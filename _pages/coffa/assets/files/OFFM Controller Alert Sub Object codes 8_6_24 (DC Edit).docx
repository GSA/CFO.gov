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B07A4" w14:textId="77777777" w:rsidR="004D050D" w:rsidRPr="005D6CA0" w:rsidRDefault="00000000" w:rsidP="004D050D">
      <w:pPr>
        <w:pStyle w:val="Heading1"/>
        <w:tabs>
          <w:tab w:val="clear" w:pos="0"/>
          <w:tab w:val="clear" w:pos="20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800"/>
        </w:tabs>
        <w:spacing w:line="240" w:lineRule="atLeast"/>
        <w:ind w:firstLine="0"/>
        <w:rPr>
          <w:rStyle w:val="QuickFormat1"/>
          <w:rFonts w:ascii="Arial" w:hAnsi="Arial" w:cs="Arial"/>
          <w:b w:val="0"/>
          <w:color w:val="333399"/>
          <w:spacing w:val="20"/>
          <w:kern w:val="20"/>
          <w:sz w:val="22"/>
          <w:szCs w:val="22"/>
        </w:rPr>
      </w:pPr>
      <w:r>
        <w:rPr>
          <w:b/>
          <w:bCs/>
          <w:noProof/>
          <w:snapToGrid/>
          <w:color w:val="000000"/>
          <w:sz w:val="48"/>
          <w:szCs w:val="48"/>
        </w:rPr>
        <w:object w:dxaOrig="1440" w:dyaOrig="1440" w14:anchorId="1D8E3B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8pt;margin-top:-5.25pt;width:56.7pt;height:56.7pt;z-index:251657728">
            <v:imagedata r:id="rId7" o:title=""/>
          </v:shape>
          <o:OLEObject Type="Embed" ProgID="Photoshop.Image.7" ShapeID="_x0000_s1026" DrawAspect="Content" ObjectID="_1785046599" r:id="rId8">
            <o:FieldCodes>\s</o:FieldCodes>
          </o:OLEObject>
        </w:object>
      </w:r>
      <w:r w:rsidR="004D050D">
        <w:rPr>
          <w:rStyle w:val="QuickFormat1"/>
          <w:rFonts w:ascii="Copperplate Gothic Light" w:hAnsi="Copperplate Gothic Light"/>
          <w:b w:val="0"/>
          <w:color w:val="333399"/>
          <w:sz w:val="22"/>
          <w:szCs w:val="22"/>
        </w:rPr>
        <w:tab/>
      </w:r>
      <w:r w:rsidR="004D050D" w:rsidRPr="005D6CA0">
        <w:rPr>
          <w:rStyle w:val="QuickFormat1"/>
          <w:rFonts w:ascii="Arial" w:hAnsi="Arial" w:cs="Arial"/>
          <w:b w:val="0"/>
          <w:color w:val="333399"/>
          <w:spacing w:val="20"/>
          <w:kern w:val="20"/>
          <w:sz w:val="22"/>
          <w:szCs w:val="22"/>
        </w:rPr>
        <w:t>EXECUTIVE OFFICE OF THE PRESIDENT</w:t>
      </w:r>
    </w:p>
    <w:p w14:paraId="4B410754" w14:textId="77777777" w:rsidR="004D050D" w:rsidRPr="005D6CA0" w:rsidRDefault="004D050D" w:rsidP="004D050D">
      <w:pPr>
        <w:tabs>
          <w:tab w:val="left" w:pos="-1440"/>
          <w:tab w:val="left" w:pos="-720"/>
          <w:tab w:val="left" w:pos="900"/>
          <w:tab w:val="left" w:pos="990"/>
          <w:tab w:val="left" w:pos="2160"/>
        </w:tabs>
        <w:spacing w:line="240" w:lineRule="atLeast"/>
        <w:rPr>
          <w:rStyle w:val="QuickFormat1"/>
          <w:rFonts w:ascii="Arial" w:hAnsi="Arial" w:cs="Arial"/>
          <w:b w:val="0"/>
          <w:color w:val="333399"/>
          <w:spacing w:val="20"/>
          <w:kern w:val="20"/>
          <w:sz w:val="18"/>
          <w:szCs w:val="18"/>
        </w:rPr>
      </w:pPr>
      <w:r w:rsidRPr="005D6CA0">
        <w:rPr>
          <w:rStyle w:val="QuickFormat1"/>
          <w:rFonts w:ascii="Arial" w:hAnsi="Arial" w:cs="Arial"/>
          <w:b w:val="0"/>
          <w:color w:val="333399"/>
          <w:spacing w:val="20"/>
          <w:kern w:val="20"/>
          <w:sz w:val="18"/>
          <w:szCs w:val="18"/>
        </w:rPr>
        <w:tab/>
      </w:r>
      <w:r w:rsidRPr="005D6CA0">
        <w:rPr>
          <w:rStyle w:val="QuickFormat1"/>
          <w:rFonts w:ascii="Arial" w:hAnsi="Arial" w:cs="Arial"/>
          <w:b w:val="0"/>
          <w:color w:val="333399"/>
          <w:spacing w:val="20"/>
          <w:kern w:val="20"/>
          <w:sz w:val="18"/>
          <w:szCs w:val="18"/>
        </w:rPr>
        <w:tab/>
      </w:r>
      <w:r w:rsidRPr="005D6CA0">
        <w:rPr>
          <w:rStyle w:val="QuickFormat1"/>
          <w:rFonts w:ascii="Arial" w:hAnsi="Arial" w:cs="Arial"/>
          <w:b w:val="0"/>
          <w:color w:val="333399"/>
          <w:spacing w:val="20"/>
          <w:kern w:val="20"/>
          <w:sz w:val="18"/>
          <w:szCs w:val="18"/>
        </w:rPr>
        <w:tab/>
        <w:t>OFFICE OF MANAGEMENT AND BUDGET</w:t>
      </w:r>
    </w:p>
    <w:p w14:paraId="18C2F8F6" w14:textId="77777777" w:rsidR="004D050D" w:rsidRPr="005D6CA0" w:rsidRDefault="004D050D" w:rsidP="004D050D">
      <w:pPr>
        <w:tabs>
          <w:tab w:val="left" w:pos="-1440"/>
          <w:tab w:val="left" w:pos="-720"/>
          <w:tab w:val="left" w:pos="2070"/>
          <w:tab w:val="left" w:pos="3060"/>
        </w:tabs>
        <w:spacing w:line="240" w:lineRule="atLeast"/>
        <w:ind w:firstLine="202"/>
        <w:rPr>
          <w:rStyle w:val="QuickFormat1"/>
          <w:rFonts w:ascii="Arial" w:hAnsi="Arial" w:cs="Arial"/>
          <w:b w:val="0"/>
          <w:color w:val="333399"/>
          <w:spacing w:val="20"/>
          <w:kern w:val="20"/>
          <w:sz w:val="16"/>
          <w:szCs w:val="16"/>
        </w:rPr>
      </w:pPr>
      <w:r w:rsidRPr="005D6CA0">
        <w:rPr>
          <w:rStyle w:val="QuickFormat1"/>
          <w:rFonts w:ascii="Arial" w:hAnsi="Arial" w:cs="Arial"/>
          <w:b w:val="0"/>
          <w:color w:val="333399"/>
          <w:spacing w:val="20"/>
          <w:kern w:val="20"/>
          <w:sz w:val="16"/>
          <w:szCs w:val="16"/>
        </w:rPr>
        <w:tab/>
      </w:r>
      <w:r w:rsidRPr="005D6CA0">
        <w:rPr>
          <w:rStyle w:val="QuickFormat1"/>
          <w:rFonts w:ascii="Arial" w:hAnsi="Arial" w:cs="Arial"/>
          <w:b w:val="0"/>
          <w:color w:val="333399"/>
          <w:spacing w:val="20"/>
          <w:kern w:val="20"/>
          <w:sz w:val="16"/>
          <w:szCs w:val="16"/>
        </w:rPr>
        <w:tab/>
        <w:t>WASHINGTON, D.C. 20503</w:t>
      </w:r>
    </w:p>
    <w:p w14:paraId="0AD5A7DF" w14:textId="77777777" w:rsidR="004D050D" w:rsidRDefault="004D050D" w:rsidP="004D050D">
      <w:pPr>
        <w:tabs>
          <w:tab w:val="left" w:pos="-1440"/>
          <w:tab w:val="left" w:pos="-720"/>
          <w:tab w:val="left" w:pos="2070"/>
          <w:tab w:val="left" w:pos="3420"/>
        </w:tabs>
        <w:ind w:hanging="446"/>
        <w:rPr>
          <w:rStyle w:val="QuickFormat1"/>
          <w:rFonts w:ascii="Copperplate Gothic Light" w:hAnsi="Copperplate Gothic Light"/>
          <w:color w:val="333399"/>
          <w:sz w:val="12"/>
          <w:szCs w:val="12"/>
        </w:rPr>
      </w:pPr>
    </w:p>
    <w:p w14:paraId="4195D9D2" w14:textId="77777777" w:rsidR="00285A37" w:rsidRDefault="00285A37" w:rsidP="009D2AE8">
      <w:pPr>
        <w:jc w:val="center"/>
      </w:pPr>
    </w:p>
    <w:p w14:paraId="2CD235E4" w14:textId="77777777" w:rsidR="00F2630D" w:rsidRDefault="00F2630D"/>
    <w:p w14:paraId="176A3530" w14:textId="77777777" w:rsidR="00F2630D" w:rsidRPr="00F2630D" w:rsidRDefault="00F2630D" w:rsidP="00F2630D">
      <w:pPr>
        <w:jc w:val="right"/>
      </w:pPr>
      <w:r w:rsidRPr="00987DA5">
        <w:rPr>
          <w:highlight w:val="yellow"/>
        </w:rPr>
        <w:t>Date of publication</w:t>
      </w:r>
    </w:p>
    <w:p w14:paraId="60871F3E" w14:textId="729C36C8" w:rsidR="00F2630D" w:rsidRPr="00F2630D" w:rsidRDefault="001C3153">
      <w:pPr>
        <w:rPr>
          <w:b/>
        </w:rPr>
      </w:pPr>
      <w:commentRangeStart w:id="0"/>
      <w:r>
        <w:rPr>
          <w:b/>
        </w:rPr>
        <w:t>CA-</w:t>
      </w:r>
      <w:r w:rsidR="00F2630D" w:rsidRPr="0039198C">
        <w:rPr>
          <w:b/>
        </w:rPr>
        <w:t>2</w:t>
      </w:r>
      <w:ins w:id="1" w:author="DennisQCronyn" w:date="2024-08-06T09:54:00Z" w16du:dateUtc="2024-08-06T13:54:00Z">
        <w:r w:rsidR="001649F5">
          <w:rPr>
            <w:b/>
          </w:rPr>
          <w:t>4</w:t>
        </w:r>
      </w:ins>
      <w:del w:id="2" w:author="DennisQCronyn" w:date="2024-08-06T09:54:00Z" w16du:dateUtc="2024-08-06T13:54:00Z">
        <w:r w:rsidR="00F2630D" w:rsidRPr="0039198C" w:rsidDel="001649F5">
          <w:rPr>
            <w:b/>
          </w:rPr>
          <w:delText>1</w:delText>
        </w:r>
      </w:del>
      <w:r w:rsidR="00F2630D" w:rsidRPr="0039198C">
        <w:rPr>
          <w:b/>
        </w:rPr>
        <w:t>-</w:t>
      </w:r>
      <w:ins w:id="3" w:author="DennisQCronyn" w:date="2024-08-06T09:54:00Z" w16du:dateUtc="2024-08-06T13:54:00Z">
        <w:r w:rsidR="001649F5">
          <w:rPr>
            <w:b/>
            <w:highlight w:val="yellow"/>
          </w:rPr>
          <w:t>04</w:t>
        </w:r>
      </w:ins>
      <w:commentRangeEnd w:id="0"/>
      <w:ins w:id="4" w:author="DennisQCronyn" w:date="2024-08-06T09:56:00Z" w16du:dateUtc="2024-08-06T13:56:00Z">
        <w:r w:rsidR="002E508E">
          <w:rPr>
            <w:rStyle w:val="CommentReference"/>
          </w:rPr>
          <w:commentReference w:id="0"/>
        </w:r>
      </w:ins>
      <w:del w:id="5" w:author="DennisQCronyn" w:date="2024-08-06T09:54:00Z" w16du:dateUtc="2024-08-06T13:54:00Z">
        <w:r w:rsidR="0039198C" w:rsidRPr="008445B2" w:rsidDel="001649F5">
          <w:rPr>
            <w:b/>
            <w:highlight w:val="yellow"/>
          </w:rPr>
          <w:delText>XX</w:delText>
        </w:r>
      </w:del>
      <w:r w:rsidR="006462DB">
        <w:rPr>
          <w:b/>
        </w:rPr>
        <w:t xml:space="preserve">, </w:t>
      </w:r>
      <w:r w:rsidR="0039198C">
        <w:rPr>
          <w:b/>
        </w:rPr>
        <w:t xml:space="preserve">Real Property </w:t>
      </w:r>
      <w:r w:rsidR="0069491F">
        <w:rPr>
          <w:b/>
        </w:rPr>
        <w:t xml:space="preserve">Cost Accounting and </w:t>
      </w:r>
      <w:r w:rsidR="0039198C">
        <w:rPr>
          <w:b/>
        </w:rPr>
        <w:t>Sub-Object Codes</w:t>
      </w:r>
      <w:ins w:id="6" w:author="William F. EOP/OMB Hamele" w:date="2024-06-07T10:56:00Z">
        <w:r w:rsidR="00F02CD4">
          <w:rPr>
            <w:b/>
          </w:rPr>
          <w:t xml:space="preserve"> </w:t>
        </w:r>
      </w:ins>
      <w:ins w:id="7" w:author="William F. EOP/OMB Hamele" w:date="2024-06-07T11:00:00Z">
        <w:r w:rsidR="00F02CD4">
          <w:rPr>
            <w:b/>
          </w:rPr>
          <w:t>–</w:t>
        </w:r>
      </w:ins>
      <w:ins w:id="8" w:author="William F. EOP/OMB Hamele" w:date="2024-06-07T10:56:00Z">
        <w:r w:rsidR="00F02CD4">
          <w:rPr>
            <w:b/>
          </w:rPr>
          <w:t xml:space="preserve"> </w:t>
        </w:r>
      </w:ins>
      <w:ins w:id="9" w:author="William F. EOP/OMB Hamele" w:date="2024-06-07T10:57:00Z">
        <w:r w:rsidR="00F02CD4">
          <w:rPr>
            <w:b/>
          </w:rPr>
          <w:t>Update</w:t>
        </w:r>
      </w:ins>
      <w:ins w:id="10" w:author="William F. EOP/OMB Hamele" w:date="2024-06-07T11:00:00Z">
        <w:r w:rsidR="00F02CD4">
          <w:rPr>
            <w:b/>
          </w:rPr>
          <w:t xml:space="preserve"> to CA-24-01</w:t>
        </w:r>
      </w:ins>
    </w:p>
    <w:p w14:paraId="3AC67F31" w14:textId="77777777" w:rsidR="00F2630D" w:rsidRDefault="00F2630D"/>
    <w:p w14:paraId="6C0A4354" w14:textId="77777777" w:rsidR="00F2630D" w:rsidRDefault="00F2630D">
      <w:pPr>
        <w:rPr>
          <w:i/>
        </w:rPr>
      </w:pPr>
      <w:r w:rsidRPr="00F2630D">
        <w:rPr>
          <w:i/>
        </w:rPr>
        <w:t xml:space="preserve">Controller Alerts are designed to highlight emerging financial management issues that may require agency attention or action. These Alerts are intended to inform </w:t>
      </w:r>
      <w:del w:id="11" w:author="William F. EOP/OMB Hamele" w:date="2024-06-07T10:57:00Z">
        <w:r w:rsidRPr="00F2630D" w:rsidDel="00F02CD4">
          <w:rPr>
            <w:i/>
          </w:rPr>
          <w:delText>th</w:delText>
        </w:r>
      </w:del>
      <w:r w:rsidRPr="00F2630D">
        <w:rPr>
          <w:i/>
        </w:rPr>
        <w:t>e Chief Financial Officer (CFO) community of key issues where the Office of Management and Budget (OMB) believes further action may be warranted, but do not constitute official guidance or prescribe specific tasks for agencies beyond consideration of appropriate steps to address the issue.</w:t>
      </w:r>
    </w:p>
    <w:p w14:paraId="60C5E71F" w14:textId="77777777" w:rsidR="00F2630D" w:rsidRDefault="00F2630D">
      <w:pPr>
        <w:rPr>
          <w:i/>
        </w:rPr>
      </w:pPr>
    </w:p>
    <w:p w14:paraId="7AD21F4F" w14:textId="0040D821" w:rsidR="00F02CD4" w:rsidRDefault="00F02CD4" w:rsidP="00887D2B">
      <w:pPr>
        <w:rPr>
          <w:ins w:id="12" w:author="William F. EOP/OMB Hamele" w:date="2024-06-07T11:17:00Z"/>
        </w:rPr>
      </w:pPr>
      <w:ins w:id="13" w:author="William F. EOP/OMB Hamele" w:date="2024-06-07T10:58:00Z">
        <w:r>
          <w:t xml:space="preserve">This Controller Alert is an update to </w:t>
        </w:r>
      </w:ins>
      <w:ins w:id="14" w:author="William F. EOP/OMB Hamele" w:date="2024-06-07T11:00:00Z">
        <w:r>
          <w:t xml:space="preserve">CA-24-01 issued on </w:t>
        </w:r>
      </w:ins>
      <w:ins w:id="15" w:author="William F. EOP/OMB Hamele" w:date="2024-06-07T11:01:00Z">
        <w:r>
          <w:t xml:space="preserve">April 22, 2024.  The purpose of the update is to provide a link to </w:t>
        </w:r>
      </w:ins>
      <w:ins w:id="16" w:author="William F. EOP/OMB Hamele" w:date="2024-06-07T11:04:00Z">
        <w:r>
          <w:t xml:space="preserve">the new real property section </w:t>
        </w:r>
      </w:ins>
      <w:ins w:id="17" w:author="William F. EOP/OMB Hamele" w:date="2024-06-07T11:20:00Z">
        <w:r w:rsidR="00391AA4">
          <w:t>in</w:t>
        </w:r>
      </w:ins>
      <w:ins w:id="18" w:author="William F. EOP/OMB Hamele" w:date="2024-06-07T11:04:00Z">
        <w:r>
          <w:t xml:space="preserve"> OMB Circular A-11, </w:t>
        </w:r>
      </w:ins>
      <w:ins w:id="19" w:author="William F. EOP/OMB Hamele" w:date="2024-06-07T11:06:00Z">
        <w:r w:rsidR="00887D2B" w:rsidRPr="00887D2B">
          <w:rPr>
            <w:i/>
            <w:iCs/>
          </w:rPr>
          <w:t>PREPARATION, SUBMISSION, AND EXECUTION OF THE BUDGET</w:t>
        </w:r>
        <w:r w:rsidR="00887D2B">
          <w:rPr>
            <w:i/>
            <w:iCs/>
          </w:rPr>
          <w:t>,</w:t>
        </w:r>
      </w:ins>
      <w:r w:rsidR="00887D2B">
        <w:rPr>
          <w:i/>
          <w:iCs/>
        </w:rPr>
        <w:t xml:space="preserve"> </w:t>
      </w:r>
      <w:ins w:id="20" w:author="William F. EOP/OMB Hamele" w:date="2024-06-07T11:04:00Z">
        <w:r>
          <w:t xml:space="preserve">namely </w:t>
        </w:r>
      </w:ins>
      <w:ins w:id="21" w:author="William F. EOP/OMB Hamele" w:date="2024-06-07T11:03:00Z">
        <w:r>
          <w:t xml:space="preserve">section 51.22 </w:t>
        </w:r>
        <w:r w:rsidRPr="00F02CD4">
          <w:rPr>
            <w:i/>
            <w:iCs/>
          </w:rPr>
          <w:t xml:space="preserve">Real property investment </w:t>
        </w:r>
      </w:ins>
      <w:ins w:id="22" w:author="William F. EOP/OMB Hamele" w:date="2024-06-07T11:04:00Z">
        <w:r w:rsidRPr="00F02CD4">
          <w:rPr>
            <w:i/>
            <w:iCs/>
          </w:rPr>
          <w:t>and sustainment</w:t>
        </w:r>
      </w:ins>
      <w:ins w:id="23" w:author="William F. EOP/OMB Hamele" w:date="2024-06-07T11:07:00Z">
        <w:r w:rsidR="00887D2B" w:rsidRPr="00887D2B">
          <w:t xml:space="preserve">. </w:t>
        </w:r>
      </w:ins>
      <w:ins w:id="24" w:author="William F. EOP/OMB Hamele" w:date="2024-06-07T11:08:00Z">
        <w:r w:rsidR="00887D2B" w:rsidRPr="00887D2B">
          <w:t>T</w:t>
        </w:r>
        <w:r w:rsidR="00887D2B">
          <w:t>h</w:t>
        </w:r>
      </w:ins>
      <w:ins w:id="25" w:author="William F. EOP/OMB Hamele" w:date="2024-06-07T11:11:00Z">
        <w:r w:rsidR="00887D2B">
          <w:t xml:space="preserve">e section can be viewed </w:t>
        </w:r>
      </w:ins>
      <w:r w:rsidR="00D94CCE" w:rsidRPr="00D94CCE">
        <w:fldChar w:fldCharType="begin"/>
      </w:r>
      <w:r w:rsidR="00D94CCE" w:rsidRPr="00D94CCE">
        <w:instrText xml:space="preserve"> HYPERLINK "https://www.whitehouse.gov/wp-content/uploads/2018/06/a11.pdf" </w:instrText>
      </w:r>
      <w:r w:rsidR="00D94CCE" w:rsidRPr="00D94CCE">
        <w:fldChar w:fldCharType="separate"/>
      </w:r>
      <w:ins w:id="26" w:author="OFFM" w:date="2024-08-06T07:39:00Z">
        <w:r w:rsidR="00887D2B" w:rsidRPr="00D94CCE">
          <w:rPr>
            <w:rStyle w:val="Hyperlink"/>
          </w:rPr>
          <w:t>here</w:t>
        </w:r>
        <w:r w:rsidR="00D94CCE" w:rsidRPr="00D94CCE">
          <w:fldChar w:fldCharType="end"/>
        </w:r>
      </w:ins>
      <w:ins w:id="27" w:author="William F. EOP/OMB Hamele" w:date="2024-06-07T11:20:00Z">
        <w:r w:rsidR="00391AA4">
          <w:t xml:space="preserve">.  The section’s </w:t>
        </w:r>
      </w:ins>
      <w:ins w:id="28" w:author="William F. EOP/OMB Hamele" w:date="2024-06-07T11:11:00Z">
        <w:r w:rsidR="00887D2B">
          <w:t>purpose is to pro</w:t>
        </w:r>
      </w:ins>
      <w:ins w:id="29" w:author="William F. EOP/OMB Hamele" w:date="2024-06-07T11:12:00Z">
        <w:r w:rsidR="00887D2B">
          <w:t xml:space="preserve">vide agencies with the requirement to complete </w:t>
        </w:r>
      </w:ins>
      <w:ins w:id="30" w:author="William F. EOP/OMB Hamele" w:date="2024-06-07T11:15:00Z">
        <w:r w:rsidR="00887D2B">
          <w:t xml:space="preserve">the new real property exhibit for the fiscal year </w:t>
        </w:r>
      </w:ins>
      <w:ins w:id="31" w:author="William F. EOP/OMB Hamele" w:date="2024-06-07T11:17:00Z">
        <w:r w:rsidR="00391AA4">
          <w:t xml:space="preserve">(FY) </w:t>
        </w:r>
      </w:ins>
      <w:ins w:id="32" w:author="William F. EOP/OMB Hamele" w:date="2024-06-07T11:15:00Z">
        <w:r w:rsidR="00887D2B">
          <w:t xml:space="preserve">2027 </w:t>
        </w:r>
      </w:ins>
      <w:ins w:id="33" w:author="William F. EOP/OMB Hamele" w:date="2024-06-07T11:16:00Z">
        <w:r w:rsidR="00887D2B">
          <w:t xml:space="preserve">President’s budget. </w:t>
        </w:r>
        <w:r w:rsidR="00391AA4">
          <w:t xml:space="preserve">Agencies can use the sub-object codes </w:t>
        </w:r>
      </w:ins>
      <w:ins w:id="34" w:author="William F. EOP/OMB Hamele" w:date="2024-06-07T11:17:00Z">
        <w:r w:rsidR="00391AA4">
          <w:t>discussed</w:t>
        </w:r>
      </w:ins>
      <w:ins w:id="35" w:author="William F. EOP/OMB Hamele" w:date="2024-06-07T11:16:00Z">
        <w:r w:rsidR="00391AA4">
          <w:t xml:space="preserve"> in this Controller Alert to complete the exhibit for the FY</w:t>
        </w:r>
      </w:ins>
      <w:ins w:id="36" w:author="William F. EOP/OMB Hamele" w:date="2024-06-07T11:08:00Z">
        <w:r w:rsidR="00887D2B">
          <w:t xml:space="preserve"> </w:t>
        </w:r>
      </w:ins>
      <w:ins w:id="37" w:author="William F. EOP/OMB Hamele" w:date="2024-06-07T11:17:00Z">
        <w:r w:rsidR="00391AA4">
          <w:t xml:space="preserve">2027 President’s budget or their own method. </w:t>
        </w:r>
      </w:ins>
    </w:p>
    <w:p w14:paraId="4CCA30D9" w14:textId="03C0DB30" w:rsidR="00391AA4" w:rsidRDefault="00391AA4" w:rsidP="00887D2B">
      <w:pPr>
        <w:rPr>
          <w:ins w:id="38" w:author="William F. EOP/OMB Hamele" w:date="2024-06-07T11:17:00Z"/>
        </w:rPr>
      </w:pPr>
    </w:p>
    <w:p w14:paraId="18A57890" w14:textId="1ED8D3E3" w:rsidR="00391AA4" w:rsidRPr="00887D2B" w:rsidRDefault="00391AA4" w:rsidP="00887D2B">
      <w:ins w:id="39" w:author="William F. EOP/OMB Hamele" w:date="2024-06-07T11:17:00Z">
        <w:r>
          <w:t xml:space="preserve">Note that the table on </w:t>
        </w:r>
      </w:ins>
      <w:ins w:id="40" w:author="William F. EOP/OMB Hamele" w:date="2024-06-07T11:18:00Z">
        <w:r>
          <w:t>the bottom of page two of this Controller Alert has been modified from the table in CA-24-01; agenci</w:t>
        </w:r>
      </w:ins>
      <w:ins w:id="41" w:author="William F. EOP/OMB Hamele" w:date="2024-06-07T11:19:00Z">
        <w:r>
          <w:t xml:space="preserve">es should use this version of the table to </w:t>
        </w:r>
      </w:ins>
      <w:ins w:id="42" w:author="William F. EOP/OMB Hamele" w:date="2024-06-07T11:25:00Z">
        <w:r>
          <w:t>implement</w:t>
        </w:r>
      </w:ins>
      <w:ins w:id="43" w:author="William F. EOP/OMB Hamele" w:date="2024-06-07T11:19:00Z">
        <w:r>
          <w:t xml:space="preserve"> the sub-object codes.</w:t>
        </w:r>
      </w:ins>
    </w:p>
    <w:p w14:paraId="500AF060" w14:textId="77777777" w:rsidR="00F02CD4" w:rsidRDefault="00F02CD4" w:rsidP="00A76886">
      <w:pPr>
        <w:keepNext/>
      </w:pPr>
    </w:p>
    <w:p w14:paraId="46800697" w14:textId="6A080093" w:rsidR="00A76886" w:rsidRDefault="0069491F" w:rsidP="00A76886">
      <w:pPr>
        <w:keepNext/>
      </w:pPr>
      <w:r>
        <w:t xml:space="preserve">A core component of this Administration's real property strategy is to optimize Agencies’ real property portfolios through sound capital planning that takes into consideration cost. To that end, agencies must be able to more accurately and consistently report on real property spend categories.  </w:t>
      </w:r>
      <w:del w:id="44" w:author="William F. EOP/OMB Hamele" w:date="2024-06-07T10:56:00Z">
        <w:r w:rsidDel="00F02CD4">
          <w:delText xml:space="preserve">As an initial step Agencies </w:delText>
        </w:r>
        <w:r w:rsidR="00A76886" w:rsidDel="00F02CD4">
          <w:delText xml:space="preserve">will receive a budget data request (BDR).  The BDR </w:delText>
        </w:r>
        <w:r w:rsidDel="00F02CD4">
          <w:delText xml:space="preserve">will </w:delText>
        </w:r>
        <w:r w:rsidR="00A76886" w:rsidDel="00F02CD4">
          <w:delText xml:space="preserve">require agencies to provide budget data for six common real property spend categories; </w:delText>
        </w:r>
        <w:r w:rsidDel="00F02CD4">
          <w:delText xml:space="preserve">these </w:delText>
        </w:r>
        <w:r w:rsidR="00A76886" w:rsidDel="00F02CD4">
          <w:delText xml:space="preserve">data will be used to </w:delText>
        </w:r>
        <w:r w:rsidDel="00F02CD4">
          <w:delText xml:space="preserve">discuss trends with Deputy Secretaries as well as </w:delText>
        </w:r>
        <w:r w:rsidR="00A76886" w:rsidDel="00F02CD4">
          <w:delText xml:space="preserve">further policy analysis for the implementation of real property business standards.  </w:delText>
        </w:r>
      </w:del>
      <w:r w:rsidR="00F02CD4">
        <w:t xml:space="preserve"> </w:t>
      </w:r>
    </w:p>
    <w:p w14:paraId="6BBC5DEC" w14:textId="346C1CBF" w:rsidR="006F2998" w:rsidRDefault="006F2998" w:rsidP="00A76886">
      <w:pPr>
        <w:keepNext/>
      </w:pPr>
    </w:p>
    <w:p w14:paraId="6DA4E8A5" w14:textId="36C433E5" w:rsidR="006F2998" w:rsidRDefault="00336CB9" w:rsidP="0092325A">
      <w:pPr>
        <w:autoSpaceDE w:val="0"/>
        <w:autoSpaceDN w:val="0"/>
        <w:adjustRightInd w:val="0"/>
        <w:rPr>
          <w:bCs/>
        </w:rPr>
      </w:pPr>
      <w:r>
        <w:rPr>
          <w:bCs/>
        </w:rPr>
        <w:t xml:space="preserve">In order </w:t>
      </w:r>
      <w:r w:rsidR="0069491F">
        <w:rPr>
          <w:bCs/>
        </w:rPr>
        <w:t xml:space="preserve">to help </w:t>
      </w:r>
      <w:r w:rsidR="00787AB7">
        <w:rPr>
          <w:bCs/>
        </w:rPr>
        <w:t>a</w:t>
      </w:r>
      <w:r w:rsidR="0069491F">
        <w:rPr>
          <w:bCs/>
        </w:rPr>
        <w:t>gencies collect and report this information in an automated fashion</w:t>
      </w:r>
      <w:r w:rsidR="006F2998">
        <w:rPr>
          <w:bCs/>
        </w:rPr>
        <w:t>, a new method to track budget and expenditure items have been developed using budget sub-object class codes in their financial management system</w:t>
      </w:r>
      <w:r w:rsidR="00B23C77">
        <w:rPr>
          <w:bCs/>
        </w:rPr>
        <w:t>s</w:t>
      </w:r>
      <w:r w:rsidR="006F2998">
        <w:rPr>
          <w:bCs/>
        </w:rPr>
        <w:t>. Agencies are encouraged to adopt the sub-object class codes to better track real property spend categories, however, it should be noted that it is not mandatory. Agencies have the discretion to follow this pilot method or determine other ways to provide this information to OMB.</w:t>
      </w:r>
    </w:p>
    <w:p w14:paraId="7B0BE677" w14:textId="77777777" w:rsidR="006F2998" w:rsidRDefault="006F2998" w:rsidP="0092325A">
      <w:pPr>
        <w:autoSpaceDE w:val="0"/>
        <w:autoSpaceDN w:val="0"/>
        <w:adjustRightInd w:val="0"/>
      </w:pPr>
    </w:p>
    <w:p w14:paraId="5496AEEB" w14:textId="3D50C72B" w:rsidR="006F2998" w:rsidRPr="00787AB7" w:rsidRDefault="006F2998" w:rsidP="0092325A">
      <w:pPr>
        <w:autoSpaceDE w:val="0"/>
        <w:autoSpaceDN w:val="0"/>
        <w:adjustRightInd w:val="0"/>
        <w:rPr>
          <w:b/>
          <w:bCs/>
          <w:u w:val="single"/>
        </w:rPr>
      </w:pPr>
      <w:r w:rsidRPr="00787AB7">
        <w:rPr>
          <w:b/>
          <w:bCs/>
          <w:u w:val="single"/>
        </w:rPr>
        <w:t>New Sub-Object Class Code Reporting pilot</w:t>
      </w:r>
    </w:p>
    <w:p w14:paraId="50514C68" w14:textId="5D506A66" w:rsidR="0092325A" w:rsidRDefault="00336CB9" w:rsidP="0092325A">
      <w:pPr>
        <w:autoSpaceDE w:val="0"/>
        <w:autoSpaceDN w:val="0"/>
        <w:adjustRightInd w:val="0"/>
      </w:pPr>
      <w:r>
        <w:t xml:space="preserve">The </w:t>
      </w:r>
      <w:r w:rsidR="00B23C77">
        <w:t xml:space="preserve">Federal </w:t>
      </w:r>
      <w:r>
        <w:t xml:space="preserve">Real Property Council partnered with </w:t>
      </w:r>
      <w:r w:rsidR="00B23C77">
        <w:t>its member agencies</w:t>
      </w:r>
      <w:r>
        <w:t xml:space="preserve"> to create th</w:t>
      </w:r>
      <w:r w:rsidR="00B23C77">
        <w:t xml:space="preserve">e new FIBF </w:t>
      </w:r>
      <w:r w:rsidR="00787AB7">
        <w:t>reporting system</w:t>
      </w:r>
      <w:r>
        <w:t xml:space="preserve">. </w:t>
      </w:r>
      <w:r w:rsidR="006F2998">
        <w:t>T</w:t>
      </w:r>
      <w:r w:rsidR="00CC764D" w:rsidRPr="003B479D">
        <w:t xml:space="preserve">he </w:t>
      </w:r>
      <w:r w:rsidR="0092325A" w:rsidRPr="002601D2">
        <w:rPr>
          <w:rFonts w:ascii="TimesNewRomanPSMT" w:hAnsi="TimesNewRomanPSMT" w:cs="TimesNewRomanPSMT"/>
          <w:color w:val="000000"/>
        </w:rPr>
        <w:t>Federal Integrated Business Framework (FIBF)</w:t>
      </w:r>
      <w:r w:rsidR="007B3ED4">
        <w:rPr>
          <w:rFonts w:ascii="TimesNewRomanPSMT" w:hAnsi="TimesNewRomanPSMT" w:cs="TimesNewRomanPSMT"/>
          <w:color w:val="000000"/>
        </w:rPr>
        <w:t>, which</w:t>
      </w:r>
      <w:r w:rsidR="0092325A" w:rsidRPr="002601D2">
        <w:rPr>
          <w:rFonts w:ascii="TimesNewRomanPSMT" w:hAnsi="TimesNewRomanPSMT" w:cs="TimesNewRomanPSMT"/>
          <w:color w:val="000000"/>
        </w:rPr>
        <w:t xml:space="preserve"> provides Real Property Management (RPM) and Federal Financial Management (FFM) Business Standards</w:t>
      </w:r>
      <w:r w:rsidR="0092325A">
        <w:rPr>
          <w:rFonts w:ascii="TimesNewRomanPSMT" w:hAnsi="TimesNewRomanPSMT" w:cs="TimesNewRomanPSMT"/>
          <w:color w:val="000000"/>
        </w:rPr>
        <w:t xml:space="preserve">, </w:t>
      </w:r>
      <w:r w:rsidR="0039198C">
        <w:rPr>
          <w:rFonts w:ascii="TimesNewRomanPSMT" w:hAnsi="TimesNewRomanPSMT" w:cs="TimesNewRomanPSMT"/>
          <w:color w:val="000000"/>
        </w:rPr>
        <w:t xml:space="preserve">now </w:t>
      </w:r>
      <w:r w:rsidR="007B3ED4">
        <w:rPr>
          <w:rFonts w:ascii="TimesNewRomanPSMT" w:hAnsi="TimesNewRomanPSMT" w:cs="TimesNewRomanPSMT"/>
          <w:color w:val="000000"/>
        </w:rPr>
        <w:t>provide</w:t>
      </w:r>
      <w:r w:rsidR="00677C8D">
        <w:rPr>
          <w:rFonts w:ascii="TimesNewRomanPSMT" w:hAnsi="TimesNewRomanPSMT" w:cs="TimesNewRomanPSMT"/>
          <w:color w:val="000000"/>
        </w:rPr>
        <w:t>s</w:t>
      </w:r>
      <w:r w:rsidR="007B3ED4">
        <w:rPr>
          <w:rFonts w:ascii="TimesNewRomanPSMT" w:hAnsi="TimesNewRomanPSMT" w:cs="TimesNewRomanPSMT"/>
          <w:color w:val="000000"/>
        </w:rPr>
        <w:t xml:space="preserve"> a link between real property and financial management information</w:t>
      </w:r>
      <w:r w:rsidR="00677C8D">
        <w:rPr>
          <w:rFonts w:ascii="TimesNewRomanPSMT" w:hAnsi="TimesNewRomanPSMT" w:cs="TimesNewRomanPSMT"/>
          <w:color w:val="000000"/>
        </w:rPr>
        <w:t xml:space="preserve"> through the </w:t>
      </w:r>
      <w:r w:rsidR="0092325A" w:rsidRPr="002601D2">
        <w:rPr>
          <w:rFonts w:ascii="TimesNewRomanPSMT" w:hAnsi="TimesNewRomanPSMT" w:cs="TimesNewRomanPSMT"/>
          <w:color w:val="000000"/>
        </w:rPr>
        <w:t>business information exchange</w:t>
      </w:r>
      <w:r w:rsidR="0092325A">
        <w:rPr>
          <w:rFonts w:ascii="TimesNewRomanPSMT" w:hAnsi="TimesNewRomanPSMT" w:cs="TimesNewRomanPSMT"/>
          <w:color w:val="000000"/>
        </w:rPr>
        <w:t xml:space="preserve"> (BIE)</w:t>
      </w:r>
      <w:r w:rsidR="0092325A" w:rsidRPr="002601D2">
        <w:rPr>
          <w:rFonts w:ascii="TimesNewRomanPSMT" w:hAnsi="TimesNewRomanPSMT" w:cs="TimesNewRomanPSMT"/>
          <w:color w:val="000000"/>
        </w:rPr>
        <w:t xml:space="preserve"> specification</w:t>
      </w:r>
      <w:r w:rsidR="0092325A">
        <w:rPr>
          <w:rFonts w:ascii="TimesNewRomanPSMT" w:hAnsi="TimesNewRomanPSMT" w:cs="TimesNewRomanPSMT"/>
          <w:color w:val="000000"/>
        </w:rPr>
        <w:t>s</w:t>
      </w:r>
      <w:r w:rsidR="0092325A" w:rsidRPr="002601D2">
        <w:rPr>
          <w:rFonts w:ascii="TimesNewRomanPSMT" w:hAnsi="TimesNewRomanPSMT" w:cs="TimesNewRomanPSMT"/>
          <w:color w:val="000000"/>
        </w:rPr>
        <w:t>.</w:t>
      </w:r>
      <w:r w:rsidR="0092325A">
        <w:rPr>
          <w:rFonts w:ascii="TimesNewRomanPSMT" w:hAnsi="TimesNewRomanPSMT" w:cs="TimesNewRomanPSMT"/>
          <w:color w:val="000000"/>
        </w:rPr>
        <w:t xml:space="preserve"> The linkage provided through the </w:t>
      </w:r>
      <w:r w:rsidR="00D1187C" w:rsidRPr="002601D2">
        <w:rPr>
          <w:rFonts w:ascii="TimesNewRomanPSMT" w:hAnsi="TimesNewRomanPSMT" w:cs="TimesNewRomanPSMT"/>
          <w:color w:val="000000"/>
        </w:rPr>
        <w:t xml:space="preserve">business data elements and the </w:t>
      </w:r>
      <w:r w:rsidR="0092325A">
        <w:rPr>
          <w:rFonts w:ascii="TimesNewRomanPSMT" w:hAnsi="TimesNewRomanPSMT" w:cs="TimesNewRomanPSMT"/>
          <w:color w:val="000000"/>
        </w:rPr>
        <w:t xml:space="preserve">BIE enables information to be used in a coherent manner in both the RPM and FFM Business Standards, which enables the </w:t>
      </w:r>
      <w:r w:rsidR="0092325A">
        <w:rPr>
          <w:rFonts w:ascii="TimesNewRomanPSMT" w:hAnsi="TimesNewRomanPSMT" w:cs="TimesNewRomanPSMT"/>
          <w:color w:val="000000"/>
        </w:rPr>
        <w:lastRenderedPageBreak/>
        <w:t>tracking of real property spending within financial management systems</w:t>
      </w:r>
      <w:r w:rsidR="0039198C">
        <w:rPr>
          <w:rFonts w:ascii="TimesNewRomanPSMT" w:hAnsi="TimesNewRomanPSMT" w:cs="TimesNewRomanPSMT"/>
          <w:color w:val="000000"/>
        </w:rPr>
        <w:t xml:space="preserve"> via budget sub-object </w:t>
      </w:r>
      <w:r w:rsidR="000D0033">
        <w:rPr>
          <w:rFonts w:ascii="TimesNewRomanPSMT" w:hAnsi="TimesNewRomanPSMT" w:cs="TimesNewRomanPSMT"/>
          <w:color w:val="000000"/>
        </w:rPr>
        <w:t xml:space="preserve">class </w:t>
      </w:r>
      <w:r w:rsidR="0039198C">
        <w:rPr>
          <w:rFonts w:ascii="TimesNewRomanPSMT" w:hAnsi="TimesNewRomanPSMT" w:cs="TimesNewRomanPSMT"/>
          <w:color w:val="000000"/>
        </w:rPr>
        <w:t>codes</w:t>
      </w:r>
      <w:r w:rsidR="0092325A">
        <w:rPr>
          <w:rFonts w:ascii="TimesNewRomanPSMT" w:hAnsi="TimesNewRomanPSMT" w:cs="TimesNewRomanPSMT"/>
          <w:color w:val="000000"/>
        </w:rPr>
        <w:t xml:space="preserve">. </w:t>
      </w:r>
    </w:p>
    <w:p w14:paraId="2F0A957C" w14:textId="77777777" w:rsidR="007F22D0" w:rsidRDefault="007F22D0" w:rsidP="0092325A">
      <w:pPr>
        <w:keepNext/>
      </w:pPr>
    </w:p>
    <w:p w14:paraId="2AF485E8" w14:textId="1D71BA73" w:rsidR="0092325A" w:rsidRDefault="0092325A" w:rsidP="0092325A">
      <w:pPr>
        <w:keepNext/>
      </w:pPr>
      <w:r w:rsidRPr="00C92DB2">
        <w:t>RPM Business Standards categoriz</w:t>
      </w:r>
      <w:r>
        <w:t>e</w:t>
      </w:r>
      <w:r w:rsidRPr="00C92DB2">
        <w:t xml:space="preserve"> </w:t>
      </w:r>
      <w:r w:rsidR="0039198C">
        <w:t>budget</w:t>
      </w:r>
      <w:r w:rsidRPr="00C92DB2">
        <w:t xml:space="preserve"> data based on </w:t>
      </w:r>
      <w:r>
        <w:t xml:space="preserve">the standard </w:t>
      </w:r>
      <w:r w:rsidRPr="00C92DB2">
        <w:t xml:space="preserve">asset lifecycle </w:t>
      </w:r>
      <w:r>
        <w:t xml:space="preserve">model of Acquisition – Management in Use (Sustainment) – Disposal.  Within each lifecycle phase, </w:t>
      </w:r>
      <w:r w:rsidR="0039198C">
        <w:t>budget</w:t>
      </w:r>
      <w:r>
        <w:t xml:space="preserve"> data is further </w:t>
      </w:r>
      <w:r w:rsidR="0039198C">
        <w:t>segmented</w:t>
      </w:r>
      <w:r>
        <w:t xml:space="preserve"> based on legal interest (owned or leased) and </w:t>
      </w:r>
      <w:r w:rsidRPr="00C92DB2">
        <w:t>asset cost category</w:t>
      </w:r>
      <w:r>
        <w:t>.  The table below provides the breakout of the RPM cost categorizations.</w:t>
      </w:r>
    </w:p>
    <w:p w14:paraId="7483B7BF" w14:textId="77777777" w:rsidR="0092325A" w:rsidRDefault="0092325A" w:rsidP="00CC764D"/>
    <w:tbl>
      <w:tblPr>
        <w:tblStyle w:val="TableGrid"/>
        <w:tblW w:w="0" w:type="auto"/>
        <w:tblLook w:val="04A0" w:firstRow="1" w:lastRow="0" w:firstColumn="1" w:lastColumn="0" w:noHBand="0" w:noVBand="1"/>
      </w:tblPr>
      <w:tblGrid>
        <w:gridCol w:w="1262"/>
        <w:gridCol w:w="1340"/>
        <w:gridCol w:w="1372"/>
        <w:gridCol w:w="1652"/>
        <w:gridCol w:w="1478"/>
        <w:gridCol w:w="1526"/>
      </w:tblGrid>
      <w:tr w:rsidR="0092325A" w:rsidRPr="00B5240E" w14:paraId="78E81041" w14:textId="77777777" w:rsidTr="0092325A">
        <w:trPr>
          <w:trHeight w:val="440"/>
        </w:trPr>
        <w:tc>
          <w:tcPr>
            <w:tcW w:w="2603" w:type="dxa"/>
            <w:gridSpan w:val="2"/>
            <w:vAlign w:val="center"/>
          </w:tcPr>
          <w:p w14:paraId="4FD980CD" w14:textId="77777777" w:rsidR="0092325A" w:rsidRPr="0092325A" w:rsidRDefault="0092325A" w:rsidP="00E15699">
            <w:pPr>
              <w:jc w:val="center"/>
              <w:rPr>
                <w:rFonts w:ascii="Times New Roman" w:hAnsi="Times New Roman" w:cs="Times New Roman"/>
                <w:b/>
                <w:bCs/>
                <w:sz w:val="18"/>
                <w:szCs w:val="18"/>
              </w:rPr>
            </w:pPr>
            <w:r w:rsidRPr="0092325A">
              <w:rPr>
                <w:rFonts w:ascii="Times New Roman" w:hAnsi="Times New Roman" w:cs="Times New Roman"/>
                <w:b/>
                <w:bCs/>
                <w:sz w:val="18"/>
                <w:szCs w:val="18"/>
              </w:rPr>
              <w:t>Acquisition/Construction</w:t>
            </w:r>
          </w:p>
        </w:tc>
        <w:tc>
          <w:tcPr>
            <w:tcW w:w="3024" w:type="dxa"/>
            <w:gridSpan w:val="2"/>
            <w:vAlign w:val="center"/>
          </w:tcPr>
          <w:p w14:paraId="662F20FF" w14:textId="77777777" w:rsidR="0092325A" w:rsidRPr="0092325A" w:rsidRDefault="0092325A" w:rsidP="00E15699">
            <w:pPr>
              <w:jc w:val="center"/>
              <w:rPr>
                <w:rFonts w:ascii="Times New Roman" w:hAnsi="Times New Roman" w:cs="Times New Roman"/>
                <w:b/>
                <w:bCs/>
                <w:sz w:val="18"/>
                <w:szCs w:val="18"/>
              </w:rPr>
            </w:pPr>
            <w:r w:rsidRPr="0092325A">
              <w:rPr>
                <w:rFonts w:ascii="Times New Roman" w:hAnsi="Times New Roman" w:cs="Times New Roman"/>
                <w:b/>
                <w:bCs/>
                <w:sz w:val="18"/>
                <w:szCs w:val="18"/>
              </w:rPr>
              <w:t>Sustainment</w:t>
            </w:r>
          </w:p>
        </w:tc>
        <w:tc>
          <w:tcPr>
            <w:tcW w:w="3003" w:type="dxa"/>
            <w:gridSpan w:val="2"/>
            <w:vAlign w:val="center"/>
          </w:tcPr>
          <w:p w14:paraId="3911BF63" w14:textId="77777777" w:rsidR="0092325A" w:rsidRPr="0092325A" w:rsidRDefault="0092325A" w:rsidP="00E15699">
            <w:pPr>
              <w:jc w:val="center"/>
              <w:rPr>
                <w:rFonts w:ascii="Times New Roman" w:hAnsi="Times New Roman" w:cs="Times New Roman"/>
                <w:b/>
                <w:bCs/>
                <w:sz w:val="18"/>
                <w:szCs w:val="18"/>
              </w:rPr>
            </w:pPr>
            <w:r w:rsidRPr="0092325A">
              <w:rPr>
                <w:rFonts w:ascii="Times New Roman" w:hAnsi="Times New Roman" w:cs="Times New Roman"/>
                <w:b/>
                <w:bCs/>
                <w:sz w:val="18"/>
                <w:szCs w:val="18"/>
              </w:rPr>
              <w:t>Disposal</w:t>
            </w:r>
          </w:p>
        </w:tc>
      </w:tr>
      <w:tr w:rsidR="0092325A" w:rsidRPr="00B5240E" w14:paraId="14C426B9" w14:textId="77777777" w:rsidTr="0092325A">
        <w:trPr>
          <w:trHeight w:val="350"/>
        </w:trPr>
        <w:tc>
          <w:tcPr>
            <w:tcW w:w="1263" w:type="dxa"/>
            <w:vAlign w:val="center"/>
          </w:tcPr>
          <w:p w14:paraId="79C47EE7" w14:textId="77777777" w:rsidR="0092325A" w:rsidRPr="0092325A" w:rsidRDefault="0092325A" w:rsidP="00E15699">
            <w:pPr>
              <w:jc w:val="center"/>
              <w:rPr>
                <w:rFonts w:ascii="Times New Roman" w:hAnsi="Times New Roman" w:cs="Times New Roman"/>
                <w:b/>
                <w:bCs/>
                <w:sz w:val="18"/>
                <w:szCs w:val="18"/>
              </w:rPr>
            </w:pPr>
            <w:r w:rsidRPr="0092325A">
              <w:rPr>
                <w:rFonts w:ascii="Times New Roman" w:hAnsi="Times New Roman" w:cs="Times New Roman"/>
                <w:b/>
                <w:bCs/>
                <w:sz w:val="18"/>
                <w:szCs w:val="18"/>
              </w:rPr>
              <w:t>Owned</w:t>
            </w:r>
          </w:p>
        </w:tc>
        <w:tc>
          <w:tcPr>
            <w:tcW w:w="1340" w:type="dxa"/>
            <w:vAlign w:val="center"/>
          </w:tcPr>
          <w:p w14:paraId="02455656" w14:textId="77777777" w:rsidR="0092325A" w:rsidRPr="0092325A" w:rsidRDefault="0092325A" w:rsidP="00E15699">
            <w:pPr>
              <w:jc w:val="center"/>
              <w:rPr>
                <w:rFonts w:ascii="Times New Roman" w:hAnsi="Times New Roman" w:cs="Times New Roman"/>
                <w:b/>
                <w:bCs/>
                <w:sz w:val="18"/>
                <w:szCs w:val="18"/>
              </w:rPr>
            </w:pPr>
            <w:r w:rsidRPr="0092325A">
              <w:rPr>
                <w:rFonts w:ascii="Times New Roman" w:hAnsi="Times New Roman" w:cs="Times New Roman"/>
                <w:b/>
                <w:bCs/>
                <w:sz w:val="18"/>
                <w:szCs w:val="18"/>
              </w:rPr>
              <w:t>Leased</w:t>
            </w:r>
          </w:p>
        </w:tc>
        <w:tc>
          <w:tcPr>
            <w:tcW w:w="1372" w:type="dxa"/>
            <w:vAlign w:val="center"/>
          </w:tcPr>
          <w:p w14:paraId="390DE2CE" w14:textId="77777777" w:rsidR="0092325A" w:rsidRPr="0092325A" w:rsidRDefault="0092325A" w:rsidP="00E15699">
            <w:pPr>
              <w:jc w:val="center"/>
              <w:rPr>
                <w:rFonts w:ascii="Times New Roman" w:hAnsi="Times New Roman" w:cs="Times New Roman"/>
                <w:b/>
                <w:bCs/>
                <w:sz w:val="18"/>
                <w:szCs w:val="18"/>
              </w:rPr>
            </w:pPr>
            <w:r w:rsidRPr="0092325A">
              <w:rPr>
                <w:rFonts w:ascii="Times New Roman" w:hAnsi="Times New Roman" w:cs="Times New Roman"/>
                <w:b/>
                <w:bCs/>
                <w:sz w:val="18"/>
                <w:szCs w:val="18"/>
              </w:rPr>
              <w:t>Owned</w:t>
            </w:r>
          </w:p>
        </w:tc>
        <w:tc>
          <w:tcPr>
            <w:tcW w:w="1652" w:type="dxa"/>
            <w:vAlign w:val="center"/>
          </w:tcPr>
          <w:p w14:paraId="64C2D034" w14:textId="77777777" w:rsidR="0092325A" w:rsidRPr="0092325A" w:rsidRDefault="0092325A" w:rsidP="00E15699">
            <w:pPr>
              <w:jc w:val="center"/>
              <w:rPr>
                <w:rFonts w:ascii="Times New Roman" w:hAnsi="Times New Roman" w:cs="Times New Roman"/>
                <w:b/>
                <w:bCs/>
                <w:sz w:val="18"/>
                <w:szCs w:val="18"/>
              </w:rPr>
            </w:pPr>
            <w:r w:rsidRPr="0092325A">
              <w:rPr>
                <w:rFonts w:ascii="Times New Roman" w:hAnsi="Times New Roman" w:cs="Times New Roman"/>
                <w:b/>
                <w:bCs/>
                <w:sz w:val="18"/>
                <w:szCs w:val="18"/>
              </w:rPr>
              <w:t>Leased</w:t>
            </w:r>
          </w:p>
        </w:tc>
        <w:tc>
          <w:tcPr>
            <w:tcW w:w="1478" w:type="dxa"/>
            <w:vAlign w:val="center"/>
          </w:tcPr>
          <w:p w14:paraId="20BA43CB" w14:textId="77777777" w:rsidR="0092325A" w:rsidRPr="0092325A" w:rsidRDefault="0092325A" w:rsidP="00E15699">
            <w:pPr>
              <w:jc w:val="center"/>
              <w:rPr>
                <w:rFonts w:ascii="Times New Roman" w:hAnsi="Times New Roman" w:cs="Times New Roman"/>
                <w:b/>
                <w:bCs/>
                <w:sz w:val="18"/>
                <w:szCs w:val="18"/>
              </w:rPr>
            </w:pPr>
            <w:r w:rsidRPr="0092325A">
              <w:rPr>
                <w:rFonts w:ascii="Times New Roman" w:hAnsi="Times New Roman" w:cs="Times New Roman"/>
                <w:b/>
                <w:bCs/>
                <w:sz w:val="18"/>
                <w:szCs w:val="18"/>
              </w:rPr>
              <w:t>Owned</w:t>
            </w:r>
          </w:p>
        </w:tc>
        <w:tc>
          <w:tcPr>
            <w:tcW w:w="1525" w:type="dxa"/>
            <w:vAlign w:val="center"/>
          </w:tcPr>
          <w:p w14:paraId="24C7819D" w14:textId="77777777" w:rsidR="0092325A" w:rsidRPr="0092325A" w:rsidRDefault="0092325A" w:rsidP="00E15699">
            <w:pPr>
              <w:jc w:val="center"/>
              <w:rPr>
                <w:rFonts w:ascii="Times New Roman" w:hAnsi="Times New Roman" w:cs="Times New Roman"/>
                <w:b/>
                <w:bCs/>
                <w:sz w:val="18"/>
                <w:szCs w:val="18"/>
              </w:rPr>
            </w:pPr>
            <w:r w:rsidRPr="0092325A">
              <w:rPr>
                <w:rFonts w:ascii="Times New Roman" w:hAnsi="Times New Roman" w:cs="Times New Roman"/>
                <w:b/>
                <w:bCs/>
                <w:sz w:val="18"/>
                <w:szCs w:val="18"/>
              </w:rPr>
              <w:t>Leased</w:t>
            </w:r>
          </w:p>
        </w:tc>
      </w:tr>
      <w:tr w:rsidR="0092325A" w:rsidRPr="00B5240E" w14:paraId="7305A16D" w14:textId="77777777" w:rsidTr="0092325A">
        <w:tc>
          <w:tcPr>
            <w:tcW w:w="1263" w:type="dxa"/>
          </w:tcPr>
          <w:p w14:paraId="440E5402"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Construction</w:t>
            </w:r>
          </w:p>
          <w:p w14:paraId="74B9B188"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Acquisition</w:t>
            </w:r>
          </w:p>
          <w:p w14:paraId="12DCA253"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Improvement</w:t>
            </w:r>
          </w:p>
          <w:p w14:paraId="354BFDA1"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Land (GPP&amp;E)</w:t>
            </w:r>
          </w:p>
        </w:tc>
        <w:tc>
          <w:tcPr>
            <w:tcW w:w="1340" w:type="dxa"/>
          </w:tcPr>
          <w:p w14:paraId="3F4DDB29"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New Requirement</w:t>
            </w:r>
          </w:p>
          <w:p w14:paraId="28DD8D49"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Replace Existing Lease</w:t>
            </w:r>
          </w:p>
          <w:p w14:paraId="5681F7BE"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Alterations &amp; Improvements</w:t>
            </w:r>
          </w:p>
        </w:tc>
        <w:tc>
          <w:tcPr>
            <w:tcW w:w="1372" w:type="dxa"/>
          </w:tcPr>
          <w:p w14:paraId="530A2623"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Operations &amp; Building Services</w:t>
            </w:r>
          </w:p>
          <w:p w14:paraId="4765FF0E"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Recurring Maintenance</w:t>
            </w:r>
          </w:p>
          <w:p w14:paraId="2EF69CF8"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Repairs</w:t>
            </w:r>
          </w:p>
          <w:p w14:paraId="45F0AA9D"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Deferred Maintenance</w:t>
            </w:r>
          </w:p>
          <w:p w14:paraId="3CCE1EAE"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Environmental Compliance</w:t>
            </w:r>
          </w:p>
        </w:tc>
        <w:tc>
          <w:tcPr>
            <w:tcW w:w="1652" w:type="dxa"/>
          </w:tcPr>
          <w:p w14:paraId="4A7BC44A"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Rent to GSA</w:t>
            </w:r>
          </w:p>
          <w:p w14:paraId="092624E0"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Rent to others</w:t>
            </w:r>
          </w:p>
          <w:p w14:paraId="17615E9F"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Other related O&amp;M costs</w:t>
            </w:r>
          </w:p>
          <w:p w14:paraId="0D77CAEA"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Energy/Resiliency Enhancement</w:t>
            </w:r>
          </w:p>
        </w:tc>
        <w:tc>
          <w:tcPr>
            <w:tcW w:w="1478" w:type="dxa"/>
          </w:tcPr>
          <w:p w14:paraId="47B01B9E"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Disposal Fees</w:t>
            </w:r>
          </w:p>
          <w:p w14:paraId="4A206778"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Environmental Remediation</w:t>
            </w:r>
          </w:p>
        </w:tc>
        <w:tc>
          <w:tcPr>
            <w:tcW w:w="1525" w:type="dxa"/>
          </w:tcPr>
          <w:p w14:paraId="582E5616"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Decommissioning</w:t>
            </w:r>
          </w:p>
          <w:p w14:paraId="04A96EA0" w14:textId="77777777" w:rsidR="0092325A" w:rsidRPr="0092325A" w:rsidRDefault="0092325A" w:rsidP="00E15699">
            <w:pPr>
              <w:spacing w:after="120"/>
              <w:rPr>
                <w:rFonts w:ascii="Times New Roman" w:hAnsi="Times New Roman" w:cs="Times New Roman"/>
                <w:sz w:val="18"/>
                <w:szCs w:val="18"/>
              </w:rPr>
            </w:pPr>
            <w:r w:rsidRPr="0092325A">
              <w:rPr>
                <w:rFonts w:ascii="Times New Roman" w:hAnsi="Times New Roman" w:cs="Times New Roman"/>
                <w:sz w:val="18"/>
                <w:szCs w:val="18"/>
              </w:rPr>
              <w:t>Environmental Remediation</w:t>
            </w:r>
          </w:p>
        </w:tc>
      </w:tr>
    </w:tbl>
    <w:p w14:paraId="6531B4EA" w14:textId="77777777" w:rsidR="0092325A" w:rsidRDefault="0092325A" w:rsidP="00CC764D"/>
    <w:p w14:paraId="0CA89093" w14:textId="77777777" w:rsidR="0092325A" w:rsidRDefault="0092325A" w:rsidP="00CC764D"/>
    <w:p w14:paraId="28ABFC21" w14:textId="42A27E5D" w:rsidR="0092325A" w:rsidRDefault="0092325A" w:rsidP="0092325A">
      <w:pPr>
        <w:keepNext/>
        <w:rPr>
          <w:b/>
          <w:bCs/>
        </w:rPr>
      </w:pPr>
      <w:r>
        <w:t>T</w:t>
      </w:r>
      <w:r w:rsidRPr="00C92DB2">
        <w:t xml:space="preserve">he FFM Business Standards specify that the RPM categorization of </w:t>
      </w:r>
      <w:r w:rsidR="0039198C">
        <w:t>budget</w:t>
      </w:r>
      <w:r w:rsidRPr="00C92DB2">
        <w:t xml:space="preserve"> data be provided to agency financial management systems using the </w:t>
      </w:r>
      <w:r>
        <w:t>A</w:t>
      </w:r>
      <w:r w:rsidRPr="00C92DB2">
        <w:t xml:space="preserve">ccounting </w:t>
      </w:r>
      <w:r>
        <w:t>C</w:t>
      </w:r>
      <w:r w:rsidRPr="00C92DB2">
        <w:t xml:space="preserve">lassification </w:t>
      </w:r>
      <w:r>
        <w:t>S</w:t>
      </w:r>
      <w:r w:rsidRPr="00C92DB2">
        <w:t>tructure</w:t>
      </w:r>
      <w:r>
        <w:t xml:space="preserve"> (ACS)</w:t>
      </w:r>
      <w:r w:rsidRPr="00C92DB2">
        <w:t xml:space="preserve"> data element </w:t>
      </w:r>
      <w:r w:rsidR="0039198C">
        <w:t xml:space="preserve">the </w:t>
      </w:r>
      <w:r w:rsidR="00D1187C">
        <w:t>“</w:t>
      </w:r>
      <w:r w:rsidR="000D0033">
        <w:t>agency s</w:t>
      </w:r>
      <w:r w:rsidRPr="00C92DB2">
        <w:t>ub-</w:t>
      </w:r>
      <w:r>
        <w:t>o</w:t>
      </w:r>
      <w:r w:rsidRPr="00C92DB2">
        <w:t xml:space="preserve">bject </w:t>
      </w:r>
      <w:r w:rsidR="000D0033">
        <w:t>c</w:t>
      </w:r>
      <w:r w:rsidRPr="00C92DB2">
        <w:t>lass</w:t>
      </w:r>
      <w:r w:rsidR="00D1187C">
        <w:t>”</w:t>
      </w:r>
      <w:r w:rsidRPr="00C92DB2">
        <w:t>.</w:t>
      </w:r>
      <w:r>
        <w:tab/>
      </w:r>
      <w:r w:rsidRPr="00E83F27">
        <w:rPr>
          <w:b/>
          <w:bCs/>
        </w:rPr>
        <w:t xml:space="preserve">        </w:t>
      </w:r>
    </w:p>
    <w:p w14:paraId="64740C98" w14:textId="77777777" w:rsidR="00CC764D" w:rsidRPr="003B479D" w:rsidRDefault="00CC764D" w:rsidP="00CC764D"/>
    <w:p w14:paraId="475D75CA" w14:textId="36FEAD8F" w:rsidR="00CC764D" w:rsidRPr="003B479D" w:rsidRDefault="00CC764D" w:rsidP="00CC764D">
      <w:r w:rsidRPr="003B479D">
        <w:t xml:space="preserve">The agency sub-object </w:t>
      </w:r>
      <w:r w:rsidR="00D1187C">
        <w:t xml:space="preserve">class </w:t>
      </w:r>
      <w:r>
        <w:t>four</w:t>
      </w:r>
      <w:r w:rsidRPr="003B479D">
        <w:t>-digit code for real property is linked to the budget object</w:t>
      </w:r>
      <w:r w:rsidR="00E30EE0">
        <w:t xml:space="preserve"> class</w:t>
      </w:r>
      <w:r w:rsidRPr="003B479D">
        <w:t xml:space="preserve"> code structure in OMB Circular A-11</w:t>
      </w:r>
      <w:r>
        <w:t xml:space="preserve">, </w:t>
      </w:r>
      <w:r w:rsidRPr="003B479D">
        <w:t>Section 83</w:t>
      </w:r>
      <w:r w:rsidR="007F4207">
        <w:t xml:space="preserve"> Schedule O</w:t>
      </w:r>
      <w:r w:rsidRPr="003B479D">
        <w:t xml:space="preserve">. </w:t>
      </w:r>
      <w:r w:rsidR="0027777D">
        <w:t xml:space="preserve">Each sub-object code resides under an identifiable budget object </w:t>
      </w:r>
      <w:r w:rsidR="00E30EE0">
        <w:t xml:space="preserve">class </w:t>
      </w:r>
      <w:r w:rsidR="0027777D">
        <w:t>code in S</w:t>
      </w:r>
      <w:r w:rsidR="007F4207">
        <w:t>chedule O</w:t>
      </w:r>
      <w:r w:rsidR="0027777D">
        <w:t xml:space="preserve">. </w:t>
      </w:r>
      <w:r w:rsidR="00126B63">
        <w:t xml:space="preserve">The table below illustrates the link between the </w:t>
      </w:r>
      <w:r w:rsidR="00E30EE0">
        <w:t xml:space="preserve">Circular </w:t>
      </w:r>
      <w:r w:rsidR="00126B63">
        <w:t xml:space="preserve">A-11 Section 83 Schedule O Budget Object Classes (BOC) and the agency sub-object classes specified in RPM/FFM Business Standards. </w:t>
      </w:r>
      <w:r w:rsidR="00126B63">
        <w:tab/>
      </w:r>
    </w:p>
    <w:p w14:paraId="677CB460" w14:textId="77777777" w:rsidR="00CC764D" w:rsidRPr="003B479D" w:rsidRDefault="00CC764D" w:rsidP="00CC764D"/>
    <w:p w14:paraId="3620B997" w14:textId="64F4F4BF" w:rsidR="00CC764D" w:rsidRPr="00F869C9" w:rsidRDefault="00F869C9" w:rsidP="00F869C9">
      <w:pPr>
        <w:ind w:left="720" w:firstLine="540"/>
        <w:rPr>
          <w:sz w:val="22"/>
          <w:szCs w:val="22"/>
        </w:rPr>
      </w:pPr>
      <w:r>
        <w:rPr>
          <w:b/>
          <w:bCs/>
          <w:sz w:val="22"/>
          <w:szCs w:val="22"/>
        </w:rPr>
        <w:t xml:space="preserve">OMB </w:t>
      </w:r>
      <w:r w:rsidR="00CC764D" w:rsidRPr="00F869C9">
        <w:rPr>
          <w:b/>
          <w:bCs/>
          <w:sz w:val="22"/>
          <w:szCs w:val="22"/>
        </w:rPr>
        <w:t>Budget Object Class</w:t>
      </w:r>
      <w:r w:rsidR="00CC764D" w:rsidRPr="00F869C9">
        <w:rPr>
          <w:b/>
          <w:bCs/>
          <w:sz w:val="22"/>
          <w:szCs w:val="22"/>
        </w:rPr>
        <w:tab/>
      </w:r>
      <w:r w:rsidR="00CC764D" w:rsidRPr="00F869C9">
        <w:rPr>
          <w:b/>
          <w:bCs/>
          <w:sz w:val="22"/>
          <w:szCs w:val="22"/>
        </w:rPr>
        <w:tab/>
      </w:r>
      <w:r w:rsidR="00BE0E27">
        <w:rPr>
          <w:b/>
          <w:bCs/>
          <w:sz w:val="22"/>
          <w:szCs w:val="22"/>
        </w:rPr>
        <w:t xml:space="preserve">            </w:t>
      </w:r>
      <w:r w:rsidR="00CC764D" w:rsidRPr="00F869C9">
        <w:rPr>
          <w:b/>
          <w:bCs/>
          <w:sz w:val="22"/>
          <w:szCs w:val="22"/>
        </w:rPr>
        <w:t>Sub-Object Class</w:t>
      </w:r>
    </w:p>
    <w:tbl>
      <w:tblPr>
        <w:tblStyle w:val="TableGrid"/>
        <w:tblW w:w="10255" w:type="dxa"/>
        <w:tblInd w:w="-810" w:type="dxa"/>
        <w:tblLayout w:type="fixed"/>
        <w:tblLook w:val="04A0" w:firstRow="1" w:lastRow="0" w:firstColumn="1" w:lastColumn="0" w:noHBand="0" w:noVBand="1"/>
      </w:tblPr>
      <w:tblGrid>
        <w:gridCol w:w="1209"/>
        <w:gridCol w:w="991"/>
        <w:gridCol w:w="991"/>
        <w:gridCol w:w="991"/>
        <w:gridCol w:w="1123"/>
        <w:gridCol w:w="1170"/>
        <w:gridCol w:w="1170"/>
        <w:gridCol w:w="1350"/>
        <w:gridCol w:w="1260"/>
      </w:tblGrid>
      <w:tr w:rsidR="00BE0E27" w14:paraId="355B832B" w14:textId="77777777" w:rsidTr="00BE0E27">
        <w:tc>
          <w:tcPr>
            <w:tcW w:w="1209" w:type="dxa"/>
          </w:tcPr>
          <w:p w14:paraId="7BC94F6C" w14:textId="77777777" w:rsidR="00BE0E27" w:rsidRPr="00F14831" w:rsidRDefault="00BE0E27" w:rsidP="00C9682D">
            <w:pPr>
              <w:rPr>
                <w:b/>
                <w:bCs/>
              </w:rPr>
            </w:pPr>
            <w:bookmarkStart w:id="45" w:name="_Hlk158885500"/>
            <w:r w:rsidRPr="00F14831">
              <w:rPr>
                <w:b/>
                <w:bCs/>
              </w:rPr>
              <w:t>Digit</w:t>
            </w:r>
          </w:p>
        </w:tc>
        <w:tc>
          <w:tcPr>
            <w:tcW w:w="991" w:type="dxa"/>
            <w:shd w:val="clear" w:color="auto" w:fill="FBE4D5" w:themeFill="accent2" w:themeFillTint="33"/>
          </w:tcPr>
          <w:p w14:paraId="74F8EAD3" w14:textId="77777777" w:rsidR="00BE0E27" w:rsidRPr="00F14831" w:rsidRDefault="00BE0E27" w:rsidP="00C9682D">
            <w:pPr>
              <w:rPr>
                <w:b/>
                <w:bCs/>
              </w:rPr>
            </w:pPr>
            <w:r w:rsidRPr="00F14831">
              <w:rPr>
                <w:b/>
                <w:bCs/>
              </w:rPr>
              <w:t>1</w:t>
            </w:r>
          </w:p>
        </w:tc>
        <w:tc>
          <w:tcPr>
            <w:tcW w:w="991" w:type="dxa"/>
            <w:shd w:val="clear" w:color="auto" w:fill="FBE4D5" w:themeFill="accent2" w:themeFillTint="33"/>
          </w:tcPr>
          <w:p w14:paraId="0C55A5F4" w14:textId="77777777" w:rsidR="00BE0E27" w:rsidRPr="00F14831" w:rsidRDefault="00BE0E27" w:rsidP="00C9682D">
            <w:pPr>
              <w:rPr>
                <w:b/>
                <w:bCs/>
              </w:rPr>
            </w:pPr>
            <w:r w:rsidRPr="00F14831">
              <w:rPr>
                <w:b/>
                <w:bCs/>
              </w:rPr>
              <w:t>2</w:t>
            </w:r>
          </w:p>
        </w:tc>
        <w:tc>
          <w:tcPr>
            <w:tcW w:w="991" w:type="dxa"/>
            <w:shd w:val="clear" w:color="auto" w:fill="FBE4D5" w:themeFill="accent2" w:themeFillTint="33"/>
          </w:tcPr>
          <w:p w14:paraId="4CCC3A83" w14:textId="77777777" w:rsidR="00BE0E27" w:rsidRPr="00F14831" w:rsidRDefault="00BE0E27" w:rsidP="00C9682D">
            <w:pPr>
              <w:rPr>
                <w:b/>
                <w:bCs/>
              </w:rPr>
            </w:pPr>
            <w:r w:rsidRPr="00F14831">
              <w:rPr>
                <w:b/>
                <w:bCs/>
              </w:rPr>
              <w:t>3</w:t>
            </w:r>
            <w:ins w:id="46" w:author="William F. EOP/OMB Hamele" w:date="2024-05-01T09:42:00Z">
              <w:r>
                <w:rPr>
                  <w:b/>
                  <w:bCs/>
                </w:rPr>
                <w:t xml:space="preserve"> </w:t>
              </w:r>
            </w:ins>
          </w:p>
        </w:tc>
        <w:tc>
          <w:tcPr>
            <w:tcW w:w="1123" w:type="dxa"/>
            <w:shd w:val="clear" w:color="auto" w:fill="FBE4D5" w:themeFill="accent2" w:themeFillTint="33"/>
          </w:tcPr>
          <w:p w14:paraId="51ED8842" w14:textId="77777777" w:rsidR="00BE0E27" w:rsidRDefault="00BE0E27" w:rsidP="00C9682D">
            <w:pPr>
              <w:rPr>
                <w:b/>
                <w:bCs/>
              </w:rPr>
            </w:pPr>
            <w:r>
              <w:rPr>
                <w:b/>
                <w:bCs/>
              </w:rPr>
              <w:t>4</w:t>
            </w:r>
          </w:p>
        </w:tc>
        <w:tc>
          <w:tcPr>
            <w:tcW w:w="1170" w:type="dxa"/>
            <w:shd w:val="clear" w:color="auto" w:fill="DEEAF6" w:themeFill="accent5" w:themeFillTint="33"/>
          </w:tcPr>
          <w:p w14:paraId="20912F8F" w14:textId="77777777" w:rsidR="00BE0E27" w:rsidRPr="00F14831" w:rsidRDefault="00BE0E27" w:rsidP="00C9682D">
            <w:pPr>
              <w:rPr>
                <w:b/>
                <w:bCs/>
              </w:rPr>
            </w:pPr>
            <w:r>
              <w:rPr>
                <w:b/>
                <w:bCs/>
              </w:rPr>
              <w:t>1</w:t>
            </w:r>
          </w:p>
        </w:tc>
        <w:tc>
          <w:tcPr>
            <w:tcW w:w="1170" w:type="dxa"/>
            <w:shd w:val="clear" w:color="auto" w:fill="DEEAF6" w:themeFill="accent5" w:themeFillTint="33"/>
          </w:tcPr>
          <w:p w14:paraId="7CDA43C8" w14:textId="77777777" w:rsidR="00BE0E27" w:rsidRPr="00F14831" w:rsidRDefault="00BE0E27" w:rsidP="00C9682D">
            <w:pPr>
              <w:rPr>
                <w:b/>
                <w:bCs/>
              </w:rPr>
            </w:pPr>
            <w:r>
              <w:rPr>
                <w:b/>
                <w:bCs/>
              </w:rPr>
              <w:t>2</w:t>
            </w:r>
          </w:p>
        </w:tc>
        <w:tc>
          <w:tcPr>
            <w:tcW w:w="1350" w:type="dxa"/>
            <w:shd w:val="clear" w:color="auto" w:fill="DEEAF6" w:themeFill="accent5" w:themeFillTint="33"/>
          </w:tcPr>
          <w:p w14:paraId="5C6750C2" w14:textId="77777777" w:rsidR="00BE0E27" w:rsidRPr="00F14831" w:rsidRDefault="00BE0E27" w:rsidP="00C9682D">
            <w:pPr>
              <w:rPr>
                <w:b/>
                <w:bCs/>
              </w:rPr>
            </w:pPr>
            <w:r>
              <w:rPr>
                <w:b/>
                <w:bCs/>
              </w:rPr>
              <w:t>3</w:t>
            </w:r>
          </w:p>
        </w:tc>
        <w:tc>
          <w:tcPr>
            <w:tcW w:w="1260" w:type="dxa"/>
            <w:shd w:val="clear" w:color="auto" w:fill="DEEAF6" w:themeFill="accent5" w:themeFillTint="33"/>
          </w:tcPr>
          <w:p w14:paraId="0291FB1F" w14:textId="77777777" w:rsidR="00BE0E27" w:rsidRPr="00F14831" w:rsidRDefault="00BE0E27" w:rsidP="00C9682D">
            <w:pPr>
              <w:rPr>
                <w:b/>
                <w:bCs/>
              </w:rPr>
            </w:pPr>
            <w:r>
              <w:rPr>
                <w:b/>
                <w:bCs/>
              </w:rPr>
              <w:t xml:space="preserve">4 </w:t>
            </w:r>
          </w:p>
        </w:tc>
      </w:tr>
      <w:tr w:rsidR="00BE0E27" w14:paraId="3F6138D9" w14:textId="77777777" w:rsidTr="00BE0E27">
        <w:tc>
          <w:tcPr>
            <w:tcW w:w="1209" w:type="dxa"/>
          </w:tcPr>
          <w:p w14:paraId="12C3D73A" w14:textId="77777777" w:rsidR="00BE0E27" w:rsidRDefault="00BE0E27" w:rsidP="00C9682D">
            <w:pPr>
              <w:rPr>
                <w:b/>
                <w:bCs/>
              </w:rPr>
            </w:pPr>
          </w:p>
          <w:p w14:paraId="7E2484F0" w14:textId="77777777" w:rsidR="00BE0E27" w:rsidRDefault="00BE0E27" w:rsidP="00C9682D">
            <w:pPr>
              <w:rPr>
                <w:b/>
                <w:bCs/>
              </w:rPr>
            </w:pPr>
            <w:r>
              <w:rPr>
                <w:b/>
                <w:bCs/>
              </w:rPr>
              <w:t>OMB/RPM</w:t>
            </w:r>
          </w:p>
          <w:p w14:paraId="5A0CE638" w14:textId="77777777" w:rsidR="00BE0E27" w:rsidRDefault="00BE0E27" w:rsidP="00C9682D">
            <w:pPr>
              <w:rPr>
                <w:b/>
                <w:bCs/>
              </w:rPr>
            </w:pPr>
            <w:r>
              <w:rPr>
                <w:b/>
                <w:bCs/>
              </w:rPr>
              <w:t>Business</w:t>
            </w:r>
          </w:p>
          <w:p w14:paraId="3BE8D613" w14:textId="77777777" w:rsidR="00BE0E27" w:rsidRDefault="00BE0E27" w:rsidP="00C9682D">
            <w:pPr>
              <w:rPr>
                <w:b/>
                <w:bCs/>
              </w:rPr>
            </w:pPr>
            <w:r>
              <w:rPr>
                <w:b/>
                <w:bCs/>
              </w:rPr>
              <w:t xml:space="preserve">Data </w:t>
            </w:r>
          </w:p>
          <w:p w14:paraId="6E6967AC" w14:textId="77777777" w:rsidR="00BE0E27" w:rsidRPr="00F14831" w:rsidRDefault="00BE0E27" w:rsidP="00C9682D">
            <w:pPr>
              <w:rPr>
                <w:b/>
                <w:bCs/>
              </w:rPr>
            </w:pPr>
            <w:r>
              <w:rPr>
                <w:b/>
                <w:bCs/>
              </w:rPr>
              <w:t xml:space="preserve">Element </w:t>
            </w:r>
          </w:p>
        </w:tc>
        <w:tc>
          <w:tcPr>
            <w:tcW w:w="991" w:type="dxa"/>
            <w:shd w:val="clear" w:color="auto" w:fill="FBE4D5" w:themeFill="accent2" w:themeFillTint="33"/>
          </w:tcPr>
          <w:p w14:paraId="5CBB2A58" w14:textId="77777777" w:rsidR="00BE0E27" w:rsidRPr="00F14831" w:rsidRDefault="00BE0E27" w:rsidP="00C9682D">
            <w:r w:rsidRPr="0065667F">
              <w:t>Major Object Class</w:t>
            </w:r>
          </w:p>
        </w:tc>
        <w:tc>
          <w:tcPr>
            <w:tcW w:w="991" w:type="dxa"/>
            <w:shd w:val="clear" w:color="auto" w:fill="FBE4D5" w:themeFill="accent2" w:themeFillTint="33"/>
          </w:tcPr>
          <w:p w14:paraId="13544B5C" w14:textId="77777777" w:rsidR="00BE0E27" w:rsidRPr="00F14831" w:rsidRDefault="00BE0E27" w:rsidP="00C9682D">
            <w:r w:rsidRPr="0065667F">
              <w:t>Minor Object Class</w:t>
            </w:r>
          </w:p>
        </w:tc>
        <w:tc>
          <w:tcPr>
            <w:tcW w:w="991" w:type="dxa"/>
            <w:shd w:val="clear" w:color="auto" w:fill="FBE4D5" w:themeFill="accent2" w:themeFillTint="33"/>
          </w:tcPr>
          <w:p w14:paraId="23DBD6A6" w14:textId="77777777" w:rsidR="00BE0E27" w:rsidRPr="00F14831" w:rsidRDefault="00BE0E27" w:rsidP="00C9682D">
            <w:ins w:id="47" w:author="William F. EOP/OMB Hamele" w:date="2024-05-01T09:43:00Z">
              <w:r>
                <w:t xml:space="preserve">OMB </w:t>
              </w:r>
            </w:ins>
            <w:r w:rsidRPr="0065667F">
              <w:t>Sub object Class</w:t>
            </w:r>
          </w:p>
        </w:tc>
        <w:tc>
          <w:tcPr>
            <w:tcW w:w="1123" w:type="dxa"/>
            <w:shd w:val="clear" w:color="auto" w:fill="FBE4D5" w:themeFill="accent2" w:themeFillTint="33"/>
          </w:tcPr>
          <w:p w14:paraId="43C66A0F" w14:textId="77777777" w:rsidR="00BE0E27" w:rsidRDefault="00BE0E27" w:rsidP="00C9682D">
            <w:ins w:id="48" w:author="William F. EOP/OMB Hamele" w:date="2024-05-01T09:46:00Z">
              <w:r>
                <w:t xml:space="preserve">OMB </w:t>
              </w:r>
              <w:r w:rsidRPr="0065667F">
                <w:t>Sub object Class</w:t>
              </w:r>
            </w:ins>
          </w:p>
        </w:tc>
        <w:tc>
          <w:tcPr>
            <w:tcW w:w="1170" w:type="dxa"/>
            <w:shd w:val="clear" w:color="auto" w:fill="DEEAF6" w:themeFill="accent5" w:themeFillTint="33"/>
          </w:tcPr>
          <w:p w14:paraId="2DDF8D6E" w14:textId="77777777" w:rsidR="00BE0E27" w:rsidRPr="00F14831" w:rsidRDefault="00BE0E27" w:rsidP="00C9682D">
            <w:r>
              <w:t xml:space="preserve">FIBF </w:t>
            </w:r>
            <w:r w:rsidRPr="0065667F">
              <w:t>Functional Area</w:t>
            </w:r>
          </w:p>
        </w:tc>
        <w:tc>
          <w:tcPr>
            <w:tcW w:w="1170" w:type="dxa"/>
            <w:shd w:val="clear" w:color="auto" w:fill="DEEAF6" w:themeFill="accent5" w:themeFillTint="33"/>
          </w:tcPr>
          <w:p w14:paraId="74416F7A" w14:textId="77777777" w:rsidR="00BE0E27" w:rsidRPr="00F14831" w:rsidRDefault="00BE0E27" w:rsidP="00C9682D">
            <w:r w:rsidRPr="0065667F">
              <w:t>RPM Asset Lifecycle Phase</w:t>
            </w:r>
          </w:p>
        </w:tc>
        <w:tc>
          <w:tcPr>
            <w:tcW w:w="1350" w:type="dxa"/>
            <w:shd w:val="clear" w:color="auto" w:fill="DEEAF6" w:themeFill="accent5" w:themeFillTint="33"/>
          </w:tcPr>
          <w:p w14:paraId="0D5E9635" w14:textId="77777777" w:rsidR="00BE0E27" w:rsidRPr="00F14831" w:rsidRDefault="00BE0E27" w:rsidP="00C9682D">
            <w:r w:rsidRPr="0065667F">
              <w:t xml:space="preserve">RPM Asset </w:t>
            </w:r>
            <w:r>
              <w:t xml:space="preserve">Cost </w:t>
            </w:r>
            <w:r w:rsidRPr="0065667F">
              <w:t xml:space="preserve">Category </w:t>
            </w:r>
          </w:p>
        </w:tc>
        <w:tc>
          <w:tcPr>
            <w:tcW w:w="1260" w:type="dxa"/>
            <w:shd w:val="clear" w:color="auto" w:fill="DEEAF6" w:themeFill="accent5" w:themeFillTint="33"/>
          </w:tcPr>
          <w:p w14:paraId="00B51E8A" w14:textId="77777777" w:rsidR="00BE0E27" w:rsidRPr="00F14831" w:rsidRDefault="00BE0E27" w:rsidP="00C9682D">
            <w:r w:rsidRPr="0065667F">
              <w:t>RPM Asset Cost Subtype</w:t>
            </w:r>
          </w:p>
        </w:tc>
      </w:tr>
      <w:tr w:rsidR="00BE0E27" w14:paraId="202496D5" w14:textId="77777777" w:rsidTr="00BE0E27">
        <w:tc>
          <w:tcPr>
            <w:tcW w:w="1209" w:type="dxa"/>
          </w:tcPr>
          <w:p w14:paraId="0FCEB6D3" w14:textId="77777777" w:rsidR="00BE0E27" w:rsidRPr="00F14831" w:rsidRDefault="00BE0E27" w:rsidP="00C9682D">
            <w:pPr>
              <w:rPr>
                <w:b/>
                <w:bCs/>
              </w:rPr>
            </w:pPr>
            <w:r w:rsidRPr="00F14831">
              <w:rPr>
                <w:b/>
                <w:bCs/>
              </w:rPr>
              <w:t>Code</w:t>
            </w:r>
          </w:p>
        </w:tc>
        <w:tc>
          <w:tcPr>
            <w:tcW w:w="991" w:type="dxa"/>
            <w:shd w:val="clear" w:color="auto" w:fill="FBE4D5" w:themeFill="accent2" w:themeFillTint="33"/>
          </w:tcPr>
          <w:p w14:paraId="0848815E" w14:textId="77777777" w:rsidR="00BE0E27" w:rsidRPr="00F14831" w:rsidRDefault="00BE0E27" w:rsidP="00C9682D">
            <w:r>
              <w:t>Refer</w:t>
            </w:r>
            <w:r w:rsidRPr="0065667F">
              <w:t xml:space="preserve"> to OMB A-11 Section 83</w:t>
            </w:r>
          </w:p>
        </w:tc>
        <w:tc>
          <w:tcPr>
            <w:tcW w:w="991" w:type="dxa"/>
            <w:shd w:val="clear" w:color="auto" w:fill="FBE4D5" w:themeFill="accent2" w:themeFillTint="33"/>
          </w:tcPr>
          <w:p w14:paraId="609795EA" w14:textId="77777777" w:rsidR="00BE0E27" w:rsidRPr="00F14831" w:rsidRDefault="00BE0E27" w:rsidP="00C9682D">
            <w:r>
              <w:t>Refer</w:t>
            </w:r>
            <w:r w:rsidRPr="0065667F">
              <w:t xml:space="preserve"> to OMB A-11 Section 83</w:t>
            </w:r>
          </w:p>
        </w:tc>
        <w:tc>
          <w:tcPr>
            <w:tcW w:w="991" w:type="dxa"/>
            <w:shd w:val="clear" w:color="auto" w:fill="FBE4D5" w:themeFill="accent2" w:themeFillTint="33"/>
          </w:tcPr>
          <w:p w14:paraId="325F16A3" w14:textId="77777777" w:rsidR="00BE0E27" w:rsidRPr="00F14831" w:rsidRDefault="00BE0E27" w:rsidP="00C9682D">
            <w:r>
              <w:t>Refer</w:t>
            </w:r>
            <w:r w:rsidRPr="0065667F">
              <w:t xml:space="preserve"> to OMB A-11 Section 83</w:t>
            </w:r>
          </w:p>
        </w:tc>
        <w:tc>
          <w:tcPr>
            <w:tcW w:w="1123" w:type="dxa"/>
            <w:shd w:val="clear" w:color="auto" w:fill="FBE4D5" w:themeFill="accent2" w:themeFillTint="33"/>
          </w:tcPr>
          <w:p w14:paraId="04F442E3" w14:textId="77777777" w:rsidR="00BE0E27" w:rsidRPr="0065667F" w:rsidRDefault="00BE0E27" w:rsidP="00C9682D">
            <w:ins w:id="49" w:author="William F. EOP/OMB Hamele" w:date="2024-05-01T09:46:00Z">
              <w:r>
                <w:t>Reserved for Future OMB Use</w:t>
              </w:r>
            </w:ins>
          </w:p>
        </w:tc>
        <w:tc>
          <w:tcPr>
            <w:tcW w:w="1170" w:type="dxa"/>
            <w:shd w:val="clear" w:color="auto" w:fill="DEEAF6" w:themeFill="accent5" w:themeFillTint="33"/>
          </w:tcPr>
          <w:p w14:paraId="29B69F83" w14:textId="77777777" w:rsidR="00BE0E27" w:rsidRPr="00F14831" w:rsidRDefault="00BE0E27" w:rsidP="00C9682D">
            <w:r w:rsidRPr="0065667F">
              <w:t>5 (RPM)</w:t>
            </w:r>
          </w:p>
        </w:tc>
        <w:tc>
          <w:tcPr>
            <w:tcW w:w="1170" w:type="dxa"/>
            <w:shd w:val="clear" w:color="auto" w:fill="DEEAF6" w:themeFill="accent5" w:themeFillTint="33"/>
          </w:tcPr>
          <w:p w14:paraId="5E121C09" w14:textId="77777777" w:rsidR="00BE0E27" w:rsidRPr="00F14831" w:rsidRDefault="00BE0E27" w:rsidP="00C9682D">
            <w:r w:rsidRPr="0065667F">
              <w:t>1 through 7</w:t>
            </w:r>
          </w:p>
        </w:tc>
        <w:tc>
          <w:tcPr>
            <w:tcW w:w="1350" w:type="dxa"/>
            <w:shd w:val="clear" w:color="auto" w:fill="DEEAF6" w:themeFill="accent5" w:themeFillTint="33"/>
          </w:tcPr>
          <w:p w14:paraId="77CA6EFE" w14:textId="77777777" w:rsidR="00BE0E27" w:rsidRPr="00F14831" w:rsidRDefault="00BE0E27" w:rsidP="00C9682D">
            <w:r w:rsidRPr="0065667F">
              <w:t>A through S</w:t>
            </w:r>
          </w:p>
        </w:tc>
        <w:tc>
          <w:tcPr>
            <w:tcW w:w="1260" w:type="dxa"/>
            <w:shd w:val="clear" w:color="auto" w:fill="DEEAF6" w:themeFill="accent5" w:themeFillTint="33"/>
          </w:tcPr>
          <w:p w14:paraId="2C10EB6E" w14:textId="77777777" w:rsidR="00BE0E27" w:rsidRPr="00F14831" w:rsidRDefault="00BE0E27" w:rsidP="00C9682D">
            <w:ins w:id="50" w:author="William F. EOP/OMB Hamele" w:date="2024-05-01T09:51:00Z">
              <w:r>
                <w:t>A-K</w:t>
              </w:r>
            </w:ins>
          </w:p>
        </w:tc>
      </w:tr>
      <w:tr w:rsidR="00BE0E27" w14:paraId="150EA634" w14:textId="77777777" w:rsidTr="00BE0E27">
        <w:tc>
          <w:tcPr>
            <w:tcW w:w="1209" w:type="dxa"/>
          </w:tcPr>
          <w:p w14:paraId="36BB21E0" w14:textId="77777777" w:rsidR="00BE0E27" w:rsidRPr="00F14831" w:rsidRDefault="00BE0E27" w:rsidP="00C9682D">
            <w:pPr>
              <w:rPr>
                <w:b/>
                <w:bCs/>
              </w:rPr>
            </w:pPr>
            <w:r w:rsidRPr="00F14831">
              <w:rPr>
                <w:b/>
                <w:bCs/>
              </w:rPr>
              <w:lastRenderedPageBreak/>
              <w:t>Example Code</w:t>
            </w:r>
            <w:r>
              <w:rPr>
                <w:b/>
                <w:bCs/>
              </w:rPr>
              <w:t xml:space="preserve"> Value</w:t>
            </w:r>
          </w:p>
        </w:tc>
        <w:tc>
          <w:tcPr>
            <w:tcW w:w="991" w:type="dxa"/>
            <w:shd w:val="clear" w:color="auto" w:fill="FBE4D5" w:themeFill="accent2" w:themeFillTint="33"/>
          </w:tcPr>
          <w:p w14:paraId="440F6691" w14:textId="77777777" w:rsidR="00BE0E27" w:rsidRPr="00F14831" w:rsidRDefault="00BE0E27" w:rsidP="00C9682D">
            <w:r w:rsidRPr="0065667F">
              <w:t>2</w:t>
            </w:r>
          </w:p>
        </w:tc>
        <w:tc>
          <w:tcPr>
            <w:tcW w:w="991" w:type="dxa"/>
            <w:shd w:val="clear" w:color="auto" w:fill="FBE4D5" w:themeFill="accent2" w:themeFillTint="33"/>
          </w:tcPr>
          <w:p w14:paraId="1DDE9A80" w14:textId="77777777" w:rsidR="00BE0E27" w:rsidRPr="00F14831" w:rsidRDefault="00BE0E27" w:rsidP="00C9682D">
            <w:r w:rsidRPr="0065667F">
              <w:t>6</w:t>
            </w:r>
          </w:p>
        </w:tc>
        <w:tc>
          <w:tcPr>
            <w:tcW w:w="991" w:type="dxa"/>
            <w:shd w:val="clear" w:color="auto" w:fill="FBE4D5" w:themeFill="accent2" w:themeFillTint="33"/>
          </w:tcPr>
          <w:p w14:paraId="7FD9E176" w14:textId="77777777" w:rsidR="00BE0E27" w:rsidRPr="00F14831" w:rsidRDefault="00BE0E27" w:rsidP="00C9682D">
            <w:r w:rsidRPr="0065667F">
              <w:t>0</w:t>
            </w:r>
          </w:p>
        </w:tc>
        <w:tc>
          <w:tcPr>
            <w:tcW w:w="1123" w:type="dxa"/>
            <w:shd w:val="clear" w:color="auto" w:fill="FBE4D5" w:themeFill="accent2" w:themeFillTint="33"/>
          </w:tcPr>
          <w:p w14:paraId="64AB5836" w14:textId="77777777" w:rsidR="00BE0E27" w:rsidRPr="0065667F" w:rsidRDefault="00BE0E27" w:rsidP="00C9682D">
            <w:ins w:id="51" w:author="William F. EOP/OMB Hamele" w:date="2024-05-01T09:46:00Z">
              <w:r>
                <w:t>Constant Value of Zero.</w:t>
              </w:r>
            </w:ins>
          </w:p>
        </w:tc>
        <w:tc>
          <w:tcPr>
            <w:tcW w:w="1170" w:type="dxa"/>
            <w:shd w:val="clear" w:color="auto" w:fill="DEEAF6" w:themeFill="accent5" w:themeFillTint="33"/>
          </w:tcPr>
          <w:p w14:paraId="1C6402A2" w14:textId="77777777" w:rsidR="00BE0E27" w:rsidRPr="00F14831" w:rsidRDefault="00BE0E27" w:rsidP="00C9682D">
            <w:r w:rsidRPr="0065667F">
              <w:t>5</w:t>
            </w:r>
          </w:p>
        </w:tc>
        <w:tc>
          <w:tcPr>
            <w:tcW w:w="1170" w:type="dxa"/>
            <w:shd w:val="clear" w:color="auto" w:fill="DEEAF6" w:themeFill="accent5" w:themeFillTint="33"/>
          </w:tcPr>
          <w:p w14:paraId="43C5D3B9" w14:textId="77777777" w:rsidR="00BE0E27" w:rsidRPr="00F14831" w:rsidRDefault="00BE0E27" w:rsidP="00C9682D">
            <w:r w:rsidRPr="0065667F">
              <w:t>3</w:t>
            </w:r>
          </w:p>
        </w:tc>
        <w:tc>
          <w:tcPr>
            <w:tcW w:w="1350" w:type="dxa"/>
            <w:shd w:val="clear" w:color="auto" w:fill="DEEAF6" w:themeFill="accent5" w:themeFillTint="33"/>
          </w:tcPr>
          <w:p w14:paraId="17583601" w14:textId="77777777" w:rsidR="00BE0E27" w:rsidRPr="00F14831" w:rsidRDefault="00BE0E27" w:rsidP="00C9682D">
            <w:r w:rsidRPr="0065667F">
              <w:t>I</w:t>
            </w:r>
          </w:p>
        </w:tc>
        <w:tc>
          <w:tcPr>
            <w:tcW w:w="1260" w:type="dxa"/>
            <w:shd w:val="clear" w:color="auto" w:fill="DEEAF6" w:themeFill="accent5" w:themeFillTint="33"/>
          </w:tcPr>
          <w:p w14:paraId="2E1C7704" w14:textId="77777777" w:rsidR="00BE0E27" w:rsidRPr="00F14831" w:rsidRDefault="00BE0E27" w:rsidP="00C9682D">
            <w:r>
              <w:t>E</w:t>
            </w:r>
          </w:p>
        </w:tc>
      </w:tr>
      <w:tr w:rsidR="00BE0E27" w14:paraId="7099741B" w14:textId="77777777" w:rsidTr="00BE0E27">
        <w:tc>
          <w:tcPr>
            <w:tcW w:w="1209" w:type="dxa"/>
          </w:tcPr>
          <w:p w14:paraId="6E0AD2E2" w14:textId="77777777" w:rsidR="00BE0E27" w:rsidRPr="00F14831" w:rsidRDefault="00BE0E27" w:rsidP="00C9682D">
            <w:pPr>
              <w:rPr>
                <w:b/>
                <w:bCs/>
              </w:rPr>
            </w:pPr>
            <w:r w:rsidRPr="00F14831">
              <w:rPr>
                <w:b/>
                <w:bCs/>
              </w:rPr>
              <w:t xml:space="preserve">Example </w:t>
            </w:r>
            <w:r>
              <w:rPr>
                <w:b/>
                <w:bCs/>
              </w:rPr>
              <w:t xml:space="preserve">Code </w:t>
            </w:r>
            <w:r w:rsidRPr="00F14831">
              <w:rPr>
                <w:b/>
                <w:bCs/>
              </w:rPr>
              <w:t>Name</w:t>
            </w:r>
          </w:p>
        </w:tc>
        <w:tc>
          <w:tcPr>
            <w:tcW w:w="2973" w:type="dxa"/>
            <w:gridSpan w:val="3"/>
            <w:shd w:val="clear" w:color="auto" w:fill="FBE4D5" w:themeFill="accent2" w:themeFillTint="33"/>
          </w:tcPr>
          <w:p w14:paraId="30491892" w14:textId="77777777" w:rsidR="00BE0E27" w:rsidRPr="00F14831" w:rsidRDefault="00BE0E27" w:rsidP="00C9682D"/>
          <w:p w14:paraId="7F40653D" w14:textId="77777777" w:rsidR="00BE0E27" w:rsidRPr="00F14831" w:rsidRDefault="00BE0E27" w:rsidP="00C9682D">
            <w:r>
              <w:t xml:space="preserve">Repair - </w:t>
            </w:r>
            <w:r w:rsidRPr="0065667F">
              <w:t>Supplies and Materials</w:t>
            </w:r>
          </w:p>
        </w:tc>
        <w:tc>
          <w:tcPr>
            <w:tcW w:w="1123" w:type="dxa"/>
            <w:shd w:val="clear" w:color="auto" w:fill="FBE4D5" w:themeFill="accent2" w:themeFillTint="33"/>
          </w:tcPr>
          <w:p w14:paraId="6478CAF2" w14:textId="77777777" w:rsidR="00BE0E27" w:rsidRPr="0065667F" w:rsidRDefault="00BE0E27" w:rsidP="00C9682D">
            <w:pPr>
              <w:rPr>
                <w:sz w:val="20"/>
                <w:szCs w:val="20"/>
              </w:rPr>
            </w:pPr>
          </w:p>
        </w:tc>
        <w:tc>
          <w:tcPr>
            <w:tcW w:w="1170" w:type="dxa"/>
            <w:shd w:val="clear" w:color="auto" w:fill="DEEAF6" w:themeFill="accent5" w:themeFillTint="33"/>
          </w:tcPr>
          <w:p w14:paraId="090E9470" w14:textId="77777777" w:rsidR="00BE0E27" w:rsidRPr="00F14831" w:rsidRDefault="00BE0E27" w:rsidP="00C9682D">
            <w:r w:rsidRPr="0065667F">
              <w:rPr>
                <w:sz w:val="20"/>
                <w:szCs w:val="20"/>
              </w:rPr>
              <w:t>Real Property Management</w:t>
            </w:r>
          </w:p>
        </w:tc>
        <w:tc>
          <w:tcPr>
            <w:tcW w:w="1170" w:type="dxa"/>
            <w:shd w:val="clear" w:color="auto" w:fill="DEEAF6" w:themeFill="accent5" w:themeFillTint="33"/>
          </w:tcPr>
          <w:p w14:paraId="0F613D18" w14:textId="77777777" w:rsidR="00BE0E27" w:rsidRPr="00F14831" w:rsidRDefault="00BE0E27" w:rsidP="00C9682D">
            <w:r w:rsidRPr="0065667F">
              <w:rPr>
                <w:sz w:val="20"/>
                <w:szCs w:val="20"/>
              </w:rPr>
              <w:t>Operations &amp; Maintenance-Owned Property</w:t>
            </w:r>
          </w:p>
        </w:tc>
        <w:tc>
          <w:tcPr>
            <w:tcW w:w="1350" w:type="dxa"/>
            <w:shd w:val="clear" w:color="auto" w:fill="DEEAF6" w:themeFill="accent5" w:themeFillTint="33"/>
          </w:tcPr>
          <w:p w14:paraId="2071823C" w14:textId="77777777" w:rsidR="00BE0E27" w:rsidRPr="00F14831" w:rsidRDefault="00BE0E27" w:rsidP="00C9682D">
            <w:r w:rsidRPr="0065667F">
              <w:rPr>
                <w:sz w:val="20"/>
                <w:szCs w:val="20"/>
              </w:rPr>
              <w:t>Repairs</w:t>
            </w:r>
          </w:p>
        </w:tc>
        <w:tc>
          <w:tcPr>
            <w:tcW w:w="1260" w:type="dxa"/>
            <w:shd w:val="clear" w:color="auto" w:fill="DEEAF6" w:themeFill="accent5" w:themeFillTint="33"/>
          </w:tcPr>
          <w:p w14:paraId="3D9DFA55" w14:textId="77777777" w:rsidR="00BE0E27" w:rsidRPr="00F14831" w:rsidRDefault="00BE0E27" w:rsidP="00C9682D">
            <w:r>
              <w:t>Supplies and Materials</w:t>
            </w:r>
          </w:p>
        </w:tc>
      </w:tr>
      <w:bookmarkEnd w:id="45"/>
    </w:tbl>
    <w:p w14:paraId="33EF3BA9" w14:textId="77777777" w:rsidR="00CC764D" w:rsidRPr="003B479D" w:rsidRDefault="00CC764D" w:rsidP="00CC764D"/>
    <w:p w14:paraId="52F6D4DA" w14:textId="77777777" w:rsidR="00BE0E27" w:rsidRDefault="00BE0E27" w:rsidP="00BE0E27">
      <w:pPr>
        <w:pStyle w:val="CommentText"/>
        <w:rPr>
          <w:sz w:val="24"/>
          <w:szCs w:val="24"/>
        </w:rPr>
      </w:pPr>
      <w:r w:rsidRPr="00080CF0">
        <w:rPr>
          <w:sz w:val="24"/>
          <w:szCs w:val="24"/>
        </w:rPr>
        <w:t>Note that the first three digits of the Circular A-11 BOC code are required.  The first three digits of the sub-object class code is required to track specific budget elements.  The 4</w:t>
      </w:r>
      <w:r w:rsidRPr="00080CF0">
        <w:rPr>
          <w:sz w:val="24"/>
          <w:szCs w:val="24"/>
          <w:vertAlign w:val="superscript"/>
        </w:rPr>
        <w:t>th</w:t>
      </w:r>
      <w:r w:rsidRPr="00080CF0">
        <w:rPr>
          <w:sz w:val="24"/>
          <w:szCs w:val="24"/>
        </w:rPr>
        <w:t xml:space="preserve"> digit of the </w:t>
      </w:r>
      <w:ins w:id="52" w:author="William F. EOP/OMB Hamele" w:date="2024-05-01T09:42:00Z">
        <w:r>
          <w:rPr>
            <w:sz w:val="24"/>
            <w:szCs w:val="24"/>
          </w:rPr>
          <w:t xml:space="preserve">OMB BOC </w:t>
        </w:r>
      </w:ins>
      <w:r w:rsidRPr="00080CF0">
        <w:rPr>
          <w:sz w:val="24"/>
          <w:szCs w:val="24"/>
        </w:rPr>
        <w:t>sub-object class code is not available for agency use as it is reserved for future use by OMB and will have a value of zero.</w:t>
      </w:r>
    </w:p>
    <w:p w14:paraId="0AF362C0" w14:textId="77777777" w:rsidR="0092325A" w:rsidRDefault="0092325A" w:rsidP="0092325A">
      <w:pPr>
        <w:keepNext/>
      </w:pPr>
    </w:p>
    <w:p w14:paraId="2BE5035E" w14:textId="1EAF4317" w:rsidR="0092325A" w:rsidRDefault="0092325A" w:rsidP="0092325A">
      <w:pPr>
        <w:keepNext/>
      </w:pPr>
      <w:r w:rsidRPr="00626D52">
        <w:t xml:space="preserve">The Treasury Financial Management Quality Service Management Office (FM QMSO) Marketplace requires all core financial management systems to align with the FFM Business Standards, including incorporation of the </w:t>
      </w:r>
      <w:r w:rsidR="000D0033">
        <w:t>a</w:t>
      </w:r>
      <w:r w:rsidRPr="00626D52">
        <w:t xml:space="preserve">gency </w:t>
      </w:r>
      <w:r w:rsidR="000D0033">
        <w:t>s</w:t>
      </w:r>
      <w:r w:rsidRPr="00626D52">
        <w:t>ub-</w:t>
      </w:r>
      <w:r w:rsidR="000D0033">
        <w:t>o</w:t>
      </w:r>
      <w:r w:rsidRPr="00626D52">
        <w:t xml:space="preserve">bject </w:t>
      </w:r>
      <w:r w:rsidR="000D0033">
        <w:t>c</w:t>
      </w:r>
      <w:r w:rsidRPr="00626D52">
        <w:t>lass in the ACS.  If</w:t>
      </w:r>
      <w:r>
        <w:t xml:space="preserve"> an agency’s current financial management system lacks the capability to incorporate use of the </w:t>
      </w:r>
      <w:r w:rsidR="000D0033">
        <w:t>a</w:t>
      </w:r>
      <w:r>
        <w:t xml:space="preserve">gency </w:t>
      </w:r>
      <w:r w:rsidR="000D0033">
        <w:t>s</w:t>
      </w:r>
      <w:r>
        <w:t>ub-</w:t>
      </w:r>
      <w:r w:rsidR="000D0033">
        <w:t>o</w:t>
      </w:r>
      <w:r>
        <w:t xml:space="preserve">bject </w:t>
      </w:r>
      <w:r w:rsidR="000D0033">
        <w:t>c</w:t>
      </w:r>
      <w:r>
        <w:t>lass, the capability must be included in the next financial management system update.</w:t>
      </w:r>
    </w:p>
    <w:p w14:paraId="0A62C928" w14:textId="77777777" w:rsidR="0092325A" w:rsidRDefault="0092325A" w:rsidP="00CC764D">
      <w:pPr>
        <w:rPr>
          <w:iCs/>
        </w:rPr>
      </w:pPr>
    </w:p>
    <w:p w14:paraId="014634B8" w14:textId="743ABD7E" w:rsidR="00CC764D" w:rsidRPr="00C67A86" w:rsidRDefault="00CC764D" w:rsidP="00CC764D">
      <w:pPr>
        <w:rPr>
          <w:i/>
        </w:rPr>
      </w:pPr>
      <w:r>
        <w:rPr>
          <w:iCs/>
        </w:rPr>
        <w:t xml:space="preserve">The full list of real property </w:t>
      </w:r>
      <w:r w:rsidR="000D0033">
        <w:rPr>
          <w:iCs/>
        </w:rPr>
        <w:t>s</w:t>
      </w:r>
      <w:r>
        <w:rPr>
          <w:iCs/>
        </w:rPr>
        <w:t>ub-</w:t>
      </w:r>
      <w:r w:rsidR="000D0033">
        <w:rPr>
          <w:iCs/>
        </w:rPr>
        <w:t>o</w:t>
      </w:r>
      <w:r>
        <w:rPr>
          <w:iCs/>
        </w:rPr>
        <w:t xml:space="preserve">bject </w:t>
      </w:r>
      <w:r w:rsidR="000D0033">
        <w:rPr>
          <w:iCs/>
        </w:rPr>
        <w:t>c</w:t>
      </w:r>
      <w:r w:rsidR="007F4207">
        <w:rPr>
          <w:iCs/>
        </w:rPr>
        <w:t xml:space="preserve">lass </w:t>
      </w:r>
      <w:r>
        <w:rPr>
          <w:iCs/>
        </w:rPr>
        <w:t xml:space="preserve">codes </w:t>
      </w:r>
      <w:r w:rsidR="0027777D">
        <w:rPr>
          <w:iCs/>
        </w:rPr>
        <w:t xml:space="preserve">and the Section 83 </w:t>
      </w:r>
      <w:r w:rsidR="007F4207">
        <w:rPr>
          <w:iCs/>
        </w:rPr>
        <w:t>BOC code that links to</w:t>
      </w:r>
      <w:r w:rsidR="0027777D">
        <w:rPr>
          <w:iCs/>
        </w:rPr>
        <w:t xml:space="preserve"> each sub-object code </w:t>
      </w:r>
      <w:r>
        <w:rPr>
          <w:iCs/>
        </w:rPr>
        <w:t xml:space="preserve">is provided in the Excel workbook </w:t>
      </w:r>
      <w:hyperlink r:id="rId13" w:history="1">
        <w:r w:rsidR="00C67A86" w:rsidRPr="003F4AA3">
          <w:rPr>
            <w:rStyle w:val="Hyperlink"/>
            <w:iCs/>
          </w:rPr>
          <w:t>at this link</w:t>
        </w:r>
      </w:hyperlink>
      <w:r w:rsidRPr="003F4AA3">
        <w:rPr>
          <w:iCs/>
        </w:rPr>
        <w:t>.</w:t>
      </w:r>
      <w:r w:rsidR="00C67A86">
        <w:rPr>
          <w:iCs/>
        </w:rPr>
        <w:t xml:space="preserve"> </w:t>
      </w:r>
      <w:r w:rsidRPr="00C67A86">
        <w:rPr>
          <w:i/>
        </w:rPr>
        <w:t xml:space="preserve"> </w:t>
      </w:r>
    </w:p>
    <w:p w14:paraId="1322E328" w14:textId="77777777" w:rsidR="00CC764D" w:rsidRDefault="00CC764D" w:rsidP="00CC764D">
      <w:pPr>
        <w:rPr>
          <w:iCs/>
        </w:rPr>
      </w:pPr>
    </w:p>
    <w:p w14:paraId="3675783E" w14:textId="5EFA911A" w:rsidR="00F2630D" w:rsidRDefault="00CC764D">
      <w:r w:rsidRPr="003B479D">
        <w:rPr>
          <w:iCs/>
        </w:rPr>
        <w:t>Agencies are encouraged to adopt the sub-object codes</w:t>
      </w:r>
      <w:r w:rsidR="00147E0D">
        <w:rPr>
          <w:iCs/>
        </w:rPr>
        <w:t>,</w:t>
      </w:r>
      <w:r w:rsidRPr="003B479D">
        <w:rPr>
          <w:iCs/>
        </w:rPr>
        <w:t xml:space="preserve"> </w:t>
      </w:r>
      <w:r w:rsidR="00147E0D">
        <w:rPr>
          <w:iCs/>
        </w:rPr>
        <w:t xml:space="preserve">as soon as feasible, </w:t>
      </w:r>
      <w:r w:rsidRPr="003B479D">
        <w:rPr>
          <w:iCs/>
        </w:rPr>
        <w:t xml:space="preserve">to track budget and </w:t>
      </w:r>
      <w:r>
        <w:rPr>
          <w:iCs/>
        </w:rPr>
        <w:t xml:space="preserve">expenditure items and use the enhanced transparency to better direct and manage available resources.   </w:t>
      </w:r>
    </w:p>
    <w:p w14:paraId="5392B1B9" w14:textId="77777777" w:rsidR="00F2630D" w:rsidRDefault="00F2630D"/>
    <w:p w14:paraId="3DB8DFD2" w14:textId="33BBA581" w:rsidR="00F2630D" w:rsidRDefault="00F2630D">
      <w:r>
        <w:t>If you have questions regarding this Controller Alert, please direct them to</w:t>
      </w:r>
      <w:r w:rsidR="00CC764D">
        <w:t xml:space="preserve"> Bill Hamele (</w:t>
      </w:r>
      <w:hyperlink r:id="rId14" w:history="1">
        <w:r w:rsidR="00CC764D" w:rsidRPr="00FE472B">
          <w:rPr>
            <w:rStyle w:val="Hyperlink"/>
          </w:rPr>
          <w:t>whamele@omb.eop.gov</w:t>
        </w:r>
      </w:hyperlink>
      <w:r w:rsidR="00CC764D">
        <w:t>) of OMB</w:t>
      </w:r>
      <w:r w:rsidR="0027777D">
        <w:t>’s</w:t>
      </w:r>
      <w:r w:rsidR="00CC764D">
        <w:t xml:space="preserve"> O</w:t>
      </w:r>
      <w:r w:rsidR="0027777D">
        <w:t xml:space="preserve">ffice of </w:t>
      </w:r>
      <w:r w:rsidR="00CC764D">
        <w:t>F</w:t>
      </w:r>
      <w:r w:rsidR="0027777D">
        <w:t xml:space="preserve">ederal </w:t>
      </w:r>
      <w:r w:rsidR="00CC764D">
        <w:t>F</w:t>
      </w:r>
      <w:r w:rsidR="0027777D">
        <w:t xml:space="preserve">inancial </w:t>
      </w:r>
      <w:r w:rsidR="00CC764D">
        <w:t>M</w:t>
      </w:r>
      <w:r w:rsidR="0027777D">
        <w:t>anagement</w:t>
      </w:r>
      <w:r w:rsidR="00CC764D">
        <w:t>.</w:t>
      </w:r>
    </w:p>
    <w:p w14:paraId="786F5E6B" w14:textId="77777777" w:rsidR="00F2630D" w:rsidRDefault="00F2630D"/>
    <w:p w14:paraId="34B9E774" w14:textId="77777777" w:rsidR="00CC764D" w:rsidRDefault="00CC764D">
      <w:pPr>
        <w:rPr>
          <w:highlight w:val="yellow"/>
        </w:rPr>
      </w:pPr>
    </w:p>
    <w:p w14:paraId="29D20B61" w14:textId="59B2A03B" w:rsidR="006462DB" w:rsidRPr="00CC764D" w:rsidRDefault="00CC764D">
      <w:r w:rsidRPr="00CC764D">
        <w:t xml:space="preserve">Deidre Harrison </w:t>
      </w:r>
    </w:p>
    <w:p w14:paraId="7A0B4620" w14:textId="5817DF42" w:rsidR="00F2630D" w:rsidRDefault="00126B63">
      <w:r>
        <w:t>Deputy</w:t>
      </w:r>
      <w:r w:rsidRPr="00CC764D">
        <w:t xml:space="preserve"> </w:t>
      </w:r>
      <w:r w:rsidR="00F2630D" w:rsidRPr="00CC764D">
        <w:t>Controller, OMB</w:t>
      </w:r>
    </w:p>
    <w:p w14:paraId="7DCD4091" w14:textId="4632ED64" w:rsidR="00987DA5" w:rsidRDefault="00987DA5"/>
    <w:p w14:paraId="2AC9F2C4" w14:textId="20731016" w:rsidR="00987DA5" w:rsidRDefault="00987DA5"/>
    <w:sectPr w:rsidR="00987DA5" w:rsidSect="008D7B5B">
      <w:footerReference w:type="default" r:id="rId15"/>
      <w:pgSz w:w="12240" w:h="15840"/>
      <w:pgMar w:top="900" w:right="1800" w:bottom="1008"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ennisQCronyn" w:date="2024-08-06T09:56:00Z" w:initials="DC">
    <w:p w14:paraId="6E3C22B4" w14:textId="77777777" w:rsidR="002E508E" w:rsidRDefault="002E508E" w:rsidP="002E508E">
      <w:pPr>
        <w:pStyle w:val="CommentText"/>
      </w:pPr>
      <w:r>
        <w:rPr>
          <w:rStyle w:val="CommentReference"/>
        </w:rPr>
        <w:annotationRef/>
      </w:r>
      <w:r>
        <w:t>The next CA number in the sequence is 24-04 … made the change (left)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3C22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740723" w16cex:dateUtc="2024-08-06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3C22B4" w16cid:durableId="237407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28EF8" w14:textId="77777777" w:rsidR="00D23F4A" w:rsidRDefault="00D23F4A" w:rsidP="00F13D88">
      <w:r>
        <w:separator/>
      </w:r>
    </w:p>
  </w:endnote>
  <w:endnote w:type="continuationSeparator" w:id="0">
    <w:p w14:paraId="6CDEDA57" w14:textId="77777777" w:rsidR="00D23F4A" w:rsidRDefault="00D23F4A" w:rsidP="00F1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P MathA">
    <w:charset w:val="02"/>
    <w:family w:val="auto"/>
    <w:pitch w:val="variable"/>
    <w:sig w:usb0="00000000" w:usb1="10000000" w:usb2="00000000" w:usb3="00000000" w:csb0="80000000" w:csb1="00000000"/>
  </w:font>
  <w:font w:name="EngraversGothic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wis721 BlkEx BT">
    <w:altName w:val="BankGothic Md BT"/>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8238116"/>
      <w:docPartObj>
        <w:docPartGallery w:val="Page Numbers (Bottom of Page)"/>
        <w:docPartUnique/>
      </w:docPartObj>
    </w:sdtPr>
    <w:sdtEndPr>
      <w:rPr>
        <w:noProof/>
      </w:rPr>
    </w:sdtEndPr>
    <w:sdtContent>
      <w:p w14:paraId="1515E19C" w14:textId="68CEF530" w:rsidR="008D0AB4" w:rsidRDefault="008D0A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81277" w14:textId="77777777" w:rsidR="008D0AB4" w:rsidRDefault="008D0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BBE6C" w14:textId="77777777" w:rsidR="00D23F4A" w:rsidRDefault="00D23F4A" w:rsidP="00F13D88">
      <w:r>
        <w:separator/>
      </w:r>
    </w:p>
  </w:footnote>
  <w:footnote w:type="continuationSeparator" w:id="0">
    <w:p w14:paraId="5FF6A64F" w14:textId="77777777" w:rsidR="00D23F4A" w:rsidRDefault="00D23F4A" w:rsidP="00F13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DE52A844"/>
    <w:lvl w:ilvl="0">
      <w:numFmt w:val="bullet"/>
      <w:lvlText w:val="*"/>
      <w:lvlJc w:val="left"/>
    </w:lvl>
  </w:abstractNum>
  <w:abstractNum w:abstractNumId="1" w15:restartNumberingAfterBreak="0">
    <w:nsid w:val="178B5B2C"/>
    <w:multiLevelType w:val="hybridMultilevel"/>
    <w:tmpl w:val="D8ACBB0C"/>
    <w:lvl w:ilvl="0" w:tplc="F078C84A">
      <w:start w:val="1"/>
      <w:numFmt w:val="bullet"/>
      <w:lvlText w:val=""/>
      <w:lvlJc w:val="left"/>
      <w:pPr>
        <w:tabs>
          <w:tab w:val="num" w:pos="1080"/>
        </w:tabs>
        <w:ind w:left="1440" w:hanging="360"/>
      </w:pPr>
      <w:rPr>
        <w:rFonts w:ascii="Symbol" w:hAnsi="Symbol" w:hint="default"/>
        <w:color w:val="auto"/>
      </w:rPr>
    </w:lvl>
    <w:lvl w:ilvl="1" w:tplc="D4928EB0">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FE2344"/>
    <w:multiLevelType w:val="hybridMultilevel"/>
    <w:tmpl w:val="494EABF8"/>
    <w:lvl w:ilvl="0" w:tplc="F078C84A">
      <w:start w:val="1"/>
      <w:numFmt w:val="bullet"/>
      <w:lvlText w:val=""/>
      <w:lvlJc w:val="left"/>
      <w:pPr>
        <w:tabs>
          <w:tab w:val="num" w:pos="1080"/>
        </w:tabs>
        <w:ind w:left="1440" w:hanging="360"/>
      </w:pPr>
      <w:rPr>
        <w:rFonts w:ascii="Symbol" w:hAnsi="Symbol" w:hint="default"/>
        <w:color w:val="auto"/>
      </w:rPr>
    </w:lvl>
    <w:lvl w:ilvl="1" w:tplc="0409000B">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4B7884"/>
    <w:multiLevelType w:val="hybridMultilevel"/>
    <w:tmpl w:val="82B008F2"/>
    <w:lvl w:ilvl="0" w:tplc="D4928EB0">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0072BE8"/>
    <w:multiLevelType w:val="multilevel"/>
    <w:tmpl w:val="D8ACBB0C"/>
    <w:lvl w:ilvl="0">
      <w:start w:val="1"/>
      <w:numFmt w:val="bullet"/>
      <w:lvlText w:val=""/>
      <w:lvlJc w:val="left"/>
      <w:pPr>
        <w:tabs>
          <w:tab w:val="num" w:pos="1080"/>
        </w:tabs>
        <w:ind w:left="144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930085"/>
    <w:multiLevelType w:val="multilevel"/>
    <w:tmpl w:val="9DEAAC9A"/>
    <w:lvl w:ilvl="0">
      <w:start w:val="1"/>
      <w:numFmt w:val="bullet"/>
      <w:lvlText w:val=""/>
      <w:lvlJc w:val="left"/>
      <w:pPr>
        <w:tabs>
          <w:tab w:val="num" w:pos="1080"/>
        </w:tabs>
        <w:ind w:left="144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AE6E78"/>
    <w:multiLevelType w:val="hybridMultilevel"/>
    <w:tmpl w:val="9DEAAC9A"/>
    <w:lvl w:ilvl="0" w:tplc="F078C84A">
      <w:start w:val="1"/>
      <w:numFmt w:val="bullet"/>
      <w:lvlText w:val=""/>
      <w:lvlJc w:val="left"/>
      <w:pPr>
        <w:tabs>
          <w:tab w:val="num" w:pos="1080"/>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893B26"/>
    <w:multiLevelType w:val="multilevel"/>
    <w:tmpl w:val="82B008F2"/>
    <w:lvl w:ilvl="0">
      <w:start w:val="1"/>
      <w:numFmt w:val="bullet"/>
      <w:lvlText w:val=""/>
      <w:lvlJc w:val="left"/>
      <w:pPr>
        <w:tabs>
          <w:tab w:val="num" w:pos="2160"/>
        </w:tabs>
        <w:ind w:left="216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7017DDD"/>
    <w:multiLevelType w:val="multilevel"/>
    <w:tmpl w:val="338A8B58"/>
    <w:lvl w:ilvl="0">
      <w:start w:val="1"/>
      <w:numFmt w:val="bullet"/>
      <w:lvlText w:val=""/>
      <w:lvlJc w:val="left"/>
      <w:pPr>
        <w:tabs>
          <w:tab w:val="num" w:pos="2160"/>
        </w:tabs>
        <w:ind w:left="2160" w:hanging="360"/>
      </w:pPr>
      <w:rPr>
        <w:rFonts w:ascii="Symbol" w:hAnsi="Symbol" w:hint="default"/>
        <w:color w:val="auto"/>
      </w:rPr>
    </w:lvl>
    <w:lvl w:ilvl="1">
      <w:start w:val="1"/>
      <w:numFmt w:val="bullet"/>
      <w:lvlText w:val=""/>
      <w:lvlJc w:val="left"/>
      <w:pPr>
        <w:tabs>
          <w:tab w:val="num" w:pos="2160"/>
        </w:tabs>
        <w:ind w:left="2160" w:hanging="360"/>
      </w:pPr>
      <w:rPr>
        <w:rFonts w:ascii="Symbol" w:hAnsi="Symbol" w:hint="default"/>
        <w:color w:val="auto"/>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B355B23"/>
    <w:multiLevelType w:val="hybridMultilevel"/>
    <w:tmpl w:val="338A8B58"/>
    <w:lvl w:ilvl="0" w:tplc="D4928EB0">
      <w:start w:val="1"/>
      <w:numFmt w:val="bullet"/>
      <w:lvlText w:val=""/>
      <w:lvlJc w:val="left"/>
      <w:pPr>
        <w:tabs>
          <w:tab w:val="num" w:pos="2160"/>
        </w:tabs>
        <w:ind w:left="2160" w:hanging="360"/>
      </w:pPr>
      <w:rPr>
        <w:rFonts w:ascii="Symbol" w:hAnsi="Symbol" w:hint="default"/>
        <w:color w:val="auto"/>
      </w:rPr>
    </w:lvl>
    <w:lvl w:ilvl="1" w:tplc="C77A25C0">
      <w:start w:val="1"/>
      <w:numFmt w:val="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60C83149"/>
    <w:multiLevelType w:val="hybridMultilevel"/>
    <w:tmpl w:val="0DB8CA0E"/>
    <w:lvl w:ilvl="0" w:tplc="D4928EB0">
      <w:start w:val="1"/>
      <w:numFmt w:val="bullet"/>
      <w:lvlText w:val=""/>
      <w:lvlJc w:val="left"/>
      <w:pPr>
        <w:tabs>
          <w:tab w:val="num" w:pos="2160"/>
        </w:tabs>
        <w:ind w:left="2160" w:hanging="360"/>
      </w:pPr>
      <w:rPr>
        <w:rFonts w:ascii="Symbol" w:hAnsi="Symbol" w:hint="default"/>
        <w:color w:val="auto"/>
      </w:rPr>
    </w:lvl>
    <w:lvl w:ilvl="1" w:tplc="0409000B">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1321094">
    <w:abstractNumId w:val="0"/>
    <w:lvlOverride w:ilvl="0">
      <w:lvl w:ilvl="0">
        <w:start w:val="1"/>
        <w:numFmt w:val="bullet"/>
        <w:lvlText w:val=""/>
        <w:legacy w:legacy="1" w:legacySpace="0" w:legacyIndent="1"/>
        <w:lvlJc w:val="left"/>
        <w:pPr>
          <w:ind w:left="1" w:hanging="1"/>
        </w:pPr>
        <w:rPr>
          <w:rFonts w:ascii="WP MathA" w:hAnsi="WP MathA" w:hint="default"/>
        </w:rPr>
      </w:lvl>
    </w:lvlOverride>
  </w:num>
  <w:num w:numId="2" w16cid:durableId="2127692134">
    <w:abstractNumId w:val="6"/>
  </w:num>
  <w:num w:numId="3" w16cid:durableId="1458570141">
    <w:abstractNumId w:val="5"/>
  </w:num>
  <w:num w:numId="4" w16cid:durableId="214007655">
    <w:abstractNumId w:val="1"/>
  </w:num>
  <w:num w:numId="5" w16cid:durableId="126289937">
    <w:abstractNumId w:val="3"/>
  </w:num>
  <w:num w:numId="6" w16cid:durableId="1797020677">
    <w:abstractNumId w:val="7"/>
  </w:num>
  <w:num w:numId="7" w16cid:durableId="959452173">
    <w:abstractNumId w:val="9"/>
  </w:num>
  <w:num w:numId="8" w16cid:durableId="1376269797">
    <w:abstractNumId w:val="4"/>
  </w:num>
  <w:num w:numId="9" w16cid:durableId="1726903382">
    <w:abstractNumId w:val="2"/>
  </w:num>
  <w:num w:numId="10" w16cid:durableId="1937858212">
    <w:abstractNumId w:val="8"/>
  </w:num>
  <w:num w:numId="11" w16cid:durableId="83650530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nnisQCronyn">
    <w15:presenceInfo w15:providerId="AD" w15:userId="S::5046716808@GSA.GOV::2e041cc9-c017-4e76-97e5-148fa6626c56"/>
  </w15:person>
  <w15:person w15:author="William F. EOP/OMB Hamele">
    <w15:presenceInfo w15:providerId="AD" w15:userId="S-1-5-21-2153146651-2037946966-3331982856-13371"/>
  </w15:person>
  <w15:person w15:author="OFFM">
    <w15:presenceInfo w15:providerId="None" w15:userId="OFF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9D"/>
    <w:rsid w:val="00001F7C"/>
    <w:rsid w:val="00002C61"/>
    <w:rsid w:val="0002651A"/>
    <w:rsid w:val="00031D75"/>
    <w:rsid w:val="00032FBF"/>
    <w:rsid w:val="00035A15"/>
    <w:rsid w:val="00041DBA"/>
    <w:rsid w:val="00063976"/>
    <w:rsid w:val="00073B98"/>
    <w:rsid w:val="00084B89"/>
    <w:rsid w:val="000872AC"/>
    <w:rsid w:val="00090F86"/>
    <w:rsid w:val="000967EC"/>
    <w:rsid w:val="000A0768"/>
    <w:rsid w:val="000D0033"/>
    <w:rsid w:val="000D0A00"/>
    <w:rsid w:val="000E717D"/>
    <w:rsid w:val="000F2FA4"/>
    <w:rsid w:val="000F5086"/>
    <w:rsid w:val="00107820"/>
    <w:rsid w:val="00107C4B"/>
    <w:rsid w:val="001223D2"/>
    <w:rsid w:val="00126B63"/>
    <w:rsid w:val="00135913"/>
    <w:rsid w:val="00136683"/>
    <w:rsid w:val="00147E0D"/>
    <w:rsid w:val="00155FA0"/>
    <w:rsid w:val="001649F5"/>
    <w:rsid w:val="00180441"/>
    <w:rsid w:val="001A1A0B"/>
    <w:rsid w:val="001B6907"/>
    <w:rsid w:val="001C3153"/>
    <w:rsid w:val="001C72C3"/>
    <w:rsid w:val="001D14D7"/>
    <w:rsid w:val="001E13EB"/>
    <w:rsid w:val="001F0DD9"/>
    <w:rsid w:val="001F1DC5"/>
    <w:rsid w:val="001F3335"/>
    <w:rsid w:val="002068E2"/>
    <w:rsid w:val="00206FB6"/>
    <w:rsid w:val="00207E68"/>
    <w:rsid w:val="00215D67"/>
    <w:rsid w:val="00235C92"/>
    <w:rsid w:val="00235F5E"/>
    <w:rsid w:val="0027777D"/>
    <w:rsid w:val="00285A37"/>
    <w:rsid w:val="0029039E"/>
    <w:rsid w:val="00296251"/>
    <w:rsid w:val="002C0D3B"/>
    <w:rsid w:val="002D719B"/>
    <w:rsid w:val="002E508E"/>
    <w:rsid w:val="002F1040"/>
    <w:rsid w:val="002F68D6"/>
    <w:rsid w:val="002F7186"/>
    <w:rsid w:val="003042BC"/>
    <w:rsid w:val="003073D6"/>
    <w:rsid w:val="00307536"/>
    <w:rsid w:val="003162CD"/>
    <w:rsid w:val="0032206C"/>
    <w:rsid w:val="00335396"/>
    <w:rsid w:val="00336CB9"/>
    <w:rsid w:val="00346739"/>
    <w:rsid w:val="00353596"/>
    <w:rsid w:val="00360947"/>
    <w:rsid w:val="00360A79"/>
    <w:rsid w:val="003639CD"/>
    <w:rsid w:val="003722F7"/>
    <w:rsid w:val="0039198C"/>
    <w:rsid w:val="00391AA4"/>
    <w:rsid w:val="003957EE"/>
    <w:rsid w:val="0039773F"/>
    <w:rsid w:val="003B549D"/>
    <w:rsid w:val="003C50AD"/>
    <w:rsid w:val="003F4AA3"/>
    <w:rsid w:val="003F4F53"/>
    <w:rsid w:val="00401E32"/>
    <w:rsid w:val="00403617"/>
    <w:rsid w:val="0041557B"/>
    <w:rsid w:val="00452DCB"/>
    <w:rsid w:val="004711D1"/>
    <w:rsid w:val="00472157"/>
    <w:rsid w:val="0049740D"/>
    <w:rsid w:val="004B1A86"/>
    <w:rsid w:val="004D050D"/>
    <w:rsid w:val="004E4E5B"/>
    <w:rsid w:val="004F6FB2"/>
    <w:rsid w:val="00510403"/>
    <w:rsid w:val="005155D3"/>
    <w:rsid w:val="00527C0C"/>
    <w:rsid w:val="00536BCF"/>
    <w:rsid w:val="00552C8E"/>
    <w:rsid w:val="00557410"/>
    <w:rsid w:val="00565ECE"/>
    <w:rsid w:val="00573567"/>
    <w:rsid w:val="00586A21"/>
    <w:rsid w:val="00591623"/>
    <w:rsid w:val="00591654"/>
    <w:rsid w:val="00591993"/>
    <w:rsid w:val="00592E34"/>
    <w:rsid w:val="005A7AC4"/>
    <w:rsid w:val="005B5DEE"/>
    <w:rsid w:val="005C52C7"/>
    <w:rsid w:val="005D6CA0"/>
    <w:rsid w:val="005D6DCB"/>
    <w:rsid w:val="005E06C3"/>
    <w:rsid w:val="005E34F7"/>
    <w:rsid w:val="005F1EB3"/>
    <w:rsid w:val="005F7DE2"/>
    <w:rsid w:val="00600273"/>
    <w:rsid w:val="00604936"/>
    <w:rsid w:val="0061756B"/>
    <w:rsid w:val="006462DB"/>
    <w:rsid w:val="00663F01"/>
    <w:rsid w:val="00677178"/>
    <w:rsid w:val="00677C8D"/>
    <w:rsid w:val="0069491F"/>
    <w:rsid w:val="006C285E"/>
    <w:rsid w:val="006C659B"/>
    <w:rsid w:val="006C6B20"/>
    <w:rsid w:val="006C6B98"/>
    <w:rsid w:val="006E4F7C"/>
    <w:rsid w:val="006E5F5D"/>
    <w:rsid w:val="006F2998"/>
    <w:rsid w:val="00701284"/>
    <w:rsid w:val="00705BFA"/>
    <w:rsid w:val="00714AD1"/>
    <w:rsid w:val="00721E30"/>
    <w:rsid w:val="00726784"/>
    <w:rsid w:val="00726EDC"/>
    <w:rsid w:val="00730ED5"/>
    <w:rsid w:val="00731779"/>
    <w:rsid w:val="0073483A"/>
    <w:rsid w:val="00740533"/>
    <w:rsid w:val="00746E44"/>
    <w:rsid w:val="00751CB2"/>
    <w:rsid w:val="0076111B"/>
    <w:rsid w:val="007717B3"/>
    <w:rsid w:val="007776D0"/>
    <w:rsid w:val="00781EB5"/>
    <w:rsid w:val="0078258D"/>
    <w:rsid w:val="00787AB7"/>
    <w:rsid w:val="00795465"/>
    <w:rsid w:val="007A7C46"/>
    <w:rsid w:val="007B3ED4"/>
    <w:rsid w:val="007E071F"/>
    <w:rsid w:val="007E416C"/>
    <w:rsid w:val="007F22D0"/>
    <w:rsid w:val="007F4207"/>
    <w:rsid w:val="0080156A"/>
    <w:rsid w:val="00805C60"/>
    <w:rsid w:val="008239F2"/>
    <w:rsid w:val="00830875"/>
    <w:rsid w:val="008326B1"/>
    <w:rsid w:val="008445B2"/>
    <w:rsid w:val="00846BE3"/>
    <w:rsid w:val="00852EA1"/>
    <w:rsid w:val="00854C45"/>
    <w:rsid w:val="00872D0A"/>
    <w:rsid w:val="008754B2"/>
    <w:rsid w:val="00887D2B"/>
    <w:rsid w:val="00892D6C"/>
    <w:rsid w:val="008B0CED"/>
    <w:rsid w:val="008C69AE"/>
    <w:rsid w:val="008D0AB4"/>
    <w:rsid w:val="008D7B5B"/>
    <w:rsid w:val="008E12DA"/>
    <w:rsid w:val="008E6680"/>
    <w:rsid w:val="008F3844"/>
    <w:rsid w:val="00906DB0"/>
    <w:rsid w:val="009154A4"/>
    <w:rsid w:val="0092325A"/>
    <w:rsid w:val="0092742B"/>
    <w:rsid w:val="0095525F"/>
    <w:rsid w:val="009564AE"/>
    <w:rsid w:val="009602AE"/>
    <w:rsid w:val="009738AB"/>
    <w:rsid w:val="00987DA5"/>
    <w:rsid w:val="00996440"/>
    <w:rsid w:val="009B3F84"/>
    <w:rsid w:val="009D06BC"/>
    <w:rsid w:val="009D2AE8"/>
    <w:rsid w:val="009F1943"/>
    <w:rsid w:val="00A01D7E"/>
    <w:rsid w:val="00A125DE"/>
    <w:rsid w:val="00A20438"/>
    <w:rsid w:val="00A32913"/>
    <w:rsid w:val="00A40406"/>
    <w:rsid w:val="00A53352"/>
    <w:rsid w:val="00A5342A"/>
    <w:rsid w:val="00A63094"/>
    <w:rsid w:val="00A7422F"/>
    <w:rsid w:val="00A76886"/>
    <w:rsid w:val="00AB0B63"/>
    <w:rsid w:val="00AC1053"/>
    <w:rsid w:val="00AC2D11"/>
    <w:rsid w:val="00AE4F71"/>
    <w:rsid w:val="00AF1B50"/>
    <w:rsid w:val="00B02FA0"/>
    <w:rsid w:val="00B12CDF"/>
    <w:rsid w:val="00B16779"/>
    <w:rsid w:val="00B23C77"/>
    <w:rsid w:val="00B410AE"/>
    <w:rsid w:val="00B42C3A"/>
    <w:rsid w:val="00B66FA9"/>
    <w:rsid w:val="00B81BE9"/>
    <w:rsid w:val="00B948C9"/>
    <w:rsid w:val="00BA1CEC"/>
    <w:rsid w:val="00BB03D3"/>
    <w:rsid w:val="00BC441E"/>
    <w:rsid w:val="00BE0E27"/>
    <w:rsid w:val="00BE4EF5"/>
    <w:rsid w:val="00C151AB"/>
    <w:rsid w:val="00C17394"/>
    <w:rsid w:val="00C17C63"/>
    <w:rsid w:val="00C22437"/>
    <w:rsid w:val="00C23C72"/>
    <w:rsid w:val="00C24E42"/>
    <w:rsid w:val="00C415C7"/>
    <w:rsid w:val="00C57A5A"/>
    <w:rsid w:val="00C604BC"/>
    <w:rsid w:val="00C626F4"/>
    <w:rsid w:val="00C67A86"/>
    <w:rsid w:val="00C70695"/>
    <w:rsid w:val="00C7371C"/>
    <w:rsid w:val="00C7700A"/>
    <w:rsid w:val="00C926F1"/>
    <w:rsid w:val="00C96A85"/>
    <w:rsid w:val="00CA2CFC"/>
    <w:rsid w:val="00CA5828"/>
    <w:rsid w:val="00CA5D54"/>
    <w:rsid w:val="00CB615B"/>
    <w:rsid w:val="00CB6D53"/>
    <w:rsid w:val="00CC4744"/>
    <w:rsid w:val="00CC6181"/>
    <w:rsid w:val="00CC764D"/>
    <w:rsid w:val="00CD1A4C"/>
    <w:rsid w:val="00CD1C54"/>
    <w:rsid w:val="00CE2C7C"/>
    <w:rsid w:val="00CF0BE3"/>
    <w:rsid w:val="00D1187C"/>
    <w:rsid w:val="00D15A18"/>
    <w:rsid w:val="00D200D1"/>
    <w:rsid w:val="00D238DD"/>
    <w:rsid w:val="00D23F4A"/>
    <w:rsid w:val="00D31DDA"/>
    <w:rsid w:val="00D37F69"/>
    <w:rsid w:val="00D4463D"/>
    <w:rsid w:val="00D53E01"/>
    <w:rsid w:val="00D61142"/>
    <w:rsid w:val="00D63A2E"/>
    <w:rsid w:val="00D65BCC"/>
    <w:rsid w:val="00D94CCE"/>
    <w:rsid w:val="00DC7262"/>
    <w:rsid w:val="00DC7D05"/>
    <w:rsid w:val="00DD2A13"/>
    <w:rsid w:val="00DF066A"/>
    <w:rsid w:val="00E06788"/>
    <w:rsid w:val="00E069F7"/>
    <w:rsid w:val="00E23835"/>
    <w:rsid w:val="00E25961"/>
    <w:rsid w:val="00E30104"/>
    <w:rsid w:val="00E30EE0"/>
    <w:rsid w:val="00E320DB"/>
    <w:rsid w:val="00E32350"/>
    <w:rsid w:val="00E40528"/>
    <w:rsid w:val="00E43E73"/>
    <w:rsid w:val="00E473FE"/>
    <w:rsid w:val="00E56BF1"/>
    <w:rsid w:val="00E767ED"/>
    <w:rsid w:val="00E85876"/>
    <w:rsid w:val="00E85B53"/>
    <w:rsid w:val="00E91521"/>
    <w:rsid w:val="00EA121D"/>
    <w:rsid w:val="00EB5282"/>
    <w:rsid w:val="00EB7715"/>
    <w:rsid w:val="00EC437E"/>
    <w:rsid w:val="00EF1456"/>
    <w:rsid w:val="00F01DF6"/>
    <w:rsid w:val="00F02CD4"/>
    <w:rsid w:val="00F039C8"/>
    <w:rsid w:val="00F113BB"/>
    <w:rsid w:val="00F13701"/>
    <w:rsid w:val="00F13D88"/>
    <w:rsid w:val="00F22F66"/>
    <w:rsid w:val="00F2622B"/>
    <w:rsid w:val="00F2630D"/>
    <w:rsid w:val="00F54539"/>
    <w:rsid w:val="00F85024"/>
    <w:rsid w:val="00F869C9"/>
    <w:rsid w:val="00F93E5E"/>
    <w:rsid w:val="00F959D0"/>
    <w:rsid w:val="00FA6846"/>
    <w:rsid w:val="00FB160C"/>
    <w:rsid w:val="00FC3E40"/>
    <w:rsid w:val="00FD16B1"/>
    <w:rsid w:val="00FE2BA2"/>
    <w:rsid w:val="00FE5EFF"/>
    <w:rsid w:val="00FF1C81"/>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0BDE31D"/>
  <w15:chartTrackingRefBased/>
  <w15:docId w15:val="{8FBC3F20-C715-438B-B69E-80EC300B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160C"/>
    <w:rPr>
      <w:sz w:val="24"/>
      <w:szCs w:val="24"/>
    </w:rPr>
  </w:style>
  <w:style w:type="paragraph" w:styleId="Heading1">
    <w:name w:val="heading 1"/>
    <w:basedOn w:val="Normal"/>
    <w:next w:val="Normal"/>
    <w:qFormat/>
    <w:rsid w:val="004D050D"/>
    <w:pPr>
      <w:keepNext/>
      <w:widowControl w:val="0"/>
      <w:tabs>
        <w:tab w:val="left" w:pos="-1440"/>
        <w:tab w:val="left" w:pos="-720"/>
        <w:tab w:val="left" w:pos="0"/>
        <w:tab w:val="left" w:pos="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00"/>
      <w:outlineLvl w:val="0"/>
    </w:pPr>
    <w:rPr>
      <w:rFonts w:ascii="EngraversGothic BT" w:hAnsi="EngraversGothic BT"/>
      <w:snapToGrid w:val="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CC4744"/>
    <w:pPr>
      <w:autoSpaceDE w:val="0"/>
      <w:autoSpaceDN w:val="0"/>
      <w:adjustRightInd w:val="0"/>
      <w:ind w:left="720"/>
    </w:pPr>
    <w:rPr>
      <w:sz w:val="24"/>
      <w:szCs w:val="24"/>
    </w:rPr>
  </w:style>
  <w:style w:type="paragraph" w:styleId="BalloonText">
    <w:name w:val="Balloon Text"/>
    <w:basedOn w:val="Normal"/>
    <w:semiHidden/>
    <w:rsid w:val="008754B2"/>
    <w:rPr>
      <w:rFonts w:ascii="Tahoma" w:hAnsi="Tahoma" w:cs="Tahoma"/>
      <w:sz w:val="16"/>
      <w:szCs w:val="16"/>
    </w:rPr>
  </w:style>
  <w:style w:type="character" w:customStyle="1" w:styleId="QuickFormat1">
    <w:name w:val="QuickFormat1"/>
    <w:rsid w:val="004D050D"/>
    <w:rPr>
      <w:rFonts w:ascii="Swis721 BlkEx BT" w:hAnsi="Swis721 BlkEx BT"/>
      <w:b/>
      <w:color w:val="000000"/>
      <w:sz w:val="30"/>
    </w:rPr>
  </w:style>
  <w:style w:type="character" w:styleId="CommentReference">
    <w:name w:val="annotation reference"/>
    <w:rsid w:val="00BA1CEC"/>
    <w:rPr>
      <w:sz w:val="16"/>
      <w:szCs w:val="16"/>
    </w:rPr>
  </w:style>
  <w:style w:type="paragraph" w:styleId="CommentText">
    <w:name w:val="annotation text"/>
    <w:basedOn w:val="Normal"/>
    <w:link w:val="CommentTextChar"/>
    <w:uiPriority w:val="99"/>
    <w:rsid w:val="00BA1CEC"/>
    <w:rPr>
      <w:sz w:val="20"/>
      <w:szCs w:val="20"/>
    </w:rPr>
  </w:style>
  <w:style w:type="character" w:customStyle="1" w:styleId="CommentTextChar">
    <w:name w:val="Comment Text Char"/>
    <w:basedOn w:val="DefaultParagraphFont"/>
    <w:link w:val="CommentText"/>
    <w:uiPriority w:val="99"/>
    <w:rsid w:val="00BA1CEC"/>
  </w:style>
  <w:style w:type="paragraph" w:styleId="CommentSubject">
    <w:name w:val="annotation subject"/>
    <w:basedOn w:val="CommentText"/>
    <w:next w:val="CommentText"/>
    <w:link w:val="CommentSubjectChar"/>
    <w:rsid w:val="00BA1CEC"/>
    <w:rPr>
      <w:b/>
      <w:bCs/>
    </w:rPr>
  </w:style>
  <w:style w:type="character" w:customStyle="1" w:styleId="CommentSubjectChar">
    <w:name w:val="Comment Subject Char"/>
    <w:link w:val="CommentSubject"/>
    <w:rsid w:val="00BA1CEC"/>
    <w:rPr>
      <w:b/>
      <w:bCs/>
    </w:rPr>
  </w:style>
  <w:style w:type="paragraph" w:styleId="Header">
    <w:name w:val="header"/>
    <w:basedOn w:val="Normal"/>
    <w:link w:val="HeaderChar"/>
    <w:rsid w:val="00F13D88"/>
    <w:pPr>
      <w:tabs>
        <w:tab w:val="center" w:pos="4680"/>
        <w:tab w:val="right" w:pos="9360"/>
      </w:tabs>
    </w:pPr>
  </w:style>
  <w:style w:type="character" w:customStyle="1" w:styleId="HeaderChar">
    <w:name w:val="Header Char"/>
    <w:link w:val="Header"/>
    <w:rsid w:val="00F13D88"/>
    <w:rPr>
      <w:sz w:val="24"/>
      <w:szCs w:val="24"/>
    </w:rPr>
  </w:style>
  <w:style w:type="paragraph" w:styleId="Footer">
    <w:name w:val="footer"/>
    <w:basedOn w:val="Normal"/>
    <w:link w:val="FooterChar"/>
    <w:uiPriority w:val="99"/>
    <w:rsid w:val="00F13D88"/>
    <w:pPr>
      <w:tabs>
        <w:tab w:val="center" w:pos="4680"/>
        <w:tab w:val="right" w:pos="9360"/>
      </w:tabs>
    </w:pPr>
  </w:style>
  <w:style w:type="character" w:customStyle="1" w:styleId="FooterChar">
    <w:name w:val="Footer Char"/>
    <w:link w:val="Footer"/>
    <w:uiPriority w:val="99"/>
    <w:rsid w:val="00F13D88"/>
    <w:rPr>
      <w:sz w:val="24"/>
      <w:szCs w:val="24"/>
    </w:rPr>
  </w:style>
  <w:style w:type="table" w:styleId="TableGrid">
    <w:name w:val="Table Grid"/>
    <w:basedOn w:val="TableNormal"/>
    <w:uiPriority w:val="39"/>
    <w:rsid w:val="00CC764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C764D"/>
    <w:rPr>
      <w:color w:val="0563C1" w:themeColor="hyperlink"/>
      <w:u w:val="single"/>
    </w:rPr>
  </w:style>
  <w:style w:type="character" w:styleId="UnresolvedMention">
    <w:name w:val="Unresolved Mention"/>
    <w:basedOn w:val="DefaultParagraphFont"/>
    <w:uiPriority w:val="99"/>
    <w:semiHidden/>
    <w:unhideWhenUsed/>
    <w:rsid w:val="00CC764D"/>
    <w:rPr>
      <w:color w:val="605E5C"/>
      <w:shd w:val="clear" w:color="auto" w:fill="E1DFDD"/>
    </w:rPr>
  </w:style>
  <w:style w:type="character" w:styleId="FollowedHyperlink">
    <w:name w:val="FollowedHyperlink"/>
    <w:basedOn w:val="DefaultParagraphFont"/>
    <w:rsid w:val="003F4AA3"/>
    <w:rPr>
      <w:color w:val="954F72" w:themeColor="followedHyperlink"/>
      <w:u w:val="single"/>
    </w:rPr>
  </w:style>
  <w:style w:type="paragraph" w:styleId="Revision">
    <w:name w:val="Revision"/>
    <w:hidden/>
    <w:uiPriority w:val="99"/>
    <w:semiHidden/>
    <w:rsid w:val="001649F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community-dc.max.gov/pages/viewpage.action?spaceKey=Finance&amp;title=Real+Property+Sub-Object+Cod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mailto:whamele@omb.eop.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MEMORANDUM FOR JOSHUA B</vt:lpstr>
    </vt:vector>
  </TitlesOfParts>
  <Company>Office of Management and Budget</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FOR JOSHUA B</dc:title>
  <dc:subject/>
  <dc:creator>HANEY_P</dc:creator>
  <cp:keywords/>
  <cp:lastModifiedBy>DennisQCronyn</cp:lastModifiedBy>
  <cp:revision>2</cp:revision>
  <cp:lastPrinted>2013-01-02T15:26:00Z</cp:lastPrinted>
  <dcterms:created xsi:type="dcterms:W3CDTF">2024-08-13T13:30:00Z</dcterms:created>
  <dcterms:modified xsi:type="dcterms:W3CDTF">2024-08-13T13:30:00Z</dcterms:modified>
</cp:coreProperties>
</file>