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5555" w14:textId="14159237" w:rsidR="00F71781" w:rsidRDefault="00F71781" w:rsidP="00F71781">
      <w:pPr>
        <w:spacing w:after="0" w:line="240" w:lineRule="auto"/>
        <w:rPr>
          <w:rFonts w:ascii="Times New Roman" w:hAnsi="Times New Roman" w:cs="Times New Roman"/>
          <w:b/>
          <w:sz w:val="24"/>
          <w:szCs w:val="24"/>
        </w:rPr>
      </w:pPr>
      <w:r>
        <w:rPr>
          <w:rFonts w:ascii="Times New Roman" w:hAnsi="Times New Roman" w:cs="Times New Roman"/>
          <w:b/>
          <w:sz w:val="24"/>
          <w:szCs w:val="24"/>
        </w:rPr>
        <w:t>DISCLAIMER: This document is an unofficial comparison version of revisions by the Office of Management and Budget (OMB) in April 2024 to guidance in parts 1, 25, 170, 175, 180, 182, 183, 184, and 200 of title</w:t>
      </w:r>
      <w:r>
        <w:rPr>
          <w:rFonts w:ascii="Times New Roman" w:hAnsi="Times New Roman" w:cs="Times New Roman"/>
          <w:b/>
          <w:spacing w:val="-3"/>
          <w:sz w:val="24"/>
          <w:szCs w:val="24"/>
        </w:rPr>
        <w:t xml:space="preserve"> </w:t>
      </w:r>
      <w:r>
        <w:rPr>
          <w:rFonts w:ascii="Times New Roman" w:hAnsi="Times New Roman" w:cs="Times New Roman"/>
          <w:b/>
          <w:sz w:val="24"/>
          <w:szCs w:val="24"/>
        </w:rPr>
        <w:t>2</w:t>
      </w:r>
      <w:r>
        <w:rPr>
          <w:rFonts w:ascii="Times New Roman" w:hAnsi="Times New Roman" w:cs="Times New Roman"/>
          <w:b/>
          <w:spacing w:val="-3"/>
          <w:sz w:val="24"/>
          <w:szCs w:val="24"/>
        </w:rPr>
        <w:t xml:space="preserve"> </w:t>
      </w:r>
      <w:r>
        <w:rPr>
          <w:rFonts w:ascii="Times New Roman" w:hAnsi="Times New Roman" w:cs="Times New Roman"/>
          <w:b/>
          <w:sz w:val="24"/>
          <w:szCs w:val="24"/>
        </w:rPr>
        <w:t>of the Code of Federal Regulations (CFR).  While OMB has taken steps to ensure the accuracy of this comparison version, there may be minor differences between the revisions shown below and the revisions in the official 200 (Full Text of Notice of Funding Opportunity), this unofficial comparison version does not show OMB’s revisions to other appendices in 2 CFR part 200.</w:t>
      </w:r>
    </w:p>
    <w:p w14:paraId="715F0E78" w14:textId="77777777" w:rsidR="00F71781" w:rsidRDefault="00F71781" w:rsidP="00F74592">
      <w:pPr>
        <w:pStyle w:val="PlainText"/>
        <w:spacing w:line="480" w:lineRule="auto"/>
        <w:contextualSpacing/>
        <w:rPr>
          <w:rFonts w:ascii="Times New Roman" w:hAnsi="Times New Roman" w:cs="Times New Roman"/>
          <w:b/>
          <w:sz w:val="24"/>
          <w:szCs w:val="24"/>
        </w:rPr>
      </w:pPr>
    </w:p>
    <w:p w14:paraId="50EF44EE" w14:textId="51602B04" w:rsidR="00817C00" w:rsidRPr="00F74592" w:rsidRDefault="00817C00" w:rsidP="00F74592">
      <w:pPr>
        <w:pStyle w:val="PlainText"/>
        <w:spacing w:line="480" w:lineRule="auto"/>
        <w:contextualSpacing/>
        <w:rPr>
          <w:del w:id="0" w:author="OFFM" w:date="2024-04-16T10:53:00Z"/>
          <w:rFonts w:ascii="Times New Roman" w:hAnsi="Times New Roman" w:cs="Times New Roman"/>
          <w:b/>
          <w:bCs/>
          <w:sz w:val="24"/>
          <w:szCs w:val="24"/>
        </w:rPr>
      </w:pPr>
      <w:del w:id="1" w:author="OFFM" w:date="2024-04-16T10:53:00Z">
        <w:r w:rsidRPr="00F74592">
          <w:rPr>
            <w:rFonts w:ascii="Times New Roman" w:hAnsi="Times New Roman" w:cs="Times New Roman"/>
            <w:b/>
            <w:sz w:val="24"/>
            <w:szCs w:val="24"/>
          </w:rPr>
          <w:delText>Title 2—Grants and Agreements</w:delText>
        </w:r>
      </w:del>
    </w:p>
    <w:p w14:paraId="507F281C" w14:textId="06344424" w:rsidR="000B5224" w:rsidRPr="001C7544" w:rsidRDefault="00817C00" w:rsidP="000B5224">
      <w:pPr>
        <w:pStyle w:val="PlainText"/>
        <w:spacing w:line="480" w:lineRule="auto"/>
        <w:contextualSpacing/>
        <w:rPr>
          <w:ins w:id="2" w:author="OFFM" w:date="2024-04-16T10:53:00Z"/>
          <w:rFonts w:ascii="Times New Roman" w:hAnsi="Times New Roman" w:cs="Times New Roman"/>
          <w:b/>
          <w:bCs/>
          <w:sz w:val="24"/>
          <w:szCs w:val="24"/>
        </w:rPr>
      </w:pPr>
      <w:del w:id="3" w:author="OFFM" w:date="2024-04-16T10:53:00Z">
        <w:r w:rsidRPr="00F74592">
          <w:rPr>
            <w:rFonts w:ascii="Times New Roman" w:hAnsi="Times New Roman" w:cs="Times New Roman"/>
            <w:b/>
            <w:sz w:val="24"/>
            <w:szCs w:val="24"/>
          </w:rPr>
          <w:delText>Subtitle</w:delText>
        </w:r>
      </w:del>
      <w:ins w:id="4" w:author="OFFM" w:date="2024-04-16T10:53:00Z">
        <w:r w:rsidR="00F2264C" w:rsidRPr="001C7544">
          <w:rPr>
            <w:rFonts w:ascii="Times New Roman" w:hAnsi="Times New Roman" w:cs="Times New Roman"/>
            <w:b/>
            <w:sz w:val="24"/>
            <w:szCs w:val="24"/>
          </w:rPr>
          <w:t>TITLE 2—</w:t>
        </w:r>
        <w:r w:rsidR="004F60EC">
          <w:rPr>
            <w:rFonts w:ascii="Times New Roman" w:hAnsi="Times New Roman" w:cs="Times New Roman"/>
            <w:b/>
            <w:sz w:val="24"/>
            <w:szCs w:val="24"/>
          </w:rPr>
          <w:t>Federal Financial Assistance</w:t>
        </w:r>
      </w:ins>
    </w:p>
    <w:p w14:paraId="668A100F" w14:textId="1E26DF37" w:rsidR="000B5224" w:rsidRPr="001C7544" w:rsidRDefault="00F2264C" w:rsidP="000B5224">
      <w:pPr>
        <w:spacing w:after="0" w:line="480" w:lineRule="auto"/>
        <w:contextualSpacing/>
        <w:rPr>
          <w:rFonts w:ascii="Times New Roman" w:hAnsi="Times New Roman" w:cs="Times New Roman"/>
          <w:b/>
          <w:sz w:val="24"/>
          <w:szCs w:val="24"/>
        </w:rPr>
      </w:pPr>
      <w:bookmarkStart w:id="5" w:name="_Hlk160622856"/>
      <w:ins w:id="6" w:author="OFFM" w:date="2024-04-16T10:53:00Z">
        <w:r w:rsidRPr="001C7544">
          <w:rPr>
            <w:rFonts w:ascii="Times New Roman" w:hAnsi="Times New Roman" w:cs="Times New Roman"/>
            <w:b/>
            <w:sz w:val="24"/>
            <w:szCs w:val="24"/>
          </w:rPr>
          <w:t>SUBTITLE</w:t>
        </w:r>
      </w:ins>
      <w:r w:rsidRPr="001C7544">
        <w:rPr>
          <w:rFonts w:ascii="Times New Roman" w:hAnsi="Times New Roman" w:cs="Times New Roman"/>
          <w:b/>
          <w:sz w:val="24"/>
          <w:szCs w:val="24"/>
        </w:rPr>
        <w:t xml:space="preserve"> A—</w:t>
      </w:r>
      <w:r w:rsidR="004F60EC">
        <w:rPr>
          <w:rFonts w:ascii="Times New Roman" w:hAnsi="Times New Roman" w:cs="Times New Roman"/>
          <w:b/>
          <w:sz w:val="24"/>
          <w:szCs w:val="24"/>
        </w:rPr>
        <w:t xml:space="preserve">Office of Management and Budget Guidance for </w:t>
      </w:r>
      <w:del w:id="7" w:author="OFFM" w:date="2024-04-16T10:53:00Z">
        <w:r w:rsidR="00817C00" w:rsidRPr="00F74592">
          <w:rPr>
            <w:rFonts w:ascii="Times New Roman" w:hAnsi="Times New Roman" w:cs="Times New Roman"/>
            <w:b/>
            <w:sz w:val="24"/>
            <w:szCs w:val="24"/>
          </w:rPr>
          <w:delText>Grants and Agreements</w:delText>
        </w:r>
      </w:del>
      <w:ins w:id="8" w:author="OFFM" w:date="2024-04-16T10:53:00Z">
        <w:r w:rsidR="004F60EC">
          <w:rPr>
            <w:rFonts w:ascii="Times New Roman" w:hAnsi="Times New Roman" w:cs="Times New Roman"/>
            <w:b/>
            <w:sz w:val="24"/>
            <w:szCs w:val="24"/>
          </w:rPr>
          <w:t>Federal Financial Assistance</w:t>
        </w:r>
      </w:ins>
    </w:p>
    <w:bookmarkEnd w:id="5"/>
    <w:p w14:paraId="003A48C1" w14:textId="56CFD257" w:rsidR="000B5224" w:rsidRPr="00A63D45" w:rsidRDefault="00F2264C" w:rsidP="004F60EC">
      <w:pPr>
        <w:spacing w:after="0" w:line="480" w:lineRule="auto"/>
        <w:contextualSpacing/>
        <w:outlineLvl w:val="0"/>
        <w:rPr>
          <w:rFonts w:ascii="Times New Roman" w:hAnsi="Times New Roman"/>
          <w:sz w:val="24"/>
        </w:rPr>
      </w:pPr>
      <w:r w:rsidRPr="001C7544">
        <w:rPr>
          <w:rFonts w:ascii="Times New Roman" w:eastAsia="Times New Roman" w:hAnsi="Times New Roman" w:cs="Times New Roman"/>
          <w:b/>
          <w:bCs/>
          <w:kern w:val="36"/>
          <w:sz w:val="24"/>
          <w:szCs w:val="24"/>
        </w:rPr>
        <w:t>PART 1—ABOUT TITLE 2 OF THE CODE OF FEDERAL REGULATIONS AND</w:t>
      </w:r>
      <w:r w:rsidR="004F60EC">
        <w:rPr>
          <w:rFonts w:ascii="Times New Roman" w:eastAsia="Times New Roman" w:hAnsi="Times New Roman" w:cs="Times New Roman"/>
          <w:b/>
          <w:bCs/>
          <w:kern w:val="36"/>
          <w:sz w:val="24"/>
          <w:szCs w:val="24"/>
        </w:rPr>
        <w:t xml:space="preserve"> </w:t>
      </w:r>
      <w:r w:rsidRPr="001C7544">
        <w:rPr>
          <w:rFonts w:ascii="Times New Roman" w:eastAsia="Times New Roman" w:hAnsi="Times New Roman" w:cs="Times New Roman"/>
          <w:b/>
          <w:bCs/>
          <w:kern w:val="36"/>
          <w:sz w:val="24"/>
          <w:szCs w:val="24"/>
        </w:rPr>
        <w:t xml:space="preserve">SUBTITLE A </w:t>
      </w:r>
    </w:p>
    <w:p w14:paraId="5705BA40" w14:textId="53B2DA99" w:rsidR="000B5224" w:rsidRPr="001C7544" w:rsidRDefault="00F2264C" w:rsidP="000B5224">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A—Introduction to Title 2 of the CFR</w:t>
      </w:r>
    </w:p>
    <w:p w14:paraId="11C7148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1.100 Content of this title.</w:t>
      </w:r>
    </w:p>
    <w:p w14:paraId="1D6C2B48" w14:textId="544DF50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This title contains</w:t>
      </w:r>
      <w:del w:id="9" w:author="OFFM" w:date="2024-04-16T10:53:00Z">
        <w:r w:rsidR="00817C00" w:rsidRPr="00F74592">
          <w:rPr>
            <w:rFonts w:ascii="Times New Roman" w:hAnsi="Times New Roman" w:cs="Times New Roman"/>
            <w:sz w:val="24"/>
            <w:szCs w:val="24"/>
          </w:rPr>
          <w:delText>—</w:delText>
        </w:r>
      </w:del>
      <w:ins w:id="1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9C53CA0" w14:textId="33022CD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Office of Management and Budget (OMB) guidance to Federal agencies on government</w:t>
      </w:r>
      <w:r w:rsidRPr="00C32247">
        <w:rPr>
          <w:rFonts w:ascii="Times New Roman" w:eastAsia="Times New Roman" w:hAnsi="Times New Roman" w:cs="Times New Roman"/>
          <w:sz w:val="24"/>
          <w:szCs w:val="24"/>
        </w:rPr>
        <w:t>-</w:t>
      </w:r>
      <w:r w:rsidRPr="001C7544">
        <w:rPr>
          <w:rFonts w:ascii="Times New Roman" w:eastAsia="Times New Roman" w:hAnsi="Times New Roman" w:cs="Times New Roman"/>
          <w:sz w:val="24"/>
          <w:szCs w:val="24"/>
        </w:rPr>
        <w:t xml:space="preserve">wide policies </w:t>
      </w:r>
      <w:del w:id="11" w:author="OFFM" w:date="2024-04-16T10:53:00Z">
        <w:r w:rsidR="00817C00" w:rsidRPr="00F74592">
          <w:rPr>
            <w:rFonts w:ascii="Times New Roman" w:hAnsi="Times New Roman" w:cs="Times New Roman"/>
            <w:sz w:val="24"/>
            <w:szCs w:val="24"/>
          </w:rPr>
          <w:delText xml:space="preserve">and procedures </w:delText>
        </w:r>
      </w:del>
      <w:r w:rsidRPr="001C7544">
        <w:rPr>
          <w:rFonts w:ascii="Times New Roman" w:eastAsia="Times New Roman" w:hAnsi="Times New Roman" w:cs="Times New Roman"/>
          <w:sz w:val="24"/>
          <w:szCs w:val="24"/>
        </w:rPr>
        <w:t xml:space="preserve">for the award and administration of </w:t>
      </w:r>
      <w:del w:id="12" w:author="OFFM" w:date="2024-04-16T10:53:00Z">
        <w:r w:rsidR="00817C00" w:rsidRPr="00F74592">
          <w:rPr>
            <w:rFonts w:ascii="Times New Roman" w:hAnsi="Times New Roman" w:cs="Times New Roman"/>
            <w:sz w:val="24"/>
            <w:szCs w:val="24"/>
          </w:rPr>
          <w:delText>grants and agreements</w:delText>
        </w:r>
      </w:del>
      <w:ins w:id="13" w:author="OFFM" w:date="2024-04-16T10:53:00Z">
        <w:r w:rsidRPr="001C7544">
          <w:rPr>
            <w:rFonts w:ascii="Times New Roman" w:eastAsia="Times New Roman" w:hAnsi="Times New Roman" w:cs="Times New Roman"/>
            <w:sz w:val="24"/>
            <w:szCs w:val="24"/>
          </w:rPr>
          <w:t>Federal financial assistance</w:t>
        </w:r>
      </w:ins>
      <w:r w:rsidRPr="001C7544">
        <w:rPr>
          <w:rFonts w:ascii="Times New Roman" w:eastAsia="Times New Roman" w:hAnsi="Times New Roman" w:cs="Times New Roman"/>
          <w:sz w:val="24"/>
          <w:szCs w:val="24"/>
        </w:rPr>
        <w:t xml:space="preserve">; and </w:t>
      </w:r>
    </w:p>
    <w:p w14:paraId="7EB3AD4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Federal agency regulations implementing that OMB guidance. </w:t>
      </w:r>
    </w:p>
    <w:p w14:paraId="4E0C416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1.105 Organization and subtitle content.</w:t>
      </w:r>
    </w:p>
    <w:p w14:paraId="4735215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This title is organized into two subtitles. </w:t>
      </w:r>
    </w:p>
    <w:p w14:paraId="5C4D1784" w14:textId="757FEB8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The OMB guidance described in § 1.100(a) is published in subtitle A. Publication of the OMB guidance in the CFR does not change its nature—it is guidance</w:t>
      </w:r>
      <w:del w:id="14" w:author="OFFM" w:date="2024-04-16T10:53:00Z">
        <w:r w:rsidR="00817C00" w:rsidRPr="00F74592">
          <w:rPr>
            <w:rFonts w:ascii="Times New Roman" w:hAnsi="Times New Roman" w:cs="Times New Roman"/>
            <w:sz w:val="24"/>
            <w:szCs w:val="24"/>
          </w:rPr>
          <w:delText xml:space="preserve"> and</w:delText>
        </w:r>
      </w:del>
      <w:ins w:id="1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not regulation. </w:t>
      </w:r>
    </w:p>
    <w:p w14:paraId="148C0809" w14:textId="5380D8C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Each Federal agency that </w:t>
      </w:r>
      <w:del w:id="16" w:author="OFFM" w:date="2024-04-16T10:53:00Z">
        <w:r w:rsidR="00817C00" w:rsidRPr="00F74592">
          <w:rPr>
            <w:rFonts w:ascii="Times New Roman" w:hAnsi="Times New Roman" w:cs="Times New Roman"/>
            <w:sz w:val="24"/>
            <w:szCs w:val="24"/>
          </w:rPr>
          <w:delText>publishes regulations implementing the OMB guidance</w:delText>
        </w:r>
      </w:del>
      <w:ins w:id="17" w:author="OFFM" w:date="2024-04-16T10:53:00Z">
        <w:r w:rsidRPr="001C7544">
          <w:rPr>
            <w:rFonts w:ascii="Times New Roman" w:eastAsia="Times New Roman" w:hAnsi="Times New Roman" w:cs="Times New Roman"/>
            <w:sz w:val="24"/>
            <w:szCs w:val="24"/>
          </w:rPr>
          <w:t>awards Federal financial assistance</w:t>
        </w:r>
      </w:ins>
      <w:r w:rsidRPr="001C7544">
        <w:rPr>
          <w:rFonts w:ascii="Times New Roman" w:eastAsia="Times New Roman" w:hAnsi="Times New Roman" w:cs="Times New Roman"/>
          <w:sz w:val="24"/>
          <w:szCs w:val="24"/>
        </w:rPr>
        <w:t xml:space="preserve"> has a chapter in subtitle B in which it issues those regulations. The Federal agency regulations in subtitle B differ in nature from the OMB guidance in subtitle A because the OMB guidance is not regulatory</w:t>
      </w:r>
      <w:del w:id="18" w:author="OFFM" w:date="2024-04-16T10:53:00Z">
        <w:r w:rsidR="00817C00" w:rsidRPr="00F74592">
          <w:rPr>
            <w:rFonts w:ascii="Times New Roman" w:hAnsi="Times New Roman" w:cs="Times New Roman"/>
            <w:sz w:val="24"/>
            <w:szCs w:val="24"/>
          </w:rPr>
          <w:delText xml:space="preserve"> (</w:delText>
        </w:r>
      </w:del>
      <w:ins w:id="19" w:author="OFFM" w:date="2024-04-16T10:53:00Z">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Federal agency regulations in </w:t>
      </w:r>
      <w:r w:rsidRPr="001C7544">
        <w:rPr>
          <w:rFonts w:ascii="Times New Roman" w:eastAsia="Times New Roman" w:hAnsi="Times New Roman" w:cs="Times New Roman"/>
          <w:sz w:val="24"/>
          <w:szCs w:val="24"/>
        </w:rPr>
        <w:lastRenderedPageBreak/>
        <w:t xml:space="preserve">subtitle B may give regulatory effect to the OMB guidance, to the extent that the agency regulations require compliance with all or portions of the </w:t>
      </w:r>
      <w:ins w:id="20" w:author="OFFM" w:date="2024-04-16T10:53:00Z">
        <w:r w:rsidRPr="001C7544">
          <w:rPr>
            <w:rFonts w:ascii="Times New Roman" w:eastAsia="Times New Roman" w:hAnsi="Times New Roman" w:cs="Times New Roman"/>
            <w:sz w:val="24"/>
            <w:szCs w:val="24"/>
          </w:rPr>
          <w:t xml:space="preserve">OMB </w:t>
        </w:r>
      </w:ins>
      <w:r w:rsidRPr="001C7544">
        <w:rPr>
          <w:rFonts w:ascii="Times New Roman" w:eastAsia="Times New Roman" w:hAnsi="Times New Roman" w:cs="Times New Roman"/>
          <w:sz w:val="24"/>
          <w:szCs w:val="24"/>
        </w:rPr>
        <w:t>guidance</w:t>
      </w:r>
      <w:del w:id="21" w:author="OFFM" w:date="2024-04-16T10:53:00Z">
        <w:r w:rsidR="00817C00" w:rsidRPr="00F74592">
          <w:rPr>
            <w:rFonts w:ascii="Times New Roman" w:hAnsi="Times New Roman" w:cs="Times New Roman"/>
            <w:sz w:val="24"/>
            <w:szCs w:val="24"/>
          </w:rPr>
          <w:delText xml:space="preserve">). </w:delText>
        </w:r>
      </w:del>
      <w:ins w:id="22" w:author="OFFM" w:date="2024-04-16T10:53:00Z">
        <w:r w:rsidRPr="001C7544">
          <w:rPr>
            <w:rFonts w:ascii="Times New Roman" w:eastAsia="Times New Roman" w:hAnsi="Times New Roman" w:cs="Times New Roman"/>
            <w:sz w:val="24"/>
            <w:szCs w:val="24"/>
          </w:rPr>
          <w:t xml:space="preserve">. </w:t>
        </w:r>
        <w:r w:rsidRPr="001C7544">
          <w:rPr>
            <w:rFonts w:ascii="Times New Roman" w:eastAsia="Times New Roman" w:hAnsi="Times New Roman" w:cs="Times New Roman"/>
            <w:i/>
            <w:iCs/>
            <w:sz w:val="24"/>
            <w:szCs w:val="24"/>
          </w:rPr>
          <w:t>See also</w:t>
        </w:r>
        <w:r w:rsidRPr="001C7544">
          <w:rPr>
            <w:rFonts w:ascii="Times New Roman" w:eastAsia="Times New Roman" w:hAnsi="Times New Roman" w:cs="Times New Roman"/>
            <w:sz w:val="24"/>
            <w:szCs w:val="24"/>
          </w:rPr>
          <w:t xml:space="preserve"> § 1.220.</w:t>
        </w:r>
      </w:ins>
    </w:p>
    <w:p w14:paraId="5B1CF60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1.110 Issuing authorities.</w:t>
      </w:r>
    </w:p>
    <w:p w14:paraId="0116F2DD" w14:textId="1109274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OMB issues this subtitle. Each Federal agency that has a chapter in subtitle B of this title issues that chapter.</w:t>
      </w:r>
      <w:del w:id="23" w:author="OFFM" w:date="2024-04-16T10:53:00Z">
        <w:r w:rsidR="00817C00" w:rsidRPr="00F74592">
          <w:rPr>
            <w:rFonts w:ascii="Times New Roman" w:hAnsi="Times New Roman" w:cs="Times New Roman"/>
            <w:sz w:val="24"/>
            <w:szCs w:val="24"/>
          </w:rPr>
          <w:delText xml:space="preserve"> </w:delText>
        </w:r>
      </w:del>
    </w:p>
    <w:p w14:paraId="686FC1F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B—Introduction to Subtitle A</w:t>
      </w:r>
    </w:p>
    <w:p w14:paraId="22718EC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1.200 Purpose of chapters I and II.</w:t>
      </w:r>
    </w:p>
    <w:p w14:paraId="797F505D" w14:textId="2C9A64FA"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4" w:author="OFFM" w:date="2024-04-16T10:53:00Z">
        <w:r w:rsidRPr="00F74592">
          <w:rPr>
            <w:rFonts w:ascii="Times New Roman" w:hAnsi="Times New Roman" w:cs="Times New Roman"/>
            <w:sz w:val="24"/>
            <w:szCs w:val="24"/>
          </w:rPr>
          <w:delText xml:space="preserve">(a) </w:delText>
        </w:r>
      </w:del>
      <w:r w:rsidR="00F2264C" w:rsidRPr="001C7544">
        <w:rPr>
          <w:rFonts w:ascii="Times New Roman" w:eastAsia="Times New Roman" w:hAnsi="Times New Roman" w:cs="Times New Roman"/>
          <w:sz w:val="24"/>
          <w:szCs w:val="24"/>
        </w:rPr>
        <w:t xml:space="preserve">Chapters I and II of subtitle A provide OMB guidance to Federal agencies that helps ensure consistent and uniform government-wide policies and procedures for </w:t>
      </w:r>
      <w:ins w:id="25" w:author="OFFM" w:date="2024-04-16T10:53:00Z">
        <w:r w:rsidR="00F2264C" w:rsidRPr="001C7544">
          <w:rPr>
            <w:rFonts w:ascii="Times New Roman" w:eastAsia="Times New Roman" w:hAnsi="Times New Roman" w:cs="Times New Roman"/>
            <w:sz w:val="24"/>
            <w:szCs w:val="24"/>
          </w:rPr>
          <w:t xml:space="preserve">the </w:t>
        </w:r>
      </w:ins>
      <w:r w:rsidR="00F2264C" w:rsidRPr="001C7544">
        <w:rPr>
          <w:rFonts w:ascii="Times New Roman" w:eastAsia="Times New Roman" w:hAnsi="Times New Roman" w:cs="Times New Roman"/>
          <w:sz w:val="24"/>
          <w:szCs w:val="24"/>
        </w:rPr>
        <w:t xml:space="preserve">management of the agencies' </w:t>
      </w:r>
      <w:del w:id="26" w:author="OFFM" w:date="2024-04-16T10:53:00Z">
        <w:r w:rsidRPr="00F74592">
          <w:rPr>
            <w:rFonts w:ascii="Times New Roman" w:hAnsi="Times New Roman" w:cs="Times New Roman"/>
            <w:sz w:val="24"/>
            <w:szCs w:val="24"/>
          </w:rPr>
          <w:delText xml:space="preserve">grants and agreements. </w:delText>
        </w:r>
      </w:del>
      <w:ins w:id="27" w:author="OFFM" w:date="2024-04-16T10:53:00Z">
        <w:r w:rsidR="00F2264C" w:rsidRPr="001C7544">
          <w:rPr>
            <w:rFonts w:ascii="Times New Roman" w:eastAsia="Times New Roman" w:hAnsi="Times New Roman" w:cs="Times New Roman"/>
            <w:sz w:val="24"/>
            <w:szCs w:val="24"/>
          </w:rPr>
          <w:t>Federal financial assistance.</w:t>
        </w:r>
      </w:ins>
    </w:p>
    <w:p w14:paraId="3A20A8C8" w14:textId="77777777" w:rsidR="00817C00" w:rsidRPr="00F74592" w:rsidRDefault="00817C00" w:rsidP="006E4F5E">
      <w:pPr>
        <w:spacing w:after="0" w:line="480" w:lineRule="auto"/>
        <w:ind w:firstLine="720"/>
        <w:contextualSpacing/>
        <w:rPr>
          <w:del w:id="28" w:author="OFFM" w:date="2024-04-16T10:53:00Z"/>
          <w:rFonts w:ascii="Times New Roman" w:hAnsi="Times New Roman" w:cs="Times New Roman"/>
          <w:sz w:val="24"/>
          <w:szCs w:val="24"/>
        </w:rPr>
      </w:pPr>
      <w:del w:id="29" w:author="OFFM" w:date="2024-04-16T10:53:00Z">
        <w:r w:rsidRPr="00F74592">
          <w:rPr>
            <w:rFonts w:ascii="Times New Roman" w:hAnsi="Times New Roman" w:cs="Times New Roman"/>
            <w:sz w:val="24"/>
            <w:szCs w:val="24"/>
          </w:rPr>
          <w:delText xml:space="preserve">(b) There are two chapters for publication of the guidance because portions of it may be revised as a result of ongoing efforts to streamline and simplify requirements for the award and administration of grants and other financial assistance (and thereby implement the Federal Financial Assistance Management Improvement Act of 1999, Pub. L. 106–107). </w:delText>
        </w:r>
      </w:del>
    </w:p>
    <w:p w14:paraId="11F7D1F5" w14:textId="77777777" w:rsidR="00817C00" w:rsidRPr="00F74592" w:rsidRDefault="00817C00" w:rsidP="006E4F5E">
      <w:pPr>
        <w:spacing w:after="0" w:line="480" w:lineRule="auto"/>
        <w:ind w:firstLine="720"/>
        <w:contextualSpacing/>
        <w:rPr>
          <w:del w:id="30" w:author="OFFM" w:date="2024-04-16T10:53:00Z"/>
          <w:rFonts w:ascii="Times New Roman" w:hAnsi="Times New Roman" w:cs="Times New Roman"/>
          <w:sz w:val="24"/>
          <w:szCs w:val="24"/>
        </w:rPr>
      </w:pPr>
      <w:del w:id="31" w:author="OFFM" w:date="2024-04-16T10:53:00Z">
        <w:r w:rsidRPr="00F74592">
          <w:rPr>
            <w:rFonts w:ascii="Times New Roman" w:hAnsi="Times New Roman" w:cs="Times New Roman"/>
            <w:sz w:val="24"/>
            <w:szCs w:val="24"/>
          </w:rPr>
          <w:delText xml:space="preserve">(c) The OMB guidance in its initial form—before completion of revisions described in paragraph (b) of this section—is published in chapter II of this subtitle. When revisions to a part of the guidance are finalized, that part is published in chapter I and removed from chapter II. </w:delText>
        </w:r>
      </w:del>
    </w:p>
    <w:p w14:paraId="243B0B74" w14:textId="6B3E5A8D"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1.205 Applicability to </w:t>
      </w:r>
      <w:del w:id="32" w:author="OFFM" w:date="2024-04-16T10:53:00Z">
        <w:r w:rsidR="00817C00" w:rsidRPr="00F74592">
          <w:rPr>
            <w:rFonts w:ascii="Times New Roman" w:hAnsi="Times New Roman" w:cs="Times New Roman"/>
            <w:b/>
            <w:bCs/>
            <w:sz w:val="24"/>
            <w:szCs w:val="24"/>
          </w:rPr>
          <w:delText>grants and other funding instruments</w:delText>
        </w:r>
      </w:del>
      <w:ins w:id="33" w:author="OFFM" w:date="2024-04-16T10:53:00Z">
        <w:r w:rsidRPr="001C7544">
          <w:rPr>
            <w:rFonts w:ascii="Times New Roman" w:eastAsia="Times New Roman" w:hAnsi="Times New Roman" w:cs="Times New Roman"/>
            <w:b/>
            <w:bCs/>
            <w:sz w:val="24"/>
            <w:szCs w:val="24"/>
          </w:rPr>
          <w:t>Federal financial assistance</w:t>
        </w:r>
      </w:ins>
      <w:r w:rsidRPr="001C7544">
        <w:rPr>
          <w:rFonts w:ascii="Times New Roman" w:eastAsia="Times New Roman" w:hAnsi="Times New Roman" w:cs="Times New Roman"/>
          <w:b/>
          <w:bCs/>
          <w:sz w:val="24"/>
          <w:szCs w:val="24"/>
        </w:rPr>
        <w:t>.</w:t>
      </w:r>
    </w:p>
    <w:p w14:paraId="0859C131" w14:textId="77777777" w:rsidR="00817C00" w:rsidRPr="00F74592" w:rsidRDefault="00F2264C" w:rsidP="006E4F5E">
      <w:pPr>
        <w:spacing w:after="0" w:line="480" w:lineRule="auto"/>
        <w:ind w:firstLine="720"/>
        <w:contextualSpacing/>
        <w:rPr>
          <w:del w:id="34"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The types of instruments that are subject to the guidance in this subtitle vary from one portion of the guidance to another</w:t>
      </w:r>
      <w:del w:id="35" w:author="OFFM" w:date="2024-04-16T10:53:00Z">
        <w:r w:rsidR="00817C00" w:rsidRPr="00F74592">
          <w:rPr>
            <w:rFonts w:ascii="Times New Roman" w:hAnsi="Times New Roman" w:cs="Times New Roman"/>
            <w:sz w:val="24"/>
            <w:szCs w:val="24"/>
          </w:rPr>
          <w:delText xml:space="preserve"> (note that each part identifies the types of instruments to which it applies).</w:delText>
        </w:r>
      </w:del>
      <w:ins w:id="3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All portions of the guidance apply to grants and cooperative agreements, </w:t>
      </w:r>
      <w:del w:id="37" w:author="OFFM" w:date="2024-04-16T10:53:00Z">
        <w:r w:rsidR="00817C00" w:rsidRPr="00F74592">
          <w:rPr>
            <w:rFonts w:ascii="Times New Roman" w:hAnsi="Times New Roman" w:cs="Times New Roman"/>
            <w:sz w:val="24"/>
            <w:szCs w:val="24"/>
          </w:rPr>
          <w:delText xml:space="preserve">some portions also apply to other types of financial assistance or nonprocurement instruments, </w:delText>
        </w:r>
      </w:del>
      <w:r w:rsidRPr="001C7544">
        <w:rPr>
          <w:rFonts w:ascii="Times New Roman" w:eastAsia="Times New Roman" w:hAnsi="Times New Roman" w:cs="Times New Roman"/>
          <w:sz w:val="24"/>
          <w:szCs w:val="24"/>
        </w:rPr>
        <w:t xml:space="preserve">and some portions also apply to </w:t>
      </w:r>
      <w:del w:id="38" w:author="OFFM" w:date="2024-04-16T10:53:00Z">
        <w:r w:rsidR="00817C00" w:rsidRPr="00F74592">
          <w:rPr>
            <w:rFonts w:ascii="Times New Roman" w:hAnsi="Times New Roman" w:cs="Times New Roman"/>
            <w:sz w:val="24"/>
            <w:szCs w:val="24"/>
          </w:rPr>
          <w:delText xml:space="preserve">procurement contracts. For example, the: </w:delText>
        </w:r>
      </w:del>
    </w:p>
    <w:p w14:paraId="76551F22" w14:textId="77777777" w:rsidR="00817C00" w:rsidRPr="00F74592" w:rsidRDefault="00817C00" w:rsidP="006E4F5E">
      <w:pPr>
        <w:spacing w:after="0" w:line="480" w:lineRule="auto"/>
        <w:ind w:firstLine="720"/>
        <w:contextualSpacing/>
        <w:rPr>
          <w:del w:id="39" w:author="OFFM" w:date="2024-04-16T10:53:00Z"/>
          <w:rFonts w:ascii="Times New Roman" w:hAnsi="Times New Roman" w:cs="Times New Roman"/>
          <w:sz w:val="24"/>
          <w:szCs w:val="24"/>
        </w:rPr>
      </w:pPr>
      <w:del w:id="40" w:author="OFFM" w:date="2024-04-16T10:53:00Z">
        <w:r w:rsidRPr="00F74592">
          <w:rPr>
            <w:rFonts w:ascii="Times New Roman" w:hAnsi="Times New Roman" w:cs="Times New Roman"/>
            <w:sz w:val="24"/>
            <w:szCs w:val="24"/>
          </w:rPr>
          <w:lastRenderedPageBreak/>
          <w:delText xml:space="preserve">(a) Guidance on debarment and suspension in part 180 of this subtitle applies broadly to all financial assistance and other nonprocurement transactions, and not just to grants and cooperative agreements. </w:delText>
        </w:r>
      </w:del>
    </w:p>
    <w:p w14:paraId="08332ACD" w14:textId="7FD820F5"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41" w:author="OFFM" w:date="2024-04-16T10:53:00Z">
        <w:r w:rsidRPr="00F74592">
          <w:rPr>
            <w:rFonts w:ascii="Times New Roman" w:hAnsi="Times New Roman" w:cs="Times New Roman"/>
            <w:sz w:val="24"/>
            <w:szCs w:val="24"/>
          </w:rPr>
          <w:delText xml:space="preserve">(b) Cost principles in parts 220, 225 and 230 of this subtitle apply to procurement contracts, as well as to financial assistance, although those principles are implemented for procurement contracts through the </w:delText>
        </w:r>
      </w:del>
      <w:ins w:id="42" w:author="OFFM" w:date="2024-04-16T10:53:00Z">
        <w:r w:rsidR="00F2264C" w:rsidRPr="001C7544">
          <w:rPr>
            <w:rFonts w:ascii="Times New Roman" w:eastAsia="Times New Roman" w:hAnsi="Times New Roman" w:cs="Times New Roman"/>
            <w:sz w:val="24"/>
            <w:szCs w:val="24"/>
          </w:rPr>
          <w:t xml:space="preserve">other types of </w:t>
        </w:r>
      </w:ins>
      <w:r w:rsidR="00F2264C" w:rsidRPr="001C7544">
        <w:rPr>
          <w:rFonts w:ascii="Times New Roman" w:eastAsia="Times New Roman" w:hAnsi="Times New Roman" w:cs="Times New Roman"/>
          <w:sz w:val="24"/>
          <w:szCs w:val="24"/>
        </w:rPr>
        <w:t xml:space="preserve">Federal </w:t>
      </w:r>
      <w:del w:id="43" w:author="OFFM" w:date="2024-04-16T10:53:00Z">
        <w:r w:rsidRPr="00F74592">
          <w:rPr>
            <w:rFonts w:ascii="Times New Roman" w:hAnsi="Times New Roman" w:cs="Times New Roman"/>
            <w:sz w:val="24"/>
            <w:szCs w:val="24"/>
          </w:rPr>
          <w:delText>Acquisition Regulation in title 48 of the CFR, rather than through Federal agency regulations on grants and agreements in this title</w:delText>
        </w:r>
      </w:del>
      <w:ins w:id="44" w:author="OFFM" w:date="2024-04-16T10:53:00Z">
        <w:r w:rsidR="00F2264C" w:rsidRPr="001C7544">
          <w:rPr>
            <w:rFonts w:ascii="Times New Roman" w:eastAsia="Times New Roman" w:hAnsi="Times New Roman" w:cs="Times New Roman"/>
            <w:sz w:val="24"/>
            <w:szCs w:val="24"/>
          </w:rPr>
          <w:t>financial assistance</w:t>
        </w:r>
      </w:ins>
      <w:r w:rsidR="00F2264C" w:rsidRPr="001C7544">
        <w:rPr>
          <w:rFonts w:ascii="Times New Roman" w:eastAsia="Times New Roman" w:hAnsi="Times New Roman" w:cs="Times New Roman"/>
          <w:sz w:val="24"/>
          <w:szCs w:val="24"/>
        </w:rPr>
        <w:t xml:space="preserve">. </w:t>
      </w:r>
    </w:p>
    <w:p w14:paraId="2DFD9CC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1.210 Applicability to Federal agencies and others.</w:t>
      </w:r>
    </w:p>
    <w:p w14:paraId="7574D29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This subtitle contains guidance that directly applies only to Federal agencies. </w:t>
      </w:r>
    </w:p>
    <w:p w14:paraId="1DBECEB5" w14:textId="5A523FE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guidance in this subtitle may affect </w:t>
      </w:r>
      <w:del w:id="45" w:author="OFFM" w:date="2024-04-16T10:53:00Z">
        <w:r w:rsidR="00817C00" w:rsidRPr="00F74592">
          <w:rPr>
            <w:rFonts w:ascii="Times New Roman" w:hAnsi="Times New Roman" w:cs="Times New Roman"/>
            <w:sz w:val="24"/>
            <w:szCs w:val="24"/>
          </w:rPr>
          <w:delText>others</w:delText>
        </w:r>
      </w:del>
      <w:ins w:id="46" w:author="OFFM" w:date="2024-04-16T10:53:00Z">
        <w:r w:rsidRPr="001C7544">
          <w:rPr>
            <w:rFonts w:ascii="Times New Roman" w:eastAsia="Times New Roman" w:hAnsi="Times New Roman" w:cs="Times New Roman"/>
            <w:sz w:val="24"/>
            <w:szCs w:val="24"/>
          </w:rPr>
          <w:t>other entities</w:t>
        </w:r>
      </w:ins>
      <w:r w:rsidRPr="001C7544">
        <w:rPr>
          <w:rFonts w:ascii="Times New Roman" w:eastAsia="Times New Roman" w:hAnsi="Times New Roman" w:cs="Times New Roman"/>
          <w:sz w:val="24"/>
          <w:szCs w:val="24"/>
        </w:rPr>
        <w:t xml:space="preserve"> through each Federal </w:t>
      </w:r>
      <w:del w:id="47" w:author="OFFM" w:date="2024-04-16T10:53:00Z">
        <w:r w:rsidR="00817C00" w:rsidRPr="00F74592">
          <w:rPr>
            <w:rFonts w:ascii="Times New Roman" w:hAnsi="Times New Roman" w:cs="Times New Roman"/>
            <w:sz w:val="24"/>
            <w:szCs w:val="24"/>
          </w:rPr>
          <w:delText>agency's</w:delText>
        </w:r>
      </w:del>
      <w:ins w:id="48" w:author="OFFM" w:date="2024-04-16T10:53:00Z">
        <w:r w:rsidRPr="001C7544">
          <w:rPr>
            <w:rFonts w:ascii="Times New Roman" w:eastAsia="Times New Roman" w:hAnsi="Times New Roman" w:cs="Times New Roman"/>
            <w:sz w:val="24"/>
            <w:szCs w:val="24"/>
          </w:rPr>
          <w:t>agency’s</w:t>
        </w:r>
      </w:ins>
      <w:r w:rsidRPr="001C7544">
        <w:rPr>
          <w:rFonts w:ascii="Times New Roman" w:eastAsia="Times New Roman" w:hAnsi="Times New Roman" w:cs="Times New Roman"/>
          <w:sz w:val="24"/>
          <w:szCs w:val="24"/>
        </w:rPr>
        <w:t xml:space="preserve"> implementation of the guidance, portions of which may apply to</w:t>
      </w:r>
      <w:del w:id="49" w:author="OFFM" w:date="2024-04-16T10:53:00Z">
        <w:r w:rsidR="00817C00" w:rsidRPr="00F74592">
          <w:rPr>
            <w:rFonts w:ascii="Times New Roman" w:hAnsi="Times New Roman" w:cs="Times New Roman"/>
            <w:sz w:val="24"/>
            <w:szCs w:val="24"/>
          </w:rPr>
          <w:delText>—</w:delText>
        </w:r>
      </w:del>
      <w:ins w:id="5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3C0CBAEA" w14:textId="2069E81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w:t>
      </w:r>
      <w:del w:id="51" w:author="OFFM" w:date="2024-04-16T10:53:00Z">
        <w:r w:rsidR="00817C00" w:rsidRPr="00F74592">
          <w:rPr>
            <w:rFonts w:ascii="Times New Roman" w:hAnsi="Times New Roman" w:cs="Times New Roman"/>
            <w:sz w:val="24"/>
            <w:szCs w:val="24"/>
          </w:rPr>
          <w:delText>agency's</w:delText>
        </w:r>
      </w:del>
      <w:ins w:id="52" w:author="OFFM" w:date="2024-04-16T10:53:00Z">
        <w:r w:rsidRPr="001C7544">
          <w:rPr>
            <w:rFonts w:ascii="Times New Roman" w:eastAsia="Times New Roman" w:hAnsi="Times New Roman" w:cs="Times New Roman"/>
            <w:sz w:val="24"/>
            <w:szCs w:val="24"/>
          </w:rPr>
          <w:t>agency’s</w:t>
        </w:r>
      </w:ins>
      <w:r w:rsidRPr="001C7544">
        <w:rPr>
          <w:rFonts w:ascii="Times New Roman" w:eastAsia="Times New Roman" w:hAnsi="Times New Roman" w:cs="Times New Roman"/>
          <w:sz w:val="24"/>
          <w:szCs w:val="24"/>
        </w:rPr>
        <w:t xml:space="preserve"> awarding or administering officials; </w:t>
      </w:r>
    </w:p>
    <w:p w14:paraId="4F6B6F95" w14:textId="3EF73B2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w:t>
      </w:r>
      <w:del w:id="53" w:author="OFFM" w:date="2024-04-16T10:53:00Z">
        <w:r w:rsidR="00817C00" w:rsidRPr="00F74592">
          <w:rPr>
            <w:rFonts w:ascii="Times New Roman" w:hAnsi="Times New Roman" w:cs="Times New Roman"/>
            <w:sz w:val="24"/>
            <w:szCs w:val="24"/>
          </w:rPr>
          <w:delText>Non-Federal entities</w:delText>
        </w:r>
      </w:del>
      <w:ins w:id="54" w:author="OFFM" w:date="2024-04-16T10:53:00Z">
        <w:r w:rsidRPr="001C7544">
          <w:rPr>
            <w:rFonts w:ascii="Times New Roman" w:eastAsia="Times New Roman" w:hAnsi="Times New Roman" w:cs="Times New Roman"/>
            <w:sz w:val="24"/>
            <w:szCs w:val="24"/>
          </w:rPr>
          <w:t>Recipients and subrecipients</w:t>
        </w:r>
      </w:ins>
      <w:r w:rsidRPr="001C7544">
        <w:rPr>
          <w:rFonts w:ascii="Times New Roman" w:eastAsia="Times New Roman" w:hAnsi="Times New Roman" w:cs="Times New Roman"/>
          <w:sz w:val="24"/>
          <w:szCs w:val="24"/>
        </w:rPr>
        <w:t xml:space="preserve"> that receive or apply for the </w:t>
      </w:r>
      <w:del w:id="55" w:author="OFFM" w:date="2024-04-16T10:53:00Z">
        <w:r w:rsidR="00817C00" w:rsidRPr="00F74592">
          <w:rPr>
            <w:rFonts w:ascii="Times New Roman" w:hAnsi="Times New Roman" w:cs="Times New Roman"/>
            <w:sz w:val="24"/>
            <w:szCs w:val="24"/>
          </w:rPr>
          <w:delText>agency's grants or agreements</w:delText>
        </w:r>
      </w:del>
      <w:ins w:id="56" w:author="OFFM" w:date="2024-04-16T10:53:00Z">
        <w:r w:rsidRPr="001C7544">
          <w:rPr>
            <w:rFonts w:ascii="Times New Roman" w:eastAsia="Times New Roman" w:hAnsi="Times New Roman" w:cs="Times New Roman"/>
            <w:sz w:val="24"/>
            <w:szCs w:val="24"/>
          </w:rPr>
          <w:t>agency’s Federal financial assistance</w:t>
        </w:r>
      </w:ins>
      <w:r w:rsidRPr="001C7544">
        <w:rPr>
          <w:rFonts w:ascii="Times New Roman" w:eastAsia="Times New Roman" w:hAnsi="Times New Roman" w:cs="Times New Roman"/>
          <w:sz w:val="24"/>
          <w:szCs w:val="24"/>
        </w:rPr>
        <w:t xml:space="preserve"> or receive subawards under </w:t>
      </w:r>
      <w:del w:id="57" w:author="OFFM" w:date="2024-04-16T10:53:00Z">
        <w:r w:rsidR="00817C00" w:rsidRPr="00F74592">
          <w:rPr>
            <w:rFonts w:ascii="Times New Roman" w:hAnsi="Times New Roman" w:cs="Times New Roman"/>
            <w:sz w:val="24"/>
            <w:szCs w:val="24"/>
          </w:rPr>
          <w:delText xml:space="preserve">those </w:delText>
        </w:r>
      </w:del>
      <w:r w:rsidRPr="001C7544">
        <w:rPr>
          <w:rFonts w:ascii="Times New Roman" w:eastAsia="Times New Roman" w:hAnsi="Times New Roman" w:cs="Times New Roman"/>
          <w:sz w:val="24"/>
          <w:szCs w:val="24"/>
        </w:rPr>
        <w:t>grants or</w:t>
      </w:r>
      <w:ins w:id="58" w:author="OFFM" w:date="2024-04-16T10:53:00Z">
        <w:r w:rsidRPr="001C7544">
          <w:rPr>
            <w:rFonts w:ascii="Times New Roman" w:eastAsia="Times New Roman" w:hAnsi="Times New Roman" w:cs="Times New Roman"/>
            <w:sz w:val="24"/>
            <w:szCs w:val="24"/>
          </w:rPr>
          <w:t xml:space="preserve"> cooperative</w:t>
        </w:r>
      </w:ins>
      <w:r w:rsidRPr="001C7544">
        <w:rPr>
          <w:rFonts w:ascii="Times New Roman" w:eastAsia="Times New Roman" w:hAnsi="Times New Roman" w:cs="Times New Roman"/>
          <w:sz w:val="24"/>
          <w:szCs w:val="24"/>
        </w:rPr>
        <w:t xml:space="preserve"> agreements; or </w:t>
      </w:r>
    </w:p>
    <w:p w14:paraId="67A4996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Any other entities involved in agency transactions subject to the guidance in this chapter. </w:t>
      </w:r>
    </w:p>
    <w:p w14:paraId="309D919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1.215 Relationship to previous issuances.</w:t>
      </w:r>
    </w:p>
    <w:p w14:paraId="27E7BFF3" w14:textId="2DA54A8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Although some of the guidance was organized differently within OMB circulars or other documents, much of the guidance in this subtitle existed prior to the establishment of title 2 of the CFR. </w:t>
      </w:r>
      <w:del w:id="59" w:author="OFFM" w:date="2024-04-16T10:53:00Z">
        <w:r w:rsidR="00817C00" w:rsidRPr="00F74592">
          <w:rPr>
            <w:rFonts w:ascii="Times New Roman" w:hAnsi="Times New Roman" w:cs="Times New Roman"/>
            <w:sz w:val="24"/>
            <w:szCs w:val="24"/>
          </w:rPr>
          <w:delText xml:space="preserve">Specifically: </w:delText>
        </w:r>
      </w:del>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2665"/>
        <w:gridCol w:w="5474"/>
      </w:tblGrid>
      <w:tr w:rsidR="00817C00" w:rsidRPr="00F74592" w14:paraId="7DBE21C0" w14:textId="77777777" w:rsidTr="00393114">
        <w:trPr>
          <w:tblHeader/>
          <w:tblCellSpacing w:w="15" w:type="dxa"/>
          <w:del w:id="60" w:author="OFFM" w:date="2024-04-16T10:53:00Z"/>
        </w:trPr>
        <w:tc>
          <w:tcPr>
            <w:tcW w:w="0" w:type="auto"/>
            <w:shd w:val="clear" w:color="auto" w:fill="ECECEC"/>
            <w:vAlign w:val="center"/>
            <w:hideMark/>
          </w:tcPr>
          <w:p w14:paraId="392893C1" w14:textId="77777777" w:rsidR="00817C00" w:rsidRPr="00F74592" w:rsidRDefault="00817C00" w:rsidP="00F74592">
            <w:pPr>
              <w:spacing w:after="0" w:line="480" w:lineRule="auto"/>
              <w:contextualSpacing/>
              <w:jc w:val="center"/>
              <w:rPr>
                <w:del w:id="61" w:author="OFFM" w:date="2024-04-16T10:53:00Z"/>
                <w:rFonts w:ascii="Times New Roman" w:eastAsia="Times New Roman" w:hAnsi="Times New Roman" w:cs="Times New Roman"/>
                <w:b/>
                <w:bCs/>
                <w:sz w:val="24"/>
                <w:szCs w:val="24"/>
              </w:rPr>
            </w:pPr>
            <w:del w:id="62" w:author="OFFM" w:date="2024-04-16T10:53:00Z">
              <w:r w:rsidRPr="00F74592">
                <w:rPr>
                  <w:rFonts w:ascii="Times New Roman" w:eastAsia="Times New Roman" w:hAnsi="Times New Roman" w:cs="Times New Roman"/>
                  <w:b/>
                  <w:bCs/>
                  <w:sz w:val="24"/>
                  <w:szCs w:val="24"/>
                </w:rPr>
                <w:lastRenderedPageBreak/>
                <w:delText xml:space="preserve">Guidance </w:delText>
              </w:r>
              <w:r w:rsidRPr="00F74592">
                <w:rPr>
                  <w:rFonts w:ascii="Times New Roman" w:eastAsia="Times New Roman" w:hAnsi="Times New Roman" w:cs="Times New Roman"/>
                  <w:b/>
                  <w:bCs/>
                  <w:sz w:val="24"/>
                  <w:szCs w:val="24"/>
                </w:rPr>
                <w:br/>
                <w:delText xml:space="preserve">in * * * </w:delText>
              </w:r>
            </w:del>
          </w:p>
        </w:tc>
        <w:tc>
          <w:tcPr>
            <w:tcW w:w="0" w:type="auto"/>
            <w:shd w:val="clear" w:color="auto" w:fill="ECECEC"/>
            <w:vAlign w:val="center"/>
            <w:hideMark/>
          </w:tcPr>
          <w:p w14:paraId="64B918DF" w14:textId="77777777" w:rsidR="00817C00" w:rsidRPr="00F74592" w:rsidRDefault="00817C00" w:rsidP="00F74592">
            <w:pPr>
              <w:spacing w:after="0" w:line="480" w:lineRule="auto"/>
              <w:contextualSpacing/>
              <w:jc w:val="center"/>
              <w:rPr>
                <w:del w:id="63" w:author="OFFM" w:date="2024-04-16T10:53:00Z"/>
                <w:rFonts w:ascii="Times New Roman" w:eastAsia="Times New Roman" w:hAnsi="Times New Roman" w:cs="Times New Roman"/>
                <w:b/>
                <w:bCs/>
                <w:sz w:val="24"/>
                <w:szCs w:val="24"/>
              </w:rPr>
            </w:pPr>
            <w:del w:id="64" w:author="OFFM" w:date="2024-04-16T10:53:00Z">
              <w:r w:rsidRPr="00F74592">
                <w:rPr>
                  <w:rFonts w:ascii="Times New Roman" w:eastAsia="Times New Roman" w:hAnsi="Times New Roman" w:cs="Times New Roman"/>
                  <w:b/>
                  <w:bCs/>
                  <w:sz w:val="24"/>
                  <w:szCs w:val="24"/>
                </w:rPr>
                <w:delText xml:space="preserve">On </w:delText>
              </w:r>
              <w:r w:rsidRPr="00F74592">
                <w:rPr>
                  <w:rFonts w:ascii="Times New Roman" w:eastAsia="Times New Roman" w:hAnsi="Times New Roman" w:cs="Times New Roman"/>
                  <w:b/>
                  <w:bCs/>
                  <w:sz w:val="24"/>
                  <w:szCs w:val="24"/>
                </w:rPr>
                <w:br/>
                <w:delText xml:space="preserve">* * * </w:delText>
              </w:r>
            </w:del>
          </w:p>
        </w:tc>
        <w:tc>
          <w:tcPr>
            <w:tcW w:w="0" w:type="auto"/>
            <w:shd w:val="clear" w:color="auto" w:fill="ECECEC"/>
            <w:vAlign w:val="center"/>
            <w:hideMark/>
          </w:tcPr>
          <w:p w14:paraId="2BFC00F9" w14:textId="77777777" w:rsidR="00817C00" w:rsidRPr="00F74592" w:rsidRDefault="00817C00" w:rsidP="00F74592">
            <w:pPr>
              <w:spacing w:after="0" w:line="480" w:lineRule="auto"/>
              <w:contextualSpacing/>
              <w:jc w:val="center"/>
              <w:rPr>
                <w:del w:id="65" w:author="OFFM" w:date="2024-04-16T10:53:00Z"/>
                <w:rFonts w:ascii="Times New Roman" w:eastAsia="Times New Roman" w:hAnsi="Times New Roman" w:cs="Times New Roman"/>
                <w:b/>
                <w:bCs/>
                <w:sz w:val="24"/>
                <w:szCs w:val="24"/>
              </w:rPr>
            </w:pPr>
            <w:del w:id="66" w:author="OFFM" w:date="2024-04-16T10:53:00Z">
              <w:r w:rsidRPr="00F74592">
                <w:rPr>
                  <w:rFonts w:ascii="Times New Roman" w:eastAsia="Times New Roman" w:hAnsi="Times New Roman" w:cs="Times New Roman"/>
                  <w:b/>
                  <w:bCs/>
                  <w:sz w:val="24"/>
                  <w:szCs w:val="24"/>
                </w:rPr>
                <w:delText xml:space="preserve">Previously </w:delText>
              </w:r>
              <w:r w:rsidRPr="00F74592">
                <w:rPr>
                  <w:rFonts w:ascii="Times New Roman" w:eastAsia="Times New Roman" w:hAnsi="Times New Roman" w:cs="Times New Roman"/>
                  <w:b/>
                  <w:bCs/>
                  <w:sz w:val="24"/>
                  <w:szCs w:val="24"/>
                </w:rPr>
                <w:br/>
                <w:delText xml:space="preserve">was in * * * </w:delText>
              </w:r>
            </w:del>
          </w:p>
        </w:tc>
      </w:tr>
      <w:tr w:rsidR="00817C00" w:rsidRPr="00F74592" w14:paraId="677999AE" w14:textId="77777777" w:rsidTr="00393114">
        <w:trPr>
          <w:tblCellSpacing w:w="15" w:type="dxa"/>
          <w:del w:id="67" w:author="OFFM" w:date="2024-04-16T10:53:00Z"/>
        </w:trPr>
        <w:tc>
          <w:tcPr>
            <w:tcW w:w="0" w:type="auto"/>
            <w:vAlign w:val="center"/>
            <w:hideMark/>
          </w:tcPr>
          <w:p w14:paraId="0221C607" w14:textId="77777777" w:rsidR="00817C00" w:rsidRPr="00F74592" w:rsidRDefault="00817C00" w:rsidP="00F74592">
            <w:pPr>
              <w:spacing w:after="0" w:line="480" w:lineRule="auto"/>
              <w:contextualSpacing/>
              <w:rPr>
                <w:del w:id="68" w:author="OFFM" w:date="2024-04-16T10:53:00Z"/>
                <w:rFonts w:ascii="Times New Roman" w:eastAsia="Times New Roman" w:hAnsi="Times New Roman" w:cs="Times New Roman"/>
                <w:sz w:val="24"/>
                <w:szCs w:val="24"/>
              </w:rPr>
            </w:pPr>
            <w:del w:id="69" w:author="OFFM" w:date="2024-04-16T10:53:00Z">
              <w:r w:rsidRPr="00F74592">
                <w:rPr>
                  <w:rFonts w:ascii="Times New Roman" w:eastAsia="Times New Roman" w:hAnsi="Times New Roman" w:cs="Times New Roman"/>
                  <w:sz w:val="24"/>
                  <w:szCs w:val="24"/>
                </w:rPr>
                <w:delText>(a) Chapter I, part 180</w:delText>
              </w:r>
            </w:del>
          </w:p>
        </w:tc>
        <w:tc>
          <w:tcPr>
            <w:tcW w:w="0" w:type="auto"/>
            <w:vAlign w:val="center"/>
            <w:hideMark/>
          </w:tcPr>
          <w:p w14:paraId="64B6B702" w14:textId="77777777" w:rsidR="00817C00" w:rsidRPr="00F74592" w:rsidRDefault="00817C00" w:rsidP="00F74592">
            <w:pPr>
              <w:spacing w:after="0" w:line="480" w:lineRule="auto"/>
              <w:contextualSpacing/>
              <w:rPr>
                <w:del w:id="70" w:author="OFFM" w:date="2024-04-16T10:53:00Z"/>
                <w:rFonts w:ascii="Times New Roman" w:eastAsia="Times New Roman" w:hAnsi="Times New Roman" w:cs="Times New Roman"/>
                <w:sz w:val="24"/>
                <w:szCs w:val="24"/>
              </w:rPr>
            </w:pPr>
            <w:del w:id="71" w:author="OFFM" w:date="2024-04-16T10:53:00Z">
              <w:r w:rsidRPr="00F74592">
                <w:rPr>
                  <w:rFonts w:ascii="Times New Roman" w:eastAsia="Times New Roman" w:hAnsi="Times New Roman" w:cs="Times New Roman"/>
                  <w:sz w:val="24"/>
                  <w:szCs w:val="24"/>
                </w:rPr>
                <w:delText>Nonprocurement debarment and suspension</w:delText>
              </w:r>
            </w:del>
          </w:p>
        </w:tc>
        <w:tc>
          <w:tcPr>
            <w:tcW w:w="0" w:type="auto"/>
            <w:vAlign w:val="center"/>
            <w:hideMark/>
          </w:tcPr>
          <w:p w14:paraId="5097B7F9" w14:textId="77777777" w:rsidR="00817C00" w:rsidRPr="00F74592" w:rsidRDefault="00817C00" w:rsidP="00F74592">
            <w:pPr>
              <w:spacing w:after="0" w:line="480" w:lineRule="auto"/>
              <w:contextualSpacing/>
              <w:rPr>
                <w:del w:id="72" w:author="OFFM" w:date="2024-04-16T10:53:00Z"/>
                <w:rFonts w:ascii="Times New Roman" w:eastAsia="Times New Roman" w:hAnsi="Times New Roman" w:cs="Times New Roman"/>
                <w:sz w:val="24"/>
                <w:szCs w:val="24"/>
              </w:rPr>
            </w:pPr>
            <w:del w:id="73" w:author="OFFM" w:date="2024-04-16T10:53:00Z">
              <w:r w:rsidRPr="00F74592">
                <w:rPr>
                  <w:rFonts w:ascii="Times New Roman" w:eastAsia="Times New Roman" w:hAnsi="Times New Roman" w:cs="Times New Roman"/>
                  <w:sz w:val="24"/>
                  <w:szCs w:val="24"/>
                </w:rPr>
                <w:delText xml:space="preserve">OMB guidance that conforms with the government-wide common rule (see 60 FR 33036, June 26, 1995). </w:delText>
              </w:r>
            </w:del>
          </w:p>
        </w:tc>
      </w:tr>
      <w:tr w:rsidR="00817C00" w:rsidRPr="00F74592" w14:paraId="78436F9F" w14:textId="77777777" w:rsidTr="00393114">
        <w:trPr>
          <w:tblCellSpacing w:w="15" w:type="dxa"/>
          <w:del w:id="74" w:author="OFFM" w:date="2024-04-16T10:53:00Z"/>
        </w:trPr>
        <w:tc>
          <w:tcPr>
            <w:tcW w:w="0" w:type="auto"/>
            <w:vAlign w:val="center"/>
            <w:hideMark/>
          </w:tcPr>
          <w:p w14:paraId="3F099A54" w14:textId="77777777" w:rsidR="00817C00" w:rsidRPr="00F74592" w:rsidRDefault="00817C00" w:rsidP="00F74592">
            <w:pPr>
              <w:spacing w:after="0" w:line="480" w:lineRule="auto"/>
              <w:contextualSpacing/>
              <w:rPr>
                <w:del w:id="75" w:author="OFFM" w:date="2024-04-16T10:53:00Z"/>
                <w:rFonts w:ascii="Times New Roman" w:eastAsia="Times New Roman" w:hAnsi="Times New Roman" w:cs="Times New Roman"/>
                <w:sz w:val="24"/>
                <w:szCs w:val="24"/>
              </w:rPr>
            </w:pPr>
            <w:del w:id="76" w:author="OFFM" w:date="2024-04-16T10:53:00Z">
              <w:r w:rsidRPr="00F74592">
                <w:rPr>
                  <w:rFonts w:ascii="Times New Roman" w:eastAsia="Times New Roman" w:hAnsi="Times New Roman" w:cs="Times New Roman"/>
                  <w:sz w:val="24"/>
                  <w:szCs w:val="24"/>
                </w:rPr>
                <w:delText>(b) Chapter I, part 182</w:delText>
              </w:r>
            </w:del>
          </w:p>
        </w:tc>
        <w:tc>
          <w:tcPr>
            <w:tcW w:w="0" w:type="auto"/>
            <w:vAlign w:val="center"/>
            <w:hideMark/>
          </w:tcPr>
          <w:p w14:paraId="6E72547E" w14:textId="77777777" w:rsidR="00817C00" w:rsidRPr="00F74592" w:rsidRDefault="00817C00" w:rsidP="00F74592">
            <w:pPr>
              <w:spacing w:after="0" w:line="480" w:lineRule="auto"/>
              <w:contextualSpacing/>
              <w:rPr>
                <w:del w:id="77" w:author="OFFM" w:date="2024-04-16T10:53:00Z"/>
                <w:rFonts w:ascii="Times New Roman" w:eastAsia="Times New Roman" w:hAnsi="Times New Roman" w:cs="Times New Roman"/>
                <w:sz w:val="24"/>
                <w:szCs w:val="24"/>
              </w:rPr>
            </w:pPr>
            <w:del w:id="78" w:author="OFFM" w:date="2024-04-16T10:53:00Z">
              <w:r w:rsidRPr="00F74592">
                <w:rPr>
                  <w:rFonts w:ascii="Times New Roman" w:eastAsia="Times New Roman" w:hAnsi="Times New Roman" w:cs="Times New Roman"/>
                  <w:sz w:val="24"/>
                  <w:szCs w:val="24"/>
                </w:rPr>
                <w:delText>Drug-free workplace requirements</w:delText>
              </w:r>
            </w:del>
          </w:p>
        </w:tc>
        <w:tc>
          <w:tcPr>
            <w:tcW w:w="0" w:type="auto"/>
            <w:vAlign w:val="center"/>
            <w:hideMark/>
          </w:tcPr>
          <w:p w14:paraId="332046A8" w14:textId="77777777" w:rsidR="00817C00" w:rsidRPr="00F74592" w:rsidRDefault="00817C00" w:rsidP="00F74592">
            <w:pPr>
              <w:spacing w:after="0" w:line="480" w:lineRule="auto"/>
              <w:contextualSpacing/>
              <w:rPr>
                <w:del w:id="79" w:author="OFFM" w:date="2024-04-16T10:53:00Z"/>
                <w:rFonts w:ascii="Times New Roman" w:eastAsia="Times New Roman" w:hAnsi="Times New Roman" w:cs="Times New Roman"/>
                <w:sz w:val="24"/>
                <w:szCs w:val="24"/>
              </w:rPr>
            </w:pPr>
            <w:del w:id="80" w:author="OFFM" w:date="2024-04-16T10:53:00Z">
              <w:r w:rsidRPr="00F74592">
                <w:rPr>
                  <w:rFonts w:ascii="Times New Roman" w:eastAsia="Times New Roman" w:hAnsi="Times New Roman" w:cs="Times New Roman"/>
                  <w:sz w:val="24"/>
                  <w:szCs w:val="24"/>
                </w:rPr>
                <w:delText xml:space="preserve">OMB guidance (54 FR 4946, January 31, 1989) and a government-wide common rule (as amended at 68 FR 66534, November 26, 2003). </w:delText>
              </w:r>
            </w:del>
          </w:p>
        </w:tc>
      </w:tr>
      <w:tr w:rsidR="00817C00" w:rsidRPr="00F74592" w14:paraId="16D18E14" w14:textId="77777777" w:rsidTr="00393114">
        <w:trPr>
          <w:tblCellSpacing w:w="15" w:type="dxa"/>
          <w:del w:id="81" w:author="OFFM" w:date="2024-04-16T10:53:00Z"/>
        </w:trPr>
        <w:tc>
          <w:tcPr>
            <w:tcW w:w="0" w:type="auto"/>
            <w:vAlign w:val="center"/>
            <w:hideMark/>
          </w:tcPr>
          <w:p w14:paraId="4E1E29BC" w14:textId="77777777" w:rsidR="00817C00" w:rsidRPr="00F74592" w:rsidRDefault="00817C00" w:rsidP="00F74592">
            <w:pPr>
              <w:spacing w:after="0" w:line="480" w:lineRule="auto"/>
              <w:contextualSpacing/>
              <w:rPr>
                <w:del w:id="82" w:author="OFFM" w:date="2024-04-16T10:53:00Z"/>
                <w:rFonts w:ascii="Times New Roman" w:eastAsia="Times New Roman" w:hAnsi="Times New Roman" w:cs="Times New Roman"/>
                <w:sz w:val="24"/>
                <w:szCs w:val="24"/>
              </w:rPr>
            </w:pPr>
            <w:del w:id="83" w:author="OFFM" w:date="2024-04-16T10:53:00Z">
              <w:r w:rsidRPr="00F74592">
                <w:rPr>
                  <w:rFonts w:ascii="Times New Roman" w:eastAsia="Times New Roman" w:hAnsi="Times New Roman" w:cs="Times New Roman"/>
                  <w:sz w:val="24"/>
                  <w:szCs w:val="24"/>
                </w:rPr>
                <w:delText>(c) Chapter II, part 200</w:delText>
              </w:r>
            </w:del>
          </w:p>
        </w:tc>
        <w:tc>
          <w:tcPr>
            <w:tcW w:w="0" w:type="auto"/>
            <w:vAlign w:val="center"/>
            <w:hideMark/>
          </w:tcPr>
          <w:p w14:paraId="7633FE9D" w14:textId="77777777" w:rsidR="00817C00" w:rsidRPr="00F74592" w:rsidRDefault="00817C00" w:rsidP="00F74592">
            <w:pPr>
              <w:spacing w:after="0" w:line="480" w:lineRule="auto"/>
              <w:contextualSpacing/>
              <w:rPr>
                <w:del w:id="84" w:author="OFFM" w:date="2024-04-16T10:53:00Z"/>
                <w:rFonts w:ascii="Times New Roman" w:eastAsia="Times New Roman" w:hAnsi="Times New Roman" w:cs="Times New Roman"/>
                <w:sz w:val="24"/>
                <w:szCs w:val="24"/>
              </w:rPr>
            </w:pPr>
            <w:del w:id="85" w:author="OFFM" w:date="2024-04-16T10:53:00Z">
              <w:r w:rsidRPr="00F74592">
                <w:rPr>
                  <w:rFonts w:ascii="Times New Roman" w:eastAsia="Times New Roman" w:hAnsi="Times New Roman" w:cs="Times New Roman"/>
                  <w:sz w:val="24"/>
                  <w:szCs w:val="24"/>
                </w:rPr>
                <w:delText>Uniform administrative requirements, cost principles, and audit requirements for federal awards</w:delText>
              </w:r>
            </w:del>
          </w:p>
        </w:tc>
        <w:tc>
          <w:tcPr>
            <w:tcW w:w="0" w:type="auto"/>
            <w:vAlign w:val="center"/>
            <w:hideMark/>
          </w:tcPr>
          <w:p w14:paraId="43BBCDC3" w14:textId="77777777" w:rsidR="00817C00" w:rsidRPr="00F74592" w:rsidRDefault="00817C00" w:rsidP="00F74592">
            <w:pPr>
              <w:spacing w:after="0" w:line="480" w:lineRule="auto"/>
              <w:contextualSpacing/>
              <w:rPr>
                <w:del w:id="86" w:author="OFFM" w:date="2024-04-16T10:53:00Z"/>
                <w:rFonts w:ascii="Times New Roman" w:eastAsia="Times New Roman" w:hAnsi="Times New Roman" w:cs="Times New Roman"/>
                <w:sz w:val="24"/>
                <w:szCs w:val="24"/>
              </w:rPr>
            </w:pPr>
            <w:del w:id="87" w:author="OFFM" w:date="2024-04-16T10:53:00Z">
              <w:r w:rsidRPr="00F74592">
                <w:rPr>
                  <w:rFonts w:ascii="Times New Roman" w:eastAsia="Times New Roman" w:hAnsi="Times New Roman" w:cs="Times New Roman"/>
                  <w:sz w:val="24"/>
                  <w:szCs w:val="24"/>
                </w:rPr>
                <w:delText>OMB Circulars A–21, “Cost Principles for Educational Institutions” (Chapter II, part 225); A–87, “Cost Principles for State, Local and Indian Tribal Governments” (Chapter II, part 225); A–89, “Federal Domestic Assistance Program Information”; ”; A–102 and a government-wide common rule (53 FR 8034, March 11, 1988); A–110, “Uniform Administrative Requirements for Awards and Other Agreements with Institutions of Higher Education, Hospitals, and Other Nonprofit Organizations” (Chapter II, part 215); A–122, “Cost Principles for Non-Profit Organizations” (Chapter II, part 230); and A–133 “Audits of States, Local Governments and Non-Profit Organizations”.</w:delText>
              </w:r>
            </w:del>
          </w:p>
        </w:tc>
      </w:tr>
    </w:tbl>
    <w:p w14:paraId="00445FC0" w14:textId="77777777" w:rsidR="00817C00" w:rsidRPr="00F74592" w:rsidRDefault="00817C00" w:rsidP="00F74592">
      <w:pPr>
        <w:spacing w:after="0" w:line="480" w:lineRule="auto"/>
        <w:contextualSpacing/>
        <w:rPr>
          <w:del w:id="88" w:author="OFFM" w:date="2024-04-16T10:53:00Z"/>
          <w:rFonts w:ascii="Times New Roman" w:hAnsi="Times New Roman" w:cs="Times New Roman"/>
          <w:sz w:val="24"/>
          <w:szCs w:val="24"/>
        </w:rPr>
      </w:pPr>
    </w:p>
    <w:p w14:paraId="00BBA28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1.220 Federal agency implementation of this subtitle.</w:t>
      </w:r>
    </w:p>
    <w:p w14:paraId="3957A376" w14:textId="0D22514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Federal agency that awards </w:t>
      </w:r>
      <w:del w:id="89" w:author="OFFM" w:date="2024-04-16T10:53:00Z">
        <w:r w:rsidR="00817C00" w:rsidRPr="00F74592">
          <w:rPr>
            <w:rFonts w:ascii="Times New Roman" w:hAnsi="Times New Roman" w:cs="Times New Roman"/>
            <w:sz w:val="24"/>
            <w:szCs w:val="24"/>
          </w:rPr>
          <w:delText>grants and agreements</w:delText>
        </w:r>
      </w:del>
      <w:ins w:id="90" w:author="OFFM" w:date="2024-04-16T10:53:00Z">
        <w:r w:rsidRPr="001C7544">
          <w:rPr>
            <w:rFonts w:ascii="Times New Roman" w:eastAsia="Times New Roman" w:hAnsi="Times New Roman" w:cs="Times New Roman"/>
            <w:sz w:val="24"/>
            <w:szCs w:val="24"/>
          </w:rPr>
          <w:t>Federal financial assistance</w:t>
        </w:r>
      </w:ins>
      <w:r w:rsidRPr="001C7544">
        <w:rPr>
          <w:rFonts w:ascii="Times New Roman" w:eastAsia="Times New Roman" w:hAnsi="Times New Roman" w:cs="Times New Roman"/>
          <w:sz w:val="24"/>
          <w:szCs w:val="24"/>
        </w:rPr>
        <w:t xml:space="preserve"> subject to the</w:t>
      </w:r>
      <w:ins w:id="91" w:author="OFFM" w:date="2024-04-16T10:53:00Z">
        <w:r w:rsidRPr="001C7544">
          <w:rPr>
            <w:rFonts w:ascii="Times New Roman" w:eastAsia="Times New Roman" w:hAnsi="Times New Roman" w:cs="Times New Roman"/>
            <w:sz w:val="24"/>
            <w:szCs w:val="24"/>
          </w:rPr>
          <w:t xml:space="preserve"> OMB</w:t>
        </w:r>
      </w:ins>
      <w:r w:rsidRPr="001C7544">
        <w:rPr>
          <w:rFonts w:ascii="Times New Roman" w:eastAsia="Times New Roman" w:hAnsi="Times New Roman" w:cs="Times New Roman"/>
          <w:sz w:val="24"/>
          <w:szCs w:val="24"/>
        </w:rPr>
        <w:t xml:space="preserve"> guidance in this subtitle implements the guidance in agency regulations in subtitle B of this title and</w:t>
      </w:r>
      <w:del w:id="92" w:author="OFFM" w:date="2024-04-16T10:53:00Z">
        <w:r w:rsidR="00817C00" w:rsidRPr="00F74592">
          <w:rPr>
            <w:rFonts w:ascii="Times New Roman" w:hAnsi="Times New Roman" w:cs="Times New Roman"/>
            <w:sz w:val="24"/>
            <w:szCs w:val="24"/>
          </w:rPr>
          <w:delText>/or</w:delText>
        </w:r>
      </w:del>
      <w:r w:rsidRPr="001C7544">
        <w:rPr>
          <w:rFonts w:ascii="Times New Roman" w:eastAsia="Times New Roman" w:hAnsi="Times New Roman" w:cs="Times New Roman"/>
          <w:sz w:val="24"/>
          <w:szCs w:val="24"/>
        </w:rPr>
        <w:t xml:space="preserve"> in </w:t>
      </w:r>
      <w:ins w:id="93" w:author="OFFM" w:date="2024-04-16T10:53:00Z">
        <w:r w:rsidRPr="001C7544">
          <w:rPr>
            <w:rFonts w:ascii="Times New Roman" w:eastAsia="Times New Roman" w:hAnsi="Times New Roman" w:cs="Times New Roman"/>
            <w:sz w:val="24"/>
            <w:szCs w:val="24"/>
          </w:rPr>
          <w:t xml:space="preserve">guidance documents, </w:t>
        </w:r>
      </w:ins>
      <w:r w:rsidRPr="001C7544">
        <w:rPr>
          <w:rFonts w:ascii="Times New Roman" w:eastAsia="Times New Roman" w:hAnsi="Times New Roman" w:cs="Times New Roman"/>
          <w:sz w:val="24"/>
          <w:szCs w:val="24"/>
        </w:rPr>
        <w:t xml:space="preserve">policy </w:t>
      </w:r>
      <w:ins w:id="94" w:author="OFFM" w:date="2024-04-16T10:53:00Z">
        <w:r w:rsidRPr="001C7544">
          <w:rPr>
            <w:rFonts w:ascii="Times New Roman" w:eastAsia="Times New Roman" w:hAnsi="Times New Roman" w:cs="Times New Roman"/>
            <w:sz w:val="24"/>
            <w:szCs w:val="24"/>
          </w:rPr>
          <w:t xml:space="preserve">documents, </w:t>
        </w:r>
      </w:ins>
      <w:r w:rsidRPr="001C7544">
        <w:rPr>
          <w:rFonts w:ascii="Times New Roman" w:eastAsia="Times New Roman" w:hAnsi="Times New Roman" w:cs="Times New Roman"/>
          <w:sz w:val="24"/>
          <w:szCs w:val="24"/>
        </w:rPr>
        <w:t xml:space="preserve">and procedural issuances, such as </w:t>
      </w:r>
      <w:r w:rsidRPr="001C7544">
        <w:rPr>
          <w:rFonts w:ascii="Times New Roman" w:eastAsia="Times New Roman" w:hAnsi="Times New Roman" w:cs="Times New Roman"/>
          <w:sz w:val="24"/>
          <w:szCs w:val="24"/>
        </w:rPr>
        <w:lastRenderedPageBreak/>
        <w:t xml:space="preserve">internal instructions to the </w:t>
      </w:r>
      <w:del w:id="95" w:author="OFFM" w:date="2024-04-16T10:53:00Z">
        <w:r w:rsidR="00817C00" w:rsidRPr="00F74592">
          <w:rPr>
            <w:rFonts w:ascii="Times New Roman" w:hAnsi="Times New Roman" w:cs="Times New Roman"/>
            <w:sz w:val="24"/>
            <w:szCs w:val="24"/>
          </w:rPr>
          <w:delText>agency's</w:delText>
        </w:r>
      </w:del>
      <w:ins w:id="96" w:author="OFFM" w:date="2024-04-16T10:53:00Z">
        <w:r w:rsidRPr="001C7544">
          <w:rPr>
            <w:rFonts w:ascii="Times New Roman" w:eastAsia="Times New Roman" w:hAnsi="Times New Roman" w:cs="Times New Roman"/>
            <w:sz w:val="24"/>
            <w:szCs w:val="24"/>
          </w:rPr>
          <w:t>agency’s</w:t>
        </w:r>
      </w:ins>
      <w:r w:rsidRPr="001C7544">
        <w:rPr>
          <w:rFonts w:ascii="Times New Roman" w:eastAsia="Times New Roman" w:hAnsi="Times New Roman" w:cs="Times New Roman"/>
          <w:sz w:val="24"/>
          <w:szCs w:val="24"/>
        </w:rPr>
        <w:t xml:space="preserve"> awarding and administering officials. An applicant</w:t>
      </w:r>
      <w:del w:id="97" w:author="OFFM" w:date="2024-04-16T10:53:00Z">
        <w:r w:rsidR="00817C00" w:rsidRPr="00F74592">
          <w:rPr>
            <w:rFonts w:ascii="Times New Roman" w:hAnsi="Times New Roman" w:cs="Times New Roman"/>
            <w:sz w:val="24"/>
            <w:szCs w:val="24"/>
          </w:rPr>
          <w:delText xml:space="preserve"> or</w:delText>
        </w:r>
      </w:del>
      <w:ins w:id="9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recipient</w:t>
      </w:r>
      <w:ins w:id="99" w:author="OFFM" w:date="2024-04-16T10:53:00Z">
        <w:r w:rsidRPr="001C7544">
          <w:rPr>
            <w:rFonts w:ascii="Times New Roman" w:eastAsia="Times New Roman" w:hAnsi="Times New Roman" w:cs="Times New Roman"/>
            <w:sz w:val="24"/>
            <w:szCs w:val="24"/>
          </w:rPr>
          <w:t>, or subrecipient</w:t>
        </w:r>
      </w:ins>
      <w:r w:rsidRPr="001C7544">
        <w:rPr>
          <w:rFonts w:ascii="Times New Roman" w:eastAsia="Times New Roman" w:hAnsi="Times New Roman" w:cs="Times New Roman"/>
          <w:sz w:val="24"/>
          <w:szCs w:val="24"/>
        </w:rPr>
        <w:t xml:space="preserve"> would see the effect of that implementation in the organization and content of the agency's announcements of funding opportunities and in its award terms and conditions. </w:t>
      </w:r>
    </w:p>
    <w:p w14:paraId="7226AE1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1.230 Maintenance of this subtitle.</w:t>
      </w:r>
    </w:p>
    <w:p w14:paraId="50F1DE4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OMB issues guidance in this subtitle after publication in the Federal Register. Any portion of the guidance that has a potential impact on the public is published with an opportunity for public comment. </w:t>
      </w:r>
    </w:p>
    <w:p w14:paraId="69E94AE4" w14:textId="77777777" w:rsidR="000B5224" w:rsidRPr="001C7544" w:rsidRDefault="00F2264C" w:rsidP="000B5224">
      <w:pPr>
        <w:spacing w:after="0" w:line="480" w:lineRule="auto"/>
        <w:contextualSpacing/>
        <w:rPr>
          <w:ins w:id="100" w:author="OFFM" w:date="2024-04-16T10:53:00Z"/>
          <w:rFonts w:ascii="Times New Roman" w:eastAsia="Times New Roman" w:hAnsi="Times New Roman" w:cs="Times New Roman"/>
          <w:b/>
          <w:bCs/>
          <w:sz w:val="24"/>
          <w:szCs w:val="24"/>
        </w:rPr>
      </w:pPr>
      <w:ins w:id="101" w:author="OFFM" w:date="2024-04-16T10:53:00Z">
        <w:r w:rsidRPr="001C7544">
          <w:rPr>
            <w:rFonts w:ascii="Times New Roman" w:eastAsia="Times New Roman" w:hAnsi="Times New Roman" w:cs="Times New Roman"/>
            <w:b/>
            <w:bCs/>
            <w:sz w:val="24"/>
            <w:szCs w:val="24"/>
          </w:rPr>
          <w:t>§ 1.231 Severability.</w:t>
        </w:r>
      </w:ins>
    </w:p>
    <w:p w14:paraId="35EB0BC2" w14:textId="77777777" w:rsidR="000B5224" w:rsidRPr="001C7544" w:rsidRDefault="00F2264C" w:rsidP="000B5224">
      <w:pPr>
        <w:spacing w:after="0" w:line="480" w:lineRule="auto"/>
        <w:contextualSpacing/>
        <w:rPr>
          <w:ins w:id="102" w:author="OFFM" w:date="2024-04-16T10:53:00Z"/>
          <w:rFonts w:ascii="Times New Roman" w:eastAsia="Times New Roman" w:hAnsi="Times New Roman" w:cs="Times New Roman"/>
          <w:sz w:val="24"/>
          <w:szCs w:val="24"/>
        </w:rPr>
      </w:pPr>
      <w:ins w:id="103" w:author="OFFM" w:date="2024-04-16T10:53:00Z">
        <w:r w:rsidRPr="001C7544">
          <w:rPr>
            <w:rFonts w:ascii="Times New Roman" w:eastAsia="Times New Roman" w:hAnsi="Times New Roman" w:cs="Times New Roman"/>
            <w:sz w:val="24"/>
            <w:szCs w:val="24"/>
          </w:rPr>
          <w:tab/>
          <w:t xml:space="preserve">The provisions of this subtitle are separate and severable from one another. If any provision of this subtitle is held invalid or unenforceable as applied to a particular person or circumstance, the provision should be construed so as to continue to give the maximum effect permitted by law as applied to other persons not similarly situated or to dissimilar circumstances. If any provision is determined to be wholly invalid and unenforceable, it should be severed from the remaining provisions of this subtitle, which should remain in effect. </w:t>
        </w:r>
      </w:ins>
    </w:p>
    <w:p w14:paraId="152EDFC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C—Responsibilities of OMB and Federal Agencies</w:t>
      </w:r>
    </w:p>
    <w:p w14:paraId="424BA80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1.300 OMB responsibilities.</w:t>
      </w:r>
    </w:p>
    <w:p w14:paraId="6B79694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OMB is responsible for: </w:t>
      </w:r>
    </w:p>
    <w:p w14:paraId="2BC9DCF5" w14:textId="78947C3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Issuing and maintaining the guidance in this subtitle, as described in § 1.230</w:t>
      </w:r>
      <w:del w:id="104" w:author="OFFM" w:date="2024-04-16T10:53:00Z">
        <w:r w:rsidR="00817C00" w:rsidRPr="00F74592">
          <w:rPr>
            <w:rFonts w:ascii="Times New Roman" w:hAnsi="Times New Roman" w:cs="Times New Roman"/>
            <w:sz w:val="24"/>
            <w:szCs w:val="24"/>
          </w:rPr>
          <w:delText>.</w:delText>
        </w:r>
      </w:del>
      <w:ins w:id="10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A2E7426" w14:textId="736D24A6" w:rsidR="000B5224" w:rsidRPr="001C7544" w:rsidRDefault="00F2264C" w:rsidP="00A63D45">
      <w:pPr>
        <w:spacing w:after="0" w:line="480" w:lineRule="auto"/>
        <w:ind w:left="180" w:firstLine="54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Interpreting the policy requirements in this subtitle</w:t>
      </w:r>
      <w:del w:id="106" w:author="OFFM" w:date="2024-04-16T10:53:00Z">
        <w:r w:rsidR="00817C00" w:rsidRPr="00F74592">
          <w:rPr>
            <w:rFonts w:ascii="Times New Roman" w:hAnsi="Times New Roman" w:cs="Times New Roman"/>
            <w:sz w:val="24"/>
            <w:szCs w:val="24"/>
          </w:rPr>
          <w:delText>.</w:delText>
        </w:r>
      </w:del>
      <w:ins w:id="10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32ACB24" w14:textId="3D23E96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Reviewing Federal agency regulations implementing the requirements of this subtitle, as required by Executive Order 12866</w:t>
      </w:r>
      <w:del w:id="108" w:author="OFFM" w:date="2024-04-16T10:53:00Z">
        <w:r w:rsidR="00817C00" w:rsidRPr="00F74592">
          <w:rPr>
            <w:rFonts w:ascii="Times New Roman" w:hAnsi="Times New Roman" w:cs="Times New Roman"/>
            <w:sz w:val="24"/>
            <w:szCs w:val="24"/>
          </w:rPr>
          <w:delText>.</w:delText>
        </w:r>
      </w:del>
      <w:ins w:id="10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BC00F4C" w14:textId="25BE841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(d) Conducting broad oversight of government-wide compliance with the guidance in this subtitle</w:t>
      </w:r>
      <w:del w:id="110" w:author="OFFM" w:date="2024-04-16T10:53:00Z">
        <w:r w:rsidR="00817C00" w:rsidRPr="00F74592">
          <w:rPr>
            <w:rFonts w:ascii="Times New Roman" w:hAnsi="Times New Roman" w:cs="Times New Roman"/>
            <w:sz w:val="24"/>
            <w:szCs w:val="24"/>
          </w:rPr>
          <w:delText>.</w:delText>
        </w:r>
      </w:del>
      <w:ins w:id="111" w:author="OFFM" w:date="2024-04-16T10:53:00Z">
        <w:r w:rsidRPr="001C7544">
          <w:rPr>
            <w:rFonts w:ascii="Times New Roman" w:eastAsia="Times New Roman" w:hAnsi="Times New Roman" w:cs="Times New Roman"/>
            <w:sz w:val="24"/>
            <w:szCs w:val="24"/>
          </w:rPr>
          <w:t>; and</w:t>
        </w:r>
      </w:ins>
      <w:r w:rsidRPr="001C7544">
        <w:rPr>
          <w:rFonts w:ascii="Times New Roman" w:eastAsia="Times New Roman" w:hAnsi="Times New Roman" w:cs="Times New Roman"/>
          <w:sz w:val="24"/>
          <w:szCs w:val="24"/>
        </w:rPr>
        <w:t xml:space="preserve"> </w:t>
      </w:r>
    </w:p>
    <w:p w14:paraId="1217D40B" w14:textId="77777777" w:rsidR="000B5224" w:rsidRPr="001C7544" w:rsidRDefault="00F2264C" w:rsidP="00A63D45">
      <w:pPr>
        <w:spacing w:after="0" w:line="480" w:lineRule="auto"/>
        <w:ind w:left="180" w:firstLine="54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 Performing other OMB functions specified in this subtitle. </w:t>
      </w:r>
    </w:p>
    <w:p w14:paraId="372E602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lastRenderedPageBreak/>
        <w:t>§ 1.305 Federal agency responsibilities.</w:t>
      </w:r>
    </w:p>
    <w:p w14:paraId="092C37FA" w14:textId="18DF290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The head of each Federal agency that awards and administers </w:t>
      </w:r>
      <w:del w:id="112" w:author="OFFM" w:date="2024-04-16T10:53:00Z">
        <w:r w:rsidR="00817C00" w:rsidRPr="00F74592">
          <w:rPr>
            <w:rFonts w:ascii="Times New Roman" w:hAnsi="Times New Roman" w:cs="Times New Roman"/>
            <w:sz w:val="24"/>
            <w:szCs w:val="24"/>
          </w:rPr>
          <w:delText>grants and agreements</w:delText>
        </w:r>
      </w:del>
      <w:ins w:id="113" w:author="OFFM" w:date="2024-04-16T10:53:00Z">
        <w:r w:rsidRPr="001C7544">
          <w:rPr>
            <w:rFonts w:ascii="Times New Roman" w:eastAsia="Times New Roman" w:hAnsi="Times New Roman" w:cs="Times New Roman"/>
            <w:sz w:val="24"/>
            <w:szCs w:val="24"/>
          </w:rPr>
          <w:t>Federal financial assistance</w:t>
        </w:r>
      </w:ins>
      <w:r w:rsidRPr="001C7544">
        <w:rPr>
          <w:rFonts w:ascii="Times New Roman" w:eastAsia="Times New Roman" w:hAnsi="Times New Roman" w:cs="Times New Roman"/>
          <w:sz w:val="24"/>
          <w:szCs w:val="24"/>
        </w:rPr>
        <w:t xml:space="preserve"> subject to the guidance in this subtitle is responsible for: </w:t>
      </w:r>
    </w:p>
    <w:p w14:paraId="006C29F2" w14:textId="44349E0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Implementing the guidance in this subtitle</w:t>
      </w:r>
      <w:del w:id="114" w:author="OFFM" w:date="2024-04-16T10:53:00Z">
        <w:r w:rsidR="00817C00" w:rsidRPr="00F74592">
          <w:rPr>
            <w:rFonts w:ascii="Times New Roman" w:hAnsi="Times New Roman" w:cs="Times New Roman"/>
            <w:sz w:val="24"/>
            <w:szCs w:val="24"/>
          </w:rPr>
          <w:delText>.</w:delText>
        </w:r>
      </w:del>
      <w:ins w:id="11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091DE43" w14:textId="1AF0B4F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Ensuring that the </w:t>
      </w:r>
      <w:del w:id="116" w:author="OFFM" w:date="2024-04-16T10:53:00Z">
        <w:r w:rsidR="00817C00" w:rsidRPr="00F74592">
          <w:rPr>
            <w:rFonts w:ascii="Times New Roman" w:hAnsi="Times New Roman" w:cs="Times New Roman"/>
            <w:sz w:val="24"/>
            <w:szCs w:val="24"/>
          </w:rPr>
          <w:delText>agency's components and subcomponents comply</w:delText>
        </w:r>
      </w:del>
      <w:ins w:id="117" w:author="OFFM" w:date="2024-04-16T10:53:00Z">
        <w:r w:rsidRPr="001C7544">
          <w:rPr>
            <w:rFonts w:ascii="Times New Roman" w:eastAsia="Times New Roman" w:hAnsi="Times New Roman" w:cs="Times New Roman"/>
            <w:sz w:val="24"/>
            <w:szCs w:val="24"/>
          </w:rPr>
          <w:t>Federal agency complies</w:t>
        </w:r>
      </w:ins>
      <w:r w:rsidRPr="001C7544">
        <w:rPr>
          <w:rFonts w:ascii="Times New Roman" w:eastAsia="Times New Roman" w:hAnsi="Times New Roman" w:cs="Times New Roman"/>
          <w:sz w:val="24"/>
          <w:szCs w:val="24"/>
        </w:rPr>
        <w:t xml:space="preserve"> with </w:t>
      </w:r>
      <w:del w:id="118" w:author="OFFM" w:date="2024-04-16T10:53:00Z">
        <w:r w:rsidR="00817C00" w:rsidRPr="00F74592">
          <w:rPr>
            <w:rFonts w:ascii="Times New Roman" w:hAnsi="Times New Roman" w:cs="Times New Roman"/>
            <w:sz w:val="24"/>
            <w:szCs w:val="24"/>
          </w:rPr>
          <w:delText>the agency's</w:delText>
        </w:r>
      </w:del>
      <w:ins w:id="119" w:author="OFFM" w:date="2024-04-16T10:53:00Z">
        <w:r w:rsidRPr="001C7544">
          <w:rPr>
            <w:rFonts w:ascii="Times New Roman" w:eastAsia="Times New Roman" w:hAnsi="Times New Roman" w:cs="Times New Roman"/>
            <w:sz w:val="24"/>
            <w:szCs w:val="24"/>
          </w:rPr>
          <w:t>their</w:t>
        </w:r>
      </w:ins>
      <w:r w:rsidRPr="001C7544">
        <w:rPr>
          <w:rFonts w:ascii="Times New Roman" w:eastAsia="Times New Roman" w:hAnsi="Times New Roman" w:cs="Times New Roman"/>
          <w:sz w:val="24"/>
          <w:szCs w:val="24"/>
        </w:rPr>
        <w:t xml:space="preserve"> implementation of the guidance</w:t>
      </w:r>
      <w:del w:id="120" w:author="OFFM" w:date="2024-04-16T10:53:00Z">
        <w:r w:rsidR="00817C00" w:rsidRPr="00F74592">
          <w:rPr>
            <w:rFonts w:ascii="Times New Roman" w:hAnsi="Times New Roman" w:cs="Times New Roman"/>
            <w:sz w:val="24"/>
            <w:szCs w:val="24"/>
          </w:rPr>
          <w:delText>.</w:delText>
        </w:r>
      </w:del>
      <w:ins w:id="12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070896C6" w14:textId="77777777" w:rsidR="000B5224" w:rsidRPr="001C7544" w:rsidRDefault="00F2264C" w:rsidP="000B5224">
      <w:pPr>
        <w:spacing w:after="0" w:line="480" w:lineRule="auto"/>
        <w:ind w:firstLine="720"/>
        <w:contextualSpacing/>
        <w:rPr>
          <w:ins w:id="122"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w:t>
      </w:r>
      <w:ins w:id="123" w:author="OFFM" w:date="2024-04-16T10:53:00Z">
        <w:r w:rsidRPr="001C7544">
          <w:rPr>
            <w:rFonts w:ascii="Times New Roman" w:eastAsia="Times New Roman" w:hAnsi="Times New Roman" w:cs="Times New Roman"/>
            <w:sz w:val="24"/>
            <w:szCs w:val="24"/>
          </w:rPr>
          <w:t>) Coordinating with the Council on Federal Financial Assistance, the Grants Quality Service Management Office, and other governance committees as appropriate; and</w:t>
        </w:r>
      </w:ins>
    </w:p>
    <w:p w14:paraId="6F8CCE1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124" w:author="OFFM" w:date="2024-04-16T10:53:00Z">
        <w:r w:rsidRPr="001C7544">
          <w:rPr>
            <w:rFonts w:ascii="Times New Roman" w:eastAsia="Times New Roman" w:hAnsi="Times New Roman" w:cs="Times New Roman"/>
            <w:sz w:val="24"/>
            <w:szCs w:val="24"/>
          </w:rPr>
          <w:t>(d</w:t>
        </w:r>
      </w:ins>
      <w:r w:rsidRPr="001C7544">
        <w:rPr>
          <w:rFonts w:ascii="Times New Roman" w:eastAsia="Times New Roman" w:hAnsi="Times New Roman" w:cs="Times New Roman"/>
          <w:sz w:val="24"/>
          <w:szCs w:val="24"/>
        </w:rPr>
        <w:t>) Performing other functions specified in this subtitle.</w:t>
      </w:r>
    </w:p>
    <w:p w14:paraId="14CB1D1D" w14:textId="77777777" w:rsidR="000B5224" w:rsidRPr="001C7544" w:rsidRDefault="00F2264C" w:rsidP="00A63D45">
      <w:pPr>
        <w:pStyle w:val="Heading1"/>
        <w:spacing w:before="0" w:beforeAutospacing="0" w:after="0" w:afterAutospacing="0"/>
        <w:contextualSpacing/>
        <w:rPr>
          <w:sz w:val="24"/>
          <w:szCs w:val="24"/>
        </w:rPr>
      </w:pPr>
      <w:r w:rsidRPr="001C7544">
        <w:rPr>
          <w:sz w:val="24"/>
          <w:szCs w:val="24"/>
        </w:rPr>
        <w:t>PART 25—UNIQUE ENTITY IDENTIFIER AND SYSTEM FOR AWARD MANAGEMENT</w:t>
      </w:r>
      <w:ins w:id="125" w:author="OFFM" w:date="2024-04-16T10:53:00Z">
        <w:r w:rsidRPr="001C7544">
          <w:rPr>
            <w:sz w:val="24"/>
            <w:szCs w:val="24"/>
          </w:rPr>
          <w:t xml:space="preserve"> </w:t>
        </w:r>
      </w:ins>
    </w:p>
    <w:p w14:paraId="371D79AA" w14:textId="77777777" w:rsidR="000B5224" w:rsidRPr="001C7544" w:rsidRDefault="000B5224" w:rsidP="000B5224">
      <w:pPr>
        <w:spacing w:after="0" w:line="240" w:lineRule="auto"/>
        <w:contextualSpacing/>
        <w:rPr>
          <w:ins w:id="126" w:author="OFFM" w:date="2024-04-16T10:53:00Z"/>
          <w:rFonts w:ascii="Times New Roman" w:eastAsia="Times New Roman" w:hAnsi="Times New Roman" w:cs="Times New Roman"/>
          <w:sz w:val="24"/>
          <w:szCs w:val="24"/>
        </w:rPr>
      </w:pPr>
    </w:p>
    <w:p w14:paraId="00D13964" w14:textId="77777777" w:rsidR="000B5224" w:rsidRPr="001C7544" w:rsidRDefault="00F2264C" w:rsidP="000B5224">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A</w:t>
      </w:r>
      <w:r w:rsidRPr="00A63D45">
        <w:rPr>
          <w:b/>
          <w:sz w:val="24"/>
        </w:rPr>
        <w:t>—</w:t>
      </w:r>
      <w:r w:rsidRPr="001C7544">
        <w:rPr>
          <w:rFonts w:ascii="Times New Roman" w:eastAsia="Times New Roman" w:hAnsi="Times New Roman" w:cs="Times New Roman"/>
          <w:b/>
          <w:bCs/>
          <w:sz w:val="24"/>
          <w:szCs w:val="24"/>
        </w:rPr>
        <w:t>General</w:t>
      </w:r>
    </w:p>
    <w:p w14:paraId="75936181" w14:textId="1F5C219B"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25.100 </w:t>
      </w:r>
      <w:del w:id="127" w:author="OFFM" w:date="2024-04-16T10:53:00Z">
        <w:r w:rsidR="00817C00" w:rsidRPr="00F74592">
          <w:rPr>
            <w:rFonts w:ascii="Times New Roman" w:hAnsi="Times New Roman" w:cs="Times New Roman"/>
            <w:b/>
            <w:bCs/>
            <w:sz w:val="24"/>
            <w:szCs w:val="24"/>
          </w:rPr>
          <w:delText>Purposes</w:delText>
        </w:r>
      </w:del>
      <w:ins w:id="128" w:author="OFFM" w:date="2024-04-16T10:53:00Z">
        <w:r w:rsidRPr="001C7544">
          <w:rPr>
            <w:rFonts w:ascii="Times New Roman" w:eastAsia="Times New Roman" w:hAnsi="Times New Roman" w:cs="Times New Roman"/>
            <w:b/>
            <w:bCs/>
            <w:sz w:val="24"/>
            <w:szCs w:val="24"/>
          </w:rPr>
          <w:t>Purpose</w:t>
        </w:r>
      </w:ins>
      <w:r w:rsidRPr="001C7544">
        <w:rPr>
          <w:rFonts w:ascii="Times New Roman" w:eastAsia="Times New Roman" w:hAnsi="Times New Roman" w:cs="Times New Roman"/>
          <w:b/>
          <w:bCs/>
          <w:sz w:val="24"/>
          <w:szCs w:val="24"/>
        </w:rPr>
        <w:t xml:space="preserve"> of this part.</w:t>
      </w:r>
    </w:p>
    <w:p w14:paraId="32108A33" w14:textId="143A979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This part provides guidance to Federal </w:t>
      </w:r>
      <w:del w:id="129"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w:t>
      </w:r>
      <w:del w:id="130" w:author="OFFM" w:date="2024-04-16T10:53:00Z">
        <w:r w:rsidR="00817C00" w:rsidRPr="00F74592">
          <w:rPr>
            <w:rFonts w:ascii="Times New Roman" w:hAnsi="Times New Roman" w:cs="Times New Roman"/>
            <w:sz w:val="24"/>
            <w:szCs w:val="24"/>
          </w:rPr>
          <w:delText xml:space="preserve">to establish: </w:delText>
        </w:r>
      </w:del>
      <w:ins w:id="131" w:author="OFFM" w:date="2024-04-16T10:53:00Z">
        <w:r w:rsidRPr="001C7544">
          <w:rPr>
            <w:rFonts w:ascii="Times New Roman" w:eastAsia="Times New Roman" w:hAnsi="Times New Roman" w:cs="Times New Roman"/>
            <w:sz w:val="24"/>
            <w:szCs w:val="24"/>
          </w:rPr>
          <w:t>that:</w:t>
        </w:r>
      </w:ins>
    </w:p>
    <w:p w14:paraId="3F92A0F7" w14:textId="070A063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unique entity identifier </w:t>
      </w:r>
      <w:del w:id="132" w:author="OFFM" w:date="2024-04-16T10:53:00Z">
        <w:r w:rsidR="00817C00" w:rsidRPr="00F74592">
          <w:rPr>
            <w:rFonts w:ascii="Times New Roman" w:hAnsi="Times New Roman" w:cs="Times New Roman"/>
            <w:sz w:val="24"/>
            <w:szCs w:val="24"/>
          </w:rPr>
          <w:delText>as a</w:delText>
        </w:r>
      </w:del>
      <w:ins w:id="133" w:author="OFFM" w:date="2024-04-16T10:53:00Z">
        <w:r w:rsidRPr="001C7544">
          <w:rPr>
            <w:rFonts w:ascii="Times New Roman" w:eastAsia="Times New Roman" w:hAnsi="Times New Roman" w:cs="Times New Roman"/>
            <w:sz w:val="24"/>
            <w:szCs w:val="24"/>
          </w:rPr>
          <w:t>(UEI) is the</w:t>
        </w:r>
      </w:ins>
      <w:r w:rsidRPr="001C7544">
        <w:rPr>
          <w:rFonts w:ascii="Times New Roman" w:eastAsia="Times New Roman" w:hAnsi="Times New Roman" w:cs="Times New Roman"/>
          <w:sz w:val="24"/>
          <w:szCs w:val="24"/>
        </w:rPr>
        <w:t xml:space="preserve"> universal identifier for Federal financial assistance applicants, as well as recipients and their direct subrecipients</w:t>
      </w:r>
      <w:del w:id="134" w:author="OFFM" w:date="2024-04-16T10:53:00Z">
        <w:r w:rsidR="00817C00" w:rsidRPr="00F74592">
          <w:rPr>
            <w:rFonts w:ascii="Times New Roman" w:hAnsi="Times New Roman" w:cs="Times New Roman"/>
            <w:sz w:val="24"/>
            <w:szCs w:val="24"/>
          </w:rPr>
          <w:delText>,</w:delText>
        </w:r>
      </w:del>
      <w:ins w:id="135" w:author="OFFM" w:date="2024-04-16T10:53:00Z">
        <w:r w:rsidRPr="001C7544">
          <w:rPr>
            <w:rFonts w:ascii="Times New Roman" w:eastAsia="Times New Roman" w:hAnsi="Times New Roman" w:cs="Times New Roman"/>
            <w:sz w:val="24"/>
            <w:szCs w:val="24"/>
          </w:rPr>
          <w:t xml:space="preserve"> (first-tier subrecipients),</w:t>
        </w:r>
      </w:ins>
      <w:r w:rsidRPr="001C7544">
        <w:rPr>
          <w:rFonts w:ascii="Times New Roman" w:eastAsia="Times New Roman" w:hAnsi="Times New Roman" w:cs="Times New Roman"/>
          <w:sz w:val="24"/>
          <w:szCs w:val="24"/>
        </w:rPr>
        <w:t xml:space="preserve"> and; </w:t>
      </w:r>
    </w:p>
    <w:p w14:paraId="773606C8" w14:textId="269C536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The System for Award Management (SAM</w:t>
      </w:r>
      <w:del w:id="136" w:author="OFFM" w:date="2024-04-16T10:53:00Z">
        <w:r w:rsidR="00817C00" w:rsidRPr="00F74592">
          <w:rPr>
            <w:rFonts w:ascii="Times New Roman" w:hAnsi="Times New Roman" w:cs="Times New Roman"/>
            <w:sz w:val="24"/>
            <w:szCs w:val="24"/>
          </w:rPr>
          <w:delText>) as</w:delText>
        </w:r>
      </w:del>
      <w:ins w:id="137" w:author="OFFM" w:date="2024-04-16T10:53:00Z">
        <w:r w:rsidRPr="001C7544">
          <w:rPr>
            <w:rFonts w:ascii="Times New Roman" w:eastAsia="Times New Roman" w:hAnsi="Times New Roman" w:cs="Times New Roman"/>
            <w:sz w:val="24"/>
            <w:szCs w:val="24"/>
          </w:rPr>
          <w:t>.gov) is</w:t>
        </w:r>
      </w:ins>
      <w:r w:rsidRPr="001C7544">
        <w:rPr>
          <w:rFonts w:ascii="Times New Roman" w:eastAsia="Times New Roman" w:hAnsi="Times New Roman" w:cs="Times New Roman"/>
          <w:sz w:val="24"/>
          <w:szCs w:val="24"/>
        </w:rPr>
        <w:t xml:space="preserve"> the repository for standard information about applicants and recipients. </w:t>
      </w:r>
    </w:p>
    <w:p w14:paraId="6EAF2BCD" w14:textId="56395D54"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25.105 </w:t>
      </w:r>
      <w:del w:id="138" w:author="OFFM" w:date="2024-04-16T10:53:00Z">
        <w:r w:rsidR="00817C00" w:rsidRPr="00F74592">
          <w:rPr>
            <w:rFonts w:ascii="Times New Roman" w:hAnsi="Times New Roman" w:cs="Times New Roman"/>
            <w:b/>
            <w:bCs/>
            <w:sz w:val="24"/>
            <w:szCs w:val="24"/>
          </w:rPr>
          <w:delText>Types of awards to which this part applies</w:delText>
        </w:r>
      </w:del>
      <w:ins w:id="139" w:author="OFFM" w:date="2024-04-16T10:53:00Z">
        <w:r w:rsidRPr="001C7544">
          <w:rPr>
            <w:rFonts w:ascii="Times New Roman" w:eastAsia="Times New Roman" w:hAnsi="Times New Roman" w:cs="Times New Roman"/>
            <w:b/>
            <w:bCs/>
            <w:sz w:val="24"/>
            <w:szCs w:val="24"/>
          </w:rPr>
          <w:t>Applicability</w:t>
        </w:r>
      </w:ins>
      <w:r w:rsidRPr="001C7544">
        <w:rPr>
          <w:rFonts w:ascii="Times New Roman" w:eastAsia="Times New Roman" w:hAnsi="Times New Roman" w:cs="Times New Roman"/>
          <w:b/>
          <w:bCs/>
          <w:sz w:val="24"/>
          <w:szCs w:val="24"/>
        </w:rPr>
        <w:t>.</w:t>
      </w:r>
    </w:p>
    <w:p w14:paraId="2C8828C1" w14:textId="77777777" w:rsidR="00817C00" w:rsidRPr="00F74592" w:rsidRDefault="00F2264C" w:rsidP="006E4F5E">
      <w:pPr>
        <w:spacing w:after="0" w:line="480" w:lineRule="auto"/>
        <w:ind w:firstLine="720"/>
        <w:contextualSpacing/>
        <w:rPr>
          <w:del w:id="140" w:author="OFFM" w:date="2024-04-16T10:53:00Z"/>
          <w:rFonts w:ascii="Times New Roman" w:hAnsi="Times New Roman" w:cs="Times New Roman"/>
          <w:sz w:val="24"/>
          <w:szCs w:val="24"/>
        </w:rPr>
      </w:pPr>
      <w:ins w:id="141" w:author="OFFM" w:date="2024-04-16T10:53:00Z">
        <w:r w:rsidRPr="001C7544">
          <w:rPr>
            <w:rFonts w:ascii="Times New Roman" w:eastAsia="Times New Roman" w:hAnsi="Times New Roman" w:cs="Times New Roman"/>
            <w:sz w:val="24"/>
            <w:szCs w:val="24"/>
          </w:rPr>
          <w:t xml:space="preserve">(a) </w:t>
        </w:r>
      </w:ins>
      <w:r w:rsidRPr="001C7544">
        <w:rPr>
          <w:rFonts w:ascii="Times New Roman" w:eastAsia="Times New Roman" w:hAnsi="Times New Roman" w:cs="Times New Roman"/>
          <w:sz w:val="24"/>
          <w:szCs w:val="24"/>
        </w:rPr>
        <w:t xml:space="preserve">This part applies to a Federal </w:t>
      </w:r>
      <w:del w:id="142" w:author="OFFM" w:date="2024-04-16T10:53:00Z">
        <w:r w:rsidR="00817C00" w:rsidRPr="00F74592">
          <w:rPr>
            <w:rFonts w:ascii="Times New Roman" w:hAnsi="Times New Roman" w:cs="Times New Roman"/>
            <w:sz w:val="24"/>
            <w:szCs w:val="24"/>
          </w:rPr>
          <w:delText>awarding agency's grants, cooperative agreements, loans, and other types of</w:delText>
        </w:r>
      </w:del>
      <w:ins w:id="143" w:author="OFFM" w:date="2024-04-16T10:53:00Z">
        <w:r w:rsidRPr="001C7544">
          <w:rPr>
            <w:rFonts w:ascii="Times New Roman" w:eastAsia="Times New Roman" w:hAnsi="Times New Roman" w:cs="Times New Roman"/>
            <w:sz w:val="24"/>
            <w:szCs w:val="24"/>
          </w:rPr>
          <w:t>agency’s</w:t>
        </w:r>
      </w:ins>
      <w:r w:rsidRPr="001C7544">
        <w:rPr>
          <w:rFonts w:ascii="Times New Roman" w:eastAsia="Times New Roman" w:hAnsi="Times New Roman" w:cs="Times New Roman"/>
          <w:sz w:val="24"/>
          <w:szCs w:val="24"/>
        </w:rPr>
        <w:t xml:space="preserve"> Federal financial assistance as defined in § 25.</w:t>
      </w:r>
      <w:del w:id="144" w:author="OFFM" w:date="2024-04-16T10:53:00Z">
        <w:r w:rsidR="00817C00" w:rsidRPr="00F74592">
          <w:rPr>
            <w:rFonts w:ascii="Times New Roman" w:hAnsi="Times New Roman" w:cs="Times New Roman"/>
            <w:sz w:val="24"/>
            <w:szCs w:val="24"/>
          </w:rPr>
          <w:delText xml:space="preserve">406. </w:delText>
        </w:r>
      </w:del>
    </w:p>
    <w:p w14:paraId="7EBB35F3" w14:textId="77777777" w:rsidR="000B5224" w:rsidRPr="00A63D45" w:rsidRDefault="00F2264C" w:rsidP="00EE335C">
      <w:pPr>
        <w:spacing w:after="0" w:line="480" w:lineRule="auto"/>
        <w:contextualSpacing/>
        <w:outlineLvl w:val="1"/>
        <w:rPr>
          <w:moveFrom w:id="145" w:author="OFFM" w:date="2024-04-16T10:53:00Z"/>
          <w:rFonts w:ascii="Times New Roman" w:hAnsi="Times New Roman"/>
          <w:sz w:val="24"/>
        </w:rPr>
      </w:pPr>
      <w:moveFromRangeStart w:id="146" w:author="OFFM" w:date="2024-04-16T10:53:00Z" w:name="move164157217"/>
      <w:moveFrom w:id="147" w:author="OFFM" w:date="2024-04-16T10:53:00Z">
        <w:r w:rsidRPr="001C7544">
          <w:rPr>
            <w:rFonts w:ascii="Times New Roman" w:eastAsia="Times New Roman" w:hAnsi="Times New Roman" w:cs="Times New Roman"/>
            <w:b/>
            <w:bCs/>
            <w:sz w:val="24"/>
            <w:szCs w:val="24"/>
          </w:rPr>
          <w:t>§ 25.110 Exceptions to this part.</w:t>
        </w:r>
      </w:moveFrom>
    </w:p>
    <w:moveFromRangeEnd w:id="146"/>
    <w:p w14:paraId="51304F22" w14:textId="4696B0D5"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148" w:author="OFFM" w:date="2024-04-16T10:53:00Z">
        <w:r w:rsidRPr="00F74592">
          <w:rPr>
            <w:rFonts w:ascii="Times New Roman" w:hAnsi="Times New Roman" w:cs="Times New Roman"/>
            <w:sz w:val="24"/>
            <w:szCs w:val="24"/>
          </w:rPr>
          <w:delText>(a) General. Through a Federal awarding agency's implementation of the guidance in this part, this</w:delText>
        </w:r>
      </w:del>
      <w:ins w:id="149" w:author="OFFM" w:date="2024-04-16T10:53:00Z">
        <w:r w:rsidR="00F2264C" w:rsidRPr="001C7544">
          <w:rPr>
            <w:rFonts w:ascii="Times New Roman" w:eastAsia="Times New Roman" w:hAnsi="Times New Roman" w:cs="Times New Roman"/>
            <w:sz w:val="24"/>
            <w:szCs w:val="24"/>
          </w:rPr>
          <w:t>400. This</w:t>
        </w:r>
      </w:ins>
      <w:r w:rsidR="00F2264C" w:rsidRPr="001C7544">
        <w:rPr>
          <w:rFonts w:ascii="Times New Roman" w:eastAsia="Times New Roman" w:hAnsi="Times New Roman" w:cs="Times New Roman"/>
          <w:sz w:val="24"/>
          <w:szCs w:val="24"/>
        </w:rPr>
        <w:t xml:space="preserve"> part applies to all applicants </w:t>
      </w:r>
      <w:ins w:id="150" w:author="OFFM" w:date="2024-04-16T10:53:00Z">
        <w:r w:rsidR="00F2264C" w:rsidRPr="001C7544">
          <w:rPr>
            <w:rFonts w:ascii="Times New Roman" w:eastAsia="Times New Roman" w:hAnsi="Times New Roman" w:cs="Times New Roman"/>
            <w:sz w:val="24"/>
            <w:szCs w:val="24"/>
          </w:rPr>
          <w:t xml:space="preserve">for </w:t>
        </w:r>
      </w:ins>
      <w:r w:rsidR="00F2264C" w:rsidRPr="001C7544">
        <w:rPr>
          <w:rFonts w:ascii="Times New Roman" w:eastAsia="Times New Roman" w:hAnsi="Times New Roman" w:cs="Times New Roman"/>
          <w:sz w:val="24"/>
          <w:szCs w:val="24"/>
        </w:rPr>
        <w:t xml:space="preserve">and recipients of Federal </w:t>
      </w:r>
      <w:del w:id="151" w:author="OFFM" w:date="2024-04-16T10:53:00Z">
        <w:r w:rsidRPr="00F74592">
          <w:rPr>
            <w:rFonts w:ascii="Times New Roman" w:hAnsi="Times New Roman" w:cs="Times New Roman"/>
            <w:sz w:val="24"/>
            <w:szCs w:val="24"/>
          </w:rPr>
          <w:delText xml:space="preserve">awards, other than </w:delText>
        </w:r>
        <w:r w:rsidRPr="00F74592">
          <w:rPr>
            <w:rFonts w:ascii="Times New Roman" w:hAnsi="Times New Roman" w:cs="Times New Roman"/>
            <w:sz w:val="24"/>
            <w:szCs w:val="24"/>
          </w:rPr>
          <w:lastRenderedPageBreak/>
          <w:delText>those</w:delText>
        </w:r>
      </w:del>
      <w:ins w:id="152" w:author="OFFM" w:date="2024-04-16T10:53:00Z">
        <w:r w:rsidR="00F2264C" w:rsidRPr="001C7544">
          <w:rPr>
            <w:rFonts w:ascii="Times New Roman" w:eastAsia="Times New Roman" w:hAnsi="Times New Roman" w:cs="Times New Roman"/>
            <w:sz w:val="24"/>
            <w:szCs w:val="24"/>
          </w:rPr>
          <w:t>financial assistance unless</w:t>
        </w:r>
      </w:ins>
      <w:r w:rsidR="00F2264C" w:rsidRPr="001C7544">
        <w:rPr>
          <w:rFonts w:ascii="Times New Roman" w:eastAsia="Times New Roman" w:hAnsi="Times New Roman" w:cs="Times New Roman"/>
          <w:sz w:val="24"/>
          <w:szCs w:val="24"/>
        </w:rPr>
        <w:t xml:space="preserve"> exempted by </w:t>
      </w:r>
      <w:ins w:id="153" w:author="OFFM" w:date="2024-04-16T10:53:00Z">
        <w:r w:rsidR="00F2264C" w:rsidRPr="001C7544">
          <w:rPr>
            <w:rFonts w:ascii="Times New Roman" w:eastAsia="Times New Roman" w:hAnsi="Times New Roman" w:cs="Times New Roman"/>
            <w:sz w:val="24"/>
            <w:szCs w:val="24"/>
          </w:rPr>
          <w:t xml:space="preserve">Federal </w:t>
        </w:r>
      </w:ins>
      <w:r w:rsidR="00F2264C" w:rsidRPr="001C7544">
        <w:rPr>
          <w:rFonts w:ascii="Times New Roman" w:eastAsia="Times New Roman" w:hAnsi="Times New Roman" w:cs="Times New Roman"/>
          <w:sz w:val="24"/>
          <w:szCs w:val="24"/>
        </w:rPr>
        <w:t xml:space="preserve">statute or </w:t>
      </w:r>
      <w:del w:id="154" w:author="OFFM" w:date="2024-04-16T10:53:00Z">
        <w:r w:rsidRPr="00F74592">
          <w:rPr>
            <w:rFonts w:ascii="Times New Roman" w:hAnsi="Times New Roman" w:cs="Times New Roman"/>
            <w:sz w:val="24"/>
            <w:szCs w:val="24"/>
          </w:rPr>
          <w:delText xml:space="preserve">exempted in paragraphs (b) and (c) of this section that apply for or receive agency awards. </w:delText>
        </w:r>
      </w:del>
      <w:ins w:id="155" w:author="OFFM" w:date="2024-04-16T10:53:00Z">
        <w:r w:rsidR="00F2264C" w:rsidRPr="001C7544">
          <w:rPr>
            <w:rFonts w:ascii="Times New Roman" w:eastAsia="Times New Roman" w:hAnsi="Times New Roman" w:cs="Times New Roman"/>
            <w:sz w:val="24"/>
            <w:szCs w:val="24"/>
          </w:rPr>
          <w:t>§25.110.</w:t>
        </w:r>
      </w:ins>
    </w:p>
    <w:p w14:paraId="4558A856" w14:textId="1E0AC2EF" w:rsidR="000B5224" w:rsidRPr="001C7544" w:rsidRDefault="00817C00" w:rsidP="000B5224">
      <w:pPr>
        <w:spacing w:after="0" w:line="480" w:lineRule="auto"/>
        <w:ind w:firstLine="720"/>
        <w:contextualSpacing/>
        <w:rPr>
          <w:ins w:id="156" w:author="OFFM" w:date="2024-04-16T10:53:00Z"/>
          <w:rFonts w:ascii="Times New Roman" w:eastAsia="Times New Roman" w:hAnsi="Times New Roman" w:cs="Times New Roman"/>
          <w:sz w:val="24"/>
          <w:szCs w:val="24"/>
        </w:rPr>
      </w:pPr>
      <w:del w:id="157" w:author="OFFM" w:date="2024-04-16T10:53:00Z">
        <w:r w:rsidRPr="00F74592">
          <w:rPr>
            <w:rFonts w:ascii="Times New Roman" w:hAnsi="Times New Roman" w:cs="Times New Roman"/>
            <w:sz w:val="24"/>
            <w:szCs w:val="24"/>
          </w:rPr>
          <w:delText>(b) Exceptions for individuals. None of the requirements in this part</w:delText>
        </w:r>
      </w:del>
      <w:ins w:id="158" w:author="OFFM" w:date="2024-04-16T10:53:00Z">
        <w:r w:rsidR="00F2264C" w:rsidRPr="001C7544">
          <w:rPr>
            <w:rFonts w:ascii="Times New Roman" w:eastAsia="Times New Roman" w:hAnsi="Times New Roman" w:cs="Times New Roman"/>
            <w:sz w:val="24"/>
            <w:szCs w:val="24"/>
          </w:rPr>
          <w:t xml:space="preserve">(b) Subrecipients are required to obtain a UEI in accordance with subpart C. This part does not apply to subrecipients of subrecipients (second-tier subrecipients) or contractors under Federal awards. </w:t>
        </w:r>
      </w:ins>
    </w:p>
    <w:p w14:paraId="753ED50A" w14:textId="22ABDAC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159" w:author="OFFM" w:date="2024-04-16T10:53:00Z">
        <w:r w:rsidRPr="001C7544">
          <w:rPr>
            <w:rFonts w:ascii="Times New Roman" w:eastAsia="Times New Roman" w:hAnsi="Times New Roman" w:cs="Times New Roman"/>
            <w:sz w:val="24"/>
            <w:szCs w:val="24"/>
          </w:rPr>
          <w:t>(c) This part does not</w:t>
        </w:r>
      </w:ins>
      <w:r w:rsidRPr="001C7544">
        <w:rPr>
          <w:rFonts w:ascii="Times New Roman" w:eastAsia="Times New Roman" w:hAnsi="Times New Roman" w:cs="Times New Roman"/>
          <w:sz w:val="24"/>
          <w:szCs w:val="24"/>
        </w:rPr>
        <w:t xml:space="preserve"> apply to an individual who applies for or receives Federal financial assistance as a natural person (</w:t>
      </w:r>
      <w:del w:id="160" w:author="OFFM" w:date="2024-04-16T10:53:00Z">
        <w:r w:rsidR="00817C00" w:rsidRPr="00F74592">
          <w:rPr>
            <w:rFonts w:ascii="Times New Roman" w:hAnsi="Times New Roman" w:cs="Times New Roman"/>
            <w:sz w:val="24"/>
            <w:szCs w:val="24"/>
          </w:rPr>
          <w:delText xml:space="preserve">i.e., </w:delText>
        </w:r>
      </w:del>
      <w:r w:rsidRPr="001C7544">
        <w:rPr>
          <w:rFonts w:ascii="Times New Roman" w:eastAsia="Times New Roman" w:hAnsi="Times New Roman" w:cs="Times New Roman"/>
          <w:sz w:val="24"/>
          <w:szCs w:val="24"/>
        </w:rPr>
        <w:t xml:space="preserve">unrelated to any business or nonprofit organization </w:t>
      </w:r>
      <w:del w:id="161" w:author="OFFM" w:date="2024-04-16T10:53:00Z">
        <w:r w:rsidR="00817C00" w:rsidRPr="00F74592">
          <w:rPr>
            <w:rFonts w:ascii="Times New Roman" w:hAnsi="Times New Roman" w:cs="Times New Roman"/>
            <w:sz w:val="24"/>
            <w:szCs w:val="24"/>
          </w:rPr>
          <w:delText>he</w:delText>
        </w:r>
      </w:del>
      <w:ins w:id="162" w:author="OFFM" w:date="2024-04-16T10:53:00Z">
        <w:r w:rsidRPr="001C7544">
          <w:rPr>
            <w:rFonts w:ascii="Times New Roman" w:eastAsia="Times New Roman" w:hAnsi="Times New Roman" w:cs="Times New Roman"/>
            <w:sz w:val="24"/>
            <w:szCs w:val="24"/>
          </w:rPr>
          <w:t>an individual owns</w:t>
        </w:r>
      </w:ins>
      <w:r w:rsidRPr="001C7544">
        <w:rPr>
          <w:rFonts w:ascii="Times New Roman" w:eastAsia="Times New Roman" w:hAnsi="Times New Roman" w:cs="Times New Roman"/>
          <w:sz w:val="24"/>
          <w:szCs w:val="24"/>
        </w:rPr>
        <w:t xml:space="preserve"> or </w:t>
      </w:r>
      <w:del w:id="163" w:author="OFFM" w:date="2024-04-16T10:53:00Z">
        <w:r w:rsidR="00817C00" w:rsidRPr="00F74592">
          <w:rPr>
            <w:rFonts w:ascii="Times New Roman" w:hAnsi="Times New Roman" w:cs="Times New Roman"/>
            <w:sz w:val="24"/>
            <w:szCs w:val="24"/>
          </w:rPr>
          <w:delText xml:space="preserve">she may own or operate in his or her name). </w:delText>
        </w:r>
      </w:del>
      <w:ins w:id="164" w:author="OFFM" w:date="2024-04-16T10:53:00Z">
        <w:r w:rsidRPr="001C7544">
          <w:rPr>
            <w:rFonts w:ascii="Times New Roman" w:eastAsia="Times New Roman" w:hAnsi="Times New Roman" w:cs="Times New Roman"/>
            <w:sz w:val="24"/>
            <w:szCs w:val="24"/>
          </w:rPr>
          <w:t>operates).</w:t>
        </w:r>
      </w:ins>
    </w:p>
    <w:p w14:paraId="067FCCC2" w14:textId="77777777" w:rsidR="000B5224" w:rsidRPr="001C7544" w:rsidRDefault="00F2264C" w:rsidP="000B5224">
      <w:pPr>
        <w:spacing w:after="0" w:line="480" w:lineRule="auto"/>
        <w:ind w:firstLine="720"/>
        <w:contextualSpacing/>
        <w:rPr>
          <w:ins w:id="165" w:author="OFFM" w:date="2024-04-16T10:53:00Z"/>
          <w:rFonts w:ascii="Times New Roman" w:eastAsia="Times New Roman" w:hAnsi="Times New Roman" w:cs="Times New Roman"/>
          <w:sz w:val="24"/>
          <w:szCs w:val="24"/>
        </w:rPr>
      </w:pPr>
      <w:ins w:id="166" w:author="OFFM" w:date="2024-04-16T10:53:00Z">
        <w:r w:rsidRPr="001C7544">
          <w:rPr>
            <w:rFonts w:ascii="Times New Roman" w:eastAsia="Times New Roman" w:hAnsi="Times New Roman" w:cs="Times New Roman"/>
            <w:sz w:val="24"/>
            <w:szCs w:val="24"/>
          </w:rPr>
          <w:t xml:space="preserve">(d) Because this part applies to loan guarantees and other guaranteed programs, recipients of the guarantee from the Federal agency (for example, lenders of guaranteed loans) are required to complete entity validations and acquire a UEI. Additionally, at the Federal agency’s discretion, non-individual beneficiary borrowers (for example, small businesses or corporations) may be required by the Federal agency to obtain a UEI or register in SAM.gov. </w:t>
        </w:r>
      </w:ins>
    </w:p>
    <w:p w14:paraId="6FDEE625" w14:textId="77777777" w:rsidR="000B5224" w:rsidRPr="00A63D45" w:rsidRDefault="00F2264C" w:rsidP="00A63D45">
      <w:pPr>
        <w:spacing w:after="0" w:line="480" w:lineRule="auto"/>
        <w:contextualSpacing/>
        <w:outlineLvl w:val="1"/>
        <w:rPr>
          <w:moveTo w:id="167" w:author="OFFM" w:date="2024-04-16T10:53:00Z"/>
          <w:rFonts w:ascii="Times New Roman" w:hAnsi="Times New Roman"/>
          <w:sz w:val="24"/>
        </w:rPr>
      </w:pPr>
      <w:bookmarkStart w:id="168" w:name="_Hlk160781856"/>
      <w:bookmarkStart w:id="169" w:name="_Hlk144803696"/>
      <w:moveToRangeStart w:id="170" w:author="OFFM" w:date="2024-04-16T10:53:00Z" w:name="move164157217"/>
      <w:moveTo w:id="171" w:author="OFFM" w:date="2024-04-16T10:53:00Z">
        <w:r w:rsidRPr="001C7544">
          <w:rPr>
            <w:rFonts w:ascii="Times New Roman" w:eastAsia="Times New Roman" w:hAnsi="Times New Roman" w:cs="Times New Roman"/>
            <w:b/>
            <w:bCs/>
            <w:sz w:val="24"/>
            <w:szCs w:val="24"/>
          </w:rPr>
          <w:t xml:space="preserve">§ 25.110 </w:t>
        </w:r>
        <w:bookmarkStart w:id="172" w:name="_Hlk160645822"/>
        <w:r w:rsidRPr="001C7544">
          <w:rPr>
            <w:rFonts w:ascii="Times New Roman" w:eastAsia="Times New Roman" w:hAnsi="Times New Roman" w:cs="Times New Roman"/>
            <w:b/>
            <w:bCs/>
            <w:sz w:val="24"/>
            <w:szCs w:val="24"/>
          </w:rPr>
          <w:t>Exceptions to this part</w:t>
        </w:r>
        <w:bookmarkEnd w:id="172"/>
        <w:r w:rsidRPr="001C7544">
          <w:rPr>
            <w:rFonts w:ascii="Times New Roman" w:eastAsia="Times New Roman" w:hAnsi="Times New Roman" w:cs="Times New Roman"/>
            <w:b/>
            <w:bCs/>
            <w:sz w:val="24"/>
            <w:szCs w:val="24"/>
          </w:rPr>
          <w:t>.</w:t>
        </w:r>
      </w:moveTo>
    </w:p>
    <w:moveToRangeEnd w:id="170"/>
    <w:p w14:paraId="2F878D99" w14:textId="77777777" w:rsidR="00817C00" w:rsidRPr="00F74592" w:rsidRDefault="00F2264C" w:rsidP="006E4F5E">
      <w:pPr>
        <w:spacing w:after="0" w:line="480" w:lineRule="auto"/>
        <w:ind w:firstLine="720"/>
        <w:contextualSpacing/>
        <w:rPr>
          <w:del w:id="173"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w:t>
      </w:r>
      <w:del w:id="174" w:author="OFFM" w:date="2024-04-16T10:53:00Z">
        <w:r w:rsidR="00817C00" w:rsidRPr="00F74592">
          <w:rPr>
            <w:rFonts w:ascii="Times New Roman" w:hAnsi="Times New Roman" w:cs="Times New Roman"/>
            <w:sz w:val="24"/>
            <w:szCs w:val="24"/>
          </w:rPr>
          <w:delText>c) Other</w:delText>
        </w:r>
      </w:del>
      <w:ins w:id="175" w:author="OFFM" w:date="2024-04-16T10:53:00Z">
        <w:r w:rsidRPr="001C7544">
          <w:rPr>
            <w:rFonts w:ascii="Times New Roman" w:eastAsia="Times New Roman" w:hAnsi="Times New Roman" w:cs="Times New Roman"/>
            <w:sz w:val="24"/>
            <w:szCs w:val="24"/>
          </w:rPr>
          <w:t xml:space="preserve">a) </w:t>
        </w:r>
        <w:r w:rsidRPr="001C7544">
          <w:rPr>
            <w:rFonts w:ascii="Times New Roman" w:eastAsia="Times New Roman" w:hAnsi="Times New Roman" w:cs="Times New Roman"/>
            <w:i/>
            <w:iCs/>
            <w:sz w:val="24"/>
            <w:szCs w:val="24"/>
          </w:rPr>
          <w:t>General</w:t>
        </w:r>
      </w:ins>
      <w:r w:rsidRPr="00A63D45">
        <w:rPr>
          <w:rFonts w:ascii="Times New Roman" w:hAnsi="Times New Roman"/>
          <w:i/>
          <w:sz w:val="24"/>
        </w:rPr>
        <w:t xml:space="preserve"> exceptions.</w:t>
      </w:r>
      <w:r w:rsidRPr="001C7544">
        <w:rPr>
          <w:rFonts w:ascii="Times New Roman" w:eastAsia="Times New Roman" w:hAnsi="Times New Roman" w:cs="Times New Roman"/>
          <w:sz w:val="24"/>
          <w:szCs w:val="24"/>
        </w:rPr>
        <w:t xml:space="preserve"> </w:t>
      </w:r>
    </w:p>
    <w:p w14:paraId="55301812" w14:textId="75893A6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Under a condition identified in paragraph (</w:t>
      </w:r>
      <w:del w:id="176" w:author="OFFM" w:date="2024-04-16T10:53:00Z">
        <w:r w:rsidR="00817C00" w:rsidRPr="00F74592">
          <w:rPr>
            <w:rFonts w:ascii="Times New Roman" w:hAnsi="Times New Roman" w:cs="Times New Roman"/>
            <w:sz w:val="24"/>
            <w:szCs w:val="24"/>
          </w:rPr>
          <w:delText>c</w:delText>
        </w:r>
      </w:del>
      <w:proofErr w:type="gramStart"/>
      <w:ins w:id="177"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w:t>
      </w:r>
      <w:proofErr w:type="gramEnd"/>
      <w:r w:rsidRPr="001C7544">
        <w:rPr>
          <w:rFonts w:ascii="Times New Roman" w:eastAsia="Times New Roman" w:hAnsi="Times New Roman" w:cs="Times New Roman"/>
          <w:sz w:val="24"/>
          <w:szCs w:val="24"/>
        </w:rPr>
        <w:t xml:space="preserve">2) of this section, a Federal </w:t>
      </w:r>
      <w:del w:id="178"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may exempt an applicant or recipient </w:t>
      </w:r>
      <w:del w:id="179" w:author="OFFM" w:date="2024-04-16T10:53:00Z">
        <w:r w:rsidR="00817C00" w:rsidRPr="00F74592">
          <w:rPr>
            <w:rFonts w:ascii="Times New Roman" w:hAnsi="Times New Roman" w:cs="Times New Roman"/>
            <w:sz w:val="24"/>
            <w:szCs w:val="24"/>
          </w:rPr>
          <w:delText>from an applicable</w:delText>
        </w:r>
      </w:del>
      <w:ins w:id="180" w:author="OFFM" w:date="2024-04-16T10:53:00Z">
        <w:r w:rsidRPr="001C7544">
          <w:rPr>
            <w:rFonts w:ascii="Times New Roman" w:eastAsia="Times New Roman" w:hAnsi="Times New Roman" w:cs="Times New Roman"/>
            <w:sz w:val="24"/>
            <w:szCs w:val="24"/>
          </w:rPr>
          <w:t>of Federal financial assistance from the</w:t>
        </w:r>
      </w:ins>
      <w:r w:rsidRPr="001C7544">
        <w:rPr>
          <w:rFonts w:ascii="Times New Roman" w:eastAsia="Times New Roman" w:hAnsi="Times New Roman" w:cs="Times New Roman"/>
          <w:sz w:val="24"/>
          <w:szCs w:val="24"/>
        </w:rPr>
        <w:t xml:space="preserve"> requirement to obtain a </w:t>
      </w:r>
      <w:del w:id="181" w:author="OFFM" w:date="2024-04-16T10:53:00Z">
        <w:r w:rsidR="00817C00" w:rsidRPr="00F74592">
          <w:rPr>
            <w:rFonts w:ascii="Times New Roman" w:hAnsi="Times New Roman" w:cs="Times New Roman"/>
            <w:sz w:val="24"/>
            <w:szCs w:val="24"/>
          </w:rPr>
          <w:delText>unique entity identifier and</w:delText>
        </w:r>
      </w:del>
      <w:ins w:id="182" w:author="OFFM" w:date="2024-04-16T10:53:00Z">
        <w:r w:rsidRPr="001C7544">
          <w:rPr>
            <w:rFonts w:ascii="Times New Roman" w:eastAsia="Times New Roman" w:hAnsi="Times New Roman" w:cs="Times New Roman"/>
            <w:sz w:val="24"/>
            <w:szCs w:val="24"/>
          </w:rPr>
          <w:t>UEI,</w:t>
        </w:r>
      </w:ins>
      <w:r w:rsidRPr="001C7544">
        <w:rPr>
          <w:rFonts w:ascii="Times New Roman" w:eastAsia="Times New Roman" w:hAnsi="Times New Roman" w:cs="Times New Roman"/>
          <w:sz w:val="24"/>
          <w:szCs w:val="24"/>
        </w:rPr>
        <w:t xml:space="preserve"> register in </w:t>
      </w:r>
      <w:del w:id="183" w:author="OFFM" w:date="2024-04-16T10:53:00Z">
        <w:r w:rsidR="00817C00" w:rsidRPr="00F74592">
          <w:rPr>
            <w:rFonts w:ascii="Times New Roman" w:hAnsi="Times New Roman" w:cs="Times New Roman"/>
            <w:sz w:val="24"/>
            <w:szCs w:val="24"/>
          </w:rPr>
          <w:delText xml:space="preserve">the </w:delText>
        </w:r>
      </w:del>
      <w:r w:rsidRPr="001C7544">
        <w:rPr>
          <w:rFonts w:ascii="Times New Roman" w:eastAsia="Times New Roman" w:hAnsi="Times New Roman" w:cs="Times New Roman"/>
          <w:sz w:val="24"/>
          <w:szCs w:val="24"/>
        </w:rPr>
        <w:t>SAM</w:t>
      </w:r>
      <w:ins w:id="184"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or both. </w:t>
      </w:r>
    </w:p>
    <w:p w14:paraId="3118437B" w14:textId="027FDE2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185" w:name="_Hlk162677186"/>
      <w:r w:rsidRPr="001C7544">
        <w:rPr>
          <w:rFonts w:ascii="Times New Roman" w:eastAsia="Times New Roman" w:hAnsi="Times New Roman" w:cs="Times New Roman"/>
          <w:sz w:val="24"/>
          <w:szCs w:val="24"/>
        </w:rPr>
        <w:t xml:space="preserve">(i) </w:t>
      </w:r>
      <w:del w:id="186" w:author="OFFM" w:date="2024-04-16T10:53:00Z">
        <w:r w:rsidR="00817C00" w:rsidRPr="00F74592">
          <w:rPr>
            <w:rFonts w:ascii="Times New Roman" w:hAnsi="Times New Roman" w:cs="Times New Roman"/>
            <w:sz w:val="24"/>
            <w:szCs w:val="24"/>
          </w:rPr>
          <w:delText>In that case</w:delText>
        </w:r>
      </w:del>
      <w:ins w:id="187" w:author="OFFM" w:date="2024-04-16T10:53:00Z">
        <w:r w:rsidRPr="001C7544">
          <w:rPr>
            <w:rFonts w:ascii="Times New Roman" w:eastAsia="Times New Roman" w:hAnsi="Times New Roman" w:cs="Times New Roman"/>
            <w:sz w:val="24"/>
            <w:szCs w:val="24"/>
          </w:rPr>
          <w:t>If a Federal agency grants an exception under paragraph (a)(2) of this section</w:t>
        </w:r>
      </w:ins>
      <w:r w:rsidRPr="001C7544">
        <w:rPr>
          <w:rFonts w:ascii="Times New Roman" w:eastAsia="Times New Roman" w:hAnsi="Times New Roman" w:cs="Times New Roman"/>
          <w:sz w:val="24"/>
          <w:szCs w:val="24"/>
        </w:rPr>
        <w:t>, the Federal</w:t>
      </w:r>
      <w:del w:id="188"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must use a generic </w:t>
      </w:r>
      <w:del w:id="189" w:author="OFFM" w:date="2024-04-16T10:53:00Z">
        <w:r w:rsidR="00817C00" w:rsidRPr="00F74592">
          <w:rPr>
            <w:rFonts w:ascii="Times New Roman" w:hAnsi="Times New Roman" w:cs="Times New Roman"/>
            <w:sz w:val="24"/>
            <w:szCs w:val="24"/>
          </w:rPr>
          <w:delText xml:space="preserve">unique </w:delText>
        </w:r>
      </w:del>
      <w:r w:rsidRPr="001C7544">
        <w:rPr>
          <w:rFonts w:ascii="Times New Roman" w:eastAsia="Times New Roman" w:hAnsi="Times New Roman" w:cs="Times New Roman"/>
          <w:sz w:val="24"/>
          <w:szCs w:val="24"/>
        </w:rPr>
        <w:t xml:space="preserve">entity identifier in </w:t>
      </w:r>
      <w:ins w:id="190"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data it reports to </w:t>
      </w:r>
      <w:r w:rsidRPr="00A63D45">
        <w:rPr>
          <w:rFonts w:ascii="Times New Roman" w:hAnsi="Times New Roman"/>
          <w:i/>
          <w:sz w:val="24"/>
        </w:rPr>
        <w:t>USAspending.gov</w:t>
      </w:r>
      <w:r w:rsidRPr="001C7544">
        <w:rPr>
          <w:rFonts w:ascii="Times New Roman" w:eastAsia="Times New Roman" w:hAnsi="Times New Roman" w:cs="Times New Roman"/>
          <w:sz w:val="24"/>
          <w:szCs w:val="24"/>
        </w:rPr>
        <w:t xml:space="preserve"> if reporting for a prime award</w:t>
      </w:r>
      <w:ins w:id="191" w:author="OFFM" w:date="2024-04-16T10:53:00Z">
        <w:r w:rsidRPr="001C7544">
          <w:rPr>
            <w:rFonts w:ascii="Times New Roman" w:eastAsia="Times New Roman" w:hAnsi="Times New Roman" w:cs="Times New Roman"/>
            <w:sz w:val="24"/>
            <w:szCs w:val="24"/>
          </w:rPr>
          <w:t xml:space="preserve"> of Federal financial assistance</w:t>
        </w:r>
      </w:ins>
      <w:r w:rsidRPr="001C7544">
        <w:rPr>
          <w:rFonts w:ascii="Times New Roman" w:eastAsia="Times New Roman" w:hAnsi="Times New Roman" w:cs="Times New Roman"/>
          <w:sz w:val="24"/>
          <w:szCs w:val="24"/>
        </w:rPr>
        <w:t xml:space="preserve"> to the recipient is required by the Federal Funding Accountability and Transparency Act (Pub. L. 109</w:t>
      </w:r>
      <w:del w:id="192" w:author="OFFM" w:date="2024-04-16T10:53:00Z">
        <w:r w:rsidR="00817C00" w:rsidRPr="00F74592">
          <w:rPr>
            <w:rFonts w:ascii="Times New Roman" w:hAnsi="Times New Roman" w:cs="Times New Roman"/>
            <w:sz w:val="24"/>
            <w:szCs w:val="24"/>
          </w:rPr>
          <w:delText>–</w:delText>
        </w:r>
      </w:del>
      <w:ins w:id="19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282, </w:t>
      </w:r>
      <w:ins w:id="194" w:author="OFFM" w:date="2024-04-16T10:53:00Z">
        <w:r w:rsidRPr="001C7544">
          <w:rPr>
            <w:rFonts w:ascii="Times New Roman" w:eastAsia="Times New Roman" w:hAnsi="Times New Roman" w:cs="Times New Roman"/>
            <w:sz w:val="24"/>
            <w:szCs w:val="24"/>
          </w:rPr>
          <w:t xml:space="preserve">as amended, </w:t>
        </w:r>
      </w:ins>
      <w:r w:rsidRPr="001C7544">
        <w:rPr>
          <w:rFonts w:ascii="Times New Roman" w:eastAsia="Times New Roman" w:hAnsi="Times New Roman" w:cs="Times New Roman"/>
          <w:sz w:val="24"/>
          <w:szCs w:val="24"/>
        </w:rPr>
        <w:t xml:space="preserve">hereafter cited as “Transparency Act”). </w:t>
      </w:r>
      <w:ins w:id="195" w:author="OFFM" w:date="2024-04-16T10:53:00Z">
        <w:r w:rsidRPr="001C7544">
          <w:rPr>
            <w:rFonts w:ascii="Times New Roman" w:eastAsia="Times New Roman" w:hAnsi="Times New Roman" w:cs="Times New Roman"/>
            <w:sz w:val="24"/>
            <w:szCs w:val="24"/>
          </w:rPr>
          <w:t xml:space="preserve">Granting an exception under paragraph (a)(2) of this section does not impact a Federal agency’s responsibility for reporting under the </w:t>
        </w:r>
        <w:r w:rsidRPr="001C7544">
          <w:rPr>
            <w:rFonts w:ascii="Times New Roman" w:eastAsia="Times New Roman" w:hAnsi="Times New Roman" w:cs="Times New Roman"/>
            <w:sz w:val="24"/>
            <w:szCs w:val="24"/>
          </w:rPr>
          <w:lastRenderedPageBreak/>
          <w:t>Transparency Act, except that it may use a generic entity identifier in the circumstances described.</w:t>
        </w:r>
      </w:ins>
    </w:p>
    <w:bookmarkEnd w:id="185"/>
    <w:p w14:paraId="0AE19077" w14:textId="05DCABA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Federal </w:t>
      </w:r>
      <w:del w:id="196" w:author="OFFM" w:date="2024-04-16T10:53:00Z">
        <w:r w:rsidR="00817C00" w:rsidRPr="00F74592">
          <w:rPr>
            <w:rFonts w:ascii="Times New Roman" w:hAnsi="Times New Roman" w:cs="Times New Roman"/>
            <w:sz w:val="24"/>
            <w:szCs w:val="24"/>
          </w:rPr>
          <w:delText>awarding agency</w:delText>
        </w:r>
      </w:del>
      <w:ins w:id="197" w:author="OFFM" w:date="2024-04-16T10:53:00Z">
        <w:r w:rsidRPr="001C7544">
          <w:rPr>
            <w:rFonts w:ascii="Times New Roman" w:eastAsia="Times New Roman" w:hAnsi="Times New Roman" w:cs="Times New Roman"/>
            <w:sz w:val="24"/>
            <w:szCs w:val="24"/>
          </w:rPr>
          <w:t>agencies should</w:t>
        </w:r>
      </w:ins>
      <w:r w:rsidRPr="001C7544">
        <w:rPr>
          <w:rFonts w:ascii="Times New Roman" w:eastAsia="Times New Roman" w:hAnsi="Times New Roman" w:cs="Times New Roman"/>
          <w:sz w:val="24"/>
          <w:szCs w:val="24"/>
        </w:rPr>
        <w:t xml:space="preserve"> use </w:t>
      </w:r>
      <w:del w:id="198" w:author="OFFM" w:date="2024-04-16T10:53:00Z">
        <w:r w:rsidR="00817C00" w:rsidRPr="00F74592">
          <w:rPr>
            <w:rFonts w:ascii="Times New Roman" w:hAnsi="Times New Roman" w:cs="Times New Roman"/>
            <w:sz w:val="24"/>
            <w:szCs w:val="24"/>
          </w:rPr>
          <w:delText xml:space="preserve">of a </w:delText>
        </w:r>
      </w:del>
      <w:r w:rsidRPr="001C7544">
        <w:rPr>
          <w:rFonts w:ascii="Times New Roman" w:eastAsia="Times New Roman" w:hAnsi="Times New Roman" w:cs="Times New Roman"/>
          <w:sz w:val="24"/>
          <w:szCs w:val="24"/>
        </w:rPr>
        <w:t xml:space="preserve">generic </w:t>
      </w:r>
      <w:del w:id="199" w:author="OFFM" w:date="2024-04-16T10:53:00Z">
        <w:r w:rsidR="00817C00" w:rsidRPr="00F74592">
          <w:rPr>
            <w:rFonts w:ascii="Times New Roman" w:hAnsi="Times New Roman" w:cs="Times New Roman"/>
            <w:sz w:val="24"/>
            <w:szCs w:val="24"/>
          </w:rPr>
          <w:delText xml:space="preserve">unique </w:delText>
        </w:r>
      </w:del>
      <w:r w:rsidRPr="001C7544">
        <w:rPr>
          <w:rFonts w:ascii="Times New Roman" w:eastAsia="Times New Roman" w:hAnsi="Times New Roman" w:cs="Times New Roman"/>
          <w:sz w:val="24"/>
          <w:szCs w:val="24"/>
        </w:rPr>
        <w:t xml:space="preserve">entity </w:t>
      </w:r>
      <w:del w:id="200" w:author="OFFM" w:date="2024-04-16T10:53:00Z">
        <w:r w:rsidR="00817C00" w:rsidRPr="00F74592">
          <w:rPr>
            <w:rFonts w:ascii="Times New Roman" w:hAnsi="Times New Roman" w:cs="Times New Roman"/>
            <w:sz w:val="24"/>
            <w:szCs w:val="24"/>
          </w:rPr>
          <w:delText>identifier should be used</w:delText>
        </w:r>
      </w:del>
      <w:ins w:id="201" w:author="OFFM" w:date="2024-04-16T10:53:00Z">
        <w:r w:rsidRPr="001C7544">
          <w:rPr>
            <w:rFonts w:ascii="Times New Roman" w:eastAsia="Times New Roman" w:hAnsi="Times New Roman" w:cs="Times New Roman"/>
            <w:sz w:val="24"/>
            <w:szCs w:val="24"/>
          </w:rPr>
          <w:t>identifiers</w:t>
        </w:r>
      </w:ins>
      <w:r w:rsidRPr="001C7544">
        <w:rPr>
          <w:rFonts w:ascii="Times New Roman" w:eastAsia="Times New Roman" w:hAnsi="Times New Roman" w:cs="Times New Roman"/>
          <w:sz w:val="24"/>
          <w:szCs w:val="24"/>
        </w:rPr>
        <w:t xml:space="preserve"> rarely </w:t>
      </w:r>
      <w:del w:id="202" w:author="OFFM" w:date="2024-04-16T10:53:00Z">
        <w:r w:rsidR="00817C00" w:rsidRPr="00F74592">
          <w:rPr>
            <w:rFonts w:ascii="Times New Roman" w:hAnsi="Times New Roman" w:cs="Times New Roman"/>
            <w:sz w:val="24"/>
            <w:szCs w:val="24"/>
          </w:rPr>
          <w:delText xml:space="preserve">for prime award reporting because </w:delText>
        </w:r>
      </w:del>
      <w:ins w:id="203" w:author="OFFM" w:date="2024-04-16T10:53:00Z">
        <w:r w:rsidRPr="001C7544">
          <w:rPr>
            <w:rFonts w:ascii="Times New Roman" w:eastAsia="Times New Roman" w:hAnsi="Times New Roman" w:cs="Times New Roman"/>
            <w:sz w:val="24"/>
            <w:szCs w:val="24"/>
          </w:rPr>
          <w:t xml:space="preserve">as </w:t>
        </w:r>
      </w:ins>
      <w:r w:rsidRPr="001C7544">
        <w:rPr>
          <w:rFonts w:ascii="Times New Roman" w:eastAsia="Times New Roman" w:hAnsi="Times New Roman" w:cs="Times New Roman"/>
          <w:sz w:val="24"/>
          <w:szCs w:val="24"/>
        </w:rPr>
        <w:t xml:space="preserve">it prevents </w:t>
      </w:r>
      <w:del w:id="204" w:author="OFFM" w:date="2024-04-16T10:53:00Z">
        <w:r w:rsidR="00817C00" w:rsidRPr="00F74592">
          <w:rPr>
            <w:rFonts w:ascii="Times New Roman" w:hAnsi="Times New Roman" w:cs="Times New Roman"/>
            <w:sz w:val="24"/>
            <w:szCs w:val="24"/>
          </w:rPr>
          <w:delText xml:space="preserve">prime awardees </w:delText>
        </w:r>
      </w:del>
      <w:ins w:id="205" w:author="OFFM" w:date="2024-04-16T10:53:00Z">
        <w:r w:rsidRPr="001C7544">
          <w:rPr>
            <w:rFonts w:ascii="Times New Roman" w:eastAsia="Times New Roman" w:hAnsi="Times New Roman" w:cs="Times New Roman"/>
            <w:sz w:val="24"/>
            <w:szCs w:val="24"/>
          </w:rPr>
          <w:t xml:space="preserve">recipients </w:t>
        </w:r>
      </w:ins>
      <w:r w:rsidRPr="001C7544">
        <w:rPr>
          <w:rFonts w:ascii="Times New Roman" w:eastAsia="Times New Roman" w:hAnsi="Times New Roman" w:cs="Times New Roman"/>
          <w:sz w:val="24"/>
          <w:szCs w:val="24"/>
        </w:rPr>
        <w:t xml:space="preserve">from </w:t>
      </w:r>
      <w:del w:id="206" w:author="OFFM" w:date="2024-04-16T10:53:00Z">
        <w:r w:rsidR="00817C00" w:rsidRPr="00F74592">
          <w:rPr>
            <w:rFonts w:ascii="Times New Roman" w:hAnsi="Times New Roman" w:cs="Times New Roman"/>
            <w:sz w:val="24"/>
            <w:szCs w:val="24"/>
          </w:rPr>
          <w:delText>being able to fulfill the</w:delText>
        </w:r>
      </w:del>
      <w:ins w:id="207" w:author="OFFM" w:date="2024-04-16T10:53:00Z">
        <w:r w:rsidRPr="001C7544">
          <w:rPr>
            <w:rFonts w:ascii="Times New Roman" w:eastAsia="Times New Roman" w:hAnsi="Times New Roman" w:cs="Times New Roman"/>
            <w:sz w:val="24"/>
            <w:szCs w:val="24"/>
          </w:rPr>
          <w:t>fulfilling reporting requirements such as</w:t>
        </w:r>
      </w:ins>
      <w:r w:rsidRPr="001C7544">
        <w:rPr>
          <w:rFonts w:ascii="Times New Roman" w:eastAsia="Times New Roman" w:hAnsi="Times New Roman" w:cs="Times New Roman"/>
          <w:sz w:val="24"/>
          <w:szCs w:val="24"/>
        </w:rPr>
        <w:t xml:space="preserve"> subaward or executive compensation reporting required by the Transparency Act.</w:t>
      </w:r>
      <w:del w:id="208" w:author="OFFM" w:date="2024-04-16T10:53:00Z">
        <w:r w:rsidR="00817C00" w:rsidRPr="00F74592">
          <w:rPr>
            <w:rFonts w:ascii="Times New Roman" w:hAnsi="Times New Roman" w:cs="Times New Roman"/>
            <w:sz w:val="24"/>
            <w:szCs w:val="24"/>
          </w:rPr>
          <w:delText xml:space="preserve"> </w:delText>
        </w:r>
      </w:del>
    </w:p>
    <w:p w14:paraId="0A6FE35A" w14:textId="26410B8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w:t>
      </w:r>
      <w:del w:id="209" w:author="OFFM" w:date="2024-04-16T10:53:00Z">
        <w:r w:rsidR="00817C00" w:rsidRPr="00F74592">
          <w:rPr>
            <w:rFonts w:ascii="Times New Roman" w:hAnsi="Times New Roman" w:cs="Times New Roman"/>
            <w:sz w:val="24"/>
            <w:szCs w:val="24"/>
          </w:rPr>
          <w:delText>The conditions under which a</w:delText>
        </w:r>
      </w:del>
      <w:ins w:id="210"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Federal </w:t>
      </w:r>
      <w:del w:id="21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 may exempt an applicant</w:t>
      </w:r>
      <w:del w:id="212" w:author="OFFM" w:date="2024-04-16T10:53:00Z">
        <w:r w:rsidR="00817C00" w:rsidRPr="00F74592">
          <w:rPr>
            <w:rFonts w:ascii="Times New Roman" w:hAnsi="Times New Roman" w:cs="Times New Roman"/>
            <w:sz w:val="24"/>
            <w:szCs w:val="24"/>
          </w:rPr>
          <w:delText xml:space="preserve"> or</w:delText>
        </w:r>
      </w:del>
      <w:ins w:id="21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recipient</w:t>
      </w:r>
      <w:del w:id="214" w:author="OFFM" w:date="2024-04-16T10:53:00Z">
        <w:r w:rsidR="00817C00" w:rsidRPr="00F74592">
          <w:rPr>
            <w:rFonts w:ascii="Times New Roman" w:hAnsi="Times New Roman" w:cs="Times New Roman"/>
            <w:sz w:val="24"/>
            <w:szCs w:val="24"/>
          </w:rPr>
          <w:delText xml:space="preserve"> are—</w:delText>
        </w:r>
      </w:del>
      <w:ins w:id="215" w:author="OFFM" w:date="2024-04-16T10:53:00Z">
        <w:r w:rsidRPr="001C7544">
          <w:rPr>
            <w:rFonts w:ascii="Times New Roman" w:eastAsia="Times New Roman" w:hAnsi="Times New Roman" w:cs="Times New Roman"/>
            <w:sz w:val="24"/>
            <w:szCs w:val="24"/>
          </w:rPr>
          <w:t>, or subrecipient when:</w:t>
        </w:r>
      </w:ins>
      <w:r w:rsidRPr="001C7544">
        <w:rPr>
          <w:rFonts w:ascii="Times New Roman" w:eastAsia="Times New Roman" w:hAnsi="Times New Roman" w:cs="Times New Roman"/>
          <w:sz w:val="24"/>
          <w:szCs w:val="24"/>
        </w:rPr>
        <w:t xml:space="preserve"> </w:t>
      </w:r>
    </w:p>
    <w:p w14:paraId="01719711" w14:textId="43D7A2E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w:t>
      </w:r>
      <w:del w:id="216" w:author="OFFM" w:date="2024-04-16T10:53:00Z">
        <w:r w:rsidR="00817C00" w:rsidRPr="00F74592">
          <w:rPr>
            <w:rFonts w:ascii="Times New Roman" w:hAnsi="Times New Roman" w:cs="Times New Roman"/>
            <w:sz w:val="24"/>
            <w:szCs w:val="24"/>
          </w:rPr>
          <w:delText>For any applicant or recipient, if the</w:delText>
        </w:r>
      </w:del>
      <w:ins w:id="217"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Federal</w:t>
      </w:r>
      <w:del w:id="218"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determines that it must protect information about the entity from disclosure </w:t>
      </w:r>
      <w:del w:id="219" w:author="OFFM" w:date="2024-04-16T10:53:00Z">
        <w:r w:rsidR="00817C00" w:rsidRPr="00F74592">
          <w:rPr>
            <w:rFonts w:ascii="Times New Roman" w:hAnsi="Times New Roman" w:cs="Times New Roman"/>
            <w:sz w:val="24"/>
            <w:szCs w:val="24"/>
          </w:rPr>
          <w:delText xml:space="preserve">if it is </w:delText>
        </w:r>
      </w:del>
      <w:r w:rsidRPr="001C7544">
        <w:rPr>
          <w:rFonts w:ascii="Times New Roman" w:eastAsia="Times New Roman" w:hAnsi="Times New Roman" w:cs="Times New Roman"/>
          <w:sz w:val="24"/>
          <w:szCs w:val="24"/>
        </w:rPr>
        <w:t>in the national security or foreign policy interests of the United States</w:t>
      </w:r>
      <w:del w:id="220"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to avoid jeopardizing the personal safety of the </w:t>
      </w:r>
      <w:del w:id="221" w:author="OFFM" w:date="2024-04-16T10:53:00Z">
        <w:r w:rsidR="00817C00" w:rsidRPr="00F74592">
          <w:rPr>
            <w:rFonts w:ascii="Times New Roman" w:hAnsi="Times New Roman" w:cs="Times New Roman"/>
            <w:sz w:val="24"/>
            <w:szCs w:val="24"/>
          </w:rPr>
          <w:delText>applicant or recipient's</w:delText>
        </w:r>
      </w:del>
      <w:ins w:id="222" w:author="OFFM" w:date="2024-04-16T10:53:00Z">
        <w:r w:rsidRPr="001C7544">
          <w:rPr>
            <w:rFonts w:ascii="Times New Roman" w:eastAsia="Times New Roman" w:hAnsi="Times New Roman" w:cs="Times New Roman"/>
            <w:sz w:val="24"/>
            <w:szCs w:val="24"/>
          </w:rPr>
          <w:t>entity’s</w:t>
        </w:r>
      </w:ins>
      <w:r w:rsidRPr="001C7544">
        <w:rPr>
          <w:rFonts w:ascii="Times New Roman" w:eastAsia="Times New Roman" w:hAnsi="Times New Roman" w:cs="Times New Roman"/>
          <w:sz w:val="24"/>
          <w:szCs w:val="24"/>
        </w:rPr>
        <w:t xml:space="preserve"> staff</w:t>
      </w:r>
      <w:del w:id="223" w:author="OFFM" w:date="2024-04-16T10:53:00Z">
        <w:r w:rsidR="00817C00" w:rsidRPr="00F74592">
          <w:rPr>
            <w:rFonts w:ascii="Times New Roman" w:hAnsi="Times New Roman" w:cs="Times New Roman"/>
            <w:sz w:val="24"/>
            <w:szCs w:val="24"/>
          </w:rPr>
          <w:delText xml:space="preserve"> or clients.</w:delText>
        </w:r>
      </w:del>
      <w:ins w:id="224" w:author="OFFM" w:date="2024-04-16T10:53:00Z">
        <w:r w:rsidRPr="001C7544">
          <w:rPr>
            <w:rFonts w:ascii="Times New Roman" w:eastAsia="Times New Roman" w:hAnsi="Times New Roman" w:cs="Times New Roman"/>
            <w:sz w:val="24"/>
            <w:szCs w:val="24"/>
          </w:rPr>
          <w:t>, partners, beneficiaries, and participants;</w:t>
        </w:r>
      </w:ins>
      <w:r w:rsidRPr="001C7544">
        <w:rPr>
          <w:rFonts w:ascii="Times New Roman" w:eastAsia="Times New Roman" w:hAnsi="Times New Roman" w:cs="Times New Roman"/>
          <w:sz w:val="24"/>
          <w:szCs w:val="24"/>
        </w:rPr>
        <w:t xml:space="preserve"> </w:t>
      </w:r>
    </w:p>
    <w:p w14:paraId="7DBD1075" w14:textId="4290771E" w:rsidR="000B5224" w:rsidRPr="001C7544" w:rsidRDefault="00F2264C" w:rsidP="000B5224">
      <w:pPr>
        <w:spacing w:after="0" w:line="480" w:lineRule="auto"/>
        <w:ind w:firstLine="720"/>
        <w:contextualSpacing/>
        <w:rPr>
          <w:ins w:id="225"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proofErr w:type="gramStart"/>
      <w:r w:rsidRPr="001C7544">
        <w:rPr>
          <w:rFonts w:ascii="Times New Roman" w:eastAsia="Times New Roman" w:hAnsi="Times New Roman" w:cs="Times New Roman"/>
          <w:sz w:val="24"/>
          <w:szCs w:val="24"/>
        </w:rPr>
        <w:t>ii</w:t>
      </w:r>
      <w:proofErr w:type="gramEnd"/>
      <w:del w:id="226" w:author="OFFM" w:date="2024-04-16T10:53:00Z">
        <w:r w:rsidR="00817C00" w:rsidRPr="00F74592">
          <w:rPr>
            <w:rFonts w:ascii="Times New Roman" w:hAnsi="Times New Roman" w:cs="Times New Roman"/>
            <w:sz w:val="24"/>
            <w:szCs w:val="24"/>
          </w:rPr>
          <w:delText xml:space="preserve">) For </w:delText>
        </w:r>
      </w:del>
      <w:ins w:id="227" w:author="OFFM" w:date="2024-04-16T10:53:00Z">
        <w:r w:rsidRPr="001C7544">
          <w:rPr>
            <w:rFonts w:ascii="Times New Roman" w:eastAsia="Times New Roman" w:hAnsi="Times New Roman" w:cs="Times New Roman"/>
            <w:sz w:val="24"/>
            <w:szCs w:val="24"/>
          </w:rPr>
          <w:t xml:space="preserve">)(A) All of the following conditions are met: </w:t>
        </w:r>
      </w:ins>
    </w:p>
    <w:p w14:paraId="592D5BEE" w14:textId="3B368A86" w:rsidR="000B5224" w:rsidRPr="001C7544" w:rsidRDefault="00F2264C" w:rsidP="000B5224">
      <w:pPr>
        <w:spacing w:after="0" w:line="480" w:lineRule="auto"/>
        <w:ind w:firstLine="720"/>
        <w:contextualSpacing/>
        <w:rPr>
          <w:ins w:id="228" w:author="OFFM" w:date="2024-04-16T10:53:00Z"/>
          <w:rFonts w:ascii="Times New Roman" w:eastAsia="Times New Roman" w:hAnsi="Times New Roman" w:cs="Times New Roman"/>
          <w:sz w:val="24"/>
          <w:szCs w:val="24"/>
        </w:rPr>
      </w:pPr>
      <w:ins w:id="229" w:author="OFFM" w:date="2024-04-16T10:53:00Z">
        <w:r w:rsidRPr="001C7544">
          <w:rPr>
            <w:rFonts w:ascii="Times New Roman" w:eastAsia="Times New Roman" w:hAnsi="Times New Roman" w:cs="Times New Roman"/>
            <w:sz w:val="24"/>
            <w:szCs w:val="24"/>
          </w:rPr>
          <w:t>(</w:t>
        </w:r>
        <w:r w:rsidRPr="001C7544">
          <w:rPr>
            <w:rFonts w:ascii="Times New Roman" w:eastAsia="Times New Roman" w:hAnsi="Times New Roman" w:cs="Times New Roman"/>
            <w:i/>
            <w:iCs/>
            <w:sz w:val="24"/>
            <w:szCs w:val="24"/>
          </w:rPr>
          <w:t>1</w:t>
        </w:r>
        <w:r w:rsidRPr="001C7544">
          <w:rPr>
            <w:rFonts w:ascii="Times New Roman" w:eastAsia="Times New Roman" w:hAnsi="Times New Roman" w:cs="Times New Roman"/>
            <w:sz w:val="24"/>
            <w:szCs w:val="24"/>
          </w:rPr>
          <w:t xml:space="preserve">) </w:t>
        </w:r>
        <w:r w:rsidR="00943EEC">
          <w:rPr>
            <w:rFonts w:ascii="Times New Roman" w:eastAsia="Times New Roman" w:hAnsi="Times New Roman" w:cs="Times New Roman"/>
            <w:sz w:val="24"/>
            <w:szCs w:val="24"/>
          </w:rPr>
          <w:t>T</w:t>
        </w:r>
        <w:r w:rsidRPr="001C7544">
          <w:rPr>
            <w:rFonts w:ascii="Times New Roman" w:eastAsia="Times New Roman" w:hAnsi="Times New Roman" w:cs="Times New Roman"/>
            <w:sz w:val="24"/>
            <w:szCs w:val="24"/>
          </w:rPr>
          <w:t xml:space="preserve">he entity is </w:t>
        </w:r>
      </w:ins>
      <w:r w:rsidRPr="001C7544">
        <w:rPr>
          <w:rFonts w:ascii="Times New Roman" w:eastAsia="Times New Roman" w:hAnsi="Times New Roman" w:cs="Times New Roman"/>
          <w:sz w:val="24"/>
          <w:szCs w:val="24"/>
        </w:rPr>
        <w:t>a foreign organization or foreign public entity</w:t>
      </w:r>
      <w:del w:id="230" w:author="OFFM" w:date="2024-04-16T10:53:00Z">
        <w:r w:rsidR="00817C00" w:rsidRPr="00F74592">
          <w:rPr>
            <w:rFonts w:ascii="Times New Roman" w:hAnsi="Times New Roman" w:cs="Times New Roman"/>
            <w:sz w:val="24"/>
            <w:szCs w:val="24"/>
          </w:rPr>
          <w:delText xml:space="preserve"> applying for or receiving a</w:delText>
        </w:r>
      </w:del>
      <w:ins w:id="231" w:author="OFFM" w:date="2024-04-16T10:53:00Z">
        <w:r w:rsidRPr="001C7544">
          <w:rPr>
            <w:rFonts w:ascii="Times New Roman" w:eastAsia="Times New Roman" w:hAnsi="Times New Roman" w:cs="Times New Roman"/>
            <w:sz w:val="24"/>
            <w:szCs w:val="24"/>
          </w:rPr>
          <w:t xml:space="preserve">; </w:t>
        </w:r>
      </w:ins>
    </w:p>
    <w:p w14:paraId="3C2C8F67" w14:textId="0DEF34B8" w:rsidR="000B5224" w:rsidRPr="001C7544" w:rsidRDefault="00F2264C" w:rsidP="000B5224">
      <w:pPr>
        <w:spacing w:after="0" w:line="480" w:lineRule="auto"/>
        <w:ind w:firstLine="720"/>
        <w:contextualSpacing/>
        <w:rPr>
          <w:ins w:id="232" w:author="OFFM" w:date="2024-04-16T10:53:00Z"/>
          <w:rFonts w:ascii="Times New Roman" w:eastAsia="Times New Roman" w:hAnsi="Times New Roman" w:cs="Times New Roman"/>
          <w:sz w:val="24"/>
          <w:szCs w:val="24"/>
        </w:rPr>
      </w:pPr>
      <w:ins w:id="233" w:author="OFFM" w:date="2024-04-16T10:53:00Z">
        <w:r w:rsidRPr="001C7544">
          <w:rPr>
            <w:rFonts w:ascii="Times New Roman" w:eastAsia="Times New Roman" w:hAnsi="Times New Roman" w:cs="Times New Roman"/>
            <w:sz w:val="24"/>
            <w:szCs w:val="24"/>
          </w:rPr>
          <w:t>(</w:t>
        </w:r>
        <w:r w:rsidRPr="001C7544">
          <w:rPr>
            <w:rFonts w:ascii="Times New Roman" w:eastAsia="Times New Roman" w:hAnsi="Times New Roman" w:cs="Times New Roman"/>
            <w:i/>
            <w:iCs/>
            <w:sz w:val="24"/>
            <w:szCs w:val="24"/>
          </w:rPr>
          <w:t>2</w:t>
        </w:r>
        <w:r w:rsidRPr="001C7544">
          <w:rPr>
            <w:rFonts w:ascii="Times New Roman" w:eastAsia="Times New Roman" w:hAnsi="Times New Roman" w:cs="Times New Roman"/>
            <w:sz w:val="24"/>
            <w:szCs w:val="24"/>
          </w:rPr>
          <w:t xml:space="preserve">) </w:t>
        </w:r>
        <w:r w:rsidR="00943EEC">
          <w:rPr>
            <w:rFonts w:ascii="Times New Roman" w:eastAsia="Times New Roman" w:hAnsi="Times New Roman" w:cs="Times New Roman"/>
            <w:sz w:val="24"/>
            <w:szCs w:val="24"/>
          </w:rPr>
          <w:t>T</w:t>
        </w:r>
        <w:r w:rsidRPr="001C7544">
          <w:rPr>
            <w:rFonts w:ascii="Times New Roman" w:eastAsia="Times New Roman" w:hAnsi="Times New Roman" w:cs="Times New Roman"/>
            <w:sz w:val="24"/>
            <w:szCs w:val="24"/>
          </w:rPr>
          <w:t>he</w:t>
        </w:r>
      </w:ins>
      <w:r w:rsidRPr="001C7544">
        <w:rPr>
          <w:rFonts w:ascii="Times New Roman" w:eastAsia="Times New Roman" w:hAnsi="Times New Roman" w:cs="Times New Roman"/>
          <w:sz w:val="24"/>
          <w:szCs w:val="24"/>
        </w:rPr>
        <w:t xml:space="preserve"> Federal award or subaward </w:t>
      </w:r>
      <w:del w:id="234" w:author="OFFM" w:date="2024-04-16T10:53:00Z">
        <w:r w:rsidR="00817C00" w:rsidRPr="00F74592">
          <w:rPr>
            <w:rFonts w:ascii="Times New Roman" w:hAnsi="Times New Roman" w:cs="Times New Roman"/>
            <w:sz w:val="24"/>
            <w:szCs w:val="24"/>
          </w:rPr>
          <w:delText xml:space="preserve">for a project or program </w:delText>
        </w:r>
      </w:del>
      <w:ins w:id="235" w:author="OFFM" w:date="2024-04-16T10:53:00Z">
        <w:r w:rsidRPr="001C7544">
          <w:rPr>
            <w:rFonts w:ascii="Times New Roman" w:eastAsia="Times New Roman" w:hAnsi="Times New Roman" w:cs="Times New Roman"/>
            <w:sz w:val="24"/>
            <w:szCs w:val="24"/>
          </w:rPr>
          <w:t xml:space="preserve">will be </w:t>
        </w:r>
      </w:ins>
      <w:r w:rsidRPr="001C7544">
        <w:rPr>
          <w:rFonts w:ascii="Times New Roman" w:eastAsia="Times New Roman" w:hAnsi="Times New Roman" w:cs="Times New Roman"/>
          <w:sz w:val="24"/>
          <w:szCs w:val="24"/>
        </w:rPr>
        <w:t>performed outside the United States</w:t>
      </w:r>
      <w:del w:id="236" w:author="OFFM" w:date="2024-04-16T10:53:00Z">
        <w:r w:rsidR="00817C00" w:rsidRPr="00F74592">
          <w:rPr>
            <w:rFonts w:ascii="Times New Roman" w:hAnsi="Times New Roman" w:cs="Times New Roman"/>
            <w:sz w:val="24"/>
            <w:szCs w:val="24"/>
          </w:rPr>
          <w:delText xml:space="preserve"> valued at </w:delText>
        </w:r>
      </w:del>
      <w:ins w:id="237" w:author="OFFM" w:date="2024-04-16T10:53:00Z">
        <w:r w:rsidRPr="001C7544">
          <w:rPr>
            <w:rFonts w:ascii="Times New Roman" w:eastAsia="Times New Roman" w:hAnsi="Times New Roman" w:cs="Times New Roman"/>
            <w:sz w:val="24"/>
            <w:szCs w:val="24"/>
          </w:rPr>
          <w:t xml:space="preserve">; </w:t>
        </w:r>
      </w:ins>
    </w:p>
    <w:p w14:paraId="1486495F" w14:textId="2CC63D5A" w:rsidR="000B5224" w:rsidRPr="001C7544" w:rsidRDefault="00F2264C" w:rsidP="000B5224">
      <w:pPr>
        <w:spacing w:after="0" w:line="480" w:lineRule="auto"/>
        <w:ind w:firstLine="720"/>
        <w:contextualSpacing/>
        <w:rPr>
          <w:ins w:id="238" w:author="OFFM" w:date="2024-04-16T10:53:00Z"/>
          <w:rFonts w:ascii="Times New Roman" w:eastAsia="Times New Roman" w:hAnsi="Times New Roman" w:cs="Times New Roman"/>
          <w:sz w:val="24"/>
          <w:szCs w:val="24"/>
        </w:rPr>
      </w:pPr>
      <w:ins w:id="239" w:author="OFFM" w:date="2024-04-16T10:53:00Z">
        <w:r w:rsidRPr="001C7544">
          <w:rPr>
            <w:rFonts w:ascii="Times New Roman" w:eastAsia="Times New Roman" w:hAnsi="Times New Roman" w:cs="Times New Roman"/>
            <w:sz w:val="24"/>
            <w:szCs w:val="24"/>
          </w:rPr>
          <w:t>(</w:t>
        </w:r>
        <w:r w:rsidRPr="001C7544">
          <w:rPr>
            <w:rFonts w:ascii="Times New Roman" w:eastAsia="Times New Roman" w:hAnsi="Times New Roman" w:cs="Times New Roman"/>
            <w:i/>
            <w:iCs/>
            <w:sz w:val="24"/>
            <w:szCs w:val="24"/>
          </w:rPr>
          <w:t>3</w:t>
        </w:r>
        <w:r w:rsidRPr="001C7544">
          <w:rPr>
            <w:rFonts w:ascii="Times New Roman" w:eastAsia="Times New Roman" w:hAnsi="Times New Roman" w:cs="Times New Roman"/>
            <w:sz w:val="24"/>
            <w:szCs w:val="24"/>
          </w:rPr>
          <w:t xml:space="preserve">) </w:t>
        </w:r>
        <w:r w:rsidR="00943EEC">
          <w:rPr>
            <w:rFonts w:ascii="Times New Roman" w:eastAsia="Times New Roman" w:hAnsi="Times New Roman" w:cs="Times New Roman"/>
            <w:sz w:val="24"/>
            <w:szCs w:val="24"/>
          </w:rPr>
          <w:t>T</w:t>
        </w:r>
        <w:r w:rsidRPr="001C7544">
          <w:rPr>
            <w:rFonts w:ascii="Times New Roman" w:eastAsia="Times New Roman" w:hAnsi="Times New Roman" w:cs="Times New Roman"/>
            <w:sz w:val="24"/>
            <w:szCs w:val="24"/>
          </w:rPr>
          <w:t xml:space="preserve">he Federal award or subaward will be </w:t>
        </w:r>
      </w:ins>
      <w:r w:rsidRPr="001C7544">
        <w:rPr>
          <w:rFonts w:ascii="Times New Roman" w:eastAsia="Times New Roman" w:hAnsi="Times New Roman" w:cs="Times New Roman"/>
          <w:sz w:val="24"/>
          <w:szCs w:val="24"/>
        </w:rPr>
        <w:t>less than $25,000</w:t>
      </w:r>
      <w:del w:id="240" w:author="OFFM" w:date="2024-04-16T10:53:00Z">
        <w:r w:rsidR="00817C00" w:rsidRPr="00F74592">
          <w:rPr>
            <w:rFonts w:ascii="Times New Roman" w:hAnsi="Times New Roman" w:cs="Times New Roman"/>
            <w:sz w:val="24"/>
            <w:szCs w:val="24"/>
          </w:rPr>
          <w:delText>, if the</w:delText>
        </w:r>
      </w:del>
      <w:ins w:id="241" w:author="OFFM" w:date="2024-04-16T10:53:00Z">
        <w:r w:rsidRPr="001C7544">
          <w:rPr>
            <w:rFonts w:ascii="Times New Roman" w:eastAsia="Times New Roman" w:hAnsi="Times New Roman" w:cs="Times New Roman"/>
            <w:sz w:val="24"/>
            <w:szCs w:val="24"/>
          </w:rPr>
          <w:t xml:space="preserve">; and </w:t>
        </w:r>
      </w:ins>
    </w:p>
    <w:p w14:paraId="7EB98B03" w14:textId="61B5617C" w:rsidR="000B5224" w:rsidRPr="001C7544" w:rsidRDefault="00F2264C" w:rsidP="000B5224">
      <w:pPr>
        <w:spacing w:after="0" w:line="480" w:lineRule="auto"/>
        <w:ind w:firstLine="720"/>
        <w:contextualSpacing/>
        <w:rPr>
          <w:ins w:id="242" w:author="OFFM" w:date="2024-04-16T10:53:00Z"/>
          <w:rFonts w:ascii="Times New Roman" w:eastAsia="Times New Roman" w:hAnsi="Times New Roman" w:cs="Times New Roman"/>
          <w:sz w:val="24"/>
          <w:szCs w:val="24"/>
        </w:rPr>
      </w:pPr>
      <w:ins w:id="243" w:author="OFFM" w:date="2024-04-16T10:53:00Z">
        <w:r w:rsidRPr="001C7544">
          <w:rPr>
            <w:rFonts w:ascii="Times New Roman" w:eastAsia="Times New Roman" w:hAnsi="Times New Roman" w:cs="Times New Roman"/>
            <w:sz w:val="24"/>
            <w:szCs w:val="24"/>
          </w:rPr>
          <w:t>(</w:t>
        </w:r>
        <w:r w:rsidRPr="001C7544">
          <w:rPr>
            <w:rFonts w:ascii="Times New Roman" w:eastAsia="Times New Roman" w:hAnsi="Times New Roman" w:cs="Times New Roman"/>
            <w:i/>
            <w:iCs/>
            <w:sz w:val="24"/>
            <w:szCs w:val="24"/>
          </w:rPr>
          <w:t>4</w:t>
        </w:r>
        <w:r w:rsidRPr="001C7544">
          <w:rPr>
            <w:rFonts w:ascii="Times New Roman" w:eastAsia="Times New Roman" w:hAnsi="Times New Roman" w:cs="Times New Roman"/>
            <w:sz w:val="24"/>
            <w:szCs w:val="24"/>
          </w:rPr>
          <w:t xml:space="preserve">) </w:t>
        </w:r>
        <w:r w:rsidR="00943EEC">
          <w:rPr>
            <w:rFonts w:ascii="Times New Roman" w:eastAsia="Times New Roman" w:hAnsi="Times New Roman" w:cs="Times New Roman"/>
            <w:sz w:val="24"/>
            <w:szCs w:val="24"/>
          </w:rPr>
          <w:t>T</w:t>
        </w:r>
        <w:r w:rsidRPr="001C7544">
          <w:rPr>
            <w:rFonts w:ascii="Times New Roman" w:eastAsia="Times New Roman" w:hAnsi="Times New Roman" w:cs="Times New Roman"/>
            <w:sz w:val="24"/>
            <w:szCs w:val="24"/>
          </w:rPr>
          <w:t>he</w:t>
        </w:r>
      </w:ins>
      <w:r w:rsidRPr="001C7544">
        <w:rPr>
          <w:rFonts w:ascii="Times New Roman" w:eastAsia="Times New Roman" w:hAnsi="Times New Roman" w:cs="Times New Roman"/>
          <w:sz w:val="24"/>
          <w:szCs w:val="24"/>
        </w:rPr>
        <w:t xml:space="preserve"> Federal </w:t>
      </w:r>
      <w:del w:id="24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deems it to be impractical for the entity to comply with the </w:t>
      </w:r>
      <w:del w:id="245" w:author="OFFM" w:date="2024-04-16T10:53:00Z">
        <w:r w:rsidR="00817C00" w:rsidRPr="00F74592">
          <w:rPr>
            <w:rFonts w:ascii="Times New Roman" w:hAnsi="Times New Roman" w:cs="Times New Roman"/>
            <w:sz w:val="24"/>
            <w:szCs w:val="24"/>
          </w:rPr>
          <w:delText xml:space="preserve">requirement(s). This </w:delText>
        </w:r>
      </w:del>
      <w:ins w:id="246" w:author="OFFM" w:date="2024-04-16T10:53:00Z">
        <w:r w:rsidRPr="001C7544">
          <w:rPr>
            <w:rFonts w:ascii="Times New Roman" w:eastAsia="Times New Roman" w:hAnsi="Times New Roman" w:cs="Times New Roman"/>
            <w:sz w:val="24"/>
            <w:szCs w:val="24"/>
          </w:rPr>
          <w:t xml:space="preserve">requirements of this part. </w:t>
        </w:r>
      </w:ins>
    </w:p>
    <w:p w14:paraId="2F16F990" w14:textId="0669B2B5" w:rsidR="000B5224" w:rsidRPr="001C7544" w:rsidRDefault="00F2264C" w:rsidP="000B5224">
      <w:pPr>
        <w:spacing w:after="0" w:line="480" w:lineRule="auto"/>
        <w:ind w:firstLine="720"/>
        <w:contextualSpacing/>
        <w:rPr>
          <w:ins w:id="247" w:author="OFFM" w:date="2024-04-16T10:53:00Z"/>
          <w:rFonts w:ascii="Times New Roman" w:eastAsia="Times New Roman" w:hAnsi="Times New Roman" w:cs="Times New Roman"/>
          <w:sz w:val="24"/>
          <w:szCs w:val="24"/>
        </w:rPr>
      </w:pPr>
      <w:ins w:id="248" w:author="OFFM" w:date="2024-04-16T10:53:00Z">
        <w:r w:rsidRPr="001C7544">
          <w:rPr>
            <w:rFonts w:ascii="Times New Roman" w:eastAsia="Times New Roman" w:hAnsi="Times New Roman" w:cs="Times New Roman"/>
            <w:sz w:val="24"/>
            <w:szCs w:val="24"/>
          </w:rPr>
          <w:t xml:space="preserve">(B) The Federal agency must </w:t>
        </w:r>
        <w:proofErr w:type="gramStart"/>
        <w:r w:rsidRPr="001C7544">
          <w:rPr>
            <w:rFonts w:ascii="Times New Roman" w:eastAsia="Times New Roman" w:hAnsi="Times New Roman" w:cs="Times New Roman"/>
            <w:sz w:val="24"/>
            <w:szCs w:val="24"/>
          </w:rPr>
          <w:t>determine  this</w:t>
        </w:r>
        <w:proofErr w:type="gramEnd"/>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exemption </w:t>
      </w:r>
      <w:del w:id="249" w:author="OFFM" w:date="2024-04-16T10:53:00Z">
        <w:r w:rsidR="00817C00" w:rsidRPr="00F74592">
          <w:rPr>
            <w:rFonts w:ascii="Times New Roman" w:hAnsi="Times New Roman" w:cs="Times New Roman"/>
            <w:sz w:val="24"/>
            <w:szCs w:val="24"/>
          </w:rPr>
          <w:delText xml:space="preserve">must be determined </w:delText>
        </w:r>
      </w:del>
      <w:ins w:id="250" w:author="OFFM" w:date="2024-04-16T10:53:00Z">
        <w:r w:rsidRPr="001C7544">
          <w:rPr>
            <w:rFonts w:ascii="Times New Roman" w:eastAsia="Times New Roman" w:hAnsi="Times New Roman" w:cs="Times New Roman"/>
            <w:sz w:val="24"/>
            <w:szCs w:val="24"/>
          </w:rPr>
          <w:t>on a case-</w:t>
        </w:r>
      </w:ins>
      <w:r w:rsidRPr="001C7544">
        <w:rPr>
          <w:rFonts w:ascii="Times New Roman" w:eastAsia="Times New Roman" w:hAnsi="Times New Roman" w:cs="Times New Roman"/>
          <w:sz w:val="24"/>
          <w:szCs w:val="24"/>
        </w:rPr>
        <w:t>by</w:t>
      </w:r>
      <w:ins w:id="251" w:author="OFFM" w:date="2024-04-16T10:53:00Z">
        <w:r w:rsidRPr="001C7544">
          <w:rPr>
            <w:rFonts w:ascii="Times New Roman" w:eastAsia="Times New Roman" w:hAnsi="Times New Roman" w:cs="Times New Roman"/>
            <w:sz w:val="24"/>
            <w:szCs w:val="24"/>
          </w:rPr>
          <w:t xml:space="preserve">-case basis while utilizing a risk-based approach; </w:t>
        </w:r>
      </w:ins>
    </w:p>
    <w:p w14:paraId="1F70CC60" w14:textId="4317BD2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252" w:name="_Hlk161013400"/>
      <w:bookmarkStart w:id="253" w:name="_Hlk144809698"/>
      <w:ins w:id="254" w:author="OFFM" w:date="2024-04-16T10:53:00Z">
        <w:r w:rsidRPr="001C7544">
          <w:rPr>
            <w:rFonts w:ascii="Times New Roman" w:eastAsia="Times New Roman" w:hAnsi="Times New Roman" w:cs="Times New Roman"/>
            <w:sz w:val="24"/>
            <w:szCs w:val="24"/>
          </w:rPr>
          <w:t>(iii) For applicants or recipients,</w:t>
        </w:r>
      </w:ins>
      <w:r w:rsidRPr="001C7544">
        <w:rPr>
          <w:rFonts w:ascii="Times New Roman" w:eastAsia="Times New Roman" w:hAnsi="Times New Roman" w:cs="Times New Roman"/>
          <w:sz w:val="24"/>
          <w:szCs w:val="24"/>
        </w:rPr>
        <w:t xml:space="preserve"> the Federal </w:t>
      </w:r>
      <w:del w:id="25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ins w:id="256" w:author="OFFM" w:date="2024-04-16T10:53:00Z">
        <w:r w:rsidRPr="001C7544">
          <w:rPr>
            <w:rFonts w:ascii="Times New Roman" w:eastAsia="Times New Roman" w:hAnsi="Times New Roman" w:cs="Times New Roman"/>
            <w:sz w:val="24"/>
            <w:szCs w:val="24"/>
          </w:rPr>
          <w:t xml:space="preserve">may exempt </w:t>
        </w:r>
        <w:bookmarkStart w:id="257" w:name="_Hlk162388207"/>
        <w:r w:rsidRPr="001C7544">
          <w:rPr>
            <w:rFonts w:ascii="Times New Roman" w:eastAsia="Times New Roman" w:hAnsi="Times New Roman" w:cs="Times New Roman"/>
            <w:sz w:val="24"/>
            <w:szCs w:val="24"/>
          </w:rPr>
          <w:t xml:space="preserve">foreign organizations or foreign public entities </w:t>
        </w:r>
        <w:bookmarkEnd w:id="257"/>
        <w:r w:rsidRPr="001C7544">
          <w:rPr>
            <w:rFonts w:ascii="Times New Roman" w:eastAsia="Times New Roman" w:hAnsi="Times New Roman" w:cs="Times New Roman"/>
            <w:sz w:val="24"/>
            <w:szCs w:val="24"/>
          </w:rPr>
          <w:t>from completing full registration in SAM.gov for a Federal award less than $500,000</w:t>
        </w:r>
        <w:r w:rsidR="00AA1012">
          <w:rPr>
            <w:rFonts w:ascii="Times New Roman" w:eastAsia="Times New Roman" w:hAnsi="Times New Roman" w:cs="Times New Roman"/>
            <w:sz w:val="24"/>
            <w:szCs w:val="24"/>
          </w:rPr>
          <w:t xml:space="preserve"> that will be performed outside the United States</w:t>
        </w:r>
        <w:r w:rsidRPr="001C7544">
          <w:rPr>
            <w:rFonts w:ascii="Times New Roman" w:eastAsia="Times New Roman" w:hAnsi="Times New Roman" w:cs="Times New Roman"/>
            <w:sz w:val="24"/>
            <w:szCs w:val="24"/>
          </w:rPr>
          <w:t xml:space="preserve">. Foreign </w:t>
        </w:r>
        <w:r w:rsidRPr="001C7544">
          <w:rPr>
            <w:rFonts w:ascii="Times New Roman" w:eastAsia="Times New Roman" w:hAnsi="Times New Roman" w:cs="Times New Roman"/>
            <w:sz w:val="24"/>
            <w:szCs w:val="24"/>
          </w:rPr>
          <w:lastRenderedPageBreak/>
          <w:t>organizations or foreign public entities exempted from registering in SAM.gov under this provision must still obtain a UEI.</w:t>
        </w:r>
        <w:bookmarkStart w:id="258" w:name="_Hlk160639363"/>
        <w:r w:rsidRPr="001C7544">
          <w:rPr>
            <w:rFonts w:ascii="Times New Roman" w:eastAsia="Times New Roman" w:hAnsi="Times New Roman" w:cs="Times New Roman"/>
            <w:sz w:val="24"/>
            <w:szCs w:val="24"/>
          </w:rPr>
          <w:t xml:space="preserve"> The Federal agency must determine this exemption </w:t>
        </w:r>
      </w:ins>
      <w:r w:rsidRPr="001C7544">
        <w:rPr>
          <w:rFonts w:ascii="Times New Roman" w:eastAsia="Times New Roman" w:hAnsi="Times New Roman" w:cs="Times New Roman"/>
          <w:sz w:val="24"/>
          <w:szCs w:val="24"/>
        </w:rPr>
        <w:t>on a case-by-case basis while utilizing a risk-based approach</w:t>
      </w:r>
      <w:bookmarkEnd w:id="258"/>
      <w:del w:id="259" w:author="OFFM" w:date="2024-04-16T10:53:00Z">
        <w:r w:rsidR="00817C00" w:rsidRPr="00F74592">
          <w:rPr>
            <w:rFonts w:ascii="Times New Roman" w:hAnsi="Times New Roman" w:cs="Times New Roman"/>
            <w:sz w:val="24"/>
            <w:szCs w:val="24"/>
          </w:rPr>
          <w:delText xml:space="preserve"> and does not apply if subawards are anticipated.</w:delText>
        </w:r>
      </w:del>
      <w:ins w:id="260" w:author="OFFM" w:date="2024-04-16T10:53:00Z">
        <w:r w:rsidRPr="001C7544">
          <w:rPr>
            <w:rFonts w:ascii="Times New Roman" w:eastAsia="Times New Roman" w:hAnsi="Times New Roman" w:cs="Times New Roman"/>
            <w:sz w:val="24"/>
            <w:szCs w:val="24"/>
          </w:rPr>
          <w:t>; or</w:t>
        </w:r>
      </w:ins>
      <w:r w:rsidRPr="001C7544">
        <w:rPr>
          <w:rFonts w:ascii="Times New Roman" w:eastAsia="Times New Roman" w:hAnsi="Times New Roman" w:cs="Times New Roman"/>
          <w:sz w:val="24"/>
          <w:szCs w:val="24"/>
        </w:rPr>
        <w:t xml:space="preserve"> </w:t>
      </w:r>
    </w:p>
    <w:bookmarkEnd w:id="168"/>
    <w:bookmarkEnd w:id="252"/>
    <w:p w14:paraId="455D4828" w14:textId="6D1A3B6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261" w:author="OFFM" w:date="2024-04-16T10:53:00Z">
        <w:r w:rsidR="00817C00" w:rsidRPr="00F74592">
          <w:rPr>
            <w:rFonts w:ascii="Times New Roman" w:hAnsi="Times New Roman" w:cs="Times New Roman"/>
            <w:sz w:val="24"/>
            <w:szCs w:val="24"/>
          </w:rPr>
          <w:delText>iii</w:delText>
        </w:r>
      </w:del>
      <w:ins w:id="262" w:author="OFFM" w:date="2024-04-16T10:53:00Z">
        <w:r w:rsidRPr="001C7544">
          <w:rPr>
            <w:rFonts w:ascii="Times New Roman" w:eastAsia="Times New Roman" w:hAnsi="Times New Roman" w:cs="Times New Roman"/>
            <w:sz w:val="24"/>
            <w:szCs w:val="24"/>
          </w:rPr>
          <w:t>iv</w:t>
        </w:r>
      </w:ins>
      <w:r w:rsidRPr="001C7544">
        <w:rPr>
          <w:rFonts w:ascii="Times New Roman" w:eastAsia="Times New Roman" w:hAnsi="Times New Roman" w:cs="Times New Roman"/>
          <w:sz w:val="24"/>
          <w:szCs w:val="24"/>
        </w:rPr>
        <w:t xml:space="preserve">) For </w:t>
      </w:r>
      <w:del w:id="263" w:author="OFFM" w:date="2024-04-16T10:53:00Z">
        <w:r w:rsidR="00817C00" w:rsidRPr="00F74592">
          <w:rPr>
            <w:rFonts w:ascii="Times New Roman" w:hAnsi="Times New Roman" w:cs="Times New Roman"/>
            <w:sz w:val="24"/>
            <w:szCs w:val="24"/>
          </w:rPr>
          <w:delText>an applicant, if</w:delText>
        </w:r>
      </w:del>
      <w:ins w:id="264" w:author="OFFM" w:date="2024-04-16T10:53:00Z">
        <w:r w:rsidRPr="001C7544">
          <w:rPr>
            <w:rFonts w:ascii="Times New Roman" w:eastAsia="Times New Roman" w:hAnsi="Times New Roman" w:cs="Times New Roman"/>
            <w:sz w:val="24"/>
            <w:szCs w:val="24"/>
          </w:rPr>
          <w:t>applicants,</w:t>
        </w:r>
      </w:ins>
      <w:r w:rsidRPr="001C7544">
        <w:rPr>
          <w:rFonts w:ascii="Times New Roman" w:eastAsia="Times New Roman" w:hAnsi="Times New Roman" w:cs="Times New Roman"/>
          <w:sz w:val="24"/>
          <w:szCs w:val="24"/>
        </w:rPr>
        <w:t xml:space="preserve"> the Federal </w:t>
      </w:r>
      <w:del w:id="26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del w:id="266" w:author="OFFM" w:date="2024-04-16T10:53:00Z">
        <w:r w:rsidR="00817C00" w:rsidRPr="00F74592">
          <w:rPr>
            <w:rFonts w:ascii="Times New Roman" w:hAnsi="Times New Roman" w:cs="Times New Roman"/>
            <w:sz w:val="24"/>
            <w:szCs w:val="24"/>
          </w:rPr>
          <w:delText>makes a determination</w:delText>
        </w:r>
      </w:del>
      <w:ins w:id="267" w:author="OFFM" w:date="2024-04-16T10:53:00Z">
        <w:r w:rsidRPr="001C7544">
          <w:rPr>
            <w:rFonts w:ascii="Times New Roman" w:eastAsia="Times New Roman" w:hAnsi="Times New Roman" w:cs="Times New Roman"/>
            <w:sz w:val="24"/>
            <w:szCs w:val="24"/>
          </w:rPr>
          <w:t>determines</w:t>
        </w:r>
      </w:ins>
      <w:r w:rsidRPr="001C7544">
        <w:rPr>
          <w:rFonts w:ascii="Times New Roman" w:eastAsia="Times New Roman" w:hAnsi="Times New Roman" w:cs="Times New Roman"/>
          <w:sz w:val="24"/>
          <w:szCs w:val="24"/>
        </w:rPr>
        <w:t xml:space="preserve"> that there are exigent circumstances that prohibit the applicant from receiving a </w:t>
      </w:r>
      <w:del w:id="268" w:author="OFFM" w:date="2024-04-16T10:53:00Z">
        <w:r w:rsidR="00817C00" w:rsidRPr="00F74592">
          <w:rPr>
            <w:rFonts w:ascii="Times New Roman" w:hAnsi="Times New Roman" w:cs="Times New Roman"/>
            <w:sz w:val="24"/>
            <w:szCs w:val="24"/>
          </w:rPr>
          <w:delText>unique entity identifier</w:delText>
        </w:r>
      </w:del>
      <w:ins w:id="269" w:author="OFFM" w:date="2024-04-16T10:53:00Z">
        <w:r w:rsidRPr="001C7544">
          <w:rPr>
            <w:rFonts w:ascii="Times New Roman" w:eastAsia="Times New Roman" w:hAnsi="Times New Roman" w:cs="Times New Roman"/>
            <w:sz w:val="24"/>
            <w:szCs w:val="24"/>
          </w:rPr>
          <w:t>UEI</w:t>
        </w:r>
      </w:ins>
      <w:r w:rsidRPr="001C7544">
        <w:rPr>
          <w:rFonts w:ascii="Times New Roman" w:eastAsia="Times New Roman" w:hAnsi="Times New Roman" w:cs="Times New Roman"/>
          <w:sz w:val="24"/>
          <w:szCs w:val="24"/>
        </w:rPr>
        <w:t xml:space="preserve"> and </w:t>
      </w:r>
      <w:del w:id="270" w:author="OFFM" w:date="2024-04-16T10:53:00Z">
        <w:r w:rsidR="00817C00" w:rsidRPr="00F74592">
          <w:rPr>
            <w:rFonts w:ascii="Times New Roman" w:hAnsi="Times New Roman" w:cs="Times New Roman"/>
            <w:sz w:val="24"/>
            <w:szCs w:val="24"/>
          </w:rPr>
          <w:delText>completing</w:delText>
        </w:r>
      </w:del>
      <w:ins w:id="271" w:author="OFFM" w:date="2024-04-16T10:53:00Z">
        <w:r w:rsidRPr="001C7544">
          <w:rPr>
            <w:rFonts w:ascii="Times New Roman" w:eastAsia="Times New Roman" w:hAnsi="Times New Roman" w:cs="Times New Roman"/>
            <w:sz w:val="24"/>
            <w:szCs w:val="24"/>
          </w:rPr>
          <w:t>registering in</w:t>
        </w:r>
      </w:ins>
      <w:r w:rsidRPr="001C7544">
        <w:rPr>
          <w:rFonts w:ascii="Times New Roman" w:eastAsia="Times New Roman" w:hAnsi="Times New Roman" w:cs="Times New Roman"/>
          <w:sz w:val="24"/>
          <w:szCs w:val="24"/>
        </w:rPr>
        <w:t xml:space="preserve"> SAM</w:t>
      </w:r>
      <w:del w:id="272" w:author="OFFM" w:date="2024-04-16T10:53:00Z">
        <w:r w:rsidR="00817C00" w:rsidRPr="00F74592">
          <w:rPr>
            <w:rFonts w:ascii="Times New Roman" w:hAnsi="Times New Roman" w:cs="Times New Roman"/>
            <w:sz w:val="24"/>
            <w:szCs w:val="24"/>
          </w:rPr>
          <w:delText xml:space="preserve"> registration prior to</w:delText>
        </w:r>
      </w:del>
      <w:ins w:id="273" w:author="OFFM" w:date="2024-04-16T10:53:00Z">
        <w:r w:rsidRPr="001C7544">
          <w:rPr>
            <w:rFonts w:ascii="Times New Roman" w:eastAsia="Times New Roman" w:hAnsi="Times New Roman" w:cs="Times New Roman"/>
            <w:sz w:val="24"/>
            <w:szCs w:val="24"/>
          </w:rPr>
          <w:t>.gov before</w:t>
        </w:r>
      </w:ins>
      <w:r w:rsidRPr="001C7544">
        <w:rPr>
          <w:rFonts w:ascii="Times New Roman" w:eastAsia="Times New Roman" w:hAnsi="Times New Roman" w:cs="Times New Roman"/>
          <w:sz w:val="24"/>
          <w:szCs w:val="24"/>
        </w:rPr>
        <w:t xml:space="preserve"> receiving a Federal award. In these instances, Federal </w:t>
      </w:r>
      <w:del w:id="27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must require the recipient to obtain a </w:t>
      </w:r>
      <w:del w:id="275" w:author="OFFM" w:date="2024-04-16T10:53:00Z">
        <w:r w:rsidR="00817C00" w:rsidRPr="00F74592">
          <w:rPr>
            <w:rFonts w:ascii="Times New Roman" w:hAnsi="Times New Roman" w:cs="Times New Roman"/>
            <w:sz w:val="24"/>
            <w:szCs w:val="24"/>
          </w:rPr>
          <w:delText>unique entity identifier</w:delText>
        </w:r>
      </w:del>
      <w:ins w:id="276" w:author="OFFM" w:date="2024-04-16T10:53:00Z">
        <w:r w:rsidRPr="001C7544">
          <w:rPr>
            <w:rFonts w:ascii="Times New Roman" w:eastAsia="Times New Roman" w:hAnsi="Times New Roman" w:cs="Times New Roman"/>
            <w:sz w:val="24"/>
            <w:szCs w:val="24"/>
          </w:rPr>
          <w:t>UEI</w:t>
        </w:r>
      </w:ins>
      <w:r w:rsidRPr="001C7544">
        <w:rPr>
          <w:rFonts w:ascii="Times New Roman" w:eastAsia="Times New Roman" w:hAnsi="Times New Roman" w:cs="Times New Roman"/>
          <w:sz w:val="24"/>
          <w:szCs w:val="24"/>
        </w:rPr>
        <w:t xml:space="preserve"> and complete </w:t>
      </w:r>
      <w:del w:id="277" w:author="OFFM" w:date="2024-04-16T10:53:00Z">
        <w:r w:rsidR="00817C00" w:rsidRPr="00F74592">
          <w:rPr>
            <w:rFonts w:ascii="Times New Roman" w:hAnsi="Times New Roman" w:cs="Times New Roman"/>
            <w:sz w:val="24"/>
            <w:szCs w:val="24"/>
          </w:rPr>
          <w:delText xml:space="preserve">SAM </w:delText>
        </w:r>
      </w:del>
      <w:r w:rsidRPr="001C7544">
        <w:rPr>
          <w:rFonts w:ascii="Times New Roman" w:eastAsia="Times New Roman" w:hAnsi="Times New Roman" w:cs="Times New Roman"/>
          <w:sz w:val="24"/>
          <w:szCs w:val="24"/>
        </w:rPr>
        <w:t xml:space="preserve">registration </w:t>
      </w:r>
      <w:ins w:id="278" w:author="OFFM" w:date="2024-04-16T10:53:00Z">
        <w:r w:rsidRPr="001C7544">
          <w:rPr>
            <w:rFonts w:ascii="Times New Roman" w:eastAsia="Times New Roman" w:hAnsi="Times New Roman" w:cs="Times New Roman"/>
            <w:sz w:val="24"/>
            <w:szCs w:val="24"/>
          </w:rPr>
          <w:t xml:space="preserve">in SAM.gov </w:t>
        </w:r>
      </w:ins>
      <w:r w:rsidRPr="001C7544">
        <w:rPr>
          <w:rFonts w:ascii="Times New Roman" w:eastAsia="Times New Roman" w:hAnsi="Times New Roman" w:cs="Times New Roman"/>
          <w:sz w:val="24"/>
          <w:szCs w:val="24"/>
        </w:rPr>
        <w:t xml:space="preserve">within 30 days of the Federal award date. </w:t>
      </w:r>
    </w:p>
    <w:bookmarkEnd w:id="253"/>
    <w:p w14:paraId="22665CF4" w14:textId="77777777" w:rsidR="00817C00" w:rsidRPr="00F74592" w:rsidRDefault="00817C00" w:rsidP="006E4F5E">
      <w:pPr>
        <w:spacing w:after="0" w:line="480" w:lineRule="auto"/>
        <w:ind w:firstLine="720"/>
        <w:contextualSpacing/>
        <w:rPr>
          <w:del w:id="279" w:author="OFFM" w:date="2024-04-16T10:53:00Z"/>
          <w:rFonts w:ascii="Times New Roman" w:hAnsi="Times New Roman" w:cs="Times New Roman"/>
          <w:sz w:val="24"/>
          <w:szCs w:val="24"/>
        </w:rPr>
      </w:pPr>
      <w:del w:id="280" w:author="OFFM" w:date="2024-04-16T10:53:00Z">
        <w:r w:rsidRPr="00F74592">
          <w:rPr>
            <w:rFonts w:ascii="Times New Roman" w:hAnsi="Times New Roman" w:cs="Times New Roman"/>
            <w:sz w:val="24"/>
            <w:szCs w:val="24"/>
          </w:rPr>
          <w:delText xml:space="preserve">(3) Federal awarding agencies' use of generic unique entity identifier, as described in paragraphs (c)(1) and (2) of this section, should be rare. Having a generic unique entity identifier limits a recipient's ability to use Governmentwide systems that are needed to comply with some reporting requirements. </w:delText>
        </w:r>
      </w:del>
    </w:p>
    <w:p w14:paraId="26A5F2BC" w14:textId="30026C76"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81" w:author="OFFM" w:date="2024-04-16T10:53:00Z">
        <w:r w:rsidRPr="00F74592">
          <w:rPr>
            <w:rFonts w:ascii="Times New Roman" w:hAnsi="Times New Roman" w:cs="Times New Roman"/>
            <w:sz w:val="24"/>
            <w:szCs w:val="24"/>
          </w:rPr>
          <w:delText>(d</w:delText>
        </w:r>
      </w:del>
      <w:ins w:id="282" w:author="OFFM" w:date="2024-04-16T10:53:00Z">
        <w:r w:rsidR="00F2264C" w:rsidRPr="001C7544">
          <w:rPr>
            <w:rFonts w:ascii="Times New Roman" w:eastAsia="Times New Roman" w:hAnsi="Times New Roman" w:cs="Times New Roman"/>
            <w:sz w:val="24"/>
            <w:szCs w:val="24"/>
          </w:rPr>
          <w:t>(b</w:t>
        </w:r>
      </w:ins>
      <w:r w:rsidR="00F2264C" w:rsidRPr="001C7544">
        <w:rPr>
          <w:rFonts w:ascii="Times New Roman" w:eastAsia="Times New Roman" w:hAnsi="Times New Roman" w:cs="Times New Roman"/>
          <w:sz w:val="24"/>
          <w:szCs w:val="24"/>
        </w:rPr>
        <w:t xml:space="preserve">) </w:t>
      </w:r>
      <w:r w:rsidR="00F2264C" w:rsidRPr="00A63D45">
        <w:rPr>
          <w:rFonts w:ascii="Times New Roman" w:hAnsi="Times New Roman"/>
          <w:i/>
          <w:sz w:val="24"/>
        </w:rPr>
        <w:t>Class exceptions.</w:t>
      </w:r>
      <w:r w:rsidR="00F2264C" w:rsidRPr="001C7544">
        <w:rPr>
          <w:rFonts w:ascii="Times New Roman" w:eastAsia="Times New Roman" w:hAnsi="Times New Roman" w:cs="Times New Roman"/>
          <w:sz w:val="24"/>
          <w:szCs w:val="24"/>
        </w:rPr>
        <w:t xml:space="preserve"> OMB may </w:t>
      </w:r>
      <w:del w:id="283" w:author="OFFM" w:date="2024-04-16T10:53:00Z">
        <w:r w:rsidRPr="00F74592">
          <w:rPr>
            <w:rFonts w:ascii="Times New Roman" w:hAnsi="Times New Roman" w:cs="Times New Roman"/>
            <w:sz w:val="24"/>
            <w:szCs w:val="24"/>
          </w:rPr>
          <w:delText>allow</w:delText>
        </w:r>
      </w:del>
      <w:ins w:id="284" w:author="OFFM" w:date="2024-04-16T10:53:00Z">
        <w:r w:rsidR="00F2264C" w:rsidRPr="001C7544">
          <w:rPr>
            <w:rFonts w:ascii="Times New Roman" w:eastAsia="Times New Roman" w:hAnsi="Times New Roman" w:cs="Times New Roman"/>
            <w:sz w:val="24"/>
            <w:szCs w:val="24"/>
          </w:rPr>
          <w:t>approve additional</w:t>
        </w:r>
      </w:ins>
      <w:r w:rsidR="00F2264C" w:rsidRPr="001C7544">
        <w:rPr>
          <w:rFonts w:ascii="Times New Roman" w:eastAsia="Times New Roman" w:hAnsi="Times New Roman" w:cs="Times New Roman"/>
          <w:sz w:val="24"/>
          <w:szCs w:val="24"/>
        </w:rPr>
        <w:t xml:space="preserve"> exceptions for classes of Federal awards, applicants, </w:t>
      </w:r>
      <w:del w:id="285" w:author="OFFM" w:date="2024-04-16T10:53:00Z">
        <w:r w:rsidRPr="00F74592">
          <w:rPr>
            <w:rFonts w:ascii="Times New Roman" w:hAnsi="Times New Roman" w:cs="Times New Roman"/>
            <w:sz w:val="24"/>
            <w:szCs w:val="24"/>
          </w:rPr>
          <w:delText>and</w:delText>
        </w:r>
      </w:del>
      <w:ins w:id="286" w:author="OFFM" w:date="2024-04-16T10:53:00Z">
        <w:r w:rsidR="00F2264C" w:rsidRPr="001C7544">
          <w:rPr>
            <w:rFonts w:ascii="Times New Roman" w:eastAsia="Times New Roman" w:hAnsi="Times New Roman" w:cs="Times New Roman"/>
            <w:sz w:val="24"/>
            <w:szCs w:val="24"/>
          </w:rPr>
          <w:t>or</w:t>
        </w:r>
      </w:ins>
      <w:r w:rsidR="00F2264C" w:rsidRPr="001C7544">
        <w:rPr>
          <w:rFonts w:ascii="Times New Roman" w:eastAsia="Times New Roman" w:hAnsi="Times New Roman" w:cs="Times New Roman"/>
          <w:sz w:val="24"/>
          <w:szCs w:val="24"/>
        </w:rPr>
        <w:t xml:space="preserve"> recipients subject to the requirements of this part when exceptions are not prohibited by statute. </w:t>
      </w:r>
    </w:p>
    <w:bookmarkEnd w:id="169"/>
    <w:p w14:paraId="475DE5B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B</w:t>
      </w:r>
      <w:r w:rsidRPr="00A63D45">
        <w:rPr>
          <w:b/>
          <w:sz w:val="24"/>
        </w:rPr>
        <w:t>—</w:t>
      </w:r>
      <w:r w:rsidRPr="001C7544">
        <w:rPr>
          <w:rFonts w:ascii="Times New Roman" w:eastAsia="Times New Roman" w:hAnsi="Times New Roman" w:cs="Times New Roman"/>
          <w:b/>
          <w:bCs/>
          <w:sz w:val="24"/>
          <w:szCs w:val="24"/>
        </w:rPr>
        <w:t>Policy</w:t>
      </w:r>
    </w:p>
    <w:p w14:paraId="7842B25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25.200 Requirements for notice of funding opportunities, regulations, and application instructions.</w:t>
      </w:r>
    </w:p>
    <w:p w14:paraId="522C83E1" w14:textId="77777777" w:rsidR="00817C00" w:rsidRPr="00F74592" w:rsidRDefault="00F2264C" w:rsidP="006E4F5E">
      <w:pPr>
        <w:spacing w:after="0" w:line="480" w:lineRule="auto"/>
        <w:ind w:firstLine="720"/>
        <w:contextualSpacing/>
        <w:rPr>
          <w:del w:id="287"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 xml:space="preserve">(a) </w:t>
      </w:r>
      <w:del w:id="288" w:author="OFFM" w:date="2024-04-16T10:53:00Z">
        <w:r w:rsidR="00817C00" w:rsidRPr="00F74592">
          <w:rPr>
            <w:rFonts w:ascii="Times New Roman" w:hAnsi="Times New Roman" w:cs="Times New Roman"/>
            <w:sz w:val="24"/>
            <w:szCs w:val="24"/>
          </w:rPr>
          <w:delText>Each</w:delText>
        </w:r>
      </w:del>
      <w:ins w:id="289"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Federal </w:t>
      </w:r>
      <w:del w:id="290"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that </w:t>
      </w:r>
      <w:del w:id="291" w:author="OFFM" w:date="2024-04-16T10:53:00Z">
        <w:r w:rsidR="00817C00" w:rsidRPr="00F74592">
          <w:rPr>
            <w:rFonts w:ascii="Times New Roman" w:hAnsi="Times New Roman" w:cs="Times New Roman"/>
            <w:sz w:val="24"/>
            <w:szCs w:val="24"/>
          </w:rPr>
          <w:delText>awards the types of</w:delText>
        </w:r>
      </w:del>
      <w:ins w:id="292" w:author="OFFM" w:date="2024-04-16T10:53:00Z">
        <w:r w:rsidRPr="001C7544">
          <w:rPr>
            <w:rFonts w:ascii="Times New Roman" w:eastAsia="Times New Roman" w:hAnsi="Times New Roman" w:cs="Times New Roman"/>
            <w:sz w:val="24"/>
            <w:szCs w:val="24"/>
          </w:rPr>
          <w:t>issues</w:t>
        </w:r>
      </w:ins>
      <w:r w:rsidRPr="001C7544">
        <w:rPr>
          <w:rFonts w:ascii="Times New Roman" w:eastAsia="Times New Roman" w:hAnsi="Times New Roman" w:cs="Times New Roman"/>
          <w:sz w:val="24"/>
          <w:szCs w:val="24"/>
        </w:rPr>
        <w:t xml:space="preserve"> Federal financial assistance </w:t>
      </w:r>
      <w:del w:id="293" w:author="OFFM" w:date="2024-04-16T10:53:00Z">
        <w:r w:rsidR="00817C00" w:rsidRPr="00F74592">
          <w:rPr>
            <w:rFonts w:ascii="Times New Roman" w:hAnsi="Times New Roman" w:cs="Times New Roman"/>
            <w:sz w:val="24"/>
            <w:szCs w:val="24"/>
          </w:rPr>
          <w:delText>defined in</w:delText>
        </w:r>
      </w:del>
      <w:ins w:id="294" w:author="OFFM" w:date="2024-04-16T10:53:00Z">
        <w:r w:rsidRPr="001C7544">
          <w:rPr>
            <w:rFonts w:ascii="Times New Roman" w:eastAsia="Times New Roman" w:hAnsi="Times New Roman" w:cs="Times New Roman"/>
            <w:sz w:val="24"/>
            <w:szCs w:val="24"/>
          </w:rPr>
          <w:t>(see</w:t>
        </w:r>
      </w:ins>
      <w:r w:rsidRPr="001C7544">
        <w:rPr>
          <w:rFonts w:ascii="Times New Roman" w:eastAsia="Times New Roman" w:hAnsi="Times New Roman" w:cs="Times New Roman"/>
          <w:sz w:val="24"/>
          <w:szCs w:val="24"/>
        </w:rPr>
        <w:t xml:space="preserve"> § 25.</w:t>
      </w:r>
      <w:del w:id="295" w:author="OFFM" w:date="2024-04-16T10:53:00Z">
        <w:r w:rsidR="00817C00" w:rsidRPr="00F74592">
          <w:rPr>
            <w:rFonts w:ascii="Times New Roman" w:hAnsi="Times New Roman" w:cs="Times New Roman"/>
            <w:sz w:val="24"/>
            <w:szCs w:val="24"/>
          </w:rPr>
          <w:delText>406</w:delText>
        </w:r>
      </w:del>
      <w:ins w:id="296" w:author="OFFM" w:date="2024-04-16T10:53:00Z">
        <w:r w:rsidRPr="001C7544">
          <w:rPr>
            <w:rFonts w:ascii="Times New Roman" w:eastAsia="Times New Roman" w:hAnsi="Times New Roman" w:cs="Times New Roman"/>
            <w:sz w:val="24"/>
            <w:szCs w:val="24"/>
          </w:rPr>
          <w:t>400)</w:t>
        </w:r>
      </w:ins>
      <w:r w:rsidRPr="001C7544">
        <w:rPr>
          <w:rFonts w:ascii="Times New Roman" w:eastAsia="Times New Roman" w:hAnsi="Times New Roman" w:cs="Times New Roman"/>
          <w:sz w:val="24"/>
          <w:szCs w:val="24"/>
        </w:rPr>
        <w:t xml:space="preserve"> must include the requirements </w:t>
      </w:r>
      <w:del w:id="297" w:author="OFFM" w:date="2024-04-16T10:53:00Z">
        <w:r w:rsidR="00817C00" w:rsidRPr="00F74592">
          <w:rPr>
            <w:rFonts w:ascii="Times New Roman" w:hAnsi="Times New Roman" w:cs="Times New Roman"/>
            <w:sz w:val="24"/>
            <w:szCs w:val="24"/>
          </w:rPr>
          <w:delText>described in</w:delText>
        </w:r>
      </w:del>
      <w:ins w:id="298" w:author="OFFM" w:date="2024-04-16T10:53:00Z">
        <w:r w:rsidRPr="001C7544">
          <w:rPr>
            <w:rFonts w:ascii="Times New Roman" w:eastAsia="Times New Roman" w:hAnsi="Times New Roman" w:cs="Times New Roman"/>
            <w:sz w:val="24"/>
            <w:szCs w:val="24"/>
          </w:rPr>
          <w:t>of</w:t>
        </w:r>
      </w:ins>
      <w:r w:rsidRPr="001C7544">
        <w:rPr>
          <w:rFonts w:ascii="Times New Roman" w:eastAsia="Times New Roman" w:hAnsi="Times New Roman" w:cs="Times New Roman"/>
          <w:sz w:val="24"/>
          <w:szCs w:val="24"/>
        </w:rPr>
        <w:t xml:space="preserve"> paragraph (b) of this section in each notice of funding opportunity, regulation, or other issuance containing instructions for applicants that is issued on or after </w:t>
      </w:r>
      <w:del w:id="299" w:author="OFFM" w:date="2024-04-16T10:53:00Z">
        <w:r w:rsidR="00817C00" w:rsidRPr="00F74592">
          <w:rPr>
            <w:rFonts w:ascii="Times New Roman" w:hAnsi="Times New Roman" w:cs="Times New Roman"/>
            <w:sz w:val="24"/>
            <w:szCs w:val="24"/>
          </w:rPr>
          <w:delText xml:space="preserve">August 13, 2020. </w:delText>
        </w:r>
      </w:del>
    </w:p>
    <w:p w14:paraId="10CC4341" w14:textId="77777777" w:rsidR="00817C00" w:rsidRPr="00F74592" w:rsidRDefault="00817C00" w:rsidP="006E4F5E">
      <w:pPr>
        <w:spacing w:after="0" w:line="480" w:lineRule="auto"/>
        <w:ind w:firstLine="720"/>
        <w:contextualSpacing/>
        <w:rPr>
          <w:del w:id="300" w:author="OFFM" w:date="2024-04-16T10:53:00Z"/>
          <w:rFonts w:ascii="Times New Roman" w:hAnsi="Times New Roman" w:cs="Times New Roman"/>
          <w:sz w:val="24"/>
          <w:szCs w:val="24"/>
        </w:rPr>
      </w:pPr>
      <w:del w:id="301" w:author="OFFM" w:date="2024-04-16T10:53:00Z">
        <w:r w:rsidRPr="00F74592">
          <w:rPr>
            <w:rFonts w:ascii="Times New Roman" w:hAnsi="Times New Roman" w:cs="Times New Roman"/>
            <w:sz w:val="24"/>
            <w:szCs w:val="24"/>
          </w:rPr>
          <w:lastRenderedPageBreak/>
          <w:delText xml:space="preserve">(b) The notice of funding opportunity, regulation, or other issuance must require each applicant that applies and does not have an exemption under § 25.110 to: </w:delText>
        </w:r>
      </w:del>
    </w:p>
    <w:p w14:paraId="446CEE27" w14:textId="77777777" w:rsidR="00817C00" w:rsidRPr="00F74592" w:rsidRDefault="00817C00" w:rsidP="006E4F5E">
      <w:pPr>
        <w:spacing w:after="0" w:line="480" w:lineRule="auto"/>
        <w:ind w:firstLine="720"/>
        <w:contextualSpacing/>
        <w:rPr>
          <w:del w:id="302" w:author="OFFM" w:date="2024-04-16T10:53:00Z"/>
          <w:rFonts w:ascii="Times New Roman" w:hAnsi="Times New Roman" w:cs="Times New Roman"/>
          <w:sz w:val="24"/>
          <w:szCs w:val="24"/>
        </w:rPr>
      </w:pPr>
      <w:del w:id="303" w:author="OFFM" w:date="2024-04-16T10:53:00Z">
        <w:r w:rsidRPr="00F74592">
          <w:rPr>
            <w:rFonts w:ascii="Times New Roman" w:hAnsi="Times New Roman" w:cs="Times New Roman"/>
            <w:sz w:val="24"/>
            <w:szCs w:val="24"/>
          </w:rPr>
          <w:delText xml:space="preserve">(1) Be registered in </w:delText>
        </w:r>
      </w:del>
      <w:r w:rsidR="00F2264C" w:rsidRPr="001C7544">
        <w:rPr>
          <w:rFonts w:ascii="Times New Roman" w:eastAsia="Times New Roman" w:hAnsi="Times New Roman" w:cs="Times New Roman"/>
          <w:sz w:val="24"/>
          <w:szCs w:val="24"/>
        </w:rPr>
        <w:t xml:space="preserve">the </w:t>
      </w:r>
      <w:del w:id="304" w:author="OFFM" w:date="2024-04-16T10:53:00Z">
        <w:r w:rsidRPr="00F74592">
          <w:rPr>
            <w:rFonts w:ascii="Times New Roman" w:hAnsi="Times New Roman" w:cs="Times New Roman"/>
            <w:sz w:val="24"/>
            <w:szCs w:val="24"/>
          </w:rPr>
          <w:delText xml:space="preserve">SAM prior to submitting an application or plan; </w:delText>
        </w:r>
      </w:del>
    </w:p>
    <w:p w14:paraId="21F92EAE" w14:textId="77777777" w:rsidR="00817C00" w:rsidRPr="00F74592" w:rsidRDefault="00817C00" w:rsidP="006E4F5E">
      <w:pPr>
        <w:spacing w:after="0" w:line="480" w:lineRule="auto"/>
        <w:ind w:firstLine="720"/>
        <w:contextualSpacing/>
        <w:rPr>
          <w:del w:id="305" w:author="OFFM" w:date="2024-04-16T10:53:00Z"/>
          <w:rFonts w:ascii="Times New Roman" w:hAnsi="Times New Roman" w:cs="Times New Roman"/>
          <w:sz w:val="24"/>
          <w:szCs w:val="24"/>
        </w:rPr>
      </w:pPr>
      <w:del w:id="306" w:author="OFFM" w:date="2024-04-16T10:53:00Z">
        <w:r w:rsidRPr="00F74592">
          <w:rPr>
            <w:rFonts w:ascii="Times New Roman" w:hAnsi="Times New Roman" w:cs="Times New Roman"/>
            <w:sz w:val="24"/>
            <w:szCs w:val="24"/>
          </w:rPr>
          <w:delText xml:space="preserve">(2) Maintain an active SAM registration with current information, including information on a recipient's immediate and highest level owner and subsidiaries, as well as on all predecessors that have been awarded a Federal contract or grant within the last three years, if applicable, at all times during which it has an active Federal award or an application or plan under consideration by a Federal awarding agency; and </w:delText>
        </w:r>
      </w:del>
    </w:p>
    <w:p w14:paraId="6F807AE3" w14:textId="77777777" w:rsidR="00817C00" w:rsidRPr="00F74592" w:rsidRDefault="00817C00" w:rsidP="006E4F5E">
      <w:pPr>
        <w:spacing w:after="0" w:line="480" w:lineRule="auto"/>
        <w:ind w:firstLine="720"/>
        <w:contextualSpacing/>
        <w:rPr>
          <w:del w:id="307" w:author="OFFM" w:date="2024-04-16T10:53:00Z"/>
          <w:rFonts w:ascii="Times New Roman" w:hAnsi="Times New Roman" w:cs="Times New Roman"/>
          <w:sz w:val="24"/>
          <w:szCs w:val="24"/>
        </w:rPr>
      </w:pPr>
      <w:del w:id="308" w:author="OFFM" w:date="2024-04-16T10:53:00Z">
        <w:r w:rsidRPr="00F74592">
          <w:rPr>
            <w:rFonts w:ascii="Times New Roman" w:hAnsi="Times New Roman" w:cs="Times New Roman"/>
            <w:sz w:val="24"/>
            <w:szCs w:val="24"/>
          </w:rPr>
          <w:delText xml:space="preserve">(3) Provide its unique entity identifier in each application or plan it submits to the Federal awarding agency. </w:delText>
        </w:r>
      </w:del>
    </w:p>
    <w:p w14:paraId="5E7A75D5" w14:textId="77777777" w:rsidR="00817C00" w:rsidRPr="00F74592" w:rsidRDefault="00817C00" w:rsidP="006E4F5E">
      <w:pPr>
        <w:spacing w:after="0" w:line="480" w:lineRule="auto"/>
        <w:ind w:firstLine="720"/>
        <w:contextualSpacing/>
        <w:rPr>
          <w:del w:id="309" w:author="OFFM" w:date="2024-04-16T10:53:00Z"/>
          <w:rFonts w:ascii="Times New Roman" w:hAnsi="Times New Roman" w:cs="Times New Roman"/>
          <w:sz w:val="24"/>
          <w:szCs w:val="24"/>
        </w:rPr>
      </w:pPr>
      <w:del w:id="310" w:author="OFFM" w:date="2024-04-16T10:53:00Z">
        <w:r w:rsidRPr="00F74592">
          <w:rPr>
            <w:rFonts w:ascii="Times New Roman" w:hAnsi="Times New Roman" w:cs="Times New Roman"/>
            <w:sz w:val="24"/>
            <w:szCs w:val="24"/>
          </w:rPr>
          <w:delText>(c) For purposes</w:delText>
        </w:r>
      </w:del>
      <w:ins w:id="311" w:author="OFFM" w:date="2024-04-16T10:53:00Z">
        <w:r w:rsidR="00F2264C" w:rsidRPr="001C7544">
          <w:rPr>
            <w:rFonts w:ascii="Times New Roman" w:eastAsia="Times New Roman" w:hAnsi="Times New Roman" w:cs="Times New Roman"/>
            <w:sz w:val="24"/>
            <w:szCs w:val="24"/>
          </w:rPr>
          <w:t>effective date</w:t>
        </w:r>
      </w:ins>
      <w:r w:rsidR="00F2264C" w:rsidRPr="001C7544">
        <w:rPr>
          <w:rFonts w:ascii="Times New Roman" w:eastAsia="Times New Roman" w:hAnsi="Times New Roman" w:cs="Times New Roman"/>
          <w:sz w:val="24"/>
          <w:szCs w:val="24"/>
        </w:rPr>
        <w:t xml:space="preserve"> of this </w:t>
      </w:r>
      <w:del w:id="312" w:author="OFFM" w:date="2024-04-16T10:53:00Z">
        <w:r w:rsidRPr="00F74592">
          <w:rPr>
            <w:rFonts w:ascii="Times New Roman" w:hAnsi="Times New Roman" w:cs="Times New Roman"/>
            <w:sz w:val="24"/>
            <w:szCs w:val="24"/>
          </w:rPr>
          <w:delText xml:space="preserve">policy: </w:delText>
        </w:r>
      </w:del>
    </w:p>
    <w:p w14:paraId="1B0765EA" w14:textId="77777777" w:rsidR="00817C00" w:rsidRPr="00F74592" w:rsidRDefault="00817C00" w:rsidP="006E4F5E">
      <w:pPr>
        <w:spacing w:after="0" w:line="480" w:lineRule="auto"/>
        <w:ind w:firstLine="720"/>
        <w:contextualSpacing/>
        <w:rPr>
          <w:del w:id="313" w:author="OFFM" w:date="2024-04-16T10:53:00Z"/>
          <w:rFonts w:ascii="Times New Roman" w:hAnsi="Times New Roman" w:cs="Times New Roman"/>
          <w:sz w:val="24"/>
          <w:szCs w:val="24"/>
        </w:rPr>
      </w:pPr>
      <w:del w:id="314" w:author="OFFM" w:date="2024-04-16T10:53:00Z">
        <w:r w:rsidRPr="00F74592">
          <w:rPr>
            <w:rFonts w:ascii="Times New Roman" w:hAnsi="Times New Roman" w:cs="Times New Roman"/>
            <w:sz w:val="24"/>
            <w:szCs w:val="24"/>
          </w:rPr>
          <w:delText xml:space="preserve">(1) The applicant meets the Federal awarding agency's eligibility criteria and has the legal authority to apply and to receive the Federal award. For example, if a consortium applies for a Federal award to be made to the consortium as the recipient, the consortium must have a unique entity identifier. If a consortium is eligible to receive funding under a Federal awarding agency program but the agency's policy is to make the Federal award to a lead entity for the consortium, the unique entity identifier of the lead applicant will be used. </w:delText>
        </w:r>
      </w:del>
    </w:p>
    <w:p w14:paraId="31C1708E" w14:textId="35490781"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315" w:author="OFFM" w:date="2024-04-16T10:53:00Z">
        <w:r w:rsidRPr="00F74592">
          <w:rPr>
            <w:rFonts w:ascii="Times New Roman" w:hAnsi="Times New Roman" w:cs="Times New Roman"/>
            <w:sz w:val="24"/>
            <w:szCs w:val="24"/>
          </w:rPr>
          <w:delText>(2)</w:delText>
        </w:r>
      </w:del>
      <w:ins w:id="316" w:author="OFFM" w:date="2024-04-16T10:53:00Z">
        <w:r w:rsidR="00F2264C" w:rsidRPr="001C7544">
          <w:rPr>
            <w:rFonts w:ascii="Times New Roman" w:eastAsia="Times New Roman" w:hAnsi="Times New Roman" w:cs="Times New Roman"/>
            <w:sz w:val="24"/>
            <w:szCs w:val="24"/>
          </w:rPr>
          <w:t>guidance.</w:t>
        </w:r>
      </w:ins>
      <w:r w:rsidR="00F2264C" w:rsidRPr="001C7544">
        <w:rPr>
          <w:rFonts w:ascii="Times New Roman" w:eastAsia="Times New Roman" w:hAnsi="Times New Roman" w:cs="Times New Roman"/>
          <w:sz w:val="24"/>
          <w:szCs w:val="24"/>
        </w:rPr>
        <w:t xml:space="preserve"> A notice of funding opportunity is any paper or electronic issuance that </w:t>
      </w:r>
      <w:del w:id="317" w:author="OFFM" w:date="2024-04-16T10:53:00Z">
        <w:r w:rsidRPr="00F74592">
          <w:rPr>
            <w:rFonts w:ascii="Times New Roman" w:hAnsi="Times New Roman" w:cs="Times New Roman"/>
            <w:sz w:val="24"/>
            <w:szCs w:val="24"/>
          </w:rPr>
          <w:delText>an</w:delText>
        </w:r>
      </w:del>
      <w:ins w:id="318" w:author="OFFM" w:date="2024-04-16T10:53:00Z">
        <w:r w:rsidR="00F2264C" w:rsidRPr="001C7544">
          <w:rPr>
            <w:rFonts w:ascii="Times New Roman" w:eastAsia="Times New Roman" w:hAnsi="Times New Roman" w:cs="Times New Roman"/>
            <w:sz w:val="24"/>
            <w:szCs w:val="24"/>
          </w:rPr>
          <w:t xml:space="preserve">a </w:t>
        </w:r>
        <w:proofErr w:type="gramStart"/>
        <w:r w:rsidR="00F2264C" w:rsidRPr="001C7544">
          <w:rPr>
            <w:rFonts w:ascii="Times New Roman" w:eastAsia="Times New Roman" w:hAnsi="Times New Roman" w:cs="Times New Roman"/>
            <w:sz w:val="24"/>
            <w:szCs w:val="24"/>
          </w:rPr>
          <w:t>Federal</w:t>
        </w:r>
      </w:ins>
      <w:proofErr w:type="gramEnd"/>
      <w:r w:rsidR="00F2264C" w:rsidRPr="001C7544">
        <w:rPr>
          <w:rFonts w:ascii="Times New Roman" w:eastAsia="Times New Roman" w:hAnsi="Times New Roman" w:cs="Times New Roman"/>
          <w:sz w:val="24"/>
          <w:szCs w:val="24"/>
        </w:rPr>
        <w:t xml:space="preserve"> agency uses to announce a funding opportunity, whether it is called a “program announcement,” “notice of funding availability,” “broad agency announcement,” “research announcement,” “solicitation,” or </w:t>
      </w:r>
      <w:del w:id="319" w:author="OFFM" w:date="2024-04-16T10:53:00Z">
        <w:r w:rsidRPr="00F74592">
          <w:rPr>
            <w:rFonts w:ascii="Times New Roman" w:hAnsi="Times New Roman" w:cs="Times New Roman"/>
            <w:sz w:val="24"/>
            <w:szCs w:val="24"/>
          </w:rPr>
          <w:delText>some</w:delText>
        </w:r>
      </w:del>
      <w:ins w:id="320" w:author="OFFM" w:date="2024-04-16T10:53:00Z">
        <w:r w:rsidR="00F2264C" w:rsidRPr="001C7544">
          <w:rPr>
            <w:rFonts w:ascii="Times New Roman" w:eastAsia="Times New Roman" w:hAnsi="Times New Roman" w:cs="Times New Roman"/>
            <w:sz w:val="24"/>
            <w:szCs w:val="24"/>
          </w:rPr>
          <w:t>any</w:t>
        </w:r>
      </w:ins>
      <w:r w:rsidR="00F2264C" w:rsidRPr="001C7544">
        <w:rPr>
          <w:rFonts w:ascii="Times New Roman" w:eastAsia="Times New Roman" w:hAnsi="Times New Roman" w:cs="Times New Roman"/>
          <w:sz w:val="24"/>
          <w:szCs w:val="24"/>
        </w:rPr>
        <w:t xml:space="preserve"> other term.</w:t>
      </w:r>
      <w:del w:id="321" w:author="OFFM" w:date="2024-04-16T10:53:00Z">
        <w:r w:rsidRPr="00F74592">
          <w:rPr>
            <w:rFonts w:ascii="Times New Roman" w:hAnsi="Times New Roman" w:cs="Times New Roman"/>
            <w:sz w:val="24"/>
            <w:szCs w:val="24"/>
          </w:rPr>
          <w:delText xml:space="preserve"> </w:delText>
        </w:r>
      </w:del>
    </w:p>
    <w:p w14:paraId="6507B83F" w14:textId="4DB1A46C" w:rsidR="000B5224" w:rsidRPr="001C7544" w:rsidRDefault="00817C00" w:rsidP="000B5224">
      <w:pPr>
        <w:spacing w:after="0" w:line="480" w:lineRule="auto"/>
        <w:ind w:firstLine="720"/>
        <w:contextualSpacing/>
        <w:rPr>
          <w:ins w:id="322" w:author="OFFM" w:date="2024-04-16T10:53:00Z"/>
          <w:rFonts w:ascii="Times New Roman" w:eastAsia="Times New Roman" w:hAnsi="Times New Roman" w:cs="Times New Roman"/>
          <w:sz w:val="24"/>
          <w:szCs w:val="24"/>
        </w:rPr>
      </w:pPr>
      <w:del w:id="323" w:author="OFFM" w:date="2024-04-16T10:53:00Z">
        <w:r w:rsidRPr="00F74592">
          <w:rPr>
            <w:rFonts w:ascii="Times New Roman" w:hAnsi="Times New Roman" w:cs="Times New Roman"/>
            <w:sz w:val="24"/>
            <w:szCs w:val="24"/>
          </w:rPr>
          <w:delText>(3) To remain</w:delText>
        </w:r>
      </w:del>
      <w:ins w:id="324" w:author="OFFM" w:date="2024-04-16T10:53:00Z">
        <w:r w:rsidR="00F2264C" w:rsidRPr="001C7544">
          <w:rPr>
            <w:rFonts w:ascii="Times New Roman" w:eastAsia="Times New Roman" w:hAnsi="Times New Roman" w:cs="Times New Roman"/>
            <w:sz w:val="24"/>
            <w:szCs w:val="24"/>
          </w:rPr>
          <w:t xml:space="preserve">(b) The notice of funding opportunity, regulation, or other issuance must require each applicant that does not have an exemption under § 25.110 to: </w:t>
        </w:r>
      </w:ins>
    </w:p>
    <w:p w14:paraId="74343FB8" w14:textId="47A7C641" w:rsidR="000B5224" w:rsidRPr="001C7544" w:rsidRDefault="00F2264C" w:rsidP="000B5224">
      <w:pPr>
        <w:spacing w:after="0" w:line="480" w:lineRule="auto"/>
        <w:ind w:firstLine="720"/>
        <w:contextualSpacing/>
        <w:rPr>
          <w:ins w:id="325" w:author="OFFM" w:date="2024-04-16T10:53:00Z"/>
          <w:rFonts w:ascii="Times New Roman" w:eastAsia="Times New Roman" w:hAnsi="Times New Roman" w:cs="Times New Roman"/>
          <w:sz w:val="24"/>
          <w:szCs w:val="24"/>
        </w:rPr>
      </w:pPr>
      <w:ins w:id="326" w:author="OFFM" w:date="2024-04-16T10:53:00Z">
        <w:r w:rsidRPr="001C7544">
          <w:rPr>
            <w:rFonts w:ascii="Times New Roman" w:eastAsia="Times New Roman" w:hAnsi="Times New Roman" w:cs="Times New Roman"/>
            <w:sz w:val="24"/>
            <w:szCs w:val="24"/>
          </w:rPr>
          <w:t>(1) Be</w:t>
        </w:r>
      </w:ins>
      <w:r w:rsidRPr="001C7544">
        <w:rPr>
          <w:rFonts w:ascii="Times New Roman" w:eastAsia="Times New Roman" w:hAnsi="Times New Roman" w:cs="Times New Roman"/>
          <w:sz w:val="24"/>
          <w:szCs w:val="24"/>
        </w:rPr>
        <w:t xml:space="preserve"> registered in </w:t>
      </w:r>
      <w:del w:id="327" w:author="OFFM" w:date="2024-04-16T10:53:00Z">
        <w:r w:rsidR="00817C00" w:rsidRPr="00F74592">
          <w:rPr>
            <w:rFonts w:ascii="Times New Roman" w:hAnsi="Times New Roman" w:cs="Times New Roman"/>
            <w:sz w:val="24"/>
            <w:szCs w:val="24"/>
          </w:rPr>
          <w:delText xml:space="preserve">the </w:delText>
        </w:r>
      </w:del>
      <w:r w:rsidRPr="001C7544">
        <w:rPr>
          <w:rFonts w:ascii="Times New Roman" w:eastAsia="Times New Roman" w:hAnsi="Times New Roman" w:cs="Times New Roman"/>
          <w:sz w:val="24"/>
          <w:szCs w:val="24"/>
        </w:rPr>
        <w:t>SAM</w:t>
      </w:r>
      <w:del w:id="328" w:author="OFFM" w:date="2024-04-16T10:53:00Z">
        <w:r w:rsidR="00817C00" w:rsidRPr="00F74592">
          <w:rPr>
            <w:rFonts w:ascii="Times New Roman" w:hAnsi="Times New Roman" w:cs="Times New Roman"/>
            <w:sz w:val="24"/>
            <w:szCs w:val="24"/>
          </w:rPr>
          <w:delText xml:space="preserve"> database after the initial </w:delText>
        </w:r>
      </w:del>
      <w:ins w:id="329" w:author="OFFM" w:date="2024-04-16T10:53:00Z">
        <w:r w:rsidRPr="001C7544">
          <w:rPr>
            <w:rFonts w:ascii="Times New Roman" w:eastAsia="Times New Roman" w:hAnsi="Times New Roman" w:cs="Times New Roman"/>
            <w:sz w:val="24"/>
            <w:szCs w:val="24"/>
          </w:rPr>
          <w:t xml:space="preserve">.gov before submitting an application; </w:t>
        </w:r>
      </w:ins>
    </w:p>
    <w:p w14:paraId="137D7932" w14:textId="263569DC" w:rsidR="000B5224" w:rsidRPr="001C7544" w:rsidRDefault="00F2264C" w:rsidP="000B5224">
      <w:pPr>
        <w:spacing w:after="0" w:line="480" w:lineRule="auto"/>
        <w:ind w:firstLine="720"/>
        <w:contextualSpacing/>
        <w:rPr>
          <w:ins w:id="330" w:author="OFFM" w:date="2024-04-16T10:53:00Z"/>
          <w:rFonts w:ascii="Times New Roman" w:eastAsia="Times New Roman" w:hAnsi="Times New Roman" w:cs="Times New Roman"/>
          <w:sz w:val="24"/>
          <w:szCs w:val="24"/>
        </w:rPr>
      </w:pPr>
      <w:ins w:id="331" w:author="OFFM" w:date="2024-04-16T10:53:00Z">
        <w:r w:rsidRPr="001C7544">
          <w:rPr>
            <w:rFonts w:ascii="Times New Roman" w:eastAsia="Times New Roman" w:hAnsi="Times New Roman" w:cs="Times New Roman"/>
            <w:sz w:val="24"/>
            <w:szCs w:val="24"/>
          </w:rPr>
          <w:lastRenderedPageBreak/>
          <w:t xml:space="preserve">(2) </w:t>
        </w:r>
        <w:bookmarkStart w:id="332" w:name="_Hlk160724429"/>
        <w:r w:rsidRPr="001C7544">
          <w:rPr>
            <w:rFonts w:ascii="Times New Roman" w:eastAsia="Times New Roman" w:hAnsi="Times New Roman" w:cs="Times New Roman"/>
            <w:sz w:val="24"/>
            <w:szCs w:val="24"/>
          </w:rPr>
          <w:t xml:space="preserve">Maintain a current and active </w:t>
        </w:r>
      </w:ins>
      <w:r w:rsidRPr="001C7544">
        <w:rPr>
          <w:rFonts w:ascii="Times New Roman" w:eastAsia="Times New Roman" w:hAnsi="Times New Roman" w:cs="Times New Roman"/>
          <w:sz w:val="24"/>
          <w:szCs w:val="24"/>
        </w:rPr>
        <w:t>registration</w:t>
      </w:r>
      <w:del w:id="333" w:author="OFFM" w:date="2024-04-16T10:53:00Z">
        <w:r w:rsidR="00817C00" w:rsidRPr="00F74592">
          <w:rPr>
            <w:rFonts w:ascii="Times New Roman" w:hAnsi="Times New Roman" w:cs="Times New Roman"/>
            <w:sz w:val="24"/>
            <w:szCs w:val="24"/>
          </w:rPr>
          <w:delText>, the applicant is required to</w:delText>
        </w:r>
      </w:del>
      <w:ins w:id="334" w:author="OFFM" w:date="2024-04-16T10:53:00Z">
        <w:r w:rsidRPr="001C7544">
          <w:rPr>
            <w:rFonts w:ascii="Times New Roman" w:eastAsia="Times New Roman" w:hAnsi="Times New Roman" w:cs="Times New Roman"/>
            <w:sz w:val="24"/>
            <w:szCs w:val="24"/>
          </w:rPr>
          <w:t xml:space="preserve"> in SAM.gov at all times during which it has an active Federal award as a recipient or an application under consideration by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w:t>
        </w:r>
        <w:bookmarkEnd w:id="332"/>
        <w:r w:rsidRPr="001C7544">
          <w:rPr>
            <w:rFonts w:ascii="Times New Roman" w:eastAsia="Times New Roman" w:hAnsi="Times New Roman" w:cs="Times New Roman"/>
            <w:sz w:val="24"/>
            <w:szCs w:val="24"/>
          </w:rPr>
          <w:t>. The applicant or recipient must</w:t>
        </w:r>
      </w:ins>
      <w:r w:rsidRPr="001C7544">
        <w:rPr>
          <w:rFonts w:ascii="Times New Roman" w:eastAsia="Times New Roman" w:hAnsi="Times New Roman" w:cs="Times New Roman"/>
          <w:sz w:val="24"/>
          <w:szCs w:val="24"/>
        </w:rPr>
        <w:t xml:space="preserve"> review and update its information in </w:t>
      </w:r>
      <w:del w:id="335" w:author="OFFM" w:date="2024-04-16T10:53:00Z">
        <w:r w:rsidR="00817C00" w:rsidRPr="00F74592">
          <w:rPr>
            <w:rFonts w:ascii="Times New Roman" w:hAnsi="Times New Roman" w:cs="Times New Roman"/>
            <w:sz w:val="24"/>
            <w:szCs w:val="24"/>
          </w:rPr>
          <w:delText>the SAM database on an annual basis</w:delText>
        </w:r>
      </w:del>
      <w:ins w:id="336" w:author="OFFM" w:date="2024-04-16T10:53:00Z">
        <w:r w:rsidRPr="001C7544">
          <w:rPr>
            <w:rFonts w:ascii="Times New Roman" w:eastAsia="Times New Roman" w:hAnsi="Times New Roman" w:cs="Times New Roman"/>
            <w:sz w:val="24"/>
            <w:szCs w:val="24"/>
          </w:rPr>
          <w:t>SAM.gov annually</w:t>
        </w:r>
      </w:ins>
      <w:r w:rsidRPr="001C7544">
        <w:rPr>
          <w:rFonts w:ascii="Times New Roman" w:eastAsia="Times New Roman" w:hAnsi="Times New Roman" w:cs="Times New Roman"/>
          <w:sz w:val="24"/>
          <w:szCs w:val="24"/>
        </w:rPr>
        <w:t xml:space="preserve"> from the date of initial registration or subsequent updates to ensure it is current, accurate</w:t>
      </w:r>
      <w:ins w:id="33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complete. </w:t>
      </w:r>
      <w:ins w:id="338" w:author="OFFM" w:date="2024-04-16T10:53:00Z">
        <w:r w:rsidRPr="001C7544">
          <w:rPr>
            <w:rFonts w:ascii="Times New Roman" w:eastAsia="Times New Roman" w:hAnsi="Times New Roman" w:cs="Times New Roman"/>
            <w:sz w:val="24"/>
            <w:szCs w:val="24"/>
          </w:rPr>
          <w:t xml:space="preserve">If applicable, this includes identifying the applicant’s or recipient’s immediate and highest-level owner and subsidiaries, as well as providing information on all predecessors that have received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or contract within the last three years; and </w:t>
        </w:r>
      </w:ins>
    </w:p>
    <w:p w14:paraId="4F9F36AD" w14:textId="77777777" w:rsidR="000B5224" w:rsidRPr="001C7544" w:rsidRDefault="00F2264C" w:rsidP="000B5224">
      <w:pPr>
        <w:spacing w:after="0" w:line="480" w:lineRule="auto"/>
        <w:ind w:firstLine="720"/>
        <w:contextualSpacing/>
        <w:rPr>
          <w:ins w:id="339" w:author="OFFM" w:date="2024-04-16T10:53:00Z"/>
          <w:rFonts w:ascii="Times New Roman" w:eastAsia="Times New Roman" w:hAnsi="Times New Roman" w:cs="Times New Roman"/>
          <w:sz w:val="24"/>
          <w:szCs w:val="24"/>
        </w:rPr>
      </w:pPr>
      <w:ins w:id="340" w:author="OFFM" w:date="2024-04-16T10:53:00Z">
        <w:r w:rsidRPr="001C7544">
          <w:rPr>
            <w:rFonts w:ascii="Times New Roman" w:eastAsia="Times New Roman" w:hAnsi="Times New Roman" w:cs="Times New Roman"/>
            <w:sz w:val="24"/>
            <w:szCs w:val="24"/>
          </w:rPr>
          <w:t xml:space="preserve">(3) Include its UEI in each application it submits to the Federal agency. </w:t>
        </w:r>
      </w:ins>
    </w:p>
    <w:p w14:paraId="2A01579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341" w:author="OFFM" w:date="2024-04-16T10:53:00Z">
        <w:r w:rsidRPr="001C7544">
          <w:rPr>
            <w:rFonts w:ascii="Times New Roman" w:eastAsia="Times New Roman" w:hAnsi="Times New Roman" w:cs="Times New Roman"/>
            <w:sz w:val="24"/>
            <w:szCs w:val="24"/>
          </w:rPr>
          <w:t xml:space="preserve">(c) For the purposes of this policy, the applicant must meet the Federal agency’s eligibility criteria and have the legal authority to apply for and receive the Federal award. For example, if a consortium applies for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to be made to the consortium as the recipient, the consortium must have a UEI. If a consortium is eligible to receive funding under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program, but the agency’s policy is to make the Federal award to a lead entity for the consortium, the UEI of the lead applicant must be used. </w:t>
        </w:r>
      </w:ins>
    </w:p>
    <w:p w14:paraId="10897C3F" w14:textId="088F3EF6" w:rsidR="000B5224" w:rsidRPr="001C7544" w:rsidRDefault="00F2264C" w:rsidP="000B5224">
      <w:pPr>
        <w:spacing w:after="0" w:line="480" w:lineRule="auto"/>
        <w:contextualSpacing/>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25.205 </w:t>
      </w:r>
      <w:bookmarkStart w:id="342" w:name="_Hlk160724171"/>
      <w:r w:rsidRPr="001C7544">
        <w:rPr>
          <w:rFonts w:ascii="Times New Roman" w:eastAsia="Times New Roman" w:hAnsi="Times New Roman" w:cs="Times New Roman"/>
          <w:b/>
          <w:bCs/>
          <w:sz w:val="24"/>
          <w:szCs w:val="24"/>
        </w:rPr>
        <w:t xml:space="preserve">Effect of noncompliance with a requirement to obtain a </w:t>
      </w:r>
      <w:del w:id="343" w:author="OFFM" w:date="2024-04-16T10:53:00Z">
        <w:r w:rsidR="00817C00" w:rsidRPr="00F74592">
          <w:rPr>
            <w:rFonts w:ascii="Times New Roman" w:hAnsi="Times New Roman" w:cs="Times New Roman"/>
            <w:b/>
            <w:bCs/>
            <w:sz w:val="24"/>
            <w:szCs w:val="24"/>
          </w:rPr>
          <w:delText>unique entity identifier</w:delText>
        </w:r>
      </w:del>
      <w:ins w:id="344" w:author="OFFM" w:date="2024-04-16T10:53:00Z">
        <w:r w:rsidRPr="001C7544">
          <w:rPr>
            <w:rFonts w:ascii="Times New Roman" w:eastAsia="Times New Roman" w:hAnsi="Times New Roman" w:cs="Times New Roman"/>
            <w:b/>
            <w:bCs/>
            <w:sz w:val="24"/>
            <w:szCs w:val="24"/>
          </w:rPr>
          <w:t>UEI</w:t>
        </w:r>
      </w:ins>
      <w:r w:rsidRPr="001C7544">
        <w:rPr>
          <w:rFonts w:ascii="Times New Roman" w:eastAsia="Times New Roman" w:hAnsi="Times New Roman" w:cs="Times New Roman"/>
          <w:b/>
          <w:bCs/>
          <w:sz w:val="24"/>
          <w:szCs w:val="24"/>
        </w:rPr>
        <w:t xml:space="preserve"> or register in </w:t>
      </w:r>
      <w:del w:id="345" w:author="OFFM" w:date="2024-04-16T10:53:00Z">
        <w:r w:rsidR="00817C00" w:rsidRPr="00F74592">
          <w:rPr>
            <w:rFonts w:ascii="Times New Roman" w:hAnsi="Times New Roman" w:cs="Times New Roman"/>
            <w:b/>
            <w:bCs/>
            <w:sz w:val="24"/>
            <w:szCs w:val="24"/>
          </w:rPr>
          <w:delText xml:space="preserve">the </w:delText>
        </w:r>
      </w:del>
      <w:r w:rsidRPr="001C7544">
        <w:rPr>
          <w:rFonts w:ascii="Times New Roman" w:eastAsia="Times New Roman" w:hAnsi="Times New Roman" w:cs="Times New Roman"/>
          <w:b/>
          <w:bCs/>
          <w:sz w:val="24"/>
          <w:szCs w:val="24"/>
        </w:rPr>
        <w:t>SAM</w:t>
      </w:r>
      <w:ins w:id="346" w:author="OFFM" w:date="2024-04-16T10:53:00Z">
        <w:r w:rsidRPr="001C7544">
          <w:rPr>
            <w:rFonts w:ascii="Times New Roman" w:eastAsia="Times New Roman" w:hAnsi="Times New Roman" w:cs="Times New Roman"/>
            <w:b/>
            <w:bCs/>
            <w:sz w:val="24"/>
            <w:szCs w:val="24"/>
          </w:rPr>
          <w:t>.gov</w:t>
        </w:r>
      </w:ins>
      <w:bookmarkEnd w:id="342"/>
      <w:r w:rsidRPr="001C7544">
        <w:rPr>
          <w:rFonts w:ascii="Times New Roman" w:eastAsia="Times New Roman" w:hAnsi="Times New Roman" w:cs="Times New Roman"/>
          <w:b/>
          <w:bCs/>
          <w:sz w:val="24"/>
          <w:szCs w:val="24"/>
        </w:rPr>
        <w:t>.</w:t>
      </w:r>
    </w:p>
    <w:p w14:paraId="05702833" w14:textId="4FEA6B8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347" w:author="OFFM" w:date="2024-04-16T10:53:00Z">
        <w:r w:rsidR="00817C00" w:rsidRPr="00F74592">
          <w:rPr>
            <w:rFonts w:ascii="Times New Roman" w:hAnsi="Times New Roman" w:cs="Times New Roman"/>
            <w:sz w:val="24"/>
            <w:szCs w:val="24"/>
          </w:rPr>
          <w:delText>A</w:delText>
        </w:r>
      </w:del>
      <w:ins w:id="348" w:author="OFFM" w:date="2024-04-16T10:53:00Z">
        <w:r w:rsidRPr="001C7544">
          <w:rPr>
            <w:rFonts w:ascii="Times New Roman" w:eastAsia="Times New Roman" w:hAnsi="Times New Roman" w:cs="Times New Roman"/>
            <w:sz w:val="24"/>
            <w:szCs w:val="24"/>
          </w:rPr>
          <w:t>Unless an entity is exempt under § 25.110, a</w:t>
        </w:r>
      </w:ins>
      <w:r w:rsidRPr="001C7544">
        <w:rPr>
          <w:rFonts w:ascii="Times New Roman" w:eastAsia="Times New Roman" w:hAnsi="Times New Roman" w:cs="Times New Roman"/>
          <w:sz w:val="24"/>
          <w:szCs w:val="24"/>
        </w:rPr>
        <w:t xml:space="preserve"> Federal</w:t>
      </w:r>
      <w:del w:id="349"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may not </w:t>
      </w:r>
      <w:del w:id="350" w:author="OFFM" w:date="2024-04-16T10:53:00Z">
        <w:r w:rsidR="00817C00" w:rsidRPr="00F74592">
          <w:rPr>
            <w:rFonts w:ascii="Times New Roman" w:hAnsi="Times New Roman" w:cs="Times New Roman"/>
            <w:sz w:val="24"/>
            <w:szCs w:val="24"/>
          </w:rPr>
          <w:delText>make</w:delText>
        </w:r>
      </w:del>
      <w:ins w:id="351" w:author="OFFM" w:date="2024-04-16T10:53:00Z">
        <w:r w:rsidRPr="001C7544">
          <w:rPr>
            <w:rFonts w:ascii="Times New Roman" w:eastAsia="Times New Roman" w:hAnsi="Times New Roman" w:cs="Times New Roman"/>
            <w:sz w:val="24"/>
            <w:szCs w:val="24"/>
          </w:rPr>
          <w:t>issue</w:t>
        </w:r>
      </w:ins>
      <w:r w:rsidRPr="001C7544">
        <w:rPr>
          <w:rFonts w:ascii="Times New Roman" w:eastAsia="Times New Roman" w:hAnsi="Times New Roman" w:cs="Times New Roman"/>
          <w:sz w:val="24"/>
          <w:szCs w:val="24"/>
        </w:rPr>
        <w:t xml:space="preserve"> a Federal award or </w:t>
      </w:r>
      <w:del w:id="352" w:author="OFFM" w:date="2024-04-16T10:53:00Z">
        <w:r w:rsidR="00817C00" w:rsidRPr="00F74592">
          <w:rPr>
            <w:rFonts w:ascii="Times New Roman" w:hAnsi="Times New Roman" w:cs="Times New Roman"/>
            <w:sz w:val="24"/>
            <w:szCs w:val="24"/>
          </w:rPr>
          <w:delText>financial modification to</w:delText>
        </w:r>
      </w:del>
      <w:ins w:id="353" w:author="OFFM" w:date="2024-04-16T10:53:00Z">
        <w:r w:rsidRPr="001C7544">
          <w:rPr>
            <w:rFonts w:ascii="Times New Roman" w:eastAsia="Times New Roman" w:hAnsi="Times New Roman" w:cs="Times New Roman"/>
            <w:sz w:val="24"/>
            <w:szCs w:val="24"/>
          </w:rPr>
          <w:t>amend</w:t>
        </w:r>
      </w:ins>
      <w:r w:rsidRPr="001C7544">
        <w:rPr>
          <w:rFonts w:ascii="Times New Roman" w:eastAsia="Times New Roman" w:hAnsi="Times New Roman" w:cs="Times New Roman"/>
          <w:sz w:val="24"/>
          <w:szCs w:val="24"/>
        </w:rPr>
        <w:t xml:space="preserve"> an existing Federal award to </w:t>
      </w:r>
      <w:del w:id="354" w:author="OFFM" w:date="2024-04-16T10:53:00Z">
        <w:r w:rsidR="00817C00" w:rsidRPr="00F74592">
          <w:rPr>
            <w:rFonts w:ascii="Times New Roman" w:hAnsi="Times New Roman" w:cs="Times New Roman"/>
            <w:sz w:val="24"/>
            <w:szCs w:val="24"/>
          </w:rPr>
          <w:delText>an applicant or recipient until</w:delText>
        </w:r>
      </w:del>
      <w:ins w:id="355" w:author="OFFM" w:date="2024-04-16T10:53:00Z">
        <w:r w:rsidRPr="001C7544">
          <w:rPr>
            <w:rFonts w:ascii="Times New Roman" w:eastAsia="Times New Roman" w:hAnsi="Times New Roman" w:cs="Times New Roman"/>
            <w:sz w:val="24"/>
            <w:szCs w:val="24"/>
          </w:rPr>
          <w:t>provide additional Federal funds if</w:t>
        </w:r>
      </w:ins>
      <w:r w:rsidRPr="001C7544">
        <w:rPr>
          <w:rFonts w:ascii="Times New Roman" w:eastAsia="Times New Roman" w:hAnsi="Times New Roman" w:cs="Times New Roman"/>
          <w:sz w:val="24"/>
          <w:szCs w:val="24"/>
        </w:rPr>
        <w:t xml:space="preserve"> the entity </w:t>
      </w:r>
      <w:del w:id="356" w:author="OFFM" w:date="2024-04-16T10:53:00Z">
        <w:r w:rsidR="00817C00" w:rsidRPr="00F74592">
          <w:rPr>
            <w:rFonts w:ascii="Times New Roman" w:hAnsi="Times New Roman" w:cs="Times New Roman"/>
            <w:sz w:val="24"/>
            <w:szCs w:val="24"/>
          </w:rPr>
          <w:delText>has complied</w:delText>
        </w:r>
      </w:del>
      <w:ins w:id="357" w:author="OFFM" w:date="2024-04-16T10:53:00Z">
        <w:r w:rsidRPr="001C7544">
          <w:rPr>
            <w:rFonts w:ascii="Times New Roman" w:eastAsia="Times New Roman" w:hAnsi="Times New Roman" w:cs="Times New Roman"/>
            <w:sz w:val="24"/>
            <w:szCs w:val="24"/>
          </w:rPr>
          <w:t>is not in compliance</w:t>
        </w:r>
      </w:ins>
      <w:r w:rsidRPr="001C7544">
        <w:rPr>
          <w:rFonts w:ascii="Times New Roman" w:eastAsia="Times New Roman" w:hAnsi="Times New Roman" w:cs="Times New Roman"/>
          <w:sz w:val="24"/>
          <w:szCs w:val="24"/>
        </w:rPr>
        <w:t xml:space="preserve"> with the requirements </w:t>
      </w:r>
      <w:del w:id="358" w:author="OFFM" w:date="2024-04-16T10:53:00Z">
        <w:r w:rsidR="00817C00" w:rsidRPr="00F74592">
          <w:rPr>
            <w:rFonts w:ascii="Times New Roman" w:hAnsi="Times New Roman" w:cs="Times New Roman"/>
            <w:sz w:val="24"/>
            <w:szCs w:val="24"/>
          </w:rPr>
          <w:delText xml:space="preserve">described in § 25.200 to provide a valid unique entity identifier and maintain an active SAM registration with current information (other than any requirement that is not applicable because the entity is exempted under § 25.110). </w:delText>
        </w:r>
      </w:del>
      <w:ins w:id="359" w:author="OFFM" w:date="2024-04-16T10:53:00Z">
        <w:r w:rsidRPr="001C7544">
          <w:rPr>
            <w:rFonts w:ascii="Times New Roman" w:eastAsia="Times New Roman" w:hAnsi="Times New Roman" w:cs="Times New Roman"/>
            <w:sz w:val="24"/>
            <w:szCs w:val="24"/>
          </w:rPr>
          <w:t xml:space="preserve">of this part. This does not apply to amendments to terminate or close out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w:t>
        </w:r>
      </w:ins>
    </w:p>
    <w:p w14:paraId="1B4DB865" w14:textId="77777777" w:rsidR="00817C00" w:rsidRPr="00F74592" w:rsidRDefault="00F2264C" w:rsidP="006E4F5E">
      <w:pPr>
        <w:spacing w:after="0" w:line="480" w:lineRule="auto"/>
        <w:ind w:firstLine="720"/>
        <w:contextualSpacing/>
        <w:rPr>
          <w:del w:id="360"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(b) At the time a Federal </w:t>
      </w:r>
      <w:del w:id="36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is ready to make a Federal award, if the intended recipient has not complied with </w:t>
      </w:r>
      <w:del w:id="362" w:author="OFFM" w:date="2024-04-16T10:53:00Z">
        <w:r w:rsidR="00817C00" w:rsidRPr="00F74592">
          <w:rPr>
            <w:rFonts w:ascii="Times New Roman" w:hAnsi="Times New Roman" w:cs="Times New Roman"/>
            <w:sz w:val="24"/>
            <w:szCs w:val="24"/>
          </w:rPr>
          <w:delText>an applicable requirement</w:delText>
        </w:r>
      </w:del>
      <w:ins w:id="363" w:author="OFFM" w:date="2024-04-16T10:53:00Z">
        <w:r w:rsidRPr="001C7544">
          <w:rPr>
            <w:rFonts w:ascii="Times New Roman" w:eastAsia="Times New Roman" w:hAnsi="Times New Roman" w:cs="Times New Roman"/>
            <w:sz w:val="24"/>
            <w:szCs w:val="24"/>
          </w:rPr>
          <w:t>the requirements</w:t>
        </w:r>
      </w:ins>
      <w:r w:rsidRPr="001C7544">
        <w:rPr>
          <w:rFonts w:ascii="Times New Roman" w:eastAsia="Times New Roman" w:hAnsi="Times New Roman" w:cs="Times New Roman"/>
          <w:sz w:val="24"/>
          <w:szCs w:val="24"/>
        </w:rPr>
        <w:t xml:space="preserve"> to </w:t>
      </w:r>
      <w:del w:id="364" w:author="OFFM" w:date="2024-04-16T10:53:00Z">
        <w:r w:rsidR="00817C00" w:rsidRPr="00F74592">
          <w:rPr>
            <w:rFonts w:ascii="Times New Roman" w:hAnsi="Times New Roman" w:cs="Times New Roman"/>
            <w:sz w:val="24"/>
            <w:szCs w:val="24"/>
          </w:rPr>
          <w:delText>provide</w:delText>
        </w:r>
      </w:del>
      <w:ins w:id="365" w:author="OFFM" w:date="2024-04-16T10:53:00Z">
        <w:r w:rsidRPr="001C7544">
          <w:rPr>
            <w:rFonts w:ascii="Times New Roman" w:eastAsia="Times New Roman" w:hAnsi="Times New Roman" w:cs="Times New Roman"/>
            <w:sz w:val="24"/>
            <w:szCs w:val="24"/>
          </w:rPr>
          <w:t>obtain</w:t>
        </w:r>
      </w:ins>
      <w:r w:rsidRPr="001C7544">
        <w:rPr>
          <w:rFonts w:ascii="Times New Roman" w:eastAsia="Times New Roman" w:hAnsi="Times New Roman" w:cs="Times New Roman"/>
          <w:sz w:val="24"/>
          <w:szCs w:val="24"/>
        </w:rPr>
        <w:t xml:space="preserve"> a </w:t>
      </w:r>
      <w:del w:id="366" w:author="OFFM" w:date="2024-04-16T10:53:00Z">
        <w:r w:rsidR="00817C00" w:rsidRPr="00F74592">
          <w:rPr>
            <w:rFonts w:ascii="Times New Roman" w:hAnsi="Times New Roman" w:cs="Times New Roman"/>
            <w:sz w:val="24"/>
            <w:szCs w:val="24"/>
          </w:rPr>
          <w:delText>unique entity identifier or</w:delText>
        </w:r>
      </w:del>
      <w:ins w:id="367" w:author="OFFM" w:date="2024-04-16T10:53:00Z">
        <w:r w:rsidRPr="001C7544">
          <w:rPr>
            <w:rFonts w:ascii="Times New Roman" w:eastAsia="Times New Roman" w:hAnsi="Times New Roman" w:cs="Times New Roman"/>
            <w:sz w:val="24"/>
            <w:szCs w:val="24"/>
          </w:rPr>
          <w:t>UEI and</w:t>
        </w:r>
      </w:ins>
      <w:r w:rsidRPr="001C7544">
        <w:rPr>
          <w:rFonts w:ascii="Times New Roman" w:eastAsia="Times New Roman" w:hAnsi="Times New Roman" w:cs="Times New Roman"/>
          <w:sz w:val="24"/>
          <w:szCs w:val="24"/>
        </w:rPr>
        <w:t xml:space="preserve"> maintain an active </w:t>
      </w:r>
      <w:ins w:id="368" w:author="OFFM" w:date="2024-04-16T10:53:00Z">
        <w:r w:rsidRPr="001C7544">
          <w:rPr>
            <w:rFonts w:ascii="Times New Roman" w:eastAsia="Times New Roman" w:hAnsi="Times New Roman" w:cs="Times New Roman"/>
            <w:sz w:val="24"/>
            <w:szCs w:val="24"/>
          </w:rPr>
          <w:t xml:space="preserve">registration in </w:t>
        </w:r>
      </w:ins>
      <w:r w:rsidRPr="001C7544">
        <w:rPr>
          <w:rFonts w:ascii="Times New Roman" w:eastAsia="Times New Roman" w:hAnsi="Times New Roman" w:cs="Times New Roman"/>
          <w:sz w:val="24"/>
          <w:szCs w:val="24"/>
        </w:rPr>
        <w:t>SAM</w:t>
      </w:r>
      <w:del w:id="369" w:author="OFFM" w:date="2024-04-16T10:53:00Z">
        <w:r w:rsidR="00817C00" w:rsidRPr="00F74592">
          <w:rPr>
            <w:rFonts w:ascii="Times New Roman" w:hAnsi="Times New Roman" w:cs="Times New Roman"/>
            <w:sz w:val="24"/>
            <w:szCs w:val="24"/>
          </w:rPr>
          <w:delText xml:space="preserve"> registration</w:delText>
        </w:r>
      </w:del>
      <w:ins w:id="370"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with current information, the Federal </w:t>
      </w:r>
      <w:del w:id="37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w:t>
      </w:r>
      <w:del w:id="372" w:author="OFFM" w:date="2024-04-16T10:53:00Z">
        <w:r w:rsidR="00817C00" w:rsidRPr="00F74592">
          <w:rPr>
            <w:rFonts w:ascii="Times New Roman" w:hAnsi="Times New Roman" w:cs="Times New Roman"/>
            <w:sz w:val="24"/>
            <w:szCs w:val="24"/>
          </w:rPr>
          <w:delText xml:space="preserve">: </w:delText>
        </w:r>
      </w:del>
    </w:p>
    <w:p w14:paraId="0FA7AC4C" w14:textId="77777777" w:rsidR="00817C00" w:rsidRPr="00F74592" w:rsidRDefault="00817C00" w:rsidP="006E4F5E">
      <w:pPr>
        <w:spacing w:after="0" w:line="480" w:lineRule="auto"/>
        <w:ind w:firstLine="720"/>
        <w:contextualSpacing/>
        <w:rPr>
          <w:del w:id="373" w:author="OFFM" w:date="2024-04-16T10:53:00Z"/>
          <w:rFonts w:ascii="Times New Roman" w:hAnsi="Times New Roman" w:cs="Times New Roman"/>
          <w:sz w:val="24"/>
          <w:szCs w:val="24"/>
        </w:rPr>
      </w:pPr>
      <w:del w:id="374" w:author="OFFM" w:date="2024-04-16T10:53:00Z">
        <w:r w:rsidRPr="00F74592">
          <w:rPr>
            <w:rFonts w:ascii="Times New Roman" w:hAnsi="Times New Roman" w:cs="Times New Roman"/>
            <w:sz w:val="24"/>
            <w:szCs w:val="24"/>
          </w:rPr>
          <w:delText xml:space="preserve">(1) May determine that the applicant is not qualified to receive a Federal award; and </w:delText>
        </w:r>
      </w:del>
    </w:p>
    <w:p w14:paraId="3AC2DF8E" w14:textId="7046B45E"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375" w:author="OFFM" w:date="2024-04-16T10:53:00Z">
        <w:r w:rsidRPr="00F74592">
          <w:rPr>
            <w:rFonts w:ascii="Times New Roman" w:hAnsi="Times New Roman" w:cs="Times New Roman"/>
            <w:sz w:val="24"/>
            <w:szCs w:val="24"/>
          </w:rPr>
          <w:delText>(2) May use that determination as a basis for making</w:delText>
        </w:r>
      </w:del>
      <w:ins w:id="376" w:author="OFFM" w:date="2024-04-16T10:53:00Z">
        <w:r w:rsidR="00F2264C" w:rsidRPr="001C7544">
          <w:rPr>
            <w:rFonts w:ascii="Times New Roman" w:eastAsia="Times New Roman" w:hAnsi="Times New Roman" w:cs="Times New Roman"/>
            <w:sz w:val="24"/>
            <w:szCs w:val="24"/>
          </w:rPr>
          <w:t xml:space="preserve"> may make</w:t>
        </w:r>
      </w:ins>
      <w:r w:rsidR="00F2264C" w:rsidRPr="001C7544">
        <w:rPr>
          <w:rFonts w:ascii="Times New Roman" w:eastAsia="Times New Roman" w:hAnsi="Times New Roman" w:cs="Times New Roman"/>
          <w:sz w:val="24"/>
          <w:szCs w:val="24"/>
        </w:rPr>
        <w:t xml:space="preserve"> a </w:t>
      </w:r>
      <w:proofErr w:type="gramStart"/>
      <w:r w:rsidR="00F2264C" w:rsidRPr="001C7544">
        <w:rPr>
          <w:rFonts w:ascii="Times New Roman" w:eastAsia="Times New Roman" w:hAnsi="Times New Roman" w:cs="Times New Roman"/>
          <w:sz w:val="24"/>
          <w:szCs w:val="24"/>
        </w:rPr>
        <w:t>Federal</w:t>
      </w:r>
      <w:proofErr w:type="gramEnd"/>
      <w:r w:rsidR="00F2264C" w:rsidRPr="001C7544">
        <w:rPr>
          <w:rFonts w:ascii="Times New Roman" w:eastAsia="Times New Roman" w:hAnsi="Times New Roman" w:cs="Times New Roman"/>
          <w:sz w:val="24"/>
          <w:szCs w:val="24"/>
        </w:rPr>
        <w:t xml:space="preserve"> award to another applicant.</w:t>
      </w:r>
      <w:del w:id="377" w:author="OFFM" w:date="2024-04-16T10:53:00Z">
        <w:r w:rsidRPr="00F74592">
          <w:rPr>
            <w:rFonts w:ascii="Times New Roman" w:hAnsi="Times New Roman" w:cs="Times New Roman"/>
            <w:sz w:val="24"/>
            <w:szCs w:val="24"/>
          </w:rPr>
          <w:delText xml:space="preserve"> </w:delText>
        </w:r>
      </w:del>
    </w:p>
    <w:p w14:paraId="610718CF"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25.210 </w:t>
      </w:r>
      <w:bookmarkStart w:id="378" w:name="_Hlk160724513"/>
      <w:r w:rsidRPr="001C7544">
        <w:rPr>
          <w:rFonts w:ascii="Times New Roman" w:eastAsia="Times New Roman" w:hAnsi="Times New Roman" w:cs="Times New Roman"/>
          <w:b/>
          <w:bCs/>
          <w:sz w:val="24"/>
          <w:szCs w:val="24"/>
        </w:rPr>
        <w:t>Authority to modify agency application forms or formats</w:t>
      </w:r>
      <w:bookmarkEnd w:id="378"/>
      <w:r w:rsidRPr="001C7544">
        <w:rPr>
          <w:rFonts w:ascii="Times New Roman" w:eastAsia="Times New Roman" w:hAnsi="Times New Roman" w:cs="Times New Roman"/>
          <w:b/>
          <w:bCs/>
          <w:sz w:val="24"/>
          <w:szCs w:val="24"/>
        </w:rPr>
        <w:t>.</w:t>
      </w:r>
    </w:p>
    <w:p w14:paraId="684FAF50" w14:textId="1A4CA07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To implement the policies in §§ 25.200 and 25.205, a Federal </w:t>
      </w:r>
      <w:del w:id="379"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may add a </w:t>
      </w:r>
      <w:del w:id="380" w:author="OFFM" w:date="2024-04-16T10:53:00Z">
        <w:r w:rsidR="00817C00" w:rsidRPr="00F74592">
          <w:rPr>
            <w:rFonts w:ascii="Times New Roman" w:hAnsi="Times New Roman" w:cs="Times New Roman"/>
            <w:sz w:val="24"/>
            <w:szCs w:val="24"/>
          </w:rPr>
          <w:delText>unique entity identifier</w:delText>
        </w:r>
      </w:del>
      <w:ins w:id="381" w:author="OFFM" w:date="2024-04-16T10:53:00Z">
        <w:r w:rsidRPr="001C7544">
          <w:rPr>
            <w:rFonts w:ascii="Times New Roman" w:eastAsia="Times New Roman" w:hAnsi="Times New Roman" w:cs="Times New Roman"/>
            <w:sz w:val="24"/>
            <w:szCs w:val="24"/>
          </w:rPr>
          <w:t>UEI</w:t>
        </w:r>
      </w:ins>
      <w:r w:rsidRPr="001C7544">
        <w:rPr>
          <w:rFonts w:ascii="Times New Roman" w:eastAsia="Times New Roman" w:hAnsi="Times New Roman" w:cs="Times New Roman"/>
          <w:sz w:val="24"/>
          <w:szCs w:val="24"/>
        </w:rPr>
        <w:t xml:space="preserve"> field to information collections previously approved by OMB, </w:t>
      </w:r>
      <w:del w:id="382" w:author="OFFM" w:date="2024-04-16T10:53:00Z">
        <w:r w:rsidR="00817C00" w:rsidRPr="00F74592">
          <w:rPr>
            <w:rFonts w:ascii="Times New Roman" w:hAnsi="Times New Roman" w:cs="Times New Roman"/>
            <w:sz w:val="24"/>
            <w:szCs w:val="24"/>
          </w:rPr>
          <w:delText>without having to obtain</w:delText>
        </w:r>
      </w:del>
      <w:ins w:id="383" w:author="OFFM" w:date="2024-04-16T10:53:00Z">
        <w:r w:rsidRPr="001C7544">
          <w:rPr>
            <w:rFonts w:ascii="Times New Roman" w:eastAsia="Times New Roman" w:hAnsi="Times New Roman" w:cs="Times New Roman"/>
            <w:sz w:val="24"/>
            <w:szCs w:val="24"/>
          </w:rPr>
          <w:t>with no</w:t>
        </w:r>
      </w:ins>
      <w:r w:rsidRPr="001C7544">
        <w:rPr>
          <w:rFonts w:ascii="Times New Roman" w:eastAsia="Times New Roman" w:hAnsi="Times New Roman" w:cs="Times New Roman"/>
          <w:sz w:val="24"/>
          <w:szCs w:val="24"/>
        </w:rPr>
        <w:t xml:space="preserve"> further approval </w:t>
      </w:r>
      <w:del w:id="384" w:author="OFFM" w:date="2024-04-16T10:53:00Z">
        <w:r w:rsidR="00817C00" w:rsidRPr="00F74592">
          <w:rPr>
            <w:rFonts w:ascii="Times New Roman" w:hAnsi="Times New Roman" w:cs="Times New Roman"/>
            <w:sz w:val="24"/>
            <w:szCs w:val="24"/>
          </w:rPr>
          <w:delText>to add the field</w:delText>
        </w:r>
      </w:del>
      <w:ins w:id="385" w:author="OFFM" w:date="2024-04-16T10:53:00Z">
        <w:r w:rsidRPr="001C7544">
          <w:rPr>
            <w:rFonts w:ascii="Times New Roman" w:eastAsia="Times New Roman" w:hAnsi="Times New Roman" w:cs="Times New Roman"/>
            <w:sz w:val="24"/>
            <w:szCs w:val="24"/>
          </w:rPr>
          <w:t>required</w:t>
        </w:r>
      </w:ins>
      <w:r w:rsidRPr="001C7544">
        <w:rPr>
          <w:rFonts w:ascii="Times New Roman" w:eastAsia="Times New Roman" w:hAnsi="Times New Roman" w:cs="Times New Roman"/>
          <w:sz w:val="24"/>
          <w:szCs w:val="24"/>
        </w:rPr>
        <w:t xml:space="preserve">. </w:t>
      </w:r>
    </w:p>
    <w:p w14:paraId="54058267"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25.215 </w:t>
      </w:r>
      <w:bookmarkStart w:id="386" w:name="_Hlk160724571"/>
      <w:r w:rsidRPr="001C7544">
        <w:rPr>
          <w:rFonts w:ascii="Times New Roman" w:eastAsia="Times New Roman" w:hAnsi="Times New Roman" w:cs="Times New Roman"/>
          <w:b/>
          <w:bCs/>
          <w:sz w:val="24"/>
          <w:szCs w:val="24"/>
        </w:rPr>
        <w:t>Requirements for agency information systems</w:t>
      </w:r>
      <w:bookmarkEnd w:id="386"/>
      <w:r w:rsidRPr="001C7544">
        <w:rPr>
          <w:rFonts w:ascii="Times New Roman" w:eastAsia="Times New Roman" w:hAnsi="Times New Roman" w:cs="Times New Roman"/>
          <w:b/>
          <w:bCs/>
          <w:sz w:val="24"/>
          <w:szCs w:val="24"/>
        </w:rPr>
        <w:t>.</w:t>
      </w:r>
    </w:p>
    <w:p w14:paraId="72688A4C" w14:textId="466D5A8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Each Federal </w:t>
      </w:r>
      <w:del w:id="38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 that awards Federal financial assistance (</w:t>
      </w:r>
      <w:del w:id="388" w:author="OFFM" w:date="2024-04-16T10:53:00Z">
        <w:r w:rsidR="00817C00" w:rsidRPr="00F74592">
          <w:rPr>
            <w:rFonts w:ascii="Times New Roman" w:hAnsi="Times New Roman" w:cs="Times New Roman"/>
            <w:sz w:val="24"/>
            <w:szCs w:val="24"/>
          </w:rPr>
          <w:delText>as defined in</w:delText>
        </w:r>
      </w:del>
      <w:ins w:id="389" w:author="OFFM" w:date="2024-04-16T10:53:00Z">
        <w:r w:rsidRPr="001C7544">
          <w:rPr>
            <w:rFonts w:ascii="Times New Roman" w:eastAsia="Times New Roman" w:hAnsi="Times New Roman" w:cs="Times New Roman"/>
            <w:sz w:val="24"/>
            <w:szCs w:val="24"/>
          </w:rPr>
          <w:t>see</w:t>
        </w:r>
      </w:ins>
      <w:r w:rsidRPr="001C7544">
        <w:rPr>
          <w:rFonts w:ascii="Times New Roman" w:eastAsia="Times New Roman" w:hAnsi="Times New Roman" w:cs="Times New Roman"/>
          <w:sz w:val="24"/>
          <w:szCs w:val="24"/>
        </w:rPr>
        <w:t xml:space="preserve"> § 25.</w:t>
      </w:r>
      <w:del w:id="390" w:author="OFFM" w:date="2024-04-16T10:53:00Z">
        <w:r w:rsidR="00817C00" w:rsidRPr="00F74592">
          <w:rPr>
            <w:rFonts w:ascii="Times New Roman" w:hAnsi="Times New Roman" w:cs="Times New Roman"/>
            <w:sz w:val="24"/>
            <w:szCs w:val="24"/>
          </w:rPr>
          <w:delText>406</w:delText>
        </w:r>
      </w:del>
      <w:ins w:id="391" w:author="OFFM" w:date="2024-04-16T10:53:00Z">
        <w:r w:rsidRPr="001C7544">
          <w:rPr>
            <w:rFonts w:ascii="Times New Roman" w:eastAsia="Times New Roman" w:hAnsi="Times New Roman" w:cs="Times New Roman"/>
            <w:sz w:val="24"/>
            <w:szCs w:val="24"/>
          </w:rPr>
          <w:t>400</w:t>
        </w:r>
      </w:ins>
      <w:r w:rsidRPr="001C7544">
        <w:rPr>
          <w:rFonts w:ascii="Times New Roman" w:eastAsia="Times New Roman" w:hAnsi="Times New Roman" w:cs="Times New Roman"/>
          <w:sz w:val="24"/>
          <w:szCs w:val="24"/>
        </w:rPr>
        <w:t xml:space="preserve">) must ensure that </w:t>
      </w:r>
      <w:del w:id="392" w:author="OFFM" w:date="2024-04-16T10:53:00Z">
        <w:r w:rsidR="00817C00" w:rsidRPr="00F74592">
          <w:rPr>
            <w:rFonts w:ascii="Times New Roman" w:hAnsi="Times New Roman" w:cs="Times New Roman"/>
            <w:sz w:val="24"/>
            <w:szCs w:val="24"/>
          </w:rPr>
          <w:delText>systems processing</w:delText>
        </w:r>
      </w:del>
      <w:ins w:id="393" w:author="OFFM" w:date="2024-04-16T10:53:00Z">
        <w:r w:rsidRPr="001C7544">
          <w:rPr>
            <w:rFonts w:ascii="Times New Roman" w:eastAsia="Times New Roman" w:hAnsi="Times New Roman" w:cs="Times New Roman"/>
            <w:sz w:val="24"/>
            <w:szCs w:val="24"/>
          </w:rPr>
          <w:t>its</w:t>
        </w:r>
      </w:ins>
      <w:r w:rsidRPr="001C7544">
        <w:rPr>
          <w:rFonts w:ascii="Times New Roman" w:eastAsia="Times New Roman" w:hAnsi="Times New Roman" w:cs="Times New Roman"/>
          <w:sz w:val="24"/>
          <w:szCs w:val="24"/>
        </w:rPr>
        <w:t xml:space="preserve"> information </w:t>
      </w:r>
      <w:del w:id="394" w:author="OFFM" w:date="2024-04-16T10:53:00Z">
        <w:r w:rsidR="00817C00" w:rsidRPr="00F74592">
          <w:rPr>
            <w:rFonts w:ascii="Times New Roman" w:hAnsi="Times New Roman" w:cs="Times New Roman"/>
            <w:sz w:val="24"/>
            <w:szCs w:val="24"/>
          </w:rPr>
          <w:delText xml:space="preserve">related to the Federal awards, and other systems as appropriate, </w:delText>
        </w:r>
      </w:del>
      <w:ins w:id="395" w:author="OFFM" w:date="2024-04-16T10:53:00Z">
        <w:r w:rsidRPr="001C7544">
          <w:rPr>
            <w:rFonts w:ascii="Times New Roman" w:eastAsia="Times New Roman" w:hAnsi="Times New Roman" w:cs="Times New Roman"/>
            <w:sz w:val="24"/>
            <w:szCs w:val="24"/>
          </w:rPr>
          <w:t xml:space="preserve">systems </w:t>
        </w:r>
      </w:ins>
      <w:r w:rsidRPr="001C7544">
        <w:rPr>
          <w:rFonts w:ascii="Times New Roman" w:eastAsia="Times New Roman" w:hAnsi="Times New Roman" w:cs="Times New Roman"/>
          <w:sz w:val="24"/>
          <w:szCs w:val="24"/>
        </w:rPr>
        <w:t xml:space="preserve">are able to </w:t>
      </w:r>
      <w:ins w:id="396" w:author="OFFM" w:date="2024-04-16T10:53:00Z">
        <w:r w:rsidRPr="001C7544">
          <w:rPr>
            <w:rFonts w:ascii="Times New Roman" w:eastAsia="Times New Roman" w:hAnsi="Times New Roman" w:cs="Times New Roman"/>
            <w:sz w:val="24"/>
            <w:szCs w:val="24"/>
          </w:rPr>
          <w:t xml:space="preserve">both </w:t>
        </w:r>
      </w:ins>
      <w:r w:rsidRPr="001C7544">
        <w:rPr>
          <w:rFonts w:ascii="Times New Roman" w:eastAsia="Times New Roman" w:hAnsi="Times New Roman" w:cs="Times New Roman"/>
          <w:sz w:val="24"/>
          <w:szCs w:val="24"/>
        </w:rPr>
        <w:t xml:space="preserve">accept and </w:t>
      </w:r>
      <w:del w:id="397" w:author="OFFM" w:date="2024-04-16T10:53:00Z">
        <w:r w:rsidR="00817C00" w:rsidRPr="00F74592">
          <w:rPr>
            <w:rFonts w:ascii="Times New Roman" w:hAnsi="Times New Roman" w:cs="Times New Roman"/>
            <w:sz w:val="24"/>
            <w:szCs w:val="24"/>
          </w:rPr>
          <w:delText>use</w:delText>
        </w:r>
      </w:del>
      <w:ins w:id="398" w:author="OFFM" w:date="2024-04-16T10:53:00Z">
        <w:r w:rsidRPr="001C7544">
          <w:rPr>
            <w:rFonts w:ascii="Times New Roman" w:eastAsia="Times New Roman" w:hAnsi="Times New Roman" w:cs="Times New Roman"/>
            <w:sz w:val="24"/>
            <w:szCs w:val="24"/>
          </w:rPr>
          <w:t>transmit</w:t>
        </w:r>
      </w:ins>
      <w:r w:rsidRPr="001C7544">
        <w:rPr>
          <w:rFonts w:ascii="Times New Roman" w:eastAsia="Times New Roman" w:hAnsi="Times New Roman" w:cs="Times New Roman"/>
          <w:sz w:val="24"/>
          <w:szCs w:val="24"/>
        </w:rPr>
        <w:t xml:space="preserve"> the </w:t>
      </w:r>
      <w:del w:id="399" w:author="OFFM" w:date="2024-04-16T10:53:00Z">
        <w:r w:rsidR="00817C00" w:rsidRPr="00F74592">
          <w:rPr>
            <w:rFonts w:ascii="Times New Roman" w:hAnsi="Times New Roman" w:cs="Times New Roman"/>
            <w:sz w:val="24"/>
            <w:szCs w:val="24"/>
          </w:rPr>
          <w:delText>unique entity identifier</w:delText>
        </w:r>
      </w:del>
      <w:ins w:id="400" w:author="OFFM" w:date="2024-04-16T10:53:00Z">
        <w:r w:rsidRPr="001C7544">
          <w:rPr>
            <w:rFonts w:ascii="Times New Roman" w:eastAsia="Times New Roman" w:hAnsi="Times New Roman" w:cs="Times New Roman"/>
            <w:sz w:val="24"/>
            <w:szCs w:val="24"/>
          </w:rPr>
          <w:t>UEI</w:t>
        </w:r>
      </w:ins>
      <w:r w:rsidRPr="001C7544">
        <w:rPr>
          <w:rFonts w:ascii="Times New Roman" w:eastAsia="Times New Roman" w:hAnsi="Times New Roman" w:cs="Times New Roman"/>
          <w:sz w:val="24"/>
          <w:szCs w:val="24"/>
        </w:rPr>
        <w:t xml:space="preserve"> as the universal identifier for Federal financial assistance applicants and recipients. </w:t>
      </w:r>
    </w:p>
    <w:p w14:paraId="2F8E807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25.220 Use of award term.</w:t>
      </w:r>
    </w:p>
    <w:p w14:paraId="08E4376C" w14:textId="320794D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401" w:author="OFFM" w:date="2024-04-16T10:53:00Z">
        <w:r w:rsidR="00817C00" w:rsidRPr="00F74592">
          <w:rPr>
            <w:rFonts w:ascii="Times New Roman" w:hAnsi="Times New Roman" w:cs="Times New Roman"/>
            <w:sz w:val="24"/>
            <w:szCs w:val="24"/>
          </w:rPr>
          <w:delText xml:space="preserve">To accomplish the purposes described in § 25.100, a </w:delText>
        </w:r>
      </w:del>
      <w:ins w:id="402" w:author="OFFM" w:date="2024-04-16T10:53:00Z">
        <w:r w:rsidRPr="001C7544">
          <w:rPr>
            <w:rFonts w:ascii="Times New Roman" w:eastAsia="Times New Roman" w:hAnsi="Times New Roman" w:cs="Times New Roman"/>
            <w:sz w:val="24"/>
            <w:szCs w:val="24"/>
          </w:rPr>
          <w:t xml:space="preserve">A </w:t>
        </w:r>
      </w:ins>
      <w:r w:rsidRPr="001C7544">
        <w:rPr>
          <w:rFonts w:ascii="Times New Roman" w:eastAsia="Times New Roman" w:hAnsi="Times New Roman" w:cs="Times New Roman"/>
          <w:sz w:val="24"/>
          <w:szCs w:val="24"/>
        </w:rPr>
        <w:t xml:space="preserve">Federal </w:t>
      </w:r>
      <w:del w:id="403"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include </w:t>
      </w:r>
      <w:del w:id="404" w:author="OFFM" w:date="2024-04-16T10:53:00Z">
        <w:r w:rsidR="00817C00" w:rsidRPr="00F74592">
          <w:rPr>
            <w:rFonts w:ascii="Times New Roman" w:hAnsi="Times New Roman" w:cs="Times New Roman"/>
            <w:sz w:val="24"/>
            <w:szCs w:val="24"/>
          </w:rPr>
          <w:delText xml:space="preserve">in each Federal award (as defined in § 25.405) </w:delText>
        </w:r>
      </w:del>
      <w:r w:rsidRPr="001C7544">
        <w:rPr>
          <w:rFonts w:ascii="Times New Roman" w:eastAsia="Times New Roman" w:hAnsi="Times New Roman" w:cs="Times New Roman"/>
          <w:sz w:val="24"/>
          <w:szCs w:val="24"/>
        </w:rPr>
        <w:t xml:space="preserve">the award term in </w:t>
      </w:r>
      <w:del w:id="405" w:author="OFFM" w:date="2024-04-16T10:53:00Z">
        <w:r w:rsidR="00817C00" w:rsidRPr="00F74592">
          <w:rPr>
            <w:rFonts w:ascii="Times New Roman" w:hAnsi="Times New Roman" w:cs="Times New Roman"/>
            <w:sz w:val="24"/>
            <w:szCs w:val="24"/>
          </w:rPr>
          <w:delText xml:space="preserve">appendix A </w:delText>
        </w:r>
      </w:del>
      <w:ins w:id="406" w:author="OFFM" w:date="2024-04-16T10:53:00Z">
        <w:r w:rsidRPr="001C7544">
          <w:rPr>
            <w:rFonts w:ascii="Times New Roman" w:hAnsi="Times New Roman" w:cs="Times New Roman"/>
            <w:sz w:val="24"/>
            <w:szCs w:val="24"/>
          </w:rPr>
          <w:t>Appendix A</w:t>
        </w:r>
        <w:r w:rsidRPr="001C7544">
          <w:rPr>
            <w:rFonts w:ascii="Times New Roman" w:eastAsia="Times New Roman" w:hAnsi="Times New Roman" w:cs="Times New Roman"/>
            <w:sz w:val="24"/>
            <w:szCs w:val="24"/>
          </w:rPr>
          <w:t xml:space="preserve"> in all Federal financial assistance agreements (see § 25.400) </w:t>
        </w:r>
      </w:ins>
      <w:r w:rsidRPr="001C7544">
        <w:rPr>
          <w:rFonts w:ascii="Times New Roman" w:eastAsia="Times New Roman" w:hAnsi="Times New Roman" w:cs="Times New Roman"/>
          <w:sz w:val="24"/>
          <w:szCs w:val="24"/>
        </w:rPr>
        <w:t xml:space="preserve">to </w:t>
      </w:r>
      <w:del w:id="407" w:author="OFFM" w:date="2024-04-16T10:53:00Z">
        <w:r w:rsidR="00817C00" w:rsidRPr="00F74592">
          <w:rPr>
            <w:rFonts w:ascii="Times New Roman" w:hAnsi="Times New Roman" w:cs="Times New Roman"/>
            <w:sz w:val="24"/>
            <w:szCs w:val="24"/>
          </w:rPr>
          <w:delText xml:space="preserve">this part. </w:delText>
        </w:r>
      </w:del>
      <w:ins w:id="408" w:author="OFFM" w:date="2024-04-16T10:53:00Z">
        <w:r w:rsidRPr="001C7544">
          <w:rPr>
            <w:rFonts w:ascii="Times New Roman" w:eastAsia="Times New Roman" w:hAnsi="Times New Roman" w:cs="Times New Roman"/>
            <w:sz w:val="24"/>
            <w:szCs w:val="24"/>
          </w:rPr>
          <w:t>accomplish the purpose of § 25.100.</w:t>
        </w:r>
      </w:ins>
    </w:p>
    <w:p w14:paraId="362ECEF3" w14:textId="4AB0ABE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 Federal </w:t>
      </w:r>
      <w:del w:id="409"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may use different letters and numbers than those in </w:t>
      </w:r>
      <w:del w:id="410" w:author="OFFM" w:date="2024-04-16T10:53:00Z">
        <w:r w:rsidR="00817C00" w:rsidRPr="00F74592">
          <w:rPr>
            <w:rFonts w:ascii="Times New Roman" w:hAnsi="Times New Roman" w:cs="Times New Roman"/>
            <w:sz w:val="24"/>
            <w:szCs w:val="24"/>
          </w:rPr>
          <w:delText>appendix</w:delText>
        </w:r>
      </w:del>
      <w:ins w:id="411" w:author="OFFM" w:date="2024-04-16T10:53:00Z">
        <w:r w:rsidRPr="001C7544">
          <w:rPr>
            <w:rFonts w:ascii="Times New Roman" w:eastAsia="Times New Roman" w:hAnsi="Times New Roman" w:cs="Times New Roman"/>
            <w:sz w:val="24"/>
            <w:szCs w:val="24"/>
          </w:rPr>
          <w:t>Appendix</w:t>
        </w:r>
      </w:ins>
      <w:r w:rsidRPr="001C7544">
        <w:rPr>
          <w:rFonts w:ascii="Times New Roman" w:eastAsia="Times New Roman" w:hAnsi="Times New Roman" w:cs="Times New Roman"/>
          <w:sz w:val="24"/>
          <w:szCs w:val="24"/>
        </w:rPr>
        <w:t xml:space="preserve"> A to </w:t>
      </w:r>
      <w:del w:id="412" w:author="OFFM" w:date="2024-04-16T10:53:00Z">
        <w:r w:rsidR="00817C00" w:rsidRPr="00F74592">
          <w:rPr>
            <w:rFonts w:ascii="Times New Roman" w:hAnsi="Times New Roman" w:cs="Times New Roman"/>
            <w:sz w:val="24"/>
            <w:szCs w:val="24"/>
          </w:rPr>
          <w:delText xml:space="preserve">this part to </w:delText>
        </w:r>
      </w:del>
      <w:r w:rsidRPr="001C7544">
        <w:rPr>
          <w:rFonts w:ascii="Times New Roman" w:eastAsia="Times New Roman" w:hAnsi="Times New Roman" w:cs="Times New Roman"/>
          <w:sz w:val="24"/>
          <w:szCs w:val="24"/>
        </w:rPr>
        <w:t xml:space="preserve">designate the paragraphs of the </w:t>
      </w:r>
      <w:del w:id="413" w:author="OFFM" w:date="2024-04-16T10:53:00Z">
        <w:r w:rsidR="00817C00" w:rsidRPr="00F74592">
          <w:rPr>
            <w:rFonts w:ascii="Times New Roman" w:hAnsi="Times New Roman" w:cs="Times New Roman"/>
            <w:sz w:val="24"/>
            <w:szCs w:val="24"/>
          </w:rPr>
          <w:delText xml:space="preserve">Federal </w:delText>
        </w:r>
      </w:del>
      <w:r w:rsidRPr="001C7544">
        <w:rPr>
          <w:rFonts w:ascii="Times New Roman" w:eastAsia="Times New Roman" w:hAnsi="Times New Roman" w:cs="Times New Roman"/>
          <w:sz w:val="24"/>
          <w:szCs w:val="24"/>
        </w:rPr>
        <w:t>award term</w:t>
      </w:r>
      <w:del w:id="414" w:author="OFFM" w:date="2024-04-16T10:53:00Z">
        <w:r w:rsidR="00817C00" w:rsidRPr="00F74592">
          <w:rPr>
            <w:rFonts w:ascii="Times New Roman" w:hAnsi="Times New Roman" w:cs="Times New Roman"/>
            <w:sz w:val="24"/>
            <w:szCs w:val="24"/>
          </w:rPr>
          <w:delText xml:space="preserve">, if </w:delText>
        </w:r>
        <w:r w:rsidR="00817C00" w:rsidRPr="00F74592">
          <w:rPr>
            <w:rFonts w:ascii="Times New Roman" w:hAnsi="Times New Roman" w:cs="Times New Roman"/>
            <w:sz w:val="24"/>
            <w:szCs w:val="24"/>
          </w:rPr>
          <w:lastRenderedPageBreak/>
          <w:delText>necessary, to conform the system of paragraph designations with the one used in other terms and conditions in the Federal awarding agency's Federal awards</w:delText>
        </w:r>
      </w:del>
      <w:r w:rsidRPr="001C7544">
        <w:rPr>
          <w:rFonts w:ascii="Times New Roman" w:eastAsia="Times New Roman" w:hAnsi="Times New Roman" w:cs="Times New Roman"/>
          <w:sz w:val="24"/>
          <w:szCs w:val="24"/>
        </w:rPr>
        <w:t xml:space="preserve">. </w:t>
      </w:r>
    </w:p>
    <w:p w14:paraId="3CC61A4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C</w:t>
      </w:r>
      <w:r w:rsidRPr="00A63D45">
        <w:rPr>
          <w:b/>
          <w:sz w:val="24"/>
        </w:rPr>
        <w:t>—</w:t>
      </w:r>
      <w:r w:rsidRPr="001C7544">
        <w:rPr>
          <w:rFonts w:ascii="Times New Roman" w:eastAsia="Times New Roman" w:hAnsi="Times New Roman" w:cs="Times New Roman"/>
          <w:b/>
          <w:bCs/>
          <w:sz w:val="24"/>
          <w:szCs w:val="24"/>
        </w:rPr>
        <w:t>Recipient Requirements of Subrecipients</w:t>
      </w:r>
    </w:p>
    <w:p w14:paraId="16EA825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25.300 Requirement for recipients to ensure subrecipients have a unique entity identifier.</w:t>
      </w:r>
    </w:p>
    <w:p w14:paraId="3D960836" w14:textId="50A5609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A recipient may not make a subaward to a subrecipient </w:t>
      </w:r>
      <w:del w:id="415" w:author="OFFM" w:date="2024-04-16T10:53:00Z">
        <w:r w:rsidR="00817C00" w:rsidRPr="00F74592">
          <w:rPr>
            <w:rFonts w:ascii="Times New Roman" w:hAnsi="Times New Roman" w:cs="Times New Roman"/>
            <w:sz w:val="24"/>
            <w:szCs w:val="24"/>
          </w:rPr>
          <w:delText xml:space="preserve">unless </w:delText>
        </w:r>
      </w:del>
      <w:r w:rsidRPr="001C7544">
        <w:rPr>
          <w:rFonts w:ascii="Times New Roman" w:eastAsia="Times New Roman" w:hAnsi="Times New Roman" w:cs="Times New Roman"/>
          <w:sz w:val="24"/>
          <w:szCs w:val="24"/>
        </w:rPr>
        <w:t xml:space="preserve">that </w:t>
      </w:r>
      <w:del w:id="416" w:author="OFFM" w:date="2024-04-16T10:53:00Z">
        <w:r w:rsidR="00817C00" w:rsidRPr="00F74592">
          <w:rPr>
            <w:rFonts w:ascii="Times New Roman" w:hAnsi="Times New Roman" w:cs="Times New Roman"/>
            <w:sz w:val="24"/>
            <w:szCs w:val="24"/>
          </w:rPr>
          <w:delText xml:space="preserve">subrecipient </w:delText>
        </w:r>
      </w:del>
      <w:r w:rsidRPr="001C7544">
        <w:rPr>
          <w:rFonts w:ascii="Times New Roman" w:eastAsia="Times New Roman" w:hAnsi="Times New Roman" w:cs="Times New Roman"/>
          <w:sz w:val="24"/>
          <w:szCs w:val="24"/>
        </w:rPr>
        <w:t xml:space="preserve">has </w:t>
      </w:r>
      <w:ins w:id="417" w:author="OFFM" w:date="2024-04-16T10:53:00Z">
        <w:r w:rsidRPr="001C7544">
          <w:rPr>
            <w:rFonts w:ascii="Times New Roman" w:eastAsia="Times New Roman" w:hAnsi="Times New Roman" w:cs="Times New Roman"/>
            <w:sz w:val="24"/>
            <w:szCs w:val="24"/>
          </w:rPr>
          <w:t xml:space="preserve">not </w:t>
        </w:r>
      </w:ins>
      <w:r w:rsidRPr="001C7544">
        <w:rPr>
          <w:rFonts w:ascii="Times New Roman" w:eastAsia="Times New Roman" w:hAnsi="Times New Roman" w:cs="Times New Roman"/>
          <w:sz w:val="24"/>
          <w:szCs w:val="24"/>
        </w:rPr>
        <w:t xml:space="preserve">obtained </w:t>
      </w:r>
      <w:ins w:id="418" w:author="OFFM" w:date="2024-04-16T10:53:00Z">
        <w:r w:rsidRPr="001C7544">
          <w:rPr>
            <w:rFonts w:ascii="Times New Roman" w:eastAsia="Times New Roman" w:hAnsi="Times New Roman" w:cs="Times New Roman"/>
            <w:sz w:val="24"/>
            <w:szCs w:val="24"/>
          </w:rPr>
          <w:t xml:space="preserve">a UEI </w:t>
        </w:r>
      </w:ins>
      <w:r w:rsidRPr="001C7544">
        <w:rPr>
          <w:rFonts w:ascii="Times New Roman" w:eastAsia="Times New Roman" w:hAnsi="Times New Roman" w:cs="Times New Roman"/>
          <w:sz w:val="24"/>
          <w:szCs w:val="24"/>
        </w:rPr>
        <w:t xml:space="preserve">and provided </w:t>
      </w:r>
      <w:ins w:id="419" w:author="OFFM" w:date="2024-04-16T10:53:00Z">
        <w:r w:rsidRPr="001C7544">
          <w:rPr>
            <w:rFonts w:ascii="Times New Roman" w:eastAsia="Times New Roman" w:hAnsi="Times New Roman" w:cs="Times New Roman"/>
            <w:sz w:val="24"/>
            <w:szCs w:val="24"/>
          </w:rPr>
          <w:t xml:space="preserve">it </w:t>
        </w:r>
      </w:ins>
      <w:r w:rsidRPr="001C7544">
        <w:rPr>
          <w:rFonts w:ascii="Times New Roman" w:eastAsia="Times New Roman" w:hAnsi="Times New Roman" w:cs="Times New Roman"/>
          <w:sz w:val="24"/>
          <w:szCs w:val="24"/>
        </w:rPr>
        <w:t>to the recipient</w:t>
      </w:r>
      <w:del w:id="420" w:author="OFFM" w:date="2024-04-16T10:53:00Z">
        <w:r w:rsidR="00817C00" w:rsidRPr="00F74592">
          <w:rPr>
            <w:rFonts w:ascii="Times New Roman" w:hAnsi="Times New Roman" w:cs="Times New Roman"/>
            <w:sz w:val="24"/>
            <w:szCs w:val="24"/>
          </w:rPr>
          <w:delText xml:space="preserve"> a unique entity identifier.</w:delText>
        </w:r>
      </w:del>
      <w:ins w:id="42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Subrecipients are not required to complete full </w:t>
      </w:r>
      <w:del w:id="422" w:author="OFFM" w:date="2024-04-16T10:53:00Z">
        <w:r w:rsidR="00817C00" w:rsidRPr="00F74592">
          <w:rPr>
            <w:rFonts w:ascii="Times New Roman" w:hAnsi="Times New Roman" w:cs="Times New Roman"/>
            <w:sz w:val="24"/>
            <w:szCs w:val="24"/>
          </w:rPr>
          <w:delText xml:space="preserve">SAM </w:delText>
        </w:r>
      </w:del>
      <w:r w:rsidRPr="001C7544">
        <w:rPr>
          <w:rFonts w:ascii="Times New Roman" w:eastAsia="Times New Roman" w:hAnsi="Times New Roman" w:cs="Times New Roman"/>
          <w:sz w:val="24"/>
          <w:szCs w:val="24"/>
        </w:rPr>
        <w:t xml:space="preserve">registration </w:t>
      </w:r>
      <w:ins w:id="423" w:author="OFFM" w:date="2024-04-16T10:53:00Z">
        <w:r w:rsidRPr="001C7544">
          <w:rPr>
            <w:rFonts w:ascii="Times New Roman" w:eastAsia="Times New Roman" w:hAnsi="Times New Roman" w:cs="Times New Roman"/>
            <w:sz w:val="24"/>
            <w:szCs w:val="24"/>
          </w:rPr>
          <w:t xml:space="preserve">in SAM.gov </w:t>
        </w:r>
      </w:ins>
      <w:r w:rsidRPr="001C7544">
        <w:rPr>
          <w:rFonts w:ascii="Times New Roman" w:eastAsia="Times New Roman" w:hAnsi="Times New Roman" w:cs="Times New Roman"/>
          <w:sz w:val="24"/>
          <w:szCs w:val="24"/>
        </w:rPr>
        <w:t xml:space="preserve">to obtain a </w:t>
      </w:r>
      <w:del w:id="424" w:author="OFFM" w:date="2024-04-16T10:53:00Z">
        <w:r w:rsidR="00817C00" w:rsidRPr="00F74592">
          <w:rPr>
            <w:rFonts w:ascii="Times New Roman" w:hAnsi="Times New Roman" w:cs="Times New Roman"/>
            <w:sz w:val="24"/>
            <w:szCs w:val="24"/>
          </w:rPr>
          <w:delText>unique entity identifier</w:delText>
        </w:r>
      </w:del>
      <w:ins w:id="425" w:author="OFFM" w:date="2024-04-16T10:53:00Z">
        <w:r w:rsidRPr="001C7544">
          <w:rPr>
            <w:rFonts w:ascii="Times New Roman" w:eastAsia="Times New Roman" w:hAnsi="Times New Roman" w:cs="Times New Roman"/>
            <w:sz w:val="24"/>
            <w:szCs w:val="24"/>
          </w:rPr>
          <w:t>UEI</w:t>
        </w:r>
      </w:ins>
      <w:r w:rsidRPr="001C7544">
        <w:rPr>
          <w:rFonts w:ascii="Times New Roman" w:eastAsia="Times New Roman" w:hAnsi="Times New Roman" w:cs="Times New Roman"/>
          <w:sz w:val="24"/>
          <w:szCs w:val="24"/>
        </w:rPr>
        <w:t xml:space="preserve">. </w:t>
      </w:r>
    </w:p>
    <w:p w14:paraId="3FC5CE98" w14:textId="7377295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 recipient must notify any potential subrecipients that the recipient cannot make a subaward unless the subrecipient </w:t>
      </w:r>
      <w:del w:id="426" w:author="OFFM" w:date="2024-04-16T10:53:00Z">
        <w:r w:rsidR="00817C00" w:rsidRPr="00F74592">
          <w:rPr>
            <w:rFonts w:ascii="Times New Roman" w:hAnsi="Times New Roman" w:cs="Times New Roman"/>
            <w:sz w:val="24"/>
            <w:szCs w:val="24"/>
          </w:rPr>
          <w:delText>has obtained a unique entity identifier as described in paragraph (a) of this section</w:delText>
        </w:r>
      </w:del>
      <w:ins w:id="427" w:author="OFFM" w:date="2024-04-16T10:53:00Z">
        <w:r w:rsidRPr="001C7544">
          <w:rPr>
            <w:rFonts w:ascii="Times New Roman" w:eastAsia="Times New Roman" w:hAnsi="Times New Roman" w:cs="Times New Roman"/>
            <w:sz w:val="24"/>
            <w:szCs w:val="24"/>
          </w:rPr>
          <w:t>obtains and provides a UEI to the recipient</w:t>
        </w:r>
      </w:ins>
      <w:r w:rsidRPr="001C7544">
        <w:rPr>
          <w:rFonts w:ascii="Times New Roman" w:eastAsia="Times New Roman" w:hAnsi="Times New Roman" w:cs="Times New Roman"/>
          <w:sz w:val="24"/>
          <w:szCs w:val="24"/>
        </w:rPr>
        <w:t xml:space="preserve">. </w:t>
      </w:r>
    </w:p>
    <w:p w14:paraId="229361E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D</w:t>
      </w:r>
      <w:r w:rsidRPr="00A63D45">
        <w:rPr>
          <w:b/>
          <w:sz w:val="24"/>
        </w:rPr>
        <w:t>—</w:t>
      </w:r>
      <w:r w:rsidRPr="001C7544">
        <w:rPr>
          <w:rFonts w:ascii="Times New Roman" w:eastAsia="Times New Roman" w:hAnsi="Times New Roman" w:cs="Times New Roman"/>
          <w:b/>
          <w:bCs/>
          <w:sz w:val="24"/>
          <w:szCs w:val="24"/>
        </w:rPr>
        <w:t>Definitions</w:t>
      </w:r>
    </w:p>
    <w:p w14:paraId="0B20B098" w14:textId="3D78E590" w:rsidR="000B5224" w:rsidRPr="001C7544" w:rsidRDefault="00F2264C" w:rsidP="000B5224">
      <w:pPr>
        <w:spacing w:after="0" w:line="480" w:lineRule="auto"/>
        <w:contextualSpacing/>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25.400 </w:t>
      </w:r>
      <w:del w:id="428" w:author="OFFM" w:date="2024-04-16T10:53:00Z">
        <w:r w:rsidR="00817C00" w:rsidRPr="00F74592">
          <w:rPr>
            <w:rFonts w:ascii="Times New Roman" w:hAnsi="Times New Roman" w:cs="Times New Roman"/>
            <w:b/>
            <w:bCs/>
            <w:sz w:val="24"/>
            <w:szCs w:val="24"/>
          </w:rPr>
          <w:delText>Applicant</w:delText>
        </w:r>
      </w:del>
      <w:ins w:id="429" w:author="OFFM" w:date="2024-04-16T10:53:00Z">
        <w:r w:rsidRPr="001C7544">
          <w:rPr>
            <w:rFonts w:ascii="Times New Roman" w:eastAsia="Times New Roman" w:hAnsi="Times New Roman" w:cs="Times New Roman"/>
            <w:b/>
            <w:bCs/>
            <w:sz w:val="24"/>
            <w:szCs w:val="24"/>
          </w:rPr>
          <w:t>Definitions</w:t>
        </w:r>
      </w:ins>
      <w:r w:rsidRPr="001C7544">
        <w:rPr>
          <w:rFonts w:ascii="Times New Roman" w:eastAsia="Times New Roman" w:hAnsi="Times New Roman" w:cs="Times New Roman"/>
          <w:b/>
          <w:bCs/>
          <w:sz w:val="24"/>
          <w:szCs w:val="24"/>
        </w:rPr>
        <w:t>.</w:t>
      </w:r>
    </w:p>
    <w:p w14:paraId="0023757D" w14:textId="71A37B52" w:rsidR="000B5224" w:rsidRPr="001C7544" w:rsidRDefault="00817C00" w:rsidP="000B5224">
      <w:pPr>
        <w:spacing w:after="0" w:line="480" w:lineRule="auto"/>
        <w:ind w:firstLine="720"/>
        <w:rPr>
          <w:ins w:id="430" w:author="OFFM" w:date="2024-04-16T10:53:00Z"/>
          <w:rFonts w:ascii="Times New Roman" w:hAnsi="Times New Roman" w:cs="Times New Roman"/>
          <w:sz w:val="24"/>
          <w:szCs w:val="24"/>
        </w:rPr>
      </w:pPr>
      <w:del w:id="431" w:author="OFFM" w:date="2024-04-16T10:53:00Z">
        <w:r w:rsidRPr="00C02568">
          <w:rPr>
            <w:rFonts w:ascii="Times New Roman" w:hAnsi="Times New Roman" w:cs="Times New Roman"/>
            <w:i/>
            <w:iCs/>
            <w:sz w:val="24"/>
            <w:szCs w:val="24"/>
          </w:rPr>
          <w:delText>Applicant</w:delText>
        </w:r>
        <w:r w:rsidRPr="00F74592">
          <w:rPr>
            <w:rFonts w:ascii="Times New Roman" w:hAnsi="Times New Roman" w:cs="Times New Roman"/>
            <w:sz w:val="24"/>
            <w:szCs w:val="24"/>
          </w:rPr>
          <w:delText xml:space="preserve">, for the purposes of </w:delText>
        </w:r>
      </w:del>
      <w:ins w:id="432" w:author="OFFM" w:date="2024-04-16T10:53:00Z">
        <w:r w:rsidR="00F2264C" w:rsidRPr="001C7544">
          <w:rPr>
            <w:rFonts w:ascii="Times New Roman" w:hAnsi="Times New Roman" w:cs="Times New Roman"/>
            <w:sz w:val="24"/>
            <w:szCs w:val="24"/>
          </w:rPr>
          <w:t xml:space="preserve">Terms not defined in </w:t>
        </w:r>
      </w:ins>
      <w:r w:rsidR="00F2264C" w:rsidRPr="001C7544">
        <w:rPr>
          <w:rFonts w:ascii="Times New Roman" w:hAnsi="Times New Roman" w:cs="Times New Roman"/>
          <w:sz w:val="24"/>
          <w:szCs w:val="24"/>
        </w:rPr>
        <w:t>this part</w:t>
      </w:r>
      <w:del w:id="433" w:author="OFFM" w:date="2024-04-16T10:53:00Z">
        <w:r w:rsidRPr="00F74592">
          <w:rPr>
            <w:rFonts w:ascii="Times New Roman" w:hAnsi="Times New Roman" w:cs="Times New Roman"/>
            <w:sz w:val="24"/>
            <w:szCs w:val="24"/>
          </w:rPr>
          <w:delText>,</w:delText>
        </w:r>
      </w:del>
      <w:ins w:id="434" w:author="OFFM" w:date="2024-04-16T10:53:00Z">
        <w:r w:rsidR="00F2264C" w:rsidRPr="001C7544">
          <w:rPr>
            <w:rFonts w:ascii="Times New Roman" w:hAnsi="Times New Roman" w:cs="Times New Roman"/>
            <w:sz w:val="24"/>
            <w:szCs w:val="24"/>
          </w:rPr>
          <w:t xml:space="preserve"> have the same meaning as provided in 2 CFR part 200, subpart A. As used in this part</w:t>
        </w:r>
        <w:r w:rsidR="00F2264C" w:rsidRPr="001C7544">
          <w:rPr>
            <w:rFonts w:ascii="Times New Roman" w:eastAsia="Times New Roman" w:hAnsi="Times New Roman" w:cs="Times New Roman"/>
            <w:sz w:val="24"/>
            <w:szCs w:val="24"/>
          </w:rPr>
          <w:t>:</w:t>
        </w:r>
      </w:ins>
    </w:p>
    <w:p w14:paraId="6B5EEDB6" w14:textId="12DE951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435" w:author="OFFM" w:date="2024-04-16T10:53:00Z">
        <w:r w:rsidRPr="001C7544">
          <w:rPr>
            <w:rFonts w:ascii="Times New Roman" w:eastAsia="Times New Roman" w:hAnsi="Times New Roman" w:cs="Times New Roman"/>
            <w:i/>
            <w:iCs/>
            <w:sz w:val="24"/>
            <w:szCs w:val="24"/>
          </w:rPr>
          <w:t>Applicant</w:t>
        </w:r>
      </w:ins>
      <w:r w:rsidRPr="001C7544">
        <w:rPr>
          <w:rFonts w:ascii="Times New Roman" w:eastAsia="Times New Roman" w:hAnsi="Times New Roman" w:cs="Times New Roman"/>
          <w:sz w:val="24"/>
          <w:szCs w:val="24"/>
        </w:rPr>
        <w:t xml:space="preserve"> means </w:t>
      </w:r>
      <w:ins w:id="436" w:author="OFFM" w:date="2024-04-16T10:53:00Z">
        <w:r w:rsidRPr="001C7544">
          <w:rPr>
            <w:rFonts w:ascii="Times New Roman" w:eastAsia="Times New Roman" w:hAnsi="Times New Roman" w:cs="Times New Roman"/>
            <w:sz w:val="24"/>
            <w:szCs w:val="24"/>
          </w:rPr>
          <w:t xml:space="preserve">any entity that applies for </w:t>
        </w:r>
      </w:ins>
      <w:r w:rsidRPr="001C7544">
        <w:rPr>
          <w:rFonts w:ascii="Times New Roman" w:eastAsia="Times New Roman" w:hAnsi="Times New Roman" w:cs="Times New Roman"/>
          <w:sz w:val="24"/>
          <w:szCs w:val="24"/>
        </w:rPr>
        <w:t xml:space="preserve">a </w:t>
      </w:r>
      <w:del w:id="437" w:author="OFFM" w:date="2024-04-16T10:53:00Z">
        <w:r w:rsidR="00817C00" w:rsidRPr="00F74592">
          <w:rPr>
            <w:rFonts w:ascii="Times New Roman" w:hAnsi="Times New Roman" w:cs="Times New Roman"/>
            <w:sz w:val="24"/>
            <w:szCs w:val="24"/>
          </w:rPr>
          <w:delText>non-</w:delText>
        </w:r>
      </w:del>
      <w:r w:rsidRPr="001C7544">
        <w:rPr>
          <w:rFonts w:ascii="Times New Roman" w:eastAsia="Times New Roman" w:hAnsi="Times New Roman" w:cs="Times New Roman"/>
          <w:sz w:val="24"/>
          <w:szCs w:val="24"/>
        </w:rPr>
        <w:t xml:space="preserve">Federal </w:t>
      </w:r>
      <w:del w:id="438" w:author="OFFM" w:date="2024-04-16T10:53:00Z">
        <w:r w:rsidR="00817C00" w:rsidRPr="00F74592">
          <w:rPr>
            <w:rFonts w:ascii="Times New Roman" w:hAnsi="Times New Roman" w:cs="Times New Roman"/>
            <w:sz w:val="24"/>
            <w:szCs w:val="24"/>
          </w:rPr>
          <w:delText xml:space="preserve">entity or </w:delText>
        </w:r>
      </w:del>
      <w:ins w:id="439" w:author="OFFM" w:date="2024-04-16T10:53:00Z">
        <w:r w:rsidRPr="001C7544">
          <w:rPr>
            <w:rFonts w:ascii="Times New Roman" w:eastAsia="Times New Roman" w:hAnsi="Times New Roman" w:cs="Times New Roman"/>
            <w:sz w:val="24"/>
            <w:szCs w:val="24"/>
          </w:rPr>
          <w:t xml:space="preserve">award directly to a </w:t>
        </w:r>
      </w:ins>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w:t>
      </w:r>
      <w:del w:id="440" w:author="OFFM" w:date="2024-04-16T10:53:00Z">
        <w:r w:rsidR="00817C00" w:rsidRPr="00F74592">
          <w:rPr>
            <w:rFonts w:ascii="Times New Roman" w:hAnsi="Times New Roman" w:cs="Times New Roman"/>
            <w:sz w:val="24"/>
            <w:szCs w:val="24"/>
          </w:rPr>
          <w:delText xml:space="preserve"> that applies for Federal awards. </w:delText>
        </w:r>
      </w:del>
      <w:ins w:id="441" w:author="OFFM" w:date="2024-04-16T10:53:00Z">
        <w:r w:rsidRPr="001C7544">
          <w:rPr>
            <w:rFonts w:ascii="Times New Roman" w:eastAsia="Times New Roman" w:hAnsi="Times New Roman" w:cs="Times New Roman"/>
            <w:sz w:val="24"/>
            <w:szCs w:val="24"/>
          </w:rPr>
          <w:t>.</w:t>
        </w:r>
      </w:ins>
    </w:p>
    <w:p w14:paraId="33D24CE4" w14:textId="000A147C" w:rsidR="000B5224" w:rsidRPr="001C7544" w:rsidRDefault="00817C00" w:rsidP="000B5224">
      <w:pPr>
        <w:spacing w:after="0" w:line="480" w:lineRule="auto"/>
        <w:ind w:firstLine="720"/>
        <w:contextualSpacing/>
        <w:rPr>
          <w:ins w:id="442" w:author="OFFM" w:date="2024-04-16T10:53:00Z"/>
          <w:rFonts w:ascii="Times New Roman" w:eastAsia="Times New Roman" w:hAnsi="Times New Roman" w:cs="Times New Roman"/>
          <w:sz w:val="24"/>
          <w:szCs w:val="24"/>
        </w:rPr>
      </w:pPr>
      <w:del w:id="443" w:author="OFFM" w:date="2024-04-16T10:53:00Z">
        <w:r w:rsidRPr="00F74592">
          <w:rPr>
            <w:rFonts w:ascii="Times New Roman" w:hAnsi="Times New Roman" w:cs="Times New Roman"/>
            <w:b/>
            <w:bCs/>
            <w:sz w:val="24"/>
            <w:szCs w:val="24"/>
          </w:rPr>
          <w:delText>§ 25.401</w:delText>
        </w:r>
      </w:del>
      <w:ins w:id="444" w:author="OFFM" w:date="2024-04-16T10:53:00Z">
        <w:r w:rsidR="00F2264C" w:rsidRPr="001C7544">
          <w:rPr>
            <w:rFonts w:ascii="Times New Roman" w:eastAsia="Times New Roman" w:hAnsi="Times New Roman" w:cs="Times New Roman"/>
            <w:i/>
            <w:iCs/>
            <w:sz w:val="24"/>
            <w:szCs w:val="24"/>
          </w:rPr>
          <w:t xml:space="preserve">Entity </w:t>
        </w:r>
        <w:r w:rsidR="00F2264C" w:rsidRPr="001C7544">
          <w:rPr>
            <w:rFonts w:ascii="Times New Roman" w:eastAsia="Times New Roman" w:hAnsi="Times New Roman" w:cs="Times New Roman"/>
            <w:sz w:val="24"/>
            <w:szCs w:val="24"/>
          </w:rPr>
          <w:t>includes:</w:t>
        </w:r>
      </w:ins>
    </w:p>
    <w:p w14:paraId="25DC8CBD" w14:textId="77777777" w:rsidR="000B5224" w:rsidRPr="001C7544" w:rsidRDefault="00F2264C" w:rsidP="000B5224">
      <w:pPr>
        <w:pStyle w:val="ListParagraph"/>
        <w:spacing w:after="0" w:line="480" w:lineRule="auto"/>
        <w:ind w:left="180" w:firstLine="540"/>
        <w:rPr>
          <w:ins w:id="445" w:author="OFFM" w:date="2024-04-16T10:53:00Z"/>
          <w:rFonts w:ascii="Times New Roman" w:eastAsia="Times New Roman" w:hAnsi="Times New Roman" w:cs="Times New Roman"/>
          <w:sz w:val="24"/>
          <w:szCs w:val="24"/>
        </w:rPr>
      </w:pPr>
      <w:ins w:id="446" w:author="OFFM" w:date="2024-04-16T10:53:00Z">
        <w:r w:rsidRPr="001C7544">
          <w:rPr>
            <w:rFonts w:ascii="Times New Roman" w:eastAsia="Times New Roman" w:hAnsi="Times New Roman" w:cs="Times New Roman"/>
            <w:sz w:val="24"/>
            <w:szCs w:val="24"/>
          </w:rPr>
          <w:t>(1) Whether for profit or nonprofit:</w:t>
        </w:r>
      </w:ins>
    </w:p>
    <w:p w14:paraId="190FF432" w14:textId="77777777" w:rsidR="000B5224" w:rsidRPr="001C7544" w:rsidRDefault="00F2264C" w:rsidP="000B5224">
      <w:pPr>
        <w:spacing w:after="0" w:line="480" w:lineRule="auto"/>
        <w:ind w:firstLine="720"/>
        <w:contextualSpacing/>
        <w:rPr>
          <w:ins w:id="447" w:author="OFFM" w:date="2024-04-16T10:53:00Z"/>
          <w:rFonts w:ascii="Times New Roman" w:eastAsia="Times New Roman" w:hAnsi="Times New Roman" w:cs="Times New Roman"/>
          <w:sz w:val="24"/>
          <w:szCs w:val="24"/>
        </w:rPr>
      </w:pPr>
      <w:ins w:id="448" w:author="OFFM" w:date="2024-04-16T10:53:00Z">
        <w:r w:rsidRPr="001C7544">
          <w:rPr>
            <w:rFonts w:ascii="Times New Roman" w:eastAsia="Times New Roman" w:hAnsi="Times New Roman" w:cs="Times New Roman"/>
            <w:sz w:val="24"/>
            <w:szCs w:val="24"/>
          </w:rPr>
          <w:t>(i) A corporation;</w:t>
        </w:r>
      </w:ins>
    </w:p>
    <w:p w14:paraId="1417EB39" w14:textId="77777777" w:rsidR="000B5224" w:rsidRPr="001C7544" w:rsidRDefault="00F2264C" w:rsidP="000B5224">
      <w:pPr>
        <w:spacing w:after="0" w:line="480" w:lineRule="auto"/>
        <w:ind w:firstLine="720"/>
        <w:contextualSpacing/>
        <w:rPr>
          <w:ins w:id="449" w:author="OFFM" w:date="2024-04-16T10:53:00Z"/>
          <w:rFonts w:ascii="Times New Roman" w:eastAsia="Times New Roman" w:hAnsi="Times New Roman" w:cs="Times New Roman"/>
          <w:sz w:val="24"/>
          <w:szCs w:val="24"/>
        </w:rPr>
      </w:pPr>
      <w:ins w:id="450" w:author="OFFM" w:date="2024-04-16T10:53:00Z">
        <w:r w:rsidRPr="001C7544">
          <w:rPr>
            <w:rFonts w:ascii="Times New Roman" w:eastAsia="Times New Roman" w:hAnsi="Times New Roman" w:cs="Times New Roman"/>
            <w:sz w:val="24"/>
            <w:szCs w:val="24"/>
          </w:rPr>
          <w:t>(ii) An association;</w:t>
        </w:r>
      </w:ins>
    </w:p>
    <w:p w14:paraId="74A7A100" w14:textId="77777777" w:rsidR="000B5224" w:rsidRPr="001C7544" w:rsidRDefault="00F2264C" w:rsidP="000B5224">
      <w:pPr>
        <w:spacing w:after="0" w:line="480" w:lineRule="auto"/>
        <w:ind w:firstLine="720"/>
        <w:contextualSpacing/>
        <w:rPr>
          <w:ins w:id="451" w:author="OFFM" w:date="2024-04-16T10:53:00Z"/>
          <w:rFonts w:ascii="Times New Roman" w:eastAsia="Times New Roman" w:hAnsi="Times New Roman" w:cs="Times New Roman"/>
          <w:sz w:val="24"/>
          <w:szCs w:val="24"/>
        </w:rPr>
      </w:pPr>
      <w:ins w:id="452" w:author="OFFM" w:date="2024-04-16T10:53:00Z">
        <w:r w:rsidRPr="001C7544">
          <w:rPr>
            <w:rFonts w:ascii="Times New Roman" w:eastAsia="Times New Roman" w:hAnsi="Times New Roman" w:cs="Times New Roman"/>
            <w:sz w:val="24"/>
            <w:szCs w:val="24"/>
          </w:rPr>
          <w:t>(iii) A partnership;</w:t>
        </w:r>
      </w:ins>
    </w:p>
    <w:p w14:paraId="5DD87F26" w14:textId="77777777" w:rsidR="000B5224" w:rsidRPr="001C7544" w:rsidRDefault="00F2264C" w:rsidP="000B5224">
      <w:pPr>
        <w:spacing w:after="0" w:line="480" w:lineRule="auto"/>
        <w:ind w:firstLine="720"/>
        <w:contextualSpacing/>
        <w:rPr>
          <w:ins w:id="453" w:author="OFFM" w:date="2024-04-16T10:53:00Z"/>
          <w:rFonts w:ascii="Times New Roman" w:eastAsia="Times New Roman" w:hAnsi="Times New Roman" w:cs="Times New Roman"/>
          <w:sz w:val="24"/>
          <w:szCs w:val="24"/>
        </w:rPr>
      </w:pPr>
      <w:ins w:id="454" w:author="OFFM" w:date="2024-04-16T10:53:00Z">
        <w:r w:rsidRPr="001C7544">
          <w:rPr>
            <w:rFonts w:ascii="Times New Roman" w:eastAsia="Times New Roman" w:hAnsi="Times New Roman" w:cs="Times New Roman"/>
            <w:sz w:val="24"/>
            <w:szCs w:val="24"/>
          </w:rPr>
          <w:t>(iv) A limited liability company;</w:t>
        </w:r>
      </w:ins>
    </w:p>
    <w:p w14:paraId="5592C246" w14:textId="77777777" w:rsidR="000B5224" w:rsidRPr="001C7544" w:rsidRDefault="00F2264C" w:rsidP="000B5224">
      <w:pPr>
        <w:spacing w:after="0" w:line="480" w:lineRule="auto"/>
        <w:ind w:firstLine="720"/>
        <w:contextualSpacing/>
        <w:rPr>
          <w:ins w:id="455" w:author="OFFM" w:date="2024-04-16T10:53:00Z"/>
          <w:rFonts w:ascii="Times New Roman" w:eastAsia="Times New Roman" w:hAnsi="Times New Roman" w:cs="Times New Roman"/>
          <w:sz w:val="24"/>
          <w:szCs w:val="24"/>
        </w:rPr>
      </w:pPr>
      <w:ins w:id="456" w:author="OFFM" w:date="2024-04-16T10:53:00Z">
        <w:r w:rsidRPr="001C7544">
          <w:rPr>
            <w:rFonts w:ascii="Times New Roman" w:eastAsia="Times New Roman" w:hAnsi="Times New Roman" w:cs="Times New Roman"/>
            <w:sz w:val="24"/>
            <w:szCs w:val="24"/>
          </w:rPr>
          <w:t>(v) A limited liability partnership;</w:t>
        </w:r>
      </w:ins>
    </w:p>
    <w:p w14:paraId="7A33DFBA" w14:textId="77777777" w:rsidR="000B5224" w:rsidRPr="001C7544" w:rsidRDefault="00F2264C" w:rsidP="000B5224">
      <w:pPr>
        <w:spacing w:after="0" w:line="480" w:lineRule="auto"/>
        <w:ind w:firstLine="720"/>
        <w:contextualSpacing/>
        <w:rPr>
          <w:ins w:id="457" w:author="OFFM" w:date="2024-04-16T10:53:00Z"/>
          <w:rFonts w:ascii="Times New Roman" w:eastAsia="Times New Roman" w:hAnsi="Times New Roman" w:cs="Times New Roman"/>
          <w:sz w:val="24"/>
          <w:szCs w:val="24"/>
        </w:rPr>
      </w:pPr>
      <w:ins w:id="458" w:author="OFFM" w:date="2024-04-16T10:53:00Z">
        <w:r w:rsidRPr="001C7544">
          <w:rPr>
            <w:rFonts w:ascii="Times New Roman" w:eastAsia="Times New Roman" w:hAnsi="Times New Roman" w:cs="Times New Roman"/>
            <w:sz w:val="24"/>
            <w:szCs w:val="24"/>
          </w:rPr>
          <w:t>(vi) A sole proprietorship;</w:t>
        </w:r>
      </w:ins>
    </w:p>
    <w:p w14:paraId="331ADCC8" w14:textId="77777777" w:rsidR="000B5224" w:rsidRPr="001C7544" w:rsidRDefault="00F2264C" w:rsidP="000B5224">
      <w:pPr>
        <w:spacing w:after="0" w:line="480" w:lineRule="auto"/>
        <w:ind w:firstLine="720"/>
        <w:contextualSpacing/>
        <w:rPr>
          <w:ins w:id="459" w:author="OFFM" w:date="2024-04-16T10:53:00Z"/>
          <w:rFonts w:ascii="Times New Roman" w:eastAsia="Times New Roman" w:hAnsi="Times New Roman" w:cs="Times New Roman"/>
          <w:sz w:val="24"/>
          <w:szCs w:val="24"/>
        </w:rPr>
      </w:pPr>
      <w:ins w:id="460" w:author="OFFM" w:date="2024-04-16T10:53:00Z">
        <w:r w:rsidRPr="001C7544">
          <w:rPr>
            <w:rFonts w:ascii="Times New Roman" w:eastAsia="Times New Roman" w:hAnsi="Times New Roman" w:cs="Times New Roman"/>
            <w:sz w:val="24"/>
            <w:szCs w:val="24"/>
          </w:rPr>
          <w:lastRenderedPageBreak/>
          <w:t>(vii) Any other legal business entity;</w:t>
        </w:r>
      </w:ins>
    </w:p>
    <w:p w14:paraId="2894A206" w14:textId="77777777" w:rsidR="000B5224" w:rsidRPr="001C7544" w:rsidRDefault="00F2264C" w:rsidP="000B5224">
      <w:pPr>
        <w:spacing w:after="0" w:line="480" w:lineRule="auto"/>
        <w:ind w:firstLine="720"/>
        <w:contextualSpacing/>
        <w:rPr>
          <w:ins w:id="461" w:author="OFFM" w:date="2024-04-16T10:53:00Z"/>
          <w:rFonts w:ascii="Times New Roman" w:eastAsia="Times New Roman" w:hAnsi="Times New Roman" w:cs="Times New Roman"/>
          <w:sz w:val="24"/>
          <w:szCs w:val="24"/>
        </w:rPr>
      </w:pPr>
      <w:ins w:id="462" w:author="OFFM" w:date="2024-04-16T10:53:00Z">
        <w:r w:rsidRPr="001C7544">
          <w:rPr>
            <w:rFonts w:ascii="Times New Roman" w:eastAsia="Times New Roman" w:hAnsi="Times New Roman" w:cs="Times New Roman"/>
            <w:sz w:val="24"/>
            <w:szCs w:val="24"/>
          </w:rPr>
          <w:t>(viii) Any other grantee or contractor that is not excluded by paragraph (2);</w:t>
        </w:r>
      </w:ins>
    </w:p>
    <w:p w14:paraId="691890F3" w14:textId="77777777" w:rsidR="000B5224" w:rsidRPr="001C7544" w:rsidRDefault="00F2264C" w:rsidP="000B5224">
      <w:pPr>
        <w:spacing w:after="0" w:line="480" w:lineRule="auto"/>
        <w:ind w:firstLine="720"/>
        <w:contextualSpacing/>
        <w:rPr>
          <w:ins w:id="463" w:author="OFFM" w:date="2024-04-16T10:53:00Z"/>
          <w:rFonts w:ascii="Times New Roman" w:eastAsia="Times New Roman" w:hAnsi="Times New Roman" w:cs="Times New Roman"/>
          <w:sz w:val="24"/>
          <w:szCs w:val="24"/>
        </w:rPr>
      </w:pPr>
      <w:ins w:id="464" w:author="OFFM" w:date="2024-04-16T10:53:00Z">
        <w:r w:rsidRPr="001C7544">
          <w:rPr>
            <w:rFonts w:ascii="Times New Roman" w:eastAsia="Times New Roman" w:hAnsi="Times New Roman" w:cs="Times New Roman"/>
            <w:sz w:val="24"/>
            <w:szCs w:val="24"/>
          </w:rPr>
          <w:t>(ix) Any State or locality; and</w:t>
        </w:r>
      </w:ins>
    </w:p>
    <w:p w14:paraId="6E7DB322" w14:textId="77777777" w:rsidR="000B5224" w:rsidRPr="001C7544" w:rsidRDefault="00F2264C" w:rsidP="000B5224">
      <w:pPr>
        <w:spacing w:after="0" w:line="480" w:lineRule="auto"/>
        <w:ind w:firstLine="720"/>
        <w:contextualSpacing/>
        <w:rPr>
          <w:ins w:id="465" w:author="OFFM" w:date="2024-04-16T10:53:00Z"/>
          <w:rFonts w:ascii="Times New Roman" w:eastAsia="Times New Roman" w:hAnsi="Times New Roman" w:cs="Times New Roman"/>
          <w:sz w:val="24"/>
          <w:szCs w:val="24"/>
        </w:rPr>
      </w:pPr>
      <w:bookmarkStart w:id="466" w:name="_Hlk161010311"/>
      <w:ins w:id="467" w:author="OFFM" w:date="2024-04-16T10:53:00Z">
        <w:r w:rsidRPr="001C7544">
          <w:rPr>
            <w:rFonts w:ascii="Times New Roman" w:eastAsia="Times New Roman" w:hAnsi="Times New Roman" w:cs="Times New Roman"/>
            <w:sz w:val="24"/>
            <w:szCs w:val="24"/>
          </w:rPr>
          <w:t>(x) any subcontractor or subgrantee that is not excluded by paragraph (2);</w:t>
        </w:r>
      </w:ins>
    </w:p>
    <w:bookmarkEnd w:id="466"/>
    <w:p w14:paraId="674E1F07" w14:textId="77777777" w:rsidR="000B5224" w:rsidRPr="001C7544" w:rsidRDefault="00F2264C" w:rsidP="000B5224">
      <w:pPr>
        <w:spacing w:after="0" w:line="480" w:lineRule="auto"/>
        <w:ind w:firstLine="720"/>
        <w:contextualSpacing/>
        <w:rPr>
          <w:ins w:id="468" w:author="OFFM" w:date="2024-04-16T10:53:00Z"/>
          <w:rFonts w:ascii="Times New Roman" w:eastAsia="Times New Roman" w:hAnsi="Times New Roman" w:cs="Times New Roman"/>
          <w:sz w:val="24"/>
          <w:szCs w:val="24"/>
        </w:rPr>
      </w:pPr>
      <w:ins w:id="469" w:author="OFFM" w:date="2024-04-16T10:53:00Z">
        <w:r w:rsidRPr="001C7544">
          <w:rPr>
            <w:rFonts w:ascii="Times New Roman" w:eastAsia="Times New Roman" w:hAnsi="Times New Roman" w:cs="Times New Roman"/>
            <w:sz w:val="24"/>
            <w:szCs w:val="24"/>
          </w:rPr>
          <w:t>(2) Does not include:</w:t>
        </w:r>
      </w:ins>
    </w:p>
    <w:p w14:paraId="3B093D2A" w14:textId="77777777" w:rsidR="000B5224" w:rsidRPr="001C7544" w:rsidRDefault="00F2264C" w:rsidP="000B5224">
      <w:pPr>
        <w:spacing w:after="0" w:line="480" w:lineRule="auto"/>
        <w:ind w:firstLine="720"/>
        <w:contextualSpacing/>
        <w:rPr>
          <w:ins w:id="470" w:author="OFFM" w:date="2024-04-16T10:53:00Z"/>
          <w:rFonts w:ascii="Times New Roman" w:eastAsia="Times New Roman" w:hAnsi="Times New Roman" w:cs="Times New Roman"/>
          <w:sz w:val="24"/>
          <w:szCs w:val="24"/>
        </w:rPr>
      </w:pPr>
      <w:ins w:id="471" w:author="OFFM" w:date="2024-04-16T10:53:00Z">
        <w:r w:rsidRPr="001C7544">
          <w:rPr>
            <w:rFonts w:ascii="Times New Roman" w:eastAsia="Times New Roman" w:hAnsi="Times New Roman" w:cs="Times New Roman"/>
            <w:sz w:val="24"/>
            <w:szCs w:val="24"/>
          </w:rPr>
          <w:t>(i) An individual recipient of Federal financial assistance; or</w:t>
        </w:r>
      </w:ins>
    </w:p>
    <w:p w14:paraId="6C7C4421" w14:textId="1DC081F6" w:rsidR="000B5224" w:rsidRPr="00A63D45" w:rsidRDefault="00F2264C" w:rsidP="00A63D45">
      <w:pPr>
        <w:spacing w:after="0" w:line="480" w:lineRule="auto"/>
        <w:ind w:firstLine="720"/>
        <w:contextualSpacing/>
        <w:rPr>
          <w:rFonts w:ascii="Times New Roman" w:hAnsi="Times New Roman"/>
          <w:sz w:val="24"/>
        </w:rPr>
      </w:pPr>
      <w:ins w:id="472" w:author="OFFM" w:date="2024-04-16T10:53:00Z">
        <w:r w:rsidRPr="001C7544">
          <w:rPr>
            <w:rFonts w:ascii="Times New Roman" w:eastAsia="Times New Roman" w:hAnsi="Times New Roman" w:cs="Times New Roman"/>
            <w:sz w:val="24"/>
            <w:szCs w:val="24"/>
          </w:rPr>
          <w:t>(ii) A</w:t>
        </w:r>
      </w:ins>
      <w:r w:rsidRPr="00A63D45">
        <w:rPr>
          <w:rFonts w:ascii="Times New Roman" w:hAnsi="Times New Roman"/>
          <w:sz w:val="24"/>
        </w:rPr>
        <w:t xml:space="preserve"> Federal </w:t>
      </w:r>
      <w:del w:id="473" w:author="OFFM" w:date="2024-04-16T10:53:00Z">
        <w:r w:rsidR="00817C00" w:rsidRPr="00F74592">
          <w:rPr>
            <w:rFonts w:ascii="Times New Roman" w:hAnsi="Times New Roman" w:cs="Times New Roman"/>
            <w:b/>
            <w:bCs/>
            <w:sz w:val="24"/>
            <w:szCs w:val="24"/>
          </w:rPr>
          <w:delText>Awarding Agency</w:delText>
        </w:r>
      </w:del>
      <w:ins w:id="474" w:author="OFFM" w:date="2024-04-16T10:53:00Z">
        <w:r w:rsidRPr="001C7544">
          <w:rPr>
            <w:rFonts w:ascii="Times New Roman" w:eastAsia="Times New Roman" w:hAnsi="Times New Roman" w:cs="Times New Roman"/>
            <w:sz w:val="24"/>
            <w:szCs w:val="24"/>
          </w:rPr>
          <w:t>employee</w:t>
        </w:r>
      </w:ins>
      <w:r w:rsidRPr="00A63D45">
        <w:rPr>
          <w:rFonts w:ascii="Times New Roman" w:hAnsi="Times New Roman"/>
          <w:sz w:val="24"/>
        </w:rPr>
        <w:t>.</w:t>
      </w:r>
    </w:p>
    <w:p w14:paraId="7D467496" w14:textId="77777777" w:rsidR="00817C00" w:rsidRPr="00F74592" w:rsidRDefault="00817C00" w:rsidP="006E4F5E">
      <w:pPr>
        <w:spacing w:after="0" w:line="480" w:lineRule="auto"/>
        <w:ind w:firstLine="720"/>
        <w:contextualSpacing/>
        <w:rPr>
          <w:del w:id="475" w:author="OFFM" w:date="2024-04-16T10:53:00Z"/>
          <w:rFonts w:ascii="Times New Roman" w:hAnsi="Times New Roman" w:cs="Times New Roman"/>
          <w:sz w:val="24"/>
          <w:szCs w:val="24"/>
        </w:rPr>
      </w:pPr>
      <w:del w:id="476" w:author="OFFM" w:date="2024-04-16T10:53:00Z">
        <w:r w:rsidRPr="00C02568">
          <w:rPr>
            <w:rFonts w:ascii="Times New Roman" w:hAnsi="Times New Roman" w:cs="Times New Roman"/>
            <w:i/>
            <w:iCs/>
            <w:sz w:val="24"/>
            <w:szCs w:val="24"/>
          </w:rPr>
          <w:delText>Federal Awarding Agency</w:delText>
        </w:r>
        <w:r w:rsidRPr="00F74592">
          <w:rPr>
            <w:rFonts w:ascii="Times New Roman" w:hAnsi="Times New Roman" w:cs="Times New Roman"/>
            <w:sz w:val="24"/>
            <w:szCs w:val="24"/>
          </w:rPr>
          <w:delText xml:space="preserve"> has the meaning given in 2 CFR 200.1. </w:delText>
        </w:r>
      </w:del>
    </w:p>
    <w:p w14:paraId="242DA63E" w14:textId="77777777" w:rsidR="00817C00" w:rsidRPr="00F74592" w:rsidRDefault="00817C00" w:rsidP="00F74592">
      <w:pPr>
        <w:spacing w:after="0" w:line="480" w:lineRule="auto"/>
        <w:contextualSpacing/>
        <w:rPr>
          <w:del w:id="477" w:author="OFFM" w:date="2024-04-16T10:53:00Z"/>
          <w:rFonts w:ascii="Times New Roman" w:hAnsi="Times New Roman" w:cs="Times New Roman"/>
          <w:b/>
          <w:bCs/>
          <w:sz w:val="24"/>
          <w:szCs w:val="24"/>
        </w:rPr>
      </w:pPr>
      <w:del w:id="478" w:author="OFFM" w:date="2024-04-16T10:53:00Z">
        <w:r w:rsidRPr="00F74592">
          <w:rPr>
            <w:rFonts w:ascii="Times New Roman" w:hAnsi="Times New Roman" w:cs="Times New Roman"/>
            <w:b/>
            <w:bCs/>
            <w:sz w:val="24"/>
            <w:szCs w:val="24"/>
          </w:rPr>
          <w:delText xml:space="preserve">§ 25.405 </w:delText>
        </w:r>
      </w:del>
      <w:r w:rsidR="00F2264C" w:rsidRPr="00A63D45">
        <w:rPr>
          <w:rFonts w:ascii="Times New Roman" w:hAnsi="Times New Roman"/>
          <w:i/>
          <w:sz w:val="24"/>
        </w:rPr>
        <w:t>Federal Award</w:t>
      </w:r>
      <w:del w:id="479" w:author="OFFM" w:date="2024-04-16T10:53:00Z">
        <w:r w:rsidRPr="00F74592">
          <w:rPr>
            <w:rFonts w:ascii="Times New Roman" w:hAnsi="Times New Roman" w:cs="Times New Roman"/>
            <w:b/>
            <w:bCs/>
            <w:sz w:val="24"/>
            <w:szCs w:val="24"/>
          </w:rPr>
          <w:delText>.</w:delText>
        </w:r>
      </w:del>
    </w:p>
    <w:p w14:paraId="764E97F4" w14:textId="55ACC521" w:rsidR="000B5224" w:rsidRPr="001C7544" w:rsidRDefault="00817C00" w:rsidP="000B5224">
      <w:pPr>
        <w:spacing w:after="0" w:line="480" w:lineRule="auto"/>
        <w:ind w:firstLine="720"/>
        <w:contextualSpacing/>
        <w:rPr>
          <w:rFonts w:ascii="Times New Roman" w:hAnsi="Times New Roman" w:cs="Times New Roman"/>
          <w:sz w:val="24"/>
          <w:szCs w:val="24"/>
        </w:rPr>
      </w:pPr>
      <w:del w:id="480" w:author="OFFM" w:date="2024-04-16T10:53:00Z">
        <w:r w:rsidRPr="00C02568">
          <w:rPr>
            <w:rFonts w:ascii="Times New Roman" w:hAnsi="Times New Roman" w:cs="Times New Roman"/>
            <w:i/>
            <w:iCs/>
            <w:sz w:val="24"/>
            <w:szCs w:val="24"/>
          </w:rPr>
          <w:delText>Federal Award</w:delText>
        </w:r>
        <w:r w:rsidRPr="00F74592">
          <w:rPr>
            <w:rFonts w:ascii="Times New Roman" w:hAnsi="Times New Roman" w:cs="Times New Roman"/>
            <w:sz w:val="24"/>
            <w:szCs w:val="24"/>
          </w:rPr>
          <w:delText>, for the purposes of this part,</w:delText>
        </w:r>
      </w:del>
      <w:r w:rsidR="00F2264C" w:rsidRPr="001C7544">
        <w:rPr>
          <w:rFonts w:ascii="Times New Roman" w:hAnsi="Times New Roman" w:cs="Times New Roman"/>
          <w:sz w:val="24"/>
          <w:szCs w:val="24"/>
        </w:rPr>
        <w:t xml:space="preserve"> means an award of Federal financial assistance that </w:t>
      </w:r>
      <w:del w:id="481" w:author="OFFM" w:date="2024-04-16T10:53:00Z">
        <w:r w:rsidRPr="00F74592">
          <w:rPr>
            <w:rFonts w:ascii="Times New Roman" w:hAnsi="Times New Roman" w:cs="Times New Roman"/>
            <w:sz w:val="24"/>
            <w:szCs w:val="24"/>
          </w:rPr>
          <w:delText>a non-Federal</w:delText>
        </w:r>
      </w:del>
      <w:ins w:id="482" w:author="OFFM" w:date="2024-04-16T10:53:00Z">
        <w:r w:rsidR="00F2264C" w:rsidRPr="001C7544">
          <w:rPr>
            <w:rFonts w:ascii="Times New Roman" w:hAnsi="Times New Roman" w:cs="Times New Roman"/>
            <w:sz w:val="24"/>
            <w:szCs w:val="24"/>
          </w:rPr>
          <w:t>an</w:t>
        </w:r>
      </w:ins>
      <w:r w:rsidR="00F2264C" w:rsidRPr="001C7544">
        <w:rPr>
          <w:rFonts w:ascii="Times New Roman" w:hAnsi="Times New Roman" w:cs="Times New Roman"/>
          <w:sz w:val="24"/>
          <w:szCs w:val="24"/>
        </w:rPr>
        <w:t xml:space="preserve"> entity </w:t>
      </w:r>
      <w:del w:id="483" w:author="OFFM" w:date="2024-04-16T10:53:00Z">
        <w:r w:rsidRPr="00F74592">
          <w:rPr>
            <w:rFonts w:ascii="Times New Roman" w:hAnsi="Times New Roman" w:cs="Times New Roman"/>
            <w:sz w:val="24"/>
            <w:szCs w:val="24"/>
          </w:rPr>
          <w:delText>or Federal agency received</w:delText>
        </w:r>
      </w:del>
      <w:ins w:id="484" w:author="OFFM" w:date="2024-04-16T10:53:00Z">
        <w:r w:rsidR="00F2264C" w:rsidRPr="001C7544">
          <w:rPr>
            <w:rFonts w:ascii="Times New Roman" w:hAnsi="Times New Roman" w:cs="Times New Roman"/>
            <w:sz w:val="24"/>
            <w:szCs w:val="24"/>
          </w:rPr>
          <w:t>receives</w:t>
        </w:r>
      </w:ins>
      <w:r w:rsidR="00F2264C" w:rsidRPr="001C7544">
        <w:rPr>
          <w:rFonts w:ascii="Times New Roman" w:hAnsi="Times New Roman" w:cs="Times New Roman"/>
          <w:sz w:val="24"/>
          <w:szCs w:val="24"/>
        </w:rPr>
        <w:t xml:space="preserve"> from a Federal </w:t>
      </w:r>
      <w:del w:id="485" w:author="OFFM" w:date="2024-04-16T10:53:00Z">
        <w:r w:rsidRPr="00F74592">
          <w:rPr>
            <w:rFonts w:ascii="Times New Roman" w:hAnsi="Times New Roman" w:cs="Times New Roman"/>
            <w:sz w:val="24"/>
            <w:szCs w:val="24"/>
          </w:rPr>
          <w:delText xml:space="preserve">awarding </w:delText>
        </w:r>
      </w:del>
      <w:r w:rsidR="00F2264C" w:rsidRPr="001C7544">
        <w:rPr>
          <w:rFonts w:ascii="Times New Roman" w:hAnsi="Times New Roman" w:cs="Times New Roman"/>
          <w:sz w:val="24"/>
          <w:szCs w:val="24"/>
        </w:rPr>
        <w:t>agency.</w:t>
      </w:r>
      <w:del w:id="486" w:author="OFFM" w:date="2024-04-16T10:53:00Z">
        <w:r w:rsidRPr="00F74592">
          <w:rPr>
            <w:rFonts w:ascii="Times New Roman" w:hAnsi="Times New Roman" w:cs="Times New Roman"/>
            <w:sz w:val="24"/>
            <w:szCs w:val="24"/>
          </w:rPr>
          <w:delText xml:space="preserve"> </w:delText>
        </w:r>
      </w:del>
    </w:p>
    <w:p w14:paraId="6072D2FB" w14:textId="77777777" w:rsidR="00817C00" w:rsidRPr="00F74592" w:rsidRDefault="00817C00" w:rsidP="00F74592">
      <w:pPr>
        <w:spacing w:after="0" w:line="480" w:lineRule="auto"/>
        <w:contextualSpacing/>
        <w:rPr>
          <w:del w:id="487" w:author="OFFM" w:date="2024-04-16T10:53:00Z"/>
          <w:rFonts w:ascii="Times New Roman" w:hAnsi="Times New Roman" w:cs="Times New Roman"/>
          <w:b/>
          <w:bCs/>
          <w:sz w:val="24"/>
          <w:szCs w:val="24"/>
        </w:rPr>
      </w:pPr>
      <w:bookmarkStart w:id="488" w:name="_Hlk133568646"/>
      <w:del w:id="489" w:author="OFFM" w:date="2024-04-16T10:53:00Z">
        <w:r w:rsidRPr="00F74592">
          <w:rPr>
            <w:rFonts w:ascii="Times New Roman" w:hAnsi="Times New Roman" w:cs="Times New Roman"/>
            <w:b/>
            <w:bCs/>
            <w:sz w:val="24"/>
            <w:szCs w:val="24"/>
          </w:rPr>
          <w:delText xml:space="preserve">§ 25.406 </w:delText>
        </w:r>
      </w:del>
      <w:r w:rsidR="00F2264C" w:rsidRPr="00A63D45">
        <w:rPr>
          <w:rFonts w:ascii="Times New Roman" w:hAnsi="Times New Roman"/>
          <w:i/>
          <w:sz w:val="24"/>
        </w:rPr>
        <w:t>Federal financial assistance</w:t>
      </w:r>
      <w:del w:id="490" w:author="OFFM" w:date="2024-04-16T10:53:00Z">
        <w:r w:rsidRPr="00F74592">
          <w:rPr>
            <w:rFonts w:ascii="Times New Roman" w:hAnsi="Times New Roman" w:cs="Times New Roman"/>
            <w:b/>
            <w:bCs/>
            <w:sz w:val="24"/>
            <w:szCs w:val="24"/>
          </w:rPr>
          <w:delText>.</w:delText>
        </w:r>
      </w:del>
    </w:p>
    <w:p w14:paraId="4028501F" w14:textId="2A403232" w:rsidR="000B5224" w:rsidRPr="001C7544" w:rsidRDefault="00817C00" w:rsidP="000B5224">
      <w:pPr>
        <w:spacing w:after="0" w:line="480" w:lineRule="auto"/>
        <w:ind w:firstLine="720"/>
        <w:contextualSpacing/>
        <w:rPr>
          <w:ins w:id="491" w:author="OFFM" w:date="2024-04-16T10:53:00Z"/>
          <w:rFonts w:ascii="Times New Roman" w:hAnsi="Times New Roman" w:cs="Times New Roman"/>
          <w:sz w:val="24"/>
          <w:szCs w:val="24"/>
        </w:rPr>
      </w:pPr>
      <w:del w:id="492" w:author="OFFM" w:date="2024-04-16T10:53:00Z">
        <w:r w:rsidRPr="00F74592">
          <w:rPr>
            <w:rFonts w:ascii="Times New Roman" w:hAnsi="Times New Roman" w:cs="Times New Roman"/>
            <w:sz w:val="24"/>
            <w:szCs w:val="24"/>
          </w:rPr>
          <w:delText xml:space="preserve">(a) </w:delText>
        </w:r>
        <w:r w:rsidRPr="00C02568">
          <w:rPr>
            <w:rFonts w:ascii="Times New Roman" w:hAnsi="Times New Roman" w:cs="Times New Roman"/>
            <w:i/>
            <w:iCs/>
            <w:sz w:val="24"/>
            <w:szCs w:val="24"/>
          </w:rPr>
          <w:delText>Federal financial assistance</w:delText>
        </w:r>
        <w:r w:rsidRPr="00F74592">
          <w:rPr>
            <w:rFonts w:ascii="Times New Roman" w:hAnsi="Times New Roman" w:cs="Times New Roman"/>
            <w:sz w:val="24"/>
            <w:szCs w:val="24"/>
          </w:rPr>
          <w:delText>, for the purposes of this part,</w:delText>
        </w:r>
      </w:del>
      <w:r w:rsidR="00943EEC">
        <w:rPr>
          <w:rFonts w:ascii="Times New Roman" w:hAnsi="Times New Roman" w:cs="Times New Roman"/>
          <w:sz w:val="24"/>
          <w:szCs w:val="24"/>
        </w:rPr>
        <w:t xml:space="preserve"> means</w:t>
      </w:r>
      <w:del w:id="493" w:author="OFFM" w:date="2024-04-16T10:53:00Z">
        <w:r w:rsidRPr="00F74592">
          <w:rPr>
            <w:rFonts w:ascii="Times New Roman" w:hAnsi="Times New Roman" w:cs="Times New Roman"/>
            <w:sz w:val="24"/>
            <w:szCs w:val="24"/>
          </w:rPr>
          <w:delText xml:space="preserve"> assistance</w:delText>
        </w:r>
      </w:del>
      <w:ins w:id="494" w:author="OFFM" w:date="2024-04-16T10:53:00Z">
        <w:r w:rsidR="00943EEC">
          <w:rPr>
            <w:rFonts w:ascii="Times New Roman" w:hAnsi="Times New Roman" w:cs="Times New Roman"/>
            <w:sz w:val="24"/>
            <w:szCs w:val="24"/>
          </w:rPr>
          <w:t>:</w:t>
        </w:r>
      </w:ins>
    </w:p>
    <w:p w14:paraId="65967F10" w14:textId="5137A70F" w:rsidR="000B5224" w:rsidRPr="001C7544" w:rsidRDefault="00F2264C" w:rsidP="000B5224">
      <w:pPr>
        <w:spacing w:after="0" w:line="480" w:lineRule="auto"/>
        <w:ind w:firstLine="720"/>
        <w:contextualSpacing/>
        <w:rPr>
          <w:rFonts w:ascii="Times New Roman" w:hAnsi="Times New Roman" w:cs="Times New Roman"/>
          <w:sz w:val="24"/>
          <w:szCs w:val="24"/>
        </w:rPr>
      </w:pPr>
      <w:ins w:id="495" w:author="OFFM" w:date="2024-04-16T10:53:00Z">
        <w:r w:rsidRPr="001C7544">
          <w:rPr>
            <w:rFonts w:ascii="Times New Roman" w:hAnsi="Times New Roman" w:cs="Times New Roman"/>
            <w:sz w:val="24"/>
            <w:szCs w:val="24"/>
          </w:rPr>
          <w:t xml:space="preserve">(1) </w:t>
        </w:r>
        <w:r w:rsidR="00943EEC">
          <w:rPr>
            <w:rFonts w:ascii="Times New Roman" w:hAnsi="Times New Roman" w:cs="Times New Roman"/>
            <w:sz w:val="24"/>
            <w:szCs w:val="24"/>
          </w:rPr>
          <w:t>A</w:t>
        </w:r>
        <w:r w:rsidRPr="001C7544">
          <w:rPr>
            <w:rFonts w:ascii="Times New Roman" w:hAnsi="Times New Roman" w:cs="Times New Roman"/>
            <w:sz w:val="24"/>
            <w:szCs w:val="24"/>
          </w:rPr>
          <w:t>ssistance</w:t>
        </w:r>
      </w:ins>
      <w:r w:rsidRPr="001C7544">
        <w:rPr>
          <w:rFonts w:ascii="Times New Roman" w:hAnsi="Times New Roman" w:cs="Times New Roman"/>
          <w:sz w:val="24"/>
          <w:szCs w:val="24"/>
        </w:rPr>
        <w:t xml:space="preserve"> that entities </w:t>
      </w:r>
      <w:del w:id="496" w:author="OFFM" w:date="2024-04-16T10:53:00Z">
        <w:r w:rsidR="00817C00" w:rsidRPr="00F74592">
          <w:rPr>
            <w:rFonts w:ascii="Times New Roman" w:hAnsi="Times New Roman" w:cs="Times New Roman"/>
            <w:sz w:val="24"/>
            <w:szCs w:val="24"/>
          </w:rPr>
          <w:delText>received</w:delText>
        </w:r>
      </w:del>
      <w:ins w:id="497" w:author="OFFM" w:date="2024-04-16T10:53:00Z">
        <w:r w:rsidRPr="001C7544">
          <w:rPr>
            <w:rFonts w:ascii="Times New Roman" w:hAnsi="Times New Roman" w:cs="Times New Roman"/>
            <w:sz w:val="24"/>
            <w:szCs w:val="24"/>
          </w:rPr>
          <w:t>receive</w:t>
        </w:r>
      </w:ins>
      <w:r w:rsidRPr="001C7544">
        <w:rPr>
          <w:rFonts w:ascii="Times New Roman" w:hAnsi="Times New Roman" w:cs="Times New Roman"/>
          <w:sz w:val="24"/>
          <w:szCs w:val="24"/>
        </w:rPr>
        <w:t xml:space="preserve"> or administer in the form of</w:t>
      </w:r>
      <w:del w:id="498" w:author="OFFM" w:date="2024-04-16T10:53:00Z">
        <w:r w:rsidR="00817C00" w:rsidRPr="00F74592">
          <w:rPr>
            <w:rFonts w:ascii="Times New Roman" w:hAnsi="Times New Roman" w:cs="Times New Roman"/>
            <w:sz w:val="24"/>
            <w:szCs w:val="24"/>
          </w:rPr>
          <w:delText xml:space="preserve">: </w:delText>
        </w:r>
      </w:del>
      <w:ins w:id="499" w:author="OFFM" w:date="2024-04-16T10:53:00Z">
        <w:r w:rsidRPr="001C7544">
          <w:rPr>
            <w:rFonts w:ascii="Times New Roman" w:hAnsi="Times New Roman" w:cs="Times New Roman"/>
            <w:sz w:val="24"/>
            <w:szCs w:val="24"/>
          </w:rPr>
          <w:t xml:space="preserve"> a</w:t>
        </w:r>
        <w:r w:rsidRPr="001C7544">
          <w:rPr>
            <w:rFonts w:ascii="Times New Roman" w:eastAsia="Times New Roman" w:hAnsi="Times New Roman" w:cs="Times New Roman"/>
            <w:sz w:val="24"/>
            <w:szCs w:val="24"/>
          </w:rPr>
          <w:t>:</w:t>
        </w:r>
      </w:ins>
    </w:p>
    <w:p w14:paraId="599585CB" w14:textId="21751A7D"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t>(</w:t>
      </w:r>
      <w:del w:id="500" w:author="OFFM" w:date="2024-04-16T10:53:00Z">
        <w:r w:rsidR="00817C00" w:rsidRPr="00F74592">
          <w:rPr>
            <w:rFonts w:ascii="Times New Roman" w:hAnsi="Times New Roman" w:cs="Times New Roman"/>
            <w:sz w:val="24"/>
            <w:szCs w:val="24"/>
          </w:rPr>
          <w:delText>1</w:delText>
        </w:r>
      </w:del>
      <w:ins w:id="501" w:author="OFFM" w:date="2024-04-16T10:53:00Z">
        <w:r w:rsidRPr="001C7544">
          <w:rPr>
            <w:rFonts w:ascii="Times New Roman" w:hAnsi="Times New Roman" w:cs="Times New Roman"/>
            <w:sz w:val="24"/>
            <w:szCs w:val="24"/>
          </w:rPr>
          <w:t>i</w:t>
        </w:r>
      </w:ins>
      <w:r w:rsidRPr="001C7544">
        <w:rPr>
          <w:rFonts w:ascii="Times New Roman" w:hAnsi="Times New Roman" w:cs="Times New Roman"/>
          <w:sz w:val="24"/>
          <w:szCs w:val="24"/>
        </w:rPr>
        <w:t>) Grant;</w:t>
      </w:r>
      <w:del w:id="502" w:author="OFFM" w:date="2024-04-16T10:53:00Z">
        <w:r w:rsidR="00817C00" w:rsidRPr="00F74592">
          <w:rPr>
            <w:rFonts w:ascii="Times New Roman" w:hAnsi="Times New Roman" w:cs="Times New Roman"/>
            <w:sz w:val="24"/>
            <w:szCs w:val="24"/>
          </w:rPr>
          <w:delText xml:space="preserve"> </w:delText>
        </w:r>
      </w:del>
    </w:p>
    <w:p w14:paraId="583A95AF" w14:textId="044BCB05"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t>(</w:t>
      </w:r>
      <w:del w:id="503" w:author="OFFM" w:date="2024-04-16T10:53:00Z">
        <w:r w:rsidR="00817C00" w:rsidRPr="00F74592">
          <w:rPr>
            <w:rFonts w:ascii="Times New Roman" w:hAnsi="Times New Roman" w:cs="Times New Roman"/>
            <w:sz w:val="24"/>
            <w:szCs w:val="24"/>
          </w:rPr>
          <w:delText>2</w:delText>
        </w:r>
      </w:del>
      <w:ins w:id="504" w:author="OFFM" w:date="2024-04-16T10:53:00Z">
        <w:r w:rsidRPr="001C7544">
          <w:rPr>
            <w:rFonts w:ascii="Times New Roman" w:hAnsi="Times New Roman" w:cs="Times New Roman"/>
            <w:sz w:val="24"/>
            <w:szCs w:val="24"/>
          </w:rPr>
          <w:t>ii</w:t>
        </w:r>
      </w:ins>
      <w:r w:rsidRPr="001C7544">
        <w:rPr>
          <w:rFonts w:ascii="Times New Roman" w:hAnsi="Times New Roman" w:cs="Times New Roman"/>
          <w:sz w:val="24"/>
          <w:szCs w:val="24"/>
        </w:rPr>
        <w:t xml:space="preserve">) Cooperative </w:t>
      </w:r>
      <w:del w:id="505" w:author="OFFM" w:date="2024-04-16T10:53:00Z">
        <w:r w:rsidR="00817C00" w:rsidRPr="00F74592">
          <w:rPr>
            <w:rFonts w:ascii="Times New Roman" w:hAnsi="Times New Roman" w:cs="Times New Roman"/>
            <w:sz w:val="24"/>
            <w:szCs w:val="24"/>
          </w:rPr>
          <w:delText>agreements</w:delText>
        </w:r>
      </w:del>
      <w:ins w:id="506" w:author="OFFM" w:date="2024-04-16T10:53:00Z">
        <w:r w:rsidRPr="001C7544">
          <w:rPr>
            <w:rFonts w:ascii="Times New Roman" w:hAnsi="Times New Roman" w:cs="Times New Roman"/>
            <w:sz w:val="24"/>
            <w:szCs w:val="24"/>
          </w:rPr>
          <w:t>agreement</w:t>
        </w:r>
      </w:ins>
      <w:r w:rsidRPr="001C7544">
        <w:rPr>
          <w:rFonts w:ascii="Times New Roman" w:hAnsi="Times New Roman" w:cs="Times New Roman"/>
          <w:sz w:val="24"/>
          <w:szCs w:val="24"/>
        </w:rPr>
        <w:t xml:space="preserve"> (which does not include a cooperative research and development agreement pursuant to the Federal Technology Transfer Act of 1986, as amended (15 U.S.C. 3710a</w:t>
      </w:r>
      <w:del w:id="507" w:author="OFFM" w:date="2024-04-16T10:53:00Z">
        <w:r w:rsidR="00817C00" w:rsidRPr="00F74592">
          <w:rPr>
            <w:rFonts w:ascii="Times New Roman" w:hAnsi="Times New Roman" w:cs="Times New Roman"/>
            <w:sz w:val="24"/>
            <w:szCs w:val="24"/>
          </w:rPr>
          <w:delText xml:space="preserve">)); </w:delText>
        </w:r>
      </w:del>
      <w:ins w:id="508" w:author="OFFM" w:date="2024-04-16T10:53:00Z">
        <w:r w:rsidRPr="001C7544">
          <w:rPr>
            <w:rFonts w:ascii="Times New Roman" w:hAnsi="Times New Roman" w:cs="Times New Roman"/>
            <w:sz w:val="24"/>
            <w:szCs w:val="24"/>
          </w:rPr>
          <w:t>);</w:t>
        </w:r>
      </w:ins>
    </w:p>
    <w:p w14:paraId="6AB83403" w14:textId="77777777" w:rsidR="00817C00" w:rsidRPr="00F74592" w:rsidRDefault="00F2264C" w:rsidP="006E4F5E">
      <w:pPr>
        <w:spacing w:after="0" w:line="480" w:lineRule="auto"/>
        <w:ind w:firstLine="720"/>
        <w:contextualSpacing/>
        <w:rPr>
          <w:del w:id="509" w:author="OFFM" w:date="2024-04-16T10:53:00Z"/>
          <w:rFonts w:ascii="Times New Roman" w:hAnsi="Times New Roman" w:cs="Times New Roman"/>
          <w:sz w:val="24"/>
          <w:szCs w:val="24"/>
        </w:rPr>
      </w:pPr>
      <w:r w:rsidRPr="001C7544">
        <w:rPr>
          <w:rFonts w:ascii="Times New Roman" w:hAnsi="Times New Roman" w:cs="Times New Roman"/>
          <w:sz w:val="24"/>
          <w:szCs w:val="24"/>
        </w:rPr>
        <w:t>(</w:t>
      </w:r>
      <w:del w:id="510" w:author="OFFM" w:date="2024-04-16T10:53:00Z">
        <w:r w:rsidR="00817C00" w:rsidRPr="00F74592">
          <w:rPr>
            <w:rFonts w:ascii="Times New Roman" w:hAnsi="Times New Roman" w:cs="Times New Roman"/>
            <w:sz w:val="24"/>
            <w:szCs w:val="24"/>
          </w:rPr>
          <w:delText xml:space="preserve">3) Loans; </w:delText>
        </w:r>
      </w:del>
    </w:p>
    <w:p w14:paraId="5A8D4BB7" w14:textId="02DDEC40" w:rsidR="000B5224" w:rsidRPr="001C7544" w:rsidRDefault="00817C00" w:rsidP="000B5224">
      <w:pPr>
        <w:spacing w:after="0" w:line="480" w:lineRule="auto"/>
        <w:ind w:firstLine="720"/>
        <w:contextualSpacing/>
        <w:rPr>
          <w:rFonts w:ascii="Times New Roman" w:hAnsi="Times New Roman" w:cs="Times New Roman"/>
          <w:sz w:val="24"/>
          <w:szCs w:val="24"/>
        </w:rPr>
      </w:pPr>
      <w:del w:id="511" w:author="OFFM" w:date="2024-04-16T10:53:00Z">
        <w:r w:rsidRPr="00F74592">
          <w:rPr>
            <w:rFonts w:ascii="Times New Roman" w:hAnsi="Times New Roman" w:cs="Times New Roman"/>
            <w:sz w:val="24"/>
            <w:szCs w:val="24"/>
          </w:rPr>
          <w:delText>(4</w:delText>
        </w:r>
      </w:del>
      <w:ins w:id="512" w:author="OFFM" w:date="2024-04-16T10:53:00Z">
        <w:r w:rsidR="00F2264C" w:rsidRPr="001C7544">
          <w:rPr>
            <w:rFonts w:ascii="Times New Roman" w:hAnsi="Times New Roman" w:cs="Times New Roman"/>
            <w:sz w:val="24"/>
            <w:szCs w:val="24"/>
          </w:rPr>
          <w:t>iii</w:t>
        </w:r>
      </w:ins>
      <w:r w:rsidR="00F2264C" w:rsidRPr="001C7544">
        <w:rPr>
          <w:rFonts w:ascii="Times New Roman" w:hAnsi="Times New Roman" w:cs="Times New Roman"/>
          <w:sz w:val="24"/>
          <w:szCs w:val="24"/>
        </w:rPr>
        <w:t>) Loan</w:t>
      </w:r>
      <w:del w:id="513" w:author="OFFM" w:date="2024-04-16T10:53:00Z">
        <w:r w:rsidRPr="00F74592">
          <w:rPr>
            <w:rFonts w:ascii="Times New Roman" w:hAnsi="Times New Roman" w:cs="Times New Roman"/>
            <w:sz w:val="24"/>
            <w:szCs w:val="24"/>
          </w:rPr>
          <w:delText xml:space="preserve"> guarantees; </w:delText>
        </w:r>
      </w:del>
      <w:ins w:id="514" w:author="OFFM" w:date="2024-04-16T10:53:00Z">
        <w:r w:rsidR="00F2264C" w:rsidRPr="001C7544">
          <w:rPr>
            <w:rFonts w:ascii="Times New Roman" w:hAnsi="Times New Roman" w:cs="Times New Roman"/>
            <w:sz w:val="24"/>
            <w:szCs w:val="24"/>
          </w:rPr>
          <w:t>;</w:t>
        </w:r>
      </w:ins>
    </w:p>
    <w:p w14:paraId="16BD03BB" w14:textId="77777777" w:rsidR="00817C00" w:rsidRPr="00F74592" w:rsidRDefault="00817C00" w:rsidP="006E4F5E">
      <w:pPr>
        <w:spacing w:after="0" w:line="480" w:lineRule="auto"/>
        <w:ind w:firstLine="720"/>
        <w:contextualSpacing/>
        <w:rPr>
          <w:del w:id="515" w:author="OFFM" w:date="2024-04-16T10:53:00Z"/>
          <w:rFonts w:ascii="Times New Roman" w:hAnsi="Times New Roman" w:cs="Times New Roman"/>
          <w:sz w:val="24"/>
          <w:szCs w:val="24"/>
        </w:rPr>
      </w:pPr>
      <w:del w:id="516" w:author="OFFM" w:date="2024-04-16T10:53:00Z">
        <w:r w:rsidRPr="00F74592">
          <w:rPr>
            <w:rFonts w:ascii="Times New Roman" w:hAnsi="Times New Roman" w:cs="Times New Roman"/>
            <w:sz w:val="24"/>
            <w:szCs w:val="24"/>
          </w:rPr>
          <w:delText xml:space="preserve">(5) Subsidies; </w:delText>
        </w:r>
      </w:del>
    </w:p>
    <w:p w14:paraId="799E8FF5" w14:textId="6C44E46A" w:rsidR="000B5224" w:rsidRPr="001C7544" w:rsidRDefault="00817C00" w:rsidP="000B5224">
      <w:pPr>
        <w:spacing w:after="0" w:line="480" w:lineRule="auto"/>
        <w:ind w:firstLine="720"/>
        <w:contextualSpacing/>
        <w:rPr>
          <w:ins w:id="517" w:author="OFFM" w:date="2024-04-16T10:53:00Z"/>
          <w:rFonts w:ascii="Times New Roman" w:hAnsi="Times New Roman" w:cs="Times New Roman"/>
          <w:sz w:val="24"/>
          <w:szCs w:val="24"/>
        </w:rPr>
      </w:pPr>
      <w:del w:id="518" w:author="OFFM" w:date="2024-04-16T10:53:00Z">
        <w:r w:rsidRPr="00F74592">
          <w:rPr>
            <w:rFonts w:ascii="Times New Roman" w:hAnsi="Times New Roman" w:cs="Times New Roman"/>
            <w:sz w:val="24"/>
            <w:szCs w:val="24"/>
          </w:rPr>
          <w:delText>(6</w:delText>
        </w:r>
      </w:del>
      <w:ins w:id="519" w:author="OFFM" w:date="2024-04-16T10:53:00Z">
        <w:r w:rsidR="00F2264C" w:rsidRPr="001C7544">
          <w:rPr>
            <w:rFonts w:ascii="Times New Roman" w:hAnsi="Times New Roman" w:cs="Times New Roman"/>
            <w:sz w:val="24"/>
            <w:szCs w:val="24"/>
          </w:rPr>
          <w:t xml:space="preserve">(iv) Loan guarantee; </w:t>
        </w:r>
      </w:ins>
    </w:p>
    <w:p w14:paraId="53059A19" w14:textId="77777777" w:rsidR="000B5224" w:rsidRPr="001C7544" w:rsidRDefault="00F2264C" w:rsidP="000B5224">
      <w:pPr>
        <w:spacing w:after="0" w:line="480" w:lineRule="auto"/>
        <w:ind w:firstLine="720"/>
        <w:contextualSpacing/>
        <w:rPr>
          <w:ins w:id="520" w:author="OFFM" w:date="2024-04-16T10:53:00Z"/>
          <w:rFonts w:ascii="Times New Roman" w:hAnsi="Times New Roman" w:cs="Times New Roman"/>
          <w:sz w:val="24"/>
          <w:szCs w:val="24"/>
        </w:rPr>
      </w:pPr>
      <w:ins w:id="521" w:author="OFFM" w:date="2024-04-16T10:53:00Z">
        <w:r w:rsidRPr="001C7544">
          <w:rPr>
            <w:rFonts w:ascii="Times New Roman" w:hAnsi="Times New Roman" w:cs="Times New Roman"/>
            <w:sz w:val="24"/>
            <w:szCs w:val="24"/>
          </w:rPr>
          <w:t>(v) Subsidy;</w:t>
        </w:r>
      </w:ins>
    </w:p>
    <w:p w14:paraId="18F580BC" w14:textId="29FBB24B" w:rsidR="000B5224" w:rsidRPr="001C7544" w:rsidRDefault="00F2264C" w:rsidP="000B5224">
      <w:pPr>
        <w:spacing w:after="0" w:line="480" w:lineRule="auto"/>
        <w:ind w:firstLine="720"/>
        <w:contextualSpacing/>
        <w:rPr>
          <w:rFonts w:ascii="Times New Roman" w:hAnsi="Times New Roman" w:cs="Times New Roman"/>
          <w:sz w:val="24"/>
          <w:szCs w:val="24"/>
        </w:rPr>
      </w:pPr>
      <w:ins w:id="522" w:author="OFFM" w:date="2024-04-16T10:53:00Z">
        <w:r w:rsidRPr="001C7544">
          <w:rPr>
            <w:rFonts w:ascii="Times New Roman" w:hAnsi="Times New Roman" w:cs="Times New Roman"/>
            <w:sz w:val="24"/>
            <w:szCs w:val="24"/>
          </w:rPr>
          <w:t>(vi</w:t>
        </w:r>
      </w:ins>
      <w:r w:rsidRPr="001C7544">
        <w:rPr>
          <w:rFonts w:ascii="Times New Roman" w:hAnsi="Times New Roman" w:cs="Times New Roman"/>
          <w:sz w:val="24"/>
          <w:szCs w:val="24"/>
        </w:rPr>
        <w:t>) Insurance;</w:t>
      </w:r>
      <w:del w:id="523" w:author="OFFM" w:date="2024-04-16T10:53:00Z">
        <w:r w:rsidR="00817C00" w:rsidRPr="00F74592">
          <w:rPr>
            <w:rFonts w:ascii="Times New Roman" w:hAnsi="Times New Roman" w:cs="Times New Roman"/>
            <w:sz w:val="24"/>
            <w:szCs w:val="24"/>
          </w:rPr>
          <w:delText xml:space="preserve"> </w:delText>
        </w:r>
      </w:del>
    </w:p>
    <w:p w14:paraId="1D5862FF" w14:textId="17EAF83A"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lastRenderedPageBreak/>
        <w:t>(</w:t>
      </w:r>
      <w:del w:id="524" w:author="OFFM" w:date="2024-04-16T10:53:00Z">
        <w:r w:rsidR="00817C00" w:rsidRPr="00F74592">
          <w:rPr>
            <w:rFonts w:ascii="Times New Roman" w:hAnsi="Times New Roman" w:cs="Times New Roman"/>
            <w:sz w:val="24"/>
            <w:szCs w:val="24"/>
          </w:rPr>
          <w:delText>7</w:delText>
        </w:r>
      </w:del>
      <w:ins w:id="525" w:author="OFFM" w:date="2024-04-16T10:53:00Z">
        <w:r w:rsidRPr="001C7544">
          <w:rPr>
            <w:rFonts w:ascii="Times New Roman" w:hAnsi="Times New Roman" w:cs="Times New Roman"/>
            <w:sz w:val="24"/>
            <w:szCs w:val="24"/>
          </w:rPr>
          <w:t>vii</w:t>
        </w:r>
      </w:ins>
      <w:r w:rsidRPr="001C7544">
        <w:rPr>
          <w:rFonts w:ascii="Times New Roman" w:hAnsi="Times New Roman" w:cs="Times New Roman"/>
          <w:sz w:val="24"/>
          <w:szCs w:val="24"/>
        </w:rPr>
        <w:t xml:space="preserve">) Food </w:t>
      </w:r>
      <w:del w:id="526" w:author="OFFM" w:date="2024-04-16T10:53:00Z">
        <w:r w:rsidR="00817C00" w:rsidRPr="00F74592">
          <w:rPr>
            <w:rFonts w:ascii="Times New Roman" w:hAnsi="Times New Roman" w:cs="Times New Roman"/>
            <w:sz w:val="24"/>
            <w:szCs w:val="24"/>
          </w:rPr>
          <w:delText>commodities</w:delText>
        </w:r>
      </w:del>
      <w:ins w:id="527" w:author="OFFM" w:date="2024-04-16T10:53:00Z">
        <w:r w:rsidRPr="001C7544">
          <w:rPr>
            <w:rFonts w:ascii="Times New Roman" w:hAnsi="Times New Roman" w:cs="Times New Roman"/>
            <w:sz w:val="24"/>
            <w:szCs w:val="24"/>
          </w:rPr>
          <w:t>commodity</w:t>
        </w:r>
      </w:ins>
      <w:r w:rsidRPr="001C7544">
        <w:rPr>
          <w:rFonts w:ascii="Times New Roman" w:hAnsi="Times New Roman" w:cs="Times New Roman"/>
          <w:sz w:val="24"/>
          <w:szCs w:val="24"/>
        </w:rPr>
        <w:t xml:space="preserve">; </w:t>
      </w:r>
    </w:p>
    <w:p w14:paraId="62DA9B0A" w14:textId="68061083"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t>(</w:t>
      </w:r>
      <w:del w:id="528" w:author="OFFM" w:date="2024-04-16T10:53:00Z">
        <w:r w:rsidR="00817C00" w:rsidRPr="00F74592">
          <w:rPr>
            <w:rFonts w:ascii="Times New Roman" w:hAnsi="Times New Roman" w:cs="Times New Roman"/>
            <w:sz w:val="24"/>
            <w:szCs w:val="24"/>
          </w:rPr>
          <w:delText>8</w:delText>
        </w:r>
      </w:del>
      <w:ins w:id="529" w:author="OFFM" w:date="2024-04-16T10:53:00Z">
        <w:r w:rsidRPr="001C7544">
          <w:rPr>
            <w:rFonts w:ascii="Times New Roman" w:hAnsi="Times New Roman" w:cs="Times New Roman"/>
            <w:sz w:val="24"/>
            <w:szCs w:val="24"/>
          </w:rPr>
          <w:t>viii</w:t>
        </w:r>
      </w:ins>
      <w:r w:rsidRPr="001C7544">
        <w:rPr>
          <w:rFonts w:ascii="Times New Roman" w:hAnsi="Times New Roman" w:cs="Times New Roman"/>
          <w:sz w:val="24"/>
          <w:szCs w:val="24"/>
        </w:rPr>
        <w:t xml:space="preserve">) Direct </w:t>
      </w:r>
      <w:del w:id="530" w:author="OFFM" w:date="2024-04-16T10:53:00Z">
        <w:r w:rsidR="00817C00" w:rsidRPr="00F74592">
          <w:rPr>
            <w:rFonts w:ascii="Times New Roman" w:hAnsi="Times New Roman" w:cs="Times New Roman"/>
            <w:sz w:val="24"/>
            <w:szCs w:val="24"/>
          </w:rPr>
          <w:delText>appropriations</w:delText>
        </w:r>
      </w:del>
      <w:ins w:id="531" w:author="OFFM" w:date="2024-04-16T10:53:00Z">
        <w:r w:rsidRPr="001C7544">
          <w:rPr>
            <w:rFonts w:ascii="Times New Roman" w:hAnsi="Times New Roman" w:cs="Times New Roman"/>
            <w:sz w:val="24"/>
            <w:szCs w:val="24"/>
          </w:rPr>
          <w:t>appropriation</w:t>
        </w:r>
      </w:ins>
      <w:r w:rsidRPr="001C7544">
        <w:rPr>
          <w:rFonts w:ascii="Times New Roman" w:hAnsi="Times New Roman" w:cs="Times New Roman"/>
          <w:sz w:val="24"/>
          <w:szCs w:val="24"/>
        </w:rPr>
        <w:t xml:space="preserve">; </w:t>
      </w:r>
    </w:p>
    <w:p w14:paraId="777AB6A1" w14:textId="60A176E8"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t>(</w:t>
      </w:r>
      <w:del w:id="532" w:author="OFFM" w:date="2024-04-16T10:53:00Z">
        <w:r w:rsidR="00817C00" w:rsidRPr="00F74592">
          <w:rPr>
            <w:rFonts w:ascii="Times New Roman" w:hAnsi="Times New Roman" w:cs="Times New Roman"/>
            <w:sz w:val="24"/>
            <w:szCs w:val="24"/>
          </w:rPr>
          <w:delText>9</w:delText>
        </w:r>
      </w:del>
      <w:ins w:id="533" w:author="OFFM" w:date="2024-04-16T10:53:00Z">
        <w:r w:rsidRPr="001C7544">
          <w:rPr>
            <w:rFonts w:ascii="Times New Roman" w:hAnsi="Times New Roman" w:cs="Times New Roman"/>
            <w:sz w:val="24"/>
            <w:szCs w:val="24"/>
          </w:rPr>
          <w:t>ix</w:t>
        </w:r>
      </w:ins>
      <w:r w:rsidRPr="001C7544">
        <w:rPr>
          <w:rFonts w:ascii="Times New Roman" w:hAnsi="Times New Roman" w:cs="Times New Roman"/>
          <w:sz w:val="24"/>
          <w:szCs w:val="24"/>
        </w:rPr>
        <w:t xml:space="preserve">) Assessed or voluntary </w:t>
      </w:r>
      <w:del w:id="534" w:author="OFFM" w:date="2024-04-16T10:53:00Z">
        <w:r w:rsidR="00817C00" w:rsidRPr="00F74592">
          <w:rPr>
            <w:rFonts w:ascii="Times New Roman" w:hAnsi="Times New Roman" w:cs="Times New Roman"/>
            <w:sz w:val="24"/>
            <w:szCs w:val="24"/>
          </w:rPr>
          <w:delText>contributions</w:delText>
        </w:r>
      </w:del>
      <w:ins w:id="535" w:author="OFFM" w:date="2024-04-16T10:53:00Z">
        <w:r w:rsidRPr="001C7544">
          <w:rPr>
            <w:rFonts w:ascii="Times New Roman" w:hAnsi="Times New Roman" w:cs="Times New Roman"/>
            <w:sz w:val="24"/>
            <w:szCs w:val="24"/>
          </w:rPr>
          <w:t>contribution</w:t>
        </w:r>
      </w:ins>
      <w:r w:rsidRPr="001C7544">
        <w:rPr>
          <w:rFonts w:ascii="Times New Roman" w:hAnsi="Times New Roman" w:cs="Times New Roman"/>
          <w:sz w:val="24"/>
          <w:szCs w:val="24"/>
        </w:rPr>
        <w:t xml:space="preserve">; or </w:t>
      </w:r>
    </w:p>
    <w:p w14:paraId="39BD4330" w14:textId="472C7B7E"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t>(</w:t>
      </w:r>
      <w:del w:id="536" w:author="OFFM" w:date="2024-04-16T10:53:00Z">
        <w:r w:rsidR="00817C00" w:rsidRPr="00F74592">
          <w:rPr>
            <w:rFonts w:ascii="Times New Roman" w:hAnsi="Times New Roman" w:cs="Times New Roman"/>
            <w:sz w:val="24"/>
            <w:szCs w:val="24"/>
          </w:rPr>
          <w:delText>10</w:delText>
        </w:r>
      </w:del>
      <w:ins w:id="537" w:author="OFFM" w:date="2024-04-16T10:53:00Z">
        <w:r w:rsidRPr="001C7544">
          <w:rPr>
            <w:rFonts w:ascii="Times New Roman" w:hAnsi="Times New Roman" w:cs="Times New Roman"/>
            <w:sz w:val="24"/>
            <w:szCs w:val="24"/>
          </w:rPr>
          <w:t>x</w:t>
        </w:r>
      </w:ins>
      <w:r w:rsidRPr="001C7544">
        <w:rPr>
          <w:rFonts w:ascii="Times New Roman" w:hAnsi="Times New Roman" w:cs="Times New Roman"/>
          <w:sz w:val="24"/>
          <w:szCs w:val="24"/>
        </w:rPr>
        <w:t xml:space="preserve">) Any other financial assistance transaction that authorizes the </w:t>
      </w:r>
      <w:del w:id="538" w:author="OFFM" w:date="2024-04-16T10:53:00Z">
        <w:r w:rsidR="00817C00" w:rsidRPr="00F74592">
          <w:rPr>
            <w:rFonts w:ascii="Times New Roman" w:hAnsi="Times New Roman" w:cs="Times New Roman"/>
            <w:sz w:val="24"/>
            <w:szCs w:val="24"/>
          </w:rPr>
          <w:delText>non-Federal entity's</w:delText>
        </w:r>
      </w:del>
      <w:ins w:id="539" w:author="OFFM" w:date="2024-04-16T10:53:00Z">
        <w:r w:rsidRPr="001C7544">
          <w:rPr>
            <w:rFonts w:ascii="Times New Roman" w:hAnsi="Times New Roman" w:cs="Times New Roman"/>
            <w:sz w:val="24"/>
            <w:szCs w:val="24"/>
          </w:rPr>
          <w:t>entity’s</w:t>
        </w:r>
      </w:ins>
      <w:r w:rsidRPr="001C7544">
        <w:rPr>
          <w:rFonts w:ascii="Times New Roman" w:hAnsi="Times New Roman" w:cs="Times New Roman"/>
          <w:sz w:val="24"/>
          <w:szCs w:val="24"/>
        </w:rPr>
        <w:t xml:space="preserve"> expenditure of Federal funds.</w:t>
      </w:r>
      <w:del w:id="540" w:author="OFFM" w:date="2024-04-16T10:53:00Z">
        <w:r w:rsidR="00817C00" w:rsidRPr="00F74592">
          <w:rPr>
            <w:rFonts w:ascii="Times New Roman" w:hAnsi="Times New Roman" w:cs="Times New Roman"/>
            <w:sz w:val="24"/>
            <w:szCs w:val="24"/>
          </w:rPr>
          <w:delText xml:space="preserve"> </w:delText>
        </w:r>
      </w:del>
    </w:p>
    <w:p w14:paraId="2CC7564A" w14:textId="2B7BDFF0" w:rsidR="000B5224" w:rsidRPr="001C7544" w:rsidRDefault="00817C00" w:rsidP="000B5224">
      <w:pPr>
        <w:spacing w:after="0" w:line="480" w:lineRule="auto"/>
        <w:ind w:firstLine="720"/>
        <w:contextualSpacing/>
        <w:rPr>
          <w:rFonts w:ascii="Times New Roman" w:hAnsi="Times New Roman" w:cs="Times New Roman"/>
          <w:sz w:val="24"/>
          <w:szCs w:val="24"/>
        </w:rPr>
      </w:pPr>
      <w:del w:id="541" w:author="OFFM" w:date="2024-04-16T10:53:00Z">
        <w:r w:rsidRPr="00F74592">
          <w:rPr>
            <w:rFonts w:ascii="Times New Roman" w:hAnsi="Times New Roman" w:cs="Times New Roman"/>
            <w:sz w:val="24"/>
            <w:szCs w:val="24"/>
          </w:rPr>
          <w:delText>(b) Federal financial assistance, for</w:delText>
        </w:r>
      </w:del>
      <w:ins w:id="542" w:author="OFFM" w:date="2024-04-16T10:53:00Z">
        <w:r w:rsidR="00F2264C" w:rsidRPr="001C7544">
          <w:rPr>
            <w:rFonts w:ascii="Times New Roman" w:hAnsi="Times New Roman" w:cs="Times New Roman"/>
            <w:sz w:val="24"/>
            <w:szCs w:val="24"/>
          </w:rPr>
          <w:t>(2) For</w:t>
        </w:r>
      </w:ins>
      <w:r w:rsidR="00F2264C" w:rsidRPr="001C7544">
        <w:rPr>
          <w:rFonts w:ascii="Times New Roman" w:hAnsi="Times New Roman" w:cs="Times New Roman"/>
          <w:sz w:val="24"/>
          <w:szCs w:val="24"/>
        </w:rPr>
        <w:t xml:space="preserve"> the purposes of this part, </w:t>
      </w:r>
      <w:ins w:id="543" w:author="OFFM" w:date="2024-04-16T10:53:00Z">
        <w:r w:rsidR="00F2264C" w:rsidRPr="001C7544">
          <w:rPr>
            <w:rFonts w:ascii="Times New Roman" w:hAnsi="Times New Roman" w:cs="Times New Roman"/>
            <w:sz w:val="24"/>
            <w:szCs w:val="24"/>
          </w:rPr>
          <w:t xml:space="preserve">the term “Federal financial assistance” </w:t>
        </w:r>
      </w:ins>
      <w:r w:rsidR="00F2264C" w:rsidRPr="001C7544">
        <w:rPr>
          <w:rFonts w:ascii="Times New Roman" w:hAnsi="Times New Roman" w:cs="Times New Roman"/>
          <w:sz w:val="24"/>
          <w:szCs w:val="24"/>
        </w:rPr>
        <w:t>does not include</w:t>
      </w:r>
      <w:r w:rsidR="00F2264C" w:rsidRPr="001C7544">
        <w:rPr>
          <w:rFonts w:ascii="Times New Roman" w:eastAsia="Times New Roman" w:hAnsi="Times New Roman" w:cs="Times New Roman"/>
          <w:sz w:val="24"/>
          <w:szCs w:val="24"/>
        </w:rPr>
        <w:t>:</w:t>
      </w:r>
      <w:del w:id="544" w:author="OFFM" w:date="2024-04-16T10:53:00Z">
        <w:r w:rsidRPr="00F74592">
          <w:rPr>
            <w:rFonts w:ascii="Times New Roman" w:hAnsi="Times New Roman" w:cs="Times New Roman"/>
            <w:sz w:val="24"/>
            <w:szCs w:val="24"/>
          </w:rPr>
          <w:delText xml:space="preserve"> </w:delText>
        </w:r>
      </w:del>
    </w:p>
    <w:p w14:paraId="76462427" w14:textId="0868A942"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t>(</w:t>
      </w:r>
      <w:del w:id="545" w:author="OFFM" w:date="2024-04-16T10:53:00Z">
        <w:r w:rsidR="00817C00" w:rsidRPr="00F74592">
          <w:rPr>
            <w:rFonts w:ascii="Times New Roman" w:hAnsi="Times New Roman" w:cs="Times New Roman"/>
            <w:sz w:val="24"/>
            <w:szCs w:val="24"/>
          </w:rPr>
          <w:delText>1</w:delText>
        </w:r>
      </w:del>
      <w:ins w:id="546" w:author="OFFM" w:date="2024-04-16T10:53:00Z">
        <w:r w:rsidRPr="001C7544">
          <w:rPr>
            <w:rFonts w:ascii="Times New Roman" w:hAnsi="Times New Roman" w:cs="Times New Roman"/>
            <w:sz w:val="24"/>
            <w:szCs w:val="24"/>
          </w:rPr>
          <w:t>i</w:t>
        </w:r>
      </w:ins>
      <w:r w:rsidRPr="001C7544">
        <w:rPr>
          <w:rFonts w:ascii="Times New Roman" w:hAnsi="Times New Roman" w:cs="Times New Roman"/>
          <w:sz w:val="24"/>
          <w:szCs w:val="24"/>
        </w:rPr>
        <w:t>) Technical assistance</w:t>
      </w:r>
      <w:del w:id="547" w:author="OFFM" w:date="2024-04-16T10:53:00Z">
        <w:r w:rsidR="00817C00" w:rsidRPr="00F74592">
          <w:rPr>
            <w:rFonts w:ascii="Times New Roman" w:hAnsi="Times New Roman" w:cs="Times New Roman"/>
            <w:sz w:val="24"/>
            <w:szCs w:val="24"/>
          </w:rPr>
          <w:delText>, which</w:delText>
        </w:r>
      </w:del>
      <w:ins w:id="548" w:author="OFFM" w:date="2024-04-16T10:53:00Z">
        <w:r w:rsidRPr="001C7544">
          <w:rPr>
            <w:rFonts w:ascii="Times New Roman" w:hAnsi="Times New Roman" w:cs="Times New Roman"/>
            <w:sz w:val="24"/>
            <w:szCs w:val="24"/>
          </w:rPr>
          <w:t xml:space="preserve"> that</w:t>
        </w:r>
      </w:ins>
      <w:r w:rsidRPr="001C7544">
        <w:rPr>
          <w:rFonts w:ascii="Times New Roman" w:hAnsi="Times New Roman" w:cs="Times New Roman"/>
          <w:sz w:val="24"/>
          <w:szCs w:val="24"/>
        </w:rPr>
        <w:t xml:space="preserve"> provides services in lieu of money; and</w:t>
      </w:r>
      <w:del w:id="549" w:author="OFFM" w:date="2024-04-16T10:53:00Z">
        <w:r w:rsidR="00817C00" w:rsidRPr="00F74592">
          <w:rPr>
            <w:rFonts w:ascii="Times New Roman" w:hAnsi="Times New Roman" w:cs="Times New Roman"/>
            <w:sz w:val="24"/>
            <w:szCs w:val="24"/>
          </w:rPr>
          <w:delText xml:space="preserve"> </w:delText>
        </w:r>
      </w:del>
    </w:p>
    <w:p w14:paraId="7BE5F31C" w14:textId="115E325F"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t>(</w:t>
      </w:r>
      <w:del w:id="550" w:author="OFFM" w:date="2024-04-16T10:53:00Z">
        <w:r w:rsidR="00817C00" w:rsidRPr="00F74592">
          <w:rPr>
            <w:rFonts w:ascii="Times New Roman" w:hAnsi="Times New Roman" w:cs="Times New Roman"/>
            <w:sz w:val="24"/>
            <w:szCs w:val="24"/>
          </w:rPr>
          <w:delText>2</w:delText>
        </w:r>
      </w:del>
      <w:ins w:id="551" w:author="OFFM" w:date="2024-04-16T10:53:00Z">
        <w:r w:rsidRPr="001C7544">
          <w:rPr>
            <w:rFonts w:ascii="Times New Roman" w:hAnsi="Times New Roman" w:cs="Times New Roman"/>
            <w:sz w:val="24"/>
            <w:szCs w:val="24"/>
          </w:rPr>
          <w:t>ii</w:t>
        </w:r>
      </w:ins>
      <w:r w:rsidRPr="001C7544">
        <w:rPr>
          <w:rFonts w:ascii="Times New Roman" w:hAnsi="Times New Roman" w:cs="Times New Roman"/>
          <w:sz w:val="24"/>
          <w:szCs w:val="24"/>
        </w:rPr>
        <w:t>) A transfer of title to federally</w:t>
      </w:r>
      <w:del w:id="552" w:author="OFFM" w:date="2024-04-16T10:53:00Z">
        <w:r w:rsidR="00817C00" w:rsidRPr="00F74592">
          <w:rPr>
            <w:rFonts w:ascii="Times New Roman" w:hAnsi="Times New Roman" w:cs="Times New Roman"/>
            <w:sz w:val="24"/>
            <w:szCs w:val="24"/>
          </w:rPr>
          <w:delText xml:space="preserve"> </w:delText>
        </w:r>
      </w:del>
      <w:ins w:id="553" w:author="OFFM" w:date="2024-04-16T10:53:00Z">
        <w:r w:rsidRPr="001C7544">
          <w:rPr>
            <w:rFonts w:ascii="Times New Roman" w:hAnsi="Times New Roman" w:cs="Times New Roman"/>
            <w:sz w:val="24"/>
            <w:szCs w:val="24"/>
          </w:rPr>
          <w:t>-</w:t>
        </w:r>
      </w:ins>
      <w:r w:rsidRPr="001C7544">
        <w:rPr>
          <w:rFonts w:ascii="Times New Roman" w:hAnsi="Times New Roman" w:cs="Times New Roman"/>
          <w:sz w:val="24"/>
          <w:szCs w:val="24"/>
        </w:rPr>
        <w:t>owned property provided in lieu of money, even if the award is called a grant.</w:t>
      </w:r>
      <w:bookmarkEnd w:id="488"/>
      <w:del w:id="554" w:author="OFFM" w:date="2024-04-16T10:53:00Z">
        <w:r w:rsidR="00817C00" w:rsidRPr="00F74592">
          <w:rPr>
            <w:rFonts w:ascii="Times New Roman" w:hAnsi="Times New Roman" w:cs="Times New Roman"/>
            <w:sz w:val="24"/>
            <w:szCs w:val="24"/>
          </w:rPr>
          <w:delText xml:space="preserve"> </w:delText>
        </w:r>
      </w:del>
    </w:p>
    <w:p w14:paraId="6F3AF1BE" w14:textId="77777777" w:rsidR="00817C00" w:rsidRPr="00F74592" w:rsidRDefault="00817C00" w:rsidP="00F74592">
      <w:pPr>
        <w:spacing w:after="0" w:line="480" w:lineRule="auto"/>
        <w:contextualSpacing/>
        <w:rPr>
          <w:del w:id="555" w:author="OFFM" w:date="2024-04-16T10:53:00Z"/>
          <w:rFonts w:ascii="Times New Roman" w:hAnsi="Times New Roman" w:cs="Times New Roman"/>
          <w:b/>
          <w:bCs/>
          <w:sz w:val="24"/>
          <w:szCs w:val="24"/>
        </w:rPr>
      </w:pPr>
      <w:del w:id="556" w:author="OFFM" w:date="2024-04-16T10:53:00Z">
        <w:r w:rsidRPr="00F74592">
          <w:rPr>
            <w:rFonts w:ascii="Times New Roman" w:hAnsi="Times New Roman" w:cs="Times New Roman"/>
            <w:b/>
            <w:bCs/>
            <w:sz w:val="24"/>
            <w:szCs w:val="24"/>
          </w:rPr>
          <w:delText xml:space="preserve">§ 25.407 </w:delText>
        </w:r>
      </w:del>
      <w:r w:rsidR="00F2264C" w:rsidRPr="00A63D45">
        <w:rPr>
          <w:rFonts w:ascii="Times New Roman" w:hAnsi="Times New Roman"/>
          <w:i/>
          <w:sz w:val="24"/>
        </w:rPr>
        <w:t>Recipient</w:t>
      </w:r>
      <w:del w:id="557" w:author="OFFM" w:date="2024-04-16T10:53:00Z">
        <w:r w:rsidRPr="00F74592">
          <w:rPr>
            <w:rFonts w:ascii="Times New Roman" w:hAnsi="Times New Roman" w:cs="Times New Roman"/>
            <w:b/>
            <w:bCs/>
            <w:sz w:val="24"/>
            <w:szCs w:val="24"/>
          </w:rPr>
          <w:delText>.</w:delText>
        </w:r>
      </w:del>
    </w:p>
    <w:p w14:paraId="3FAC7E9F" w14:textId="0B954DDB" w:rsidR="000B5224" w:rsidRPr="001C7544" w:rsidRDefault="00817C00" w:rsidP="00A63D45">
      <w:pPr>
        <w:spacing w:after="0" w:line="480" w:lineRule="auto"/>
        <w:ind w:firstLine="720"/>
        <w:rPr>
          <w:rFonts w:ascii="Times New Roman" w:hAnsi="Times New Roman" w:cs="Times New Roman"/>
          <w:sz w:val="24"/>
          <w:szCs w:val="24"/>
        </w:rPr>
      </w:pPr>
      <w:del w:id="558" w:author="OFFM" w:date="2024-04-16T10:53:00Z">
        <w:r w:rsidRPr="00C02568">
          <w:rPr>
            <w:rFonts w:ascii="Times New Roman" w:hAnsi="Times New Roman" w:cs="Times New Roman"/>
            <w:i/>
            <w:iCs/>
            <w:sz w:val="24"/>
            <w:szCs w:val="24"/>
          </w:rPr>
          <w:delText>Recipient</w:delText>
        </w:r>
        <w:r w:rsidRPr="00F74592">
          <w:rPr>
            <w:rFonts w:ascii="Times New Roman" w:hAnsi="Times New Roman" w:cs="Times New Roman"/>
            <w:sz w:val="24"/>
            <w:szCs w:val="24"/>
          </w:rPr>
          <w:delText>, for the purposes of this part,</w:delText>
        </w:r>
      </w:del>
      <w:r w:rsidR="00F2264C" w:rsidRPr="001C7544">
        <w:rPr>
          <w:rFonts w:ascii="Times New Roman" w:hAnsi="Times New Roman" w:cs="Times New Roman"/>
          <w:sz w:val="24"/>
          <w:szCs w:val="24"/>
        </w:rPr>
        <w:t xml:space="preserve"> means </w:t>
      </w:r>
      <w:del w:id="559" w:author="OFFM" w:date="2024-04-16T10:53:00Z">
        <w:r w:rsidRPr="00F74592">
          <w:rPr>
            <w:rFonts w:ascii="Times New Roman" w:hAnsi="Times New Roman" w:cs="Times New Roman"/>
            <w:sz w:val="24"/>
            <w:szCs w:val="24"/>
          </w:rPr>
          <w:delText xml:space="preserve">a non-Federal </w:delText>
        </w:r>
      </w:del>
      <w:ins w:id="560" w:author="OFFM" w:date="2024-04-16T10:53:00Z">
        <w:r w:rsidR="00F2264C" w:rsidRPr="001C7544">
          <w:rPr>
            <w:rFonts w:ascii="Times New Roman" w:hAnsi="Times New Roman" w:cs="Times New Roman"/>
            <w:sz w:val="24"/>
            <w:szCs w:val="24"/>
          </w:rPr>
          <w:t xml:space="preserve">an </w:t>
        </w:r>
      </w:ins>
      <w:r w:rsidR="00F2264C" w:rsidRPr="001C7544">
        <w:rPr>
          <w:rFonts w:ascii="Times New Roman" w:hAnsi="Times New Roman" w:cs="Times New Roman"/>
          <w:sz w:val="24"/>
          <w:szCs w:val="24"/>
        </w:rPr>
        <w:t xml:space="preserve">entity </w:t>
      </w:r>
      <w:del w:id="561" w:author="OFFM" w:date="2024-04-16T10:53:00Z">
        <w:r w:rsidRPr="00F74592">
          <w:rPr>
            <w:rFonts w:ascii="Times New Roman" w:hAnsi="Times New Roman" w:cs="Times New Roman"/>
            <w:sz w:val="24"/>
            <w:szCs w:val="24"/>
          </w:rPr>
          <w:delText xml:space="preserve">or Federal agency </w:delText>
        </w:r>
      </w:del>
      <w:r w:rsidR="00F2264C" w:rsidRPr="001C7544">
        <w:rPr>
          <w:rFonts w:ascii="Times New Roman" w:hAnsi="Times New Roman" w:cs="Times New Roman"/>
          <w:sz w:val="24"/>
          <w:szCs w:val="24"/>
        </w:rPr>
        <w:t xml:space="preserve">that </w:t>
      </w:r>
      <w:del w:id="562" w:author="OFFM" w:date="2024-04-16T10:53:00Z">
        <w:r w:rsidRPr="00F74592">
          <w:rPr>
            <w:rFonts w:ascii="Times New Roman" w:hAnsi="Times New Roman" w:cs="Times New Roman"/>
            <w:sz w:val="24"/>
            <w:szCs w:val="24"/>
          </w:rPr>
          <w:delText xml:space="preserve">received a Federal award. This term also includes a non-Federal entity who </w:delText>
        </w:r>
      </w:del>
      <w:ins w:id="563" w:author="OFFM" w:date="2024-04-16T10:53:00Z">
        <w:r w:rsidR="00F2264C" w:rsidRPr="001C7544">
          <w:rPr>
            <w:rFonts w:ascii="Times New Roman" w:hAnsi="Times New Roman" w:cs="Times New Roman"/>
            <w:sz w:val="24"/>
            <w:szCs w:val="24"/>
          </w:rPr>
          <w:t xml:space="preserve">receives or </w:t>
        </w:r>
      </w:ins>
      <w:r w:rsidR="00F2264C" w:rsidRPr="001C7544">
        <w:rPr>
          <w:rFonts w:ascii="Times New Roman" w:hAnsi="Times New Roman" w:cs="Times New Roman"/>
          <w:sz w:val="24"/>
          <w:szCs w:val="24"/>
        </w:rPr>
        <w:t xml:space="preserve">administers </w:t>
      </w:r>
      <w:ins w:id="564" w:author="OFFM" w:date="2024-04-16T10:53:00Z">
        <w:r w:rsidR="00F2264C" w:rsidRPr="001C7544">
          <w:rPr>
            <w:rFonts w:ascii="Times New Roman" w:hAnsi="Times New Roman" w:cs="Times New Roman"/>
            <w:sz w:val="24"/>
            <w:szCs w:val="24"/>
          </w:rPr>
          <w:t xml:space="preserve">a </w:t>
        </w:r>
      </w:ins>
      <w:r w:rsidR="00F2264C" w:rsidRPr="001C7544">
        <w:rPr>
          <w:rFonts w:ascii="Times New Roman" w:hAnsi="Times New Roman" w:cs="Times New Roman"/>
          <w:sz w:val="24"/>
          <w:szCs w:val="24"/>
        </w:rPr>
        <w:t xml:space="preserve">Federal </w:t>
      </w:r>
      <w:del w:id="565" w:author="OFFM" w:date="2024-04-16T10:53:00Z">
        <w:r w:rsidRPr="00F74592">
          <w:rPr>
            <w:rFonts w:ascii="Times New Roman" w:hAnsi="Times New Roman" w:cs="Times New Roman"/>
            <w:sz w:val="24"/>
            <w:szCs w:val="24"/>
          </w:rPr>
          <w:delText>financial assistance awards on behalf of</w:delText>
        </w:r>
      </w:del>
      <w:ins w:id="566" w:author="OFFM" w:date="2024-04-16T10:53:00Z">
        <w:r w:rsidR="00F2264C" w:rsidRPr="001C7544">
          <w:rPr>
            <w:rFonts w:ascii="Times New Roman" w:hAnsi="Times New Roman" w:cs="Times New Roman"/>
            <w:sz w:val="24"/>
            <w:szCs w:val="24"/>
          </w:rPr>
          <w:t>Award directly from</w:t>
        </w:r>
      </w:ins>
      <w:r w:rsidR="00F2264C" w:rsidRPr="001C7544">
        <w:rPr>
          <w:rFonts w:ascii="Times New Roman" w:hAnsi="Times New Roman" w:cs="Times New Roman"/>
          <w:sz w:val="24"/>
          <w:szCs w:val="24"/>
        </w:rPr>
        <w:t xml:space="preserve"> a Federal agency.</w:t>
      </w:r>
      <w:del w:id="567" w:author="OFFM" w:date="2024-04-16T10:53:00Z">
        <w:r w:rsidRPr="00F74592">
          <w:rPr>
            <w:rFonts w:ascii="Times New Roman" w:hAnsi="Times New Roman" w:cs="Times New Roman"/>
            <w:sz w:val="24"/>
            <w:szCs w:val="24"/>
          </w:rPr>
          <w:delText xml:space="preserve"> </w:delText>
        </w:r>
      </w:del>
    </w:p>
    <w:p w14:paraId="57826091" w14:textId="01C10CF0" w:rsidR="000B5224" w:rsidRPr="00A63D45" w:rsidRDefault="00817C00" w:rsidP="00A63D45">
      <w:pPr>
        <w:spacing w:after="0" w:line="480" w:lineRule="auto"/>
        <w:ind w:firstLine="720"/>
        <w:rPr>
          <w:rFonts w:ascii="Times New Roman" w:hAnsi="Times New Roman"/>
          <w:sz w:val="24"/>
        </w:rPr>
      </w:pPr>
      <w:del w:id="568" w:author="OFFM" w:date="2024-04-16T10:53:00Z">
        <w:r w:rsidRPr="00F74592">
          <w:rPr>
            <w:rFonts w:ascii="Times New Roman" w:hAnsi="Times New Roman" w:cs="Times New Roman"/>
            <w:b/>
            <w:bCs/>
            <w:sz w:val="24"/>
            <w:szCs w:val="24"/>
          </w:rPr>
          <w:delText xml:space="preserve">§ 25.410 </w:delText>
        </w:r>
      </w:del>
      <w:r w:rsidR="00F2264C" w:rsidRPr="00A63D45">
        <w:rPr>
          <w:rFonts w:ascii="Times New Roman" w:hAnsi="Times New Roman"/>
          <w:i/>
          <w:sz w:val="24"/>
        </w:rPr>
        <w:t>System for Award Management (SAM</w:t>
      </w:r>
      <w:del w:id="569" w:author="OFFM" w:date="2024-04-16T10:53:00Z">
        <w:r w:rsidRPr="00F74592">
          <w:rPr>
            <w:rFonts w:ascii="Times New Roman" w:hAnsi="Times New Roman" w:cs="Times New Roman"/>
            <w:b/>
            <w:bCs/>
            <w:sz w:val="24"/>
            <w:szCs w:val="24"/>
          </w:rPr>
          <w:delText>).</w:delText>
        </w:r>
      </w:del>
      <w:ins w:id="570" w:author="OFFM" w:date="2024-04-16T10:53:00Z">
        <w:r w:rsidR="00F2264C" w:rsidRPr="001C7544">
          <w:rPr>
            <w:rFonts w:ascii="Times New Roman" w:eastAsia="Times New Roman" w:hAnsi="Times New Roman" w:cs="Times New Roman"/>
            <w:i/>
            <w:iCs/>
            <w:sz w:val="24"/>
            <w:szCs w:val="24"/>
          </w:rPr>
          <w:t xml:space="preserve">.gov) </w:t>
        </w:r>
        <w:r w:rsidR="00F2264C" w:rsidRPr="001C7544">
          <w:rPr>
            <w:rFonts w:ascii="Times New Roman" w:eastAsia="Times New Roman" w:hAnsi="Times New Roman" w:cs="Times New Roman"/>
            <w:sz w:val="24"/>
            <w:szCs w:val="24"/>
          </w:rPr>
          <w:t>means the Federal repository into which an entity must provide the information required for the conduct of business as a recipient.</w:t>
        </w:r>
      </w:ins>
    </w:p>
    <w:p w14:paraId="6619F9A0" w14:textId="77777777" w:rsidR="00817C00" w:rsidRPr="00F74592" w:rsidRDefault="00817C00" w:rsidP="006E4F5E">
      <w:pPr>
        <w:spacing w:after="0" w:line="480" w:lineRule="auto"/>
        <w:ind w:firstLine="720"/>
        <w:contextualSpacing/>
        <w:rPr>
          <w:del w:id="571" w:author="OFFM" w:date="2024-04-16T10:53:00Z"/>
          <w:rFonts w:ascii="Times New Roman" w:hAnsi="Times New Roman" w:cs="Times New Roman"/>
          <w:sz w:val="24"/>
          <w:szCs w:val="24"/>
        </w:rPr>
      </w:pPr>
      <w:del w:id="572" w:author="OFFM" w:date="2024-04-16T10:53:00Z">
        <w:r w:rsidRPr="00C02568">
          <w:rPr>
            <w:rFonts w:ascii="Times New Roman" w:hAnsi="Times New Roman" w:cs="Times New Roman"/>
            <w:i/>
            <w:iCs/>
            <w:sz w:val="24"/>
            <w:szCs w:val="24"/>
          </w:rPr>
          <w:delText>System for Award Management (SAM)</w:delText>
        </w:r>
        <w:r w:rsidRPr="00F74592">
          <w:rPr>
            <w:rFonts w:ascii="Times New Roman" w:hAnsi="Times New Roman" w:cs="Times New Roman"/>
            <w:sz w:val="24"/>
            <w:szCs w:val="24"/>
          </w:rPr>
          <w:delText xml:space="preserve"> has the meaning given in paragraph C.1 of the award term in appendix A to this part. </w:delText>
        </w:r>
      </w:del>
    </w:p>
    <w:p w14:paraId="0D8A4FF0" w14:textId="77777777" w:rsidR="00817C00" w:rsidRPr="00F74592" w:rsidRDefault="00817C00" w:rsidP="00F74592">
      <w:pPr>
        <w:spacing w:after="0" w:line="480" w:lineRule="auto"/>
        <w:contextualSpacing/>
        <w:rPr>
          <w:del w:id="573" w:author="OFFM" w:date="2024-04-16T10:53:00Z"/>
          <w:rFonts w:ascii="Times New Roman" w:hAnsi="Times New Roman" w:cs="Times New Roman"/>
          <w:b/>
          <w:bCs/>
          <w:sz w:val="24"/>
          <w:szCs w:val="24"/>
        </w:rPr>
      </w:pPr>
      <w:del w:id="574" w:author="OFFM" w:date="2024-04-16T10:53:00Z">
        <w:r w:rsidRPr="00F74592">
          <w:rPr>
            <w:rFonts w:ascii="Times New Roman" w:hAnsi="Times New Roman" w:cs="Times New Roman"/>
            <w:b/>
            <w:bCs/>
            <w:sz w:val="24"/>
            <w:szCs w:val="24"/>
          </w:rPr>
          <w:delText>§ 25.415 Unique entity identifier.</w:delText>
        </w:r>
      </w:del>
    </w:p>
    <w:p w14:paraId="659621EF" w14:textId="77777777" w:rsidR="00817C00" w:rsidRPr="00F74592" w:rsidRDefault="00F2264C" w:rsidP="006E4F5E">
      <w:pPr>
        <w:spacing w:after="0" w:line="480" w:lineRule="auto"/>
        <w:ind w:firstLine="720"/>
        <w:contextualSpacing/>
        <w:rPr>
          <w:del w:id="575" w:author="OFFM" w:date="2024-04-16T10:53:00Z"/>
          <w:rFonts w:ascii="Times New Roman" w:hAnsi="Times New Roman" w:cs="Times New Roman"/>
          <w:sz w:val="24"/>
          <w:szCs w:val="24"/>
        </w:rPr>
      </w:pPr>
      <w:r w:rsidRPr="001C7544">
        <w:rPr>
          <w:rFonts w:ascii="Times New Roman" w:eastAsia="Times New Roman" w:hAnsi="Times New Roman" w:cs="Times New Roman"/>
          <w:i/>
          <w:iCs/>
          <w:sz w:val="24"/>
          <w:szCs w:val="24"/>
        </w:rPr>
        <w:t>Unique entity identifier</w:t>
      </w:r>
      <w:r w:rsidRPr="00A63D45">
        <w:rPr>
          <w:rFonts w:ascii="Times New Roman" w:hAnsi="Times New Roman"/>
          <w:i/>
          <w:sz w:val="24"/>
        </w:rPr>
        <w:t xml:space="preserve"> </w:t>
      </w:r>
      <w:del w:id="576" w:author="OFFM" w:date="2024-04-16T10:53:00Z">
        <w:r w:rsidR="00817C00" w:rsidRPr="00F74592">
          <w:rPr>
            <w:rFonts w:ascii="Times New Roman" w:hAnsi="Times New Roman" w:cs="Times New Roman"/>
            <w:sz w:val="24"/>
            <w:szCs w:val="24"/>
          </w:rPr>
          <w:delText>has the meaning given in paragraph C.2 of the award term in appendix A</w:delText>
        </w:r>
      </w:del>
      <w:ins w:id="577" w:author="OFFM" w:date="2024-04-16T10:53:00Z">
        <w:r w:rsidRPr="001C7544">
          <w:rPr>
            <w:rFonts w:ascii="Times New Roman" w:eastAsia="Times New Roman" w:hAnsi="Times New Roman" w:cs="Times New Roman"/>
            <w:sz w:val="24"/>
            <w:szCs w:val="24"/>
          </w:rPr>
          <w:t>means the universal identifier assigned by SAM.gov</w:t>
        </w:r>
      </w:ins>
      <w:r w:rsidRPr="001C7544">
        <w:rPr>
          <w:rFonts w:ascii="Times New Roman" w:eastAsia="Times New Roman" w:hAnsi="Times New Roman" w:cs="Times New Roman"/>
          <w:sz w:val="24"/>
          <w:szCs w:val="24"/>
        </w:rPr>
        <w:t xml:space="preserve"> to </w:t>
      </w:r>
      <w:del w:id="578" w:author="OFFM" w:date="2024-04-16T10:53:00Z">
        <w:r w:rsidR="00817C00" w:rsidRPr="00F74592">
          <w:rPr>
            <w:rFonts w:ascii="Times New Roman" w:hAnsi="Times New Roman" w:cs="Times New Roman"/>
            <w:sz w:val="24"/>
            <w:szCs w:val="24"/>
          </w:rPr>
          <w:delText xml:space="preserve">this part. </w:delText>
        </w:r>
      </w:del>
    </w:p>
    <w:p w14:paraId="4BA0BFB7" w14:textId="77777777" w:rsidR="00817C00" w:rsidRPr="00F74592" w:rsidRDefault="00817C00" w:rsidP="00F74592">
      <w:pPr>
        <w:spacing w:after="0" w:line="480" w:lineRule="auto"/>
        <w:contextualSpacing/>
        <w:rPr>
          <w:del w:id="579" w:author="OFFM" w:date="2024-04-16T10:53:00Z"/>
          <w:rFonts w:ascii="Times New Roman" w:hAnsi="Times New Roman" w:cs="Times New Roman"/>
          <w:b/>
          <w:bCs/>
          <w:sz w:val="24"/>
          <w:szCs w:val="24"/>
        </w:rPr>
      </w:pPr>
      <w:del w:id="580" w:author="OFFM" w:date="2024-04-16T10:53:00Z">
        <w:r w:rsidRPr="00F74592">
          <w:rPr>
            <w:rFonts w:ascii="Times New Roman" w:hAnsi="Times New Roman" w:cs="Times New Roman"/>
            <w:b/>
            <w:bCs/>
            <w:sz w:val="24"/>
            <w:szCs w:val="24"/>
          </w:rPr>
          <w:delText>§ 25.425 For-profit organization.</w:delText>
        </w:r>
      </w:del>
    </w:p>
    <w:p w14:paraId="3FBF8D77" w14:textId="02E17A42" w:rsidR="000B5224" w:rsidRPr="001C7544" w:rsidRDefault="00817C00" w:rsidP="000B5224">
      <w:pPr>
        <w:spacing w:after="0" w:line="480" w:lineRule="auto"/>
        <w:ind w:firstLine="720"/>
        <w:contextualSpacing/>
        <w:rPr>
          <w:rFonts w:ascii="Times New Roman" w:hAnsi="Times New Roman" w:cs="Times New Roman"/>
          <w:sz w:val="24"/>
          <w:szCs w:val="24"/>
        </w:rPr>
      </w:pPr>
      <w:del w:id="581" w:author="OFFM" w:date="2024-04-16T10:53:00Z">
        <w:r w:rsidRPr="00C02568">
          <w:rPr>
            <w:rFonts w:ascii="Times New Roman" w:hAnsi="Times New Roman" w:cs="Times New Roman"/>
            <w:i/>
            <w:iCs/>
            <w:sz w:val="24"/>
            <w:szCs w:val="24"/>
          </w:rPr>
          <w:delText>For-profit organization</w:delText>
        </w:r>
        <w:r w:rsidRPr="00F74592">
          <w:rPr>
            <w:rFonts w:ascii="Times New Roman" w:hAnsi="Times New Roman" w:cs="Times New Roman"/>
            <w:sz w:val="24"/>
            <w:szCs w:val="24"/>
          </w:rPr>
          <w:delText xml:space="preserve"> means a non-Federal</w:delText>
        </w:r>
      </w:del>
      <w:ins w:id="582" w:author="OFFM" w:date="2024-04-16T10:53:00Z">
        <w:r w:rsidR="00F2264C" w:rsidRPr="001C7544">
          <w:rPr>
            <w:rFonts w:ascii="Times New Roman" w:eastAsia="Times New Roman" w:hAnsi="Times New Roman" w:cs="Times New Roman"/>
            <w:sz w:val="24"/>
            <w:szCs w:val="24"/>
          </w:rPr>
          <w:t>uniquely identify an</w:t>
        </w:r>
      </w:ins>
      <w:r w:rsidR="00F2264C" w:rsidRPr="001C7544">
        <w:rPr>
          <w:rFonts w:ascii="Times New Roman" w:eastAsia="Times New Roman" w:hAnsi="Times New Roman" w:cs="Times New Roman"/>
          <w:sz w:val="24"/>
          <w:szCs w:val="24"/>
        </w:rPr>
        <w:t xml:space="preserve"> entity</w:t>
      </w:r>
      <w:del w:id="583" w:author="OFFM" w:date="2024-04-16T10:53:00Z">
        <w:r w:rsidRPr="00F74592">
          <w:rPr>
            <w:rFonts w:ascii="Times New Roman" w:hAnsi="Times New Roman" w:cs="Times New Roman"/>
            <w:sz w:val="24"/>
            <w:szCs w:val="24"/>
          </w:rPr>
          <w:delText xml:space="preserve"> organized for profit. It includes, but is not limited to: </w:delText>
        </w:r>
      </w:del>
      <w:ins w:id="584" w:author="OFFM" w:date="2024-04-16T10:53:00Z">
        <w:r w:rsidR="00F2264C" w:rsidRPr="001C7544">
          <w:rPr>
            <w:rFonts w:ascii="Times New Roman" w:eastAsia="Times New Roman" w:hAnsi="Times New Roman" w:cs="Times New Roman"/>
            <w:sz w:val="24"/>
            <w:szCs w:val="24"/>
          </w:rPr>
          <w:t>.</w:t>
        </w:r>
      </w:ins>
    </w:p>
    <w:p w14:paraId="1F1BE329" w14:textId="77777777" w:rsidR="00817C00" w:rsidRPr="00F74592" w:rsidRDefault="00817C00" w:rsidP="006E4F5E">
      <w:pPr>
        <w:spacing w:after="0" w:line="480" w:lineRule="auto"/>
        <w:ind w:firstLine="720"/>
        <w:contextualSpacing/>
        <w:rPr>
          <w:del w:id="585" w:author="OFFM" w:date="2024-04-16T10:53:00Z"/>
          <w:rFonts w:ascii="Times New Roman" w:hAnsi="Times New Roman" w:cs="Times New Roman"/>
          <w:sz w:val="24"/>
          <w:szCs w:val="24"/>
        </w:rPr>
      </w:pPr>
      <w:del w:id="586" w:author="OFFM" w:date="2024-04-16T10:53:00Z">
        <w:r w:rsidRPr="00F74592">
          <w:rPr>
            <w:rFonts w:ascii="Times New Roman" w:hAnsi="Times New Roman" w:cs="Times New Roman"/>
            <w:sz w:val="24"/>
            <w:szCs w:val="24"/>
          </w:rPr>
          <w:lastRenderedPageBreak/>
          <w:delText xml:space="preserve">(a) An “S corporation” incorporated under Subchapter S of the Internal Revenue Code; </w:delText>
        </w:r>
      </w:del>
    </w:p>
    <w:p w14:paraId="0BE663AF" w14:textId="77777777" w:rsidR="00817C00" w:rsidRPr="00F74592" w:rsidRDefault="00817C00" w:rsidP="006E4F5E">
      <w:pPr>
        <w:spacing w:after="0" w:line="480" w:lineRule="auto"/>
        <w:ind w:firstLine="720"/>
        <w:contextualSpacing/>
        <w:rPr>
          <w:del w:id="587" w:author="OFFM" w:date="2024-04-16T10:53:00Z"/>
          <w:rFonts w:ascii="Times New Roman" w:hAnsi="Times New Roman" w:cs="Times New Roman"/>
          <w:sz w:val="24"/>
          <w:szCs w:val="24"/>
        </w:rPr>
      </w:pPr>
      <w:del w:id="588" w:author="OFFM" w:date="2024-04-16T10:53:00Z">
        <w:r w:rsidRPr="00F74592">
          <w:rPr>
            <w:rFonts w:ascii="Times New Roman" w:hAnsi="Times New Roman" w:cs="Times New Roman"/>
            <w:sz w:val="24"/>
            <w:szCs w:val="24"/>
          </w:rPr>
          <w:delText xml:space="preserve">(b) A corporation incorporated under another authority; </w:delText>
        </w:r>
      </w:del>
    </w:p>
    <w:p w14:paraId="208AD524" w14:textId="77777777" w:rsidR="00817C00" w:rsidRPr="00F74592" w:rsidRDefault="00817C00" w:rsidP="006E4F5E">
      <w:pPr>
        <w:spacing w:after="0" w:line="480" w:lineRule="auto"/>
        <w:ind w:firstLine="720"/>
        <w:contextualSpacing/>
        <w:rPr>
          <w:del w:id="589" w:author="OFFM" w:date="2024-04-16T10:53:00Z"/>
          <w:rFonts w:ascii="Times New Roman" w:hAnsi="Times New Roman" w:cs="Times New Roman"/>
          <w:sz w:val="24"/>
          <w:szCs w:val="24"/>
        </w:rPr>
      </w:pPr>
      <w:del w:id="590" w:author="OFFM" w:date="2024-04-16T10:53:00Z">
        <w:r w:rsidRPr="00F74592">
          <w:rPr>
            <w:rFonts w:ascii="Times New Roman" w:hAnsi="Times New Roman" w:cs="Times New Roman"/>
            <w:sz w:val="24"/>
            <w:szCs w:val="24"/>
          </w:rPr>
          <w:delText xml:space="preserve">(c) A partnership; </w:delText>
        </w:r>
      </w:del>
    </w:p>
    <w:p w14:paraId="091F9222" w14:textId="77777777" w:rsidR="00817C00" w:rsidRPr="00F74592" w:rsidRDefault="00817C00" w:rsidP="006E4F5E">
      <w:pPr>
        <w:spacing w:after="0" w:line="480" w:lineRule="auto"/>
        <w:ind w:firstLine="720"/>
        <w:contextualSpacing/>
        <w:rPr>
          <w:del w:id="591" w:author="OFFM" w:date="2024-04-16T10:53:00Z"/>
          <w:rFonts w:ascii="Times New Roman" w:hAnsi="Times New Roman" w:cs="Times New Roman"/>
          <w:sz w:val="24"/>
          <w:szCs w:val="24"/>
        </w:rPr>
      </w:pPr>
      <w:del w:id="592" w:author="OFFM" w:date="2024-04-16T10:53:00Z">
        <w:r w:rsidRPr="00F74592">
          <w:rPr>
            <w:rFonts w:ascii="Times New Roman" w:hAnsi="Times New Roman" w:cs="Times New Roman"/>
            <w:sz w:val="24"/>
            <w:szCs w:val="24"/>
          </w:rPr>
          <w:delText xml:space="preserve">(d) A limited liability corporation or partnership; and </w:delText>
        </w:r>
      </w:del>
    </w:p>
    <w:p w14:paraId="1B35E3D7" w14:textId="77777777" w:rsidR="00817C00" w:rsidRPr="00F74592" w:rsidRDefault="00817C00" w:rsidP="006E4F5E">
      <w:pPr>
        <w:spacing w:after="0" w:line="480" w:lineRule="auto"/>
        <w:ind w:firstLine="720"/>
        <w:contextualSpacing/>
        <w:rPr>
          <w:del w:id="593" w:author="OFFM" w:date="2024-04-16T10:53:00Z"/>
          <w:rFonts w:ascii="Times New Roman" w:hAnsi="Times New Roman" w:cs="Times New Roman"/>
          <w:sz w:val="24"/>
          <w:szCs w:val="24"/>
        </w:rPr>
      </w:pPr>
      <w:del w:id="594" w:author="OFFM" w:date="2024-04-16T10:53:00Z">
        <w:r w:rsidRPr="00F74592">
          <w:rPr>
            <w:rFonts w:ascii="Times New Roman" w:hAnsi="Times New Roman" w:cs="Times New Roman"/>
            <w:sz w:val="24"/>
            <w:szCs w:val="24"/>
          </w:rPr>
          <w:delText xml:space="preserve">(e) A sole proprietorship. </w:delText>
        </w:r>
      </w:del>
    </w:p>
    <w:p w14:paraId="7D727F80" w14:textId="77777777" w:rsidR="00817C00" w:rsidRPr="00F74592" w:rsidRDefault="00817C00" w:rsidP="00F74592">
      <w:pPr>
        <w:spacing w:after="0" w:line="480" w:lineRule="auto"/>
        <w:contextualSpacing/>
        <w:rPr>
          <w:del w:id="595" w:author="OFFM" w:date="2024-04-16T10:53:00Z"/>
          <w:rFonts w:ascii="Times New Roman" w:hAnsi="Times New Roman" w:cs="Times New Roman"/>
          <w:b/>
          <w:bCs/>
          <w:sz w:val="24"/>
          <w:szCs w:val="24"/>
        </w:rPr>
      </w:pPr>
      <w:del w:id="596" w:author="OFFM" w:date="2024-04-16T10:53:00Z">
        <w:r w:rsidRPr="00F74592">
          <w:rPr>
            <w:rFonts w:ascii="Times New Roman" w:hAnsi="Times New Roman" w:cs="Times New Roman"/>
            <w:b/>
            <w:bCs/>
            <w:sz w:val="24"/>
            <w:szCs w:val="24"/>
          </w:rPr>
          <w:delText>§ 25.430 Foreign organization.</w:delText>
        </w:r>
      </w:del>
    </w:p>
    <w:p w14:paraId="2C924DE2" w14:textId="77777777" w:rsidR="00817C00" w:rsidRPr="00F74592" w:rsidRDefault="00817C00" w:rsidP="006E4F5E">
      <w:pPr>
        <w:spacing w:after="0" w:line="480" w:lineRule="auto"/>
        <w:ind w:firstLine="720"/>
        <w:contextualSpacing/>
        <w:rPr>
          <w:del w:id="597" w:author="OFFM" w:date="2024-04-16T10:53:00Z"/>
          <w:rFonts w:ascii="Times New Roman" w:hAnsi="Times New Roman" w:cs="Times New Roman"/>
          <w:sz w:val="24"/>
          <w:szCs w:val="24"/>
        </w:rPr>
      </w:pPr>
      <w:del w:id="598" w:author="OFFM" w:date="2024-04-16T10:53:00Z">
        <w:r w:rsidRPr="00C02568">
          <w:rPr>
            <w:rFonts w:ascii="Times New Roman" w:hAnsi="Times New Roman" w:cs="Times New Roman"/>
            <w:i/>
            <w:iCs/>
            <w:sz w:val="24"/>
            <w:szCs w:val="24"/>
          </w:rPr>
          <w:delText>Foreign organization</w:delText>
        </w:r>
        <w:r w:rsidRPr="00F74592">
          <w:rPr>
            <w:rFonts w:ascii="Times New Roman" w:hAnsi="Times New Roman" w:cs="Times New Roman"/>
            <w:sz w:val="24"/>
            <w:szCs w:val="24"/>
          </w:rPr>
          <w:delText xml:space="preserve"> has the meaning given in 2 CFR 200.1. </w:delText>
        </w:r>
      </w:del>
    </w:p>
    <w:p w14:paraId="03C29EA9" w14:textId="77777777" w:rsidR="00817C00" w:rsidRPr="00F74592" w:rsidRDefault="00817C00" w:rsidP="00F74592">
      <w:pPr>
        <w:spacing w:after="0" w:line="480" w:lineRule="auto"/>
        <w:contextualSpacing/>
        <w:rPr>
          <w:del w:id="599" w:author="OFFM" w:date="2024-04-16T10:53:00Z"/>
          <w:rFonts w:ascii="Times New Roman" w:hAnsi="Times New Roman" w:cs="Times New Roman"/>
          <w:b/>
          <w:bCs/>
          <w:sz w:val="24"/>
          <w:szCs w:val="24"/>
        </w:rPr>
      </w:pPr>
      <w:del w:id="600" w:author="OFFM" w:date="2024-04-16T10:53:00Z">
        <w:r w:rsidRPr="00F74592">
          <w:rPr>
            <w:rFonts w:ascii="Times New Roman" w:hAnsi="Times New Roman" w:cs="Times New Roman"/>
            <w:b/>
            <w:bCs/>
            <w:sz w:val="24"/>
            <w:szCs w:val="24"/>
          </w:rPr>
          <w:delText>§ 25.431 Foreign public entity.</w:delText>
        </w:r>
      </w:del>
    </w:p>
    <w:p w14:paraId="5C4D7EC7" w14:textId="77777777" w:rsidR="00817C00" w:rsidRPr="00F74592" w:rsidRDefault="00817C00" w:rsidP="006E4F5E">
      <w:pPr>
        <w:spacing w:after="0" w:line="480" w:lineRule="auto"/>
        <w:ind w:firstLine="720"/>
        <w:contextualSpacing/>
        <w:rPr>
          <w:del w:id="601" w:author="OFFM" w:date="2024-04-16T10:53:00Z"/>
          <w:rFonts w:ascii="Times New Roman" w:hAnsi="Times New Roman" w:cs="Times New Roman"/>
          <w:sz w:val="24"/>
          <w:szCs w:val="24"/>
        </w:rPr>
      </w:pPr>
      <w:del w:id="602" w:author="OFFM" w:date="2024-04-16T10:53:00Z">
        <w:r w:rsidRPr="00C02568">
          <w:rPr>
            <w:rFonts w:ascii="Times New Roman" w:hAnsi="Times New Roman" w:cs="Times New Roman"/>
            <w:i/>
            <w:iCs/>
            <w:sz w:val="24"/>
            <w:szCs w:val="24"/>
          </w:rPr>
          <w:delText>Foreign public entity</w:delText>
        </w:r>
        <w:r w:rsidRPr="00F74592">
          <w:rPr>
            <w:rFonts w:ascii="Times New Roman" w:hAnsi="Times New Roman" w:cs="Times New Roman"/>
            <w:sz w:val="24"/>
            <w:szCs w:val="24"/>
          </w:rPr>
          <w:delText xml:space="preserve"> has the meaning given in 2 CFR 200.1. </w:delText>
        </w:r>
      </w:del>
    </w:p>
    <w:p w14:paraId="240579C7" w14:textId="77777777" w:rsidR="00817C00" w:rsidRPr="00F74592" w:rsidRDefault="00817C00" w:rsidP="00F74592">
      <w:pPr>
        <w:spacing w:after="0" w:line="480" w:lineRule="auto"/>
        <w:contextualSpacing/>
        <w:rPr>
          <w:del w:id="603" w:author="OFFM" w:date="2024-04-16T10:53:00Z"/>
          <w:rFonts w:ascii="Times New Roman" w:hAnsi="Times New Roman" w:cs="Times New Roman"/>
          <w:b/>
          <w:bCs/>
          <w:sz w:val="24"/>
          <w:szCs w:val="24"/>
        </w:rPr>
      </w:pPr>
      <w:del w:id="604" w:author="OFFM" w:date="2024-04-16T10:53:00Z">
        <w:r w:rsidRPr="00F74592">
          <w:rPr>
            <w:rFonts w:ascii="Times New Roman" w:hAnsi="Times New Roman" w:cs="Times New Roman"/>
            <w:b/>
            <w:bCs/>
            <w:sz w:val="24"/>
            <w:szCs w:val="24"/>
          </w:rPr>
          <w:delText>§ 25.432 Highest level owner.</w:delText>
        </w:r>
      </w:del>
    </w:p>
    <w:p w14:paraId="011D86D6" w14:textId="77777777" w:rsidR="00817C00" w:rsidRPr="00F74592" w:rsidRDefault="00817C00" w:rsidP="006E4F5E">
      <w:pPr>
        <w:spacing w:after="0" w:line="480" w:lineRule="auto"/>
        <w:ind w:firstLine="720"/>
        <w:contextualSpacing/>
        <w:rPr>
          <w:del w:id="605" w:author="OFFM" w:date="2024-04-16T10:53:00Z"/>
          <w:rFonts w:ascii="Times New Roman" w:hAnsi="Times New Roman" w:cs="Times New Roman"/>
          <w:sz w:val="24"/>
          <w:szCs w:val="24"/>
        </w:rPr>
      </w:pPr>
      <w:del w:id="606" w:author="OFFM" w:date="2024-04-16T10:53:00Z">
        <w:r w:rsidRPr="00C02568">
          <w:rPr>
            <w:rFonts w:ascii="Times New Roman" w:hAnsi="Times New Roman" w:cs="Times New Roman"/>
            <w:i/>
            <w:iCs/>
            <w:sz w:val="24"/>
            <w:szCs w:val="24"/>
          </w:rPr>
          <w:delText xml:space="preserve">Highest level owner </w:delText>
        </w:r>
        <w:r w:rsidRPr="00F74592">
          <w:rPr>
            <w:rFonts w:ascii="Times New Roman" w:hAnsi="Times New Roman" w:cs="Times New Roman"/>
            <w:sz w:val="24"/>
            <w:szCs w:val="24"/>
          </w:rPr>
          <w:delText xml:space="preserve">has the meaning given in 2 CFR 200.1. </w:delText>
        </w:r>
      </w:del>
    </w:p>
    <w:p w14:paraId="64CA746A" w14:textId="77777777" w:rsidR="00817C00" w:rsidRPr="00F74592" w:rsidRDefault="00817C00" w:rsidP="00F74592">
      <w:pPr>
        <w:spacing w:after="0" w:line="480" w:lineRule="auto"/>
        <w:contextualSpacing/>
        <w:rPr>
          <w:del w:id="607" w:author="OFFM" w:date="2024-04-16T10:53:00Z"/>
          <w:rFonts w:ascii="Times New Roman" w:hAnsi="Times New Roman" w:cs="Times New Roman"/>
          <w:b/>
          <w:bCs/>
          <w:sz w:val="24"/>
          <w:szCs w:val="24"/>
        </w:rPr>
      </w:pPr>
      <w:del w:id="608" w:author="OFFM" w:date="2024-04-16T10:53:00Z">
        <w:r w:rsidRPr="00F74592">
          <w:rPr>
            <w:rFonts w:ascii="Times New Roman" w:hAnsi="Times New Roman" w:cs="Times New Roman"/>
            <w:b/>
            <w:bCs/>
            <w:sz w:val="24"/>
            <w:szCs w:val="24"/>
          </w:rPr>
          <w:delText>§ 25.433 Indian Tribe (or “federally recognized Indian Tribe”).</w:delText>
        </w:r>
      </w:del>
    </w:p>
    <w:p w14:paraId="45E0FAF3" w14:textId="77777777" w:rsidR="00817C00" w:rsidRPr="00F74592" w:rsidRDefault="00817C00" w:rsidP="006E4F5E">
      <w:pPr>
        <w:spacing w:after="0" w:line="480" w:lineRule="auto"/>
        <w:ind w:firstLine="720"/>
        <w:contextualSpacing/>
        <w:rPr>
          <w:del w:id="609" w:author="OFFM" w:date="2024-04-16T10:53:00Z"/>
          <w:rFonts w:ascii="Times New Roman" w:hAnsi="Times New Roman" w:cs="Times New Roman"/>
          <w:sz w:val="24"/>
          <w:szCs w:val="24"/>
        </w:rPr>
      </w:pPr>
      <w:del w:id="610" w:author="OFFM" w:date="2024-04-16T10:53:00Z">
        <w:r w:rsidRPr="00C02568">
          <w:rPr>
            <w:rFonts w:ascii="Times New Roman" w:hAnsi="Times New Roman" w:cs="Times New Roman"/>
            <w:i/>
            <w:iCs/>
            <w:sz w:val="24"/>
            <w:szCs w:val="24"/>
          </w:rPr>
          <w:delText>Indian Tribe</w:delText>
        </w:r>
        <w:r w:rsidRPr="00F74592">
          <w:rPr>
            <w:rFonts w:ascii="Times New Roman" w:hAnsi="Times New Roman" w:cs="Times New Roman"/>
            <w:sz w:val="24"/>
            <w:szCs w:val="24"/>
          </w:rPr>
          <w:delText xml:space="preserve"> (or “federally recognized Indian Tribe”) has the meaning given in 2 CFR 200.1. </w:delText>
        </w:r>
      </w:del>
    </w:p>
    <w:p w14:paraId="6308058E" w14:textId="77777777" w:rsidR="00817C00" w:rsidRPr="00F74592" w:rsidRDefault="00817C00" w:rsidP="00F74592">
      <w:pPr>
        <w:spacing w:after="0" w:line="480" w:lineRule="auto"/>
        <w:contextualSpacing/>
        <w:rPr>
          <w:del w:id="611" w:author="OFFM" w:date="2024-04-16T10:53:00Z"/>
          <w:rFonts w:ascii="Times New Roman" w:hAnsi="Times New Roman" w:cs="Times New Roman"/>
          <w:b/>
          <w:bCs/>
          <w:sz w:val="24"/>
          <w:szCs w:val="24"/>
        </w:rPr>
      </w:pPr>
      <w:del w:id="612" w:author="OFFM" w:date="2024-04-16T10:53:00Z">
        <w:r w:rsidRPr="00F74592">
          <w:rPr>
            <w:rFonts w:ascii="Times New Roman" w:hAnsi="Times New Roman" w:cs="Times New Roman"/>
            <w:b/>
            <w:bCs/>
            <w:sz w:val="24"/>
            <w:szCs w:val="24"/>
          </w:rPr>
          <w:delText>§ 25.440 Local government.</w:delText>
        </w:r>
      </w:del>
    </w:p>
    <w:p w14:paraId="45CA0B27" w14:textId="77777777" w:rsidR="00817C00" w:rsidRPr="00F74592" w:rsidRDefault="00817C00" w:rsidP="006E4F5E">
      <w:pPr>
        <w:spacing w:after="0" w:line="480" w:lineRule="auto"/>
        <w:ind w:firstLine="720"/>
        <w:contextualSpacing/>
        <w:rPr>
          <w:del w:id="613" w:author="OFFM" w:date="2024-04-16T10:53:00Z"/>
          <w:rFonts w:ascii="Times New Roman" w:hAnsi="Times New Roman" w:cs="Times New Roman"/>
          <w:sz w:val="24"/>
          <w:szCs w:val="24"/>
        </w:rPr>
      </w:pPr>
      <w:del w:id="614" w:author="OFFM" w:date="2024-04-16T10:53:00Z">
        <w:r w:rsidRPr="00C02568">
          <w:rPr>
            <w:rFonts w:ascii="Times New Roman" w:hAnsi="Times New Roman" w:cs="Times New Roman"/>
            <w:i/>
            <w:iCs/>
            <w:sz w:val="24"/>
            <w:szCs w:val="24"/>
          </w:rPr>
          <w:delText>Local government</w:delText>
        </w:r>
        <w:r w:rsidRPr="00F74592">
          <w:rPr>
            <w:rFonts w:ascii="Times New Roman" w:hAnsi="Times New Roman" w:cs="Times New Roman"/>
            <w:sz w:val="24"/>
            <w:szCs w:val="24"/>
          </w:rPr>
          <w:delText xml:space="preserve"> has the meaning given in 2 CFR 200.1. </w:delText>
        </w:r>
      </w:del>
    </w:p>
    <w:p w14:paraId="731AA697" w14:textId="77777777" w:rsidR="00817C00" w:rsidRPr="00F74592" w:rsidRDefault="00817C00" w:rsidP="00F74592">
      <w:pPr>
        <w:spacing w:after="0" w:line="480" w:lineRule="auto"/>
        <w:contextualSpacing/>
        <w:rPr>
          <w:del w:id="615" w:author="OFFM" w:date="2024-04-16T10:53:00Z"/>
          <w:rFonts w:ascii="Times New Roman" w:hAnsi="Times New Roman" w:cs="Times New Roman"/>
          <w:b/>
          <w:bCs/>
          <w:sz w:val="24"/>
          <w:szCs w:val="24"/>
        </w:rPr>
      </w:pPr>
      <w:del w:id="616" w:author="OFFM" w:date="2024-04-16T10:53:00Z">
        <w:r w:rsidRPr="00F74592">
          <w:rPr>
            <w:rFonts w:ascii="Times New Roman" w:hAnsi="Times New Roman" w:cs="Times New Roman"/>
            <w:b/>
            <w:bCs/>
            <w:sz w:val="24"/>
            <w:szCs w:val="24"/>
          </w:rPr>
          <w:delText>§ 25.443 Non-Federal entity.</w:delText>
        </w:r>
      </w:del>
    </w:p>
    <w:p w14:paraId="6075DD60" w14:textId="77777777" w:rsidR="00817C00" w:rsidRPr="00F74592" w:rsidRDefault="00817C00" w:rsidP="006E4F5E">
      <w:pPr>
        <w:spacing w:after="0" w:line="480" w:lineRule="auto"/>
        <w:ind w:firstLine="720"/>
        <w:contextualSpacing/>
        <w:rPr>
          <w:del w:id="617" w:author="OFFM" w:date="2024-04-16T10:53:00Z"/>
          <w:rFonts w:ascii="Times New Roman" w:hAnsi="Times New Roman" w:cs="Times New Roman"/>
          <w:sz w:val="24"/>
          <w:szCs w:val="24"/>
        </w:rPr>
      </w:pPr>
      <w:del w:id="618" w:author="OFFM" w:date="2024-04-16T10:53:00Z">
        <w:r w:rsidRPr="00C02568">
          <w:rPr>
            <w:rFonts w:ascii="Times New Roman" w:hAnsi="Times New Roman" w:cs="Times New Roman"/>
            <w:i/>
            <w:iCs/>
            <w:sz w:val="24"/>
            <w:szCs w:val="24"/>
          </w:rPr>
          <w:delText>Non-Federal entity</w:delText>
        </w:r>
        <w:r w:rsidRPr="00F74592">
          <w:rPr>
            <w:rFonts w:ascii="Times New Roman" w:hAnsi="Times New Roman" w:cs="Times New Roman"/>
            <w:sz w:val="24"/>
            <w:szCs w:val="24"/>
          </w:rPr>
          <w:delText xml:space="preserve">, as it is used in this part, has the meaning given in paragraph C.3 of the award term in appendix A to this part. </w:delText>
        </w:r>
      </w:del>
    </w:p>
    <w:p w14:paraId="24BA82B8" w14:textId="77777777" w:rsidR="00817C00" w:rsidRPr="00F74592" w:rsidRDefault="00817C00" w:rsidP="00F74592">
      <w:pPr>
        <w:spacing w:after="0" w:line="480" w:lineRule="auto"/>
        <w:contextualSpacing/>
        <w:rPr>
          <w:del w:id="619" w:author="OFFM" w:date="2024-04-16T10:53:00Z"/>
          <w:rFonts w:ascii="Times New Roman" w:hAnsi="Times New Roman" w:cs="Times New Roman"/>
          <w:b/>
          <w:bCs/>
          <w:sz w:val="24"/>
          <w:szCs w:val="24"/>
        </w:rPr>
      </w:pPr>
      <w:del w:id="620" w:author="OFFM" w:date="2024-04-16T10:53:00Z">
        <w:r w:rsidRPr="00F74592">
          <w:rPr>
            <w:rFonts w:ascii="Times New Roman" w:hAnsi="Times New Roman" w:cs="Times New Roman"/>
            <w:b/>
            <w:bCs/>
            <w:sz w:val="24"/>
            <w:szCs w:val="24"/>
          </w:rPr>
          <w:delText>§ 25.445 Nonprofit organization.</w:delText>
        </w:r>
      </w:del>
    </w:p>
    <w:p w14:paraId="22359454" w14:textId="77777777" w:rsidR="00817C00" w:rsidRPr="00F74592" w:rsidRDefault="00817C00" w:rsidP="006E4F5E">
      <w:pPr>
        <w:spacing w:after="0" w:line="480" w:lineRule="auto"/>
        <w:ind w:firstLine="720"/>
        <w:contextualSpacing/>
        <w:rPr>
          <w:del w:id="621" w:author="OFFM" w:date="2024-04-16T10:53:00Z"/>
          <w:rFonts w:ascii="Times New Roman" w:hAnsi="Times New Roman" w:cs="Times New Roman"/>
          <w:sz w:val="24"/>
          <w:szCs w:val="24"/>
        </w:rPr>
      </w:pPr>
      <w:del w:id="622" w:author="OFFM" w:date="2024-04-16T10:53:00Z">
        <w:r w:rsidRPr="00C02568">
          <w:rPr>
            <w:rFonts w:ascii="Times New Roman" w:hAnsi="Times New Roman" w:cs="Times New Roman"/>
            <w:i/>
            <w:iCs/>
            <w:sz w:val="24"/>
            <w:szCs w:val="24"/>
          </w:rPr>
          <w:delText>Non-Federal organization</w:delText>
        </w:r>
        <w:r w:rsidRPr="00F74592">
          <w:rPr>
            <w:rFonts w:ascii="Times New Roman" w:hAnsi="Times New Roman" w:cs="Times New Roman"/>
            <w:sz w:val="24"/>
            <w:szCs w:val="24"/>
          </w:rPr>
          <w:delText xml:space="preserve">, has the meaning given in 2 CFR 200.1. </w:delText>
        </w:r>
      </w:del>
    </w:p>
    <w:p w14:paraId="7C8818ED" w14:textId="77777777" w:rsidR="00817C00" w:rsidRPr="00F74592" w:rsidRDefault="00817C00" w:rsidP="00F74592">
      <w:pPr>
        <w:spacing w:after="0" w:line="480" w:lineRule="auto"/>
        <w:contextualSpacing/>
        <w:rPr>
          <w:del w:id="623" w:author="OFFM" w:date="2024-04-16T10:53:00Z"/>
          <w:rFonts w:ascii="Times New Roman" w:hAnsi="Times New Roman" w:cs="Times New Roman"/>
          <w:b/>
          <w:bCs/>
          <w:sz w:val="24"/>
          <w:szCs w:val="24"/>
        </w:rPr>
      </w:pPr>
      <w:del w:id="624" w:author="OFFM" w:date="2024-04-16T10:53:00Z">
        <w:r w:rsidRPr="00F74592">
          <w:rPr>
            <w:rFonts w:ascii="Times New Roman" w:hAnsi="Times New Roman" w:cs="Times New Roman"/>
            <w:b/>
            <w:bCs/>
            <w:sz w:val="24"/>
            <w:szCs w:val="24"/>
          </w:rPr>
          <w:delText>§ 25.447 Predecessor.</w:delText>
        </w:r>
      </w:del>
    </w:p>
    <w:p w14:paraId="0C314811" w14:textId="77777777" w:rsidR="00817C00" w:rsidRPr="00F74592" w:rsidRDefault="00817C00" w:rsidP="006E4F5E">
      <w:pPr>
        <w:spacing w:after="0" w:line="480" w:lineRule="auto"/>
        <w:ind w:firstLine="720"/>
        <w:contextualSpacing/>
        <w:rPr>
          <w:del w:id="625" w:author="OFFM" w:date="2024-04-16T10:53:00Z"/>
          <w:rFonts w:ascii="Times New Roman" w:hAnsi="Times New Roman" w:cs="Times New Roman"/>
          <w:sz w:val="24"/>
          <w:szCs w:val="24"/>
        </w:rPr>
      </w:pPr>
      <w:del w:id="626" w:author="OFFM" w:date="2024-04-16T10:53:00Z">
        <w:r w:rsidRPr="00C02568">
          <w:rPr>
            <w:rFonts w:ascii="Times New Roman" w:hAnsi="Times New Roman" w:cs="Times New Roman"/>
            <w:i/>
            <w:iCs/>
            <w:sz w:val="24"/>
            <w:szCs w:val="24"/>
          </w:rPr>
          <w:delText>Predecessor</w:delText>
        </w:r>
        <w:r w:rsidRPr="00F74592">
          <w:rPr>
            <w:rFonts w:ascii="Times New Roman" w:hAnsi="Times New Roman" w:cs="Times New Roman"/>
            <w:sz w:val="24"/>
            <w:szCs w:val="24"/>
          </w:rPr>
          <w:delText xml:space="preserve"> means a non-Federal entity that is replaced by a successor and includes any predecessors of the predecessor. </w:delText>
        </w:r>
      </w:del>
    </w:p>
    <w:p w14:paraId="59A67357" w14:textId="77777777" w:rsidR="00817C00" w:rsidRPr="00F74592" w:rsidRDefault="00817C00" w:rsidP="00F74592">
      <w:pPr>
        <w:spacing w:after="0" w:line="480" w:lineRule="auto"/>
        <w:contextualSpacing/>
        <w:rPr>
          <w:del w:id="627" w:author="OFFM" w:date="2024-04-16T10:53:00Z"/>
          <w:rFonts w:ascii="Times New Roman" w:hAnsi="Times New Roman" w:cs="Times New Roman"/>
          <w:b/>
          <w:bCs/>
          <w:sz w:val="24"/>
          <w:szCs w:val="24"/>
        </w:rPr>
      </w:pPr>
      <w:del w:id="628" w:author="OFFM" w:date="2024-04-16T10:53:00Z">
        <w:r w:rsidRPr="00F74592">
          <w:rPr>
            <w:rFonts w:ascii="Times New Roman" w:hAnsi="Times New Roman" w:cs="Times New Roman"/>
            <w:b/>
            <w:bCs/>
            <w:sz w:val="24"/>
            <w:szCs w:val="24"/>
          </w:rPr>
          <w:delText>§ 25.450 State.</w:delText>
        </w:r>
      </w:del>
    </w:p>
    <w:p w14:paraId="61A3AF2A" w14:textId="77777777" w:rsidR="00817C00" w:rsidRPr="00F74592" w:rsidRDefault="00817C00" w:rsidP="006E4F5E">
      <w:pPr>
        <w:spacing w:after="0" w:line="480" w:lineRule="auto"/>
        <w:ind w:firstLine="720"/>
        <w:contextualSpacing/>
        <w:rPr>
          <w:del w:id="629" w:author="OFFM" w:date="2024-04-16T10:53:00Z"/>
          <w:rFonts w:ascii="Times New Roman" w:hAnsi="Times New Roman" w:cs="Times New Roman"/>
          <w:sz w:val="24"/>
          <w:szCs w:val="24"/>
        </w:rPr>
      </w:pPr>
      <w:del w:id="630" w:author="OFFM" w:date="2024-04-16T10:53:00Z">
        <w:r w:rsidRPr="00C02568">
          <w:rPr>
            <w:rFonts w:ascii="Times New Roman" w:hAnsi="Times New Roman" w:cs="Times New Roman"/>
            <w:i/>
            <w:iCs/>
            <w:sz w:val="24"/>
            <w:szCs w:val="24"/>
          </w:rPr>
          <w:lastRenderedPageBreak/>
          <w:delText>State</w:delText>
        </w:r>
        <w:r w:rsidRPr="00F74592">
          <w:rPr>
            <w:rFonts w:ascii="Times New Roman" w:hAnsi="Times New Roman" w:cs="Times New Roman"/>
            <w:sz w:val="24"/>
            <w:szCs w:val="24"/>
          </w:rPr>
          <w:delText xml:space="preserve"> has the meaning given in 2 CFR 200.1. </w:delText>
        </w:r>
      </w:del>
    </w:p>
    <w:p w14:paraId="5F83C0F0" w14:textId="77777777" w:rsidR="00817C00" w:rsidRPr="00F74592" w:rsidRDefault="00817C00" w:rsidP="00F74592">
      <w:pPr>
        <w:spacing w:after="0" w:line="480" w:lineRule="auto"/>
        <w:contextualSpacing/>
        <w:rPr>
          <w:del w:id="631" w:author="OFFM" w:date="2024-04-16T10:53:00Z"/>
          <w:rFonts w:ascii="Times New Roman" w:hAnsi="Times New Roman" w:cs="Times New Roman"/>
          <w:b/>
          <w:bCs/>
          <w:sz w:val="24"/>
          <w:szCs w:val="24"/>
        </w:rPr>
      </w:pPr>
      <w:del w:id="632" w:author="OFFM" w:date="2024-04-16T10:53:00Z">
        <w:r w:rsidRPr="00F74592">
          <w:rPr>
            <w:rFonts w:ascii="Times New Roman" w:hAnsi="Times New Roman" w:cs="Times New Roman"/>
            <w:b/>
            <w:bCs/>
            <w:sz w:val="24"/>
            <w:szCs w:val="24"/>
          </w:rPr>
          <w:delText>§ 25.455 Subaward.</w:delText>
        </w:r>
      </w:del>
    </w:p>
    <w:p w14:paraId="5C8D997E" w14:textId="77777777" w:rsidR="000B5224" w:rsidRPr="001C7544" w:rsidRDefault="00F2264C" w:rsidP="00EE335C">
      <w:pPr>
        <w:spacing w:after="0" w:line="480" w:lineRule="auto"/>
        <w:ind w:left="180" w:firstLine="540"/>
        <w:contextualSpacing/>
        <w:rPr>
          <w:moveFrom w:id="633" w:author="OFFM" w:date="2024-04-16T10:53:00Z"/>
          <w:rFonts w:ascii="Times New Roman" w:eastAsia="Times New Roman" w:hAnsi="Times New Roman" w:cs="Times New Roman"/>
          <w:sz w:val="24"/>
          <w:szCs w:val="24"/>
        </w:rPr>
      </w:pPr>
      <w:moveFromRangeStart w:id="634" w:author="OFFM" w:date="2024-04-16T10:53:00Z" w:name="move164157218"/>
      <w:moveFrom w:id="635" w:author="OFFM" w:date="2024-04-16T10:53:00Z">
        <w:r w:rsidRPr="001C7544">
          <w:rPr>
            <w:rFonts w:ascii="Times New Roman" w:eastAsia="Times New Roman" w:hAnsi="Times New Roman" w:cs="Times New Roman"/>
            <w:i/>
            <w:iCs/>
            <w:sz w:val="24"/>
            <w:szCs w:val="24"/>
          </w:rPr>
          <w:t>Subaward</w:t>
        </w:r>
        <w:r w:rsidRPr="001C7544">
          <w:rPr>
            <w:rFonts w:ascii="Times New Roman" w:eastAsia="Times New Roman" w:hAnsi="Times New Roman" w:cs="Times New Roman"/>
            <w:sz w:val="24"/>
            <w:szCs w:val="24"/>
          </w:rPr>
          <w:t xml:space="preserve"> has the meaning given in 2 CFR 200.1. </w:t>
        </w:r>
      </w:moveFrom>
    </w:p>
    <w:moveFromRangeEnd w:id="634"/>
    <w:p w14:paraId="3F465C9A" w14:textId="77777777" w:rsidR="00817C00" w:rsidRPr="00F74592" w:rsidRDefault="00817C00" w:rsidP="00F74592">
      <w:pPr>
        <w:spacing w:after="0" w:line="480" w:lineRule="auto"/>
        <w:contextualSpacing/>
        <w:rPr>
          <w:del w:id="636" w:author="OFFM" w:date="2024-04-16T10:53:00Z"/>
          <w:rFonts w:ascii="Times New Roman" w:hAnsi="Times New Roman" w:cs="Times New Roman"/>
          <w:b/>
          <w:bCs/>
          <w:sz w:val="24"/>
          <w:szCs w:val="24"/>
        </w:rPr>
      </w:pPr>
      <w:del w:id="637" w:author="OFFM" w:date="2024-04-16T10:53:00Z">
        <w:r w:rsidRPr="00F74592">
          <w:rPr>
            <w:rFonts w:ascii="Times New Roman" w:hAnsi="Times New Roman" w:cs="Times New Roman"/>
            <w:b/>
            <w:bCs/>
            <w:sz w:val="24"/>
            <w:szCs w:val="24"/>
          </w:rPr>
          <w:delText>§ 25.460 Subrecipient.</w:delText>
        </w:r>
      </w:del>
    </w:p>
    <w:p w14:paraId="095B5405" w14:textId="77777777" w:rsidR="00817C00" w:rsidRPr="00F74592" w:rsidRDefault="00817C00" w:rsidP="006E4F5E">
      <w:pPr>
        <w:spacing w:after="0" w:line="480" w:lineRule="auto"/>
        <w:ind w:firstLine="720"/>
        <w:contextualSpacing/>
        <w:rPr>
          <w:del w:id="638" w:author="OFFM" w:date="2024-04-16T10:53:00Z"/>
          <w:rFonts w:ascii="Times New Roman" w:hAnsi="Times New Roman" w:cs="Times New Roman"/>
          <w:sz w:val="24"/>
          <w:szCs w:val="24"/>
        </w:rPr>
      </w:pPr>
      <w:del w:id="639" w:author="OFFM" w:date="2024-04-16T10:53:00Z">
        <w:r w:rsidRPr="00C02568">
          <w:rPr>
            <w:rFonts w:ascii="Times New Roman" w:hAnsi="Times New Roman" w:cs="Times New Roman"/>
            <w:i/>
            <w:iCs/>
            <w:sz w:val="24"/>
            <w:szCs w:val="24"/>
          </w:rPr>
          <w:delText>Subrecipient</w:delText>
        </w:r>
        <w:r w:rsidRPr="00F74592">
          <w:rPr>
            <w:rFonts w:ascii="Times New Roman" w:hAnsi="Times New Roman" w:cs="Times New Roman"/>
            <w:sz w:val="24"/>
            <w:szCs w:val="24"/>
          </w:rPr>
          <w:delText xml:space="preserve"> has the meaning given in 2 CR 200.1. </w:delText>
        </w:r>
      </w:del>
    </w:p>
    <w:p w14:paraId="0FB2EFA7" w14:textId="77777777" w:rsidR="00817C00" w:rsidRPr="00F74592" w:rsidRDefault="00817C00" w:rsidP="00F74592">
      <w:pPr>
        <w:spacing w:after="0" w:line="480" w:lineRule="auto"/>
        <w:contextualSpacing/>
        <w:rPr>
          <w:del w:id="640" w:author="OFFM" w:date="2024-04-16T10:53:00Z"/>
          <w:rFonts w:ascii="Times New Roman" w:hAnsi="Times New Roman" w:cs="Times New Roman"/>
          <w:b/>
          <w:bCs/>
          <w:sz w:val="24"/>
          <w:szCs w:val="24"/>
        </w:rPr>
      </w:pPr>
      <w:del w:id="641" w:author="OFFM" w:date="2024-04-16T10:53:00Z">
        <w:r w:rsidRPr="00F74592">
          <w:rPr>
            <w:rFonts w:ascii="Times New Roman" w:hAnsi="Times New Roman" w:cs="Times New Roman"/>
            <w:b/>
            <w:bCs/>
            <w:sz w:val="24"/>
            <w:szCs w:val="24"/>
          </w:rPr>
          <w:delText>§ 25.462 Subsidiary.</w:delText>
        </w:r>
      </w:del>
    </w:p>
    <w:p w14:paraId="5EA0971C" w14:textId="77777777" w:rsidR="00817C00" w:rsidRPr="00F74592" w:rsidRDefault="00817C00" w:rsidP="006E4F5E">
      <w:pPr>
        <w:spacing w:after="0" w:line="480" w:lineRule="auto"/>
        <w:ind w:firstLine="720"/>
        <w:contextualSpacing/>
        <w:rPr>
          <w:del w:id="642" w:author="OFFM" w:date="2024-04-16T10:53:00Z"/>
          <w:rFonts w:ascii="Times New Roman" w:hAnsi="Times New Roman" w:cs="Times New Roman"/>
          <w:sz w:val="24"/>
          <w:szCs w:val="24"/>
        </w:rPr>
      </w:pPr>
      <w:del w:id="643" w:author="OFFM" w:date="2024-04-16T10:53:00Z">
        <w:r w:rsidRPr="00C02568">
          <w:rPr>
            <w:rFonts w:ascii="Times New Roman" w:hAnsi="Times New Roman" w:cs="Times New Roman"/>
            <w:i/>
            <w:iCs/>
            <w:sz w:val="24"/>
            <w:szCs w:val="24"/>
          </w:rPr>
          <w:delText>Subsidiary</w:delText>
        </w:r>
        <w:r w:rsidRPr="00F74592">
          <w:rPr>
            <w:rFonts w:ascii="Times New Roman" w:hAnsi="Times New Roman" w:cs="Times New Roman"/>
            <w:sz w:val="24"/>
            <w:szCs w:val="24"/>
          </w:rPr>
          <w:delText xml:space="preserve"> has the meaning given in 2 CFR 200.1. </w:delText>
        </w:r>
      </w:del>
    </w:p>
    <w:p w14:paraId="51D1E4EA" w14:textId="77777777" w:rsidR="00817C00" w:rsidRPr="00F74592" w:rsidRDefault="00817C00" w:rsidP="00F74592">
      <w:pPr>
        <w:spacing w:after="0" w:line="480" w:lineRule="auto"/>
        <w:contextualSpacing/>
        <w:rPr>
          <w:del w:id="644" w:author="OFFM" w:date="2024-04-16T10:53:00Z"/>
          <w:rFonts w:ascii="Times New Roman" w:hAnsi="Times New Roman" w:cs="Times New Roman"/>
          <w:b/>
          <w:bCs/>
          <w:sz w:val="24"/>
          <w:szCs w:val="24"/>
        </w:rPr>
      </w:pPr>
      <w:del w:id="645" w:author="OFFM" w:date="2024-04-16T10:53:00Z">
        <w:r w:rsidRPr="00F74592">
          <w:rPr>
            <w:rFonts w:ascii="Times New Roman" w:hAnsi="Times New Roman" w:cs="Times New Roman"/>
            <w:b/>
            <w:bCs/>
            <w:sz w:val="24"/>
            <w:szCs w:val="24"/>
          </w:rPr>
          <w:delText>§ 25.465 Successor.</w:delText>
        </w:r>
      </w:del>
    </w:p>
    <w:p w14:paraId="7C47B361" w14:textId="77777777" w:rsidR="00817C00" w:rsidRPr="00F74592" w:rsidRDefault="00817C00" w:rsidP="006E4F5E">
      <w:pPr>
        <w:spacing w:after="0" w:line="480" w:lineRule="auto"/>
        <w:ind w:firstLine="720"/>
        <w:contextualSpacing/>
        <w:rPr>
          <w:del w:id="646" w:author="OFFM" w:date="2024-04-16T10:53:00Z"/>
          <w:rFonts w:ascii="Times New Roman" w:hAnsi="Times New Roman" w:cs="Times New Roman"/>
          <w:sz w:val="24"/>
          <w:szCs w:val="24"/>
        </w:rPr>
      </w:pPr>
      <w:del w:id="647" w:author="OFFM" w:date="2024-04-16T10:53:00Z">
        <w:r w:rsidRPr="00C02568">
          <w:rPr>
            <w:rFonts w:ascii="Times New Roman" w:hAnsi="Times New Roman" w:cs="Times New Roman"/>
            <w:i/>
            <w:iCs/>
            <w:sz w:val="24"/>
            <w:szCs w:val="24"/>
          </w:rPr>
          <w:delText>Successor</w:delText>
        </w:r>
        <w:r w:rsidRPr="00F74592">
          <w:rPr>
            <w:rFonts w:ascii="Times New Roman" w:hAnsi="Times New Roman" w:cs="Times New Roman"/>
            <w:sz w:val="24"/>
            <w:szCs w:val="24"/>
          </w:rPr>
          <w:delText xml:space="preserve"> means a non-Federal entity that has replaced a predecessor by acquiring the assets and carrying out the affairs of the predecessor under a new name (often through acquisition or merger). The term “successor” does not include new offices or divisions of the same company or a company that only changes its name. </w:delText>
        </w:r>
      </w:del>
    </w:p>
    <w:p w14:paraId="32A2F29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Appendix A to Part 25</w:t>
      </w:r>
      <w:r w:rsidRPr="00A63D45">
        <w:rPr>
          <w:sz w:val="24"/>
        </w:rPr>
        <w:t>—</w:t>
      </w:r>
      <w:r w:rsidRPr="001C7544">
        <w:rPr>
          <w:rFonts w:ascii="Times New Roman" w:eastAsia="Times New Roman" w:hAnsi="Times New Roman" w:cs="Times New Roman"/>
          <w:b/>
          <w:bCs/>
          <w:sz w:val="24"/>
          <w:szCs w:val="24"/>
        </w:rPr>
        <w:t xml:space="preserve">Award Term </w:t>
      </w:r>
    </w:p>
    <w:p w14:paraId="30403A1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System for Award Management </w:t>
      </w:r>
      <w:ins w:id="648" w:author="OFFM" w:date="2024-04-16T10:53:00Z">
        <w:r w:rsidRPr="001C7544">
          <w:rPr>
            <w:rFonts w:ascii="Times New Roman" w:eastAsia="Times New Roman" w:hAnsi="Times New Roman" w:cs="Times New Roman"/>
            <w:sz w:val="24"/>
            <w:szCs w:val="24"/>
          </w:rPr>
          <w:t xml:space="preserve">(SAM.gov) </w:t>
        </w:r>
      </w:ins>
      <w:r w:rsidRPr="001C7544">
        <w:rPr>
          <w:rFonts w:ascii="Times New Roman" w:eastAsia="Times New Roman" w:hAnsi="Times New Roman" w:cs="Times New Roman"/>
          <w:sz w:val="24"/>
          <w:szCs w:val="24"/>
        </w:rPr>
        <w:t xml:space="preserve">and Universal Identifier Requirements </w:t>
      </w:r>
    </w:p>
    <w:p w14:paraId="1AE1510F" w14:textId="77777777" w:rsidR="00817C00" w:rsidRPr="00F74592" w:rsidRDefault="00817C00" w:rsidP="006E4F5E">
      <w:pPr>
        <w:spacing w:after="0" w:line="480" w:lineRule="auto"/>
        <w:ind w:firstLine="720"/>
        <w:contextualSpacing/>
        <w:rPr>
          <w:del w:id="649" w:author="OFFM" w:date="2024-04-16T10:53:00Z"/>
          <w:rFonts w:ascii="Times New Roman" w:hAnsi="Times New Roman" w:cs="Times New Roman"/>
          <w:sz w:val="24"/>
          <w:szCs w:val="24"/>
        </w:rPr>
      </w:pPr>
      <w:del w:id="650" w:author="OFFM" w:date="2024-04-16T10:53:00Z">
        <w:r w:rsidRPr="00F74592">
          <w:rPr>
            <w:rFonts w:ascii="Times New Roman" w:hAnsi="Times New Roman" w:cs="Times New Roman"/>
            <w:sz w:val="24"/>
            <w:szCs w:val="24"/>
          </w:rPr>
          <w:delText>A.</w:delText>
        </w:r>
      </w:del>
      <w:ins w:id="651" w:author="OFFM" w:date="2024-04-16T10:53:00Z">
        <w:r w:rsidR="00F2264C" w:rsidRPr="001C7544">
          <w:rPr>
            <w:rFonts w:ascii="Times New Roman" w:eastAsia="Times New Roman" w:hAnsi="Times New Roman" w:cs="Times New Roman"/>
            <w:sz w:val="24"/>
            <w:szCs w:val="24"/>
          </w:rPr>
          <w:t>(a)</w:t>
        </w:r>
      </w:ins>
      <w:r w:rsidR="00F2264C" w:rsidRPr="001C7544">
        <w:rPr>
          <w:rFonts w:ascii="Times New Roman" w:eastAsia="Times New Roman" w:hAnsi="Times New Roman" w:cs="Times New Roman"/>
          <w:sz w:val="24"/>
          <w:szCs w:val="24"/>
        </w:rPr>
        <w:t xml:space="preserve"> </w:t>
      </w:r>
      <w:r w:rsidR="00F2264C" w:rsidRPr="00A63D45">
        <w:rPr>
          <w:rFonts w:ascii="Times New Roman" w:hAnsi="Times New Roman"/>
          <w:i/>
          <w:sz w:val="24"/>
        </w:rPr>
        <w:t>Requirement for System for Award Management</w:t>
      </w:r>
      <w:del w:id="652" w:author="OFFM" w:date="2024-04-16T10:53:00Z">
        <w:r w:rsidRPr="00F74592">
          <w:rPr>
            <w:rFonts w:ascii="Times New Roman" w:hAnsi="Times New Roman" w:cs="Times New Roman"/>
            <w:sz w:val="24"/>
            <w:szCs w:val="24"/>
          </w:rPr>
          <w:delText xml:space="preserve"> </w:delText>
        </w:r>
      </w:del>
    </w:p>
    <w:p w14:paraId="053BB058" w14:textId="420B1CE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653" w:author="OFFM" w:date="2024-04-16T10:53:00Z">
        <w:r w:rsidRPr="001C7544">
          <w:rPr>
            <w:rFonts w:ascii="Times New Roman" w:eastAsia="Times New Roman" w:hAnsi="Times New Roman" w:cs="Times New Roman"/>
            <w:sz w:val="24"/>
            <w:szCs w:val="24"/>
          </w:rPr>
          <w:t>.</w:t>
        </w:r>
        <w:r w:rsidR="00943EEC">
          <w:rPr>
            <w:rFonts w:ascii="Times New Roman" w:eastAsia="Times New Roman" w:hAnsi="Times New Roman" w:cs="Times New Roman"/>
            <w:sz w:val="24"/>
            <w:szCs w:val="24"/>
          </w:rPr>
          <w:t xml:space="preserve"> </w:t>
        </w:r>
        <w:r w:rsidRPr="001C7544">
          <w:rPr>
            <w:rFonts w:ascii="Times New Roman" w:eastAsia="Times New Roman" w:hAnsi="Times New Roman" w:cs="Times New Roman"/>
            <w:sz w:val="24"/>
            <w:szCs w:val="24"/>
          </w:rPr>
          <w:t xml:space="preserve">(1) </w:t>
        </w:r>
      </w:ins>
      <w:r w:rsidRPr="001C7544">
        <w:rPr>
          <w:rFonts w:ascii="Times New Roman" w:eastAsia="Times New Roman" w:hAnsi="Times New Roman" w:cs="Times New Roman"/>
          <w:sz w:val="24"/>
          <w:szCs w:val="24"/>
        </w:rPr>
        <w:t xml:space="preserve">Unless </w:t>
      </w:r>
      <w:del w:id="654" w:author="OFFM" w:date="2024-04-16T10:53:00Z">
        <w:r w:rsidR="00817C00" w:rsidRPr="00F74592">
          <w:rPr>
            <w:rFonts w:ascii="Times New Roman" w:hAnsi="Times New Roman" w:cs="Times New Roman"/>
            <w:sz w:val="24"/>
            <w:szCs w:val="24"/>
          </w:rPr>
          <w:delText>you are exempted</w:delText>
        </w:r>
      </w:del>
      <w:ins w:id="655" w:author="OFFM" w:date="2024-04-16T10:53:00Z">
        <w:r w:rsidRPr="001C7544">
          <w:rPr>
            <w:rFonts w:ascii="Times New Roman" w:eastAsia="Times New Roman" w:hAnsi="Times New Roman" w:cs="Times New Roman"/>
            <w:sz w:val="24"/>
            <w:szCs w:val="24"/>
          </w:rPr>
          <w:t>exempt</w:t>
        </w:r>
      </w:ins>
      <w:r w:rsidRPr="001C7544">
        <w:rPr>
          <w:rFonts w:ascii="Times New Roman" w:eastAsia="Times New Roman" w:hAnsi="Times New Roman" w:cs="Times New Roman"/>
          <w:sz w:val="24"/>
          <w:szCs w:val="24"/>
        </w:rPr>
        <w:t xml:space="preserve"> from this requirement under 2 CFR 25.110, </w:t>
      </w:r>
      <w:del w:id="656" w:author="OFFM" w:date="2024-04-16T10:53:00Z">
        <w:r w:rsidR="00817C00" w:rsidRPr="00F74592">
          <w:rPr>
            <w:rFonts w:ascii="Times New Roman" w:hAnsi="Times New Roman" w:cs="Times New Roman"/>
            <w:sz w:val="24"/>
            <w:szCs w:val="24"/>
          </w:rPr>
          <w:delText xml:space="preserve">you as </w:delText>
        </w:r>
      </w:del>
      <w:r w:rsidRPr="001C7544">
        <w:rPr>
          <w:rFonts w:ascii="Times New Roman" w:eastAsia="Times New Roman" w:hAnsi="Times New Roman" w:cs="Times New Roman"/>
          <w:sz w:val="24"/>
          <w:szCs w:val="24"/>
        </w:rPr>
        <w:t xml:space="preserve">the recipient must maintain </w:t>
      </w:r>
      <w:ins w:id="657" w:author="OFFM" w:date="2024-04-16T10:53:00Z">
        <w:r w:rsidRPr="001C7544">
          <w:rPr>
            <w:rFonts w:ascii="Times New Roman" w:eastAsia="Times New Roman" w:hAnsi="Times New Roman" w:cs="Times New Roman"/>
            <w:sz w:val="24"/>
            <w:szCs w:val="24"/>
          </w:rPr>
          <w:t xml:space="preserve">a </w:t>
        </w:r>
      </w:ins>
      <w:r w:rsidRPr="001C7544">
        <w:rPr>
          <w:rFonts w:ascii="Times New Roman" w:eastAsia="Times New Roman" w:hAnsi="Times New Roman" w:cs="Times New Roman"/>
          <w:sz w:val="24"/>
          <w:szCs w:val="24"/>
        </w:rPr>
        <w:t xml:space="preserve">current </w:t>
      </w:r>
      <w:del w:id="658" w:author="OFFM" w:date="2024-04-16T10:53:00Z">
        <w:r w:rsidR="00817C00" w:rsidRPr="00F74592">
          <w:rPr>
            <w:rFonts w:ascii="Times New Roman" w:hAnsi="Times New Roman" w:cs="Times New Roman"/>
            <w:sz w:val="24"/>
            <w:szCs w:val="24"/>
          </w:rPr>
          <w:delText>information in the SAM. This includes information on your immediate and highest level owner and subsidiaries, as well as on all of your predecessors that have been awarded a Federal contract or Federal financial assistance within the last three years, if applicable, until you submit the final financial report</w:delText>
        </w:r>
      </w:del>
      <w:ins w:id="659" w:author="OFFM" w:date="2024-04-16T10:53:00Z">
        <w:r w:rsidRPr="001C7544">
          <w:rPr>
            <w:rFonts w:ascii="Times New Roman" w:eastAsia="Times New Roman" w:hAnsi="Times New Roman" w:cs="Times New Roman"/>
            <w:sz w:val="24"/>
            <w:szCs w:val="24"/>
          </w:rPr>
          <w:t>and active registration in SAM.gov. The recipient’s registration must always be current and active until the recipient submits all final reports</w:t>
        </w:r>
      </w:ins>
      <w:r w:rsidRPr="001C7544">
        <w:rPr>
          <w:rFonts w:ascii="Times New Roman" w:eastAsia="Times New Roman" w:hAnsi="Times New Roman" w:cs="Times New Roman"/>
          <w:sz w:val="24"/>
          <w:szCs w:val="24"/>
        </w:rPr>
        <w:t xml:space="preserve"> required under this Federal award or </w:t>
      </w:r>
      <w:del w:id="660" w:author="OFFM" w:date="2024-04-16T10:53:00Z">
        <w:r w:rsidR="00817C00" w:rsidRPr="00F74592">
          <w:rPr>
            <w:rFonts w:ascii="Times New Roman" w:hAnsi="Times New Roman" w:cs="Times New Roman"/>
            <w:sz w:val="24"/>
            <w:szCs w:val="24"/>
          </w:rPr>
          <w:delText>receive</w:delText>
        </w:r>
      </w:del>
      <w:ins w:id="661" w:author="OFFM" w:date="2024-04-16T10:53:00Z">
        <w:r w:rsidRPr="001C7544">
          <w:rPr>
            <w:rFonts w:ascii="Times New Roman" w:eastAsia="Times New Roman" w:hAnsi="Times New Roman" w:cs="Times New Roman"/>
            <w:sz w:val="24"/>
            <w:szCs w:val="24"/>
          </w:rPr>
          <w:t>receives</w:t>
        </w:r>
      </w:ins>
      <w:r w:rsidRPr="001C7544">
        <w:rPr>
          <w:rFonts w:ascii="Times New Roman" w:eastAsia="Times New Roman" w:hAnsi="Times New Roman" w:cs="Times New Roman"/>
          <w:sz w:val="24"/>
          <w:szCs w:val="24"/>
        </w:rPr>
        <w:t xml:space="preserve"> the final payment, whichever is later. </w:t>
      </w:r>
      <w:del w:id="662" w:author="OFFM" w:date="2024-04-16T10:53:00Z">
        <w:r w:rsidR="00817C00" w:rsidRPr="00F74592">
          <w:rPr>
            <w:rFonts w:ascii="Times New Roman" w:hAnsi="Times New Roman" w:cs="Times New Roman"/>
            <w:sz w:val="24"/>
            <w:szCs w:val="24"/>
          </w:rPr>
          <w:delText xml:space="preserve">This requires that you </w:delText>
        </w:r>
      </w:del>
      <w:ins w:id="663" w:author="OFFM" w:date="2024-04-16T10:53:00Z">
        <w:r w:rsidRPr="001C7544">
          <w:rPr>
            <w:rFonts w:ascii="Times New Roman" w:eastAsia="Times New Roman" w:hAnsi="Times New Roman" w:cs="Times New Roman"/>
            <w:sz w:val="24"/>
            <w:szCs w:val="24"/>
          </w:rPr>
          <w:t xml:space="preserve">The recipient must </w:t>
        </w:r>
      </w:ins>
      <w:r w:rsidRPr="001C7544">
        <w:rPr>
          <w:rFonts w:ascii="Times New Roman" w:eastAsia="Times New Roman" w:hAnsi="Times New Roman" w:cs="Times New Roman"/>
          <w:sz w:val="24"/>
          <w:szCs w:val="24"/>
        </w:rPr>
        <w:t xml:space="preserve">review and update </w:t>
      </w:r>
      <w:del w:id="664" w:author="OFFM" w:date="2024-04-16T10:53:00Z">
        <w:r w:rsidR="00817C00" w:rsidRPr="00F74592">
          <w:rPr>
            <w:rFonts w:ascii="Times New Roman" w:hAnsi="Times New Roman" w:cs="Times New Roman"/>
            <w:sz w:val="24"/>
            <w:szCs w:val="24"/>
          </w:rPr>
          <w:delText>the</w:delText>
        </w:r>
      </w:del>
      <w:ins w:id="665" w:author="OFFM" w:date="2024-04-16T10:53:00Z">
        <w:r w:rsidRPr="001C7544">
          <w:rPr>
            <w:rFonts w:ascii="Times New Roman" w:eastAsia="Times New Roman" w:hAnsi="Times New Roman" w:cs="Times New Roman"/>
            <w:sz w:val="24"/>
            <w:szCs w:val="24"/>
          </w:rPr>
          <w:t>its</w:t>
        </w:r>
      </w:ins>
      <w:r w:rsidRPr="001C7544">
        <w:rPr>
          <w:rFonts w:ascii="Times New Roman" w:eastAsia="Times New Roman" w:hAnsi="Times New Roman" w:cs="Times New Roman"/>
          <w:sz w:val="24"/>
          <w:szCs w:val="24"/>
        </w:rPr>
        <w:t xml:space="preserve"> information </w:t>
      </w:r>
      <w:ins w:id="666" w:author="OFFM" w:date="2024-04-16T10:53:00Z">
        <w:r w:rsidRPr="001C7544">
          <w:rPr>
            <w:rFonts w:ascii="Times New Roman" w:eastAsia="Times New Roman" w:hAnsi="Times New Roman" w:cs="Times New Roman"/>
            <w:sz w:val="24"/>
            <w:szCs w:val="24"/>
          </w:rPr>
          <w:t xml:space="preserve">in SAM.gov </w:t>
        </w:r>
      </w:ins>
      <w:r w:rsidRPr="001C7544">
        <w:rPr>
          <w:rFonts w:ascii="Times New Roman" w:eastAsia="Times New Roman" w:hAnsi="Times New Roman" w:cs="Times New Roman"/>
          <w:sz w:val="24"/>
          <w:szCs w:val="24"/>
        </w:rPr>
        <w:t xml:space="preserve">at least annually </w:t>
      </w:r>
      <w:del w:id="667" w:author="OFFM" w:date="2024-04-16T10:53:00Z">
        <w:r w:rsidR="00817C00" w:rsidRPr="00F74592">
          <w:rPr>
            <w:rFonts w:ascii="Times New Roman" w:hAnsi="Times New Roman" w:cs="Times New Roman"/>
            <w:sz w:val="24"/>
            <w:szCs w:val="24"/>
          </w:rPr>
          <w:delText>after</w:delText>
        </w:r>
      </w:del>
      <w:ins w:id="668" w:author="OFFM" w:date="2024-04-16T10:53:00Z">
        <w:r w:rsidRPr="001C7544">
          <w:rPr>
            <w:rFonts w:ascii="Times New Roman" w:eastAsia="Times New Roman" w:hAnsi="Times New Roman" w:cs="Times New Roman"/>
            <w:sz w:val="24"/>
            <w:szCs w:val="24"/>
          </w:rPr>
          <w:t>from</w:t>
        </w:r>
      </w:ins>
      <w:r w:rsidRPr="001C7544">
        <w:rPr>
          <w:rFonts w:ascii="Times New Roman" w:eastAsia="Times New Roman" w:hAnsi="Times New Roman" w:cs="Times New Roman"/>
          <w:sz w:val="24"/>
          <w:szCs w:val="24"/>
        </w:rPr>
        <w:t xml:space="preserve"> the </w:t>
      </w:r>
      <w:ins w:id="669" w:author="OFFM" w:date="2024-04-16T10:53:00Z">
        <w:r w:rsidRPr="001C7544">
          <w:rPr>
            <w:rFonts w:ascii="Times New Roman" w:eastAsia="Times New Roman" w:hAnsi="Times New Roman" w:cs="Times New Roman"/>
            <w:sz w:val="24"/>
            <w:szCs w:val="24"/>
          </w:rPr>
          <w:t xml:space="preserve">date of its </w:t>
        </w:r>
      </w:ins>
      <w:r w:rsidRPr="001C7544">
        <w:rPr>
          <w:rFonts w:ascii="Times New Roman" w:eastAsia="Times New Roman" w:hAnsi="Times New Roman" w:cs="Times New Roman"/>
          <w:sz w:val="24"/>
          <w:szCs w:val="24"/>
        </w:rPr>
        <w:t>initial registration</w:t>
      </w:r>
      <w:ins w:id="670" w:author="OFFM" w:date="2024-04-16T10:53:00Z">
        <w:r w:rsidRPr="001C7544">
          <w:rPr>
            <w:rFonts w:ascii="Times New Roman" w:eastAsia="Times New Roman" w:hAnsi="Times New Roman" w:cs="Times New Roman"/>
            <w:sz w:val="24"/>
            <w:szCs w:val="24"/>
          </w:rPr>
          <w:t xml:space="preserve"> or any subsequent updates to ensure it is current, accurate</w:t>
        </w:r>
      </w:ins>
      <w:r w:rsidRPr="001C7544">
        <w:rPr>
          <w:rFonts w:ascii="Times New Roman" w:eastAsia="Times New Roman" w:hAnsi="Times New Roman" w:cs="Times New Roman"/>
          <w:sz w:val="24"/>
          <w:szCs w:val="24"/>
        </w:rPr>
        <w:t xml:space="preserve">, and </w:t>
      </w:r>
      <w:del w:id="671" w:author="OFFM" w:date="2024-04-16T10:53:00Z">
        <w:r w:rsidR="00817C00" w:rsidRPr="00F74592">
          <w:rPr>
            <w:rFonts w:ascii="Times New Roman" w:hAnsi="Times New Roman" w:cs="Times New Roman"/>
            <w:sz w:val="24"/>
            <w:szCs w:val="24"/>
          </w:rPr>
          <w:delText xml:space="preserve">more frequently if required by changes in your information or another </w:delText>
        </w:r>
      </w:del>
      <w:ins w:id="672" w:author="OFFM" w:date="2024-04-16T10:53:00Z">
        <w:r w:rsidRPr="001C7544">
          <w:rPr>
            <w:rFonts w:ascii="Times New Roman" w:eastAsia="Times New Roman" w:hAnsi="Times New Roman" w:cs="Times New Roman"/>
            <w:sz w:val="24"/>
            <w:szCs w:val="24"/>
          </w:rPr>
          <w:lastRenderedPageBreak/>
          <w:t xml:space="preserve">complete. If applicable, this includes identifying the recipient’s immediate and highest-level owner and subsidiaries and providing information about the recipient’s predecessors that have received a </w:t>
        </w:r>
      </w:ins>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w:t>
      </w:r>
      <w:del w:id="673" w:author="OFFM" w:date="2024-04-16T10:53:00Z">
        <w:r w:rsidR="00817C00" w:rsidRPr="00F74592">
          <w:rPr>
            <w:rFonts w:ascii="Times New Roman" w:hAnsi="Times New Roman" w:cs="Times New Roman"/>
            <w:sz w:val="24"/>
            <w:szCs w:val="24"/>
          </w:rPr>
          <w:delText xml:space="preserve">term. </w:delText>
        </w:r>
      </w:del>
      <w:ins w:id="674" w:author="OFFM" w:date="2024-04-16T10:53:00Z">
        <w:r w:rsidRPr="001C7544">
          <w:rPr>
            <w:rFonts w:ascii="Times New Roman" w:eastAsia="Times New Roman" w:hAnsi="Times New Roman" w:cs="Times New Roman"/>
            <w:sz w:val="24"/>
            <w:szCs w:val="24"/>
          </w:rPr>
          <w:t>or contract within the last three years.</w:t>
        </w:r>
      </w:ins>
    </w:p>
    <w:p w14:paraId="1ACA9B50" w14:textId="77777777" w:rsidR="00817C00" w:rsidRPr="00F74592" w:rsidRDefault="00817C00" w:rsidP="006E4F5E">
      <w:pPr>
        <w:spacing w:after="0" w:line="480" w:lineRule="auto"/>
        <w:ind w:firstLine="720"/>
        <w:contextualSpacing/>
        <w:rPr>
          <w:del w:id="675" w:author="OFFM" w:date="2024-04-16T10:53:00Z"/>
          <w:rFonts w:ascii="Times New Roman" w:hAnsi="Times New Roman" w:cs="Times New Roman"/>
          <w:sz w:val="24"/>
          <w:szCs w:val="24"/>
        </w:rPr>
      </w:pPr>
      <w:del w:id="676" w:author="OFFM" w:date="2024-04-16T10:53:00Z">
        <w:r w:rsidRPr="00F74592">
          <w:rPr>
            <w:rFonts w:ascii="Times New Roman" w:hAnsi="Times New Roman" w:cs="Times New Roman"/>
            <w:sz w:val="24"/>
            <w:szCs w:val="24"/>
          </w:rPr>
          <w:delText>B.</w:delText>
        </w:r>
      </w:del>
      <w:ins w:id="677" w:author="OFFM" w:date="2024-04-16T10:53:00Z">
        <w:r w:rsidR="00F2264C" w:rsidRPr="001C7544">
          <w:rPr>
            <w:rFonts w:ascii="Times New Roman" w:hAnsi="Times New Roman" w:cs="Times New Roman"/>
            <w:sz w:val="24"/>
            <w:szCs w:val="24"/>
          </w:rPr>
          <w:t>(b)</w:t>
        </w:r>
      </w:ins>
      <w:r w:rsidR="00F2264C" w:rsidRPr="00A63D45">
        <w:rPr>
          <w:rFonts w:ascii="Times New Roman" w:hAnsi="Times New Roman"/>
          <w:i/>
          <w:sz w:val="24"/>
        </w:rPr>
        <w:t xml:space="preserve"> Requirement for Unique Entity Identifier </w:t>
      </w:r>
    </w:p>
    <w:p w14:paraId="5DE8CB0D" w14:textId="60A7D833"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678" w:author="OFFM" w:date="2024-04-16T10:53:00Z">
        <w:r w:rsidRPr="00F74592">
          <w:rPr>
            <w:rFonts w:ascii="Times New Roman" w:hAnsi="Times New Roman" w:cs="Times New Roman"/>
            <w:sz w:val="24"/>
            <w:szCs w:val="24"/>
          </w:rPr>
          <w:delText>If you are</w:delText>
        </w:r>
      </w:del>
      <w:ins w:id="679" w:author="OFFM" w:date="2024-04-16T10:53:00Z">
        <w:r w:rsidR="00F2264C" w:rsidRPr="001C7544">
          <w:rPr>
            <w:rFonts w:ascii="Times New Roman" w:hAnsi="Times New Roman" w:cs="Times New Roman"/>
            <w:i/>
            <w:iCs/>
            <w:sz w:val="24"/>
            <w:szCs w:val="24"/>
          </w:rPr>
          <w:t xml:space="preserve">(UEI). </w:t>
        </w:r>
        <w:r w:rsidR="00F2264C" w:rsidRPr="001C7544">
          <w:rPr>
            <w:rFonts w:ascii="Times New Roman" w:eastAsia="Times New Roman" w:hAnsi="Times New Roman" w:cs="Times New Roman"/>
            <w:sz w:val="24"/>
            <w:szCs w:val="24"/>
          </w:rPr>
          <w:t xml:space="preserve">(1) </w:t>
        </w:r>
        <w:proofErr w:type="gramStart"/>
        <w:r w:rsidR="00F2264C" w:rsidRPr="001C7544">
          <w:rPr>
            <w:rFonts w:ascii="Times New Roman" w:eastAsia="Times New Roman" w:hAnsi="Times New Roman" w:cs="Times New Roman"/>
            <w:sz w:val="24"/>
            <w:szCs w:val="24"/>
          </w:rPr>
          <w:t>If  the</w:t>
        </w:r>
        <w:proofErr w:type="gramEnd"/>
        <w:r w:rsidR="00F2264C" w:rsidRPr="001C7544">
          <w:rPr>
            <w:rFonts w:ascii="Times New Roman" w:eastAsia="Times New Roman" w:hAnsi="Times New Roman" w:cs="Times New Roman"/>
            <w:sz w:val="24"/>
            <w:szCs w:val="24"/>
          </w:rPr>
          <w:t xml:space="preserve"> recipient is</w:t>
        </w:r>
      </w:ins>
      <w:r w:rsidR="00F2264C" w:rsidRPr="001C7544">
        <w:rPr>
          <w:rFonts w:ascii="Times New Roman" w:eastAsia="Times New Roman" w:hAnsi="Times New Roman" w:cs="Times New Roman"/>
          <w:sz w:val="24"/>
          <w:szCs w:val="24"/>
        </w:rPr>
        <w:t xml:space="preserve"> authorized to make subawards under this Federal award, </w:t>
      </w:r>
      <w:del w:id="680" w:author="OFFM" w:date="2024-04-16T10:53:00Z">
        <w:r w:rsidRPr="00F74592">
          <w:rPr>
            <w:rFonts w:ascii="Times New Roman" w:hAnsi="Times New Roman" w:cs="Times New Roman"/>
            <w:sz w:val="24"/>
            <w:szCs w:val="24"/>
          </w:rPr>
          <w:delText xml:space="preserve">you: </w:delText>
        </w:r>
      </w:del>
      <w:ins w:id="681" w:author="OFFM" w:date="2024-04-16T10:53:00Z">
        <w:r w:rsidR="00F2264C" w:rsidRPr="001C7544">
          <w:rPr>
            <w:rFonts w:ascii="Times New Roman" w:eastAsia="Times New Roman" w:hAnsi="Times New Roman" w:cs="Times New Roman"/>
            <w:sz w:val="24"/>
            <w:szCs w:val="24"/>
          </w:rPr>
          <w:t>the recipient:</w:t>
        </w:r>
      </w:ins>
    </w:p>
    <w:p w14:paraId="46C29C92" w14:textId="357A8942"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682" w:author="OFFM" w:date="2024-04-16T10:53:00Z">
        <w:r w:rsidRPr="00F74592">
          <w:rPr>
            <w:rFonts w:ascii="Times New Roman" w:hAnsi="Times New Roman" w:cs="Times New Roman"/>
            <w:sz w:val="24"/>
            <w:szCs w:val="24"/>
          </w:rPr>
          <w:delText>1.</w:delText>
        </w:r>
      </w:del>
      <w:ins w:id="683" w:author="OFFM" w:date="2024-04-16T10:53:00Z">
        <w:r w:rsidR="00F2264C" w:rsidRPr="001C7544">
          <w:rPr>
            <w:rFonts w:ascii="Times New Roman" w:eastAsia="Times New Roman" w:hAnsi="Times New Roman" w:cs="Times New Roman"/>
            <w:sz w:val="24"/>
            <w:szCs w:val="24"/>
          </w:rPr>
          <w:t>(i)</w:t>
        </w:r>
      </w:ins>
      <w:r w:rsidR="00F2264C" w:rsidRPr="001C7544">
        <w:rPr>
          <w:rFonts w:ascii="Times New Roman" w:eastAsia="Times New Roman" w:hAnsi="Times New Roman" w:cs="Times New Roman"/>
          <w:sz w:val="24"/>
          <w:szCs w:val="24"/>
        </w:rPr>
        <w:t xml:space="preserve"> Must notify potential subrecipients that no entity </w:t>
      </w:r>
      <w:del w:id="684" w:author="OFFM" w:date="2024-04-16T10:53:00Z">
        <w:r w:rsidRPr="00F74592">
          <w:rPr>
            <w:rFonts w:ascii="Times New Roman" w:hAnsi="Times New Roman" w:cs="Times New Roman"/>
            <w:sz w:val="24"/>
            <w:szCs w:val="24"/>
          </w:rPr>
          <w:delText xml:space="preserve">(see definition in paragraph C of this award term) </w:delText>
        </w:r>
      </w:del>
      <w:r w:rsidR="00F2264C" w:rsidRPr="001C7544">
        <w:rPr>
          <w:rFonts w:ascii="Times New Roman" w:eastAsia="Times New Roman" w:hAnsi="Times New Roman" w:cs="Times New Roman"/>
          <w:sz w:val="24"/>
          <w:szCs w:val="24"/>
        </w:rPr>
        <w:t xml:space="preserve">may receive a subaward </w:t>
      </w:r>
      <w:del w:id="685" w:author="OFFM" w:date="2024-04-16T10:53:00Z">
        <w:r w:rsidRPr="00F74592">
          <w:rPr>
            <w:rFonts w:ascii="Times New Roman" w:hAnsi="Times New Roman" w:cs="Times New Roman"/>
            <w:sz w:val="24"/>
            <w:szCs w:val="24"/>
          </w:rPr>
          <w:delText xml:space="preserve">from you </w:delText>
        </w:r>
      </w:del>
      <w:r w:rsidR="00F2264C" w:rsidRPr="001C7544">
        <w:rPr>
          <w:rFonts w:ascii="Times New Roman" w:eastAsia="Times New Roman" w:hAnsi="Times New Roman" w:cs="Times New Roman"/>
          <w:sz w:val="24"/>
          <w:szCs w:val="24"/>
        </w:rPr>
        <w:t xml:space="preserve">until the entity has provided its </w:t>
      </w:r>
      <w:del w:id="686" w:author="OFFM" w:date="2024-04-16T10:53:00Z">
        <w:r w:rsidRPr="00F74592">
          <w:rPr>
            <w:rFonts w:ascii="Times New Roman" w:hAnsi="Times New Roman" w:cs="Times New Roman"/>
            <w:sz w:val="24"/>
            <w:szCs w:val="24"/>
          </w:rPr>
          <w:delText>Unique Entity Identifier</w:delText>
        </w:r>
      </w:del>
      <w:ins w:id="687" w:author="OFFM" w:date="2024-04-16T10:53:00Z">
        <w:r w:rsidR="00F2264C" w:rsidRPr="001C7544">
          <w:rPr>
            <w:rFonts w:ascii="Times New Roman" w:eastAsia="Times New Roman" w:hAnsi="Times New Roman" w:cs="Times New Roman"/>
            <w:sz w:val="24"/>
            <w:szCs w:val="24"/>
          </w:rPr>
          <w:t>UEI</w:t>
        </w:r>
      </w:ins>
      <w:r w:rsidR="00F2264C" w:rsidRPr="001C7544">
        <w:rPr>
          <w:rFonts w:ascii="Times New Roman" w:eastAsia="Times New Roman" w:hAnsi="Times New Roman" w:cs="Times New Roman"/>
          <w:sz w:val="24"/>
          <w:szCs w:val="24"/>
        </w:rPr>
        <w:t xml:space="preserve"> to </w:t>
      </w:r>
      <w:del w:id="688" w:author="OFFM" w:date="2024-04-16T10:53:00Z">
        <w:r w:rsidRPr="00F74592">
          <w:rPr>
            <w:rFonts w:ascii="Times New Roman" w:hAnsi="Times New Roman" w:cs="Times New Roman"/>
            <w:sz w:val="24"/>
            <w:szCs w:val="24"/>
          </w:rPr>
          <w:delText xml:space="preserve">you. </w:delText>
        </w:r>
      </w:del>
      <w:ins w:id="689" w:author="OFFM" w:date="2024-04-16T10:53:00Z">
        <w:r w:rsidR="00F2264C" w:rsidRPr="001C7544">
          <w:rPr>
            <w:rFonts w:ascii="Times New Roman" w:eastAsia="Times New Roman" w:hAnsi="Times New Roman" w:cs="Times New Roman"/>
            <w:sz w:val="24"/>
            <w:szCs w:val="24"/>
          </w:rPr>
          <w:t>the recipient.</w:t>
        </w:r>
      </w:ins>
    </w:p>
    <w:p w14:paraId="32FD67A1" w14:textId="3D38DDEC"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690" w:author="OFFM" w:date="2024-04-16T10:53:00Z">
        <w:r w:rsidRPr="00F74592">
          <w:rPr>
            <w:rFonts w:ascii="Times New Roman" w:hAnsi="Times New Roman" w:cs="Times New Roman"/>
            <w:sz w:val="24"/>
            <w:szCs w:val="24"/>
          </w:rPr>
          <w:delText>2. May</w:delText>
        </w:r>
      </w:del>
      <w:ins w:id="691" w:author="OFFM" w:date="2024-04-16T10:53:00Z">
        <w:r w:rsidR="00F2264C" w:rsidRPr="001C7544">
          <w:rPr>
            <w:rFonts w:ascii="Times New Roman" w:eastAsia="Times New Roman" w:hAnsi="Times New Roman" w:cs="Times New Roman"/>
            <w:sz w:val="24"/>
            <w:szCs w:val="24"/>
          </w:rPr>
          <w:t>(ii) Must</w:t>
        </w:r>
      </w:ins>
      <w:r w:rsidR="00F2264C" w:rsidRPr="001C7544">
        <w:rPr>
          <w:rFonts w:ascii="Times New Roman" w:eastAsia="Times New Roman" w:hAnsi="Times New Roman" w:cs="Times New Roman"/>
          <w:sz w:val="24"/>
          <w:szCs w:val="24"/>
        </w:rPr>
        <w:t xml:space="preserve"> not make a subaward to an entity unless the entity has provided its </w:t>
      </w:r>
      <w:del w:id="692" w:author="OFFM" w:date="2024-04-16T10:53:00Z">
        <w:r w:rsidRPr="00F74592">
          <w:rPr>
            <w:rFonts w:ascii="Times New Roman" w:hAnsi="Times New Roman" w:cs="Times New Roman"/>
            <w:sz w:val="24"/>
            <w:szCs w:val="24"/>
          </w:rPr>
          <w:delText>Unique Entity Identifier</w:delText>
        </w:r>
      </w:del>
      <w:ins w:id="693" w:author="OFFM" w:date="2024-04-16T10:53:00Z">
        <w:r w:rsidR="00F2264C" w:rsidRPr="001C7544">
          <w:rPr>
            <w:rFonts w:ascii="Times New Roman" w:eastAsia="Times New Roman" w:hAnsi="Times New Roman" w:cs="Times New Roman"/>
            <w:sz w:val="24"/>
            <w:szCs w:val="24"/>
          </w:rPr>
          <w:t>UEI</w:t>
        </w:r>
      </w:ins>
      <w:r w:rsidR="00F2264C" w:rsidRPr="001C7544">
        <w:rPr>
          <w:rFonts w:ascii="Times New Roman" w:eastAsia="Times New Roman" w:hAnsi="Times New Roman" w:cs="Times New Roman"/>
          <w:sz w:val="24"/>
          <w:szCs w:val="24"/>
        </w:rPr>
        <w:t xml:space="preserve"> to </w:t>
      </w:r>
      <w:del w:id="694" w:author="OFFM" w:date="2024-04-16T10:53:00Z">
        <w:r w:rsidRPr="00F74592">
          <w:rPr>
            <w:rFonts w:ascii="Times New Roman" w:hAnsi="Times New Roman" w:cs="Times New Roman"/>
            <w:sz w:val="24"/>
            <w:szCs w:val="24"/>
          </w:rPr>
          <w:delText>you</w:delText>
        </w:r>
      </w:del>
      <w:ins w:id="695" w:author="OFFM" w:date="2024-04-16T10:53:00Z">
        <w:r w:rsidR="00F2264C" w:rsidRPr="001C7544">
          <w:rPr>
            <w:rFonts w:ascii="Times New Roman" w:eastAsia="Times New Roman" w:hAnsi="Times New Roman" w:cs="Times New Roman"/>
            <w:sz w:val="24"/>
            <w:szCs w:val="24"/>
          </w:rPr>
          <w:t>the recipient</w:t>
        </w:r>
      </w:ins>
      <w:r w:rsidR="00F2264C" w:rsidRPr="001C7544">
        <w:rPr>
          <w:rFonts w:ascii="Times New Roman" w:eastAsia="Times New Roman" w:hAnsi="Times New Roman" w:cs="Times New Roman"/>
          <w:sz w:val="24"/>
          <w:szCs w:val="24"/>
        </w:rPr>
        <w:t xml:space="preserve">. Subrecipients are not required to </w:t>
      </w:r>
      <w:ins w:id="696" w:author="OFFM" w:date="2024-04-16T10:53:00Z">
        <w:r w:rsidR="00F2264C" w:rsidRPr="001C7544">
          <w:rPr>
            <w:rFonts w:ascii="Times New Roman" w:eastAsia="Times New Roman" w:hAnsi="Times New Roman" w:cs="Times New Roman"/>
            <w:sz w:val="24"/>
            <w:szCs w:val="24"/>
          </w:rPr>
          <w:t xml:space="preserve">complete full registration in SAM.gov to </w:t>
        </w:r>
      </w:ins>
      <w:r w:rsidR="00F2264C" w:rsidRPr="001C7544">
        <w:rPr>
          <w:rFonts w:ascii="Times New Roman" w:eastAsia="Times New Roman" w:hAnsi="Times New Roman" w:cs="Times New Roman"/>
          <w:sz w:val="24"/>
          <w:szCs w:val="24"/>
        </w:rPr>
        <w:t xml:space="preserve">obtain </w:t>
      </w:r>
      <w:del w:id="697" w:author="OFFM" w:date="2024-04-16T10:53:00Z">
        <w:r w:rsidRPr="00F74592">
          <w:rPr>
            <w:rFonts w:ascii="Times New Roman" w:hAnsi="Times New Roman" w:cs="Times New Roman"/>
            <w:sz w:val="24"/>
            <w:szCs w:val="24"/>
          </w:rPr>
          <w:delText xml:space="preserve">an active SAM registration, but must obtain a Unique Entity Identifier. </w:delText>
        </w:r>
      </w:del>
      <w:ins w:id="698" w:author="OFFM" w:date="2024-04-16T10:53:00Z">
        <w:r w:rsidR="00F2264C" w:rsidRPr="001C7544">
          <w:rPr>
            <w:rFonts w:ascii="Times New Roman" w:eastAsia="Times New Roman" w:hAnsi="Times New Roman" w:cs="Times New Roman"/>
            <w:sz w:val="24"/>
            <w:szCs w:val="24"/>
          </w:rPr>
          <w:t>a UEI.</w:t>
        </w:r>
      </w:ins>
    </w:p>
    <w:p w14:paraId="1562A4C6" w14:textId="77777777" w:rsidR="00817C00" w:rsidRPr="00F74592" w:rsidRDefault="00817C00" w:rsidP="006E4F5E">
      <w:pPr>
        <w:spacing w:after="0" w:line="480" w:lineRule="auto"/>
        <w:ind w:firstLine="720"/>
        <w:contextualSpacing/>
        <w:rPr>
          <w:del w:id="699" w:author="OFFM" w:date="2024-04-16T10:53:00Z"/>
          <w:rFonts w:ascii="Times New Roman" w:hAnsi="Times New Roman" w:cs="Times New Roman"/>
          <w:sz w:val="24"/>
          <w:szCs w:val="24"/>
        </w:rPr>
      </w:pPr>
      <w:del w:id="700" w:author="OFFM" w:date="2024-04-16T10:53:00Z">
        <w:r w:rsidRPr="00F74592">
          <w:rPr>
            <w:rFonts w:ascii="Times New Roman" w:hAnsi="Times New Roman" w:cs="Times New Roman"/>
            <w:sz w:val="24"/>
            <w:szCs w:val="24"/>
          </w:rPr>
          <w:delText>C.</w:delText>
        </w:r>
      </w:del>
      <w:ins w:id="701" w:author="OFFM" w:date="2024-04-16T10:53:00Z">
        <w:r w:rsidR="00F2264C" w:rsidRPr="001C7544">
          <w:rPr>
            <w:rFonts w:ascii="Times New Roman" w:eastAsia="Times New Roman" w:hAnsi="Times New Roman" w:cs="Times New Roman"/>
            <w:sz w:val="24"/>
            <w:szCs w:val="24"/>
          </w:rPr>
          <w:t>(c)</w:t>
        </w:r>
      </w:ins>
      <w:r w:rsidR="00F2264C" w:rsidRPr="00A63D45">
        <w:rPr>
          <w:rFonts w:ascii="Times New Roman" w:hAnsi="Times New Roman"/>
          <w:i/>
          <w:sz w:val="24"/>
        </w:rPr>
        <w:t xml:space="preserve"> Definitions</w:t>
      </w:r>
      <w:del w:id="702" w:author="OFFM" w:date="2024-04-16T10:53:00Z">
        <w:r w:rsidRPr="00F74592">
          <w:rPr>
            <w:rFonts w:ascii="Times New Roman" w:hAnsi="Times New Roman" w:cs="Times New Roman"/>
            <w:sz w:val="24"/>
            <w:szCs w:val="24"/>
          </w:rPr>
          <w:delText xml:space="preserve"> </w:delText>
        </w:r>
      </w:del>
    </w:p>
    <w:p w14:paraId="3E7D561E" w14:textId="3DD6C64E" w:rsidR="000B5224" w:rsidRPr="00A63D45" w:rsidRDefault="00F2264C" w:rsidP="000B5224">
      <w:pPr>
        <w:spacing w:after="0" w:line="480" w:lineRule="auto"/>
        <w:ind w:firstLine="720"/>
        <w:contextualSpacing/>
        <w:rPr>
          <w:rFonts w:ascii="Times New Roman" w:hAnsi="Times New Roman"/>
          <w:i/>
          <w:sz w:val="24"/>
        </w:rPr>
      </w:pPr>
      <w:ins w:id="703" w:author="OFFM" w:date="2024-04-16T10:53:00Z">
        <w:r w:rsidRPr="001C7544">
          <w:rPr>
            <w:rFonts w:ascii="Times New Roman" w:eastAsia="Times New Roman" w:hAnsi="Times New Roman" w:cs="Times New Roman"/>
            <w:i/>
            <w:iCs/>
            <w:sz w:val="24"/>
            <w:szCs w:val="24"/>
          </w:rPr>
          <w:t xml:space="preserve">. </w:t>
        </w:r>
      </w:ins>
      <w:r w:rsidRPr="001C7544">
        <w:rPr>
          <w:rFonts w:ascii="Times New Roman" w:eastAsia="Times New Roman" w:hAnsi="Times New Roman" w:cs="Times New Roman"/>
          <w:sz w:val="24"/>
          <w:szCs w:val="24"/>
        </w:rPr>
        <w:t xml:space="preserve">For </w:t>
      </w:r>
      <w:ins w:id="704"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purposes of this </w:t>
      </w:r>
      <w:ins w:id="705" w:author="OFFM" w:date="2024-04-16T10:53:00Z">
        <w:r w:rsidRPr="001C7544">
          <w:rPr>
            <w:rFonts w:ascii="Times New Roman" w:eastAsia="Times New Roman" w:hAnsi="Times New Roman" w:cs="Times New Roman"/>
            <w:sz w:val="24"/>
            <w:szCs w:val="24"/>
          </w:rPr>
          <w:t xml:space="preserve">award </w:t>
        </w:r>
      </w:ins>
      <w:r w:rsidRPr="001C7544">
        <w:rPr>
          <w:rFonts w:ascii="Times New Roman" w:eastAsia="Times New Roman" w:hAnsi="Times New Roman" w:cs="Times New Roman"/>
          <w:sz w:val="24"/>
          <w:szCs w:val="24"/>
        </w:rPr>
        <w:t>term:</w:t>
      </w:r>
      <w:del w:id="706" w:author="OFFM" w:date="2024-04-16T10:53:00Z">
        <w:r w:rsidR="00817C00" w:rsidRPr="00F74592">
          <w:rPr>
            <w:rFonts w:ascii="Times New Roman" w:hAnsi="Times New Roman" w:cs="Times New Roman"/>
            <w:sz w:val="24"/>
            <w:szCs w:val="24"/>
          </w:rPr>
          <w:delText xml:space="preserve"> </w:delText>
        </w:r>
      </w:del>
    </w:p>
    <w:p w14:paraId="695D9370" w14:textId="23660357"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707" w:author="OFFM" w:date="2024-04-16T10:53:00Z">
        <w:r w:rsidRPr="00F74592">
          <w:rPr>
            <w:rFonts w:ascii="Times New Roman" w:hAnsi="Times New Roman" w:cs="Times New Roman"/>
            <w:sz w:val="24"/>
            <w:szCs w:val="24"/>
          </w:rPr>
          <w:delText xml:space="preserve">1. </w:delText>
        </w:r>
      </w:del>
      <w:r w:rsidR="00F2264C" w:rsidRPr="00A63D45">
        <w:rPr>
          <w:rFonts w:ascii="Times New Roman" w:hAnsi="Times New Roman"/>
          <w:i/>
          <w:sz w:val="24"/>
        </w:rPr>
        <w:t>System for Award Management (SAM</w:t>
      </w:r>
      <w:ins w:id="708" w:author="OFFM" w:date="2024-04-16T10:53:00Z">
        <w:r w:rsidR="00F2264C" w:rsidRPr="001C7544">
          <w:rPr>
            <w:rFonts w:ascii="Times New Roman" w:eastAsia="Times New Roman" w:hAnsi="Times New Roman" w:cs="Times New Roman"/>
            <w:i/>
            <w:iCs/>
            <w:sz w:val="24"/>
            <w:szCs w:val="24"/>
          </w:rPr>
          <w:t>.gov</w:t>
        </w:r>
      </w:ins>
      <w:r w:rsidR="00F2264C" w:rsidRPr="00A63D45">
        <w:rPr>
          <w:rFonts w:ascii="Times New Roman" w:hAnsi="Times New Roman"/>
          <w:i/>
          <w:sz w:val="24"/>
        </w:rPr>
        <w:t>)</w:t>
      </w:r>
      <w:r w:rsidR="00F2264C" w:rsidRPr="00A63D45">
        <w:rPr>
          <w:rFonts w:ascii="Times New Roman" w:hAnsi="Times New Roman"/>
          <w:b/>
          <w:i/>
          <w:sz w:val="24"/>
        </w:rPr>
        <w:t xml:space="preserve"> </w:t>
      </w:r>
      <w:r w:rsidR="00F2264C" w:rsidRPr="001C7544">
        <w:rPr>
          <w:rFonts w:ascii="Times New Roman" w:eastAsia="Times New Roman" w:hAnsi="Times New Roman" w:cs="Times New Roman"/>
          <w:sz w:val="24"/>
          <w:szCs w:val="24"/>
        </w:rPr>
        <w:t xml:space="preserve">means the Federal repository into which a recipient must provide </w:t>
      </w:r>
      <w:ins w:id="709" w:author="OFFM" w:date="2024-04-16T10:53:00Z">
        <w:r w:rsidR="00F2264C" w:rsidRPr="001C7544">
          <w:rPr>
            <w:rFonts w:ascii="Times New Roman" w:eastAsia="Times New Roman" w:hAnsi="Times New Roman" w:cs="Times New Roman"/>
            <w:sz w:val="24"/>
            <w:szCs w:val="24"/>
          </w:rPr>
          <w:t xml:space="preserve">the </w:t>
        </w:r>
      </w:ins>
      <w:r w:rsidR="00F2264C" w:rsidRPr="001C7544">
        <w:rPr>
          <w:rFonts w:ascii="Times New Roman" w:eastAsia="Times New Roman" w:hAnsi="Times New Roman" w:cs="Times New Roman"/>
          <w:sz w:val="24"/>
          <w:szCs w:val="24"/>
        </w:rPr>
        <w:t xml:space="preserve">information required for the conduct of business as a recipient. Additional information about registration procedures may be found </w:t>
      </w:r>
      <w:del w:id="710" w:author="OFFM" w:date="2024-04-16T10:53:00Z">
        <w:r w:rsidRPr="00F74592">
          <w:rPr>
            <w:rFonts w:ascii="Times New Roman" w:hAnsi="Times New Roman" w:cs="Times New Roman"/>
            <w:sz w:val="24"/>
            <w:szCs w:val="24"/>
          </w:rPr>
          <w:delText>at the</w:delText>
        </w:r>
      </w:del>
      <w:ins w:id="711" w:author="OFFM" w:date="2024-04-16T10:53:00Z">
        <w:r w:rsidR="00F2264C" w:rsidRPr="001C7544">
          <w:rPr>
            <w:rFonts w:ascii="Times New Roman" w:eastAsia="Times New Roman" w:hAnsi="Times New Roman" w:cs="Times New Roman"/>
            <w:sz w:val="24"/>
            <w:szCs w:val="24"/>
          </w:rPr>
          <w:t>in</w:t>
        </w:r>
      </w:ins>
      <w:r w:rsidR="00F2264C" w:rsidRPr="001C7544">
        <w:rPr>
          <w:rFonts w:ascii="Times New Roman" w:eastAsia="Times New Roman" w:hAnsi="Times New Roman" w:cs="Times New Roman"/>
          <w:sz w:val="24"/>
          <w:szCs w:val="24"/>
        </w:rPr>
        <w:t xml:space="preserve"> SAM</w:t>
      </w:r>
      <w:del w:id="712" w:author="OFFM" w:date="2024-04-16T10:53:00Z">
        <w:r w:rsidRPr="00F74592">
          <w:rPr>
            <w:rFonts w:ascii="Times New Roman" w:hAnsi="Times New Roman" w:cs="Times New Roman"/>
            <w:sz w:val="24"/>
            <w:szCs w:val="24"/>
          </w:rPr>
          <w:delText xml:space="preserve"> internet site</w:delText>
        </w:r>
      </w:del>
      <w:ins w:id="713" w:author="OFFM" w:date="2024-04-16T10:53:00Z">
        <w:r w:rsidR="00F2264C" w:rsidRPr="001C7544">
          <w:rPr>
            <w:rFonts w:ascii="Times New Roman" w:eastAsia="Times New Roman" w:hAnsi="Times New Roman" w:cs="Times New Roman"/>
            <w:sz w:val="24"/>
            <w:szCs w:val="24"/>
          </w:rPr>
          <w:t>.gov</w:t>
        </w:r>
      </w:ins>
      <w:r w:rsidR="00F2264C" w:rsidRPr="001C7544">
        <w:rPr>
          <w:rFonts w:ascii="Times New Roman" w:eastAsia="Times New Roman" w:hAnsi="Times New Roman" w:cs="Times New Roman"/>
          <w:sz w:val="24"/>
          <w:szCs w:val="24"/>
        </w:rPr>
        <w:t xml:space="preserve"> (currently at </w:t>
      </w:r>
      <w:r w:rsidR="00F2264C" w:rsidRPr="00A63D45">
        <w:rPr>
          <w:rFonts w:ascii="Times New Roman" w:hAnsi="Times New Roman"/>
          <w:i/>
          <w:sz w:val="24"/>
        </w:rPr>
        <w:t>https://www.sam.gov</w:t>
      </w:r>
      <w:r w:rsidR="00F2264C" w:rsidRPr="001C7544">
        <w:rPr>
          <w:rFonts w:ascii="Times New Roman" w:eastAsia="Times New Roman" w:hAnsi="Times New Roman" w:cs="Times New Roman"/>
          <w:sz w:val="24"/>
          <w:szCs w:val="24"/>
        </w:rPr>
        <w:t>).</w:t>
      </w:r>
      <w:del w:id="714" w:author="OFFM" w:date="2024-04-16T10:53:00Z">
        <w:r w:rsidRPr="00F74592">
          <w:rPr>
            <w:rFonts w:ascii="Times New Roman" w:hAnsi="Times New Roman" w:cs="Times New Roman"/>
            <w:sz w:val="24"/>
            <w:szCs w:val="24"/>
          </w:rPr>
          <w:delText xml:space="preserve"> </w:delText>
        </w:r>
      </w:del>
    </w:p>
    <w:p w14:paraId="45EE2806" w14:textId="1EAC4DAB"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715" w:author="OFFM" w:date="2024-04-16T10:53:00Z">
        <w:r w:rsidRPr="00F74592">
          <w:rPr>
            <w:rFonts w:ascii="Times New Roman" w:hAnsi="Times New Roman" w:cs="Times New Roman"/>
            <w:sz w:val="24"/>
            <w:szCs w:val="24"/>
          </w:rPr>
          <w:delText xml:space="preserve">2. </w:delText>
        </w:r>
      </w:del>
      <w:r w:rsidR="00F2264C" w:rsidRPr="00A63D45">
        <w:rPr>
          <w:rFonts w:ascii="Times New Roman" w:hAnsi="Times New Roman"/>
          <w:i/>
          <w:sz w:val="24"/>
        </w:rPr>
        <w:t xml:space="preserve">Unique </w:t>
      </w:r>
      <w:del w:id="716" w:author="OFFM" w:date="2024-04-16T10:53:00Z">
        <w:r w:rsidRPr="00F74592">
          <w:rPr>
            <w:rFonts w:ascii="Times New Roman" w:hAnsi="Times New Roman" w:cs="Times New Roman"/>
            <w:sz w:val="24"/>
            <w:szCs w:val="24"/>
          </w:rPr>
          <w:delText xml:space="preserve">Entity Identifier </w:delText>
        </w:r>
      </w:del>
      <w:ins w:id="717" w:author="OFFM" w:date="2024-04-16T10:53:00Z">
        <w:r w:rsidR="00F2264C" w:rsidRPr="001C7544">
          <w:rPr>
            <w:rFonts w:ascii="Times New Roman" w:eastAsia="Times New Roman" w:hAnsi="Times New Roman" w:cs="Times New Roman"/>
            <w:i/>
            <w:iCs/>
            <w:sz w:val="24"/>
            <w:szCs w:val="24"/>
          </w:rPr>
          <w:t xml:space="preserve">entity identifier </w:t>
        </w:r>
      </w:ins>
      <w:r w:rsidR="00F2264C" w:rsidRPr="001C7544">
        <w:rPr>
          <w:rFonts w:ascii="Times New Roman" w:eastAsia="Times New Roman" w:hAnsi="Times New Roman" w:cs="Times New Roman"/>
          <w:sz w:val="24"/>
          <w:szCs w:val="24"/>
        </w:rPr>
        <w:t xml:space="preserve">means the </w:t>
      </w:r>
      <w:ins w:id="718" w:author="OFFM" w:date="2024-04-16T10:53:00Z">
        <w:r w:rsidR="00F2264C" w:rsidRPr="001C7544">
          <w:rPr>
            <w:rFonts w:ascii="Times New Roman" w:eastAsia="Times New Roman" w:hAnsi="Times New Roman" w:cs="Times New Roman"/>
            <w:sz w:val="24"/>
            <w:szCs w:val="24"/>
          </w:rPr>
          <w:t xml:space="preserve">universal </w:t>
        </w:r>
      </w:ins>
      <w:r w:rsidR="00F2264C" w:rsidRPr="001C7544">
        <w:rPr>
          <w:rFonts w:ascii="Times New Roman" w:eastAsia="Times New Roman" w:hAnsi="Times New Roman" w:cs="Times New Roman"/>
          <w:sz w:val="24"/>
          <w:szCs w:val="24"/>
        </w:rPr>
        <w:t>identifier assigned by SAM</w:t>
      </w:r>
      <w:ins w:id="719" w:author="OFFM" w:date="2024-04-16T10:53:00Z">
        <w:r w:rsidR="00F2264C" w:rsidRPr="001C7544">
          <w:rPr>
            <w:rFonts w:ascii="Times New Roman" w:eastAsia="Times New Roman" w:hAnsi="Times New Roman" w:cs="Times New Roman"/>
            <w:sz w:val="24"/>
            <w:szCs w:val="24"/>
          </w:rPr>
          <w:t>.gov</w:t>
        </w:r>
      </w:ins>
      <w:r w:rsidR="00F2264C" w:rsidRPr="001C7544">
        <w:rPr>
          <w:rFonts w:ascii="Times New Roman" w:eastAsia="Times New Roman" w:hAnsi="Times New Roman" w:cs="Times New Roman"/>
          <w:sz w:val="24"/>
          <w:szCs w:val="24"/>
        </w:rPr>
        <w:t xml:space="preserve"> to uniquely identify </w:t>
      </w:r>
      <w:del w:id="720" w:author="OFFM" w:date="2024-04-16T10:53:00Z">
        <w:r w:rsidRPr="00F74592">
          <w:rPr>
            <w:rFonts w:ascii="Times New Roman" w:hAnsi="Times New Roman" w:cs="Times New Roman"/>
            <w:sz w:val="24"/>
            <w:szCs w:val="24"/>
          </w:rPr>
          <w:delText>business entities</w:delText>
        </w:r>
      </w:del>
      <w:ins w:id="721" w:author="OFFM" w:date="2024-04-16T10:53:00Z">
        <w:r w:rsidR="00F2264C" w:rsidRPr="001C7544">
          <w:rPr>
            <w:rFonts w:ascii="Times New Roman" w:eastAsia="Times New Roman" w:hAnsi="Times New Roman" w:cs="Times New Roman"/>
            <w:sz w:val="24"/>
            <w:szCs w:val="24"/>
          </w:rPr>
          <w:t>an entity</w:t>
        </w:r>
      </w:ins>
      <w:r w:rsidR="00F2264C" w:rsidRPr="001C7544">
        <w:rPr>
          <w:rFonts w:ascii="Times New Roman" w:eastAsia="Times New Roman" w:hAnsi="Times New Roman" w:cs="Times New Roman"/>
          <w:sz w:val="24"/>
          <w:szCs w:val="24"/>
        </w:rPr>
        <w:t xml:space="preserve">. </w:t>
      </w:r>
    </w:p>
    <w:p w14:paraId="5C823D14" w14:textId="700E8FFA" w:rsidR="000B5224" w:rsidRPr="001C7544" w:rsidRDefault="00817C00" w:rsidP="00A63D45">
      <w:pPr>
        <w:spacing w:after="0" w:line="480" w:lineRule="auto"/>
        <w:ind w:firstLine="720"/>
        <w:rPr>
          <w:rFonts w:ascii="Times New Roman" w:eastAsia="Times New Roman" w:hAnsi="Times New Roman" w:cs="Times New Roman"/>
          <w:sz w:val="24"/>
          <w:szCs w:val="24"/>
        </w:rPr>
      </w:pPr>
      <w:del w:id="722" w:author="OFFM" w:date="2024-04-16T10:53:00Z">
        <w:r w:rsidRPr="00F74592">
          <w:rPr>
            <w:rFonts w:ascii="Times New Roman" w:hAnsi="Times New Roman" w:cs="Times New Roman"/>
            <w:sz w:val="24"/>
            <w:szCs w:val="24"/>
          </w:rPr>
          <w:delText xml:space="preserve">3. </w:delText>
        </w:r>
      </w:del>
      <w:r w:rsidR="00F2264C" w:rsidRPr="00A63D45">
        <w:rPr>
          <w:rFonts w:ascii="Times New Roman" w:hAnsi="Times New Roman"/>
          <w:i/>
          <w:sz w:val="24"/>
        </w:rPr>
        <w:t>Entity</w:t>
      </w:r>
      <w:r w:rsidR="00F2264C" w:rsidRPr="001C7544">
        <w:rPr>
          <w:rFonts w:ascii="Times New Roman" w:eastAsia="Times New Roman" w:hAnsi="Times New Roman" w:cs="Times New Roman"/>
          <w:sz w:val="24"/>
          <w:szCs w:val="24"/>
        </w:rPr>
        <w:t xml:space="preserve"> </w:t>
      </w:r>
      <w:del w:id="723" w:author="OFFM" w:date="2024-04-16T10:53:00Z">
        <w:r w:rsidRPr="00F74592">
          <w:rPr>
            <w:rFonts w:ascii="Times New Roman" w:hAnsi="Times New Roman" w:cs="Times New Roman"/>
            <w:sz w:val="24"/>
            <w:szCs w:val="24"/>
          </w:rPr>
          <w:delText>includes non-Federal entities as</w:delText>
        </w:r>
      </w:del>
      <w:ins w:id="724" w:author="OFFM" w:date="2024-04-16T10:53:00Z">
        <w:r w:rsidR="00F2264C" w:rsidRPr="001C7544">
          <w:rPr>
            <w:rFonts w:ascii="Times New Roman" w:eastAsia="Times New Roman" w:hAnsi="Times New Roman" w:cs="Times New Roman"/>
            <w:sz w:val="24"/>
            <w:szCs w:val="24"/>
          </w:rPr>
          <w:t>is</w:t>
        </w:r>
      </w:ins>
      <w:r w:rsidR="00F2264C" w:rsidRPr="001C7544">
        <w:rPr>
          <w:rFonts w:ascii="Times New Roman" w:eastAsia="Times New Roman" w:hAnsi="Times New Roman" w:cs="Times New Roman"/>
          <w:sz w:val="24"/>
          <w:szCs w:val="24"/>
        </w:rPr>
        <w:t xml:space="preserve"> defined at 2 CFR </w:t>
      </w:r>
      <w:del w:id="725" w:author="OFFM" w:date="2024-04-16T10:53:00Z">
        <w:r w:rsidRPr="00F74592">
          <w:rPr>
            <w:rFonts w:ascii="Times New Roman" w:hAnsi="Times New Roman" w:cs="Times New Roman"/>
            <w:sz w:val="24"/>
            <w:szCs w:val="24"/>
          </w:rPr>
          <w:delText>200.1</w:delText>
        </w:r>
      </w:del>
      <w:ins w:id="726" w:author="OFFM" w:date="2024-04-16T10:53:00Z">
        <w:r w:rsidR="00F2264C" w:rsidRPr="001C7544">
          <w:rPr>
            <w:rFonts w:ascii="Times New Roman" w:eastAsia="Times New Roman" w:hAnsi="Times New Roman" w:cs="Times New Roman"/>
            <w:sz w:val="24"/>
            <w:szCs w:val="24"/>
          </w:rPr>
          <w:t>25.400</w:t>
        </w:r>
      </w:ins>
      <w:r w:rsidR="00F2264C" w:rsidRPr="001C7544">
        <w:rPr>
          <w:rFonts w:ascii="Times New Roman" w:eastAsia="Times New Roman" w:hAnsi="Times New Roman" w:cs="Times New Roman"/>
          <w:sz w:val="24"/>
          <w:szCs w:val="24"/>
        </w:rPr>
        <w:t xml:space="preserve"> and </w:t>
      </w:r>
      <w:del w:id="727" w:author="OFFM" w:date="2024-04-16T10:53:00Z">
        <w:r w:rsidRPr="00F74592">
          <w:rPr>
            <w:rFonts w:ascii="Times New Roman" w:hAnsi="Times New Roman" w:cs="Times New Roman"/>
            <w:sz w:val="24"/>
            <w:szCs w:val="24"/>
          </w:rPr>
          <w:delText xml:space="preserve">also </w:delText>
        </w:r>
      </w:del>
      <w:r w:rsidR="00F2264C" w:rsidRPr="001C7544">
        <w:rPr>
          <w:rFonts w:ascii="Times New Roman" w:eastAsia="Times New Roman" w:hAnsi="Times New Roman" w:cs="Times New Roman"/>
          <w:sz w:val="24"/>
          <w:szCs w:val="24"/>
        </w:rPr>
        <w:t>includes all of the following</w:t>
      </w:r>
      <w:del w:id="728" w:author="OFFM" w:date="2024-04-16T10:53:00Z">
        <w:r w:rsidRPr="00F74592">
          <w:rPr>
            <w:rFonts w:ascii="Times New Roman" w:hAnsi="Times New Roman" w:cs="Times New Roman"/>
            <w:sz w:val="24"/>
            <w:szCs w:val="24"/>
          </w:rPr>
          <w:delText xml:space="preserve">, for purposes of this part: </w:delText>
        </w:r>
      </w:del>
      <w:ins w:id="729" w:author="OFFM" w:date="2024-04-16T10:53:00Z">
        <w:r w:rsidR="00F2264C" w:rsidRPr="001C7544">
          <w:rPr>
            <w:rFonts w:ascii="Times New Roman" w:eastAsia="Times New Roman" w:hAnsi="Times New Roman" w:cs="Times New Roman"/>
            <w:sz w:val="24"/>
            <w:szCs w:val="24"/>
          </w:rPr>
          <w:t xml:space="preserve"> types as defined in </w:t>
        </w:r>
        <w:r w:rsidR="00F2264C" w:rsidRPr="001C7544">
          <w:rPr>
            <w:rFonts w:ascii="Times New Roman" w:hAnsi="Times New Roman" w:cs="Times New Roman"/>
            <w:sz w:val="24"/>
            <w:szCs w:val="24"/>
          </w:rPr>
          <w:t>2 CFR 200.1</w:t>
        </w:r>
        <w:r w:rsidR="00F2264C" w:rsidRPr="001C7544">
          <w:rPr>
            <w:rFonts w:ascii="Times New Roman" w:eastAsia="Times New Roman" w:hAnsi="Times New Roman" w:cs="Times New Roman"/>
            <w:sz w:val="24"/>
            <w:szCs w:val="24"/>
          </w:rPr>
          <w:t>:</w:t>
        </w:r>
      </w:ins>
    </w:p>
    <w:p w14:paraId="0B6E0C60" w14:textId="79B65D0F" w:rsidR="000B5224" w:rsidRPr="001C7544" w:rsidRDefault="00817C00" w:rsidP="000B5224">
      <w:pPr>
        <w:pStyle w:val="ListParagraph"/>
        <w:spacing w:after="0" w:line="480" w:lineRule="auto"/>
        <w:rPr>
          <w:ins w:id="730" w:author="OFFM" w:date="2024-04-16T10:53:00Z"/>
          <w:rFonts w:ascii="Times New Roman" w:eastAsia="Times New Roman" w:hAnsi="Times New Roman" w:cs="Times New Roman"/>
          <w:sz w:val="24"/>
          <w:szCs w:val="24"/>
        </w:rPr>
      </w:pPr>
      <w:del w:id="731" w:author="OFFM" w:date="2024-04-16T10:53:00Z">
        <w:r w:rsidRPr="00F74592">
          <w:rPr>
            <w:rFonts w:ascii="Times New Roman" w:hAnsi="Times New Roman" w:cs="Times New Roman"/>
            <w:sz w:val="24"/>
            <w:szCs w:val="24"/>
          </w:rPr>
          <w:delText>a. A foreign</w:delText>
        </w:r>
      </w:del>
      <w:ins w:id="732" w:author="OFFM" w:date="2024-04-16T10:53:00Z">
        <w:r w:rsidR="00F2264C" w:rsidRPr="001C7544">
          <w:rPr>
            <w:rFonts w:ascii="Times New Roman" w:eastAsia="Times New Roman" w:hAnsi="Times New Roman" w:cs="Times New Roman"/>
            <w:sz w:val="24"/>
            <w:szCs w:val="24"/>
          </w:rPr>
          <w:t>(1) Non-Federal entity;</w:t>
        </w:r>
      </w:ins>
    </w:p>
    <w:p w14:paraId="17DD65C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733" w:author="OFFM" w:date="2024-04-16T10:53:00Z">
        <w:r w:rsidRPr="001C7544">
          <w:rPr>
            <w:rFonts w:ascii="Times New Roman" w:eastAsia="Times New Roman" w:hAnsi="Times New Roman" w:cs="Times New Roman"/>
            <w:sz w:val="24"/>
            <w:szCs w:val="24"/>
          </w:rPr>
          <w:t>(2) Foreign</w:t>
        </w:r>
      </w:ins>
      <w:r w:rsidRPr="001C7544">
        <w:rPr>
          <w:rFonts w:ascii="Times New Roman" w:eastAsia="Times New Roman" w:hAnsi="Times New Roman" w:cs="Times New Roman"/>
          <w:sz w:val="24"/>
          <w:szCs w:val="24"/>
        </w:rPr>
        <w:t xml:space="preserve"> organization; </w:t>
      </w:r>
    </w:p>
    <w:p w14:paraId="2395CE19" w14:textId="453E6A51"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734" w:author="OFFM" w:date="2024-04-16T10:53:00Z">
        <w:r w:rsidRPr="00F74592">
          <w:rPr>
            <w:rFonts w:ascii="Times New Roman" w:hAnsi="Times New Roman" w:cs="Times New Roman"/>
            <w:sz w:val="24"/>
            <w:szCs w:val="24"/>
          </w:rPr>
          <w:lastRenderedPageBreak/>
          <w:delText>b. A foreign</w:delText>
        </w:r>
      </w:del>
      <w:ins w:id="735" w:author="OFFM" w:date="2024-04-16T10:53:00Z">
        <w:r w:rsidR="00F2264C" w:rsidRPr="001C7544">
          <w:rPr>
            <w:rFonts w:ascii="Times New Roman" w:eastAsia="Times New Roman" w:hAnsi="Times New Roman" w:cs="Times New Roman"/>
            <w:sz w:val="24"/>
            <w:szCs w:val="24"/>
          </w:rPr>
          <w:t>(3) Foreign</w:t>
        </w:r>
      </w:ins>
      <w:r w:rsidR="00F2264C" w:rsidRPr="001C7544">
        <w:rPr>
          <w:rFonts w:ascii="Times New Roman" w:eastAsia="Times New Roman" w:hAnsi="Times New Roman" w:cs="Times New Roman"/>
          <w:sz w:val="24"/>
          <w:szCs w:val="24"/>
        </w:rPr>
        <w:t xml:space="preserve"> public entity;</w:t>
      </w:r>
      <w:del w:id="736" w:author="OFFM" w:date="2024-04-16T10:53:00Z">
        <w:r w:rsidRPr="00F74592">
          <w:rPr>
            <w:rFonts w:ascii="Times New Roman" w:hAnsi="Times New Roman" w:cs="Times New Roman"/>
            <w:sz w:val="24"/>
            <w:szCs w:val="24"/>
          </w:rPr>
          <w:delText xml:space="preserve"> </w:delText>
        </w:r>
      </w:del>
    </w:p>
    <w:p w14:paraId="451049E8" w14:textId="30D6C70F"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737" w:author="OFFM" w:date="2024-04-16T10:53:00Z">
        <w:r w:rsidRPr="00F74592">
          <w:rPr>
            <w:rFonts w:ascii="Times New Roman" w:hAnsi="Times New Roman" w:cs="Times New Roman"/>
            <w:sz w:val="24"/>
            <w:szCs w:val="24"/>
          </w:rPr>
          <w:delText>c. A domestic</w:delText>
        </w:r>
      </w:del>
      <w:ins w:id="738" w:author="OFFM" w:date="2024-04-16T10:53:00Z">
        <w:r w:rsidR="00F2264C" w:rsidRPr="001C7544">
          <w:rPr>
            <w:rFonts w:ascii="Times New Roman" w:eastAsia="Times New Roman" w:hAnsi="Times New Roman" w:cs="Times New Roman"/>
            <w:sz w:val="24"/>
            <w:szCs w:val="24"/>
          </w:rPr>
          <w:t>(4) Domestic</w:t>
        </w:r>
      </w:ins>
      <w:r w:rsidR="00F2264C" w:rsidRPr="001C7544">
        <w:rPr>
          <w:rFonts w:ascii="Times New Roman" w:eastAsia="Times New Roman" w:hAnsi="Times New Roman" w:cs="Times New Roman"/>
          <w:sz w:val="24"/>
          <w:szCs w:val="24"/>
        </w:rPr>
        <w:t xml:space="preserve"> for-profit organization; and</w:t>
      </w:r>
      <w:del w:id="739" w:author="OFFM" w:date="2024-04-16T10:53:00Z">
        <w:r w:rsidRPr="00F74592">
          <w:rPr>
            <w:rFonts w:ascii="Times New Roman" w:hAnsi="Times New Roman" w:cs="Times New Roman"/>
            <w:sz w:val="24"/>
            <w:szCs w:val="24"/>
          </w:rPr>
          <w:delText xml:space="preserve"> </w:delText>
        </w:r>
      </w:del>
    </w:p>
    <w:p w14:paraId="1CF0254C" w14:textId="3A9F4CB0"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740" w:author="OFFM" w:date="2024-04-16T10:53:00Z">
        <w:r w:rsidRPr="00F74592">
          <w:rPr>
            <w:rFonts w:ascii="Times New Roman" w:hAnsi="Times New Roman" w:cs="Times New Roman"/>
            <w:sz w:val="24"/>
            <w:szCs w:val="24"/>
          </w:rPr>
          <w:delText>d. A</w:delText>
        </w:r>
      </w:del>
      <w:ins w:id="741" w:author="OFFM" w:date="2024-04-16T10:53:00Z">
        <w:r w:rsidR="00F2264C" w:rsidRPr="001C7544">
          <w:rPr>
            <w:rFonts w:ascii="Times New Roman" w:eastAsia="Times New Roman" w:hAnsi="Times New Roman" w:cs="Times New Roman"/>
            <w:sz w:val="24"/>
            <w:szCs w:val="24"/>
          </w:rPr>
          <w:t>(5)</w:t>
        </w:r>
      </w:ins>
      <w:r w:rsidR="00F2264C" w:rsidRPr="001C7544">
        <w:rPr>
          <w:rFonts w:ascii="Times New Roman" w:eastAsia="Times New Roman" w:hAnsi="Times New Roman" w:cs="Times New Roman"/>
          <w:sz w:val="24"/>
          <w:szCs w:val="24"/>
        </w:rPr>
        <w:t xml:space="preserve"> Federal agency. </w:t>
      </w:r>
    </w:p>
    <w:p w14:paraId="43D38A2F" w14:textId="0C4DC54C"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742" w:author="OFFM" w:date="2024-04-16T10:53:00Z">
        <w:r w:rsidRPr="00F74592">
          <w:rPr>
            <w:rFonts w:ascii="Times New Roman" w:hAnsi="Times New Roman" w:cs="Times New Roman"/>
            <w:sz w:val="24"/>
            <w:szCs w:val="24"/>
          </w:rPr>
          <w:delText xml:space="preserve">4. </w:delText>
        </w:r>
      </w:del>
      <w:r w:rsidR="00F2264C" w:rsidRPr="00A63D45">
        <w:rPr>
          <w:rFonts w:ascii="Times New Roman" w:hAnsi="Times New Roman"/>
          <w:i/>
          <w:sz w:val="24"/>
        </w:rPr>
        <w:t>Subaward</w:t>
      </w:r>
      <w:r w:rsidR="00F2264C" w:rsidRPr="001C7544">
        <w:rPr>
          <w:rFonts w:ascii="Times New Roman" w:eastAsia="Times New Roman" w:hAnsi="Times New Roman" w:cs="Times New Roman"/>
          <w:sz w:val="24"/>
          <w:szCs w:val="24"/>
        </w:rPr>
        <w:t xml:space="preserve"> has the meaning given in 2 CFR 200.1. </w:t>
      </w:r>
    </w:p>
    <w:p w14:paraId="2569020B" w14:textId="1E96A16B" w:rsidR="000B5224" w:rsidRPr="001C7544" w:rsidRDefault="00817C00" w:rsidP="0027539B">
      <w:pPr>
        <w:spacing w:after="0" w:line="480" w:lineRule="auto"/>
        <w:ind w:firstLine="720"/>
        <w:contextualSpacing/>
        <w:rPr>
          <w:rFonts w:ascii="Times New Roman" w:eastAsia="Times New Roman" w:hAnsi="Times New Roman" w:cs="Times New Roman"/>
          <w:sz w:val="24"/>
          <w:szCs w:val="24"/>
        </w:rPr>
      </w:pPr>
      <w:del w:id="743" w:author="OFFM" w:date="2024-04-16T10:53:00Z">
        <w:r w:rsidRPr="00F74592">
          <w:rPr>
            <w:rFonts w:ascii="Times New Roman" w:hAnsi="Times New Roman" w:cs="Times New Roman"/>
            <w:sz w:val="24"/>
            <w:szCs w:val="24"/>
          </w:rPr>
          <w:delText xml:space="preserve">5. </w:delText>
        </w:r>
      </w:del>
      <w:r w:rsidR="00F2264C" w:rsidRPr="00A63D45">
        <w:rPr>
          <w:rFonts w:ascii="Times New Roman" w:hAnsi="Times New Roman"/>
          <w:i/>
          <w:sz w:val="24"/>
        </w:rPr>
        <w:t>Subrecipient</w:t>
      </w:r>
      <w:r w:rsidR="00F2264C" w:rsidRPr="001C7544">
        <w:rPr>
          <w:rFonts w:ascii="Times New Roman" w:eastAsia="Times New Roman" w:hAnsi="Times New Roman" w:cs="Times New Roman"/>
          <w:sz w:val="24"/>
          <w:szCs w:val="24"/>
        </w:rPr>
        <w:t xml:space="preserve"> has the meaning given in 2 CFR 200.1.</w:t>
      </w:r>
      <w:ins w:id="744" w:author="OFFM" w:date="2024-04-16T10:53:00Z">
        <w:r w:rsidR="00F2264C" w:rsidRPr="001C7544">
          <w:rPr>
            <w:rFonts w:ascii="Times New Roman" w:eastAsia="Times New Roman" w:hAnsi="Times New Roman" w:cs="Times New Roman"/>
            <w:sz w:val="24"/>
            <w:szCs w:val="24"/>
          </w:rPr>
          <w:t xml:space="preserve"> </w:t>
        </w:r>
      </w:ins>
    </w:p>
    <w:p w14:paraId="7A1AD9B4" w14:textId="13BB512D" w:rsidR="000B5224" w:rsidRPr="001C7544" w:rsidRDefault="00F2264C" w:rsidP="004F60EC">
      <w:pPr>
        <w:spacing w:after="0" w:line="480" w:lineRule="auto"/>
        <w:contextualSpacing/>
        <w:outlineLvl w:val="0"/>
        <w:rPr>
          <w:rFonts w:ascii="Times New Roman" w:eastAsia="Times New Roman" w:hAnsi="Times New Roman" w:cs="Times New Roman"/>
          <w:b/>
          <w:bCs/>
          <w:kern w:val="36"/>
          <w:sz w:val="24"/>
          <w:szCs w:val="24"/>
        </w:rPr>
      </w:pPr>
      <w:r w:rsidRPr="001C7544">
        <w:rPr>
          <w:rFonts w:ascii="Times New Roman" w:eastAsia="Times New Roman" w:hAnsi="Times New Roman" w:cs="Times New Roman"/>
          <w:b/>
          <w:bCs/>
          <w:kern w:val="36"/>
          <w:sz w:val="24"/>
          <w:szCs w:val="24"/>
        </w:rPr>
        <w:t>PART</w:t>
      </w:r>
      <w:del w:id="745" w:author="OFFM" w:date="2024-04-16T10:53:00Z">
        <w:r w:rsidR="00817C00" w:rsidRPr="00F74592">
          <w:rPr>
            <w:rFonts w:ascii="Times New Roman" w:eastAsia="Times New Roman" w:hAnsi="Times New Roman" w:cs="Times New Roman"/>
            <w:b/>
            <w:bCs/>
            <w:kern w:val="36"/>
            <w:sz w:val="24"/>
            <w:szCs w:val="24"/>
          </w:rPr>
          <w:delText>–</w:delText>
        </w:r>
      </w:del>
      <w:r w:rsidRPr="001C7544">
        <w:rPr>
          <w:rFonts w:ascii="Times New Roman" w:eastAsia="Times New Roman" w:hAnsi="Times New Roman" w:cs="Times New Roman"/>
          <w:b/>
          <w:bCs/>
          <w:kern w:val="36"/>
          <w:sz w:val="24"/>
          <w:szCs w:val="24"/>
        </w:rPr>
        <w:t xml:space="preserve"> 170—REPORTING SUBAWARD AND EXECUTIVE COMPENSATION INFORMATION</w:t>
      </w:r>
      <w:ins w:id="746" w:author="OFFM" w:date="2024-04-16T10:53:00Z">
        <w:r w:rsidRPr="001C7544">
          <w:rPr>
            <w:rFonts w:ascii="Times New Roman" w:eastAsia="Times New Roman" w:hAnsi="Times New Roman" w:cs="Times New Roman"/>
            <w:b/>
            <w:bCs/>
            <w:kern w:val="36"/>
            <w:sz w:val="24"/>
            <w:szCs w:val="24"/>
          </w:rPr>
          <w:t xml:space="preserve"> </w:t>
        </w:r>
      </w:ins>
    </w:p>
    <w:p w14:paraId="4BC57EE9" w14:textId="77777777" w:rsidR="000B5224" w:rsidRPr="001C7544" w:rsidRDefault="00F2264C" w:rsidP="000B5224">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A</w:t>
      </w:r>
      <w:r w:rsidRPr="001C7544">
        <w:rPr>
          <w:rFonts w:ascii="Times New Roman" w:eastAsia="Times New Roman" w:hAnsi="Times New Roman" w:cs="Times New Roman"/>
          <w:b/>
          <w:bCs/>
          <w:kern w:val="36"/>
          <w:sz w:val="24"/>
          <w:szCs w:val="24"/>
        </w:rPr>
        <w:t>—</w:t>
      </w:r>
      <w:r w:rsidRPr="001C7544">
        <w:rPr>
          <w:rFonts w:ascii="Times New Roman" w:eastAsia="Times New Roman" w:hAnsi="Times New Roman" w:cs="Times New Roman"/>
          <w:b/>
          <w:bCs/>
          <w:sz w:val="24"/>
          <w:szCs w:val="24"/>
        </w:rPr>
        <w:t>General</w:t>
      </w:r>
    </w:p>
    <w:p w14:paraId="72A29858" w14:textId="1425F3E2"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170.100 </w:t>
      </w:r>
      <w:bookmarkStart w:id="747" w:name="_Hlk161015736"/>
      <w:del w:id="748" w:author="OFFM" w:date="2024-04-16T10:53:00Z">
        <w:r w:rsidR="00817C00" w:rsidRPr="00F74592">
          <w:rPr>
            <w:rFonts w:ascii="Times New Roman" w:hAnsi="Times New Roman" w:cs="Times New Roman"/>
            <w:b/>
            <w:bCs/>
            <w:sz w:val="24"/>
            <w:szCs w:val="24"/>
          </w:rPr>
          <w:delText>Purposes</w:delText>
        </w:r>
      </w:del>
      <w:ins w:id="749" w:author="OFFM" w:date="2024-04-16T10:53:00Z">
        <w:r w:rsidRPr="001C7544">
          <w:rPr>
            <w:rFonts w:ascii="Times New Roman" w:eastAsia="Times New Roman" w:hAnsi="Times New Roman" w:cs="Times New Roman"/>
            <w:b/>
            <w:bCs/>
            <w:sz w:val="24"/>
            <w:szCs w:val="24"/>
          </w:rPr>
          <w:t>Purpose</w:t>
        </w:r>
      </w:ins>
      <w:r w:rsidRPr="001C7544">
        <w:rPr>
          <w:rFonts w:ascii="Times New Roman" w:eastAsia="Times New Roman" w:hAnsi="Times New Roman" w:cs="Times New Roman"/>
          <w:b/>
          <w:bCs/>
          <w:sz w:val="24"/>
          <w:szCs w:val="24"/>
        </w:rPr>
        <w:t xml:space="preserve"> of this part</w:t>
      </w:r>
      <w:bookmarkEnd w:id="747"/>
      <w:r w:rsidRPr="001C7544">
        <w:rPr>
          <w:rFonts w:ascii="Times New Roman" w:eastAsia="Times New Roman" w:hAnsi="Times New Roman" w:cs="Times New Roman"/>
          <w:b/>
          <w:bCs/>
          <w:sz w:val="24"/>
          <w:szCs w:val="24"/>
        </w:rPr>
        <w:t>.</w:t>
      </w:r>
    </w:p>
    <w:p w14:paraId="62BB50CB" w14:textId="097DDB4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This part provides guidance to Federal </w:t>
      </w:r>
      <w:del w:id="750"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on </w:t>
      </w:r>
      <w:del w:id="751" w:author="OFFM" w:date="2024-04-16T10:53:00Z">
        <w:r w:rsidR="00817C00" w:rsidRPr="00F74592">
          <w:rPr>
            <w:rFonts w:ascii="Times New Roman" w:hAnsi="Times New Roman" w:cs="Times New Roman"/>
            <w:sz w:val="24"/>
            <w:szCs w:val="24"/>
          </w:rPr>
          <w:delText>reporting Federal awards to establish</w:delText>
        </w:r>
      </w:del>
      <w:ins w:id="752" w:author="OFFM" w:date="2024-04-16T10:53:00Z">
        <w:r w:rsidRPr="001C7544">
          <w:rPr>
            <w:rFonts w:ascii="Times New Roman" w:eastAsia="Times New Roman" w:hAnsi="Times New Roman" w:cs="Times New Roman"/>
            <w:sz w:val="24"/>
            <w:szCs w:val="24"/>
          </w:rPr>
          <w:t>establishing</w:t>
        </w:r>
      </w:ins>
      <w:r w:rsidRPr="001C7544">
        <w:rPr>
          <w:rFonts w:ascii="Times New Roman" w:eastAsia="Times New Roman" w:hAnsi="Times New Roman" w:cs="Times New Roman"/>
          <w:sz w:val="24"/>
          <w:szCs w:val="24"/>
        </w:rPr>
        <w:t xml:space="preserve"> requirements for </w:t>
      </w:r>
      <w:del w:id="753" w:author="OFFM" w:date="2024-04-16T10:53:00Z">
        <w:r w:rsidR="00817C00" w:rsidRPr="00F74592">
          <w:rPr>
            <w:rFonts w:ascii="Times New Roman" w:hAnsi="Times New Roman" w:cs="Times New Roman"/>
            <w:sz w:val="24"/>
            <w:szCs w:val="24"/>
          </w:rPr>
          <w:delText>recipients' reporting</w:delText>
        </w:r>
      </w:del>
      <w:ins w:id="754" w:author="OFFM" w:date="2024-04-16T10:53:00Z">
        <w:r w:rsidRPr="001C7544">
          <w:rPr>
            <w:rFonts w:ascii="Times New Roman" w:eastAsia="Times New Roman" w:hAnsi="Times New Roman" w:cs="Times New Roman"/>
            <w:sz w:val="24"/>
            <w:szCs w:val="24"/>
          </w:rPr>
          <w:t>recipients</w:t>
        </w:r>
      </w:ins>
      <w:r w:rsidRPr="001C7544">
        <w:rPr>
          <w:rFonts w:ascii="Times New Roman" w:eastAsia="Times New Roman" w:hAnsi="Times New Roman" w:cs="Times New Roman"/>
          <w:sz w:val="24"/>
          <w:szCs w:val="24"/>
        </w:rPr>
        <w:t xml:space="preserve"> of</w:t>
      </w:r>
      <w:ins w:id="755" w:author="OFFM" w:date="2024-04-16T10:53:00Z">
        <w:r w:rsidRPr="001C7544">
          <w:rPr>
            <w:rFonts w:ascii="Times New Roman" w:eastAsia="Times New Roman" w:hAnsi="Times New Roman" w:cs="Times New Roman"/>
            <w:sz w:val="24"/>
            <w:szCs w:val="24"/>
          </w:rPr>
          <w:t xml:space="preserve"> Federal awards to report</w:t>
        </w:r>
      </w:ins>
      <w:r w:rsidRPr="001C7544">
        <w:rPr>
          <w:rFonts w:ascii="Times New Roman" w:eastAsia="Times New Roman" w:hAnsi="Times New Roman" w:cs="Times New Roman"/>
          <w:sz w:val="24"/>
          <w:szCs w:val="24"/>
        </w:rPr>
        <w:t xml:space="preserve"> information on subawards and executive total compensation, as required by the Federal Funding Accountability and Transparency Act of 2006 (</w:t>
      </w:r>
      <w:del w:id="756" w:author="OFFM" w:date="2024-04-16T10:53:00Z">
        <w:r w:rsidR="00817C00" w:rsidRPr="00F74592">
          <w:rPr>
            <w:rFonts w:ascii="Times New Roman" w:hAnsi="Times New Roman" w:cs="Times New Roman"/>
            <w:sz w:val="24"/>
            <w:szCs w:val="24"/>
          </w:rPr>
          <w:delText>Pub. L.</w:delText>
        </w:r>
      </w:del>
      <w:ins w:id="757" w:author="OFFM" w:date="2024-04-16T10:53:00Z">
        <w:r w:rsidRPr="001C7544">
          <w:rPr>
            <w:rFonts w:ascii="Times New Roman" w:eastAsia="Times New Roman" w:hAnsi="Times New Roman" w:cs="Times New Roman"/>
            <w:sz w:val="24"/>
            <w:szCs w:val="24"/>
          </w:rPr>
          <w:t>Public Law</w:t>
        </w:r>
      </w:ins>
      <w:r w:rsidRPr="001C7544">
        <w:rPr>
          <w:rFonts w:ascii="Times New Roman" w:eastAsia="Times New Roman" w:hAnsi="Times New Roman" w:cs="Times New Roman"/>
          <w:sz w:val="24"/>
          <w:szCs w:val="24"/>
        </w:rPr>
        <w:t xml:space="preserve"> 109</w:t>
      </w:r>
      <w:del w:id="758" w:author="OFFM" w:date="2024-04-16T10:53:00Z">
        <w:r w:rsidR="00817C00" w:rsidRPr="00F74592">
          <w:rPr>
            <w:rFonts w:ascii="Times New Roman" w:hAnsi="Times New Roman" w:cs="Times New Roman"/>
            <w:sz w:val="24"/>
            <w:szCs w:val="24"/>
          </w:rPr>
          <w:delText>–</w:delText>
        </w:r>
      </w:del>
      <w:ins w:id="75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282), as amended by </w:t>
      </w:r>
      <w:del w:id="760" w:author="OFFM" w:date="2024-04-16T10:53:00Z">
        <w:r w:rsidR="00817C00" w:rsidRPr="00F74592">
          <w:rPr>
            <w:rFonts w:ascii="Times New Roman" w:hAnsi="Times New Roman" w:cs="Times New Roman"/>
            <w:sz w:val="24"/>
            <w:szCs w:val="24"/>
          </w:rPr>
          <w:delText>section 6202</w:delText>
        </w:r>
      </w:del>
      <w:ins w:id="761" w:author="OFFM" w:date="2024-04-16T10:53:00Z">
        <w:r w:rsidRPr="001C7544">
          <w:rPr>
            <w:rFonts w:ascii="Times New Roman" w:eastAsia="Times New Roman" w:hAnsi="Times New Roman" w:cs="Times New Roman"/>
            <w:sz w:val="24"/>
            <w:szCs w:val="24"/>
          </w:rPr>
          <w:t>the Digital Accountability and Transparency Act</w:t>
        </w:r>
      </w:ins>
      <w:r w:rsidRPr="001C7544">
        <w:rPr>
          <w:rFonts w:ascii="Times New Roman" w:eastAsia="Times New Roman" w:hAnsi="Times New Roman" w:cs="Times New Roman"/>
          <w:sz w:val="24"/>
          <w:szCs w:val="24"/>
        </w:rPr>
        <w:t xml:space="preserve"> of </w:t>
      </w:r>
      <w:ins w:id="762" w:author="OFFM" w:date="2024-04-16T10:53:00Z">
        <w:r w:rsidRPr="001C7544">
          <w:rPr>
            <w:rFonts w:ascii="Times New Roman" w:eastAsia="Times New Roman" w:hAnsi="Times New Roman" w:cs="Times New Roman"/>
            <w:sz w:val="24"/>
            <w:szCs w:val="24"/>
          </w:rPr>
          <w:t>2014 (</w:t>
        </w:r>
      </w:ins>
      <w:r w:rsidRPr="001C7544">
        <w:rPr>
          <w:rFonts w:ascii="Times New Roman" w:hAnsi="Times New Roman" w:cs="Times New Roman"/>
          <w:sz w:val="24"/>
          <w:szCs w:val="24"/>
        </w:rPr>
        <w:t xml:space="preserve">Public Law </w:t>
      </w:r>
      <w:del w:id="763" w:author="OFFM" w:date="2024-04-16T10:53:00Z">
        <w:r w:rsidR="00817C00" w:rsidRPr="00F74592">
          <w:rPr>
            <w:rFonts w:ascii="Times New Roman" w:hAnsi="Times New Roman" w:cs="Times New Roman"/>
            <w:sz w:val="24"/>
            <w:szCs w:val="24"/>
          </w:rPr>
          <w:delText>110–252</w:delText>
        </w:r>
      </w:del>
      <w:ins w:id="764" w:author="OFFM" w:date="2024-04-16T10:53:00Z">
        <w:r w:rsidRPr="001C7544">
          <w:rPr>
            <w:rFonts w:ascii="Times New Roman" w:hAnsi="Times New Roman" w:cs="Times New Roman"/>
            <w:sz w:val="24"/>
            <w:szCs w:val="24"/>
          </w:rPr>
          <w:t>113-101</w:t>
        </w:r>
        <w:r w:rsidRPr="001C7544">
          <w:rPr>
            <w:rFonts w:ascii="Times New Roman" w:eastAsia="Times New Roman" w:hAnsi="Times New Roman" w:cs="Times New Roman"/>
            <w:sz w:val="24"/>
            <w:szCs w:val="24"/>
          </w:rPr>
          <w:t>) and other Public Laws</w:t>
        </w:r>
      </w:ins>
      <w:r w:rsidRPr="001C7544">
        <w:rPr>
          <w:rFonts w:ascii="Times New Roman" w:eastAsia="Times New Roman" w:hAnsi="Times New Roman" w:cs="Times New Roman"/>
          <w:sz w:val="24"/>
          <w:szCs w:val="24"/>
        </w:rPr>
        <w:t xml:space="preserve">, hereafter referred to as </w:t>
      </w:r>
      <w:del w:id="765"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the </w:t>
      </w:r>
      <w:ins w:id="76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Transparency Act</w:t>
      </w:r>
      <w:del w:id="767" w:author="OFFM" w:date="2024-04-16T10:53:00Z">
        <w:r w:rsidR="00817C00" w:rsidRPr="00F74592">
          <w:rPr>
            <w:rFonts w:ascii="Times New Roman" w:hAnsi="Times New Roman" w:cs="Times New Roman"/>
            <w:sz w:val="24"/>
            <w:szCs w:val="24"/>
          </w:rPr>
          <w:delText xml:space="preserve">”. </w:delText>
        </w:r>
      </w:del>
      <w:ins w:id="768" w:author="OFFM" w:date="2024-04-16T10:53:00Z">
        <w:r w:rsidRPr="001C7544">
          <w:rPr>
            <w:rFonts w:ascii="Times New Roman" w:eastAsia="Times New Roman" w:hAnsi="Times New Roman" w:cs="Times New Roman"/>
            <w:sz w:val="24"/>
            <w:szCs w:val="24"/>
          </w:rPr>
          <w:t>.”</w:t>
        </w:r>
      </w:ins>
    </w:p>
    <w:p w14:paraId="47175A15" w14:textId="3C52AB1B"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170.105 </w:t>
      </w:r>
      <w:bookmarkStart w:id="769" w:name="_Hlk161015818"/>
      <w:del w:id="770" w:author="OFFM" w:date="2024-04-16T10:53:00Z">
        <w:r w:rsidR="00817C00" w:rsidRPr="00F74592">
          <w:rPr>
            <w:rFonts w:ascii="Times New Roman" w:hAnsi="Times New Roman" w:cs="Times New Roman"/>
            <w:b/>
            <w:bCs/>
            <w:sz w:val="24"/>
            <w:szCs w:val="24"/>
          </w:rPr>
          <w:delText>Types of awards to which this part applies</w:delText>
        </w:r>
      </w:del>
      <w:ins w:id="771" w:author="OFFM" w:date="2024-04-16T10:53:00Z">
        <w:r w:rsidRPr="001C7544">
          <w:rPr>
            <w:rFonts w:ascii="Times New Roman" w:eastAsia="Times New Roman" w:hAnsi="Times New Roman" w:cs="Times New Roman"/>
            <w:b/>
            <w:bCs/>
            <w:sz w:val="24"/>
            <w:szCs w:val="24"/>
          </w:rPr>
          <w:t>Applicability</w:t>
        </w:r>
      </w:ins>
      <w:bookmarkEnd w:id="769"/>
      <w:r w:rsidRPr="001C7544">
        <w:rPr>
          <w:rFonts w:ascii="Times New Roman" w:eastAsia="Times New Roman" w:hAnsi="Times New Roman" w:cs="Times New Roman"/>
          <w:b/>
          <w:bCs/>
          <w:sz w:val="24"/>
          <w:szCs w:val="24"/>
        </w:rPr>
        <w:t>.</w:t>
      </w:r>
    </w:p>
    <w:p w14:paraId="5EA6A79D" w14:textId="77777777" w:rsidR="00817C00" w:rsidRPr="00F74592" w:rsidRDefault="00F2264C" w:rsidP="004227CF">
      <w:pPr>
        <w:spacing w:after="0" w:line="480" w:lineRule="auto"/>
        <w:ind w:firstLine="720"/>
        <w:contextualSpacing/>
        <w:rPr>
          <w:del w:id="772" w:author="OFFM" w:date="2024-04-16T10:53:00Z"/>
          <w:rFonts w:ascii="Times New Roman" w:hAnsi="Times New Roman" w:cs="Times New Roman"/>
          <w:sz w:val="24"/>
          <w:szCs w:val="24"/>
        </w:rPr>
      </w:pPr>
      <w:ins w:id="773" w:author="OFFM" w:date="2024-04-16T10:53:00Z">
        <w:r w:rsidRPr="001C7544">
          <w:rPr>
            <w:rFonts w:ascii="Times New Roman" w:eastAsia="Times New Roman" w:hAnsi="Times New Roman" w:cs="Times New Roman"/>
            <w:sz w:val="24"/>
            <w:szCs w:val="24"/>
          </w:rPr>
          <w:t xml:space="preserve">(a) </w:t>
        </w:r>
        <w:r w:rsidRPr="001C7544">
          <w:rPr>
            <w:rFonts w:ascii="Times New Roman" w:eastAsia="Times New Roman" w:hAnsi="Times New Roman" w:cs="Times New Roman"/>
            <w:i/>
            <w:iCs/>
            <w:sz w:val="24"/>
            <w:szCs w:val="24"/>
          </w:rPr>
          <w:t>Applicability in general</w:t>
        </w:r>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This part applies to </w:t>
      </w:r>
      <w:del w:id="774" w:author="OFFM" w:date="2024-04-16T10:53:00Z">
        <w:r w:rsidR="00817C00" w:rsidRPr="00F74592">
          <w:rPr>
            <w:rFonts w:ascii="Times New Roman" w:hAnsi="Times New Roman" w:cs="Times New Roman"/>
            <w:sz w:val="24"/>
            <w:szCs w:val="24"/>
          </w:rPr>
          <w:delText xml:space="preserve">Federal awarding agency's grants, cooperative agreements, loans, and other forms of </w:delText>
        </w:r>
      </w:del>
      <w:ins w:id="775" w:author="OFFM" w:date="2024-04-16T10:53:00Z">
        <w:r w:rsidRPr="001C7544">
          <w:rPr>
            <w:rFonts w:ascii="Times New Roman" w:eastAsia="Times New Roman" w:hAnsi="Times New Roman" w:cs="Times New Roman"/>
            <w:sz w:val="24"/>
            <w:szCs w:val="24"/>
          </w:rPr>
          <w:t xml:space="preserve">a Federal agency’s </w:t>
        </w:r>
      </w:ins>
      <w:r w:rsidRPr="001C7544">
        <w:rPr>
          <w:rFonts w:ascii="Times New Roman" w:eastAsia="Times New Roman" w:hAnsi="Times New Roman" w:cs="Times New Roman"/>
          <w:sz w:val="24"/>
          <w:szCs w:val="24"/>
        </w:rPr>
        <w:t xml:space="preserve">Federal financial assistance </w:t>
      </w:r>
      <w:del w:id="776" w:author="OFFM" w:date="2024-04-16T10:53:00Z">
        <w:r w:rsidR="00817C00" w:rsidRPr="00F74592">
          <w:rPr>
            <w:rFonts w:ascii="Times New Roman" w:hAnsi="Times New Roman" w:cs="Times New Roman"/>
            <w:sz w:val="24"/>
            <w:szCs w:val="24"/>
          </w:rPr>
          <w:delText xml:space="preserve">subject to the Transparency Act, </w:delText>
        </w:r>
      </w:del>
      <w:r w:rsidRPr="001C7544">
        <w:rPr>
          <w:rFonts w:ascii="Times New Roman" w:eastAsia="Times New Roman" w:hAnsi="Times New Roman" w:cs="Times New Roman"/>
          <w:sz w:val="24"/>
          <w:szCs w:val="24"/>
        </w:rPr>
        <w:t>as defined in § 170.</w:t>
      </w:r>
      <w:del w:id="777" w:author="OFFM" w:date="2024-04-16T10:53:00Z">
        <w:r w:rsidR="00817C00" w:rsidRPr="00F74592">
          <w:rPr>
            <w:rFonts w:ascii="Times New Roman" w:hAnsi="Times New Roman" w:cs="Times New Roman"/>
            <w:sz w:val="24"/>
            <w:szCs w:val="24"/>
          </w:rPr>
          <w:delText xml:space="preserve">320. </w:delText>
        </w:r>
      </w:del>
    </w:p>
    <w:p w14:paraId="539241F9" w14:textId="77777777" w:rsidR="00817C00" w:rsidRPr="00F74592" w:rsidRDefault="00817C00" w:rsidP="00F74592">
      <w:pPr>
        <w:spacing w:after="0" w:line="480" w:lineRule="auto"/>
        <w:contextualSpacing/>
        <w:rPr>
          <w:del w:id="778" w:author="OFFM" w:date="2024-04-16T10:53:00Z"/>
          <w:rFonts w:ascii="Times New Roman" w:hAnsi="Times New Roman" w:cs="Times New Roman"/>
          <w:b/>
          <w:bCs/>
          <w:sz w:val="24"/>
          <w:szCs w:val="24"/>
        </w:rPr>
      </w:pPr>
      <w:del w:id="779" w:author="OFFM" w:date="2024-04-16T10:53:00Z">
        <w:r w:rsidRPr="00F74592">
          <w:rPr>
            <w:rFonts w:ascii="Times New Roman" w:hAnsi="Times New Roman" w:cs="Times New Roman"/>
            <w:b/>
            <w:bCs/>
            <w:sz w:val="24"/>
            <w:szCs w:val="24"/>
          </w:rPr>
          <w:delText>§ 170.110 Exceptions to which this</w:delText>
        </w:r>
      </w:del>
      <w:ins w:id="780" w:author="OFFM" w:date="2024-04-16T10:53:00Z">
        <w:r w:rsidR="00F2264C" w:rsidRPr="001C7544">
          <w:rPr>
            <w:rFonts w:ascii="Times New Roman" w:eastAsia="Times New Roman" w:hAnsi="Times New Roman" w:cs="Times New Roman"/>
            <w:sz w:val="24"/>
            <w:szCs w:val="24"/>
          </w:rPr>
          <w:t>300. This</w:t>
        </w:r>
      </w:ins>
      <w:r w:rsidR="00F2264C" w:rsidRPr="00A63D45">
        <w:rPr>
          <w:rFonts w:ascii="Times New Roman" w:hAnsi="Times New Roman"/>
          <w:sz w:val="24"/>
        </w:rPr>
        <w:t xml:space="preserve"> part applies</w:t>
      </w:r>
      <w:del w:id="781" w:author="OFFM" w:date="2024-04-16T10:53:00Z">
        <w:r w:rsidRPr="00F74592">
          <w:rPr>
            <w:rFonts w:ascii="Times New Roman" w:hAnsi="Times New Roman" w:cs="Times New Roman"/>
            <w:b/>
            <w:bCs/>
            <w:sz w:val="24"/>
            <w:szCs w:val="24"/>
          </w:rPr>
          <w:delText>.</w:delText>
        </w:r>
      </w:del>
    </w:p>
    <w:p w14:paraId="68BEC415" w14:textId="77777777" w:rsidR="00817C00" w:rsidRPr="00F74592" w:rsidRDefault="00817C00" w:rsidP="004227CF">
      <w:pPr>
        <w:spacing w:after="0" w:line="480" w:lineRule="auto"/>
        <w:ind w:firstLine="720"/>
        <w:contextualSpacing/>
        <w:rPr>
          <w:del w:id="782" w:author="OFFM" w:date="2024-04-16T10:53:00Z"/>
          <w:rFonts w:ascii="Times New Roman" w:hAnsi="Times New Roman" w:cs="Times New Roman"/>
          <w:sz w:val="24"/>
          <w:szCs w:val="24"/>
        </w:rPr>
      </w:pPr>
      <w:del w:id="783" w:author="OFFM" w:date="2024-04-16T10:53:00Z">
        <w:r w:rsidRPr="00F74592">
          <w:rPr>
            <w:rFonts w:ascii="Times New Roman" w:hAnsi="Times New Roman" w:cs="Times New Roman"/>
            <w:sz w:val="24"/>
            <w:szCs w:val="24"/>
          </w:rPr>
          <w:delText>(a) General. Through a Federal awarding agency's implementation of the guidance in this part, this part applies to</w:delText>
        </w:r>
      </w:del>
      <w:ins w:id="784" w:author="OFFM" w:date="2024-04-16T10:53:00Z">
        <w:r w:rsidR="00F2264C" w:rsidRPr="001C7544">
          <w:rPr>
            <w:rFonts w:ascii="Times New Roman" w:eastAsia="Times New Roman" w:hAnsi="Times New Roman" w:cs="Times New Roman"/>
            <w:sz w:val="24"/>
            <w:szCs w:val="24"/>
          </w:rPr>
          <w:t xml:space="preserve"> to all</w:t>
        </w:r>
      </w:ins>
      <w:r w:rsidR="00F2264C" w:rsidRPr="001C7544">
        <w:rPr>
          <w:rFonts w:ascii="Times New Roman" w:eastAsia="Times New Roman" w:hAnsi="Times New Roman" w:cs="Times New Roman"/>
          <w:sz w:val="24"/>
          <w:szCs w:val="24"/>
        </w:rPr>
        <w:t xml:space="preserve"> recipients</w:t>
      </w:r>
      <w:del w:id="785" w:author="OFFM" w:date="2024-04-16T10:53:00Z">
        <w:r w:rsidRPr="00F74592">
          <w:rPr>
            <w:rFonts w:ascii="Times New Roman" w:hAnsi="Times New Roman" w:cs="Times New Roman"/>
            <w:sz w:val="24"/>
            <w:szCs w:val="24"/>
          </w:rPr>
          <w:delText>, other than those exempted by law or excepted in accordance with paragraphs (b) and</w:delText>
        </w:r>
      </w:del>
      <w:ins w:id="786" w:author="OFFM" w:date="2024-04-16T10:53:00Z">
        <w:r w:rsidR="00F2264C" w:rsidRPr="001C7544">
          <w:rPr>
            <w:rFonts w:ascii="Times New Roman" w:eastAsia="Times New Roman" w:hAnsi="Times New Roman" w:cs="Times New Roman"/>
            <w:sz w:val="24"/>
            <w:szCs w:val="24"/>
          </w:rPr>
          <w:t xml:space="preserve"> and subrecipients of Federal awards who meet the reporting requirements of paragraph</w:t>
        </w:r>
      </w:ins>
      <w:r w:rsidR="00F2264C" w:rsidRPr="001C7544">
        <w:rPr>
          <w:rFonts w:ascii="Times New Roman" w:eastAsia="Times New Roman" w:hAnsi="Times New Roman" w:cs="Times New Roman"/>
          <w:sz w:val="24"/>
          <w:szCs w:val="24"/>
        </w:rPr>
        <w:t xml:space="preserve"> (c) of this section, </w:t>
      </w:r>
      <w:del w:id="787" w:author="OFFM" w:date="2024-04-16T10:53:00Z">
        <w:r w:rsidRPr="00F74592">
          <w:rPr>
            <w:rFonts w:ascii="Times New Roman" w:hAnsi="Times New Roman" w:cs="Times New Roman"/>
            <w:sz w:val="24"/>
            <w:szCs w:val="24"/>
          </w:rPr>
          <w:delText xml:space="preserve">that— </w:delText>
        </w:r>
      </w:del>
    </w:p>
    <w:p w14:paraId="7975442C" w14:textId="77777777" w:rsidR="00817C00" w:rsidRPr="00F74592" w:rsidRDefault="00817C00" w:rsidP="004227CF">
      <w:pPr>
        <w:spacing w:after="0" w:line="480" w:lineRule="auto"/>
        <w:ind w:firstLine="720"/>
        <w:contextualSpacing/>
        <w:rPr>
          <w:del w:id="788" w:author="OFFM" w:date="2024-04-16T10:53:00Z"/>
          <w:rFonts w:ascii="Times New Roman" w:hAnsi="Times New Roman" w:cs="Times New Roman"/>
          <w:sz w:val="24"/>
          <w:szCs w:val="24"/>
        </w:rPr>
      </w:pPr>
      <w:del w:id="789" w:author="OFFM" w:date="2024-04-16T10:53:00Z">
        <w:r w:rsidRPr="00F74592">
          <w:rPr>
            <w:rFonts w:ascii="Times New Roman" w:hAnsi="Times New Roman" w:cs="Times New Roman"/>
            <w:sz w:val="24"/>
            <w:szCs w:val="24"/>
          </w:rPr>
          <w:delText xml:space="preserve">(1) Apply for or receive Federal awards; or </w:delText>
        </w:r>
      </w:del>
    </w:p>
    <w:p w14:paraId="65E7A567" w14:textId="07B7CBCA"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790" w:author="OFFM" w:date="2024-04-16T10:53:00Z">
        <w:r w:rsidRPr="00F74592">
          <w:rPr>
            <w:rFonts w:ascii="Times New Roman" w:hAnsi="Times New Roman" w:cs="Times New Roman"/>
            <w:sz w:val="24"/>
            <w:szCs w:val="24"/>
          </w:rPr>
          <w:lastRenderedPageBreak/>
          <w:delText>(2) Receive subawards</w:delText>
        </w:r>
      </w:del>
      <w:ins w:id="791" w:author="OFFM" w:date="2024-04-16T10:53:00Z">
        <w:r w:rsidR="00F2264C" w:rsidRPr="001C7544">
          <w:rPr>
            <w:rFonts w:ascii="Times New Roman" w:eastAsia="Times New Roman" w:hAnsi="Times New Roman" w:cs="Times New Roman"/>
            <w:sz w:val="24"/>
            <w:szCs w:val="24"/>
          </w:rPr>
          <w:t>unless exempt</w:t>
        </w:r>
      </w:ins>
      <w:r w:rsidR="00F2264C" w:rsidRPr="001C7544">
        <w:rPr>
          <w:rFonts w:ascii="Times New Roman" w:eastAsia="Times New Roman" w:hAnsi="Times New Roman" w:cs="Times New Roman"/>
          <w:sz w:val="24"/>
          <w:szCs w:val="24"/>
        </w:rPr>
        <w:t xml:space="preserve"> under Federal </w:t>
      </w:r>
      <w:del w:id="792" w:author="OFFM" w:date="2024-04-16T10:53:00Z">
        <w:r w:rsidRPr="00F74592">
          <w:rPr>
            <w:rFonts w:ascii="Times New Roman" w:hAnsi="Times New Roman" w:cs="Times New Roman"/>
            <w:sz w:val="24"/>
            <w:szCs w:val="24"/>
          </w:rPr>
          <w:delText xml:space="preserve">awards. </w:delText>
        </w:r>
      </w:del>
      <w:ins w:id="793" w:author="OFFM" w:date="2024-04-16T10:53:00Z">
        <w:r w:rsidR="00F2264C" w:rsidRPr="001C7544">
          <w:rPr>
            <w:rFonts w:ascii="Times New Roman" w:eastAsia="Times New Roman" w:hAnsi="Times New Roman" w:cs="Times New Roman"/>
            <w:sz w:val="24"/>
            <w:szCs w:val="24"/>
          </w:rPr>
          <w:t>statute or by paragraph (d) of this section.</w:t>
        </w:r>
      </w:ins>
    </w:p>
    <w:p w14:paraId="3111BA08" w14:textId="77777777" w:rsidR="00817C00" w:rsidRPr="00F74592" w:rsidRDefault="00F2264C" w:rsidP="004227CF">
      <w:pPr>
        <w:spacing w:after="0" w:line="480" w:lineRule="auto"/>
        <w:ind w:firstLine="720"/>
        <w:contextualSpacing/>
        <w:rPr>
          <w:del w:id="794"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 xml:space="preserve">(b) </w:t>
      </w:r>
      <w:del w:id="795" w:author="OFFM" w:date="2024-04-16T10:53:00Z">
        <w:r w:rsidR="00817C00" w:rsidRPr="00F74592">
          <w:rPr>
            <w:rFonts w:ascii="Times New Roman" w:hAnsi="Times New Roman" w:cs="Times New Roman"/>
            <w:sz w:val="24"/>
            <w:szCs w:val="24"/>
          </w:rPr>
          <w:delText xml:space="preserve">Exceptions. </w:delText>
        </w:r>
      </w:del>
    </w:p>
    <w:p w14:paraId="02C14F17" w14:textId="54E64FF6"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796" w:author="OFFM" w:date="2024-04-16T10:53:00Z">
        <w:r w:rsidRPr="00F74592">
          <w:rPr>
            <w:rFonts w:ascii="Times New Roman" w:hAnsi="Times New Roman" w:cs="Times New Roman"/>
            <w:sz w:val="24"/>
            <w:szCs w:val="24"/>
          </w:rPr>
          <w:delText>(1) None of the requirements in this</w:delText>
        </w:r>
      </w:del>
      <w:ins w:id="797" w:author="OFFM" w:date="2024-04-16T10:53:00Z">
        <w:r w:rsidR="00F2264C">
          <w:rPr>
            <w:rFonts w:ascii="Times New Roman" w:eastAsia="Times New Roman" w:hAnsi="Times New Roman" w:cs="Times New Roman"/>
            <w:i/>
            <w:iCs/>
            <w:sz w:val="24"/>
            <w:szCs w:val="24"/>
          </w:rPr>
          <w:t>Non-a</w:t>
        </w:r>
        <w:r w:rsidR="00F2264C" w:rsidRPr="001C7544">
          <w:rPr>
            <w:rFonts w:ascii="Times New Roman" w:eastAsia="Times New Roman" w:hAnsi="Times New Roman" w:cs="Times New Roman"/>
            <w:i/>
            <w:iCs/>
            <w:sz w:val="24"/>
            <w:szCs w:val="24"/>
          </w:rPr>
          <w:t>pplicability to individuals</w:t>
        </w:r>
        <w:r w:rsidR="00F2264C" w:rsidRPr="001C7544">
          <w:rPr>
            <w:rFonts w:ascii="Times New Roman" w:eastAsia="Times New Roman" w:hAnsi="Times New Roman" w:cs="Times New Roman"/>
            <w:sz w:val="24"/>
            <w:szCs w:val="24"/>
          </w:rPr>
          <w:t>. This</w:t>
        </w:r>
      </w:ins>
      <w:r w:rsidR="00F2264C" w:rsidRPr="001C7544">
        <w:rPr>
          <w:rFonts w:ascii="Times New Roman" w:eastAsia="Times New Roman" w:hAnsi="Times New Roman" w:cs="Times New Roman"/>
          <w:sz w:val="24"/>
          <w:szCs w:val="24"/>
        </w:rPr>
        <w:t xml:space="preserve"> part</w:t>
      </w:r>
      <w:ins w:id="798" w:author="OFFM" w:date="2024-04-16T10:53:00Z">
        <w:r w:rsidR="00F2264C" w:rsidRPr="001C7544">
          <w:rPr>
            <w:rFonts w:ascii="Times New Roman" w:eastAsia="Times New Roman" w:hAnsi="Times New Roman" w:cs="Times New Roman"/>
            <w:sz w:val="24"/>
            <w:szCs w:val="24"/>
          </w:rPr>
          <w:t xml:space="preserve"> does not</w:t>
        </w:r>
      </w:ins>
      <w:r w:rsidR="00F2264C" w:rsidRPr="001C7544">
        <w:rPr>
          <w:rFonts w:ascii="Times New Roman" w:eastAsia="Times New Roman" w:hAnsi="Times New Roman" w:cs="Times New Roman"/>
          <w:sz w:val="24"/>
          <w:szCs w:val="24"/>
        </w:rPr>
        <w:t xml:space="preserve"> apply to an individual who applies for or receives </w:t>
      </w:r>
      <w:del w:id="799" w:author="OFFM" w:date="2024-04-16T10:53:00Z">
        <w:r w:rsidRPr="00F74592">
          <w:rPr>
            <w:rFonts w:ascii="Times New Roman" w:hAnsi="Times New Roman" w:cs="Times New Roman"/>
            <w:sz w:val="24"/>
            <w:szCs w:val="24"/>
          </w:rPr>
          <w:delText xml:space="preserve">a </w:delText>
        </w:r>
      </w:del>
      <w:r w:rsidR="00F2264C" w:rsidRPr="001C7544">
        <w:rPr>
          <w:rFonts w:ascii="Times New Roman" w:eastAsia="Times New Roman" w:hAnsi="Times New Roman" w:cs="Times New Roman"/>
          <w:sz w:val="24"/>
          <w:szCs w:val="24"/>
        </w:rPr>
        <w:t xml:space="preserve">Federal </w:t>
      </w:r>
      <w:del w:id="800" w:author="OFFM" w:date="2024-04-16T10:53:00Z">
        <w:r w:rsidRPr="00F74592">
          <w:rPr>
            <w:rFonts w:ascii="Times New Roman" w:hAnsi="Times New Roman" w:cs="Times New Roman"/>
            <w:sz w:val="24"/>
            <w:szCs w:val="24"/>
          </w:rPr>
          <w:delText>award</w:delText>
        </w:r>
      </w:del>
      <w:ins w:id="801" w:author="OFFM" w:date="2024-04-16T10:53:00Z">
        <w:r w:rsidR="00F2264C" w:rsidRPr="001C7544">
          <w:rPr>
            <w:rFonts w:ascii="Times New Roman" w:eastAsia="Times New Roman" w:hAnsi="Times New Roman" w:cs="Times New Roman"/>
            <w:sz w:val="24"/>
            <w:szCs w:val="24"/>
          </w:rPr>
          <w:t>financial assistance</w:t>
        </w:r>
      </w:ins>
      <w:r w:rsidR="00F2264C" w:rsidRPr="001C7544">
        <w:rPr>
          <w:rFonts w:ascii="Times New Roman" w:eastAsia="Times New Roman" w:hAnsi="Times New Roman" w:cs="Times New Roman"/>
          <w:sz w:val="24"/>
          <w:szCs w:val="24"/>
        </w:rPr>
        <w:t xml:space="preserve"> as a natural person (</w:t>
      </w:r>
      <w:del w:id="802" w:author="OFFM" w:date="2024-04-16T10:53:00Z">
        <w:r w:rsidRPr="00F74592">
          <w:rPr>
            <w:rFonts w:ascii="Times New Roman" w:hAnsi="Times New Roman" w:cs="Times New Roman"/>
            <w:sz w:val="24"/>
            <w:szCs w:val="24"/>
          </w:rPr>
          <w:delText>i.e.,</w:delText>
        </w:r>
      </w:del>
      <w:ins w:id="803" w:author="OFFM" w:date="2024-04-16T10:53:00Z">
        <w:r w:rsidR="00F2264C" w:rsidRPr="001C7544">
          <w:rPr>
            <w:rFonts w:ascii="Times New Roman" w:eastAsia="Times New Roman" w:hAnsi="Times New Roman" w:cs="Times New Roman"/>
            <w:sz w:val="24"/>
            <w:szCs w:val="24"/>
          </w:rPr>
          <w:t>that is,</w:t>
        </w:r>
      </w:ins>
      <w:r w:rsidR="00F2264C" w:rsidRPr="001C7544">
        <w:rPr>
          <w:rFonts w:ascii="Times New Roman" w:eastAsia="Times New Roman" w:hAnsi="Times New Roman" w:cs="Times New Roman"/>
          <w:sz w:val="24"/>
          <w:szCs w:val="24"/>
        </w:rPr>
        <w:t xml:space="preserve"> unrelated to any business or nonprofit organization </w:t>
      </w:r>
      <w:del w:id="804" w:author="OFFM" w:date="2024-04-16T10:53:00Z">
        <w:r w:rsidRPr="00F74592">
          <w:rPr>
            <w:rFonts w:ascii="Times New Roman" w:hAnsi="Times New Roman" w:cs="Times New Roman"/>
            <w:sz w:val="24"/>
            <w:szCs w:val="24"/>
          </w:rPr>
          <w:delText xml:space="preserve">he or she may own or operate in his or her name). </w:delText>
        </w:r>
      </w:del>
      <w:ins w:id="805" w:author="OFFM" w:date="2024-04-16T10:53:00Z">
        <w:r w:rsidR="00F2264C" w:rsidRPr="001C7544">
          <w:rPr>
            <w:rFonts w:ascii="Times New Roman" w:eastAsia="Times New Roman" w:hAnsi="Times New Roman" w:cs="Times New Roman"/>
            <w:sz w:val="24"/>
            <w:szCs w:val="24"/>
          </w:rPr>
          <w:t>an individual owns or operates).</w:t>
        </w:r>
      </w:ins>
    </w:p>
    <w:p w14:paraId="4D03E3B2" w14:textId="0F530DED" w:rsidR="000B5224" w:rsidRPr="001C7544" w:rsidRDefault="00817C00" w:rsidP="000B5224">
      <w:pPr>
        <w:spacing w:after="0" w:line="480" w:lineRule="auto"/>
        <w:ind w:firstLine="720"/>
        <w:contextualSpacing/>
        <w:rPr>
          <w:ins w:id="806" w:author="OFFM" w:date="2024-04-16T10:53:00Z"/>
          <w:rFonts w:ascii="Times New Roman" w:eastAsia="Times New Roman" w:hAnsi="Times New Roman" w:cs="Times New Roman"/>
          <w:sz w:val="24"/>
          <w:szCs w:val="24"/>
        </w:rPr>
      </w:pPr>
      <w:del w:id="807" w:author="OFFM" w:date="2024-04-16T10:53:00Z">
        <w:r w:rsidRPr="00F74592">
          <w:rPr>
            <w:rFonts w:ascii="Times New Roman" w:hAnsi="Times New Roman" w:cs="Times New Roman"/>
            <w:sz w:val="24"/>
            <w:szCs w:val="24"/>
          </w:rPr>
          <w:delText xml:space="preserve">(2) None of the requirements regarding reporting </w:delText>
        </w:r>
      </w:del>
      <w:ins w:id="808" w:author="OFFM" w:date="2024-04-16T10:53:00Z">
        <w:r w:rsidR="00F2264C" w:rsidRPr="001C7544">
          <w:rPr>
            <w:rFonts w:ascii="Times New Roman" w:eastAsia="Times New Roman" w:hAnsi="Times New Roman" w:cs="Times New Roman"/>
            <w:sz w:val="24"/>
            <w:szCs w:val="24"/>
          </w:rPr>
          <w:t xml:space="preserve">(c) </w:t>
        </w:r>
        <w:r w:rsidR="00F2264C" w:rsidRPr="001C7544">
          <w:rPr>
            <w:rFonts w:ascii="Times New Roman" w:eastAsia="Times New Roman" w:hAnsi="Times New Roman" w:cs="Times New Roman"/>
            <w:i/>
            <w:iCs/>
            <w:sz w:val="24"/>
            <w:szCs w:val="24"/>
          </w:rPr>
          <w:t>Reporting Requirements</w:t>
        </w:r>
        <w:r w:rsidR="00F2264C" w:rsidRPr="001C7544">
          <w:rPr>
            <w:rFonts w:ascii="Times New Roman" w:eastAsia="Times New Roman" w:hAnsi="Times New Roman" w:cs="Times New Roman"/>
            <w:sz w:val="24"/>
            <w:szCs w:val="24"/>
          </w:rPr>
          <w:t xml:space="preserve">. (1) The </w:t>
        </w:r>
      </w:ins>
      <w:r w:rsidR="00F2264C" w:rsidRPr="001C7544">
        <w:rPr>
          <w:rFonts w:ascii="Times New Roman" w:eastAsia="Times New Roman" w:hAnsi="Times New Roman" w:cs="Times New Roman"/>
          <w:sz w:val="24"/>
          <w:szCs w:val="24"/>
        </w:rPr>
        <w:t xml:space="preserve">names and total compensation of </w:t>
      </w:r>
      <w:del w:id="809" w:author="OFFM" w:date="2024-04-16T10:53:00Z">
        <w:r w:rsidRPr="00F74592">
          <w:rPr>
            <w:rFonts w:ascii="Times New Roman" w:hAnsi="Times New Roman" w:cs="Times New Roman"/>
            <w:sz w:val="24"/>
            <w:szCs w:val="24"/>
          </w:rPr>
          <w:delText>a non-Federal entity's</w:delText>
        </w:r>
      </w:del>
      <w:ins w:id="810" w:author="OFFM" w:date="2024-04-16T10:53:00Z">
        <w:r w:rsidR="00F2264C" w:rsidRPr="001C7544">
          <w:rPr>
            <w:rFonts w:ascii="Times New Roman" w:eastAsia="Times New Roman" w:hAnsi="Times New Roman" w:cs="Times New Roman"/>
            <w:sz w:val="24"/>
            <w:szCs w:val="24"/>
          </w:rPr>
          <w:t>an entity’s</w:t>
        </w:r>
      </w:ins>
      <w:r w:rsidR="00F2264C" w:rsidRPr="001C7544">
        <w:rPr>
          <w:rFonts w:ascii="Times New Roman" w:eastAsia="Times New Roman" w:hAnsi="Times New Roman" w:cs="Times New Roman"/>
          <w:sz w:val="24"/>
          <w:szCs w:val="24"/>
        </w:rPr>
        <w:t xml:space="preserve"> five most highly compensated executives </w:t>
      </w:r>
      <w:del w:id="811" w:author="OFFM" w:date="2024-04-16T10:53:00Z">
        <w:r w:rsidRPr="00F74592">
          <w:rPr>
            <w:rFonts w:ascii="Times New Roman" w:hAnsi="Times New Roman" w:cs="Times New Roman"/>
            <w:sz w:val="24"/>
            <w:szCs w:val="24"/>
          </w:rPr>
          <w:delText>apply unless in the non-Federal entity's</w:delText>
        </w:r>
      </w:del>
      <w:ins w:id="812" w:author="OFFM" w:date="2024-04-16T10:53:00Z">
        <w:r w:rsidR="00F2264C" w:rsidRPr="001C7544">
          <w:rPr>
            <w:rFonts w:ascii="Times New Roman" w:eastAsia="Times New Roman" w:hAnsi="Times New Roman" w:cs="Times New Roman"/>
            <w:sz w:val="24"/>
            <w:szCs w:val="24"/>
          </w:rPr>
          <w:t xml:space="preserve">must be reported if: </w:t>
        </w:r>
      </w:ins>
    </w:p>
    <w:p w14:paraId="2943024D" w14:textId="0049E4E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813" w:author="OFFM" w:date="2024-04-16T10:53:00Z">
        <w:r w:rsidRPr="001C7544">
          <w:rPr>
            <w:rFonts w:ascii="Times New Roman" w:eastAsia="Times New Roman" w:hAnsi="Times New Roman" w:cs="Times New Roman"/>
            <w:sz w:val="24"/>
            <w:szCs w:val="24"/>
          </w:rPr>
          <w:t>(i) In the entity’s</w:t>
        </w:r>
      </w:ins>
      <w:r w:rsidRPr="001C7544">
        <w:rPr>
          <w:rFonts w:ascii="Times New Roman" w:eastAsia="Times New Roman" w:hAnsi="Times New Roman" w:cs="Times New Roman"/>
          <w:sz w:val="24"/>
          <w:szCs w:val="24"/>
        </w:rPr>
        <w:t xml:space="preserve"> preceding fiscal year, it received</w:t>
      </w:r>
      <w:del w:id="814" w:author="OFFM" w:date="2024-04-16T10:53:00Z">
        <w:r w:rsidR="00817C00" w:rsidRPr="00F74592">
          <w:rPr>
            <w:rFonts w:ascii="Times New Roman" w:hAnsi="Times New Roman" w:cs="Times New Roman"/>
            <w:sz w:val="24"/>
            <w:szCs w:val="24"/>
          </w:rPr>
          <w:delText xml:space="preserve">— </w:delText>
        </w:r>
      </w:del>
      <w:ins w:id="815" w:author="OFFM" w:date="2024-04-16T10:53:00Z">
        <w:r w:rsidRPr="001C7544">
          <w:rPr>
            <w:rFonts w:ascii="Times New Roman" w:eastAsia="Times New Roman" w:hAnsi="Times New Roman" w:cs="Times New Roman"/>
            <w:sz w:val="24"/>
            <w:szCs w:val="24"/>
          </w:rPr>
          <w:t>:</w:t>
        </w:r>
      </w:ins>
    </w:p>
    <w:p w14:paraId="0ABC1E44" w14:textId="2D05B39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816" w:author="OFFM" w:date="2024-04-16T10:53:00Z">
        <w:r w:rsidR="00817C00" w:rsidRPr="00F74592">
          <w:rPr>
            <w:rFonts w:ascii="Times New Roman" w:hAnsi="Times New Roman" w:cs="Times New Roman"/>
            <w:sz w:val="24"/>
            <w:szCs w:val="24"/>
          </w:rPr>
          <w:delText>i</w:delText>
        </w:r>
      </w:del>
      <w:ins w:id="817"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80 percent or more of its annual gross revenue in Federal procurement contracts (and subcontracts) and Federal </w:t>
      </w:r>
      <w:del w:id="818" w:author="OFFM" w:date="2024-04-16T10:53:00Z">
        <w:r w:rsidR="00817C00" w:rsidRPr="00F74592">
          <w:rPr>
            <w:rFonts w:ascii="Times New Roman" w:hAnsi="Times New Roman" w:cs="Times New Roman"/>
            <w:sz w:val="24"/>
            <w:szCs w:val="24"/>
          </w:rPr>
          <w:delText xml:space="preserve">financial assistance </w:delText>
        </w:r>
      </w:del>
      <w:r w:rsidRPr="001C7544">
        <w:rPr>
          <w:rFonts w:ascii="Times New Roman" w:eastAsia="Times New Roman" w:hAnsi="Times New Roman" w:cs="Times New Roman"/>
          <w:sz w:val="24"/>
          <w:szCs w:val="24"/>
        </w:rPr>
        <w:t xml:space="preserve">awards </w:t>
      </w:r>
      <w:ins w:id="819" w:author="OFFM" w:date="2024-04-16T10:53:00Z">
        <w:r w:rsidRPr="001C7544">
          <w:rPr>
            <w:rFonts w:ascii="Times New Roman" w:eastAsia="Times New Roman" w:hAnsi="Times New Roman" w:cs="Times New Roman"/>
            <w:sz w:val="24"/>
            <w:szCs w:val="24"/>
          </w:rPr>
          <w:t xml:space="preserve">(and subawards) </w:t>
        </w:r>
      </w:ins>
      <w:r w:rsidRPr="001C7544">
        <w:rPr>
          <w:rFonts w:ascii="Times New Roman" w:eastAsia="Times New Roman" w:hAnsi="Times New Roman" w:cs="Times New Roman"/>
          <w:sz w:val="24"/>
          <w:szCs w:val="24"/>
        </w:rPr>
        <w:t>subject to the Transparency Act, as defined at § 170.</w:t>
      </w:r>
      <w:del w:id="820" w:author="OFFM" w:date="2024-04-16T10:53:00Z">
        <w:r w:rsidR="00817C00" w:rsidRPr="00F74592">
          <w:rPr>
            <w:rFonts w:ascii="Times New Roman" w:hAnsi="Times New Roman" w:cs="Times New Roman"/>
            <w:sz w:val="24"/>
            <w:szCs w:val="24"/>
          </w:rPr>
          <w:delText>320 (and subawards);</w:delText>
        </w:r>
      </w:del>
      <w:ins w:id="821" w:author="OFFM" w:date="2024-04-16T10:53:00Z">
        <w:r w:rsidRPr="001C7544">
          <w:rPr>
            <w:rFonts w:ascii="Times New Roman" w:eastAsia="Times New Roman" w:hAnsi="Times New Roman" w:cs="Times New Roman"/>
            <w:sz w:val="24"/>
            <w:szCs w:val="24"/>
          </w:rPr>
          <w:t>300;</w:t>
        </w:r>
      </w:ins>
      <w:r w:rsidRPr="001C7544">
        <w:rPr>
          <w:rFonts w:ascii="Times New Roman" w:eastAsia="Times New Roman" w:hAnsi="Times New Roman" w:cs="Times New Roman"/>
          <w:sz w:val="24"/>
          <w:szCs w:val="24"/>
        </w:rPr>
        <w:t xml:space="preserve"> and</w:t>
      </w:r>
      <w:del w:id="822" w:author="OFFM" w:date="2024-04-16T10:53:00Z">
        <w:r w:rsidR="00817C00" w:rsidRPr="00F74592">
          <w:rPr>
            <w:rFonts w:ascii="Times New Roman" w:hAnsi="Times New Roman" w:cs="Times New Roman"/>
            <w:sz w:val="24"/>
            <w:szCs w:val="24"/>
          </w:rPr>
          <w:delText xml:space="preserve"> </w:delText>
        </w:r>
      </w:del>
    </w:p>
    <w:p w14:paraId="6DE1C575" w14:textId="5AB4DCB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823" w:author="OFFM" w:date="2024-04-16T10:53:00Z">
        <w:r w:rsidR="00817C00" w:rsidRPr="00F74592">
          <w:rPr>
            <w:rFonts w:ascii="Times New Roman" w:hAnsi="Times New Roman" w:cs="Times New Roman"/>
            <w:sz w:val="24"/>
            <w:szCs w:val="24"/>
          </w:rPr>
          <w:delText>ii</w:delText>
        </w:r>
      </w:del>
      <w:ins w:id="824" w:author="OFFM" w:date="2024-04-16T10:53:00Z">
        <w:r w:rsidRPr="001C7544">
          <w:rPr>
            <w:rFonts w:ascii="Times New Roman" w:eastAsia="Times New Roman" w:hAnsi="Times New Roman" w:cs="Times New Roman"/>
            <w:sz w:val="24"/>
            <w:szCs w:val="24"/>
          </w:rPr>
          <w:t>B</w:t>
        </w:r>
      </w:ins>
      <w:r w:rsidRPr="001C7544">
        <w:rPr>
          <w:rFonts w:ascii="Times New Roman" w:eastAsia="Times New Roman" w:hAnsi="Times New Roman" w:cs="Times New Roman"/>
          <w:sz w:val="24"/>
          <w:szCs w:val="24"/>
        </w:rPr>
        <w:t xml:space="preserve">) $25,000,000 or more in annual gross revenue from Federal procurement contracts (and subcontracts) and Federal </w:t>
      </w:r>
      <w:del w:id="825" w:author="OFFM" w:date="2024-04-16T10:53:00Z">
        <w:r w:rsidR="00817C00" w:rsidRPr="00F74592">
          <w:rPr>
            <w:rFonts w:ascii="Times New Roman" w:hAnsi="Times New Roman" w:cs="Times New Roman"/>
            <w:sz w:val="24"/>
            <w:szCs w:val="24"/>
          </w:rPr>
          <w:delText xml:space="preserve">financial assistance </w:delText>
        </w:r>
      </w:del>
      <w:r w:rsidRPr="001C7544">
        <w:rPr>
          <w:rFonts w:ascii="Times New Roman" w:eastAsia="Times New Roman" w:hAnsi="Times New Roman" w:cs="Times New Roman"/>
          <w:sz w:val="24"/>
          <w:szCs w:val="24"/>
        </w:rPr>
        <w:t xml:space="preserve">awards </w:t>
      </w:r>
      <w:ins w:id="826" w:author="OFFM" w:date="2024-04-16T10:53:00Z">
        <w:r w:rsidRPr="001C7544">
          <w:rPr>
            <w:rFonts w:ascii="Times New Roman" w:eastAsia="Times New Roman" w:hAnsi="Times New Roman" w:cs="Times New Roman"/>
            <w:sz w:val="24"/>
            <w:szCs w:val="24"/>
          </w:rPr>
          <w:t xml:space="preserve">(and subawards) </w:t>
        </w:r>
      </w:ins>
      <w:r w:rsidRPr="001C7544">
        <w:rPr>
          <w:rFonts w:ascii="Times New Roman" w:eastAsia="Times New Roman" w:hAnsi="Times New Roman" w:cs="Times New Roman"/>
          <w:sz w:val="24"/>
          <w:szCs w:val="24"/>
        </w:rPr>
        <w:t>subject to the Transparency Act, as defined at § 170.</w:t>
      </w:r>
      <w:del w:id="827" w:author="OFFM" w:date="2024-04-16T10:53:00Z">
        <w:r w:rsidR="00817C00" w:rsidRPr="00F74592">
          <w:rPr>
            <w:rFonts w:ascii="Times New Roman" w:hAnsi="Times New Roman" w:cs="Times New Roman"/>
            <w:sz w:val="24"/>
            <w:szCs w:val="24"/>
          </w:rPr>
          <w:delText>320</w:delText>
        </w:r>
      </w:del>
      <w:ins w:id="828" w:author="OFFM" w:date="2024-04-16T10:53:00Z">
        <w:r w:rsidRPr="001C7544">
          <w:rPr>
            <w:rFonts w:ascii="Times New Roman" w:eastAsia="Times New Roman" w:hAnsi="Times New Roman" w:cs="Times New Roman"/>
            <w:sz w:val="24"/>
            <w:szCs w:val="24"/>
          </w:rPr>
          <w:t>300</w:t>
        </w:r>
      </w:ins>
      <w:r w:rsidRPr="001C7544">
        <w:rPr>
          <w:rFonts w:ascii="Times New Roman" w:eastAsia="Times New Roman" w:hAnsi="Times New Roman" w:cs="Times New Roman"/>
          <w:sz w:val="24"/>
          <w:szCs w:val="24"/>
        </w:rPr>
        <w:t xml:space="preserve">; and </w:t>
      </w:r>
    </w:p>
    <w:p w14:paraId="09610089" w14:textId="65A82BE0" w:rsidR="000B522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829" w:author="OFFM" w:date="2024-04-16T10:53:00Z">
        <w:r w:rsidR="00817C00" w:rsidRPr="00F74592">
          <w:rPr>
            <w:rFonts w:ascii="Times New Roman" w:hAnsi="Times New Roman" w:cs="Times New Roman"/>
            <w:sz w:val="24"/>
            <w:szCs w:val="24"/>
          </w:rPr>
          <w:delText>3</w:delText>
        </w:r>
      </w:del>
      <w:ins w:id="830" w:author="OFFM" w:date="2024-04-16T10:53:00Z">
        <w:r w:rsidRPr="001C7544">
          <w:rPr>
            <w:rFonts w:ascii="Times New Roman" w:eastAsia="Times New Roman" w:hAnsi="Times New Roman" w:cs="Times New Roman"/>
            <w:sz w:val="24"/>
            <w:szCs w:val="24"/>
          </w:rPr>
          <w:t>ii</w:t>
        </w:r>
      </w:ins>
      <w:r w:rsidRPr="001C7544">
        <w:rPr>
          <w:rFonts w:ascii="Times New Roman" w:eastAsia="Times New Roman" w:hAnsi="Times New Roman" w:cs="Times New Roman"/>
          <w:sz w:val="24"/>
          <w:szCs w:val="24"/>
        </w:rPr>
        <w:t>) The public does not have access to information about the compensation of senior executives</w:t>
      </w:r>
      <w:del w:id="831" w:author="OFFM" w:date="2024-04-16T10:53:00Z">
        <w:r w:rsidR="00817C00" w:rsidRPr="00F74592">
          <w:rPr>
            <w:rFonts w:ascii="Times New Roman" w:hAnsi="Times New Roman" w:cs="Times New Roman"/>
            <w:sz w:val="24"/>
            <w:szCs w:val="24"/>
          </w:rPr>
          <w:delText>, unless otherwise publicly available,</w:delText>
        </w:r>
      </w:del>
      <w:ins w:id="832" w:author="OFFM" w:date="2024-04-16T10:53:00Z">
        <w:r w:rsidRPr="001C7544">
          <w:rPr>
            <w:rFonts w:ascii="Times New Roman" w:eastAsia="Times New Roman" w:hAnsi="Times New Roman" w:cs="Times New Roman"/>
            <w:sz w:val="24"/>
            <w:szCs w:val="24"/>
          </w:rPr>
          <w:t xml:space="preserve"> of the entity</w:t>
        </w:r>
      </w:ins>
      <w:r w:rsidRPr="001C7544">
        <w:rPr>
          <w:rFonts w:ascii="Times New Roman" w:eastAsia="Times New Roman" w:hAnsi="Times New Roman" w:cs="Times New Roman"/>
          <w:sz w:val="24"/>
          <w:szCs w:val="24"/>
        </w:rPr>
        <w:t xml:space="preserve"> through periodic reports filed under section 13(a) or 15(d) of the Securities Exchange Act of 1934 (15 U.S.C. 78m(a), 78o(d)) or </w:t>
      </w:r>
      <w:r w:rsidRPr="001C7544">
        <w:rPr>
          <w:rFonts w:ascii="Times New Roman" w:hAnsi="Times New Roman" w:cs="Times New Roman"/>
          <w:sz w:val="24"/>
          <w:szCs w:val="24"/>
        </w:rPr>
        <w:t>section 6104 of the Internal Revenue Code of 1986</w:t>
      </w:r>
      <w:r w:rsidRPr="001C7544">
        <w:rPr>
          <w:rFonts w:ascii="Times New Roman" w:eastAsia="Times New Roman" w:hAnsi="Times New Roman" w:cs="Times New Roman"/>
          <w:sz w:val="24"/>
          <w:szCs w:val="24"/>
        </w:rPr>
        <w:t xml:space="preserve">. </w:t>
      </w:r>
    </w:p>
    <w:p w14:paraId="64E0FEEE" w14:textId="7FA82A5B" w:rsidR="00C17F1B" w:rsidRPr="001C7544" w:rsidRDefault="00C17F1B" w:rsidP="000B5224">
      <w:pPr>
        <w:spacing w:after="0" w:line="480" w:lineRule="auto"/>
        <w:ind w:firstLine="720"/>
        <w:contextualSpacing/>
        <w:rPr>
          <w:ins w:id="833" w:author="OFFM" w:date="2024-04-16T10:53:00Z"/>
          <w:rFonts w:ascii="Times New Roman" w:eastAsia="Times New Roman" w:hAnsi="Times New Roman" w:cs="Times New Roman"/>
          <w:sz w:val="24"/>
          <w:szCs w:val="24"/>
        </w:rPr>
      </w:pPr>
      <w:r>
        <w:rPr>
          <w:rFonts w:ascii="Times New Roman" w:eastAsia="Times New Roman" w:hAnsi="Times New Roman" w:cs="Times New Roman"/>
          <w:sz w:val="24"/>
          <w:szCs w:val="24"/>
        </w:rPr>
        <w:t>(</w:t>
      </w:r>
      <w:del w:id="834" w:author="OFFM" w:date="2024-04-16T10:53:00Z">
        <w:r w:rsidR="00817C00" w:rsidRPr="00F74592">
          <w:rPr>
            <w:rFonts w:ascii="Times New Roman" w:hAnsi="Times New Roman" w:cs="Times New Roman"/>
            <w:sz w:val="24"/>
            <w:szCs w:val="24"/>
          </w:rPr>
          <w:delText xml:space="preserve">c) Exceptions </w:delText>
        </w:r>
      </w:del>
      <w:ins w:id="835" w:author="OFFM" w:date="2024-04-16T10:53:00Z">
        <w:r>
          <w:rPr>
            <w:rFonts w:ascii="Times New Roman" w:eastAsia="Times New Roman" w:hAnsi="Times New Roman" w:cs="Times New Roman"/>
            <w:sz w:val="24"/>
            <w:szCs w:val="24"/>
          </w:rPr>
          <w:t>2) [Reserved]</w:t>
        </w:r>
      </w:ins>
    </w:p>
    <w:p w14:paraId="695E31F4" w14:textId="1E57A03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836" w:author="OFFM" w:date="2024-04-16T10:53:00Z">
        <w:r w:rsidRPr="001C7544">
          <w:rPr>
            <w:rFonts w:ascii="Times New Roman" w:eastAsia="Times New Roman" w:hAnsi="Times New Roman" w:cs="Times New Roman"/>
            <w:sz w:val="24"/>
            <w:szCs w:val="24"/>
          </w:rPr>
          <w:t xml:space="preserve">(d) </w:t>
        </w:r>
        <w:r w:rsidRPr="001C7544">
          <w:rPr>
            <w:rFonts w:ascii="Times New Roman" w:eastAsia="Times New Roman" w:hAnsi="Times New Roman" w:cs="Times New Roman"/>
            <w:i/>
            <w:iCs/>
            <w:sz w:val="24"/>
            <w:szCs w:val="24"/>
          </w:rPr>
          <w:t>Class exceptions.</w:t>
        </w:r>
        <w:r w:rsidRPr="001C7544">
          <w:rPr>
            <w:rFonts w:ascii="Times New Roman" w:eastAsia="Times New Roman" w:hAnsi="Times New Roman" w:cs="Times New Roman"/>
            <w:sz w:val="24"/>
            <w:szCs w:val="24"/>
          </w:rPr>
          <w:t xml:space="preserve"> OMB may approve additional exceptions </w:t>
        </w:r>
      </w:ins>
      <w:r w:rsidRPr="001C7544">
        <w:rPr>
          <w:rFonts w:ascii="Times New Roman" w:eastAsia="Times New Roman" w:hAnsi="Times New Roman" w:cs="Times New Roman"/>
          <w:sz w:val="24"/>
          <w:szCs w:val="24"/>
        </w:rPr>
        <w:t>for classes of Federal awards or recipients</w:t>
      </w:r>
      <w:del w:id="837" w:author="OFFM" w:date="2024-04-16T10:53:00Z">
        <w:r w:rsidR="00817C00" w:rsidRPr="00F74592">
          <w:rPr>
            <w:rFonts w:ascii="Times New Roman" w:hAnsi="Times New Roman" w:cs="Times New Roman"/>
            <w:sz w:val="24"/>
            <w:szCs w:val="24"/>
          </w:rPr>
          <w:delText>. OMB may allow exceptions for classes of Federal awards or recipients subject to the requirements of this part</w:delText>
        </w:r>
      </w:del>
      <w:r w:rsidRPr="001C7544">
        <w:rPr>
          <w:rFonts w:ascii="Times New Roman" w:eastAsia="Times New Roman" w:hAnsi="Times New Roman" w:cs="Times New Roman"/>
          <w:sz w:val="24"/>
          <w:szCs w:val="24"/>
        </w:rPr>
        <w:t xml:space="preserve"> when </w:t>
      </w:r>
      <w:del w:id="838" w:author="OFFM" w:date="2024-04-16T10:53:00Z">
        <w:r w:rsidR="00817C00" w:rsidRPr="00F74592">
          <w:rPr>
            <w:rFonts w:ascii="Times New Roman" w:hAnsi="Times New Roman" w:cs="Times New Roman"/>
            <w:sz w:val="24"/>
            <w:szCs w:val="24"/>
          </w:rPr>
          <w:delText xml:space="preserve">exceptions are </w:delText>
        </w:r>
      </w:del>
      <w:r w:rsidRPr="001C7544">
        <w:rPr>
          <w:rFonts w:ascii="Times New Roman" w:eastAsia="Times New Roman" w:hAnsi="Times New Roman" w:cs="Times New Roman"/>
          <w:sz w:val="24"/>
          <w:szCs w:val="24"/>
        </w:rPr>
        <w:t xml:space="preserve">not prohibited by </w:t>
      </w:r>
      <w:ins w:id="839"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statute. </w:t>
      </w:r>
    </w:p>
    <w:p w14:paraId="5DAF419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lastRenderedPageBreak/>
        <w:t>Subpart B</w:t>
      </w:r>
      <w:r w:rsidRPr="00A63D45">
        <w:rPr>
          <w:rFonts w:ascii="Times New Roman" w:hAnsi="Times New Roman"/>
          <w:b/>
          <w:kern w:val="36"/>
          <w:sz w:val="24"/>
        </w:rPr>
        <w:t>—</w:t>
      </w:r>
      <w:r w:rsidRPr="001C7544">
        <w:rPr>
          <w:rFonts w:ascii="Times New Roman" w:eastAsia="Times New Roman" w:hAnsi="Times New Roman" w:cs="Times New Roman"/>
          <w:b/>
          <w:bCs/>
          <w:sz w:val="24"/>
          <w:szCs w:val="24"/>
        </w:rPr>
        <w:t>Policy</w:t>
      </w:r>
    </w:p>
    <w:p w14:paraId="277449E6" w14:textId="22AAAD9C"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170.200 Federal </w:t>
      </w:r>
      <w:del w:id="840" w:author="OFFM" w:date="2024-04-16T10:53:00Z">
        <w:r w:rsidR="00817C00" w:rsidRPr="00F74592">
          <w:rPr>
            <w:rFonts w:ascii="Times New Roman" w:hAnsi="Times New Roman" w:cs="Times New Roman"/>
            <w:b/>
            <w:bCs/>
            <w:sz w:val="24"/>
            <w:szCs w:val="24"/>
          </w:rPr>
          <w:delText xml:space="preserve">awarding </w:delText>
        </w:r>
      </w:del>
      <w:r w:rsidRPr="001C7544">
        <w:rPr>
          <w:rFonts w:ascii="Times New Roman" w:eastAsia="Times New Roman" w:hAnsi="Times New Roman" w:cs="Times New Roman"/>
          <w:b/>
          <w:bCs/>
          <w:sz w:val="24"/>
          <w:szCs w:val="24"/>
        </w:rPr>
        <w:t>agency reporting requirements.</w:t>
      </w:r>
    </w:p>
    <w:p w14:paraId="3343C2B0" w14:textId="4C9EB35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Federal </w:t>
      </w:r>
      <w:del w:id="84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w:t>
      </w:r>
      <w:del w:id="842" w:author="OFFM" w:date="2024-04-16T10:53:00Z">
        <w:r w:rsidR="00817C00" w:rsidRPr="00F74592">
          <w:rPr>
            <w:rFonts w:ascii="Times New Roman" w:hAnsi="Times New Roman" w:cs="Times New Roman"/>
            <w:sz w:val="24"/>
            <w:szCs w:val="24"/>
          </w:rPr>
          <w:delText>are required to</w:delText>
        </w:r>
      </w:del>
      <w:ins w:id="843" w:author="OFFM" w:date="2024-04-16T10:53:00Z">
        <w:r w:rsidRPr="001C7544">
          <w:rPr>
            <w:rFonts w:ascii="Times New Roman" w:eastAsia="Times New Roman" w:hAnsi="Times New Roman" w:cs="Times New Roman"/>
            <w:sz w:val="24"/>
            <w:szCs w:val="24"/>
          </w:rPr>
          <w:t>must</w:t>
        </w:r>
      </w:ins>
      <w:r w:rsidRPr="001C7544">
        <w:rPr>
          <w:rFonts w:ascii="Times New Roman" w:eastAsia="Times New Roman" w:hAnsi="Times New Roman" w:cs="Times New Roman"/>
          <w:sz w:val="24"/>
          <w:szCs w:val="24"/>
        </w:rPr>
        <w:t xml:space="preserve"> publicly report Federal awards that equal or exceed the micro-purchase threshold </w:t>
      </w:r>
      <w:del w:id="844" w:author="OFFM" w:date="2024-04-16T10:53:00Z">
        <w:r w:rsidR="00817C00" w:rsidRPr="00F74592">
          <w:rPr>
            <w:rFonts w:ascii="Times New Roman" w:hAnsi="Times New Roman" w:cs="Times New Roman"/>
            <w:sz w:val="24"/>
            <w:szCs w:val="24"/>
          </w:rPr>
          <w:delText>and</w:delText>
        </w:r>
      </w:del>
      <w:ins w:id="845" w:author="OFFM" w:date="2024-04-16T10:53:00Z">
        <w:r w:rsidRPr="001C7544">
          <w:rPr>
            <w:rFonts w:ascii="Times New Roman" w:eastAsia="Times New Roman" w:hAnsi="Times New Roman" w:cs="Times New Roman"/>
            <w:sz w:val="24"/>
            <w:szCs w:val="24"/>
          </w:rPr>
          <w:t>(see 2 CFR 200.1). Federal agencies must</w:t>
        </w:r>
      </w:ins>
      <w:r w:rsidRPr="001C7544">
        <w:rPr>
          <w:rFonts w:ascii="Times New Roman" w:eastAsia="Times New Roman" w:hAnsi="Times New Roman" w:cs="Times New Roman"/>
          <w:sz w:val="24"/>
          <w:szCs w:val="24"/>
        </w:rPr>
        <w:t xml:space="preserve"> publish the required </w:t>
      </w:r>
      <w:ins w:id="846" w:author="OFFM" w:date="2024-04-16T10:53:00Z">
        <w:r w:rsidRPr="001C7544">
          <w:rPr>
            <w:rFonts w:ascii="Times New Roman" w:eastAsia="Times New Roman" w:hAnsi="Times New Roman" w:cs="Times New Roman"/>
            <w:sz w:val="24"/>
            <w:szCs w:val="24"/>
          </w:rPr>
          <w:t xml:space="preserve">Federal award </w:t>
        </w:r>
      </w:ins>
      <w:r w:rsidRPr="001C7544">
        <w:rPr>
          <w:rFonts w:ascii="Times New Roman" w:eastAsia="Times New Roman" w:hAnsi="Times New Roman" w:cs="Times New Roman"/>
          <w:sz w:val="24"/>
          <w:szCs w:val="24"/>
        </w:rPr>
        <w:t xml:space="preserve">information on </w:t>
      </w:r>
      <w:del w:id="847" w:author="OFFM" w:date="2024-04-16T10:53:00Z">
        <w:r w:rsidR="00817C00" w:rsidRPr="00F74592">
          <w:rPr>
            <w:rFonts w:ascii="Times New Roman" w:hAnsi="Times New Roman" w:cs="Times New Roman"/>
            <w:sz w:val="24"/>
            <w:szCs w:val="24"/>
          </w:rPr>
          <w:delText xml:space="preserve">a public-facing, OMB-designated, governmentwide website and follow OMB </w:delText>
        </w:r>
      </w:del>
      <w:ins w:id="848" w:author="OFFM" w:date="2024-04-16T10:53:00Z">
        <w:r w:rsidRPr="001C7544">
          <w:rPr>
            <w:rFonts w:ascii="Times New Roman" w:eastAsia="Times New Roman" w:hAnsi="Times New Roman" w:cs="Times New Roman"/>
            <w:i/>
            <w:iCs/>
            <w:sz w:val="24"/>
            <w:szCs w:val="24"/>
          </w:rPr>
          <w:t>USAspending.gov</w:t>
        </w:r>
        <w:r w:rsidRPr="001C7544">
          <w:rPr>
            <w:rFonts w:ascii="Times New Roman" w:eastAsia="Times New Roman" w:hAnsi="Times New Roman" w:cs="Times New Roman"/>
            <w:sz w:val="24"/>
            <w:szCs w:val="24"/>
          </w:rPr>
          <w:t xml:space="preserve"> in accordance with the </w:t>
        </w:r>
      </w:ins>
      <w:r w:rsidRPr="001C7544">
        <w:rPr>
          <w:rFonts w:ascii="Times New Roman" w:eastAsia="Times New Roman" w:hAnsi="Times New Roman" w:cs="Times New Roman"/>
          <w:sz w:val="24"/>
          <w:szCs w:val="24"/>
        </w:rPr>
        <w:t xml:space="preserve">guidance </w:t>
      </w:r>
      <w:del w:id="849" w:author="OFFM" w:date="2024-04-16T10:53:00Z">
        <w:r w:rsidR="00817C00" w:rsidRPr="00F74592">
          <w:rPr>
            <w:rFonts w:ascii="Times New Roman" w:hAnsi="Times New Roman" w:cs="Times New Roman"/>
            <w:sz w:val="24"/>
            <w:szCs w:val="24"/>
          </w:rPr>
          <w:delText>to support Transparency Act implementation.</w:delText>
        </w:r>
      </w:del>
      <w:ins w:id="850" w:author="OFFM" w:date="2024-04-16T10:53:00Z">
        <w:r w:rsidRPr="001C7544">
          <w:rPr>
            <w:rFonts w:ascii="Times New Roman" w:eastAsia="Times New Roman" w:hAnsi="Times New Roman" w:cs="Times New Roman"/>
            <w:sz w:val="24"/>
            <w:szCs w:val="24"/>
          </w:rPr>
          <w:t xml:space="preserve">provided by OMB and the U.S. Department of the Treasury’s </w:t>
        </w:r>
        <w:r w:rsidRPr="001C7544">
          <w:rPr>
            <w:rFonts w:ascii="Times New Roman" w:hAnsi="Times New Roman" w:cs="Times New Roman"/>
            <w:sz w:val="24"/>
            <w:szCs w:val="24"/>
          </w:rPr>
          <w:t>Government-wide Spending Data Model (GSDM)</w:t>
        </w:r>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990B460" w14:textId="3D50B17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Federal </w:t>
      </w:r>
      <w:del w:id="851" w:author="OFFM" w:date="2024-04-16T10:53:00Z">
        <w:r w:rsidR="00817C00" w:rsidRPr="00F74592">
          <w:rPr>
            <w:rFonts w:ascii="Times New Roman" w:hAnsi="Times New Roman" w:cs="Times New Roman"/>
            <w:sz w:val="24"/>
            <w:szCs w:val="24"/>
          </w:rPr>
          <w:delText>awarding agencies that obtain post-award data on subaward obligations outside of this policy</w:delText>
        </w:r>
      </w:del>
      <w:ins w:id="852" w:author="OFFM" w:date="2024-04-16T10:53:00Z">
        <w:r w:rsidRPr="001C7544">
          <w:rPr>
            <w:rFonts w:ascii="Times New Roman" w:eastAsia="Times New Roman" w:hAnsi="Times New Roman" w:cs="Times New Roman"/>
            <w:sz w:val="24"/>
            <w:szCs w:val="24"/>
          </w:rPr>
          <w:t>agencies</w:t>
        </w:r>
      </w:ins>
      <w:r w:rsidRPr="001C7544">
        <w:rPr>
          <w:rFonts w:ascii="Times New Roman" w:eastAsia="Times New Roman" w:hAnsi="Times New Roman" w:cs="Times New Roman"/>
          <w:sz w:val="24"/>
          <w:szCs w:val="24"/>
        </w:rPr>
        <w:t xml:space="preserve"> should </w:t>
      </w:r>
      <w:del w:id="853" w:author="OFFM" w:date="2024-04-16T10:53:00Z">
        <w:r w:rsidR="00817C00" w:rsidRPr="00F74592">
          <w:rPr>
            <w:rFonts w:ascii="Times New Roman" w:hAnsi="Times New Roman" w:cs="Times New Roman"/>
            <w:sz w:val="24"/>
            <w:szCs w:val="24"/>
          </w:rPr>
          <w:delText xml:space="preserve">take the necessary steps to </w:delText>
        </w:r>
      </w:del>
      <w:r w:rsidRPr="001C7544">
        <w:rPr>
          <w:rFonts w:ascii="Times New Roman" w:eastAsia="Times New Roman" w:hAnsi="Times New Roman" w:cs="Times New Roman"/>
          <w:sz w:val="24"/>
          <w:szCs w:val="24"/>
        </w:rPr>
        <w:t xml:space="preserve">ensure that their </w:t>
      </w:r>
      <w:del w:id="854" w:author="OFFM" w:date="2024-04-16T10:53:00Z">
        <w:r w:rsidR="00817C00" w:rsidRPr="00F74592">
          <w:rPr>
            <w:rFonts w:ascii="Times New Roman" w:hAnsi="Times New Roman" w:cs="Times New Roman"/>
            <w:sz w:val="24"/>
            <w:szCs w:val="24"/>
          </w:rPr>
          <w:delText xml:space="preserve">recipients are not required, due to the combination of </w:delText>
        </w:r>
      </w:del>
      <w:r w:rsidRPr="001C7544">
        <w:rPr>
          <w:rFonts w:ascii="Times New Roman" w:eastAsia="Times New Roman" w:hAnsi="Times New Roman" w:cs="Times New Roman"/>
          <w:sz w:val="24"/>
          <w:szCs w:val="24"/>
        </w:rPr>
        <w:t xml:space="preserve">agency-specific </w:t>
      </w:r>
      <w:del w:id="855" w:author="OFFM" w:date="2024-04-16T10:53:00Z">
        <w:r w:rsidR="00817C00" w:rsidRPr="00F74592">
          <w:rPr>
            <w:rFonts w:ascii="Times New Roman" w:hAnsi="Times New Roman" w:cs="Times New Roman"/>
            <w:sz w:val="24"/>
            <w:szCs w:val="24"/>
          </w:rPr>
          <w:delText xml:space="preserve">and Transparency Act reporting </w:delText>
        </w:r>
      </w:del>
      <w:r w:rsidRPr="001C7544">
        <w:rPr>
          <w:rFonts w:ascii="Times New Roman" w:eastAsia="Times New Roman" w:hAnsi="Times New Roman" w:cs="Times New Roman"/>
          <w:sz w:val="24"/>
          <w:szCs w:val="24"/>
        </w:rPr>
        <w:t>requirements</w:t>
      </w:r>
      <w:del w:id="856" w:author="OFFM" w:date="2024-04-16T10:53:00Z">
        <w:r w:rsidR="00817C00" w:rsidRPr="00F74592">
          <w:rPr>
            <w:rFonts w:ascii="Times New Roman" w:hAnsi="Times New Roman" w:cs="Times New Roman"/>
            <w:sz w:val="24"/>
            <w:szCs w:val="24"/>
          </w:rPr>
          <w:delText xml:space="preserve">, </w:delText>
        </w:r>
      </w:del>
      <w:ins w:id="857" w:author="OFFM" w:date="2024-04-16T10:53:00Z">
        <w:r w:rsidRPr="001C7544">
          <w:rPr>
            <w:rFonts w:ascii="Times New Roman" w:eastAsia="Times New Roman" w:hAnsi="Times New Roman" w:cs="Times New Roman"/>
            <w:sz w:val="24"/>
            <w:szCs w:val="24"/>
          </w:rPr>
          <w:t xml:space="preserve"> do not require recipients </w:t>
        </w:r>
      </w:ins>
      <w:r w:rsidRPr="001C7544">
        <w:rPr>
          <w:rFonts w:ascii="Times New Roman" w:eastAsia="Times New Roman" w:hAnsi="Times New Roman" w:cs="Times New Roman"/>
          <w:sz w:val="24"/>
          <w:szCs w:val="24"/>
        </w:rPr>
        <w:t xml:space="preserve">to submit </w:t>
      </w:r>
      <w:ins w:id="858" w:author="OFFM" w:date="2024-04-16T10:53:00Z">
        <w:r w:rsidRPr="001C7544">
          <w:rPr>
            <w:rFonts w:ascii="Times New Roman" w:eastAsia="Times New Roman" w:hAnsi="Times New Roman" w:cs="Times New Roman"/>
            <w:sz w:val="24"/>
            <w:szCs w:val="24"/>
          </w:rPr>
          <w:t xml:space="preserve">data that is </w:t>
        </w:r>
      </w:ins>
      <w:r w:rsidRPr="001C7544">
        <w:rPr>
          <w:rFonts w:ascii="Times New Roman" w:eastAsia="Times New Roman" w:hAnsi="Times New Roman" w:cs="Times New Roman"/>
          <w:sz w:val="24"/>
          <w:szCs w:val="24"/>
        </w:rPr>
        <w:t xml:space="preserve">the same </w:t>
      </w:r>
      <w:ins w:id="859" w:author="OFFM" w:date="2024-04-16T10:53:00Z">
        <w:r w:rsidRPr="001C7544">
          <w:rPr>
            <w:rFonts w:ascii="Times New Roman" w:eastAsia="Times New Roman" w:hAnsi="Times New Roman" w:cs="Times New Roman"/>
            <w:sz w:val="24"/>
            <w:szCs w:val="24"/>
          </w:rPr>
          <w:t xml:space="preserve">as </w:t>
        </w:r>
      </w:ins>
      <w:r w:rsidRPr="001C7544">
        <w:rPr>
          <w:rFonts w:ascii="Times New Roman" w:eastAsia="Times New Roman" w:hAnsi="Times New Roman" w:cs="Times New Roman"/>
          <w:sz w:val="24"/>
          <w:szCs w:val="24"/>
        </w:rPr>
        <w:t xml:space="preserve">or similar </w:t>
      </w:r>
      <w:ins w:id="860" w:author="OFFM" w:date="2024-04-16T10:53:00Z">
        <w:r w:rsidRPr="001C7544">
          <w:rPr>
            <w:rFonts w:ascii="Times New Roman" w:eastAsia="Times New Roman" w:hAnsi="Times New Roman" w:cs="Times New Roman"/>
            <w:sz w:val="24"/>
            <w:szCs w:val="24"/>
          </w:rPr>
          <w:t xml:space="preserve">to </w:t>
        </w:r>
      </w:ins>
      <w:r w:rsidRPr="001C7544">
        <w:rPr>
          <w:rFonts w:ascii="Times New Roman" w:eastAsia="Times New Roman" w:hAnsi="Times New Roman" w:cs="Times New Roman"/>
          <w:sz w:val="24"/>
          <w:szCs w:val="24"/>
        </w:rPr>
        <w:t xml:space="preserve">data </w:t>
      </w:r>
      <w:del w:id="861" w:author="OFFM" w:date="2024-04-16T10:53:00Z">
        <w:r w:rsidR="00817C00" w:rsidRPr="00F74592">
          <w:rPr>
            <w:rFonts w:ascii="Times New Roman" w:hAnsi="Times New Roman" w:cs="Times New Roman"/>
            <w:sz w:val="24"/>
            <w:szCs w:val="24"/>
          </w:rPr>
          <w:delText xml:space="preserve">multiple times </w:delText>
        </w:r>
      </w:del>
      <w:ins w:id="862" w:author="OFFM" w:date="2024-04-16T10:53:00Z">
        <w:r w:rsidRPr="001C7544">
          <w:rPr>
            <w:rFonts w:ascii="Times New Roman" w:eastAsia="Times New Roman" w:hAnsi="Times New Roman" w:cs="Times New Roman"/>
            <w:sz w:val="24"/>
            <w:szCs w:val="24"/>
          </w:rPr>
          <w:t xml:space="preserve">required by the Transparency Act </w:t>
        </w:r>
      </w:ins>
      <w:r w:rsidRPr="001C7544">
        <w:rPr>
          <w:rFonts w:ascii="Times New Roman" w:eastAsia="Times New Roman" w:hAnsi="Times New Roman" w:cs="Times New Roman"/>
          <w:sz w:val="24"/>
          <w:szCs w:val="24"/>
        </w:rPr>
        <w:t xml:space="preserve">during a given reporting period. </w:t>
      </w:r>
    </w:p>
    <w:p w14:paraId="4F64A9E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170.210 </w:t>
      </w:r>
      <w:bookmarkStart w:id="863" w:name="_Hlk161016885"/>
      <w:r w:rsidRPr="001C7544">
        <w:rPr>
          <w:rFonts w:ascii="Times New Roman" w:eastAsia="Times New Roman" w:hAnsi="Times New Roman" w:cs="Times New Roman"/>
          <w:b/>
          <w:bCs/>
          <w:sz w:val="24"/>
          <w:szCs w:val="24"/>
        </w:rPr>
        <w:t>Requirements for notices of funding opportunities, regulations, and application instructions.</w:t>
      </w:r>
      <w:bookmarkEnd w:id="863"/>
    </w:p>
    <w:p w14:paraId="63D7EE3E" w14:textId="27A5A6C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864" w:author="OFFM" w:date="2024-04-16T10:53:00Z">
        <w:r w:rsidR="00817C00" w:rsidRPr="00F74592">
          <w:rPr>
            <w:rFonts w:ascii="Times New Roman" w:hAnsi="Times New Roman" w:cs="Times New Roman"/>
            <w:sz w:val="24"/>
            <w:szCs w:val="24"/>
          </w:rPr>
          <w:delText>Each</w:delText>
        </w:r>
      </w:del>
      <w:ins w:id="865"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Federal </w:t>
      </w:r>
      <w:del w:id="866"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that makes </w:t>
      </w:r>
      <w:del w:id="867" w:author="OFFM" w:date="2024-04-16T10:53:00Z">
        <w:r w:rsidR="00817C00" w:rsidRPr="00F74592">
          <w:rPr>
            <w:rFonts w:ascii="Times New Roman" w:hAnsi="Times New Roman" w:cs="Times New Roman"/>
            <w:sz w:val="24"/>
            <w:szCs w:val="24"/>
          </w:rPr>
          <w:delText xml:space="preserve">awards of </w:delText>
        </w:r>
      </w:del>
      <w:r w:rsidRPr="001C7544">
        <w:rPr>
          <w:rFonts w:ascii="Times New Roman" w:eastAsia="Times New Roman" w:hAnsi="Times New Roman" w:cs="Times New Roman"/>
          <w:sz w:val="24"/>
          <w:szCs w:val="24"/>
        </w:rPr>
        <w:t xml:space="preserve">Federal </w:t>
      </w:r>
      <w:del w:id="868" w:author="OFFM" w:date="2024-04-16T10:53:00Z">
        <w:r w:rsidR="00817C00" w:rsidRPr="00F74592">
          <w:rPr>
            <w:rFonts w:ascii="Times New Roman" w:hAnsi="Times New Roman" w:cs="Times New Roman"/>
            <w:sz w:val="24"/>
            <w:szCs w:val="24"/>
          </w:rPr>
          <w:delText xml:space="preserve">financial assistance </w:delText>
        </w:r>
      </w:del>
      <w:ins w:id="869" w:author="OFFM" w:date="2024-04-16T10:53:00Z">
        <w:r w:rsidRPr="001C7544">
          <w:rPr>
            <w:rFonts w:ascii="Times New Roman" w:eastAsia="Times New Roman" w:hAnsi="Times New Roman" w:cs="Times New Roman"/>
            <w:sz w:val="24"/>
            <w:szCs w:val="24"/>
          </w:rPr>
          <w:t xml:space="preserve">awards </w:t>
        </w:r>
      </w:ins>
      <w:r w:rsidRPr="001C7544">
        <w:rPr>
          <w:rFonts w:ascii="Times New Roman" w:eastAsia="Times New Roman" w:hAnsi="Times New Roman" w:cs="Times New Roman"/>
          <w:sz w:val="24"/>
          <w:szCs w:val="24"/>
        </w:rPr>
        <w:t xml:space="preserve">subject to the Transparency Act must include the requirements </w:t>
      </w:r>
      <w:del w:id="870" w:author="OFFM" w:date="2024-04-16T10:53:00Z">
        <w:r w:rsidR="00817C00" w:rsidRPr="00F74592">
          <w:rPr>
            <w:rFonts w:ascii="Times New Roman" w:hAnsi="Times New Roman" w:cs="Times New Roman"/>
            <w:sz w:val="24"/>
            <w:szCs w:val="24"/>
          </w:rPr>
          <w:delText>described in</w:delText>
        </w:r>
      </w:del>
      <w:ins w:id="871" w:author="OFFM" w:date="2024-04-16T10:53:00Z">
        <w:r w:rsidRPr="001C7544">
          <w:rPr>
            <w:rFonts w:ascii="Times New Roman" w:eastAsia="Times New Roman" w:hAnsi="Times New Roman" w:cs="Times New Roman"/>
            <w:sz w:val="24"/>
            <w:szCs w:val="24"/>
          </w:rPr>
          <w:t>of</w:t>
        </w:r>
      </w:ins>
      <w:r w:rsidRPr="001C7544">
        <w:rPr>
          <w:rFonts w:ascii="Times New Roman" w:eastAsia="Times New Roman" w:hAnsi="Times New Roman" w:cs="Times New Roman"/>
          <w:sz w:val="24"/>
          <w:szCs w:val="24"/>
        </w:rPr>
        <w:t xml:space="preserve"> paragraph (b) of this section i</w:t>
      </w:r>
      <w:r w:rsidRPr="001C7544">
        <w:rPr>
          <w:rFonts w:ascii="Times New Roman" w:hAnsi="Times New Roman" w:cs="Times New Roman"/>
          <w:sz w:val="24"/>
          <w:szCs w:val="24"/>
        </w:rPr>
        <w:t>n each notice of funding opportunity, regulation, or other issuance containing instructions for applicants under which Federal awards may be made that are subject to Transparency Act reporting requirements</w:t>
      </w:r>
      <w:del w:id="872" w:author="OFFM" w:date="2024-04-16T10:53:00Z">
        <w:r w:rsidR="00817C00" w:rsidRPr="00F74592">
          <w:rPr>
            <w:rFonts w:ascii="Times New Roman" w:hAnsi="Times New Roman" w:cs="Times New Roman"/>
            <w:sz w:val="24"/>
            <w:szCs w:val="24"/>
          </w:rPr>
          <w:delText xml:space="preserve">, and is issued on or after the effective date of this part. </w:delText>
        </w:r>
      </w:del>
      <w:ins w:id="873" w:author="OFFM" w:date="2024-04-16T10:53:00Z">
        <w:r w:rsidRPr="001C7544">
          <w:rPr>
            <w:rFonts w:ascii="Times New Roman" w:hAnsi="Times New Roman" w:cs="Times New Roman"/>
            <w:sz w:val="24"/>
            <w:szCs w:val="24"/>
          </w:rPr>
          <w:t xml:space="preserve">. </w:t>
        </w:r>
        <w:r w:rsidRPr="001C7544">
          <w:rPr>
            <w:rFonts w:ascii="Times New Roman" w:eastAsia="Times New Roman" w:hAnsi="Times New Roman" w:cs="Times New Roman"/>
            <w:sz w:val="24"/>
            <w:szCs w:val="24"/>
          </w:rPr>
          <w:t xml:space="preserve">A notice of funding opportunity is any paper or electronic issuance that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uses to announce a funding opportunity, whether it is called a “program announcement,” “notice of funding availability,” “broad agency announcement,” “research announcement,” “solicitation,” or any other term.</w:t>
        </w:r>
      </w:ins>
    </w:p>
    <w:p w14:paraId="6DDBB81B" w14:textId="4567477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(b) The notice of funding opportunity, regulation, or other issuance must require each </w:t>
      </w:r>
      <w:del w:id="874" w:author="OFFM" w:date="2024-04-16T10:53:00Z">
        <w:r w:rsidR="00817C00" w:rsidRPr="00F74592">
          <w:rPr>
            <w:rFonts w:ascii="Times New Roman" w:hAnsi="Times New Roman" w:cs="Times New Roman"/>
            <w:sz w:val="24"/>
            <w:szCs w:val="24"/>
          </w:rPr>
          <w:delText>non-Federal entity that</w:delText>
        </w:r>
      </w:del>
      <w:ins w:id="875" w:author="OFFM" w:date="2024-04-16T10:53:00Z">
        <w:r w:rsidRPr="001C7544">
          <w:rPr>
            <w:rFonts w:ascii="Times New Roman" w:eastAsia="Times New Roman" w:hAnsi="Times New Roman" w:cs="Times New Roman"/>
            <w:sz w:val="24"/>
            <w:szCs w:val="24"/>
          </w:rPr>
          <w:t>applicant, to which this part</w:t>
        </w:r>
      </w:ins>
      <w:r w:rsidRPr="001C7544">
        <w:rPr>
          <w:rFonts w:ascii="Times New Roman" w:eastAsia="Times New Roman" w:hAnsi="Times New Roman" w:cs="Times New Roman"/>
          <w:sz w:val="24"/>
          <w:szCs w:val="24"/>
        </w:rPr>
        <w:t xml:space="preserve"> applies</w:t>
      </w:r>
      <w:del w:id="876" w:author="OFFM" w:date="2024-04-16T10:53:00Z">
        <w:r w:rsidR="00817C00" w:rsidRPr="00F74592">
          <w:rPr>
            <w:rFonts w:ascii="Times New Roman" w:hAnsi="Times New Roman" w:cs="Times New Roman"/>
            <w:sz w:val="24"/>
            <w:szCs w:val="24"/>
          </w:rPr>
          <w:delText xml:space="preserve"> for Federal financial assistance and that does not have an exception under § 170.110(b)</w:delText>
        </w:r>
      </w:del>
      <w:ins w:id="87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to have the necessary processes and systems in place to comply with </w:t>
      </w:r>
      <w:del w:id="878" w:author="OFFM" w:date="2024-04-16T10:53:00Z">
        <w:r w:rsidR="00817C00" w:rsidRPr="00F74592">
          <w:rPr>
            <w:rFonts w:ascii="Times New Roman" w:hAnsi="Times New Roman" w:cs="Times New Roman"/>
            <w:sz w:val="24"/>
            <w:szCs w:val="24"/>
          </w:rPr>
          <w:delText>the reporting requirements should</w:delText>
        </w:r>
      </w:del>
      <w:ins w:id="879" w:author="OFFM" w:date="2024-04-16T10:53:00Z">
        <w:r w:rsidRPr="001C7544">
          <w:rPr>
            <w:rFonts w:ascii="Times New Roman" w:eastAsia="Times New Roman" w:hAnsi="Times New Roman" w:cs="Times New Roman"/>
            <w:sz w:val="24"/>
            <w:szCs w:val="24"/>
          </w:rPr>
          <w:t>this part if</w:t>
        </w:r>
      </w:ins>
      <w:r w:rsidRPr="001C7544">
        <w:rPr>
          <w:rFonts w:ascii="Times New Roman" w:eastAsia="Times New Roman" w:hAnsi="Times New Roman" w:cs="Times New Roman"/>
          <w:sz w:val="24"/>
          <w:szCs w:val="24"/>
        </w:rPr>
        <w:t xml:space="preserve"> they receive </w:t>
      </w:r>
      <w:ins w:id="880" w:author="OFFM" w:date="2024-04-16T10:53:00Z">
        <w:r w:rsidRPr="001C7544">
          <w:rPr>
            <w:rFonts w:ascii="Times New Roman" w:eastAsia="Times New Roman" w:hAnsi="Times New Roman" w:cs="Times New Roman"/>
            <w:sz w:val="24"/>
            <w:szCs w:val="24"/>
          </w:rPr>
          <w:t xml:space="preserve">a </w:t>
        </w:r>
      </w:ins>
      <w:r w:rsidRPr="001C7544">
        <w:rPr>
          <w:rFonts w:ascii="Times New Roman" w:eastAsia="Times New Roman" w:hAnsi="Times New Roman" w:cs="Times New Roman"/>
          <w:sz w:val="24"/>
          <w:szCs w:val="24"/>
        </w:rPr>
        <w:t xml:space="preserve">Federal </w:t>
      </w:r>
      <w:del w:id="881" w:author="OFFM" w:date="2024-04-16T10:53:00Z">
        <w:r w:rsidR="00817C00" w:rsidRPr="00F74592">
          <w:rPr>
            <w:rFonts w:ascii="Times New Roman" w:hAnsi="Times New Roman" w:cs="Times New Roman"/>
            <w:sz w:val="24"/>
            <w:szCs w:val="24"/>
          </w:rPr>
          <w:delText>funding</w:delText>
        </w:r>
      </w:del>
      <w:ins w:id="882" w:author="OFFM" w:date="2024-04-16T10:53:00Z">
        <w:r w:rsidRPr="001C7544">
          <w:rPr>
            <w:rFonts w:ascii="Times New Roman" w:eastAsia="Times New Roman" w:hAnsi="Times New Roman" w:cs="Times New Roman"/>
            <w:sz w:val="24"/>
            <w:szCs w:val="24"/>
          </w:rPr>
          <w:t>award</w:t>
        </w:r>
      </w:ins>
      <w:r w:rsidRPr="001C7544">
        <w:rPr>
          <w:rFonts w:ascii="Times New Roman" w:eastAsia="Times New Roman" w:hAnsi="Times New Roman" w:cs="Times New Roman"/>
          <w:sz w:val="24"/>
          <w:szCs w:val="24"/>
        </w:rPr>
        <w:t xml:space="preserve">. </w:t>
      </w:r>
    </w:p>
    <w:p w14:paraId="2132E01E" w14:textId="262C86A1"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170.220 </w:t>
      </w:r>
      <w:bookmarkStart w:id="883" w:name="_Hlk161016980"/>
      <w:del w:id="884" w:author="OFFM" w:date="2024-04-16T10:53:00Z">
        <w:r w:rsidR="00817C00" w:rsidRPr="00F74592">
          <w:rPr>
            <w:rFonts w:ascii="Times New Roman" w:hAnsi="Times New Roman" w:cs="Times New Roman"/>
            <w:b/>
            <w:bCs/>
            <w:sz w:val="24"/>
            <w:szCs w:val="24"/>
          </w:rPr>
          <w:delText>Award</w:delText>
        </w:r>
      </w:del>
      <w:ins w:id="885" w:author="OFFM" w:date="2024-04-16T10:53:00Z">
        <w:r w:rsidRPr="001C7544">
          <w:rPr>
            <w:rFonts w:ascii="Times New Roman" w:eastAsia="Times New Roman" w:hAnsi="Times New Roman" w:cs="Times New Roman"/>
            <w:b/>
            <w:bCs/>
            <w:sz w:val="24"/>
            <w:szCs w:val="24"/>
          </w:rPr>
          <w:t>Use of award</w:t>
        </w:r>
      </w:ins>
      <w:r w:rsidRPr="001C7544">
        <w:rPr>
          <w:rFonts w:ascii="Times New Roman" w:eastAsia="Times New Roman" w:hAnsi="Times New Roman" w:cs="Times New Roman"/>
          <w:b/>
          <w:bCs/>
          <w:sz w:val="24"/>
          <w:szCs w:val="24"/>
        </w:rPr>
        <w:t xml:space="preserve"> term</w:t>
      </w:r>
      <w:bookmarkEnd w:id="883"/>
      <w:r w:rsidRPr="001C7544">
        <w:rPr>
          <w:rFonts w:ascii="Times New Roman" w:eastAsia="Times New Roman" w:hAnsi="Times New Roman" w:cs="Times New Roman"/>
          <w:b/>
          <w:bCs/>
          <w:sz w:val="24"/>
          <w:szCs w:val="24"/>
        </w:rPr>
        <w:t>.</w:t>
      </w:r>
    </w:p>
    <w:p w14:paraId="37CC9F90" w14:textId="35BECB2A"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886" w:author="OFFM" w:date="2024-04-16T10:53:00Z">
        <w:r w:rsidRPr="00F74592">
          <w:rPr>
            <w:rFonts w:ascii="Times New Roman" w:hAnsi="Times New Roman" w:cs="Times New Roman"/>
            <w:sz w:val="24"/>
            <w:szCs w:val="24"/>
          </w:rPr>
          <w:delText xml:space="preserve">(a) To accomplish the purposes described in § 170.100, </w:delText>
        </w:r>
      </w:del>
      <w:ins w:id="887"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a</w:t>
      </w:r>
      <w:ins w:id="888" w:author="OFFM" w:date="2024-04-16T10:53:00Z">
        <w:r w:rsidR="00F2264C" w:rsidRPr="001C7544">
          <w:rPr>
            <w:rFonts w:ascii="Times New Roman" w:eastAsia="Times New Roman" w:hAnsi="Times New Roman" w:cs="Times New Roman"/>
            <w:sz w:val="24"/>
            <w:szCs w:val="24"/>
          </w:rPr>
          <w:t>) A</w:t>
        </w:r>
      </w:ins>
      <w:r w:rsidR="00F2264C" w:rsidRPr="001C7544">
        <w:rPr>
          <w:rFonts w:ascii="Times New Roman" w:eastAsia="Times New Roman" w:hAnsi="Times New Roman" w:cs="Times New Roman"/>
          <w:sz w:val="24"/>
          <w:szCs w:val="24"/>
        </w:rPr>
        <w:t xml:space="preserve"> Federal </w:t>
      </w:r>
      <w:del w:id="889" w:author="OFFM" w:date="2024-04-16T10:53:00Z">
        <w:r w:rsidRPr="00F74592">
          <w:rPr>
            <w:rFonts w:ascii="Times New Roman" w:hAnsi="Times New Roman" w:cs="Times New Roman"/>
            <w:sz w:val="24"/>
            <w:szCs w:val="24"/>
          </w:rPr>
          <w:delText xml:space="preserve">awarding </w:delText>
        </w:r>
      </w:del>
      <w:r w:rsidR="00F2264C" w:rsidRPr="001C7544">
        <w:rPr>
          <w:rFonts w:ascii="Times New Roman" w:eastAsia="Times New Roman" w:hAnsi="Times New Roman" w:cs="Times New Roman"/>
          <w:sz w:val="24"/>
          <w:szCs w:val="24"/>
        </w:rPr>
        <w:t xml:space="preserve">agency must include the award term in </w:t>
      </w:r>
      <w:del w:id="890" w:author="OFFM" w:date="2024-04-16T10:53:00Z">
        <w:r w:rsidRPr="00F74592">
          <w:rPr>
            <w:rFonts w:ascii="Times New Roman" w:hAnsi="Times New Roman" w:cs="Times New Roman"/>
            <w:sz w:val="24"/>
            <w:szCs w:val="24"/>
          </w:rPr>
          <w:delText>appendix</w:delText>
        </w:r>
      </w:del>
      <w:ins w:id="891" w:author="OFFM" w:date="2024-04-16T10:53:00Z">
        <w:r w:rsidR="00F2264C" w:rsidRPr="001C7544">
          <w:rPr>
            <w:rFonts w:ascii="Times New Roman" w:hAnsi="Times New Roman" w:cs="Times New Roman"/>
            <w:sz w:val="24"/>
            <w:szCs w:val="24"/>
          </w:rPr>
          <w:t>Appendix</w:t>
        </w:r>
      </w:ins>
      <w:r w:rsidR="00F2264C" w:rsidRPr="001C7544">
        <w:rPr>
          <w:rFonts w:ascii="Times New Roman" w:hAnsi="Times New Roman" w:cs="Times New Roman"/>
          <w:sz w:val="24"/>
          <w:szCs w:val="24"/>
        </w:rPr>
        <w:t xml:space="preserve"> A</w:t>
      </w:r>
      <w:r w:rsidR="00F2264C" w:rsidRPr="001C7544">
        <w:rPr>
          <w:rFonts w:ascii="Times New Roman" w:eastAsia="Times New Roman" w:hAnsi="Times New Roman" w:cs="Times New Roman"/>
          <w:sz w:val="24"/>
          <w:szCs w:val="24"/>
        </w:rPr>
        <w:t xml:space="preserve"> to this part in each Federal award to a recipient under which the total funding is anticipated to equal or exceed $30,000 in Federal funding. </w:t>
      </w:r>
    </w:p>
    <w:p w14:paraId="401227C9" w14:textId="71A1448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del w:id="892" w:author="OFFM" w:date="2024-04-16T10:53:00Z">
        <w:r w:rsidR="00817C00" w:rsidRPr="00F74592">
          <w:rPr>
            <w:rFonts w:ascii="Times New Roman" w:hAnsi="Times New Roman" w:cs="Times New Roman"/>
            <w:sz w:val="24"/>
            <w:szCs w:val="24"/>
          </w:rPr>
          <w:delText>A Federal awarding agency, consistent</w:delText>
        </w:r>
      </w:del>
      <w:ins w:id="893" w:author="OFFM" w:date="2024-04-16T10:53:00Z">
        <w:r w:rsidRPr="001C7544">
          <w:rPr>
            <w:rFonts w:ascii="Times New Roman" w:eastAsia="Times New Roman" w:hAnsi="Times New Roman" w:cs="Times New Roman"/>
            <w:sz w:val="24"/>
            <w:szCs w:val="24"/>
          </w:rPr>
          <w:t>Consistent</w:t>
        </w:r>
      </w:ins>
      <w:r w:rsidRPr="001C7544">
        <w:rPr>
          <w:rFonts w:ascii="Times New Roman" w:eastAsia="Times New Roman" w:hAnsi="Times New Roman" w:cs="Times New Roman"/>
          <w:sz w:val="24"/>
          <w:szCs w:val="24"/>
        </w:rPr>
        <w:t xml:space="preserve"> with paragraph (a) of this section, </w:t>
      </w:r>
      <w:ins w:id="894" w:author="OFFM" w:date="2024-04-16T10:53:00Z">
        <w:r w:rsidRPr="001C7544">
          <w:rPr>
            <w:rFonts w:ascii="Times New Roman" w:eastAsia="Times New Roman" w:hAnsi="Times New Roman" w:cs="Times New Roman"/>
            <w:sz w:val="24"/>
            <w:szCs w:val="24"/>
          </w:rPr>
          <w:t xml:space="preserve">a Federal agency </w:t>
        </w:r>
      </w:ins>
      <w:r w:rsidRPr="001C7544">
        <w:rPr>
          <w:rFonts w:ascii="Times New Roman" w:eastAsia="Times New Roman" w:hAnsi="Times New Roman" w:cs="Times New Roman"/>
          <w:sz w:val="24"/>
          <w:szCs w:val="24"/>
        </w:rPr>
        <w:t xml:space="preserve">is not required to include the award term in </w:t>
      </w:r>
      <w:del w:id="895" w:author="OFFM" w:date="2024-04-16T10:53:00Z">
        <w:r w:rsidR="00817C00" w:rsidRPr="00F74592">
          <w:rPr>
            <w:rFonts w:ascii="Times New Roman" w:hAnsi="Times New Roman" w:cs="Times New Roman"/>
            <w:sz w:val="24"/>
            <w:szCs w:val="24"/>
          </w:rPr>
          <w:delText>appendix</w:delText>
        </w:r>
      </w:del>
      <w:ins w:id="896" w:author="OFFM" w:date="2024-04-16T10:53:00Z">
        <w:r w:rsidRPr="001C7544">
          <w:rPr>
            <w:rFonts w:ascii="Times New Roman" w:eastAsia="Times New Roman" w:hAnsi="Times New Roman" w:cs="Times New Roman"/>
            <w:sz w:val="24"/>
            <w:szCs w:val="24"/>
          </w:rPr>
          <w:t>Appendix</w:t>
        </w:r>
      </w:ins>
      <w:r w:rsidRPr="001C7544">
        <w:rPr>
          <w:rFonts w:ascii="Times New Roman" w:eastAsia="Times New Roman" w:hAnsi="Times New Roman" w:cs="Times New Roman"/>
          <w:sz w:val="24"/>
          <w:szCs w:val="24"/>
        </w:rPr>
        <w:t xml:space="preserve"> A </w:t>
      </w:r>
      <w:del w:id="897" w:author="OFFM" w:date="2024-04-16T10:53:00Z">
        <w:r w:rsidR="00817C00" w:rsidRPr="00F74592">
          <w:rPr>
            <w:rFonts w:ascii="Times New Roman" w:hAnsi="Times New Roman" w:cs="Times New Roman"/>
            <w:sz w:val="24"/>
            <w:szCs w:val="24"/>
          </w:rPr>
          <w:delText>to</w:delText>
        </w:r>
      </w:del>
      <w:ins w:id="898" w:author="OFFM" w:date="2024-04-16T10:53:00Z">
        <w:r w:rsidRPr="001C7544">
          <w:rPr>
            <w:rFonts w:ascii="Times New Roman" w:eastAsia="Times New Roman" w:hAnsi="Times New Roman" w:cs="Times New Roman"/>
            <w:sz w:val="24"/>
            <w:szCs w:val="24"/>
          </w:rPr>
          <w:t>of</w:t>
        </w:r>
      </w:ins>
      <w:r w:rsidRPr="001C7544">
        <w:rPr>
          <w:rFonts w:ascii="Times New Roman" w:eastAsia="Times New Roman" w:hAnsi="Times New Roman" w:cs="Times New Roman"/>
          <w:sz w:val="24"/>
          <w:szCs w:val="24"/>
        </w:rPr>
        <w:t xml:space="preserve"> this part if </w:t>
      </w:r>
      <w:del w:id="899" w:author="OFFM" w:date="2024-04-16T10:53:00Z">
        <w:r w:rsidR="00817C00" w:rsidRPr="00F74592">
          <w:rPr>
            <w:rFonts w:ascii="Times New Roman" w:hAnsi="Times New Roman" w:cs="Times New Roman"/>
            <w:sz w:val="24"/>
            <w:szCs w:val="24"/>
          </w:rPr>
          <w:delText xml:space="preserve">it determines that there is no possibility that </w:delText>
        </w:r>
      </w:del>
      <w:r w:rsidRPr="001C7544">
        <w:rPr>
          <w:rFonts w:ascii="Times New Roman" w:eastAsia="Times New Roman" w:hAnsi="Times New Roman" w:cs="Times New Roman"/>
          <w:sz w:val="24"/>
          <w:szCs w:val="24"/>
        </w:rPr>
        <w:t xml:space="preserve">the total amount of Federal funding under the Federal award will </w:t>
      </w:r>
      <w:ins w:id="900" w:author="OFFM" w:date="2024-04-16T10:53:00Z">
        <w:r w:rsidRPr="001C7544">
          <w:rPr>
            <w:rFonts w:ascii="Times New Roman" w:eastAsia="Times New Roman" w:hAnsi="Times New Roman" w:cs="Times New Roman"/>
            <w:sz w:val="24"/>
            <w:szCs w:val="24"/>
          </w:rPr>
          <w:t xml:space="preserve">not </w:t>
        </w:r>
      </w:ins>
      <w:r w:rsidRPr="001C7544">
        <w:rPr>
          <w:rFonts w:ascii="Times New Roman" w:eastAsia="Times New Roman" w:hAnsi="Times New Roman" w:cs="Times New Roman"/>
          <w:sz w:val="24"/>
          <w:szCs w:val="24"/>
        </w:rPr>
        <w:t xml:space="preserve">equal or exceed $30,000. However, the Federal </w:t>
      </w:r>
      <w:del w:id="90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subsequently </w:t>
      </w:r>
      <w:del w:id="902" w:author="OFFM" w:date="2024-04-16T10:53:00Z">
        <w:r w:rsidR="00817C00" w:rsidRPr="00F74592">
          <w:rPr>
            <w:rFonts w:ascii="Times New Roman" w:hAnsi="Times New Roman" w:cs="Times New Roman"/>
            <w:sz w:val="24"/>
            <w:szCs w:val="24"/>
          </w:rPr>
          <w:delText xml:space="preserve">modify the award to </w:delText>
        </w:r>
      </w:del>
      <w:r w:rsidRPr="001C7544">
        <w:rPr>
          <w:rFonts w:ascii="Times New Roman" w:eastAsia="Times New Roman" w:hAnsi="Times New Roman" w:cs="Times New Roman"/>
          <w:sz w:val="24"/>
          <w:szCs w:val="24"/>
        </w:rPr>
        <w:t xml:space="preserve">add the award term if </w:t>
      </w:r>
      <w:del w:id="903" w:author="OFFM" w:date="2024-04-16T10:53:00Z">
        <w:r w:rsidR="00817C00" w:rsidRPr="00F74592">
          <w:rPr>
            <w:rFonts w:ascii="Times New Roman" w:hAnsi="Times New Roman" w:cs="Times New Roman"/>
            <w:sz w:val="24"/>
            <w:szCs w:val="24"/>
          </w:rPr>
          <w:delText xml:space="preserve">changes in circumstances increase the total </w:delText>
        </w:r>
      </w:del>
      <w:ins w:id="904" w:author="OFFM" w:date="2024-04-16T10:53:00Z">
        <w:r w:rsidRPr="001C7544">
          <w:rPr>
            <w:rFonts w:ascii="Times New Roman" w:eastAsia="Times New Roman" w:hAnsi="Times New Roman" w:cs="Times New Roman"/>
            <w:sz w:val="24"/>
            <w:szCs w:val="24"/>
          </w:rPr>
          <w:t xml:space="preserve">increases to the </w:t>
        </w:r>
      </w:ins>
      <w:r w:rsidRPr="001C7544">
        <w:rPr>
          <w:rFonts w:ascii="Times New Roman" w:eastAsia="Times New Roman" w:hAnsi="Times New Roman" w:cs="Times New Roman"/>
          <w:sz w:val="24"/>
          <w:szCs w:val="24"/>
        </w:rPr>
        <w:t xml:space="preserve">Federal funding </w:t>
      </w:r>
      <w:del w:id="905" w:author="OFFM" w:date="2024-04-16T10:53:00Z">
        <w:r w:rsidR="00817C00" w:rsidRPr="00F74592">
          <w:rPr>
            <w:rFonts w:ascii="Times New Roman" w:hAnsi="Times New Roman" w:cs="Times New Roman"/>
            <w:sz w:val="24"/>
            <w:szCs w:val="24"/>
          </w:rPr>
          <w:delText>under</w:delText>
        </w:r>
      </w:del>
      <w:ins w:id="906" w:author="OFFM" w:date="2024-04-16T10:53:00Z">
        <w:r w:rsidRPr="001C7544">
          <w:rPr>
            <w:rFonts w:ascii="Times New Roman" w:eastAsia="Times New Roman" w:hAnsi="Times New Roman" w:cs="Times New Roman"/>
            <w:sz w:val="24"/>
            <w:szCs w:val="24"/>
          </w:rPr>
          <w:t>result in</w:t>
        </w:r>
      </w:ins>
      <w:r w:rsidRPr="001C7544">
        <w:rPr>
          <w:rFonts w:ascii="Times New Roman" w:eastAsia="Times New Roman" w:hAnsi="Times New Roman" w:cs="Times New Roman"/>
          <w:sz w:val="24"/>
          <w:szCs w:val="24"/>
        </w:rPr>
        <w:t xml:space="preserve"> the award </w:t>
      </w:r>
      <w:del w:id="907" w:author="OFFM" w:date="2024-04-16T10:53:00Z">
        <w:r w:rsidR="00817C00" w:rsidRPr="00F74592">
          <w:rPr>
            <w:rFonts w:ascii="Times New Roman" w:hAnsi="Times New Roman" w:cs="Times New Roman"/>
            <w:sz w:val="24"/>
            <w:szCs w:val="24"/>
          </w:rPr>
          <w:delText>is anticipated to equal</w:delText>
        </w:r>
      </w:del>
      <w:ins w:id="908" w:author="OFFM" w:date="2024-04-16T10:53:00Z">
        <w:r w:rsidRPr="001C7544">
          <w:rPr>
            <w:rFonts w:ascii="Times New Roman" w:eastAsia="Times New Roman" w:hAnsi="Times New Roman" w:cs="Times New Roman"/>
            <w:sz w:val="24"/>
            <w:szCs w:val="24"/>
          </w:rPr>
          <w:t>equaling</w:t>
        </w:r>
      </w:ins>
      <w:r w:rsidRPr="001C7544">
        <w:rPr>
          <w:rFonts w:ascii="Times New Roman" w:eastAsia="Times New Roman" w:hAnsi="Times New Roman" w:cs="Times New Roman"/>
          <w:sz w:val="24"/>
          <w:szCs w:val="24"/>
        </w:rPr>
        <w:t xml:space="preserve"> or </w:t>
      </w:r>
      <w:del w:id="909" w:author="OFFM" w:date="2024-04-16T10:53:00Z">
        <w:r w:rsidR="00817C00" w:rsidRPr="00F74592">
          <w:rPr>
            <w:rFonts w:ascii="Times New Roman" w:hAnsi="Times New Roman" w:cs="Times New Roman"/>
            <w:sz w:val="24"/>
            <w:szCs w:val="24"/>
          </w:rPr>
          <w:delText>exceed</w:delText>
        </w:r>
      </w:del>
      <w:ins w:id="910" w:author="OFFM" w:date="2024-04-16T10:53:00Z">
        <w:r w:rsidRPr="001C7544">
          <w:rPr>
            <w:rFonts w:ascii="Times New Roman" w:eastAsia="Times New Roman" w:hAnsi="Times New Roman" w:cs="Times New Roman"/>
            <w:sz w:val="24"/>
            <w:szCs w:val="24"/>
          </w:rPr>
          <w:t>exceeding</w:t>
        </w:r>
      </w:ins>
      <w:r w:rsidRPr="001C7544">
        <w:rPr>
          <w:rFonts w:ascii="Times New Roman" w:eastAsia="Times New Roman" w:hAnsi="Times New Roman" w:cs="Times New Roman"/>
          <w:sz w:val="24"/>
          <w:szCs w:val="24"/>
        </w:rPr>
        <w:t xml:space="preserve"> $30,000</w:t>
      </w:r>
      <w:del w:id="911" w:author="OFFM" w:date="2024-04-16T10:53:00Z">
        <w:r w:rsidR="00817C00" w:rsidRPr="00F74592">
          <w:rPr>
            <w:rFonts w:ascii="Times New Roman" w:hAnsi="Times New Roman" w:cs="Times New Roman"/>
            <w:sz w:val="24"/>
            <w:szCs w:val="24"/>
          </w:rPr>
          <w:delText xml:space="preserve"> during the period of performance</w:delText>
        </w:r>
      </w:del>
      <w:r w:rsidRPr="001C7544">
        <w:rPr>
          <w:rFonts w:ascii="Times New Roman" w:eastAsia="Times New Roman" w:hAnsi="Times New Roman" w:cs="Times New Roman"/>
          <w:sz w:val="24"/>
          <w:szCs w:val="24"/>
        </w:rPr>
        <w:t xml:space="preserve">. </w:t>
      </w:r>
    </w:p>
    <w:p w14:paraId="138D2702" w14:textId="77777777" w:rsidR="000B5224" w:rsidRPr="001C7544" w:rsidRDefault="00F2264C" w:rsidP="000B5224">
      <w:pPr>
        <w:spacing w:after="0" w:line="480" w:lineRule="auto"/>
        <w:ind w:firstLine="720"/>
        <w:contextualSpacing/>
        <w:rPr>
          <w:ins w:id="912" w:author="OFFM" w:date="2024-04-16T10:53:00Z"/>
          <w:rFonts w:ascii="Times New Roman" w:eastAsia="Times New Roman" w:hAnsi="Times New Roman" w:cs="Times New Roman"/>
          <w:sz w:val="24"/>
          <w:szCs w:val="24"/>
        </w:rPr>
      </w:pPr>
      <w:ins w:id="913" w:author="OFFM" w:date="2024-04-16T10:53:00Z">
        <w:r w:rsidRPr="001C7544">
          <w:rPr>
            <w:rFonts w:ascii="Times New Roman" w:eastAsia="Times New Roman" w:hAnsi="Times New Roman" w:cs="Times New Roman"/>
            <w:sz w:val="24"/>
            <w:szCs w:val="24"/>
          </w:rPr>
          <w:t xml:space="preserve">(c) A Federal agency may use different letters and numbers than those in Appendix A to designate the paragraphs of the award term. </w:t>
        </w:r>
      </w:ins>
    </w:p>
    <w:p w14:paraId="291E3B2A" w14:textId="52CE4216"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C</w:t>
      </w:r>
      <w:del w:id="914" w:author="OFFM" w:date="2024-04-16T10:53:00Z">
        <w:r w:rsidR="00817C00" w:rsidRPr="00F74592">
          <w:rPr>
            <w:rFonts w:ascii="Times New Roman" w:hAnsi="Times New Roman" w:cs="Times New Roman"/>
            <w:b/>
            <w:bCs/>
            <w:sz w:val="24"/>
            <w:szCs w:val="24"/>
          </w:rPr>
          <w:delText>—</w:delText>
        </w:r>
      </w:del>
      <w:ins w:id="915" w:author="OFFM" w:date="2024-04-16T10:53:00Z">
        <w:r w:rsidRPr="001C7544">
          <w:rPr>
            <w:rFonts w:ascii="Times New Roman" w:eastAsia="Times New Roman" w:hAnsi="Times New Roman" w:cs="Times New Roman"/>
            <w:b/>
            <w:bCs/>
            <w:sz w:val="24"/>
            <w:szCs w:val="24"/>
          </w:rPr>
          <w:t xml:space="preserve"> - </w:t>
        </w:r>
      </w:ins>
      <w:r w:rsidRPr="001C7544">
        <w:rPr>
          <w:rFonts w:ascii="Times New Roman" w:eastAsia="Times New Roman" w:hAnsi="Times New Roman" w:cs="Times New Roman"/>
          <w:b/>
          <w:bCs/>
          <w:sz w:val="24"/>
          <w:szCs w:val="24"/>
        </w:rPr>
        <w:t>Definitions</w:t>
      </w:r>
    </w:p>
    <w:p w14:paraId="07D08005" w14:textId="4DCA206E"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hAnsi="Times New Roman" w:cs="Times New Roman"/>
          <w:b/>
          <w:bCs/>
          <w:sz w:val="24"/>
          <w:szCs w:val="24"/>
        </w:rPr>
        <w:t xml:space="preserve">§ 170.300 </w:t>
      </w:r>
      <w:del w:id="916" w:author="OFFM" w:date="2024-04-16T10:53:00Z">
        <w:r w:rsidR="00817C00" w:rsidRPr="00F74592">
          <w:rPr>
            <w:rFonts w:ascii="Times New Roman" w:hAnsi="Times New Roman" w:cs="Times New Roman"/>
            <w:b/>
            <w:bCs/>
            <w:sz w:val="24"/>
            <w:szCs w:val="24"/>
          </w:rPr>
          <w:delText>Federal agency.</w:delText>
        </w:r>
      </w:del>
      <w:ins w:id="917" w:author="OFFM" w:date="2024-04-16T10:53:00Z">
        <w:r w:rsidRPr="001C7544">
          <w:rPr>
            <w:rFonts w:ascii="Times New Roman" w:hAnsi="Times New Roman" w:cs="Times New Roman"/>
            <w:b/>
            <w:bCs/>
            <w:sz w:val="24"/>
            <w:szCs w:val="24"/>
          </w:rPr>
          <w:t>Definitions</w:t>
        </w:r>
      </w:ins>
    </w:p>
    <w:p w14:paraId="7E261B3C" w14:textId="77777777" w:rsidR="00817C00" w:rsidRPr="00F74592" w:rsidRDefault="00817C00" w:rsidP="004227CF">
      <w:pPr>
        <w:spacing w:after="0" w:line="480" w:lineRule="auto"/>
        <w:ind w:firstLine="720"/>
        <w:contextualSpacing/>
        <w:rPr>
          <w:del w:id="918" w:author="OFFM" w:date="2024-04-16T10:53:00Z"/>
          <w:rFonts w:ascii="Times New Roman" w:hAnsi="Times New Roman" w:cs="Times New Roman"/>
          <w:sz w:val="24"/>
          <w:szCs w:val="24"/>
        </w:rPr>
      </w:pPr>
      <w:del w:id="919" w:author="OFFM" w:date="2024-04-16T10:53:00Z">
        <w:r w:rsidRPr="00C02568">
          <w:rPr>
            <w:rFonts w:ascii="Times New Roman" w:hAnsi="Times New Roman" w:cs="Times New Roman"/>
            <w:i/>
            <w:iCs/>
            <w:sz w:val="24"/>
            <w:szCs w:val="24"/>
          </w:rPr>
          <w:delText xml:space="preserve">Federal agency </w:delText>
        </w:r>
        <w:r w:rsidRPr="00F74592">
          <w:rPr>
            <w:rFonts w:ascii="Times New Roman" w:hAnsi="Times New Roman" w:cs="Times New Roman"/>
            <w:sz w:val="24"/>
            <w:szCs w:val="24"/>
          </w:rPr>
          <w:delText xml:space="preserve">means a Federal agency as </w:delText>
        </w:r>
      </w:del>
      <w:ins w:id="920" w:author="OFFM" w:date="2024-04-16T10:53:00Z">
        <w:r w:rsidR="00F2264C" w:rsidRPr="001C7544">
          <w:rPr>
            <w:rFonts w:ascii="Times New Roman" w:hAnsi="Times New Roman" w:cs="Times New Roman"/>
            <w:sz w:val="24"/>
            <w:szCs w:val="24"/>
          </w:rPr>
          <w:t xml:space="preserve">Terms not </w:t>
        </w:r>
      </w:ins>
      <w:r w:rsidR="00F2264C" w:rsidRPr="001C7544">
        <w:rPr>
          <w:rFonts w:ascii="Times New Roman" w:hAnsi="Times New Roman" w:cs="Times New Roman"/>
          <w:sz w:val="24"/>
          <w:szCs w:val="24"/>
        </w:rPr>
        <w:t xml:space="preserve">defined </w:t>
      </w:r>
      <w:del w:id="921" w:author="OFFM" w:date="2024-04-16T10:53:00Z">
        <w:r w:rsidRPr="00F74592">
          <w:rPr>
            <w:rFonts w:ascii="Times New Roman" w:hAnsi="Times New Roman" w:cs="Times New Roman"/>
            <w:sz w:val="24"/>
            <w:szCs w:val="24"/>
          </w:rPr>
          <w:delText xml:space="preserve">at 5 U.S.C. 551(1) and further clarified by 5 U.S.C. 552(f). </w:delText>
        </w:r>
      </w:del>
    </w:p>
    <w:p w14:paraId="16EFC463" w14:textId="77777777" w:rsidR="00817C00" w:rsidRPr="00F74592" w:rsidRDefault="00817C00" w:rsidP="00F74592">
      <w:pPr>
        <w:spacing w:after="0" w:line="480" w:lineRule="auto"/>
        <w:contextualSpacing/>
        <w:rPr>
          <w:del w:id="922" w:author="OFFM" w:date="2024-04-16T10:53:00Z"/>
          <w:rFonts w:ascii="Times New Roman" w:hAnsi="Times New Roman" w:cs="Times New Roman"/>
          <w:b/>
          <w:bCs/>
          <w:sz w:val="24"/>
          <w:szCs w:val="24"/>
        </w:rPr>
      </w:pPr>
      <w:del w:id="923" w:author="OFFM" w:date="2024-04-16T10:53:00Z">
        <w:r w:rsidRPr="00F74592">
          <w:rPr>
            <w:rFonts w:ascii="Times New Roman" w:hAnsi="Times New Roman" w:cs="Times New Roman"/>
            <w:b/>
            <w:bCs/>
            <w:sz w:val="24"/>
            <w:szCs w:val="24"/>
          </w:rPr>
          <w:delText>§ 170.301 Federal awarding agency.</w:delText>
        </w:r>
      </w:del>
    </w:p>
    <w:p w14:paraId="64CBF769" w14:textId="1CBC3549" w:rsidR="000B5224" w:rsidRPr="001C7544" w:rsidRDefault="00817C00" w:rsidP="00A63D45">
      <w:pPr>
        <w:spacing w:after="0" w:line="480" w:lineRule="auto"/>
        <w:ind w:firstLine="720"/>
        <w:contextualSpacing/>
        <w:outlineLvl w:val="1"/>
        <w:rPr>
          <w:rFonts w:ascii="Times New Roman" w:hAnsi="Times New Roman" w:cs="Times New Roman"/>
          <w:sz w:val="24"/>
          <w:szCs w:val="24"/>
        </w:rPr>
      </w:pPr>
      <w:del w:id="924" w:author="OFFM" w:date="2024-04-16T10:53:00Z">
        <w:r w:rsidRPr="00C02568">
          <w:rPr>
            <w:rFonts w:ascii="Times New Roman" w:hAnsi="Times New Roman" w:cs="Times New Roman"/>
            <w:i/>
            <w:iCs/>
            <w:sz w:val="24"/>
            <w:szCs w:val="24"/>
          </w:rPr>
          <w:lastRenderedPageBreak/>
          <w:delText>Federal awarding agency</w:delText>
        </w:r>
        <w:r w:rsidRPr="00F74592">
          <w:rPr>
            <w:rFonts w:ascii="Times New Roman" w:hAnsi="Times New Roman" w:cs="Times New Roman"/>
            <w:sz w:val="24"/>
            <w:szCs w:val="24"/>
          </w:rPr>
          <w:delText xml:space="preserve"> has</w:delText>
        </w:r>
      </w:del>
      <w:ins w:id="925" w:author="OFFM" w:date="2024-04-16T10:53:00Z">
        <w:r w:rsidR="00F2264C" w:rsidRPr="001C7544">
          <w:rPr>
            <w:rFonts w:ascii="Times New Roman" w:hAnsi="Times New Roman" w:cs="Times New Roman"/>
            <w:sz w:val="24"/>
            <w:szCs w:val="24"/>
          </w:rPr>
          <w:t>in this part have</w:t>
        </w:r>
      </w:ins>
      <w:r w:rsidR="00F2264C" w:rsidRPr="001C7544">
        <w:rPr>
          <w:rFonts w:ascii="Times New Roman" w:hAnsi="Times New Roman" w:cs="Times New Roman"/>
          <w:sz w:val="24"/>
          <w:szCs w:val="24"/>
        </w:rPr>
        <w:t xml:space="preserve"> the </w:t>
      </w:r>
      <w:ins w:id="926" w:author="OFFM" w:date="2024-04-16T10:53:00Z">
        <w:r w:rsidR="00F2264C" w:rsidRPr="001C7544">
          <w:rPr>
            <w:rFonts w:ascii="Times New Roman" w:hAnsi="Times New Roman" w:cs="Times New Roman"/>
            <w:sz w:val="24"/>
            <w:szCs w:val="24"/>
          </w:rPr>
          <w:t xml:space="preserve">same </w:t>
        </w:r>
      </w:ins>
      <w:r w:rsidR="00F2264C" w:rsidRPr="001C7544">
        <w:rPr>
          <w:rFonts w:ascii="Times New Roman" w:hAnsi="Times New Roman" w:cs="Times New Roman"/>
          <w:sz w:val="24"/>
          <w:szCs w:val="24"/>
        </w:rPr>
        <w:t xml:space="preserve">meaning </w:t>
      </w:r>
      <w:del w:id="927" w:author="OFFM" w:date="2024-04-16T10:53:00Z">
        <w:r w:rsidRPr="00F74592">
          <w:rPr>
            <w:rFonts w:ascii="Times New Roman" w:hAnsi="Times New Roman" w:cs="Times New Roman"/>
            <w:sz w:val="24"/>
            <w:szCs w:val="24"/>
          </w:rPr>
          <w:delText>given</w:delText>
        </w:r>
      </w:del>
      <w:ins w:id="928" w:author="OFFM" w:date="2024-04-16T10:53:00Z">
        <w:r w:rsidR="00F2264C" w:rsidRPr="001C7544">
          <w:rPr>
            <w:rFonts w:ascii="Times New Roman" w:hAnsi="Times New Roman" w:cs="Times New Roman"/>
            <w:sz w:val="24"/>
            <w:szCs w:val="24"/>
          </w:rPr>
          <w:t>as provided</w:t>
        </w:r>
      </w:ins>
      <w:r w:rsidR="00F2264C" w:rsidRPr="001C7544">
        <w:rPr>
          <w:rFonts w:ascii="Times New Roman" w:hAnsi="Times New Roman" w:cs="Times New Roman"/>
          <w:sz w:val="24"/>
          <w:szCs w:val="24"/>
        </w:rPr>
        <w:t xml:space="preserve"> in 2 CFR </w:t>
      </w:r>
      <w:ins w:id="929" w:author="OFFM" w:date="2024-04-16T10:53:00Z">
        <w:r w:rsidR="00F2264C" w:rsidRPr="001C7544">
          <w:rPr>
            <w:rFonts w:ascii="Times New Roman" w:hAnsi="Times New Roman" w:cs="Times New Roman"/>
            <w:sz w:val="24"/>
            <w:szCs w:val="24"/>
          </w:rPr>
          <w:t xml:space="preserve">part </w:t>
        </w:r>
      </w:ins>
      <w:r w:rsidR="00F2264C" w:rsidRPr="001C7544">
        <w:rPr>
          <w:rFonts w:ascii="Times New Roman" w:hAnsi="Times New Roman" w:cs="Times New Roman"/>
          <w:sz w:val="24"/>
          <w:szCs w:val="24"/>
        </w:rPr>
        <w:t>200</w:t>
      </w:r>
      <w:del w:id="930" w:author="OFFM" w:date="2024-04-16T10:53:00Z">
        <w:r w:rsidRPr="00F74592">
          <w:rPr>
            <w:rFonts w:ascii="Times New Roman" w:hAnsi="Times New Roman" w:cs="Times New Roman"/>
            <w:sz w:val="24"/>
            <w:szCs w:val="24"/>
          </w:rPr>
          <w:delText xml:space="preserve">.1. </w:delText>
        </w:r>
      </w:del>
      <w:ins w:id="931" w:author="OFFM" w:date="2024-04-16T10:53:00Z">
        <w:r w:rsidR="00F2264C" w:rsidRPr="001C7544">
          <w:rPr>
            <w:rFonts w:ascii="Times New Roman" w:hAnsi="Times New Roman" w:cs="Times New Roman"/>
            <w:sz w:val="24"/>
            <w:szCs w:val="24"/>
          </w:rPr>
          <w:t>, subpart A. As used in this part</w:t>
        </w:r>
        <w:r w:rsidR="00F2264C" w:rsidRPr="001C7544">
          <w:rPr>
            <w:rFonts w:ascii="Times New Roman" w:eastAsia="Times New Roman" w:hAnsi="Times New Roman" w:cs="Times New Roman"/>
            <w:sz w:val="24"/>
            <w:szCs w:val="24"/>
          </w:rPr>
          <w:t>:</w:t>
        </w:r>
      </w:ins>
    </w:p>
    <w:p w14:paraId="03F8AFC5" w14:textId="77777777" w:rsidR="00817C00" w:rsidRPr="00F74592" w:rsidRDefault="00817C00" w:rsidP="00F74592">
      <w:pPr>
        <w:spacing w:after="0" w:line="480" w:lineRule="auto"/>
        <w:contextualSpacing/>
        <w:rPr>
          <w:del w:id="932" w:author="OFFM" w:date="2024-04-16T10:53:00Z"/>
          <w:rFonts w:ascii="Times New Roman" w:hAnsi="Times New Roman" w:cs="Times New Roman"/>
          <w:b/>
          <w:bCs/>
          <w:sz w:val="24"/>
          <w:szCs w:val="24"/>
        </w:rPr>
      </w:pPr>
      <w:del w:id="933" w:author="OFFM" w:date="2024-04-16T10:53:00Z">
        <w:r w:rsidRPr="00F74592">
          <w:rPr>
            <w:rFonts w:ascii="Times New Roman" w:hAnsi="Times New Roman" w:cs="Times New Roman"/>
            <w:b/>
            <w:bCs/>
            <w:sz w:val="24"/>
            <w:szCs w:val="24"/>
          </w:rPr>
          <w:delText>§ 170.305</w:delText>
        </w:r>
      </w:del>
      <w:ins w:id="934" w:author="OFFM" w:date="2024-04-16T10:53:00Z">
        <w:r w:rsidR="00F2264C" w:rsidRPr="001C7544">
          <w:rPr>
            <w:rFonts w:ascii="Times New Roman" w:eastAsia="Times New Roman" w:hAnsi="Times New Roman" w:cs="Times New Roman"/>
            <w:i/>
            <w:iCs/>
            <w:sz w:val="24"/>
            <w:szCs w:val="24"/>
          </w:rPr>
          <w:t>Applicant</w:t>
        </w:r>
        <w:r w:rsidR="00F2264C" w:rsidRPr="001C7544">
          <w:rPr>
            <w:rFonts w:ascii="Times New Roman" w:eastAsia="Times New Roman" w:hAnsi="Times New Roman" w:cs="Times New Roman"/>
            <w:sz w:val="24"/>
            <w:szCs w:val="24"/>
          </w:rPr>
          <w:t xml:space="preserve"> means any entity that applies for a</w:t>
        </w:r>
      </w:ins>
      <w:r w:rsidR="00F2264C" w:rsidRPr="00A63D45">
        <w:rPr>
          <w:rFonts w:ascii="Times New Roman" w:hAnsi="Times New Roman"/>
          <w:sz w:val="24"/>
        </w:rPr>
        <w:t xml:space="preserve"> </w:t>
      </w:r>
      <w:proofErr w:type="gramStart"/>
      <w:r w:rsidR="00F2264C" w:rsidRPr="00A63D45">
        <w:rPr>
          <w:rFonts w:ascii="Times New Roman" w:hAnsi="Times New Roman"/>
          <w:sz w:val="24"/>
        </w:rPr>
        <w:t>Federal</w:t>
      </w:r>
      <w:proofErr w:type="gramEnd"/>
      <w:r w:rsidR="00F2264C" w:rsidRPr="00A63D45">
        <w:rPr>
          <w:rFonts w:ascii="Times New Roman" w:hAnsi="Times New Roman"/>
          <w:sz w:val="24"/>
        </w:rPr>
        <w:t xml:space="preserve"> award</w:t>
      </w:r>
      <w:del w:id="935" w:author="OFFM" w:date="2024-04-16T10:53:00Z">
        <w:r w:rsidRPr="00F74592">
          <w:rPr>
            <w:rFonts w:ascii="Times New Roman" w:hAnsi="Times New Roman" w:cs="Times New Roman"/>
            <w:b/>
            <w:bCs/>
            <w:sz w:val="24"/>
            <w:szCs w:val="24"/>
          </w:rPr>
          <w:delText>.</w:delText>
        </w:r>
      </w:del>
    </w:p>
    <w:p w14:paraId="7FDF6ECD" w14:textId="03D73020" w:rsidR="000B5224" w:rsidRPr="001C7544" w:rsidRDefault="00F2264C" w:rsidP="000B5224">
      <w:pPr>
        <w:spacing w:after="0" w:line="480" w:lineRule="auto"/>
        <w:ind w:firstLine="720"/>
        <w:contextualSpacing/>
        <w:rPr>
          <w:ins w:id="936" w:author="OFFM" w:date="2024-04-16T10:53:00Z"/>
          <w:rFonts w:ascii="Times New Roman" w:eastAsia="Times New Roman" w:hAnsi="Times New Roman" w:cs="Times New Roman"/>
          <w:sz w:val="24"/>
          <w:szCs w:val="24"/>
        </w:rPr>
      </w:pPr>
      <w:ins w:id="937" w:author="OFFM" w:date="2024-04-16T10:53:00Z">
        <w:r w:rsidRPr="001C7544">
          <w:rPr>
            <w:rFonts w:ascii="Times New Roman" w:eastAsia="Times New Roman" w:hAnsi="Times New Roman" w:cs="Times New Roman"/>
            <w:sz w:val="24"/>
            <w:szCs w:val="24"/>
          </w:rPr>
          <w:t xml:space="preserve"> directly from a </w:t>
        </w:r>
      </w:ins>
      <w:r w:rsidRPr="00A63D45">
        <w:rPr>
          <w:rFonts w:ascii="Times New Roman" w:hAnsi="Times New Roman"/>
          <w:sz w:val="24"/>
        </w:rPr>
        <w:t xml:space="preserve">Federal </w:t>
      </w:r>
      <w:del w:id="938" w:author="OFFM" w:date="2024-04-16T10:53:00Z">
        <w:r w:rsidR="00817C00" w:rsidRPr="00C02568">
          <w:rPr>
            <w:rFonts w:ascii="Times New Roman" w:hAnsi="Times New Roman" w:cs="Times New Roman"/>
            <w:i/>
            <w:iCs/>
            <w:sz w:val="24"/>
            <w:szCs w:val="24"/>
          </w:rPr>
          <w:delText>award</w:delText>
        </w:r>
        <w:r w:rsidR="00817C00" w:rsidRPr="00F74592">
          <w:rPr>
            <w:rFonts w:ascii="Times New Roman" w:hAnsi="Times New Roman" w:cs="Times New Roman"/>
            <w:sz w:val="24"/>
            <w:szCs w:val="24"/>
          </w:rPr>
          <w:delText>,</w:delText>
        </w:r>
      </w:del>
      <w:ins w:id="939" w:author="OFFM" w:date="2024-04-16T10:53:00Z">
        <w:r w:rsidRPr="001C7544">
          <w:rPr>
            <w:rFonts w:ascii="Times New Roman" w:eastAsia="Times New Roman" w:hAnsi="Times New Roman" w:cs="Times New Roman"/>
            <w:sz w:val="24"/>
            <w:szCs w:val="24"/>
          </w:rPr>
          <w:t>agency.</w:t>
        </w:r>
      </w:ins>
    </w:p>
    <w:p w14:paraId="39AAB1BF" w14:textId="77777777" w:rsidR="000B5224" w:rsidRPr="001C7544" w:rsidRDefault="00F2264C" w:rsidP="000B5224">
      <w:pPr>
        <w:spacing w:after="0" w:line="480" w:lineRule="auto"/>
        <w:ind w:firstLine="720"/>
        <w:contextualSpacing/>
        <w:rPr>
          <w:ins w:id="940" w:author="OFFM" w:date="2024-04-16T10:53:00Z"/>
          <w:rFonts w:ascii="Times New Roman" w:eastAsia="Times New Roman" w:hAnsi="Times New Roman" w:cs="Times New Roman"/>
          <w:sz w:val="24"/>
          <w:szCs w:val="24"/>
        </w:rPr>
      </w:pPr>
      <w:ins w:id="941" w:author="OFFM" w:date="2024-04-16T10:53:00Z">
        <w:r w:rsidRPr="001C7544">
          <w:rPr>
            <w:rFonts w:ascii="Times New Roman" w:eastAsia="Times New Roman" w:hAnsi="Times New Roman" w:cs="Times New Roman"/>
            <w:i/>
            <w:iCs/>
            <w:sz w:val="24"/>
            <w:szCs w:val="24"/>
          </w:rPr>
          <w:t xml:space="preserve">Entity </w:t>
        </w:r>
        <w:r w:rsidRPr="001C7544">
          <w:rPr>
            <w:rFonts w:ascii="Times New Roman" w:eastAsia="Times New Roman" w:hAnsi="Times New Roman" w:cs="Times New Roman"/>
            <w:sz w:val="24"/>
            <w:szCs w:val="24"/>
          </w:rPr>
          <w:t>includes:</w:t>
        </w:r>
      </w:ins>
    </w:p>
    <w:p w14:paraId="6471CF37" w14:textId="715DE0B6" w:rsidR="000B5224" w:rsidRPr="001C7544" w:rsidRDefault="00F2264C" w:rsidP="000B5224">
      <w:pPr>
        <w:spacing w:after="0" w:line="480" w:lineRule="auto"/>
        <w:ind w:firstLine="720"/>
        <w:contextualSpacing/>
        <w:rPr>
          <w:ins w:id="942" w:author="OFFM" w:date="2024-04-16T10:53:00Z"/>
          <w:rFonts w:ascii="Times New Roman" w:eastAsia="Times New Roman" w:hAnsi="Times New Roman" w:cs="Times New Roman"/>
          <w:sz w:val="24"/>
          <w:szCs w:val="24"/>
        </w:rPr>
      </w:pPr>
      <w:ins w:id="943" w:author="OFFM" w:date="2024-04-16T10:53:00Z">
        <w:r w:rsidRPr="001C7544">
          <w:rPr>
            <w:rFonts w:ascii="Times New Roman" w:eastAsia="Times New Roman" w:hAnsi="Times New Roman" w:cs="Times New Roman"/>
            <w:sz w:val="24"/>
            <w:szCs w:val="24"/>
          </w:rPr>
          <w:t>(1) Whether</w:t>
        </w:r>
      </w:ins>
      <w:r w:rsidRPr="001C7544">
        <w:rPr>
          <w:rFonts w:ascii="Times New Roman" w:eastAsia="Times New Roman" w:hAnsi="Times New Roman" w:cs="Times New Roman"/>
          <w:sz w:val="24"/>
          <w:szCs w:val="24"/>
        </w:rPr>
        <w:t xml:space="preserve"> for </w:t>
      </w:r>
      <w:del w:id="944" w:author="OFFM" w:date="2024-04-16T10:53:00Z">
        <w:r w:rsidR="00817C00" w:rsidRPr="00F74592">
          <w:rPr>
            <w:rFonts w:ascii="Times New Roman" w:hAnsi="Times New Roman" w:cs="Times New Roman"/>
            <w:sz w:val="24"/>
            <w:szCs w:val="24"/>
          </w:rPr>
          <w:delText>the purposes</w:delText>
        </w:r>
      </w:del>
      <w:ins w:id="945" w:author="OFFM" w:date="2024-04-16T10:53:00Z">
        <w:r w:rsidRPr="001C7544">
          <w:rPr>
            <w:rFonts w:ascii="Times New Roman" w:eastAsia="Times New Roman" w:hAnsi="Times New Roman" w:cs="Times New Roman"/>
            <w:sz w:val="24"/>
            <w:szCs w:val="24"/>
          </w:rPr>
          <w:t>profit or nonprofit:</w:t>
        </w:r>
      </w:ins>
    </w:p>
    <w:p w14:paraId="7D276138" w14:textId="77777777" w:rsidR="000B5224" w:rsidRPr="001C7544" w:rsidRDefault="00F2264C" w:rsidP="000B5224">
      <w:pPr>
        <w:spacing w:after="0" w:line="480" w:lineRule="auto"/>
        <w:ind w:firstLine="720"/>
        <w:contextualSpacing/>
        <w:rPr>
          <w:ins w:id="946" w:author="OFFM" w:date="2024-04-16T10:53:00Z"/>
          <w:rFonts w:ascii="Times New Roman" w:eastAsia="Times New Roman" w:hAnsi="Times New Roman" w:cs="Times New Roman"/>
          <w:sz w:val="24"/>
          <w:szCs w:val="24"/>
        </w:rPr>
      </w:pPr>
      <w:ins w:id="947" w:author="OFFM" w:date="2024-04-16T10:53:00Z">
        <w:r w:rsidRPr="001C7544">
          <w:rPr>
            <w:rFonts w:ascii="Times New Roman" w:eastAsia="Times New Roman" w:hAnsi="Times New Roman" w:cs="Times New Roman"/>
            <w:sz w:val="24"/>
            <w:szCs w:val="24"/>
          </w:rPr>
          <w:t>(i) A corporation;</w:t>
        </w:r>
      </w:ins>
    </w:p>
    <w:p w14:paraId="6AC9A54A" w14:textId="77777777" w:rsidR="000B5224" w:rsidRPr="001C7544" w:rsidRDefault="00F2264C" w:rsidP="000B5224">
      <w:pPr>
        <w:spacing w:after="0" w:line="480" w:lineRule="auto"/>
        <w:ind w:firstLine="720"/>
        <w:contextualSpacing/>
        <w:rPr>
          <w:ins w:id="948" w:author="OFFM" w:date="2024-04-16T10:53:00Z"/>
          <w:rFonts w:ascii="Times New Roman" w:eastAsia="Times New Roman" w:hAnsi="Times New Roman" w:cs="Times New Roman"/>
          <w:sz w:val="24"/>
          <w:szCs w:val="24"/>
        </w:rPr>
      </w:pPr>
      <w:ins w:id="949" w:author="OFFM" w:date="2024-04-16T10:53:00Z">
        <w:r w:rsidRPr="001C7544">
          <w:rPr>
            <w:rFonts w:ascii="Times New Roman" w:eastAsia="Times New Roman" w:hAnsi="Times New Roman" w:cs="Times New Roman"/>
            <w:sz w:val="24"/>
            <w:szCs w:val="24"/>
          </w:rPr>
          <w:t>(ii) An association;</w:t>
        </w:r>
      </w:ins>
    </w:p>
    <w:p w14:paraId="54D70324" w14:textId="77777777" w:rsidR="000B5224" w:rsidRPr="001C7544" w:rsidRDefault="00F2264C" w:rsidP="000B5224">
      <w:pPr>
        <w:spacing w:after="0" w:line="480" w:lineRule="auto"/>
        <w:ind w:firstLine="720"/>
        <w:contextualSpacing/>
        <w:rPr>
          <w:ins w:id="950" w:author="OFFM" w:date="2024-04-16T10:53:00Z"/>
          <w:rFonts w:ascii="Times New Roman" w:eastAsia="Times New Roman" w:hAnsi="Times New Roman" w:cs="Times New Roman"/>
          <w:sz w:val="24"/>
          <w:szCs w:val="24"/>
        </w:rPr>
      </w:pPr>
      <w:ins w:id="951" w:author="OFFM" w:date="2024-04-16T10:53:00Z">
        <w:r w:rsidRPr="001C7544">
          <w:rPr>
            <w:rFonts w:ascii="Times New Roman" w:eastAsia="Times New Roman" w:hAnsi="Times New Roman" w:cs="Times New Roman"/>
            <w:sz w:val="24"/>
            <w:szCs w:val="24"/>
          </w:rPr>
          <w:t>(iii) A partnership;</w:t>
        </w:r>
      </w:ins>
    </w:p>
    <w:p w14:paraId="57A04E46" w14:textId="77777777" w:rsidR="000B5224" w:rsidRPr="001C7544" w:rsidRDefault="00F2264C" w:rsidP="000B5224">
      <w:pPr>
        <w:spacing w:after="0" w:line="480" w:lineRule="auto"/>
        <w:ind w:firstLine="720"/>
        <w:contextualSpacing/>
        <w:rPr>
          <w:ins w:id="952" w:author="OFFM" w:date="2024-04-16T10:53:00Z"/>
          <w:rFonts w:ascii="Times New Roman" w:eastAsia="Times New Roman" w:hAnsi="Times New Roman" w:cs="Times New Roman"/>
          <w:sz w:val="24"/>
          <w:szCs w:val="24"/>
        </w:rPr>
      </w:pPr>
      <w:ins w:id="953" w:author="OFFM" w:date="2024-04-16T10:53:00Z">
        <w:r w:rsidRPr="001C7544">
          <w:rPr>
            <w:rFonts w:ascii="Times New Roman" w:eastAsia="Times New Roman" w:hAnsi="Times New Roman" w:cs="Times New Roman"/>
            <w:sz w:val="24"/>
            <w:szCs w:val="24"/>
          </w:rPr>
          <w:t>(iv) A limited liability company;</w:t>
        </w:r>
      </w:ins>
    </w:p>
    <w:p w14:paraId="3BE7B73C" w14:textId="77777777" w:rsidR="000B5224" w:rsidRPr="001C7544" w:rsidRDefault="00F2264C" w:rsidP="000B5224">
      <w:pPr>
        <w:spacing w:after="0" w:line="480" w:lineRule="auto"/>
        <w:ind w:firstLine="720"/>
        <w:contextualSpacing/>
        <w:rPr>
          <w:ins w:id="954" w:author="OFFM" w:date="2024-04-16T10:53:00Z"/>
          <w:rFonts w:ascii="Times New Roman" w:eastAsia="Times New Roman" w:hAnsi="Times New Roman" w:cs="Times New Roman"/>
          <w:sz w:val="24"/>
          <w:szCs w:val="24"/>
        </w:rPr>
      </w:pPr>
      <w:ins w:id="955" w:author="OFFM" w:date="2024-04-16T10:53:00Z">
        <w:r w:rsidRPr="001C7544">
          <w:rPr>
            <w:rFonts w:ascii="Times New Roman" w:eastAsia="Times New Roman" w:hAnsi="Times New Roman" w:cs="Times New Roman"/>
            <w:sz w:val="24"/>
            <w:szCs w:val="24"/>
          </w:rPr>
          <w:t>(v) A limited liability partnership;</w:t>
        </w:r>
      </w:ins>
    </w:p>
    <w:p w14:paraId="436D508A" w14:textId="77777777" w:rsidR="000B5224" w:rsidRPr="001C7544" w:rsidRDefault="00F2264C" w:rsidP="000B5224">
      <w:pPr>
        <w:spacing w:after="0" w:line="480" w:lineRule="auto"/>
        <w:ind w:firstLine="720"/>
        <w:contextualSpacing/>
        <w:rPr>
          <w:ins w:id="956" w:author="OFFM" w:date="2024-04-16T10:53:00Z"/>
          <w:rFonts w:ascii="Times New Roman" w:eastAsia="Times New Roman" w:hAnsi="Times New Roman" w:cs="Times New Roman"/>
          <w:sz w:val="24"/>
          <w:szCs w:val="24"/>
        </w:rPr>
      </w:pPr>
      <w:ins w:id="957" w:author="OFFM" w:date="2024-04-16T10:53:00Z">
        <w:r w:rsidRPr="001C7544">
          <w:rPr>
            <w:rFonts w:ascii="Times New Roman" w:eastAsia="Times New Roman" w:hAnsi="Times New Roman" w:cs="Times New Roman"/>
            <w:sz w:val="24"/>
            <w:szCs w:val="24"/>
          </w:rPr>
          <w:t>(vi) A sole proprietorship;</w:t>
        </w:r>
      </w:ins>
    </w:p>
    <w:p w14:paraId="53B78C82" w14:textId="77777777" w:rsidR="000B5224" w:rsidRPr="001C7544" w:rsidRDefault="00F2264C" w:rsidP="000B5224">
      <w:pPr>
        <w:spacing w:after="0" w:line="480" w:lineRule="auto"/>
        <w:ind w:firstLine="720"/>
        <w:contextualSpacing/>
        <w:rPr>
          <w:ins w:id="958" w:author="OFFM" w:date="2024-04-16T10:53:00Z"/>
          <w:rFonts w:ascii="Times New Roman" w:eastAsia="Times New Roman" w:hAnsi="Times New Roman" w:cs="Times New Roman"/>
          <w:sz w:val="24"/>
          <w:szCs w:val="24"/>
        </w:rPr>
      </w:pPr>
      <w:ins w:id="959" w:author="OFFM" w:date="2024-04-16T10:53:00Z">
        <w:r w:rsidRPr="001C7544">
          <w:rPr>
            <w:rFonts w:ascii="Times New Roman" w:eastAsia="Times New Roman" w:hAnsi="Times New Roman" w:cs="Times New Roman"/>
            <w:sz w:val="24"/>
            <w:szCs w:val="24"/>
          </w:rPr>
          <w:t>(vii) Any other legal business entity;</w:t>
        </w:r>
      </w:ins>
    </w:p>
    <w:p w14:paraId="439630EA" w14:textId="77777777" w:rsidR="000B5224" w:rsidRPr="001C7544" w:rsidRDefault="00F2264C" w:rsidP="000B5224">
      <w:pPr>
        <w:spacing w:after="0" w:line="480" w:lineRule="auto"/>
        <w:ind w:firstLine="720"/>
        <w:contextualSpacing/>
        <w:rPr>
          <w:ins w:id="960" w:author="OFFM" w:date="2024-04-16T10:53:00Z"/>
          <w:rFonts w:ascii="Times New Roman" w:eastAsia="Times New Roman" w:hAnsi="Times New Roman" w:cs="Times New Roman"/>
          <w:sz w:val="24"/>
          <w:szCs w:val="24"/>
        </w:rPr>
      </w:pPr>
      <w:ins w:id="961" w:author="OFFM" w:date="2024-04-16T10:53:00Z">
        <w:r w:rsidRPr="001C7544">
          <w:rPr>
            <w:rFonts w:ascii="Times New Roman" w:eastAsia="Times New Roman" w:hAnsi="Times New Roman" w:cs="Times New Roman"/>
            <w:sz w:val="24"/>
            <w:szCs w:val="24"/>
          </w:rPr>
          <w:t>(viii) Another grantee or contractor that is not excluded by subparagraph (2) or (3); and</w:t>
        </w:r>
      </w:ins>
    </w:p>
    <w:p w14:paraId="73DF6B1A" w14:textId="77777777" w:rsidR="000B5224" w:rsidRPr="001C7544" w:rsidRDefault="00F2264C" w:rsidP="000B5224">
      <w:pPr>
        <w:spacing w:after="0" w:line="480" w:lineRule="auto"/>
        <w:ind w:firstLine="720"/>
        <w:contextualSpacing/>
        <w:rPr>
          <w:ins w:id="962" w:author="OFFM" w:date="2024-04-16T10:53:00Z"/>
          <w:rFonts w:ascii="Times New Roman" w:eastAsia="Times New Roman" w:hAnsi="Times New Roman" w:cs="Times New Roman"/>
          <w:sz w:val="24"/>
          <w:szCs w:val="24"/>
        </w:rPr>
      </w:pPr>
      <w:ins w:id="963" w:author="OFFM" w:date="2024-04-16T10:53:00Z">
        <w:r w:rsidRPr="001C7544">
          <w:rPr>
            <w:rFonts w:ascii="Times New Roman" w:eastAsia="Times New Roman" w:hAnsi="Times New Roman" w:cs="Times New Roman"/>
            <w:sz w:val="24"/>
            <w:szCs w:val="24"/>
          </w:rPr>
          <w:t>(ix) Any State or locality;</w:t>
        </w:r>
      </w:ins>
    </w:p>
    <w:p w14:paraId="5D1CCC70" w14:textId="77777777" w:rsidR="000B5224" w:rsidRPr="001C7544" w:rsidRDefault="00F2264C" w:rsidP="000B5224">
      <w:pPr>
        <w:spacing w:after="0" w:line="480" w:lineRule="auto"/>
        <w:ind w:firstLine="720"/>
        <w:contextualSpacing/>
        <w:rPr>
          <w:ins w:id="964" w:author="OFFM" w:date="2024-04-16T10:53:00Z"/>
          <w:rFonts w:ascii="Times New Roman" w:eastAsia="Times New Roman" w:hAnsi="Times New Roman" w:cs="Times New Roman"/>
          <w:sz w:val="24"/>
          <w:szCs w:val="24"/>
        </w:rPr>
      </w:pPr>
      <w:ins w:id="965" w:author="OFFM" w:date="2024-04-16T10:53:00Z">
        <w:r w:rsidRPr="001C7544">
          <w:rPr>
            <w:rFonts w:ascii="Times New Roman" w:eastAsia="Times New Roman" w:hAnsi="Times New Roman" w:cs="Times New Roman"/>
            <w:sz w:val="24"/>
            <w:szCs w:val="24"/>
          </w:rPr>
          <w:t>(2) Does not include:</w:t>
        </w:r>
      </w:ins>
    </w:p>
    <w:p w14:paraId="34DBD89A" w14:textId="3982A2F3" w:rsidR="000B5224" w:rsidRPr="001C7544" w:rsidRDefault="00F2264C" w:rsidP="000B5224">
      <w:pPr>
        <w:spacing w:after="0" w:line="480" w:lineRule="auto"/>
        <w:ind w:firstLine="720"/>
        <w:contextualSpacing/>
        <w:rPr>
          <w:ins w:id="966" w:author="OFFM" w:date="2024-04-16T10:53:00Z"/>
          <w:rFonts w:ascii="Times New Roman" w:eastAsia="Times New Roman" w:hAnsi="Times New Roman" w:cs="Times New Roman"/>
          <w:sz w:val="24"/>
          <w:szCs w:val="24"/>
        </w:rPr>
      </w:pPr>
      <w:ins w:id="967" w:author="OFFM" w:date="2024-04-16T10:53:00Z">
        <w:r w:rsidRPr="001C7544">
          <w:rPr>
            <w:rFonts w:ascii="Times New Roman" w:eastAsia="Times New Roman" w:hAnsi="Times New Roman" w:cs="Times New Roman"/>
            <w:sz w:val="24"/>
            <w:szCs w:val="24"/>
          </w:rPr>
          <w:t>(i) An individual recipient</w:t>
        </w:r>
      </w:ins>
      <w:r w:rsidRPr="001C7544">
        <w:rPr>
          <w:rFonts w:ascii="Times New Roman" w:eastAsia="Times New Roman" w:hAnsi="Times New Roman" w:cs="Times New Roman"/>
          <w:sz w:val="24"/>
          <w:szCs w:val="24"/>
        </w:rPr>
        <w:t xml:space="preserve"> of </w:t>
      </w:r>
      <w:del w:id="968" w:author="OFFM" w:date="2024-04-16T10:53:00Z">
        <w:r w:rsidR="00817C00" w:rsidRPr="00F74592">
          <w:rPr>
            <w:rFonts w:ascii="Times New Roman" w:hAnsi="Times New Roman" w:cs="Times New Roman"/>
            <w:sz w:val="24"/>
            <w:szCs w:val="24"/>
          </w:rPr>
          <w:delText>this part,</w:delText>
        </w:r>
      </w:del>
      <w:ins w:id="969" w:author="OFFM" w:date="2024-04-16T10:53:00Z">
        <w:r w:rsidRPr="001C7544">
          <w:rPr>
            <w:rFonts w:ascii="Times New Roman" w:eastAsia="Times New Roman" w:hAnsi="Times New Roman" w:cs="Times New Roman"/>
            <w:sz w:val="24"/>
            <w:szCs w:val="24"/>
          </w:rPr>
          <w:t>Federal financial assistance; or</w:t>
        </w:r>
      </w:ins>
    </w:p>
    <w:p w14:paraId="711165B5" w14:textId="77777777" w:rsidR="000B5224" w:rsidRPr="001C7544" w:rsidRDefault="00F2264C" w:rsidP="000B5224">
      <w:pPr>
        <w:spacing w:after="0" w:line="480" w:lineRule="auto"/>
        <w:ind w:firstLine="720"/>
        <w:contextualSpacing/>
        <w:rPr>
          <w:ins w:id="970" w:author="OFFM" w:date="2024-04-16T10:53:00Z"/>
          <w:rFonts w:ascii="Times New Roman" w:eastAsia="Times New Roman" w:hAnsi="Times New Roman" w:cs="Times New Roman"/>
          <w:sz w:val="24"/>
          <w:szCs w:val="24"/>
        </w:rPr>
      </w:pPr>
      <w:ins w:id="971" w:author="OFFM" w:date="2024-04-16T10:53:00Z">
        <w:r w:rsidRPr="001C7544">
          <w:rPr>
            <w:rFonts w:ascii="Times New Roman" w:eastAsia="Times New Roman" w:hAnsi="Times New Roman" w:cs="Times New Roman"/>
            <w:sz w:val="24"/>
            <w:szCs w:val="24"/>
          </w:rPr>
          <w:t>(ii) A Federal employee.</w:t>
        </w:r>
      </w:ins>
    </w:p>
    <w:p w14:paraId="4377C1D2" w14:textId="247BDA72" w:rsidR="000B5224" w:rsidRPr="001C7544" w:rsidRDefault="00F2264C" w:rsidP="000B5224">
      <w:pPr>
        <w:spacing w:after="0" w:line="480" w:lineRule="auto"/>
        <w:ind w:firstLine="720"/>
        <w:contextualSpacing/>
        <w:rPr>
          <w:rFonts w:ascii="Times New Roman" w:hAnsi="Times New Roman" w:cs="Times New Roman"/>
          <w:sz w:val="24"/>
          <w:szCs w:val="24"/>
        </w:rPr>
      </w:pPr>
      <w:ins w:id="972" w:author="OFFM" w:date="2024-04-16T10:53:00Z">
        <w:r w:rsidRPr="001C7544">
          <w:rPr>
            <w:rFonts w:ascii="Times New Roman" w:hAnsi="Times New Roman" w:cs="Times New Roman"/>
            <w:i/>
            <w:iCs/>
            <w:sz w:val="24"/>
            <w:szCs w:val="24"/>
          </w:rPr>
          <w:t>Federal Award</w:t>
        </w:r>
      </w:ins>
      <w:r w:rsidRPr="001C7544">
        <w:rPr>
          <w:rFonts w:ascii="Times New Roman" w:hAnsi="Times New Roman" w:cs="Times New Roman"/>
          <w:sz w:val="24"/>
          <w:szCs w:val="24"/>
        </w:rPr>
        <w:t xml:space="preserve"> means an award of Federal financial assistance that </w:t>
      </w:r>
      <w:del w:id="973" w:author="OFFM" w:date="2024-04-16T10:53:00Z">
        <w:r w:rsidR="00817C00" w:rsidRPr="00F74592">
          <w:rPr>
            <w:rFonts w:ascii="Times New Roman" w:hAnsi="Times New Roman" w:cs="Times New Roman"/>
            <w:sz w:val="24"/>
            <w:szCs w:val="24"/>
          </w:rPr>
          <w:delText>a recipient</w:delText>
        </w:r>
      </w:del>
      <w:ins w:id="974" w:author="OFFM" w:date="2024-04-16T10:53:00Z">
        <w:r w:rsidRPr="001C7544">
          <w:rPr>
            <w:rFonts w:ascii="Times New Roman" w:hAnsi="Times New Roman" w:cs="Times New Roman"/>
            <w:sz w:val="24"/>
            <w:szCs w:val="24"/>
          </w:rPr>
          <w:t>an entity</w:t>
        </w:r>
      </w:ins>
      <w:r w:rsidRPr="001C7544">
        <w:rPr>
          <w:rFonts w:ascii="Times New Roman" w:hAnsi="Times New Roman" w:cs="Times New Roman"/>
          <w:sz w:val="24"/>
          <w:szCs w:val="24"/>
        </w:rPr>
        <w:t xml:space="preserve"> receives </w:t>
      </w:r>
      <w:del w:id="975" w:author="OFFM" w:date="2024-04-16T10:53:00Z">
        <w:r w:rsidR="00817C00" w:rsidRPr="00F74592">
          <w:rPr>
            <w:rFonts w:ascii="Times New Roman" w:hAnsi="Times New Roman" w:cs="Times New Roman"/>
            <w:sz w:val="24"/>
            <w:szCs w:val="24"/>
          </w:rPr>
          <w:delText xml:space="preserve">directly </w:delText>
        </w:r>
      </w:del>
      <w:r w:rsidRPr="001C7544">
        <w:rPr>
          <w:rFonts w:ascii="Times New Roman" w:hAnsi="Times New Roman" w:cs="Times New Roman"/>
          <w:sz w:val="24"/>
          <w:szCs w:val="24"/>
        </w:rPr>
        <w:t xml:space="preserve">from a Federal </w:t>
      </w:r>
      <w:del w:id="976"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hAnsi="Times New Roman" w:cs="Times New Roman"/>
          <w:sz w:val="24"/>
          <w:szCs w:val="24"/>
        </w:rPr>
        <w:t>agency.</w:t>
      </w:r>
      <w:del w:id="977" w:author="OFFM" w:date="2024-04-16T10:53:00Z">
        <w:r w:rsidR="00817C00" w:rsidRPr="00F74592">
          <w:rPr>
            <w:rFonts w:ascii="Times New Roman" w:hAnsi="Times New Roman" w:cs="Times New Roman"/>
            <w:sz w:val="24"/>
            <w:szCs w:val="24"/>
          </w:rPr>
          <w:delText xml:space="preserve"> </w:delText>
        </w:r>
      </w:del>
    </w:p>
    <w:p w14:paraId="3E7812DE" w14:textId="77777777" w:rsidR="00817C00" w:rsidRPr="00F74592" w:rsidRDefault="00817C00" w:rsidP="00F74592">
      <w:pPr>
        <w:spacing w:after="0" w:line="480" w:lineRule="auto"/>
        <w:contextualSpacing/>
        <w:rPr>
          <w:del w:id="978" w:author="OFFM" w:date="2024-04-16T10:53:00Z"/>
          <w:rFonts w:ascii="Times New Roman" w:hAnsi="Times New Roman" w:cs="Times New Roman"/>
          <w:b/>
          <w:bCs/>
          <w:sz w:val="24"/>
          <w:szCs w:val="24"/>
        </w:rPr>
      </w:pPr>
      <w:del w:id="979" w:author="OFFM" w:date="2024-04-16T10:53:00Z">
        <w:r w:rsidRPr="00F74592">
          <w:rPr>
            <w:rFonts w:ascii="Times New Roman" w:hAnsi="Times New Roman" w:cs="Times New Roman"/>
            <w:b/>
            <w:bCs/>
            <w:sz w:val="24"/>
            <w:szCs w:val="24"/>
          </w:rPr>
          <w:delText>§ 170.307 Foreign organization.</w:delText>
        </w:r>
      </w:del>
    </w:p>
    <w:p w14:paraId="1F78A51E" w14:textId="77777777" w:rsidR="00817C00" w:rsidRPr="00F74592" w:rsidRDefault="00817C00" w:rsidP="004227CF">
      <w:pPr>
        <w:spacing w:after="0" w:line="480" w:lineRule="auto"/>
        <w:ind w:firstLine="720"/>
        <w:contextualSpacing/>
        <w:rPr>
          <w:del w:id="980" w:author="OFFM" w:date="2024-04-16T10:53:00Z"/>
          <w:rFonts w:ascii="Times New Roman" w:hAnsi="Times New Roman" w:cs="Times New Roman"/>
          <w:sz w:val="24"/>
          <w:szCs w:val="24"/>
        </w:rPr>
      </w:pPr>
      <w:del w:id="981" w:author="OFFM" w:date="2024-04-16T10:53:00Z">
        <w:r w:rsidRPr="00C02568">
          <w:rPr>
            <w:rFonts w:ascii="Times New Roman" w:hAnsi="Times New Roman" w:cs="Times New Roman"/>
            <w:i/>
            <w:iCs/>
            <w:sz w:val="24"/>
            <w:szCs w:val="24"/>
          </w:rPr>
          <w:delText>Foreign organization</w:delText>
        </w:r>
        <w:r w:rsidRPr="00F74592">
          <w:rPr>
            <w:rFonts w:ascii="Times New Roman" w:hAnsi="Times New Roman" w:cs="Times New Roman"/>
            <w:sz w:val="24"/>
            <w:szCs w:val="24"/>
          </w:rPr>
          <w:delText xml:space="preserve"> has the meaning given in 2 CFR 200.1. </w:delText>
        </w:r>
      </w:del>
    </w:p>
    <w:p w14:paraId="72633AE6" w14:textId="77777777" w:rsidR="00817C00" w:rsidRPr="00F74592" w:rsidRDefault="00817C00" w:rsidP="00F74592">
      <w:pPr>
        <w:spacing w:after="0" w:line="480" w:lineRule="auto"/>
        <w:contextualSpacing/>
        <w:rPr>
          <w:del w:id="982" w:author="OFFM" w:date="2024-04-16T10:53:00Z"/>
          <w:rFonts w:ascii="Times New Roman" w:hAnsi="Times New Roman" w:cs="Times New Roman"/>
          <w:b/>
          <w:bCs/>
          <w:sz w:val="24"/>
          <w:szCs w:val="24"/>
        </w:rPr>
      </w:pPr>
      <w:del w:id="983" w:author="OFFM" w:date="2024-04-16T10:53:00Z">
        <w:r w:rsidRPr="00F74592">
          <w:rPr>
            <w:rFonts w:ascii="Times New Roman" w:hAnsi="Times New Roman" w:cs="Times New Roman"/>
            <w:b/>
            <w:bCs/>
            <w:sz w:val="24"/>
            <w:szCs w:val="24"/>
          </w:rPr>
          <w:delText>§ 170.308 Foreign public entity.</w:delText>
        </w:r>
      </w:del>
    </w:p>
    <w:p w14:paraId="63D782F0" w14:textId="77777777" w:rsidR="00817C00" w:rsidRPr="00F74592" w:rsidRDefault="00817C00" w:rsidP="004227CF">
      <w:pPr>
        <w:spacing w:after="0" w:line="480" w:lineRule="auto"/>
        <w:ind w:firstLine="720"/>
        <w:contextualSpacing/>
        <w:rPr>
          <w:del w:id="984" w:author="OFFM" w:date="2024-04-16T10:53:00Z"/>
          <w:rFonts w:ascii="Times New Roman" w:hAnsi="Times New Roman" w:cs="Times New Roman"/>
          <w:sz w:val="24"/>
          <w:szCs w:val="24"/>
        </w:rPr>
      </w:pPr>
      <w:del w:id="985" w:author="OFFM" w:date="2024-04-16T10:53:00Z">
        <w:r w:rsidRPr="00C02568">
          <w:rPr>
            <w:rFonts w:ascii="Times New Roman" w:hAnsi="Times New Roman" w:cs="Times New Roman"/>
            <w:i/>
            <w:iCs/>
            <w:sz w:val="24"/>
            <w:szCs w:val="24"/>
          </w:rPr>
          <w:delText>Foreign public entity</w:delText>
        </w:r>
        <w:r w:rsidRPr="00F74592">
          <w:rPr>
            <w:rFonts w:ascii="Times New Roman" w:hAnsi="Times New Roman" w:cs="Times New Roman"/>
            <w:sz w:val="24"/>
            <w:szCs w:val="24"/>
          </w:rPr>
          <w:delText xml:space="preserve"> has the meaning given in 2 CFR 200.1. </w:delText>
        </w:r>
      </w:del>
    </w:p>
    <w:p w14:paraId="5DC714EA" w14:textId="77777777" w:rsidR="00817C00" w:rsidRPr="00F74592" w:rsidRDefault="00817C00" w:rsidP="00F74592">
      <w:pPr>
        <w:spacing w:after="0" w:line="480" w:lineRule="auto"/>
        <w:contextualSpacing/>
        <w:rPr>
          <w:del w:id="986" w:author="OFFM" w:date="2024-04-16T10:53:00Z"/>
          <w:rFonts w:ascii="Times New Roman" w:hAnsi="Times New Roman" w:cs="Times New Roman"/>
          <w:b/>
          <w:bCs/>
          <w:sz w:val="24"/>
          <w:szCs w:val="24"/>
        </w:rPr>
      </w:pPr>
      <w:del w:id="987" w:author="OFFM" w:date="2024-04-16T10:53:00Z">
        <w:r w:rsidRPr="00F74592">
          <w:rPr>
            <w:rFonts w:ascii="Times New Roman" w:hAnsi="Times New Roman" w:cs="Times New Roman"/>
            <w:b/>
            <w:bCs/>
            <w:sz w:val="24"/>
            <w:szCs w:val="24"/>
          </w:rPr>
          <w:delText>§ 170.310 Non-Federal entity.</w:delText>
        </w:r>
      </w:del>
    </w:p>
    <w:p w14:paraId="397A4C25" w14:textId="77777777" w:rsidR="00817C00" w:rsidRPr="00F74592" w:rsidRDefault="00817C00" w:rsidP="004227CF">
      <w:pPr>
        <w:spacing w:after="0" w:line="480" w:lineRule="auto"/>
        <w:ind w:firstLine="720"/>
        <w:contextualSpacing/>
        <w:rPr>
          <w:del w:id="988" w:author="OFFM" w:date="2024-04-16T10:53:00Z"/>
          <w:rFonts w:ascii="Times New Roman" w:hAnsi="Times New Roman" w:cs="Times New Roman"/>
          <w:sz w:val="24"/>
          <w:szCs w:val="24"/>
        </w:rPr>
      </w:pPr>
      <w:del w:id="989" w:author="OFFM" w:date="2024-04-16T10:53:00Z">
        <w:r w:rsidRPr="00C02568">
          <w:rPr>
            <w:rFonts w:ascii="Times New Roman" w:hAnsi="Times New Roman" w:cs="Times New Roman"/>
            <w:i/>
            <w:iCs/>
            <w:sz w:val="24"/>
            <w:szCs w:val="24"/>
          </w:rPr>
          <w:lastRenderedPageBreak/>
          <w:delText>Non-Federal entity</w:delText>
        </w:r>
        <w:r w:rsidRPr="00F74592">
          <w:rPr>
            <w:rFonts w:ascii="Times New Roman" w:hAnsi="Times New Roman" w:cs="Times New Roman"/>
            <w:sz w:val="24"/>
            <w:szCs w:val="24"/>
          </w:rPr>
          <w:delText xml:space="preserve"> has the meaning given in 2 CFR 200.1 and also includes all of the following, for the purposes of this part: </w:delText>
        </w:r>
      </w:del>
    </w:p>
    <w:p w14:paraId="23C7F9F1" w14:textId="77777777" w:rsidR="00817C00" w:rsidRPr="00F74592" w:rsidRDefault="00817C00" w:rsidP="004227CF">
      <w:pPr>
        <w:spacing w:after="0" w:line="480" w:lineRule="auto"/>
        <w:ind w:firstLine="720"/>
        <w:contextualSpacing/>
        <w:rPr>
          <w:del w:id="990" w:author="OFFM" w:date="2024-04-16T10:53:00Z"/>
          <w:rFonts w:ascii="Times New Roman" w:hAnsi="Times New Roman" w:cs="Times New Roman"/>
          <w:sz w:val="24"/>
          <w:szCs w:val="24"/>
        </w:rPr>
      </w:pPr>
      <w:del w:id="991" w:author="OFFM" w:date="2024-04-16T10:53:00Z">
        <w:r w:rsidRPr="00F74592">
          <w:rPr>
            <w:rFonts w:ascii="Times New Roman" w:hAnsi="Times New Roman" w:cs="Times New Roman"/>
            <w:sz w:val="24"/>
            <w:szCs w:val="24"/>
          </w:rPr>
          <w:delText xml:space="preserve">(a) A foreign organization; </w:delText>
        </w:r>
      </w:del>
    </w:p>
    <w:p w14:paraId="49CC4580" w14:textId="77777777" w:rsidR="00817C00" w:rsidRPr="00F74592" w:rsidRDefault="00817C00" w:rsidP="004227CF">
      <w:pPr>
        <w:spacing w:after="0" w:line="480" w:lineRule="auto"/>
        <w:ind w:firstLine="720"/>
        <w:contextualSpacing/>
        <w:rPr>
          <w:del w:id="992" w:author="OFFM" w:date="2024-04-16T10:53:00Z"/>
          <w:rFonts w:ascii="Times New Roman" w:hAnsi="Times New Roman" w:cs="Times New Roman"/>
          <w:sz w:val="24"/>
          <w:szCs w:val="24"/>
        </w:rPr>
      </w:pPr>
      <w:del w:id="993" w:author="OFFM" w:date="2024-04-16T10:53:00Z">
        <w:r w:rsidRPr="00F74592">
          <w:rPr>
            <w:rFonts w:ascii="Times New Roman" w:hAnsi="Times New Roman" w:cs="Times New Roman"/>
            <w:sz w:val="24"/>
            <w:szCs w:val="24"/>
          </w:rPr>
          <w:delText xml:space="preserve">(b) A foreign public entity; and </w:delText>
        </w:r>
      </w:del>
    </w:p>
    <w:p w14:paraId="3C932D1F" w14:textId="77777777" w:rsidR="00817C00" w:rsidRPr="00F74592" w:rsidRDefault="00817C00" w:rsidP="004227CF">
      <w:pPr>
        <w:spacing w:after="0" w:line="480" w:lineRule="auto"/>
        <w:ind w:firstLine="720"/>
        <w:contextualSpacing/>
        <w:rPr>
          <w:del w:id="994" w:author="OFFM" w:date="2024-04-16T10:53:00Z"/>
          <w:rFonts w:ascii="Times New Roman" w:hAnsi="Times New Roman" w:cs="Times New Roman"/>
          <w:sz w:val="24"/>
          <w:szCs w:val="24"/>
        </w:rPr>
      </w:pPr>
      <w:del w:id="995" w:author="OFFM" w:date="2024-04-16T10:53:00Z">
        <w:r w:rsidRPr="00F74592">
          <w:rPr>
            <w:rFonts w:ascii="Times New Roman" w:hAnsi="Times New Roman" w:cs="Times New Roman"/>
            <w:sz w:val="24"/>
            <w:szCs w:val="24"/>
          </w:rPr>
          <w:delText xml:space="preserve">(c) A domestic or foreign for-profit organization. </w:delText>
        </w:r>
      </w:del>
    </w:p>
    <w:p w14:paraId="7536CE22" w14:textId="77777777" w:rsidR="00817C00" w:rsidRPr="00F74592" w:rsidRDefault="00817C00" w:rsidP="00F74592">
      <w:pPr>
        <w:spacing w:after="0" w:line="480" w:lineRule="auto"/>
        <w:contextualSpacing/>
        <w:rPr>
          <w:del w:id="996" w:author="OFFM" w:date="2024-04-16T10:53:00Z"/>
          <w:rFonts w:ascii="Times New Roman" w:hAnsi="Times New Roman" w:cs="Times New Roman"/>
          <w:b/>
          <w:bCs/>
          <w:sz w:val="24"/>
          <w:szCs w:val="24"/>
        </w:rPr>
      </w:pPr>
      <w:del w:id="997" w:author="OFFM" w:date="2024-04-16T10:53:00Z">
        <w:r w:rsidRPr="00F74592">
          <w:rPr>
            <w:rFonts w:ascii="Times New Roman" w:hAnsi="Times New Roman" w:cs="Times New Roman"/>
            <w:b/>
            <w:bCs/>
            <w:sz w:val="24"/>
            <w:szCs w:val="24"/>
          </w:rPr>
          <w:delText>§ 170.315 Executive.</w:delText>
        </w:r>
      </w:del>
    </w:p>
    <w:p w14:paraId="645372DF" w14:textId="6003B7BD"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i/>
          <w:iCs/>
          <w:sz w:val="24"/>
          <w:szCs w:val="24"/>
        </w:rPr>
        <w:t>Executive</w:t>
      </w:r>
      <w:r w:rsidRPr="001C7544">
        <w:rPr>
          <w:rFonts w:ascii="Times New Roman" w:hAnsi="Times New Roman" w:cs="Times New Roman"/>
          <w:sz w:val="24"/>
          <w:szCs w:val="24"/>
        </w:rPr>
        <w:t xml:space="preserve"> means </w:t>
      </w:r>
      <w:del w:id="998" w:author="OFFM" w:date="2024-04-16T10:53:00Z">
        <w:r w:rsidR="00817C00" w:rsidRPr="00F74592">
          <w:rPr>
            <w:rFonts w:ascii="Times New Roman" w:hAnsi="Times New Roman" w:cs="Times New Roman"/>
            <w:sz w:val="24"/>
            <w:szCs w:val="24"/>
          </w:rPr>
          <w:delText>officers</w:delText>
        </w:r>
      </w:del>
      <w:ins w:id="999" w:author="OFFM" w:date="2024-04-16T10:53:00Z">
        <w:r w:rsidRPr="001C7544">
          <w:rPr>
            <w:rFonts w:ascii="Times New Roman" w:hAnsi="Times New Roman" w:cs="Times New Roman"/>
            <w:sz w:val="24"/>
            <w:szCs w:val="24"/>
          </w:rPr>
          <w:t>an officer</w:t>
        </w:r>
      </w:ins>
      <w:r w:rsidRPr="001C7544">
        <w:rPr>
          <w:rFonts w:ascii="Times New Roman" w:hAnsi="Times New Roman" w:cs="Times New Roman"/>
          <w:sz w:val="24"/>
          <w:szCs w:val="24"/>
        </w:rPr>
        <w:t xml:space="preserve">, managing </w:t>
      </w:r>
      <w:del w:id="1000" w:author="OFFM" w:date="2024-04-16T10:53:00Z">
        <w:r w:rsidR="00817C00" w:rsidRPr="00F74592">
          <w:rPr>
            <w:rFonts w:ascii="Times New Roman" w:hAnsi="Times New Roman" w:cs="Times New Roman"/>
            <w:sz w:val="24"/>
            <w:szCs w:val="24"/>
          </w:rPr>
          <w:delText>partners</w:delText>
        </w:r>
      </w:del>
      <w:ins w:id="1001" w:author="OFFM" w:date="2024-04-16T10:53:00Z">
        <w:r w:rsidRPr="001C7544">
          <w:rPr>
            <w:rFonts w:ascii="Times New Roman" w:hAnsi="Times New Roman" w:cs="Times New Roman"/>
            <w:sz w:val="24"/>
            <w:szCs w:val="24"/>
          </w:rPr>
          <w:t>partner</w:t>
        </w:r>
      </w:ins>
      <w:r w:rsidRPr="001C7544">
        <w:rPr>
          <w:rFonts w:ascii="Times New Roman" w:hAnsi="Times New Roman" w:cs="Times New Roman"/>
          <w:sz w:val="24"/>
          <w:szCs w:val="24"/>
        </w:rPr>
        <w:t xml:space="preserve">, or any other </w:t>
      </w:r>
      <w:del w:id="1002" w:author="OFFM" w:date="2024-04-16T10:53:00Z">
        <w:r w:rsidR="00817C00" w:rsidRPr="00F74592">
          <w:rPr>
            <w:rFonts w:ascii="Times New Roman" w:hAnsi="Times New Roman" w:cs="Times New Roman"/>
            <w:sz w:val="24"/>
            <w:szCs w:val="24"/>
          </w:rPr>
          <w:delText>employees in</w:delText>
        </w:r>
      </w:del>
      <w:ins w:id="1003" w:author="OFFM" w:date="2024-04-16T10:53:00Z">
        <w:r w:rsidRPr="001C7544">
          <w:rPr>
            <w:rFonts w:ascii="Times New Roman" w:hAnsi="Times New Roman" w:cs="Times New Roman"/>
            <w:sz w:val="24"/>
            <w:szCs w:val="24"/>
          </w:rPr>
          <w:t>employee holding a</w:t>
        </w:r>
      </w:ins>
      <w:r w:rsidRPr="001C7544">
        <w:rPr>
          <w:rFonts w:ascii="Times New Roman" w:hAnsi="Times New Roman" w:cs="Times New Roman"/>
          <w:sz w:val="24"/>
          <w:szCs w:val="24"/>
        </w:rPr>
        <w:t xml:space="preserve"> management </w:t>
      </w:r>
      <w:del w:id="1004" w:author="OFFM" w:date="2024-04-16T10:53:00Z">
        <w:r w:rsidR="00817C00" w:rsidRPr="00F74592">
          <w:rPr>
            <w:rFonts w:ascii="Times New Roman" w:hAnsi="Times New Roman" w:cs="Times New Roman"/>
            <w:sz w:val="24"/>
            <w:szCs w:val="24"/>
          </w:rPr>
          <w:delText xml:space="preserve">positions. </w:delText>
        </w:r>
      </w:del>
      <w:ins w:id="1005" w:author="OFFM" w:date="2024-04-16T10:53:00Z">
        <w:r w:rsidRPr="001C7544">
          <w:rPr>
            <w:rFonts w:ascii="Times New Roman" w:hAnsi="Times New Roman" w:cs="Times New Roman"/>
            <w:sz w:val="24"/>
            <w:szCs w:val="24"/>
          </w:rPr>
          <w:t>position.</w:t>
        </w:r>
      </w:ins>
    </w:p>
    <w:p w14:paraId="09ACAABA" w14:textId="77777777" w:rsidR="00817C00" w:rsidRPr="00F74592" w:rsidRDefault="00817C00" w:rsidP="00F74592">
      <w:pPr>
        <w:spacing w:after="0" w:line="480" w:lineRule="auto"/>
        <w:contextualSpacing/>
        <w:rPr>
          <w:del w:id="1006" w:author="OFFM" w:date="2024-04-16T10:53:00Z"/>
          <w:rFonts w:ascii="Times New Roman" w:hAnsi="Times New Roman" w:cs="Times New Roman"/>
          <w:b/>
          <w:bCs/>
          <w:sz w:val="24"/>
          <w:szCs w:val="24"/>
        </w:rPr>
      </w:pPr>
      <w:del w:id="1007" w:author="OFFM" w:date="2024-04-16T10:53:00Z">
        <w:r w:rsidRPr="00F74592">
          <w:rPr>
            <w:rFonts w:ascii="Times New Roman" w:hAnsi="Times New Roman" w:cs="Times New Roman"/>
            <w:b/>
            <w:bCs/>
            <w:sz w:val="24"/>
            <w:szCs w:val="24"/>
          </w:rPr>
          <w:delText>§ 170.320 Federal financial assistance subject to the Transparency Act.</w:delText>
        </w:r>
      </w:del>
    </w:p>
    <w:p w14:paraId="706AD031" w14:textId="401E459C" w:rsidR="000B5224" w:rsidRPr="001C7544" w:rsidRDefault="00F2264C" w:rsidP="000B5224">
      <w:pPr>
        <w:spacing w:after="0" w:line="480" w:lineRule="auto"/>
        <w:ind w:firstLine="720"/>
        <w:contextualSpacing/>
        <w:rPr>
          <w:ins w:id="1008" w:author="OFFM" w:date="2024-04-16T10:53:00Z"/>
          <w:rFonts w:ascii="Times New Roman" w:hAnsi="Times New Roman" w:cs="Times New Roman"/>
          <w:sz w:val="24"/>
          <w:szCs w:val="24"/>
        </w:rPr>
      </w:pPr>
      <w:r w:rsidRPr="001C7544">
        <w:rPr>
          <w:rFonts w:ascii="Times New Roman" w:hAnsi="Times New Roman" w:cs="Times New Roman"/>
          <w:i/>
          <w:iCs/>
          <w:sz w:val="24"/>
          <w:szCs w:val="24"/>
        </w:rPr>
        <w:t>Federal financial assistance</w:t>
      </w:r>
      <w:del w:id="1009" w:author="OFFM" w:date="2024-04-16T10:53:00Z">
        <w:r w:rsidR="00817C00" w:rsidRPr="00C02568">
          <w:rPr>
            <w:rFonts w:ascii="Times New Roman" w:hAnsi="Times New Roman" w:cs="Times New Roman"/>
            <w:i/>
            <w:iCs/>
            <w:sz w:val="24"/>
            <w:szCs w:val="24"/>
          </w:rPr>
          <w:delText xml:space="preserve"> subject to the Transparency Act</w:delText>
        </w:r>
        <w:r w:rsidR="00817C00" w:rsidRPr="00F74592">
          <w:rPr>
            <w:rFonts w:ascii="Times New Roman" w:hAnsi="Times New Roman" w:cs="Times New Roman"/>
            <w:sz w:val="24"/>
            <w:szCs w:val="24"/>
          </w:rPr>
          <w:delText xml:space="preserve"> means</w:delText>
        </w:r>
      </w:del>
      <w:ins w:id="1010" w:author="OFFM" w:date="2024-04-16T10:53:00Z">
        <w:r w:rsidRPr="001C7544">
          <w:rPr>
            <w:rFonts w:ascii="Times New Roman" w:hAnsi="Times New Roman" w:cs="Times New Roman"/>
            <w:sz w:val="24"/>
            <w:szCs w:val="24"/>
          </w:rPr>
          <w:t>:</w:t>
        </w:r>
      </w:ins>
    </w:p>
    <w:p w14:paraId="4CC1D951" w14:textId="4AB1BB10" w:rsidR="000B5224" w:rsidRPr="001C7544" w:rsidRDefault="00F2264C" w:rsidP="000B5224">
      <w:pPr>
        <w:spacing w:after="0" w:line="480" w:lineRule="auto"/>
        <w:ind w:firstLine="720"/>
        <w:contextualSpacing/>
        <w:rPr>
          <w:rFonts w:ascii="Times New Roman" w:hAnsi="Times New Roman" w:cs="Times New Roman"/>
          <w:sz w:val="24"/>
          <w:szCs w:val="24"/>
        </w:rPr>
      </w:pPr>
      <w:ins w:id="1011" w:author="OFFM" w:date="2024-04-16T10:53:00Z">
        <w:r w:rsidRPr="001C7544">
          <w:rPr>
            <w:rFonts w:ascii="Times New Roman" w:hAnsi="Times New Roman" w:cs="Times New Roman"/>
            <w:sz w:val="24"/>
            <w:szCs w:val="24"/>
          </w:rPr>
          <w:t>(1) Means</w:t>
        </w:r>
      </w:ins>
      <w:r w:rsidRPr="001C7544">
        <w:rPr>
          <w:rFonts w:ascii="Times New Roman" w:hAnsi="Times New Roman" w:cs="Times New Roman"/>
          <w:sz w:val="24"/>
          <w:szCs w:val="24"/>
        </w:rPr>
        <w:t xml:space="preserve"> assistance that </w:t>
      </w:r>
      <w:del w:id="1012" w:author="OFFM" w:date="2024-04-16T10:53:00Z">
        <w:r w:rsidR="00817C00" w:rsidRPr="00F74592">
          <w:rPr>
            <w:rFonts w:ascii="Times New Roman" w:hAnsi="Times New Roman" w:cs="Times New Roman"/>
            <w:sz w:val="24"/>
            <w:szCs w:val="24"/>
          </w:rPr>
          <w:delText xml:space="preserve">non-Federal </w:delText>
        </w:r>
      </w:del>
      <w:r w:rsidRPr="001C7544">
        <w:rPr>
          <w:rFonts w:ascii="Times New Roman" w:hAnsi="Times New Roman" w:cs="Times New Roman"/>
          <w:sz w:val="24"/>
          <w:szCs w:val="24"/>
        </w:rPr>
        <w:t xml:space="preserve">entities </w:t>
      </w:r>
      <w:del w:id="1013" w:author="OFFM" w:date="2024-04-16T10:53:00Z">
        <w:r w:rsidR="00817C00" w:rsidRPr="00F74592">
          <w:rPr>
            <w:rFonts w:ascii="Times New Roman" w:hAnsi="Times New Roman" w:cs="Times New Roman"/>
            <w:sz w:val="24"/>
            <w:szCs w:val="24"/>
          </w:rPr>
          <w:delText xml:space="preserve">described in § 170.105 </w:delText>
        </w:r>
      </w:del>
      <w:r w:rsidRPr="001C7544">
        <w:rPr>
          <w:rFonts w:ascii="Times New Roman" w:hAnsi="Times New Roman" w:cs="Times New Roman"/>
          <w:sz w:val="24"/>
          <w:szCs w:val="24"/>
        </w:rPr>
        <w:t>receive or administer in the form of</w:t>
      </w:r>
      <w:del w:id="1014" w:author="OFFM" w:date="2024-04-16T10:53:00Z">
        <w:r w:rsidR="00817C00" w:rsidRPr="00F74592">
          <w:rPr>
            <w:rFonts w:ascii="Times New Roman" w:hAnsi="Times New Roman" w:cs="Times New Roman"/>
            <w:sz w:val="24"/>
            <w:szCs w:val="24"/>
          </w:rPr>
          <w:delText xml:space="preserve">— </w:delText>
        </w:r>
      </w:del>
      <w:ins w:id="1015" w:author="OFFM" w:date="2024-04-16T10:53:00Z">
        <w:r w:rsidRPr="001C7544">
          <w:rPr>
            <w:rFonts w:ascii="Times New Roman" w:hAnsi="Times New Roman" w:cs="Times New Roman"/>
            <w:sz w:val="24"/>
            <w:szCs w:val="24"/>
          </w:rPr>
          <w:t xml:space="preserve"> a</w:t>
        </w:r>
        <w:r w:rsidRPr="001C7544">
          <w:rPr>
            <w:rFonts w:ascii="Times New Roman" w:eastAsia="Times New Roman" w:hAnsi="Times New Roman" w:cs="Times New Roman"/>
            <w:sz w:val="24"/>
            <w:szCs w:val="24"/>
          </w:rPr>
          <w:t>:</w:t>
        </w:r>
      </w:ins>
    </w:p>
    <w:p w14:paraId="43BAD975" w14:textId="1F62437C"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t>(</w:t>
      </w:r>
      <w:del w:id="1016" w:author="OFFM" w:date="2024-04-16T10:53:00Z">
        <w:r w:rsidR="00817C00" w:rsidRPr="00F74592">
          <w:rPr>
            <w:rFonts w:ascii="Times New Roman" w:hAnsi="Times New Roman" w:cs="Times New Roman"/>
            <w:sz w:val="24"/>
            <w:szCs w:val="24"/>
          </w:rPr>
          <w:delText xml:space="preserve">a) Grants; </w:delText>
        </w:r>
      </w:del>
      <w:ins w:id="1017" w:author="OFFM" w:date="2024-04-16T10:53:00Z">
        <w:r w:rsidRPr="001C7544">
          <w:rPr>
            <w:rFonts w:ascii="Times New Roman" w:hAnsi="Times New Roman" w:cs="Times New Roman"/>
            <w:sz w:val="24"/>
            <w:szCs w:val="24"/>
          </w:rPr>
          <w:t>i) Grant;</w:t>
        </w:r>
      </w:ins>
    </w:p>
    <w:p w14:paraId="72353FF5" w14:textId="434B769E"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t>(</w:t>
      </w:r>
      <w:del w:id="1018" w:author="OFFM" w:date="2024-04-16T10:53:00Z">
        <w:r w:rsidR="00817C00" w:rsidRPr="00F74592">
          <w:rPr>
            <w:rFonts w:ascii="Times New Roman" w:hAnsi="Times New Roman" w:cs="Times New Roman"/>
            <w:sz w:val="24"/>
            <w:szCs w:val="24"/>
          </w:rPr>
          <w:delText>b</w:delText>
        </w:r>
      </w:del>
      <w:ins w:id="1019" w:author="OFFM" w:date="2024-04-16T10:53:00Z">
        <w:r w:rsidRPr="001C7544">
          <w:rPr>
            <w:rFonts w:ascii="Times New Roman" w:hAnsi="Times New Roman" w:cs="Times New Roman"/>
            <w:sz w:val="24"/>
            <w:szCs w:val="24"/>
          </w:rPr>
          <w:t>ii</w:t>
        </w:r>
      </w:ins>
      <w:r w:rsidRPr="001C7544">
        <w:rPr>
          <w:rFonts w:ascii="Times New Roman" w:hAnsi="Times New Roman" w:cs="Times New Roman"/>
          <w:sz w:val="24"/>
          <w:szCs w:val="24"/>
        </w:rPr>
        <w:t xml:space="preserve">) Cooperative </w:t>
      </w:r>
      <w:del w:id="1020" w:author="OFFM" w:date="2024-04-16T10:53:00Z">
        <w:r w:rsidR="00817C00" w:rsidRPr="00F74592">
          <w:rPr>
            <w:rFonts w:ascii="Times New Roman" w:hAnsi="Times New Roman" w:cs="Times New Roman"/>
            <w:sz w:val="24"/>
            <w:szCs w:val="24"/>
          </w:rPr>
          <w:delText>agreements</w:delText>
        </w:r>
      </w:del>
      <w:ins w:id="1021" w:author="OFFM" w:date="2024-04-16T10:53:00Z">
        <w:r w:rsidRPr="001C7544">
          <w:rPr>
            <w:rFonts w:ascii="Times New Roman" w:hAnsi="Times New Roman" w:cs="Times New Roman"/>
            <w:sz w:val="24"/>
            <w:szCs w:val="24"/>
          </w:rPr>
          <w:t>agreement</w:t>
        </w:r>
      </w:ins>
      <w:r w:rsidRPr="001C7544">
        <w:rPr>
          <w:rFonts w:ascii="Times New Roman" w:hAnsi="Times New Roman" w:cs="Times New Roman"/>
          <w:sz w:val="24"/>
          <w:szCs w:val="24"/>
        </w:rPr>
        <w:t xml:space="preserve"> (which does not include </w:t>
      </w:r>
      <w:ins w:id="1022" w:author="OFFM" w:date="2024-04-16T10:53:00Z">
        <w:r w:rsidRPr="001C7544">
          <w:rPr>
            <w:rFonts w:ascii="Times New Roman" w:hAnsi="Times New Roman" w:cs="Times New Roman"/>
            <w:sz w:val="24"/>
            <w:szCs w:val="24"/>
          </w:rPr>
          <w:t xml:space="preserve">a </w:t>
        </w:r>
      </w:ins>
      <w:r w:rsidRPr="001C7544">
        <w:rPr>
          <w:rFonts w:ascii="Times New Roman" w:hAnsi="Times New Roman" w:cs="Times New Roman"/>
          <w:sz w:val="24"/>
          <w:szCs w:val="24"/>
        </w:rPr>
        <w:t xml:space="preserve">cooperative research and development </w:t>
      </w:r>
      <w:del w:id="1023" w:author="OFFM" w:date="2024-04-16T10:53:00Z">
        <w:r w:rsidR="00817C00" w:rsidRPr="00F74592">
          <w:rPr>
            <w:rFonts w:ascii="Times New Roman" w:hAnsi="Times New Roman" w:cs="Times New Roman"/>
            <w:sz w:val="24"/>
            <w:szCs w:val="24"/>
          </w:rPr>
          <w:delText>agreements</w:delText>
        </w:r>
      </w:del>
      <w:ins w:id="1024" w:author="OFFM" w:date="2024-04-16T10:53:00Z">
        <w:r w:rsidRPr="001C7544">
          <w:rPr>
            <w:rFonts w:ascii="Times New Roman" w:hAnsi="Times New Roman" w:cs="Times New Roman"/>
            <w:sz w:val="24"/>
            <w:szCs w:val="24"/>
          </w:rPr>
          <w:t>agreement</w:t>
        </w:r>
      </w:ins>
      <w:r w:rsidRPr="001C7544">
        <w:rPr>
          <w:rFonts w:ascii="Times New Roman" w:hAnsi="Times New Roman" w:cs="Times New Roman"/>
          <w:sz w:val="24"/>
          <w:szCs w:val="24"/>
        </w:rPr>
        <w:t xml:space="preserve"> pursuant to the Federal Technology Transfer Act of 1986, as amended (15 U.S.C. 3710a</w:t>
      </w:r>
      <w:del w:id="1025" w:author="OFFM" w:date="2024-04-16T10:53:00Z">
        <w:r w:rsidR="00817C00" w:rsidRPr="00F74592">
          <w:rPr>
            <w:rFonts w:ascii="Times New Roman" w:hAnsi="Times New Roman" w:cs="Times New Roman"/>
            <w:sz w:val="24"/>
            <w:szCs w:val="24"/>
          </w:rPr>
          <w:delText xml:space="preserve">)); </w:delText>
        </w:r>
      </w:del>
      <w:ins w:id="1026" w:author="OFFM" w:date="2024-04-16T10:53:00Z">
        <w:r w:rsidRPr="001C7544">
          <w:rPr>
            <w:rFonts w:ascii="Times New Roman" w:hAnsi="Times New Roman" w:cs="Times New Roman"/>
            <w:sz w:val="24"/>
            <w:szCs w:val="24"/>
          </w:rPr>
          <w:t>);</w:t>
        </w:r>
      </w:ins>
    </w:p>
    <w:p w14:paraId="4112719A" w14:textId="77777777" w:rsidR="00817C00" w:rsidRPr="00F74592" w:rsidRDefault="00F2264C" w:rsidP="004227CF">
      <w:pPr>
        <w:spacing w:after="0" w:line="480" w:lineRule="auto"/>
        <w:ind w:firstLine="720"/>
        <w:contextualSpacing/>
        <w:rPr>
          <w:del w:id="1027" w:author="OFFM" w:date="2024-04-16T10:53:00Z"/>
          <w:rFonts w:ascii="Times New Roman" w:hAnsi="Times New Roman" w:cs="Times New Roman"/>
          <w:sz w:val="24"/>
          <w:szCs w:val="24"/>
        </w:rPr>
      </w:pPr>
      <w:r w:rsidRPr="001C7544">
        <w:rPr>
          <w:rFonts w:ascii="Times New Roman" w:hAnsi="Times New Roman" w:cs="Times New Roman"/>
          <w:sz w:val="24"/>
          <w:szCs w:val="24"/>
        </w:rPr>
        <w:t>(</w:t>
      </w:r>
      <w:del w:id="1028" w:author="OFFM" w:date="2024-04-16T10:53:00Z">
        <w:r w:rsidR="00817C00" w:rsidRPr="00F74592">
          <w:rPr>
            <w:rFonts w:ascii="Times New Roman" w:hAnsi="Times New Roman" w:cs="Times New Roman"/>
            <w:sz w:val="24"/>
            <w:szCs w:val="24"/>
          </w:rPr>
          <w:delText xml:space="preserve">c) Loans; </w:delText>
        </w:r>
      </w:del>
    </w:p>
    <w:p w14:paraId="7FE38DC4" w14:textId="4EE952BA" w:rsidR="000B5224" w:rsidRPr="001C7544" w:rsidRDefault="00817C00" w:rsidP="00A63D45">
      <w:pPr>
        <w:spacing w:after="0" w:line="480" w:lineRule="auto"/>
        <w:ind w:left="720"/>
        <w:contextualSpacing/>
        <w:rPr>
          <w:rFonts w:ascii="Times New Roman" w:hAnsi="Times New Roman" w:cs="Times New Roman"/>
          <w:sz w:val="24"/>
          <w:szCs w:val="24"/>
        </w:rPr>
      </w:pPr>
      <w:del w:id="1029" w:author="OFFM" w:date="2024-04-16T10:53:00Z">
        <w:r w:rsidRPr="00F74592">
          <w:rPr>
            <w:rFonts w:ascii="Times New Roman" w:hAnsi="Times New Roman" w:cs="Times New Roman"/>
            <w:sz w:val="24"/>
            <w:szCs w:val="24"/>
          </w:rPr>
          <w:delText>(d</w:delText>
        </w:r>
      </w:del>
      <w:ins w:id="1030" w:author="OFFM" w:date="2024-04-16T10:53:00Z">
        <w:r w:rsidR="00F2264C" w:rsidRPr="001C7544">
          <w:rPr>
            <w:rFonts w:ascii="Times New Roman" w:hAnsi="Times New Roman" w:cs="Times New Roman"/>
            <w:sz w:val="24"/>
            <w:szCs w:val="24"/>
          </w:rPr>
          <w:t>iii</w:t>
        </w:r>
      </w:ins>
      <w:r w:rsidR="00F2264C" w:rsidRPr="001C7544">
        <w:rPr>
          <w:rFonts w:ascii="Times New Roman" w:hAnsi="Times New Roman" w:cs="Times New Roman"/>
          <w:sz w:val="24"/>
          <w:szCs w:val="24"/>
        </w:rPr>
        <w:t>) Loan</w:t>
      </w:r>
      <w:del w:id="1031" w:author="OFFM" w:date="2024-04-16T10:53:00Z">
        <w:r w:rsidRPr="00F74592">
          <w:rPr>
            <w:rFonts w:ascii="Times New Roman" w:hAnsi="Times New Roman" w:cs="Times New Roman"/>
            <w:sz w:val="24"/>
            <w:szCs w:val="24"/>
          </w:rPr>
          <w:delText xml:space="preserve"> guarantees; </w:delText>
        </w:r>
      </w:del>
      <w:ins w:id="1032" w:author="OFFM" w:date="2024-04-16T10:53:00Z">
        <w:r w:rsidR="00F2264C" w:rsidRPr="001C7544">
          <w:rPr>
            <w:rFonts w:ascii="Times New Roman" w:hAnsi="Times New Roman" w:cs="Times New Roman"/>
            <w:sz w:val="24"/>
            <w:szCs w:val="24"/>
          </w:rPr>
          <w:t>;</w:t>
        </w:r>
      </w:ins>
    </w:p>
    <w:p w14:paraId="68178F65" w14:textId="77777777" w:rsidR="00817C00" w:rsidRPr="00F74592" w:rsidRDefault="00817C00" w:rsidP="004227CF">
      <w:pPr>
        <w:spacing w:after="0" w:line="480" w:lineRule="auto"/>
        <w:ind w:firstLine="720"/>
        <w:contextualSpacing/>
        <w:rPr>
          <w:del w:id="1033" w:author="OFFM" w:date="2024-04-16T10:53:00Z"/>
          <w:rFonts w:ascii="Times New Roman" w:hAnsi="Times New Roman" w:cs="Times New Roman"/>
          <w:sz w:val="24"/>
          <w:szCs w:val="24"/>
        </w:rPr>
      </w:pPr>
      <w:del w:id="1034" w:author="OFFM" w:date="2024-04-16T10:53:00Z">
        <w:r w:rsidRPr="00F74592">
          <w:rPr>
            <w:rFonts w:ascii="Times New Roman" w:hAnsi="Times New Roman" w:cs="Times New Roman"/>
            <w:sz w:val="24"/>
            <w:szCs w:val="24"/>
          </w:rPr>
          <w:delText xml:space="preserve">(e) Subsidies; </w:delText>
        </w:r>
      </w:del>
    </w:p>
    <w:p w14:paraId="57C28A78" w14:textId="6AE5101F" w:rsidR="000B5224" w:rsidRPr="001C7544" w:rsidRDefault="00817C00" w:rsidP="000B5224">
      <w:pPr>
        <w:spacing w:after="0" w:line="480" w:lineRule="auto"/>
        <w:ind w:left="720"/>
        <w:contextualSpacing/>
        <w:rPr>
          <w:ins w:id="1035" w:author="OFFM" w:date="2024-04-16T10:53:00Z"/>
          <w:rFonts w:ascii="Times New Roman" w:hAnsi="Times New Roman" w:cs="Times New Roman"/>
          <w:sz w:val="24"/>
          <w:szCs w:val="24"/>
        </w:rPr>
      </w:pPr>
      <w:del w:id="1036" w:author="OFFM" w:date="2024-04-16T10:53:00Z">
        <w:r w:rsidRPr="00F74592">
          <w:rPr>
            <w:rFonts w:ascii="Times New Roman" w:hAnsi="Times New Roman" w:cs="Times New Roman"/>
            <w:sz w:val="24"/>
            <w:szCs w:val="24"/>
          </w:rPr>
          <w:delText>(f</w:delText>
        </w:r>
      </w:del>
      <w:ins w:id="1037" w:author="OFFM" w:date="2024-04-16T10:53:00Z">
        <w:r w:rsidR="00F2264C" w:rsidRPr="001C7544">
          <w:rPr>
            <w:rFonts w:ascii="Times New Roman" w:hAnsi="Times New Roman" w:cs="Times New Roman"/>
            <w:sz w:val="24"/>
            <w:szCs w:val="24"/>
          </w:rPr>
          <w:t xml:space="preserve">(iv) Loan guarantee; </w:t>
        </w:r>
      </w:ins>
    </w:p>
    <w:p w14:paraId="5D46F795" w14:textId="77777777" w:rsidR="000B5224" w:rsidRPr="001C7544" w:rsidRDefault="00F2264C" w:rsidP="000B5224">
      <w:pPr>
        <w:spacing w:after="0" w:line="480" w:lineRule="auto"/>
        <w:ind w:left="720"/>
        <w:contextualSpacing/>
        <w:rPr>
          <w:ins w:id="1038" w:author="OFFM" w:date="2024-04-16T10:53:00Z"/>
          <w:rFonts w:ascii="Times New Roman" w:hAnsi="Times New Roman" w:cs="Times New Roman"/>
          <w:sz w:val="24"/>
          <w:szCs w:val="24"/>
        </w:rPr>
      </w:pPr>
      <w:ins w:id="1039" w:author="OFFM" w:date="2024-04-16T10:53:00Z">
        <w:r w:rsidRPr="001C7544">
          <w:rPr>
            <w:rFonts w:ascii="Times New Roman" w:hAnsi="Times New Roman" w:cs="Times New Roman"/>
            <w:sz w:val="24"/>
            <w:szCs w:val="24"/>
          </w:rPr>
          <w:t>(v) Subsidy;</w:t>
        </w:r>
      </w:ins>
    </w:p>
    <w:p w14:paraId="0694EEBE" w14:textId="70A86DD2" w:rsidR="000B5224" w:rsidRPr="001C7544" w:rsidRDefault="00F2264C" w:rsidP="00A63D45">
      <w:pPr>
        <w:spacing w:after="0" w:line="480" w:lineRule="auto"/>
        <w:ind w:left="720"/>
        <w:contextualSpacing/>
        <w:rPr>
          <w:rFonts w:ascii="Times New Roman" w:hAnsi="Times New Roman" w:cs="Times New Roman"/>
          <w:sz w:val="24"/>
          <w:szCs w:val="24"/>
        </w:rPr>
      </w:pPr>
      <w:ins w:id="1040" w:author="OFFM" w:date="2024-04-16T10:53:00Z">
        <w:r w:rsidRPr="001C7544">
          <w:rPr>
            <w:rFonts w:ascii="Times New Roman" w:hAnsi="Times New Roman" w:cs="Times New Roman"/>
            <w:sz w:val="24"/>
            <w:szCs w:val="24"/>
          </w:rPr>
          <w:t>(vi</w:t>
        </w:r>
      </w:ins>
      <w:r w:rsidRPr="001C7544">
        <w:rPr>
          <w:rFonts w:ascii="Times New Roman" w:hAnsi="Times New Roman" w:cs="Times New Roman"/>
          <w:sz w:val="24"/>
          <w:szCs w:val="24"/>
        </w:rPr>
        <w:t>) Insurance;</w:t>
      </w:r>
      <w:del w:id="1041" w:author="OFFM" w:date="2024-04-16T10:53:00Z">
        <w:r w:rsidR="00817C00" w:rsidRPr="00F74592">
          <w:rPr>
            <w:rFonts w:ascii="Times New Roman" w:hAnsi="Times New Roman" w:cs="Times New Roman"/>
            <w:sz w:val="24"/>
            <w:szCs w:val="24"/>
          </w:rPr>
          <w:delText xml:space="preserve"> </w:delText>
        </w:r>
      </w:del>
    </w:p>
    <w:p w14:paraId="1A9799CF" w14:textId="2F8F5168" w:rsidR="000B5224" w:rsidRPr="001C7544" w:rsidRDefault="00F2264C" w:rsidP="00A63D45">
      <w:pPr>
        <w:spacing w:after="0" w:line="480" w:lineRule="auto"/>
        <w:ind w:left="720"/>
        <w:contextualSpacing/>
        <w:rPr>
          <w:rFonts w:ascii="Times New Roman" w:hAnsi="Times New Roman" w:cs="Times New Roman"/>
          <w:sz w:val="24"/>
          <w:szCs w:val="24"/>
        </w:rPr>
      </w:pPr>
      <w:r w:rsidRPr="001C7544">
        <w:rPr>
          <w:rFonts w:ascii="Times New Roman" w:hAnsi="Times New Roman" w:cs="Times New Roman"/>
          <w:sz w:val="24"/>
          <w:szCs w:val="24"/>
        </w:rPr>
        <w:t>(</w:t>
      </w:r>
      <w:del w:id="1042" w:author="OFFM" w:date="2024-04-16T10:53:00Z">
        <w:r w:rsidR="00817C00" w:rsidRPr="00F74592">
          <w:rPr>
            <w:rFonts w:ascii="Times New Roman" w:hAnsi="Times New Roman" w:cs="Times New Roman"/>
            <w:sz w:val="24"/>
            <w:szCs w:val="24"/>
          </w:rPr>
          <w:delText>g</w:delText>
        </w:r>
      </w:del>
      <w:ins w:id="1043" w:author="OFFM" w:date="2024-04-16T10:53:00Z">
        <w:r w:rsidRPr="001C7544">
          <w:rPr>
            <w:rFonts w:ascii="Times New Roman" w:hAnsi="Times New Roman" w:cs="Times New Roman"/>
            <w:sz w:val="24"/>
            <w:szCs w:val="24"/>
          </w:rPr>
          <w:t>vii</w:t>
        </w:r>
      </w:ins>
      <w:r w:rsidRPr="001C7544">
        <w:rPr>
          <w:rFonts w:ascii="Times New Roman" w:hAnsi="Times New Roman" w:cs="Times New Roman"/>
          <w:sz w:val="24"/>
          <w:szCs w:val="24"/>
        </w:rPr>
        <w:t xml:space="preserve">) Food </w:t>
      </w:r>
      <w:del w:id="1044" w:author="OFFM" w:date="2024-04-16T10:53:00Z">
        <w:r w:rsidR="00817C00" w:rsidRPr="00F74592">
          <w:rPr>
            <w:rFonts w:ascii="Times New Roman" w:hAnsi="Times New Roman" w:cs="Times New Roman"/>
            <w:sz w:val="24"/>
            <w:szCs w:val="24"/>
          </w:rPr>
          <w:delText>commodities</w:delText>
        </w:r>
      </w:del>
      <w:ins w:id="1045" w:author="OFFM" w:date="2024-04-16T10:53:00Z">
        <w:r w:rsidRPr="001C7544">
          <w:rPr>
            <w:rFonts w:ascii="Times New Roman" w:hAnsi="Times New Roman" w:cs="Times New Roman"/>
            <w:sz w:val="24"/>
            <w:szCs w:val="24"/>
          </w:rPr>
          <w:t>commodity</w:t>
        </w:r>
      </w:ins>
      <w:r w:rsidRPr="001C7544">
        <w:rPr>
          <w:rFonts w:ascii="Times New Roman" w:hAnsi="Times New Roman" w:cs="Times New Roman"/>
          <w:sz w:val="24"/>
          <w:szCs w:val="24"/>
        </w:rPr>
        <w:t xml:space="preserve">; </w:t>
      </w:r>
    </w:p>
    <w:p w14:paraId="44F4692C" w14:textId="40FC004E" w:rsidR="000B5224" w:rsidRPr="001C7544" w:rsidRDefault="00F2264C" w:rsidP="00A63D45">
      <w:pPr>
        <w:spacing w:after="0" w:line="480" w:lineRule="auto"/>
        <w:ind w:left="720"/>
        <w:contextualSpacing/>
        <w:rPr>
          <w:rFonts w:ascii="Times New Roman" w:hAnsi="Times New Roman" w:cs="Times New Roman"/>
          <w:sz w:val="24"/>
          <w:szCs w:val="24"/>
        </w:rPr>
      </w:pPr>
      <w:r w:rsidRPr="001C7544">
        <w:rPr>
          <w:rFonts w:ascii="Times New Roman" w:hAnsi="Times New Roman" w:cs="Times New Roman"/>
          <w:sz w:val="24"/>
          <w:szCs w:val="24"/>
        </w:rPr>
        <w:t>(</w:t>
      </w:r>
      <w:del w:id="1046" w:author="OFFM" w:date="2024-04-16T10:53:00Z">
        <w:r w:rsidR="00817C00" w:rsidRPr="00F74592">
          <w:rPr>
            <w:rFonts w:ascii="Times New Roman" w:hAnsi="Times New Roman" w:cs="Times New Roman"/>
            <w:sz w:val="24"/>
            <w:szCs w:val="24"/>
          </w:rPr>
          <w:delText>h</w:delText>
        </w:r>
      </w:del>
      <w:ins w:id="1047" w:author="OFFM" w:date="2024-04-16T10:53:00Z">
        <w:r w:rsidRPr="001C7544">
          <w:rPr>
            <w:rFonts w:ascii="Times New Roman" w:hAnsi="Times New Roman" w:cs="Times New Roman"/>
            <w:sz w:val="24"/>
            <w:szCs w:val="24"/>
          </w:rPr>
          <w:t>viii</w:t>
        </w:r>
      </w:ins>
      <w:r w:rsidRPr="001C7544">
        <w:rPr>
          <w:rFonts w:ascii="Times New Roman" w:hAnsi="Times New Roman" w:cs="Times New Roman"/>
          <w:sz w:val="24"/>
          <w:szCs w:val="24"/>
        </w:rPr>
        <w:t xml:space="preserve">) Direct </w:t>
      </w:r>
      <w:del w:id="1048" w:author="OFFM" w:date="2024-04-16T10:53:00Z">
        <w:r w:rsidR="00817C00" w:rsidRPr="00F74592">
          <w:rPr>
            <w:rFonts w:ascii="Times New Roman" w:hAnsi="Times New Roman" w:cs="Times New Roman"/>
            <w:sz w:val="24"/>
            <w:szCs w:val="24"/>
          </w:rPr>
          <w:delText>appropriations</w:delText>
        </w:r>
      </w:del>
      <w:ins w:id="1049" w:author="OFFM" w:date="2024-04-16T10:53:00Z">
        <w:r w:rsidRPr="001C7544">
          <w:rPr>
            <w:rFonts w:ascii="Times New Roman" w:hAnsi="Times New Roman" w:cs="Times New Roman"/>
            <w:sz w:val="24"/>
            <w:szCs w:val="24"/>
          </w:rPr>
          <w:t>appropriation</w:t>
        </w:r>
      </w:ins>
      <w:r w:rsidRPr="001C7544">
        <w:rPr>
          <w:rFonts w:ascii="Times New Roman" w:hAnsi="Times New Roman" w:cs="Times New Roman"/>
          <w:sz w:val="24"/>
          <w:szCs w:val="24"/>
        </w:rPr>
        <w:t xml:space="preserve">; </w:t>
      </w:r>
    </w:p>
    <w:p w14:paraId="6F73A80E" w14:textId="39BDA613" w:rsidR="000B5224" w:rsidRPr="001C7544" w:rsidRDefault="00F2264C" w:rsidP="00A63D45">
      <w:pPr>
        <w:spacing w:after="0" w:line="480" w:lineRule="auto"/>
        <w:ind w:left="720"/>
        <w:contextualSpacing/>
        <w:rPr>
          <w:rFonts w:ascii="Times New Roman" w:hAnsi="Times New Roman" w:cs="Times New Roman"/>
          <w:sz w:val="24"/>
          <w:szCs w:val="24"/>
        </w:rPr>
      </w:pPr>
      <w:r w:rsidRPr="001C7544">
        <w:rPr>
          <w:rFonts w:ascii="Times New Roman" w:hAnsi="Times New Roman" w:cs="Times New Roman"/>
          <w:sz w:val="24"/>
          <w:szCs w:val="24"/>
        </w:rPr>
        <w:t>(</w:t>
      </w:r>
      <w:del w:id="1050" w:author="OFFM" w:date="2024-04-16T10:53:00Z">
        <w:r w:rsidR="00817C00" w:rsidRPr="00F74592">
          <w:rPr>
            <w:rFonts w:ascii="Times New Roman" w:hAnsi="Times New Roman" w:cs="Times New Roman"/>
            <w:sz w:val="24"/>
            <w:szCs w:val="24"/>
          </w:rPr>
          <w:delText>i</w:delText>
        </w:r>
      </w:del>
      <w:ins w:id="1051" w:author="OFFM" w:date="2024-04-16T10:53:00Z">
        <w:r w:rsidRPr="001C7544">
          <w:rPr>
            <w:rFonts w:ascii="Times New Roman" w:hAnsi="Times New Roman" w:cs="Times New Roman"/>
            <w:sz w:val="24"/>
            <w:szCs w:val="24"/>
          </w:rPr>
          <w:t>ix</w:t>
        </w:r>
      </w:ins>
      <w:r w:rsidRPr="001C7544">
        <w:rPr>
          <w:rFonts w:ascii="Times New Roman" w:hAnsi="Times New Roman" w:cs="Times New Roman"/>
          <w:sz w:val="24"/>
          <w:szCs w:val="24"/>
        </w:rPr>
        <w:t xml:space="preserve">) Assessed </w:t>
      </w:r>
      <w:del w:id="1052" w:author="OFFM" w:date="2024-04-16T10:53:00Z">
        <w:r w:rsidR="00817C00" w:rsidRPr="00F74592">
          <w:rPr>
            <w:rFonts w:ascii="Times New Roman" w:hAnsi="Times New Roman" w:cs="Times New Roman"/>
            <w:sz w:val="24"/>
            <w:szCs w:val="24"/>
          </w:rPr>
          <w:delText>and</w:delText>
        </w:r>
      </w:del>
      <w:ins w:id="1053" w:author="OFFM" w:date="2024-04-16T10:53:00Z">
        <w:r w:rsidRPr="001C7544">
          <w:rPr>
            <w:rFonts w:ascii="Times New Roman" w:hAnsi="Times New Roman" w:cs="Times New Roman"/>
            <w:sz w:val="24"/>
            <w:szCs w:val="24"/>
          </w:rPr>
          <w:t>or</w:t>
        </w:r>
      </w:ins>
      <w:r w:rsidRPr="001C7544">
        <w:rPr>
          <w:rFonts w:ascii="Times New Roman" w:hAnsi="Times New Roman" w:cs="Times New Roman"/>
          <w:sz w:val="24"/>
          <w:szCs w:val="24"/>
        </w:rPr>
        <w:t xml:space="preserve"> voluntary </w:t>
      </w:r>
      <w:del w:id="1054" w:author="OFFM" w:date="2024-04-16T10:53:00Z">
        <w:r w:rsidR="00817C00" w:rsidRPr="00F74592">
          <w:rPr>
            <w:rFonts w:ascii="Times New Roman" w:hAnsi="Times New Roman" w:cs="Times New Roman"/>
            <w:sz w:val="24"/>
            <w:szCs w:val="24"/>
          </w:rPr>
          <w:delText>contributions; and</w:delText>
        </w:r>
      </w:del>
      <w:ins w:id="1055" w:author="OFFM" w:date="2024-04-16T10:53:00Z">
        <w:r w:rsidRPr="001C7544">
          <w:rPr>
            <w:rFonts w:ascii="Times New Roman" w:hAnsi="Times New Roman" w:cs="Times New Roman"/>
            <w:sz w:val="24"/>
            <w:szCs w:val="24"/>
          </w:rPr>
          <w:t>contribution; or</w:t>
        </w:r>
      </w:ins>
      <w:r w:rsidRPr="001C7544">
        <w:rPr>
          <w:rFonts w:ascii="Times New Roman" w:hAnsi="Times New Roman" w:cs="Times New Roman"/>
          <w:sz w:val="24"/>
          <w:szCs w:val="24"/>
        </w:rPr>
        <w:t xml:space="preserve"> </w:t>
      </w:r>
    </w:p>
    <w:p w14:paraId="43031094" w14:textId="3F4D7B83"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lastRenderedPageBreak/>
        <w:t>(</w:t>
      </w:r>
      <w:del w:id="1056" w:author="OFFM" w:date="2024-04-16T10:53:00Z">
        <w:r w:rsidR="00817C00" w:rsidRPr="00F74592">
          <w:rPr>
            <w:rFonts w:ascii="Times New Roman" w:hAnsi="Times New Roman" w:cs="Times New Roman"/>
            <w:sz w:val="24"/>
            <w:szCs w:val="24"/>
          </w:rPr>
          <w:delText>j) Other</w:delText>
        </w:r>
      </w:del>
      <w:ins w:id="1057" w:author="OFFM" w:date="2024-04-16T10:53:00Z">
        <w:r w:rsidRPr="001C7544">
          <w:rPr>
            <w:rFonts w:ascii="Times New Roman" w:hAnsi="Times New Roman" w:cs="Times New Roman"/>
            <w:sz w:val="24"/>
            <w:szCs w:val="24"/>
          </w:rPr>
          <w:t>x) Any other</w:t>
        </w:r>
      </w:ins>
      <w:r w:rsidRPr="001C7544">
        <w:rPr>
          <w:rFonts w:ascii="Times New Roman" w:hAnsi="Times New Roman" w:cs="Times New Roman"/>
          <w:sz w:val="24"/>
          <w:szCs w:val="24"/>
        </w:rPr>
        <w:t xml:space="preserve"> financial assistance </w:t>
      </w:r>
      <w:del w:id="1058" w:author="OFFM" w:date="2024-04-16T10:53:00Z">
        <w:r w:rsidR="00817C00" w:rsidRPr="00F74592">
          <w:rPr>
            <w:rFonts w:ascii="Times New Roman" w:hAnsi="Times New Roman" w:cs="Times New Roman"/>
            <w:sz w:val="24"/>
            <w:szCs w:val="24"/>
          </w:rPr>
          <w:delText>transactions</w:delText>
        </w:r>
      </w:del>
      <w:ins w:id="1059" w:author="OFFM" w:date="2024-04-16T10:53:00Z">
        <w:r w:rsidRPr="001C7544">
          <w:rPr>
            <w:rFonts w:ascii="Times New Roman" w:hAnsi="Times New Roman" w:cs="Times New Roman"/>
            <w:sz w:val="24"/>
            <w:szCs w:val="24"/>
          </w:rPr>
          <w:t>transaction</w:t>
        </w:r>
      </w:ins>
      <w:r w:rsidRPr="001C7544">
        <w:rPr>
          <w:rFonts w:ascii="Times New Roman" w:hAnsi="Times New Roman" w:cs="Times New Roman"/>
          <w:sz w:val="24"/>
          <w:szCs w:val="24"/>
        </w:rPr>
        <w:t xml:space="preserve"> that </w:t>
      </w:r>
      <w:del w:id="1060" w:author="OFFM" w:date="2024-04-16T10:53:00Z">
        <w:r w:rsidR="00817C00" w:rsidRPr="00F74592">
          <w:rPr>
            <w:rFonts w:ascii="Times New Roman" w:hAnsi="Times New Roman" w:cs="Times New Roman"/>
            <w:sz w:val="24"/>
            <w:szCs w:val="24"/>
          </w:rPr>
          <w:delText>authorize</w:delText>
        </w:r>
      </w:del>
      <w:ins w:id="1061" w:author="OFFM" w:date="2024-04-16T10:53:00Z">
        <w:r w:rsidRPr="001C7544">
          <w:rPr>
            <w:rFonts w:ascii="Times New Roman" w:hAnsi="Times New Roman" w:cs="Times New Roman"/>
            <w:sz w:val="24"/>
            <w:szCs w:val="24"/>
          </w:rPr>
          <w:t>authorizes</w:t>
        </w:r>
      </w:ins>
      <w:r w:rsidRPr="001C7544">
        <w:rPr>
          <w:rFonts w:ascii="Times New Roman" w:hAnsi="Times New Roman" w:cs="Times New Roman"/>
          <w:sz w:val="24"/>
          <w:szCs w:val="24"/>
        </w:rPr>
        <w:t xml:space="preserve"> the </w:t>
      </w:r>
      <w:del w:id="1062" w:author="OFFM" w:date="2024-04-16T10:53:00Z">
        <w:r w:rsidR="00817C00" w:rsidRPr="00F74592">
          <w:rPr>
            <w:rFonts w:ascii="Times New Roman" w:hAnsi="Times New Roman" w:cs="Times New Roman"/>
            <w:sz w:val="24"/>
            <w:szCs w:val="24"/>
          </w:rPr>
          <w:delText>non-Federal entities'</w:delText>
        </w:r>
      </w:del>
      <w:ins w:id="1063" w:author="OFFM" w:date="2024-04-16T10:53:00Z">
        <w:r w:rsidRPr="001C7544">
          <w:rPr>
            <w:rFonts w:ascii="Times New Roman" w:hAnsi="Times New Roman" w:cs="Times New Roman"/>
            <w:sz w:val="24"/>
            <w:szCs w:val="24"/>
          </w:rPr>
          <w:t>entity’s</w:t>
        </w:r>
      </w:ins>
      <w:r w:rsidRPr="001C7544">
        <w:rPr>
          <w:rFonts w:ascii="Times New Roman" w:hAnsi="Times New Roman" w:cs="Times New Roman"/>
          <w:sz w:val="24"/>
          <w:szCs w:val="24"/>
        </w:rPr>
        <w:t xml:space="preserve"> expenditure of Federal funds.</w:t>
      </w:r>
      <w:del w:id="1064" w:author="OFFM" w:date="2024-04-16T10:53:00Z">
        <w:r w:rsidR="00817C00" w:rsidRPr="00F74592">
          <w:rPr>
            <w:rFonts w:ascii="Times New Roman" w:hAnsi="Times New Roman" w:cs="Times New Roman"/>
            <w:sz w:val="24"/>
            <w:szCs w:val="24"/>
          </w:rPr>
          <w:delText xml:space="preserve"> </w:delText>
        </w:r>
      </w:del>
    </w:p>
    <w:p w14:paraId="679FE264" w14:textId="25BB5DBD" w:rsidR="000B5224" w:rsidRPr="001C7544" w:rsidRDefault="00817C00" w:rsidP="000B5224">
      <w:pPr>
        <w:spacing w:after="0" w:line="480" w:lineRule="auto"/>
        <w:ind w:firstLine="720"/>
        <w:contextualSpacing/>
        <w:rPr>
          <w:rFonts w:ascii="Times New Roman" w:hAnsi="Times New Roman" w:cs="Times New Roman"/>
          <w:sz w:val="24"/>
          <w:szCs w:val="24"/>
        </w:rPr>
      </w:pPr>
      <w:del w:id="1065" w:author="OFFM" w:date="2024-04-16T10:53:00Z">
        <w:r w:rsidRPr="00F74592">
          <w:rPr>
            <w:rFonts w:ascii="Times New Roman" w:hAnsi="Times New Roman" w:cs="Times New Roman"/>
            <w:sz w:val="24"/>
            <w:szCs w:val="24"/>
          </w:rPr>
          <w:delText xml:space="preserve">(k) </w:delText>
        </w:r>
      </w:del>
      <w:ins w:id="1066" w:author="OFFM" w:date="2024-04-16T10:53:00Z">
        <w:r w:rsidR="00F2264C" w:rsidRPr="001C7544">
          <w:rPr>
            <w:rFonts w:ascii="Times New Roman" w:hAnsi="Times New Roman" w:cs="Times New Roman"/>
            <w:sz w:val="24"/>
            <w:szCs w:val="24"/>
          </w:rPr>
          <w:t>(2) For the purposes of this part, the term “</w:t>
        </w:r>
      </w:ins>
      <w:r w:rsidR="00F2264C" w:rsidRPr="001C7544">
        <w:rPr>
          <w:rFonts w:ascii="Times New Roman" w:hAnsi="Times New Roman" w:cs="Times New Roman"/>
          <w:sz w:val="24"/>
          <w:szCs w:val="24"/>
        </w:rPr>
        <w:t>Federal financial assistance</w:t>
      </w:r>
      <w:del w:id="1067" w:author="OFFM" w:date="2024-04-16T10:53:00Z">
        <w:r w:rsidRPr="00F74592">
          <w:rPr>
            <w:rFonts w:ascii="Times New Roman" w:hAnsi="Times New Roman" w:cs="Times New Roman"/>
            <w:sz w:val="24"/>
            <w:szCs w:val="24"/>
          </w:rPr>
          <w:delText xml:space="preserve"> subject to the Transparency Act,</w:delText>
        </w:r>
      </w:del>
      <w:ins w:id="1068" w:author="OFFM" w:date="2024-04-16T10:53:00Z">
        <w:r w:rsidR="00F2264C" w:rsidRPr="001C7544">
          <w:rPr>
            <w:rFonts w:ascii="Times New Roman" w:hAnsi="Times New Roman" w:cs="Times New Roman"/>
            <w:sz w:val="24"/>
            <w:szCs w:val="24"/>
          </w:rPr>
          <w:t>”</w:t>
        </w:r>
      </w:ins>
      <w:r w:rsidR="00F2264C" w:rsidRPr="001C7544">
        <w:rPr>
          <w:rFonts w:ascii="Times New Roman" w:hAnsi="Times New Roman" w:cs="Times New Roman"/>
          <w:sz w:val="24"/>
          <w:szCs w:val="24"/>
        </w:rPr>
        <w:t xml:space="preserve"> does not include</w:t>
      </w:r>
      <w:del w:id="1069" w:author="OFFM" w:date="2024-04-16T10:53:00Z">
        <w:r w:rsidRPr="00F74592">
          <w:rPr>
            <w:rFonts w:ascii="Times New Roman" w:hAnsi="Times New Roman" w:cs="Times New Roman"/>
            <w:sz w:val="24"/>
            <w:szCs w:val="24"/>
          </w:rPr>
          <w:delText xml:space="preserve">— </w:delText>
        </w:r>
      </w:del>
      <w:ins w:id="1070" w:author="OFFM" w:date="2024-04-16T10:53:00Z">
        <w:r w:rsidR="00F2264C" w:rsidRPr="001C7544">
          <w:rPr>
            <w:rFonts w:ascii="Times New Roman" w:eastAsia="Times New Roman" w:hAnsi="Times New Roman" w:cs="Times New Roman"/>
            <w:sz w:val="24"/>
            <w:szCs w:val="24"/>
          </w:rPr>
          <w:t>:</w:t>
        </w:r>
      </w:ins>
    </w:p>
    <w:p w14:paraId="7BBD145B" w14:textId="794557B6" w:rsidR="000B5224" w:rsidRPr="001C7544" w:rsidRDefault="00F2264C" w:rsidP="00A63D45">
      <w:pPr>
        <w:spacing w:after="0" w:line="480" w:lineRule="auto"/>
        <w:ind w:left="720"/>
        <w:contextualSpacing/>
        <w:rPr>
          <w:rFonts w:ascii="Times New Roman" w:hAnsi="Times New Roman" w:cs="Times New Roman"/>
          <w:sz w:val="24"/>
          <w:szCs w:val="24"/>
        </w:rPr>
      </w:pPr>
      <w:r w:rsidRPr="001C7544">
        <w:rPr>
          <w:rFonts w:ascii="Times New Roman" w:hAnsi="Times New Roman" w:cs="Times New Roman"/>
          <w:sz w:val="24"/>
          <w:szCs w:val="24"/>
        </w:rPr>
        <w:t>(</w:t>
      </w:r>
      <w:del w:id="1071" w:author="OFFM" w:date="2024-04-16T10:53:00Z">
        <w:r w:rsidR="00817C00" w:rsidRPr="00F74592">
          <w:rPr>
            <w:rFonts w:ascii="Times New Roman" w:hAnsi="Times New Roman" w:cs="Times New Roman"/>
            <w:sz w:val="24"/>
            <w:szCs w:val="24"/>
          </w:rPr>
          <w:delText>1</w:delText>
        </w:r>
      </w:del>
      <w:ins w:id="1072" w:author="OFFM" w:date="2024-04-16T10:53:00Z">
        <w:r w:rsidRPr="001C7544">
          <w:rPr>
            <w:rFonts w:ascii="Times New Roman" w:hAnsi="Times New Roman" w:cs="Times New Roman"/>
            <w:sz w:val="24"/>
            <w:szCs w:val="24"/>
          </w:rPr>
          <w:t>i</w:t>
        </w:r>
      </w:ins>
      <w:r w:rsidRPr="001C7544">
        <w:rPr>
          <w:rFonts w:ascii="Times New Roman" w:hAnsi="Times New Roman" w:cs="Times New Roman"/>
          <w:sz w:val="24"/>
          <w:szCs w:val="24"/>
        </w:rPr>
        <w:t>) Technical assistance</w:t>
      </w:r>
      <w:del w:id="1073" w:author="OFFM" w:date="2024-04-16T10:53:00Z">
        <w:r w:rsidR="00817C00" w:rsidRPr="00F74592">
          <w:rPr>
            <w:rFonts w:ascii="Times New Roman" w:hAnsi="Times New Roman" w:cs="Times New Roman"/>
            <w:sz w:val="24"/>
            <w:szCs w:val="24"/>
          </w:rPr>
          <w:delText>, which</w:delText>
        </w:r>
      </w:del>
      <w:ins w:id="1074" w:author="OFFM" w:date="2024-04-16T10:53:00Z">
        <w:r w:rsidRPr="001C7544">
          <w:rPr>
            <w:rFonts w:ascii="Times New Roman" w:hAnsi="Times New Roman" w:cs="Times New Roman"/>
            <w:sz w:val="24"/>
            <w:szCs w:val="24"/>
          </w:rPr>
          <w:t xml:space="preserve"> that</w:t>
        </w:r>
      </w:ins>
      <w:r w:rsidRPr="001C7544">
        <w:rPr>
          <w:rFonts w:ascii="Times New Roman" w:hAnsi="Times New Roman" w:cs="Times New Roman"/>
          <w:sz w:val="24"/>
          <w:szCs w:val="24"/>
        </w:rPr>
        <w:t xml:space="preserve"> provides services in lieu of money;</w:t>
      </w:r>
      <w:del w:id="1075" w:author="OFFM" w:date="2024-04-16T10:53:00Z">
        <w:r w:rsidR="00817C00" w:rsidRPr="00F74592">
          <w:rPr>
            <w:rFonts w:ascii="Times New Roman" w:hAnsi="Times New Roman" w:cs="Times New Roman"/>
            <w:sz w:val="24"/>
            <w:szCs w:val="24"/>
          </w:rPr>
          <w:delText xml:space="preserve"> </w:delText>
        </w:r>
      </w:del>
    </w:p>
    <w:p w14:paraId="1FC2D4D5" w14:textId="41F67920"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t>(</w:t>
      </w:r>
      <w:del w:id="1076" w:author="OFFM" w:date="2024-04-16T10:53:00Z">
        <w:r w:rsidR="00817C00" w:rsidRPr="00F74592">
          <w:rPr>
            <w:rFonts w:ascii="Times New Roman" w:hAnsi="Times New Roman" w:cs="Times New Roman"/>
            <w:sz w:val="24"/>
            <w:szCs w:val="24"/>
          </w:rPr>
          <w:delText>2</w:delText>
        </w:r>
      </w:del>
      <w:ins w:id="1077" w:author="OFFM" w:date="2024-04-16T10:53:00Z">
        <w:r w:rsidRPr="001C7544">
          <w:rPr>
            <w:rFonts w:ascii="Times New Roman" w:hAnsi="Times New Roman" w:cs="Times New Roman"/>
            <w:sz w:val="24"/>
            <w:szCs w:val="24"/>
          </w:rPr>
          <w:t>ii</w:t>
        </w:r>
      </w:ins>
      <w:r w:rsidRPr="001C7544">
        <w:rPr>
          <w:rFonts w:ascii="Times New Roman" w:hAnsi="Times New Roman" w:cs="Times New Roman"/>
          <w:sz w:val="24"/>
          <w:szCs w:val="24"/>
        </w:rPr>
        <w:t>) A transfer of title to federally-owned property provided in lieu of money, even if the award is called a grant;</w:t>
      </w:r>
      <w:del w:id="1078" w:author="OFFM" w:date="2024-04-16T10:53:00Z">
        <w:r w:rsidR="00817C00" w:rsidRPr="00F74592">
          <w:rPr>
            <w:rFonts w:ascii="Times New Roman" w:hAnsi="Times New Roman" w:cs="Times New Roman"/>
            <w:sz w:val="24"/>
            <w:szCs w:val="24"/>
          </w:rPr>
          <w:delText xml:space="preserve"> </w:delText>
        </w:r>
      </w:del>
    </w:p>
    <w:p w14:paraId="106BA6E7" w14:textId="194408DE" w:rsidR="000B5224" w:rsidRPr="001C7544" w:rsidRDefault="00F2264C" w:rsidP="00A63D45">
      <w:pPr>
        <w:spacing w:after="0" w:line="480" w:lineRule="auto"/>
        <w:ind w:left="720"/>
        <w:contextualSpacing/>
        <w:rPr>
          <w:rFonts w:ascii="Times New Roman" w:hAnsi="Times New Roman" w:cs="Times New Roman"/>
          <w:sz w:val="24"/>
          <w:szCs w:val="24"/>
        </w:rPr>
      </w:pPr>
      <w:r w:rsidRPr="001C7544">
        <w:rPr>
          <w:rFonts w:ascii="Times New Roman" w:hAnsi="Times New Roman" w:cs="Times New Roman"/>
          <w:sz w:val="24"/>
          <w:szCs w:val="24"/>
        </w:rPr>
        <w:t>(</w:t>
      </w:r>
      <w:del w:id="1079" w:author="OFFM" w:date="2024-04-16T10:53:00Z">
        <w:r w:rsidR="00817C00" w:rsidRPr="00F74592">
          <w:rPr>
            <w:rFonts w:ascii="Times New Roman" w:hAnsi="Times New Roman" w:cs="Times New Roman"/>
            <w:sz w:val="24"/>
            <w:szCs w:val="24"/>
          </w:rPr>
          <w:delText>3</w:delText>
        </w:r>
      </w:del>
      <w:ins w:id="1080" w:author="OFFM" w:date="2024-04-16T10:53:00Z">
        <w:r w:rsidRPr="001C7544">
          <w:rPr>
            <w:rFonts w:ascii="Times New Roman" w:hAnsi="Times New Roman" w:cs="Times New Roman"/>
            <w:sz w:val="24"/>
            <w:szCs w:val="24"/>
          </w:rPr>
          <w:t>iii</w:t>
        </w:r>
      </w:ins>
      <w:r w:rsidRPr="001C7544">
        <w:rPr>
          <w:rFonts w:ascii="Times New Roman" w:hAnsi="Times New Roman" w:cs="Times New Roman"/>
          <w:sz w:val="24"/>
          <w:szCs w:val="24"/>
        </w:rPr>
        <w:t xml:space="preserve">) Any classified </w:t>
      </w:r>
      <w:ins w:id="1081" w:author="OFFM" w:date="2024-04-16T10:53:00Z">
        <w:r w:rsidRPr="001C7544">
          <w:rPr>
            <w:rFonts w:ascii="Times New Roman" w:hAnsi="Times New Roman" w:cs="Times New Roman"/>
            <w:sz w:val="24"/>
            <w:szCs w:val="24"/>
          </w:rPr>
          <w:t xml:space="preserve">Federal </w:t>
        </w:r>
      </w:ins>
      <w:r w:rsidRPr="001C7544">
        <w:rPr>
          <w:rFonts w:ascii="Times New Roman" w:hAnsi="Times New Roman" w:cs="Times New Roman"/>
          <w:sz w:val="24"/>
          <w:szCs w:val="24"/>
        </w:rPr>
        <w:t>award; or</w:t>
      </w:r>
      <w:del w:id="1082" w:author="OFFM" w:date="2024-04-16T10:53:00Z">
        <w:r w:rsidR="00817C00" w:rsidRPr="00F74592">
          <w:rPr>
            <w:rFonts w:ascii="Times New Roman" w:hAnsi="Times New Roman" w:cs="Times New Roman"/>
            <w:sz w:val="24"/>
            <w:szCs w:val="24"/>
          </w:rPr>
          <w:delText xml:space="preserve"> </w:delText>
        </w:r>
      </w:del>
    </w:p>
    <w:p w14:paraId="0CEEB640" w14:textId="3201C193" w:rsidR="000B5224" w:rsidRPr="001C7544" w:rsidRDefault="00F2264C" w:rsidP="000B5224">
      <w:pPr>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sz w:val="24"/>
          <w:szCs w:val="24"/>
        </w:rPr>
        <w:t>(</w:t>
      </w:r>
      <w:del w:id="1083" w:author="OFFM" w:date="2024-04-16T10:53:00Z">
        <w:r w:rsidR="00817C00" w:rsidRPr="00F74592">
          <w:rPr>
            <w:rFonts w:ascii="Times New Roman" w:hAnsi="Times New Roman" w:cs="Times New Roman"/>
            <w:sz w:val="24"/>
            <w:szCs w:val="24"/>
          </w:rPr>
          <w:delText>4</w:delText>
        </w:r>
      </w:del>
      <w:ins w:id="1084" w:author="OFFM" w:date="2024-04-16T10:53:00Z">
        <w:r w:rsidRPr="001C7544">
          <w:rPr>
            <w:rFonts w:ascii="Times New Roman" w:hAnsi="Times New Roman" w:cs="Times New Roman"/>
            <w:sz w:val="24"/>
            <w:szCs w:val="24"/>
          </w:rPr>
          <w:t>iv</w:t>
        </w:r>
      </w:ins>
      <w:r w:rsidRPr="001C7544">
        <w:rPr>
          <w:rFonts w:ascii="Times New Roman" w:hAnsi="Times New Roman" w:cs="Times New Roman"/>
          <w:sz w:val="24"/>
          <w:szCs w:val="24"/>
        </w:rPr>
        <w:t>) Any award funded in whole or in part with Recovery funds, as defined in section 1512 of the American Recovery and Reinvestment Act of 2009 (</w:t>
      </w:r>
      <w:del w:id="1085" w:author="OFFM" w:date="2024-04-16T10:53:00Z">
        <w:r w:rsidR="00817C00" w:rsidRPr="00F74592">
          <w:rPr>
            <w:rFonts w:ascii="Times New Roman" w:hAnsi="Times New Roman" w:cs="Times New Roman"/>
            <w:sz w:val="24"/>
            <w:szCs w:val="24"/>
          </w:rPr>
          <w:delText>Pub. L.</w:delText>
        </w:r>
      </w:del>
      <w:ins w:id="1086" w:author="OFFM" w:date="2024-04-16T10:53:00Z">
        <w:r w:rsidRPr="001C7544">
          <w:rPr>
            <w:rFonts w:ascii="Times New Roman" w:hAnsi="Times New Roman" w:cs="Times New Roman"/>
            <w:sz w:val="24"/>
            <w:szCs w:val="24"/>
          </w:rPr>
          <w:t>Public Law</w:t>
        </w:r>
      </w:ins>
      <w:r w:rsidRPr="001C7544">
        <w:rPr>
          <w:rFonts w:ascii="Times New Roman" w:hAnsi="Times New Roman" w:cs="Times New Roman"/>
          <w:sz w:val="24"/>
          <w:szCs w:val="24"/>
        </w:rPr>
        <w:t xml:space="preserve"> 111</w:t>
      </w:r>
      <w:del w:id="1087" w:author="OFFM" w:date="2024-04-16T10:53:00Z">
        <w:r w:rsidR="00817C00" w:rsidRPr="00F74592">
          <w:rPr>
            <w:rFonts w:ascii="Times New Roman" w:hAnsi="Times New Roman" w:cs="Times New Roman"/>
            <w:sz w:val="24"/>
            <w:szCs w:val="24"/>
          </w:rPr>
          <w:delText>–</w:delText>
        </w:r>
      </w:del>
      <w:ins w:id="1088" w:author="OFFM" w:date="2024-04-16T10:53:00Z">
        <w:r w:rsidRPr="001C7544">
          <w:rPr>
            <w:rFonts w:ascii="Times New Roman" w:hAnsi="Times New Roman" w:cs="Times New Roman"/>
            <w:sz w:val="24"/>
            <w:szCs w:val="24"/>
          </w:rPr>
          <w:t>-</w:t>
        </w:r>
      </w:ins>
      <w:r w:rsidRPr="001C7544">
        <w:rPr>
          <w:rFonts w:ascii="Times New Roman" w:hAnsi="Times New Roman" w:cs="Times New Roman"/>
          <w:sz w:val="24"/>
          <w:szCs w:val="24"/>
        </w:rPr>
        <w:t>5).</w:t>
      </w:r>
      <w:del w:id="1089" w:author="OFFM" w:date="2024-04-16T10:53:00Z">
        <w:r w:rsidR="00817C00" w:rsidRPr="00F74592">
          <w:rPr>
            <w:rFonts w:ascii="Times New Roman" w:hAnsi="Times New Roman" w:cs="Times New Roman"/>
            <w:sz w:val="24"/>
            <w:szCs w:val="24"/>
          </w:rPr>
          <w:delText xml:space="preserve"> </w:delText>
        </w:r>
      </w:del>
    </w:p>
    <w:p w14:paraId="2DAA1460" w14:textId="77777777" w:rsidR="00817C00" w:rsidRPr="00F74592" w:rsidRDefault="00817C00" w:rsidP="00F74592">
      <w:pPr>
        <w:spacing w:after="0" w:line="480" w:lineRule="auto"/>
        <w:contextualSpacing/>
        <w:rPr>
          <w:del w:id="1090" w:author="OFFM" w:date="2024-04-16T10:53:00Z"/>
          <w:rFonts w:ascii="Times New Roman" w:hAnsi="Times New Roman" w:cs="Times New Roman"/>
          <w:b/>
          <w:bCs/>
          <w:sz w:val="24"/>
          <w:szCs w:val="24"/>
        </w:rPr>
      </w:pPr>
      <w:del w:id="1091" w:author="OFFM" w:date="2024-04-16T10:53:00Z">
        <w:r w:rsidRPr="00F74592">
          <w:rPr>
            <w:rFonts w:ascii="Times New Roman" w:hAnsi="Times New Roman" w:cs="Times New Roman"/>
            <w:b/>
            <w:bCs/>
            <w:sz w:val="24"/>
            <w:szCs w:val="24"/>
          </w:rPr>
          <w:delText xml:space="preserve">§ 170.322 </w:delText>
        </w:r>
      </w:del>
      <w:r w:rsidR="00F2264C" w:rsidRPr="00A63D45">
        <w:rPr>
          <w:rFonts w:ascii="Times New Roman" w:hAnsi="Times New Roman"/>
          <w:i/>
          <w:sz w:val="24"/>
        </w:rPr>
        <w:t>Recipient</w:t>
      </w:r>
      <w:del w:id="1092" w:author="OFFM" w:date="2024-04-16T10:53:00Z">
        <w:r w:rsidRPr="00F74592">
          <w:rPr>
            <w:rFonts w:ascii="Times New Roman" w:hAnsi="Times New Roman" w:cs="Times New Roman"/>
            <w:b/>
            <w:bCs/>
            <w:sz w:val="24"/>
            <w:szCs w:val="24"/>
          </w:rPr>
          <w:delText>.</w:delText>
        </w:r>
      </w:del>
    </w:p>
    <w:p w14:paraId="3CD26FEB" w14:textId="2FB4005F" w:rsidR="000B5224" w:rsidRPr="001C7544" w:rsidRDefault="00817C00" w:rsidP="000B5224">
      <w:pPr>
        <w:spacing w:after="0" w:line="480" w:lineRule="auto"/>
        <w:ind w:firstLine="720"/>
        <w:contextualSpacing/>
        <w:rPr>
          <w:rFonts w:ascii="Times New Roman" w:hAnsi="Times New Roman" w:cs="Times New Roman"/>
          <w:sz w:val="24"/>
          <w:szCs w:val="24"/>
        </w:rPr>
      </w:pPr>
      <w:del w:id="1093" w:author="OFFM" w:date="2024-04-16T10:53:00Z">
        <w:r w:rsidRPr="00C02568">
          <w:rPr>
            <w:rFonts w:ascii="Times New Roman" w:hAnsi="Times New Roman" w:cs="Times New Roman"/>
            <w:i/>
            <w:iCs/>
            <w:sz w:val="24"/>
            <w:szCs w:val="24"/>
          </w:rPr>
          <w:delText>Recipient</w:delText>
        </w:r>
        <w:r w:rsidRPr="00F74592">
          <w:rPr>
            <w:rFonts w:ascii="Times New Roman" w:hAnsi="Times New Roman" w:cs="Times New Roman"/>
            <w:sz w:val="24"/>
            <w:szCs w:val="24"/>
          </w:rPr>
          <w:delText>, for the purposes of this part,</w:delText>
        </w:r>
      </w:del>
      <w:r w:rsidR="00F2264C" w:rsidRPr="001C7544">
        <w:rPr>
          <w:rFonts w:ascii="Times New Roman" w:hAnsi="Times New Roman" w:cs="Times New Roman"/>
          <w:sz w:val="24"/>
          <w:szCs w:val="24"/>
        </w:rPr>
        <w:t xml:space="preserve"> means </w:t>
      </w:r>
      <w:del w:id="1094" w:author="OFFM" w:date="2024-04-16T10:53:00Z">
        <w:r w:rsidRPr="00F74592">
          <w:rPr>
            <w:rFonts w:ascii="Times New Roman" w:hAnsi="Times New Roman" w:cs="Times New Roman"/>
            <w:sz w:val="24"/>
            <w:szCs w:val="24"/>
          </w:rPr>
          <w:delText xml:space="preserve">a non-Federal </w:delText>
        </w:r>
      </w:del>
      <w:ins w:id="1095" w:author="OFFM" w:date="2024-04-16T10:53:00Z">
        <w:r w:rsidR="00F2264C" w:rsidRPr="001C7544">
          <w:rPr>
            <w:rFonts w:ascii="Times New Roman" w:hAnsi="Times New Roman" w:cs="Times New Roman"/>
            <w:sz w:val="24"/>
            <w:szCs w:val="24"/>
          </w:rPr>
          <w:t xml:space="preserve">an </w:t>
        </w:r>
      </w:ins>
      <w:r w:rsidR="00F2264C" w:rsidRPr="001C7544">
        <w:rPr>
          <w:rFonts w:ascii="Times New Roman" w:hAnsi="Times New Roman" w:cs="Times New Roman"/>
          <w:sz w:val="24"/>
          <w:szCs w:val="24"/>
        </w:rPr>
        <w:t xml:space="preserve">entity </w:t>
      </w:r>
      <w:del w:id="1096" w:author="OFFM" w:date="2024-04-16T10:53:00Z">
        <w:r w:rsidRPr="00F74592">
          <w:rPr>
            <w:rFonts w:ascii="Times New Roman" w:hAnsi="Times New Roman" w:cs="Times New Roman"/>
            <w:sz w:val="24"/>
            <w:szCs w:val="24"/>
          </w:rPr>
          <w:delText xml:space="preserve">or Federal agency </w:delText>
        </w:r>
      </w:del>
      <w:r w:rsidR="00F2264C" w:rsidRPr="001C7544">
        <w:rPr>
          <w:rFonts w:ascii="Times New Roman" w:hAnsi="Times New Roman" w:cs="Times New Roman"/>
          <w:sz w:val="24"/>
          <w:szCs w:val="24"/>
        </w:rPr>
        <w:t xml:space="preserve">that </w:t>
      </w:r>
      <w:del w:id="1097" w:author="OFFM" w:date="2024-04-16T10:53:00Z">
        <w:r w:rsidRPr="00F74592">
          <w:rPr>
            <w:rFonts w:ascii="Times New Roman" w:hAnsi="Times New Roman" w:cs="Times New Roman"/>
            <w:sz w:val="24"/>
            <w:szCs w:val="24"/>
          </w:rPr>
          <w:delText>received</w:delText>
        </w:r>
      </w:del>
      <w:ins w:id="1098" w:author="OFFM" w:date="2024-04-16T10:53:00Z">
        <w:r w:rsidR="00F2264C" w:rsidRPr="001C7544">
          <w:rPr>
            <w:rFonts w:ascii="Times New Roman" w:hAnsi="Times New Roman" w:cs="Times New Roman"/>
            <w:sz w:val="24"/>
            <w:szCs w:val="24"/>
          </w:rPr>
          <w:t>receives or administers a Federal Award directly from</w:t>
        </w:r>
      </w:ins>
      <w:r w:rsidR="00F2264C" w:rsidRPr="001C7544">
        <w:rPr>
          <w:rFonts w:ascii="Times New Roman" w:hAnsi="Times New Roman" w:cs="Times New Roman"/>
          <w:sz w:val="24"/>
          <w:szCs w:val="24"/>
        </w:rPr>
        <w:t xml:space="preserve"> a Federal </w:t>
      </w:r>
      <w:del w:id="1099" w:author="OFFM" w:date="2024-04-16T10:53:00Z">
        <w:r w:rsidRPr="00F74592">
          <w:rPr>
            <w:rFonts w:ascii="Times New Roman" w:hAnsi="Times New Roman" w:cs="Times New Roman"/>
            <w:sz w:val="24"/>
            <w:szCs w:val="24"/>
          </w:rPr>
          <w:delText xml:space="preserve">award. </w:delText>
        </w:r>
      </w:del>
      <w:ins w:id="1100" w:author="OFFM" w:date="2024-04-16T10:53:00Z">
        <w:r w:rsidR="00F2264C" w:rsidRPr="001C7544">
          <w:rPr>
            <w:rFonts w:ascii="Times New Roman" w:hAnsi="Times New Roman" w:cs="Times New Roman"/>
            <w:sz w:val="24"/>
            <w:szCs w:val="24"/>
          </w:rPr>
          <w:t>agency.</w:t>
        </w:r>
      </w:ins>
    </w:p>
    <w:p w14:paraId="277F1454" w14:textId="77777777" w:rsidR="00817C00" w:rsidRPr="00F74592" w:rsidRDefault="00817C00" w:rsidP="00F74592">
      <w:pPr>
        <w:spacing w:after="0" w:line="480" w:lineRule="auto"/>
        <w:contextualSpacing/>
        <w:rPr>
          <w:del w:id="1101" w:author="OFFM" w:date="2024-04-16T10:53:00Z"/>
          <w:rFonts w:ascii="Times New Roman" w:hAnsi="Times New Roman" w:cs="Times New Roman"/>
          <w:b/>
          <w:bCs/>
          <w:sz w:val="24"/>
          <w:szCs w:val="24"/>
        </w:rPr>
      </w:pPr>
      <w:del w:id="1102" w:author="OFFM" w:date="2024-04-16T10:53:00Z">
        <w:r w:rsidRPr="00F74592">
          <w:rPr>
            <w:rFonts w:ascii="Times New Roman" w:hAnsi="Times New Roman" w:cs="Times New Roman"/>
            <w:b/>
            <w:bCs/>
            <w:sz w:val="24"/>
            <w:szCs w:val="24"/>
          </w:rPr>
          <w:delText>§ 170.325 Subaward.</w:delText>
        </w:r>
      </w:del>
    </w:p>
    <w:p w14:paraId="513BAFDC" w14:textId="77777777" w:rsidR="00817C00" w:rsidRPr="00F74592" w:rsidRDefault="00817C00" w:rsidP="004227CF">
      <w:pPr>
        <w:spacing w:after="0" w:line="480" w:lineRule="auto"/>
        <w:ind w:firstLine="720"/>
        <w:contextualSpacing/>
        <w:rPr>
          <w:del w:id="1103" w:author="OFFM" w:date="2024-04-16T10:53:00Z"/>
          <w:rFonts w:ascii="Times New Roman" w:hAnsi="Times New Roman" w:cs="Times New Roman"/>
          <w:sz w:val="24"/>
          <w:szCs w:val="24"/>
        </w:rPr>
      </w:pPr>
      <w:del w:id="1104" w:author="OFFM" w:date="2024-04-16T10:53:00Z">
        <w:r w:rsidRPr="00C02568">
          <w:rPr>
            <w:rFonts w:ascii="Times New Roman" w:hAnsi="Times New Roman" w:cs="Times New Roman"/>
            <w:i/>
            <w:iCs/>
            <w:sz w:val="24"/>
            <w:szCs w:val="24"/>
          </w:rPr>
          <w:delText>Subaward</w:delText>
        </w:r>
        <w:r w:rsidRPr="00F74592">
          <w:rPr>
            <w:rFonts w:ascii="Times New Roman" w:hAnsi="Times New Roman" w:cs="Times New Roman"/>
            <w:sz w:val="24"/>
            <w:szCs w:val="24"/>
          </w:rPr>
          <w:delText xml:space="preserve"> has the meaning given in 2 CFR 200.1. </w:delText>
        </w:r>
      </w:del>
    </w:p>
    <w:p w14:paraId="79D6607D" w14:textId="77777777" w:rsidR="00817C00" w:rsidRPr="00F74592" w:rsidRDefault="00817C00" w:rsidP="00F74592">
      <w:pPr>
        <w:spacing w:after="0" w:line="480" w:lineRule="auto"/>
        <w:contextualSpacing/>
        <w:rPr>
          <w:del w:id="1105" w:author="OFFM" w:date="2024-04-16T10:53:00Z"/>
          <w:rFonts w:ascii="Times New Roman" w:hAnsi="Times New Roman" w:cs="Times New Roman"/>
          <w:b/>
          <w:bCs/>
          <w:sz w:val="24"/>
          <w:szCs w:val="24"/>
        </w:rPr>
      </w:pPr>
      <w:del w:id="1106" w:author="OFFM" w:date="2024-04-16T10:53:00Z">
        <w:r w:rsidRPr="00F74592">
          <w:rPr>
            <w:rFonts w:ascii="Times New Roman" w:hAnsi="Times New Roman" w:cs="Times New Roman"/>
            <w:b/>
            <w:bCs/>
            <w:sz w:val="24"/>
            <w:szCs w:val="24"/>
          </w:rPr>
          <w:delText>§ 170.330 Total compensation.</w:delText>
        </w:r>
      </w:del>
    </w:p>
    <w:p w14:paraId="304085E2" w14:textId="77777777" w:rsidR="00817C00" w:rsidRPr="00F74592" w:rsidRDefault="00817C00" w:rsidP="004227CF">
      <w:pPr>
        <w:spacing w:after="0" w:line="480" w:lineRule="auto"/>
        <w:ind w:firstLine="720"/>
        <w:contextualSpacing/>
        <w:rPr>
          <w:del w:id="1107" w:author="OFFM" w:date="2024-04-16T10:53:00Z"/>
          <w:rFonts w:ascii="Times New Roman" w:hAnsi="Times New Roman" w:cs="Times New Roman"/>
          <w:sz w:val="24"/>
          <w:szCs w:val="24"/>
        </w:rPr>
      </w:pPr>
      <w:del w:id="1108" w:author="OFFM" w:date="2024-04-16T10:53:00Z">
        <w:r w:rsidRPr="00C02568">
          <w:rPr>
            <w:rFonts w:ascii="Times New Roman" w:hAnsi="Times New Roman" w:cs="Times New Roman"/>
            <w:i/>
            <w:iCs/>
            <w:sz w:val="24"/>
            <w:szCs w:val="24"/>
          </w:rPr>
          <w:delText>Total Compensation</w:delText>
        </w:r>
        <w:r w:rsidRPr="00F74592">
          <w:rPr>
            <w:rFonts w:ascii="Times New Roman" w:hAnsi="Times New Roman" w:cs="Times New Roman"/>
            <w:sz w:val="24"/>
            <w:szCs w:val="24"/>
          </w:rPr>
          <w:delText xml:space="preserve"> has the meaning given in paragraph e.5 of the award term in Appendix A to this part. </w:delText>
        </w:r>
      </w:del>
    </w:p>
    <w:p w14:paraId="701C6CD3" w14:textId="77777777" w:rsidR="000B5224" w:rsidRPr="001C7544" w:rsidRDefault="00F2264C" w:rsidP="000B5224">
      <w:pPr>
        <w:spacing w:after="0" w:line="480" w:lineRule="auto"/>
        <w:ind w:firstLine="720"/>
        <w:contextualSpacing/>
        <w:outlineLvl w:val="1"/>
        <w:rPr>
          <w:ins w:id="1109" w:author="OFFM" w:date="2024-04-16T10:53:00Z"/>
          <w:rFonts w:ascii="Times New Roman" w:hAnsi="Times New Roman" w:cs="Times New Roman"/>
          <w:sz w:val="24"/>
          <w:szCs w:val="24"/>
        </w:rPr>
      </w:pPr>
      <w:ins w:id="1110" w:author="OFFM" w:date="2024-04-16T10:53:00Z">
        <w:r w:rsidRPr="001C7544">
          <w:rPr>
            <w:rFonts w:ascii="Times New Roman" w:hAnsi="Times New Roman" w:cs="Times New Roman"/>
            <w:i/>
            <w:iCs/>
            <w:sz w:val="24"/>
            <w:szCs w:val="24"/>
          </w:rPr>
          <w:t>Total Compensation</w:t>
        </w:r>
        <w:r w:rsidRPr="001C7544">
          <w:rPr>
            <w:rFonts w:ascii="Times New Roman" w:hAnsi="Times New Roman" w:cs="Times New Roman"/>
            <w:sz w:val="24"/>
            <w:szCs w:val="24"/>
          </w:rPr>
          <w:t xml:space="preserve"> means the cash and noncash dollar value an executive earns during an entity’s preceding fiscal year. This includes all items of compensation as prescribed in 17 CFR 229.402(c)(2).</w:t>
        </w:r>
      </w:ins>
    </w:p>
    <w:p w14:paraId="0D87CE6C" w14:textId="77777777" w:rsidR="000B5224" w:rsidRPr="001C7544" w:rsidRDefault="00F2264C" w:rsidP="000B5224">
      <w:pPr>
        <w:spacing w:after="0" w:line="480" w:lineRule="auto"/>
        <w:contextualSpacing/>
        <w:rPr>
          <w:rFonts w:ascii="Times New Roman" w:eastAsia="Times New Roman" w:hAnsi="Times New Roman" w:cs="Times New Roman"/>
          <w:b/>
          <w:bCs/>
          <w:sz w:val="24"/>
          <w:szCs w:val="24"/>
        </w:rPr>
      </w:pPr>
      <w:bookmarkStart w:id="1111" w:name="_Hlk135992107"/>
      <w:r w:rsidRPr="001C7544">
        <w:rPr>
          <w:rFonts w:ascii="Times New Roman" w:eastAsia="Times New Roman" w:hAnsi="Times New Roman" w:cs="Times New Roman"/>
          <w:b/>
          <w:bCs/>
          <w:sz w:val="24"/>
          <w:szCs w:val="24"/>
        </w:rPr>
        <w:t>Appendix A to Part 170</w:t>
      </w:r>
      <w:r w:rsidRPr="00A63D45">
        <w:rPr>
          <w:sz w:val="24"/>
        </w:rPr>
        <w:t>—</w:t>
      </w:r>
      <w:r w:rsidRPr="001C7544">
        <w:rPr>
          <w:rFonts w:ascii="Times New Roman" w:eastAsia="Times New Roman" w:hAnsi="Times New Roman" w:cs="Times New Roman"/>
          <w:b/>
          <w:bCs/>
          <w:sz w:val="24"/>
          <w:szCs w:val="24"/>
        </w:rPr>
        <w:t xml:space="preserve">Award Term </w:t>
      </w:r>
    </w:p>
    <w:p w14:paraId="2E06AAC6" w14:textId="77777777" w:rsidR="000B5224" w:rsidRPr="005E7358" w:rsidRDefault="00F2264C" w:rsidP="00A63D45">
      <w:pPr>
        <w:pStyle w:val="hd1-paragraph"/>
        <w:spacing w:before="0" w:beforeAutospacing="0" w:after="0" w:afterAutospacing="0" w:line="480" w:lineRule="auto"/>
        <w:ind w:firstLine="720"/>
        <w:contextualSpacing/>
      </w:pPr>
      <w:r w:rsidRPr="005E7358">
        <w:t xml:space="preserve">I. Reporting Subawards and Executive Compensation </w:t>
      </w:r>
    </w:p>
    <w:p w14:paraId="2AD38FB9" w14:textId="77777777" w:rsidR="00817C00" w:rsidRPr="00F74592" w:rsidRDefault="00F2264C" w:rsidP="004227CF">
      <w:pPr>
        <w:spacing w:after="0" w:line="480" w:lineRule="auto"/>
        <w:ind w:firstLine="720"/>
        <w:contextualSpacing/>
        <w:rPr>
          <w:del w:id="1112" w:author="OFFM" w:date="2024-04-16T10:53:00Z"/>
          <w:rFonts w:ascii="Times New Roman" w:hAnsi="Times New Roman" w:cs="Times New Roman"/>
          <w:sz w:val="24"/>
          <w:szCs w:val="24"/>
        </w:rPr>
      </w:pPr>
      <w:ins w:id="1113" w:author="OFFM" w:date="2024-04-16T10:53:00Z">
        <w:r w:rsidRPr="00815B92">
          <w:rPr>
            <w:rStyle w:val="Emphasis"/>
            <w:i w:val="0"/>
            <w:iCs w:val="0"/>
          </w:rPr>
          <w:t>(</w:t>
        </w:r>
      </w:ins>
      <w:r w:rsidRPr="00A63D45">
        <w:rPr>
          <w:rStyle w:val="Emphasis"/>
          <w:i w:val="0"/>
        </w:rPr>
        <w:t>a</w:t>
      </w:r>
      <w:del w:id="1114" w:author="OFFM" w:date="2024-04-16T10:53:00Z">
        <w:r w:rsidR="00817C00" w:rsidRPr="00F74592">
          <w:rPr>
            <w:rFonts w:ascii="Times New Roman" w:hAnsi="Times New Roman" w:cs="Times New Roman"/>
            <w:sz w:val="24"/>
            <w:szCs w:val="24"/>
          </w:rPr>
          <w:delText>.</w:delText>
        </w:r>
      </w:del>
      <w:ins w:id="1115" w:author="OFFM" w:date="2024-04-16T10:53:00Z">
        <w:r w:rsidRPr="00815B92">
          <w:rPr>
            <w:rStyle w:val="Emphasis"/>
            <w:i w:val="0"/>
            <w:iCs w:val="0"/>
          </w:rPr>
          <w:t>)</w:t>
        </w:r>
      </w:ins>
      <w:r w:rsidRPr="00A63D45">
        <w:rPr>
          <w:rStyle w:val="Emphasis"/>
        </w:rPr>
        <w:t xml:space="preserve"> Reporting of first-tier subawards</w:t>
      </w:r>
      <w:del w:id="1116" w:author="OFFM" w:date="2024-04-16T10:53:00Z">
        <w:r w:rsidR="00817C00" w:rsidRPr="00F74592">
          <w:rPr>
            <w:rFonts w:ascii="Times New Roman" w:hAnsi="Times New Roman" w:cs="Times New Roman"/>
            <w:sz w:val="24"/>
            <w:szCs w:val="24"/>
          </w:rPr>
          <w:delText xml:space="preserve">. </w:delText>
        </w:r>
      </w:del>
    </w:p>
    <w:p w14:paraId="713A1C77" w14:textId="77777777" w:rsidR="00817C00" w:rsidRPr="00F74592" w:rsidRDefault="00F2264C" w:rsidP="004227CF">
      <w:pPr>
        <w:spacing w:after="0" w:line="480" w:lineRule="auto"/>
        <w:ind w:firstLine="720"/>
        <w:contextualSpacing/>
        <w:rPr>
          <w:del w:id="1117" w:author="OFFM" w:date="2024-04-16T10:53:00Z"/>
          <w:rFonts w:ascii="Times New Roman" w:hAnsi="Times New Roman" w:cs="Times New Roman"/>
          <w:sz w:val="24"/>
          <w:szCs w:val="24"/>
        </w:rPr>
      </w:pPr>
      <w:proofErr w:type="gramStart"/>
      <w:ins w:id="1118" w:author="OFFM" w:date="2024-04-16T10:53:00Z">
        <w:r w:rsidRPr="001C7544">
          <w:rPr>
            <w:rStyle w:val="Emphasis"/>
          </w:rPr>
          <w:lastRenderedPageBreak/>
          <w:t>—</w:t>
        </w:r>
        <w:r w:rsidRPr="001C7544">
          <w:t>(</w:t>
        </w:r>
        <w:proofErr w:type="gramEnd"/>
        <w:r w:rsidRPr="001C7544">
          <w:t xml:space="preserve">1) </w:t>
        </w:r>
      </w:ins>
      <w:r w:rsidRPr="00A63D45">
        <w:rPr>
          <w:rStyle w:val="Emphasis"/>
        </w:rPr>
        <w:t>Applicability</w:t>
      </w:r>
      <w:r w:rsidRPr="00A63D45">
        <w:rPr>
          <w:rStyle w:val="Emphasis"/>
          <w:b/>
        </w:rPr>
        <w:t>.</w:t>
      </w:r>
      <w:r w:rsidRPr="005E7358">
        <w:t xml:space="preserve"> Unless </w:t>
      </w:r>
      <w:del w:id="1119" w:author="OFFM" w:date="2024-04-16T10:53:00Z">
        <w:r w:rsidR="00817C00" w:rsidRPr="00F74592">
          <w:rPr>
            <w:rFonts w:ascii="Times New Roman" w:hAnsi="Times New Roman" w:cs="Times New Roman"/>
            <w:sz w:val="24"/>
            <w:szCs w:val="24"/>
          </w:rPr>
          <w:delText>you are</w:delText>
        </w:r>
      </w:del>
      <w:ins w:id="1120" w:author="OFFM" w:date="2024-04-16T10:53:00Z">
        <w:r w:rsidRPr="001C7544">
          <w:t>the recipient is</w:t>
        </w:r>
      </w:ins>
      <w:r w:rsidRPr="005E7358">
        <w:t xml:space="preserve"> exempt as provided in paragraph </w:t>
      </w:r>
      <w:ins w:id="1121" w:author="OFFM" w:date="2024-04-16T10:53:00Z">
        <w:r w:rsidRPr="001C7544">
          <w:t>(</w:t>
        </w:r>
      </w:ins>
      <w:r w:rsidRPr="005E7358">
        <w:t>d</w:t>
      </w:r>
      <w:del w:id="1122" w:author="OFFM" w:date="2024-04-16T10:53:00Z">
        <w:r w:rsidR="00817C00" w:rsidRPr="00F74592">
          <w:rPr>
            <w:rFonts w:ascii="Times New Roman" w:hAnsi="Times New Roman" w:cs="Times New Roman"/>
            <w:sz w:val="24"/>
            <w:szCs w:val="24"/>
          </w:rPr>
          <w:delText>.</w:delText>
        </w:r>
      </w:del>
      <w:ins w:id="1123" w:author="OFFM" w:date="2024-04-16T10:53:00Z">
        <w:r w:rsidRPr="001C7544">
          <w:t>)</w:t>
        </w:r>
      </w:ins>
      <w:r w:rsidRPr="005E7358">
        <w:t xml:space="preserve"> of this award term, </w:t>
      </w:r>
      <w:del w:id="1124" w:author="OFFM" w:date="2024-04-16T10:53:00Z">
        <w:r w:rsidR="00817C00" w:rsidRPr="00F74592">
          <w:rPr>
            <w:rFonts w:ascii="Times New Roman" w:hAnsi="Times New Roman" w:cs="Times New Roman"/>
            <w:sz w:val="24"/>
            <w:szCs w:val="24"/>
          </w:rPr>
          <w:delText>you</w:delText>
        </w:r>
      </w:del>
      <w:ins w:id="1125" w:author="OFFM" w:date="2024-04-16T10:53:00Z">
        <w:r w:rsidRPr="001C7544">
          <w:t>the recipient</w:t>
        </w:r>
      </w:ins>
      <w:r w:rsidRPr="005E7358">
        <w:t xml:space="preserve"> must report each </w:t>
      </w:r>
      <w:del w:id="1126" w:author="OFFM" w:date="2024-04-16T10:53:00Z">
        <w:r w:rsidR="00817C00" w:rsidRPr="00F74592">
          <w:rPr>
            <w:rFonts w:ascii="Times New Roman" w:hAnsi="Times New Roman" w:cs="Times New Roman"/>
            <w:sz w:val="24"/>
            <w:szCs w:val="24"/>
          </w:rPr>
          <w:delText>action</w:delText>
        </w:r>
      </w:del>
      <w:ins w:id="1127" w:author="OFFM" w:date="2024-04-16T10:53:00Z">
        <w:r w:rsidRPr="001C7544">
          <w:t>subaward</w:t>
        </w:r>
      </w:ins>
      <w:r w:rsidRPr="005E7358">
        <w:t xml:space="preserve"> that equals or exceeds $30,000 in Federal funds for a subaward to </w:t>
      </w:r>
      <w:del w:id="1128" w:author="OFFM" w:date="2024-04-16T10:53:00Z">
        <w:r w:rsidR="00817C00" w:rsidRPr="00F74592">
          <w:rPr>
            <w:rFonts w:ascii="Times New Roman" w:hAnsi="Times New Roman" w:cs="Times New Roman"/>
            <w:sz w:val="24"/>
            <w:szCs w:val="24"/>
          </w:rPr>
          <w:delText>a non-Federal</w:delText>
        </w:r>
      </w:del>
      <w:ins w:id="1129" w:author="OFFM" w:date="2024-04-16T10:53:00Z">
        <w:r w:rsidRPr="001C7544">
          <w:t>an</w:t>
        </w:r>
      </w:ins>
      <w:r w:rsidRPr="005E7358">
        <w:t xml:space="preserve"> entity or Federal agency</w:t>
      </w:r>
      <w:del w:id="1130" w:author="OFFM" w:date="2024-04-16T10:53:00Z">
        <w:r w:rsidR="00817C00" w:rsidRPr="00F74592">
          <w:rPr>
            <w:rFonts w:ascii="Times New Roman" w:hAnsi="Times New Roman" w:cs="Times New Roman"/>
            <w:sz w:val="24"/>
            <w:szCs w:val="24"/>
          </w:rPr>
          <w:delText xml:space="preserve"> (see definitions in paragraph e. of this award term). </w:delText>
        </w:r>
      </w:del>
    </w:p>
    <w:p w14:paraId="50D247D8" w14:textId="38692606" w:rsidR="000B5224" w:rsidRPr="005E7358" w:rsidRDefault="00817C00" w:rsidP="00A63D45">
      <w:pPr>
        <w:pStyle w:val="indent-1"/>
        <w:spacing w:before="0" w:beforeAutospacing="0" w:after="0" w:afterAutospacing="0" w:line="480" w:lineRule="auto"/>
        <w:ind w:firstLine="720"/>
        <w:contextualSpacing/>
      </w:pPr>
      <w:del w:id="1131" w:author="OFFM" w:date="2024-04-16T10:53:00Z">
        <w:r w:rsidRPr="00F74592">
          <w:delText xml:space="preserve">2. Where and when to </w:delText>
        </w:r>
      </w:del>
      <w:ins w:id="1132" w:author="OFFM" w:date="2024-04-16T10:53:00Z">
        <w:r w:rsidR="00F2264C" w:rsidRPr="001C7544">
          <w:t xml:space="preserve">.  The recipient must also </w:t>
        </w:r>
      </w:ins>
      <w:r w:rsidR="00F2264C" w:rsidRPr="005E7358">
        <w:t>report</w:t>
      </w:r>
      <w:del w:id="1133" w:author="OFFM" w:date="2024-04-16T10:53:00Z">
        <w:r w:rsidRPr="00F74592">
          <w:delText xml:space="preserve">. </w:delText>
        </w:r>
      </w:del>
      <w:ins w:id="1134" w:author="OFFM" w:date="2024-04-16T10:53:00Z">
        <w:r w:rsidR="00F2264C" w:rsidRPr="001C7544">
          <w:t xml:space="preserve"> a subaward if a modification increases the Federal funding to an amount that equals or exceeds $30,000. All reported subawards should reflect the total amount of the subaward.</w:t>
        </w:r>
      </w:ins>
    </w:p>
    <w:p w14:paraId="2E1B021C" w14:textId="0A29DF20" w:rsidR="000B5224" w:rsidRPr="005E7358" w:rsidRDefault="00F2264C" w:rsidP="00A63D45">
      <w:pPr>
        <w:pStyle w:val="indent-1"/>
        <w:spacing w:before="0" w:beforeAutospacing="0" w:after="0" w:afterAutospacing="0" w:line="480" w:lineRule="auto"/>
        <w:ind w:firstLine="720"/>
        <w:contextualSpacing/>
      </w:pPr>
      <w:ins w:id="1135" w:author="OFFM" w:date="2024-04-16T10:53:00Z">
        <w:r w:rsidRPr="001C7544">
          <w:t xml:space="preserve">(2) </w:t>
        </w:r>
        <w:r w:rsidRPr="001C7544">
          <w:rPr>
            <w:rStyle w:val="Emphasis"/>
          </w:rPr>
          <w:t xml:space="preserve">Reporting Requirements. </w:t>
        </w:r>
        <w:r w:rsidRPr="001C7544">
          <w:t>(</w:t>
        </w:r>
      </w:ins>
      <w:r w:rsidRPr="005E7358">
        <w:t>i</w:t>
      </w:r>
      <w:del w:id="1136" w:author="OFFM" w:date="2024-04-16T10:53:00Z">
        <w:r w:rsidR="00817C00" w:rsidRPr="00F74592">
          <w:delText>.</w:delText>
        </w:r>
      </w:del>
      <w:ins w:id="1137" w:author="OFFM" w:date="2024-04-16T10:53:00Z">
        <w:r w:rsidRPr="001C7544">
          <w:t>)</w:t>
        </w:r>
      </w:ins>
      <w:r w:rsidRPr="005E7358">
        <w:t xml:space="preserve"> The</w:t>
      </w:r>
      <w:del w:id="1138" w:author="OFFM" w:date="2024-04-16T10:53:00Z">
        <w:r w:rsidR="00817C00" w:rsidRPr="00F74592">
          <w:delText xml:space="preserve"> non-Federal</w:delText>
        </w:r>
      </w:del>
      <w:r w:rsidRPr="005E7358">
        <w:t xml:space="preserve"> entity or Federal agency must report each </w:t>
      </w:r>
      <w:del w:id="1139" w:author="OFFM" w:date="2024-04-16T10:53:00Z">
        <w:r w:rsidR="00817C00" w:rsidRPr="00F74592">
          <w:delText>obligating action</w:delText>
        </w:r>
      </w:del>
      <w:ins w:id="1140" w:author="OFFM" w:date="2024-04-16T10:53:00Z">
        <w:r w:rsidRPr="001C7544">
          <w:t>subaward</w:t>
        </w:r>
      </w:ins>
      <w:r w:rsidRPr="005E7358">
        <w:t xml:space="preserve"> described in paragraph </w:t>
      </w:r>
      <w:ins w:id="1141" w:author="OFFM" w:date="2024-04-16T10:53:00Z">
        <w:r w:rsidRPr="001C7544">
          <w:t>(</w:t>
        </w:r>
      </w:ins>
      <w:r w:rsidRPr="005E7358">
        <w:t>a</w:t>
      </w:r>
      <w:del w:id="1142" w:author="OFFM" w:date="2024-04-16T10:53:00Z">
        <w:r w:rsidR="00817C00" w:rsidRPr="00F74592">
          <w:delText>.</w:delText>
        </w:r>
      </w:del>
      <w:ins w:id="1143" w:author="OFFM" w:date="2024-04-16T10:53:00Z">
        <w:r w:rsidRPr="001C7544">
          <w:t>)(</w:t>
        </w:r>
      </w:ins>
      <w:r w:rsidRPr="005E7358">
        <w:t>1</w:t>
      </w:r>
      <w:del w:id="1144" w:author="OFFM" w:date="2024-04-16T10:53:00Z">
        <w:r w:rsidR="00817C00" w:rsidRPr="00F74592">
          <w:delText>.</w:delText>
        </w:r>
      </w:del>
      <w:ins w:id="1145" w:author="OFFM" w:date="2024-04-16T10:53:00Z">
        <w:r w:rsidRPr="001C7544">
          <w:t>)</w:t>
        </w:r>
      </w:ins>
      <w:r w:rsidRPr="005E7358">
        <w:t xml:space="preserve"> of this award term to </w:t>
      </w:r>
      <w:ins w:id="1146" w:author="OFFM" w:date="2024-04-16T10:53:00Z">
        <w:r w:rsidRPr="001C7544">
          <w:t xml:space="preserve">the Federal Funding Accountability and Transparency Act Subaward Reporting System (FSRS) at </w:t>
        </w:r>
      </w:ins>
      <w:r w:rsidRPr="005E7358">
        <w:t>http://www.fsrs.gov</w:t>
      </w:r>
      <w:r w:rsidRPr="00A63D45">
        <w:rPr>
          <w:rStyle w:val="Emphasis"/>
        </w:rPr>
        <w:t>.</w:t>
      </w:r>
      <w:del w:id="1147" w:author="OFFM" w:date="2024-04-16T10:53:00Z">
        <w:r w:rsidR="00817C00" w:rsidRPr="00F74592">
          <w:delText xml:space="preserve"> </w:delText>
        </w:r>
      </w:del>
    </w:p>
    <w:p w14:paraId="5D2CC170" w14:textId="36E8438E" w:rsidR="000B5224" w:rsidRPr="005E7358" w:rsidRDefault="00F2264C" w:rsidP="00A63D45">
      <w:pPr>
        <w:pStyle w:val="indent-1"/>
        <w:spacing w:before="0" w:beforeAutospacing="0" w:after="0" w:afterAutospacing="0" w:line="480" w:lineRule="auto"/>
        <w:ind w:firstLine="720"/>
        <w:contextualSpacing/>
      </w:pPr>
      <w:ins w:id="1148" w:author="OFFM" w:date="2024-04-16T10:53:00Z">
        <w:r w:rsidRPr="001C7544">
          <w:t>(</w:t>
        </w:r>
      </w:ins>
      <w:proofErr w:type="gramStart"/>
      <w:r w:rsidRPr="005E7358">
        <w:t>ii</w:t>
      </w:r>
      <w:proofErr w:type="gramEnd"/>
      <w:del w:id="1149" w:author="OFFM" w:date="2024-04-16T10:53:00Z">
        <w:r w:rsidR="00817C00" w:rsidRPr="00F74592">
          <w:delText>.</w:delText>
        </w:r>
      </w:del>
      <w:ins w:id="1150" w:author="OFFM" w:date="2024-04-16T10:53:00Z">
        <w:r w:rsidRPr="001C7544">
          <w:t>)</w:t>
        </w:r>
      </w:ins>
      <w:r w:rsidRPr="005E7358">
        <w:t xml:space="preserve"> For subaward information, report </w:t>
      </w:r>
      <w:bookmarkStart w:id="1151" w:name="_Hlk135991702"/>
      <w:r w:rsidRPr="005E7358">
        <w:t xml:space="preserve">no later than the end of the month following the month in which the </w:t>
      </w:r>
      <w:del w:id="1152" w:author="OFFM" w:date="2024-04-16T10:53:00Z">
        <w:r w:rsidR="00817C00" w:rsidRPr="00F74592">
          <w:delText>obligation</w:delText>
        </w:r>
      </w:del>
      <w:ins w:id="1153" w:author="OFFM" w:date="2024-04-16T10:53:00Z">
        <w:r w:rsidRPr="001C7544">
          <w:t>subaward</w:t>
        </w:r>
      </w:ins>
      <w:r w:rsidRPr="005E7358">
        <w:t xml:space="preserve"> was </w:t>
      </w:r>
      <w:del w:id="1154" w:author="OFFM" w:date="2024-04-16T10:53:00Z">
        <w:r w:rsidR="00817C00" w:rsidRPr="00F74592">
          <w:delText>made</w:delText>
        </w:r>
      </w:del>
      <w:ins w:id="1155" w:author="OFFM" w:date="2024-04-16T10:53:00Z">
        <w:r w:rsidRPr="001C7544">
          <w:t>issued</w:t>
        </w:r>
      </w:ins>
      <w:r w:rsidRPr="005E7358">
        <w:t xml:space="preserve">. (For example, if the </w:t>
      </w:r>
      <w:del w:id="1156" w:author="OFFM" w:date="2024-04-16T10:53:00Z">
        <w:r w:rsidR="00817C00" w:rsidRPr="00F74592">
          <w:delText>obligation</w:delText>
        </w:r>
      </w:del>
      <w:ins w:id="1157" w:author="OFFM" w:date="2024-04-16T10:53:00Z">
        <w:r w:rsidRPr="001C7544">
          <w:t>subaward</w:t>
        </w:r>
      </w:ins>
      <w:r w:rsidRPr="005E7358">
        <w:t xml:space="preserve"> was made on November 7, </w:t>
      </w:r>
      <w:del w:id="1158" w:author="OFFM" w:date="2024-04-16T10:53:00Z">
        <w:r w:rsidR="00817C00" w:rsidRPr="00F74592">
          <w:delText>2010</w:delText>
        </w:r>
      </w:del>
      <w:ins w:id="1159" w:author="OFFM" w:date="2024-04-16T10:53:00Z">
        <w:r w:rsidRPr="001C7544">
          <w:t>2025</w:t>
        </w:r>
      </w:ins>
      <w:r w:rsidRPr="005E7358">
        <w:t xml:space="preserve">, the </w:t>
      </w:r>
      <w:del w:id="1160" w:author="OFFM" w:date="2024-04-16T10:53:00Z">
        <w:r w:rsidR="00817C00" w:rsidRPr="00F74592">
          <w:delText>obligation</w:delText>
        </w:r>
      </w:del>
      <w:ins w:id="1161" w:author="OFFM" w:date="2024-04-16T10:53:00Z">
        <w:r w:rsidRPr="001C7544">
          <w:t>subaward</w:t>
        </w:r>
      </w:ins>
      <w:r w:rsidRPr="005E7358">
        <w:t xml:space="preserve"> must be reported by no later than December 31, </w:t>
      </w:r>
      <w:del w:id="1162" w:author="OFFM" w:date="2024-04-16T10:53:00Z">
        <w:r w:rsidR="00817C00" w:rsidRPr="00F74592">
          <w:delText xml:space="preserve">2010.) </w:delText>
        </w:r>
      </w:del>
      <w:ins w:id="1163" w:author="OFFM" w:date="2024-04-16T10:53:00Z">
        <w:r w:rsidRPr="001C7544">
          <w:t>2025).</w:t>
        </w:r>
      </w:ins>
      <w:bookmarkEnd w:id="1151"/>
    </w:p>
    <w:p w14:paraId="07746B3E" w14:textId="77777777" w:rsidR="00817C00" w:rsidRPr="00F74592" w:rsidRDefault="00817C00" w:rsidP="004227CF">
      <w:pPr>
        <w:spacing w:after="0" w:line="480" w:lineRule="auto"/>
        <w:ind w:firstLine="720"/>
        <w:contextualSpacing/>
        <w:rPr>
          <w:del w:id="1164" w:author="OFFM" w:date="2024-04-16T10:53:00Z"/>
          <w:rFonts w:ascii="Times New Roman" w:hAnsi="Times New Roman" w:cs="Times New Roman"/>
          <w:sz w:val="24"/>
          <w:szCs w:val="24"/>
        </w:rPr>
      </w:pPr>
      <w:del w:id="1165" w:author="OFFM" w:date="2024-04-16T10:53:00Z">
        <w:r w:rsidRPr="00F74592">
          <w:rPr>
            <w:rFonts w:ascii="Times New Roman" w:hAnsi="Times New Roman" w:cs="Times New Roman"/>
            <w:sz w:val="24"/>
            <w:szCs w:val="24"/>
          </w:rPr>
          <w:delText xml:space="preserve">3. What to report. You must report the information about each obligating action that the submission instructions posted at http://www.fsrs.gov specify. </w:delText>
        </w:r>
      </w:del>
    </w:p>
    <w:p w14:paraId="12E89A0C" w14:textId="77777777" w:rsidR="00817C00" w:rsidRPr="00F74592" w:rsidRDefault="00F2264C" w:rsidP="004227CF">
      <w:pPr>
        <w:spacing w:after="0" w:line="480" w:lineRule="auto"/>
        <w:ind w:firstLine="720"/>
        <w:contextualSpacing/>
        <w:rPr>
          <w:del w:id="1166" w:author="OFFM" w:date="2024-04-16T10:53:00Z"/>
          <w:rFonts w:ascii="Times New Roman" w:hAnsi="Times New Roman" w:cs="Times New Roman"/>
          <w:sz w:val="24"/>
          <w:szCs w:val="24"/>
        </w:rPr>
      </w:pPr>
      <w:ins w:id="1167" w:author="OFFM" w:date="2024-04-16T10:53:00Z">
        <w:r w:rsidRPr="001C7544">
          <w:t>(</w:t>
        </w:r>
      </w:ins>
      <w:r w:rsidRPr="005E7358">
        <w:t>b</w:t>
      </w:r>
      <w:del w:id="1168" w:author="OFFM" w:date="2024-04-16T10:53:00Z">
        <w:r w:rsidR="00817C00" w:rsidRPr="00F74592">
          <w:rPr>
            <w:rFonts w:ascii="Times New Roman" w:hAnsi="Times New Roman" w:cs="Times New Roman"/>
            <w:sz w:val="24"/>
            <w:szCs w:val="24"/>
          </w:rPr>
          <w:delText>.</w:delText>
        </w:r>
      </w:del>
      <w:ins w:id="1169" w:author="OFFM" w:date="2024-04-16T10:53:00Z">
        <w:r w:rsidRPr="001C7544">
          <w:t>)</w:t>
        </w:r>
      </w:ins>
      <w:r w:rsidRPr="005E7358">
        <w:t xml:space="preserve"> </w:t>
      </w:r>
      <w:r w:rsidRPr="00A63D45">
        <w:rPr>
          <w:rStyle w:val="Emphasis"/>
        </w:rPr>
        <w:t xml:space="preserve">Reporting total compensation of recipient executives for </w:t>
      </w:r>
      <w:del w:id="1170" w:author="OFFM" w:date="2024-04-16T10:53:00Z">
        <w:r w:rsidR="00817C00" w:rsidRPr="00F74592">
          <w:rPr>
            <w:rFonts w:ascii="Times New Roman" w:hAnsi="Times New Roman" w:cs="Times New Roman"/>
            <w:sz w:val="24"/>
            <w:szCs w:val="24"/>
          </w:rPr>
          <w:delText xml:space="preserve">non-Federal </w:delText>
        </w:r>
      </w:del>
      <w:r w:rsidRPr="00A63D45">
        <w:rPr>
          <w:rStyle w:val="Emphasis"/>
        </w:rPr>
        <w:t>entities</w:t>
      </w:r>
      <w:del w:id="1171" w:author="OFFM" w:date="2024-04-16T10:53:00Z">
        <w:r w:rsidR="00817C00" w:rsidRPr="00F74592">
          <w:rPr>
            <w:rFonts w:ascii="Times New Roman" w:hAnsi="Times New Roman" w:cs="Times New Roman"/>
            <w:sz w:val="24"/>
            <w:szCs w:val="24"/>
          </w:rPr>
          <w:delText xml:space="preserve">. </w:delText>
        </w:r>
      </w:del>
    </w:p>
    <w:p w14:paraId="1905DAA7" w14:textId="350754A9" w:rsidR="000B5224" w:rsidRPr="00A63D45" w:rsidRDefault="00F2264C" w:rsidP="00A63D45">
      <w:pPr>
        <w:pStyle w:val="indent-1"/>
        <w:spacing w:before="0" w:beforeAutospacing="0" w:after="0" w:afterAutospacing="0" w:line="480" w:lineRule="auto"/>
        <w:ind w:firstLine="720"/>
        <w:contextualSpacing/>
        <w:rPr>
          <w:b/>
          <w:i/>
        </w:rPr>
      </w:pPr>
      <w:proofErr w:type="gramStart"/>
      <w:ins w:id="1172" w:author="OFFM" w:date="2024-04-16T10:53:00Z">
        <w:r w:rsidRPr="001C7544">
          <w:t>—(</w:t>
        </w:r>
      </w:ins>
      <w:proofErr w:type="gramEnd"/>
      <w:r w:rsidRPr="005E7358">
        <w:t>1</w:t>
      </w:r>
      <w:del w:id="1173" w:author="OFFM" w:date="2024-04-16T10:53:00Z">
        <w:r w:rsidR="00817C00" w:rsidRPr="00F74592">
          <w:delText>.</w:delText>
        </w:r>
      </w:del>
      <w:ins w:id="1174" w:author="OFFM" w:date="2024-04-16T10:53:00Z">
        <w:r w:rsidRPr="001C7544">
          <w:t>)</w:t>
        </w:r>
      </w:ins>
      <w:r w:rsidRPr="00A63D45">
        <w:rPr>
          <w:b/>
          <w:i/>
        </w:rPr>
        <w:t xml:space="preserve"> </w:t>
      </w:r>
      <w:r w:rsidRPr="00A63D45">
        <w:rPr>
          <w:rStyle w:val="Emphasis"/>
        </w:rPr>
        <w:t>Applicability</w:t>
      </w:r>
      <w:del w:id="1175" w:author="OFFM" w:date="2024-04-16T10:53:00Z">
        <w:r w:rsidR="00817C00" w:rsidRPr="00F74592">
          <w:delText xml:space="preserve"> and what to report. You</w:delText>
        </w:r>
      </w:del>
      <w:ins w:id="1176" w:author="OFFM" w:date="2024-04-16T10:53:00Z">
        <w:r w:rsidRPr="001C7544">
          <w:rPr>
            <w:rStyle w:val="Emphasis"/>
          </w:rPr>
          <w:t>.</w:t>
        </w:r>
        <w:r w:rsidRPr="001C7544">
          <w:t xml:space="preserve"> The recipient</w:t>
        </w:r>
      </w:ins>
      <w:r w:rsidRPr="005E7358">
        <w:t xml:space="preserve"> must report </w:t>
      </w:r>
      <w:ins w:id="1177" w:author="OFFM" w:date="2024-04-16T10:53:00Z">
        <w:r w:rsidRPr="001C7544">
          <w:t xml:space="preserve">the </w:t>
        </w:r>
      </w:ins>
      <w:r w:rsidRPr="005E7358">
        <w:t xml:space="preserve">total compensation for each of </w:t>
      </w:r>
      <w:del w:id="1178" w:author="OFFM" w:date="2024-04-16T10:53:00Z">
        <w:r w:rsidR="00817C00" w:rsidRPr="00F74592">
          <w:delText>your</w:delText>
        </w:r>
      </w:del>
      <w:ins w:id="1179" w:author="OFFM" w:date="2024-04-16T10:53:00Z">
        <w:r w:rsidRPr="001C7544">
          <w:t>the recipient’s</w:t>
        </w:r>
      </w:ins>
      <w:r w:rsidRPr="005E7358">
        <w:t xml:space="preserve"> five most highly compensated executives for the preceding completed fiscal year</w:t>
      </w:r>
      <w:del w:id="1180" w:author="OFFM" w:date="2024-04-16T10:53:00Z">
        <w:r w:rsidR="00817C00" w:rsidRPr="00F74592">
          <w:delText>,</w:delText>
        </w:r>
      </w:del>
      <w:r w:rsidRPr="005E7358">
        <w:t xml:space="preserve"> if</w:t>
      </w:r>
      <w:del w:id="1181" w:author="OFFM" w:date="2024-04-16T10:53:00Z">
        <w:r w:rsidR="00817C00" w:rsidRPr="00F74592">
          <w:delText>—</w:delText>
        </w:r>
      </w:del>
      <w:ins w:id="1182" w:author="OFFM" w:date="2024-04-16T10:53:00Z">
        <w:r w:rsidRPr="001C7544">
          <w:t>:</w:t>
        </w:r>
      </w:ins>
      <w:r w:rsidRPr="005E7358">
        <w:t xml:space="preserve"> </w:t>
      </w:r>
    </w:p>
    <w:p w14:paraId="10A200E7" w14:textId="56876916" w:rsidR="000B5224" w:rsidRPr="005E7358" w:rsidRDefault="00F2264C" w:rsidP="00A63D45">
      <w:pPr>
        <w:pStyle w:val="indent-3"/>
        <w:spacing w:before="0" w:beforeAutospacing="0" w:after="0" w:afterAutospacing="0" w:line="480" w:lineRule="auto"/>
        <w:ind w:firstLine="720"/>
        <w:contextualSpacing/>
      </w:pPr>
      <w:ins w:id="1183" w:author="OFFM" w:date="2024-04-16T10:53:00Z">
        <w:r w:rsidRPr="001C7544">
          <w:t>(</w:t>
        </w:r>
      </w:ins>
      <w:r w:rsidRPr="005E7358">
        <w:t>i</w:t>
      </w:r>
      <w:del w:id="1184" w:author="OFFM" w:date="2024-04-16T10:53:00Z">
        <w:r w:rsidR="00817C00" w:rsidRPr="00F74592">
          <w:delText>.</w:delText>
        </w:r>
      </w:del>
      <w:ins w:id="1185" w:author="OFFM" w:date="2024-04-16T10:53:00Z">
        <w:r w:rsidRPr="001C7544">
          <w:t>)</w:t>
        </w:r>
      </w:ins>
      <w:r w:rsidRPr="005E7358">
        <w:t xml:space="preserve"> The total Federal funding authorized to date under this Federal award equals or exceeds $30,000</w:t>
      </w:r>
      <w:del w:id="1186" w:author="OFFM" w:date="2024-04-16T10:53:00Z">
        <w:r w:rsidR="00817C00" w:rsidRPr="00F74592">
          <w:delText xml:space="preserve"> as defined in 2 CFR 170.320</w:delText>
        </w:r>
      </w:del>
      <w:r w:rsidRPr="005E7358">
        <w:t xml:space="preserve">; </w:t>
      </w:r>
    </w:p>
    <w:p w14:paraId="3209554B" w14:textId="1D2F5046" w:rsidR="000B5224" w:rsidRPr="005E7358" w:rsidRDefault="00F2264C" w:rsidP="00A63D45">
      <w:pPr>
        <w:pStyle w:val="indent-3"/>
        <w:spacing w:before="0" w:beforeAutospacing="0" w:after="0" w:afterAutospacing="0" w:line="480" w:lineRule="auto"/>
        <w:ind w:firstLine="720"/>
        <w:contextualSpacing/>
      </w:pPr>
      <w:ins w:id="1187" w:author="OFFM" w:date="2024-04-16T10:53:00Z">
        <w:r w:rsidRPr="001C7544">
          <w:t>(</w:t>
        </w:r>
      </w:ins>
      <w:proofErr w:type="gramStart"/>
      <w:r w:rsidRPr="005E7358">
        <w:t>ii</w:t>
      </w:r>
      <w:proofErr w:type="gramEnd"/>
      <w:del w:id="1188" w:author="OFFM" w:date="2024-04-16T10:53:00Z">
        <w:r w:rsidR="00817C00" w:rsidRPr="00F74592">
          <w:delText>.</w:delText>
        </w:r>
      </w:del>
      <w:ins w:id="1189" w:author="OFFM" w:date="2024-04-16T10:53:00Z">
        <w:r w:rsidRPr="001C7544">
          <w:t>)</w:t>
        </w:r>
      </w:ins>
      <w:r w:rsidRPr="005E7358">
        <w:t xml:space="preserve"> in the preceding fiscal year, </w:t>
      </w:r>
      <w:del w:id="1190" w:author="OFFM" w:date="2024-04-16T10:53:00Z">
        <w:r w:rsidR="00817C00" w:rsidRPr="00F74592">
          <w:delText>you</w:delText>
        </w:r>
      </w:del>
      <w:ins w:id="1191" w:author="OFFM" w:date="2024-04-16T10:53:00Z">
        <w:r w:rsidRPr="001C7544">
          <w:t>the recipient</w:t>
        </w:r>
      </w:ins>
      <w:r w:rsidRPr="005E7358">
        <w:t xml:space="preserve"> received</w:t>
      </w:r>
      <w:del w:id="1192" w:author="OFFM" w:date="2024-04-16T10:53:00Z">
        <w:r w:rsidR="00817C00" w:rsidRPr="00F74592">
          <w:delText xml:space="preserve">— </w:delText>
        </w:r>
      </w:del>
      <w:ins w:id="1193" w:author="OFFM" w:date="2024-04-16T10:53:00Z">
        <w:r w:rsidRPr="001C7544">
          <w:t>:</w:t>
        </w:r>
      </w:ins>
    </w:p>
    <w:p w14:paraId="2B19DAA4" w14:textId="72C973C3" w:rsidR="000B5224" w:rsidRPr="005E7358" w:rsidRDefault="00F2264C" w:rsidP="00A63D45">
      <w:pPr>
        <w:pStyle w:val="indent-3"/>
        <w:spacing w:before="0" w:beforeAutospacing="0" w:after="0" w:afterAutospacing="0" w:line="480" w:lineRule="auto"/>
        <w:ind w:firstLine="720"/>
        <w:contextualSpacing/>
      </w:pPr>
      <w:r w:rsidRPr="005E7358">
        <w:lastRenderedPageBreak/>
        <w:t xml:space="preserve">(A) 80 percent or more of </w:t>
      </w:r>
      <w:del w:id="1194" w:author="OFFM" w:date="2024-04-16T10:53:00Z">
        <w:r w:rsidR="00817C00" w:rsidRPr="00F74592">
          <w:delText>your</w:delText>
        </w:r>
      </w:del>
      <w:ins w:id="1195" w:author="OFFM" w:date="2024-04-16T10:53:00Z">
        <w:r w:rsidRPr="001C7544">
          <w:t>the recipient’s</w:t>
        </w:r>
      </w:ins>
      <w:r w:rsidRPr="005E7358">
        <w:t xml:space="preserve"> annual gross revenues from Federal procurement contracts (and subcontracts) and Federal </w:t>
      </w:r>
      <w:del w:id="1196" w:author="OFFM" w:date="2024-04-16T10:53:00Z">
        <w:r w:rsidR="00817C00" w:rsidRPr="00F74592">
          <w:delText>financial assistance</w:delText>
        </w:r>
      </w:del>
      <w:ins w:id="1197" w:author="OFFM" w:date="2024-04-16T10:53:00Z">
        <w:r w:rsidRPr="001C7544">
          <w:t>awards (and subawards)</w:t>
        </w:r>
      </w:ins>
      <w:r w:rsidRPr="005E7358">
        <w:t xml:space="preserve"> subject to the Transparency Act</w:t>
      </w:r>
      <w:del w:id="1198" w:author="OFFM" w:date="2024-04-16T10:53:00Z">
        <w:r w:rsidR="00817C00" w:rsidRPr="00F74592">
          <w:delText>, as defined at 2 CFR 170.320 (and subawards),</w:delText>
        </w:r>
      </w:del>
      <w:ins w:id="1199" w:author="OFFM" w:date="2024-04-16T10:53:00Z">
        <w:r w:rsidRPr="001C7544">
          <w:t>;</w:t>
        </w:r>
      </w:ins>
      <w:r w:rsidRPr="005E7358">
        <w:t xml:space="preserve"> and </w:t>
      </w:r>
    </w:p>
    <w:p w14:paraId="19E5887E" w14:textId="61C89BF4" w:rsidR="000B5224" w:rsidRPr="005E7358" w:rsidRDefault="00F2264C" w:rsidP="00A63D45">
      <w:pPr>
        <w:pStyle w:val="indent-3"/>
        <w:spacing w:before="0" w:beforeAutospacing="0" w:after="0" w:afterAutospacing="0" w:line="480" w:lineRule="auto"/>
        <w:ind w:firstLine="720"/>
        <w:contextualSpacing/>
      </w:pPr>
      <w:r w:rsidRPr="005E7358">
        <w:t xml:space="preserve">(B) $25,000,000 or more in annual gross revenues from Federal procurement contracts (and subcontracts) and Federal </w:t>
      </w:r>
      <w:del w:id="1200" w:author="OFFM" w:date="2024-04-16T10:53:00Z">
        <w:r w:rsidR="00817C00" w:rsidRPr="00F74592">
          <w:delText>financial assistance</w:delText>
        </w:r>
      </w:del>
      <w:ins w:id="1201" w:author="OFFM" w:date="2024-04-16T10:53:00Z">
        <w:r w:rsidRPr="001C7544">
          <w:t>awards (and subawards)</w:t>
        </w:r>
      </w:ins>
      <w:r w:rsidRPr="005E7358">
        <w:t xml:space="preserve"> subject to the Transparency Act</w:t>
      </w:r>
      <w:del w:id="1202" w:author="OFFM" w:date="2024-04-16T10:53:00Z">
        <w:r w:rsidR="00817C00" w:rsidRPr="00F74592">
          <w:delText>, as defined at 2 CFR 170.320 (and subawards);</w:delText>
        </w:r>
      </w:del>
      <w:ins w:id="1203" w:author="OFFM" w:date="2024-04-16T10:53:00Z">
        <w:r w:rsidRPr="001C7544">
          <w:t>;</w:t>
        </w:r>
      </w:ins>
      <w:r w:rsidRPr="005E7358">
        <w:t xml:space="preserve"> and, </w:t>
      </w:r>
    </w:p>
    <w:p w14:paraId="15B2051F" w14:textId="592C84EE" w:rsidR="000B5224" w:rsidRPr="001C7544" w:rsidRDefault="00F2264C" w:rsidP="000B5224">
      <w:pPr>
        <w:pStyle w:val="indent-3"/>
        <w:spacing w:before="0" w:beforeAutospacing="0" w:after="0" w:afterAutospacing="0" w:line="480" w:lineRule="auto"/>
        <w:ind w:firstLine="720"/>
        <w:contextualSpacing/>
        <w:rPr>
          <w:ins w:id="1204" w:author="OFFM" w:date="2024-04-16T10:53:00Z"/>
        </w:rPr>
      </w:pPr>
      <w:ins w:id="1205" w:author="OFFM" w:date="2024-04-16T10:53:00Z">
        <w:r w:rsidRPr="001C7544">
          <w:t>(</w:t>
        </w:r>
      </w:ins>
      <w:proofErr w:type="gramStart"/>
      <w:r w:rsidRPr="005E7358">
        <w:t>iii</w:t>
      </w:r>
      <w:proofErr w:type="gramEnd"/>
      <w:del w:id="1206" w:author="OFFM" w:date="2024-04-16T10:53:00Z">
        <w:r w:rsidR="00817C00" w:rsidRPr="00F74592">
          <w:delText>.</w:delText>
        </w:r>
      </w:del>
      <w:ins w:id="1207" w:author="OFFM" w:date="2024-04-16T10:53:00Z">
        <w:r w:rsidRPr="001C7544">
          <w:t>)</w:t>
        </w:r>
      </w:ins>
      <w:r w:rsidRPr="005E7358">
        <w:t xml:space="preserve"> The public does not have access to information about the compensation of the executives through periodic reports filed under section 13(a) or 15(d) of the Securities Exchange Act of 1934 (15 U.S.C. 78m(a), 78o(d)) or section 6104 of the Internal Revenue Code of 1986</w:t>
      </w:r>
      <w:ins w:id="1208" w:author="OFFM" w:date="2024-04-16T10:53:00Z">
        <w:r w:rsidRPr="001C7544">
          <w:rPr>
            <w:rStyle w:val="Hyperlink"/>
          </w:rPr>
          <w:t xml:space="preserve"> </w:t>
        </w:r>
        <w:r w:rsidRPr="001C7544">
          <w:t>after receiving this subaward</w:t>
        </w:r>
      </w:ins>
      <w:moveToRangeStart w:id="1209" w:author="OFFM" w:date="2024-04-16T10:53:00Z" w:name="move164157219"/>
      <w:moveTo w:id="1210" w:author="OFFM" w:date="2024-04-16T10:53:00Z">
        <w:r w:rsidRPr="005E7358">
          <w:t>. (To determine if the public has access to the compensation information, see the U.S. Security and Exchange Commission total compensation filings at http://www.sec.gov/answers/execomp.htm</w:t>
        </w:r>
        <w:r w:rsidRPr="00A63D45">
          <w:rPr>
            <w:i/>
          </w:rPr>
          <w:t>.</w:t>
        </w:r>
        <w:r w:rsidRPr="005E7358">
          <w:t>)</w:t>
        </w:r>
      </w:moveTo>
      <w:moveToRangeEnd w:id="1209"/>
      <w:del w:id="1211" w:author="OFFM" w:date="2024-04-16T10:53:00Z">
        <w:r w:rsidR="00817C00" w:rsidRPr="00F74592">
          <w:delText>.</w:delText>
        </w:r>
      </w:del>
    </w:p>
    <w:p w14:paraId="697B2457" w14:textId="77777777" w:rsidR="000B5224" w:rsidRPr="001C7544" w:rsidRDefault="00F2264C" w:rsidP="000B5224">
      <w:pPr>
        <w:pStyle w:val="indent-2"/>
        <w:spacing w:before="0" w:beforeAutospacing="0" w:after="0" w:afterAutospacing="0" w:line="480" w:lineRule="auto"/>
        <w:ind w:firstLine="720"/>
        <w:contextualSpacing/>
        <w:rPr>
          <w:ins w:id="1212" w:author="OFFM" w:date="2024-04-16T10:53:00Z"/>
        </w:rPr>
      </w:pPr>
      <w:ins w:id="1213" w:author="OFFM" w:date="2024-04-16T10:53:00Z">
        <w:r w:rsidRPr="00815B92">
          <w:rPr>
            <w:rStyle w:val="Emphasis"/>
            <w:i w:val="0"/>
            <w:iCs w:val="0"/>
          </w:rPr>
          <w:t>(2)</w:t>
        </w:r>
        <w:r w:rsidRPr="001C7544">
          <w:rPr>
            <w:rStyle w:val="Emphasis"/>
            <w:b/>
            <w:bCs/>
          </w:rPr>
          <w:t xml:space="preserve"> </w:t>
        </w:r>
        <w:r w:rsidRPr="001C7544">
          <w:rPr>
            <w:rStyle w:val="Emphasis"/>
          </w:rPr>
          <w:t>Reporting Requirements.</w:t>
        </w:r>
        <w:r w:rsidRPr="001C7544">
          <w:t xml:space="preserve"> The recipient must report executive total compensation described in paragraph (b)(1) of this appendix: </w:t>
        </w:r>
      </w:ins>
    </w:p>
    <w:p w14:paraId="342E12A5" w14:textId="77777777" w:rsidR="000B5224" w:rsidRPr="001C7544" w:rsidRDefault="00F2264C" w:rsidP="000B5224">
      <w:pPr>
        <w:pStyle w:val="indent-3"/>
        <w:spacing w:before="0" w:beforeAutospacing="0" w:after="0" w:afterAutospacing="0" w:line="480" w:lineRule="auto"/>
        <w:ind w:firstLine="720"/>
        <w:contextualSpacing/>
        <w:rPr>
          <w:ins w:id="1214" w:author="OFFM" w:date="2024-04-16T10:53:00Z"/>
        </w:rPr>
      </w:pPr>
      <w:ins w:id="1215" w:author="OFFM" w:date="2024-04-16T10:53:00Z">
        <w:r w:rsidRPr="001C7544">
          <w:t>(i) As part of the recipient’s registration profile at https://www.sam.gov</w:t>
        </w:r>
        <w:r w:rsidRPr="001C7544">
          <w:rPr>
            <w:rStyle w:val="Emphasis"/>
          </w:rPr>
          <w:t>.</w:t>
        </w:r>
        <w:r w:rsidRPr="001C7544">
          <w:t xml:space="preserve"> </w:t>
        </w:r>
      </w:ins>
    </w:p>
    <w:p w14:paraId="668E1323" w14:textId="77777777" w:rsidR="000B5224" w:rsidRPr="001C7544" w:rsidRDefault="00F2264C" w:rsidP="000B5224">
      <w:pPr>
        <w:pStyle w:val="indent-3"/>
        <w:spacing w:before="0" w:beforeAutospacing="0" w:after="0" w:afterAutospacing="0" w:line="480" w:lineRule="auto"/>
        <w:ind w:firstLine="720"/>
        <w:contextualSpacing/>
        <w:rPr>
          <w:ins w:id="1216" w:author="OFFM" w:date="2024-04-16T10:53:00Z"/>
        </w:rPr>
      </w:pPr>
      <w:ins w:id="1217" w:author="OFFM" w:date="2024-04-16T10:53:00Z">
        <w:r w:rsidRPr="001C7544">
          <w:t>(ii) No later than the month following the month in which this Federal award is made, and annually after that. (For example, if this Federal award was made on November 7, 2025, the executive total compensation must be reported by no later than December 31, 2025.)</w:t>
        </w:r>
      </w:ins>
    </w:p>
    <w:p w14:paraId="738125B1" w14:textId="77777777" w:rsidR="000B5224" w:rsidRPr="001C7544" w:rsidRDefault="00F2264C" w:rsidP="000B5224">
      <w:pPr>
        <w:pStyle w:val="indent-1"/>
        <w:spacing w:before="0" w:beforeAutospacing="0" w:after="0" w:afterAutospacing="0" w:line="480" w:lineRule="auto"/>
        <w:ind w:firstLine="720"/>
        <w:contextualSpacing/>
        <w:rPr>
          <w:ins w:id="1218" w:author="OFFM" w:date="2024-04-16T10:53:00Z"/>
        </w:rPr>
      </w:pPr>
      <w:ins w:id="1219" w:author="OFFM" w:date="2024-04-16T10:53:00Z">
        <w:r w:rsidRPr="00815B92">
          <w:rPr>
            <w:rStyle w:val="Emphasis"/>
            <w:i w:val="0"/>
            <w:iCs w:val="0"/>
          </w:rPr>
          <w:t>(c)</w:t>
        </w:r>
        <w:r w:rsidRPr="001C7544">
          <w:rPr>
            <w:rStyle w:val="Emphasis"/>
          </w:rPr>
          <w:t xml:space="preserve"> Reporting of total compensation of subrecipient executives</w:t>
        </w:r>
        <w:proofErr w:type="gramStart"/>
        <w:r w:rsidRPr="001C7544">
          <w:rPr>
            <w:rStyle w:val="Emphasis"/>
          </w:rPr>
          <w:t>—</w:t>
        </w:r>
        <w:r w:rsidRPr="00815B92">
          <w:rPr>
            <w:rStyle w:val="Emphasis"/>
            <w:i w:val="0"/>
            <w:iCs w:val="0"/>
          </w:rPr>
          <w:t>(</w:t>
        </w:r>
        <w:proofErr w:type="gramEnd"/>
        <w:r w:rsidRPr="00815B92">
          <w:rPr>
            <w:rStyle w:val="Emphasis"/>
            <w:i w:val="0"/>
            <w:iCs w:val="0"/>
          </w:rPr>
          <w:t xml:space="preserve">1) </w:t>
        </w:r>
        <w:r w:rsidRPr="001C7544">
          <w:rPr>
            <w:rStyle w:val="Emphasis"/>
          </w:rPr>
          <w:t>Applicability.</w:t>
        </w:r>
        <w:r w:rsidRPr="001C7544">
          <w:t xml:space="preserve"> Unless a first-tier subrecipient is exempt as provided in paragraph (d) of this appendix, the recipient must report the executive total compensation of each of the subrecipient’s five most highly compensated executives for the subrecipient’s preceding completed fiscal year, if: </w:t>
        </w:r>
      </w:ins>
    </w:p>
    <w:p w14:paraId="3C8FDA6E" w14:textId="77777777" w:rsidR="000B5224" w:rsidRPr="001C7544" w:rsidRDefault="00F2264C" w:rsidP="000B5224">
      <w:pPr>
        <w:pStyle w:val="indent-3"/>
        <w:spacing w:before="0" w:beforeAutospacing="0" w:after="0" w:afterAutospacing="0" w:line="480" w:lineRule="auto"/>
        <w:ind w:firstLine="720"/>
        <w:contextualSpacing/>
        <w:rPr>
          <w:ins w:id="1220" w:author="OFFM" w:date="2024-04-16T10:53:00Z"/>
        </w:rPr>
      </w:pPr>
      <w:ins w:id="1221" w:author="OFFM" w:date="2024-04-16T10:53:00Z">
        <w:r w:rsidRPr="001C7544">
          <w:t xml:space="preserve">(i) The total Federal funding authorized to date under the subaward equals or exceeds $30,000; </w:t>
        </w:r>
      </w:ins>
    </w:p>
    <w:p w14:paraId="75BB93C9" w14:textId="77777777" w:rsidR="000B5224" w:rsidRPr="001C7544" w:rsidRDefault="00F2264C" w:rsidP="000B5224">
      <w:pPr>
        <w:pStyle w:val="indent-3"/>
        <w:spacing w:before="0" w:beforeAutospacing="0" w:after="0" w:afterAutospacing="0" w:line="480" w:lineRule="auto"/>
        <w:ind w:firstLine="720"/>
        <w:contextualSpacing/>
        <w:rPr>
          <w:ins w:id="1222" w:author="OFFM" w:date="2024-04-16T10:53:00Z"/>
        </w:rPr>
      </w:pPr>
      <w:ins w:id="1223" w:author="OFFM" w:date="2024-04-16T10:53:00Z">
        <w:r w:rsidRPr="001C7544">
          <w:t xml:space="preserve">(ii) In the subrecipient’s preceding fiscal year, the subrecipient received: </w:t>
        </w:r>
      </w:ins>
    </w:p>
    <w:p w14:paraId="38218074" w14:textId="77777777" w:rsidR="000B5224" w:rsidRPr="001C7544" w:rsidRDefault="00F2264C" w:rsidP="000B5224">
      <w:pPr>
        <w:pStyle w:val="indent-4"/>
        <w:spacing w:before="0" w:beforeAutospacing="0" w:after="0" w:afterAutospacing="0" w:line="480" w:lineRule="auto"/>
        <w:ind w:firstLine="720"/>
        <w:contextualSpacing/>
        <w:rPr>
          <w:ins w:id="1224" w:author="OFFM" w:date="2024-04-16T10:53:00Z"/>
        </w:rPr>
      </w:pPr>
      <w:ins w:id="1225" w:author="OFFM" w:date="2024-04-16T10:53:00Z">
        <w:r w:rsidRPr="001C7544">
          <w:lastRenderedPageBreak/>
          <w:t xml:space="preserve">(A) 80 percent or more of its annual gross revenues from Federal procurement contracts (and subcontracts) and Federal awards (and subawards) subject to the Transparency Act; and, </w:t>
        </w:r>
      </w:ins>
    </w:p>
    <w:p w14:paraId="7849B47C" w14:textId="77777777" w:rsidR="000B5224" w:rsidRPr="001C7544" w:rsidRDefault="00F2264C" w:rsidP="000B5224">
      <w:pPr>
        <w:pStyle w:val="indent-4"/>
        <w:spacing w:before="0" w:beforeAutospacing="0" w:after="0" w:afterAutospacing="0" w:line="480" w:lineRule="auto"/>
        <w:ind w:firstLine="720"/>
        <w:contextualSpacing/>
        <w:rPr>
          <w:ins w:id="1226" w:author="OFFM" w:date="2024-04-16T10:53:00Z"/>
        </w:rPr>
      </w:pPr>
      <w:ins w:id="1227" w:author="OFFM" w:date="2024-04-16T10:53:00Z">
        <w:r w:rsidRPr="001C7544">
          <w:t xml:space="preserve">(B) $25,000,000 or more in annual gross revenues from Federal procurement contracts (and subcontracts), and Federal awards (and subawards) subject to the Transparency Act; and </w:t>
        </w:r>
      </w:ins>
    </w:p>
    <w:p w14:paraId="3E9DEACA" w14:textId="77777777" w:rsidR="000B5224" w:rsidRPr="005E7358" w:rsidRDefault="00F2264C" w:rsidP="00A63D45">
      <w:pPr>
        <w:pStyle w:val="indent-3"/>
        <w:spacing w:before="0" w:beforeAutospacing="0" w:after="0" w:afterAutospacing="0" w:line="480" w:lineRule="auto"/>
        <w:ind w:firstLine="720"/>
        <w:contextualSpacing/>
      </w:pPr>
      <w:ins w:id="1228" w:author="OFFM" w:date="2024-04-16T10:53:00Z">
        <w:r w:rsidRPr="001C7544">
          <w:t>(iii) The public does not have access to information about the compensation of the executives through periodic reports filed under section 13(a) or 15(d) of the Securities Exchange Act of 1934 (15 U.S.C. 78m(a), 78o(d)) or section 6104 of the Internal Revenue Code of 1986after receiving this subaward.</w:t>
        </w:r>
      </w:ins>
      <w:r w:rsidRPr="005E7358">
        <w:t xml:space="preserve"> (To determine if the public has access to the compensation information, see the U.S. Security and Exchange Commission total compensation filings at http://www.sec.gov/answers/execomp.htm</w:t>
      </w:r>
      <w:r w:rsidRPr="00A63D45">
        <w:rPr>
          <w:i/>
        </w:rPr>
        <w:t>.</w:t>
      </w:r>
      <w:r w:rsidRPr="005E7358">
        <w:t xml:space="preserve">) </w:t>
      </w:r>
    </w:p>
    <w:p w14:paraId="6B2A30FE" w14:textId="77777777" w:rsidR="00817C00" w:rsidRPr="00F74592" w:rsidRDefault="00F2264C" w:rsidP="004227CF">
      <w:pPr>
        <w:spacing w:after="0" w:line="480" w:lineRule="auto"/>
        <w:ind w:firstLine="720"/>
        <w:contextualSpacing/>
        <w:rPr>
          <w:del w:id="1229" w:author="OFFM" w:date="2024-04-16T10:53:00Z"/>
          <w:rFonts w:ascii="Times New Roman" w:hAnsi="Times New Roman" w:cs="Times New Roman"/>
          <w:sz w:val="24"/>
          <w:szCs w:val="24"/>
        </w:rPr>
      </w:pPr>
      <w:ins w:id="1230" w:author="OFFM" w:date="2024-04-16T10:53:00Z">
        <w:r w:rsidRPr="00815B92">
          <w:rPr>
            <w:rStyle w:val="Emphasis"/>
            <w:i w:val="0"/>
            <w:iCs w:val="0"/>
          </w:rPr>
          <w:t>(</w:t>
        </w:r>
      </w:ins>
      <w:r w:rsidRPr="00A63D45">
        <w:rPr>
          <w:rStyle w:val="Emphasis"/>
          <w:i w:val="0"/>
        </w:rPr>
        <w:t>2</w:t>
      </w:r>
      <w:del w:id="1231" w:author="OFFM" w:date="2024-04-16T10:53:00Z">
        <w:r w:rsidR="00817C00" w:rsidRPr="00F74592">
          <w:rPr>
            <w:rFonts w:ascii="Times New Roman" w:hAnsi="Times New Roman" w:cs="Times New Roman"/>
            <w:sz w:val="24"/>
            <w:szCs w:val="24"/>
          </w:rPr>
          <w:delText>. Where and when to report. You</w:delText>
        </w:r>
      </w:del>
      <w:ins w:id="1232" w:author="OFFM" w:date="2024-04-16T10:53:00Z">
        <w:r w:rsidRPr="00815B92">
          <w:rPr>
            <w:rStyle w:val="Emphasis"/>
            <w:i w:val="0"/>
            <w:iCs w:val="0"/>
          </w:rPr>
          <w:t>)</w:t>
        </w:r>
        <w:r w:rsidRPr="001C7544">
          <w:rPr>
            <w:rStyle w:val="Emphasis"/>
          </w:rPr>
          <w:t xml:space="preserve"> Reporting Requirements.</w:t>
        </w:r>
        <w:r w:rsidRPr="001C7544">
          <w:t xml:space="preserve"> Subrecipients</w:t>
        </w:r>
      </w:ins>
      <w:r w:rsidRPr="005E7358">
        <w:t xml:space="preserve"> must report </w:t>
      </w:r>
      <w:ins w:id="1233" w:author="OFFM" w:date="2024-04-16T10:53:00Z">
        <w:r w:rsidRPr="001C7544">
          <w:t xml:space="preserve">to the recipient their </w:t>
        </w:r>
      </w:ins>
      <w:r w:rsidRPr="005E7358">
        <w:t xml:space="preserve">executive total compensation described in paragraph </w:t>
      </w:r>
      <w:del w:id="1234" w:author="OFFM" w:date="2024-04-16T10:53:00Z">
        <w:r w:rsidR="00817C00" w:rsidRPr="00F74592">
          <w:rPr>
            <w:rFonts w:ascii="Times New Roman" w:hAnsi="Times New Roman" w:cs="Times New Roman"/>
            <w:sz w:val="24"/>
            <w:szCs w:val="24"/>
          </w:rPr>
          <w:delText>b.</w:delText>
        </w:r>
      </w:del>
      <w:ins w:id="1235" w:author="OFFM" w:date="2024-04-16T10:53:00Z">
        <w:r w:rsidRPr="001C7544">
          <w:t>(c</w:t>
        </w:r>
        <w:proofErr w:type="gramStart"/>
        <w:r w:rsidRPr="001C7544">
          <w:t>)(</w:t>
        </w:r>
      </w:ins>
      <w:proofErr w:type="gramEnd"/>
      <w:r w:rsidRPr="005E7358">
        <w:t>1</w:t>
      </w:r>
      <w:del w:id="1236" w:author="OFFM" w:date="2024-04-16T10:53:00Z">
        <w:r w:rsidR="00817C00" w:rsidRPr="00F74592">
          <w:rPr>
            <w:rFonts w:ascii="Times New Roman" w:hAnsi="Times New Roman" w:cs="Times New Roman"/>
            <w:sz w:val="24"/>
            <w:szCs w:val="24"/>
          </w:rPr>
          <w:delText>.</w:delText>
        </w:r>
      </w:del>
      <w:ins w:id="1237" w:author="OFFM" w:date="2024-04-16T10:53:00Z">
        <w:r w:rsidRPr="001C7544">
          <w:t>)</w:t>
        </w:r>
      </w:ins>
      <w:r w:rsidRPr="005E7358">
        <w:t xml:space="preserve"> of this </w:t>
      </w:r>
      <w:del w:id="1238" w:author="OFFM" w:date="2024-04-16T10:53:00Z">
        <w:r w:rsidR="00817C00" w:rsidRPr="00F74592">
          <w:rPr>
            <w:rFonts w:ascii="Times New Roman" w:hAnsi="Times New Roman" w:cs="Times New Roman"/>
            <w:sz w:val="24"/>
            <w:szCs w:val="24"/>
          </w:rPr>
          <w:delText xml:space="preserve">award term: </w:delText>
        </w:r>
      </w:del>
    </w:p>
    <w:p w14:paraId="4CA668DF" w14:textId="77777777" w:rsidR="00817C00" w:rsidRPr="00F74592" w:rsidRDefault="00817C00" w:rsidP="004227CF">
      <w:pPr>
        <w:spacing w:after="0" w:line="480" w:lineRule="auto"/>
        <w:ind w:firstLine="720"/>
        <w:contextualSpacing/>
        <w:rPr>
          <w:del w:id="1239" w:author="OFFM" w:date="2024-04-16T10:53:00Z"/>
          <w:rFonts w:ascii="Times New Roman" w:hAnsi="Times New Roman" w:cs="Times New Roman"/>
          <w:sz w:val="24"/>
          <w:szCs w:val="24"/>
        </w:rPr>
      </w:pPr>
      <w:del w:id="1240" w:author="OFFM" w:date="2024-04-16T10:53:00Z">
        <w:r w:rsidRPr="00F74592">
          <w:rPr>
            <w:rFonts w:ascii="Times New Roman" w:hAnsi="Times New Roman" w:cs="Times New Roman"/>
            <w:sz w:val="24"/>
            <w:szCs w:val="24"/>
          </w:rPr>
          <w:delText xml:space="preserve">i. As part of your registration profile at https://www.sam.gov. </w:delText>
        </w:r>
      </w:del>
    </w:p>
    <w:p w14:paraId="7DCB331A" w14:textId="77777777" w:rsidR="00817C00" w:rsidRPr="00F74592" w:rsidRDefault="00817C00" w:rsidP="004227CF">
      <w:pPr>
        <w:spacing w:after="0" w:line="480" w:lineRule="auto"/>
        <w:ind w:firstLine="720"/>
        <w:contextualSpacing/>
        <w:rPr>
          <w:del w:id="1241" w:author="OFFM" w:date="2024-04-16T10:53:00Z"/>
          <w:rFonts w:ascii="Times New Roman" w:hAnsi="Times New Roman" w:cs="Times New Roman"/>
          <w:sz w:val="24"/>
          <w:szCs w:val="24"/>
        </w:rPr>
      </w:pPr>
      <w:del w:id="1242" w:author="OFFM" w:date="2024-04-16T10:53:00Z">
        <w:r w:rsidRPr="00F74592">
          <w:rPr>
            <w:rFonts w:ascii="Times New Roman" w:hAnsi="Times New Roman" w:cs="Times New Roman"/>
            <w:sz w:val="24"/>
            <w:szCs w:val="24"/>
          </w:rPr>
          <w:delText>ii. By</w:delText>
        </w:r>
      </w:del>
      <w:ins w:id="1243" w:author="OFFM" w:date="2024-04-16T10:53:00Z">
        <w:r w:rsidR="00F2264C" w:rsidRPr="001C7544">
          <w:t>appendix. The recipient is required to submit this information to the Federal Funding Accountability and Transparency Act Subaward Reporting System (FSRS) at http://www.fsrs.gov no later than</w:t>
        </w:r>
      </w:ins>
      <w:r w:rsidR="00F2264C" w:rsidRPr="005E7358">
        <w:t xml:space="preserve"> the end of the month following the month in which </w:t>
      </w:r>
      <w:del w:id="1244" w:author="OFFM" w:date="2024-04-16T10:53:00Z">
        <w:r w:rsidRPr="00F74592">
          <w:rPr>
            <w:rFonts w:ascii="Times New Roman" w:hAnsi="Times New Roman" w:cs="Times New Roman"/>
            <w:sz w:val="24"/>
            <w:szCs w:val="24"/>
          </w:rPr>
          <w:delText xml:space="preserve">this award is made, and annually thereafter. </w:delText>
        </w:r>
      </w:del>
    </w:p>
    <w:p w14:paraId="77745E1C" w14:textId="77777777" w:rsidR="00817C00" w:rsidRPr="00F74592" w:rsidRDefault="00817C00" w:rsidP="004227CF">
      <w:pPr>
        <w:spacing w:after="0" w:line="480" w:lineRule="auto"/>
        <w:ind w:firstLine="720"/>
        <w:contextualSpacing/>
        <w:rPr>
          <w:del w:id="1245" w:author="OFFM" w:date="2024-04-16T10:53:00Z"/>
          <w:rFonts w:ascii="Times New Roman" w:hAnsi="Times New Roman" w:cs="Times New Roman"/>
          <w:sz w:val="24"/>
          <w:szCs w:val="24"/>
        </w:rPr>
      </w:pPr>
      <w:del w:id="1246" w:author="OFFM" w:date="2024-04-16T10:53:00Z">
        <w:r w:rsidRPr="00F74592">
          <w:rPr>
            <w:rFonts w:ascii="Times New Roman" w:hAnsi="Times New Roman" w:cs="Times New Roman"/>
            <w:sz w:val="24"/>
            <w:szCs w:val="24"/>
          </w:rPr>
          <w:delText xml:space="preserve">c. Reporting of Total Compensation of Subrecipient Executives. </w:delText>
        </w:r>
      </w:del>
    </w:p>
    <w:p w14:paraId="464B4724" w14:textId="77777777" w:rsidR="00817C00" w:rsidRPr="00F74592" w:rsidRDefault="00817C00" w:rsidP="004227CF">
      <w:pPr>
        <w:spacing w:after="0" w:line="480" w:lineRule="auto"/>
        <w:ind w:firstLine="720"/>
        <w:contextualSpacing/>
        <w:rPr>
          <w:del w:id="1247" w:author="OFFM" w:date="2024-04-16T10:53:00Z"/>
          <w:rFonts w:ascii="Times New Roman" w:hAnsi="Times New Roman" w:cs="Times New Roman"/>
          <w:sz w:val="24"/>
          <w:szCs w:val="24"/>
        </w:rPr>
      </w:pPr>
      <w:del w:id="1248" w:author="OFFM" w:date="2024-04-16T10:53:00Z">
        <w:r w:rsidRPr="00F74592">
          <w:rPr>
            <w:rFonts w:ascii="Times New Roman" w:hAnsi="Times New Roman" w:cs="Times New Roman"/>
            <w:sz w:val="24"/>
            <w:szCs w:val="24"/>
          </w:rPr>
          <w:delText xml:space="preserve">1. Applicability and what to report. Unless you are exempt as provided in paragraph d. of this award term, for each first-tier non-Federal entity subrecipient under this award, you shall report the names and total compensation of each of the subrecipient's five most highly compensated executives for the subrecipient's preceding completed fiscal year, if— </w:delText>
        </w:r>
      </w:del>
    </w:p>
    <w:p w14:paraId="50F50A5E" w14:textId="77777777" w:rsidR="00817C00" w:rsidRPr="00F74592" w:rsidRDefault="00817C00" w:rsidP="004227CF">
      <w:pPr>
        <w:spacing w:after="0" w:line="480" w:lineRule="auto"/>
        <w:ind w:firstLine="720"/>
        <w:contextualSpacing/>
        <w:rPr>
          <w:del w:id="1249" w:author="OFFM" w:date="2024-04-16T10:53:00Z"/>
          <w:rFonts w:ascii="Times New Roman" w:hAnsi="Times New Roman" w:cs="Times New Roman"/>
          <w:sz w:val="24"/>
          <w:szCs w:val="24"/>
        </w:rPr>
      </w:pPr>
      <w:del w:id="1250" w:author="OFFM" w:date="2024-04-16T10:53:00Z">
        <w:r w:rsidRPr="00F74592">
          <w:rPr>
            <w:rFonts w:ascii="Times New Roman" w:hAnsi="Times New Roman" w:cs="Times New Roman"/>
            <w:sz w:val="24"/>
            <w:szCs w:val="24"/>
          </w:rPr>
          <w:delText xml:space="preserve">i. in the subrecipient's preceding fiscal year, the subrecipient received— </w:delText>
        </w:r>
      </w:del>
    </w:p>
    <w:p w14:paraId="639B8D44" w14:textId="77777777" w:rsidR="00817C00" w:rsidRPr="00F74592" w:rsidRDefault="00817C00" w:rsidP="004227CF">
      <w:pPr>
        <w:spacing w:after="0" w:line="480" w:lineRule="auto"/>
        <w:ind w:firstLine="720"/>
        <w:contextualSpacing/>
        <w:rPr>
          <w:del w:id="1251" w:author="OFFM" w:date="2024-04-16T10:53:00Z"/>
          <w:rFonts w:ascii="Times New Roman" w:hAnsi="Times New Roman" w:cs="Times New Roman"/>
          <w:sz w:val="24"/>
          <w:szCs w:val="24"/>
        </w:rPr>
      </w:pPr>
      <w:del w:id="1252" w:author="OFFM" w:date="2024-04-16T10:53:00Z">
        <w:r w:rsidRPr="00F74592">
          <w:rPr>
            <w:rFonts w:ascii="Times New Roman" w:hAnsi="Times New Roman" w:cs="Times New Roman"/>
            <w:sz w:val="24"/>
            <w:szCs w:val="24"/>
          </w:rPr>
          <w:delText xml:space="preserve">(A) 80 percent or more of its annual gross revenues from Federal procurement contracts (and subcontracts) and Federal financial assistance subject to the Transparency Act, as defined at 2 CFR 170.320 (and subawards) and, </w:delText>
        </w:r>
      </w:del>
    </w:p>
    <w:p w14:paraId="618750BA" w14:textId="77777777" w:rsidR="00817C00" w:rsidRPr="00F74592" w:rsidRDefault="00817C00" w:rsidP="004227CF">
      <w:pPr>
        <w:spacing w:after="0" w:line="480" w:lineRule="auto"/>
        <w:ind w:firstLine="720"/>
        <w:contextualSpacing/>
        <w:rPr>
          <w:del w:id="1253" w:author="OFFM" w:date="2024-04-16T10:53:00Z"/>
          <w:rFonts w:ascii="Times New Roman" w:hAnsi="Times New Roman" w:cs="Times New Roman"/>
          <w:sz w:val="24"/>
          <w:szCs w:val="24"/>
        </w:rPr>
      </w:pPr>
      <w:del w:id="1254" w:author="OFFM" w:date="2024-04-16T10:53:00Z">
        <w:r w:rsidRPr="00F74592">
          <w:rPr>
            <w:rFonts w:ascii="Times New Roman" w:hAnsi="Times New Roman" w:cs="Times New Roman"/>
            <w:sz w:val="24"/>
            <w:szCs w:val="24"/>
          </w:rPr>
          <w:lastRenderedPageBreak/>
          <w:delText xml:space="preserve">(B) $25,000,000 or more in annual gross revenues from Federal procurement contracts (and subcontracts), and Federal financial assistance subject to the Transparency Act (and subawards); and </w:delText>
        </w:r>
      </w:del>
    </w:p>
    <w:p w14:paraId="5E9E4900" w14:textId="77777777" w:rsidR="00817C00" w:rsidRPr="00F74592" w:rsidRDefault="00817C00" w:rsidP="004227CF">
      <w:pPr>
        <w:spacing w:after="0" w:line="480" w:lineRule="auto"/>
        <w:ind w:firstLine="720"/>
        <w:contextualSpacing/>
        <w:rPr>
          <w:del w:id="1255" w:author="OFFM" w:date="2024-04-16T10:53:00Z"/>
          <w:rFonts w:ascii="Times New Roman" w:hAnsi="Times New Roman" w:cs="Times New Roman"/>
          <w:sz w:val="24"/>
          <w:szCs w:val="24"/>
        </w:rPr>
      </w:pPr>
      <w:del w:id="1256" w:author="OFFM" w:date="2024-04-16T10:53:00Z">
        <w:r w:rsidRPr="00F74592">
          <w:rPr>
            <w:rFonts w:ascii="Times New Roman" w:hAnsi="Times New Roman" w:cs="Times New Roman"/>
            <w:sz w:val="24"/>
            <w:szCs w:val="24"/>
          </w:rPr>
          <w:delText>ii. The public does not have access to information about the compensation of the executives through periodic reports filed under section 13(a) or 15(d) of the Securities Exchange Act of 1934 (15 U.S.C. 78m(a), 78o(d)) or section 6104 of the Internal Revenue Code of 1986</w:delText>
        </w:r>
      </w:del>
      <w:moveFromRangeStart w:id="1257" w:author="OFFM" w:date="2024-04-16T10:53:00Z" w:name="move164157219"/>
      <w:moveFrom w:id="1258" w:author="OFFM" w:date="2024-04-16T10:53:00Z">
        <w:r w:rsidR="00F2264C" w:rsidRPr="005E7358">
          <w:t>. (To determine if the public has access to the compensation information, see the U.S. Security and Exchange Commission total compensation filings at http://www.sec.gov/answers/execomp.htm</w:t>
        </w:r>
        <w:r w:rsidR="00F2264C" w:rsidRPr="00A63D45">
          <w:rPr>
            <w:i/>
          </w:rPr>
          <w:t>.</w:t>
        </w:r>
        <w:r w:rsidR="00F2264C" w:rsidRPr="005E7358">
          <w:t>)</w:t>
        </w:r>
      </w:moveFrom>
      <w:moveFromRangeEnd w:id="1257"/>
      <w:del w:id="1259" w:author="OFFM" w:date="2024-04-16T10:53:00Z">
        <w:r w:rsidRPr="00F74592">
          <w:rPr>
            <w:rFonts w:ascii="Times New Roman" w:hAnsi="Times New Roman" w:cs="Times New Roman"/>
            <w:sz w:val="24"/>
            <w:szCs w:val="24"/>
          </w:rPr>
          <w:delText xml:space="preserve"> </w:delText>
        </w:r>
      </w:del>
    </w:p>
    <w:p w14:paraId="7963711E" w14:textId="77777777" w:rsidR="00817C00" w:rsidRPr="00F74592" w:rsidRDefault="00817C00" w:rsidP="004227CF">
      <w:pPr>
        <w:spacing w:after="0" w:line="480" w:lineRule="auto"/>
        <w:ind w:firstLine="720"/>
        <w:contextualSpacing/>
        <w:rPr>
          <w:del w:id="1260" w:author="OFFM" w:date="2024-04-16T10:53:00Z"/>
          <w:rFonts w:ascii="Times New Roman" w:hAnsi="Times New Roman" w:cs="Times New Roman"/>
          <w:sz w:val="24"/>
          <w:szCs w:val="24"/>
        </w:rPr>
      </w:pPr>
      <w:del w:id="1261" w:author="OFFM" w:date="2024-04-16T10:53:00Z">
        <w:r w:rsidRPr="00F74592">
          <w:rPr>
            <w:rFonts w:ascii="Times New Roman" w:hAnsi="Times New Roman" w:cs="Times New Roman"/>
            <w:sz w:val="24"/>
            <w:szCs w:val="24"/>
          </w:rPr>
          <w:delText xml:space="preserve">2. Where and when to report. You must report subrecipient executive total compensation described in paragraph c.1. of this award term: </w:delText>
        </w:r>
      </w:del>
    </w:p>
    <w:p w14:paraId="76F79038" w14:textId="77777777" w:rsidR="00817C00" w:rsidRPr="00F74592" w:rsidRDefault="00817C00" w:rsidP="004227CF">
      <w:pPr>
        <w:spacing w:after="0" w:line="480" w:lineRule="auto"/>
        <w:ind w:firstLine="720"/>
        <w:contextualSpacing/>
        <w:rPr>
          <w:del w:id="1262" w:author="OFFM" w:date="2024-04-16T10:53:00Z"/>
          <w:rFonts w:ascii="Times New Roman" w:hAnsi="Times New Roman" w:cs="Times New Roman"/>
          <w:sz w:val="24"/>
          <w:szCs w:val="24"/>
        </w:rPr>
      </w:pPr>
      <w:del w:id="1263" w:author="OFFM" w:date="2024-04-16T10:53:00Z">
        <w:r w:rsidRPr="00F74592">
          <w:rPr>
            <w:rFonts w:ascii="Times New Roman" w:hAnsi="Times New Roman" w:cs="Times New Roman"/>
            <w:sz w:val="24"/>
            <w:szCs w:val="24"/>
          </w:rPr>
          <w:delText xml:space="preserve">i. To the recipient. </w:delText>
        </w:r>
      </w:del>
    </w:p>
    <w:p w14:paraId="4B451708" w14:textId="76397C75" w:rsidR="000B5224" w:rsidRPr="005E7358" w:rsidRDefault="00817C00" w:rsidP="00A63D45">
      <w:pPr>
        <w:pStyle w:val="indent-2"/>
        <w:spacing w:before="0" w:beforeAutospacing="0" w:after="0" w:afterAutospacing="0" w:line="480" w:lineRule="auto"/>
        <w:ind w:firstLine="720"/>
        <w:contextualSpacing/>
      </w:pPr>
      <w:del w:id="1264" w:author="OFFM" w:date="2024-04-16T10:53:00Z">
        <w:r w:rsidRPr="00F74592">
          <w:delText xml:space="preserve">ii. By the end of the month following the month during which you make </w:delText>
        </w:r>
      </w:del>
      <w:r w:rsidR="00F2264C" w:rsidRPr="005E7358">
        <w:t>the subaward</w:t>
      </w:r>
      <w:del w:id="1265" w:author="OFFM" w:date="2024-04-16T10:53:00Z">
        <w:r w:rsidRPr="00F74592">
          <w:delText xml:space="preserve">. </w:delText>
        </w:r>
      </w:del>
      <w:ins w:id="1266" w:author="OFFM" w:date="2024-04-16T10:53:00Z">
        <w:r w:rsidR="00F2264C" w:rsidRPr="001C7544">
          <w:t xml:space="preserve"> was made. (</w:t>
        </w:r>
      </w:ins>
      <w:r w:rsidR="00F2264C" w:rsidRPr="005E7358">
        <w:t xml:space="preserve">For example, if </w:t>
      </w:r>
      <w:del w:id="1267" w:author="OFFM" w:date="2024-04-16T10:53:00Z">
        <w:r w:rsidRPr="00F74592">
          <w:delText>a</w:delText>
        </w:r>
      </w:del>
      <w:ins w:id="1268" w:author="OFFM" w:date="2024-04-16T10:53:00Z">
        <w:r w:rsidR="00F2264C" w:rsidRPr="001C7544">
          <w:t>the</w:t>
        </w:r>
      </w:ins>
      <w:r w:rsidR="00F2264C" w:rsidRPr="005E7358">
        <w:t xml:space="preserve"> subaward </w:t>
      </w:r>
      <w:del w:id="1269" w:author="OFFM" w:date="2024-04-16T10:53:00Z">
        <w:r w:rsidRPr="00F74592">
          <w:delText>is obligated</w:delText>
        </w:r>
      </w:del>
      <w:ins w:id="1270" w:author="OFFM" w:date="2024-04-16T10:53:00Z">
        <w:r w:rsidR="00F2264C" w:rsidRPr="001C7544">
          <w:t>was made</w:t>
        </w:r>
      </w:ins>
      <w:r w:rsidR="00F2264C" w:rsidRPr="005E7358">
        <w:t xml:space="preserve"> on </w:t>
      </w:r>
      <w:del w:id="1271" w:author="OFFM" w:date="2024-04-16T10:53:00Z">
        <w:r w:rsidRPr="00F74592">
          <w:delText xml:space="preserve">any date during the month of October of a given year (i.e., between October 1 and 31), you must report any required compensation information of the subrecipient by </w:delText>
        </w:r>
      </w:del>
      <w:r w:rsidR="00F2264C" w:rsidRPr="005E7358">
        <w:t xml:space="preserve">November </w:t>
      </w:r>
      <w:del w:id="1272" w:author="OFFM" w:date="2024-04-16T10:53:00Z">
        <w:r w:rsidRPr="00F74592">
          <w:delText xml:space="preserve">30 of that year. </w:delText>
        </w:r>
      </w:del>
      <w:ins w:id="1273" w:author="OFFM" w:date="2024-04-16T10:53:00Z">
        <w:r w:rsidR="00F2264C" w:rsidRPr="001C7544">
          <w:t>7, 2025, the subaward must be reported by no later than December 31, 2025).</w:t>
        </w:r>
      </w:ins>
    </w:p>
    <w:p w14:paraId="462349CF" w14:textId="77777777" w:rsidR="00817C00" w:rsidRPr="00F74592" w:rsidRDefault="00F2264C" w:rsidP="004227CF">
      <w:pPr>
        <w:spacing w:after="0" w:line="480" w:lineRule="auto"/>
        <w:ind w:firstLine="720"/>
        <w:contextualSpacing/>
        <w:rPr>
          <w:del w:id="1274" w:author="OFFM" w:date="2024-04-16T10:53:00Z"/>
          <w:rFonts w:ascii="Times New Roman" w:hAnsi="Times New Roman" w:cs="Times New Roman"/>
          <w:sz w:val="24"/>
          <w:szCs w:val="24"/>
        </w:rPr>
      </w:pPr>
      <w:ins w:id="1275" w:author="OFFM" w:date="2024-04-16T10:53:00Z">
        <w:r w:rsidRPr="00815B92">
          <w:rPr>
            <w:rStyle w:val="Emphasis"/>
            <w:i w:val="0"/>
            <w:iCs w:val="0"/>
          </w:rPr>
          <w:t>(</w:t>
        </w:r>
      </w:ins>
      <w:r w:rsidRPr="00A63D45">
        <w:rPr>
          <w:rStyle w:val="Emphasis"/>
          <w:i w:val="0"/>
        </w:rPr>
        <w:t>d</w:t>
      </w:r>
      <w:del w:id="1276" w:author="OFFM" w:date="2024-04-16T10:53:00Z">
        <w:r w:rsidR="00817C00" w:rsidRPr="00F74592">
          <w:rPr>
            <w:rFonts w:ascii="Times New Roman" w:hAnsi="Times New Roman" w:cs="Times New Roman"/>
            <w:sz w:val="24"/>
            <w:szCs w:val="24"/>
          </w:rPr>
          <w:delText>.</w:delText>
        </w:r>
      </w:del>
      <w:ins w:id="1277" w:author="OFFM" w:date="2024-04-16T10:53:00Z">
        <w:r w:rsidRPr="00815B92">
          <w:rPr>
            <w:rStyle w:val="Emphasis"/>
            <w:i w:val="0"/>
            <w:iCs w:val="0"/>
          </w:rPr>
          <w:t>)</w:t>
        </w:r>
      </w:ins>
      <w:r w:rsidRPr="00A63D45">
        <w:rPr>
          <w:rStyle w:val="Emphasis"/>
        </w:rPr>
        <w:t xml:space="preserve"> Exemptions.</w:t>
      </w:r>
      <w:r w:rsidRPr="005E7358">
        <w:t xml:space="preserve"> </w:t>
      </w:r>
    </w:p>
    <w:p w14:paraId="34916AF8" w14:textId="4A6FB874" w:rsidR="000B5224" w:rsidRPr="005E7358" w:rsidRDefault="00817C00" w:rsidP="00A63D45">
      <w:pPr>
        <w:pStyle w:val="indent-1"/>
        <w:spacing w:before="0" w:beforeAutospacing="0" w:after="0" w:afterAutospacing="0" w:line="480" w:lineRule="auto"/>
        <w:ind w:firstLine="720"/>
        <w:contextualSpacing/>
      </w:pPr>
      <w:del w:id="1278" w:author="OFFM" w:date="2024-04-16T10:53:00Z">
        <w:r w:rsidRPr="00F74592">
          <w:delText>If, in the previous tax year, you had</w:delText>
        </w:r>
      </w:del>
      <w:ins w:id="1279" w:author="OFFM" w:date="2024-04-16T10:53:00Z">
        <w:r w:rsidR="00F2264C" w:rsidRPr="001C7544">
          <w:t xml:space="preserve">(1) A </w:t>
        </w:r>
        <w:proofErr w:type="gramStart"/>
        <w:r w:rsidR="00F2264C" w:rsidRPr="001C7544">
          <w:t>recipient  with</w:t>
        </w:r>
      </w:ins>
      <w:proofErr w:type="gramEnd"/>
      <w:r w:rsidR="00F2264C" w:rsidRPr="005E7358">
        <w:t xml:space="preserve"> gross income</w:t>
      </w:r>
      <w:del w:id="1280" w:author="OFFM" w:date="2024-04-16T10:53:00Z">
        <w:r w:rsidRPr="00F74592">
          <w:delText>, from all sources,</w:delText>
        </w:r>
      </w:del>
      <w:r w:rsidR="00F2264C" w:rsidRPr="005E7358">
        <w:t xml:space="preserve"> under $300,000</w:t>
      </w:r>
      <w:del w:id="1281" w:author="OFFM" w:date="2024-04-16T10:53:00Z">
        <w:r w:rsidRPr="00F74592">
          <w:delText>, you are</w:delText>
        </w:r>
      </w:del>
      <w:ins w:id="1282" w:author="OFFM" w:date="2024-04-16T10:53:00Z">
        <w:r w:rsidR="00F2264C" w:rsidRPr="001C7544">
          <w:t xml:space="preserve"> in the previous tax year is</w:t>
        </w:r>
      </w:ins>
      <w:r w:rsidR="00F2264C" w:rsidRPr="005E7358">
        <w:t xml:space="preserve"> exempt from the requirements to report: </w:t>
      </w:r>
    </w:p>
    <w:p w14:paraId="49C1767F" w14:textId="241271CB" w:rsidR="000B5224" w:rsidRPr="005E7358" w:rsidRDefault="00F2264C" w:rsidP="00A63D45">
      <w:pPr>
        <w:pStyle w:val="indent-2"/>
        <w:spacing w:before="0" w:beforeAutospacing="0" w:after="0" w:afterAutospacing="0" w:line="480" w:lineRule="auto"/>
        <w:ind w:firstLine="720"/>
        <w:contextualSpacing/>
      </w:pPr>
      <w:ins w:id="1283" w:author="OFFM" w:date="2024-04-16T10:53:00Z">
        <w:r w:rsidRPr="001C7544">
          <w:t>(</w:t>
        </w:r>
      </w:ins>
      <w:r w:rsidRPr="005E7358">
        <w:t>i</w:t>
      </w:r>
      <w:del w:id="1284" w:author="OFFM" w:date="2024-04-16T10:53:00Z">
        <w:r w:rsidR="00817C00" w:rsidRPr="00F74592">
          <w:delText>.</w:delText>
        </w:r>
      </w:del>
      <w:ins w:id="1285" w:author="OFFM" w:date="2024-04-16T10:53:00Z">
        <w:r w:rsidRPr="001C7544">
          <w:t>)</w:t>
        </w:r>
      </w:ins>
      <w:r w:rsidRPr="005E7358">
        <w:t xml:space="preserve"> Subawards, and</w:t>
      </w:r>
      <w:del w:id="1286" w:author="OFFM" w:date="2024-04-16T10:53:00Z">
        <w:r w:rsidR="00817C00" w:rsidRPr="00F74592">
          <w:delText xml:space="preserve"> </w:delText>
        </w:r>
      </w:del>
    </w:p>
    <w:p w14:paraId="1DEBCE24" w14:textId="205B0BB5" w:rsidR="000B5224" w:rsidRPr="005E7358" w:rsidRDefault="00F2264C" w:rsidP="00A63D45">
      <w:pPr>
        <w:pStyle w:val="indent-2"/>
        <w:spacing w:before="0" w:beforeAutospacing="0" w:after="0" w:afterAutospacing="0" w:line="480" w:lineRule="auto"/>
        <w:ind w:firstLine="720"/>
        <w:contextualSpacing/>
      </w:pPr>
      <w:ins w:id="1287" w:author="OFFM" w:date="2024-04-16T10:53:00Z">
        <w:r w:rsidRPr="001C7544">
          <w:t>(</w:t>
        </w:r>
      </w:ins>
      <w:proofErr w:type="gramStart"/>
      <w:r w:rsidRPr="005E7358">
        <w:t>ii</w:t>
      </w:r>
      <w:proofErr w:type="gramEnd"/>
      <w:del w:id="1288" w:author="OFFM" w:date="2024-04-16T10:53:00Z">
        <w:r w:rsidR="00817C00" w:rsidRPr="00F74592">
          <w:delText>.</w:delText>
        </w:r>
      </w:del>
      <w:ins w:id="1289" w:author="OFFM" w:date="2024-04-16T10:53:00Z">
        <w:r w:rsidRPr="001C7544">
          <w:t>)</w:t>
        </w:r>
      </w:ins>
      <w:r w:rsidRPr="005E7358">
        <w:t xml:space="preserve"> The total compensation of the five most highly compensated executives of any subrecipient.</w:t>
      </w:r>
      <w:del w:id="1290" w:author="OFFM" w:date="2024-04-16T10:53:00Z">
        <w:r w:rsidR="00817C00" w:rsidRPr="00F74592">
          <w:delText xml:space="preserve"> </w:delText>
        </w:r>
      </w:del>
    </w:p>
    <w:p w14:paraId="7A4FF30C" w14:textId="38205496" w:rsidR="000B5224" w:rsidRPr="001C7544" w:rsidRDefault="00F2264C" w:rsidP="000B5224">
      <w:pPr>
        <w:spacing w:after="0" w:line="480" w:lineRule="auto"/>
        <w:ind w:firstLine="720"/>
        <w:contextualSpacing/>
        <w:rPr>
          <w:ins w:id="1291" w:author="OFFM" w:date="2024-04-16T10:53:00Z"/>
          <w:rFonts w:ascii="Times New Roman" w:eastAsia="Times New Roman" w:hAnsi="Times New Roman" w:cs="Times New Roman"/>
          <w:sz w:val="24"/>
          <w:szCs w:val="24"/>
        </w:rPr>
      </w:pPr>
      <w:ins w:id="129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e</w:t>
      </w:r>
      <w:del w:id="1293" w:author="OFFM" w:date="2024-04-16T10:53:00Z">
        <w:r w:rsidR="00817C00" w:rsidRPr="00F74592">
          <w:rPr>
            <w:rFonts w:ascii="Times New Roman" w:hAnsi="Times New Roman" w:cs="Times New Roman"/>
            <w:sz w:val="24"/>
            <w:szCs w:val="24"/>
          </w:rPr>
          <w:delText>.</w:delText>
        </w:r>
      </w:del>
      <w:ins w:id="1294" w:author="OFFM" w:date="2024-04-16T10:53:00Z">
        <w:r w:rsidRPr="001C7544">
          <w:rPr>
            <w:rFonts w:ascii="Times New Roman" w:eastAsia="Times New Roman" w:hAnsi="Times New Roman" w:cs="Times New Roman"/>
            <w:sz w:val="24"/>
            <w:szCs w:val="24"/>
          </w:rPr>
          <w:t>)</w:t>
        </w:r>
      </w:ins>
      <w:r w:rsidRPr="00A63D45">
        <w:rPr>
          <w:rFonts w:ascii="Times New Roman" w:hAnsi="Times New Roman"/>
          <w:i/>
          <w:sz w:val="24"/>
        </w:rPr>
        <w:t xml:space="preserve"> Definitions.</w:t>
      </w:r>
      <w:del w:id="1295" w:author="OFFM" w:date="2024-04-16T10:53:00Z">
        <w:r w:rsidR="00817C00" w:rsidRPr="00F74592">
          <w:rPr>
            <w:rFonts w:ascii="Times New Roman" w:hAnsi="Times New Roman" w:cs="Times New Roman"/>
            <w:sz w:val="24"/>
            <w:szCs w:val="24"/>
          </w:rPr>
          <w:delText xml:space="preserve"> </w:delText>
        </w:r>
      </w:del>
    </w:p>
    <w:p w14:paraId="682C077F" w14:textId="4B59CA65" w:rsidR="000B5224" w:rsidRPr="001C7544" w:rsidRDefault="00F2264C" w:rsidP="00A63D45">
      <w:pPr>
        <w:pStyle w:val="ListParagraph"/>
        <w:spacing w:after="0" w:line="480" w:lineRule="auto"/>
        <w:ind w:left="180" w:firstLine="54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For purposes of this award term:</w:t>
      </w:r>
      <w:del w:id="1296" w:author="OFFM" w:date="2024-04-16T10:53:00Z">
        <w:r w:rsidR="00817C00" w:rsidRPr="00F74592">
          <w:rPr>
            <w:rFonts w:ascii="Times New Roman" w:hAnsi="Times New Roman" w:cs="Times New Roman"/>
            <w:sz w:val="24"/>
            <w:szCs w:val="24"/>
          </w:rPr>
          <w:delText xml:space="preserve"> </w:delText>
        </w:r>
      </w:del>
    </w:p>
    <w:p w14:paraId="4EB65E9B" w14:textId="77777777" w:rsidR="00817C00" w:rsidRPr="00F74592" w:rsidRDefault="00817C00" w:rsidP="004227CF">
      <w:pPr>
        <w:spacing w:after="0" w:line="480" w:lineRule="auto"/>
        <w:ind w:firstLine="720"/>
        <w:contextualSpacing/>
        <w:rPr>
          <w:del w:id="1297" w:author="OFFM" w:date="2024-04-16T10:53:00Z"/>
          <w:rFonts w:ascii="Times New Roman" w:hAnsi="Times New Roman" w:cs="Times New Roman"/>
          <w:sz w:val="24"/>
          <w:szCs w:val="24"/>
        </w:rPr>
      </w:pPr>
      <w:del w:id="1298" w:author="OFFM" w:date="2024-04-16T10:53:00Z">
        <w:r w:rsidRPr="00F74592">
          <w:rPr>
            <w:rFonts w:ascii="Times New Roman" w:hAnsi="Times New Roman" w:cs="Times New Roman"/>
            <w:sz w:val="24"/>
            <w:szCs w:val="24"/>
          </w:rPr>
          <w:lastRenderedPageBreak/>
          <w:delText xml:space="preserve">1. Federal Agency means a Federal agency as defined at 5 U.S.C. 551(1) and further clarified by 5 U.S.C. 552(f). </w:delText>
        </w:r>
      </w:del>
    </w:p>
    <w:p w14:paraId="455838F3" w14:textId="77777777" w:rsidR="00817C00" w:rsidRPr="00F74592" w:rsidRDefault="00817C00" w:rsidP="004227CF">
      <w:pPr>
        <w:spacing w:after="0" w:line="480" w:lineRule="auto"/>
        <w:ind w:firstLine="720"/>
        <w:contextualSpacing/>
        <w:rPr>
          <w:del w:id="1299" w:author="OFFM" w:date="2024-04-16T10:53:00Z"/>
          <w:rFonts w:ascii="Times New Roman" w:hAnsi="Times New Roman" w:cs="Times New Roman"/>
          <w:sz w:val="24"/>
          <w:szCs w:val="24"/>
        </w:rPr>
      </w:pPr>
      <w:del w:id="1300" w:author="OFFM" w:date="2024-04-16T10:53:00Z">
        <w:r w:rsidRPr="00F74592">
          <w:rPr>
            <w:rFonts w:ascii="Times New Roman" w:hAnsi="Times New Roman" w:cs="Times New Roman"/>
            <w:sz w:val="24"/>
            <w:szCs w:val="24"/>
          </w:rPr>
          <w:delText xml:space="preserve">2. Non-Federal entity means all of the following, as defined in 2 CFR part 25: </w:delText>
        </w:r>
      </w:del>
    </w:p>
    <w:p w14:paraId="648D978B" w14:textId="77777777" w:rsidR="00817C00" w:rsidRPr="00F74592" w:rsidRDefault="00817C00" w:rsidP="004227CF">
      <w:pPr>
        <w:spacing w:after="0" w:line="480" w:lineRule="auto"/>
        <w:ind w:firstLine="720"/>
        <w:contextualSpacing/>
        <w:rPr>
          <w:del w:id="1301" w:author="OFFM" w:date="2024-04-16T10:53:00Z"/>
          <w:rFonts w:ascii="Times New Roman" w:hAnsi="Times New Roman" w:cs="Times New Roman"/>
          <w:sz w:val="24"/>
          <w:szCs w:val="24"/>
        </w:rPr>
      </w:pPr>
      <w:del w:id="1302" w:author="OFFM" w:date="2024-04-16T10:53:00Z">
        <w:r w:rsidRPr="00F74592">
          <w:rPr>
            <w:rFonts w:ascii="Times New Roman" w:hAnsi="Times New Roman" w:cs="Times New Roman"/>
            <w:sz w:val="24"/>
            <w:szCs w:val="24"/>
          </w:rPr>
          <w:delText xml:space="preserve">i. A Governmental organization, which is a State, local government, or Indian tribe; </w:delText>
        </w:r>
      </w:del>
    </w:p>
    <w:p w14:paraId="26FBA476" w14:textId="77777777" w:rsidR="00817C00" w:rsidRPr="00F74592" w:rsidRDefault="00817C00" w:rsidP="004227CF">
      <w:pPr>
        <w:spacing w:after="0" w:line="480" w:lineRule="auto"/>
        <w:ind w:firstLine="720"/>
        <w:contextualSpacing/>
        <w:rPr>
          <w:del w:id="1303" w:author="OFFM" w:date="2024-04-16T10:53:00Z"/>
          <w:rFonts w:ascii="Times New Roman" w:hAnsi="Times New Roman" w:cs="Times New Roman"/>
          <w:sz w:val="24"/>
          <w:szCs w:val="24"/>
        </w:rPr>
      </w:pPr>
      <w:del w:id="1304" w:author="OFFM" w:date="2024-04-16T10:53:00Z">
        <w:r w:rsidRPr="00F74592">
          <w:rPr>
            <w:rFonts w:ascii="Times New Roman" w:hAnsi="Times New Roman" w:cs="Times New Roman"/>
            <w:sz w:val="24"/>
            <w:szCs w:val="24"/>
          </w:rPr>
          <w:delText xml:space="preserve">ii. A foreign public entity; </w:delText>
        </w:r>
      </w:del>
    </w:p>
    <w:p w14:paraId="7C2881F4" w14:textId="1EE10B1A" w:rsidR="000B5224" w:rsidRPr="001C7544" w:rsidRDefault="00817C00" w:rsidP="000B5224">
      <w:pPr>
        <w:spacing w:after="0" w:line="480" w:lineRule="auto"/>
        <w:ind w:left="180" w:firstLine="540"/>
        <w:contextualSpacing/>
        <w:rPr>
          <w:ins w:id="1305" w:author="OFFM" w:date="2024-04-16T10:53:00Z"/>
          <w:rFonts w:ascii="Times New Roman" w:eastAsia="Times New Roman" w:hAnsi="Times New Roman" w:cs="Times New Roman"/>
          <w:sz w:val="24"/>
          <w:szCs w:val="24"/>
        </w:rPr>
      </w:pPr>
      <w:del w:id="1306" w:author="OFFM" w:date="2024-04-16T10:53:00Z">
        <w:r w:rsidRPr="00F74592">
          <w:rPr>
            <w:rFonts w:ascii="Times New Roman" w:hAnsi="Times New Roman" w:cs="Times New Roman"/>
            <w:sz w:val="24"/>
            <w:szCs w:val="24"/>
          </w:rPr>
          <w:delText xml:space="preserve">iii. A domestic or foreign </w:delText>
        </w:r>
      </w:del>
      <w:ins w:id="1307" w:author="OFFM" w:date="2024-04-16T10:53:00Z">
        <w:r w:rsidR="00F2264C" w:rsidRPr="001C7544">
          <w:rPr>
            <w:rFonts w:ascii="Times New Roman" w:eastAsia="Times New Roman" w:hAnsi="Times New Roman" w:cs="Times New Roman"/>
            <w:i/>
            <w:iCs/>
            <w:sz w:val="24"/>
            <w:szCs w:val="24"/>
          </w:rPr>
          <w:t xml:space="preserve">Entity </w:t>
        </w:r>
        <w:r w:rsidR="00F2264C" w:rsidRPr="001C7544">
          <w:rPr>
            <w:rFonts w:ascii="Times New Roman" w:eastAsia="Times New Roman" w:hAnsi="Times New Roman" w:cs="Times New Roman"/>
            <w:sz w:val="24"/>
            <w:szCs w:val="24"/>
          </w:rPr>
          <w:t>includes:</w:t>
        </w:r>
      </w:ins>
    </w:p>
    <w:p w14:paraId="390E6048" w14:textId="3A739BD1" w:rsidR="000B5224" w:rsidRPr="001C7544" w:rsidRDefault="00F2264C" w:rsidP="00A63D45">
      <w:pPr>
        <w:spacing w:after="0" w:line="480" w:lineRule="auto"/>
        <w:ind w:left="180" w:firstLine="540"/>
        <w:contextualSpacing/>
        <w:rPr>
          <w:rFonts w:ascii="Times New Roman" w:eastAsia="Times New Roman" w:hAnsi="Times New Roman" w:cs="Times New Roman"/>
          <w:sz w:val="24"/>
          <w:szCs w:val="24"/>
        </w:rPr>
      </w:pPr>
      <w:ins w:id="1308" w:author="OFFM" w:date="2024-04-16T10:53:00Z">
        <w:r w:rsidRPr="001C7544">
          <w:rPr>
            <w:rFonts w:ascii="Times New Roman" w:eastAsia="Times New Roman" w:hAnsi="Times New Roman" w:cs="Times New Roman"/>
            <w:sz w:val="24"/>
            <w:szCs w:val="24"/>
          </w:rPr>
          <w:t xml:space="preserve">(1) Whether for profit or </w:t>
        </w:r>
      </w:ins>
      <w:r w:rsidRPr="001C7544">
        <w:rPr>
          <w:rFonts w:ascii="Times New Roman" w:eastAsia="Times New Roman" w:hAnsi="Times New Roman" w:cs="Times New Roman"/>
          <w:sz w:val="24"/>
          <w:szCs w:val="24"/>
        </w:rPr>
        <w:t>nonprofit</w:t>
      </w:r>
      <w:del w:id="1309" w:author="OFFM" w:date="2024-04-16T10:53:00Z">
        <w:r w:rsidR="00817C00" w:rsidRPr="00F74592">
          <w:rPr>
            <w:rFonts w:ascii="Times New Roman" w:hAnsi="Times New Roman" w:cs="Times New Roman"/>
            <w:sz w:val="24"/>
            <w:szCs w:val="24"/>
          </w:rPr>
          <w:delText xml:space="preserve"> organization; and, </w:delText>
        </w:r>
      </w:del>
      <w:ins w:id="1310" w:author="OFFM" w:date="2024-04-16T10:53:00Z">
        <w:r w:rsidRPr="001C7544">
          <w:rPr>
            <w:rFonts w:ascii="Times New Roman" w:eastAsia="Times New Roman" w:hAnsi="Times New Roman" w:cs="Times New Roman"/>
            <w:sz w:val="24"/>
            <w:szCs w:val="24"/>
          </w:rPr>
          <w:t>:</w:t>
        </w:r>
      </w:ins>
    </w:p>
    <w:p w14:paraId="779080B2" w14:textId="6D21937C" w:rsidR="000B5224" w:rsidRPr="001C7544" w:rsidRDefault="00817C00" w:rsidP="000B5224">
      <w:pPr>
        <w:spacing w:after="0" w:line="480" w:lineRule="auto"/>
        <w:ind w:left="180" w:firstLine="540"/>
        <w:contextualSpacing/>
        <w:rPr>
          <w:ins w:id="1311" w:author="OFFM" w:date="2024-04-16T10:53:00Z"/>
          <w:rFonts w:ascii="Times New Roman" w:eastAsia="Times New Roman" w:hAnsi="Times New Roman" w:cs="Times New Roman"/>
          <w:sz w:val="24"/>
          <w:szCs w:val="24"/>
        </w:rPr>
      </w:pPr>
      <w:del w:id="1312" w:author="OFFM" w:date="2024-04-16T10:53:00Z">
        <w:r w:rsidRPr="00F74592">
          <w:rPr>
            <w:rFonts w:ascii="Times New Roman" w:hAnsi="Times New Roman" w:cs="Times New Roman"/>
            <w:sz w:val="24"/>
            <w:szCs w:val="24"/>
          </w:rPr>
          <w:delText>iv.</w:delText>
        </w:r>
      </w:del>
      <w:ins w:id="1313" w:author="OFFM" w:date="2024-04-16T10:53:00Z">
        <w:r w:rsidR="00F2264C" w:rsidRPr="001C7544">
          <w:rPr>
            <w:rFonts w:ascii="Times New Roman" w:eastAsia="Times New Roman" w:hAnsi="Times New Roman" w:cs="Times New Roman"/>
            <w:sz w:val="24"/>
            <w:szCs w:val="24"/>
          </w:rPr>
          <w:t>(i)</w:t>
        </w:r>
      </w:ins>
      <w:r w:rsidR="00F2264C" w:rsidRPr="001C7544">
        <w:rPr>
          <w:rFonts w:ascii="Times New Roman" w:eastAsia="Times New Roman" w:hAnsi="Times New Roman" w:cs="Times New Roman"/>
          <w:sz w:val="24"/>
          <w:szCs w:val="24"/>
        </w:rPr>
        <w:t xml:space="preserve"> A </w:t>
      </w:r>
      <w:del w:id="1314" w:author="OFFM" w:date="2024-04-16T10:53:00Z">
        <w:r w:rsidRPr="00F74592">
          <w:rPr>
            <w:rFonts w:ascii="Times New Roman" w:hAnsi="Times New Roman" w:cs="Times New Roman"/>
            <w:sz w:val="24"/>
            <w:szCs w:val="24"/>
          </w:rPr>
          <w:delText>domestic</w:delText>
        </w:r>
      </w:del>
      <w:ins w:id="1315" w:author="OFFM" w:date="2024-04-16T10:53:00Z">
        <w:r w:rsidR="00F2264C" w:rsidRPr="001C7544">
          <w:rPr>
            <w:rFonts w:ascii="Times New Roman" w:eastAsia="Times New Roman" w:hAnsi="Times New Roman" w:cs="Times New Roman"/>
            <w:sz w:val="24"/>
            <w:szCs w:val="24"/>
          </w:rPr>
          <w:t>corporation;</w:t>
        </w:r>
      </w:ins>
    </w:p>
    <w:p w14:paraId="7DA624FF" w14:textId="77777777" w:rsidR="000B5224" w:rsidRPr="001C7544" w:rsidRDefault="00F2264C" w:rsidP="000B5224">
      <w:pPr>
        <w:spacing w:after="0" w:line="480" w:lineRule="auto"/>
        <w:ind w:left="180" w:firstLine="540"/>
        <w:contextualSpacing/>
        <w:rPr>
          <w:ins w:id="1316" w:author="OFFM" w:date="2024-04-16T10:53:00Z"/>
          <w:rFonts w:ascii="Times New Roman" w:eastAsia="Times New Roman" w:hAnsi="Times New Roman" w:cs="Times New Roman"/>
          <w:sz w:val="24"/>
          <w:szCs w:val="24"/>
        </w:rPr>
      </w:pPr>
      <w:ins w:id="1317" w:author="OFFM" w:date="2024-04-16T10:53:00Z">
        <w:r w:rsidRPr="001C7544">
          <w:rPr>
            <w:rFonts w:ascii="Times New Roman" w:eastAsia="Times New Roman" w:hAnsi="Times New Roman" w:cs="Times New Roman"/>
            <w:sz w:val="24"/>
            <w:szCs w:val="24"/>
          </w:rPr>
          <w:t>(ii) An association;</w:t>
        </w:r>
      </w:ins>
    </w:p>
    <w:p w14:paraId="69E6400C" w14:textId="77777777" w:rsidR="000B5224" w:rsidRPr="001C7544" w:rsidRDefault="00F2264C" w:rsidP="000B5224">
      <w:pPr>
        <w:spacing w:after="0" w:line="480" w:lineRule="auto"/>
        <w:ind w:left="180" w:firstLine="540"/>
        <w:contextualSpacing/>
        <w:rPr>
          <w:ins w:id="1318" w:author="OFFM" w:date="2024-04-16T10:53:00Z"/>
          <w:rFonts w:ascii="Times New Roman" w:eastAsia="Times New Roman" w:hAnsi="Times New Roman" w:cs="Times New Roman"/>
          <w:sz w:val="24"/>
          <w:szCs w:val="24"/>
        </w:rPr>
      </w:pPr>
      <w:ins w:id="1319" w:author="OFFM" w:date="2024-04-16T10:53:00Z">
        <w:r w:rsidRPr="001C7544">
          <w:rPr>
            <w:rFonts w:ascii="Times New Roman" w:eastAsia="Times New Roman" w:hAnsi="Times New Roman" w:cs="Times New Roman"/>
            <w:sz w:val="24"/>
            <w:szCs w:val="24"/>
          </w:rPr>
          <w:t>(iii) A partnership;</w:t>
        </w:r>
      </w:ins>
    </w:p>
    <w:p w14:paraId="4133FE7A" w14:textId="77777777" w:rsidR="000B5224" w:rsidRPr="001C7544" w:rsidRDefault="00F2264C" w:rsidP="000B5224">
      <w:pPr>
        <w:spacing w:after="0" w:line="480" w:lineRule="auto"/>
        <w:ind w:left="180" w:firstLine="540"/>
        <w:contextualSpacing/>
        <w:rPr>
          <w:ins w:id="1320" w:author="OFFM" w:date="2024-04-16T10:53:00Z"/>
          <w:rFonts w:ascii="Times New Roman" w:eastAsia="Times New Roman" w:hAnsi="Times New Roman" w:cs="Times New Roman"/>
          <w:sz w:val="24"/>
          <w:szCs w:val="24"/>
        </w:rPr>
      </w:pPr>
      <w:ins w:id="1321" w:author="OFFM" w:date="2024-04-16T10:53:00Z">
        <w:r w:rsidRPr="001C7544">
          <w:rPr>
            <w:rFonts w:ascii="Times New Roman" w:eastAsia="Times New Roman" w:hAnsi="Times New Roman" w:cs="Times New Roman"/>
            <w:sz w:val="24"/>
            <w:szCs w:val="24"/>
          </w:rPr>
          <w:t>(iv) A limited liability company;</w:t>
        </w:r>
      </w:ins>
    </w:p>
    <w:p w14:paraId="02B65A4D" w14:textId="77777777" w:rsidR="000B5224" w:rsidRPr="001C7544" w:rsidRDefault="00F2264C" w:rsidP="000B5224">
      <w:pPr>
        <w:spacing w:after="0" w:line="480" w:lineRule="auto"/>
        <w:ind w:left="180" w:firstLine="540"/>
        <w:contextualSpacing/>
        <w:rPr>
          <w:ins w:id="1322" w:author="OFFM" w:date="2024-04-16T10:53:00Z"/>
          <w:rFonts w:ascii="Times New Roman" w:eastAsia="Times New Roman" w:hAnsi="Times New Roman" w:cs="Times New Roman"/>
          <w:sz w:val="24"/>
          <w:szCs w:val="24"/>
        </w:rPr>
      </w:pPr>
      <w:ins w:id="1323" w:author="OFFM" w:date="2024-04-16T10:53:00Z">
        <w:r w:rsidRPr="001C7544">
          <w:rPr>
            <w:rFonts w:ascii="Times New Roman" w:eastAsia="Times New Roman" w:hAnsi="Times New Roman" w:cs="Times New Roman"/>
            <w:sz w:val="24"/>
            <w:szCs w:val="24"/>
          </w:rPr>
          <w:t>(v) A limited liability partnership;</w:t>
        </w:r>
      </w:ins>
    </w:p>
    <w:p w14:paraId="28B2F67E" w14:textId="77777777" w:rsidR="000B5224" w:rsidRPr="001C7544" w:rsidRDefault="00F2264C" w:rsidP="000B5224">
      <w:pPr>
        <w:spacing w:after="0" w:line="480" w:lineRule="auto"/>
        <w:ind w:left="180" w:firstLine="540"/>
        <w:contextualSpacing/>
        <w:rPr>
          <w:ins w:id="1324" w:author="OFFM" w:date="2024-04-16T10:53:00Z"/>
          <w:rFonts w:ascii="Times New Roman" w:eastAsia="Times New Roman" w:hAnsi="Times New Roman" w:cs="Times New Roman"/>
          <w:sz w:val="24"/>
          <w:szCs w:val="24"/>
        </w:rPr>
      </w:pPr>
      <w:ins w:id="1325" w:author="OFFM" w:date="2024-04-16T10:53:00Z">
        <w:r w:rsidRPr="001C7544">
          <w:rPr>
            <w:rFonts w:ascii="Times New Roman" w:eastAsia="Times New Roman" w:hAnsi="Times New Roman" w:cs="Times New Roman"/>
            <w:sz w:val="24"/>
            <w:szCs w:val="24"/>
          </w:rPr>
          <w:t>(vi) A sole proprietorship;</w:t>
        </w:r>
      </w:ins>
    </w:p>
    <w:p w14:paraId="74A7144B" w14:textId="77777777" w:rsidR="000B5224" w:rsidRPr="001C7544" w:rsidRDefault="00F2264C" w:rsidP="000B5224">
      <w:pPr>
        <w:spacing w:after="0" w:line="480" w:lineRule="auto"/>
        <w:ind w:left="180" w:firstLine="540"/>
        <w:contextualSpacing/>
        <w:rPr>
          <w:ins w:id="1326" w:author="OFFM" w:date="2024-04-16T10:53:00Z"/>
          <w:rFonts w:ascii="Times New Roman" w:eastAsia="Times New Roman" w:hAnsi="Times New Roman" w:cs="Times New Roman"/>
          <w:sz w:val="24"/>
          <w:szCs w:val="24"/>
        </w:rPr>
      </w:pPr>
      <w:ins w:id="1327" w:author="OFFM" w:date="2024-04-16T10:53:00Z">
        <w:r w:rsidRPr="001C7544">
          <w:rPr>
            <w:rFonts w:ascii="Times New Roman" w:eastAsia="Times New Roman" w:hAnsi="Times New Roman" w:cs="Times New Roman"/>
            <w:sz w:val="24"/>
            <w:szCs w:val="24"/>
          </w:rPr>
          <w:t>(vii) Any other legal business entity;</w:t>
        </w:r>
      </w:ins>
    </w:p>
    <w:p w14:paraId="48C26DE4" w14:textId="3C23DDC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1328" w:author="OFFM" w:date="2024-04-16T10:53:00Z">
        <w:r w:rsidRPr="001C7544">
          <w:rPr>
            <w:rFonts w:ascii="Times New Roman" w:eastAsia="Times New Roman" w:hAnsi="Times New Roman" w:cs="Times New Roman"/>
            <w:sz w:val="24"/>
            <w:szCs w:val="24"/>
          </w:rPr>
          <w:t>(viii) Another grantee</w:t>
        </w:r>
      </w:ins>
      <w:r w:rsidRPr="001C7544">
        <w:rPr>
          <w:rFonts w:ascii="Times New Roman" w:eastAsia="Times New Roman" w:hAnsi="Times New Roman" w:cs="Times New Roman"/>
          <w:sz w:val="24"/>
          <w:szCs w:val="24"/>
        </w:rPr>
        <w:t xml:space="preserve"> or </w:t>
      </w:r>
      <w:del w:id="1329" w:author="OFFM" w:date="2024-04-16T10:53:00Z">
        <w:r w:rsidR="00817C00" w:rsidRPr="00F74592">
          <w:rPr>
            <w:rFonts w:ascii="Times New Roman" w:hAnsi="Times New Roman" w:cs="Times New Roman"/>
            <w:sz w:val="24"/>
            <w:szCs w:val="24"/>
          </w:rPr>
          <w:delText xml:space="preserve">foreign for-profit organization </w:delText>
        </w:r>
      </w:del>
      <w:ins w:id="1330" w:author="OFFM" w:date="2024-04-16T10:53:00Z">
        <w:r w:rsidRPr="001C7544">
          <w:rPr>
            <w:rFonts w:ascii="Times New Roman" w:eastAsia="Times New Roman" w:hAnsi="Times New Roman" w:cs="Times New Roman"/>
            <w:sz w:val="24"/>
            <w:szCs w:val="24"/>
          </w:rPr>
          <w:t>contractor that is not excluded by subparagraph (2); and</w:t>
        </w:r>
      </w:ins>
    </w:p>
    <w:p w14:paraId="65FEAC5A" w14:textId="46FF17F2" w:rsidR="000B5224" w:rsidRPr="001C7544" w:rsidRDefault="00817C00" w:rsidP="000B5224">
      <w:pPr>
        <w:spacing w:after="0" w:line="480" w:lineRule="auto"/>
        <w:ind w:firstLine="720"/>
        <w:contextualSpacing/>
        <w:rPr>
          <w:ins w:id="1331" w:author="OFFM" w:date="2024-04-16T10:53:00Z"/>
          <w:rFonts w:ascii="Times New Roman" w:eastAsia="Times New Roman" w:hAnsi="Times New Roman" w:cs="Times New Roman"/>
          <w:sz w:val="24"/>
          <w:szCs w:val="24"/>
        </w:rPr>
      </w:pPr>
      <w:del w:id="1332" w:author="OFFM" w:date="2024-04-16T10:53:00Z">
        <w:r w:rsidRPr="00F74592">
          <w:rPr>
            <w:rFonts w:ascii="Times New Roman" w:hAnsi="Times New Roman" w:cs="Times New Roman"/>
            <w:sz w:val="24"/>
            <w:szCs w:val="24"/>
          </w:rPr>
          <w:delText xml:space="preserve">3. </w:delText>
        </w:r>
      </w:del>
      <w:ins w:id="1333" w:author="OFFM" w:date="2024-04-16T10:53:00Z">
        <w:r w:rsidR="00F2264C" w:rsidRPr="001C7544">
          <w:rPr>
            <w:rFonts w:ascii="Times New Roman" w:eastAsia="Times New Roman" w:hAnsi="Times New Roman" w:cs="Times New Roman"/>
            <w:sz w:val="24"/>
            <w:szCs w:val="24"/>
          </w:rPr>
          <w:t>(ix) Any State or locality;</w:t>
        </w:r>
      </w:ins>
    </w:p>
    <w:p w14:paraId="7626E171" w14:textId="77777777" w:rsidR="000B5224" w:rsidRPr="001C7544" w:rsidRDefault="00F2264C" w:rsidP="000B5224">
      <w:pPr>
        <w:spacing w:after="0" w:line="480" w:lineRule="auto"/>
        <w:ind w:firstLine="720"/>
        <w:contextualSpacing/>
        <w:rPr>
          <w:ins w:id="1334" w:author="OFFM" w:date="2024-04-16T10:53:00Z"/>
          <w:rFonts w:ascii="Times New Roman" w:eastAsia="Times New Roman" w:hAnsi="Times New Roman" w:cs="Times New Roman"/>
          <w:sz w:val="24"/>
          <w:szCs w:val="24"/>
        </w:rPr>
      </w:pPr>
      <w:ins w:id="1335" w:author="OFFM" w:date="2024-04-16T10:53:00Z">
        <w:r w:rsidRPr="001C7544">
          <w:rPr>
            <w:rFonts w:ascii="Times New Roman" w:eastAsia="Times New Roman" w:hAnsi="Times New Roman" w:cs="Times New Roman"/>
            <w:sz w:val="24"/>
            <w:szCs w:val="24"/>
          </w:rPr>
          <w:t>(2) Does not include:</w:t>
        </w:r>
      </w:ins>
    </w:p>
    <w:p w14:paraId="4CA3A9B5" w14:textId="77777777" w:rsidR="000B5224" w:rsidRPr="001C7544" w:rsidRDefault="00F2264C" w:rsidP="000B5224">
      <w:pPr>
        <w:spacing w:after="0" w:line="480" w:lineRule="auto"/>
        <w:ind w:firstLine="720"/>
        <w:contextualSpacing/>
        <w:rPr>
          <w:ins w:id="1336" w:author="OFFM" w:date="2024-04-16T10:53:00Z"/>
          <w:rFonts w:ascii="Times New Roman" w:eastAsia="Times New Roman" w:hAnsi="Times New Roman" w:cs="Times New Roman"/>
          <w:sz w:val="24"/>
          <w:szCs w:val="24"/>
        </w:rPr>
      </w:pPr>
      <w:ins w:id="1337" w:author="OFFM" w:date="2024-04-16T10:53:00Z">
        <w:r w:rsidRPr="001C7544">
          <w:rPr>
            <w:rFonts w:ascii="Times New Roman" w:eastAsia="Times New Roman" w:hAnsi="Times New Roman" w:cs="Times New Roman"/>
            <w:sz w:val="24"/>
            <w:szCs w:val="24"/>
          </w:rPr>
          <w:t>(i) An individual recipient of Federal financial assistance; or</w:t>
        </w:r>
      </w:ins>
    </w:p>
    <w:p w14:paraId="3DB24FC2" w14:textId="77777777" w:rsidR="000B5224" w:rsidRPr="001C7544" w:rsidRDefault="00F2264C" w:rsidP="000B5224">
      <w:pPr>
        <w:spacing w:after="0" w:line="480" w:lineRule="auto"/>
        <w:ind w:firstLine="720"/>
        <w:contextualSpacing/>
        <w:rPr>
          <w:ins w:id="1338" w:author="OFFM" w:date="2024-04-16T10:53:00Z"/>
          <w:rFonts w:ascii="Times New Roman" w:eastAsia="Times New Roman" w:hAnsi="Times New Roman" w:cs="Times New Roman"/>
          <w:sz w:val="24"/>
          <w:szCs w:val="24"/>
        </w:rPr>
      </w:pPr>
      <w:ins w:id="1339" w:author="OFFM" w:date="2024-04-16T10:53:00Z">
        <w:r w:rsidRPr="001C7544">
          <w:rPr>
            <w:rFonts w:ascii="Times New Roman" w:eastAsia="Times New Roman" w:hAnsi="Times New Roman" w:cs="Times New Roman"/>
            <w:sz w:val="24"/>
            <w:szCs w:val="24"/>
          </w:rPr>
          <w:t>(ii) A Federal employee.</w:t>
        </w:r>
      </w:ins>
    </w:p>
    <w:p w14:paraId="7CAA987E" w14:textId="0978A42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A63D45">
        <w:rPr>
          <w:rFonts w:ascii="Times New Roman" w:hAnsi="Times New Roman"/>
          <w:i/>
          <w:sz w:val="24"/>
        </w:rPr>
        <w:t>Executive</w:t>
      </w:r>
      <w:r w:rsidRPr="001C7544">
        <w:rPr>
          <w:rFonts w:ascii="Times New Roman" w:hAnsi="Times New Roman" w:cs="Times New Roman"/>
          <w:sz w:val="24"/>
          <w:szCs w:val="24"/>
        </w:rPr>
        <w:t xml:space="preserve"> means </w:t>
      </w:r>
      <w:del w:id="1340" w:author="OFFM" w:date="2024-04-16T10:53:00Z">
        <w:r w:rsidR="00817C00" w:rsidRPr="00F74592">
          <w:rPr>
            <w:rFonts w:ascii="Times New Roman" w:hAnsi="Times New Roman" w:cs="Times New Roman"/>
            <w:sz w:val="24"/>
            <w:szCs w:val="24"/>
          </w:rPr>
          <w:delText>officers</w:delText>
        </w:r>
      </w:del>
      <w:ins w:id="1341" w:author="OFFM" w:date="2024-04-16T10:53:00Z">
        <w:r w:rsidRPr="001C7544">
          <w:rPr>
            <w:rFonts w:ascii="Times New Roman" w:hAnsi="Times New Roman" w:cs="Times New Roman"/>
            <w:sz w:val="24"/>
            <w:szCs w:val="24"/>
          </w:rPr>
          <w:t>an officer</w:t>
        </w:r>
      </w:ins>
      <w:r w:rsidRPr="001C7544">
        <w:rPr>
          <w:rFonts w:ascii="Times New Roman" w:hAnsi="Times New Roman" w:cs="Times New Roman"/>
          <w:sz w:val="24"/>
          <w:szCs w:val="24"/>
        </w:rPr>
        <w:t xml:space="preserve">, managing </w:t>
      </w:r>
      <w:del w:id="1342" w:author="OFFM" w:date="2024-04-16T10:53:00Z">
        <w:r w:rsidR="00817C00" w:rsidRPr="00F74592">
          <w:rPr>
            <w:rFonts w:ascii="Times New Roman" w:hAnsi="Times New Roman" w:cs="Times New Roman"/>
            <w:sz w:val="24"/>
            <w:szCs w:val="24"/>
          </w:rPr>
          <w:delText>partners</w:delText>
        </w:r>
      </w:del>
      <w:ins w:id="1343" w:author="OFFM" w:date="2024-04-16T10:53:00Z">
        <w:r w:rsidRPr="001C7544">
          <w:rPr>
            <w:rFonts w:ascii="Times New Roman" w:hAnsi="Times New Roman" w:cs="Times New Roman"/>
            <w:sz w:val="24"/>
            <w:szCs w:val="24"/>
          </w:rPr>
          <w:t>partner</w:t>
        </w:r>
      </w:ins>
      <w:r w:rsidRPr="001C7544">
        <w:rPr>
          <w:rFonts w:ascii="Times New Roman" w:hAnsi="Times New Roman" w:cs="Times New Roman"/>
          <w:sz w:val="24"/>
          <w:szCs w:val="24"/>
        </w:rPr>
        <w:t xml:space="preserve">, or any other </w:t>
      </w:r>
      <w:del w:id="1344" w:author="OFFM" w:date="2024-04-16T10:53:00Z">
        <w:r w:rsidR="00817C00" w:rsidRPr="00F74592">
          <w:rPr>
            <w:rFonts w:ascii="Times New Roman" w:hAnsi="Times New Roman" w:cs="Times New Roman"/>
            <w:sz w:val="24"/>
            <w:szCs w:val="24"/>
          </w:rPr>
          <w:delText xml:space="preserve">employees in </w:delText>
        </w:r>
      </w:del>
      <w:ins w:id="1345" w:author="OFFM" w:date="2024-04-16T10:53:00Z">
        <w:r w:rsidRPr="001C7544">
          <w:rPr>
            <w:rFonts w:ascii="Times New Roman" w:hAnsi="Times New Roman" w:cs="Times New Roman"/>
            <w:sz w:val="24"/>
            <w:szCs w:val="24"/>
          </w:rPr>
          <w:t xml:space="preserve">employee holding a </w:t>
        </w:r>
      </w:ins>
      <w:r w:rsidRPr="001C7544">
        <w:rPr>
          <w:rFonts w:ascii="Times New Roman" w:hAnsi="Times New Roman" w:cs="Times New Roman"/>
          <w:sz w:val="24"/>
          <w:szCs w:val="24"/>
        </w:rPr>
        <w:t xml:space="preserve">management </w:t>
      </w:r>
      <w:del w:id="1346" w:author="OFFM" w:date="2024-04-16T10:53:00Z">
        <w:r w:rsidR="00817C00" w:rsidRPr="00F74592">
          <w:rPr>
            <w:rFonts w:ascii="Times New Roman" w:hAnsi="Times New Roman" w:cs="Times New Roman"/>
            <w:sz w:val="24"/>
            <w:szCs w:val="24"/>
          </w:rPr>
          <w:delText xml:space="preserve">positions. </w:delText>
        </w:r>
      </w:del>
      <w:ins w:id="1347" w:author="OFFM" w:date="2024-04-16T10:53:00Z">
        <w:r w:rsidRPr="001C7544">
          <w:rPr>
            <w:rFonts w:ascii="Times New Roman" w:hAnsi="Times New Roman" w:cs="Times New Roman"/>
            <w:sz w:val="24"/>
            <w:szCs w:val="24"/>
          </w:rPr>
          <w:t>position.</w:t>
        </w:r>
      </w:ins>
    </w:p>
    <w:p w14:paraId="37A923DE" w14:textId="77777777" w:rsidR="000B5224" w:rsidRPr="001C7544" w:rsidRDefault="00F2264C" w:rsidP="00A63D45">
      <w:pPr>
        <w:spacing w:after="0" w:line="480" w:lineRule="auto"/>
        <w:ind w:left="180" w:firstLine="540"/>
        <w:contextualSpacing/>
        <w:rPr>
          <w:moveTo w:id="1348" w:author="OFFM" w:date="2024-04-16T10:53:00Z"/>
          <w:rFonts w:ascii="Times New Roman" w:eastAsia="Times New Roman" w:hAnsi="Times New Roman" w:cs="Times New Roman"/>
          <w:sz w:val="24"/>
          <w:szCs w:val="24"/>
        </w:rPr>
      </w:pPr>
      <w:moveToRangeStart w:id="1349" w:author="OFFM" w:date="2024-04-16T10:53:00Z" w:name="move164157218"/>
      <w:moveTo w:id="1350" w:author="OFFM" w:date="2024-04-16T10:53:00Z">
        <w:r w:rsidRPr="001C7544">
          <w:rPr>
            <w:rFonts w:ascii="Times New Roman" w:eastAsia="Times New Roman" w:hAnsi="Times New Roman" w:cs="Times New Roman"/>
            <w:i/>
            <w:iCs/>
            <w:sz w:val="24"/>
            <w:szCs w:val="24"/>
          </w:rPr>
          <w:t>Subaward</w:t>
        </w:r>
        <w:r w:rsidRPr="001C7544">
          <w:rPr>
            <w:rFonts w:ascii="Times New Roman" w:eastAsia="Times New Roman" w:hAnsi="Times New Roman" w:cs="Times New Roman"/>
            <w:sz w:val="24"/>
            <w:szCs w:val="24"/>
          </w:rPr>
          <w:t xml:space="preserve"> has the meaning given in 2 CFR 200.1. </w:t>
        </w:r>
      </w:moveTo>
    </w:p>
    <w:moveToRangeEnd w:id="1349"/>
    <w:p w14:paraId="743F59AA" w14:textId="77777777" w:rsidR="00817C00" w:rsidRPr="00F74592" w:rsidRDefault="00817C00" w:rsidP="004227CF">
      <w:pPr>
        <w:spacing w:after="0" w:line="480" w:lineRule="auto"/>
        <w:ind w:firstLine="720"/>
        <w:contextualSpacing/>
        <w:rPr>
          <w:del w:id="1351" w:author="OFFM" w:date="2024-04-16T10:53:00Z"/>
          <w:rFonts w:ascii="Times New Roman" w:hAnsi="Times New Roman" w:cs="Times New Roman"/>
          <w:sz w:val="24"/>
          <w:szCs w:val="24"/>
        </w:rPr>
      </w:pPr>
      <w:del w:id="1352" w:author="OFFM" w:date="2024-04-16T10:53:00Z">
        <w:r w:rsidRPr="00F74592">
          <w:rPr>
            <w:rFonts w:ascii="Times New Roman" w:hAnsi="Times New Roman" w:cs="Times New Roman"/>
            <w:sz w:val="24"/>
            <w:szCs w:val="24"/>
          </w:rPr>
          <w:delText xml:space="preserve">4. Subaward: </w:delText>
        </w:r>
      </w:del>
    </w:p>
    <w:p w14:paraId="3D5FD09C" w14:textId="77777777" w:rsidR="00817C00" w:rsidRPr="00F74592" w:rsidRDefault="00817C00" w:rsidP="004227CF">
      <w:pPr>
        <w:spacing w:after="0" w:line="480" w:lineRule="auto"/>
        <w:ind w:firstLine="720"/>
        <w:contextualSpacing/>
        <w:rPr>
          <w:del w:id="1353" w:author="OFFM" w:date="2024-04-16T10:53:00Z"/>
          <w:rFonts w:ascii="Times New Roman" w:hAnsi="Times New Roman" w:cs="Times New Roman"/>
          <w:sz w:val="24"/>
          <w:szCs w:val="24"/>
        </w:rPr>
      </w:pPr>
      <w:del w:id="1354" w:author="OFFM" w:date="2024-04-16T10:53:00Z">
        <w:r w:rsidRPr="00F74592">
          <w:rPr>
            <w:rFonts w:ascii="Times New Roman" w:hAnsi="Times New Roman" w:cs="Times New Roman"/>
            <w:sz w:val="24"/>
            <w:szCs w:val="24"/>
          </w:rPr>
          <w:lastRenderedPageBreak/>
          <w:delText xml:space="preserve">i. This term means a legal instrument to provide support for the performance of any portion of the substantive project or program for which you received this award and that you as the recipient award to an eligible subrecipient. </w:delText>
        </w:r>
      </w:del>
    </w:p>
    <w:p w14:paraId="1FD2C245" w14:textId="77777777" w:rsidR="00817C00" w:rsidRPr="00F74592" w:rsidRDefault="00817C00" w:rsidP="004227CF">
      <w:pPr>
        <w:spacing w:after="0" w:line="480" w:lineRule="auto"/>
        <w:ind w:firstLine="720"/>
        <w:contextualSpacing/>
        <w:rPr>
          <w:del w:id="1355" w:author="OFFM" w:date="2024-04-16T10:53:00Z"/>
          <w:rFonts w:ascii="Times New Roman" w:hAnsi="Times New Roman" w:cs="Times New Roman"/>
          <w:sz w:val="24"/>
          <w:szCs w:val="24"/>
        </w:rPr>
      </w:pPr>
      <w:del w:id="1356" w:author="OFFM" w:date="2024-04-16T10:53:00Z">
        <w:r w:rsidRPr="00F74592">
          <w:rPr>
            <w:rFonts w:ascii="Times New Roman" w:hAnsi="Times New Roman" w:cs="Times New Roman"/>
            <w:sz w:val="24"/>
            <w:szCs w:val="24"/>
          </w:rPr>
          <w:delText xml:space="preserve">ii. The term does not include your procurement of property and services needed to carry out the project or program (for further explanation, see 2 CFR 200.331). </w:delText>
        </w:r>
      </w:del>
    </w:p>
    <w:p w14:paraId="7373A37C" w14:textId="77777777" w:rsidR="00817C00" w:rsidRPr="00F74592" w:rsidRDefault="00817C00" w:rsidP="004227CF">
      <w:pPr>
        <w:spacing w:after="0" w:line="480" w:lineRule="auto"/>
        <w:ind w:firstLine="720"/>
        <w:contextualSpacing/>
        <w:rPr>
          <w:del w:id="1357" w:author="OFFM" w:date="2024-04-16T10:53:00Z"/>
          <w:rFonts w:ascii="Times New Roman" w:hAnsi="Times New Roman" w:cs="Times New Roman"/>
          <w:sz w:val="24"/>
          <w:szCs w:val="24"/>
        </w:rPr>
      </w:pPr>
      <w:del w:id="1358" w:author="OFFM" w:date="2024-04-16T10:53:00Z">
        <w:r w:rsidRPr="00F74592">
          <w:rPr>
            <w:rFonts w:ascii="Times New Roman" w:hAnsi="Times New Roman" w:cs="Times New Roman"/>
            <w:sz w:val="24"/>
            <w:szCs w:val="24"/>
          </w:rPr>
          <w:delText xml:space="preserve">iii. A subaward may be provided through any legal agreement, including an agreement that you or a subrecipient considers a contract. </w:delText>
        </w:r>
      </w:del>
    </w:p>
    <w:p w14:paraId="6ED1CC7E" w14:textId="46B011EE" w:rsidR="000B5224" w:rsidRPr="001C7544" w:rsidRDefault="00817C00" w:rsidP="00A63D45">
      <w:pPr>
        <w:spacing w:after="0" w:line="480" w:lineRule="auto"/>
        <w:ind w:left="180" w:firstLine="540"/>
        <w:contextualSpacing/>
        <w:rPr>
          <w:rFonts w:ascii="Times New Roman" w:eastAsia="Times New Roman" w:hAnsi="Times New Roman" w:cs="Times New Roman"/>
          <w:sz w:val="24"/>
          <w:szCs w:val="24"/>
        </w:rPr>
      </w:pPr>
      <w:del w:id="1359" w:author="OFFM" w:date="2024-04-16T10:53:00Z">
        <w:r w:rsidRPr="00F74592">
          <w:rPr>
            <w:rFonts w:ascii="Times New Roman" w:hAnsi="Times New Roman" w:cs="Times New Roman"/>
            <w:sz w:val="24"/>
            <w:szCs w:val="24"/>
          </w:rPr>
          <w:delText xml:space="preserve">5. </w:delText>
        </w:r>
      </w:del>
      <w:r w:rsidR="00F2264C" w:rsidRPr="00A63D45">
        <w:rPr>
          <w:rFonts w:ascii="Times New Roman" w:hAnsi="Times New Roman"/>
          <w:i/>
          <w:sz w:val="24"/>
        </w:rPr>
        <w:t>Subrecipient</w:t>
      </w:r>
      <w:r w:rsidR="00F2264C" w:rsidRPr="001C7544">
        <w:rPr>
          <w:rFonts w:ascii="Times New Roman" w:eastAsia="Times New Roman" w:hAnsi="Times New Roman" w:cs="Times New Roman"/>
          <w:sz w:val="24"/>
          <w:szCs w:val="24"/>
        </w:rPr>
        <w:t xml:space="preserve"> </w:t>
      </w:r>
      <w:del w:id="1360" w:author="OFFM" w:date="2024-04-16T10:53:00Z">
        <w:r w:rsidRPr="00F74592">
          <w:rPr>
            <w:rFonts w:ascii="Times New Roman" w:hAnsi="Times New Roman" w:cs="Times New Roman"/>
            <w:sz w:val="24"/>
            <w:szCs w:val="24"/>
          </w:rPr>
          <w:delText>means a non-Federal entity or Federal agency that:</w:delText>
        </w:r>
      </w:del>
      <w:ins w:id="1361" w:author="OFFM" w:date="2024-04-16T10:53:00Z">
        <w:r w:rsidR="00F2264C" w:rsidRPr="001C7544">
          <w:rPr>
            <w:rFonts w:ascii="Times New Roman" w:eastAsia="Times New Roman" w:hAnsi="Times New Roman" w:cs="Times New Roman"/>
            <w:sz w:val="24"/>
            <w:szCs w:val="24"/>
          </w:rPr>
          <w:t>has the meaning given in 2 CFR 200.1.</w:t>
        </w:r>
      </w:ins>
      <w:r w:rsidR="00F2264C" w:rsidRPr="001C7544">
        <w:rPr>
          <w:rFonts w:ascii="Times New Roman" w:eastAsia="Times New Roman" w:hAnsi="Times New Roman" w:cs="Times New Roman"/>
          <w:sz w:val="24"/>
          <w:szCs w:val="24"/>
        </w:rPr>
        <w:t xml:space="preserve"> </w:t>
      </w:r>
    </w:p>
    <w:p w14:paraId="6BACADED" w14:textId="77777777" w:rsidR="00817C00" w:rsidRPr="00F74592" w:rsidRDefault="00817C00" w:rsidP="004227CF">
      <w:pPr>
        <w:spacing w:after="0" w:line="480" w:lineRule="auto"/>
        <w:ind w:firstLine="720"/>
        <w:contextualSpacing/>
        <w:rPr>
          <w:del w:id="1362" w:author="OFFM" w:date="2024-04-16T10:53:00Z"/>
          <w:rFonts w:ascii="Times New Roman" w:hAnsi="Times New Roman" w:cs="Times New Roman"/>
          <w:sz w:val="24"/>
          <w:szCs w:val="24"/>
        </w:rPr>
      </w:pPr>
      <w:del w:id="1363" w:author="OFFM" w:date="2024-04-16T10:53:00Z">
        <w:r w:rsidRPr="00F74592">
          <w:rPr>
            <w:rFonts w:ascii="Times New Roman" w:hAnsi="Times New Roman" w:cs="Times New Roman"/>
            <w:sz w:val="24"/>
            <w:szCs w:val="24"/>
          </w:rPr>
          <w:delText xml:space="preserve">i. Receives a subaward from you (the recipient) under this award; and </w:delText>
        </w:r>
      </w:del>
    </w:p>
    <w:p w14:paraId="5A994E76" w14:textId="77777777" w:rsidR="00817C00" w:rsidRPr="00F74592" w:rsidRDefault="00817C00" w:rsidP="004227CF">
      <w:pPr>
        <w:spacing w:after="0" w:line="480" w:lineRule="auto"/>
        <w:ind w:firstLine="720"/>
        <w:contextualSpacing/>
        <w:rPr>
          <w:del w:id="1364" w:author="OFFM" w:date="2024-04-16T10:53:00Z"/>
          <w:rFonts w:ascii="Times New Roman" w:hAnsi="Times New Roman" w:cs="Times New Roman"/>
          <w:sz w:val="24"/>
          <w:szCs w:val="24"/>
        </w:rPr>
      </w:pPr>
      <w:del w:id="1365" w:author="OFFM" w:date="2024-04-16T10:53:00Z">
        <w:r w:rsidRPr="00F74592">
          <w:rPr>
            <w:rFonts w:ascii="Times New Roman" w:hAnsi="Times New Roman" w:cs="Times New Roman"/>
            <w:sz w:val="24"/>
            <w:szCs w:val="24"/>
          </w:rPr>
          <w:delText xml:space="preserve">ii. Is accountable to you for the use of the Federal funds provided by the subaward. </w:delText>
        </w:r>
      </w:del>
    </w:p>
    <w:p w14:paraId="019EFD9B" w14:textId="04C4991B" w:rsidR="000B5224" w:rsidRPr="00A63D45" w:rsidRDefault="00817C00" w:rsidP="00A63D45">
      <w:pPr>
        <w:spacing w:after="0" w:line="480" w:lineRule="auto"/>
        <w:ind w:firstLine="720"/>
        <w:contextualSpacing/>
        <w:outlineLvl w:val="1"/>
        <w:rPr>
          <w:rStyle w:val="Hyperlink"/>
          <w:color w:val="auto"/>
          <w:u w:val="none"/>
        </w:rPr>
      </w:pPr>
      <w:del w:id="1366" w:author="OFFM" w:date="2024-04-16T10:53:00Z">
        <w:r w:rsidRPr="00F74592">
          <w:rPr>
            <w:rFonts w:ascii="Times New Roman" w:hAnsi="Times New Roman" w:cs="Times New Roman"/>
            <w:sz w:val="24"/>
            <w:szCs w:val="24"/>
          </w:rPr>
          <w:delText xml:space="preserve">6. </w:delText>
        </w:r>
      </w:del>
      <w:r w:rsidR="00F2264C" w:rsidRPr="00A63D45">
        <w:rPr>
          <w:rFonts w:ascii="Times New Roman" w:hAnsi="Times New Roman"/>
          <w:i/>
          <w:sz w:val="24"/>
        </w:rPr>
        <w:t xml:space="preserve">Total </w:t>
      </w:r>
      <w:del w:id="1367" w:author="OFFM" w:date="2024-04-16T10:53:00Z">
        <w:r w:rsidRPr="00F74592">
          <w:rPr>
            <w:rFonts w:ascii="Times New Roman" w:hAnsi="Times New Roman" w:cs="Times New Roman"/>
            <w:sz w:val="24"/>
            <w:szCs w:val="24"/>
          </w:rPr>
          <w:delText>compensation</w:delText>
        </w:r>
      </w:del>
      <w:ins w:id="1368" w:author="OFFM" w:date="2024-04-16T10:53:00Z">
        <w:r w:rsidR="00F2264C" w:rsidRPr="001C7544">
          <w:rPr>
            <w:rFonts w:ascii="Times New Roman" w:hAnsi="Times New Roman" w:cs="Times New Roman"/>
            <w:i/>
            <w:iCs/>
            <w:sz w:val="24"/>
            <w:szCs w:val="24"/>
          </w:rPr>
          <w:t>Compensation</w:t>
        </w:r>
      </w:ins>
      <w:r w:rsidR="00F2264C" w:rsidRPr="001C7544">
        <w:rPr>
          <w:rFonts w:ascii="Times New Roman" w:hAnsi="Times New Roman" w:cs="Times New Roman"/>
          <w:sz w:val="24"/>
          <w:szCs w:val="24"/>
        </w:rPr>
        <w:t xml:space="preserve"> means the cash and noncash dollar value </w:t>
      </w:r>
      <w:del w:id="1369" w:author="OFFM" w:date="2024-04-16T10:53:00Z">
        <w:r w:rsidRPr="00F74592">
          <w:rPr>
            <w:rFonts w:ascii="Times New Roman" w:hAnsi="Times New Roman" w:cs="Times New Roman"/>
            <w:sz w:val="24"/>
            <w:szCs w:val="24"/>
          </w:rPr>
          <w:delText>earned by the</w:delText>
        </w:r>
      </w:del>
      <w:ins w:id="1370" w:author="OFFM" w:date="2024-04-16T10:53:00Z">
        <w:r w:rsidR="00F2264C" w:rsidRPr="001C7544">
          <w:rPr>
            <w:rFonts w:ascii="Times New Roman" w:hAnsi="Times New Roman" w:cs="Times New Roman"/>
            <w:sz w:val="24"/>
            <w:szCs w:val="24"/>
          </w:rPr>
          <w:t>an</w:t>
        </w:r>
      </w:ins>
      <w:r w:rsidR="00F2264C" w:rsidRPr="001C7544">
        <w:rPr>
          <w:rFonts w:ascii="Times New Roman" w:hAnsi="Times New Roman" w:cs="Times New Roman"/>
          <w:sz w:val="24"/>
          <w:szCs w:val="24"/>
        </w:rPr>
        <w:t xml:space="preserve"> executive </w:t>
      </w:r>
      <w:ins w:id="1371" w:author="OFFM" w:date="2024-04-16T10:53:00Z">
        <w:r w:rsidR="00F2264C" w:rsidRPr="001C7544">
          <w:rPr>
            <w:rFonts w:ascii="Times New Roman" w:hAnsi="Times New Roman" w:cs="Times New Roman"/>
            <w:sz w:val="24"/>
            <w:szCs w:val="24"/>
          </w:rPr>
          <w:t xml:space="preserve">earns </w:t>
        </w:r>
      </w:ins>
      <w:r w:rsidR="00F2264C" w:rsidRPr="001C7544">
        <w:rPr>
          <w:rFonts w:ascii="Times New Roman" w:hAnsi="Times New Roman" w:cs="Times New Roman"/>
          <w:sz w:val="24"/>
          <w:szCs w:val="24"/>
        </w:rPr>
        <w:t xml:space="preserve">during </w:t>
      </w:r>
      <w:del w:id="1372" w:author="OFFM" w:date="2024-04-16T10:53:00Z">
        <w:r w:rsidRPr="00F74592">
          <w:rPr>
            <w:rFonts w:ascii="Times New Roman" w:hAnsi="Times New Roman" w:cs="Times New Roman"/>
            <w:sz w:val="24"/>
            <w:szCs w:val="24"/>
          </w:rPr>
          <w:delText>the recipient's or subrecipient's</w:delText>
        </w:r>
      </w:del>
      <w:ins w:id="1373" w:author="OFFM" w:date="2024-04-16T10:53:00Z">
        <w:r w:rsidR="00F2264C" w:rsidRPr="001C7544">
          <w:rPr>
            <w:rFonts w:ascii="Times New Roman" w:hAnsi="Times New Roman" w:cs="Times New Roman"/>
            <w:sz w:val="24"/>
            <w:szCs w:val="24"/>
          </w:rPr>
          <w:t>an entity’s</w:t>
        </w:r>
      </w:ins>
      <w:r w:rsidR="00F2264C" w:rsidRPr="001C7544">
        <w:rPr>
          <w:rFonts w:ascii="Times New Roman" w:hAnsi="Times New Roman" w:cs="Times New Roman"/>
          <w:sz w:val="24"/>
          <w:szCs w:val="24"/>
        </w:rPr>
        <w:t xml:space="preserve"> preceding fiscal year</w:t>
      </w:r>
      <w:del w:id="1374" w:author="OFFM" w:date="2024-04-16T10:53:00Z">
        <w:r w:rsidRPr="00F74592">
          <w:rPr>
            <w:rFonts w:ascii="Times New Roman" w:hAnsi="Times New Roman" w:cs="Times New Roman"/>
            <w:sz w:val="24"/>
            <w:szCs w:val="24"/>
          </w:rPr>
          <w:delText xml:space="preserve"> and</w:delText>
        </w:r>
      </w:del>
      <w:ins w:id="1375" w:author="OFFM" w:date="2024-04-16T10:53:00Z">
        <w:r w:rsidR="00F2264C" w:rsidRPr="001C7544">
          <w:rPr>
            <w:rFonts w:ascii="Times New Roman" w:hAnsi="Times New Roman" w:cs="Times New Roman"/>
            <w:sz w:val="24"/>
            <w:szCs w:val="24"/>
          </w:rPr>
          <w:t>. This</w:t>
        </w:r>
      </w:ins>
      <w:r w:rsidR="00F2264C" w:rsidRPr="001C7544">
        <w:rPr>
          <w:rFonts w:ascii="Times New Roman" w:hAnsi="Times New Roman" w:cs="Times New Roman"/>
          <w:sz w:val="24"/>
          <w:szCs w:val="24"/>
        </w:rPr>
        <w:t xml:space="preserve"> includes </w:t>
      </w:r>
      <w:del w:id="1376" w:author="OFFM" w:date="2024-04-16T10:53:00Z">
        <w:r w:rsidRPr="00F74592">
          <w:rPr>
            <w:rFonts w:ascii="Times New Roman" w:hAnsi="Times New Roman" w:cs="Times New Roman"/>
            <w:sz w:val="24"/>
            <w:szCs w:val="24"/>
          </w:rPr>
          <w:delText>the following (for more information see</w:delText>
        </w:r>
      </w:del>
      <w:ins w:id="1377" w:author="OFFM" w:date="2024-04-16T10:53:00Z">
        <w:r w:rsidR="00F2264C" w:rsidRPr="001C7544">
          <w:rPr>
            <w:rFonts w:ascii="Times New Roman" w:hAnsi="Times New Roman" w:cs="Times New Roman"/>
            <w:sz w:val="24"/>
            <w:szCs w:val="24"/>
          </w:rPr>
          <w:t>all items of compensation as prescribed in</w:t>
        </w:r>
      </w:ins>
      <w:r w:rsidR="00F2264C" w:rsidRPr="001C7544">
        <w:rPr>
          <w:rFonts w:ascii="Times New Roman" w:hAnsi="Times New Roman" w:cs="Times New Roman"/>
          <w:sz w:val="24"/>
          <w:szCs w:val="24"/>
        </w:rPr>
        <w:t xml:space="preserve"> 17 CFR 229.402(c</w:t>
      </w:r>
      <w:proofErr w:type="gramStart"/>
      <w:r w:rsidR="00F2264C" w:rsidRPr="001C7544">
        <w:rPr>
          <w:rFonts w:ascii="Times New Roman" w:hAnsi="Times New Roman" w:cs="Times New Roman"/>
          <w:sz w:val="24"/>
          <w:szCs w:val="24"/>
        </w:rPr>
        <w:t>)(</w:t>
      </w:r>
      <w:proofErr w:type="gramEnd"/>
      <w:r w:rsidR="00F2264C" w:rsidRPr="001C7544">
        <w:rPr>
          <w:rFonts w:ascii="Times New Roman" w:hAnsi="Times New Roman" w:cs="Times New Roman"/>
          <w:sz w:val="24"/>
          <w:szCs w:val="24"/>
        </w:rPr>
        <w:t>2</w:t>
      </w:r>
      <w:del w:id="1378" w:author="OFFM" w:date="2024-04-16T10:53:00Z">
        <w:r w:rsidRPr="00F74592">
          <w:rPr>
            <w:rFonts w:ascii="Times New Roman" w:hAnsi="Times New Roman" w:cs="Times New Roman"/>
            <w:sz w:val="24"/>
            <w:szCs w:val="24"/>
          </w:rPr>
          <w:delText>)).</w:delText>
        </w:r>
      </w:del>
      <w:ins w:id="1379" w:author="OFFM" w:date="2024-04-16T10:53:00Z">
        <w:r w:rsidR="00F2264C" w:rsidRPr="001C7544">
          <w:rPr>
            <w:rFonts w:ascii="Times New Roman" w:hAnsi="Times New Roman" w:cs="Times New Roman"/>
            <w:sz w:val="24"/>
            <w:szCs w:val="24"/>
          </w:rPr>
          <w:t>).</w:t>
        </w:r>
      </w:ins>
      <w:bookmarkEnd w:id="1111"/>
    </w:p>
    <w:p w14:paraId="4B73D24A" w14:textId="77777777" w:rsidR="000B5224" w:rsidRPr="001C7544" w:rsidRDefault="00F2264C" w:rsidP="000B5224">
      <w:pPr>
        <w:spacing w:after="0" w:line="480" w:lineRule="auto"/>
        <w:contextualSpacing/>
        <w:rPr>
          <w:ins w:id="1380" w:author="OFFM" w:date="2024-04-16T10:53:00Z"/>
          <w:rFonts w:ascii="Times New Roman" w:hAnsi="Times New Roman" w:cs="Times New Roman"/>
          <w:sz w:val="24"/>
          <w:szCs w:val="24"/>
        </w:rPr>
      </w:pPr>
      <w:ins w:id="1381" w:author="OFFM" w:date="2024-04-16T10:53:00Z">
        <w:r w:rsidRPr="001C7544">
          <w:rPr>
            <w:rFonts w:ascii="Times New Roman" w:hAnsi="Times New Roman" w:cs="Times New Roman"/>
            <w:sz w:val="24"/>
            <w:szCs w:val="24"/>
          </w:rPr>
          <w:t>7. Revise part 175 to read as follows:</w:t>
        </w:r>
      </w:ins>
    </w:p>
    <w:p w14:paraId="35573674" w14:textId="77777777" w:rsidR="000B5224" w:rsidRPr="001C7544" w:rsidRDefault="00F2264C" w:rsidP="00A63D45">
      <w:pPr>
        <w:spacing w:after="0" w:line="240" w:lineRule="auto"/>
        <w:contextualSpacing/>
        <w:rPr>
          <w:rFonts w:ascii="Times New Roman" w:eastAsia="Times New Roman" w:hAnsi="Times New Roman" w:cs="Times New Roman"/>
          <w:b/>
          <w:bCs/>
          <w:kern w:val="36"/>
          <w:sz w:val="24"/>
          <w:szCs w:val="24"/>
        </w:rPr>
      </w:pPr>
      <w:bookmarkStart w:id="1382" w:name="_Hlk146527628"/>
      <w:r w:rsidRPr="001C7544">
        <w:rPr>
          <w:rFonts w:ascii="Times New Roman" w:eastAsia="Times New Roman" w:hAnsi="Times New Roman" w:cs="Times New Roman"/>
          <w:b/>
          <w:bCs/>
          <w:kern w:val="36"/>
          <w:sz w:val="24"/>
          <w:szCs w:val="24"/>
        </w:rPr>
        <w:t>PART 175—AWARD TERM FOR TRAFFICKING IN PERSONS</w:t>
      </w:r>
    </w:p>
    <w:bookmarkEnd w:id="1382"/>
    <w:p w14:paraId="61F90663" w14:textId="77777777" w:rsidR="000B5224" w:rsidRPr="001C7544" w:rsidRDefault="000B5224" w:rsidP="000B5224">
      <w:pPr>
        <w:spacing w:after="0" w:line="240" w:lineRule="auto"/>
        <w:contextualSpacing/>
        <w:rPr>
          <w:ins w:id="1383" w:author="OFFM" w:date="2024-04-16T10:53:00Z"/>
          <w:rFonts w:ascii="Times New Roman" w:eastAsia="Times New Roman" w:hAnsi="Times New Roman" w:cs="Times New Roman"/>
          <w:sz w:val="24"/>
          <w:szCs w:val="24"/>
        </w:rPr>
      </w:pPr>
    </w:p>
    <w:p w14:paraId="2976E021" w14:textId="77777777" w:rsidR="000B5224" w:rsidRPr="001C7544" w:rsidRDefault="00F2264C" w:rsidP="000B5224">
      <w:pPr>
        <w:spacing w:after="0" w:line="480" w:lineRule="auto"/>
        <w:contextualSpacing/>
        <w:rPr>
          <w:ins w:id="1384" w:author="OFFM" w:date="2024-04-16T10:53:00Z"/>
          <w:rFonts w:ascii="Times New Roman" w:hAnsi="Times New Roman" w:cs="Times New Roman"/>
          <w:b/>
          <w:bCs/>
          <w:sz w:val="24"/>
          <w:szCs w:val="24"/>
        </w:rPr>
      </w:pPr>
      <w:ins w:id="1385" w:author="OFFM" w:date="2024-04-16T10:53:00Z">
        <w:r w:rsidRPr="001C7544">
          <w:rPr>
            <w:rFonts w:ascii="Times New Roman" w:hAnsi="Times New Roman" w:cs="Times New Roman"/>
            <w:b/>
            <w:bCs/>
            <w:sz w:val="24"/>
            <w:szCs w:val="24"/>
          </w:rPr>
          <w:t>Subpart A</w:t>
        </w:r>
        <w:r w:rsidRPr="001C7544">
          <w:rPr>
            <w:rFonts w:ascii="Times New Roman" w:eastAsia="Times New Roman" w:hAnsi="Times New Roman" w:cs="Times New Roman"/>
            <w:b/>
            <w:bCs/>
            <w:kern w:val="36"/>
            <w:sz w:val="24"/>
            <w:szCs w:val="24"/>
          </w:rPr>
          <w:t>—</w:t>
        </w:r>
        <w:r w:rsidRPr="001C7544">
          <w:rPr>
            <w:rFonts w:ascii="Times New Roman" w:hAnsi="Times New Roman" w:cs="Times New Roman"/>
            <w:b/>
            <w:bCs/>
            <w:sz w:val="24"/>
            <w:szCs w:val="24"/>
          </w:rPr>
          <w:t>General</w:t>
        </w:r>
      </w:ins>
    </w:p>
    <w:p w14:paraId="5081157F" w14:textId="05325ACF"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175.</w:t>
      </w:r>
      <w:del w:id="1386" w:author="OFFM" w:date="2024-04-16T10:53:00Z">
        <w:r w:rsidR="00817C00" w:rsidRPr="00F74592">
          <w:rPr>
            <w:rFonts w:ascii="Times New Roman" w:hAnsi="Times New Roman" w:cs="Times New Roman"/>
            <w:b/>
            <w:bCs/>
            <w:sz w:val="24"/>
            <w:szCs w:val="24"/>
          </w:rPr>
          <w:delText>5</w:delText>
        </w:r>
      </w:del>
      <w:ins w:id="1387" w:author="OFFM" w:date="2024-04-16T10:53:00Z">
        <w:r w:rsidRPr="001C7544">
          <w:rPr>
            <w:rFonts w:ascii="Times New Roman" w:eastAsia="Times New Roman" w:hAnsi="Times New Roman" w:cs="Times New Roman"/>
            <w:b/>
            <w:bCs/>
            <w:sz w:val="24"/>
            <w:szCs w:val="24"/>
          </w:rPr>
          <w:t>100</w:t>
        </w:r>
      </w:ins>
      <w:r w:rsidRPr="001C7544">
        <w:rPr>
          <w:rFonts w:ascii="Times New Roman" w:eastAsia="Times New Roman" w:hAnsi="Times New Roman" w:cs="Times New Roman"/>
          <w:b/>
          <w:bCs/>
          <w:sz w:val="24"/>
          <w:szCs w:val="24"/>
        </w:rPr>
        <w:t xml:space="preserve"> Purpose of this part.</w:t>
      </w:r>
    </w:p>
    <w:p w14:paraId="03229C3B" w14:textId="649DAE6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This part establishes a </w:t>
      </w:r>
      <w:del w:id="1388" w:author="OFFM" w:date="2024-04-16T10:53:00Z">
        <w:r w:rsidR="00817C00" w:rsidRPr="00F74592">
          <w:rPr>
            <w:rFonts w:ascii="Times New Roman" w:hAnsi="Times New Roman" w:cs="Times New Roman"/>
            <w:sz w:val="24"/>
            <w:szCs w:val="24"/>
          </w:rPr>
          <w:delText xml:space="preserve">Governmentwide </w:delText>
        </w:r>
      </w:del>
      <w:ins w:id="1389"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award term for grants and cooperative agreements to implement the </w:t>
      </w:r>
      <w:del w:id="1390" w:author="OFFM" w:date="2024-04-16T10:53:00Z">
        <w:r w:rsidR="00817C00" w:rsidRPr="00F74592">
          <w:rPr>
            <w:rFonts w:ascii="Times New Roman" w:hAnsi="Times New Roman" w:cs="Times New Roman"/>
            <w:sz w:val="24"/>
            <w:szCs w:val="24"/>
          </w:rPr>
          <w:delText>requirement</w:delText>
        </w:r>
      </w:del>
      <w:ins w:id="1391" w:author="OFFM" w:date="2024-04-16T10:53:00Z">
        <w:r w:rsidRPr="001C7544">
          <w:rPr>
            <w:rFonts w:ascii="Times New Roman" w:eastAsia="Times New Roman" w:hAnsi="Times New Roman" w:cs="Times New Roman"/>
            <w:sz w:val="24"/>
            <w:szCs w:val="24"/>
          </w:rPr>
          <w:t>requirements</w:t>
        </w:r>
      </w:ins>
      <w:r w:rsidRPr="001C7544">
        <w:rPr>
          <w:rFonts w:ascii="Times New Roman" w:eastAsia="Times New Roman" w:hAnsi="Times New Roman" w:cs="Times New Roman"/>
          <w:sz w:val="24"/>
          <w:szCs w:val="24"/>
        </w:rPr>
        <w:t xml:space="preserve"> in </w:t>
      </w:r>
      <w:del w:id="1392" w:author="OFFM" w:date="2024-04-16T10:53:00Z">
        <w:r w:rsidR="00817C00" w:rsidRPr="00F74592">
          <w:rPr>
            <w:rFonts w:ascii="Times New Roman" w:hAnsi="Times New Roman" w:cs="Times New Roman"/>
            <w:sz w:val="24"/>
            <w:szCs w:val="24"/>
          </w:rPr>
          <w:delText>paragraph (g) of section 106 of the Trafficking Victims Protection Act of 2000 (TVPA), as amended (</w:delText>
        </w:r>
      </w:del>
      <w:r w:rsidRPr="001C7544">
        <w:rPr>
          <w:rFonts w:ascii="Times New Roman" w:hAnsi="Times New Roman" w:cs="Times New Roman"/>
          <w:sz w:val="24"/>
          <w:szCs w:val="24"/>
        </w:rPr>
        <w:t>22 U.S.C. 7104(g</w:t>
      </w:r>
      <w:del w:id="1393" w:author="OFFM" w:date="2024-04-16T10:53:00Z">
        <w:r w:rsidR="00817C00" w:rsidRPr="00F74592">
          <w:rPr>
            <w:rFonts w:ascii="Times New Roman" w:hAnsi="Times New Roman" w:cs="Times New Roman"/>
            <w:sz w:val="24"/>
            <w:szCs w:val="24"/>
          </w:rPr>
          <w:delText>)).</w:delText>
        </w:r>
      </w:del>
      <w:ins w:id="1394" w:author="OFFM" w:date="2024-04-16T10:53:00Z">
        <w:r w:rsidRPr="001C7544">
          <w:rPr>
            <w:rFonts w:ascii="Times New Roman" w:hAnsi="Times New Roman" w:cs="Times New Roman"/>
            <w:sz w:val="24"/>
            <w:szCs w:val="24"/>
          </w:rPr>
          <w:t>)</w:t>
        </w:r>
        <w:r w:rsidRPr="001C7544">
          <w:rPr>
            <w:rFonts w:ascii="Times New Roman" w:eastAsia="Times New Roman" w:hAnsi="Times New Roman" w:cs="Times New Roman"/>
            <w:sz w:val="24"/>
            <w:szCs w:val="24"/>
          </w:rPr>
          <w:t>; 22 U.S.C. 7104a; 22 U.S.C. 7104b; and 22 U.S.C. 7104c.</w:t>
        </w:r>
      </w:ins>
      <w:r w:rsidRPr="001C7544">
        <w:rPr>
          <w:rFonts w:ascii="Times New Roman" w:eastAsia="Times New Roman" w:hAnsi="Times New Roman" w:cs="Times New Roman"/>
          <w:sz w:val="24"/>
          <w:szCs w:val="24"/>
        </w:rPr>
        <w:t xml:space="preserve"> </w:t>
      </w:r>
    </w:p>
    <w:p w14:paraId="61D036E8" w14:textId="10385573"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1395" w:name="_Hlk141443290"/>
      <w:r w:rsidRPr="001C7544">
        <w:rPr>
          <w:rFonts w:ascii="Times New Roman" w:eastAsia="Times New Roman" w:hAnsi="Times New Roman" w:cs="Times New Roman"/>
          <w:b/>
          <w:bCs/>
          <w:sz w:val="24"/>
          <w:szCs w:val="24"/>
        </w:rPr>
        <w:t>§ 175.</w:t>
      </w:r>
      <w:del w:id="1396" w:author="OFFM" w:date="2024-04-16T10:53:00Z">
        <w:r w:rsidR="00817C00" w:rsidRPr="00F74592">
          <w:rPr>
            <w:rFonts w:ascii="Times New Roman" w:hAnsi="Times New Roman" w:cs="Times New Roman"/>
            <w:b/>
            <w:bCs/>
            <w:sz w:val="24"/>
            <w:szCs w:val="24"/>
          </w:rPr>
          <w:delText>10</w:delText>
        </w:r>
      </w:del>
      <w:ins w:id="1397" w:author="OFFM" w:date="2024-04-16T10:53:00Z">
        <w:r w:rsidRPr="001C7544">
          <w:rPr>
            <w:rFonts w:ascii="Times New Roman" w:eastAsia="Times New Roman" w:hAnsi="Times New Roman" w:cs="Times New Roman"/>
            <w:b/>
            <w:bCs/>
            <w:sz w:val="24"/>
            <w:szCs w:val="24"/>
          </w:rPr>
          <w:t>105</w:t>
        </w:r>
      </w:ins>
      <w:r w:rsidRPr="001C7544">
        <w:rPr>
          <w:rFonts w:ascii="Times New Roman" w:eastAsia="Times New Roman" w:hAnsi="Times New Roman" w:cs="Times New Roman"/>
          <w:b/>
          <w:bCs/>
          <w:sz w:val="24"/>
          <w:szCs w:val="24"/>
        </w:rPr>
        <w:t xml:space="preserve"> Statutory requirement.</w:t>
      </w:r>
    </w:p>
    <w:p w14:paraId="0BD75A52" w14:textId="34AD10BB"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1398" w:author="OFFM" w:date="2024-04-16T10:53:00Z">
        <w:r w:rsidRPr="00F74592">
          <w:rPr>
            <w:rFonts w:ascii="Times New Roman" w:hAnsi="Times New Roman" w:cs="Times New Roman"/>
            <w:sz w:val="24"/>
            <w:szCs w:val="24"/>
          </w:rPr>
          <w:lastRenderedPageBreak/>
          <w:delText xml:space="preserve">In </w:delText>
        </w:r>
      </w:del>
      <w:ins w:id="1399" w:author="OFFM" w:date="2024-04-16T10:53:00Z">
        <w:r w:rsidR="00F2264C" w:rsidRPr="001C7544">
          <w:rPr>
            <w:rFonts w:ascii="Times New Roman" w:eastAsia="Times New Roman" w:hAnsi="Times New Roman" w:cs="Times New Roman"/>
            <w:sz w:val="24"/>
            <w:szCs w:val="24"/>
          </w:rPr>
          <w:t xml:space="preserve">(a) Federal agencies are required to include in </w:t>
        </w:r>
      </w:ins>
      <w:r w:rsidR="00F2264C" w:rsidRPr="001C7544">
        <w:rPr>
          <w:rFonts w:ascii="Times New Roman" w:eastAsia="Times New Roman" w:hAnsi="Times New Roman" w:cs="Times New Roman"/>
          <w:sz w:val="24"/>
          <w:szCs w:val="24"/>
        </w:rPr>
        <w:t xml:space="preserve">each </w:t>
      </w:r>
      <w:del w:id="1400" w:author="OFFM" w:date="2024-04-16T10:53:00Z">
        <w:r w:rsidRPr="00F74592">
          <w:rPr>
            <w:rFonts w:ascii="Times New Roman" w:hAnsi="Times New Roman" w:cs="Times New Roman"/>
            <w:sz w:val="24"/>
            <w:szCs w:val="24"/>
          </w:rPr>
          <w:delText xml:space="preserve">agency award (i.e., </w:delText>
        </w:r>
      </w:del>
      <w:ins w:id="1401" w:author="OFFM" w:date="2024-04-16T10:53:00Z">
        <w:r w:rsidR="00F2264C" w:rsidRPr="001C7544">
          <w:rPr>
            <w:rFonts w:ascii="Times New Roman" w:eastAsia="Times New Roman" w:hAnsi="Times New Roman" w:cs="Times New Roman"/>
            <w:sz w:val="24"/>
            <w:szCs w:val="24"/>
          </w:rPr>
          <w:t xml:space="preserve">Federal </w:t>
        </w:r>
      </w:ins>
      <w:r w:rsidR="00F2264C" w:rsidRPr="001C7544">
        <w:rPr>
          <w:rFonts w:ascii="Times New Roman" w:eastAsia="Times New Roman" w:hAnsi="Times New Roman" w:cs="Times New Roman"/>
          <w:sz w:val="24"/>
          <w:szCs w:val="24"/>
        </w:rPr>
        <w:t>grant or cooperative agreement</w:t>
      </w:r>
      <w:del w:id="1402" w:author="OFFM" w:date="2024-04-16T10:53:00Z">
        <w:r w:rsidRPr="00F74592">
          <w:rPr>
            <w:rFonts w:ascii="Times New Roman" w:hAnsi="Times New Roman" w:cs="Times New Roman"/>
            <w:sz w:val="24"/>
            <w:szCs w:val="24"/>
          </w:rPr>
          <w:delText xml:space="preserve">) under which funding is provided to a private entity, section 106(g) of the TVPA, as amended, requires the agency to include </w:delText>
        </w:r>
      </w:del>
      <w:ins w:id="1403" w:author="OFFM" w:date="2024-04-16T10:53:00Z">
        <w:r w:rsidR="00F2264C" w:rsidRPr="001C7544">
          <w:rPr>
            <w:rFonts w:ascii="Times New Roman" w:eastAsia="Times New Roman" w:hAnsi="Times New Roman" w:cs="Times New Roman"/>
            <w:sz w:val="24"/>
            <w:szCs w:val="24"/>
          </w:rPr>
          <w:t xml:space="preserve"> </w:t>
        </w:r>
      </w:ins>
      <w:r w:rsidR="00F2264C" w:rsidRPr="001C7544">
        <w:rPr>
          <w:rFonts w:ascii="Times New Roman" w:eastAsia="Times New Roman" w:hAnsi="Times New Roman" w:cs="Times New Roman"/>
          <w:sz w:val="24"/>
          <w:szCs w:val="24"/>
        </w:rPr>
        <w:t xml:space="preserve">a condition that authorizes the </w:t>
      </w:r>
      <w:ins w:id="1404" w:author="OFFM" w:date="2024-04-16T10:53:00Z">
        <w:r w:rsidR="00F2264C" w:rsidRPr="001C7544">
          <w:rPr>
            <w:rFonts w:ascii="Times New Roman" w:eastAsia="Times New Roman" w:hAnsi="Times New Roman" w:cs="Times New Roman"/>
            <w:sz w:val="24"/>
            <w:szCs w:val="24"/>
          </w:rPr>
          <w:t xml:space="preserve">Federal </w:t>
        </w:r>
      </w:ins>
      <w:r w:rsidR="00F2264C" w:rsidRPr="001C7544">
        <w:rPr>
          <w:rFonts w:ascii="Times New Roman" w:eastAsia="Times New Roman" w:hAnsi="Times New Roman" w:cs="Times New Roman"/>
          <w:sz w:val="24"/>
          <w:szCs w:val="24"/>
        </w:rPr>
        <w:t>agency to terminate the award</w:t>
      </w:r>
      <w:del w:id="1405" w:author="OFFM" w:date="2024-04-16T10:53:00Z">
        <w:r w:rsidRPr="00F74592">
          <w:rPr>
            <w:rFonts w:ascii="Times New Roman" w:hAnsi="Times New Roman" w:cs="Times New Roman"/>
            <w:sz w:val="24"/>
            <w:szCs w:val="24"/>
          </w:rPr>
          <w:delText>,</w:delText>
        </w:r>
      </w:del>
      <w:ins w:id="1406" w:author="OFFM" w:date="2024-04-16T10:53:00Z">
        <w:r w:rsidR="00F2264C" w:rsidRPr="001C7544">
          <w:rPr>
            <w:rFonts w:ascii="Times New Roman" w:eastAsia="Times New Roman" w:hAnsi="Times New Roman" w:cs="Times New Roman"/>
            <w:sz w:val="24"/>
            <w:szCs w:val="24"/>
          </w:rPr>
          <w:t xml:space="preserve"> or take any remedial actions authorized by 22 U.S.C. 7104b(c),</w:t>
        </w:r>
      </w:ins>
      <w:r w:rsidR="00F2264C" w:rsidRPr="001C7544">
        <w:rPr>
          <w:rFonts w:ascii="Times New Roman" w:eastAsia="Times New Roman" w:hAnsi="Times New Roman" w:cs="Times New Roman"/>
          <w:sz w:val="24"/>
          <w:szCs w:val="24"/>
        </w:rPr>
        <w:t xml:space="preserve"> without penalty, if </w:t>
      </w:r>
      <w:del w:id="1407" w:author="OFFM" w:date="2024-04-16T10:53:00Z">
        <w:r w:rsidRPr="00F74592">
          <w:rPr>
            <w:rFonts w:ascii="Times New Roman" w:hAnsi="Times New Roman" w:cs="Times New Roman"/>
            <w:sz w:val="24"/>
            <w:szCs w:val="24"/>
          </w:rPr>
          <w:delText>the</w:delText>
        </w:r>
      </w:del>
      <w:ins w:id="1408" w:author="OFFM" w:date="2024-04-16T10:53:00Z">
        <w:r w:rsidR="00F2264C" w:rsidRPr="001C7544">
          <w:rPr>
            <w:rFonts w:ascii="Times New Roman" w:eastAsia="Times New Roman" w:hAnsi="Times New Roman" w:cs="Times New Roman"/>
            <w:sz w:val="24"/>
            <w:szCs w:val="24"/>
          </w:rPr>
          <w:t>a private entity receiving funds under the award as a</w:t>
        </w:r>
      </w:ins>
      <w:r w:rsidR="00F2264C" w:rsidRPr="001C7544">
        <w:rPr>
          <w:rFonts w:ascii="Times New Roman" w:eastAsia="Times New Roman" w:hAnsi="Times New Roman" w:cs="Times New Roman"/>
          <w:sz w:val="24"/>
          <w:szCs w:val="24"/>
        </w:rPr>
        <w:t xml:space="preserve"> recipient or </w:t>
      </w:r>
      <w:del w:id="1409" w:author="OFFM" w:date="2024-04-16T10:53:00Z">
        <w:r w:rsidRPr="00F74592">
          <w:rPr>
            <w:rFonts w:ascii="Times New Roman" w:hAnsi="Times New Roman" w:cs="Times New Roman"/>
            <w:sz w:val="24"/>
            <w:szCs w:val="24"/>
          </w:rPr>
          <w:delText xml:space="preserve">a </w:delText>
        </w:r>
      </w:del>
      <w:r w:rsidR="00F2264C" w:rsidRPr="001C7544">
        <w:rPr>
          <w:rFonts w:ascii="Times New Roman" w:eastAsia="Times New Roman" w:hAnsi="Times New Roman" w:cs="Times New Roman"/>
          <w:sz w:val="24"/>
          <w:szCs w:val="24"/>
        </w:rPr>
        <w:t>subrecipient</w:t>
      </w:r>
      <w:del w:id="1410" w:author="OFFM" w:date="2024-04-16T10:53:00Z">
        <w:r w:rsidRPr="00F74592">
          <w:rPr>
            <w:rFonts w:ascii="Times New Roman" w:hAnsi="Times New Roman" w:cs="Times New Roman"/>
            <w:sz w:val="24"/>
            <w:szCs w:val="24"/>
          </w:rPr>
          <w:delText>—</w:delText>
        </w:r>
      </w:del>
      <w:ins w:id="1411" w:author="OFFM" w:date="2024-04-16T10:53:00Z">
        <w:r w:rsidR="00F2264C" w:rsidRPr="001C7544">
          <w:rPr>
            <w:rFonts w:ascii="Times New Roman" w:eastAsia="Times New Roman" w:hAnsi="Times New Roman" w:cs="Times New Roman"/>
            <w:sz w:val="24"/>
            <w:szCs w:val="24"/>
          </w:rPr>
          <w:t xml:space="preserve"> engages in:</w:t>
        </w:r>
      </w:ins>
      <w:r w:rsidR="00F2264C" w:rsidRPr="001C7544">
        <w:rPr>
          <w:rFonts w:ascii="Times New Roman" w:eastAsia="Times New Roman" w:hAnsi="Times New Roman" w:cs="Times New Roman"/>
          <w:sz w:val="24"/>
          <w:szCs w:val="24"/>
        </w:rPr>
        <w:t xml:space="preserve"> </w:t>
      </w:r>
    </w:p>
    <w:p w14:paraId="5FB0C5D1" w14:textId="1781F6A0" w:rsidR="000B5224" w:rsidRPr="001C7544" w:rsidRDefault="00817C00" w:rsidP="00A63D45">
      <w:pPr>
        <w:spacing w:after="0" w:line="480" w:lineRule="auto"/>
        <w:ind w:left="720"/>
        <w:contextualSpacing/>
        <w:rPr>
          <w:rFonts w:ascii="Times New Roman" w:eastAsia="Times New Roman" w:hAnsi="Times New Roman" w:cs="Times New Roman"/>
          <w:sz w:val="24"/>
          <w:szCs w:val="24"/>
        </w:rPr>
      </w:pPr>
      <w:bookmarkStart w:id="1412" w:name="_Hlk132785684"/>
      <w:del w:id="1413" w:author="OFFM" w:date="2024-04-16T10:53:00Z">
        <w:r w:rsidRPr="00F74592">
          <w:rPr>
            <w:rFonts w:ascii="Times New Roman" w:hAnsi="Times New Roman" w:cs="Times New Roman"/>
            <w:sz w:val="24"/>
            <w:szCs w:val="24"/>
          </w:rPr>
          <w:delText>(a) Engages in severe</w:delText>
        </w:r>
      </w:del>
      <w:ins w:id="1414" w:author="OFFM" w:date="2024-04-16T10:53:00Z">
        <w:r w:rsidR="00F2264C" w:rsidRPr="001C7544">
          <w:rPr>
            <w:rFonts w:ascii="Times New Roman" w:eastAsia="Times New Roman" w:hAnsi="Times New Roman" w:cs="Times New Roman"/>
            <w:sz w:val="24"/>
            <w:szCs w:val="24"/>
          </w:rPr>
          <w:t>(1) Severe</w:t>
        </w:r>
      </w:ins>
      <w:r w:rsidR="00F2264C" w:rsidRPr="001C7544">
        <w:rPr>
          <w:rFonts w:ascii="Times New Roman" w:eastAsia="Times New Roman" w:hAnsi="Times New Roman" w:cs="Times New Roman"/>
          <w:sz w:val="24"/>
          <w:szCs w:val="24"/>
        </w:rPr>
        <w:t xml:space="preserve"> forms of trafficking in persons</w:t>
      </w:r>
      <w:del w:id="1415" w:author="OFFM" w:date="2024-04-16T10:53:00Z">
        <w:r w:rsidRPr="00F74592">
          <w:rPr>
            <w:rFonts w:ascii="Times New Roman" w:hAnsi="Times New Roman" w:cs="Times New Roman"/>
            <w:sz w:val="24"/>
            <w:szCs w:val="24"/>
          </w:rPr>
          <w:delText xml:space="preserve"> during the period of time that the award is in effect</w:delText>
        </w:r>
      </w:del>
      <w:r w:rsidR="00F2264C" w:rsidRPr="001C7544">
        <w:rPr>
          <w:rFonts w:ascii="Times New Roman" w:eastAsia="Times New Roman" w:hAnsi="Times New Roman" w:cs="Times New Roman"/>
          <w:sz w:val="24"/>
          <w:szCs w:val="24"/>
        </w:rPr>
        <w:t xml:space="preserve">; </w:t>
      </w:r>
    </w:p>
    <w:p w14:paraId="1BA1CE73" w14:textId="6FDF217A" w:rsidR="000B5224" w:rsidRPr="001C7544" w:rsidRDefault="00817C00" w:rsidP="000B5224">
      <w:pPr>
        <w:spacing w:after="0" w:line="480" w:lineRule="auto"/>
        <w:ind w:firstLine="720"/>
        <w:contextualSpacing/>
        <w:rPr>
          <w:ins w:id="1416" w:author="OFFM" w:date="2024-04-16T10:53:00Z"/>
          <w:rFonts w:ascii="Times New Roman" w:eastAsia="Times New Roman" w:hAnsi="Times New Roman" w:cs="Times New Roman"/>
          <w:sz w:val="24"/>
          <w:szCs w:val="24"/>
        </w:rPr>
      </w:pPr>
      <w:del w:id="1417" w:author="OFFM" w:date="2024-04-16T10:53:00Z">
        <w:r w:rsidRPr="00F74592">
          <w:rPr>
            <w:rFonts w:ascii="Times New Roman" w:hAnsi="Times New Roman" w:cs="Times New Roman"/>
            <w:sz w:val="24"/>
            <w:szCs w:val="24"/>
          </w:rPr>
          <w:delText>(b) Procures</w:delText>
        </w:r>
      </w:del>
      <w:ins w:id="1418" w:author="OFFM" w:date="2024-04-16T10:53:00Z">
        <w:r w:rsidR="00F2264C" w:rsidRPr="001C7544">
          <w:rPr>
            <w:rFonts w:ascii="Times New Roman" w:eastAsia="Times New Roman" w:hAnsi="Times New Roman" w:cs="Times New Roman"/>
            <w:sz w:val="24"/>
            <w:szCs w:val="24"/>
          </w:rPr>
          <w:t>(2) The procurement of</w:t>
        </w:r>
      </w:ins>
      <w:r w:rsidR="00F2264C" w:rsidRPr="001C7544">
        <w:rPr>
          <w:rFonts w:ascii="Times New Roman" w:eastAsia="Times New Roman" w:hAnsi="Times New Roman" w:cs="Times New Roman"/>
          <w:sz w:val="24"/>
          <w:szCs w:val="24"/>
        </w:rPr>
        <w:t xml:space="preserve"> a commercial sex act during the period of time that the </w:t>
      </w:r>
      <w:ins w:id="1419" w:author="OFFM" w:date="2024-04-16T10:53:00Z">
        <w:r w:rsidR="00F2264C" w:rsidRPr="001C7544">
          <w:rPr>
            <w:rFonts w:ascii="Times New Roman" w:eastAsia="Times New Roman" w:hAnsi="Times New Roman" w:cs="Times New Roman"/>
            <w:sz w:val="24"/>
            <w:szCs w:val="24"/>
          </w:rPr>
          <w:t>grant or cooperative agreement is in effect;</w:t>
        </w:r>
      </w:ins>
    </w:p>
    <w:p w14:paraId="2979DE5B" w14:textId="77777777" w:rsidR="000B5224" w:rsidRPr="001C7544" w:rsidRDefault="00F2264C" w:rsidP="000B5224">
      <w:pPr>
        <w:spacing w:after="0" w:line="480" w:lineRule="auto"/>
        <w:ind w:left="360" w:firstLine="360"/>
        <w:contextualSpacing/>
        <w:rPr>
          <w:ins w:id="1420" w:author="OFFM" w:date="2024-04-16T10:53:00Z"/>
          <w:rFonts w:ascii="Times New Roman" w:eastAsia="Times New Roman" w:hAnsi="Times New Roman" w:cs="Times New Roman"/>
          <w:sz w:val="24"/>
          <w:szCs w:val="24"/>
        </w:rPr>
      </w:pPr>
      <w:ins w:id="1421" w:author="OFFM" w:date="2024-04-16T10:53:00Z">
        <w:r w:rsidRPr="001C7544">
          <w:rPr>
            <w:rFonts w:ascii="Times New Roman" w:eastAsia="Times New Roman" w:hAnsi="Times New Roman" w:cs="Times New Roman"/>
            <w:sz w:val="24"/>
            <w:szCs w:val="24"/>
          </w:rPr>
          <w:t>(3) The use of forced labor in the performance of the grant or cooperative agreement; or</w:t>
        </w:r>
      </w:ins>
    </w:p>
    <w:p w14:paraId="435414F6" w14:textId="77777777" w:rsidR="000B5224" w:rsidRPr="001C7544" w:rsidRDefault="00F2264C" w:rsidP="000B5224">
      <w:pPr>
        <w:spacing w:after="0" w:line="480" w:lineRule="auto"/>
        <w:ind w:firstLine="720"/>
        <w:contextualSpacing/>
        <w:rPr>
          <w:ins w:id="1422" w:author="OFFM" w:date="2024-04-16T10:53:00Z"/>
          <w:rFonts w:ascii="Times New Roman" w:eastAsia="Times New Roman" w:hAnsi="Times New Roman" w:cs="Times New Roman"/>
          <w:sz w:val="24"/>
          <w:szCs w:val="24"/>
        </w:rPr>
      </w:pPr>
      <w:ins w:id="1423" w:author="OFFM" w:date="2024-04-16T10:53:00Z">
        <w:r w:rsidRPr="001C7544">
          <w:rPr>
            <w:rFonts w:ascii="Times New Roman" w:eastAsia="Times New Roman" w:hAnsi="Times New Roman" w:cs="Times New Roman"/>
            <w:sz w:val="24"/>
            <w:szCs w:val="24"/>
          </w:rPr>
          <w:t>(4) Acts that directly support or advance trafficking in persons, including the following acts:</w:t>
        </w:r>
      </w:ins>
    </w:p>
    <w:p w14:paraId="0BB4FB49" w14:textId="77777777" w:rsidR="000B5224" w:rsidRPr="001C7544" w:rsidRDefault="00F2264C" w:rsidP="000B5224">
      <w:pPr>
        <w:spacing w:after="0" w:line="480" w:lineRule="auto"/>
        <w:ind w:firstLine="720"/>
        <w:contextualSpacing/>
        <w:rPr>
          <w:ins w:id="1424" w:author="OFFM" w:date="2024-04-16T10:53:00Z"/>
          <w:rFonts w:ascii="Times New Roman" w:eastAsia="Times New Roman" w:hAnsi="Times New Roman" w:cs="Times New Roman"/>
          <w:sz w:val="24"/>
          <w:szCs w:val="24"/>
        </w:rPr>
      </w:pPr>
      <w:ins w:id="1425" w:author="OFFM" w:date="2024-04-16T10:53:00Z">
        <w:r w:rsidRPr="001C7544">
          <w:rPr>
            <w:rFonts w:ascii="Times New Roman" w:eastAsia="Times New Roman" w:hAnsi="Times New Roman" w:cs="Times New Roman"/>
            <w:sz w:val="24"/>
            <w:szCs w:val="24"/>
          </w:rPr>
          <w:t>(i) Destroying, concealing, removing, confiscating, or otherwise denying an employee access to that employee’s identity or immigration documents;</w:t>
        </w:r>
      </w:ins>
    </w:p>
    <w:p w14:paraId="3918D1CC" w14:textId="77777777" w:rsidR="000B5224" w:rsidRPr="001C7544" w:rsidRDefault="00F2264C" w:rsidP="000B5224">
      <w:pPr>
        <w:spacing w:after="0" w:line="480" w:lineRule="auto"/>
        <w:ind w:firstLine="720"/>
        <w:contextualSpacing/>
        <w:rPr>
          <w:ins w:id="1426" w:author="OFFM" w:date="2024-04-16T10:53:00Z"/>
          <w:rFonts w:ascii="Times New Roman" w:eastAsia="Times New Roman" w:hAnsi="Times New Roman" w:cs="Times New Roman"/>
          <w:sz w:val="24"/>
          <w:szCs w:val="24"/>
        </w:rPr>
      </w:pPr>
      <w:ins w:id="1427" w:author="OFFM" w:date="2024-04-16T10:53:00Z">
        <w:r w:rsidRPr="001C7544">
          <w:rPr>
            <w:rFonts w:ascii="Times New Roman" w:eastAsia="Times New Roman" w:hAnsi="Times New Roman" w:cs="Times New Roman"/>
            <w:sz w:val="24"/>
            <w:szCs w:val="24"/>
          </w:rPr>
          <w:t>(ii) Failing to provide return transportation or pay for return transportation costs to an employee from a country outside the United States to the country from which the employee was recruited upon the end of employment if requested by the employee, unless:</w:t>
        </w:r>
      </w:ins>
    </w:p>
    <w:p w14:paraId="08355462" w14:textId="77777777" w:rsidR="000B5224" w:rsidRPr="001C7544" w:rsidRDefault="00F2264C" w:rsidP="000B5224">
      <w:pPr>
        <w:spacing w:after="0" w:line="480" w:lineRule="auto"/>
        <w:ind w:firstLine="720"/>
        <w:contextualSpacing/>
        <w:rPr>
          <w:ins w:id="1428" w:author="OFFM" w:date="2024-04-16T10:53:00Z"/>
          <w:rFonts w:ascii="Times New Roman" w:eastAsia="Times New Roman" w:hAnsi="Times New Roman" w:cs="Times New Roman"/>
          <w:sz w:val="24"/>
          <w:szCs w:val="24"/>
        </w:rPr>
      </w:pPr>
      <w:ins w:id="1429" w:author="OFFM" w:date="2024-04-16T10:53:00Z">
        <w:r w:rsidRPr="001C7544">
          <w:rPr>
            <w:rFonts w:ascii="Times New Roman" w:eastAsia="Times New Roman" w:hAnsi="Times New Roman" w:cs="Times New Roman"/>
            <w:sz w:val="24"/>
            <w:szCs w:val="24"/>
          </w:rPr>
          <w:t>(A) exempted from the requirement to provide or pay for such return transportation by the Federal department or agency providing or entering into the grant or cooperative agreement; or</w:t>
        </w:r>
      </w:ins>
    </w:p>
    <w:p w14:paraId="00F2DBD8" w14:textId="77777777" w:rsidR="000B5224" w:rsidRPr="001C7544" w:rsidRDefault="00F2264C" w:rsidP="000B5224">
      <w:pPr>
        <w:spacing w:after="0" w:line="480" w:lineRule="auto"/>
        <w:ind w:firstLine="720"/>
        <w:contextualSpacing/>
        <w:rPr>
          <w:ins w:id="1430" w:author="OFFM" w:date="2024-04-16T10:53:00Z"/>
          <w:rFonts w:ascii="Times New Roman" w:eastAsia="Times New Roman" w:hAnsi="Times New Roman" w:cs="Times New Roman"/>
          <w:sz w:val="24"/>
          <w:szCs w:val="24"/>
        </w:rPr>
      </w:pPr>
      <w:ins w:id="1431" w:author="OFFM" w:date="2024-04-16T10:53:00Z">
        <w:r w:rsidRPr="001C7544">
          <w:rPr>
            <w:rFonts w:ascii="Times New Roman" w:eastAsia="Times New Roman" w:hAnsi="Times New Roman" w:cs="Times New Roman"/>
            <w:sz w:val="24"/>
            <w:szCs w:val="24"/>
          </w:rPr>
          <w:t>(B) the employee is a victim of human trafficking seeking victim services or legal redress in the country of employment or a witness in a human trafficking enforcement action;</w:t>
        </w:r>
      </w:ins>
    </w:p>
    <w:p w14:paraId="7FE88F55" w14:textId="77777777" w:rsidR="000B5224" w:rsidRPr="001C7544" w:rsidRDefault="00F2264C" w:rsidP="000B5224">
      <w:pPr>
        <w:spacing w:after="0" w:line="480" w:lineRule="auto"/>
        <w:ind w:firstLine="720"/>
        <w:contextualSpacing/>
        <w:rPr>
          <w:ins w:id="1432" w:author="OFFM" w:date="2024-04-16T10:53:00Z"/>
          <w:rFonts w:ascii="Times New Roman" w:eastAsia="Times New Roman" w:hAnsi="Times New Roman" w:cs="Times New Roman"/>
          <w:sz w:val="24"/>
          <w:szCs w:val="24"/>
        </w:rPr>
      </w:pPr>
      <w:ins w:id="1433" w:author="OFFM" w:date="2024-04-16T10:53:00Z">
        <w:r w:rsidRPr="001C7544">
          <w:rPr>
            <w:rFonts w:ascii="Times New Roman" w:eastAsia="Times New Roman" w:hAnsi="Times New Roman" w:cs="Times New Roman"/>
            <w:sz w:val="24"/>
            <w:szCs w:val="24"/>
          </w:rPr>
          <w:lastRenderedPageBreak/>
          <w:t>(iii) Soliciting a person for the purpose of employment, or offering employment, by means of materially false or fraudulent pretenses, representations, or promises regarding that employment;</w:t>
        </w:r>
      </w:ins>
    </w:p>
    <w:p w14:paraId="17CFB3FB" w14:textId="77777777" w:rsidR="000B5224" w:rsidRPr="001C7544" w:rsidRDefault="00F2264C" w:rsidP="000B5224">
      <w:pPr>
        <w:spacing w:after="0" w:line="480" w:lineRule="auto"/>
        <w:ind w:firstLine="720"/>
        <w:contextualSpacing/>
        <w:rPr>
          <w:ins w:id="1434" w:author="OFFM" w:date="2024-04-16T10:53:00Z"/>
          <w:rFonts w:ascii="Times New Roman" w:eastAsia="Times New Roman" w:hAnsi="Times New Roman" w:cs="Times New Roman"/>
          <w:sz w:val="24"/>
          <w:szCs w:val="24"/>
        </w:rPr>
      </w:pPr>
      <w:ins w:id="1435" w:author="OFFM" w:date="2024-04-16T10:53:00Z">
        <w:r w:rsidRPr="001C7544">
          <w:rPr>
            <w:rFonts w:ascii="Times New Roman" w:eastAsia="Times New Roman" w:hAnsi="Times New Roman" w:cs="Times New Roman"/>
            <w:sz w:val="24"/>
            <w:szCs w:val="24"/>
          </w:rPr>
          <w:t xml:space="preserve">(iv) Charging recruited </w:t>
        </w:r>
        <w:proofErr w:type="gramStart"/>
        <w:r w:rsidRPr="001C7544">
          <w:rPr>
            <w:rFonts w:ascii="Times New Roman" w:eastAsia="Times New Roman" w:hAnsi="Times New Roman" w:cs="Times New Roman"/>
            <w:sz w:val="24"/>
            <w:szCs w:val="24"/>
          </w:rPr>
          <w:t>employees</w:t>
        </w:r>
        <w:proofErr w:type="gramEnd"/>
        <w:r w:rsidRPr="001C7544">
          <w:rPr>
            <w:rFonts w:ascii="Times New Roman" w:eastAsia="Times New Roman" w:hAnsi="Times New Roman" w:cs="Times New Roman"/>
            <w:sz w:val="24"/>
            <w:szCs w:val="24"/>
          </w:rPr>
          <w:t xml:space="preserve"> a placement or recruitment fee; or </w:t>
        </w:r>
      </w:ins>
    </w:p>
    <w:p w14:paraId="16386C31" w14:textId="77777777" w:rsidR="000B5224" w:rsidRPr="001C7544" w:rsidRDefault="00F2264C" w:rsidP="000B5224">
      <w:pPr>
        <w:spacing w:after="0" w:line="480" w:lineRule="auto"/>
        <w:ind w:firstLine="720"/>
        <w:contextualSpacing/>
        <w:rPr>
          <w:ins w:id="1436" w:author="OFFM" w:date="2024-04-16T10:53:00Z"/>
          <w:rFonts w:ascii="Times New Roman" w:eastAsia="Times New Roman" w:hAnsi="Times New Roman" w:cs="Times New Roman"/>
          <w:sz w:val="24"/>
          <w:szCs w:val="24"/>
        </w:rPr>
      </w:pPr>
      <w:ins w:id="1437" w:author="OFFM" w:date="2024-04-16T10:53:00Z">
        <w:r w:rsidRPr="001C7544">
          <w:rPr>
            <w:rFonts w:ascii="Times New Roman" w:eastAsia="Times New Roman" w:hAnsi="Times New Roman" w:cs="Times New Roman"/>
            <w:sz w:val="24"/>
            <w:szCs w:val="24"/>
          </w:rPr>
          <w:t xml:space="preserve">(v) Providing or arranging housing that fails to meet the host country’s housing and </w:t>
        </w:r>
        <w:bookmarkStart w:id="1438" w:name="_Hlk142035051"/>
        <w:r w:rsidRPr="001C7544">
          <w:rPr>
            <w:rFonts w:ascii="Times New Roman" w:eastAsia="Times New Roman" w:hAnsi="Times New Roman" w:cs="Times New Roman"/>
            <w:sz w:val="24"/>
            <w:szCs w:val="24"/>
          </w:rPr>
          <w:t>safety standards.</w:t>
        </w:r>
      </w:ins>
    </w:p>
    <w:p w14:paraId="0D9B5CA2" w14:textId="43929912" w:rsidR="000B5224" w:rsidRPr="001C7544" w:rsidRDefault="00F2264C" w:rsidP="000B5224">
      <w:pPr>
        <w:spacing w:after="0" w:line="480" w:lineRule="auto"/>
        <w:ind w:firstLine="720"/>
        <w:rPr>
          <w:ins w:id="1439" w:author="OFFM" w:date="2024-04-16T10:53:00Z"/>
          <w:rFonts w:ascii="Times New Roman" w:eastAsia="Times New Roman" w:hAnsi="Times New Roman" w:cs="Times New Roman"/>
          <w:sz w:val="24"/>
          <w:szCs w:val="24"/>
        </w:rPr>
      </w:pPr>
      <w:ins w:id="1440" w:author="OFFM" w:date="2024-04-16T10:53:00Z">
        <w:r w:rsidRPr="001C7544">
          <w:rPr>
            <w:rFonts w:ascii="Times New Roman" w:eastAsia="Times New Roman" w:hAnsi="Times New Roman" w:cs="Times New Roman"/>
            <w:sz w:val="24"/>
            <w:szCs w:val="24"/>
          </w:rPr>
          <w:t xml:space="preserve">(b) </w:t>
        </w:r>
        <w:bookmarkStart w:id="1441" w:name="_Hlk162888589"/>
        <w:r w:rsidRPr="001C7544">
          <w:rPr>
            <w:rFonts w:ascii="Times New Roman" w:eastAsia="Times New Roman" w:hAnsi="Times New Roman" w:cs="Times New Roman"/>
            <w:sz w:val="24"/>
            <w:szCs w:val="24"/>
          </w:rPr>
          <w:t>Compliance plan and certification requirement</w:t>
        </w:r>
        <w:bookmarkEnd w:id="1441"/>
        <w:r w:rsidR="0065720F">
          <w:rPr>
            <w:rFonts w:ascii="Times New Roman" w:eastAsia="Times New Roman" w:hAnsi="Times New Roman" w:cs="Times New Roman"/>
            <w:sz w:val="24"/>
            <w:szCs w:val="24"/>
          </w:rPr>
          <w:t>:</w:t>
        </w:r>
        <w:r w:rsidRPr="001C7544">
          <w:rPr>
            <w:rFonts w:ascii="Times New Roman" w:eastAsia="Times New Roman" w:hAnsi="Times New Roman" w:cs="Times New Roman"/>
            <w:sz w:val="24"/>
            <w:szCs w:val="24"/>
          </w:rPr>
          <w:t xml:space="preserve"> </w:t>
        </w:r>
      </w:ins>
    </w:p>
    <w:p w14:paraId="1C3D7B9C" w14:textId="77777777" w:rsidR="000B5224" w:rsidRPr="001C7544" w:rsidRDefault="00F2264C" w:rsidP="000B5224">
      <w:pPr>
        <w:spacing w:after="0" w:line="480" w:lineRule="auto"/>
        <w:ind w:firstLine="720"/>
        <w:contextualSpacing/>
        <w:rPr>
          <w:ins w:id="1442" w:author="OFFM" w:date="2024-04-16T10:53:00Z"/>
          <w:rFonts w:ascii="Times New Roman" w:eastAsia="Times New Roman" w:hAnsi="Times New Roman" w:cs="Times New Roman"/>
          <w:sz w:val="24"/>
          <w:szCs w:val="24"/>
        </w:rPr>
      </w:pPr>
      <w:ins w:id="1443" w:author="OFFM" w:date="2024-04-16T10:53:00Z">
        <w:r w:rsidRPr="001C7544">
          <w:rPr>
            <w:rFonts w:ascii="Times New Roman" w:eastAsia="Times New Roman" w:hAnsi="Times New Roman" w:cs="Times New Roman"/>
            <w:sz w:val="24"/>
            <w:szCs w:val="24"/>
          </w:rPr>
          <w:t>(1)</w:t>
        </w:r>
        <w:r w:rsidRPr="001C7544">
          <w:rPr>
            <w:rFonts w:ascii="Times New Roman" w:eastAsia="Times New Roman" w:hAnsi="Times New Roman" w:cs="Times New Roman"/>
            <w:b/>
            <w:bCs/>
            <w:i/>
            <w:iCs/>
            <w:sz w:val="24"/>
            <w:szCs w:val="24"/>
          </w:rPr>
          <w:t xml:space="preserve"> </w:t>
        </w:r>
        <w:r w:rsidRPr="001C7544">
          <w:rPr>
            <w:rFonts w:ascii="Times New Roman" w:eastAsia="Times New Roman" w:hAnsi="Times New Roman" w:cs="Times New Roman"/>
            <w:i/>
            <w:iCs/>
            <w:sz w:val="24"/>
            <w:szCs w:val="24"/>
          </w:rPr>
          <w:t>Certification</w:t>
        </w:r>
        <w:r w:rsidRPr="001C7544">
          <w:rPr>
            <w:rFonts w:ascii="Times New Roman" w:eastAsia="Times New Roman" w:hAnsi="Times New Roman" w:cs="Times New Roman"/>
            <w:sz w:val="24"/>
            <w:szCs w:val="24"/>
          </w:rPr>
          <w:t>. Prior to receiving a grant or cooperative agreement, if the estimated value of services required to be performed under the grant or cooperative agreement outside the United States exceeds $500,000, a recipient must certify that:</w:t>
        </w:r>
      </w:ins>
    </w:p>
    <w:p w14:paraId="7DBBD175" w14:textId="77777777" w:rsidR="000B5224" w:rsidRPr="001C7544" w:rsidRDefault="00F2264C" w:rsidP="000B5224">
      <w:pPr>
        <w:spacing w:after="0" w:line="480" w:lineRule="auto"/>
        <w:ind w:firstLine="720"/>
        <w:contextualSpacing/>
        <w:rPr>
          <w:ins w:id="1444" w:author="OFFM" w:date="2024-04-16T10:53:00Z"/>
          <w:rFonts w:ascii="Times New Roman" w:hAnsi="Times New Roman" w:cs="Times New Roman"/>
          <w:sz w:val="24"/>
          <w:szCs w:val="24"/>
        </w:rPr>
      </w:pPr>
      <w:ins w:id="1445" w:author="OFFM" w:date="2024-04-16T10:53:00Z">
        <w:r w:rsidRPr="001C7544">
          <w:rPr>
            <w:rFonts w:ascii="Times New Roman" w:eastAsia="Times New Roman" w:hAnsi="Times New Roman" w:cs="Times New Roman"/>
            <w:sz w:val="24"/>
            <w:szCs w:val="24"/>
          </w:rPr>
          <w:t>(i) The recipient has implemented a plan to prevent the activities described in paragraph (a) of this section, and is in compliance with this plan;</w:t>
        </w:r>
      </w:ins>
    </w:p>
    <w:p w14:paraId="295F61C7" w14:textId="77777777" w:rsidR="000B5224" w:rsidRPr="001C7544" w:rsidRDefault="00F2264C" w:rsidP="000B5224">
      <w:pPr>
        <w:spacing w:after="0" w:line="480" w:lineRule="auto"/>
        <w:ind w:firstLine="720"/>
        <w:contextualSpacing/>
        <w:rPr>
          <w:ins w:id="1446" w:author="OFFM" w:date="2024-04-16T10:53:00Z"/>
          <w:rFonts w:ascii="Times New Roman" w:hAnsi="Times New Roman" w:cs="Times New Roman"/>
          <w:sz w:val="24"/>
          <w:szCs w:val="24"/>
        </w:rPr>
      </w:pPr>
      <w:ins w:id="1447" w:author="OFFM" w:date="2024-04-16T10:53:00Z">
        <w:r w:rsidRPr="001C7544">
          <w:rPr>
            <w:rFonts w:ascii="Times New Roman" w:hAnsi="Times New Roman" w:cs="Times New Roman"/>
            <w:sz w:val="24"/>
            <w:szCs w:val="24"/>
          </w:rPr>
          <w:t>(ii) The recipient has implemented procedures to prevent any activities described in paragraph (a) of this section and to monitor, detect, and terminate any subrecipient, contractor, subcontractor, or employee of the recipient engaging in any activities described in paragraph (a) of this section; and</w:t>
        </w:r>
      </w:ins>
    </w:p>
    <w:p w14:paraId="4B36D4E7" w14:textId="77777777" w:rsidR="000B5224" w:rsidRPr="001C7544" w:rsidRDefault="00F2264C" w:rsidP="000B5224">
      <w:pPr>
        <w:spacing w:after="0" w:line="480" w:lineRule="auto"/>
        <w:ind w:firstLine="720"/>
        <w:contextualSpacing/>
        <w:rPr>
          <w:ins w:id="1448" w:author="OFFM" w:date="2024-04-16T10:53:00Z"/>
          <w:rFonts w:ascii="Times New Roman" w:hAnsi="Times New Roman" w:cs="Times New Roman"/>
          <w:sz w:val="24"/>
          <w:szCs w:val="24"/>
        </w:rPr>
      </w:pPr>
      <w:ins w:id="1449" w:author="OFFM" w:date="2024-04-16T10:53:00Z">
        <w:r w:rsidRPr="001C7544">
          <w:rPr>
            <w:rFonts w:ascii="Times New Roman" w:hAnsi="Times New Roman" w:cs="Times New Roman"/>
            <w:sz w:val="24"/>
            <w:szCs w:val="24"/>
          </w:rPr>
          <w:t xml:space="preserve">(iii) </w:t>
        </w:r>
        <w:r w:rsidRPr="001C7544">
          <w:rPr>
            <w:rFonts w:ascii="Times New Roman" w:eastAsia="Times New Roman" w:hAnsi="Times New Roman" w:cs="Times New Roman"/>
            <w:sz w:val="24"/>
            <w:szCs w:val="24"/>
          </w:rPr>
          <w:t>T</w:t>
        </w:r>
        <w:r w:rsidRPr="001C7544">
          <w:rPr>
            <w:rFonts w:ascii="Times New Roman" w:hAnsi="Times New Roman" w:cs="Times New Roman"/>
            <w:sz w:val="24"/>
            <w:szCs w:val="24"/>
          </w:rPr>
          <w:t>o the best of the recipient’s knowledge, neither the recipient, nor any subrecipient, contractor, or subcontractor of the recipient or any agent of the recipient or of such a subrecipient, contractor, or subcontractor, is engaged in any of the activities described in paragraph (a) of this section.</w:t>
        </w:r>
      </w:ins>
    </w:p>
    <w:p w14:paraId="119271F2" w14:textId="5E143EDA" w:rsidR="000B5224" w:rsidRPr="001C7544" w:rsidRDefault="00F2264C" w:rsidP="000B5224">
      <w:pPr>
        <w:spacing w:after="0" w:line="480" w:lineRule="auto"/>
        <w:ind w:firstLine="720"/>
        <w:contextualSpacing/>
        <w:rPr>
          <w:rFonts w:ascii="Times New Roman" w:hAnsi="Times New Roman" w:cs="Times New Roman"/>
          <w:sz w:val="24"/>
          <w:szCs w:val="24"/>
        </w:rPr>
      </w:pPr>
      <w:ins w:id="1450" w:author="OFFM" w:date="2024-04-16T10:53:00Z">
        <w:r w:rsidRPr="001C7544">
          <w:rPr>
            <w:rFonts w:ascii="Times New Roman" w:hAnsi="Times New Roman" w:cs="Times New Roman"/>
            <w:sz w:val="24"/>
            <w:szCs w:val="24"/>
          </w:rPr>
          <w:t>(2)</w:t>
        </w:r>
        <w:r w:rsidRPr="001C7544">
          <w:rPr>
            <w:rFonts w:ascii="Times New Roman" w:hAnsi="Times New Roman" w:cs="Times New Roman"/>
            <w:i/>
            <w:iCs/>
            <w:sz w:val="24"/>
            <w:szCs w:val="24"/>
          </w:rPr>
          <w:t xml:space="preserve"> Annual certification.</w:t>
        </w:r>
        <w:r w:rsidRPr="001C7544">
          <w:rPr>
            <w:rFonts w:ascii="Times New Roman" w:hAnsi="Times New Roman" w:cs="Times New Roman"/>
            <w:sz w:val="24"/>
            <w:szCs w:val="24"/>
          </w:rPr>
          <w:t> </w:t>
        </w:r>
        <w:bookmarkStart w:id="1451" w:name="_Hlk162390963"/>
        <w:r w:rsidRPr="001C7544">
          <w:rPr>
            <w:rFonts w:ascii="Times New Roman" w:hAnsi="Times New Roman" w:cs="Times New Roman"/>
            <w:sz w:val="24"/>
            <w:szCs w:val="24"/>
          </w:rPr>
          <w:t xml:space="preserve">The recipient must submit an annual certification consistent with paragraph (b)(1) of this section for each year the </w:t>
        </w:r>
      </w:ins>
      <w:r w:rsidRPr="001C7544">
        <w:rPr>
          <w:rFonts w:ascii="Times New Roman" w:hAnsi="Times New Roman" w:cs="Times New Roman"/>
          <w:sz w:val="24"/>
          <w:szCs w:val="24"/>
        </w:rPr>
        <w:t>award is in effect</w:t>
      </w:r>
      <w:del w:id="1452" w:author="OFFM" w:date="2024-04-16T10:53:00Z">
        <w:r w:rsidR="00817C00" w:rsidRPr="00F74592">
          <w:rPr>
            <w:rFonts w:ascii="Times New Roman" w:hAnsi="Times New Roman" w:cs="Times New Roman"/>
            <w:sz w:val="24"/>
            <w:szCs w:val="24"/>
          </w:rPr>
          <w:delText xml:space="preserve">; or </w:delText>
        </w:r>
      </w:del>
      <w:ins w:id="1453" w:author="OFFM" w:date="2024-04-16T10:53:00Z">
        <w:r w:rsidRPr="001C7544">
          <w:rPr>
            <w:rFonts w:ascii="Times New Roman" w:hAnsi="Times New Roman" w:cs="Times New Roman"/>
            <w:sz w:val="24"/>
            <w:szCs w:val="24"/>
          </w:rPr>
          <w:t>.</w:t>
        </w:r>
      </w:ins>
      <w:bookmarkEnd w:id="1451"/>
    </w:p>
    <w:p w14:paraId="49BC2303" w14:textId="77777777" w:rsidR="00817C00" w:rsidRPr="00F74592" w:rsidRDefault="00817C00" w:rsidP="004227CF">
      <w:pPr>
        <w:spacing w:after="0" w:line="480" w:lineRule="auto"/>
        <w:ind w:firstLine="720"/>
        <w:contextualSpacing/>
        <w:rPr>
          <w:del w:id="1454" w:author="OFFM" w:date="2024-04-16T10:53:00Z"/>
          <w:rFonts w:ascii="Times New Roman" w:hAnsi="Times New Roman" w:cs="Times New Roman"/>
          <w:sz w:val="24"/>
          <w:szCs w:val="24"/>
        </w:rPr>
      </w:pPr>
      <w:del w:id="1455" w:author="OFFM" w:date="2024-04-16T10:53:00Z">
        <w:r w:rsidRPr="00F74592">
          <w:rPr>
            <w:rFonts w:ascii="Times New Roman" w:hAnsi="Times New Roman" w:cs="Times New Roman"/>
            <w:sz w:val="24"/>
            <w:szCs w:val="24"/>
          </w:rPr>
          <w:delText xml:space="preserve">(c) Uses forced labor in the performance of the award or subawards under the award. </w:delText>
        </w:r>
      </w:del>
    </w:p>
    <w:p w14:paraId="3A2A0417" w14:textId="77777777" w:rsidR="000B5224" w:rsidRPr="001C7544" w:rsidRDefault="00F2264C" w:rsidP="000B5224">
      <w:pPr>
        <w:spacing w:after="0" w:line="480" w:lineRule="auto"/>
        <w:ind w:firstLine="720"/>
        <w:rPr>
          <w:ins w:id="1456" w:author="OFFM" w:date="2024-04-16T10:53:00Z"/>
          <w:rFonts w:ascii="Times New Roman" w:hAnsi="Times New Roman" w:cs="Times New Roman"/>
          <w:sz w:val="24"/>
          <w:szCs w:val="24"/>
        </w:rPr>
      </w:pPr>
      <w:ins w:id="1457" w:author="OFFM" w:date="2024-04-16T10:53:00Z">
        <w:r w:rsidRPr="001C7544">
          <w:rPr>
            <w:rFonts w:ascii="Times New Roman" w:hAnsi="Times New Roman" w:cs="Times New Roman"/>
            <w:sz w:val="24"/>
            <w:szCs w:val="24"/>
          </w:rPr>
          <w:t>(3)</w:t>
        </w:r>
        <w:r w:rsidRPr="001C7544">
          <w:rPr>
            <w:rFonts w:ascii="Times New Roman" w:hAnsi="Times New Roman" w:cs="Times New Roman"/>
            <w:i/>
            <w:iCs/>
            <w:sz w:val="24"/>
            <w:szCs w:val="24"/>
          </w:rPr>
          <w:t xml:space="preserve"> Compliance plan</w:t>
        </w:r>
        <w:r w:rsidRPr="001C7544">
          <w:rPr>
            <w:rFonts w:ascii="Times New Roman" w:hAnsi="Times New Roman" w:cs="Times New Roman"/>
            <w:sz w:val="24"/>
            <w:szCs w:val="24"/>
          </w:rPr>
          <w:t xml:space="preserve">. Any plan or procedures implemented pursuant to paragraph (b) must be appropriate to the size and complexity of the grant or cooperative agreement and to the </w:t>
        </w:r>
        <w:r w:rsidRPr="001C7544">
          <w:rPr>
            <w:rFonts w:ascii="Times New Roman" w:hAnsi="Times New Roman" w:cs="Times New Roman"/>
            <w:sz w:val="24"/>
            <w:szCs w:val="24"/>
          </w:rPr>
          <w:lastRenderedPageBreak/>
          <w:t>nature and scope of its activities, including the number of non-United States citizens expected to be employed.</w:t>
        </w:r>
      </w:ins>
    </w:p>
    <w:p w14:paraId="78EBC284" w14:textId="77777777" w:rsidR="000B5224" w:rsidRPr="001C7544" w:rsidRDefault="00F2264C" w:rsidP="000B5224">
      <w:pPr>
        <w:spacing w:after="0" w:line="480" w:lineRule="auto"/>
        <w:ind w:firstLine="720"/>
        <w:rPr>
          <w:ins w:id="1458" w:author="OFFM" w:date="2024-04-16T10:53:00Z"/>
          <w:rFonts w:ascii="Times New Roman" w:hAnsi="Times New Roman" w:cs="Times New Roman"/>
          <w:sz w:val="24"/>
          <w:szCs w:val="24"/>
        </w:rPr>
      </w:pPr>
      <w:ins w:id="1459" w:author="OFFM" w:date="2024-04-16T10:53:00Z">
        <w:r w:rsidRPr="001C7544">
          <w:rPr>
            <w:rFonts w:ascii="Times New Roman" w:hAnsi="Times New Roman" w:cs="Times New Roman"/>
            <w:sz w:val="24"/>
            <w:szCs w:val="24"/>
          </w:rPr>
          <w:t xml:space="preserve">(4) </w:t>
        </w:r>
        <w:r w:rsidRPr="001C7544">
          <w:rPr>
            <w:rFonts w:ascii="Times New Roman" w:hAnsi="Times New Roman" w:cs="Times New Roman"/>
            <w:i/>
            <w:iCs/>
            <w:sz w:val="24"/>
            <w:szCs w:val="24"/>
          </w:rPr>
          <w:t>Copies of the compliance plan</w:t>
        </w:r>
        <w:r w:rsidRPr="001C7544">
          <w:rPr>
            <w:rFonts w:ascii="Times New Roman" w:hAnsi="Times New Roman" w:cs="Times New Roman"/>
            <w:sz w:val="24"/>
            <w:szCs w:val="24"/>
          </w:rPr>
          <w:t>. The recipient must provide a copy of the plan to the grant officer upon request, and as appropriate, must post the useful and relevant contents of the plan or related materials on its website and at the workplace.</w:t>
        </w:r>
      </w:ins>
    </w:p>
    <w:p w14:paraId="07922BD5" w14:textId="77777777" w:rsidR="000B5224" w:rsidRPr="001C7544" w:rsidRDefault="00F2264C" w:rsidP="000B5224">
      <w:pPr>
        <w:spacing w:after="0" w:line="480" w:lineRule="auto"/>
        <w:ind w:firstLine="720"/>
        <w:rPr>
          <w:ins w:id="1460" w:author="OFFM" w:date="2024-04-16T10:53:00Z"/>
          <w:rFonts w:ascii="Times New Roman" w:hAnsi="Times New Roman" w:cs="Times New Roman"/>
          <w:sz w:val="24"/>
          <w:szCs w:val="24"/>
        </w:rPr>
      </w:pPr>
      <w:ins w:id="1461" w:author="OFFM" w:date="2024-04-16T10:53:00Z">
        <w:r w:rsidRPr="001C7544">
          <w:rPr>
            <w:rFonts w:ascii="Times New Roman" w:hAnsi="Times New Roman" w:cs="Times New Roman"/>
            <w:sz w:val="24"/>
            <w:szCs w:val="24"/>
          </w:rPr>
          <w:t xml:space="preserve">(5) </w:t>
        </w:r>
        <w:r w:rsidRPr="001C7544">
          <w:rPr>
            <w:rFonts w:ascii="Times New Roman" w:hAnsi="Times New Roman" w:cs="Times New Roman"/>
            <w:i/>
            <w:iCs/>
            <w:sz w:val="24"/>
            <w:szCs w:val="24"/>
          </w:rPr>
          <w:t>Minimum requirements of the compliance plan.</w:t>
        </w:r>
        <w:r w:rsidRPr="001C7544">
          <w:rPr>
            <w:rFonts w:ascii="Times New Roman" w:hAnsi="Times New Roman" w:cs="Times New Roman"/>
            <w:sz w:val="24"/>
            <w:szCs w:val="24"/>
          </w:rPr>
          <w:t xml:space="preserve"> The compliance plan must include, at a minimum, the following</w:t>
        </w:r>
        <w:r w:rsidRPr="001C7544">
          <w:rPr>
            <w:rFonts w:ascii="Times New Roman" w:eastAsia="Times New Roman" w:hAnsi="Times New Roman" w:cs="Times New Roman"/>
            <w:sz w:val="24"/>
            <w:szCs w:val="24"/>
          </w:rPr>
          <w:t>:</w:t>
        </w:r>
      </w:ins>
    </w:p>
    <w:p w14:paraId="0DA830D2" w14:textId="77777777" w:rsidR="000B5224" w:rsidRPr="001C7544" w:rsidRDefault="00F2264C" w:rsidP="000B5224">
      <w:pPr>
        <w:spacing w:after="0" w:line="480" w:lineRule="auto"/>
        <w:ind w:firstLine="720"/>
        <w:rPr>
          <w:ins w:id="1462" w:author="OFFM" w:date="2024-04-16T10:53:00Z"/>
          <w:rFonts w:ascii="Times New Roman" w:eastAsia="Times New Roman" w:hAnsi="Times New Roman" w:cs="Times New Roman"/>
          <w:sz w:val="24"/>
          <w:szCs w:val="24"/>
        </w:rPr>
      </w:pPr>
      <w:ins w:id="1463" w:author="OFFM" w:date="2024-04-16T10:53:00Z">
        <w:r w:rsidRPr="001C7544">
          <w:rPr>
            <w:rFonts w:ascii="Times New Roman" w:eastAsia="Times New Roman" w:hAnsi="Times New Roman" w:cs="Times New Roman"/>
            <w:sz w:val="24"/>
            <w:szCs w:val="24"/>
          </w:rPr>
          <w:t xml:space="preserve">(i) An awareness program to inform recipient employees about the Government’s policy prohibiting trafficking-related activities described in paragraph (a) of this section, the activities prohibited, and the actions that will be taken against the employee for violations. Additional information about Trafficking in Persons and examples of awareness programs can be found at the website for the Department of State’s Office to Monitor and Combat Trafficking in Persons at </w:t>
        </w:r>
        <w:r w:rsidRPr="001C7544">
          <w:rPr>
            <w:rFonts w:ascii="Times New Roman" w:hAnsi="Times New Roman" w:cs="Times New Roman"/>
            <w:sz w:val="24"/>
            <w:szCs w:val="24"/>
          </w:rPr>
          <w:t>http://www.state.gov/j/tip/</w:t>
        </w:r>
        <w:r w:rsidRPr="001C7544">
          <w:rPr>
            <w:rFonts w:ascii="Times New Roman" w:eastAsia="Times New Roman" w:hAnsi="Times New Roman" w:cs="Times New Roman"/>
            <w:sz w:val="24"/>
            <w:szCs w:val="24"/>
          </w:rPr>
          <w:t>.</w:t>
        </w:r>
      </w:ins>
    </w:p>
    <w:p w14:paraId="0865A2BD" w14:textId="77777777" w:rsidR="000B5224" w:rsidRPr="001C7544" w:rsidRDefault="00F2264C" w:rsidP="000B5224">
      <w:pPr>
        <w:spacing w:after="0" w:line="480" w:lineRule="auto"/>
        <w:ind w:firstLine="720"/>
        <w:rPr>
          <w:ins w:id="1464" w:author="OFFM" w:date="2024-04-16T10:53:00Z"/>
          <w:rFonts w:ascii="Times New Roman" w:eastAsia="Times New Roman" w:hAnsi="Times New Roman" w:cs="Times New Roman"/>
          <w:sz w:val="24"/>
          <w:szCs w:val="24"/>
        </w:rPr>
      </w:pPr>
      <w:ins w:id="1465" w:author="OFFM" w:date="2024-04-16T10:53:00Z">
        <w:r w:rsidRPr="001C7544">
          <w:rPr>
            <w:rFonts w:ascii="Times New Roman" w:eastAsia="Times New Roman" w:hAnsi="Times New Roman" w:cs="Times New Roman"/>
            <w:sz w:val="24"/>
            <w:szCs w:val="24"/>
          </w:rPr>
          <w:t>(ii) A process for employees to report, without fear of retaliation, activity inconsistent with the policy prohibiting trafficking in persons.</w:t>
        </w:r>
      </w:ins>
    </w:p>
    <w:p w14:paraId="3E20D3D9" w14:textId="77777777" w:rsidR="000B5224" w:rsidRPr="001C7544" w:rsidRDefault="00F2264C" w:rsidP="000B5224">
      <w:pPr>
        <w:spacing w:after="0" w:line="480" w:lineRule="auto"/>
        <w:ind w:firstLine="720"/>
        <w:rPr>
          <w:ins w:id="1466" w:author="OFFM" w:date="2024-04-16T10:53:00Z"/>
          <w:rFonts w:ascii="Times New Roman" w:eastAsia="Times New Roman" w:hAnsi="Times New Roman" w:cs="Times New Roman"/>
          <w:sz w:val="24"/>
          <w:szCs w:val="24"/>
        </w:rPr>
      </w:pPr>
      <w:ins w:id="1467" w:author="OFFM" w:date="2024-04-16T10:53:00Z">
        <w:r w:rsidRPr="001C7544">
          <w:rPr>
            <w:rFonts w:ascii="Times New Roman" w:eastAsia="Times New Roman" w:hAnsi="Times New Roman" w:cs="Times New Roman"/>
            <w:sz w:val="24"/>
            <w:szCs w:val="24"/>
          </w:rPr>
          <w:t>(iii) A recruitment and wage plan that only permits the use of recruitment companies with trained employees, prohibits charging recruitment fees to the employees or potential employees and ensures that wages meet applicable host-country legal requirements or explains any variance.</w:t>
        </w:r>
      </w:ins>
    </w:p>
    <w:p w14:paraId="0C6C0599" w14:textId="77777777" w:rsidR="000B5224" w:rsidRPr="001C7544" w:rsidRDefault="00F2264C" w:rsidP="000B5224">
      <w:pPr>
        <w:spacing w:after="0" w:line="480" w:lineRule="auto"/>
        <w:ind w:firstLine="720"/>
        <w:rPr>
          <w:ins w:id="1468" w:author="OFFM" w:date="2024-04-16T10:53:00Z"/>
          <w:rFonts w:ascii="Times New Roman" w:eastAsia="Times New Roman" w:hAnsi="Times New Roman" w:cs="Times New Roman"/>
          <w:sz w:val="24"/>
          <w:szCs w:val="24"/>
        </w:rPr>
      </w:pPr>
      <w:ins w:id="1469" w:author="OFFM" w:date="2024-04-16T10:53:00Z">
        <w:r w:rsidRPr="001C7544">
          <w:rPr>
            <w:rFonts w:ascii="Times New Roman" w:eastAsia="Times New Roman" w:hAnsi="Times New Roman" w:cs="Times New Roman"/>
            <w:sz w:val="24"/>
            <w:szCs w:val="24"/>
          </w:rPr>
          <w:t>(iv) A housing plan, if the recipient, subrecipient, contractor, or subcontractor intends to provide or arrange housing, that ensures that the housing meets host-country housing and safety standards.</w:t>
        </w:r>
      </w:ins>
    </w:p>
    <w:p w14:paraId="271F894A" w14:textId="77777777" w:rsidR="000B5224" w:rsidRPr="001C7544" w:rsidRDefault="00F2264C" w:rsidP="000B5224">
      <w:pPr>
        <w:spacing w:after="0" w:line="480" w:lineRule="auto"/>
        <w:ind w:firstLine="720"/>
        <w:rPr>
          <w:ins w:id="1470" w:author="OFFM" w:date="2024-04-16T10:53:00Z"/>
          <w:rFonts w:ascii="Times New Roman" w:eastAsia="Times New Roman" w:hAnsi="Times New Roman" w:cs="Times New Roman"/>
          <w:sz w:val="24"/>
          <w:szCs w:val="24"/>
        </w:rPr>
      </w:pPr>
      <w:ins w:id="1471" w:author="OFFM" w:date="2024-04-16T10:53:00Z">
        <w:r w:rsidRPr="001C7544">
          <w:rPr>
            <w:rFonts w:ascii="Times New Roman" w:eastAsia="Times New Roman" w:hAnsi="Times New Roman" w:cs="Times New Roman"/>
            <w:sz w:val="24"/>
            <w:szCs w:val="24"/>
          </w:rPr>
          <w:t>(v) Procedures to prevent agents, subrecipients, contractors, or subcontractors at any tier and at any dollar value from engaging in trafficking in persons, including activities in paragraph (a) of this section, and to monitor, detect, and terminate any agents, subgrants, or subrecipient, contractor, or subcontractor employees that have engaged in such activities.</w:t>
        </w:r>
      </w:ins>
    </w:p>
    <w:p w14:paraId="7FE29307" w14:textId="77777777" w:rsidR="000B5224" w:rsidRPr="001C7544" w:rsidRDefault="00F2264C" w:rsidP="000B5224">
      <w:pPr>
        <w:spacing w:after="0" w:line="480" w:lineRule="auto"/>
        <w:ind w:firstLine="720"/>
        <w:contextualSpacing/>
        <w:rPr>
          <w:ins w:id="1472" w:author="OFFM" w:date="2024-04-16T10:53:00Z"/>
          <w:rFonts w:ascii="Times New Roman" w:hAnsi="Times New Roman" w:cs="Times New Roman"/>
          <w:sz w:val="24"/>
          <w:szCs w:val="24"/>
        </w:rPr>
      </w:pPr>
      <w:ins w:id="1473" w:author="OFFM" w:date="2024-04-16T10:53:00Z">
        <w:r w:rsidRPr="001C7544">
          <w:rPr>
            <w:rFonts w:ascii="Times New Roman" w:hAnsi="Times New Roman" w:cs="Times New Roman"/>
            <w:sz w:val="24"/>
            <w:szCs w:val="24"/>
          </w:rPr>
          <w:lastRenderedPageBreak/>
          <w:t xml:space="preserve">(c) Notification to Inspectors General and cooperation with government. The head of a </w:t>
        </w:r>
        <w:proofErr w:type="gramStart"/>
        <w:r w:rsidRPr="001C7544">
          <w:rPr>
            <w:rFonts w:ascii="Times New Roman" w:hAnsi="Times New Roman" w:cs="Times New Roman"/>
            <w:sz w:val="24"/>
            <w:szCs w:val="24"/>
          </w:rPr>
          <w:t>Federal</w:t>
        </w:r>
        <w:proofErr w:type="gramEnd"/>
        <w:r w:rsidRPr="001C7544">
          <w:rPr>
            <w:rFonts w:ascii="Times New Roman" w:hAnsi="Times New Roman" w:cs="Times New Roman"/>
            <w:sz w:val="24"/>
            <w:szCs w:val="24"/>
          </w:rPr>
          <w:t xml:space="preserve"> agency making or awarding a grant or cooperative agreement must require that the recipient of the grant or cooperative agreement</w:t>
        </w:r>
        <w:r w:rsidRPr="001C7544">
          <w:rPr>
            <w:rFonts w:ascii="Times New Roman" w:eastAsia="Times New Roman" w:hAnsi="Times New Roman" w:cs="Times New Roman"/>
            <w:sz w:val="24"/>
            <w:szCs w:val="24"/>
          </w:rPr>
          <w:t>:</w:t>
        </w:r>
      </w:ins>
    </w:p>
    <w:p w14:paraId="322F67C2" w14:textId="77777777" w:rsidR="000B5224" w:rsidRPr="001C7544" w:rsidRDefault="00F2264C" w:rsidP="000B5224">
      <w:pPr>
        <w:spacing w:after="0" w:line="480" w:lineRule="auto"/>
        <w:ind w:firstLine="720"/>
        <w:rPr>
          <w:ins w:id="1474" w:author="OFFM" w:date="2024-04-16T10:53:00Z"/>
          <w:rFonts w:ascii="Times New Roman" w:hAnsi="Times New Roman" w:cs="Times New Roman"/>
          <w:sz w:val="24"/>
          <w:szCs w:val="24"/>
        </w:rPr>
      </w:pPr>
      <w:ins w:id="1475" w:author="OFFM" w:date="2024-04-16T10:53:00Z">
        <w:r w:rsidRPr="001C7544">
          <w:rPr>
            <w:rFonts w:ascii="Times New Roman" w:hAnsi="Times New Roman" w:cs="Times New Roman"/>
            <w:sz w:val="24"/>
            <w:szCs w:val="24"/>
          </w:rPr>
          <w:t>(1) Immediately inform the Federal agency and Inspector General of the Federal agency of any information it receives from any source that alleges credible information that the recipient, any subrecipient, contractor, or subcontractor of the recipient, or any agent of the recipient or of such a subrecipient, contractor, or subcontractor, has engaged in conduct described in paragraph (a) of this section; and</w:t>
        </w:r>
      </w:ins>
    </w:p>
    <w:p w14:paraId="5FAC4CD3" w14:textId="77777777" w:rsidR="000B5224" w:rsidRPr="001C7544" w:rsidRDefault="00F2264C" w:rsidP="000B5224">
      <w:pPr>
        <w:spacing w:after="0" w:line="480" w:lineRule="auto"/>
        <w:ind w:firstLine="720"/>
        <w:rPr>
          <w:ins w:id="1476" w:author="OFFM" w:date="2024-04-16T10:53:00Z"/>
          <w:rFonts w:ascii="Times New Roman" w:hAnsi="Times New Roman" w:cs="Times New Roman"/>
          <w:sz w:val="24"/>
          <w:szCs w:val="24"/>
        </w:rPr>
      </w:pPr>
      <w:ins w:id="1477" w:author="OFFM" w:date="2024-04-16T10:53:00Z">
        <w:r w:rsidRPr="001C7544">
          <w:rPr>
            <w:rFonts w:ascii="Times New Roman" w:hAnsi="Times New Roman" w:cs="Times New Roman"/>
            <w:sz w:val="24"/>
            <w:szCs w:val="24"/>
          </w:rPr>
          <w:t>(2) Fully cooperate with any Federal agencies responsible for audits, investigations, or corrective actions relating to trafficking in persons.</w:t>
        </w:r>
      </w:ins>
    </w:p>
    <w:bookmarkEnd w:id="1395"/>
    <w:bookmarkEnd w:id="1412"/>
    <w:bookmarkEnd w:id="1438"/>
    <w:p w14:paraId="700C2233" w14:textId="77777777" w:rsidR="000B5224" w:rsidRPr="001C7544" w:rsidRDefault="00F2264C" w:rsidP="000B5224">
      <w:pPr>
        <w:spacing w:after="0" w:line="480" w:lineRule="auto"/>
        <w:contextualSpacing/>
        <w:rPr>
          <w:ins w:id="1478" w:author="OFFM" w:date="2024-04-16T10:53:00Z"/>
          <w:rFonts w:ascii="Times New Roman" w:eastAsia="Times New Roman" w:hAnsi="Times New Roman" w:cs="Times New Roman"/>
          <w:sz w:val="24"/>
          <w:szCs w:val="24"/>
        </w:rPr>
      </w:pPr>
      <w:ins w:id="1479" w:author="OFFM" w:date="2024-04-16T10:53:00Z">
        <w:r w:rsidRPr="001C7544">
          <w:rPr>
            <w:rFonts w:ascii="Times New Roman" w:eastAsia="Times New Roman" w:hAnsi="Times New Roman" w:cs="Times New Roman"/>
            <w:b/>
            <w:bCs/>
            <w:sz w:val="24"/>
            <w:szCs w:val="24"/>
          </w:rPr>
          <w:t>Subpart B</w:t>
        </w:r>
        <w:r w:rsidRPr="001C7544">
          <w:rPr>
            <w:rFonts w:ascii="Times New Roman" w:eastAsia="Times New Roman" w:hAnsi="Times New Roman" w:cs="Times New Roman"/>
            <w:b/>
            <w:bCs/>
            <w:kern w:val="36"/>
            <w:sz w:val="24"/>
            <w:szCs w:val="24"/>
          </w:rPr>
          <w:t>—</w:t>
        </w:r>
        <w:r w:rsidRPr="001C7544">
          <w:rPr>
            <w:rFonts w:ascii="Times New Roman" w:eastAsia="Times New Roman" w:hAnsi="Times New Roman" w:cs="Times New Roman"/>
            <w:b/>
            <w:bCs/>
            <w:sz w:val="24"/>
            <w:szCs w:val="24"/>
          </w:rPr>
          <w:t>Guidance</w:t>
        </w:r>
      </w:ins>
    </w:p>
    <w:p w14:paraId="1C88FFC8" w14:textId="5198008E"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175.</w:t>
      </w:r>
      <w:del w:id="1480" w:author="OFFM" w:date="2024-04-16T10:53:00Z">
        <w:r w:rsidR="00817C00" w:rsidRPr="00F74592">
          <w:rPr>
            <w:rFonts w:ascii="Times New Roman" w:hAnsi="Times New Roman" w:cs="Times New Roman"/>
            <w:b/>
            <w:bCs/>
            <w:sz w:val="24"/>
            <w:szCs w:val="24"/>
          </w:rPr>
          <w:delText xml:space="preserve">15 Award </w:delText>
        </w:r>
      </w:del>
      <w:ins w:id="1481" w:author="OFFM" w:date="2024-04-16T10:53:00Z">
        <w:r w:rsidRPr="001C7544">
          <w:rPr>
            <w:rFonts w:ascii="Times New Roman" w:eastAsia="Times New Roman" w:hAnsi="Times New Roman" w:cs="Times New Roman"/>
            <w:b/>
            <w:bCs/>
            <w:sz w:val="24"/>
            <w:szCs w:val="24"/>
          </w:rPr>
          <w:t xml:space="preserve">200 Use of award </w:t>
        </w:r>
      </w:ins>
      <w:r w:rsidRPr="001C7544">
        <w:rPr>
          <w:rFonts w:ascii="Times New Roman" w:eastAsia="Times New Roman" w:hAnsi="Times New Roman" w:cs="Times New Roman"/>
          <w:b/>
          <w:bCs/>
          <w:sz w:val="24"/>
          <w:szCs w:val="24"/>
        </w:rPr>
        <w:t>term.</w:t>
      </w:r>
    </w:p>
    <w:p w14:paraId="4EC95BDF" w14:textId="69C49D8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To implement the </w:t>
      </w:r>
      <w:del w:id="1482" w:author="OFFM" w:date="2024-04-16T10:53:00Z">
        <w:r w:rsidR="00817C00" w:rsidRPr="00F74592">
          <w:rPr>
            <w:rFonts w:ascii="Times New Roman" w:hAnsi="Times New Roman" w:cs="Times New Roman"/>
            <w:sz w:val="24"/>
            <w:szCs w:val="24"/>
          </w:rPr>
          <w:delText>trafficking in persons requirement in section 106</w:delText>
        </w:r>
      </w:del>
      <w:ins w:id="1483" w:author="OFFM" w:date="2024-04-16T10:53:00Z">
        <w:r w:rsidRPr="001C7544">
          <w:rPr>
            <w:rFonts w:ascii="Times New Roman" w:eastAsia="Times New Roman" w:hAnsi="Times New Roman" w:cs="Times New Roman"/>
            <w:sz w:val="24"/>
            <w:szCs w:val="24"/>
          </w:rPr>
          <w:t>requirements of 22 U.S.C. 7104</w:t>
        </w:r>
      </w:ins>
      <w:r w:rsidRPr="001C7544">
        <w:rPr>
          <w:rFonts w:ascii="Times New Roman" w:eastAsia="Times New Roman" w:hAnsi="Times New Roman" w:cs="Times New Roman"/>
          <w:sz w:val="24"/>
          <w:szCs w:val="24"/>
        </w:rPr>
        <w:t xml:space="preserve">(g) </w:t>
      </w:r>
      <w:del w:id="1484" w:author="OFFM" w:date="2024-04-16T10:53:00Z">
        <w:r w:rsidR="00817C00" w:rsidRPr="00F74592">
          <w:rPr>
            <w:rFonts w:ascii="Times New Roman" w:hAnsi="Times New Roman" w:cs="Times New Roman"/>
            <w:sz w:val="24"/>
            <w:szCs w:val="24"/>
          </w:rPr>
          <w:delText xml:space="preserve">of the TVPA, as amended, </w:delText>
        </w:r>
      </w:del>
      <w:r w:rsidRPr="001C7544">
        <w:rPr>
          <w:rFonts w:ascii="Times New Roman" w:eastAsia="Times New Roman" w:hAnsi="Times New Roman" w:cs="Times New Roman"/>
          <w:sz w:val="24"/>
          <w:szCs w:val="24"/>
        </w:rPr>
        <w:t xml:space="preserve">a Federal </w:t>
      </w:r>
      <w:del w:id="148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include the award term in </w:t>
      </w:r>
      <w:del w:id="1486" w:author="OFFM" w:date="2024-04-16T10:53:00Z">
        <w:r w:rsidR="00817C00" w:rsidRPr="00F74592">
          <w:rPr>
            <w:rFonts w:ascii="Times New Roman" w:hAnsi="Times New Roman" w:cs="Times New Roman"/>
            <w:sz w:val="24"/>
            <w:szCs w:val="24"/>
          </w:rPr>
          <w:delText>paragraph (b)</w:delText>
        </w:r>
      </w:del>
      <w:ins w:id="1487" w:author="OFFM" w:date="2024-04-16T10:53:00Z">
        <w:r w:rsidRPr="001C7544">
          <w:rPr>
            <w:rFonts w:ascii="Times New Roman" w:eastAsia="Times New Roman" w:hAnsi="Times New Roman" w:cs="Times New Roman"/>
            <w:sz w:val="24"/>
            <w:szCs w:val="24"/>
          </w:rPr>
          <w:t>Appendix A</w:t>
        </w:r>
      </w:ins>
      <w:r w:rsidRPr="001C7544">
        <w:rPr>
          <w:rFonts w:ascii="Times New Roman" w:eastAsia="Times New Roman" w:hAnsi="Times New Roman" w:cs="Times New Roman"/>
          <w:sz w:val="24"/>
          <w:szCs w:val="24"/>
        </w:rPr>
        <w:t xml:space="preserve"> of this </w:t>
      </w:r>
      <w:del w:id="1488" w:author="OFFM" w:date="2024-04-16T10:53:00Z">
        <w:r w:rsidR="00817C00" w:rsidRPr="00F74592">
          <w:rPr>
            <w:rFonts w:ascii="Times New Roman" w:hAnsi="Times New Roman" w:cs="Times New Roman"/>
            <w:sz w:val="24"/>
            <w:szCs w:val="24"/>
          </w:rPr>
          <w:delText>section in—</w:delText>
        </w:r>
      </w:del>
      <w:ins w:id="1489" w:author="OFFM" w:date="2024-04-16T10:53:00Z">
        <w:r w:rsidRPr="001C7544">
          <w:rPr>
            <w:rFonts w:ascii="Times New Roman" w:eastAsia="Times New Roman" w:hAnsi="Times New Roman" w:cs="Times New Roman"/>
            <w:sz w:val="24"/>
            <w:szCs w:val="24"/>
          </w:rPr>
          <w:t>part for the following Federal awards:</w:t>
        </w:r>
      </w:ins>
      <w:r w:rsidRPr="001C7544">
        <w:rPr>
          <w:rFonts w:ascii="Times New Roman" w:eastAsia="Times New Roman" w:hAnsi="Times New Roman" w:cs="Times New Roman"/>
          <w:sz w:val="24"/>
          <w:szCs w:val="24"/>
        </w:rPr>
        <w:t xml:space="preserve"> </w:t>
      </w:r>
    </w:p>
    <w:p w14:paraId="1DD6470A" w14:textId="36DD1A8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A grant or cooperative agreement to a private entity, as defined in § 175.</w:t>
      </w:r>
      <w:del w:id="1490" w:author="OFFM" w:date="2024-04-16T10:53:00Z">
        <w:r w:rsidR="00817C00" w:rsidRPr="00F74592">
          <w:rPr>
            <w:rFonts w:ascii="Times New Roman" w:hAnsi="Times New Roman" w:cs="Times New Roman"/>
            <w:sz w:val="24"/>
            <w:szCs w:val="24"/>
          </w:rPr>
          <w:delText>25(d);</w:delText>
        </w:r>
      </w:del>
      <w:ins w:id="1491" w:author="OFFM" w:date="2024-04-16T10:53:00Z">
        <w:r w:rsidRPr="001C7544">
          <w:rPr>
            <w:rFonts w:ascii="Times New Roman" w:eastAsia="Times New Roman" w:hAnsi="Times New Roman" w:cs="Times New Roman"/>
            <w:sz w:val="24"/>
            <w:szCs w:val="24"/>
          </w:rPr>
          <w:t>300;</w:t>
        </w:r>
      </w:ins>
      <w:r w:rsidRPr="001C7544">
        <w:rPr>
          <w:rFonts w:ascii="Times New Roman" w:eastAsia="Times New Roman" w:hAnsi="Times New Roman" w:cs="Times New Roman"/>
          <w:sz w:val="24"/>
          <w:szCs w:val="24"/>
        </w:rPr>
        <w:t xml:space="preserve"> and </w:t>
      </w:r>
    </w:p>
    <w:p w14:paraId="407019FB" w14:textId="1F33E7D5" w:rsidR="000B5224" w:rsidRPr="001C7544" w:rsidRDefault="00F2264C" w:rsidP="000B5224">
      <w:pPr>
        <w:spacing w:after="0" w:line="480" w:lineRule="auto"/>
        <w:ind w:firstLine="720"/>
        <w:contextualSpacing/>
        <w:rPr>
          <w:ins w:id="1492"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 grant or cooperative agreement to a State, local government, Indian </w:t>
      </w:r>
      <w:del w:id="1493" w:author="OFFM" w:date="2024-04-16T10:53:00Z">
        <w:r w:rsidR="00817C00" w:rsidRPr="00F74592">
          <w:rPr>
            <w:rFonts w:ascii="Times New Roman" w:hAnsi="Times New Roman" w:cs="Times New Roman"/>
            <w:sz w:val="24"/>
            <w:szCs w:val="24"/>
          </w:rPr>
          <w:delText>tribe or</w:delText>
        </w:r>
      </w:del>
      <w:ins w:id="1494" w:author="OFFM" w:date="2024-04-16T10:53:00Z">
        <w:r w:rsidRPr="001C7544">
          <w:rPr>
            <w:rFonts w:ascii="Times New Roman" w:eastAsia="Times New Roman" w:hAnsi="Times New Roman" w:cs="Times New Roman"/>
            <w:sz w:val="24"/>
            <w:szCs w:val="24"/>
          </w:rPr>
          <w:t>Tribe,</w:t>
        </w:r>
      </w:ins>
      <w:r w:rsidRPr="001C7544">
        <w:rPr>
          <w:rFonts w:ascii="Times New Roman" w:eastAsia="Times New Roman" w:hAnsi="Times New Roman" w:cs="Times New Roman"/>
          <w:sz w:val="24"/>
          <w:szCs w:val="24"/>
        </w:rPr>
        <w:t xml:space="preserve"> foreign public entity, </w:t>
      </w:r>
      <w:ins w:id="1495" w:author="OFFM" w:date="2024-04-16T10:53:00Z">
        <w:r w:rsidRPr="001C7544">
          <w:rPr>
            <w:rFonts w:ascii="Times New Roman" w:eastAsia="Times New Roman" w:hAnsi="Times New Roman" w:cs="Times New Roman"/>
            <w:sz w:val="24"/>
            <w:szCs w:val="24"/>
          </w:rPr>
          <w:t xml:space="preserve">or any other recipient </w:t>
        </w:r>
      </w:ins>
      <w:r w:rsidRPr="001C7544">
        <w:rPr>
          <w:rFonts w:ascii="Times New Roman" w:eastAsia="Times New Roman" w:hAnsi="Times New Roman" w:cs="Times New Roman"/>
          <w:sz w:val="24"/>
          <w:szCs w:val="24"/>
        </w:rPr>
        <w:t xml:space="preserve">if funding </w:t>
      </w:r>
      <w:ins w:id="1496" w:author="OFFM" w:date="2024-04-16T10:53:00Z">
        <w:r w:rsidRPr="001C7544">
          <w:rPr>
            <w:rFonts w:ascii="Times New Roman" w:eastAsia="Times New Roman" w:hAnsi="Times New Roman" w:cs="Times New Roman"/>
            <w:sz w:val="24"/>
            <w:szCs w:val="24"/>
          </w:rPr>
          <w:t xml:space="preserve">under the award </w:t>
        </w:r>
      </w:ins>
      <w:r w:rsidRPr="001C7544">
        <w:rPr>
          <w:rFonts w:ascii="Times New Roman" w:eastAsia="Times New Roman" w:hAnsi="Times New Roman" w:cs="Times New Roman"/>
          <w:sz w:val="24"/>
          <w:szCs w:val="24"/>
        </w:rPr>
        <w:t xml:space="preserve">could be provided </w:t>
      </w:r>
      <w:del w:id="1497" w:author="OFFM" w:date="2024-04-16T10:53:00Z">
        <w:r w:rsidR="00817C00" w:rsidRPr="00F74592">
          <w:rPr>
            <w:rFonts w:ascii="Times New Roman" w:hAnsi="Times New Roman" w:cs="Times New Roman"/>
            <w:sz w:val="24"/>
            <w:szCs w:val="24"/>
          </w:rPr>
          <w:delText xml:space="preserve">under the award </w:delText>
        </w:r>
      </w:del>
      <w:r w:rsidRPr="001C7544">
        <w:rPr>
          <w:rFonts w:ascii="Times New Roman" w:eastAsia="Times New Roman" w:hAnsi="Times New Roman" w:cs="Times New Roman"/>
          <w:sz w:val="24"/>
          <w:szCs w:val="24"/>
        </w:rPr>
        <w:t xml:space="preserve">to </w:t>
      </w:r>
      <w:ins w:id="1498" w:author="OFFM" w:date="2024-04-16T10:53:00Z">
        <w:r w:rsidRPr="001C7544">
          <w:rPr>
            <w:rFonts w:ascii="Times New Roman" w:eastAsia="Times New Roman" w:hAnsi="Times New Roman" w:cs="Times New Roman"/>
            <w:sz w:val="24"/>
            <w:szCs w:val="24"/>
          </w:rPr>
          <w:t xml:space="preserve">a subrecipient that is </w:t>
        </w:r>
      </w:ins>
      <w:r w:rsidRPr="001C7544">
        <w:rPr>
          <w:rFonts w:ascii="Times New Roman" w:eastAsia="Times New Roman" w:hAnsi="Times New Roman" w:cs="Times New Roman"/>
          <w:sz w:val="24"/>
          <w:szCs w:val="24"/>
        </w:rPr>
        <w:t>a private entity</w:t>
      </w:r>
      <w:ins w:id="1499" w:author="OFFM" w:date="2024-04-16T10:53:00Z">
        <w:r w:rsidRPr="001C7544">
          <w:rPr>
            <w:rFonts w:ascii="Times New Roman" w:eastAsia="Times New Roman" w:hAnsi="Times New Roman" w:cs="Times New Roman"/>
            <w:sz w:val="24"/>
            <w:szCs w:val="24"/>
          </w:rPr>
          <w:t xml:space="preserve">. </w:t>
        </w:r>
      </w:ins>
    </w:p>
    <w:p w14:paraId="27A199BC" w14:textId="77777777" w:rsidR="000B5224" w:rsidRPr="001C7544" w:rsidRDefault="00F2264C" w:rsidP="000B5224">
      <w:pPr>
        <w:spacing w:after="0" w:line="480" w:lineRule="auto"/>
        <w:ind w:firstLine="720"/>
        <w:contextualSpacing/>
        <w:rPr>
          <w:ins w:id="1500" w:author="OFFM" w:date="2024-04-16T10:53:00Z"/>
          <w:rFonts w:ascii="Times New Roman" w:eastAsia="Times New Roman" w:hAnsi="Times New Roman" w:cs="Times New Roman"/>
          <w:sz w:val="24"/>
          <w:szCs w:val="24"/>
        </w:rPr>
      </w:pPr>
      <w:ins w:id="1501" w:author="OFFM" w:date="2024-04-16T10:53:00Z">
        <w:r w:rsidRPr="001C7544">
          <w:rPr>
            <w:rFonts w:ascii="Times New Roman" w:eastAsia="Times New Roman" w:hAnsi="Times New Roman" w:cs="Times New Roman"/>
            <w:sz w:val="24"/>
            <w:szCs w:val="24"/>
          </w:rPr>
          <w:t>(b) A Federal agency may use different letters and numbers than those in Appendix A to designate the paragraphs of the award term. A Federal agency may also include additional information in the award term, consistent with the statutory authority of this part, such as further information on the compliance plan and certification requirements in § 175.105(b).</w:t>
        </w:r>
      </w:ins>
    </w:p>
    <w:p w14:paraId="7D939C2E" w14:textId="77777777" w:rsidR="000B5224" w:rsidRPr="001C7544" w:rsidRDefault="00F2264C" w:rsidP="000B5224">
      <w:pPr>
        <w:spacing w:after="0" w:line="480" w:lineRule="auto"/>
        <w:contextualSpacing/>
        <w:outlineLvl w:val="1"/>
        <w:rPr>
          <w:ins w:id="1502" w:author="OFFM" w:date="2024-04-16T10:53:00Z"/>
          <w:rFonts w:ascii="Times New Roman" w:eastAsia="Times New Roman" w:hAnsi="Times New Roman" w:cs="Times New Roman"/>
          <w:b/>
          <w:bCs/>
          <w:sz w:val="24"/>
          <w:szCs w:val="24"/>
        </w:rPr>
      </w:pPr>
      <w:ins w:id="1503" w:author="OFFM" w:date="2024-04-16T10:53:00Z">
        <w:r w:rsidRPr="001C7544">
          <w:rPr>
            <w:rFonts w:ascii="Times New Roman" w:eastAsia="Times New Roman" w:hAnsi="Times New Roman" w:cs="Times New Roman"/>
            <w:b/>
            <w:bCs/>
            <w:sz w:val="24"/>
            <w:szCs w:val="24"/>
          </w:rPr>
          <w:t>§ 175.205 Referral.</w:t>
        </w:r>
      </w:ins>
    </w:p>
    <w:p w14:paraId="22DB9D94" w14:textId="77777777" w:rsidR="000B5224" w:rsidRPr="001C7544" w:rsidRDefault="00F2264C" w:rsidP="000B5224">
      <w:pPr>
        <w:spacing w:after="0" w:line="480" w:lineRule="auto"/>
        <w:ind w:firstLine="720"/>
        <w:contextualSpacing/>
        <w:rPr>
          <w:ins w:id="1504" w:author="OFFM" w:date="2024-04-16T10:53:00Z"/>
          <w:rFonts w:ascii="Times New Roman" w:eastAsia="Times New Roman" w:hAnsi="Times New Roman" w:cs="Times New Roman"/>
          <w:sz w:val="24"/>
          <w:szCs w:val="24"/>
        </w:rPr>
      </w:pPr>
      <w:ins w:id="1505" w:author="OFFM" w:date="2024-04-16T10:53:00Z">
        <w:r w:rsidRPr="001C7544">
          <w:rPr>
            <w:rFonts w:ascii="Times New Roman" w:eastAsia="Times New Roman" w:hAnsi="Times New Roman" w:cs="Times New Roman"/>
            <w:sz w:val="24"/>
            <w:szCs w:val="24"/>
          </w:rPr>
          <w:lastRenderedPageBreak/>
          <w:t xml:space="preserve">A Federal agency official should inform the agency's suspension and debarment official if an award is terminated based on a violation of a prohibition in the award term under Appendix A. </w:t>
        </w:r>
      </w:ins>
    </w:p>
    <w:p w14:paraId="5E38FCD2" w14:textId="77777777" w:rsidR="000B5224" w:rsidRPr="001C7544" w:rsidRDefault="00F2264C" w:rsidP="000B5224">
      <w:pPr>
        <w:spacing w:after="0" w:line="480" w:lineRule="auto"/>
        <w:contextualSpacing/>
        <w:outlineLvl w:val="1"/>
        <w:rPr>
          <w:ins w:id="1506" w:author="OFFM" w:date="2024-04-16T10:53:00Z"/>
          <w:rFonts w:ascii="Times New Roman" w:eastAsia="Times New Roman" w:hAnsi="Times New Roman" w:cs="Times New Roman"/>
          <w:b/>
          <w:bCs/>
          <w:sz w:val="24"/>
          <w:szCs w:val="24"/>
        </w:rPr>
      </w:pPr>
      <w:ins w:id="1507" w:author="OFFM" w:date="2024-04-16T10:53:00Z">
        <w:r w:rsidRPr="001C7544">
          <w:rPr>
            <w:rFonts w:ascii="Times New Roman" w:eastAsia="Times New Roman" w:hAnsi="Times New Roman" w:cs="Times New Roman"/>
            <w:b/>
            <w:bCs/>
            <w:sz w:val="24"/>
            <w:szCs w:val="24"/>
          </w:rPr>
          <w:t>Subpart C</w:t>
        </w:r>
        <w:r w:rsidRPr="001C7544">
          <w:rPr>
            <w:rFonts w:ascii="Times New Roman" w:eastAsia="Times New Roman" w:hAnsi="Times New Roman" w:cs="Times New Roman"/>
            <w:b/>
            <w:bCs/>
            <w:kern w:val="36"/>
            <w:sz w:val="24"/>
            <w:szCs w:val="24"/>
          </w:rPr>
          <w:t>—</w:t>
        </w:r>
        <w:r w:rsidRPr="001C7544">
          <w:rPr>
            <w:rFonts w:ascii="Times New Roman" w:eastAsia="Times New Roman" w:hAnsi="Times New Roman" w:cs="Times New Roman"/>
            <w:b/>
            <w:bCs/>
            <w:sz w:val="24"/>
            <w:szCs w:val="24"/>
          </w:rPr>
          <w:t>Definitions</w:t>
        </w:r>
      </w:ins>
    </w:p>
    <w:p w14:paraId="4B47FE1F" w14:textId="77777777" w:rsidR="000B5224" w:rsidRPr="001C7544" w:rsidRDefault="00F2264C" w:rsidP="000B5224">
      <w:pPr>
        <w:spacing w:after="0" w:line="480" w:lineRule="auto"/>
        <w:contextualSpacing/>
        <w:outlineLvl w:val="1"/>
        <w:rPr>
          <w:ins w:id="1508" w:author="OFFM" w:date="2024-04-16T10:53:00Z"/>
          <w:rFonts w:ascii="Times New Roman" w:eastAsia="Times New Roman" w:hAnsi="Times New Roman" w:cs="Times New Roman"/>
          <w:b/>
          <w:bCs/>
          <w:sz w:val="24"/>
          <w:szCs w:val="24"/>
        </w:rPr>
      </w:pPr>
      <w:ins w:id="1509" w:author="OFFM" w:date="2024-04-16T10:53:00Z">
        <w:r w:rsidRPr="001C7544">
          <w:rPr>
            <w:rFonts w:ascii="Times New Roman" w:hAnsi="Times New Roman" w:cs="Times New Roman"/>
            <w:b/>
            <w:bCs/>
            <w:sz w:val="24"/>
            <w:szCs w:val="24"/>
          </w:rPr>
          <w:t>§ 175.300 Definitions.</w:t>
        </w:r>
      </w:ins>
    </w:p>
    <w:p w14:paraId="23ECD271" w14:textId="25518A9B" w:rsidR="000B5224" w:rsidRPr="001C7544" w:rsidRDefault="00F2264C" w:rsidP="00A63D45">
      <w:pPr>
        <w:spacing w:after="0" w:line="480" w:lineRule="auto"/>
        <w:ind w:firstLine="720"/>
        <w:contextualSpacing/>
        <w:outlineLvl w:val="1"/>
        <w:rPr>
          <w:rFonts w:ascii="Times New Roman" w:hAnsi="Times New Roman" w:cs="Times New Roman"/>
          <w:sz w:val="24"/>
          <w:szCs w:val="24"/>
        </w:rPr>
      </w:pPr>
      <w:ins w:id="1510" w:author="OFFM" w:date="2024-04-16T10:53:00Z">
        <w:r w:rsidRPr="001C7544">
          <w:rPr>
            <w:rFonts w:ascii="Times New Roman" w:hAnsi="Times New Roman" w:cs="Times New Roman"/>
            <w:sz w:val="24"/>
            <w:szCs w:val="24"/>
          </w:rPr>
          <w:t>Terms not defined in this part have the same meaning</w:t>
        </w:r>
      </w:ins>
      <w:r w:rsidRPr="001C7544">
        <w:rPr>
          <w:rFonts w:ascii="Times New Roman" w:hAnsi="Times New Roman" w:cs="Times New Roman"/>
          <w:sz w:val="24"/>
          <w:szCs w:val="24"/>
        </w:rPr>
        <w:t xml:space="preserve"> as </w:t>
      </w:r>
      <w:del w:id="1511" w:author="OFFM" w:date="2024-04-16T10:53:00Z">
        <w:r w:rsidR="00817C00" w:rsidRPr="00F74592">
          <w:rPr>
            <w:rFonts w:ascii="Times New Roman" w:hAnsi="Times New Roman" w:cs="Times New Roman"/>
            <w:sz w:val="24"/>
            <w:szCs w:val="24"/>
          </w:rPr>
          <w:delText xml:space="preserve">a subrecipient. </w:delText>
        </w:r>
      </w:del>
      <w:ins w:id="1512" w:author="OFFM" w:date="2024-04-16T10:53:00Z">
        <w:r w:rsidRPr="001C7544">
          <w:rPr>
            <w:rFonts w:ascii="Times New Roman" w:hAnsi="Times New Roman" w:cs="Times New Roman"/>
            <w:sz w:val="24"/>
            <w:szCs w:val="24"/>
          </w:rPr>
          <w:t>provided in 2 CFR part 200, subpart A. As used in this part</w:t>
        </w:r>
        <w:r w:rsidRPr="001C7544">
          <w:rPr>
            <w:rFonts w:ascii="Times New Roman" w:eastAsia="Times New Roman" w:hAnsi="Times New Roman" w:cs="Times New Roman"/>
            <w:sz w:val="24"/>
            <w:szCs w:val="24"/>
          </w:rPr>
          <w:t>:</w:t>
        </w:r>
      </w:ins>
    </w:p>
    <w:p w14:paraId="4F51F119" w14:textId="443F26F0" w:rsidR="000B5224" w:rsidRPr="001C7544" w:rsidRDefault="00817C00" w:rsidP="000B5224">
      <w:pPr>
        <w:spacing w:after="0" w:line="480" w:lineRule="auto"/>
        <w:ind w:firstLine="720"/>
        <w:contextualSpacing/>
        <w:outlineLvl w:val="1"/>
        <w:rPr>
          <w:ins w:id="1513" w:author="OFFM" w:date="2024-04-16T10:53:00Z"/>
          <w:rFonts w:ascii="Times New Roman" w:eastAsia="Times New Roman" w:hAnsi="Times New Roman" w:cs="Times New Roman"/>
          <w:sz w:val="24"/>
          <w:szCs w:val="24"/>
        </w:rPr>
      </w:pPr>
      <w:bookmarkStart w:id="1514" w:name="_Hlk137109309"/>
      <w:del w:id="1515" w:author="OFFM" w:date="2024-04-16T10:53:00Z">
        <w:r w:rsidRPr="00F74592">
          <w:rPr>
            <w:rFonts w:ascii="Times New Roman" w:hAnsi="Times New Roman" w:cs="Times New Roman"/>
            <w:sz w:val="24"/>
            <w:szCs w:val="24"/>
          </w:rPr>
          <w:delText>(b</w:delText>
        </w:r>
      </w:del>
      <w:ins w:id="1516" w:author="OFFM" w:date="2024-04-16T10:53:00Z">
        <w:r w:rsidR="00F2264C" w:rsidRPr="001C7544">
          <w:rPr>
            <w:rFonts w:ascii="Times New Roman" w:eastAsia="Times New Roman" w:hAnsi="Times New Roman" w:cs="Times New Roman"/>
            <w:i/>
            <w:iCs/>
            <w:sz w:val="24"/>
            <w:szCs w:val="24"/>
          </w:rPr>
          <w:t>Abuse or threatened abuse of law or legal process</w:t>
        </w:r>
        <w:bookmarkEnd w:id="1514"/>
        <w:r w:rsidR="00F2264C" w:rsidRPr="001C7544">
          <w:rPr>
            <w:rFonts w:ascii="Times New Roman" w:eastAsia="Times New Roman" w:hAnsi="Times New Roman" w:cs="Times New Roman"/>
            <w:sz w:val="24"/>
            <w:szCs w:val="24"/>
          </w:rPr>
          <w:t xml:space="preserve"> means the use or threatened use of a law or legal process, whether administrative, civil, or criminal, in any manner or for any purpose for which the law was not designed, in order to exert pressure on another person to cause that person to take some action or refrain from taking some action.</w:t>
        </w:r>
        <w:bookmarkStart w:id="1517" w:name="_Hlk137109316"/>
      </w:ins>
    </w:p>
    <w:p w14:paraId="159B20D4" w14:textId="77777777" w:rsidR="000B5224" w:rsidRPr="001C7544" w:rsidRDefault="00F2264C" w:rsidP="000B5224">
      <w:pPr>
        <w:spacing w:after="0" w:line="480" w:lineRule="auto"/>
        <w:ind w:firstLine="720"/>
        <w:contextualSpacing/>
        <w:outlineLvl w:val="1"/>
        <w:rPr>
          <w:ins w:id="1518" w:author="OFFM" w:date="2024-04-16T10:53:00Z"/>
          <w:rFonts w:ascii="Times New Roman" w:eastAsia="Times New Roman" w:hAnsi="Times New Roman" w:cs="Times New Roman"/>
          <w:sz w:val="24"/>
          <w:szCs w:val="24"/>
        </w:rPr>
      </w:pPr>
      <w:ins w:id="1519" w:author="OFFM" w:date="2024-04-16T10:53:00Z">
        <w:r w:rsidRPr="001C7544">
          <w:rPr>
            <w:rFonts w:ascii="Times New Roman" w:eastAsia="Times New Roman" w:hAnsi="Times New Roman" w:cs="Times New Roman"/>
            <w:i/>
            <w:iCs/>
            <w:sz w:val="24"/>
            <w:szCs w:val="24"/>
          </w:rPr>
          <w:t>Coercion</w:t>
        </w:r>
        <w:bookmarkEnd w:id="1517"/>
        <w:r w:rsidRPr="001C7544">
          <w:rPr>
            <w:rFonts w:ascii="Times New Roman" w:eastAsia="Times New Roman" w:hAnsi="Times New Roman" w:cs="Times New Roman"/>
            <w:sz w:val="24"/>
            <w:szCs w:val="24"/>
          </w:rPr>
          <w:t xml:space="preserve"> means:</w:t>
        </w:r>
      </w:ins>
    </w:p>
    <w:p w14:paraId="7B472932" w14:textId="77777777" w:rsidR="000B5224" w:rsidRPr="001C7544" w:rsidRDefault="00F2264C" w:rsidP="000B5224">
      <w:pPr>
        <w:spacing w:after="0" w:line="480" w:lineRule="auto"/>
        <w:ind w:firstLine="720"/>
        <w:contextualSpacing/>
        <w:outlineLvl w:val="1"/>
        <w:rPr>
          <w:ins w:id="1520" w:author="OFFM" w:date="2024-04-16T10:53:00Z"/>
          <w:rFonts w:ascii="Times New Roman" w:eastAsia="Times New Roman" w:hAnsi="Times New Roman" w:cs="Times New Roman"/>
          <w:sz w:val="24"/>
          <w:szCs w:val="24"/>
        </w:rPr>
      </w:pPr>
      <w:ins w:id="1521" w:author="OFFM" w:date="2024-04-16T10:53:00Z">
        <w:r w:rsidRPr="001C7544">
          <w:rPr>
            <w:rFonts w:ascii="Times New Roman" w:eastAsia="Times New Roman" w:hAnsi="Times New Roman" w:cs="Times New Roman"/>
            <w:sz w:val="24"/>
            <w:szCs w:val="24"/>
          </w:rPr>
          <w:t>(1) Threats of serious harm to or physical restraint against any person;</w:t>
        </w:r>
      </w:ins>
    </w:p>
    <w:p w14:paraId="74046E9A" w14:textId="77777777" w:rsidR="000B5224" w:rsidRPr="001C7544" w:rsidRDefault="00F2264C" w:rsidP="000B5224">
      <w:pPr>
        <w:spacing w:after="0" w:line="480" w:lineRule="auto"/>
        <w:ind w:firstLine="720"/>
        <w:contextualSpacing/>
        <w:outlineLvl w:val="1"/>
        <w:rPr>
          <w:ins w:id="1522" w:author="OFFM" w:date="2024-04-16T10:53:00Z"/>
          <w:rFonts w:ascii="Times New Roman" w:eastAsia="Times New Roman" w:hAnsi="Times New Roman" w:cs="Times New Roman"/>
          <w:sz w:val="24"/>
          <w:szCs w:val="24"/>
        </w:rPr>
      </w:pPr>
      <w:ins w:id="1523" w:author="OFFM" w:date="2024-04-16T10:53:00Z">
        <w:r w:rsidRPr="001C7544">
          <w:rPr>
            <w:rFonts w:ascii="Times New Roman" w:eastAsia="Times New Roman" w:hAnsi="Times New Roman" w:cs="Times New Roman"/>
            <w:sz w:val="24"/>
            <w:szCs w:val="24"/>
          </w:rPr>
          <w:t>(2) Any scheme, plan, or pattern intended to cause a person to believe that failure to perform an act would result in serious harm to or physical restraint against any person; or</w:t>
        </w:r>
      </w:ins>
    </w:p>
    <w:p w14:paraId="69140B7F" w14:textId="45C59BBB" w:rsidR="000B5224" w:rsidRPr="001C7544" w:rsidRDefault="00F2264C" w:rsidP="000B5224">
      <w:pPr>
        <w:spacing w:after="0" w:line="480" w:lineRule="auto"/>
        <w:ind w:firstLine="720"/>
        <w:contextualSpacing/>
        <w:outlineLvl w:val="1"/>
        <w:rPr>
          <w:ins w:id="1524" w:author="OFFM" w:date="2024-04-16T10:53:00Z"/>
          <w:rFonts w:ascii="Times New Roman" w:eastAsia="Times New Roman" w:hAnsi="Times New Roman" w:cs="Times New Roman"/>
          <w:sz w:val="24"/>
          <w:szCs w:val="24"/>
        </w:rPr>
      </w:pPr>
      <w:ins w:id="1525" w:author="OFFM" w:date="2024-04-16T10:53:00Z">
        <w:r w:rsidRPr="001C7544">
          <w:rPr>
            <w:rFonts w:ascii="Times New Roman" w:eastAsia="Times New Roman" w:hAnsi="Times New Roman" w:cs="Times New Roman"/>
            <w:sz w:val="24"/>
            <w:szCs w:val="24"/>
          </w:rPr>
          <w:t>(3</w:t>
        </w:r>
      </w:ins>
      <w:r w:rsidRPr="001C7544">
        <w:rPr>
          <w:rFonts w:ascii="Times New Roman" w:eastAsia="Times New Roman" w:hAnsi="Times New Roman" w:cs="Times New Roman"/>
          <w:sz w:val="24"/>
          <w:szCs w:val="24"/>
        </w:rPr>
        <w:t xml:space="preserve">) The </w:t>
      </w:r>
      <w:del w:id="1526" w:author="OFFM" w:date="2024-04-16T10:53:00Z">
        <w:r w:rsidR="00817C00" w:rsidRPr="00F74592">
          <w:rPr>
            <w:rFonts w:ascii="Times New Roman" w:hAnsi="Times New Roman" w:cs="Times New Roman"/>
            <w:sz w:val="24"/>
            <w:szCs w:val="24"/>
          </w:rPr>
          <w:delText>award</w:delText>
        </w:r>
      </w:del>
      <w:ins w:id="1527" w:author="OFFM" w:date="2024-04-16T10:53:00Z">
        <w:r w:rsidRPr="001C7544">
          <w:rPr>
            <w:rFonts w:ascii="Times New Roman" w:eastAsia="Times New Roman" w:hAnsi="Times New Roman" w:cs="Times New Roman"/>
            <w:sz w:val="24"/>
            <w:szCs w:val="24"/>
          </w:rPr>
          <w:t>abuse or threatened abuse of the legal process.</w:t>
        </w:r>
      </w:ins>
    </w:p>
    <w:p w14:paraId="4109E339" w14:textId="77777777" w:rsidR="000B5224" w:rsidRPr="001C7544" w:rsidRDefault="00F2264C" w:rsidP="000B5224">
      <w:pPr>
        <w:spacing w:after="0" w:line="480" w:lineRule="auto"/>
        <w:ind w:firstLine="720"/>
        <w:contextualSpacing/>
        <w:outlineLvl w:val="1"/>
        <w:rPr>
          <w:ins w:id="1528" w:author="OFFM" w:date="2024-04-16T10:53:00Z"/>
          <w:rFonts w:ascii="Times New Roman" w:eastAsia="Times New Roman" w:hAnsi="Times New Roman" w:cs="Times New Roman"/>
          <w:sz w:val="24"/>
          <w:szCs w:val="24"/>
        </w:rPr>
      </w:pPr>
      <w:bookmarkStart w:id="1529" w:name="_Hlk137109321"/>
      <w:ins w:id="1530" w:author="OFFM" w:date="2024-04-16T10:53:00Z">
        <w:r w:rsidRPr="001C7544">
          <w:rPr>
            <w:rFonts w:ascii="Times New Roman" w:eastAsia="Times New Roman" w:hAnsi="Times New Roman" w:cs="Times New Roman"/>
            <w:i/>
            <w:iCs/>
            <w:sz w:val="24"/>
            <w:szCs w:val="24"/>
          </w:rPr>
          <w:t>Commercial sex act</w:t>
        </w:r>
        <w:bookmarkEnd w:id="1529"/>
        <w:r w:rsidRPr="001C7544">
          <w:rPr>
            <w:rFonts w:ascii="Times New Roman" w:eastAsia="Times New Roman" w:hAnsi="Times New Roman" w:cs="Times New Roman"/>
            <w:sz w:val="24"/>
            <w:szCs w:val="24"/>
          </w:rPr>
          <w:t xml:space="preserve"> means any sex act on account of which anything of value is given to or received by any person. </w:t>
        </w:r>
      </w:ins>
    </w:p>
    <w:p w14:paraId="335EE49D" w14:textId="77777777" w:rsidR="000B5224" w:rsidRPr="001C7544" w:rsidRDefault="00F2264C" w:rsidP="000B5224">
      <w:pPr>
        <w:spacing w:after="0" w:line="480" w:lineRule="auto"/>
        <w:ind w:firstLine="720"/>
        <w:contextualSpacing/>
        <w:rPr>
          <w:ins w:id="1531" w:author="OFFM" w:date="2024-04-16T10:53:00Z"/>
          <w:rFonts w:ascii="Times New Roman" w:hAnsi="Times New Roman" w:cs="Times New Roman"/>
          <w:sz w:val="24"/>
          <w:szCs w:val="24"/>
        </w:rPr>
      </w:pPr>
      <w:bookmarkStart w:id="1532" w:name="_Hlk137109325"/>
      <w:ins w:id="1533" w:author="OFFM" w:date="2024-04-16T10:53:00Z">
        <w:r w:rsidRPr="001C7544">
          <w:rPr>
            <w:rFonts w:ascii="Times New Roman" w:hAnsi="Times New Roman" w:cs="Times New Roman"/>
            <w:i/>
            <w:iCs/>
            <w:sz w:val="24"/>
            <w:szCs w:val="24"/>
          </w:rPr>
          <w:t>Debt bondage</w:t>
        </w:r>
        <w:bookmarkEnd w:id="1532"/>
        <w:r w:rsidRPr="001C7544">
          <w:rPr>
            <w:rFonts w:ascii="Times New Roman" w:hAnsi="Times New Roman" w:cs="Times New Roman"/>
            <w:sz w:val="24"/>
            <w:szCs w:val="24"/>
          </w:rPr>
          <w:t xml:space="preserve"> means the status or condition of a debtor arising from a pledge by the debtor of his or her personal services or of those of a person under his or her control as a security for debt, if the value of those services as reasonably assessed is not applied toward the liquidation of the debt or the length and nature of those services are not respectively limited and defined.</w:t>
        </w:r>
      </w:ins>
    </w:p>
    <w:p w14:paraId="5A752BE2" w14:textId="77777777" w:rsidR="000B5224" w:rsidRPr="001C7544" w:rsidRDefault="00F2264C" w:rsidP="000B5224">
      <w:pPr>
        <w:spacing w:after="0" w:line="480" w:lineRule="auto"/>
        <w:ind w:firstLine="720"/>
        <w:contextualSpacing/>
        <w:outlineLvl w:val="1"/>
        <w:rPr>
          <w:ins w:id="1534" w:author="OFFM" w:date="2024-04-16T10:53:00Z"/>
          <w:rFonts w:ascii="Times New Roman" w:eastAsia="Times New Roman" w:hAnsi="Times New Roman" w:cs="Times New Roman"/>
          <w:sz w:val="24"/>
          <w:szCs w:val="24"/>
        </w:rPr>
      </w:pPr>
      <w:bookmarkStart w:id="1535" w:name="_Hlk137109330"/>
      <w:ins w:id="1536" w:author="OFFM" w:date="2024-04-16T10:53:00Z">
        <w:r w:rsidRPr="001C7544">
          <w:rPr>
            <w:rFonts w:ascii="Times New Roman" w:eastAsia="Times New Roman" w:hAnsi="Times New Roman" w:cs="Times New Roman"/>
            <w:i/>
            <w:iCs/>
            <w:sz w:val="24"/>
            <w:szCs w:val="24"/>
          </w:rPr>
          <w:t>Involuntary servitude</w:t>
        </w:r>
        <w:bookmarkEnd w:id="1535"/>
        <w:r w:rsidRPr="001C7544">
          <w:rPr>
            <w:rFonts w:ascii="Times New Roman" w:eastAsia="Times New Roman" w:hAnsi="Times New Roman" w:cs="Times New Roman"/>
            <w:sz w:val="24"/>
            <w:szCs w:val="24"/>
          </w:rPr>
          <w:t xml:space="preserve"> includes a condition of servitude induced by means of:</w:t>
        </w:r>
      </w:ins>
    </w:p>
    <w:p w14:paraId="5C215691" w14:textId="77777777" w:rsidR="000B5224" w:rsidRPr="001C7544" w:rsidRDefault="00F2264C" w:rsidP="000B5224">
      <w:pPr>
        <w:spacing w:after="0" w:line="480" w:lineRule="auto"/>
        <w:ind w:firstLine="720"/>
        <w:contextualSpacing/>
        <w:outlineLvl w:val="1"/>
        <w:rPr>
          <w:ins w:id="1537" w:author="OFFM" w:date="2024-04-16T10:53:00Z"/>
          <w:rFonts w:ascii="Times New Roman" w:eastAsia="Times New Roman" w:hAnsi="Times New Roman" w:cs="Times New Roman"/>
          <w:sz w:val="24"/>
          <w:szCs w:val="24"/>
        </w:rPr>
      </w:pPr>
      <w:ins w:id="1538" w:author="OFFM" w:date="2024-04-16T10:53:00Z">
        <w:r w:rsidRPr="001C7544">
          <w:rPr>
            <w:rFonts w:ascii="Times New Roman" w:eastAsia="Times New Roman" w:hAnsi="Times New Roman" w:cs="Times New Roman"/>
            <w:sz w:val="24"/>
            <w:szCs w:val="24"/>
          </w:rPr>
          <w:lastRenderedPageBreak/>
          <w:t>(1) Any scheme, plan, or pattern intended to cause a person to believe that, if the person did not enter into or continue in such condition, that person or another person would suffer serious harm or physical restraint; or</w:t>
        </w:r>
      </w:ins>
    </w:p>
    <w:p w14:paraId="0602CDE0" w14:textId="77777777" w:rsidR="000B5224" w:rsidRPr="001C7544" w:rsidRDefault="00F2264C" w:rsidP="000B5224">
      <w:pPr>
        <w:spacing w:after="0" w:line="480" w:lineRule="auto"/>
        <w:ind w:firstLine="720"/>
        <w:contextualSpacing/>
        <w:outlineLvl w:val="1"/>
        <w:rPr>
          <w:ins w:id="1539" w:author="OFFM" w:date="2024-04-16T10:53:00Z"/>
          <w:rFonts w:ascii="Times New Roman" w:eastAsia="Times New Roman" w:hAnsi="Times New Roman" w:cs="Times New Roman"/>
          <w:sz w:val="24"/>
          <w:szCs w:val="24"/>
        </w:rPr>
      </w:pPr>
      <w:ins w:id="1540" w:author="OFFM" w:date="2024-04-16T10:53:00Z">
        <w:r w:rsidRPr="001C7544">
          <w:rPr>
            <w:rFonts w:ascii="Times New Roman" w:eastAsia="Times New Roman" w:hAnsi="Times New Roman" w:cs="Times New Roman"/>
            <w:sz w:val="24"/>
            <w:szCs w:val="24"/>
          </w:rPr>
          <w:t>(2) The abuse or threatened abuse of the legal process.</w:t>
        </w:r>
        <w:bookmarkStart w:id="1541" w:name="_Hlk137109201"/>
      </w:ins>
    </w:p>
    <w:p w14:paraId="34A0ABA5" w14:textId="48F426E8" w:rsidR="000B5224" w:rsidRPr="001C7544" w:rsidRDefault="00F2264C" w:rsidP="000B5224">
      <w:pPr>
        <w:spacing w:after="0" w:line="480" w:lineRule="auto"/>
        <w:ind w:firstLine="720"/>
        <w:contextualSpacing/>
        <w:outlineLvl w:val="1"/>
        <w:rPr>
          <w:ins w:id="1542" w:author="OFFM" w:date="2024-04-16T10:53:00Z"/>
          <w:rFonts w:ascii="Times New Roman" w:hAnsi="Times New Roman" w:cs="Times New Roman"/>
          <w:sz w:val="24"/>
          <w:szCs w:val="24"/>
        </w:rPr>
      </w:pPr>
      <w:ins w:id="1543" w:author="OFFM" w:date="2024-04-16T10:53:00Z">
        <w:r w:rsidRPr="001C7544">
          <w:rPr>
            <w:rFonts w:ascii="Times New Roman" w:hAnsi="Times New Roman" w:cs="Times New Roman"/>
            <w:i/>
            <w:iCs/>
            <w:sz w:val="24"/>
            <w:szCs w:val="24"/>
          </w:rPr>
          <w:t>Private Entity</w:t>
        </w:r>
        <w:r w:rsidRPr="001C7544">
          <w:rPr>
            <w:rFonts w:ascii="Times New Roman" w:hAnsi="Times New Roman" w:cs="Times New Roman"/>
            <w:sz w:val="24"/>
            <w:szCs w:val="24"/>
          </w:rPr>
          <w:t xml:space="preserve"> means any entity, including for-profit organizations, nonprofit organizations, institutes of higher education, and hospitals. The</w:t>
        </w:r>
      </w:ins>
      <w:r w:rsidRPr="001C7544">
        <w:rPr>
          <w:rFonts w:ascii="Times New Roman" w:hAnsi="Times New Roman" w:cs="Times New Roman"/>
          <w:sz w:val="24"/>
          <w:szCs w:val="24"/>
        </w:rPr>
        <w:t xml:space="preserve"> term </w:t>
      </w:r>
      <w:del w:id="1544" w:author="OFFM" w:date="2024-04-16T10:53:00Z">
        <w:r w:rsidR="00817C00" w:rsidRPr="00F74592">
          <w:rPr>
            <w:rFonts w:ascii="Times New Roman" w:hAnsi="Times New Roman" w:cs="Times New Roman"/>
            <w:sz w:val="24"/>
            <w:szCs w:val="24"/>
          </w:rPr>
          <w:delText>that an agency must</w:delText>
        </w:r>
      </w:del>
      <w:ins w:id="1545" w:author="OFFM" w:date="2024-04-16T10:53:00Z">
        <w:r w:rsidRPr="001C7544">
          <w:rPr>
            <w:rFonts w:ascii="Times New Roman" w:hAnsi="Times New Roman" w:cs="Times New Roman"/>
            <w:sz w:val="24"/>
            <w:szCs w:val="24"/>
          </w:rPr>
          <w:t>does not</w:t>
        </w:r>
      </w:ins>
      <w:r w:rsidRPr="001C7544">
        <w:rPr>
          <w:rFonts w:ascii="Times New Roman" w:hAnsi="Times New Roman" w:cs="Times New Roman"/>
          <w:sz w:val="24"/>
          <w:szCs w:val="24"/>
        </w:rPr>
        <w:t xml:space="preserve"> include</w:t>
      </w:r>
      <w:ins w:id="1546" w:author="OFFM" w:date="2024-04-16T10:53:00Z">
        <w:r w:rsidRPr="001C7544">
          <w:rPr>
            <w:rFonts w:ascii="Times New Roman" w:hAnsi="Times New Roman" w:cs="Times New Roman"/>
            <w:sz w:val="24"/>
            <w:szCs w:val="24"/>
          </w:rPr>
          <w:t xml:space="preserve"> foreign public entities, Indian Tribes, local governments, or states as defined in 2 CFR 200.1.</w:t>
        </w:r>
      </w:ins>
    </w:p>
    <w:p w14:paraId="12E5A54C" w14:textId="77777777" w:rsidR="000B5224" w:rsidRPr="001C7544" w:rsidRDefault="00F2264C" w:rsidP="000B5224">
      <w:pPr>
        <w:spacing w:after="0" w:line="480" w:lineRule="auto"/>
        <w:ind w:firstLine="720"/>
        <w:contextualSpacing/>
        <w:outlineLvl w:val="1"/>
        <w:rPr>
          <w:ins w:id="1547" w:author="OFFM" w:date="2024-04-16T10:53:00Z"/>
          <w:rFonts w:ascii="Times New Roman" w:hAnsi="Times New Roman" w:cs="Times New Roman"/>
          <w:sz w:val="24"/>
          <w:szCs w:val="24"/>
        </w:rPr>
      </w:pPr>
      <w:ins w:id="1548" w:author="OFFM" w:date="2024-04-16T10:53:00Z">
        <w:r w:rsidRPr="001C7544">
          <w:rPr>
            <w:rFonts w:ascii="Times New Roman" w:eastAsia="Times New Roman" w:hAnsi="Times New Roman" w:cs="Times New Roman"/>
            <w:i/>
            <w:iCs/>
            <w:sz w:val="24"/>
            <w:szCs w:val="24"/>
          </w:rPr>
          <w:t>Recruitment Fee</w:t>
        </w:r>
        <w:r w:rsidRPr="001C7544">
          <w:rPr>
            <w:rFonts w:ascii="Times New Roman" w:eastAsia="Times New Roman" w:hAnsi="Times New Roman" w:cs="Times New Roman"/>
            <w:sz w:val="24"/>
            <w:szCs w:val="24"/>
          </w:rPr>
          <w:t xml:space="preserve"> </w:t>
        </w:r>
        <w:r w:rsidRPr="001C7544">
          <w:rPr>
            <w:rFonts w:ascii="Times New Roman" w:hAnsi="Times New Roman" w:cs="Times New Roman"/>
            <w:sz w:val="24"/>
            <w:szCs w:val="24"/>
          </w:rPr>
          <w:t>means fees of any type, including charges, costs, assessments, or other financial obligations, that are associated with the recruiting process, regardless of the time, manner, or location of imposition or collection of the fee.</w:t>
        </w:r>
      </w:ins>
    </w:p>
    <w:p w14:paraId="0F030B9C" w14:textId="77777777" w:rsidR="000B5224" w:rsidRPr="001C7544" w:rsidRDefault="00F2264C" w:rsidP="000B5224">
      <w:pPr>
        <w:spacing w:after="0" w:line="480" w:lineRule="auto"/>
        <w:ind w:firstLine="720"/>
        <w:outlineLvl w:val="1"/>
        <w:rPr>
          <w:ins w:id="1549" w:author="OFFM" w:date="2024-04-16T10:53:00Z"/>
          <w:rFonts w:ascii="Times New Roman" w:eastAsia="Times New Roman" w:hAnsi="Times New Roman" w:cs="Times New Roman"/>
          <w:sz w:val="24"/>
          <w:szCs w:val="24"/>
        </w:rPr>
      </w:pPr>
      <w:ins w:id="1550" w:author="OFFM" w:date="2024-04-16T10:53:00Z">
        <w:r w:rsidRPr="001C7544">
          <w:rPr>
            <w:rFonts w:ascii="Times New Roman" w:hAnsi="Times New Roman" w:cs="Times New Roman"/>
            <w:sz w:val="24"/>
            <w:szCs w:val="24"/>
          </w:rPr>
          <w:t>(1) Recruitment fees include, but are not limited to, the following fees (when they are associated with the recruiting process) for:</w:t>
        </w:r>
      </w:ins>
    </w:p>
    <w:p w14:paraId="02E11F97" w14:textId="77777777" w:rsidR="000B5224" w:rsidRPr="001C7544" w:rsidRDefault="00F2264C" w:rsidP="000B5224">
      <w:pPr>
        <w:spacing w:after="0" w:line="480" w:lineRule="auto"/>
        <w:ind w:firstLine="720"/>
        <w:outlineLvl w:val="1"/>
        <w:rPr>
          <w:ins w:id="1551" w:author="OFFM" w:date="2024-04-16T10:53:00Z"/>
          <w:rFonts w:ascii="Times New Roman" w:eastAsia="Times New Roman" w:hAnsi="Times New Roman" w:cs="Times New Roman"/>
          <w:sz w:val="24"/>
          <w:szCs w:val="24"/>
        </w:rPr>
      </w:pPr>
      <w:ins w:id="1552" w:author="OFFM" w:date="2024-04-16T10:53:00Z">
        <w:r w:rsidRPr="001C7544">
          <w:rPr>
            <w:rFonts w:ascii="Times New Roman" w:hAnsi="Times New Roman" w:cs="Times New Roman"/>
            <w:sz w:val="24"/>
            <w:szCs w:val="24"/>
          </w:rPr>
          <w:t>(i) Advertising;</w:t>
        </w:r>
      </w:ins>
    </w:p>
    <w:p w14:paraId="11859503" w14:textId="77777777" w:rsidR="000B5224" w:rsidRPr="001C7544" w:rsidRDefault="00F2264C" w:rsidP="000B5224">
      <w:pPr>
        <w:spacing w:after="0" w:line="480" w:lineRule="auto"/>
        <w:ind w:firstLine="720"/>
        <w:outlineLvl w:val="1"/>
        <w:rPr>
          <w:ins w:id="1553" w:author="OFFM" w:date="2024-04-16T10:53:00Z"/>
          <w:rFonts w:ascii="Times New Roman" w:eastAsia="Times New Roman" w:hAnsi="Times New Roman" w:cs="Times New Roman"/>
          <w:sz w:val="24"/>
          <w:szCs w:val="24"/>
        </w:rPr>
      </w:pPr>
      <w:ins w:id="1554" w:author="OFFM" w:date="2024-04-16T10:53:00Z">
        <w:r w:rsidRPr="001C7544">
          <w:rPr>
            <w:rFonts w:ascii="Times New Roman" w:eastAsia="Times New Roman" w:hAnsi="Times New Roman" w:cs="Times New Roman"/>
            <w:sz w:val="24"/>
            <w:szCs w:val="24"/>
          </w:rPr>
          <w:t xml:space="preserve">(ii) </w:t>
        </w:r>
        <w:r w:rsidRPr="001C7544">
          <w:rPr>
            <w:rFonts w:ascii="Times New Roman" w:hAnsi="Times New Roman" w:cs="Times New Roman"/>
            <w:sz w:val="24"/>
            <w:szCs w:val="24"/>
          </w:rPr>
          <w:t>Obtaining permanent or temporary labor certification, including any associated fees;</w:t>
        </w:r>
      </w:ins>
    </w:p>
    <w:p w14:paraId="4CB24D90" w14:textId="77777777" w:rsidR="000B5224" w:rsidRPr="001C7544" w:rsidRDefault="00F2264C" w:rsidP="000B5224">
      <w:pPr>
        <w:spacing w:after="0" w:line="480" w:lineRule="auto"/>
        <w:ind w:firstLine="720"/>
        <w:outlineLvl w:val="1"/>
        <w:rPr>
          <w:ins w:id="1555" w:author="OFFM" w:date="2024-04-16T10:53:00Z"/>
          <w:rFonts w:ascii="Times New Roman" w:eastAsia="Times New Roman" w:hAnsi="Times New Roman" w:cs="Times New Roman"/>
          <w:sz w:val="24"/>
          <w:szCs w:val="24"/>
        </w:rPr>
      </w:pPr>
      <w:ins w:id="1556" w:author="OFFM" w:date="2024-04-16T10:53:00Z">
        <w:r w:rsidRPr="001C7544">
          <w:rPr>
            <w:rFonts w:ascii="Times New Roman" w:eastAsia="Times New Roman" w:hAnsi="Times New Roman" w:cs="Times New Roman"/>
            <w:sz w:val="24"/>
            <w:szCs w:val="24"/>
          </w:rPr>
          <w:t xml:space="preserve">(iii) </w:t>
        </w:r>
        <w:r w:rsidRPr="001C7544">
          <w:rPr>
            <w:rFonts w:ascii="Times New Roman" w:hAnsi="Times New Roman" w:cs="Times New Roman"/>
            <w:sz w:val="24"/>
            <w:szCs w:val="24"/>
          </w:rPr>
          <w:t>Processing applications and petitions;</w:t>
        </w:r>
      </w:ins>
    </w:p>
    <w:p w14:paraId="6F566401" w14:textId="77777777" w:rsidR="000B5224" w:rsidRPr="001C7544" w:rsidRDefault="00F2264C" w:rsidP="000B5224">
      <w:pPr>
        <w:spacing w:after="0" w:line="480" w:lineRule="auto"/>
        <w:ind w:firstLine="720"/>
        <w:outlineLvl w:val="1"/>
        <w:rPr>
          <w:ins w:id="1557" w:author="OFFM" w:date="2024-04-16T10:53:00Z"/>
          <w:rFonts w:ascii="Times New Roman" w:eastAsia="Times New Roman" w:hAnsi="Times New Roman" w:cs="Times New Roman"/>
          <w:sz w:val="24"/>
          <w:szCs w:val="24"/>
        </w:rPr>
      </w:pPr>
      <w:ins w:id="1558" w:author="OFFM" w:date="2024-04-16T10:53:00Z">
        <w:r w:rsidRPr="001C7544">
          <w:rPr>
            <w:rFonts w:ascii="Times New Roman" w:eastAsia="Times New Roman" w:hAnsi="Times New Roman" w:cs="Times New Roman"/>
            <w:sz w:val="24"/>
            <w:szCs w:val="24"/>
          </w:rPr>
          <w:t xml:space="preserve">(iv) </w:t>
        </w:r>
        <w:r w:rsidRPr="001C7544">
          <w:rPr>
            <w:rFonts w:ascii="Times New Roman" w:hAnsi="Times New Roman" w:cs="Times New Roman"/>
            <w:sz w:val="24"/>
            <w:szCs w:val="24"/>
          </w:rPr>
          <w:t>Acquiring visas, including any associated fees;</w:t>
        </w:r>
      </w:ins>
    </w:p>
    <w:p w14:paraId="60475A45" w14:textId="77777777" w:rsidR="000B5224" w:rsidRPr="001C7544" w:rsidRDefault="00F2264C" w:rsidP="000B5224">
      <w:pPr>
        <w:spacing w:after="0" w:line="480" w:lineRule="auto"/>
        <w:ind w:firstLine="720"/>
        <w:outlineLvl w:val="1"/>
        <w:rPr>
          <w:ins w:id="1559" w:author="OFFM" w:date="2024-04-16T10:53:00Z"/>
          <w:rFonts w:ascii="Times New Roman" w:eastAsia="Times New Roman" w:hAnsi="Times New Roman" w:cs="Times New Roman"/>
          <w:sz w:val="24"/>
          <w:szCs w:val="24"/>
        </w:rPr>
      </w:pPr>
      <w:ins w:id="1560" w:author="OFFM" w:date="2024-04-16T10:53:00Z">
        <w:r w:rsidRPr="001C7544">
          <w:rPr>
            <w:rFonts w:ascii="Times New Roman" w:hAnsi="Times New Roman" w:cs="Times New Roman"/>
            <w:sz w:val="24"/>
            <w:szCs w:val="24"/>
          </w:rPr>
          <w:t>(v) Acquiring photographs and identity or immigration documents, such as passports, including any associated fees;</w:t>
        </w:r>
      </w:ins>
    </w:p>
    <w:p w14:paraId="2C5EF617" w14:textId="77777777" w:rsidR="000B5224" w:rsidRPr="001C7544" w:rsidRDefault="00F2264C" w:rsidP="000B5224">
      <w:pPr>
        <w:spacing w:after="0" w:line="480" w:lineRule="auto"/>
        <w:ind w:firstLine="720"/>
        <w:outlineLvl w:val="1"/>
        <w:rPr>
          <w:ins w:id="1561" w:author="OFFM" w:date="2024-04-16T10:53:00Z"/>
          <w:rFonts w:ascii="Times New Roman" w:eastAsia="Times New Roman" w:hAnsi="Times New Roman" w:cs="Times New Roman"/>
          <w:sz w:val="24"/>
          <w:szCs w:val="24"/>
        </w:rPr>
      </w:pPr>
      <w:ins w:id="1562" w:author="OFFM" w:date="2024-04-16T10:53:00Z">
        <w:r w:rsidRPr="001C7544">
          <w:rPr>
            <w:rFonts w:ascii="Times New Roman" w:hAnsi="Times New Roman" w:cs="Times New Roman"/>
            <w:sz w:val="24"/>
            <w:szCs w:val="24"/>
          </w:rPr>
          <w:t>(vi) Accessing the job opportunity, including required medical examinations and immunizations; background, reference, and security clearance checks and examinations; and additional certifications;</w:t>
        </w:r>
      </w:ins>
    </w:p>
    <w:p w14:paraId="52138ED8" w14:textId="77777777" w:rsidR="000B5224" w:rsidRPr="001C7544" w:rsidRDefault="00F2264C" w:rsidP="000B5224">
      <w:pPr>
        <w:spacing w:after="0" w:line="480" w:lineRule="auto"/>
        <w:ind w:firstLine="720"/>
        <w:outlineLvl w:val="1"/>
        <w:rPr>
          <w:ins w:id="1563" w:author="OFFM" w:date="2024-04-16T10:53:00Z"/>
          <w:rFonts w:ascii="Times New Roman" w:eastAsia="Times New Roman" w:hAnsi="Times New Roman" w:cs="Times New Roman"/>
          <w:sz w:val="24"/>
          <w:szCs w:val="24"/>
        </w:rPr>
      </w:pPr>
      <w:ins w:id="1564" w:author="OFFM" w:date="2024-04-16T10:53:00Z">
        <w:r w:rsidRPr="001C7544">
          <w:rPr>
            <w:rFonts w:ascii="Times New Roman" w:hAnsi="Times New Roman" w:cs="Times New Roman"/>
            <w:sz w:val="24"/>
            <w:szCs w:val="24"/>
          </w:rPr>
          <w:t>(vii) An employer's recruiters, agents or attorneys, or other notary or legal fees;</w:t>
        </w:r>
      </w:ins>
    </w:p>
    <w:p w14:paraId="535BE10A" w14:textId="77777777" w:rsidR="000B5224" w:rsidRPr="001C7544" w:rsidRDefault="00F2264C" w:rsidP="000B5224">
      <w:pPr>
        <w:spacing w:after="0" w:line="480" w:lineRule="auto"/>
        <w:ind w:firstLine="720"/>
        <w:outlineLvl w:val="1"/>
        <w:rPr>
          <w:ins w:id="1565" w:author="OFFM" w:date="2024-04-16T10:53:00Z"/>
          <w:rFonts w:ascii="Times New Roman" w:eastAsia="Times New Roman" w:hAnsi="Times New Roman" w:cs="Times New Roman"/>
          <w:sz w:val="24"/>
          <w:szCs w:val="24"/>
        </w:rPr>
      </w:pPr>
      <w:ins w:id="1566" w:author="OFFM" w:date="2024-04-16T10:53:00Z">
        <w:r w:rsidRPr="001C7544">
          <w:rPr>
            <w:rFonts w:ascii="Times New Roman" w:hAnsi="Times New Roman" w:cs="Times New Roman"/>
            <w:sz w:val="24"/>
            <w:szCs w:val="24"/>
          </w:rPr>
          <w:t>(viii) Language interpretation or translation, arranging for or accompanying on travel, or providing other advice to employees or potential employees;</w:t>
        </w:r>
      </w:ins>
    </w:p>
    <w:p w14:paraId="06D51E0B" w14:textId="77777777" w:rsidR="000B5224" w:rsidRPr="001C7544" w:rsidRDefault="00F2264C" w:rsidP="000B5224">
      <w:pPr>
        <w:spacing w:after="0" w:line="480" w:lineRule="auto"/>
        <w:ind w:firstLine="720"/>
        <w:outlineLvl w:val="1"/>
        <w:rPr>
          <w:ins w:id="1567" w:author="OFFM" w:date="2024-04-16T10:53:00Z"/>
          <w:rFonts w:ascii="Times New Roman" w:eastAsia="Times New Roman" w:hAnsi="Times New Roman" w:cs="Times New Roman"/>
          <w:sz w:val="24"/>
          <w:szCs w:val="24"/>
        </w:rPr>
      </w:pPr>
      <w:ins w:id="1568" w:author="OFFM" w:date="2024-04-16T10:53:00Z">
        <w:r w:rsidRPr="001C7544">
          <w:rPr>
            <w:rFonts w:ascii="Times New Roman" w:hAnsi="Times New Roman" w:cs="Times New Roman"/>
            <w:sz w:val="24"/>
            <w:szCs w:val="24"/>
          </w:rPr>
          <w:lastRenderedPageBreak/>
          <w:t>(ix) Government-mandated fees, such as border crossing fees, levies, or worker welfare fund;</w:t>
        </w:r>
      </w:ins>
    </w:p>
    <w:p w14:paraId="38EE4491" w14:textId="77777777" w:rsidR="000B5224" w:rsidRPr="001C7544" w:rsidRDefault="00F2264C" w:rsidP="000B5224">
      <w:pPr>
        <w:spacing w:after="0" w:line="480" w:lineRule="auto"/>
        <w:ind w:firstLine="720"/>
        <w:outlineLvl w:val="1"/>
        <w:rPr>
          <w:ins w:id="1569" w:author="OFFM" w:date="2024-04-16T10:53:00Z"/>
          <w:rFonts w:ascii="Times New Roman" w:eastAsia="Times New Roman" w:hAnsi="Times New Roman" w:cs="Times New Roman"/>
          <w:sz w:val="24"/>
          <w:szCs w:val="24"/>
        </w:rPr>
      </w:pPr>
      <w:ins w:id="1570" w:author="OFFM" w:date="2024-04-16T10:53:00Z">
        <w:r w:rsidRPr="001C7544">
          <w:rPr>
            <w:rFonts w:ascii="Times New Roman" w:hAnsi="Times New Roman" w:cs="Times New Roman"/>
            <w:sz w:val="24"/>
            <w:szCs w:val="24"/>
          </w:rPr>
          <w:t>(x) Transportation and subsistence costs:</w:t>
        </w:r>
      </w:ins>
    </w:p>
    <w:p w14:paraId="27C94DD6" w14:textId="77777777" w:rsidR="000B5224" w:rsidRPr="001C7544" w:rsidRDefault="00F2264C" w:rsidP="000B5224">
      <w:pPr>
        <w:spacing w:after="0" w:line="480" w:lineRule="auto"/>
        <w:ind w:firstLine="720"/>
        <w:outlineLvl w:val="1"/>
        <w:rPr>
          <w:ins w:id="1571" w:author="OFFM" w:date="2024-04-16T10:53:00Z"/>
          <w:rFonts w:ascii="Times New Roman" w:eastAsia="Times New Roman" w:hAnsi="Times New Roman" w:cs="Times New Roman"/>
          <w:sz w:val="24"/>
          <w:szCs w:val="24"/>
        </w:rPr>
      </w:pPr>
      <w:ins w:id="1572" w:author="OFFM" w:date="2024-04-16T10:53:00Z">
        <w:r w:rsidRPr="001C7544">
          <w:rPr>
            <w:rFonts w:ascii="Times New Roman" w:hAnsi="Times New Roman" w:cs="Times New Roman"/>
            <w:sz w:val="24"/>
            <w:szCs w:val="24"/>
          </w:rPr>
          <w:t>(A) While in transit, including, but not limited to, airfare or costs of other modes of transportation, terminal fees, and travel taxes associated with travel from the country of origin to the country of performance and the return journey upon the end of employment; and</w:t>
        </w:r>
      </w:ins>
    </w:p>
    <w:p w14:paraId="70BBD871" w14:textId="77777777" w:rsidR="000B5224" w:rsidRPr="001C7544" w:rsidRDefault="00F2264C" w:rsidP="000B5224">
      <w:pPr>
        <w:spacing w:after="0" w:line="480" w:lineRule="auto"/>
        <w:ind w:firstLine="720"/>
        <w:outlineLvl w:val="1"/>
        <w:rPr>
          <w:ins w:id="1573" w:author="OFFM" w:date="2024-04-16T10:53:00Z"/>
          <w:rFonts w:ascii="Times New Roman" w:eastAsia="Times New Roman" w:hAnsi="Times New Roman" w:cs="Times New Roman"/>
          <w:sz w:val="24"/>
          <w:szCs w:val="24"/>
        </w:rPr>
      </w:pPr>
      <w:ins w:id="1574" w:author="OFFM" w:date="2024-04-16T10:53:00Z">
        <w:r w:rsidRPr="001C7544">
          <w:rPr>
            <w:rFonts w:ascii="Times New Roman" w:hAnsi="Times New Roman" w:cs="Times New Roman"/>
            <w:sz w:val="24"/>
            <w:szCs w:val="24"/>
          </w:rPr>
          <w:t>(B) From the airport or disembarkation point to the worksite;</w:t>
        </w:r>
      </w:ins>
    </w:p>
    <w:p w14:paraId="716B4EC0" w14:textId="77777777" w:rsidR="000B5224" w:rsidRPr="001C7544" w:rsidRDefault="00F2264C" w:rsidP="000B5224">
      <w:pPr>
        <w:spacing w:after="0" w:line="480" w:lineRule="auto"/>
        <w:ind w:firstLine="720"/>
        <w:outlineLvl w:val="1"/>
        <w:rPr>
          <w:ins w:id="1575" w:author="OFFM" w:date="2024-04-16T10:53:00Z"/>
          <w:rFonts w:ascii="Times New Roman" w:eastAsia="Times New Roman" w:hAnsi="Times New Roman" w:cs="Times New Roman"/>
          <w:sz w:val="24"/>
          <w:szCs w:val="24"/>
        </w:rPr>
      </w:pPr>
      <w:ins w:id="1576" w:author="OFFM" w:date="2024-04-16T10:53:00Z">
        <w:r w:rsidRPr="001C7544">
          <w:rPr>
            <w:rFonts w:ascii="Times New Roman" w:hAnsi="Times New Roman" w:cs="Times New Roman"/>
            <w:sz w:val="24"/>
            <w:szCs w:val="24"/>
          </w:rPr>
          <w:t>(xi) Security deposits, bonds, and insurance; and</w:t>
        </w:r>
      </w:ins>
    </w:p>
    <w:p w14:paraId="3CB90493" w14:textId="77777777" w:rsidR="000B5224" w:rsidRPr="001C7544" w:rsidRDefault="00F2264C" w:rsidP="000B5224">
      <w:pPr>
        <w:spacing w:after="0" w:line="480" w:lineRule="auto"/>
        <w:ind w:firstLine="720"/>
        <w:outlineLvl w:val="1"/>
        <w:rPr>
          <w:ins w:id="1577" w:author="OFFM" w:date="2024-04-16T10:53:00Z"/>
          <w:rFonts w:ascii="Times New Roman" w:eastAsia="Times New Roman" w:hAnsi="Times New Roman" w:cs="Times New Roman"/>
          <w:sz w:val="24"/>
          <w:szCs w:val="24"/>
        </w:rPr>
      </w:pPr>
      <w:ins w:id="1578" w:author="OFFM" w:date="2024-04-16T10:53:00Z">
        <w:r w:rsidRPr="001C7544">
          <w:rPr>
            <w:rFonts w:ascii="Times New Roman" w:hAnsi="Times New Roman" w:cs="Times New Roman"/>
            <w:sz w:val="24"/>
            <w:szCs w:val="24"/>
          </w:rPr>
          <w:t>(xii) Equipment charges.</w:t>
        </w:r>
      </w:ins>
    </w:p>
    <w:p w14:paraId="20F159BD" w14:textId="6CEE05D0" w:rsidR="000B5224" w:rsidRPr="001C7544" w:rsidRDefault="00F2264C" w:rsidP="00A63D45">
      <w:pPr>
        <w:spacing w:after="0" w:line="480" w:lineRule="auto"/>
        <w:ind w:firstLine="720"/>
        <w:outlineLvl w:val="1"/>
        <w:rPr>
          <w:rFonts w:ascii="Times New Roman" w:eastAsia="Times New Roman" w:hAnsi="Times New Roman" w:cs="Times New Roman"/>
          <w:sz w:val="24"/>
          <w:szCs w:val="24"/>
        </w:rPr>
      </w:pPr>
      <w:ins w:id="1579" w:author="OFFM" w:date="2024-04-16T10:53:00Z">
        <w:r w:rsidRPr="001C7544">
          <w:rPr>
            <w:rFonts w:ascii="Times New Roman" w:hAnsi="Times New Roman" w:cs="Times New Roman"/>
            <w:sz w:val="24"/>
            <w:szCs w:val="24"/>
          </w:rPr>
          <w:t>(2) A recruitment fee</w:t>
        </w:r>
      </w:ins>
      <w:r w:rsidRPr="001C7544">
        <w:rPr>
          <w:rFonts w:ascii="Times New Roman" w:hAnsi="Times New Roman" w:cs="Times New Roman"/>
          <w:sz w:val="24"/>
          <w:szCs w:val="24"/>
        </w:rPr>
        <w:t xml:space="preserve">, as described in </w:t>
      </w:r>
      <w:del w:id="1580" w:author="OFFM" w:date="2024-04-16T10:53:00Z">
        <w:r w:rsidR="00817C00" w:rsidRPr="00F74592">
          <w:rPr>
            <w:rFonts w:ascii="Times New Roman" w:hAnsi="Times New Roman" w:cs="Times New Roman"/>
            <w:sz w:val="24"/>
            <w:szCs w:val="24"/>
          </w:rPr>
          <w:delText>paragraph (a)</w:delText>
        </w:r>
      </w:del>
      <w:ins w:id="1581" w:author="OFFM" w:date="2024-04-16T10:53:00Z">
        <w:r w:rsidRPr="001C7544">
          <w:rPr>
            <w:rFonts w:ascii="Times New Roman" w:hAnsi="Times New Roman" w:cs="Times New Roman"/>
            <w:sz w:val="24"/>
            <w:szCs w:val="24"/>
          </w:rPr>
          <w:t>the introductory text</w:t>
        </w:r>
      </w:ins>
      <w:r w:rsidRPr="001C7544">
        <w:rPr>
          <w:rFonts w:ascii="Times New Roman" w:hAnsi="Times New Roman" w:cs="Times New Roman"/>
          <w:sz w:val="24"/>
          <w:szCs w:val="24"/>
        </w:rPr>
        <w:t xml:space="preserve"> of this </w:t>
      </w:r>
      <w:del w:id="1582" w:author="OFFM" w:date="2024-04-16T10:53:00Z">
        <w:r w:rsidR="00817C00" w:rsidRPr="00F74592">
          <w:rPr>
            <w:rFonts w:ascii="Times New Roman" w:hAnsi="Times New Roman" w:cs="Times New Roman"/>
            <w:sz w:val="24"/>
            <w:szCs w:val="24"/>
          </w:rPr>
          <w:delText xml:space="preserve">section, is: </w:delText>
        </w:r>
      </w:del>
      <w:ins w:id="1583" w:author="OFFM" w:date="2024-04-16T10:53:00Z">
        <w:r w:rsidRPr="001C7544">
          <w:rPr>
            <w:rFonts w:ascii="Times New Roman" w:hAnsi="Times New Roman" w:cs="Times New Roman"/>
            <w:sz w:val="24"/>
            <w:szCs w:val="24"/>
          </w:rPr>
          <w:t>definition, is a recruitment fee, regardless of whether the payment is:</w:t>
        </w:r>
      </w:ins>
    </w:p>
    <w:p w14:paraId="660C756F" w14:textId="0247D2AE" w:rsidR="000B5224" w:rsidRPr="001C7544" w:rsidRDefault="00817C00" w:rsidP="00A63D45">
      <w:pPr>
        <w:spacing w:after="0" w:line="480" w:lineRule="auto"/>
        <w:ind w:firstLine="720"/>
        <w:outlineLvl w:val="1"/>
        <w:rPr>
          <w:rFonts w:ascii="Times New Roman" w:eastAsia="Times New Roman" w:hAnsi="Times New Roman" w:cs="Times New Roman"/>
          <w:sz w:val="24"/>
          <w:szCs w:val="24"/>
        </w:rPr>
      </w:pPr>
      <w:del w:id="1584" w:author="OFFM" w:date="2024-04-16T10:53:00Z">
        <w:r w:rsidRPr="00F74592">
          <w:rPr>
            <w:rFonts w:ascii="Times New Roman" w:hAnsi="Times New Roman" w:cs="Times New Roman"/>
            <w:sz w:val="24"/>
            <w:szCs w:val="24"/>
          </w:rPr>
          <w:delText>I. Trafficking</w:delText>
        </w:r>
      </w:del>
      <w:ins w:id="1585" w:author="OFFM" w:date="2024-04-16T10:53:00Z">
        <w:r w:rsidR="00F2264C" w:rsidRPr="001C7544">
          <w:rPr>
            <w:rFonts w:ascii="Times New Roman" w:hAnsi="Times New Roman" w:cs="Times New Roman"/>
            <w:sz w:val="24"/>
            <w:szCs w:val="24"/>
          </w:rPr>
          <w:t>(i) Paid</w:t>
        </w:r>
      </w:ins>
      <w:r w:rsidR="00F2264C" w:rsidRPr="001C7544">
        <w:rPr>
          <w:rFonts w:ascii="Times New Roman" w:hAnsi="Times New Roman" w:cs="Times New Roman"/>
          <w:sz w:val="24"/>
          <w:szCs w:val="24"/>
        </w:rPr>
        <w:t xml:space="preserve"> in </w:t>
      </w:r>
      <w:del w:id="1586" w:author="OFFM" w:date="2024-04-16T10:53:00Z">
        <w:r w:rsidRPr="00F74592">
          <w:rPr>
            <w:rFonts w:ascii="Times New Roman" w:hAnsi="Times New Roman" w:cs="Times New Roman"/>
            <w:sz w:val="24"/>
            <w:szCs w:val="24"/>
          </w:rPr>
          <w:delText xml:space="preserve">persons. </w:delText>
        </w:r>
      </w:del>
      <w:ins w:id="1587" w:author="OFFM" w:date="2024-04-16T10:53:00Z">
        <w:r w:rsidR="00F2264C" w:rsidRPr="001C7544">
          <w:rPr>
            <w:rFonts w:ascii="Times New Roman" w:hAnsi="Times New Roman" w:cs="Times New Roman"/>
            <w:sz w:val="24"/>
            <w:szCs w:val="24"/>
          </w:rPr>
          <w:t>property or money;</w:t>
        </w:r>
      </w:ins>
    </w:p>
    <w:p w14:paraId="070211FF" w14:textId="77777777" w:rsidR="000B5224" w:rsidRPr="001C7544" w:rsidRDefault="00F2264C" w:rsidP="000B5224">
      <w:pPr>
        <w:spacing w:after="0" w:line="480" w:lineRule="auto"/>
        <w:ind w:firstLine="720"/>
        <w:outlineLvl w:val="1"/>
        <w:rPr>
          <w:ins w:id="1588" w:author="OFFM" w:date="2024-04-16T10:53:00Z"/>
          <w:rFonts w:ascii="Times New Roman" w:eastAsia="Times New Roman" w:hAnsi="Times New Roman" w:cs="Times New Roman"/>
          <w:sz w:val="24"/>
          <w:szCs w:val="24"/>
        </w:rPr>
      </w:pPr>
      <w:ins w:id="1589" w:author="OFFM" w:date="2024-04-16T10:53:00Z">
        <w:r w:rsidRPr="001C7544">
          <w:rPr>
            <w:rFonts w:ascii="Times New Roman" w:hAnsi="Times New Roman" w:cs="Times New Roman"/>
            <w:sz w:val="24"/>
            <w:szCs w:val="24"/>
          </w:rPr>
          <w:t>(ii) Deducted from wages;</w:t>
        </w:r>
      </w:ins>
    </w:p>
    <w:p w14:paraId="757921F9" w14:textId="77777777" w:rsidR="000B5224" w:rsidRPr="001C7544" w:rsidRDefault="00F2264C" w:rsidP="000B5224">
      <w:pPr>
        <w:spacing w:after="0" w:line="480" w:lineRule="auto"/>
        <w:ind w:firstLine="720"/>
        <w:outlineLvl w:val="1"/>
        <w:rPr>
          <w:ins w:id="1590" w:author="OFFM" w:date="2024-04-16T10:53:00Z"/>
          <w:rFonts w:ascii="Times New Roman" w:eastAsia="Times New Roman" w:hAnsi="Times New Roman" w:cs="Times New Roman"/>
          <w:sz w:val="24"/>
          <w:szCs w:val="24"/>
        </w:rPr>
      </w:pPr>
      <w:ins w:id="1591" w:author="OFFM" w:date="2024-04-16T10:53:00Z">
        <w:r w:rsidRPr="001C7544">
          <w:rPr>
            <w:rFonts w:ascii="Times New Roman" w:hAnsi="Times New Roman" w:cs="Times New Roman"/>
            <w:sz w:val="24"/>
            <w:szCs w:val="24"/>
          </w:rPr>
          <w:t>(iii) Paid back in wage or benefit concessions;</w:t>
        </w:r>
      </w:ins>
    </w:p>
    <w:p w14:paraId="43195274" w14:textId="186A1902" w:rsidR="000B5224" w:rsidRPr="001C7544" w:rsidRDefault="00F2264C" w:rsidP="000B5224">
      <w:pPr>
        <w:spacing w:after="0" w:line="480" w:lineRule="auto"/>
        <w:ind w:firstLine="720"/>
        <w:outlineLvl w:val="1"/>
        <w:rPr>
          <w:ins w:id="1592" w:author="OFFM" w:date="2024-04-16T10:53:00Z"/>
          <w:rFonts w:ascii="Times New Roman" w:eastAsia="Times New Roman" w:hAnsi="Times New Roman" w:cs="Times New Roman"/>
          <w:sz w:val="24"/>
          <w:szCs w:val="24"/>
        </w:rPr>
      </w:pPr>
      <w:ins w:id="1593" w:author="OFFM" w:date="2024-04-16T10:53:00Z">
        <w:r w:rsidRPr="001C7544">
          <w:rPr>
            <w:rFonts w:ascii="Times New Roman" w:hAnsi="Times New Roman" w:cs="Times New Roman"/>
            <w:sz w:val="24"/>
            <w:szCs w:val="24"/>
          </w:rPr>
          <w:t xml:space="preserve">(iv) Paid back as </w:t>
        </w:r>
      </w:ins>
      <w:r w:rsidRPr="001C7544">
        <w:rPr>
          <w:rFonts w:ascii="Times New Roman" w:hAnsi="Times New Roman" w:cs="Times New Roman"/>
          <w:sz w:val="24"/>
          <w:szCs w:val="24"/>
        </w:rPr>
        <w:t>a</w:t>
      </w:r>
      <w:del w:id="1594" w:author="OFFM" w:date="2024-04-16T10:53:00Z">
        <w:r w:rsidR="00817C00" w:rsidRPr="00F74592">
          <w:rPr>
            <w:rFonts w:ascii="Times New Roman" w:hAnsi="Times New Roman" w:cs="Times New Roman"/>
            <w:sz w:val="24"/>
            <w:szCs w:val="24"/>
          </w:rPr>
          <w:delText>. Provisions applicable to</w:delText>
        </w:r>
      </w:del>
      <w:ins w:id="1595" w:author="OFFM" w:date="2024-04-16T10:53:00Z">
        <w:r w:rsidRPr="001C7544">
          <w:rPr>
            <w:rFonts w:ascii="Times New Roman" w:hAnsi="Times New Roman" w:cs="Times New Roman"/>
            <w:sz w:val="24"/>
            <w:szCs w:val="24"/>
          </w:rPr>
          <w:t xml:space="preserve"> kickback, bribe, in-kind payment, free labor, tip, or tribute; or</w:t>
        </w:r>
      </w:ins>
    </w:p>
    <w:p w14:paraId="3D7D15DD" w14:textId="394E2A41" w:rsidR="000B5224" w:rsidRPr="001C7544" w:rsidRDefault="00F2264C" w:rsidP="000B5224">
      <w:pPr>
        <w:spacing w:after="0" w:line="480" w:lineRule="auto"/>
        <w:ind w:firstLine="720"/>
        <w:outlineLvl w:val="1"/>
        <w:rPr>
          <w:ins w:id="1596" w:author="OFFM" w:date="2024-04-16T10:53:00Z"/>
          <w:rFonts w:ascii="Times New Roman" w:eastAsia="Times New Roman" w:hAnsi="Times New Roman" w:cs="Times New Roman"/>
          <w:sz w:val="24"/>
          <w:szCs w:val="24"/>
        </w:rPr>
      </w:pPr>
      <w:ins w:id="1597" w:author="OFFM" w:date="2024-04-16T10:53:00Z">
        <w:r w:rsidRPr="001C7544">
          <w:rPr>
            <w:rFonts w:ascii="Times New Roman" w:hAnsi="Times New Roman" w:cs="Times New Roman"/>
            <w:sz w:val="24"/>
            <w:szCs w:val="24"/>
          </w:rPr>
          <w:t>(v) Collected by an employer or</w:t>
        </w:r>
      </w:ins>
      <w:r w:rsidRPr="001C7544">
        <w:rPr>
          <w:rFonts w:ascii="Times New Roman" w:hAnsi="Times New Roman" w:cs="Times New Roman"/>
          <w:sz w:val="24"/>
          <w:szCs w:val="24"/>
        </w:rPr>
        <w:t xml:space="preserve"> a </w:t>
      </w:r>
      <w:del w:id="1598" w:author="OFFM" w:date="2024-04-16T10:53:00Z">
        <w:r w:rsidR="00817C00" w:rsidRPr="00F74592">
          <w:rPr>
            <w:rFonts w:ascii="Times New Roman" w:hAnsi="Times New Roman" w:cs="Times New Roman"/>
            <w:sz w:val="24"/>
            <w:szCs w:val="24"/>
          </w:rPr>
          <w:delText>recipient that is a</w:delText>
        </w:r>
      </w:del>
      <w:ins w:id="1599" w:author="OFFM" w:date="2024-04-16T10:53:00Z">
        <w:r w:rsidRPr="001C7544">
          <w:rPr>
            <w:rFonts w:ascii="Times New Roman" w:hAnsi="Times New Roman" w:cs="Times New Roman"/>
            <w:sz w:val="24"/>
            <w:szCs w:val="24"/>
          </w:rPr>
          <w:t>third party, whether licensed or unlicensed, including, but not limited to:</w:t>
        </w:r>
      </w:ins>
    </w:p>
    <w:p w14:paraId="02BCA471" w14:textId="77777777" w:rsidR="000B5224" w:rsidRPr="001C7544" w:rsidRDefault="00F2264C" w:rsidP="000B5224">
      <w:pPr>
        <w:spacing w:after="0" w:line="480" w:lineRule="auto"/>
        <w:ind w:firstLine="720"/>
        <w:outlineLvl w:val="1"/>
        <w:rPr>
          <w:ins w:id="1600" w:author="OFFM" w:date="2024-04-16T10:53:00Z"/>
          <w:rFonts w:ascii="Times New Roman" w:eastAsia="Times New Roman" w:hAnsi="Times New Roman" w:cs="Times New Roman"/>
          <w:sz w:val="24"/>
          <w:szCs w:val="24"/>
        </w:rPr>
      </w:pPr>
      <w:ins w:id="1601" w:author="OFFM" w:date="2024-04-16T10:53:00Z">
        <w:r w:rsidRPr="001C7544">
          <w:rPr>
            <w:rFonts w:ascii="Times New Roman" w:eastAsia="Times New Roman" w:hAnsi="Times New Roman" w:cs="Times New Roman"/>
            <w:sz w:val="24"/>
            <w:szCs w:val="24"/>
          </w:rPr>
          <w:t>(A) Agents;</w:t>
        </w:r>
      </w:ins>
    </w:p>
    <w:p w14:paraId="19FD3EC5" w14:textId="77777777" w:rsidR="000B5224" w:rsidRPr="001C7544" w:rsidRDefault="00F2264C" w:rsidP="000B5224">
      <w:pPr>
        <w:spacing w:after="0" w:line="480" w:lineRule="auto"/>
        <w:ind w:firstLine="720"/>
        <w:outlineLvl w:val="1"/>
        <w:rPr>
          <w:ins w:id="1602" w:author="OFFM" w:date="2024-04-16T10:53:00Z"/>
          <w:rFonts w:ascii="Times New Roman" w:eastAsia="Times New Roman" w:hAnsi="Times New Roman" w:cs="Times New Roman"/>
          <w:sz w:val="24"/>
          <w:szCs w:val="24"/>
        </w:rPr>
      </w:pPr>
      <w:ins w:id="1603" w:author="OFFM" w:date="2024-04-16T10:53:00Z">
        <w:r w:rsidRPr="001C7544">
          <w:rPr>
            <w:rFonts w:ascii="Times New Roman" w:eastAsia="Times New Roman" w:hAnsi="Times New Roman" w:cs="Times New Roman"/>
            <w:sz w:val="24"/>
            <w:szCs w:val="24"/>
          </w:rPr>
          <w:t>(B) Labor brokers;</w:t>
        </w:r>
      </w:ins>
    </w:p>
    <w:p w14:paraId="235DDC7E" w14:textId="77777777" w:rsidR="000B5224" w:rsidRPr="001C7544" w:rsidRDefault="00F2264C" w:rsidP="000B5224">
      <w:pPr>
        <w:spacing w:after="0" w:line="480" w:lineRule="auto"/>
        <w:ind w:firstLine="720"/>
        <w:outlineLvl w:val="1"/>
        <w:rPr>
          <w:ins w:id="1604" w:author="OFFM" w:date="2024-04-16T10:53:00Z"/>
          <w:rFonts w:ascii="Times New Roman" w:eastAsia="Times New Roman" w:hAnsi="Times New Roman" w:cs="Times New Roman"/>
          <w:sz w:val="24"/>
          <w:szCs w:val="24"/>
        </w:rPr>
      </w:pPr>
      <w:ins w:id="1605" w:author="OFFM" w:date="2024-04-16T10:53:00Z">
        <w:r w:rsidRPr="001C7544">
          <w:rPr>
            <w:rFonts w:ascii="Times New Roman" w:eastAsia="Times New Roman" w:hAnsi="Times New Roman" w:cs="Times New Roman"/>
            <w:sz w:val="24"/>
            <w:szCs w:val="24"/>
          </w:rPr>
          <w:t>(C) Recruiters;</w:t>
        </w:r>
      </w:ins>
    </w:p>
    <w:p w14:paraId="62E09ED8" w14:textId="06B7CB3D" w:rsidR="000B5224" w:rsidRPr="001C7544" w:rsidRDefault="00F2264C" w:rsidP="00A63D45">
      <w:pPr>
        <w:spacing w:after="0" w:line="480" w:lineRule="auto"/>
        <w:ind w:firstLine="720"/>
        <w:outlineLvl w:val="1"/>
        <w:rPr>
          <w:rFonts w:ascii="Times New Roman" w:eastAsia="Times New Roman" w:hAnsi="Times New Roman" w:cs="Times New Roman"/>
          <w:sz w:val="24"/>
          <w:szCs w:val="24"/>
        </w:rPr>
      </w:pPr>
      <w:ins w:id="1606" w:author="OFFM" w:date="2024-04-16T10:53:00Z">
        <w:r w:rsidRPr="001C7544">
          <w:rPr>
            <w:rFonts w:ascii="Times New Roman" w:eastAsia="Times New Roman" w:hAnsi="Times New Roman" w:cs="Times New Roman"/>
            <w:sz w:val="24"/>
            <w:szCs w:val="24"/>
          </w:rPr>
          <w:t>(D) Staffing firms (including</w:t>
        </w:r>
      </w:ins>
      <w:r w:rsidRPr="001C7544">
        <w:rPr>
          <w:rFonts w:ascii="Times New Roman" w:eastAsia="Times New Roman" w:hAnsi="Times New Roman" w:cs="Times New Roman"/>
          <w:sz w:val="24"/>
          <w:szCs w:val="24"/>
        </w:rPr>
        <w:t xml:space="preserve"> private </w:t>
      </w:r>
      <w:del w:id="1607" w:author="OFFM" w:date="2024-04-16T10:53:00Z">
        <w:r w:rsidR="00817C00" w:rsidRPr="00F74592">
          <w:rPr>
            <w:rFonts w:ascii="Times New Roman" w:hAnsi="Times New Roman" w:cs="Times New Roman"/>
            <w:sz w:val="24"/>
            <w:szCs w:val="24"/>
          </w:rPr>
          <w:delText xml:space="preserve">entity. </w:delText>
        </w:r>
      </w:del>
      <w:ins w:id="1608" w:author="OFFM" w:date="2024-04-16T10:53:00Z">
        <w:r w:rsidRPr="001C7544">
          <w:rPr>
            <w:rFonts w:ascii="Times New Roman" w:eastAsia="Times New Roman" w:hAnsi="Times New Roman" w:cs="Times New Roman"/>
            <w:sz w:val="24"/>
            <w:szCs w:val="24"/>
          </w:rPr>
          <w:t>employment and placement firms);</w:t>
        </w:r>
      </w:ins>
    </w:p>
    <w:p w14:paraId="53FC9955" w14:textId="77777777" w:rsidR="00817C00" w:rsidRPr="00F74592" w:rsidRDefault="00817C00" w:rsidP="004227CF">
      <w:pPr>
        <w:spacing w:after="0" w:line="480" w:lineRule="auto"/>
        <w:ind w:firstLine="720"/>
        <w:contextualSpacing/>
        <w:rPr>
          <w:del w:id="1609" w:author="OFFM" w:date="2024-04-16T10:53:00Z"/>
          <w:rFonts w:ascii="Times New Roman" w:hAnsi="Times New Roman" w:cs="Times New Roman"/>
          <w:sz w:val="24"/>
          <w:szCs w:val="24"/>
        </w:rPr>
      </w:pPr>
      <w:del w:id="1610" w:author="OFFM" w:date="2024-04-16T10:53:00Z">
        <w:r w:rsidRPr="00F74592">
          <w:rPr>
            <w:rFonts w:ascii="Times New Roman" w:hAnsi="Times New Roman" w:cs="Times New Roman"/>
            <w:sz w:val="24"/>
            <w:szCs w:val="24"/>
          </w:rPr>
          <w:delText xml:space="preserve">1. You as the recipient, your employees, subrecipients under this award, and subrecipients' employees may not— </w:delText>
        </w:r>
      </w:del>
    </w:p>
    <w:p w14:paraId="5E3AB2D6" w14:textId="1C93383C" w:rsidR="000B5224" w:rsidRPr="001C7544" w:rsidRDefault="00817C00" w:rsidP="000B5224">
      <w:pPr>
        <w:spacing w:after="0" w:line="480" w:lineRule="auto"/>
        <w:ind w:firstLine="720"/>
        <w:outlineLvl w:val="1"/>
        <w:rPr>
          <w:ins w:id="1611" w:author="OFFM" w:date="2024-04-16T10:53:00Z"/>
          <w:rFonts w:ascii="Times New Roman" w:eastAsia="Times New Roman" w:hAnsi="Times New Roman" w:cs="Times New Roman"/>
          <w:sz w:val="24"/>
          <w:szCs w:val="24"/>
        </w:rPr>
      </w:pPr>
      <w:del w:id="1612" w:author="OFFM" w:date="2024-04-16T10:53:00Z">
        <w:r w:rsidRPr="00F74592">
          <w:rPr>
            <w:rFonts w:ascii="Times New Roman" w:hAnsi="Times New Roman" w:cs="Times New Roman"/>
            <w:sz w:val="24"/>
            <w:szCs w:val="24"/>
          </w:rPr>
          <w:delText>i. Engage in severe</w:delText>
        </w:r>
      </w:del>
      <w:ins w:id="1613" w:author="OFFM" w:date="2024-04-16T10:53:00Z">
        <w:r w:rsidR="00F2264C" w:rsidRPr="001C7544">
          <w:rPr>
            <w:rFonts w:ascii="Times New Roman" w:eastAsia="Times New Roman" w:hAnsi="Times New Roman" w:cs="Times New Roman"/>
            <w:sz w:val="24"/>
            <w:szCs w:val="24"/>
          </w:rPr>
          <w:t xml:space="preserve">(E) </w:t>
        </w:r>
        <w:r w:rsidR="00F2264C" w:rsidRPr="001C7544">
          <w:rPr>
            <w:rFonts w:ascii="Times New Roman" w:hAnsi="Times New Roman" w:cs="Times New Roman"/>
            <w:sz w:val="24"/>
            <w:szCs w:val="24"/>
          </w:rPr>
          <w:t>Subsidiaries/affiliates of the employer;</w:t>
        </w:r>
      </w:ins>
    </w:p>
    <w:p w14:paraId="0CEBAAF0" w14:textId="77777777" w:rsidR="000B5224" w:rsidRPr="001C7544" w:rsidRDefault="00F2264C" w:rsidP="000B5224">
      <w:pPr>
        <w:spacing w:after="0" w:line="480" w:lineRule="auto"/>
        <w:ind w:firstLine="720"/>
        <w:outlineLvl w:val="1"/>
        <w:rPr>
          <w:ins w:id="1614" w:author="OFFM" w:date="2024-04-16T10:53:00Z"/>
          <w:rFonts w:ascii="Times New Roman" w:eastAsia="Times New Roman" w:hAnsi="Times New Roman" w:cs="Times New Roman"/>
          <w:sz w:val="24"/>
          <w:szCs w:val="24"/>
        </w:rPr>
      </w:pPr>
      <w:ins w:id="1615" w:author="OFFM" w:date="2024-04-16T10:53:00Z">
        <w:r w:rsidRPr="001C7544">
          <w:rPr>
            <w:rFonts w:ascii="Times New Roman" w:eastAsia="Times New Roman" w:hAnsi="Times New Roman" w:cs="Times New Roman"/>
            <w:sz w:val="24"/>
            <w:szCs w:val="24"/>
          </w:rPr>
          <w:lastRenderedPageBreak/>
          <w:t>(F) A</w:t>
        </w:r>
        <w:r w:rsidRPr="001C7544">
          <w:rPr>
            <w:rFonts w:ascii="Times New Roman" w:hAnsi="Times New Roman" w:cs="Times New Roman"/>
            <w:sz w:val="24"/>
            <w:szCs w:val="24"/>
          </w:rPr>
          <w:t>ny agent or employee of such entities; and</w:t>
        </w:r>
      </w:ins>
    </w:p>
    <w:p w14:paraId="480981F1" w14:textId="77777777" w:rsidR="000B5224" w:rsidRPr="001C7544" w:rsidRDefault="00F2264C" w:rsidP="000B5224">
      <w:pPr>
        <w:spacing w:after="0" w:line="480" w:lineRule="auto"/>
        <w:ind w:firstLine="720"/>
        <w:outlineLvl w:val="1"/>
        <w:rPr>
          <w:ins w:id="1616" w:author="OFFM" w:date="2024-04-16T10:53:00Z"/>
          <w:rFonts w:ascii="Times New Roman" w:eastAsia="Times New Roman" w:hAnsi="Times New Roman" w:cs="Times New Roman"/>
          <w:sz w:val="24"/>
          <w:szCs w:val="24"/>
        </w:rPr>
      </w:pPr>
      <w:ins w:id="1617" w:author="OFFM" w:date="2024-04-16T10:53:00Z">
        <w:r w:rsidRPr="001C7544">
          <w:rPr>
            <w:rFonts w:ascii="Times New Roman" w:eastAsia="Times New Roman" w:hAnsi="Times New Roman" w:cs="Times New Roman"/>
            <w:sz w:val="24"/>
            <w:szCs w:val="24"/>
          </w:rPr>
          <w:t xml:space="preserve">(G) </w:t>
        </w:r>
        <w:r w:rsidRPr="001C7544">
          <w:rPr>
            <w:rFonts w:ascii="Times New Roman" w:hAnsi="Times New Roman" w:cs="Times New Roman"/>
            <w:sz w:val="24"/>
            <w:szCs w:val="24"/>
          </w:rPr>
          <w:t>Subcontractors at all tiers.</w:t>
        </w:r>
      </w:ins>
    </w:p>
    <w:p w14:paraId="2FCAE2B4" w14:textId="56E10DEB" w:rsidR="000B5224" w:rsidRPr="001C7544" w:rsidRDefault="00F2264C" w:rsidP="00A63D45">
      <w:pPr>
        <w:spacing w:after="0" w:line="480" w:lineRule="auto"/>
        <w:ind w:firstLine="720"/>
        <w:contextualSpacing/>
        <w:outlineLvl w:val="1"/>
        <w:rPr>
          <w:rFonts w:ascii="Times New Roman" w:eastAsia="Times New Roman" w:hAnsi="Times New Roman" w:cs="Times New Roman"/>
          <w:sz w:val="24"/>
          <w:szCs w:val="24"/>
        </w:rPr>
      </w:pPr>
      <w:bookmarkStart w:id="1618" w:name="_Hlk137109335"/>
      <w:bookmarkEnd w:id="1541"/>
      <w:ins w:id="1619" w:author="OFFM" w:date="2024-04-16T10:53:00Z">
        <w:r w:rsidRPr="001C7544">
          <w:rPr>
            <w:rFonts w:ascii="Times New Roman" w:eastAsia="Times New Roman" w:hAnsi="Times New Roman" w:cs="Times New Roman"/>
            <w:i/>
            <w:iCs/>
            <w:sz w:val="24"/>
            <w:szCs w:val="24"/>
          </w:rPr>
          <w:t>Severe</w:t>
        </w:r>
      </w:ins>
      <w:r w:rsidRPr="00A63D45">
        <w:rPr>
          <w:rFonts w:ascii="Times New Roman" w:hAnsi="Times New Roman"/>
          <w:i/>
          <w:sz w:val="24"/>
        </w:rPr>
        <w:t xml:space="preserve"> forms of trafficking in persons</w:t>
      </w:r>
      <w:bookmarkEnd w:id="1618"/>
      <w:r w:rsidRPr="001C7544">
        <w:rPr>
          <w:rFonts w:ascii="Times New Roman" w:eastAsia="Times New Roman" w:hAnsi="Times New Roman" w:cs="Times New Roman"/>
          <w:sz w:val="24"/>
          <w:szCs w:val="24"/>
        </w:rPr>
        <w:t xml:space="preserve"> </w:t>
      </w:r>
      <w:del w:id="1620" w:author="OFFM" w:date="2024-04-16T10:53:00Z">
        <w:r w:rsidR="00817C00" w:rsidRPr="00F74592">
          <w:rPr>
            <w:rFonts w:ascii="Times New Roman" w:hAnsi="Times New Roman" w:cs="Times New Roman"/>
            <w:sz w:val="24"/>
            <w:szCs w:val="24"/>
          </w:rPr>
          <w:delText xml:space="preserve">during the period of time that the award is in effect; </w:delText>
        </w:r>
      </w:del>
      <w:ins w:id="1621" w:author="OFFM" w:date="2024-04-16T10:53:00Z">
        <w:r w:rsidRPr="001C7544">
          <w:rPr>
            <w:rFonts w:ascii="Times New Roman" w:eastAsia="Times New Roman" w:hAnsi="Times New Roman" w:cs="Times New Roman"/>
            <w:sz w:val="24"/>
            <w:szCs w:val="24"/>
          </w:rPr>
          <w:t>means:</w:t>
        </w:r>
      </w:ins>
    </w:p>
    <w:p w14:paraId="0F7C33BA" w14:textId="77777777" w:rsidR="00817C00" w:rsidRPr="00F74592" w:rsidRDefault="00817C00" w:rsidP="004227CF">
      <w:pPr>
        <w:spacing w:after="0" w:line="480" w:lineRule="auto"/>
        <w:ind w:firstLine="720"/>
        <w:contextualSpacing/>
        <w:rPr>
          <w:del w:id="1622" w:author="OFFM" w:date="2024-04-16T10:53:00Z"/>
          <w:rFonts w:ascii="Times New Roman" w:hAnsi="Times New Roman" w:cs="Times New Roman"/>
          <w:sz w:val="24"/>
          <w:szCs w:val="24"/>
        </w:rPr>
      </w:pPr>
      <w:del w:id="1623" w:author="OFFM" w:date="2024-04-16T10:53:00Z">
        <w:r w:rsidRPr="00F74592">
          <w:rPr>
            <w:rFonts w:ascii="Times New Roman" w:hAnsi="Times New Roman" w:cs="Times New Roman"/>
            <w:sz w:val="24"/>
            <w:szCs w:val="24"/>
          </w:rPr>
          <w:delText>ii. Procure</w:delText>
        </w:r>
      </w:del>
      <w:ins w:id="1624" w:author="OFFM" w:date="2024-04-16T10:53:00Z">
        <w:r w:rsidR="00F2264C" w:rsidRPr="001C7544">
          <w:rPr>
            <w:rFonts w:ascii="Times New Roman" w:eastAsia="Times New Roman" w:hAnsi="Times New Roman" w:cs="Times New Roman"/>
            <w:sz w:val="24"/>
            <w:szCs w:val="24"/>
          </w:rPr>
          <w:t>(1) Sex trafficking in which</w:t>
        </w:r>
      </w:ins>
      <w:r w:rsidR="00F2264C" w:rsidRPr="001C7544">
        <w:rPr>
          <w:rFonts w:ascii="Times New Roman" w:eastAsia="Times New Roman" w:hAnsi="Times New Roman" w:cs="Times New Roman"/>
          <w:sz w:val="24"/>
          <w:szCs w:val="24"/>
        </w:rPr>
        <w:t xml:space="preserve"> a commercial sex act </w:t>
      </w:r>
      <w:del w:id="1625" w:author="OFFM" w:date="2024-04-16T10:53:00Z">
        <w:r w:rsidRPr="00F74592">
          <w:rPr>
            <w:rFonts w:ascii="Times New Roman" w:hAnsi="Times New Roman" w:cs="Times New Roman"/>
            <w:sz w:val="24"/>
            <w:szCs w:val="24"/>
          </w:rPr>
          <w:delText xml:space="preserve">during the period of time that the award </w:delText>
        </w:r>
      </w:del>
      <w:r w:rsidR="00F2264C" w:rsidRPr="001C7544">
        <w:rPr>
          <w:rFonts w:ascii="Times New Roman" w:eastAsia="Times New Roman" w:hAnsi="Times New Roman" w:cs="Times New Roman"/>
          <w:sz w:val="24"/>
          <w:szCs w:val="24"/>
        </w:rPr>
        <w:t xml:space="preserve">is </w:t>
      </w:r>
      <w:del w:id="1626" w:author="OFFM" w:date="2024-04-16T10:53:00Z">
        <w:r w:rsidRPr="00F74592">
          <w:rPr>
            <w:rFonts w:ascii="Times New Roman" w:hAnsi="Times New Roman" w:cs="Times New Roman"/>
            <w:sz w:val="24"/>
            <w:szCs w:val="24"/>
          </w:rPr>
          <w:delText>in effect;</w:delText>
        </w:r>
      </w:del>
      <w:ins w:id="1627" w:author="OFFM" w:date="2024-04-16T10:53:00Z">
        <w:r w:rsidR="00F2264C" w:rsidRPr="001C7544">
          <w:rPr>
            <w:rFonts w:ascii="Times New Roman" w:eastAsia="Times New Roman" w:hAnsi="Times New Roman" w:cs="Times New Roman"/>
            <w:sz w:val="24"/>
            <w:szCs w:val="24"/>
          </w:rPr>
          <w:t>induced by force, fraud,</w:t>
        </w:r>
      </w:ins>
      <w:r w:rsidR="00F2264C" w:rsidRPr="001C7544">
        <w:rPr>
          <w:rFonts w:ascii="Times New Roman" w:eastAsia="Times New Roman" w:hAnsi="Times New Roman" w:cs="Times New Roman"/>
          <w:sz w:val="24"/>
          <w:szCs w:val="24"/>
        </w:rPr>
        <w:t xml:space="preserve"> or </w:t>
      </w:r>
    </w:p>
    <w:p w14:paraId="730E6B61" w14:textId="77777777" w:rsidR="00817C00" w:rsidRPr="00F74592" w:rsidRDefault="00817C00" w:rsidP="004227CF">
      <w:pPr>
        <w:spacing w:after="0" w:line="480" w:lineRule="auto"/>
        <w:ind w:firstLine="720"/>
        <w:contextualSpacing/>
        <w:rPr>
          <w:del w:id="1628" w:author="OFFM" w:date="2024-04-16T10:53:00Z"/>
          <w:rFonts w:ascii="Times New Roman" w:hAnsi="Times New Roman" w:cs="Times New Roman"/>
          <w:sz w:val="24"/>
          <w:szCs w:val="24"/>
        </w:rPr>
      </w:pPr>
      <w:del w:id="1629" w:author="OFFM" w:date="2024-04-16T10:53:00Z">
        <w:r w:rsidRPr="00F74592">
          <w:rPr>
            <w:rFonts w:ascii="Times New Roman" w:hAnsi="Times New Roman" w:cs="Times New Roman"/>
            <w:sz w:val="24"/>
            <w:szCs w:val="24"/>
          </w:rPr>
          <w:delText>iii. Use forced labor in the performance of the award</w:delText>
        </w:r>
      </w:del>
      <w:ins w:id="1630" w:author="OFFM" w:date="2024-04-16T10:53:00Z">
        <w:r w:rsidR="00F2264C" w:rsidRPr="001C7544">
          <w:rPr>
            <w:rFonts w:ascii="Times New Roman" w:eastAsia="Times New Roman" w:hAnsi="Times New Roman" w:cs="Times New Roman"/>
            <w:sz w:val="24"/>
            <w:szCs w:val="24"/>
          </w:rPr>
          <w:t>coercion</w:t>
        </w:r>
      </w:ins>
      <w:r w:rsidR="00F2264C" w:rsidRPr="001C7544">
        <w:rPr>
          <w:rFonts w:ascii="Times New Roman" w:eastAsia="Times New Roman" w:hAnsi="Times New Roman" w:cs="Times New Roman"/>
          <w:sz w:val="24"/>
          <w:szCs w:val="24"/>
        </w:rPr>
        <w:t xml:space="preserve"> or </w:t>
      </w:r>
      <w:del w:id="1631" w:author="OFFM" w:date="2024-04-16T10:53:00Z">
        <w:r w:rsidRPr="00F74592">
          <w:rPr>
            <w:rFonts w:ascii="Times New Roman" w:hAnsi="Times New Roman" w:cs="Times New Roman"/>
            <w:sz w:val="24"/>
            <w:szCs w:val="24"/>
          </w:rPr>
          <w:delText>subawards under</w:delText>
        </w:r>
      </w:del>
      <w:ins w:id="1632" w:author="OFFM" w:date="2024-04-16T10:53:00Z">
        <w:r w:rsidR="00F2264C" w:rsidRPr="001C7544">
          <w:rPr>
            <w:rFonts w:ascii="Times New Roman" w:eastAsia="Times New Roman" w:hAnsi="Times New Roman" w:cs="Times New Roman"/>
            <w:sz w:val="24"/>
            <w:szCs w:val="24"/>
          </w:rPr>
          <w:t>in which</w:t>
        </w:r>
      </w:ins>
      <w:r w:rsidR="00F2264C" w:rsidRPr="001C7544">
        <w:rPr>
          <w:rFonts w:ascii="Times New Roman" w:eastAsia="Times New Roman" w:hAnsi="Times New Roman" w:cs="Times New Roman"/>
          <w:sz w:val="24"/>
          <w:szCs w:val="24"/>
        </w:rPr>
        <w:t xml:space="preserve"> the </w:t>
      </w:r>
      <w:del w:id="1633" w:author="OFFM" w:date="2024-04-16T10:53:00Z">
        <w:r w:rsidRPr="00F74592">
          <w:rPr>
            <w:rFonts w:ascii="Times New Roman" w:hAnsi="Times New Roman" w:cs="Times New Roman"/>
            <w:sz w:val="24"/>
            <w:szCs w:val="24"/>
          </w:rPr>
          <w:delText xml:space="preserve">award. </w:delText>
        </w:r>
      </w:del>
    </w:p>
    <w:p w14:paraId="0B3A50EB" w14:textId="77777777" w:rsidR="00817C00" w:rsidRPr="00F74592" w:rsidRDefault="00817C00" w:rsidP="004227CF">
      <w:pPr>
        <w:spacing w:after="0" w:line="480" w:lineRule="auto"/>
        <w:ind w:firstLine="720"/>
        <w:contextualSpacing/>
        <w:rPr>
          <w:del w:id="1634" w:author="OFFM" w:date="2024-04-16T10:53:00Z"/>
          <w:rFonts w:ascii="Times New Roman" w:hAnsi="Times New Roman" w:cs="Times New Roman"/>
          <w:sz w:val="24"/>
          <w:szCs w:val="24"/>
        </w:rPr>
      </w:pPr>
      <w:del w:id="1635" w:author="OFFM" w:date="2024-04-16T10:53:00Z">
        <w:r w:rsidRPr="00F74592">
          <w:rPr>
            <w:rFonts w:ascii="Times New Roman" w:hAnsi="Times New Roman" w:cs="Times New Roman"/>
            <w:sz w:val="24"/>
            <w:szCs w:val="24"/>
          </w:rPr>
          <w:delText xml:space="preserve">2. We as the Federal awarding agency may unilaterally terminate this award, without penalty, if you or a subrecipient that is a private entity — </w:delText>
        </w:r>
      </w:del>
    </w:p>
    <w:p w14:paraId="573EF168" w14:textId="77777777" w:rsidR="00817C00" w:rsidRPr="00F74592" w:rsidRDefault="00817C00" w:rsidP="004227CF">
      <w:pPr>
        <w:spacing w:after="0" w:line="480" w:lineRule="auto"/>
        <w:ind w:firstLine="720"/>
        <w:contextualSpacing/>
        <w:rPr>
          <w:del w:id="1636" w:author="OFFM" w:date="2024-04-16T10:53:00Z"/>
          <w:rFonts w:ascii="Times New Roman" w:hAnsi="Times New Roman" w:cs="Times New Roman"/>
          <w:sz w:val="24"/>
          <w:szCs w:val="24"/>
        </w:rPr>
      </w:pPr>
      <w:del w:id="1637" w:author="OFFM" w:date="2024-04-16T10:53:00Z">
        <w:r w:rsidRPr="00F74592">
          <w:rPr>
            <w:rFonts w:ascii="Times New Roman" w:hAnsi="Times New Roman" w:cs="Times New Roman"/>
            <w:sz w:val="24"/>
            <w:szCs w:val="24"/>
          </w:rPr>
          <w:delText xml:space="preserve">i. Is determined to have violated a prohibition in paragraph a.1 of this award term; or </w:delText>
        </w:r>
      </w:del>
    </w:p>
    <w:p w14:paraId="24BFF8CD" w14:textId="77777777" w:rsidR="00817C00" w:rsidRPr="00F74592" w:rsidRDefault="00817C00" w:rsidP="004227CF">
      <w:pPr>
        <w:spacing w:after="0" w:line="480" w:lineRule="auto"/>
        <w:ind w:firstLine="720"/>
        <w:contextualSpacing/>
        <w:rPr>
          <w:del w:id="1638" w:author="OFFM" w:date="2024-04-16T10:53:00Z"/>
          <w:rFonts w:ascii="Times New Roman" w:hAnsi="Times New Roman" w:cs="Times New Roman"/>
          <w:sz w:val="24"/>
          <w:szCs w:val="24"/>
        </w:rPr>
      </w:pPr>
      <w:del w:id="1639" w:author="OFFM" w:date="2024-04-16T10:53:00Z">
        <w:r w:rsidRPr="00F74592">
          <w:rPr>
            <w:rFonts w:ascii="Times New Roman" w:hAnsi="Times New Roman" w:cs="Times New Roman"/>
            <w:sz w:val="24"/>
            <w:szCs w:val="24"/>
          </w:rPr>
          <w:delText xml:space="preserve">ii. Has an employee who is determined by the agency official authorized to terminate the award to have violated a prohibition in paragraph a.1 of this award term through conduct that is either— </w:delText>
        </w:r>
      </w:del>
    </w:p>
    <w:p w14:paraId="73B89807" w14:textId="77777777" w:rsidR="00817C00" w:rsidRPr="00F74592" w:rsidRDefault="00817C00" w:rsidP="004227CF">
      <w:pPr>
        <w:spacing w:after="0" w:line="480" w:lineRule="auto"/>
        <w:ind w:firstLine="720"/>
        <w:contextualSpacing/>
        <w:rPr>
          <w:del w:id="1640" w:author="OFFM" w:date="2024-04-16T10:53:00Z"/>
          <w:rFonts w:ascii="Times New Roman" w:hAnsi="Times New Roman" w:cs="Times New Roman"/>
          <w:sz w:val="24"/>
          <w:szCs w:val="24"/>
        </w:rPr>
      </w:pPr>
      <w:del w:id="1641" w:author="OFFM" w:date="2024-04-16T10:53:00Z">
        <w:r w:rsidRPr="00F74592">
          <w:rPr>
            <w:rFonts w:ascii="Times New Roman" w:hAnsi="Times New Roman" w:cs="Times New Roman"/>
            <w:sz w:val="24"/>
            <w:szCs w:val="24"/>
          </w:rPr>
          <w:delText xml:space="preserve">A. Associated with performance under this award; or </w:delText>
        </w:r>
      </w:del>
    </w:p>
    <w:p w14:paraId="0BAD304B" w14:textId="77777777" w:rsidR="00817C00" w:rsidRPr="00F74592" w:rsidRDefault="00817C00" w:rsidP="004227CF">
      <w:pPr>
        <w:spacing w:after="0" w:line="480" w:lineRule="auto"/>
        <w:ind w:firstLine="720"/>
        <w:contextualSpacing/>
        <w:rPr>
          <w:del w:id="1642" w:author="OFFM" w:date="2024-04-16T10:53:00Z"/>
          <w:rFonts w:ascii="Times New Roman" w:hAnsi="Times New Roman" w:cs="Times New Roman"/>
          <w:sz w:val="24"/>
          <w:szCs w:val="24"/>
        </w:rPr>
      </w:pPr>
      <w:del w:id="1643" w:author="OFFM" w:date="2024-04-16T10:53:00Z">
        <w:r w:rsidRPr="00F74592">
          <w:rPr>
            <w:rFonts w:ascii="Times New Roman" w:hAnsi="Times New Roman" w:cs="Times New Roman"/>
            <w:sz w:val="24"/>
            <w:szCs w:val="24"/>
          </w:rPr>
          <w:delText xml:space="preserve">B. Imputed to you or the subrecipient using the standards and due process for imputing the conduct of an individual to an organization that are provided in 2 CFR part 180, “OMB Guidelines to Agencies on Governmentwide Debarment and Suspension (Nonprocurement),” as implemented by our agency at [agency must insert reference here to its regulatory implementation of the OMB guidelines in 2 CFR part 180 (e.g., “2 CFR part XX”)]. </w:delText>
        </w:r>
      </w:del>
    </w:p>
    <w:p w14:paraId="0E226885" w14:textId="77777777" w:rsidR="00817C00" w:rsidRPr="00F74592" w:rsidRDefault="00817C00" w:rsidP="004227CF">
      <w:pPr>
        <w:spacing w:after="0" w:line="480" w:lineRule="auto"/>
        <w:ind w:firstLine="720"/>
        <w:contextualSpacing/>
        <w:rPr>
          <w:del w:id="1644" w:author="OFFM" w:date="2024-04-16T10:53:00Z"/>
          <w:rFonts w:ascii="Times New Roman" w:hAnsi="Times New Roman" w:cs="Times New Roman"/>
          <w:sz w:val="24"/>
          <w:szCs w:val="24"/>
        </w:rPr>
      </w:pPr>
      <w:del w:id="1645" w:author="OFFM" w:date="2024-04-16T10:53:00Z">
        <w:r w:rsidRPr="00F74592">
          <w:rPr>
            <w:rFonts w:ascii="Times New Roman" w:hAnsi="Times New Roman" w:cs="Times New Roman"/>
            <w:sz w:val="24"/>
            <w:szCs w:val="24"/>
          </w:rPr>
          <w:delText xml:space="preserve">b. Provision applicable to a recipient other than a private entity. We as the Federal awarding agency may unilaterally terminate this award, without penalty, if a subrecipient that is a private entity— </w:delText>
        </w:r>
      </w:del>
    </w:p>
    <w:p w14:paraId="59105D6E" w14:textId="77777777" w:rsidR="00817C00" w:rsidRPr="00F74592" w:rsidRDefault="00817C00" w:rsidP="004227CF">
      <w:pPr>
        <w:spacing w:after="0" w:line="480" w:lineRule="auto"/>
        <w:ind w:firstLine="720"/>
        <w:contextualSpacing/>
        <w:rPr>
          <w:del w:id="1646" w:author="OFFM" w:date="2024-04-16T10:53:00Z"/>
          <w:rFonts w:ascii="Times New Roman" w:hAnsi="Times New Roman" w:cs="Times New Roman"/>
          <w:sz w:val="24"/>
          <w:szCs w:val="24"/>
        </w:rPr>
      </w:pPr>
      <w:del w:id="1647" w:author="OFFM" w:date="2024-04-16T10:53:00Z">
        <w:r w:rsidRPr="00F74592">
          <w:rPr>
            <w:rFonts w:ascii="Times New Roman" w:hAnsi="Times New Roman" w:cs="Times New Roman"/>
            <w:sz w:val="24"/>
            <w:szCs w:val="24"/>
          </w:rPr>
          <w:delText xml:space="preserve">1. Is determined to have violated an applicable prohibition in paragraph a.1 of this award term; or </w:delText>
        </w:r>
      </w:del>
    </w:p>
    <w:p w14:paraId="63DD17C1" w14:textId="77777777" w:rsidR="00817C00" w:rsidRPr="00F74592" w:rsidRDefault="00817C00" w:rsidP="004227CF">
      <w:pPr>
        <w:spacing w:after="0" w:line="480" w:lineRule="auto"/>
        <w:ind w:firstLine="720"/>
        <w:contextualSpacing/>
        <w:rPr>
          <w:del w:id="1648" w:author="OFFM" w:date="2024-04-16T10:53:00Z"/>
          <w:rFonts w:ascii="Times New Roman" w:hAnsi="Times New Roman" w:cs="Times New Roman"/>
          <w:sz w:val="24"/>
          <w:szCs w:val="24"/>
        </w:rPr>
      </w:pPr>
      <w:del w:id="1649" w:author="OFFM" w:date="2024-04-16T10:53:00Z">
        <w:r w:rsidRPr="00F74592">
          <w:rPr>
            <w:rFonts w:ascii="Times New Roman" w:hAnsi="Times New Roman" w:cs="Times New Roman"/>
            <w:sz w:val="24"/>
            <w:szCs w:val="24"/>
          </w:rPr>
          <w:lastRenderedPageBreak/>
          <w:delText xml:space="preserve">2. Has an employee who is determined by the agency official authorized to terminate the award to have violated an applicable prohibition in paragraph a.1 of this award term through conduct that is either— </w:delText>
        </w:r>
      </w:del>
    </w:p>
    <w:p w14:paraId="33E53C4D" w14:textId="77777777" w:rsidR="00817C00" w:rsidRPr="00F74592" w:rsidRDefault="00817C00" w:rsidP="004227CF">
      <w:pPr>
        <w:spacing w:after="0" w:line="480" w:lineRule="auto"/>
        <w:ind w:firstLine="720"/>
        <w:contextualSpacing/>
        <w:rPr>
          <w:del w:id="1650" w:author="OFFM" w:date="2024-04-16T10:53:00Z"/>
          <w:rFonts w:ascii="Times New Roman" w:hAnsi="Times New Roman" w:cs="Times New Roman"/>
          <w:sz w:val="24"/>
          <w:szCs w:val="24"/>
        </w:rPr>
      </w:pPr>
      <w:del w:id="1651" w:author="OFFM" w:date="2024-04-16T10:53:00Z">
        <w:r w:rsidRPr="00F74592">
          <w:rPr>
            <w:rFonts w:ascii="Times New Roman" w:hAnsi="Times New Roman" w:cs="Times New Roman"/>
            <w:sz w:val="24"/>
            <w:szCs w:val="24"/>
          </w:rPr>
          <w:delText xml:space="preserve">i. Associated with performance under this award; or </w:delText>
        </w:r>
      </w:del>
    </w:p>
    <w:p w14:paraId="7C47331B" w14:textId="77777777" w:rsidR="00817C00" w:rsidRPr="00F74592" w:rsidRDefault="00817C00" w:rsidP="004227CF">
      <w:pPr>
        <w:spacing w:after="0" w:line="480" w:lineRule="auto"/>
        <w:ind w:firstLine="720"/>
        <w:contextualSpacing/>
        <w:rPr>
          <w:del w:id="1652" w:author="OFFM" w:date="2024-04-16T10:53:00Z"/>
          <w:rFonts w:ascii="Times New Roman" w:hAnsi="Times New Roman" w:cs="Times New Roman"/>
          <w:sz w:val="24"/>
          <w:szCs w:val="24"/>
        </w:rPr>
      </w:pPr>
      <w:del w:id="1653" w:author="OFFM" w:date="2024-04-16T10:53:00Z">
        <w:r w:rsidRPr="00F74592">
          <w:rPr>
            <w:rFonts w:ascii="Times New Roman" w:hAnsi="Times New Roman" w:cs="Times New Roman"/>
            <w:sz w:val="24"/>
            <w:szCs w:val="24"/>
          </w:rPr>
          <w:delText xml:space="preserve">ii. Imputed to the subrecipient using the standards and due process for imputing the conduct of an individual to an organization that are provided in 2 CFR part 180, “OMB Guidelines to Agencies on Governmentwide Debarment and Suspension (Nonprocurement),” as implemented by our agency at [agency must insert reference here to its regulatory implementation of the OMB guidelines in 2 CFR part 180 (e.g., “2 CFR part XX”)]. </w:delText>
        </w:r>
      </w:del>
    </w:p>
    <w:p w14:paraId="52808A8B" w14:textId="77777777" w:rsidR="00817C00" w:rsidRPr="00F74592" w:rsidRDefault="00817C00" w:rsidP="004227CF">
      <w:pPr>
        <w:spacing w:after="0" w:line="480" w:lineRule="auto"/>
        <w:ind w:firstLine="720"/>
        <w:contextualSpacing/>
        <w:rPr>
          <w:del w:id="1654" w:author="OFFM" w:date="2024-04-16T10:53:00Z"/>
          <w:rFonts w:ascii="Times New Roman" w:hAnsi="Times New Roman" w:cs="Times New Roman"/>
          <w:sz w:val="24"/>
          <w:szCs w:val="24"/>
        </w:rPr>
      </w:pPr>
      <w:del w:id="1655" w:author="OFFM" w:date="2024-04-16T10:53:00Z">
        <w:r w:rsidRPr="00F74592">
          <w:rPr>
            <w:rFonts w:ascii="Times New Roman" w:hAnsi="Times New Roman" w:cs="Times New Roman"/>
            <w:sz w:val="24"/>
            <w:szCs w:val="24"/>
          </w:rPr>
          <w:delText xml:space="preserve">c. Provisions applicable to any recipient. </w:delText>
        </w:r>
      </w:del>
    </w:p>
    <w:p w14:paraId="284FDA87" w14:textId="77777777" w:rsidR="00817C00" w:rsidRPr="00F74592" w:rsidRDefault="00817C00" w:rsidP="004227CF">
      <w:pPr>
        <w:spacing w:after="0" w:line="480" w:lineRule="auto"/>
        <w:ind w:firstLine="720"/>
        <w:contextualSpacing/>
        <w:rPr>
          <w:del w:id="1656" w:author="OFFM" w:date="2024-04-16T10:53:00Z"/>
          <w:rFonts w:ascii="Times New Roman" w:hAnsi="Times New Roman" w:cs="Times New Roman"/>
          <w:sz w:val="24"/>
          <w:szCs w:val="24"/>
        </w:rPr>
      </w:pPr>
      <w:del w:id="1657" w:author="OFFM" w:date="2024-04-16T10:53:00Z">
        <w:r w:rsidRPr="00F74592">
          <w:rPr>
            <w:rFonts w:ascii="Times New Roman" w:hAnsi="Times New Roman" w:cs="Times New Roman"/>
            <w:sz w:val="24"/>
            <w:szCs w:val="24"/>
          </w:rPr>
          <w:delText xml:space="preserve">1. You must inform us immediately of any information you receive from any source alleging a violation of a prohibition in paragraph a.1 of this award term. </w:delText>
        </w:r>
      </w:del>
    </w:p>
    <w:p w14:paraId="1A7F3354" w14:textId="77777777" w:rsidR="00817C00" w:rsidRPr="00F74592" w:rsidRDefault="00817C00" w:rsidP="004227CF">
      <w:pPr>
        <w:spacing w:after="0" w:line="480" w:lineRule="auto"/>
        <w:ind w:firstLine="720"/>
        <w:contextualSpacing/>
        <w:rPr>
          <w:del w:id="1658" w:author="OFFM" w:date="2024-04-16T10:53:00Z"/>
          <w:rFonts w:ascii="Times New Roman" w:hAnsi="Times New Roman" w:cs="Times New Roman"/>
          <w:sz w:val="24"/>
          <w:szCs w:val="24"/>
        </w:rPr>
      </w:pPr>
      <w:del w:id="1659" w:author="OFFM" w:date="2024-04-16T10:53:00Z">
        <w:r w:rsidRPr="00F74592">
          <w:rPr>
            <w:rFonts w:ascii="Times New Roman" w:hAnsi="Times New Roman" w:cs="Times New Roman"/>
            <w:sz w:val="24"/>
            <w:szCs w:val="24"/>
          </w:rPr>
          <w:delText xml:space="preserve">2. Our right to terminate unilaterally that is described in paragraph a.2 or b of this section: </w:delText>
        </w:r>
      </w:del>
    </w:p>
    <w:p w14:paraId="1CE0DF88" w14:textId="77777777" w:rsidR="00817C00" w:rsidRPr="00F74592" w:rsidRDefault="00817C00" w:rsidP="004227CF">
      <w:pPr>
        <w:spacing w:after="0" w:line="480" w:lineRule="auto"/>
        <w:ind w:firstLine="720"/>
        <w:contextualSpacing/>
        <w:rPr>
          <w:del w:id="1660" w:author="OFFM" w:date="2024-04-16T10:53:00Z"/>
          <w:rFonts w:ascii="Times New Roman" w:hAnsi="Times New Roman" w:cs="Times New Roman"/>
          <w:sz w:val="24"/>
          <w:szCs w:val="24"/>
        </w:rPr>
      </w:pPr>
      <w:del w:id="1661" w:author="OFFM" w:date="2024-04-16T10:53:00Z">
        <w:r w:rsidRPr="00F74592">
          <w:rPr>
            <w:rFonts w:ascii="Times New Roman" w:hAnsi="Times New Roman" w:cs="Times New Roman"/>
            <w:sz w:val="24"/>
            <w:szCs w:val="24"/>
          </w:rPr>
          <w:delText xml:space="preserve">i. Implements section 106(g) of the Trafficking Victims Protection Act of 2000 (TVPA), as amended (22 U.S.C. 7104(g)), and </w:delText>
        </w:r>
      </w:del>
    </w:p>
    <w:p w14:paraId="79EC18DA" w14:textId="77777777" w:rsidR="00817C00" w:rsidRPr="00F74592" w:rsidRDefault="00817C00" w:rsidP="004227CF">
      <w:pPr>
        <w:spacing w:after="0" w:line="480" w:lineRule="auto"/>
        <w:ind w:firstLine="720"/>
        <w:contextualSpacing/>
        <w:rPr>
          <w:del w:id="1662" w:author="OFFM" w:date="2024-04-16T10:53:00Z"/>
          <w:rFonts w:ascii="Times New Roman" w:hAnsi="Times New Roman" w:cs="Times New Roman"/>
          <w:sz w:val="24"/>
          <w:szCs w:val="24"/>
        </w:rPr>
      </w:pPr>
      <w:del w:id="1663" w:author="OFFM" w:date="2024-04-16T10:53:00Z">
        <w:r w:rsidRPr="00F74592">
          <w:rPr>
            <w:rFonts w:ascii="Times New Roman" w:hAnsi="Times New Roman" w:cs="Times New Roman"/>
            <w:sz w:val="24"/>
            <w:szCs w:val="24"/>
          </w:rPr>
          <w:delText xml:space="preserve">ii. Is in addition to all other remedies for noncompliance that are available to us under this award. </w:delText>
        </w:r>
      </w:del>
    </w:p>
    <w:p w14:paraId="71826917" w14:textId="77777777" w:rsidR="00817C00" w:rsidRPr="00F74592" w:rsidRDefault="00817C00" w:rsidP="004227CF">
      <w:pPr>
        <w:spacing w:after="0" w:line="480" w:lineRule="auto"/>
        <w:ind w:firstLine="720"/>
        <w:contextualSpacing/>
        <w:rPr>
          <w:del w:id="1664" w:author="OFFM" w:date="2024-04-16T10:53:00Z"/>
          <w:rFonts w:ascii="Times New Roman" w:hAnsi="Times New Roman" w:cs="Times New Roman"/>
          <w:sz w:val="24"/>
          <w:szCs w:val="24"/>
        </w:rPr>
      </w:pPr>
      <w:del w:id="1665" w:author="OFFM" w:date="2024-04-16T10:53:00Z">
        <w:r w:rsidRPr="00F74592">
          <w:rPr>
            <w:rFonts w:ascii="Times New Roman" w:hAnsi="Times New Roman" w:cs="Times New Roman"/>
            <w:sz w:val="24"/>
            <w:szCs w:val="24"/>
          </w:rPr>
          <w:delText xml:space="preserve">3. You must include the requirements of paragraph a.1 of this award term in any subaward you make to a private entity. </w:delText>
        </w:r>
      </w:del>
    </w:p>
    <w:p w14:paraId="330687F9" w14:textId="77777777" w:rsidR="00817C00" w:rsidRPr="00F74592" w:rsidRDefault="00817C00" w:rsidP="004227CF">
      <w:pPr>
        <w:spacing w:after="0" w:line="480" w:lineRule="auto"/>
        <w:ind w:firstLine="720"/>
        <w:contextualSpacing/>
        <w:rPr>
          <w:del w:id="1666" w:author="OFFM" w:date="2024-04-16T10:53:00Z"/>
          <w:rFonts w:ascii="Times New Roman" w:hAnsi="Times New Roman" w:cs="Times New Roman"/>
          <w:sz w:val="24"/>
          <w:szCs w:val="24"/>
        </w:rPr>
      </w:pPr>
      <w:del w:id="1667" w:author="OFFM" w:date="2024-04-16T10:53:00Z">
        <w:r w:rsidRPr="00F74592">
          <w:rPr>
            <w:rFonts w:ascii="Times New Roman" w:hAnsi="Times New Roman" w:cs="Times New Roman"/>
            <w:sz w:val="24"/>
            <w:szCs w:val="24"/>
          </w:rPr>
          <w:delText xml:space="preserve">d. Definitions. For purposes of this award term: </w:delText>
        </w:r>
      </w:del>
    </w:p>
    <w:p w14:paraId="1C9B3599" w14:textId="77777777" w:rsidR="00817C00" w:rsidRPr="00F74592" w:rsidRDefault="00817C00" w:rsidP="004227CF">
      <w:pPr>
        <w:spacing w:after="0" w:line="480" w:lineRule="auto"/>
        <w:ind w:firstLine="720"/>
        <w:contextualSpacing/>
        <w:rPr>
          <w:del w:id="1668" w:author="OFFM" w:date="2024-04-16T10:53:00Z"/>
          <w:rFonts w:ascii="Times New Roman" w:hAnsi="Times New Roman" w:cs="Times New Roman"/>
          <w:sz w:val="24"/>
          <w:szCs w:val="24"/>
        </w:rPr>
      </w:pPr>
      <w:del w:id="1669" w:author="OFFM" w:date="2024-04-16T10:53:00Z">
        <w:r w:rsidRPr="00F74592">
          <w:rPr>
            <w:rFonts w:ascii="Times New Roman" w:hAnsi="Times New Roman" w:cs="Times New Roman"/>
            <w:sz w:val="24"/>
            <w:szCs w:val="24"/>
          </w:rPr>
          <w:delText xml:space="preserve">1. “Employee” means either: </w:delText>
        </w:r>
      </w:del>
    </w:p>
    <w:p w14:paraId="0963F5C4" w14:textId="77777777" w:rsidR="00817C00" w:rsidRPr="00F74592" w:rsidRDefault="00817C00" w:rsidP="004227CF">
      <w:pPr>
        <w:spacing w:after="0" w:line="480" w:lineRule="auto"/>
        <w:ind w:firstLine="720"/>
        <w:contextualSpacing/>
        <w:rPr>
          <w:del w:id="1670" w:author="OFFM" w:date="2024-04-16T10:53:00Z"/>
          <w:rFonts w:ascii="Times New Roman" w:hAnsi="Times New Roman" w:cs="Times New Roman"/>
          <w:sz w:val="24"/>
          <w:szCs w:val="24"/>
        </w:rPr>
      </w:pPr>
      <w:del w:id="1671" w:author="OFFM" w:date="2024-04-16T10:53:00Z">
        <w:r w:rsidRPr="00F74592">
          <w:rPr>
            <w:rFonts w:ascii="Times New Roman" w:hAnsi="Times New Roman" w:cs="Times New Roman"/>
            <w:sz w:val="24"/>
            <w:szCs w:val="24"/>
          </w:rPr>
          <w:delText xml:space="preserve">i. An individual employed by you or a subrecipient who is engaged in the performance of the project or program under this award; or </w:delText>
        </w:r>
      </w:del>
    </w:p>
    <w:p w14:paraId="1567D94D" w14:textId="777FC338" w:rsidR="000B5224" w:rsidRPr="001C7544" w:rsidRDefault="00817C00" w:rsidP="00A63D45">
      <w:pPr>
        <w:spacing w:after="0" w:line="480" w:lineRule="auto"/>
        <w:ind w:firstLine="720"/>
        <w:outlineLvl w:val="1"/>
        <w:rPr>
          <w:rFonts w:ascii="Times New Roman" w:eastAsia="Times New Roman" w:hAnsi="Times New Roman" w:cs="Times New Roman"/>
          <w:sz w:val="24"/>
          <w:szCs w:val="24"/>
        </w:rPr>
      </w:pPr>
      <w:del w:id="1672" w:author="OFFM" w:date="2024-04-16T10:53:00Z">
        <w:r w:rsidRPr="00F74592">
          <w:rPr>
            <w:rFonts w:ascii="Times New Roman" w:hAnsi="Times New Roman" w:cs="Times New Roman"/>
            <w:sz w:val="24"/>
            <w:szCs w:val="24"/>
          </w:rPr>
          <w:delText xml:space="preserve">ii. Another </w:delText>
        </w:r>
      </w:del>
      <w:r w:rsidR="00F2264C" w:rsidRPr="001C7544">
        <w:rPr>
          <w:rFonts w:ascii="Times New Roman" w:eastAsia="Times New Roman" w:hAnsi="Times New Roman" w:cs="Times New Roman"/>
          <w:sz w:val="24"/>
          <w:szCs w:val="24"/>
        </w:rPr>
        <w:t xml:space="preserve">person </w:t>
      </w:r>
      <w:del w:id="1673" w:author="OFFM" w:date="2024-04-16T10:53:00Z">
        <w:r w:rsidRPr="00F74592">
          <w:rPr>
            <w:rFonts w:ascii="Times New Roman" w:hAnsi="Times New Roman" w:cs="Times New Roman"/>
            <w:sz w:val="24"/>
            <w:szCs w:val="24"/>
          </w:rPr>
          <w:delText>engaged in the performance of the project or program under this award and</w:delText>
        </w:r>
      </w:del>
      <w:ins w:id="1674" w:author="OFFM" w:date="2024-04-16T10:53:00Z">
        <w:r w:rsidR="00F2264C" w:rsidRPr="001C7544">
          <w:rPr>
            <w:rFonts w:ascii="Times New Roman" w:eastAsia="Times New Roman" w:hAnsi="Times New Roman" w:cs="Times New Roman"/>
            <w:sz w:val="24"/>
            <w:szCs w:val="24"/>
          </w:rPr>
          <w:t>induced to perform such act has</w:t>
        </w:r>
      </w:ins>
      <w:r w:rsidR="00F2264C" w:rsidRPr="001C7544">
        <w:rPr>
          <w:rFonts w:ascii="Times New Roman" w:eastAsia="Times New Roman" w:hAnsi="Times New Roman" w:cs="Times New Roman"/>
          <w:sz w:val="24"/>
          <w:szCs w:val="24"/>
        </w:rPr>
        <w:t xml:space="preserve"> not </w:t>
      </w:r>
      <w:del w:id="1675" w:author="OFFM" w:date="2024-04-16T10:53:00Z">
        <w:r w:rsidRPr="00F74592">
          <w:rPr>
            <w:rFonts w:ascii="Times New Roman" w:hAnsi="Times New Roman" w:cs="Times New Roman"/>
            <w:sz w:val="24"/>
            <w:szCs w:val="24"/>
          </w:rPr>
          <w:delText xml:space="preserve">compensated by you including, but not limited to, a </w:delText>
        </w:r>
        <w:r w:rsidRPr="00F74592">
          <w:rPr>
            <w:rFonts w:ascii="Times New Roman" w:hAnsi="Times New Roman" w:cs="Times New Roman"/>
            <w:sz w:val="24"/>
            <w:szCs w:val="24"/>
          </w:rPr>
          <w:lastRenderedPageBreak/>
          <w:delText xml:space="preserve">volunteer or individual whose services are contributed by a third party as an in-kind contribution toward cost sharing or matching requirements. </w:delText>
        </w:r>
      </w:del>
      <w:ins w:id="1676" w:author="OFFM" w:date="2024-04-16T10:53:00Z">
        <w:r w:rsidR="00F2264C" w:rsidRPr="001C7544">
          <w:rPr>
            <w:rFonts w:ascii="Times New Roman" w:eastAsia="Times New Roman" w:hAnsi="Times New Roman" w:cs="Times New Roman"/>
            <w:sz w:val="24"/>
            <w:szCs w:val="24"/>
          </w:rPr>
          <w:t>attained 18 years of age; or</w:t>
        </w:r>
      </w:ins>
    </w:p>
    <w:p w14:paraId="4C082481" w14:textId="16627427" w:rsidR="000B5224" w:rsidRPr="001C7544" w:rsidRDefault="00817C00" w:rsidP="00A63D45">
      <w:pPr>
        <w:spacing w:after="0" w:line="480" w:lineRule="auto"/>
        <w:ind w:firstLine="720"/>
        <w:outlineLvl w:val="1"/>
        <w:rPr>
          <w:rFonts w:ascii="Times New Roman" w:eastAsia="Times New Roman" w:hAnsi="Times New Roman" w:cs="Times New Roman"/>
          <w:sz w:val="24"/>
          <w:szCs w:val="24"/>
        </w:rPr>
      </w:pPr>
      <w:del w:id="1677" w:author="OFFM" w:date="2024-04-16T10:53:00Z">
        <w:r w:rsidRPr="00F74592">
          <w:rPr>
            <w:rFonts w:ascii="Times New Roman" w:hAnsi="Times New Roman" w:cs="Times New Roman"/>
            <w:sz w:val="24"/>
            <w:szCs w:val="24"/>
          </w:rPr>
          <w:delText>2. “Forced labor” means labor obtained by any of the following methods: the</w:delText>
        </w:r>
      </w:del>
      <w:ins w:id="1678" w:author="OFFM" w:date="2024-04-16T10:53:00Z">
        <w:r w:rsidR="00F2264C" w:rsidRPr="001C7544">
          <w:rPr>
            <w:rFonts w:ascii="Times New Roman" w:eastAsia="Times New Roman" w:hAnsi="Times New Roman" w:cs="Times New Roman"/>
            <w:sz w:val="24"/>
            <w:szCs w:val="24"/>
          </w:rPr>
          <w:t>(2) The</w:t>
        </w:r>
      </w:ins>
      <w:r w:rsidR="00F2264C" w:rsidRPr="001C7544">
        <w:rPr>
          <w:rFonts w:ascii="Times New Roman" w:eastAsia="Times New Roman" w:hAnsi="Times New Roman" w:cs="Times New Roman"/>
          <w:sz w:val="24"/>
          <w:szCs w:val="24"/>
        </w:rPr>
        <w:t xml:space="preserve"> recruitment, harboring, transportation, provision, or obtaining of a person for labor or services, through the use of force, fraud, or coercion for the purpose of subjection to involuntary servitude, peonage, debt bondage</w:t>
      </w:r>
      <w:del w:id="1679" w:author="OFFM" w:date="2024-04-16T10:53:00Z">
        <w:r w:rsidRPr="00F74592">
          <w:rPr>
            <w:rFonts w:ascii="Times New Roman" w:hAnsi="Times New Roman" w:cs="Times New Roman"/>
            <w:sz w:val="24"/>
            <w:szCs w:val="24"/>
          </w:rPr>
          <w:delText>,</w:delText>
        </w:r>
      </w:del>
      <w:r w:rsidR="00F2264C" w:rsidRPr="001C7544">
        <w:rPr>
          <w:rFonts w:ascii="Times New Roman" w:eastAsia="Times New Roman" w:hAnsi="Times New Roman" w:cs="Times New Roman"/>
          <w:sz w:val="24"/>
          <w:szCs w:val="24"/>
        </w:rPr>
        <w:t xml:space="preserve"> or slavery.</w:t>
      </w:r>
      <w:del w:id="1680" w:author="OFFM" w:date="2024-04-16T10:53:00Z">
        <w:r w:rsidRPr="00F74592">
          <w:rPr>
            <w:rFonts w:ascii="Times New Roman" w:hAnsi="Times New Roman" w:cs="Times New Roman"/>
            <w:sz w:val="24"/>
            <w:szCs w:val="24"/>
          </w:rPr>
          <w:delText xml:space="preserve"> </w:delText>
        </w:r>
      </w:del>
    </w:p>
    <w:p w14:paraId="5A0EB410" w14:textId="77777777" w:rsidR="00817C00" w:rsidRPr="00F74592" w:rsidRDefault="00817C00" w:rsidP="004227CF">
      <w:pPr>
        <w:spacing w:after="0" w:line="480" w:lineRule="auto"/>
        <w:ind w:firstLine="720"/>
        <w:contextualSpacing/>
        <w:rPr>
          <w:del w:id="1681" w:author="OFFM" w:date="2024-04-16T10:53:00Z"/>
          <w:rFonts w:ascii="Times New Roman" w:hAnsi="Times New Roman" w:cs="Times New Roman"/>
          <w:sz w:val="24"/>
          <w:szCs w:val="24"/>
        </w:rPr>
      </w:pPr>
      <w:del w:id="1682" w:author="OFFM" w:date="2024-04-16T10:53:00Z">
        <w:r w:rsidRPr="00F74592">
          <w:rPr>
            <w:rFonts w:ascii="Times New Roman" w:hAnsi="Times New Roman" w:cs="Times New Roman"/>
            <w:sz w:val="24"/>
            <w:szCs w:val="24"/>
          </w:rPr>
          <w:delText xml:space="preserve">3. “Private entity”: </w:delText>
        </w:r>
      </w:del>
    </w:p>
    <w:p w14:paraId="6F6D5847" w14:textId="77777777" w:rsidR="000B5224" w:rsidRPr="001C7544" w:rsidRDefault="00F2264C" w:rsidP="000B5224">
      <w:pPr>
        <w:spacing w:after="0" w:line="480" w:lineRule="auto"/>
        <w:ind w:firstLine="720"/>
        <w:contextualSpacing/>
        <w:rPr>
          <w:ins w:id="1683" w:author="OFFM" w:date="2024-04-16T10:53:00Z"/>
          <w:rFonts w:ascii="Times New Roman" w:hAnsi="Times New Roman" w:cs="Times New Roman"/>
          <w:sz w:val="24"/>
          <w:szCs w:val="24"/>
        </w:rPr>
      </w:pPr>
      <w:bookmarkStart w:id="1684" w:name="_Hlk137109339"/>
      <w:ins w:id="1685" w:author="OFFM" w:date="2024-04-16T10:53:00Z">
        <w:r w:rsidRPr="001C7544">
          <w:rPr>
            <w:rFonts w:ascii="Times New Roman" w:eastAsia="Times New Roman" w:hAnsi="Times New Roman" w:cs="Times New Roman"/>
            <w:i/>
            <w:iCs/>
            <w:sz w:val="24"/>
            <w:szCs w:val="24"/>
          </w:rPr>
          <w:t>Sex trafficking</w:t>
        </w:r>
        <w:bookmarkEnd w:id="1684"/>
        <w:r w:rsidRPr="001C7544">
          <w:rPr>
            <w:rFonts w:ascii="Times New Roman" w:eastAsia="Times New Roman" w:hAnsi="Times New Roman" w:cs="Times New Roman"/>
            <w:sz w:val="24"/>
            <w:szCs w:val="24"/>
          </w:rPr>
          <w:t xml:space="preserve"> means the recruitment, harboring, transportation, provision, obtaining, patronizing, or soliciting of a person for the purpose of a commercial sex act.</w:t>
        </w:r>
      </w:ins>
    </w:p>
    <w:p w14:paraId="50E09FD1" w14:textId="77777777" w:rsidR="000B5224" w:rsidRPr="001C7544" w:rsidRDefault="00F2264C" w:rsidP="000B5224">
      <w:pPr>
        <w:spacing w:after="0" w:line="480" w:lineRule="auto"/>
        <w:contextualSpacing/>
        <w:outlineLvl w:val="1"/>
        <w:rPr>
          <w:ins w:id="1686" w:author="OFFM" w:date="2024-04-16T10:53:00Z"/>
          <w:rFonts w:ascii="Times New Roman" w:eastAsia="Times New Roman" w:hAnsi="Times New Roman" w:cs="Times New Roman"/>
          <w:b/>
          <w:bCs/>
          <w:sz w:val="24"/>
          <w:szCs w:val="24"/>
        </w:rPr>
      </w:pPr>
      <w:ins w:id="1687" w:author="OFFM" w:date="2024-04-16T10:53:00Z">
        <w:r w:rsidRPr="001C7544">
          <w:rPr>
            <w:rFonts w:ascii="Times New Roman" w:eastAsia="Times New Roman" w:hAnsi="Times New Roman" w:cs="Times New Roman"/>
            <w:b/>
            <w:bCs/>
            <w:sz w:val="24"/>
            <w:szCs w:val="24"/>
          </w:rPr>
          <w:t>Appendix A to Part 175</w:t>
        </w:r>
        <w:r w:rsidRPr="001C7544">
          <w:rPr>
            <w:rFonts w:ascii="Times New Roman" w:eastAsia="Times New Roman" w:hAnsi="Times New Roman" w:cs="Times New Roman"/>
            <w:b/>
            <w:bCs/>
            <w:kern w:val="36"/>
            <w:sz w:val="24"/>
            <w:szCs w:val="24"/>
          </w:rPr>
          <w:t>—</w:t>
        </w:r>
        <w:r w:rsidRPr="001C7544">
          <w:rPr>
            <w:rFonts w:ascii="Times New Roman" w:eastAsia="Times New Roman" w:hAnsi="Times New Roman" w:cs="Times New Roman"/>
            <w:b/>
            <w:bCs/>
            <w:sz w:val="24"/>
            <w:szCs w:val="24"/>
          </w:rPr>
          <w:t xml:space="preserve">Award Term </w:t>
        </w:r>
      </w:ins>
    </w:p>
    <w:p w14:paraId="545FF0DD" w14:textId="77777777" w:rsidR="000B5224" w:rsidRPr="001C7544" w:rsidRDefault="00F2264C" w:rsidP="000B5224">
      <w:pPr>
        <w:spacing w:after="0" w:line="480" w:lineRule="auto"/>
        <w:ind w:firstLine="720"/>
        <w:contextualSpacing/>
        <w:rPr>
          <w:ins w:id="1688" w:author="OFFM" w:date="2024-04-16T10:53:00Z"/>
          <w:rFonts w:ascii="Times New Roman" w:eastAsia="Times New Roman" w:hAnsi="Times New Roman" w:cs="Times New Roman"/>
          <w:sz w:val="24"/>
          <w:szCs w:val="24"/>
        </w:rPr>
      </w:pPr>
      <w:ins w:id="1689" w:author="OFFM" w:date="2024-04-16T10:53:00Z">
        <w:r w:rsidRPr="001C7544">
          <w:rPr>
            <w:rFonts w:ascii="Times New Roman" w:eastAsia="Times New Roman" w:hAnsi="Times New Roman" w:cs="Times New Roman"/>
            <w:sz w:val="24"/>
            <w:szCs w:val="24"/>
          </w:rPr>
          <w:t xml:space="preserve">I. Trafficking in persons. </w:t>
        </w:r>
      </w:ins>
    </w:p>
    <w:p w14:paraId="7FA82340" w14:textId="77777777" w:rsidR="000B5224" w:rsidRPr="001C7544" w:rsidRDefault="00F2264C" w:rsidP="000B5224">
      <w:pPr>
        <w:spacing w:after="0" w:line="480" w:lineRule="auto"/>
        <w:ind w:firstLine="720"/>
        <w:rPr>
          <w:ins w:id="1690" w:author="OFFM" w:date="2024-04-16T10:53:00Z"/>
          <w:rFonts w:ascii="Times New Roman" w:eastAsia="Times New Roman" w:hAnsi="Times New Roman" w:cs="Times New Roman"/>
          <w:sz w:val="24"/>
          <w:szCs w:val="24"/>
        </w:rPr>
      </w:pPr>
      <w:ins w:id="1691" w:author="OFFM" w:date="2024-04-16T10:53:00Z">
        <w:r w:rsidRPr="001C7544">
          <w:rPr>
            <w:rFonts w:ascii="Times New Roman" w:eastAsia="Times New Roman" w:hAnsi="Times New Roman" w:cs="Times New Roman"/>
            <w:sz w:val="24"/>
            <w:szCs w:val="24"/>
          </w:rPr>
          <w:t>(a)</w:t>
        </w:r>
        <w:r w:rsidRPr="001C7544">
          <w:rPr>
            <w:rFonts w:ascii="Times New Roman" w:eastAsia="Times New Roman" w:hAnsi="Times New Roman" w:cs="Times New Roman"/>
            <w:i/>
            <w:iCs/>
            <w:sz w:val="24"/>
            <w:szCs w:val="24"/>
          </w:rPr>
          <w:t xml:space="preserve"> Provisions applicable to a recipient that is a private entity.</w:t>
        </w:r>
        <w:r w:rsidRPr="001C7544">
          <w:rPr>
            <w:rFonts w:ascii="Times New Roman" w:eastAsia="Times New Roman" w:hAnsi="Times New Roman" w:cs="Times New Roman"/>
            <w:sz w:val="24"/>
            <w:szCs w:val="24"/>
          </w:rPr>
          <w:t xml:space="preserve"> (1) Under this award, the recipient, its employees, subrecipients under this award, and subrecipient’s employees must not engage in: </w:t>
        </w:r>
      </w:ins>
    </w:p>
    <w:p w14:paraId="705D4DB3" w14:textId="011EB6FD" w:rsidR="000B5224" w:rsidRPr="001C7544" w:rsidRDefault="00F2264C" w:rsidP="000B5224">
      <w:pPr>
        <w:spacing w:after="0" w:line="480" w:lineRule="auto"/>
        <w:ind w:firstLine="720"/>
        <w:rPr>
          <w:ins w:id="1692" w:author="OFFM" w:date="2024-04-16T10:53:00Z"/>
          <w:rFonts w:ascii="Times New Roman" w:eastAsia="Times New Roman" w:hAnsi="Times New Roman" w:cs="Times New Roman"/>
          <w:sz w:val="24"/>
          <w:szCs w:val="24"/>
        </w:rPr>
      </w:pPr>
      <w:ins w:id="169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i</w:t>
      </w:r>
      <w:del w:id="1694" w:author="OFFM" w:date="2024-04-16T10:53:00Z">
        <w:r w:rsidR="00817C00" w:rsidRPr="00F74592">
          <w:rPr>
            <w:rFonts w:ascii="Times New Roman" w:hAnsi="Times New Roman" w:cs="Times New Roman"/>
            <w:sz w:val="24"/>
            <w:szCs w:val="24"/>
          </w:rPr>
          <w:delText xml:space="preserve">. Means </w:delText>
        </w:r>
      </w:del>
      <w:ins w:id="1695" w:author="OFFM" w:date="2024-04-16T10:53:00Z">
        <w:r w:rsidRPr="001C7544">
          <w:rPr>
            <w:rFonts w:ascii="Times New Roman" w:eastAsia="Times New Roman" w:hAnsi="Times New Roman" w:cs="Times New Roman"/>
            <w:sz w:val="24"/>
            <w:szCs w:val="24"/>
          </w:rPr>
          <w:t>) Severe forms of trafficking in persons;</w:t>
        </w:r>
      </w:ins>
    </w:p>
    <w:p w14:paraId="467ACB2E" w14:textId="77777777" w:rsidR="000B5224" w:rsidRPr="001C7544" w:rsidRDefault="00F2264C" w:rsidP="000B5224">
      <w:pPr>
        <w:spacing w:after="0" w:line="480" w:lineRule="auto"/>
        <w:ind w:firstLine="720"/>
        <w:rPr>
          <w:ins w:id="1696" w:author="OFFM" w:date="2024-04-16T10:53:00Z"/>
          <w:rFonts w:ascii="Times New Roman" w:eastAsia="Times New Roman" w:hAnsi="Times New Roman" w:cs="Times New Roman"/>
          <w:sz w:val="24"/>
          <w:szCs w:val="24"/>
        </w:rPr>
      </w:pPr>
      <w:ins w:id="1697" w:author="OFFM" w:date="2024-04-16T10:53:00Z">
        <w:r w:rsidRPr="001C7544">
          <w:rPr>
            <w:rFonts w:ascii="Times New Roman" w:eastAsia="Times New Roman" w:hAnsi="Times New Roman" w:cs="Times New Roman"/>
            <w:sz w:val="24"/>
            <w:szCs w:val="24"/>
          </w:rPr>
          <w:t xml:space="preserve">(ii) The procurement of a commercial sex act during the period of time that this award or </w:t>
        </w:r>
      </w:ins>
      <w:r w:rsidRPr="001C7544">
        <w:rPr>
          <w:rFonts w:ascii="Times New Roman" w:eastAsia="Times New Roman" w:hAnsi="Times New Roman" w:cs="Times New Roman"/>
          <w:sz w:val="24"/>
          <w:szCs w:val="24"/>
        </w:rPr>
        <w:t xml:space="preserve">any </w:t>
      </w:r>
      <w:ins w:id="1698" w:author="OFFM" w:date="2024-04-16T10:53:00Z">
        <w:r w:rsidRPr="001C7544">
          <w:rPr>
            <w:rFonts w:ascii="Times New Roman" w:eastAsia="Times New Roman" w:hAnsi="Times New Roman" w:cs="Times New Roman"/>
            <w:sz w:val="24"/>
            <w:szCs w:val="24"/>
          </w:rPr>
          <w:t>subaward is in effect;</w:t>
        </w:r>
      </w:ins>
    </w:p>
    <w:p w14:paraId="6FD186FD" w14:textId="77777777" w:rsidR="000B5224" w:rsidRPr="001C7544" w:rsidRDefault="00F2264C" w:rsidP="000B5224">
      <w:pPr>
        <w:spacing w:after="0" w:line="480" w:lineRule="auto"/>
        <w:ind w:firstLine="720"/>
        <w:rPr>
          <w:ins w:id="1699" w:author="OFFM" w:date="2024-04-16T10:53:00Z"/>
          <w:rFonts w:ascii="Times New Roman" w:eastAsia="Times New Roman" w:hAnsi="Times New Roman" w:cs="Times New Roman"/>
          <w:sz w:val="24"/>
          <w:szCs w:val="24"/>
        </w:rPr>
      </w:pPr>
      <w:ins w:id="1700" w:author="OFFM" w:date="2024-04-16T10:53:00Z">
        <w:r w:rsidRPr="001C7544">
          <w:rPr>
            <w:rFonts w:ascii="Times New Roman" w:eastAsia="Times New Roman" w:hAnsi="Times New Roman" w:cs="Times New Roman"/>
            <w:sz w:val="24"/>
            <w:szCs w:val="24"/>
          </w:rPr>
          <w:t>(iii) The use of forced labor in the performance of this award or any subaward; or</w:t>
        </w:r>
      </w:ins>
    </w:p>
    <w:p w14:paraId="54348B99" w14:textId="77777777" w:rsidR="000B5224" w:rsidRPr="001C7544" w:rsidRDefault="00F2264C" w:rsidP="000B5224">
      <w:pPr>
        <w:spacing w:after="0" w:line="480" w:lineRule="auto"/>
        <w:ind w:firstLine="720"/>
        <w:rPr>
          <w:ins w:id="1701" w:author="OFFM" w:date="2024-04-16T10:53:00Z"/>
          <w:rFonts w:ascii="Times New Roman" w:eastAsia="Times New Roman" w:hAnsi="Times New Roman" w:cs="Times New Roman"/>
          <w:sz w:val="24"/>
          <w:szCs w:val="24"/>
        </w:rPr>
      </w:pPr>
      <w:ins w:id="1702" w:author="OFFM" w:date="2024-04-16T10:53:00Z">
        <w:r w:rsidRPr="001C7544">
          <w:rPr>
            <w:rFonts w:ascii="Times New Roman" w:eastAsia="Times New Roman" w:hAnsi="Times New Roman" w:cs="Times New Roman"/>
            <w:sz w:val="24"/>
            <w:szCs w:val="24"/>
          </w:rPr>
          <w:t>(iv) Acts that directly support or advance trafficking in persons, including the following acts:</w:t>
        </w:r>
      </w:ins>
    </w:p>
    <w:p w14:paraId="7EDC57CD" w14:textId="77777777" w:rsidR="000B5224" w:rsidRPr="001C7544" w:rsidRDefault="00F2264C" w:rsidP="000B5224">
      <w:pPr>
        <w:spacing w:after="0" w:line="480" w:lineRule="auto"/>
        <w:ind w:firstLine="720"/>
        <w:rPr>
          <w:ins w:id="1703" w:author="OFFM" w:date="2024-04-16T10:53:00Z"/>
          <w:rFonts w:ascii="Times New Roman" w:eastAsia="Times New Roman" w:hAnsi="Times New Roman" w:cs="Times New Roman"/>
          <w:sz w:val="24"/>
          <w:szCs w:val="24"/>
        </w:rPr>
      </w:pPr>
      <w:ins w:id="1704" w:author="OFFM" w:date="2024-04-16T10:53:00Z">
        <w:r w:rsidRPr="001C7544">
          <w:rPr>
            <w:rFonts w:ascii="Times New Roman" w:eastAsia="Times New Roman" w:hAnsi="Times New Roman" w:cs="Times New Roman"/>
            <w:sz w:val="24"/>
            <w:szCs w:val="24"/>
          </w:rPr>
          <w:t>(A) Destroying, concealing, removing, confiscating, or otherwise denying an employee access to that employee’s identity or immigration documents;</w:t>
        </w:r>
      </w:ins>
    </w:p>
    <w:p w14:paraId="662150E7" w14:textId="77777777" w:rsidR="000B5224" w:rsidRPr="001C7544" w:rsidRDefault="00F2264C" w:rsidP="000B5224">
      <w:pPr>
        <w:spacing w:after="0" w:line="480" w:lineRule="auto"/>
        <w:ind w:firstLine="720"/>
        <w:rPr>
          <w:ins w:id="1705" w:author="OFFM" w:date="2024-04-16T10:53:00Z"/>
          <w:rFonts w:ascii="Times New Roman" w:eastAsia="Times New Roman" w:hAnsi="Times New Roman" w:cs="Times New Roman"/>
          <w:sz w:val="24"/>
          <w:szCs w:val="24"/>
        </w:rPr>
      </w:pPr>
      <w:ins w:id="1706" w:author="OFFM" w:date="2024-04-16T10:53:00Z">
        <w:r w:rsidRPr="001C7544">
          <w:rPr>
            <w:rFonts w:ascii="Times New Roman" w:eastAsia="Times New Roman" w:hAnsi="Times New Roman" w:cs="Times New Roman"/>
            <w:sz w:val="24"/>
            <w:szCs w:val="24"/>
          </w:rPr>
          <w:t>(B) Failing to provide return transportation or pay for return transportation costs to an employee from a country outside the United States to the country from which the employee was recruited upon the end of employment if requested by the employee, unless:</w:t>
        </w:r>
      </w:ins>
    </w:p>
    <w:p w14:paraId="27298A75" w14:textId="77777777" w:rsidR="000B5224" w:rsidRPr="001C7544" w:rsidRDefault="00F2264C" w:rsidP="000B5224">
      <w:pPr>
        <w:spacing w:after="0" w:line="480" w:lineRule="auto"/>
        <w:ind w:firstLine="720"/>
        <w:rPr>
          <w:ins w:id="1707" w:author="OFFM" w:date="2024-04-16T10:53:00Z"/>
          <w:rFonts w:ascii="Times New Roman" w:eastAsia="Times New Roman" w:hAnsi="Times New Roman" w:cs="Times New Roman"/>
          <w:sz w:val="24"/>
          <w:szCs w:val="24"/>
        </w:rPr>
      </w:pPr>
      <w:ins w:id="1708" w:author="OFFM" w:date="2024-04-16T10:53:00Z">
        <w:r w:rsidRPr="001C7544">
          <w:rPr>
            <w:rFonts w:ascii="Times New Roman" w:eastAsia="Times New Roman" w:hAnsi="Times New Roman" w:cs="Times New Roman"/>
            <w:i/>
            <w:iCs/>
            <w:sz w:val="24"/>
            <w:szCs w:val="24"/>
          </w:rPr>
          <w:lastRenderedPageBreak/>
          <w:t xml:space="preserve">(1) </w:t>
        </w:r>
        <w:r w:rsidRPr="001C7544">
          <w:rPr>
            <w:rFonts w:ascii="Times New Roman" w:eastAsia="Times New Roman" w:hAnsi="Times New Roman" w:cs="Times New Roman"/>
            <w:sz w:val="24"/>
            <w:szCs w:val="24"/>
          </w:rPr>
          <w:t>Exempted from the requirement to provide or pay for such return transportation by the Federal department or agency providing or entering into the grant or cooperative agreement; or</w:t>
        </w:r>
      </w:ins>
    </w:p>
    <w:p w14:paraId="7FB16A7D" w14:textId="77777777" w:rsidR="000B5224" w:rsidRPr="001C7544" w:rsidRDefault="00F2264C" w:rsidP="000B5224">
      <w:pPr>
        <w:spacing w:after="0" w:line="480" w:lineRule="auto"/>
        <w:ind w:firstLine="720"/>
        <w:rPr>
          <w:ins w:id="1709" w:author="OFFM" w:date="2024-04-16T10:53:00Z"/>
          <w:rFonts w:ascii="Times New Roman" w:eastAsia="Times New Roman" w:hAnsi="Times New Roman" w:cs="Times New Roman"/>
          <w:sz w:val="24"/>
          <w:szCs w:val="24"/>
        </w:rPr>
      </w:pPr>
      <w:ins w:id="1710" w:author="OFFM" w:date="2024-04-16T10:53:00Z">
        <w:r w:rsidRPr="001C7544">
          <w:rPr>
            <w:rFonts w:ascii="Times New Roman" w:eastAsia="Times New Roman" w:hAnsi="Times New Roman" w:cs="Times New Roman"/>
            <w:i/>
            <w:iCs/>
            <w:sz w:val="24"/>
            <w:szCs w:val="24"/>
          </w:rPr>
          <w:t xml:space="preserve">(2) </w:t>
        </w:r>
        <w:r w:rsidRPr="001C7544">
          <w:rPr>
            <w:rFonts w:ascii="Times New Roman" w:eastAsia="Times New Roman" w:hAnsi="Times New Roman" w:cs="Times New Roman"/>
            <w:sz w:val="24"/>
            <w:szCs w:val="24"/>
          </w:rPr>
          <w:t>The employee is a victim of human trafficking seeking victim services or legal redress in the country of employment or a witness in a human trafficking enforcement action;</w:t>
        </w:r>
      </w:ins>
    </w:p>
    <w:p w14:paraId="544F4242" w14:textId="77777777" w:rsidR="000B5224" w:rsidRPr="001C7544" w:rsidRDefault="00F2264C" w:rsidP="000B5224">
      <w:pPr>
        <w:spacing w:after="0" w:line="480" w:lineRule="auto"/>
        <w:ind w:firstLine="720"/>
        <w:rPr>
          <w:ins w:id="1711" w:author="OFFM" w:date="2024-04-16T10:53:00Z"/>
          <w:rFonts w:ascii="Times New Roman" w:eastAsia="Times New Roman" w:hAnsi="Times New Roman" w:cs="Times New Roman"/>
          <w:sz w:val="24"/>
          <w:szCs w:val="24"/>
        </w:rPr>
      </w:pPr>
      <w:ins w:id="1712" w:author="OFFM" w:date="2024-04-16T10:53:00Z">
        <w:r w:rsidRPr="001C7544">
          <w:rPr>
            <w:rFonts w:ascii="Times New Roman" w:eastAsia="Times New Roman" w:hAnsi="Times New Roman" w:cs="Times New Roman"/>
            <w:sz w:val="24"/>
            <w:szCs w:val="24"/>
          </w:rPr>
          <w:t>(C) Soliciting a person for the purpose of employment, or offering employment, by means of materially false or fraudulent pretenses, representations, or promises regarding that employment;</w:t>
        </w:r>
      </w:ins>
    </w:p>
    <w:p w14:paraId="7FADB9C3" w14:textId="77777777" w:rsidR="000B5224" w:rsidRPr="001C7544" w:rsidRDefault="00F2264C" w:rsidP="000B5224">
      <w:pPr>
        <w:spacing w:after="0" w:line="480" w:lineRule="auto"/>
        <w:ind w:firstLine="720"/>
        <w:rPr>
          <w:ins w:id="1713" w:author="OFFM" w:date="2024-04-16T10:53:00Z"/>
          <w:rFonts w:ascii="Times New Roman" w:eastAsia="Times New Roman" w:hAnsi="Times New Roman" w:cs="Times New Roman"/>
          <w:sz w:val="24"/>
          <w:szCs w:val="24"/>
        </w:rPr>
      </w:pPr>
      <w:ins w:id="1714" w:author="OFFM" w:date="2024-04-16T10:53:00Z">
        <w:r w:rsidRPr="001C7544">
          <w:rPr>
            <w:rFonts w:ascii="Times New Roman" w:eastAsia="Times New Roman" w:hAnsi="Times New Roman" w:cs="Times New Roman"/>
            <w:sz w:val="24"/>
            <w:szCs w:val="24"/>
          </w:rPr>
          <w:t xml:space="preserve">(D) Charging recruited </w:t>
        </w:r>
        <w:proofErr w:type="gramStart"/>
        <w:r w:rsidRPr="001C7544">
          <w:rPr>
            <w:rFonts w:ascii="Times New Roman" w:eastAsia="Times New Roman" w:hAnsi="Times New Roman" w:cs="Times New Roman"/>
            <w:sz w:val="24"/>
            <w:szCs w:val="24"/>
          </w:rPr>
          <w:t>employees</w:t>
        </w:r>
        <w:proofErr w:type="gramEnd"/>
        <w:r w:rsidRPr="001C7544">
          <w:rPr>
            <w:rFonts w:ascii="Times New Roman" w:eastAsia="Times New Roman" w:hAnsi="Times New Roman" w:cs="Times New Roman"/>
            <w:sz w:val="24"/>
            <w:szCs w:val="24"/>
          </w:rPr>
          <w:t xml:space="preserve"> a placement or recruitment fee; or </w:t>
        </w:r>
      </w:ins>
    </w:p>
    <w:p w14:paraId="46BC5B3C" w14:textId="77777777" w:rsidR="000B5224" w:rsidRPr="001C7544" w:rsidRDefault="00F2264C" w:rsidP="000B5224">
      <w:pPr>
        <w:spacing w:after="0" w:line="480" w:lineRule="auto"/>
        <w:ind w:firstLine="720"/>
        <w:rPr>
          <w:ins w:id="1715" w:author="OFFM" w:date="2024-04-16T10:53:00Z"/>
          <w:rFonts w:ascii="Times New Roman" w:eastAsia="Times New Roman" w:hAnsi="Times New Roman" w:cs="Times New Roman"/>
          <w:sz w:val="24"/>
          <w:szCs w:val="24"/>
        </w:rPr>
      </w:pPr>
      <w:ins w:id="1716" w:author="OFFM" w:date="2024-04-16T10:53:00Z">
        <w:r w:rsidRPr="001C7544">
          <w:rPr>
            <w:rFonts w:ascii="Times New Roman" w:eastAsia="Times New Roman" w:hAnsi="Times New Roman" w:cs="Times New Roman"/>
            <w:sz w:val="24"/>
            <w:szCs w:val="24"/>
          </w:rPr>
          <w:t>(E) Providing or arranging housing that fails to meet the host country’s housing and safety standards.</w:t>
        </w:r>
      </w:ins>
    </w:p>
    <w:p w14:paraId="4304EE21" w14:textId="77777777" w:rsidR="000B5224" w:rsidRPr="001C7544" w:rsidRDefault="00F2264C" w:rsidP="000B5224">
      <w:pPr>
        <w:spacing w:after="0" w:line="480" w:lineRule="auto"/>
        <w:ind w:firstLine="720"/>
        <w:rPr>
          <w:ins w:id="1717" w:author="OFFM" w:date="2024-04-16T10:53:00Z"/>
          <w:rFonts w:ascii="Times New Roman" w:eastAsia="Times New Roman" w:hAnsi="Times New Roman" w:cs="Times New Roman"/>
          <w:sz w:val="24"/>
          <w:szCs w:val="24"/>
        </w:rPr>
      </w:pPr>
      <w:ins w:id="1718" w:author="OFFM" w:date="2024-04-16T10:53:00Z">
        <w:r w:rsidRPr="001C7544">
          <w:rPr>
            <w:rFonts w:ascii="Times New Roman" w:eastAsia="Times New Roman" w:hAnsi="Times New Roman" w:cs="Times New Roman"/>
            <w:sz w:val="24"/>
            <w:szCs w:val="24"/>
          </w:rPr>
          <w:t xml:space="preserve">(2) The Federal agency may unilaterally terminate this award or take any remedial actions authorized by 22 U.S.C. 7104b(c), without penalty, if any private </w:t>
        </w:r>
      </w:ins>
      <w:r w:rsidRPr="001C7544">
        <w:rPr>
          <w:rFonts w:ascii="Times New Roman" w:eastAsia="Times New Roman" w:hAnsi="Times New Roman" w:cs="Times New Roman"/>
          <w:sz w:val="24"/>
          <w:szCs w:val="24"/>
        </w:rPr>
        <w:t xml:space="preserve">entity </w:t>
      </w:r>
      <w:ins w:id="1719" w:author="OFFM" w:date="2024-04-16T10:53:00Z">
        <w:r w:rsidRPr="001C7544">
          <w:rPr>
            <w:rFonts w:ascii="Times New Roman" w:eastAsia="Times New Roman" w:hAnsi="Times New Roman" w:cs="Times New Roman"/>
            <w:sz w:val="24"/>
            <w:szCs w:val="24"/>
          </w:rPr>
          <w:t>under this award:</w:t>
        </w:r>
      </w:ins>
    </w:p>
    <w:p w14:paraId="2F303FF5" w14:textId="77777777" w:rsidR="000B5224" w:rsidRPr="001C7544" w:rsidRDefault="00F2264C" w:rsidP="000B5224">
      <w:pPr>
        <w:spacing w:after="0" w:line="480" w:lineRule="auto"/>
        <w:ind w:firstLine="720"/>
        <w:rPr>
          <w:ins w:id="1720" w:author="OFFM" w:date="2024-04-16T10:53:00Z"/>
          <w:rFonts w:ascii="Times New Roman" w:eastAsia="Times New Roman" w:hAnsi="Times New Roman" w:cs="Times New Roman"/>
          <w:sz w:val="24"/>
          <w:szCs w:val="24"/>
        </w:rPr>
      </w:pPr>
      <w:ins w:id="1721" w:author="OFFM" w:date="2024-04-16T10:53:00Z">
        <w:r w:rsidRPr="001C7544">
          <w:rPr>
            <w:rFonts w:ascii="Times New Roman" w:eastAsia="Times New Roman" w:hAnsi="Times New Roman" w:cs="Times New Roman"/>
            <w:sz w:val="24"/>
            <w:szCs w:val="24"/>
          </w:rPr>
          <w:t>(i) Is determined to have violated a prohibition in paragraph (a)(1) of this appendix; or</w:t>
        </w:r>
      </w:ins>
    </w:p>
    <w:p w14:paraId="691256EB" w14:textId="77777777" w:rsidR="000B5224" w:rsidRPr="001C7544" w:rsidRDefault="00F2264C" w:rsidP="000B5224">
      <w:pPr>
        <w:spacing w:after="0" w:line="480" w:lineRule="auto"/>
        <w:ind w:firstLine="720"/>
        <w:rPr>
          <w:ins w:id="1722" w:author="OFFM" w:date="2024-04-16T10:53:00Z"/>
          <w:rFonts w:ascii="Times New Roman" w:eastAsia="Times New Roman" w:hAnsi="Times New Roman" w:cs="Times New Roman"/>
          <w:sz w:val="24"/>
          <w:szCs w:val="24"/>
        </w:rPr>
      </w:pPr>
      <w:ins w:id="1723" w:author="OFFM" w:date="2024-04-16T10:53:00Z">
        <w:r w:rsidRPr="001C7544">
          <w:rPr>
            <w:rFonts w:ascii="Times New Roman" w:eastAsia="Times New Roman" w:hAnsi="Times New Roman" w:cs="Times New Roman"/>
            <w:sz w:val="24"/>
            <w:szCs w:val="24"/>
          </w:rPr>
          <w:t>(ii) Has an employee that is determined to have violated a prohibition in paragraph (a)(1) of this this appendix through conduct that is either:</w:t>
        </w:r>
      </w:ins>
    </w:p>
    <w:p w14:paraId="7F9D690F" w14:textId="77777777" w:rsidR="000B5224" w:rsidRPr="001C7544" w:rsidRDefault="00F2264C" w:rsidP="000B5224">
      <w:pPr>
        <w:spacing w:after="0" w:line="480" w:lineRule="auto"/>
        <w:ind w:firstLine="720"/>
        <w:rPr>
          <w:ins w:id="1724" w:author="OFFM" w:date="2024-04-16T10:53:00Z"/>
          <w:rFonts w:ascii="Times New Roman" w:eastAsia="Times New Roman" w:hAnsi="Times New Roman" w:cs="Times New Roman"/>
          <w:sz w:val="24"/>
          <w:szCs w:val="24"/>
        </w:rPr>
      </w:pPr>
      <w:ins w:id="1725" w:author="OFFM" w:date="2024-04-16T10:53:00Z">
        <w:r w:rsidRPr="001C7544">
          <w:rPr>
            <w:rFonts w:ascii="Times New Roman" w:eastAsia="Times New Roman" w:hAnsi="Times New Roman" w:cs="Times New Roman"/>
            <w:sz w:val="24"/>
            <w:szCs w:val="24"/>
          </w:rPr>
          <w:t>(A) Associated with the performance under this award; or</w:t>
        </w:r>
      </w:ins>
    </w:p>
    <w:p w14:paraId="54D44FAC" w14:textId="77777777" w:rsidR="000B5224" w:rsidRPr="001C7544" w:rsidRDefault="00F2264C" w:rsidP="000B5224">
      <w:pPr>
        <w:spacing w:after="0" w:line="480" w:lineRule="auto"/>
        <w:ind w:firstLine="720"/>
        <w:rPr>
          <w:ins w:id="1726" w:author="OFFM" w:date="2024-04-16T10:53:00Z"/>
          <w:rFonts w:ascii="Times New Roman" w:eastAsia="Times New Roman" w:hAnsi="Times New Roman" w:cs="Times New Roman"/>
          <w:sz w:val="24"/>
          <w:szCs w:val="24"/>
        </w:rPr>
      </w:pPr>
      <w:ins w:id="1727" w:author="OFFM" w:date="2024-04-16T10:53:00Z">
        <w:r w:rsidRPr="001C7544">
          <w:rPr>
            <w:rFonts w:ascii="Times New Roman" w:eastAsia="Times New Roman" w:hAnsi="Times New Roman" w:cs="Times New Roman"/>
            <w:sz w:val="24"/>
            <w:szCs w:val="24"/>
          </w:rPr>
          <w:t>(B) Imputed to the recipient or the subrecipient using the standards and due process for imputing the conduct of an individual to an organization that are provided in 2 CFR part 180, “OMB Guidelines to Agencies on Government-wide Debarment and Suspension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as implemented by our agency at [</w:t>
        </w:r>
        <w:r w:rsidRPr="001C7544">
          <w:rPr>
            <w:rFonts w:ascii="Times New Roman" w:eastAsia="Times New Roman" w:hAnsi="Times New Roman" w:cs="Times New Roman"/>
            <w:iCs/>
            <w:sz w:val="24"/>
            <w:szCs w:val="24"/>
          </w:rPr>
          <w:t>agency must insert reference here to its regulatory implementation of the OMB guidelines in 2 CFR part 180 (for example, “2 CFR part XX”)</w:t>
        </w:r>
        <w:r w:rsidRPr="001C7544">
          <w:rPr>
            <w:rFonts w:ascii="Times New Roman" w:eastAsia="Times New Roman" w:hAnsi="Times New Roman" w:cs="Times New Roman"/>
            <w:sz w:val="24"/>
            <w:szCs w:val="24"/>
          </w:rPr>
          <w:t>].</w:t>
        </w:r>
      </w:ins>
    </w:p>
    <w:p w14:paraId="700150A0" w14:textId="125EADFA" w:rsidR="000B5224" w:rsidRPr="001C7544" w:rsidRDefault="00F2264C" w:rsidP="00A63D45">
      <w:pPr>
        <w:spacing w:after="0" w:line="480" w:lineRule="auto"/>
        <w:ind w:firstLine="360"/>
        <w:rPr>
          <w:rFonts w:ascii="Times New Roman" w:eastAsia="Times New Roman" w:hAnsi="Times New Roman" w:cs="Times New Roman"/>
          <w:sz w:val="24"/>
          <w:szCs w:val="24"/>
        </w:rPr>
      </w:pPr>
      <w:ins w:id="1728" w:author="OFFM" w:date="2024-04-16T10:53:00Z">
        <w:r w:rsidRPr="001C7544">
          <w:rPr>
            <w:rFonts w:ascii="Times New Roman" w:eastAsia="Times New Roman" w:hAnsi="Times New Roman" w:cs="Times New Roman"/>
            <w:sz w:val="24"/>
            <w:szCs w:val="24"/>
          </w:rPr>
          <w:t xml:space="preserve">(b) </w:t>
        </w:r>
        <w:r w:rsidRPr="001C7544">
          <w:rPr>
            <w:rFonts w:ascii="Times New Roman" w:eastAsia="Times New Roman" w:hAnsi="Times New Roman" w:cs="Times New Roman"/>
            <w:i/>
            <w:iCs/>
            <w:sz w:val="24"/>
            <w:szCs w:val="24"/>
          </w:rPr>
          <w:t xml:space="preserve">Provision applicable to a recipient </w:t>
        </w:r>
      </w:ins>
      <w:r w:rsidRPr="00A63D45">
        <w:rPr>
          <w:rFonts w:ascii="Times New Roman" w:hAnsi="Times New Roman"/>
          <w:i/>
          <w:sz w:val="24"/>
        </w:rPr>
        <w:t xml:space="preserve">other than a </w:t>
      </w:r>
      <w:del w:id="1729" w:author="OFFM" w:date="2024-04-16T10:53:00Z">
        <w:r w:rsidR="00817C00" w:rsidRPr="00F74592">
          <w:rPr>
            <w:rFonts w:ascii="Times New Roman" w:hAnsi="Times New Roman" w:cs="Times New Roman"/>
            <w:sz w:val="24"/>
            <w:szCs w:val="24"/>
          </w:rPr>
          <w:delText xml:space="preserve">State, local government, Indian tribe, or foreign public entity, as those terms are defined in 2 CFR 175.25. </w:delText>
        </w:r>
      </w:del>
      <w:ins w:id="1730" w:author="OFFM" w:date="2024-04-16T10:53:00Z">
        <w:r w:rsidRPr="001C7544">
          <w:rPr>
            <w:rFonts w:ascii="Times New Roman" w:eastAsia="Times New Roman" w:hAnsi="Times New Roman" w:cs="Times New Roman"/>
            <w:i/>
            <w:iCs/>
            <w:sz w:val="24"/>
            <w:szCs w:val="24"/>
          </w:rPr>
          <w:t xml:space="preserve">private entity. </w:t>
        </w:r>
        <w:r w:rsidRPr="001C7544">
          <w:rPr>
            <w:rFonts w:ascii="Times New Roman" w:eastAsia="Times New Roman" w:hAnsi="Times New Roman" w:cs="Times New Roman"/>
            <w:sz w:val="24"/>
            <w:szCs w:val="24"/>
          </w:rPr>
          <w:t xml:space="preserve">(1) The Federal </w:t>
        </w:r>
        <w:r w:rsidRPr="001C7544">
          <w:rPr>
            <w:rFonts w:ascii="Times New Roman" w:eastAsia="Times New Roman" w:hAnsi="Times New Roman" w:cs="Times New Roman"/>
            <w:sz w:val="24"/>
            <w:szCs w:val="24"/>
          </w:rPr>
          <w:lastRenderedPageBreak/>
          <w:t>agency may unilaterally terminate this award or take any remedial actions authorized by 22 U.S.C. 7104b(c), without penalty, if a subrecipient that is a private entity under this award:</w:t>
        </w:r>
      </w:ins>
    </w:p>
    <w:p w14:paraId="55450DC9" w14:textId="77777777" w:rsidR="00817C00" w:rsidRPr="00F74592" w:rsidRDefault="00817C00" w:rsidP="004227CF">
      <w:pPr>
        <w:spacing w:after="0" w:line="480" w:lineRule="auto"/>
        <w:ind w:firstLine="720"/>
        <w:contextualSpacing/>
        <w:rPr>
          <w:del w:id="1731" w:author="OFFM" w:date="2024-04-16T10:53:00Z"/>
          <w:rFonts w:ascii="Times New Roman" w:hAnsi="Times New Roman" w:cs="Times New Roman"/>
          <w:sz w:val="24"/>
          <w:szCs w:val="24"/>
        </w:rPr>
      </w:pPr>
      <w:del w:id="1732" w:author="OFFM" w:date="2024-04-16T10:53:00Z">
        <w:r w:rsidRPr="00F74592">
          <w:rPr>
            <w:rFonts w:ascii="Times New Roman" w:hAnsi="Times New Roman" w:cs="Times New Roman"/>
            <w:sz w:val="24"/>
            <w:szCs w:val="24"/>
          </w:rPr>
          <w:delText xml:space="preserve">ii. Includes: </w:delText>
        </w:r>
      </w:del>
    </w:p>
    <w:p w14:paraId="552EC5AD" w14:textId="77777777" w:rsidR="00817C00" w:rsidRPr="00F74592" w:rsidRDefault="00817C00" w:rsidP="004227CF">
      <w:pPr>
        <w:spacing w:after="0" w:line="480" w:lineRule="auto"/>
        <w:ind w:firstLine="720"/>
        <w:contextualSpacing/>
        <w:rPr>
          <w:del w:id="1733" w:author="OFFM" w:date="2024-04-16T10:53:00Z"/>
          <w:rFonts w:ascii="Times New Roman" w:hAnsi="Times New Roman" w:cs="Times New Roman"/>
          <w:sz w:val="24"/>
          <w:szCs w:val="24"/>
        </w:rPr>
      </w:pPr>
      <w:del w:id="1734" w:author="OFFM" w:date="2024-04-16T10:53:00Z">
        <w:r w:rsidRPr="00F74592">
          <w:rPr>
            <w:rFonts w:ascii="Times New Roman" w:hAnsi="Times New Roman" w:cs="Times New Roman"/>
            <w:sz w:val="24"/>
            <w:szCs w:val="24"/>
          </w:rPr>
          <w:delText xml:space="preserve">A. A nonprofit organization, including any nonprofit institution of higher education, hospital, or tribal organization other than one included in the definition of Indian tribe at 2 CFR 175.25(b). </w:delText>
        </w:r>
      </w:del>
    </w:p>
    <w:p w14:paraId="7E626459" w14:textId="77777777" w:rsidR="00817C00" w:rsidRPr="00F74592" w:rsidRDefault="00817C00" w:rsidP="004227CF">
      <w:pPr>
        <w:spacing w:after="0" w:line="480" w:lineRule="auto"/>
        <w:ind w:firstLine="720"/>
        <w:contextualSpacing/>
        <w:rPr>
          <w:del w:id="1735" w:author="OFFM" w:date="2024-04-16T10:53:00Z"/>
          <w:rFonts w:ascii="Times New Roman" w:hAnsi="Times New Roman" w:cs="Times New Roman"/>
          <w:sz w:val="24"/>
          <w:szCs w:val="24"/>
        </w:rPr>
      </w:pPr>
      <w:del w:id="1736" w:author="OFFM" w:date="2024-04-16T10:53:00Z">
        <w:r w:rsidRPr="00F74592">
          <w:rPr>
            <w:rFonts w:ascii="Times New Roman" w:hAnsi="Times New Roman" w:cs="Times New Roman"/>
            <w:sz w:val="24"/>
            <w:szCs w:val="24"/>
          </w:rPr>
          <w:delText xml:space="preserve">B. A for-profit organization. </w:delText>
        </w:r>
      </w:del>
    </w:p>
    <w:p w14:paraId="7D7EED7A" w14:textId="1FB096C1" w:rsidR="000B5224" w:rsidRPr="001C7544" w:rsidRDefault="00817C00" w:rsidP="000B5224">
      <w:pPr>
        <w:spacing w:after="0" w:line="480" w:lineRule="auto"/>
        <w:ind w:firstLine="360"/>
        <w:rPr>
          <w:ins w:id="1737" w:author="OFFM" w:date="2024-04-16T10:53:00Z"/>
          <w:rFonts w:ascii="Times New Roman" w:eastAsia="Times New Roman" w:hAnsi="Times New Roman" w:cs="Times New Roman"/>
          <w:sz w:val="24"/>
          <w:szCs w:val="24"/>
        </w:rPr>
      </w:pPr>
      <w:del w:id="1738" w:author="OFFM" w:date="2024-04-16T10:53:00Z">
        <w:r w:rsidRPr="00F74592">
          <w:rPr>
            <w:rFonts w:ascii="Times New Roman" w:hAnsi="Times New Roman" w:cs="Times New Roman"/>
            <w:sz w:val="24"/>
            <w:szCs w:val="24"/>
          </w:rPr>
          <w:delText>4. “Severe</w:delText>
        </w:r>
      </w:del>
      <w:ins w:id="1739" w:author="OFFM" w:date="2024-04-16T10:53:00Z">
        <w:r w:rsidR="00F2264C" w:rsidRPr="001C7544">
          <w:rPr>
            <w:rFonts w:ascii="Times New Roman" w:eastAsia="Times New Roman" w:hAnsi="Times New Roman" w:cs="Times New Roman"/>
            <w:sz w:val="24"/>
            <w:szCs w:val="24"/>
          </w:rPr>
          <w:t>(i) Is determined to have violated a prohibition in paragraph (a)(1) of this appendix; or</w:t>
        </w:r>
      </w:ins>
    </w:p>
    <w:p w14:paraId="09695C22" w14:textId="77777777" w:rsidR="000B5224" w:rsidRPr="001C7544" w:rsidRDefault="00F2264C" w:rsidP="000B5224">
      <w:pPr>
        <w:spacing w:after="0" w:line="480" w:lineRule="auto"/>
        <w:ind w:firstLine="360"/>
        <w:rPr>
          <w:ins w:id="1740" w:author="OFFM" w:date="2024-04-16T10:53:00Z"/>
          <w:rFonts w:ascii="Times New Roman" w:eastAsia="Times New Roman" w:hAnsi="Times New Roman" w:cs="Times New Roman"/>
          <w:sz w:val="24"/>
          <w:szCs w:val="24"/>
        </w:rPr>
      </w:pPr>
      <w:ins w:id="1741" w:author="OFFM" w:date="2024-04-16T10:53:00Z">
        <w:r w:rsidRPr="001C7544">
          <w:rPr>
            <w:rFonts w:ascii="Times New Roman" w:eastAsia="Times New Roman" w:hAnsi="Times New Roman" w:cs="Times New Roman"/>
            <w:sz w:val="24"/>
            <w:szCs w:val="24"/>
          </w:rPr>
          <w:t xml:space="preserve">(ii) Has an employee that is determined to have violated a prohibition in paragraph (a)(1) of this appendix through conduct that is either: </w:t>
        </w:r>
      </w:ins>
    </w:p>
    <w:p w14:paraId="2A002CBD" w14:textId="77777777" w:rsidR="000B5224" w:rsidRPr="001C7544" w:rsidRDefault="00F2264C" w:rsidP="000B5224">
      <w:pPr>
        <w:spacing w:after="0" w:line="480" w:lineRule="auto"/>
        <w:ind w:firstLine="360"/>
        <w:rPr>
          <w:ins w:id="1742" w:author="OFFM" w:date="2024-04-16T10:53:00Z"/>
          <w:rFonts w:ascii="Times New Roman" w:eastAsia="Times New Roman" w:hAnsi="Times New Roman" w:cs="Times New Roman"/>
          <w:sz w:val="24"/>
          <w:szCs w:val="24"/>
        </w:rPr>
      </w:pPr>
      <w:ins w:id="1743" w:author="OFFM" w:date="2024-04-16T10:53:00Z">
        <w:r w:rsidRPr="001C7544">
          <w:rPr>
            <w:rFonts w:ascii="Times New Roman" w:eastAsia="Times New Roman" w:hAnsi="Times New Roman" w:cs="Times New Roman"/>
            <w:sz w:val="24"/>
            <w:szCs w:val="24"/>
          </w:rPr>
          <w:t>(A) Associated with the performance under this award; or</w:t>
        </w:r>
      </w:ins>
    </w:p>
    <w:p w14:paraId="63C124D3" w14:textId="77777777" w:rsidR="000B5224" w:rsidRPr="001C7544" w:rsidRDefault="00F2264C" w:rsidP="000B5224">
      <w:pPr>
        <w:spacing w:after="0" w:line="480" w:lineRule="auto"/>
        <w:ind w:firstLine="360"/>
        <w:rPr>
          <w:ins w:id="1744" w:author="OFFM" w:date="2024-04-16T10:53:00Z"/>
          <w:rFonts w:ascii="Times New Roman" w:eastAsia="Times New Roman" w:hAnsi="Times New Roman" w:cs="Times New Roman"/>
          <w:sz w:val="24"/>
          <w:szCs w:val="24"/>
        </w:rPr>
      </w:pPr>
      <w:ins w:id="1745" w:author="OFFM" w:date="2024-04-16T10:53:00Z">
        <w:r w:rsidRPr="001C7544">
          <w:rPr>
            <w:rFonts w:ascii="Times New Roman" w:eastAsia="Times New Roman" w:hAnsi="Times New Roman" w:cs="Times New Roman"/>
            <w:sz w:val="24"/>
            <w:szCs w:val="24"/>
          </w:rPr>
          <w:t>(B) Imputed to the subrecipient using the standards and due process for imputing the conduct of an individual to an organization that are provided in 2 CFR part 180, “OMB Guidelines to Agencies on Government-wide Debarment and Suspension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as implemented by our agency at [</w:t>
        </w:r>
        <w:r w:rsidRPr="001C7544">
          <w:rPr>
            <w:rFonts w:ascii="Times New Roman" w:eastAsia="Times New Roman" w:hAnsi="Times New Roman" w:cs="Times New Roman"/>
            <w:iCs/>
            <w:sz w:val="24"/>
            <w:szCs w:val="24"/>
          </w:rPr>
          <w:t>agency must insert reference here to its regulatory implementation of the OMB guidelines in 2 CFR part 180 (for example, “2 CFR part XX”)</w:t>
        </w:r>
        <w:r w:rsidRPr="001C7544">
          <w:rPr>
            <w:rFonts w:ascii="Times New Roman" w:eastAsia="Times New Roman" w:hAnsi="Times New Roman" w:cs="Times New Roman"/>
            <w:sz w:val="24"/>
            <w:szCs w:val="24"/>
          </w:rPr>
          <w:t>].</w:t>
        </w:r>
      </w:ins>
    </w:p>
    <w:p w14:paraId="03AEAE83" w14:textId="77777777" w:rsidR="000B5224" w:rsidRPr="001C7544" w:rsidRDefault="00F2264C" w:rsidP="000B5224">
      <w:pPr>
        <w:spacing w:after="0" w:line="480" w:lineRule="auto"/>
        <w:ind w:firstLine="720"/>
        <w:rPr>
          <w:ins w:id="1746" w:author="OFFM" w:date="2024-04-16T10:53:00Z"/>
          <w:rFonts w:ascii="Times New Roman" w:eastAsia="Times New Roman" w:hAnsi="Times New Roman" w:cs="Times New Roman"/>
          <w:sz w:val="24"/>
          <w:szCs w:val="24"/>
        </w:rPr>
      </w:pPr>
      <w:ins w:id="1747" w:author="OFFM" w:date="2024-04-16T10:53:00Z">
        <w:r w:rsidRPr="001C7544">
          <w:rPr>
            <w:rFonts w:ascii="Times New Roman" w:eastAsia="Times New Roman" w:hAnsi="Times New Roman" w:cs="Times New Roman"/>
            <w:sz w:val="24"/>
            <w:szCs w:val="24"/>
          </w:rPr>
          <w:t xml:space="preserve">(c) </w:t>
        </w:r>
        <w:r w:rsidRPr="001C7544">
          <w:rPr>
            <w:rFonts w:ascii="Times New Roman" w:eastAsia="Times New Roman" w:hAnsi="Times New Roman" w:cs="Times New Roman"/>
            <w:i/>
            <w:iCs/>
            <w:sz w:val="24"/>
            <w:szCs w:val="24"/>
          </w:rPr>
          <w:t xml:space="preserve">Provisions applicable to any recipient. </w:t>
        </w:r>
        <w:r w:rsidRPr="001C7544">
          <w:rPr>
            <w:rFonts w:ascii="Times New Roman" w:eastAsia="Times New Roman" w:hAnsi="Times New Roman" w:cs="Times New Roman"/>
            <w:sz w:val="24"/>
            <w:szCs w:val="24"/>
          </w:rPr>
          <w:t>(1) The recipient must inform the Federal agency and the Inspector General of the Federal agency immediately of any information you receive from any source alleging a violation of a prohibition in paragraph (a)(1) of this appendix.</w:t>
        </w:r>
      </w:ins>
    </w:p>
    <w:p w14:paraId="5F6994BB" w14:textId="77777777" w:rsidR="000B5224" w:rsidRPr="001C7544" w:rsidRDefault="00F2264C" w:rsidP="000B5224">
      <w:pPr>
        <w:spacing w:after="0" w:line="480" w:lineRule="auto"/>
        <w:ind w:firstLine="720"/>
        <w:rPr>
          <w:ins w:id="1748" w:author="OFFM" w:date="2024-04-16T10:53:00Z"/>
          <w:rFonts w:ascii="Times New Roman" w:eastAsia="Times New Roman" w:hAnsi="Times New Roman" w:cs="Times New Roman"/>
          <w:sz w:val="24"/>
          <w:szCs w:val="24"/>
        </w:rPr>
      </w:pPr>
      <w:ins w:id="1749" w:author="OFFM" w:date="2024-04-16T10:53:00Z">
        <w:r w:rsidRPr="001C7544">
          <w:rPr>
            <w:rFonts w:ascii="Times New Roman" w:eastAsia="Times New Roman" w:hAnsi="Times New Roman" w:cs="Times New Roman"/>
            <w:sz w:val="24"/>
            <w:szCs w:val="24"/>
          </w:rPr>
          <w:t>(2) The Federal agency’s right to unilaterally terminate this award as described in paragraphs (a)(2) or (b)(1) of this appendix:</w:t>
        </w:r>
      </w:ins>
    </w:p>
    <w:p w14:paraId="707BAC29" w14:textId="77777777" w:rsidR="000B5224" w:rsidRPr="001C7544" w:rsidRDefault="00F2264C" w:rsidP="000B5224">
      <w:pPr>
        <w:spacing w:after="0" w:line="480" w:lineRule="auto"/>
        <w:ind w:firstLine="720"/>
        <w:rPr>
          <w:ins w:id="1750" w:author="OFFM" w:date="2024-04-16T10:53:00Z"/>
          <w:rFonts w:ascii="Times New Roman" w:eastAsia="Times New Roman" w:hAnsi="Times New Roman" w:cs="Times New Roman"/>
          <w:sz w:val="24"/>
          <w:szCs w:val="24"/>
        </w:rPr>
      </w:pPr>
      <w:ins w:id="1751" w:author="OFFM" w:date="2024-04-16T10:53:00Z">
        <w:r w:rsidRPr="001C7544">
          <w:rPr>
            <w:rFonts w:ascii="Times New Roman" w:eastAsia="Times New Roman" w:hAnsi="Times New Roman" w:cs="Times New Roman"/>
            <w:sz w:val="24"/>
            <w:szCs w:val="24"/>
          </w:rPr>
          <w:t xml:space="preserve">(i) Implements the requirements of </w:t>
        </w:r>
        <w:r w:rsidRPr="001C7544">
          <w:rPr>
            <w:rFonts w:ascii="Times New Roman" w:hAnsi="Times New Roman" w:cs="Times New Roman"/>
            <w:sz w:val="24"/>
            <w:szCs w:val="24"/>
          </w:rPr>
          <w:t>22 U.S.C. 78</w:t>
        </w:r>
        <w:r w:rsidRPr="001C7544">
          <w:rPr>
            <w:rFonts w:ascii="Times New Roman" w:eastAsia="Times New Roman" w:hAnsi="Times New Roman" w:cs="Times New Roman"/>
            <w:sz w:val="24"/>
            <w:szCs w:val="24"/>
          </w:rPr>
          <w:t>, and</w:t>
        </w:r>
      </w:ins>
    </w:p>
    <w:p w14:paraId="5388A61E" w14:textId="77777777" w:rsidR="000B5224" w:rsidRPr="001C7544" w:rsidRDefault="00F2264C" w:rsidP="000B5224">
      <w:pPr>
        <w:spacing w:after="0" w:line="480" w:lineRule="auto"/>
        <w:ind w:firstLine="720"/>
        <w:rPr>
          <w:ins w:id="1752" w:author="OFFM" w:date="2024-04-16T10:53:00Z"/>
          <w:rFonts w:ascii="Times New Roman" w:eastAsia="Times New Roman" w:hAnsi="Times New Roman" w:cs="Times New Roman"/>
          <w:sz w:val="24"/>
          <w:szCs w:val="24"/>
        </w:rPr>
      </w:pPr>
      <w:ins w:id="1753" w:author="OFFM" w:date="2024-04-16T10:53:00Z">
        <w:r w:rsidRPr="001C7544">
          <w:rPr>
            <w:rFonts w:ascii="Times New Roman" w:eastAsia="Times New Roman" w:hAnsi="Times New Roman" w:cs="Times New Roman"/>
            <w:sz w:val="24"/>
            <w:szCs w:val="24"/>
          </w:rPr>
          <w:t>(ii) Is in addition to all other remedies for noncompliance that are available to the Federal agency under this award.</w:t>
        </w:r>
      </w:ins>
    </w:p>
    <w:p w14:paraId="3C59A53D" w14:textId="77777777" w:rsidR="000B5224" w:rsidRPr="001C7544" w:rsidRDefault="00F2264C" w:rsidP="000B5224">
      <w:pPr>
        <w:spacing w:after="0" w:line="480" w:lineRule="auto"/>
        <w:ind w:firstLine="720"/>
        <w:rPr>
          <w:ins w:id="1754" w:author="OFFM" w:date="2024-04-16T10:53:00Z"/>
          <w:rFonts w:ascii="Times New Roman" w:eastAsia="Times New Roman" w:hAnsi="Times New Roman" w:cs="Times New Roman"/>
          <w:sz w:val="24"/>
          <w:szCs w:val="24"/>
        </w:rPr>
      </w:pPr>
      <w:ins w:id="1755" w:author="OFFM" w:date="2024-04-16T10:53:00Z">
        <w:r w:rsidRPr="001C7544">
          <w:rPr>
            <w:rFonts w:ascii="Times New Roman" w:eastAsia="Times New Roman" w:hAnsi="Times New Roman" w:cs="Times New Roman"/>
            <w:sz w:val="24"/>
            <w:szCs w:val="24"/>
          </w:rPr>
          <w:lastRenderedPageBreak/>
          <w:t>(3) The recipient must include the requirements of paragraph (a)(1) of this award term in any subaward it makes to a private entity.</w:t>
        </w:r>
      </w:ins>
    </w:p>
    <w:p w14:paraId="5624F4EB" w14:textId="77777777" w:rsidR="000B5224" w:rsidRPr="001C7544" w:rsidRDefault="00F2264C" w:rsidP="000B5224">
      <w:pPr>
        <w:spacing w:after="0" w:line="480" w:lineRule="auto"/>
        <w:ind w:firstLine="720"/>
        <w:rPr>
          <w:ins w:id="1756" w:author="OFFM" w:date="2024-04-16T10:53:00Z"/>
          <w:rFonts w:ascii="Times New Roman" w:eastAsia="Times New Roman" w:hAnsi="Times New Roman" w:cs="Times New Roman"/>
          <w:sz w:val="24"/>
          <w:szCs w:val="24"/>
        </w:rPr>
      </w:pPr>
      <w:ins w:id="1757" w:author="OFFM" w:date="2024-04-16T10:53:00Z">
        <w:r w:rsidRPr="001C7544">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If</w:t>
        </w:r>
        <w:r w:rsidRPr="001C7544">
          <w:rPr>
            <w:rFonts w:ascii="Times New Roman" w:eastAsia="Times New Roman" w:hAnsi="Times New Roman" w:cs="Times New Roman"/>
            <w:sz w:val="24"/>
            <w:szCs w:val="24"/>
          </w:rPr>
          <w:t xml:space="preserve"> applicable, the recipient must also comply with the compliance plan and certification requirements in 2 CFR 175.105(b). </w:t>
        </w:r>
      </w:ins>
    </w:p>
    <w:p w14:paraId="62D4BA74" w14:textId="77777777" w:rsidR="000B5224" w:rsidRPr="001C7544" w:rsidRDefault="00F2264C" w:rsidP="000B5224">
      <w:pPr>
        <w:spacing w:after="0" w:line="480" w:lineRule="auto"/>
        <w:ind w:firstLine="720"/>
        <w:rPr>
          <w:ins w:id="1758" w:author="OFFM" w:date="2024-04-16T10:53:00Z"/>
          <w:rFonts w:ascii="Times New Roman" w:eastAsia="Times New Roman" w:hAnsi="Times New Roman" w:cs="Times New Roman"/>
          <w:sz w:val="24"/>
          <w:szCs w:val="24"/>
        </w:rPr>
      </w:pPr>
      <w:ins w:id="1759" w:author="OFFM" w:date="2024-04-16T10:53:00Z">
        <w:r w:rsidRPr="001C7544">
          <w:rPr>
            <w:rFonts w:ascii="Times New Roman" w:eastAsia="Times New Roman" w:hAnsi="Times New Roman" w:cs="Times New Roman"/>
            <w:sz w:val="24"/>
            <w:szCs w:val="24"/>
          </w:rPr>
          <w:t xml:space="preserve">(d) </w:t>
        </w:r>
        <w:r w:rsidRPr="001C7544">
          <w:rPr>
            <w:rFonts w:ascii="Times New Roman" w:eastAsia="Times New Roman" w:hAnsi="Times New Roman" w:cs="Times New Roman"/>
            <w:i/>
            <w:iCs/>
            <w:sz w:val="24"/>
            <w:szCs w:val="24"/>
          </w:rPr>
          <w:t>Definitions.</w:t>
        </w:r>
        <w:r w:rsidRPr="001C7544">
          <w:rPr>
            <w:rFonts w:ascii="Times New Roman" w:eastAsia="Times New Roman" w:hAnsi="Times New Roman" w:cs="Times New Roman"/>
            <w:sz w:val="24"/>
            <w:szCs w:val="24"/>
          </w:rPr>
          <w:t xml:space="preserve"> For purposes of this award term: </w:t>
        </w:r>
      </w:ins>
    </w:p>
    <w:p w14:paraId="1601E13D" w14:textId="77777777" w:rsidR="000B5224" w:rsidRPr="001C7544" w:rsidRDefault="00F2264C" w:rsidP="000B5224">
      <w:pPr>
        <w:spacing w:after="0" w:line="480" w:lineRule="auto"/>
        <w:ind w:firstLine="720"/>
        <w:contextualSpacing/>
        <w:rPr>
          <w:ins w:id="1760" w:author="OFFM" w:date="2024-04-16T10:53:00Z"/>
          <w:rFonts w:ascii="Times New Roman" w:eastAsia="Times New Roman" w:hAnsi="Times New Roman" w:cs="Times New Roman"/>
          <w:sz w:val="24"/>
          <w:szCs w:val="24"/>
        </w:rPr>
      </w:pPr>
      <w:ins w:id="1761" w:author="OFFM" w:date="2024-04-16T10:53:00Z">
        <w:r w:rsidRPr="001C7544">
          <w:rPr>
            <w:rFonts w:ascii="Times New Roman" w:eastAsia="Times New Roman" w:hAnsi="Times New Roman" w:cs="Times New Roman"/>
            <w:i/>
            <w:iCs/>
            <w:sz w:val="24"/>
            <w:szCs w:val="24"/>
          </w:rPr>
          <w:t>Employee</w:t>
        </w:r>
        <w:r w:rsidRPr="001C7544">
          <w:rPr>
            <w:rFonts w:ascii="Times New Roman" w:eastAsia="Times New Roman" w:hAnsi="Times New Roman" w:cs="Times New Roman"/>
            <w:b/>
            <w:bCs/>
            <w:i/>
            <w:iCs/>
            <w:sz w:val="24"/>
            <w:szCs w:val="24"/>
          </w:rPr>
          <w:t xml:space="preserve"> </w:t>
        </w:r>
        <w:r w:rsidRPr="001C7544">
          <w:rPr>
            <w:rFonts w:ascii="Times New Roman" w:eastAsia="Times New Roman" w:hAnsi="Times New Roman" w:cs="Times New Roman"/>
            <w:sz w:val="24"/>
            <w:szCs w:val="24"/>
          </w:rPr>
          <w:t>means either:</w:t>
        </w:r>
      </w:ins>
    </w:p>
    <w:p w14:paraId="612AA69E" w14:textId="77777777" w:rsidR="000B5224" w:rsidRPr="001C7544" w:rsidRDefault="00F2264C" w:rsidP="000B5224">
      <w:pPr>
        <w:spacing w:after="0" w:line="480" w:lineRule="auto"/>
        <w:ind w:firstLine="720"/>
        <w:rPr>
          <w:ins w:id="1762" w:author="OFFM" w:date="2024-04-16T10:53:00Z"/>
          <w:rFonts w:ascii="Times New Roman" w:eastAsia="Times New Roman" w:hAnsi="Times New Roman" w:cs="Times New Roman"/>
          <w:sz w:val="24"/>
          <w:szCs w:val="24"/>
        </w:rPr>
      </w:pPr>
      <w:ins w:id="1763" w:author="OFFM" w:date="2024-04-16T10:53:00Z">
        <w:r w:rsidRPr="001C7544">
          <w:rPr>
            <w:rFonts w:ascii="Times New Roman" w:eastAsia="Times New Roman" w:hAnsi="Times New Roman" w:cs="Times New Roman"/>
            <w:sz w:val="24"/>
            <w:szCs w:val="24"/>
          </w:rPr>
          <w:t>(1) An individual employed by the recipient or a subrecipient who is engaged in the performance of the project or program under this award; or</w:t>
        </w:r>
      </w:ins>
    </w:p>
    <w:p w14:paraId="3C46E3D9" w14:textId="77777777" w:rsidR="000B5224" w:rsidRPr="001C7544" w:rsidRDefault="00F2264C" w:rsidP="000B5224">
      <w:pPr>
        <w:spacing w:after="0" w:line="480" w:lineRule="auto"/>
        <w:ind w:firstLine="720"/>
        <w:rPr>
          <w:ins w:id="1764" w:author="OFFM" w:date="2024-04-16T10:53:00Z"/>
          <w:rFonts w:ascii="Times New Roman" w:eastAsia="Times New Roman" w:hAnsi="Times New Roman" w:cs="Times New Roman"/>
          <w:sz w:val="24"/>
          <w:szCs w:val="24"/>
        </w:rPr>
      </w:pPr>
      <w:ins w:id="1765" w:author="OFFM" w:date="2024-04-16T10:53:00Z">
        <w:r w:rsidRPr="001C7544">
          <w:rPr>
            <w:rFonts w:ascii="Times New Roman" w:eastAsia="Times New Roman" w:hAnsi="Times New Roman" w:cs="Times New Roman"/>
            <w:sz w:val="24"/>
            <w:szCs w:val="24"/>
          </w:rPr>
          <w:t>(2) Another person engaged in the performance of the project or program under this award and not compensated by the recipient including, but not limited to, a volunteer or individual whose services are contributed by a third party as an in-kind contribution toward cost sharing requirements.</w:t>
        </w:r>
      </w:ins>
    </w:p>
    <w:p w14:paraId="069FDD9E" w14:textId="77777777" w:rsidR="000B5224" w:rsidRPr="001C7544" w:rsidRDefault="00F2264C" w:rsidP="000B5224">
      <w:pPr>
        <w:spacing w:after="0" w:line="480" w:lineRule="auto"/>
        <w:ind w:firstLine="720"/>
        <w:contextualSpacing/>
        <w:rPr>
          <w:ins w:id="1766" w:author="OFFM" w:date="2024-04-16T10:53:00Z"/>
          <w:rFonts w:ascii="Times New Roman" w:hAnsi="Times New Roman" w:cs="Times New Roman"/>
          <w:sz w:val="24"/>
          <w:szCs w:val="24"/>
        </w:rPr>
      </w:pPr>
      <w:ins w:id="1767" w:author="OFFM" w:date="2024-04-16T10:53:00Z">
        <w:r w:rsidRPr="001C7544">
          <w:rPr>
            <w:rFonts w:ascii="Times New Roman" w:hAnsi="Times New Roman" w:cs="Times New Roman"/>
            <w:i/>
            <w:iCs/>
            <w:sz w:val="24"/>
            <w:szCs w:val="24"/>
          </w:rPr>
          <w:t xml:space="preserve">Private Entity </w:t>
        </w:r>
        <w:r w:rsidRPr="001C7544">
          <w:rPr>
            <w:rFonts w:ascii="Times New Roman" w:hAnsi="Times New Roman" w:cs="Times New Roman"/>
            <w:sz w:val="24"/>
            <w:szCs w:val="24"/>
          </w:rPr>
          <w:t>means any entity, including for-profit organizations, nonprofit organizations, institutions of higher education, and hospitals. The term does not include foreign public entities, Indian Tribes, local governments, or states as defined in 2 CFR 200.1.</w:t>
        </w:r>
      </w:ins>
    </w:p>
    <w:p w14:paraId="3E05AB73" w14:textId="54943DA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1768" w:author="OFFM" w:date="2024-04-16T10:53:00Z">
        <w:r w:rsidRPr="001C7544">
          <w:rPr>
            <w:rFonts w:ascii="Times New Roman" w:eastAsia="Times New Roman" w:hAnsi="Times New Roman" w:cs="Times New Roman"/>
            <w:sz w:val="24"/>
            <w:szCs w:val="24"/>
          </w:rPr>
          <w:t>The terms “severe</w:t>
        </w:r>
      </w:ins>
      <w:r w:rsidRPr="001C7544">
        <w:rPr>
          <w:rFonts w:ascii="Times New Roman" w:eastAsia="Times New Roman" w:hAnsi="Times New Roman" w:cs="Times New Roman"/>
          <w:sz w:val="24"/>
          <w:szCs w:val="24"/>
        </w:rPr>
        <w:t xml:space="preserve"> forms of trafficking in persons,” “commercial sex act,” </w:t>
      </w:r>
      <w:del w:id="1769" w:author="OFFM" w:date="2024-04-16T10:53:00Z">
        <w:r w:rsidR="00817C00" w:rsidRPr="00F74592">
          <w:rPr>
            <w:rFonts w:ascii="Times New Roman" w:hAnsi="Times New Roman" w:cs="Times New Roman"/>
            <w:sz w:val="24"/>
            <w:szCs w:val="24"/>
          </w:rPr>
          <w:delText>and</w:delText>
        </w:r>
      </w:del>
      <w:ins w:id="1770" w:author="OFFM" w:date="2024-04-16T10:53:00Z">
        <w:r w:rsidRPr="001C7544">
          <w:rPr>
            <w:rFonts w:ascii="Times New Roman" w:eastAsia="Times New Roman" w:hAnsi="Times New Roman" w:cs="Times New Roman"/>
            <w:sz w:val="24"/>
            <w:szCs w:val="24"/>
          </w:rPr>
          <w:t>“sex trafficking,” “Abuse or threatened abuse of law or legal process,”</w:t>
        </w:r>
      </w:ins>
      <w:r w:rsidRPr="001C7544">
        <w:rPr>
          <w:rFonts w:ascii="Times New Roman" w:eastAsia="Times New Roman" w:hAnsi="Times New Roman" w:cs="Times New Roman"/>
          <w:sz w:val="24"/>
          <w:szCs w:val="24"/>
        </w:rPr>
        <w:t xml:space="preserve"> “coercion</w:t>
      </w:r>
      <w:ins w:id="1771" w:author="OFFM" w:date="2024-04-16T10:53:00Z">
        <w:r w:rsidRPr="001C7544">
          <w:rPr>
            <w:rFonts w:ascii="Times New Roman" w:eastAsia="Times New Roman" w:hAnsi="Times New Roman" w:cs="Times New Roman"/>
            <w:sz w:val="24"/>
            <w:szCs w:val="24"/>
          </w:rPr>
          <w:t>,” “debt bondage,” and “involuntary servitude</w:t>
        </w:r>
      </w:ins>
      <w:r w:rsidRPr="001C7544">
        <w:rPr>
          <w:rFonts w:ascii="Times New Roman" w:eastAsia="Times New Roman" w:hAnsi="Times New Roman" w:cs="Times New Roman"/>
          <w:sz w:val="24"/>
          <w:szCs w:val="24"/>
        </w:rPr>
        <w:t>” have the meanings given at section 103 of the TVPA, as amended (22 U.S.C. 7102).</w:t>
      </w:r>
    </w:p>
    <w:p w14:paraId="560E442D" w14:textId="77777777" w:rsidR="00817C00" w:rsidRPr="00F74592" w:rsidRDefault="00817C00" w:rsidP="004227CF">
      <w:pPr>
        <w:spacing w:after="0" w:line="480" w:lineRule="auto"/>
        <w:ind w:firstLine="720"/>
        <w:contextualSpacing/>
        <w:rPr>
          <w:del w:id="1772" w:author="OFFM" w:date="2024-04-16T10:53:00Z"/>
          <w:rFonts w:ascii="Times New Roman" w:hAnsi="Times New Roman" w:cs="Times New Roman"/>
          <w:sz w:val="24"/>
          <w:szCs w:val="24"/>
        </w:rPr>
      </w:pPr>
      <w:del w:id="1773" w:author="OFFM" w:date="2024-04-16T10:53:00Z">
        <w:r w:rsidRPr="00F74592">
          <w:rPr>
            <w:rFonts w:ascii="Times New Roman" w:hAnsi="Times New Roman" w:cs="Times New Roman"/>
            <w:sz w:val="24"/>
            <w:szCs w:val="24"/>
          </w:rPr>
          <w:delText xml:space="preserve">(c) An agency may use different letters and numbers to designate the paragraphs of the award term in paragraph (b) of this section, if necessary, to conform the system of paragraph designations with the one used in other terms and conditions in the agency's awards. </w:delText>
        </w:r>
      </w:del>
    </w:p>
    <w:p w14:paraId="7C5A4CA2" w14:textId="77777777" w:rsidR="00817C00" w:rsidRPr="00F74592" w:rsidRDefault="00817C00" w:rsidP="00F74592">
      <w:pPr>
        <w:spacing w:after="0" w:line="480" w:lineRule="auto"/>
        <w:contextualSpacing/>
        <w:rPr>
          <w:del w:id="1774" w:author="OFFM" w:date="2024-04-16T10:53:00Z"/>
          <w:rFonts w:ascii="Times New Roman" w:hAnsi="Times New Roman" w:cs="Times New Roman"/>
          <w:b/>
          <w:bCs/>
          <w:sz w:val="24"/>
          <w:szCs w:val="24"/>
        </w:rPr>
      </w:pPr>
      <w:del w:id="1775" w:author="OFFM" w:date="2024-04-16T10:53:00Z">
        <w:r w:rsidRPr="00F74592">
          <w:rPr>
            <w:rFonts w:ascii="Times New Roman" w:hAnsi="Times New Roman" w:cs="Times New Roman"/>
            <w:b/>
            <w:bCs/>
            <w:sz w:val="24"/>
            <w:szCs w:val="24"/>
          </w:rPr>
          <w:delText>§ 175.20 Referral.</w:delText>
        </w:r>
      </w:del>
    </w:p>
    <w:p w14:paraId="2F3ADE56" w14:textId="77777777" w:rsidR="00817C00" w:rsidRPr="00F74592" w:rsidRDefault="00817C00" w:rsidP="004227CF">
      <w:pPr>
        <w:spacing w:after="0" w:line="480" w:lineRule="auto"/>
        <w:ind w:firstLine="720"/>
        <w:contextualSpacing/>
        <w:rPr>
          <w:del w:id="1776" w:author="OFFM" w:date="2024-04-16T10:53:00Z"/>
          <w:rFonts w:ascii="Times New Roman" w:hAnsi="Times New Roman" w:cs="Times New Roman"/>
          <w:sz w:val="24"/>
          <w:szCs w:val="24"/>
        </w:rPr>
      </w:pPr>
      <w:del w:id="1777" w:author="OFFM" w:date="2024-04-16T10:53:00Z">
        <w:r w:rsidRPr="00F74592">
          <w:rPr>
            <w:rFonts w:ascii="Times New Roman" w:hAnsi="Times New Roman" w:cs="Times New Roman"/>
            <w:sz w:val="24"/>
            <w:szCs w:val="24"/>
          </w:rPr>
          <w:lastRenderedPageBreak/>
          <w:delText xml:space="preserve">An agency official should inform the agency's suspending or debarring official if he or she terminates an award based on a violation of a prohibition contained in the award term under § 175.15. </w:delText>
        </w:r>
      </w:del>
    </w:p>
    <w:p w14:paraId="007049E9" w14:textId="77777777" w:rsidR="00817C00" w:rsidRPr="00F74592" w:rsidRDefault="00817C00" w:rsidP="00F74592">
      <w:pPr>
        <w:spacing w:after="0" w:line="480" w:lineRule="auto"/>
        <w:contextualSpacing/>
        <w:rPr>
          <w:del w:id="1778" w:author="OFFM" w:date="2024-04-16T10:53:00Z"/>
          <w:rFonts w:ascii="Times New Roman" w:hAnsi="Times New Roman" w:cs="Times New Roman"/>
          <w:b/>
          <w:bCs/>
          <w:sz w:val="24"/>
          <w:szCs w:val="24"/>
        </w:rPr>
      </w:pPr>
      <w:del w:id="1779" w:author="OFFM" w:date="2024-04-16T10:53:00Z">
        <w:r w:rsidRPr="00F74592">
          <w:rPr>
            <w:rFonts w:ascii="Times New Roman" w:hAnsi="Times New Roman" w:cs="Times New Roman"/>
            <w:b/>
            <w:bCs/>
            <w:sz w:val="24"/>
            <w:szCs w:val="24"/>
          </w:rPr>
          <w:delText>§ 175.25 Definitions.</w:delText>
        </w:r>
      </w:del>
    </w:p>
    <w:p w14:paraId="6ED019C0" w14:textId="77777777" w:rsidR="00817C00" w:rsidRPr="00F74592" w:rsidRDefault="00817C00" w:rsidP="004227CF">
      <w:pPr>
        <w:spacing w:after="0" w:line="480" w:lineRule="auto"/>
        <w:ind w:firstLine="720"/>
        <w:contextualSpacing/>
        <w:rPr>
          <w:del w:id="1780" w:author="OFFM" w:date="2024-04-16T10:53:00Z"/>
          <w:rFonts w:ascii="Times New Roman" w:hAnsi="Times New Roman" w:cs="Times New Roman"/>
          <w:sz w:val="24"/>
          <w:szCs w:val="24"/>
        </w:rPr>
      </w:pPr>
      <w:del w:id="1781" w:author="OFFM" w:date="2024-04-16T10:53:00Z">
        <w:r w:rsidRPr="00F74592">
          <w:rPr>
            <w:rFonts w:ascii="Times New Roman" w:hAnsi="Times New Roman" w:cs="Times New Roman"/>
            <w:sz w:val="24"/>
            <w:szCs w:val="24"/>
          </w:rPr>
          <w:delText xml:space="preserve">Terms used in this part are defined as follows: </w:delText>
        </w:r>
      </w:del>
    </w:p>
    <w:p w14:paraId="4078DE1A" w14:textId="77777777" w:rsidR="00817C00" w:rsidRPr="00F74592" w:rsidRDefault="00817C00" w:rsidP="004227CF">
      <w:pPr>
        <w:spacing w:after="0" w:line="480" w:lineRule="auto"/>
        <w:ind w:firstLine="720"/>
        <w:contextualSpacing/>
        <w:rPr>
          <w:del w:id="1782" w:author="OFFM" w:date="2024-04-16T10:53:00Z"/>
          <w:rFonts w:ascii="Times New Roman" w:hAnsi="Times New Roman" w:cs="Times New Roman"/>
          <w:sz w:val="24"/>
          <w:szCs w:val="24"/>
        </w:rPr>
      </w:pPr>
      <w:del w:id="1783" w:author="OFFM" w:date="2024-04-16T10:53:00Z">
        <w:r w:rsidRPr="00F74592">
          <w:rPr>
            <w:rFonts w:ascii="Times New Roman" w:hAnsi="Times New Roman" w:cs="Times New Roman"/>
            <w:sz w:val="24"/>
            <w:szCs w:val="24"/>
          </w:rPr>
          <w:delText xml:space="preserve">(a) Foreign public entity means: </w:delText>
        </w:r>
      </w:del>
    </w:p>
    <w:p w14:paraId="77ED5A7E" w14:textId="77777777" w:rsidR="00817C00" w:rsidRPr="00F74592" w:rsidRDefault="00817C00" w:rsidP="004227CF">
      <w:pPr>
        <w:spacing w:after="0" w:line="480" w:lineRule="auto"/>
        <w:ind w:firstLine="720"/>
        <w:contextualSpacing/>
        <w:rPr>
          <w:del w:id="1784" w:author="OFFM" w:date="2024-04-16T10:53:00Z"/>
          <w:rFonts w:ascii="Times New Roman" w:hAnsi="Times New Roman" w:cs="Times New Roman"/>
          <w:sz w:val="24"/>
          <w:szCs w:val="24"/>
        </w:rPr>
      </w:pPr>
      <w:del w:id="1785" w:author="OFFM" w:date="2024-04-16T10:53:00Z">
        <w:r w:rsidRPr="00F74592">
          <w:rPr>
            <w:rFonts w:ascii="Times New Roman" w:hAnsi="Times New Roman" w:cs="Times New Roman"/>
            <w:sz w:val="24"/>
            <w:szCs w:val="24"/>
          </w:rPr>
          <w:delText xml:space="preserve">(1) A foreign government or foreign governmental entity; </w:delText>
        </w:r>
      </w:del>
    </w:p>
    <w:p w14:paraId="67B585D0" w14:textId="77777777" w:rsidR="00817C00" w:rsidRPr="00F74592" w:rsidRDefault="00817C00" w:rsidP="004227CF">
      <w:pPr>
        <w:spacing w:after="0" w:line="480" w:lineRule="auto"/>
        <w:ind w:firstLine="720"/>
        <w:contextualSpacing/>
        <w:rPr>
          <w:del w:id="1786" w:author="OFFM" w:date="2024-04-16T10:53:00Z"/>
          <w:rFonts w:ascii="Times New Roman" w:hAnsi="Times New Roman" w:cs="Times New Roman"/>
          <w:sz w:val="24"/>
          <w:szCs w:val="24"/>
        </w:rPr>
      </w:pPr>
      <w:del w:id="1787" w:author="OFFM" w:date="2024-04-16T10:53:00Z">
        <w:r w:rsidRPr="00F74592">
          <w:rPr>
            <w:rFonts w:ascii="Times New Roman" w:hAnsi="Times New Roman" w:cs="Times New Roman"/>
            <w:sz w:val="24"/>
            <w:szCs w:val="24"/>
          </w:rPr>
          <w:delText xml:space="preserve">(2) A public international organization, which is an organization entitled to enjoy privileges, exemptions, and immunities as an international organization under the International Organizations Immunities Act (22 U.S.C. 288–288f); </w:delText>
        </w:r>
      </w:del>
    </w:p>
    <w:p w14:paraId="39DB6816" w14:textId="77777777" w:rsidR="00817C00" w:rsidRPr="00F74592" w:rsidRDefault="00817C00" w:rsidP="004227CF">
      <w:pPr>
        <w:spacing w:after="0" w:line="480" w:lineRule="auto"/>
        <w:ind w:firstLine="720"/>
        <w:contextualSpacing/>
        <w:rPr>
          <w:del w:id="1788" w:author="OFFM" w:date="2024-04-16T10:53:00Z"/>
          <w:rFonts w:ascii="Times New Roman" w:hAnsi="Times New Roman" w:cs="Times New Roman"/>
          <w:sz w:val="24"/>
          <w:szCs w:val="24"/>
        </w:rPr>
      </w:pPr>
      <w:del w:id="1789" w:author="OFFM" w:date="2024-04-16T10:53:00Z">
        <w:r w:rsidRPr="00F74592">
          <w:rPr>
            <w:rFonts w:ascii="Times New Roman" w:hAnsi="Times New Roman" w:cs="Times New Roman"/>
            <w:sz w:val="24"/>
            <w:szCs w:val="24"/>
          </w:rPr>
          <w:delText xml:space="preserve">(3) An entity owned (in whole or in part) or controlled by a foreign government; and </w:delText>
        </w:r>
      </w:del>
    </w:p>
    <w:p w14:paraId="3134E092" w14:textId="77777777" w:rsidR="00817C00" w:rsidRPr="00F74592" w:rsidRDefault="00817C00" w:rsidP="004227CF">
      <w:pPr>
        <w:spacing w:after="0" w:line="480" w:lineRule="auto"/>
        <w:ind w:firstLine="720"/>
        <w:contextualSpacing/>
        <w:rPr>
          <w:del w:id="1790" w:author="OFFM" w:date="2024-04-16T10:53:00Z"/>
          <w:rFonts w:ascii="Times New Roman" w:hAnsi="Times New Roman" w:cs="Times New Roman"/>
          <w:sz w:val="24"/>
          <w:szCs w:val="24"/>
        </w:rPr>
      </w:pPr>
      <w:del w:id="1791" w:author="OFFM" w:date="2024-04-16T10:53:00Z">
        <w:r w:rsidRPr="00F74592">
          <w:rPr>
            <w:rFonts w:ascii="Times New Roman" w:hAnsi="Times New Roman" w:cs="Times New Roman"/>
            <w:sz w:val="24"/>
            <w:szCs w:val="24"/>
          </w:rPr>
          <w:delText xml:space="preserve">(4) Any other entity consisting wholly or partially of one or more foreign governments or foreign governmental entities. </w:delText>
        </w:r>
      </w:del>
    </w:p>
    <w:p w14:paraId="54980CF1" w14:textId="77777777" w:rsidR="00817C00" w:rsidRPr="00F74592" w:rsidRDefault="00817C00" w:rsidP="004227CF">
      <w:pPr>
        <w:spacing w:after="0" w:line="480" w:lineRule="auto"/>
        <w:ind w:firstLine="720"/>
        <w:contextualSpacing/>
        <w:rPr>
          <w:del w:id="1792" w:author="OFFM" w:date="2024-04-16T10:53:00Z"/>
          <w:rFonts w:ascii="Times New Roman" w:hAnsi="Times New Roman" w:cs="Times New Roman"/>
          <w:sz w:val="24"/>
          <w:szCs w:val="24"/>
        </w:rPr>
      </w:pPr>
      <w:del w:id="1793" w:author="OFFM" w:date="2024-04-16T10:53:00Z">
        <w:r w:rsidRPr="00F74592">
          <w:rPr>
            <w:rFonts w:ascii="Times New Roman" w:hAnsi="Times New Roman" w:cs="Times New Roman"/>
            <w:sz w:val="24"/>
            <w:szCs w:val="24"/>
          </w:rPr>
          <w:delText xml:space="preserve">(b) Indian tribe means any Indian tribe, band, nation, or other organized group or community, including any Alaskan Native village or regional or village corporation (as defined in, or established under, the Alaskan Native Claims Settlement Act (43 U.S.C. 1601, et seq.)) that is recognized by the United States as eligible for the special programs and services provided by the United States to Indians because of their status as Indians. </w:delText>
        </w:r>
      </w:del>
    </w:p>
    <w:p w14:paraId="68355376" w14:textId="77777777" w:rsidR="00817C00" w:rsidRPr="00F74592" w:rsidRDefault="00817C00" w:rsidP="004227CF">
      <w:pPr>
        <w:spacing w:after="0" w:line="480" w:lineRule="auto"/>
        <w:ind w:firstLine="720"/>
        <w:contextualSpacing/>
        <w:rPr>
          <w:del w:id="1794" w:author="OFFM" w:date="2024-04-16T10:53:00Z"/>
          <w:rFonts w:ascii="Times New Roman" w:hAnsi="Times New Roman" w:cs="Times New Roman"/>
          <w:sz w:val="24"/>
          <w:szCs w:val="24"/>
        </w:rPr>
      </w:pPr>
      <w:del w:id="1795" w:author="OFFM" w:date="2024-04-16T10:53:00Z">
        <w:r w:rsidRPr="00F74592">
          <w:rPr>
            <w:rFonts w:ascii="Times New Roman" w:hAnsi="Times New Roman" w:cs="Times New Roman"/>
            <w:sz w:val="24"/>
            <w:szCs w:val="24"/>
          </w:rPr>
          <w:delText xml:space="preserve">(c) Local government means a: </w:delText>
        </w:r>
      </w:del>
    </w:p>
    <w:p w14:paraId="60CFD4DE" w14:textId="77777777" w:rsidR="00817C00" w:rsidRPr="00F74592" w:rsidRDefault="00817C00" w:rsidP="004227CF">
      <w:pPr>
        <w:spacing w:after="0" w:line="480" w:lineRule="auto"/>
        <w:ind w:firstLine="720"/>
        <w:contextualSpacing/>
        <w:rPr>
          <w:del w:id="1796" w:author="OFFM" w:date="2024-04-16T10:53:00Z"/>
          <w:rFonts w:ascii="Times New Roman" w:hAnsi="Times New Roman" w:cs="Times New Roman"/>
          <w:sz w:val="24"/>
          <w:szCs w:val="24"/>
        </w:rPr>
      </w:pPr>
      <w:del w:id="1797" w:author="OFFM" w:date="2024-04-16T10:53:00Z">
        <w:r w:rsidRPr="00F74592">
          <w:rPr>
            <w:rFonts w:ascii="Times New Roman" w:hAnsi="Times New Roman" w:cs="Times New Roman"/>
            <w:sz w:val="24"/>
            <w:szCs w:val="24"/>
          </w:rPr>
          <w:delText xml:space="preserve">(1) County; </w:delText>
        </w:r>
      </w:del>
    </w:p>
    <w:p w14:paraId="20264448" w14:textId="77777777" w:rsidR="00817C00" w:rsidRPr="00F74592" w:rsidRDefault="00817C00" w:rsidP="004227CF">
      <w:pPr>
        <w:spacing w:after="0" w:line="480" w:lineRule="auto"/>
        <w:ind w:firstLine="720"/>
        <w:contextualSpacing/>
        <w:rPr>
          <w:del w:id="1798" w:author="OFFM" w:date="2024-04-16T10:53:00Z"/>
          <w:rFonts w:ascii="Times New Roman" w:hAnsi="Times New Roman" w:cs="Times New Roman"/>
          <w:sz w:val="24"/>
          <w:szCs w:val="24"/>
        </w:rPr>
      </w:pPr>
      <w:del w:id="1799" w:author="OFFM" w:date="2024-04-16T10:53:00Z">
        <w:r w:rsidRPr="00F74592">
          <w:rPr>
            <w:rFonts w:ascii="Times New Roman" w:hAnsi="Times New Roman" w:cs="Times New Roman"/>
            <w:sz w:val="24"/>
            <w:szCs w:val="24"/>
          </w:rPr>
          <w:delText xml:space="preserve">(2) Borough; </w:delText>
        </w:r>
      </w:del>
    </w:p>
    <w:p w14:paraId="77164CC1" w14:textId="77777777" w:rsidR="00817C00" w:rsidRPr="00F74592" w:rsidRDefault="00817C00" w:rsidP="004227CF">
      <w:pPr>
        <w:spacing w:after="0" w:line="480" w:lineRule="auto"/>
        <w:ind w:firstLine="720"/>
        <w:contextualSpacing/>
        <w:rPr>
          <w:del w:id="1800" w:author="OFFM" w:date="2024-04-16T10:53:00Z"/>
          <w:rFonts w:ascii="Times New Roman" w:hAnsi="Times New Roman" w:cs="Times New Roman"/>
          <w:sz w:val="24"/>
          <w:szCs w:val="24"/>
        </w:rPr>
      </w:pPr>
      <w:del w:id="1801" w:author="OFFM" w:date="2024-04-16T10:53:00Z">
        <w:r w:rsidRPr="00F74592">
          <w:rPr>
            <w:rFonts w:ascii="Times New Roman" w:hAnsi="Times New Roman" w:cs="Times New Roman"/>
            <w:sz w:val="24"/>
            <w:szCs w:val="24"/>
          </w:rPr>
          <w:delText xml:space="preserve">(3) Municipality; </w:delText>
        </w:r>
      </w:del>
    </w:p>
    <w:p w14:paraId="2D8B76B5" w14:textId="77777777" w:rsidR="00817C00" w:rsidRPr="00F74592" w:rsidRDefault="00817C00" w:rsidP="004227CF">
      <w:pPr>
        <w:spacing w:after="0" w:line="480" w:lineRule="auto"/>
        <w:ind w:firstLine="720"/>
        <w:contextualSpacing/>
        <w:rPr>
          <w:del w:id="1802" w:author="OFFM" w:date="2024-04-16T10:53:00Z"/>
          <w:rFonts w:ascii="Times New Roman" w:hAnsi="Times New Roman" w:cs="Times New Roman"/>
          <w:sz w:val="24"/>
          <w:szCs w:val="24"/>
        </w:rPr>
      </w:pPr>
      <w:del w:id="1803" w:author="OFFM" w:date="2024-04-16T10:53:00Z">
        <w:r w:rsidRPr="00F74592">
          <w:rPr>
            <w:rFonts w:ascii="Times New Roman" w:hAnsi="Times New Roman" w:cs="Times New Roman"/>
            <w:sz w:val="24"/>
            <w:szCs w:val="24"/>
          </w:rPr>
          <w:delText xml:space="preserve">(4) City; </w:delText>
        </w:r>
      </w:del>
    </w:p>
    <w:p w14:paraId="5A55DB7D" w14:textId="77777777" w:rsidR="00817C00" w:rsidRPr="00F74592" w:rsidRDefault="00817C00" w:rsidP="004227CF">
      <w:pPr>
        <w:spacing w:after="0" w:line="480" w:lineRule="auto"/>
        <w:ind w:firstLine="720"/>
        <w:contextualSpacing/>
        <w:rPr>
          <w:del w:id="1804" w:author="OFFM" w:date="2024-04-16T10:53:00Z"/>
          <w:rFonts w:ascii="Times New Roman" w:hAnsi="Times New Roman" w:cs="Times New Roman"/>
          <w:sz w:val="24"/>
          <w:szCs w:val="24"/>
        </w:rPr>
      </w:pPr>
      <w:del w:id="1805" w:author="OFFM" w:date="2024-04-16T10:53:00Z">
        <w:r w:rsidRPr="00F74592">
          <w:rPr>
            <w:rFonts w:ascii="Times New Roman" w:hAnsi="Times New Roman" w:cs="Times New Roman"/>
            <w:sz w:val="24"/>
            <w:szCs w:val="24"/>
          </w:rPr>
          <w:delText xml:space="preserve">(5) Town; </w:delText>
        </w:r>
      </w:del>
    </w:p>
    <w:p w14:paraId="2AD22D2B" w14:textId="77777777" w:rsidR="00817C00" w:rsidRPr="00F74592" w:rsidRDefault="00817C00" w:rsidP="004227CF">
      <w:pPr>
        <w:spacing w:after="0" w:line="480" w:lineRule="auto"/>
        <w:ind w:firstLine="720"/>
        <w:contextualSpacing/>
        <w:rPr>
          <w:del w:id="1806" w:author="OFFM" w:date="2024-04-16T10:53:00Z"/>
          <w:rFonts w:ascii="Times New Roman" w:hAnsi="Times New Roman" w:cs="Times New Roman"/>
          <w:sz w:val="24"/>
          <w:szCs w:val="24"/>
        </w:rPr>
      </w:pPr>
      <w:del w:id="1807" w:author="OFFM" w:date="2024-04-16T10:53:00Z">
        <w:r w:rsidRPr="00F74592">
          <w:rPr>
            <w:rFonts w:ascii="Times New Roman" w:hAnsi="Times New Roman" w:cs="Times New Roman"/>
            <w:sz w:val="24"/>
            <w:szCs w:val="24"/>
          </w:rPr>
          <w:delText xml:space="preserve">(6) Township; </w:delText>
        </w:r>
      </w:del>
    </w:p>
    <w:p w14:paraId="5C1B8D88" w14:textId="77777777" w:rsidR="00817C00" w:rsidRPr="00F74592" w:rsidRDefault="00817C00" w:rsidP="004227CF">
      <w:pPr>
        <w:spacing w:after="0" w:line="480" w:lineRule="auto"/>
        <w:ind w:firstLine="720"/>
        <w:contextualSpacing/>
        <w:rPr>
          <w:del w:id="1808" w:author="OFFM" w:date="2024-04-16T10:53:00Z"/>
          <w:rFonts w:ascii="Times New Roman" w:hAnsi="Times New Roman" w:cs="Times New Roman"/>
          <w:sz w:val="24"/>
          <w:szCs w:val="24"/>
        </w:rPr>
      </w:pPr>
      <w:del w:id="1809" w:author="OFFM" w:date="2024-04-16T10:53:00Z">
        <w:r w:rsidRPr="00F74592">
          <w:rPr>
            <w:rFonts w:ascii="Times New Roman" w:hAnsi="Times New Roman" w:cs="Times New Roman"/>
            <w:sz w:val="24"/>
            <w:szCs w:val="24"/>
          </w:rPr>
          <w:lastRenderedPageBreak/>
          <w:delText xml:space="preserve">(7) Parish; </w:delText>
        </w:r>
      </w:del>
    </w:p>
    <w:p w14:paraId="28117C1D" w14:textId="77777777" w:rsidR="00817C00" w:rsidRPr="00F74592" w:rsidRDefault="00817C00" w:rsidP="004227CF">
      <w:pPr>
        <w:spacing w:after="0" w:line="480" w:lineRule="auto"/>
        <w:ind w:firstLine="720"/>
        <w:contextualSpacing/>
        <w:rPr>
          <w:del w:id="1810" w:author="OFFM" w:date="2024-04-16T10:53:00Z"/>
          <w:rFonts w:ascii="Times New Roman" w:hAnsi="Times New Roman" w:cs="Times New Roman"/>
          <w:sz w:val="24"/>
          <w:szCs w:val="24"/>
        </w:rPr>
      </w:pPr>
      <w:del w:id="1811" w:author="OFFM" w:date="2024-04-16T10:53:00Z">
        <w:r w:rsidRPr="00F74592">
          <w:rPr>
            <w:rFonts w:ascii="Times New Roman" w:hAnsi="Times New Roman" w:cs="Times New Roman"/>
            <w:sz w:val="24"/>
            <w:szCs w:val="24"/>
          </w:rPr>
          <w:delText xml:space="preserve">(8) Local public authority, including any public housing agency under the United States Housing Act of 1937; </w:delText>
        </w:r>
      </w:del>
    </w:p>
    <w:p w14:paraId="41D338FB" w14:textId="77777777" w:rsidR="00817C00" w:rsidRPr="00F74592" w:rsidRDefault="00817C00" w:rsidP="004227CF">
      <w:pPr>
        <w:spacing w:after="0" w:line="480" w:lineRule="auto"/>
        <w:ind w:firstLine="720"/>
        <w:contextualSpacing/>
        <w:rPr>
          <w:del w:id="1812" w:author="OFFM" w:date="2024-04-16T10:53:00Z"/>
          <w:rFonts w:ascii="Times New Roman" w:hAnsi="Times New Roman" w:cs="Times New Roman"/>
          <w:sz w:val="24"/>
          <w:szCs w:val="24"/>
        </w:rPr>
      </w:pPr>
      <w:del w:id="1813" w:author="OFFM" w:date="2024-04-16T10:53:00Z">
        <w:r w:rsidRPr="00F74592">
          <w:rPr>
            <w:rFonts w:ascii="Times New Roman" w:hAnsi="Times New Roman" w:cs="Times New Roman"/>
            <w:sz w:val="24"/>
            <w:szCs w:val="24"/>
          </w:rPr>
          <w:delText xml:space="preserve">(9) Special district; </w:delText>
        </w:r>
      </w:del>
    </w:p>
    <w:p w14:paraId="5F3DC3DB" w14:textId="77777777" w:rsidR="00817C00" w:rsidRPr="00F74592" w:rsidRDefault="00817C00" w:rsidP="004227CF">
      <w:pPr>
        <w:spacing w:after="0" w:line="480" w:lineRule="auto"/>
        <w:ind w:firstLine="720"/>
        <w:contextualSpacing/>
        <w:rPr>
          <w:del w:id="1814" w:author="OFFM" w:date="2024-04-16T10:53:00Z"/>
          <w:rFonts w:ascii="Times New Roman" w:hAnsi="Times New Roman" w:cs="Times New Roman"/>
          <w:sz w:val="24"/>
          <w:szCs w:val="24"/>
        </w:rPr>
      </w:pPr>
      <w:del w:id="1815" w:author="OFFM" w:date="2024-04-16T10:53:00Z">
        <w:r w:rsidRPr="00F74592">
          <w:rPr>
            <w:rFonts w:ascii="Times New Roman" w:hAnsi="Times New Roman" w:cs="Times New Roman"/>
            <w:sz w:val="24"/>
            <w:szCs w:val="24"/>
          </w:rPr>
          <w:delText xml:space="preserve">(10) School district; </w:delText>
        </w:r>
      </w:del>
    </w:p>
    <w:p w14:paraId="5F8F9E1F" w14:textId="77777777" w:rsidR="00817C00" w:rsidRPr="00F74592" w:rsidRDefault="00817C00" w:rsidP="004227CF">
      <w:pPr>
        <w:spacing w:after="0" w:line="480" w:lineRule="auto"/>
        <w:ind w:firstLine="720"/>
        <w:contextualSpacing/>
        <w:rPr>
          <w:del w:id="1816" w:author="OFFM" w:date="2024-04-16T10:53:00Z"/>
          <w:rFonts w:ascii="Times New Roman" w:hAnsi="Times New Roman" w:cs="Times New Roman"/>
          <w:sz w:val="24"/>
          <w:szCs w:val="24"/>
        </w:rPr>
      </w:pPr>
      <w:del w:id="1817" w:author="OFFM" w:date="2024-04-16T10:53:00Z">
        <w:r w:rsidRPr="00F74592">
          <w:rPr>
            <w:rFonts w:ascii="Times New Roman" w:hAnsi="Times New Roman" w:cs="Times New Roman"/>
            <w:sz w:val="24"/>
            <w:szCs w:val="24"/>
          </w:rPr>
          <w:delText xml:space="preserve">(11) Intrastate district; </w:delText>
        </w:r>
      </w:del>
    </w:p>
    <w:p w14:paraId="23B1E4E1" w14:textId="77777777" w:rsidR="00817C00" w:rsidRPr="00F74592" w:rsidRDefault="00817C00" w:rsidP="004227CF">
      <w:pPr>
        <w:spacing w:after="0" w:line="480" w:lineRule="auto"/>
        <w:ind w:firstLine="720"/>
        <w:contextualSpacing/>
        <w:rPr>
          <w:del w:id="1818" w:author="OFFM" w:date="2024-04-16T10:53:00Z"/>
          <w:rFonts w:ascii="Times New Roman" w:hAnsi="Times New Roman" w:cs="Times New Roman"/>
          <w:sz w:val="24"/>
          <w:szCs w:val="24"/>
        </w:rPr>
      </w:pPr>
      <w:del w:id="1819" w:author="OFFM" w:date="2024-04-16T10:53:00Z">
        <w:r w:rsidRPr="00F74592">
          <w:rPr>
            <w:rFonts w:ascii="Times New Roman" w:hAnsi="Times New Roman" w:cs="Times New Roman"/>
            <w:sz w:val="24"/>
            <w:szCs w:val="24"/>
          </w:rPr>
          <w:delText xml:space="preserve">(12) Council of governments, whether or not incorporated as a nonprofit corporation under State law; and </w:delText>
        </w:r>
      </w:del>
    </w:p>
    <w:p w14:paraId="7AA64880" w14:textId="77777777" w:rsidR="00817C00" w:rsidRPr="00F74592" w:rsidRDefault="00817C00" w:rsidP="004227CF">
      <w:pPr>
        <w:spacing w:after="0" w:line="480" w:lineRule="auto"/>
        <w:ind w:firstLine="720"/>
        <w:contextualSpacing/>
        <w:rPr>
          <w:del w:id="1820" w:author="OFFM" w:date="2024-04-16T10:53:00Z"/>
          <w:rFonts w:ascii="Times New Roman" w:hAnsi="Times New Roman" w:cs="Times New Roman"/>
          <w:sz w:val="24"/>
          <w:szCs w:val="24"/>
        </w:rPr>
      </w:pPr>
      <w:del w:id="1821" w:author="OFFM" w:date="2024-04-16T10:53:00Z">
        <w:r w:rsidRPr="00F74592">
          <w:rPr>
            <w:rFonts w:ascii="Times New Roman" w:hAnsi="Times New Roman" w:cs="Times New Roman"/>
            <w:sz w:val="24"/>
            <w:szCs w:val="24"/>
          </w:rPr>
          <w:delText xml:space="preserve">(13) Any other instrumentality of a local government. </w:delText>
        </w:r>
      </w:del>
    </w:p>
    <w:p w14:paraId="5838629D" w14:textId="77777777" w:rsidR="00817C00" w:rsidRPr="00F74592" w:rsidRDefault="00817C00" w:rsidP="004227CF">
      <w:pPr>
        <w:spacing w:after="0" w:line="480" w:lineRule="auto"/>
        <w:ind w:firstLine="720"/>
        <w:contextualSpacing/>
        <w:rPr>
          <w:del w:id="1822" w:author="OFFM" w:date="2024-04-16T10:53:00Z"/>
          <w:rFonts w:ascii="Times New Roman" w:hAnsi="Times New Roman" w:cs="Times New Roman"/>
          <w:sz w:val="24"/>
          <w:szCs w:val="24"/>
        </w:rPr>
      </w:pPr>
      <w:del w:id="1823" w:author="OFFM" w:date="2024-04-16T10:53:00Z">
        <w:r w:rsidRPr="00F74592">
          <w:rPr>
            <w:rFonts w:ascii="Times New Roman" w:hAnsi="Times New Roman" w:cs="Times New Roman"/>
            <w:sz w:val="24"/>
            <w:szCs w:val="24"/>
          </w:rPr>
          <w:delText xml:space="preserve">(d) Private entity. </w:delText>
        </w:r>
      </w:del>
    </w:p>
    <w:p w14:paraId="062C14A7" w14:textId="77777777" w:rsidR="00817C00" w:rsidRPr="00F74592" w:rsidRDefault="00817C00" w:rsidP="004227CF">
      <w:pPr>
        <w:spacing w:after="0" w:line="480" w:lineRule="auto"/>
        <w:ind w:firstLine="720"/>
        <w:contextualSpacing/>
        <w:rPr>
          <w:del w:id="1824" w:author="OFFM" w:date="2024-04-16T10:53:00Z"/>
          <w:rFonts w:ascii="Times New Roman" w:hAnsi="Times New Roman" w:cs="Times New Roman"/>
          <w:sz w:val="24"/>
          <w:szCs w:val="24"/>
        </w:rPr>
      </w:pPr>
      <w:del w:id="1825" w:author="OFFM" w:date="2024-04-16T10:53:00Z">
        <w:r w:rsidRPr="00F74592">
          <w:rPr>
            <w:rFonts w:ascii="Times New Roman" w:hAnsi="Times New Roman" w:cs="Times New Roman"/>
            <w:sz w:val="24"/>
            <w:szCs w:val="24"/>
          </w:rPr>
          <w:delText xml:space="preserve">(1) This term means any entity other than a State, local government, Indian tribe, or foreign public entity. </w:delText>
        </w:r>
      </w:del>
    </w:p>
    <w:p w14:paraId="6421088F" w14:textId="77777777" w:rsidR="00817C00" w:rsidRPr="00F74592" w:rsidRDefault="00817C00" w:rsidP="004227CF">
      <w:pPr>
        <w:spacing w:after="0" w:line="480" w:lineRule="auto"/>
        <w:ind w:firstLine="720"/>
        <w:contextualSpacing/>
        <w:rPr>
          <w:del w:id="1826" w:author="OFFM" w:date="2024-04-16T10:53:00Z"/>
          <w:rFonts w:ascii="Times New Roman" w:hAnsi="Times New Roman" w:cs="Times New Roman"/>
          <w:sz w:val="24"/>
          <w:szCs w:val="24"/>
        </w:rPr>
      </w:pPr>
      <w:del w:id="1827" w:author="OFFM" w:date="2024-04-16T10:53:00Z">
        <w:r w:rsidRPr="00F74592">
          <w:rPr>
            <w:rFonts w:ascii="Times New Roman" w:hAnsi="Times New Roman" w:cs="Times New Roman"/>
            <w:sz w:val="24"/>
            <w:szCs w:val="24"/>
          </w:rPr>
          <w:delText xml:space="preserve">(2) This term includes: </w:delText>
        </w:r>
      </w:del>
    </w:p>
    <w:p w14:paraId="62523123" w14:textId="77777777" w:rsidR="00817C00" w:rsidRPr="00F74592" w:rsidRDefault="00817C00" w:rsidP="004227CF">
      <w:pPr>
        <w:spacing w:after="0" w:line="480" w:lineRule="auto"/>
        <w:ind w:firstLine="720"/>
        <w:contextualSpacing/>
        <w:rPr>
          <w:del w:id="1828" w:author="OFFM" w:date="2024-04-16T10:53:00Z"/>
          <w:rFonts w:ascii="Times New Roman" w:hAnsi="Times New Roman" w:cs="Times New Roman"/>
          <w:sz w:val="24"/>
          <w:szCs w:val="24"/>
        </w:rPr>
      </w:pPr>
      <w:del w:id="1829" w:author="OFFM" w:date="2024-04-16T10:53:00Z">
        <w:r w:rsidRPr="00F74592">
          <w:rPr>
            <w:rFonts w:ascii="Times New Roman" w:hAnsi="Times New Roman" w:cs="Times New Roman"/>
            <w:sz w:val="24"/>
            <w:szCs w:val="24"/>
          </w:rPr>
          <w:delText xml:space="preserve">(i) A nonprofit organization, including any nonprofit institution of higher education, hospital, or tribal organization other than one included in the definition of Indian tribe in paragraph (b) of this section. </w:delText>
        </w:r>
      </w:del>
    </w:p>
    <w:p w14:paraId="0633E7BB" w14:textId="77777777" w:rsidR="00817C00" w:rsidRPr="00F74592" w:rsidRDefault="00817C00" w:rsidP="004227CF">
      <w:pPr>
        <w:spacing w:after="0" w:line="480" w:lineRule="auto"/>
        <w:ind w:firstLine="720"/>
        <w:contextualSpacing/>
        <w:rPr>
          <w:del w:id="1830" w:author="OFFM" w:date="2024-04-16T10:53:00Z"/>
          <w:rFonts w:ascii="Times New Roman" w:hAnsi="Times New Roman" w:cs="Times New Roman"/>
          <w:sz w:val="24"/>
          <w:szCs w:val="24"/>
        </w:rPr>
      </w:pPr>
      <w:del w:id="1831" w:author="OFFM" w:date="2024-04-16T10:53:00Z">
        <w:r w:rsidRPr="00F74592">
          <w:rPr>
            <w:rFonts w:ascii="Times New Roman" w:hAnsi="Times New Roman" w:cs="Times New Roman"/>
            <w:sz w:val="24"/>
            <w:szCs w:val="24"/>
          </w:rPr>
          <w:delText xml:space="preserve">(ii) A for-profit organization. </w:delText>
        </w:r>
      </w:del>
    </w:p>
    <w:p w14:paraId="104DA683" w14:textId="77777777" w:rsidR="00817C00" w:rsidRPr="00F74592" w:rsidRDefault="00817C00" w:rsidP="004227CF">
      <w:pPr>
        <w:spacing w:after="0" w:line="480" w:lineRule="auto"/>
        <w:ind w:firstLine="720"/>
        <w:contextualSpacing/>
        <w:rPr>
          <w:del w:id="1832" w:author="OFFM" w:date="2024-04-16T10:53:00Z"/>
          <w:rFonts w:ascii="Times New Roman" w:hAnsi="Times New Roman" w:cs="Times New Roman"/>
          <w:sz w:val="24"/>
          <w:szCs w:val="24"/>
        </w:rPr>
      </w:pPr>
      <w:del w:id="1833" w:author="OFFM" w:date="2024-04-16T10:53:00Z">
        <w:r w:rsidRPr="00F74592">
          <w:rPr>
            <w:rFonts w:ascii="Times New Roman" w:hAnsi="Times New Roman" w:cs="Times New Roman"/>
            <w:sz w:val="24"/>
            <w:szCs w:val="24"/>
          </w:rPr>
          <w:delText xml:space="preserve">(e) State , consistent with the definition in section 103 of the TVPA, as amended (22 U.S.C. 7102), means: </w:delText>
        </w:r>
      </w:del>
    </w:p>
    <w:p w14:paraId="0DF99E33" w14:textId="77777777" w:rsidR="00817C00" w:rsidRPr="00F74592" w:rsidRDefault="00817C00" w:rsidP="004227CF">
      <w:pPr>
        <w:spacing w:after="0" w:line="480" w:lineRule="auto"/>
        <w:ind w:firstLine="720"/>
        <w:contextualSpacing/>
        <w:rPr>
          <w:del w:id="1834" w:author="OFFM" w:date="2024-04-16T10:53:00Z"/>
          <w:rFonts w:ascii="Times New Roman" w:hAnsi="Times New Roman" w:cs="Times New Roman"/>
          <w:sz w:val="24"/>
          <w:szCs w:val="24"/>
        </w:rPr>
      </w:pPr>
      <w:del w:id="1835" w:author="OFFM" w:date="2024-04-16T10:53:00Z">
        <w:r w:rsidRPr="00F74592">
          <w:rPr>
            <w:rFonts w:ascii="Times New Roman" w:hAnsi="Times New Roman" w:cs="Times New Roman"/>
            <w:sz w:val="24"/>
            <w:szCs w:val="24"/>
          </w:rPr>
          <w:delText xml:space="preserve">(1) Any State of the United States; </w:delText>
        </w:r>
      </w:del>
    </w:p>
    <w:p w14:paraId="3C36BD41" w14:textId="77777777" w:rsidR="00817C00" w:rsidRPr="00F74592" w:rsidRDefault="00817C00" w:rsidP="004227CF">
      <w:pPr>
        <w:spacing w:after="0" w:line="480" w:lineRule="auto"/>
        <w:ind w:firstLine="720"/>
        <w:contextualSpacing/>
        <w:rPr>
          <w:del w:id="1836" w:author="OFFM" w:date="2024-04-16T10:53:00Z"/>
          <w:rFonts w:ascii="Times New Roman" w:hAnsi="Times New Roman" w:cs="Times New Roman"/>
          <w:sz w:val="24"/>
          <w:szCs w:val="24"/>
        </w:rPr>
      </w:pPr>
      <w:del w:id="1837" w:author="OFFM" w:date="2024-04-16T10:53:00Z">
        <w:r w:rsidRPr="00F74592">
          <w:rPr>
            <w:rFonts w:ascii="Times New Roman" w:hAnsi="Times New Roman" w:cs="Times New Roman"/>
            <w:sz w:val="24"/>
            <w:szCs w:val="24"/>
          </w:rPr>
          <w:delText xml:space="preserve">(2) The District of Columbia; </w:delText>
        </w:r>
      </w:del>
    </w:p>
    <w:p w14:paraId="1B073F55" w14:textId="77777777" w:rsidR="00817C00" w:rsidRPr="00F74592" w:rsidRDefault="00817C00" w:rsidP="004227CF">
      <w:pPr>
        <w:spacing w:after="0" w:line="480" w:lineRule="auto"/>
        <w:ind w:firstLine="720"/>
        <w:contextualSpacing/>
        <w:rPr>
          <w:del w:id="1838" w:author="OFFM" w:date="2024-04-16T10:53:00Z"/>
          <w:rFonts w:ascii="Times New Roman" w:hAnsi="Times New Roman" w:cs="Times New Roman"/>
          <w:sz w:val="24"/>
          <w:szCs w:val="24"/>
        </w:rPr>
      </w:pPr>
      <w:del w:id="1839" w:author="OFFM" w:date="2024-04-16T10:53:00Z">
        <w:r w:rsidRPr="00F74592">
          <w:rPr>
            <w:rFonts w:ascii="Times New Roman" w:hAnsi="Times New Roman" w:cs="Times New Roman"/>
            <w:sz w:val="24"/>
            <w:szCs w:val="24"/>
          </w:rPr>
          <w:delText xml:space="preserve">(3) Any agency or instrumentality of a State other than a local government or State-controlled institution of higher education; </w:delText>
        </w:r>
      </w:del>
    </w:p>
    <w:p w14:paraId="001555C2" w14:textId="77777777" w:rsidR="00817C00" w:rsidRPr="00F74592" w:rsidRDefault="00817C00" w:rsidP="004227CF">
      <w:pPr>
        <w:spacing w:after="0" w:line="480" w:lineRule="auto"/>
        <w:ind w:firstLine="720"/>
        <w:contextualSpacing/>
        <w:rPr>
          <w:del w:id="1840" w:author="OFFM" w:date="2024-04-16T10:53:00Z"/>
          <w:rFonts w:ascii="Times New Roman" w:hAnsi="Times New Roman" w:cs="Times New Roman"/>
          <w:sz w:val="24"/>
          <w:szCs w:val="24"/>
        </w:rPr>
      </w:pPr>
      <w:del w:id="1841" w:author="OFFM" w:date="2024-04-16T10:53:00Z">
        <w:r w:rsidRPr="00F74592">
          <w:rPr>
            <w:rFonts w:ascii="Times New Roman" w:hAnsi="Times New Roman" w:cs="Times New Roman"/>
            <w:sz w:val="24"/>
            <w:szCs w:val="24"/>
          </w:rPr>
          <w:delText xml:space="preserve">(4) The Commonwealths of Puerto Rico and the Northern Mariana Islands; and </w:delText>
        </w:r>
      </w:del>
    </w:p>
    <w:p w14:paraId="4D879797" w14:textId="77777777" w:rsidR="00817C00" w:rsidRPr="00F74592" w:rsidRDefault="00817C00" w:rsidP="004227CF">
      <w:pPr>
        <w:spacing w:after="0" w:line="480" w:lineRule="auto"/>
        <w:ind w:firstLine="720"/>
        <w:contextualSpacing/>
        <w:rPr>
          <w:del w:id="1842" w:author="OFFM" w:date="2024-04-16T10:53:00Z"/>
          <w:rFonts w:ascii="Times New Roman" w:hAnsi="Times New Roman" w:cs="Times New Roman"/>
          <w:sz w:val="24"/>
          <w:szCs w:val="24"/>
        </w:rPr>
      </w:pPr>
      <w:del w:id="1843" w:author="OFFM" w:date="2024-04-16T10:53:00Z">
        <w:r w:rsidRPr="00F74592">
          <w:rPr>
            <w:rFonts w:ascii="Times New Roman" w:hAnsi="Times New Roman" w:cs="Times New Roman"/>
            <w:sz w:val="24"/>
            <w:szCs w:val="24"/>
          </w:rPr>
          <w:lastRenderedPageBreak/>
          <w:delText>(5) The United States Virgin Islands, Guam, American Samoa, and a territory or possession of the United States.</w:delText>
        </w:r>
      </w:del>
    </w:p>
    <w:p w14:paraId="6097FD73" w14:textId="77777777" w:rsidR="000B5224" w:rsidRPr="001C7544" w:rsidRDefault="00F2264C" w:rsidP="004F60EC">
      <w:pPr>
        <w:spacing w:after="0" w:line="480" w:lineRule="auto"/>
        <w:contextualSpacing/>
        <w:rPr>
          <w:rFonts w:ascii="Times New Roman" w:eastAsia="Times New Roman" w:hAnsi="Times New Roman" w:cs="Times New Roman"/>
          <w:b/>
          <w:bCs/>
          <w:kern w:val="36"/>
          <w:sz w:val="24"/>
          <w:szCs w:val="24"/>
        </w:rPr>
      </w:pPr>
      <w:bookmarkStart w:id="1844" w:name="_Hlk146530826"/>
      <w:bookmarkStart w:id="1845" w:name="_Hlk143685966"/>
      <w:r w:rsidRPr="001C7544">
        <w:rPr>
          <w:rFonts w:ascii="Times New Roman" w:eastAsia="Times New Roman" w:hAnsi="Times New Roman" w:cs="Times New Roman"/>
          <w:b/>
          <w:bCs/>
          <w:kern w:val="36"/>
          <w:sz w:val="24"/>
          <w:szCs w:val="24"/>
        </w:rPr>
        <w:t xml:space="preserve">PART 180—OMB GUIDELINES TO AGENCIES ON GOVERNMENT-WIDE DEBARMENT AND SUSPENSION (NONPROCUREMENT) </w:t>
      </w:r>
    </w:p>
    <w:bookmarkEnd w:id="1844"/>
    <w:bookmarkEnd w:id="1845"/>
    <w:p w14:paraId="33B9E25B" w14:textId="77777777" w:rsidR="000B5224" w:rsidRPr="001C7544" w:rsidRDefault="000B5224" w:rsidP="000B5224">
      <w:pPr>
        <w:spacing w:after="0" w:line="240" w:lineRule="auto"/>
        <w:contextualSpacing/>
        <w:rPr>
          <w:ins w:id="1846" w:author="OFFM" w:date="2024-04-16T10:53:00Z"/>
          <w:rFonts w:ascii="Times New Roman" w:eastAsia="Times New Roman" w:hAnsi="Times New Roman" w:cs="Times New Roman"/>
          <w:sz w:val="24"/>
          <w:szCs w:val="24"/>
        </w:rPr>
      </w:pPr>
    </w:p>
    <w:p w14:paraId="7D2D7CD2" w14:textId="77777777" w:rsidR="000B5224" w:rsidRPr="001C7544" w:rsidRDefault="00F2264C" w:rsidP="000B5224">
      <w:pPr>
        <w:spacing w:after="0" w:line="480" w:lineRule="auto"/>
        <w:contextualSpacing/>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180.5 What does this part do?</w:t>
      </w:r>
    </w:p>
    <w:p w14:paraId="551A743B" w14:textId="6142088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This part provides </w:t>
      </w:r>
      <w:del w:id="1847" w:author="OFFM" w:date="2024-04-16T10:53:00Z">
        <w:r w:rsidR="00817C00" w:rsidRPr="00F74592">
          <w:rPr>
            <w:rFonts w:ascii="Times New Roman" w:hAnsi="Times New Roman" w:cs="Times New Roman"/>
            <w:sz w:val="24"/>
            <w:szCs w:val="24"/>
          </w:rPr>
          <w:delText xml:space="preserve">Office of Management and Budget (OMB) </w:delText>
        </w:r>
      </w:del>
      <w:r w:rsidRPr="001C7544">
        <w:rPr>
          <w:rFonts w:ascii="Times New Roman" w:eastAsia="Times New Roman" w:hAnsi="Times New Roman" w:cs="Times New Roman"/>
          <w:sz w:val="24"/>
          <w:szCs w:val="24"/>
        </w:rPr>
        <w:t xml:space="preserve">guidance for Federal agencies on </w:t>
      </w:r>
      <w:ins w:id="1848" w:author="OFFM" w:date="2024-04-16T10:53:00Z">
        <w:r w:rsidRPr="001C7544">
          <w:rPr>
            <w:rFonts w:ascii="Times New Roman" w:eastAsia="Times New Roman" w:hAnsi="Times New Roman" w:cs="Times New Roman"/>
            <w:sz w:val="24"/>
            <w:szCs w:val="24"/>
          </w:rPr>
          <w:t xml:space="preserve">how to implement </w:t>
        </w:r>
      </w:ins>
      <w:r w:rsidRPr="001C7544">
        <w:rPr>
          <w:rFonts w:ascii="Times New Roman" w:eastAsia="Times New Roman" w:hAnsi="Times New Roman" w:cs="Times New Roman"/>
          <w:sz w:val="24"/>
          <w:szCs w:val="24"/>
        </w:rPr>
        <w:t xml:space="preserve">the </w:t>
      </w:r>
      <w:del w:id="1849" w:author="OFFM" w:date="2024-04-16T10:53:00Z">
        <w:r w:rsidR="00817C00" w:rsidRPr="00F74592">
          <w:rPr>
            <w:rFonts w:ascii="Times New Roman" w:hAnsi="Times New Roman" w:cs="Times New Roman"/>
            <w:sz w:val="24"/>
            <w:szCs w:val="24"/>
          </w:rPr>
          <w:delText>governmentwide</w:delText>
        </w:r>
      </w:del>
      <w:ins w:id="1850"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debarment and suspension system for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programs and activities. </w:t>
      </w:r>
    </w:p>
    <w:p w14:paraId="72E9E3A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180.10 How is this part organized?</w:t>
      </w:r>
    </w:p>
    <w:p w14:paraId="11CF9746" w14:textId="3D4D0D4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This part is organized </w:t>
      </w:r>
      <w:del w:id="1851" w:author="OFFM" w:date="2024-04-16T10:53:00Z">
        <w:r w:rsidR="00817C00" w:rsidRPr="00F74592">
          <w:rPr>
            <w:rFonts w:ascii="Times New Roman" w:hAnsi="Times New Roman" w:cs="Times New Roman"/>
            <w:sz w:val="24"/>
            <w:szCs w:val="24"/>
          </w:rPr>
          <w:delText>in</w:delText>
        </w:r>
      </w:del>
      <w:ins w:id="1852" w:author="OFFM" w:date="2024-04-16T10:53:00Z">
        <w:r w:rsidRPr="001C7544">
          <w:rPr>
            <w:rFonts w:ascii="Times New Roman" w:eastAsia="Times New Roman" w:hAnsi="Times New Roman" w:cs="Times New Roman"/>
            <w:sz w:val="24"/>
            <w:szCs w:val="24"/>
          </w:rPr>
          <w:t>into</w:t>
        </w:r>
      </w:ins>
      <w:r w:rsidRPr="001C7544">
        <w:rPr>
          <w:rFonts w:ascii="Times New Roman" w:eastAsia="Times New Roman" w:hAnsi="Times New Roman" w:cs="Times New Roman"/>
          <w:sz w:val="24"/>
          <w:szCs w:val="24"/>
        </w:rPr>
        <w:t xml:space="preserve"> two segments. </w:t>
      </w:r>
    </w:p>
    <w:p w14:paraId="63EB19FD" w14:textId="5002995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Sections 180.5 through 180.45 contain general policy direction for Federal agencies' use of the standards in subparts A through I</w:t>
      </w:r>
      <w:del w:id="1853"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w:t>
      </w:r>
    </w:p>
    <w:p w14:paraId="4D50FCA4" w14:textId="7DBC432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Subparts A through I </w:t>
      </w:r>
      <w:del w:id="1854"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 xml:space="preserve">contain uniform </w:t>
      </w:r>
      <w:del w:id="1855" w:author="OFFM" w:date="2024-04-16T10:53:00Z">
        <w:r w:rsidR="00817C00" w:rsidRPr="00F74592">
          <w:rPr>
            <w:rFonts w:ascii="Times New Roman" w:hAnsi="Times New Roman" w:cs="Times New Roman"/>
            <w:sz w:val="24"/>
            <w:szCs w:val="24"/>
          </w:rPr>
          <w:delText>governmentwide</w:delText>
        </w:r>
      </w:del>
      <w:ins w:id="1856"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standards that Federal agencies are to use to specify</w:t>
      </w:r>
      <w:del w:id="1857" w:author="OFFM" w:date="2024-04-16T10:53:00Z">
        <w:r w:rsidR="00817C00" w:rsidRPr="00F74592">
          <w:rPr>
            <w:rFonts w:ascii="Times New Roman" w:hAnsi="Times New Roman" w:cs="Times New Roman"/>
            <w:sz w:val="24"/>
            <w:szCs w:val="24"/>
          </w:rPr>
          <w:delText>—</w:delText>
        </w:r>
      </w:del>
      <w:ins w:id="185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36F8F17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types of transactions that are covered by the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debarment and suspension system; </w:t>
      </w:r>
    </w:p>
    <w:p w14:paraId="07549D41" w14:textId="3A693B6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effects of an exclusion under that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system, including reciprocal effects with the </w:t>
      </w:r>
      <w:del w:id="1859" w:author="OFFM" w:date="2024-04-16T10:53:00Z">
        <w:r w:rsidR="00817C00" w:rsidRPr="00F74592">
          <w:rPr>
            <w:rFonts w:ascii="Times New Roman" w:hAnsi="Times New Roman" w:cs="Times New Roman"/>
            <w:sz w:val="24"/>
            <w:szCs w:val="24"/>
          </w:rPr>
          <w:delText>governmentwide</w:delText>
        </w:r>
      </w:del>
      <w:ins w:id="1860"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debarment and suspension system for procurement; </w:t>
      </w:r>
    </w:p>
    <w:p w14:paraId="5421887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The criteria and minimum due process to be used in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debarment and suspension actions; and </w:t>
      </w:r>
    </w:p>
    <w:p w14:paraId="257D7D33" w14:textId="77777777" w:rsidR="000B5224" w:rsidRPr="001C7544" w:rsidRDefault="00F2264C" w:rsidP="00A63D45">
      <w:pPr>
        <w:spacing w:after="0" w:line="480" w:lineRule="auto"/>
        <w:ind w:left="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Related policies and procedures to ensure the effectiveness of those actions. </w:t>
      </w:r>
    </w:p>
    <w:p w14:paraId="5A38CEF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180.15 To whom does the guidance apply?</w:t>
      </w:r>
    </w:p>
    <w:p w14:paraId="5067BCFB" w14:textId="50D06668"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1861" w:author="OFFM" w:date="2024-04-16T10:53:00Z">
        <w:r w:rsidRPr="00F74592">
          <w:rPr>
            <w:rFonts w:ascii="Times New Roman" w:hAnsi="Times New Roman" w:cs="Times New Roman"/>
            <w:sz w:val="24"/>
            <w:szCs w:val="24"/>
          </w:rPr>
          <w:delText xml:space="preserve">The </w:delText>
        </w:r>
      </w:del>
      <w:ins w:id="1862" w:author="OFFM" w:date="2024-04-16T10:53:00Z">
        <w:r w:rsidR="00F2264C" w:rsidRPr="001C7544">
          <w:rPr>
            <w:rFonts w:ascii="Times New Roman" w:eastAsia="Times New Roman" w:hAnsi="Times New Roman" w:cs="Times New Roman"/>
            <w:sz w:val="24"/>
            <w:szCs w:val="24"/>
          </w:rPr>
          <w:t xml:space="preserve">This part provides </w:t>
        </w:r>
      </w:ins>
      <w:r w:rsidR="00F2264C" w:rsidRPr="001C7544">
        <w:rPr>
          <w:rFonts w:ascii="Times New Roman" w:eastAsia="Times New Roman" w:hAnsi="Times New Roman" w:cs="Times New Roman"/>
          <w:sz w:val="24"/>
          <w:szCs w:val="24"/>
        </w:rPr>
        <w:t xml:space="preserve">guidance </w:t>
      </w:r>
      <w:del w:id="1863" w:author="OFFM" w:date="2024-04-16T10:53:00Z">
        <w:r w:rsidRPr="00F74592">
          <w:rPr>
            <w:rFonts w:ascii="Times New Roman" w:hAnsi="Times New Roman" w:cs="Times New Roman"/>
            <w:sz w:val="24"/>
            <w:szCs w:val="24"/>
          </w:rPr>
          <w:delText xml:space="preserve">provides OMB guidance only </w:delText>
        </w:r>
      </w:del>
      <w:r w:rsidR="00F2264C" w:rsidRPr="001C7544">
        <w:rPr>
          <w:rFonts w:ascii="Times New Roman" w:eastAsia="Times New Roman" w:hAnsi="Times New Roman" w:cs="Times New Roman"/>
          <w:sz w:val="24"/>
          <w:szCs w:val="24"/>
        </w:rPr>
        <w:t xml:space="preserve">to Federal agencies. Publication of </w:t>
      </w:r>
      <w:del w:id="1864" w:author="OFFM" w:date="2024-04-16T10:53:00Z">
        <w:r w:rsidRPr="00F74592">
          <w:rPr>
            <w:rFonts w:ascii="Times New Roman" w:hAnsi="Times New Roman" w:cs="Times New Roman"/>
            <w:sz w:val="24"/>
            <w:szCs w:val="24"/>
          </w:rPr>
          <w:delText>the</w:delText>
        </w:r>
      </w:del>
      <w:ins w:id="1865" w:author="OFFM" w:date="2024-04-16T10:53:00Z">
        <w:r w:rsidR="00F2264C" w:rsidRPr="001C7544">
          <w:rPr>
            <w:rFonts w:ascii="Times New Roman" w:eastAsia="Times New Roman" w:hAnsi="Times New Roman" w:cs="Times New Roman"/>
            <w:sz w:val="24"/>
            <w:szCs w:val="24"/>
          </w:rPr>
          <w:t>this</w:t>
        </w:r>
      </w:ins>
      <w:r w:rsidR="00F2264C" w:rsidRPr="001C7544">
        <w:rPr>
          <w:rFonts w:ascii="Times New Roman" w:eastAsia="Times New Roman" w:hAnsi="Times New Roman" w:cs="Times New Roman"/>
          <w:sz w:val="24"/>
          <w:szCs w:val="24"/>
        </w:rPr>
        <w:t xml:space="preserve"> guidance in the </w:t>
      </w:r>
      <w:ins w:id="1866" w:author="OFFM" w:date="2024-04-16T10:53:00Z">
        <w:r w:rsidR="00F2264C" w:rsidRPr="001C7544">
          <w:rPr>
            <w:rFonts w:ascii="Times New Roman" w:eastAsia="Times New Roman" w:hAnsi="Times New Roman" w:cs="Times New Roman"/>
            <w:sz w:val="24"/>
            <w:szCs w:val="24"/>
          </w:rPr>
          <w:t>Code of Federal Regulations (</w:t>
        </w:r>
      </w:ins>
      <w:r w:rsidR="00F2264C" w:rsidRPr="001C7544">
        <w:rPr>
          <w:rFonts w:ascii="Times New Roman" w:eastAsia="Times New Roman" w:hAnsi="Times New Roman" w:cs="Times New Roman"/>
          <w:sz w:val="24"/>
          <w:szCs w:val="24"/>
        </w:rPr>
        <w:t>CFR</w:t>
      </w:r>
      <w:ins w:id="1867"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does not change its </w:t>
      </w:r>
      <w:r w:rsidR="00F2264C" w:rsidRPr="001C7544">
        <w:rPr>
          <w:rFonts w:ascii="Times New Roman" w:eastAsia="Times New Roman" w:hAnsi="Times New Roman" w:cs="Times New Roman"/>
          <w:sz w:val="24"/>
          <w:szCs w:val="24"/>
        </w:rPr>
        <w:lastRenderedPageBreak/>
        <w:t xml:space="preserve">nature—it is guidance and not regulation. Federal agencies' implementation of </w:t>
      </w:r>
      <w:del w:id="1868" w:author="OFFM" w:date="2024-04-16T10:53:00Z">
        <w:r w:rsidRPr="00F74592">
          <w:rPr>
            <w:rFonts w:ascii="Times New Roman" w:hAnsi="Times New Roman" w:cs="Times New Roman"/>
            <w:sz w:val="24"/>
            <w:szCs w:val="24"/>
          </w:rPr>
          <w:delText>the</w:delText>
        </w:r>
      </w:del>
      <w:ins w:id="1869" w:author="OFFM" w:date="2024-04-16T10:53:00Z">
        <w:r w:rsidR="00F2264C" w:rsidRPr="001C7544">
          <w:rPr>
            <w:rFonts w:ascii="Times New Roman" w:eastAsia="Times New Roman" w:hAnsi="Times New Roman" w:cs="Times New Roman"/>
            <w:sz w:val="24"/>
            <w:szCs w:val="24"/>
          </w:rPr>
          <w:t>this</w:t>
        </w:r>
      </w:ins>
      <w:r w:rsidR="00F2264C" w:rsidRPr="001C7544">
        <w:rPr>
          <w:rFonts w:ascii="Times New Roman" w:eastAsia="Times New Roman" w:hAnsi="Times New Roman" w:cs="Times New Roman"/>
          <w:sz w:val="24"/>
          <w:szCs w:val="24"/>
        </w:rPr>
        <w:t xml:space="preserve"> guidance governs the rights and responsibilities of other persons affected by the </w:t>
      </w:r>
      <w:proofErr w:type="spellStart"/>
      <w:r w:rsidR="00F2264C" w:rsidRPr="001C7544">
        <w:rPr>
          <w:rFonts w:ascii="Times New Roman" w:eastAsia="Times New Roman" w:hAnsi="Times New Roman" w:cs="Times New Roman"/>
          <w:sz w:val="24"/>
          <w:szCs w:val="24"/>
        </w:rPr>
        <w:t>nonprocurement</w:t>
      </w:r>
      <w:proofErr w:type="spellEnd"/>
      <w:r w:rsidR="00F2264C" w:rsidRPr="001C7544">
        <w:rPr>
          <w:rFonts w:ascii="Times New Roman" w:eastAsia="Times New Roman" w:hAnsi="Times New Roman" w:cs="Times New Roman"/>
          <w:sz w:val="24"/>
          <w:szCs w:val="24"/>
        </w:rPr>
        <w:t xml:space="preserve"> debarment and suspension system. </w:t>
      </w:r>
    </w:p>
    <w:p w14:paraId="36C9C35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180.20 What must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do to implement these guidelines?</w:t>
      </w:r>
    </w:p>
    <w:p w14:paraId="75570E55" w14:textId="159651C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As </w:t>
      </w:r>
      <w:del w:id="1870" w:author="OFFM" w:date="2024-04-16T10:53:00Z">
        <w:r w:rsidR="00817C00" w:rsidRPr="00F74592">
          <w:rPr>
            <w:rFonts w:ascii="Times New Roman" w:hAnsi="Times New Roman" w:cs="Times New Roman"/>
            <w:sz w:val="24"/>
            <w:szCs w:val="24"/>
          </w:rPr>
          <w:delText xml:space="preserve">required by </w:delText>
        </w:r>
      </w:del>
      <w:r w:rsidRPr="001C7544">
        <w:rPr>
          <w:rFonts w:ascii="Times New Roman" w:eastAsia="Times New Roman" w:hAnsi="Times New Roman" w:cs="Times New Roman"/>
          <w:sz w:val="24"/>
          <w:szCs w:val="24"/>
        </w:rPr>
        <w:t xml:space="preserve">Section 3 of </w:t>
      </w:r>
      <w:del w:id="1871" w:author="OFFM" w:date="2024-04-16T10:53:00Z">
        <w:r w:rsidR="00817C00" w:rsidRPr="00F74592">
          <w:rPr>
            <w:rFonts w:ascii="Times New Roman" w:hAnsi="Times New Roman" w:cs="Times New Roman"/>
            <w:sz w:val="24"/>
            <w:szCs w:val="24"/>
          </w:rPr>
          <w:delText>E.O.</w:delText>
        </w:r>
      </w:del>
      <w:ins w:id="1872" w:author="OFFM" w:date="2024-04-16T10:53:00Z">
        <w:r w:rsidRPr="001C7544">
          <w:rPr>
            <w:rFonts w:ascii="Times New Roman" w:hAnsi="Times New Roman" w:cs="Times New Roman"/>
            <w:sz w:val="24"/>
            <w:szCs w:val="24"/>
          </w:rPr>
          <w:t>Executive Order</w:t>
        </w:r>
      </w:ins>
      <w:r w:rsidRPr="001C7544">
        <w:rPr>
          <w:rFonts w:ascii="Times New Roman" w:hAnsi="Times New Roman" w:cs="Times New Roman"/>
          <w:sz w:val="24"/>
          <w:szCs w:val="24"/>
        </w:rPr>
        <w:t xml:space="preserve"> 12549</w:t>
      </w:r>
      <w:ins w:id="1873" w:author="OFFM" w:date="2024-04-16T10:53:00Z">
        <w:r w:rsidRPr="001C7544">
          <w:rPr>
            <w:rFonts w:ascii="Times New Roman" w:eastAsia="Times New Roman" w:hAnsi="Times New Roman" w:cs="Times New Roman"/>
            <w:sz w:val="24"/>
            <w:szCs w:val="24"/>
          </w:rPr>
          <w:t xml:space="preserve"> requires</w:t>
        </w:r>
      </w:ins>
      <w:r w:rsidRPr="001C7544">
        <w:rPr>
          <w:rFonts w:ascii="Times New Roman" w:eastAsia="Times New Roman" w:hAnsi="Times New Roman" w:cs="Times New Roman"/>
          <w:sz w:val="24"/>
          <w:szCs w:val="24"/>
        </w:rPr>
        <w:t xml:space="preserve">, each Federal agency with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programs and activities covered by subparts A through I of the guidance must issue regulations consistent with those subparts. </w:t>
      </w:r>
    </w:p>
    <w:p w14:paraId="27CDC226"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180.25 What must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address in its implementation of the guidance?</w:t>
      </w:r>
    </w:p>
    <w:p w14:paraId="1B9DFB9B" w14:textId="42CCD08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Each Federal </w:t>
      </w:r>
      <w:del w:id="1874" w:author="OFFM" w:date="2024-04-16T10:53:00Z">
        <w:r w:rsidR="00817C00" w:rsidRPr="00F74592">
          <w:rPr>
            <w:rFonts w:ascii="Times New Roman" w:hAnsi="Times New Roman" w:cs="Times New Roman"/>
            <w:sz w:val="24"/>
            <w:szCs w:val="24"/>
          </w:rPr>
          <w:delText>agency</w:delText>
        </w:r>
      </w:del>
      <w:ins w:id="1875" w:author="OFFM" w:date="2024-04-16T10:53:00Z">
        <w:r w:rsidRPr="001C7544">
          <w:rPr>
            <w:rFonts w:ascii="Times New Roman" w:eastAsia="Times New Roman" w:hAnsi="Times New Roman" w:cs="Times New Roman"/>
            <w:sz w:val="24"/>
            <w:szCs w:val="24"/>
          </w:rPr>
          <w:t>agency’s</w:t>
        </w:r>
      </w:ins>
      <w:r w:rsidRPr="001C7544">
        <w:rPr>
          <w:rFonts w:ascii="Times New Roman" w:eastAsia="Times New Roman" w:hAnsi="Times New Roman" w:cs="Times New Roman"/>
          <w:sz w:val="24"/>
          <w:szCs w:val="24"/>
        </w:rPr>
        <w:t xml:space="preserve"> implementing regulation: </w:t>
      </w:r>
    </w:p>
    <w:p w14:paraId="16CA2DF2" w14:textId="709139A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Must establish policies and procedures for that </w:t>
      </w:r>
      <w:ins w:id="1876"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agency's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debarment and suspension programs and activities </w:t>
      </w:r>
      <w:del w:id="1877" w:author="OFFM" w:date="2024-04-16T10:53:00Z">
        <w:r w:rsidR="00817C00" w:rsidRPr="00F74592">
          <w:rPr>
            <w:rFonts w:ascii="Times New Roman" w:hAnsi="Times New Roman" w:cs="Times New Roman"/>
            <w:sz w:val="24"/>
            <w:szCs w:val="24"/>
          </w:rPr>
          <w:delText xml:space="preserve">that are </w:delText>
        </w:r>
      </w:del>
      <w:r w:rsidRPr="001C7544">
        <w:rPr>
          <w:rFonts w:ascii="Times New Roman" w:eastAsia="Times New Roman" w:hAnsi="Times New Roman" w:cs="Times New Roman"/>
          <w:sz w:val="24"/>
          <w:szCs w:val="24"/>
        </w:rPr>
        <w:t xml:space="preserve">consistent with </w:t>
      </w:r>
      <w:del w:id="1878" w:author="OFFM" w:date="2024-04-16T10:53:00Z">
        <w:r w:rsidR="00817C00" w:rsidRPr="00F74592">
          <w:rPr>
            <w:rFonts w:ascii="Times New Roman" w:hAnsi="Times New Roman" w:cs="Times New Roman"/>
            <w:sz w:val="24"/>
            <w:szCs w:val="24"/>
          </w:rPr>
          <w:delText>the</w:delText>
        </w:r>
      </w:del>
      <w:ins w:id="1879" w:author="OFFM" w:date="2024-04-16T10:53:00Z">
        <w:r w:rsidRPr="001C7544">
          <w:rPr>
            <w:rFonts w:ascii="Times New Roman" w:eastAsia="Times New Roman" w:hAnsi="Times New Roman" w:cs="Times New Roman"/>
            <w:sz w:val="24"/>
            <w:szCs w:val="24"/>
          </w:rPr>
          <w:t>this</w:t>
        </w:r>
      </w:ins>
      <w:r w:rsidRPr="001C7544">
        <w:rPr>
          <w:rFonts w:ascii="Times New Roman" w:eastAsia="Times New Roman" w:hAnsi="Times New Roman" w:cs="Times New Roman"/>
          <w:sz w:val="24"/>
          <w:szCs w:val="24"/>
        </w:rPr>
        <w:t xml:space="preserve"> guidance. When adopted by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the provisions of the guidance have </w:t>
      </w:r>
      <w:ins w:id="1880" w:author="OFFM" w:date="2024-04-16T10:53:00Z">
        <w:r w:rsidRPr="001C7544">
          <w:rPr>
            <w:rFonts w:ascii="Times New Roman" w:eastAsia="Times New Roman" w:hAnsi="Times New Roman" w:cs="Times New Roman"/>
            <w:sz w:val="24"/>
            <w:szCs w:val="24"/>
          </w:rPr>
          <w:t xml:space="preserve">a </w:t>
        </w:r>
      </w:ins>
      <w:r w:rsidRPr="001C7544">
        <w:rPr>
          <w:rFonts w:ascii="Times New Roman" w:eastAsia="Times New Roman" w:hAnsi="Times New Roman" w:cs="Times New Roman"/>
          <w:sz w:val="24"/>
          <w:szCs w:val="24"/>
        </w:rPr>
        <w:t xml:space="preserve">regulatory effect </w:t>
      </w:r>
      <w:del w:id="1881" w:author="OFFM" w:date="2024-04-16T10:53:00Z">
        <w:r w:rsidR="00817C00" w:rsidRPr="00F74592">
          <w:rPr>
            <w:rFonts w:ascii="Times New Roman" w:hAnsi="Times New Roman" w:cs="Times New Roman"/>
            <w:sz w:val="24"/>
            <w:szCs w:val="24"/>
          </w:rPr>
          <w:delText>for</w:delText>
        </w:r>
      </w:del>
      <w:ins w:id="1882" w:author="OFFM" w:date="2024-04-16T10:53:00Z">
        <w:r w:rsidRPr="001C7544">
          <w:rPr>
            <w:rFonts w:ascii="Times New Roman" w:eastAsia="Times New Roman" w:hAnsi="Times New Roman" w:cs="Times New Roman"/>
            <w:sz w:val="24"/>
            <w:szCs w:val="24"/>
          </w:rPr>
          <w:t>on</w:t>
        </w:r>
      </w:ins>
      <w:r w:rsidRPr="001C7544">
        <w:rPr>
          <w:rFonts w:ascii="Times New Roman" w:eastAsia="Times New Roman" w:hAnsi="Times New Roman" w:cs="Times New Roman"/>
          <w:sz w:val="24"/>
          <w:szCs w:val="24"/>
        </w:rPr>
        <w:t xml:space="preserve"> that</w:t>
      </w:r>
      <w:ins w:id="1883"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agency's programs and activities. </w:t>
      </w:r>
    </w:p>
    <w:p w14:paraId="65515F13" w14:textId="0E5CF8C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Must address some matters for which these guidelines give each Federal agency some discretion. Specifically, the regulation must</w:t>
      </w:r>
      <w:del w:id="1884" w:author="OFFM" w:date="2024-04-16T10:53:00Z">
        <w:r w:rsidR="00817C00" w:rsidRPr="00F74592">
          <w:rPr>
            <w:rFonts w:ascii="Times New Roman" w:hAnsi="Times New Roman" w:cs="Times New Roman"/>
            <w:sz w:val="24"/>
            <w:szCs w:val="24"/>
          </w:rPr>
          <w:delText>—</w:delText>
        </w:r>
      </w:del>
      <w:ins w:id="188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DB944A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Identify either the Federal agency head or the title of the designated official who is authorized to grant exceptions under § 180.135 to let an excluded person participate in a covered transaction. </w:t>
      </w:r>
    </w:p>
    <w:p w14:paraId="478B91F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State whether the</w:t>
      </w:r>
      <w:ins w:id="1886"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 includes as covered transactions an additional tier of contracts awarded under covered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transactions, as permitted under § 180.220(c). </w:t>
      </w:r>
    </w:p>
    <w:p w14:paraId="506B555F" w14:textId="671CED7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Identify the method(s) </w:t>
      </w:r>
      <w:del w:id="1887" w:author="OFFM" w:date="2024-04-16T10:53:00Z">
        <w:r w:rsidR="00817C00" w:rsidRPr="00F74592">
          <w:rPr>
            <w:rFonts w:ascii="Times New Roman" w:hAnsi="Times New Roman" w:cs="Times New Roman"/>
            <w:sz w:val="24"/>
            <w:szCs w:val="24"/>
          </w:rPr>
          <w:delText>an</w:delText>
        </w:r>
      </w:del>
      <w:ins w:id="1888" w:author="OFFM" w:date="2024-04-16T10:53:00Z">
        <w:r w:rsidRPr="001C7544">
          <w:rPr>
            <w:rFonts w:ascii="Times New Roman" w:eastAsia="Times New Roman" w:hAnsi="Times New Roman" w:cs="Times New Roman"/>
            <w:sz w:val="24"/>
            <w:szCs w:val="24"/>
          </w:rPr>
          <w:t xml:space="preserve">a </w:t>
        </w:r>
        <w:proofErr w:type="gramStart"/>
        <w:r w:rsidRPr="001C7544">
          <w:rPr>
            <w:rFonts w:ascii="Times New Roman" w:eastAsia="Times New Roman" w:hAnsi="Times New Roman" w:cs="Times New Roman"/>
            <w:sz w:val="24"/>
            <w:szCs w:val="24"/>
          </w:rPr>
          <w:t>Federal</w:t>
        </w:r>
      </w:ins>
      <w:proofErr w:type="gramEnd"/>
      <w:r w:rsidRPr="001C7544">
        <w:rPr>
          <w:rFonts w:ascii="Times New Roman" w:eastAsia="Times New Roman" w:hAnsi="Times New Roman" w:cs="Times New Roman"/>
          <w:sz w:val="24"/>
          <w:szCs w:val="24"/>
        </w:rPr>
        <w:t xml:space="preserve"> agency official may use</w:t>
      </w:r>
      <w:del w:id="1889"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when entering into a covered transaction with a primary tier participant</w:t>
      </w:r>
      <w:del w:id="1890"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to communicate to the participant the requirements described in § 180.435. Examples of methods are an award term that requires compliance as a condition of the award</w:t>
      </w:r>
      <w:del w:id="1891" w:author="OFFM" w:date="2024-04-16T10:53:00Z">
        <w:r w:rsidR="00817C00" w:rsidRPr="00F74592">
          <w:rPr>
            <w:rFonts w:ascii="Times New Roman" w:hAnsi="Times New Roman" w:cs="Times New Roman"/>
            <w:sz w:val="24"/>
            <w:szCs w:val="24"/>
          </w:rPr>
          <w:delText>;</w:delText>
        </w:r>
      </w:del>
      <w:ins w:id="189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 assurance of compliance obtained at </w:t>
      </w:r>
      <w:ins w:id="1893"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time of application</w:t>
      </w:r>
      <w:del w:id="1894" w:author="OFFM" w:date="2024-04-16T10:53:00Z">
        <w:r w:rsidR="00817C00" w:rsidRPr="00F74592">
          <w:rPr>
            <w:rFonts w:ascii="Times New Roman" w:hAnsi="Times New Roman" w:cs="Times New Roman"/>
            <w:sz w:val="24"/>
            <w:szCs w:val="24"/>
          </w:rPr>
          <w:delText>;</w:delText>
        </w:r>
      </w:del>
      <w:ins w:id="189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a certification. </w:t>
      </w:r>
    </w:p>
    <w:p w14:paraId="40B6F088" w14:textId="5629C89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(4) State whether the Federal agency specifies a particular method that participants must use to communicate compliance requirements to lower</w:t>
      </w:r>
      <w:del w:id="1896" w:author="OFFM" w:date="2024-04-16T10:53:00Z">
        <w:r w:rsidR="00817C00" w:rsidRPr="00F74592">
          <w:rPr>
            <w:rFonts w:ascii="Times New Roman" w:hAnsi="Times New Roman" w:cs="Times New Roman"/>
            <w:sz w:val="24"/>
            <w:szCs w:val="24"/>
          </w:rPr>
          <w:delText>-</w:delText>
        </w:r>
      </w:del>
      <w:ins w:id="1897" w:author="OFFM" w:date="2024-04-16T10:53:00Z">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tier participants, as described in § 180.330(a). If there is a specified method, the regulation </w:t>
      </w:r>
      <w:del w:id="1898" w:author="OFFM" w:date="2024-04-16T10:53:00Z">
        <w:r w:rsidR="00817C00" w:rsidRPr="00F74592">
          <w:rPr>
            <w:rFonts w:ascii="Times New Roman" w:hAnsi="Times New Roman" w:cs="Times New Roman"/>
            <w:sz w:val="24"/>
            <w:szCs w:val="24"/>
          </w:rPr>
          <w:delText>needs to</w:delText>
        </w:r>
      </w:del>
      <w:ins w:id="1899" w:author="OFFM" w:date="2024-04-16T10:53:00Z">
        <w:r w:rsidRPr="001C7544">
          <w:rPr>
            <w:rFonts w:ascii="Times New Roman" w:eastAsia="Times New Roman" w:hAnsi="Times New Roman" w:cs="Times New Roman"/>
            <w:sz w:val="24"/>
            <w:szCs w:val="24"/>
          </w:rPr>
          <w:t>must</w:t>
        </w:r>
      </w:ins>
      <w:r w:rsidRPr="001C7544">
        <w:rPr>
          <w:rFonts w:ascii="Times New Roman" w:eastAsia="Times New Roman" w:hAnsi="Times New Roman" w:cs="Times New Roman"/>
          <w:sz w:val="24"/>
          <w:szCs w:val="24"/>
        </w:rPr>
        <w:t xml:space="preserve"> require </w:t>
      </w:r>
      <w:ins w:id="1900"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agency officials</w:t>
      </w:r>
      <w:del w:id="1901" w:author="OFFM" w:date="2024-04-16T10:53:00Z">
        <w:r w:rsidR="00817C00" w:rsidRPr="00F74592">
          <w:rPr>
            <w:rFonts w:ascii="Times New Roman" w:hAnsi="Times New Roman" w:cs="Times New Roman"/>
            <w:sz w:val="24"/>
            <w:szCs w:val="24"/>
          </w:rPr>
          <w:delText>,</w:delText>
        </w:r>
      </w:del>
      <w:ins w:id="1902" w:author="OFFM" w:date="2024-04-16T10:53:00Z">
        <w:r w:rsidRPr="001C7544">
          <w:rPr>
            <w:rFonts w:ascii="Times New Roman" w:eastAsia="Times New Roman" w:hAnsi="Times New Roman" w:cs="Times New Roman"/>
            <w:sz w:val="24"/>
            <w:szCs w:val="24"/>
          </w:rPr>
          <w:t xml:space="preserve"> to communicate that requirement</w:t>
        </w:r>
      </w:ins>
      <w:r w:rsidRPr="001C7544">
        <w:rPr>
          <w:rFonts w:ascii="Times New Roman" w:eastAsia="Times New Roman" w:hAnsi="Times New Roman" w:cs="Times New Roman"/>
          <w:sz w:val="24"/>
          <w:szCs w:val="24"/>
        </w:rPr>
        <w:t xml:space="preserve"> when entering into covered transactions with primary tier participants</w:t>
      </w:r>
      <w:del w:id="1903" w:author="OFFM" w:date="2024-04-16T10:53:00Z">
        <w:r w:rsidR="00817C00" w:rsidRPr="00F74592">
          <w:rPr>
            <w:rFonts w:ascii="Times New Roman" w:hAnsi="Times New Roman" w:cs="Times New Roman"/>
            <w:sz w:val="24"/>
            <w:szCs w:val="24"/>
          </w:rPr>
          <w:delText>, to communicate that requirement</w:delText>
        </w:r>
      </w:del>
      <w:r w:rsidRPr="001C7544">
        <w:rPr>
          <w:rFonts w:ascii="Times New Roman" w:eastAsia="Times New Roman" w:hAnsi="Times New Roman" w:cs="Times New Roman"/>
          <w:sz w:val="24"/>
          <w:szCs w:val="24"/>
        </w:rPr>
        <w:t xml:space="preserve">. </w:t>
      </w:r>
    </w:p>
    <w:p w14:paraId="4536752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May also, at the </w:t>
      </w:r>
      <w:ins w:id="1904"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agency's option: </w:t>
      </w:r>
    </w:p>
    <w:p w14:paraId="5538907D" w14:textId="1C014E2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Identify any specific types of transactions</w:t>
      </w:r>
      <w:del w:id="1905" w:author="OFFM" w:date="2024-04-16T10:53:00Z">
        <w:r w:rsidR="00817C00" w:rsidRPr="00F74592">
          <w:rPr>
            <w:rFonts w:ascii="Times New Roman" w:hAnsi="Times New Roman" w:cs="Times New Roman"/>
            <w:sz w:val="24"/>
            <w:szCs w:val="24"/>
          </w:rPr>
          <w:delText xml:space="preserve"> that</w:delText>
        </w:r>
      </w:del>
      <w:r w:rsidRPr="001C7544">
        <w:rPr>
          <w:rFonts w:ascii="Times New Roman" w:eastAsia="Times New Roman" w:hAnsi="Times New Roman" w:cs="Times New Roman"/>
          <w:sz w:val="24"/>
          <w:szCs w:val="24"/>
        </w:rPr>
        <w:t xml:space="preserve"> the Federal agency includes as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transactions” in addition to the examples provided in § 180.970. </w:t>
      </w:r>
    </w:p>
    <w:p w14:paraId="760BDDE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Identify any types of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transactions that the Federal agency exempts from coverage under these guidelines, as authorized under § 180.215(g)(2). </w:t>
      </w:r>
    </w:p>
    <w:p w14:paraId="404CE699" w14:textId="79200D5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Identify specific examples of types of individuals who would be “principals” under the Federal agency's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programs and transactions, in addition to the types of individuals described </w:t>
      </w:r>
      <w:del w:id="1906" w:author="OFFM" w:date="2024-04-16T10:53:00Z">
        <w:r w:rsidR="00817C00" w:rsidRPr="00F74592">
          <w:rPr>
            <w:rFonts w:ascii="Times New Roman" w:hAnsi="Times New Roman" w:cs="Times New Roman"/>
            <w:sz w:val="24"/>
            <w:szCs w:val="24"/>
          </w:rPr>
          <w:delText>at</w:delText>
        </w:r>
      </w:del>
      <w:ins w:id="1907" w:author="OFFM" w:date="2024-04-16T10:53:00Z">
        <w:r w:rsidRPr="001C7544">
          <w:rPr>
            <w:rFonts w:ascii="Times New Roman" w:eastAsia="Times New Roman" w:hAnsi="Times New Roman" w:cs="Times New Roman"/>
            <w:sz w:val="24"/>
            <w:szCs w:val="24"/>
          </w:rPr>
          <w:t>in</w:t>
        </w:r>
      </w:ins>
      <w:r w:rsidRPr="001C7544">
        <w:rPr>
          <w:rFonts w:ascii="Times New Roman" w:eastAsia="Times New Roman" w:hAnsi="Times New Roman" w:cs="Times New Roman"/>
          <w:sz w:val="24"/>
          <w:szCs w:val="24"/>
        </w:rPr>
        <w:t xml:space="preserve"> § 180.995. </w:t>
      </w:r>
    </w:p>
    <w:p w14:paraId="613742D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Specify the Federal agency's procedures, if any, by which a respondent may appeal a suspension or debarment decision. </w:t>
      </w:r>
    </w:p>
    <w:p w14:paraId="200C01F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Identify by title the officials designated by the Federal agency head as debarring officials under § 180.930 or suspending officials under § 180.1010. </w:t>
      </w:r>
    </w:p>
    <w:p w14:paraId="07B4C5C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Include a subpart covering disqualifications, as authorized in § 180.45. </w:t>
      </w:r>
    </w:p>
    <w:p w14:paraId="3D14946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(7) Include any provisions authorized by OMB. </w:t>
      </w:r>
    </w:p>
    <w:p w14:paraId="598EDC5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180.30 Where does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implement these guidelines?</w:t>
      </w:r>
    </w:p>
    <w:p w14:paraId="2EE9AEC2" w14:textId="77777777" w:rsidR="00817C00" w:rsidRPr="00F74592" w:rsidRDefault="00F2264C" w:rsidP="004227CF">
      <w:pPr>
        <w:spacing w:after="0" w:line="480" w:lineRule="auto"/>
        <w:ind w:firstLine="720"/>
        <w:contextualSpacing/>
        <w:rPr>
          <w:del w:id="1908" w:author="OFFM" w:date="2024-04-16T10:53:00Z"/>
          <w:rFonts w:ascii="Times New Roman" w:hAnsi="Times New Roman" w:cs="Times New Roman"/>
          <w:sz w:val="24"/>
          <w:szCs w:val="24"/>
        </w:rPr>
      </w:pPr>
      <w:bookmarkStart w:id="1909" w:name="_Hlk144368279"/>
      <w:r w:rsidRPr="001C7544">
        <w:rPr>
          <w:rFonts w:ascii="Times New Roman" w:eastAsia="Times New Roman" w:hAnsi="Times New Roman" w:cs="Times New Roman"/>
          <w:sz w:val="24"/>
          <w:szCs w:val="24"/>
        </w:rPr>
        <w:t xml:space="preserve">Each Federal agency that participates in the </w:t>
      </w:r>
      <w:del w:id="1910" w:author="OFFM" w:date="2024-04-16T10:53:00Z">
        <w:r w:rsidR="00817C00" w:rsidRPr="00F74592">
          <w:rPr>
            <w:rFonts w:ascii="Times New Roman" w:hAnsi="Times New Roman" w:cs="Times New Roman"/>
            <w:sz w:val="24"/>
            <w:szCs w:val="24"/>
          </w:rPr>
          <w:delText>governmentwide</w:delText>
        </w:r>
      </w:del>
      <w:ins w:id="1911"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debarment and suspension system must issue a regulation implementing these guidelines within its chapter in subtitle B of this title</w:t>
      </w:r>
      <w:del w:id="1912" w:author="OFFM" w:date="2024-04-16T10:53:00Z">
        <w:r w:rsidR="00817C00" w:rsidRPr="00F74592">
          <w:rPr>
            <w:rFonts w:ascii="Times New Roman" w:hAnsi="Times New Roman" w:cs="Times New Roman"/>
            <w:sz w:val="24"/>
            <w:szCs w:val="24"/>
          </w:rPr>
          <w:delText xml:space="preserve"> of the Code of Federal Regulations. </w:delText>
        </w:r>
      </w:del>
    </w:p>
    <w:p w14:paraId="55E211E8" w14:textId="77777777" w:rsidR="00817C00" w:rsidRPr="00F74592" w:rsidRDefault="00817C00" w:rsidP="00F74592">
      <w:pPr>
        <w:spacing w:after="0" w:line="480" w:lineRule="auto"/>
        <w:contextualSpacing/>
        <w:rPr>
          <w:del w:id="1913" w:author="OFFM" w:date="2024-04-16T10:53:00Z"/>
          <w:rFonts w:ascii="Times New Roman" w:hAnsi="Times New Roman" w:cs="Times New Roman"/>
          <w:b/>
          <w:bCs/>
          <w:sz w:val="24"/>
          <w:szCs w:val="24"/>
        </w:rPr>
      </w:pPr>
      <w:del w:id="1914" w:author="OFFM" w:date="2024-04-16T10:53:00Z">
        <w:r w:rsidRPr="00F74592">
          <w:rPr>
            <w:rFonts w:ascii="Times New Roman" w:hAnsi="Times New Roman" w:cs="Times New Roman"/>
            <w:b/>
            <w:bCs/>
            <w:sz w:val="24"/>
            <w:szCs w:val="24"/>
          </w:rPr>
          <w:delText>§ 180.35 By when must a Federal agency implement these guidelines?</w:delText>
        </w:r>
      </w:del>
    </w:p>
    <w:p w14:paraId="58A88931" w14:textId="5CD5CB6B"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1915" w:author="OFFM" w:date="2024-04-16T10:53:00Z">
        <w:r w:rsidRPr="00F74592">
          <w:rPr>
            <w:rFonts w:ascii="Times New Roman" w:hAnsi="Times New Roman" w:cs="Times New Roman"/>
            <w:sz w:val="24"/>
            <w:szCs w:val="24"/>
          </w:rPr>
          <w:lastRenderedPageBreak/>
          <w:delText>Federal agencies must submit proposed regulations to the OMB for review within nine months of the issuance of these guidelines and issue final regulations within eighteen months of these guidelines.</w:delText>
        </w:r>
      </w:del>
      <w:ins w:id="1916"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w:t>
      </w:r>
    </w:p>
    <w:bookmarkEnd w:id="1909"/>
    <w:p w14:paraId="54A3F97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180.40 How are these guidelines maintained?</w:t>
      </w:r>
    </w:p>
    <w:p w14:paraId="31A6FE56" w14:textId="10E9B56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The Interagency Committee on Debarment and Suspension</w:t>
      </w:r>
      <w:ins w:id="191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established by section 4 of </w:t>
      </w:r>
      <w:del w:id="1918" w:author="OFFM" w:date="2024-04-16T10:53:00Z">
        <w:r w:rsidR="00817C00" w:rsidRPr="00F74592">
          <w:rPr>
            <w:rFonts w:ascii="Times New Roman" w:hAnsi="Times New Roman" w:cs="Times New Roman"/>
            <w:sz w:val="24"/>
            <w:szCs w:val="24"/>
          </w:rPr>
          <w:delText>E.O.</w:delText>
        </w:r>
      </w:del>
      <w:ins w:id="1919" w:author="OFFM" w:date="2024-04-16T10:53:00Z">
        <w:r w:rsidRPr="001C7544">
          <w:rPr>
            <w:rFonts w:ascii="Times New Roman" w:hAnsi="Times New Roman" w:cs="Times New Roman"/>
            <w:sz w:val="24"/>
            <w:szCs w:val="24"/>
          </w:rPr>
          <w:t>Executive Order</w:t>
        </w:r>
      </w:ins>
      <w:r w:rsidRPr="001C7544">
        <w:rPr>
          <w:rFonts w:ascii="Times New Roman" w:hAnsi="Times New Roman" w:cs="Times New Roman"/>
          <w:sz w:val="24"/>
          <w:szCs w:val="24"/>
        </w:rPr>
        <w:t xml:space="preserve"> 12549</w:t>
      </w:r>
      <w:ins w:id="192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recommends to the OMB any needed revisions to the guidelines in this part. The OMB publishes proposed changes to the guidelines in the Federal Register for public comment, considers comments with the help of the Interagency Committee on Debarment and Suspension, and issues the final guidelines. </w:t>
      </w:r>
    </w:p>
    <w:p w14:paraId="6E77FF7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180.45 Do these guidelines cover persons who are disqualified, as well as those who are excluded from </w:t>
      </w:r>
      <w:proofErr w:type="spellStart"/>
      <w:r w:rsidRPr="001C7544">
        <w:rPr>
          <w:rFonts w:ascii="Times New Roman" w:eastAsia="Times New Roman" w:hAnsi="Times New Roman" w:cs="Times New Roman"/>
          <w:b/>
          <w:bCs/>
          <w:sz w:val="24"/>
          <w:szCs w:val="24"/>
        </w:rPr>
        <w:t>nonprocurement</w:t>
      </w:r>
      <w:proofErr w:type="spellEnd"/>
      <w:r w:rsidRPr="001C7544">
        <w:rPr>
          <w:rFonts w:ascii="Times New Roman" w:eastAsia="Times New Roman" w:hAnsi="Times New Roman" w:cs="Times New Roman"/>
          <w:b/>
          <w:bCs/>
          <w:sz w:val="24"/>
          <w:szCs w:val="24"/>
        </w:rPr>
        <w:t xml:space="preserve"> transactions?</w:t>
      </w:r>
    </w:p>
    <w:p w14:paraId="0C911483" w14:textId="70E192C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1921" w:name="_Hlk133489848"/>
      <w:r w:rsidRPr="001C7544">
        <w:rPr>
          <w:rFonts w:ascii="Times New Roman" w:eastAsia="Times New Roman" w:hAnsi="Times New Roman" w:cs="Times New Roman"/>
          <w:sz w:val="24"/>
          <w:szCs w:val="24"/>
        </w:rPr>
        <w:t>A Federal agency may add a subpart covering disqualifications to its regulation implementing these guidelines, but the guidelines in subparts A through I</w:t>
      </w:r>
      <w:del w:id="1922" w:author="OFFM" w:date="2024-04-16T10:53:00Z">
        <w:r w:rsidR="00817C00" w:rsidRPr="00F74592">
          <w:rPr>
            <w:rFonts w:ascii="Times New Roman" w:hAnsi="Times New Roman" w:cs="Times New Roman"/>
            <w:sz w:val="24"/>
            <w:szCs w:val="24"/>
          </w:rPr>
          <w:delText xml:space="preserve"> of this part— </w:delText>
        </w:r>
      </w:del>
      <w:ins w:id="1923" w:author="OFFM" w:date="2024-04-16T10:53:00Z">
        <w:r w:rsidRPr="001C7544">
          <w:rPr>
            <w:rFonts w:ascii="Times New Roman" w:eastAsia="Times New Roman" w:hAnsi="Times New Roman" w:cs="Times New Roman"/>
            <w:sz w:val="24"/>
            <w:szCs w:val="24"/>
          </w:rPr>
          <w:t>:</w:t>
        </w:r>
      </w:ins>
    </w:p>
    <w:p w14:paraId="34CC9EC3" w14:textId="18C8AC0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Address disqualified persons only to</w:t>
      </w:r>
      <w:del w:id="1924" w:author="OFFM" w:date="2024-04-16T10:53:00Z">
        <w:r w:rsidR="00817C00" w:rsidRPr="00F74592">
          <w:rPr>
            <w:rFonts w:ascii="Times New Roman" w:hAnsi="Times New Roman" w:cs="Times New Roman"/>
            <w:sz w:val="24"/>
            <w:szCs w:val="24"/>
          </w:rPr>
          <w:delText>—</w:delText>
        </w:r>
      </w:del>
      <w:ins w:id="192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8F3690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Provide for their inclusion in </w:t>
      </w:r>
      <w:ins w:id="1926" w:author="OFFM" w:date="2024-04-16T10:53:00Z">
        <w:r w:rsidRPr="001C7544">
          <w:rPr>
            <w:rFonts w:ascii="Times New Roman" w:eastAsia="Times New Roman" w:hAnsi="Times New Roman" w:cs="Times New Roman"/>
            <w:sz w:val="24"/>
            <w:szCs w:val="24"/>
          </w:rPr>
          <w:t>the System for Award Management (</w:t>
        </w:r>
      </w:ins>
      <w:r w:rsidRPr="001C7544">
        <w:rPr>
          <w:rFonts w:ascii="Times New Roman" w:eastAsia="Times New Roman" w:hAnsi="Times New Roman" w:cs="Times New Roman"/>
          <w:sz w:val="24"/>
          <w:szCs w:val="24"/>
        </w:rPr>
        <w:t>SAM</w:t>
      </w:r>
      <w:ins w:id="1927"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and </w:t>
      </w:r>
    </w:p>
    <w:p w14:paraId="1D10B7E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State</w:t>
      </w:r>
      <w:ins w:id="1928" w:author="OFFM" w:date="2024-04-16T10:53:00Z">
        <w:r w:rsidRPr="001C7544">
          <w:rPr>
            <w:rFonts w:ascii="Times New Roman" w:eastAsia="Times New Roman" w:hAnsi="Times New Roman" w:cs="Times New Roman"/>
            <w:sz w:val="24"/>
            <w:szCs w:val="24"/>
          </w:rPr>
          <w:t xml:space="preserve"> the</w:t>
        </w:r>
      </w:ins>
      <w:r w:rsidRPr="001C7544">
        <w:rPr>
          <w:rFonts w:ascii="Times New Roman" w:eastAsia="Times New Roman" w:hAnsi="Times New Roman" w:cs="Times New Roman"/>
          <w:sz w:val="24"/>
          <w:szCs w:val="24"/>
        </w:rPr>
        <w:t xml:space="preserve"> responsibilities of Federal agencies and participants to check for disqualified persons before entering into covered transactions. </w:t>
      </w:r>
    </w:p>
    <w:p w14:paraId="256C5058" w14:textId="657BF97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Do not specify the</w:t>
      </w:r>
      <w:del w:id="1929" w:author="OFFM" w:date="2024-04-16T10:53:00Z">
        <w:r w:rsidR="00817C00" w:rsidRPr="00F74592">
          <w:rPr>
            <w:rFonts w:ascii="Times New Roman" w:hAnsi="Times New Roman" w:cs="Times New Roman"/>
            <w:sz w:val="24"/>
            <w:szCs w:val="24"/>
          </w:rPr>
          <w:delText>—</w:delText>
        </w:r>
      </w:del>
      <w:ins w:id="193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bookmarkEnd w:id="1921"/>
    </w:p>
    <w:p w14:paraId="47530C9F" w14:textId="601ED05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Transactions for which a disqualified person is ineligible. Those transactions vary on a case-by-case basis</w:t>
      </w:r>
      <w:del w:id="1931"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because they depend on the language of the specific statute, Executive order</w:t>
      </w:r>
      <w:ins w:id="193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regulation that caused the disqualification; </w:t>
      </w:r>
    </w:p>
    <w:p w14:paraId="581802A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Entities to which a disqualification applies; or </w:t>
      </w:r>
    </w:p>
    <w:p w14:paraId="2C29D6A5" w14:textId="192B0EE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(3) Process that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uses to disqualify a person. Unlike exclusion under subparts A through I of this part, disqualification is frequently not a discretionary action that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takes</w:t>
      </w:r>
      <w:del w:id="1933"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and may include special procedures. </w:t>
      </w:r>
    </w:p>
    <w:p w14:paraId="5C1C50F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A—General</w:t>
      </w:r>
    </w:p>
    <w:p w14:paraId="455A98C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180.100 How are subparts A through I organized?</w:t>
      </w:r>
    </w:p>
    <w:p w14:paraId="3FA2DE1C" w14:textId="23E71BA5"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Each subpart contains information related to a broad topic or specific audience with special responsibilities, as shown in </w:t>
      </w:r>
      <w:del w:id="1934" w:author="OFFM" w:date="2024-04-16T10:53:00Z">
        <w:r w:rsidR="00817C00" w:rsidRPr="00F74592">
          <w:rPr>
            <w:rFonts w:ascii="Times New Roman" w:hAnsi="Times New Roman" w:cs="Times New Roman"/>
            <w:sz w:val="24"/>
            <w:szCs w:val="24"/>
          </w:rPr>
          <w:delText xml:space="preserve">the following </w:delText>
        </w:r>
      </w:del>
      <w:r w:rsidRPr="001C7544">
        <w:rPr>
          <w:rFonts w:ascii="Times New Roman" w:eastAsia="Times New Roman" w:hAnsi="Times New Roman" w:cs="Times New Roman"/>
          <w:sz w:val="24"/>
          <w:szCs w:val="24"/>
        </w:rPr>
        <w:t>table</w:t>
      </w:r>
      <w:ins w:id="1935" w:author="OFFM" w:date="2024-04-16T10:53:00Z">
        <w:r w:rsidRPr="001C7544">
          <w:rPr>
            <w:rFonts w:ascii="Times New Roman" w:eastAsia="Times New Roman" w:hAnsi="Times New Roman" w:cs="Times New Roman"/>
            <w:sz w:val="24"/>
            <w:szCs w:val="24"/>
          </w:rPr>
          <w:t xml:space="preserve"> 1</w:t>
        </w:r>
      </w:ins>
      <w:r w:rsidRPr="001C7544">
        <w:rPr>
          <w:rFonts w:ascii="Times New Roman" w:eastAsia="Times New Roman" w:hAnsi="Times New Roman" w:cs="Times New Roman"/>
          <w:sz w:val="24"/>
          <w:szCs w:val="24"/>
        </w:rPr>
        <w:t xml:space="preserve">: </w:t>
      </w:r>
    </w:p>
    <w:p w14:paraId="662FA246" w14:textId="77777777" w:rsidR="000B5224" w:rsidRPr="001C7544" w:rsidRDefault="00F2264C" w:rsidP="000B5224">
      <w:pPr>
        <w:spacing w:after="0" w:line="480" w:lineRule="auto"/>
        <w:ind w:firstLine="720"/>
        <w:rPr>
          <w:ins w:id="1936" w:author="OFFM" w:date="2024-04-16T10:53:00Z"/>
          <w:rFonts w:ascii="Times New Roman" w:eastAsia="Times New Roman" w:hAnsi="Times New Roman" w:cs="Times New Roman"/>
          <w:sz w:val="24"/>
          <w:szCs w:val="24"/>
        </w:rPr>
      </w:pPr>
      <w:ins w:id="1937" w:author="OFFM" w:date="2024-04-16T10:53:00Z">
        <w:r w:rsidRPr="001C7544">
          <w:rPr>
            <w:rFonts w:ascii="Times New Roman" w:eastAsia="Times New Roman" w:hAnsi="Times New Roman" w:cs="Times New Roman"/>
            <w:sz w:val="24"/>
            <w:szCs w:val="24"/>
          </w:rPr>
          <w:t>Table 1 to paragraph (a)</w:t>
        </w:r>
      </w:ins>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9"/>
        <w:gridCol w:w="7731"/>
      </w:tblGrid>
      <w:tr w:rsidR="005E7358" w14:paraId="400D4314" w14:textId="77777777" w:rsidTr="003E4C4C">
        <w:trPr>
          <w:tblHeader/>
          <w:tblCellSpacing w:w="15" w:type="dxa"/>
        </w:trPr>
        <w:tc>
          <w:tcPr>
            <w:tcW w:w="1575" w:type="dxa"/>
            <w:shd w:val="clear" w:color="auto" w:fill="ECECEC"/>
            <w:vAlign w:val="center"/>
            <w:hideMark/>
          </w:tcPr>
          <w:p w14:paraId="4C7149EB" w14:textId="77777777" w:rsidR="000B5224" w:rsidRPr="001C7544" w:rsidRDefault="00F2264C" w:rsidP="00A63D45">
            <w:pPr>
              <w:spacing w:after="0" w:line="480" w:lineRule="auto"/>
              <w:contextualSpacing/>
              <w:jc w:val="center"/>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In subpart . . . </w:t>
            </w:r>
          </w:p>
        </w:tc>
        <w:tc>
          <w:tcPr>
            <w:tcW w:w="7695" w:type="dxa"/>
            <w:shd w:val="clear" w:color="auto" w:fill="ECECEC"/>
            <w:vAlign w:val="center"/>
            <w:hideMark/>
          </w:tcPr>
          <w:p w14:paraId="312DAB31" w14:textId="77777777" w:rsidR="000B5224" w:rsidRPr="001C7544" w:rsidRDefault="00F2264C" w:rsidP="00A63D45">
            <w:pPr>
              <w:spacing w:after="0" w:line="480" w:lineRule="auto"/>
              <w:contextualSpacing/>
              <w:jc w:val="center"/>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You will find provisions related to . . . </w:t>
            </w:r>
          </w:p>
        </w:tc>
      </w:tr>
      <w:tr w:rsidR="00B770BF" w14:paraId="4FA73A1A" w14:textId="77777777" w:rsidTr="00A63D45">
        <w:trPr>
          <w:tblCellSpacing w:w="15" w:type="dxa"/>
        </w:trPr>
        <w:tc>
          <w:tcPr>
            <w:tcW w:w="1575" w:type="dxa"/>
            <w:vAlign w:val="center"/>
            <w:hideMark/>
          </w:tcPr>
          <w:p w14:paraId="57D32CA8"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w:t>
            </w:r>
          </w:p>
        </w:tc>
        <w:tc>
          <w:tcPr>
            <w:tcW w:w="7695" w:type="dxa"/>
            <w:vAlign w:val="center"/>
            <w:hideMark/>
          </w:tcPr>
          <w:p w14:paraId="5B65136E" w14:textId="741C421C"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general information about </w:t>
            </w:r>
            <w:r w:rsidRPr="00A63D45">
              <w:t>Subparts A</w:t>
            </w:r>
            <w:r w:rsidRPr="001C7544">
              <w:rPr>
                <w:rFonts w:ascii="Times New Roman" w:eastAsia="Times New Roman" w:hAnsi="Times New Roman" w:cs="Times New Roman"/>
                <w:sz w:val="24"/>
                <w:szCs w:val="24"/>
              </w:rPr>
              <w:t xml:space="preserve"> through </w:t>
            </w:r>
            <w:r w:rsidRPr="00A63D45">
              <w:t>I</w:t>
            </w:r>
            <w:del w:id="1938" w:author="OFFM" w:date="2024-04-16T10:53:00Z">
              <w:r w:rsidR="00225F37" w:rsidRPr="00F74592">
                <w:rPr>
                  <w:rStyle w:val="Heading2Char"/>
                  <w:rFonts w:eastAsiaTheme="minorHAnsi"/>
                  <w:sz w:val="24"/>
                  <w:szCs w:val="24"/>
                </w:rPr>
                <w:delText xml:space="preserve"> of this part</w:delText>
              </w:r>
              <w:r w:rsidR="00225F37" w:rsidRPr="00F74592">
                <w:rPr>
                  <w:rFonts w:ascii="Times New Roman" w:hAnsi="Times New Roman" w:cs="Times New Roman"/>
                  <w:sz w:val="24"/>
                  <w:szCs w:val="24"/>
                </w:rPr>
                <w:delText xml:space="preserve">. </w:delText>
              </w:r>
            </w:del>
            <w:ins w:id="1939" w:author="OFFM" w:date="2024-04-16T10:53:00Z">
              <w:r w:rsidRPr="001C7544">
                <w:rPr>
                  <w:rFonts w:ascii="Times New Roman" w:eastAsia="Times New Roman" w:hAnsi="Times New Roman" w:cs="Times New Roman"/>
                  <w:sz w:val="24"/>
                  <w:szCs w:val="24"/>
                </w:rPr>
                <w:t>.</w:t>
              </w:r>
            </w:ins>
          </w:p>
        </w:tc>
      </w:tr>
      <w:tr w:rsidR="00B770BF" w14:paraId="4E2D4C4E" w14:textId="77777777" w:rsidTr="00A63D45">
        <w:trPr>
          <w:tblCellSpacing w:w="15" w:type="dxa"/>
        </w:trPr>
        <w:tc>
          <w:tcPr>
            <w:tcW w:w="1575" w:type="dxa"/>
            <w:vAlign w:val="center"/>
            <w:hideMark/>
          </w:tcPr>
          <w:p w14:paraId="5D6CDACC"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w:t>
            </w:r>
          </w:p>
        </w:tc>
        <w:tc>
          <w:tcPr>
            <w:tcW w:w="7695" w:type="dxa"/>
            <w:vAlign w:val="center"/>
            <w:hideMark/>
          </w:tcPr>
          <w:p w14:paraId="3412BEC5" w14:textId="7B211CB6"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the types of transactions that are covered by the </w:t>
            </w:r>
            <w:del w:id="1940" w:author="OFFM" w:date="2024-04-16T10:53:00Z">
              <w:r w:rsidR="00225F37" w:rsidRPr="00F74592">
                <w:rPr>
                  <w:rFonts w:ascii="Times New Roman" w:hAnsi="Times New Roman" w:cs="Times New Roman"/>
                  <w:sz w:val="24"/>
                  <w:szCs w:val="24"/>
                </w:rPr>
                <w:delText>Governmentwide</w:delText>
              </w:r>
            </w:del>
            <w:ins w:id="1941"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suspension and debarment system. </w:t>
            </w:r>
          </w:p>
        </w:tc>
      </w:tr>
      <w:tr w:rsidR="00B770BF" w14:paraId="782482B4" w14:textId="77777777" w:rsidTr="00A63D45">
        <w:trPr>
          <w:tblCellSpacing w:w="15" w:type="dxa"/>
        </w:trPr>
        <w:tc>
          <w:tcPr>
            <w:tcW w:w="1575" w:type="dxa"/>
            <w:vAlign w:val="center"/>
            <w:hideMark/>
          </w:tcPr>
          <w:p w14:paraId="3AD523C7"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w:t>
            </w:r>
          </w:p>
        </w:tc>
        <w:tc>
          <w:tcPr>
            <w:tcW w:w="7695" w:type="dxa"/>
            <w:vAlign w:val="center"/>
            <w:hideMark/>
          </w:tcPr>
          <w:p w14:paraId="1DCA6229"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the responsibilities of persons who participate in covered transactions. </w:t>
            </w:r>
          </w:p>
        </w:tc>
      </w:tr>
      <w:tr w:rsidR="00B770BF" w14:paraId="2F86FBA9" w14:textId="77777777" w:rsidTr="00A63D45">
        <w:trPr>
          <w:tblCellSpacing w:w="15" w:type="dxa"/>
        </w:trPr>
        <w:tc>
          <w:tcPr>
            <w:tcW w:w="1575" w:type="dxa"/>
            <w:vAlign w:val="center"/>
            <w:hideMark/>
          </w:tcPr>
          <w:p w14:paraId="2BB71BFE"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D</w:t>
            </w:r>
          </w:p>
        </w:tc>
        <w:tc>
          <w:tcPr>
            <w:tcW w:w="7695" w:type="dxa"/>
            <w:vAlign w:val="center"/>
            <w:hideMark/>
          </w:tcPr>
          <w:p w14:paraId="2AB9A8A1"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the responsibilities of Federal agency officials who are authorized to enter into covered transactions. </w:t>
            </w:r>
          </w:p>
        </w:tc>
      </w:tr>
      <w:tr w:rsidR="00B770BF" w14:paraId="73560531" w14:textId="77777777" w:rsidTr="00A63D45">
        <w:trPr>
          <w:tblCellSpacing w:w="15" w:type="dxa"/>
        </w:trPr>
        <w:tc>
          <w:tcPr>
            <w:tcW w:w="1575" w:type="dxa"/>
            <w:vAlign w:val="center"/>
            <w:hideMark/>
          </w:tcPr>
          <w:p w14:paraId="68714DB2"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E</w:t>
            </w:r>
          </w:p>
        </w:tc>
        <w:tc>
          <w:tcPr>
            <w:tcW w:w="7695" w:type="dxa"/>
            <w:vAlign w:val="center"/>
            <w:hideMark/>
          </w:tcPr>
          <w:p w14:paraId="5DBE948E"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the responsibilities of Federal agencies for entering information into SAM</w:t>
            </w:r>
            <w:ins w:id="1942"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w:t>
            </w:r>
            <w:ins w:id="194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tc>
      </w:tr>
      <w:tr w:rsidR="00B770BF" w14:paraId="5D597471" w14:textId="77777777" w:rsidTr="00A63D45">
        <w:trPr>
          <w:tblCellSpacing w:w="15" w:type="dxa"/>
        </w:trPr>
        <w:tc>
          <w:tcPr>
            <w:tcW w:w="1575" w:type="dxa"/>
            <w:vAlign w:val="center"/>
            <w:hideMark/>
          </w:tcPr>
          <w:p w14:paraId="4612216F"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F</w:t>
            </w:r>
          </w:p>
        </w:tc>
        <w:tc>
          <w:tcPr>
            <w:tcW w:w="7695" w:type="dxa"/>
            <w:vAlign w:val="center"/>
            <w:hideMark/>
          </w:tcPr>
          <w:p w14:paraId="40998A3F"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the general principles governing suspension, debarment, voluntary exclusion and settlement. </w:t>
            </w:r>
          </w:p>
        </w:tc>
      </w:tr>
      <w:tr w:rsidR="00B770BF" w14:paraId="2EDFF01F" w14:textId="77777777" w:rsidTr="00A63D45">
        <w:trPr>
          <w:tblCellSpacing w:w="15" w:type="dxa"/>
        </w:trPr>
        <w:tc>
          <w:tcPr>
            <w:tcW w:w="1575" w:type="dxa"/>
            <w:vAlign w:val="center"/>
            <w:hideMark/>
          </w:tcPr>
          <w:p w14:paraId="4BD4FFEC"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G</w:t>
            </w:r>
          </w:p>
        </w:tc>
        <w:tc>
          <w:tcPr>
            <w:tcW w:w="7695" w:type="dxa"/>
            <w:vAlign w:val="center"/>
            <w:hideMark/>
          </w:tcPr>
          <w:p w14:paraId="456AD7A7"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suspension actions. </w:t>
            </w:r>
          </w:p>
        </w:tc>
      </w:tr>
      <w:tr w:rsidR="00B770BF" w14:paraId="2BE11652" w14:textId="77777777" w:rsidTr="00A63D45">
        <w:trPr>
          <w:tblCellSpacing w:w="15" w:type="dxa"/>
        </w:trPr>
        <w:tc>
          <w:tcPr>
            <w:tcW w:w="1575" w:type="dxa"/>
            <w:vAlign w:val="center"/>
            <w:hideMark/>
          </w:tcPr>
          <w:p w14:paraId="600B8F8E"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H</w:t>
            </w:r>
          </w:p>
        </w:tc>
        <w:tc>
          <w:tcPr>
            <w:tcW w:w="7695" w:type="dxa"/>
            <w:vAlign w:val="center"/>
            <w:hideMark/>
          </w:tcPr>
          <w:p w14:paraId="368F2090"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debarment actions. </w:t>
            </w:r>
          </w:p>
        </w:tc>
      </w:tr>
      <w:tr w:rsidR="00B770BF" w14:paraId="6A44209C" w14:textId="77777777" w:rsidTr="00A63D45">
        <w:trPr>
          <w:tblCellSpacing w:w="15" w:type="dxa"/>
        </w:trPr>
        <w:tc>
          <w:tcPr>
            <w:tcW w:w="1575" w:type="dxa"/>
            <w:vAlign w:val="center"/>
            <w:hideMark/>
          </w:tcPr>
          <w:p w14:paraId="752211BE"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w:t>
            </w:r>
          </w:p>
        </w:tc>
        <w:tc>
          <w:tcPr>
            <w:tcW w:w="7695" w:type="dxa"/>
            <w:vAlign w:val="center"/>
            <w:hideMark/>
          </w:tcPr>
          <w:p w14:paraId="370F8A94"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definitions of terms used in this part.</w:t>
            </w:r>
          </w:p>
        </w:tc>
      </w:tr>
    </w:tbl>
    <w:p w14:paraId="52A40080" w14:textId="77777777" w:rsidR="000B5224" w:rsidRPr="001C7544" w:rsidRDefault="000B5224" w:rsidP="00A63D45">
      <w:pPr>
        <w:spacing w:after="0" w:line="480" w:lineRule="auto"/>
        <w:ind w:firstLine="720"/>
        <w:contextualSpacing/>
        <w:rPr>
          <w:rFonts w:ascii="Times New Roman" w:eastAsia="Times New Roman" w:hAnsi="Times New Roman" w:cs="Times New Roman"/>
          <w:sz w:val="24"/>
          <w:szCs w:val="24"/>
        </w:rPr>
      </w:pPr>
    </w:p>
    <w:p w14:paraId="78B403B1" w14:textId="40576BB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w:t>
      </w:r>
      <w:r w:rsidRPr="00A63D45">
        <w:t>b</w:t>
      </w:r>
      <w:r w:rsidRPr="001C7544">
        <w:rPr>
          <w:rFonts w:ascii="Times New Roman" w:eastAsia="Times New Roman" w:hAnsi="Times New Roman" w:cs="Times New Roman"/>
          <w:sz w:val="24"/>
          <w:szCs w:val="24"/>
        </w:rPr>
        <w:t xml:space="preserve">) </w:t>
      </w:r>
      <w:del w:id="1944" w:author="OFFM" w:date="2024-04-16T10:53:00Z">
        <w:r w:rsidR="00225F37" w:rsidRPr="00F74592">
          <w:rPr>
            <w:rFonts w:ascii="Times New Roman" w:hAnsi="Times New Roman" w:cs="Times New Roman"/>
            <w:sz w:val="24"/>
            <w:szCs w:val="24"/>
          </w:rPr>
          <w:delText>The following table</w:delText>
        </w:r>
      </w:del>
      <w:ins w:id="1945" w:author="OFFM" w:date="2024-04-16T10:53:00Z">
        <w:r w:rsidRPr="001C7544">
          <w:rPr>
            <w:rFonts w:ascii="Times New Roman" w:eastAsia="Times New Roman" w:hAnsi="Times New Roman" w:cs="Times New Roman"/>
            <w:sz w:val="24"/>
            <w:szCs w:val="24"/>
          </w:rPr>
          <w:t>Table 2</w:t>
        </w:r>
      </w:ins>
      <w:r w:rsidRPr="001C7544">
        <w:rPr>
          <w:rFonts w:ascii="Times New Roman" w:eastAsia="Times New Roman" w:hAnsi="Times New Roman" w:cs="Times New Roman"/>
          <w:sz w:val="24"/>
          <w:szCs w:val="24"/>
        </w:rPr>
        <w:t xml:space="preserve"> shows which subparts may be of special interest to you, depending on who you are: </w:t>
      </w:r>
    </w:p>
    <w:p w14:paraId="2CFE8B4C" w14:textId="77777777" w:rsidR="000B5224" w:rsidRPr="001C7544" w:rsidRDefault="00F2264C" w:rsidP="000B5224">
      <w:pPr>
        <w:spacing w:after="0" w:line="480" w:lineRule="auto"/>
        <w:ind w:firstLine="720"/>
        <w:contextualSpacing/>
        <w:rPr>
          <w:ins w:id="1946" w:author="OFFM" w:date="2024-04-16T10:53:00Z"/>
          <w:rFonts w:ascii="Times New Roman" w:eastAsia="Times New Roman" w:hAnsi="Times New Roman" w:cs="Times New Roman"/>
          <w:sz w:val="24"/>
          <w:szCs w:val="24"/>
        </w:rPr>
      </w:pPr>
      <w:ins w:id="1947" w:author="OFFM" w:date="2024-04-16T10:53:00Z">
        <w:r w:rsidRPr="001C7544">
          <w:rPr>
            <w:rFonts w:ascii="Times New Roman" w:eastAsia="Times New Roman" w:hAnsi="Times New Roman" w:cs="Times New Roman"/>
            <w:sz w:val="24"/>
            <w:szCs w:val="24"/>
          </w:rPr>
          <w:t>Table 2 to paragraph (b)</w:t>
        </w:r>
      </w:ins>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64"/>
        <w:gridCol w:w="1986"/>
      </w:tblGrid>
      <w:tr w:rsidR="00B770BF" w14:paraId="5E15F5D9" w14:textId="77777777" w:rsidTr="003E4C4C">
        <w:trPr>
          <w:tblHeader/>
          <w:tblCellSpacing w:w="15" w:type="dxa"/>
        </w:trPr>
        <w:tc>
          <w:tcPr>
            <w:tcW w:w="0" w:type="auto"/>
            <w:shd w:val="clear" w:color="auto" w:fill="ECECEC"/>
            <w:vAlign w:val="center"/>
            <w:hideMark/>
          </w:tcPr>
          <w:p w14:paraId="3C32AEF6" w14:textId="77777777" w:rsidR="000B5224" w:rsidRPr="001C7544" w:rsidRDefault="00F2264C" w:rsidP="00A63D45">
            <w:pPr>
              <w:spacing w:after="0" w:line="480" w:lineRule="auto"/>
              <w:contextualSpacing/>
              <w:jc w:val="center"/>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If you are . . . </w:t>
            </w:r>
          </w:p>
        </w:tc>
        <w:tc>
          <w:tcPr>
            <w:tcW w:w="0" w:type="auto"/>
            <w:shd w:val="clear" w:color="auto" w:fill="ECECEC"/>
            <w:vAlign w:val="center"/>
            <w:hideMark/>
          </w:tcPr>
          <w:p w14:paraId="7F6EF0B9" w14:textId="77777777" w:rsidR="000B5224" w:rsidRPr="001C7544" w:rsidRDefault="00F2264C" w:rsidP="00A63D45">
            <w:pPr>
              <w:spacing w:after="0" w:line="480" w:lineRule="auto"/>
              <w:contextualSpacing/>
              <w:jc w:val="center"/>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See Subpart(s) . . . </w:t>
            </w:r>
          </w:p>
        </w:tc>
      </w:tr>
      <w:tr w:rsidR="00B770BF" w14:paraId="2A423E34" w14:textId="77777777" w:rsidTr="003E4C4C">
        <w:trPr>
          <w:tblCellSpacing w:w="15" w:type="dxa"/>
        </w:trPr>
        <w:tc>
          <w:tcPr>
            <w:tcW w:w="0" w:type="auto"/>
            <w:vAlign w:val="center"/>
            <w:hideMark/>
          </w:tcPr>
          <w:p w14:paraId="0B855D6D"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 participant or principal in a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w:t>
            </w:r>
          </w:p>
        </w:tc>
        <w:tc>
          <w:tcPr>
            <w:tcW w:w="0" w:type="auto"/>
            <w:vAlign w:val="center"/>
            <w:hideMark/>
          </w:tcPr>
          <w:p w14:paraId="165DDF0A"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B, C and I. </w:t>
            </w:r>
          </w:p>
        </w:tc>
      </w:tr>
      <w:tr w:rsidR="00B770BF" w14:paraId="3104000C" w14:textId="77777777" w:rsidTr="003E4C4C">
        <w:trPr>
          <w:tblCellSpacing w:w="15" w:type="dxa"/>
        </w:trPr>
        <w:tc>
          <w:tcPr>
            <w:tcW w:w="0" w:type="auto"/>
            <w:vAlign w:val="center"/>
            <w:hideMark/>
          </w:tcPr>
          <w:p w14:paraId="4A5913E0"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a respondent in a suspension action</w:t>
            </w:r>
          </w:p>
        </w:tc>
        <w:tc>
          <w:tcPr>
            <w:tcW w:w="0" w:type="auto"/>
            <w:vAlign w:val="center"/>
            <w:hideMark/>
          </w:tcPr>
          <w:p w14:paraId="565C610C"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B, F, G and I. </w:t>
            </w:r>
          </w:p>
        </w:tc>
      </w:tr>
      <w:tr w:rsidR="00B770BF" w14:paraId="718E21A9" w14:textId="77777777" w:rsidTr="003E4C4C">
        <w:trPr>
          <w:tblCellSpacing w:w="15" w:type="dxa"/>
        </w:trPr>
        <w:tc>
          <w:tcPr>
            <w:tcW w:w="0" w:type="auto"/>
            <w:vAlign w:val="center"/>
            <w:hideMark/>
          </w:tcPr>
          <w:p w14:paraId="01829B6A"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a respondent in a debarment action</w:t>
            </w:r>
          </w:p>
        </w:tc>
        <w:tc>
          <w:tcPr>
            <w:tcW w:w="0" w:type="auto"/>
            <w:vAlign w:val="center"/>
            <w:hideMark/>
          </w:tcPr>
          <w:p w14:paraId="0A90D6D3"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B, F, H and I. </w:t>
            </w:r>
          </w:p>
        </w:tc>
      </w:tr>
      <w:tr w:rsidR="00B770BF" w14:paraId="04BB91EC" w14:textId="77777777" w:rsidTr="003E4C4C">
        <w:trPr>
          <w:tblCellSpacing w:w="15" w:type="dxa"/>
        </w:trPr>
        <w:tc>
          <w:tcPr>
            <w:tcW w:w="0" w:type="auto"/>
            <w:vAlign w:val="center"/>
            <w:hideMark/>
          </w:tcPr>
          <w:p w14:paraId="74AE40E5"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(4) a suspending official</w:t>
            </w:r>
          </w:p>
        </w:tc>
        <w:tc>
          <w:tcPr>
            <w:tcW w:w="0" w:type="auto"/>
            <w:vAlign w:val="center"/>
            <w:hideMark/>
          </w:tcPr>
          <w:p w14:paraId="5BFC9A62"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B, E, F, G and I. </w:t>
            </w:r>
          </w:p>
        </w:tc>
      </w:tr>
      <w:tr w:rsidR="00B770BF" w14:paraId="4DD7E9A3" w14:textId="77777777" w:rsidTr="003E4C4C">
        <w:trPr>
          <w:tblCellSpacing w:w="15" w:type="dxa"/>
        </w:trPr>
        <w:tc>
          <w:tcPr>
            <w:tcW w:w="0" w:type="auto"/>
            <w:vAlign w:val="center"/>
            <w:hideMark/>
          </w:tcPr>
          <w:p w14:paraId="2AD9C8ED"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(5) a debarring official</w:t>
            </w:r>
          </w:p>
        </w:tc>
        <w:tc>
          <w:tcPr>
            <w:tcW w:w="0" w:type="auto"/>
            <w:vAlign w:val="center"/>
            <w:hideMark/>
          </w:tcPr>
          <w:p w14:paraId="7FFDFCCB"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B, D, F, H and I. </w:t>
            </w:r>
          </w:p>
        </w:tc>
      </w:tr>
      <w:tr w:rsidR="00B770BF" w14:paraId="607414C4" w14:textId="77777777" w:rsidTr="003E4C4C">
        <w:trPr>
          <w:tblCellSpacing w:w="15" w:type="dxa"/>
        </w:trPr>
        <w:tc>
          <w:tcPr>
            <w:tcW w:w="0" w:type="auto"/>
            <w:vAlign w:val="center"/>
            <w:hideMark/>
          </w:tcPr>
          <w:p w14:paraId="6F2AEFA6" w14:textId="74CC90EA"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w:t>
            </w:r>
            <w:del w:id="1948" w:author="OFFM" w:date="2024-04-16T10:53:00Z">
              <w:r w:rsidR="00225F37" w:rsidRPr="00F74592">
                <w:rPr>
                  <w:rFonts w:ascii="Times New Roman" w:hAnsi="Times New Roman" w:cs="Times New Roman"/>
                  <w:sz w:val="24"/>
                  <w:szCs w:val="24"/>
                </w:rPr>
                <w:delText>an</w:delText>
              </w:r>
            </w:del>
            <w:ins w:id="1949"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official authorized to enter into a covered transaction</w:t>
            </w:r>
          </w:p>
        </w:tc>
        <w:tc>
          <w:tcPr>
            <w:tcW w:w="0" w:type="auto"/>
            <w:vAlign w:val="center"/>
            <w:hideMark/>
          </w:tcPr>
          <w:p w14:paraId="5D38A08C"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B, D, E and I.</w:t>
            </w:r>
          </w:p>
        </w:tc>
      </w:tr>
    </w:tbl>
    <w:p w14:paraId="604D9159" w14:textId="77777777" w:rsidR="000B5224" w:rsidRPr="00A63D45" w:rsidRDefault="000B5224" w:rsidP="00A63D45">
      <w:pPr>
        <w:spacing w:after="0" w:line="480" w:lineRule="auto"/>
        <w:contextualSpacing/>
        <w:outlineLvl w:val="1"/>
        <w:rPr>
          <w:rFonts w:ascii="Times New Roman" w:hAnsi="Times New Roman"/>
          <w:b/>
          <w:sz w:val="24"/>
        </w:rPr>
      </w:pPr>
    </w:p>
    <w:p w14:paraId="1ACDDDA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180.105 How is this part written?</w:t>
      </w:r>
    </w:p>
    <w:p w14:paraId="66BBF1E1" w14:textId="35FFA91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This part uses a “plain language” format to make it easier for the general public and business community</w:t>
      </w:r>
      <w:del w:id="1950" w:author="OFFM" w:date="2024-04-16T10:53:00Z">
        <w:r w:rsidR="00817C00" w:rsidRPr="00F74592">
          <w:rPr>
            <w:rFonts w:ascii="Times New Roman" w:hAnsi="Times New Roman" w:cs="Times New Roman"/>
            <w:sz w:val="24"/>
            <w:szCs w:val="24"/>
          </w:rPr>
          <w:delText xml:space="preserve"> to use</w:delText>
        </w:r>
      </w:del>
      <w:r w:rsidRPr="001C7544">
        <w:rPr>
          <w:rFonts w:ascii="Times New Roman" w:eastAsia="Times New Roman" w:hAnsi="Times New Roman" w:cs="Times New Roman"/>
          <w:sz w:val="24"/>
          <w:szCs w:val="24"/>
        </w:rPr>
        <w:t>. The section headings and text</w:t>
      </w:r>
      <w:del w:id="1951" w:author="OFFM" w:date="2024-04-16T10:53:00Z">
        <w:r w:rsidR="00817C00" w:rsidRPr="00F74592">
          <w:rPr>
            <w:rFonts w:ascii="Times New Roman" w:hAnsi="Times New Roman" w:cs="Times New Roman"/>
            <w:sz w:val="24"/>
            <w:szCs w:val="24"/>
          </w:rPr>
          <w:delText>,</w:delText>
        </w:r>
      </w:del>
      <w:ins w:id="1952" w:author="OFFM" w:date="2024-04-16T10:53:00Z">
        <w:r w:rsidRPr="001C7544">
          <w:rPr>
            <w:rFonts w:ascii="Times New Roman" w:eastAsia="Times New Roman" w:hAnsi="Times New Roman" w:cs="Times New Roman"/>
            <w:sz w:val="24"/>
            <w:szCs w:val="24"/>
          </w:rPr>
          <w:t xml:space="preserve"> must be read together, as they are</w:t>
        </w:r>
      </w:ins>
      <w:r w:rsidRPr="001C7544">
        <w:rPr>
          <w:rFonts w:ascii="Times New Roman" w:eastAsia="Times New Roman" w:hAnsi="Times New Roman" w:cs="Times New Roman"/>
          <w:sz w:val="24"/>
          <w:szCs w:val="24"/>
        </w:rPr>
        <w:t xml:space="preserve"> often in the form of questions and answers</w:t>
      </w:r>
      <w:del w:id="1953" w:author="OFFM" w:date="2024-04-16T10:53:00Z">
        <w:r w:rsidR="00817C00" w:rsidRPr="00F74592">
          <w:rPr>
            <w:rFonts w:ascii="Times New Roman" w:hAnsi="Times New Roman" w:cs="Times New Roman"/>
            <w:sz w:val="24"/>
            <w:szCs w:val="24"/>
          </w:rPr>
          <w:delText>, must be read together</w:delText>
        </w:r>
      </w:del>
      <w:r w:rsidRPr="001C7544">
        <w:rPr>
          <w:rFonts w:ascii="Times New Roman" w:eastAsia="Times New Roman" w:hAnsi="Times New Roman" w:cs="Times New Roman"/>
          <w:sz w:val="24"/>
          <w:szCs w:val="24"/>
        </w:rPr>
        <w:t xml:space="preserve">. </w:t>
      </w:r>
    </w:p>
    <w:p w14:paraId="533B2BC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Pronouns used within this part, such as “I” and “you,” change from subpart to subpart depending on the audience being addressed. </w:t>
      </w:r>
    </w:p>
    <w:p w14:paraId="200ACEA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The “Covered Transactions” diagram in the appendix to this part shows the levels or “tiers” at which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may enforce an exclusion. </w:t>
      </w:r>
    </w:p>
    <w:p w14:paraId="59A79FD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180.110 Do terms in this part have special meanings?</w:t>
      </w:r>
    </w:p>
    <w:p w14:paraId="0EAB982E" w14:textId="2356D9C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This part uses terms throughout the text that have special </w:t>
      </w:r>
      <w:del w:id="1954" w:author="OFFM" w:date="2024-04-16T10:53:00Z">
        <w:r w:rsidR="00817C00" w:rsidRPr="00F74592">
          <w:rPr>
            <w:rFonts w:ascii="Times New Roman" w:hAnsi="Times New Roman" w:cs="Times New Roman"/>
            <w:sz w:val="24"/>
            <w:szCs w:val="24"/>
          </w:rPr>
          <w:delText>meaning</w:delText>
        </w:r>
      </w:del>
      <w:ins w:id="1955" w:author="OFFM" w:date="2024-04-16T10:53:00Z">
        <w:r w:rsidRPr="001C7544">
          <w:rPr>
            <w:rFonts w:ascii="Times New Roman" w:eastAsia="Times New Roman" w:hAnsi="Times New Roman" w:cs="Times New Roman"/>
            <w:sz w:val="24"/>
            <w:szCs w:val="24"/>
          </w:rPr>
          <w:t>meanings</w:t>
        </w:r>
      </w:ins>
      <w:r w:rsidRPr="001C7544">
        <w:rPr>
          <w:rFonts w:ascii="Times New Roman" w:eastAsia="Times New Roman" w:hAnsi="Times New Roman" w:cs="Times New Roman"/>
          <w:sz w:val="24"/>
          <w:szCs w:val="24"/>
        </w:rPr>
        <w:t>. Those terms are defined in subpart I</w:t>
      </w:r>
      <w:del w:id="1956" w:author="OFFM" w:date="2024-04-16T10:53:00Z">
        <w:r w:rsidR="00817C00" w:rsidRPr="00F74592">
          <w:rPr>
            <w:rFonts w:ascii="Times New Roman" w:hAnsi="Times New Roman" w:cs="Times New Roman"/>
            <w:sz w:val="24"/>
            <w:szCs w:val="24"/>
          </w:rPr>
          <w:delText xml:space="preserve"> of this part.</w:delText>
        </w:r>
      </w:del>
      <w:ins w:id="195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For example, three important terms are</w:t>
      </w:r>
      <w:del w:id="1958" w:author="OFFM" w:date="2024-04-16T10:53:00Z">
        <w:r w:rsidR="00817C00" w:rsidRPr="00F74592">
          <w:rPr>
            <w:rFonts w:ascii="Times New Roman" w:hAnsi="Times New Roman" w:cs="Times New Roman"/>
            <w:sz w:val="24"/>
            <w:szCs w:val="24"/>
          </w:rPr>
          <w:delText>—</w:delText>
        </w:r>
      </w:del>
      <w:ins w:id="195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7F9E278" w14:textId="55EE0E8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(a) </w:t>
      </w:r>
      <w:r w:rsidRPr="00A63D45">
        <w:rPr>
          <w:rFonts w:ascii="Times New Roman" w:hAnsi="Times New Roman"/>
          <w:i/>
          <w:sz w:val="24"/>
        </w:rPr>
        <w:t>Exclusion or excluded,</w:t>
      </w:r>
      <w:r w:rsidRPr="001C7544">
        <w:rPr>
          <w:rFonts w:ascii="Times New Roman" w:eastAsia="Times New Roman" w:hAnsi="Times New Roman" w:cs="Times New Roman"/>
          <w:sz w:val="24"/>
          <w:szCs w:val="24"/>
        </w:rPr>
        <w:t xml:space="preserve"> which refers only to discretionary actions taken by a suspending or debarring official under Executive Order 12549 and Executive Order 12689 or under the Federal Acquisition </w:t>
      </w:r>
      <w:del w:id="1960" w:author="OFFM" w:date="2024-04-16T10:53:00Z">
        <w:r w:rsidR="00817C00" w:rsidRPr="00F74592">
          <w:rPr>
            <w:rFonts w:ascii="Times New Roman" w:hAnsi="Times New Roman" w:cs="Times New Roman"/>
            <w:sz w:val="24"/>
            <w:szCs w:val="24"/>
          </w:rPr>
          <w:delText>Regulation</w:delText>
        </w:r>
      </w:del>
      <w:ins w:id="1961" w:author="OFFM" w:date="2024-04-16T10:53:00Z">
        <w:r w:rsidRPr="001C7544">
          <w:rPr>
            <w:rFonts w:ascii="Times New Roman" w:eastAsia="Times New Roman" w:hAnsi="Times New Roman" w:cs="Times New Roman"/>
            <w:sz w:val="24"/>
            <w:szCs w:val="24"/>
          </w:rPr>
          <w:t>Regulations</w:t>
        </w:r>
      </w:ins>
      <w:r w:rsidRPr="001C7544">
        <w:rPr>
          <w:rFonts w:ascii="Times New Roman" w:eastAsia="Times New Roman" w:hAnsi="Times New Roman" w:cs="Times New Roman"/>
          <w:sz w:val="24"/>
          <w:szCs w:val="24"/>
        </w:rPr>
        <w:t xml:space="preserve"> (48 CFR part 9, subpart 9.4); </w:t>
      </w:r>
    </w:p>
    <w:p w14:paraId="7871F38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r w:rsidRPr="00A63D45">
        <w:rPr>
          <w:rFonts w:ascii="Times New Roman" w:hAnsi="Times New Roman"/>
          <w:i/>
          <w:sz w:val="24"/>
        </w:rPr>
        <w:t>Disqualification or disqualified,</w:t>
      </w:r>
      <w:r w:rsidRPr="001C7544">
        <w:rPr>
          <w:rFonts w:ascii="Times New Roman" w:eastAsia="Times New Roman" w:hAnsi="Times New Roman" w:cs="Times New Roman"/>
          <w:sz w:val="24"/>
          <w:szCs w:val="24"/>
        </w:rPr>
        <w:t xml:space="preserve"> which refers to prohibitions under specific statutes, executive orders (other than </w:t>
      </w:r>
      <w:r w:rsidRPr="001C7544">
        <w:rPr>
          <w:rFonts w:ascii="Times New Roman" w:hAnsi="Times New Roman" w:cs="Times New Roman"/>
          <w:sz w:val="24"/>
          <w:szCs w:val="24"/>
        </w:rPr>
        <w:t>Executive Order 12549</w:t>
      </w:r>
      <w:r w:rsidRPr="001C7544">
        <w:rPr>
          <w:rFonts w:ascii="Times New Roman" w:eastAsia="Times New Roman" w:hAnsi="Times New Roman" w:cs="Times New Roman"/>
          <w:sz w:val="24"/>
          <w:szCs w:val="24"/>
        </w:rPr>
        <w:t xml:space="preserve"> and Executive Order 12689), or other authorities. Disqualifications frequently are not subject to the discretion of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official, may have a different scope than exclusions, or have special conditions that apply to the disqualification; and </w:t>
      </w:r>
    </w:p>
    <w:p w14:paraId="46995FE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w:t>
      </w:r>
      <w:r w:rsidRPr="00A63D45">
        <w:rPr>
          <w:rFonts w:ascii="Times New Roman" w:hAnsi="Times New Roman"/>
          <w:i/>
          <w:sz w:val="24"/>
        </w:rPr>
        <w:t>Ineligibility or ineligible,</w:t>
      </w:r>
      <w:r w:rsidRPr="001C7544">
        <w:rPr>
          <w:rFonts w:ascii="Times New Roman" w:eastAsia="Times New Roman" w:hAnsi="Times New Roman" w:cs="Times New Roman"/>
          <w:sz w:val="24"/>
          <w:szCs w:val="24"/>
        </w:rPr>
        <w:t xml:space="preserve"> which generally refers to a person who is either excluded or disqualified. </w:t>
      </w:r>
    </w:p>
    <w:p w14:paraId="05003E17" w14:textId="77777777" w:rsidR="000B5224" w:rsidRPr="001C7544" w:rsidRDefault="00F2264C" w:rsidP="000B5224">
      <w:pPr>
        <w:spacing w:after="0" w:line="480" w:lineRule="auto"/>
        <w:contextualSpacing/>
        <w:outlineLvl w:val="1"/>
        <w:rPr>
          <w:ins w:id="1962" w:author="OFFM" w:date="2024-04-16T10:53:00Z"/>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180.115 What do </w:t>
      </w:r>
      <w:ins w:id="1963" w:author="OFFM" w:date="2024-04-16T10:53:00Z">
        <w:r w:rsidRPr="001C7544">
          <w:rPr>
            <w:rFonts w:ascii="Times New Roman" w:eastAsia="Times New Roman" w:hAnsi="Times New Roman" w:cs="Times New Roman"/>
            <w:b/>
            <w:bCs/>
            <w:sz w:val="24"/>
            <w:szCs w:val="24"/>
          </w:rPr>
          <w:t>subparts A through I of this part do?</w:t>
        </w:r>
      </w:ins>
    </w:p>
    <w:p w14:paraId="28AFF2FD" w14:textId="77777777" w:rsidR="00817C00" w:rsidRPr="00F74592" w:rsidRDefault="00F2264C" w:rsidP="00F74592">
      <w:pPr>
        <w:spacing w:after="0" w:line="480" w:lineRule="auto"/>
        <w:contextualSpacing/>
        <w:rPr>
          <w:del w:id="1964" w:author="OFFM" w:date="2024-04-16T10:53:00Z"/>
          <w:rFonts w:ascii="Times New Roman" w:hAnsi="Times New Roman" w:cs="Times New Roman"/>
          <w:b/>
          <w:bCs/>
          <w:sz w:val="24"/>
          <w:szCs w:val="24"/>
        </w:rPr>
      </w:pPr>
      <w:r w:rsidRPr="00A63D45">
        <w:rPr>
          <w:rFonts w:ascii="Times New Roman" w:hAnsi="Times New Roman"/>
          <w:sz w:val="24"/>
        </w:rPr>
        <w:t xml:space="preserve">Subparts A through I </w:t>
      </w:r>
      <w:del w:id="1965" w:author="OFFM" w:date="2024-04-16T10:53:00Z">
        <w:r w:rsidR="00817C00" w:rsidRPr="00F74592">
          <w:rPr>
            <w:rFonts w:ascii="Times New Roman" w:hAnsi="Times New Roman" w:cs="Times New Roman"/>
            <w:b/>
            <w:bCs/>
            <w:sz w:val="24"/>
            <w:szCs w:val="24"/>
          </w:rPr>
          <w:delText>of this part do?</w:delText>
        </w:r>
      </w:del>
    </w:p>
    <w:p w14:paraId="755ABBCA" w14:textId="673C7FE2"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1966" w:author="OFFM" w:date="2024-04-16T10:53:00Z">
        <w:r w:rsidRPr="00F74592">
          <w:rPr>
            <w:rFonts w:ascii="Times New Roman" w:hAnsi="Times New Roman" w:cs="Times New Roman"/>
            <w:sz w:val="24"/>
            <w:szCs w:val="24"/>
          </w:rPr>
          <w:delText xml:space="preserve">Subparts A through I of this part </w:delText>
        </w:r>
      </w:del>
      <w:r w:rsidR="00F2264C" w:rsidRPr="001C7544">
        <w:rPr>
          <w:rFonts w:ascii="Times New Roman" w:eastAsia="Times New Roman" w:hAnsi="Times New Roman" w:cs="Times New Roman"/>
          <w:sz w:val="24"/>
          <w:szCs w:val="24"/>
        </w:rPr>
        <w:t xml:space="preserve">provide for </w:t>
      </w:r>
      <w:ins w:id="1967" w:author="OFFM" w:date="2024-04-16T10:53:00Z">
        <w:r w:rsidR="00F2264C" w:rsidRPr="001C7544">
          <w:rPr>
            <w:rFonts w:ascii="Times New Roman" w:eastAsia="Times New Roman" w:hAnsi="Times New Roman" w:cs="Times New Roman"/>
            <w:sz w:val="24"/>
            <w:szCs w:val="24"/>
          </w:rPr>
          <w:t xml:space="preserve">the </w:t>
        </w:r>
      </w:ins>
      <w:r w:rsidR="00F2264C" w:rsidRPr="001C7544">
        <w:rPr>
          <w:rFonts w:ascii="Times New Roman" w:eastAsia="Times New Roman" w:hAnsi="Times New Roman" w:cs="Times New Roman"/>
          <w:sz w:val="24"/>
          <w:szCs w:val="24"/>
        </w:rPr>
        <w:t xml:space="preserve">reciprocal exclusion of persons who have been excluded under the Federal Acquisition </w:t>
      </w:r>
      <w:del w:id="1968" w:author="OFFM" w:date="2024-04-16T10:53:00Z">
        <w:r w:rsidRPr="00F74592">
          <w:rPr>
            <w:rFonts w:ascii="Times New Roman" w:hAnsi="Times New Roman" w:cs="Times New Roman"/>
            <w:sz w:val="24"/>
            <w:szCs w:val="24"/>
          </w:rPr>
          <w:delText>Regulation,</w:delText>
        </w:r>
      </w:del>
      <w:ins w:id="1969" w:author="OFFM" w:date="2024-04-16T10:53:00Z">
        <w:r w:rsidR="00F2264C" w:rsidRPr="001C7544">
          <w:rPr>
            <w:rFonts w:ascii="Times New Roman" w:eastAsia="Times New Roman" w:hAnsi="Times New Roman" w:cs="Times New Roman"/>
            <w:sz w:val="24"/>
            <w:szCs w:val="24"/>
          </w:rPr>
          <w:t>Regulations</w:t>
        </w:r>
      </w:ins>
      <w:r w:rsidR="00F2264C" w:rsidRPr="001C7544">
        <w:rPr>
          <w:rFonts w:ascii="Times New Roman" w:eastAsia="Times New Roman" w:hAnsi="Times New Roman" w:cs="Times New Roman"/>
          <w:sz w:val="24"/>
          <w:szCs w:val="24"/>
        </w:rPr>
        <w:t xml:space="preserve"> and provide for the consolidated listing of all persons who are excluded, or disqualified by statute, executive order or other legal authority. </w:t>
      </w:r>
    </w:p>
    <w:p w14:paraId="34E3208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180.120 Do subparts A through I of this part apply to me?</w:t>
      </w:r>
    </w:p>
    <w:p w14:paraId="0862D2E7" w14:textId="65F4B16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Portions of subparts A through I </w:t>
      </w:r>
      <w:del w:id="1970"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(see table at § 180.100(b)) apply to you if you are a</w:t>
      </w:r>
      <w:del w:id="1971" w:author="OFFM" w:date="2024-04-16T10:53:00Z">
        <w:r w:rsidR="00817C00" w:rsidRPr="00F74592">
          <w:rPr>
            <w:rFonts w:ascii="Times New Roman" w:hAnsi="Times New Roman" w:cs="Times New Roman"/>
            <w:sz w:val="24"/>
            <w:szCs w:val="24"/>
          </w:rPr>
          <w:delText>—</w:delText>
        </w:r>
      </w:del>
      <w:ins w:id="197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24199D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Person who has been, is, or may reasonably be expected to be, a participant or principal in a covered transaction; </w:t>
      </w:r>
    </w:p>
    <w:p w14:paraId="39B6E614" w14:textId="7746743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Respondent (a person against whom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has initiated a debarment </w:t>
      </w:r>
      <w:del w:id="1973" w:author="OFFM" w:date="2024-04-16T10:53:00Z">
        <w:r w:rsidR="00817C00" w:rsidRPr="00F74592">
          <w:rPr>
            <w:rFonts w:ascii="Times New Roman" w:hAnsi="Times New Roman" w:cs="Times New Roman"/>
            <w:sz w:val="24"/>
            <w:szCs w:val="24"/>
          </w:rPr>
          <w:delText>or</w:delText>
        </w:r>
      </w:del>
      <w:ins w:id="1974" w:author="OFFM" w:date="2024-04-16T10:53:00Z">
        <w:r w:rsidRPr="001C7544">
          <w:rPr>
            <w:rFonts w:ascii="Times New Roman" w:eastAsia="Times New Roman" w:hAnsi="Times New Roman" w:cs="Times New Roman"/>
            <w:sz w:val="24"/>
            <w:szCs w:val="24"/>
          </w:rPr>
          <w:t>for</w:t>
        </w:r>
      </w:ins>
      <w:r w:rsidRPr="001C7544">
        <w:rPr>
          <w:rFonts w:ascii="Times New Roman" w:eastAsia="Times New Roman" w:hAnsi="Times New Roman" w:cs="Times New Roman"/>
          <w:sz w:val="24"/>
          <w:szCs w:val="24"/>
        </w:rPr>
        <w:t xml:space="preserve"> suspension action); </w:t>
      </w:r>
    </w:p>
    <w:p w14:paraId="38A5707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Federal agency debarring or suspending official; or </w:t>
      </w:r>
    </w:p>
    <w:p w14:paraId="3DD8985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(d) Federal agency official who is authorized to enter into covered transactions with non-Federal parties. </w:t>
      </w:r>
    </w:p>
    <w:p w14:paraId="3958246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180.125 What is the purpose of the </w:t>
      </w:r>
      <w:proofErr w:type="spellStart"/>
      <w:r w:rsidRPr="001C7544">
        <w:rPr>
          <w:rFonts w:ascii="Times New Roman" w:eastAsia="Times New Roman" w:hAnsi="Times New Roman" w:cs="Times New Roman"/>
          <w:b/>
          <w:bCs/>
          <w:sz w:val="24"/>
          <w:szCs w:val="24"/>
        </w:rPr>
        <w:t>nonprocurement</w:t>
      </w:r>
      <w:proofErr w:type="spellEnd"/>
      <w:r w:rsidRPr="001C7544">
        <w:rPr>
          <w:rFonts w:ascii="Times New Roman" w:eastAsia="Times New Roman" w:hAnsi="Times New Roman" w:cs="Times New Roman"/>
          <w:b/>
          <w:bCs/>
          <w:sz w:val="24"/>
          <w:szCs w:val="24"/>
        </w:rPr>
        <w:t xml:space="preserve"> debarment and suspension system?</w:t>
      </w:r>
    </w:p>
    <w:p w14:paraId="0579807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To protect the public interest, the Federal Government ensures the integrity of Federal programs by conducting business only with responsible persons. </w:t>
      </w:r>
    </w:p>
    <w:p w14:paraId="214281DE" w14:textId="64E62E5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 Federal agency uses the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debarment and suspension system to exclude </w:t>
      </w:r>
      <w:del w:id="1975" w:author="OFFM" w:date="2024-04-16T10:53:00Z">
        <w:r w:rsidR="00817C00" w:rsidRPr="00F74592">
          <w:rPr>
            <w:rFonts w:ascii="Times New Roman" w:hAnsi="Times New Roman" w:cs="Times New Roman"/>
            <w:sz w:val="24"/>
            <w:szCs w:val="24"/>
          </w:rPr>
          <w:delText xml:space="preserve">from Federal programs </w:delText>
        </w:r>
      </w:del>
      <w:r w:rsidRPr="001C7544">
        <w:rPr>
          <w:rFonts w:ascii="Times New Roman" w:eastAsia="Times New Roman" w:hAnsi="Times New Roman" w:cs="Times New Roman"/>
          <w:sz w:val="24"/>
          <w:szCs w:val="24"/>
        </w:rPr>
        <w:t>persons who are not presently responsible</w:t>
      </w:r>
      <w:ins w:id="1976" w:author="OFFM" w:date="2024-04-16T10:53:00Z">
        <w:r w:rsidRPr="001C7544">
          <w:rPr>
            <w:rFonts w:ascii="Times New Roman" w:eastAsia="Times New Roman" w:hAnsi="Times New Roman" w:cs="Times New Roman"/>
            <w:sz w:val="24"/>
            <w:szCs w:val="24"/>
          </w:rPr>
          <w:t xml:space="preserve"> from Federal programs</w:t>
        </w:r>
      </w:ins>
      <w:r w:rsidRPr="001C7544">
        <w:rPr>
          <w:rFonts w:ascii="Times New Roman" w:eastAsia="Times New Roman" w:hAnsi="Times New Roman" w:cs="Times New Roman"/>
          <w:sz w:val="24"/>
          <w:szCs w:val="24"/>
        </w:rPr>
        <w:t xml:space="preserve">. </w:t>
      </w:r>
    </w:p>
    <w:p w14:paraId="0F7CE84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An exclusion is a serious action that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may take only to protect the public interest. A Federal agency may not exclude a person or commodity for the purposes of punishment. </w:t>
      </w:r>
    </w:p>
    <w:p w14:paraId="45E8DD3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180.130 How does an exclusion restrict a person's involvement in covered transactions?</w:t>
      </w:r>
    </w:p>
    <w:p w14:paraId="117A670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With the exceptions stated in §§ 180.135, 315, and 420, a person who is excluded by any Federal agency may not: </w:t>
      </w:r>
    </w:p>
    <w:p w14:paraId="1FCE992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Be a participant in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transaction that is a covered transaction; or </w:t>
      </w:r>
    </w:p>
    <w:p w14:paraId="53D58C4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Act as a principal of a person participating in one of those covered transactions. </w:t>
      </w:r>
    </w:p>
    <w:p w14:paraId="4273ABA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180.135 May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grant an exception to let an excluded person participate in a covered transaction?</w:t>
      </w:r>
    </w:p>
    <w:p w14:paraId="6A8DFFE9" w14:textId="6D8D765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A Federal agency head or designee may grant an exception permitting an excluded person to participate in a particular covered transaction. If the</w:t>
      </w:r>
      <w:ins w:id="1977"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 head or designee grants an exception, the exception must be in writing and state the reason(s) for deviating from the </w:t>
      </w:r>
      <w:del w:id="1978" w:author="OFFM" w:date="2024-04-16T10:53:00Z">
        <w:r w:rsidR="00817C00" w:rsidRPr="00F74592">
          <w:rPr>
            <w:rFonts w:ascii="Times New Roman" w:hAnsi="Times New Roman" w:cs="Times New Roman"/>
            <w:sz w:val="24"/>
            <w:szCs w:val="24"/>
          </w:rPr>
          <w:delText>governmentwide</w:delText>
        </w:r>
      </w:del>
      <w:ins w:id="1979"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policy in </w:t>
      </w:r>
      <w:r w:rsidRPr="001C7544">
        <w:rPr>
          <w:rFonts w:ascii="Times New Roman" w:hAnsi="Times New Roman" w:cs="Times New Roman"/>
          <w:sz w:val="24"/>
          <w:szCs w:val="24"/>
        </w:rPr>
        <w:t>Executive Order 12549</w:t>
      </w:r>
      <w:r w:rsidRPr="001C7544">
        <w:rPr>
          <w:rFonts w:ascii="Times New Roman" w:eastAsia="Times New Roman" w:hAnsi="Times New Roman" w:cs="Times New Roman"/>
          <w:sz w:val="24"/>
          <w:szCs w:val="24"/>
        </w:rPr>
        <w:t xml:space="preserve">. </w:t>
      </w:r>
    </w:p>
    <w:p w14:paraId="649F755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An exception granted by one Federal agency for an excluded person does not extend to the covered transactions of another Federal agency. </w:t>
      </w:r>
    </w:p>
    <w:p w14:paraId="546599C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lastRenderedPageBreak/>
        <w:t xml:space="preserve">§ 180.140 Does an exclusion under the </w:t>
      </w:r>
      <w:proofErr w:type="spellStart"/>
      <w:r w:rsidRPr="001C7544">
        <w:rPr>
          <w:rFonts w:ascii="Times New Roman" w:eastAsia="Times New Roman" w:hAnsi="Times New Roman" w:cs="Times New Roman"/>
          <w:b/>
          <w:bCs/>
          <w:sz w:val="24"/>
          <w:szCs w:val="24"/>
        </w:rPr>
        <w:t>nonprocurement</w:t>
      </w:r>
      <w:proofErr w:type="spellEnd"/>
      <w:r w:rsidRPr="001C7544">
        <w:rPr>
          <w:rFonts w:ascii="Times New Roman" w:eastAsia="Times New Roman" w:hAnsi="Times New Roman" w:cs="Times New Roman"/>
          <w:b/>
          <w:bCs/>
          <w:sz w:val="24"/>
          <w:szCs w:val="24"/>
        </w:rPr>
        <w:t xml:space="preserve"> system affect a person's eligibility for Federal procurement contracts?</w:t>
      </w:r>
    </w:p>
    <w:p w14:paraId="58C9DF01" w14:textId="69D76259"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1980" w:author="OFFM" w:date="2024-04-16T10:53:00Z">
        <w:r w:rsidRPr="00F74592">
          <w:rPr>
            <w:rFonts w:ascii="Times New Roman" w:hAnsi="Times New Roman" w:cs="Times New Roman"/>
            <w:sz w:val="24"/>
            <w:szCs w:val="24"/>
          </w:rPr>
          <w:delText>If any</w:delText>
        </w:r>
      </w:del>
      <w:ins w:id="1981" w:author="OFFM" w:date="2024-04-16T10:53:00Z">
        <w:r w:rsidR="00F2264C" w:rsidRPr="001C7544">
          <w:rPr>
            <w:rFonts w:ascii="Times New Roman" w:eastAsia="Times New Roman" w:hAnsi="Times New Roman" w:cs="Times New Roman"/>
            <w:sz w:val="24"/>
            <w:szCs w:val="24"/>
          </w:rPr>
          <w:t>When a</w:t>
        </w:r>
      </w:ins>
      <w:r w:rsidR="00F2264C" w:rsidRPr="001C7544">
        <w:rPr>
          <w:rFonts w:ascii="Times New Roman" w:eastAsia="Times New Roman" w:hAnsi="Times New Roman" w:cs="Times New Roman"/>
          <w:sz w:val="24"/>
          <w:szCs w:val="24"/>
        </w:rPr>
        <w:t xml:space="preserve"> </w:t>
      </w:r>
      <w:proofErr w:type="gramStart"/>
      <w:r w:rsidR="00F2264C" w:rsidRPr="001C7544">
        <w:rPr>
          <w:rFonts w:ascii="Times New Roman" w:eastAsia="Times New Roman" w:hAnsi="Times New Roman" w:cs="Times New Roman"/>
          <w:sz w:val="24"/>
          <w:szCs w:val="24"/>
        </w:rPr>
        <w:t>Federal</w:t>
      </w:r>
      <w:proofErr w:type="gramEnd"/>
      <w:r w:rsidR="00F2264C" w:rsidRPr="001C7544">
        <w:rPr>
          <w:rFonts w:ascii="Times New Roman" w:eastAsia="Times New Roman" w:hAnsi="Times New Roman" w:cs="Times New Roman"/>
          <w:sz w:val="24"/>
          <w:szCs w:val="24"/>
        </w:rPr>
        <w:t xml:space="preserve"> agency excludes a person under </w:t>
      </w:r>
      <w:r w:rsidR="00F2264C" w:rsidRPr="001C7544">
        <w:rPr>
          <w:rFonts w:ascii="Times New Roman" w:hAnsi="Times New Roman" w:cs="Times New Roman"/>
          <w:sz w:val="24"/>
          <w:szCs w:val="24"/>
        </w:rPr>
        <w:t>Executive Order 12549</w:t>
      </w:r>
      <w:r w:rsidR="00F2264C" w:rsidRPr="001C7544">
        <w:rPr>
          <w:rFonts w:ascii="Times New Roman" w:eastAsia="Times New Roman" w:hAnsi="Times New Roman" w:cs="Times New Roman"/>
          <w:sz w:val="24"/>
          <w:szCs w:val="24"/>
        </w:rPr>
        <w:t xml:space="preserve"> or Executive Order 12689</w:t>
      </w:r>
      <w:del w:id="1982" w:author="OFFM" w:date="2024-04-16T10:53:00Z">
        <w:r w:rsidRPr="00F74592">
          <w:rPr>
            <w:rFonts w:ascii="Times New Roman" w:hAnsi="Times New Roman" w:cs="Times New Roman"/>
            <w:sz w:val="24"/>
            <w:szCs w:val="24"/>
          </w:rPr>
          <w:delText>,</w:delText>
        </w:r>
      </w:del>
      <w:r w:rsidR="00F2264C" w:rsidRPr="001C7544">
        <w:rPr>
          <w:rFonts w:ascii="Times New Roman" w:eastAsia="Times New Roman" w:hAnsi="Times New Roman" w:cs="Times New Roman"/>
          <w:sz w:val="24"/>
          <w:szCs w:val="24"/>
        </w:rPr>
        <w:t xml:space="preserve"> on or after August 25, 1995, the excluded person is also ineligible for Federal procurement transactions under the </w:t>
      </w:r>
      <w:del w:id="1983" w:author="OFFM" w:date="2024-04-16T10:53:00Z">
        <w:r w:rsidRPr="00F74592">
          <w:rPr>
            <w:rFonts w:ascii="Times New Roman" w:hAnsi="Times New Roman" w:cs="Times New Roman"/>
            <w:sz w:val="24"/>
            <w:szCs w:val="24"/>
          </w:rPr>
          <w:delText>FAR.</w:delText>
        </w:r>
      </w:del>
      <w:ins w:id="1984" w:author="OFFM" w:date="2024-04-16T10:53:00Z">
        <w:r w:rsidR="00F2264C" w:rsidRPr="001C7544">
          <w:rPr>
            <w:rFonts w:ascii="Times New Roman" w:eastAsia="Times New Roman" w:hAnsi="Times New Roman" w:cs="Times New Roman"/>
            <w:sz w:val="24"/>
            <w:szCs w:val="24"/>
          </w:rPr>
          <w:t>Federal Acquisition Regulations.</w:t>
        </w:r>
      </w:ins>
      <w:r w:rsidR="00F2264C" w:rsidRPr="001C7544">
        <w:rPr>
          <w:rFonts w:ascii="Times New Roman" w:eastAsia="Times New Roman" w:hAnsi="Times New Roman" w:cs="Times New Roman"/>
          <w:sz w:val="24"/>
          <w:szCs w:val="24"/>
        </w:rPr>
        <w:t xml:space="preserve"> Therefore, an exclusion under this part has </w:t>
      </w:r>
      <w:ins w:id="1985" w:author="OFFM" w:date="2024-04-16T10:53:00Z">
        <w:r w:rsidR="00F2264C" w:rsidRPr="001C7544">
          <w:rPr>
            <w:rFonts w:ascii="Times New Roman" w:eastAsia="Times New Roman" w:hAnsi="Times New Roman" w:cs="Times New Roman"/>
            <w:sz w:val="24"/>
            <w:szCs w:val="24"/>
          </w:rPr>
          <w:t xml:space="preserve">a </w:t>
        </w:r>
      </w:ins>
      <w:r w:rsidR="00F2264C" w:rsidRPr="001C7544">
        <w:rPr>
          <w:rFonts w:ascii="Times New Roman" w:eastAsia="Times New Roman" w:hAnsi="Times New Roman" w:cs="Times New Roman"/>
          <w:sz w:val="24"/>
          <w:szCs w:val="24"/>
        </w:rPr>
        <w:t xml:space="preserve">reciprocal effect </w:t>
      </w:r>
      <w:del w:id="1986" w:author="OFFM" w:date="2024-04-16T10:53:00Z">
        <w:r w:rsidRPr="00F74592">
          <w:rPr>
            <w:rFonts w:ascii="Times New Roman" w:hAnsi="Times New Roman" w:cs="Times New Roman"/>
            <w:sz w:val="24"/>
            <w:szCs w:val="24"/>
          </w:rPr>
          <w:delText>in</w:delText>
        </w:r>
      </w:del>
      <w:ins w:id="1987" w:author="OFFM" w:date="2024-04-16T10:53:00Z">
        <w:r w:rsidR="00F2264C" w:rsidRPr="001C7544">
          <w:rPr>
            <w:rFonts w:ascii="Times New Roman" w:eastAsia="Times New Roman" w:hAnsi="Times New Roman" w:cs="Times New Roman"/>
            <w:sz w:val="24"/>
            <w:szCs w:val="24"/>
          </w:rPr>
          <w:t>on</w:t>
        </w:r>
      </w:ins>
      <w:r w:rsidR="00F2264C" w:rsidRPr="001C7544">
        <w:rPr>
          <w:rFonts w:ascii="Times New Roman" w:eastAsia="Times New Roman" w:hAnsi="Times New Roman" w:cs="Times New Roman"/>
          <w:sz w:val="24"/>
          <w:szCs w:val="24"/>
        </w:rPr>
        <w:t xml:space="preserve"> Federal procurement transactions. </w:t>
      </w:r>
    </w:p>
    <w:p w14:paraId="537D168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180.145 Does an exclusion under the Federal procurement system affect a person's eligibility to participate in </w:t>
      </w:r>
      <w:proofErr w:type="spellStart"/>
      <w:r w:rsidRPr="001C7544">
        <w:rPr>
          <w:rFonts w:ascii="Times New Roman" w:eastAsia="Times New Roman" w:hAnsi="Times New Roman" w:cs="Times New Roman"/>
          <w:b/>
          <w:bCs/>
          <w:sz w:val="24"/>
          <w:szCs w:val="24"/>
        </w:rPr>
        <w:t>nonprocurement</w:t>
      </w:r>
      <w:proofErr w:type="spellEnd"/>
      <w:r w:rsidRPr="001C7544">
        <w:rPr>
          <w:rFonts w:ascii="Times New Roman" w:eastAsia="Times New Roman" w:hAnsi="Times New Roman" w:cs="Times New Roman"/>
          <w:b/>
          <w:bCs/>
          <w:sz w:val="24"/>
          <w:szCs w:val="24"/>
        </w:rPr>
        <w:t xml:space="preserve"> transactions?</w:t>
      </w:r>
    </w:p>
    <w:p w14:paraId="00D65233" w14:textId="13AB1A75"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1988" w:author="OFFM" w:date="2024-04-16T10:53:00Z">
        <w:r w:rsidRPr="00F74592">
          <w:rPr>
            <w:rFonts w:ascii="Times New Roman" w:hAnsi="Times New Roman" w:cs="Times New Roman"/>
            <w:sz w:val="24"/>
            <w:szCs w:val="24"/>
          </w:rPr>
          <w:delText>If any</w:delText>
        </w:r>
      </w:del>
      <w:ins w:id="1989" w:author="OFFM" w:date="2024-04-16T10:53:00Z">
        <w:r w:rsidR="00F2264C" w:rsidRPr="001C7544">
          <w:rPr>
            <w:rFonts w:ascii="Times New Roman" w:eastAsia="Times New Roman" w:hAnsi="Times New Roman" w:cs="Times New Roman"/>
            <w:sz w:val="24"/>
            <w:szCs w:val="24"/>
          </w:rPr>
          <w:t>When a</w:t>
        </w:r>
      </w:ins>
      <w:r w:rsidR="00F2264C" w:rsidRPr="001C7544">
        <w:rPr>
          <w:rFonts w:ascii="Times New Roman" w:eastAsia="Times New Roman" w:hAnsi="Times New Roman" w:cs="Times New Roman"/>
          <w:sz w:val="24"/>
          <w:szCs w:val="24"/>
        </w:rPr>
        <w:t xml:space="preserve"> </w:t>
      </w:r>
      <w:proofErr w:type="gramStart"/>
      <w:r w:rsidR="00F2264C" w:rsidRPr="001C7544">
        <w:rPr>
          <w:rFonts w:ascii="Times New Roman" w:eastAsia="Times New Roman" w:hAnsi="Times New Roman" w:cs="Times New Roman"/>
          <w:sz w:val="24"/>
          <w:szCs w:val="24"/>
        </w:rPr>
        <w:t>Federal</w:t>
      </w:r>
      <w:proofErr w:type="gramEnd"/>
      <w:r w:rsidR="00F2264C" w:rsidRPr="001C7544">
        <w:rPr>
          <w:rFonts w:ascii="Times New Roman" w:eastAsia="Times New Roman" w:hAnsi="Times New Roman" w:cs="Times New Roman"/>
          <w:sz w:val="24"/>
          <w:szCs w:val="24"/>
        </w:rPr>
        <w:t xml:space="preserve"> agency excludes a person under the </w:t>
      </w:r>
      <w:ins w:id="1990" w:author="OFFM" w:date="2024-04-16T10:53:00Z">
        <w:r w:rsidR="00F2264C" w:rsidRPr="001C7544">
          <w:rPr>
            <w:rFonts w:ascii="Times New Roman" w:eastAsia="Times New Roman" w:hAnsi="Times New Roman" w:cs="Times New Roman"/>
            <w:sz w:val="24"/>
            <w:szCs w:val="24"/>
          </w:rPr>
          <w:t>Federal Acquisition Regulations (</w:t>
        </w:r>
      </w:ins>
      <w:r w:rsidR="00F2264C" w:rsidRPr="001C7544">
        <w:rPr>
          <w:rFonts w:ascii="Times New Roman" w:eastAsia="Times New Roman" w:hAnsi="Times New Roman" w:cs="Times New Roman"/>
          <w:sz w:val="24"/>
          <w:szCs w:val="24"/>
        </w:rPr>
        <w:t>FAR</w:t>
      </w:r>
      <w:ins w:id="1991"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on or after August 25, 1995, the excluded person is also ineligible to participate in Federal agencies' </w:t>
      </w:r>
      <w:proofErr w:type="spellStart"/>
      <w:r w:rsidR="00F2264C" w:rsidRPr="001C7544">
        <w:rPr>
          <w:rFonts w:ascii="Times New Roman" w:eastAsia="Times New Roman" w:hAnsi="Times New Roman" w:cs="Times New Roman"/>
          <w:sz w:val="24"/>
          <w:szCs w:val="24"/>
        </w:rPr>
        <w:t>nonprocurement</w:t>
      </w:r>
      <w:proofErr w:type="spellEnd"/>
      <w:r w:rsidR="00F2264C" w:rsidRPr="001C7544">
        <w:rPr>
          <w:rFonts w:ascii="Times New Roman" w:eastAsia="Times New Roman" w:hAnsi="Times New Roman" w:cs="Times New Roman"/>
          <w:sz w:val="24"/>
          <w:szCs w:val="24"/>
        </w:rPr>
        <w:t xml:space="preserve"> covered transactions. Therefore, an exclusion under the FAR has </w:t>
      </w:r>
      <w:ins w:id="1992" w:author="OFFM" w:date="2024-04-16T10:53:00Z">
        <w:r w:rsidR="00F2264C" w:rsidRPr="001C7544">
          <w:rPr>
            <w:rFonts w:ascii="Times New Roman" w:eastAsia="Times New Roman" w:hAnsi="Times New Roman" w:cs="Times New Roman"/>
            <w:sz w:val="24"/>
            <w:szCs w:val="24"/>
          </w:rPr>
          <w:t xml:space="preserve">a </w:t>
        </w:r>
      </w:ins>
      <w:r w:rsidR="00F2264C" w:rsidRPr="001C7544">
        <w:rPr>
          <w:rFonts w:ascii="Times New Roman" w:eastAsia="Times New Roman" w:hAnsi="Times New Roman" w:cs="Times New Roman"/>
          <w:sz w:val="24"/>
          <w:szCs w:val="24"/>
        </w:rPr>
        <w:t xml:space="preserve">reciprocal effect </w:t>
      </w:r>
      <w:del w:id="1993" w:author="OFFM" w:date="2024-04-16T10:53:00Z">
        <w:r w:rsidRPr="00F74592">
          <w:rPr>
            <w:rFonts w:ascii="Times New Roman" w:hAnsi="Times New Roman" w:cs="Times New Roman"/>
            <w:sz w:val="24"/>
            <w:szCs w:val="24"/>
          </w:rPr>
          <w:delText>in</w:delText>
        </w:r>
      </w:del>
      <w:ins w:id="1994" w:author="OFFM" w:date="2024-04-16T10:53:00Z">
        <w:r w:rsidR="00F2264C" w:rsidRPr="001C7544">
          <w:rPr>
            <w:rFonts w:ascii="Times New Roman" w:eastAsia="Times New Roman" w:hAnsi="Times New Roman" w:cs="Times New Roman"/>
            <w:sz w:val="24"/>
            <w:szCs w:val="24"/>
          </w:rPr>
          <w:t>on</w:t>
        </w:r>
      </w:ins>
      <w:r w:rsidR="00F2264C" w:rsidRPr="001C7544">
        <w:rPr>
          <w:rFonts w:ascii="Times New Roman" w:eastAsia="Times New Roman" w:hAnsi="Times New Roman" w:cs="Times New Roman"/>
          <w:sz w:val="24"/>
          <w:szCs w:val="24"/>
        </w:rPr>
        <w:t xml:space="preserve"> Federal </w:t>
      </w:r>
      <w:proofErr w:type="spellStart"/>
      <w:r w:rsidR="00F2264C" w:rsidRPr="001C7544">
        <w:rPr>
          <w:rFonts w:ascii="Times New Roman" w:eastAsia="Times New Roman" w:hAnsi="Times New Roman" w:cs="Times New Roman"/>
          <w:sz w:val="24"/>
          <w:szCs w:val="24"/>
        </w:rPr>
        <w:t>nonprocurement</w:t>
      </w:r>
      <w:proofErr w:type="spellEnd"/>
      <w:r w:rsidR="00F2264C" w:rsidRPr="001C7544">
        <w:rPr>
          <w:rFonts w:ascii="Times New Roman" w:eastAsia="Times New Roman" w:hAnsi="Times New Roman" w:cs="Times New Roman"/>
          <w:sz w:val="24"/>
          <w:szCs w:val="24"/>
        </w:rPr>
        <w:t xml:space="preserve"> transactions. </w:t>
      </w:r>
    </w:p>
    <w:p w14:paraId="391C2C7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180.150 Against whom may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take an exclusion action?</w:t>
      </w:r>
    </w:p>
    <w:p w14:paraId="08E3BFE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Given a cause that justifies an exclusion under this part,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may exclude any person who has been, is, or may reasonably be expected to be a participant or principal in a covered transaction. </w:t>
      </w:r>
    </w:p>
    <w:p w14:paraId="2446F0D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180.155 How do I know if a person is excluded?</w:t>
      </w:r>
    </w:p>
    <w:p w14:paraId="50915638" w14:textId="14182CF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Check the </w:t>
      </w:r>
      <w:del w:id="1995" w:author="OFFM" w:date="2024-04-16T10:53:00Z">
        <w:r w:rsidR="00817C00" w:rsidRPr="00F74592">
          <w:rPr>
            <w:rFonts w:ascii="Times New Roman" w:hAnsi="Times New Roman" w:cs="Times New Roman"/>
            <w:sz w:val="24"/>
            <w:szCs w:val="24"/>
          </w:rPr>
          <w:delText xml:space="preserve">Governmentwide </w:delText>
        </w:r>
      </w:del>
      <w:r w:rsidRPr="001C7544">
        <w:rPr>
          <w:rFonts w:ascii="Times New Roman" w:eastAsia="Times New Roman" w:hAnsi="Times New Roman" w:cs="Times New Roman"/>
          <w:sz w:val="24"/>
          <w:szCs w:val="24"/>
        </w:rPr>
        <w:t xml:space="preserve">System for Award Management </w:t>
      </w:r>
      <w:ins w:id="1996" w:author="OFFM" w:date="2024-04-16T10:53:00Z">
        <w:r w:rsidRPr="001C7544">
          <w:rPr>
            <w:rFonts w:ascii="Times New Roman" w:eastAsia="Times New Roman" w:hAnsi="Times New Roman" w:cs="Times New Roman"/>
            <w:sz w:val="24"/>
            <w:szCs w:val="24"/>
          </w:rPr>
          <w:t xml:space="preserve">(SAM.gov) </w:t>
        </w:r>
      </w:ins>
      <w:r w:rsidRPr="001C7544">
        <w:rPr>
          <w:rFonts w:ascii="Times New Roman" w:eastAsia="Times New Roman" w:hAnsi="Times New Roman" w:cs="Times New Roman"/>
          <w:sz w:val="24"/>
          <w:szCs w:val="24"/>
        </w:rPr>
        <w:t xml:space="preserve">Exclusions </w:t>
      </w:r>
      <w:del w:id="1997" w:author="OFFM" w:date="2024-04-16T10:53:00Z">
        <w:r w:rsidR="00817C00" w:rsidRPr="00F74592">
          <w:rPr>
            <w:rFonts w:ascii="Times New Roman" w:hAnsi="Times New Roman" w:cs="Times New Roman"/>
            <w:sz w:val="24"/>
            <w:szCs w:val="24"/>
          </w:rPr>
          <w:delText xml:space="preserve">(SAM Exclusions) </w:delText>
        </w:r>
      </w:del>
      <w:r w:rsidRPr="001C7544">
        <w:rPr>
          <w:rFonts w:ascii="Times New Roman" w:eastAsia="Times New Roman" w:hAnsi="Times New Roman" w:cs="Times New Roman"/>
          <w:sz w:val="24"/>
          <w:szCs w:val="24"/>
        </w:rPr>
        <w:t xml:space="preserve">to determine whether a person is excluded. The General Services Administration (GSA) maintains </w:t>
      </w:r>
      <w:del w:id="1998" w:author="OFFM" w:date="2024-04-16T10:53:00Z">
        <w:r w:rsidR="00817C00" w:rsidRPr="00F74592">
          <w:rPr>
            <w:rFonts w:ascii="Times New Roman" w:hAnsi="Times New Roman" w:cs="Times New Roman"/>
            <w:sz w:val="24"/>
            <w:szCs w:val="24"/>
          </w:rPr>
          <w:delText xml:space="preserve">the </w:delText>
        </w:r>
      </w:del>
      <w:r w:rsidRPr="001C7544">
        <w:rPr>
          <w:rFonts w:ascii="Times New Roman" w:eastAsia="Times New Roman" w:hAnsi="Times New Roman" w:cs="Times New Roman"/>
          <w:sz w:val="24"/>
          <w:szCs w:val="24"/>
        </w:rPr>
        <w:t>SAM</w:t>
      </w:r>
      <w:ins w:id="1999"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and makes it available, as detailed in </w:t>
      </w:r>
      <w:del w:id="2000" w:author="OFFM" w:date="2024-04-16T10:53:00Z">
        <w:r w:rsidR="00817C00" w:rsidRPr="00F74592">
          <w:rPr>
            <w:rFonts w:ascii="Times New Roman" w:hAnsi="Times New Roman" w:cs="Times New Roman"/>
            <w:sz w:val="24"/>
            <w:szCs w:val="24"/>
          </w:rPr>
          <w:delText>Subpart</w:delText>
        </w:r>
      </w:del>
      <w:ins w:id="2001" w:author="OFFM" w:date="2024-04-16T10:53:00Z">
        <w:r w:rsidRPr="001C7544">
          <w:rPr>
            <w:rFonts w:ascii="Times New Roman" w:eastAsia="Times New Roman" w:hAnsi="Times New Roman" w:cs="Times New Roman"/>
            <w:sz w:val="24"/>
            <w:szCs w:val="24"/>
          </w:rPr>
          <w:t>subpart</w:t>
        </w:r>
      </w:ins>
      <w:r w:rsidRPr="001C7544">
        <w:rPr>
          <w:rFonts w:ascii="Times New Roman" w:eastAsia="Times New Roman" w:hAnsi="Times New Roman" w:cs="Times New Roman"/>
          <w:sz w:val="24"/>
          <w:szCs w:val="24"/>
        </w:rPr>
        <w:t xml:space="preserve"> E</w:t>
      </w:r>
      <w:del w:id="2002" w:author="OFFM" w:date="2024-04-16T10:53:00Z">
        <w:r w:rsidR="00817C00" w:rsidRPr="00F74592">
          <w:rPr>
            <w:rFonts w:ascii="Times New Roman" w:hAnsi="Times New Roman" w:cs="Times New Roman"/>
            <w:sz w:val="24"/>
            <w:szCs w:val="24"/>
          </w:rPr>
          <w:delText xml:space="preserve"> of this part.</w:delText>
        </w:r>
      </w:del>
      <w:ins w:id="200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When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takes</w:t>
      </w:r>
      <w:del w:id="2004" w:author="OFFM" w:date="2024-04-16T10:53:00Z">
        <w:r w:rsidR="00817C00" w:rsidRPr="00F74592">
          <w:rPr>
            <w:rFonts w:ascii="Times New Roman" w:hAnsi="Times New Roman" w:cs="Times New Roman"/>
            <w:sz w:val="24"/>
            <w:szCs w:val="24"/>
          </w:rPr>
          <w:delText xml:space="preserve"> an</w:delText>
        </w:r>
      </w:del>
      <w:r w:rsidRPr="001C7544">
        <w:rPr>
          <w:rFonts w:ascii="Times New Roman" w:eastAsia="Times New Roman" w:hAnsi="Times New Roman" w:cs="Times New Roman"/>
          <w:sz w:val="24"/>
          <w:szCs w:val="24"/>
        </w:rPr>
        <w:t xml:space="preserve"> action to exclude a person under the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or procurement debarment and suspension system, the agency enters the information about the excluded person into </w:t>
      </w:r>
      <w:del w:id="2005" w:author="OFFM" w:date="2024-04-16T10:53:00Z">
        <w:r w:rsidR="00817C00" w:rsidRPr="00F74592">
          <w:rPr>
            <w:rFonts w:ascii="Times New Roman" w:hAnsi="Times New Roman" w:cs="Times New Roman"/>
            <w:sz w:val="24"/>
            <w:szCs w:val="24"/>
          </w:rPr>
          <w:delText xml:space="preserve">the </w:delText>
        </w:r>
      </w:del>
      <w:r w:rsidRPr="001C7544">
        <w:rPr>
          <w:rFonts w:ascii="Times New Roman" w:eastAsia="Times New Roman" w:hAnsi="Times New Roman" w:cs="Times New Roman"/>
          <w:sz w:val="24"/>
          <w:szCs w:val="24"/>
        </w:rPr>
        <w:t>SAM</w:t>
      </w:r>
      <w:ins w:id="2006"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w:t>
      </w:r>
    </w:p>
    <w:p w14:paraId="72A5897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B—Covered Transactions</w:t>
      </w:r>
    </w:p>
    <w:p w14:paraId="5396B1D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180.200 What is a covered transaction?</w:t>
      </w:r>
    </w:p>
    <w:p w14:paraId="5731F77F" w14:textId="2FD83EC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A covered transaction is a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or procurement transaction </w:t>
      </w:r>
      <w:del w:id="2007" w:author="OFFM" w:date="2024-04-16T10:53:00Z">
        <w:r w:rsidR="00817C00" w:rsidRPr="00F74592">
          <w:rPr>
            <w:rFonts w:ascii="Times New Roman" w:hAnsi="Times New Roman" w:cs="Times New Roman"/>
            <w:sz w:val="24"/>
            <w:szCs w:val="24"/>
          </w:rPr>
          <w:delText xml:space="preserve">that is </w:delText>
        </w:r>
      </w:del>
      <w:r w:rsidRPr="001C7544">
        <w:rPr>
          <w:rFonts w:ascii="Times New Roman" w:eastAsia="Times New Roman" w:hAnsi="Times New Roman" w:cs="Times New Roman"/>
          <w:sz w:val="24"/>
          <w:szCs w:val="24"/>
        </w:rPr>
        <w:t xml:space="preserve">subject to </w:t>
      </w:r>
      <w:del w:id="2008" w:author="OFFM" w:date="2024-04-16T10:53:00Z">
        <w:r w:rsidR="00817C00" w:rsidRPr="00F74592">
          <w:rPr>
            <w:rFonts w:ascii="Times New Roman" w:hAnsi="Times New Roman" w:cs="Times New Roman"/>
            <w:sz w:val="24"/>
            <w:szCs w:val="24"/>
          </w:rPr>
          <w:delText>the</w:delText>
        </w:r>
      </w:del>
      <w:ins w:id="2009" w:author="OFFM" w:date="2024-04-16T10:53:00Z">
        <w:r w:rsidRPr="001C7544">
          <w:rPr>
            <w:rFonts w:ascii="Times New Roman" w:eastAsia="Times New Roman" w:hAnsi="Times New Roman" w:cs="Times New Roman"/>
            <w:sz w:val="24"/>
            <w:szCs w:val="24"/>
          </w:rPr>
          <w:t>this part’s</w:t>
        </w:r>
      </w:ins>
      <w:r w:rsidRPr="001C7544">
        <w:rPr>
          <w:rFonts w:ascii="Times New Roman" w:eastAsia="Times New Roman" w:hAnsi="Times New Roman" w:cs="Times New Roman"/>
          <w:sz w:val="24"/>
          <w:szCs w:val="24"/>
        </w:rPr>
        <w:t xml:space="preserve"> prohibitions</w:t>
      </w:r>
      <w:del w:id="2010" w:author="OFFM" w:date="2024-04-16T10:53:00Z">
        <w:r w:rsidR="00817C00" w:rsidRPr="00F74592">
          <w:rPr>
            <w:rFonts w:ascii="Times New Roman" w:hAnsi="Times New Roman" w:cs="Times New Roman"/>
            <w:sz w:val="24"/>
            <w:szCs w:val="24"/>
          </w:rPr>
          <w:delText xml:space="preserve"> of this part.</w:delText>
        </w:r>
      </w:del>
      <w:ins w:id="201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It may be a transaction at</w:t>
      </w:r>
      <w:del w:id="2012" w:author="OFFM" w:date="2024-04-16T10:53:00Z">
        <w:r w:rsidR="00817C00" w:rsidRPr="00F74592">
          <w:rPr>
            <w:rFonts w:ascii="Times New Roman" w:hAnsi="Times New Roman" w:cs="Times New Roman"/>
            <w:sz w:val="24"/>
            <w:szCs w:val="24"/>
          </w:rPr>
          <w:delText>—</w:delText>
        </w:r>
      </w:del>
      <w:ins w:id="201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32F0B448" w14:textId="15EE32D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primary tier, between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and a person (see </w:t>
      </w:r>
      <w:del w:id="2014" w:author="OFFM" w:date="2024-04-16T10:53:00Z">
        <w:r w:rsidR="00817C00" w:rsidRPr="00F74592">
          <w:rPr>
            <w:rFonts w:ascii="Times New Roman" w:hAnsi="Times New Roman" w:cs="Times New Roman"/>
            <w:sz w:val="24"/>
            <w:szCs w:val="24"/>
          </w:rPr>
          <w:delText>appendix</w:delText>
        </w:r>
      </w:del>
      <w:ins w:id="2015" w:author="OFFM" w:date="2024-04-16T10:53:00Z">
        <w:r w:rsidRPr="001C7544">
          <w:rPr>
            <w:rFonts w:ascii="Times New Roman" w:eastAsia="Times New Roman" w:hAnsi="Times New Roman" w:cs="Times New Roman"/>
            <w:sz w:val="24"/>
            <w:szCs w:val="24"/>
          </w:rPr>
          <w:t>Appendix</w:t>
        </w:r>
      </w:ins>
      <w:r w:rsidRPr="001C7544">
        <w:rPr>
          <w:rFonts w:ascii="Times New Roman" w:eastAsia="Times New Roman" w:hAnsi="Times New Roman" w:cs="Times New Roman"/>
          <w:sz w:val="24"/>
          <w:szCs w:val="24"/>
        </w:rPr>
        <w:t xml:space="preserve"> to this part); or </w:t>
      </w:r>
    </w:p>
    <w:p w14:paraId="5740EC45" w14:textId="6E2118F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A lower tier</w:t>
      </w:r>
      <w:del w:id="2016"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between a participant in a covered transaction and another person. </w:t>
      </w:r>
    </w:p>
    <w:p w14:paraId="70B5032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180.205 Why is it important if a particular transaction is a covered transaction?</w:t>
      </w:r>
    </w:p>
    <w:p w14:paraId="6B470B8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The importance of whether a transaction is a covered transaction depends upon who you are. </w:t>
      </w:r>
    </w:p>
    <w:p w14:paraId="1F92B0A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As a participant in the transaction, you have the responsibilities laid out in subpart C of this part. Those include responsibilities to the person or Federal agency at the next higher tier from whom you received the transaction, if any. They also include responsibilities if you subsequently enter into other covered transactions with persons at the next lower tier. </w:t>
      </w:r>
    </w:p>
    <w:p w14:paraId="598F084C" w14:textId="77777777" w:rsidR="000B5224" w:rsidRPr="001C7544" w:rsidRDefault="00F2264C" w:rsidP="00A63D45">
      <w:pPr>
        <w:spacing w:after="0" w:line="480" w:lineRule="auto"/>
        <w:ind w:left="180" w:firstLine="54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official who enters into a primary tier transaction, you have the responsibilities laid out in subpart D of this part. </w:t>
      </w:r>
    </w:p>
    <w:p w14:paraId="5F3E3675" w14:textId="06C720F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As an excluded person, you may not be a participant or principal in the transaction unless</w:t>
      </w:r>
      <w:del w:id="2017" w:author="OFFM" w:date="2024-04-16T10:53:00Z">
        <w:r w:rsidR="00817C00" w:rsidRPr="00F74592">
          <w:rPr>
            <w:rFonts w:ascii="Times New Roman" w:hAnsi="Times New Roman" w:cs="Times New Roman"/>
            <w:sz w:val="24"/>
            <w:szCs w:val="24"/>
          </w:rPr>
          <w:delText>—</w:delText>
        </w:r>
      </w:del>
      <w:ins w:id="201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0BC011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person who entered into the transaction with you allows you to continue your involvement in a transaction that predates your exclusion, as permitted under § 180.310 or § 180.415; or </w:t>
      </w:r>
    </w:p>
    <w:p w14:paraId="7782C05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 Federal agency official obtains an exception from the agency head or designee to allow you to be involved in the transaction, as permitted under § 180.135. </w:t>
      </w:r>
    </w:p>
    <w:p w14:paraId="6E19ECDF"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180.210 Which </w:t>
      </w:r>
      <w:proofErr w:type="spellStart"/>
      <w:r w:rsidRPr="001C7544">
        <w:rPr>
          <w:rFonts w:ascii="Times New Roman" w:eastAsia="Times New Roman" w:hAnsi="Times New Roman" w:cs="Times New Roman"/>
          <w:b/>
          <w:bCs/>
          <w:sz w:val="24"/>
          <w:szCs w:val="24"/>
        </w:rPr>
        <w:t>nonprocurement</w:t>
      </w:r>
      <w:proofErr w:type="spellEnd"/>
      <w:r w:rsidRPr="001C7544">
        <w:rPr>
          <w:rFonts w:ascii="Times New Roman" w:eastAsia="Times New Roman" w:hAnsi="Times New Roman" w:cs="Times New Roman"/>
          <w:b/>
          <w:bCs/>
          <w:sz w:val="24"/>
          <w:szCs w:val="24"/>
        </w:rPr>
        <w:t xml:space="preserve"> transactions are covered transactions?</w:t>
      </w:r>
    </w:p>
    <w:p w14:paraId="73A11F6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All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transactions, as defined in § 180.970, are covered transactions unless listed in the exemptions under § 180.215. </w:t>
      </w:r>
    </w:p>
    <w:p w14:paraId="073F482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180.215 Which </w:t>
      </w:r>
      <w:proofErr w:type="spellStart"/>
      <w:r w:rsidRPr="001C7544">
        <w:rPr>
          <w:rFonts w:ascii="Times New Roman" w:eastAsia="Times New Roman" w:hAnsi="Times New Roman" w:cs="Times New Roman"/>
          <w:b/>
          <w:bCs/>
          <w:sz w:val="24"/>
          <w:szCs w:val="24"/>
        </w:rPr>
        <w:t>nonprocurement</w:t>
      </w:r>
      <w:proofErr w:type="spellEnd"/>
      <w:r w:rsidRPr="001C7544">
        <w:rPr>
          <w:rFonts w:ascii="Times New Roman" w:eastAsia="Times New Roman" w:hAnsi="Times New Roman" w:cs="Times New Roman"/>
          <w:b/>
          <w:bCs/>
          <w:sz w:val="24"/>
          <w:szCs w:val="24"/>
        </w:rPr>
        <w:t xml:space="preserve"> transactions are not covered transactions?</w:t>
      </w:r>
    </w:p>
    <w:p w14:paraId="21C0CD6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The following types of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transactions are not covered transactions: </w:t>
      </w:r>
    </w:p>
    <w:p w14:paraId="7C93AC58" w14:textId="20491D0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A direct award to</w:t>
      </w:r>
      <w:del w:id="2019" w:author="OFFM" w:date="2024-04-16T10:53:00Z">
        <w:r w:rsidR="00817C00" w:rsidRPr="00F74592">
          <w:rPr>
            <w:rFonts w:ascii="Times New Roman" w:hAnsi="Times New Roman" w:cs="Times New Roman"/>
            <w:sz w:val="24"/>
            <w:szCs w:val="24"/>
          </w:rPr>
          <w:delText>—</w:delText>
        </w:r>
      </w:del>
      <w:ins w:id="202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847AF5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 foreign government or foreign governmental entity; </w:t>
      </w:r>
    </w:p>
    <w:p w14:paraId="011DA04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 public international organization; </w:t>
      </w:r>
    </w:p>
    <w:p w14:paraId="689B76B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An entity owned (in whole or in part) or controlled by a foreign government; or </w:t>
      </w:r>
    </w:p>
    <w:p w14:paraId="2F258AD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Any other entity consisting wholly or partially of one or more foreign governments or foreign governmental entities. </w:t>
      </w:r>
    </w:p>
    <w:p w14:paraId="4E4D43C9" w14:textId="2FEB088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 benefit to an individual as a personal entitlement without regard to the individual's present responsibility (but benefits received in an individual's business capacity are not excepted). For example, </w:t>
      </w:r>
      <w:del w:id="2021" w:author="OFFM" w:date="2024-04-16T10:53:00Z">
        <w:r w:rsidR="00817C00" w:rsidRPr="00F74592">
          <w:rPr>
            <w:rFonts w:ascii="Times New Roman" w:hAnsi="Times New Roman" w:cs="Times New Roman"/>
            <w:sz w:val="24"/>
            <w:szCs w:val="24"/>
          </w:rPr>
          <w:delText>if</w:delText>
        </w:r>
      </w:del>
      <w:ins w:id="2022" w:author="OFFM" w:date="2024-04-16T10:53:00Z">
        <w:r w:rsidRPr="001C7544">
          <w:rPr>
            <w:rFonts w:ascii="Times New Roman" w:eastAsia="Times New Roman" w:hAnsi="Times New Roman" w:cs="Times New Roman"/>
            <w:sz w:val="24"/>
            <w:szCs w:val="24"/>
          </w:rPr>
          <w:t>when</w:t>
        </w:r>
      </w:ins>
      <w:r w:rsidRPr="001C7544">
        <w:rPr>
          <w:rFonts w:ascii="Times New Roman" w:eastAsia="Times New Roman" w:hAnsi="Times New Roman" w:cs="Times New Roman"/>
          <w:sz w:val="24"/>
          <w:szCs w:val="24"/>
        </w:rPr>
        <w:t xml:space="preserve"> a person receives social security benefits under the Supplemental Security Income provisions of the Social Security Act, 42 U.S.C. 1301 </w:t>
      </w:r>
      <w:r w:rsidRPr="00A63D45">
        <w:rPr>
          <w:rFonts w:ascii="Times New Roman" w:hAnsi="Times New Roman"/>
          <w:i/>
          <w:sz w:val="24"/>
        </w:rPr>
        <w:t>et seq.,</w:t>
      </w:r>
      <w:r w:rsidRPr="001C7544">
        <w:rPr>
          <w:rFonts w:ascii="Times New Roman" w:eastAsia="Times New Roman" w:hAnsi="Times New Roman" w:cs="Times New Roman"/>
          <w:sz w:val="24"/>
          <w:szCs w:val="24"/>
        </w:rPr>
        <w:t xml:space="preserve"> those benefits are not covered transactions and, therefore, are not affected if the person is excluded. </w:t>
      </w:r>
    </w:p>
    <w:p w14:paraId="052E476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Federal employment. </w:t>
      </w:r>
    </w:p>
    <w:p w14:paraId="5B75AB35" w14:textId="66B225D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A transaction that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needs to respond to a national or agency</w:t>
      </w:r>
      <w:del w:id="2023" w:author="OFFM" w:date="2024-04-16T10:53:00Z">
        <w:r w:rsidR="00817C00" w:rsidRPr="00F74592">
          <w:rPr>
            <w:rFonts w:ascii="Times New Roman" w:hAnsi="Times New Roman" w:cs="Times New Roman"/>
            <w:sz w:val="24"/>
            <w:szCs w:val="24"/>
          </w:rPr>
          <w:delText>-</w:delText>
        </w:r>
      </w:del>
      <w:ins w:id="2024" w:author="OFFM" w:date="2024-04-16T10:53:00Z">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recognized emergency or disaster. </w:t>
      </w:r>
    </w:p>
    <w:p w14:paraId="4C35EEF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(e) A permit, license, certificate</w:t>
      </w:r>
      <w:ins w:id="202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similar instrument issued as a means to regulate public health, safety</w:t>
      </w:r>
      <w:ins w:id="202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the environment, unless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specifically designates it to be a covered transaction. </w:t>
      </w:r>
    </w:p>
    <w:p w14:paraId="4C1D43FC" w14:textId="5B626EF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(f) An incidental benefit that results from ordinary governmental operations.</w:t>
      </w:r>
      <w:del w:id="2027" w:author="OFFM" w:date="2024-04-16T10:53:00Z">
        <w:r w:rsidR="00817C00" w:rsidRPr="00F74592">
          <w:rPr>
            <w:rFonts w:ascii="Times New Roman" w:hAnsi="Times New Roman" w:cs="Times New Roman"/>
            <w:sz w:val="24"/>
            <w:szCs w:val="24"/>
          </w:rPr>
          <w:delText xml:space="preserve"> </w:delText>
        </w:r>
      </w:del>
    </w:p>
    <w:p w14:paraId="19C5F49D" w14:textId="6A46D21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(g) Any other transaction if</w:t>
      </w:r>
      <w:del w:id="2028" w:author="OFFM" w:date="2024-04-16T10:53:00Z">
        <w:r w:rsidR="00817C00" w:rsidRPr="00F74592">
          <w:rPr>
            <w:rFonts w:ascii="Times New Roman" w:hAnsi="Times New Roman" w:cs="Times New Roman"/>
            <w:sz w:val="24"/>
            <w:szCs w:val="24"/>
          </w:rPr>
          <w:delText>—</w:delText>
        </w:r>
      </w:del>
      <w:ins w:id="202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A45EB3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application of an exclusion to the transaction is prohibited by law; or </w:t>
      </w:r>
    </w:p>
    <w:p w14:paraId="475EC34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 Federal agency's regulation exempts it from coverage under this part. </w:t>
      </w:r>
    </w:p>
    <w:p w14:paraId="19764A25" w14:textId="5F000C7D" w:rsidR="000B5224" w:rsidRPr="001C7544" w:rsidRDefault="00F2264C" w:rsidP="00A63D45">
      <w:pPr>
        <w:spacing w:after="0" w:line="480" w:lineRule="auto"/>
        <w:ind w:left="180" w:firstLine="54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(h) Notwithstanding paragraph (a) of this section, covered transactions must include non-procurement and procurement transactions involving entities engaged in activity that contributed to or is a significant factor in a country's non-compliance with its obligations under </w:t>
      </w:r>
      <w:r w:rsidRPr="001C7544">
        <w:rPr>
          <w:rFonts w:ascii="Times New Roman" w:eastAsia="Times New Roman" w:hAnsi="Times New Roman" w:cs="Times New Roman"/>
          <w:sz w:val="24"/>
          <w:szCs w:val="24"/>
        </w:rPr>
        <w:lastRenderedPageBreak/>
        <w:t>arms control, nonproliferation or disarmament agreements</w:t>
      </w:r>
      <w:ins w:id="203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commitments with the United States. Federal</w:t>
      </w:r>
      <w:del w:id="2031"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agencies and primary tier non-procurement recipients must not award, renew, or extend a non-procurement transaction or procurement transaction, regardless of amount or tier, with any entity listed in </w:t>
      </w:r>
      <w:del w:id="2032" w:author="OFFM" w:date="2024-04-16T10:53:00Z">
        <w:r w:rsidR="00817C00" w:rsidRPr="00F74592">
          <w:rPr>
            <w:rFonts w:ascii="Times New Roman" w:hAnsi="Times New Roman" w:cs="Times New Roman"/>
            <w:sz w:val="24"/>
            <w:szCs w:val="24"/>
          </w:rPr>
          <w:delText>the System for Award Management</w:delText>
        </w:r>
      </w:del>
      <w:ins w:id="2033" w:author="OFFM" w:date="2024-04-16T10:53:00Z">
        <w:r w:rsidRPr="001C7544">
          <w:rPr>
            <w:rFonts w:ascii="Times New Roman" w:eastAsia="Times New Roman" w:hAnsi="Times New Roman" w:cs="Times New Roman"/>
            <w:sz w:val="24"/>
            <w:szCs w:val="24"/>
          </w:rPr>
          <w:t>SAM.gov</w:t>
        </w:r>
      </w:ins>
      <w:r w:rsidRPr="001C7544">
        <w:rPr>
          <w:rFonts w:ascii="Times New Roman" w:eastAsia="Times New Roman" w:hAnsi="Times New Roman" w:cs="Times New Roman"/>
          <w:sz w:val="24"/>
          <w:szCs w:val="24"/>
        </w:rPr>
        <w:t xml:space="preserve"> Exclusions</w:t>
      </w:r>
      <w:del w:id="2034" w:author="OFFM" w:date="2024-04-16T10:53:00Z">
        <w:r w:rsidR="00817C00" w:rsidRPr="00F74592">
          <w:rPr>
            <w:rFonts w:ascii="Times New Roman" w:hAnsi="Times New Roman" w:cs="Times New Roman"/>
            <w:sz w:val="24"/>
            <w:szCs w:val="24"/>
          </w:rPr>
          <w:delText xml:space="preserve"> List</w:delText>
        </w:r>
      </w:del>
      <w:r w:rsidRPr="001C7544">
        <w:rPr>
          <w:rFonts w:ascii="Times New Roman" w:eastAsia="Times New Roman" w:hAnsi="Times New Roman" w:cs="Times New Roman"/>
          <w:sz w:val="24"/>
          <w:szCs w:val="24"/>
        </w:rPr>
        <w:t xml:space="preserve"> on the basis of involvement in activities that violate arms control, nonproliferation or disarmament agreements</w:t>
      </w:r>
      <w:ins w:id="203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commitments with the United States</w:t>
      </w:r>
      <w:del w:id="2036" w:author="OFFM" w:date="2024-04-16T10:53:00Z">
        <w:r w:rsidR="00817C00" w:rsidRPr="00F74592">
          <w:rPr>
            <w:rFonts w:ascii="Times New Roman" w:hAnsi="Times New Roman" w:cs="Times New Roman"/>
            <w:sz w:val="24"/>
            <w:szCs w:val="24"/>
          </w:rPr>
          <w:delText>, pursuant to</w:delText>
        </w:r>
      </w:del>
      <w:ins w:id="2037" w:author="OFFM" w:date="2024-04-16T10:53:00Z">
        <w:r w:rsidRPr="001C7544">
          <w:rPr>
            <w:rFonts w:ascii="Times New Roman" w:eastAsia="Times New Roman" w:hAnsi="Times New Roman" w:cs="Times New Roman"/>
            <w:sz w:val="24"/>
            <w:szCs w:val="24"/>
          </w:rPr>
          <w:t xml:space="preserve"> (see</w:t>
        </w:r>
      </w:ins>
      <w:r w:rsidRPr="001C7544">
        <w:rPr>
          <w:rFonts w:ascii="Times New Roman" w:eastAsia="Times New Roman" w:hAnsi="Times New Roman" w:cs="Times New Roman"/>
          <w:sz w:val="24"/>
          <w:szCs w:val="24"/>
        </w:rPr>
        <w:t xml:space="preserve"> section 1290 of the National Defense Authorization Act for Fiscal Year 2017</w:t>
      </w:r>
      <w:del w:id="2038" w:author="OFFM" w:date="2024-04-16T10:53:00Z">
        <w:r w:rsidR="00817C00" w:rsidRPr="00F74592">
          <w:rPr>
            <w:rFonts w:ascii="Times New Roman" w:hAnsi="Times New Roman" w:cs="Times New Roman"/>
            <w:sz w:val="24"/>
            <w:szCs w:val="24"/>
          </w:rPr>
          <w:delText>, unless the</w:delText>
        </w:r>
      </w:del>
      <w:ins w:id="2039" w:author="OFFM" w:date="2024-04-16T10:53:00Z">
        <w:r w:rsidRPr="001C7544">
          <w:rPr>
            <w:rFonts w:ascii="Times New Roman" w:eastAsia="Times New Roman" w:hAnsi="Times New Roman" w:cs="Times New Roman"/>
            <w:sz w:val="24"/>
            <w:szCs w:val="24"/>
          </w:rPr>
          <w:t>). The</w:t>
        </w:r>
      </w:ins>
      <w:r w:rsidRPr="001C7544">
        <w:rPr>
          <w:rFonts w:ascii="Times New Roman" w:eastAsia="Times New Roman" w:hAnsi="Times New Roman" w:cs="Times New Roman"/>
          <w:sz w:val="24"/>
          <w:szCs w:val="24"/>
        </w:rPr>
        <w:t xml:space="preserve"> head of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w:t>
      </w:r>
      <w:del w:id="2040" w:author="OFFM" w:date="2024-04-16T10:53:00Z">
        <w:r w:rsidR="00817C00" w:rsidRPr="00F74592">
          <w:rPr>
            <w:rFonts w:ascii="Times New Roman" w:hAnsi="Times New Roman" w:cs="Times New Roman"/>
            <w:sz w:val="24"/>
            <w:szCs w:val="24"/>
          </w:rPr>
          <w:delText>grants</w:delText>
        </w:r>
      </w:del>
      <w:ins w:id="2041" w:author="OFFM" w:date="2024-04-16T10:53:00Z">
        <w:r w:rsidRPr="001C7544">
          <w:rPr>
            <w:rFonts w:ascii="Times New Roman" w:eastAsia="Times New Roman" w:hAnsi="Times New Roman" w:cs="Times New Roman"/>
            <w:sz w:val="24"/>
            <w:szCs w:val="24"/>
          </w:rPr>
          <w:t>may grant</w:t>
        </w:r>
      </w:ins>
      <w:r w:rsidRPr="001C7544">
        <w:rPr>
          <w:rFonts w:ascii="Times New Roman" w:eastAsia="Times New Roman" w:hAnsi="Times New Roman" w:cs="Times New Roman"/>
          <w:sz w:val="24"/>
          <w:szCs w:val="24"/>
        </w:rPr>
        <w:t xml:space="preserve"> an exception </w:t>
      </w:r>
      <w:del w:id="2042" w:author="OFFM" w:date="2024-04-16T10:53:00Z">
        <w:r w:rsidR="00817C00" w:rsidRPr="00F74592">
          <w:rPr>
            <w:rFonts w:ascii="Times New Roman" w:hAnsi="Times New Roman" w:cs="Times New Roman"/>
            <w:sz w:val="24"/>
            <w:szCs w:val="24"/>
          </w:rPr>
          <w:delText>pursuant to</w:delText>
        </w:r>
      </w:del>
      <w:ins w:id="2043" w:author="OFFM" w:date="2024-04-16T10:53:00Z">
        <w:r w:rsidRPr="001C7544">
          <w:rPr>
            <w:rFonts w:ascii="Times New Roman" w:eastAsia="Times New Roman" w:hAnsi="Times New Roman" w:cs="Times New Roman"/>
            <w:sz w:val="24"/>
            <w:szCs w:val="24"/>
          </w:rPr>
          <w:t>to this requirement under</w:t>
        </w:r>
      </w:ins>
      <w:r w:rsidRPr="001C7544">
        <w:rPr>
          <w:rFonts w:ascii="Times New Roman" w:eastAsia="Times New Roman" w:hAnsi="Times New Roman" w:cs="Times New Roman"/>
          <w:sz w:val="24"/>
          <w:szCs w:val="24"/>
        </w:rPr>
        <w:t xml:space="preserve"> 2 CFR 180.135</w:t>
      </w:r>
      <w:ins w:id="2044" w:author="OFFM" w:date="2024-04-16T10:53:00Z">
        <w:r w:rsidRPr="001C7544">
          <w:rPr>
            <w:rFonts w:ascii="Times New Roman" w:eastAsia="Times New Roman" w:hAnsi="Times New Roman" w:cs="Times New Roman"/>
            <w:sz w:val="24"/>
            <w:szCs w:val="24"/>
          </w:rPr>
          <w:t xml:space="preserve"> and</w:t>
        </w:r>
      </w:ins>
      <w:r w:rsidRPr="001C7544">
        <w:rPr>
          <w:rFonts w:ascii="Times New Roman" w:eastAsia="Times New Roman" w:hAnsi="Times New Roman" w:cs="Times New Roman"/>
          <w:sz w:val="24"/>
          <w:szCs w:val="24"/>
        </w:rPr>
        <w:t xml:space="preserve"> with the concurrence of the OMB Director. </w:t>
      </w:r>
    </w:p>
    <w:p w14:paraId="6A072EA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180.220 Are any procurement contracts included as covered transactions?</w:t>
      </w:r>
    </w:p>
    <w:p w14:paraId="3094B161" w14:textId="1FEC021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Covered transactions under this part</w:t>
      </w:r>
      <w:del w:id="2045" w:author="OFFM" w:date="2024-04-16T10:53:00Z">
        <w:r w:rsidR="00817C00" w:rsidRPr="00F74592">
          <w:rPr>
            <w:rFonts w:ascii="Times New Roman" w:hAnsi="Times New Roman" w:cs="Times New Roman"/>
            <w:sz w:val="24"/>
            <w:szCs w:val="24"/>
          </w:rPr>
          <w:delText>—</w:delText>
        </w:r>
      </w:del>
      <w:ins w:id="204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365966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Do not include any procurement contracts awarded directly by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but </w:t>
      </w:r>
    </w:p>
    <w:p w14:paraId="7B46CD4B" w14:textId="3C19B8D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Do include some procurement contracts awarded </w:t>
      </w:r>
      <w:del w:id="2047" w:author="OFFM" w:date="2024-04-16T10:53:00Z">
        <w:r w:rsidR="00817C00" w:rsidRPr="00F74592">
          <w:rPr>
            <w:rFonts w:ascii="Times New Roman" w:hAnsi="Times New Roman" w:cs="Times New Roman"/>
            <w:sz w:val="24"/>
            <w:szCs w:val="24"/>
          </w:rPr>
          <w:delText>by non-Federal participants in</w:delText>
        </w:r>
      </w:del>
      <w:ins w:id="2048" w:author="OFFM" w:date="2024-04-16T10:53:00Z">
        <w:r w:rsidRPr="001C7544">
          <w:rPr>
            <w:rFonts w:ascii="Times New Roman" w:eastAsia="Times New Roman" w:hAnsi="Times New Roman" w:cs="Times New Roman"/>
            <w:sz w:val="24"/>
            <w:szCs w:val="24"/>
          </w:rPr>
          <w:t>under</w:t>
        </w:r>
      </w:ins>
      <w:r w:rsidRPr="001C7544">
        <w:rPr>
          <w:rFonts w:ascii="Times New Roman" w:eastAsia="Times New Roman" w:hAnsi="Times New Roman" w:cs="Times New Roman"/>
          <w:sz w:val="24"/>
          <w:szCs w:val="24"/>
        </w:rPr>
        <w:t xml:space="preserve">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covered transactions. </w:t>
      </w:r>
    </w:p>
    <w:p w14:paraId="663EB01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Specifically, a contract for goods or services is a covered transaction if any of the following applies: </w:t>
      </w:r>
    </w:p>
    <w:p w14:paraId="0DF5D698" w14:textId="08156F7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contract is awarded by a participant in a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 </w:t>
      </w:r>
      <w:del w:id="2049" w:author="OFFM" w:date="2024-04-16T10:53:00Z">
        <w:r w:rsidR="00817C00" w:rsidRPr="00F74592">
          <w:rPr>
            <w:rFonts w:ascii="Times New Roman" w:hAnsi="Times New Roman" w:cs="Times New Roman"/>
            <w:sz w:val="24"/>
            <w:szCs w:val="24"/>
          </w:rPr>
          <w:delText xml:space="preserve">that is </w:delText>
        </w:r>
      </w:del>
      <w:r w:rsidRPr="001C7544">
        <w:rPr>
          <w:rFonts w:ascii="Times New Roman" w:eastAsia="Times New Roman" w:hAnsi="Times New Roman" w:cs="Times New Roman"/>
          <w:sz w:val="24"/>
          <w:szCs w:val="24"/>
        </w:rPr>
        <w:t xml:space="preserve">covered under § 180.210, and the </w:t>
      </w:r>
      <w:del w:id="2050" w:author="OFFM" w:date="2024-04-16T10:53:00Z">
        <w:r w:rsidR="00817C00" w:rsidRPr="00F74592">
          <w:rPr>
            <w:rFonts w:ascii="Times New Roman" w:hAnsi="Times New Roman" w:cs="Times New Roman"/>
            <w:sz w:val="24"/>
            <w:szCs w:val="24"/>
          </w:rPr>
          <w:delText xml:space="preserve">amount of the </w:delText>
        </w:r>
      </w:del>
      <w:r w:rsidRPr="001C7544">
        <w:rPr>
          <w:rFonts w:ascii="Times New Roman" w:eastAsia="Times New Roman" w:hAnsi="Times New Roman" w:cs="Times New Roman"/>
          <w:sz w:val="24"/>
          <w:szCs w:val="24"/>
        </w:rPr>
        <w:t xml:space="preserve">contract </w:t>
      </w:r>
      <w:ins w:id="2051" w:author="OFFM" w:date="2024-04-16T10:53:00Z">
        <w:r w:rsidRPr="001C7544">
          <w:rPr>
            <w:rFonts w:ascii="Times New Roman" w:eastAsia="Times New Roman" w:hAnsi="Times New Roman" w:cs="Times New Roman"/>
            <w:sz w:val="24"/>
            <w:szCs w:val="24"/>
          </w:rPr>
          <w:t xml:space="preserve">amount </w:t>
        </w:r>
      </w:ins>
      <w:r w:rsidRPr="001C7544">
        <w:rPr>
          <w:rFonts w:ascii="Times New Roman" w:eastAsia="Times New Roman" w:hAnsi="Times New Roman" w:cs="Times New Roman"/>
          <w:sz w:val="24"/>
          <w:szCs w:val="24"/>
        </w:rPr>
        <w:t xml:space="preserve">is expected to equal or exceed $25,000. </w:t>
      </w:r>
    </w:p>
    <w:p w14:paraId="2B364B34" w14:textId="2084B35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contract requires the consent of an official of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In that case, the contract</w:t>
      </w:r>
      <w:del w:id="2052" w:author="OFFM" w:date="2024-04-16T10:53:00Z">
        <w:r w:rsidR="00817C00" w:rsidRPr="00F74592">
          <w:rPr>
            <w:rFonts w:ascii="Times New Roman" w:hAnsi="Times New Roman" w:cs="Times New Roman"/>
            <w:sz w:val="24"/>
            <w:szCs w:val="24"/>
          </w:rPr>
          <w:delText xml:space="preserve">, regardless of the amount, </w:delText>
        </w:r>
      </w:del>
      <w:ins w:id="2053" w:author="OFFM" w:date="2024-04-16T10:53:00Z">
        <w:r w:rsidRPr="001C7544">
          <w:rPr>
            <w:rFonts w:ascii="Times New Roman" w:eastAsia="Times New Roman" w:hAnsi="Times New Roman" w:cs="Times New Roman"/>
            <w:sz w:val="24"/>
            <w:szCs w:val="24"/>
          </w:rPr>
          <w:t xml:space="preserve"> is </w:t>
        </w:r>
      </w:ins>
      <w:r w:rsidRPr="001C7544">
        <w:rPr>
          <w:rFonts w:ascii="Times New Roman" w:eastAsia="Times New Roman" w:hAnsi="Times New Roman" w:cs="Times New Roman"/>
          <w:sz w:val="24"/>
          <w:szCs w:val="24"/>
        </w:rPr>
        <w:t xml:space="preserve">always </w:t>
      </w:r>
      <w:del w:id="2054" w:author="OFFM" w:date="2024-04-16T10:53:00Z">
        <w:r w:rsidR="00817C00" w:rsidRPr="00F74592">
          <w:rPr>
            <w:rFonts w:ascii="Times New Roman" w:hAnsi="Times New Roman" w:cs="Times New Roman"/>
            <w:sz w:val="24"/>
            <w:szCs w:val="24"/>
          </w:rPr>
          <w:delText xml:space="preserve">is </w:delText>
        </w:r>
      </w:del>
      <w:r w:rsidRPr="001C7544">
        <w:rPr>
          <w:rFonts w:ascii="Times New Roman" w:eastAsia="Times New Roman" w:hAnsi="Times New Roman" w:cs="Times New Roman"/>
          <w:sz w:val="24"/>
          <w:szCs w:val="24"/>
        </w:rPr>
        <w:t>a covered transaction</w:t>
      </w:r>
      <w:del w:id="2055" w:author="OFFM" w:date="2024-04-16T10:53:00Z">
        <w:r w:rsidR="00817C00" w:rsidRPr="00F74592">
          <w:rPr>
            <w:rFonts w:ascii="Times New Roman" w:hAnsi="Times New Roman" w:cs="Times New Roman"/>
            <w:sz w:val="24"/>
            <w:szCs w:val="24"/>
          </w:rPr>
          <w:delText>, and it does not matter</w:delText>
        </w:r>
      </w:del>
      <w:ins w:id="2056" w:author="OFFM" w:date="2024-04-16T10:53:00Z">
        <w:r w:rsidRPr="001C7544">
          <w:rPr>
            <w:rFonts w:ascii="Times New Roman" w:eastAsia="Times New Roman" w:hAnsi="Times New Roman" w:cs="Times New Roman"/>
            <w:sz w:val="24"/>
            <w:szCs w:val="24"/>
          </w:rPr>
          <w:t xml:space="preserve"> regardless of the amount or</w:t>
        </w:r>
      </w:ins>
      <w:r w:rsidRPr="001C7544">
        <w:rPr>
          <w:rFonts w:ascii="Times New Roman" w:eastAsia="Times New Roman" w:hAnsi="Times New Roman" w:cs="Times New Roman"/>
          <w:sz w:val="24"/>
          <w:szCs w:val="24"/>
        </w:rPr>
        <w:t xml:space="preserve"> who awarded it. For example, it could be a subcontract awarded by a contractor at a tier below a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 as shown in the </w:t>
      </w:r>
      <w:del w:id="2057" w:author="OFFM" w:date="2024-04-16T10:53:00Z">
        <w:r w:rsidR="00817C00" w:rsidRPr="00F74592">
          <w:rPr>
            <w:rFonts w:ascii="Times New Roman" w:hAnsi="Times New Roman" w:cs="Times New Roman"/>
            <w:sz w:val="24"/>
            <w:szCs w:val="24"/>
          </w:rPr>
          <w:delText>appendix</w:delText>
        </w:r>
      </w:del>
      <w:ins w:id="2058" w:author="OFFM" w:date="2024-04-16T10:53:00Z">
        <w:r w:rsidRPr="001C7544">
          <w:rPr>
            <w:rFonts w:ascii="Times New Roman" w:eastAsia="Times New Roman" w:hAnsi="Times New Roman" w:cs="Times New Roman"/>
            <w:sz w:val="24"/>
            <w:szCs w:val="24"/>
          </w:rPr>
          <w:t>Appendix</w:t>
        </w:r>
      </w:ins>
      <w:r w:rsidRPr="001C7544">
        <w:rPr>
          <w:rFonts w:ascii="Times New Roman" w:eastAsia="Times New Roman" w:hAnsi="Times New Roman" w:cs="Times New Roman"/>
          <w:sz w:val="24"/>
          <w:szCs w:val="24"/>
        </w:rPr>
        <w:t xml:space="preserve"> to this part. </w:t>
      </w:r>
    </w:p>
    <w:p w14:paraId="5CEFD664" w14:textId="1DE1763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The contract is for Federally</w:t>
      </w:r>
      <w:del w:id="2059" w:author="OFFM" w:date="2024-04-16T10:53:00Z">
        <w:r w:rsidR="00817C00" w:rsidRPr="00F74592">
          <w:rPr>
            <w:rFonts w:ascii="Times New Roman" w:hAnsi="Times New Roman" w:cs="Times New Roman"/>
            <w:sz w:val="24"/>
            <w:szCs w:val="24"/>
          </w:rPr>
          <w:delText>-</w:delText>
        </w:r>
      </w:del>
      <w:ins w:id="2060" w:author="OFFM" w:date="2024-04-16T10:53:00Z">
        <w:r w:rsidR="002F6EBF">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required audit services. </w:t>
      </w:r>
    </w:p>
    <w:p w14:paraId="7800A59F" w14:textId="6D7FE36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(c) A subcontract also is a covered transaction if</w:t>
      </w:r>
      <w:del w:id="2061" w:author="OFFM" w:date="2024-04-16T10:53:00Z">
        <w:r w:rsidR="00817C00" w:rsidRPr="00F74592">
          <w:rPr>
            <w:rFonts w:ascii="Times New Roman" w:hAnsi="Times New Roman" w:cs="Times New Roman"/>
            <w:sz w:val="24"/>
            <w:szCs w:val="24"/>
          </w:rPr>
          <w:delText>,—</w:delText>
        </w:r>
      </w:del>
      <w:ins w:id="206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BDEC929" w14:textId="5E43749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It is awarded by a participant in a procurement transaction under a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 of a Federal agency that extends the coverage of paragraph (b)(1) of this section to additional tiers of contracts (see the diagram in the </w:t>
      </w:r>
      <w:del w:id="2063" w:author="OFFM" w:date="2024-04-16T10:53:00Z">
        <w:r w:rsidR="00817C00" w:rsidRPr="00F74592">
          <w:rPr>
            <w:rFonts w:ascii="Times New Roman" w:hAnsi="Times New Roman" w:cs="Times New Roman"/>
            <w:sz w:val="24"/>
            <w:szCs w:val="24"/>
          </w:rPr>
          <w:delText>appendix</w:delText>
        </w:r>
      </w:del>
      <w:ins w:id="2064" w:author="OFFM" w:date="2024-04-16T10:53:00Z">
        <w:r w:rsidRPr="001C7544">
          <w:rPr>
            <w:rFonts w:ascii="Times New Roman" w:eastAsia="Times New Roman" w:hAnsi="Times New Roman" w:cs="Times New Roman"/>
            <w:sz w:val="24"/>
            <w:szCs w:val="24"/>
          </w:rPr>
          <w:t>Appendix</w:t>
        </w:r>
      </w:ins>
      <w:r w:rsidRPr="001C7544">
        <w:rPr>
          <w:rFonts w:ascii="Times New Roman" w:eastAsia="Times New Roman" w:hAnsi="Times New Roman" w:cs="Times New Roman"/>
          <w:sz w:val="24"/>
          <w:szCs w:val="24"/>
        </w:rPr>
        <w:t xml:space="preserve"> to this part showing that optional lower tier coverage); and </w:t>
      </w:r>
    </w:p>
    <w:p w14:paraId="3CD8023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value of the subcontract is expected to equal or exceed $25,000. </w:t>
      </w:r>
    </w:p>
    <w:p w14:paraId="45DA978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180.225 How do I know if a transaction in which I may participate is a covered transaction?</w:t>
      </w:r>
    </w:p>
    <w:p w14:paraId="6DF501AB" w14:textId="3E8C1A0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As a participant in a transaction, you will know that it is a covered transaction because </w:t>
      </w:r>
      <w:ins w:id="2065" w:author="OFFM" w:date="2024-04-16T10:53:00Z">
        <w:r w:rsidRPr="001C7544">
          <w:rPr>
            <w:rFonts w:ascii="Times New Roman" w:eastAsia="Times New Roman" w:hAnsi="Times New Roman" w:cs="Times New Roman"/>
            <w:sz w:val="24"/>
            <w:szCs w:val="24"/>
          </w:rPr>
          <w:t xml:space="preserve">of </w:t>
        </w:r>
      </w:ins>
      <w:r w:rsidRPr="001C7544">
        <w:rPr>
          <w:rFonts w:ascii="Times New Roman" w:eastAsia="Times New Roman" w:hAnsi="Times New Roman" w:cs="Times New Roman"/>
          <w:sz w:val="24"/>
          <w:szCs w:val="24"/>
        </w:rPr>
        <w:t>the Federal agency regulations governing the transaction</w:t>
      </w:r>
      <w:del w:id="2066" w:author="OFFM" w:date="2024-04-16T10:53:00Z">
        <w:r w:rsidR="00817C00" w:rsidRPr="00F74592">
          <w:rPr>
            <w:rFonts w:ascii="Times New Roman" w:hAnsi="Times New Roman" w:cs="Times New Roman"/>
            <w:sz w:val="24"/>
            <w:szCs w:val="24"/>
          </w:rPr>
          <w:delText>, the</w:delText>
        </w:r>
      </w:del>
      <w:ins w:id="2067" w:author="OFFM" w:date="2024-04-16T10:53:00Z">
        <w:r w:rsidRPr="001C7544">
          <w:rPr>
            <w:rFonts w:ascii="Times New Roman" w:eastAsia="Times New Roman" w:hAnsi="Times New Roman" w:cs="Times New Roman"/>
            <w:sz w:val="24"/>
            <w:szCs w:val="24"/>
          </w:rPr>
          <w:t>. The</w:t>
        </w:r>
      </w:ins>
      <w:r w:rsidRPr="001C7544">
        <w:rPr>
          <w:rFonts w:ascii="Times New Roman" w:eastAsia="Times New Roman" w:hAnsi="Times New Roman" w:cs="Times New Roman"/>
          <w:sz w:val="24"/>
          <w:szCs w:val="24"/>
        </w:rPr>
        <w:t xml:space="preserve"> appropriate Federal agency official or participant at the next higher tier who enters into the transaction with you</w:t>
      </w:r>
      <w:del w:id="2068"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will tell you that you must comply with applicable portions of this part. </w:t>
      </w:r>
    </w:p>
    <w:p w14:paraId="6B4DEA37"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Subpart C—Responsibilities of Participants Regarding Transactions Doing Business </w:t>
      </w:r>
      <w:proofErr w:type="gramStart"/>
      <w:r w:rsidRPr="001C7544">
        <w:rPr>
          <w:rFonts w:ascii="Times New Roman" w:eastAsia="Times New Roman" w:hAnsi="Times New Roman" w:cs="Times New Roman"/>
          <w:b/>
          <w:bCs/>
          <w:sz w:val="24"/>
          <w:szCs w:val="24"/>
        </w:rPr>
        <w:t>With</w:t>
      </w:r>
      <w:proofErr w:type="gramEnd"/>
      <w:r w:rsidRPr="001C7544">
        <w:rPr>
          <w:rFonts w:ascii="Times New Roman" w:eastAsia="Times New Roman" w:hAnsi="Times New Roman" w:cs="Times New Roman"/>
          <w:b/>
          <w:bCs/>
          <w:sz w:val="24"/>
          <w:szCs w:val="24"/>
        </w:rPr>
        <w:t xml:space="preserve"> Other Persons</w:t>
      </w:r>
    </w:p>
    <w:p w14:paraId="271F2BC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180.300 What must I do before I enter into a covered transaction with another person at the next lower tier?</w:t>
      </w:r>
    </w:p>
    <w:p w14:paraId="71E03FF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When you enter into a covered transaction with another person at the next lower tier, you must verify that the person with whom you intend to do business is not excluded or disqualified. You do this by: </w:t>
      </w:r>
    </w:p>
    <w:p w14:paraId="4304026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Checking SAM</w:t>
      </w:r>
      <w:ins w:id="2069"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or </w:t>
      </w:r>
    </w:p>
    <w:p w14:paraId="0BDC676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Collecting a certification from that person; or </w:t>
      </w:r>
    </w:p>
    <w:p w14:paraId="2177D9A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Adding a clause or condition to the covered transaction with that person. </w:t>
      </w:r>
    </w:p>
    <w:p w14:paraId="0DE5791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180.305 May I enter into a covered transaction with an excluded or disqualified person?</w:t>
      </w:r>
    </w:p>
    <w:p w14:paraId="37643623" w14:textId="4FA3B3AE" w:rsidR="000B5224" w:rsidRPr="001C7544" w:rsidRDefault="00F2264C" w:rsidP="00A63D45">
      <w:pPr>
        <w:spacing w:after="0" w:line="480" w:lineRule="auto"/>
        <w:ind w:left="180" w:firstLine="54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(a) </w:t>
      </w:r>
      <w:del w:id="2070" w:author="OFFM" w:date="2024-04-16T10:53:00Z">
        <w:r w:rsidR="00817C00" w:rsidRPr="00F74592">
          <w:rPr>
            <w:rFonts w:ascii="Times New Roman" w:hAnsi="Times New Roman" w:cs="Times New Roman"/>
            <w:sz w:val="24"/>
            <w:szCs w:val="24"/>
          </w:rPr>
          <w:delText>You as</w:delText>
        </w:r>
      </w:del>
      <w:ins w:id="2071" w:author="OFFM" w:date="2024-04-16T10:53:00Z">
        <w:r w:rsidRPr="001C7544">
          <w:rPr>
            <w:rFonts w:ascii="Times New Roman" w:eastAsia="Times New Roman" w:hAnsi="Times New Roman" w:cs="Times New Roman"/>
            <w:sz w:val="24"/>
            <w:szCs w:val="24"/>
          </w:rPr>
          <w:t>As</w:t>
        </w:r>
      </w:ins>
      <w:r w:rsidRPr="001C7544">
        <w:rPr>
          <w:rFonts w:ascii="Times New Roman" w:eastAsia="Times New Roman" w:hAnsi="Times New Roman" w:cs="Times New Roman"/>
          <w:sz w:val="24"/>
          <w:szCs w:val="24"/>
        </w:rPr>
        <w:t xml:space="preserve"> a participant</w:t>
      </w:r>
      <w:ins w:id="2072" w:author="OFFM" w:date="2024-04-16T10:53:00Z">
        <w:r w:rsidRPr="001C7544">
          <w:rPr>
            <w:rFonts w:ascii="Times New Roman" w:eastAsia="Times New Roman" w:hAnsi="Times New Roman" w:cs="Times New Roman"/>
            <w:sz w:val="24"/>
            <w:szCs w:val="24"/>
          </w:rPr>
          <w:t>, you</w:t>
        </w:r>
      </w:ins>
      <w:r w:rsidRPr="001C7544">
        <w:rPr>
          <w:rFonts w:ascii="Times New Roman" w:eastAsia="Times New Roman" w:hAnsi="Times New Roman" w:cs="Times New Roman"/>
          <w:sz w:val="24"/>
          <w:szCs w:val="24"/>
        </w:rPr>
        <w:t xml:space="preserve"> may not enter into a covered transaction with an excluded person</w:t>
      </w:r>
      <w:del w:id="2073"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unless the Federal agency responsible for the transaction grants an exception under § 180.135. </w:t>
      </w:r>
    </w:p>
    <w:p w14:paraId="1A7DA612" w14:textId="30CFD439" w:rsidR="000B5224" w:rsidRPr="001C7544" w:rsidRDefault="00F2264C" w:rsidP="00A63D45">
      <w:pPr>
        <w:spacing w:after="0" w:line="480" w:lineRule="auto"/>
        <w:ind w:left="180" w:firstLine="54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You may not enter into any transaction with a person who is disqualified from that transaction</w:t>
      </w:r>
      <w:del w:id="2074"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unless you have obtained an exception under the disqualifying statute, Executive </w:t>
      </w:r>
      <w:del w:id="2075" w:author="OFFM" w:date="2024-04-16T10:53:00Z">
        <w:r w:rsidR="00817C00" w:rsidRPr="00F74592">
          <w:rPr>
            <w:rFonts w:ascii="Times New Roman" w:hAnsi="Times New Roman" w:cs="Times New Roman"/>
            <w:sz w:val="24"/>
            <w:szCs w:val="24"/>
          </w:rPr>
          <w:delText>order</w:delText>
        </w:r>
      </w:del>
      <w:ins w:id="2076" w:author="OFFM" w:date="2024-04-16T10:53:00Z">
        <w:r w:rsidRPr="001C7544">
          <w:rPr>
            <w:rFonts w:ascii="Times New Roman" w:eastAsia="Times New Roman" w:hAnsi="Times New Roman" w:cs="Times New Roman"/>
            <w:sz w:val="24"/>
            <w:szCs w:val="24"/>
          </w:rPr>
          <w:t>Order</w:t>
        </w:r>
      </w:ins>
      <w:r w:rsidRPr="001C7544">
        <w:rPr>
          <w:rFonts w:ascii="Times New Roman" w:eastAsia="Times New Roman" w:hAnsi="Times New Roman" w:cs="Times New Roman"/>
          <w:sz w:val="24"/>
          <w:szCs w:val="24"/>
        </w:rPr>
        <w:t xml:space="preserve">, or regulation. </w:t>
      </w:r>
    </w:p>
    <w:p w14:paraId="6158D3B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180.310 What must I do if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excludes a person with whom I am already doing business in a covered transaction?</w:t>
      </w:r>
    </w:p>
    <w:p w14:paraId="27BEB86C" w14:textId="0904077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2077" w:author="OFFM" w:date="2024-04-16T10:53:00Z">
        <w:r w:rsidR="00817C00" w:rsidRPr="00F74592">
          <w:rPr>
            <w:rFonts w:ascii="Times New Roman" w:hAnsi="Times New Roman" w:cs="Times New Roman"/>
            <w:sz w:val="24"/>
            <w:szCs w:val="24"/>
          </w:rPr>
          <w:delText>You as</w:delText>
        </w:r>
      </w:del>
      <w:ins w:id="2078" w:author="OFFM" w:date="2024-04-16T10:53:00Z">
        <w:r w:rsidRPr="001C7544">
          <w:rPr>
            <w:rFonts w:ascii="Times New Roman" w:eastAsia="Times New Roman" w:hAnsi="Times New Roman" w:cs="Times New Roman"/>
            <w:sz w:val="24"/>
            <w:szCs w:val="24"/>
          </w:rPr>
          <w:t>As</w:t>
        </w:r>
      </w:ins>
      <w:r w:rsidRPr="001C7544">
        <w:rPr>
          <w:rFonts w:ascii="Times New Roman" w:eastAsia="Times New Roman" w:hAnsi="Times New Roman" w:cs="Times New Roman"/>
          <w:sz w:val="24"/>
          <w:szCs w:val="24"/>
        </w:rPr>
        <w:t xml:space="preserve"> a participant</w:t>
      </w:r>
      <w:ins w:id="2079" w:author="OFFM" w:date="2024-04-16T10:53:00Z">
        <w:r w:rsidRPr="001C7544">
          <w:rPr>
            <w:rFonts w:ascii="Times New Roman" w:eastAsia="Times New Roman" w:hAnsi="Times New Roman" w:cs="Times New Roman"/>
            <w:sz w:val="24"/>
            <w:szCs w:val="24"/>
          </w:rPr>
          <w:t>, you</w:t>
        </w:r>
      </w:ins>
      <w:r w:rsidRPr="001C7544">
        <w:rPr>
          <w:rFonts w:ascii="Times New Roman" w:eastAsia="Times New Roman" w:hAnsi="Times New Roman" w:cs="Times New Roman"/>
          <w:sz w:val="24"/>
          <w:szCs w:val="24"/>
        </w:rPr>
        <w:t xml:space="preserve"> may continue covered transactions with an excluded person if the transactions were in existence when the </w:t>
      </w:r>
      <w:ins w:id="2080"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excluded the person. However, you are not required to continue the transactions, and you may consider termination. You should </w:t>
      </w:r>
      <w:del w:id="2081" w:author="OFFM" w:date="2024-04-16T10:53:00Z">
        <w:r w:rsidR="00817C00" w:rsidRPr="00F74592">
          <w:rPr>
            <w:rFonts w:ascii="Times New Roman" w:hAnsi="Times New Roman" w:cs="Times New Roman"/>
            <w:sz w:val="24"/>
            <w:szCs w:val="24"/>
          </w:rPr>
          <w:delText>make a decision about</w:delText>
        </w:r>
      </w:del>
      <w:ins w:id="2082" w:author="OFFM" w:date="2024-04-16T10:53:00Z">
        <w:r w:rsidRPr="001C7544">
          <w:rPr>
            <w:rFonts w:ascii="Times New Roman" w:eastAsia="Times New Roman" w:hAnsi="Times New Roman" w:cs="Times New Roman"/>
            <w:sz w:val="24"/>
            <w:szCs w:val="24"/>
          </w:rPr>
          <w:t>decide</w:t>
        </w:r>
      </w:ins>
      <w:r w:rsidRPr="001C7544">
        <w:rPr>
          <w:rFonts w:ascii="Times New Roman" w:eastAsia="Times New Roman" w:hAnsi="Times New Roman" w:cs="Times New Roman"/>
          <w:sz w:val="24"/>
          <w:szCs w:val="24"/>
        </w:rPr>
        <w:t xml:space="preserve"> whether to terminate and the type of termination action, if any, only after a thorough review to ensure that the action is proper and appropriate. </w:t>
      </w:r>
    </w:p>
    <w:p w14:paraId="5AB5CFC3" w14:textId="7AA005D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You may not renew or extend covered transactions (other than no-cost time extensions) with any excluded person</w:t>
      </w:r>
      <w:del w:id="2083"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unless the Federal agency responsible for the transaction grants an exception under § 180.135. </w:t>
      </w:r>
    </w:p>
    <w:p w14:paraId="0BF0657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180.315 May I use the services of an excluded person as a principal under a covered transaction?</w:t>
      </w:r>
    </w:p>
    <w:p w14:paraId="2070BF0D" w14:textId="116D14D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2084" w:author="OFFM" w:date="2024-04-16T10:53:00Z">
        <w:r w:rsidR="00817C00" w:rsidRPr="00F74592">
          <w:rPr>
            <w:rFonts w:ascii="Times New Roman" w:hAnsi="Times New Roman" w:cs="Times New Roman"/>
            <w:sz w:val="24"/>
            <w:szCs w:val="24"/>
          </w:rPr>
          <w:delText>You as</w:delText>
        </w:r>
      </w:del>
      <w:ins w:id="2085" w:author="OFFM" w:date="2024-04-16T10:53:00Z">
        <w:r w:rsidRPr="001C7544">
          <w:rPr>
            <w:rFonts w:ascii="Times New Roman" w:eastAsia="Times New Roman" w:hAnsi="Times New Roman" w:cs="Times New Roman"/>
            <w:sz w:val="24"/>
            <w:szCs w:val="24"/>
          </w:rPr>
          <w:t>As</w:t>
        </w:r>
      </w:ins>
      <w:r w:rsidRPr="001C7544">
        <w:rPr>
          <w:rFonts w:ascii="Times New Roman" w:eastAsia="Times New Roman" w:hAnsi="Times New Roman" w:cs="Times New Roman"/>
          <w:sz w:val="24"/>
          <w:szCs w:val="24"/>
        </w:rPr>
        <w:t xml:space="preserve"> a participant</w:t>
      </w:r>
      <w:ins w:id="2086" w:author="OFFM" w:date="2024-04-16T10:53:00Z">
        <w:r w:rsidRPr="001C7544">
          <w:rPr>
            <w:rFonts w:ascii="Times New Roman" w:eastAsia="Times New Roman" w:hAnsi="Times New Roman" w:cs="Times New Roman"/>
            <w:sz w:val="24"/>
            <w:szCs w:val="24"/>
          </w:rPr>
          <w:t>, you</w:t>
        </w:r>
      </w:ins>
      <w:r w:rsidRPr="001C7544">
        <w:rPr>
          <w:rFonts w:ascii="Times New Roman" w:eastAsia="Times New Roman" w:hAnsi="Times New Roman" w:cs="Times New Roman"/>
          <w:sz w:val="24"/>
          <w:szCs w:val="24"/>
        </w:rPr>
        <w:t xml:space="preserve"> may continue to use the services of an excluded person as a principal under a covered transaction if you were using </w:t>
      </w:r>
      <w:del w:id="2087" w:author="OFFM" w:date="2024-04-16T10:53:00Z">
        <w:r w:rsidR="00817C00" w:rsidRPr="00F74592">
          <w:rPr>
            <w:rFonts w:ascii="Times New Roman" w:hAnsi="Times New Roman" w:cs="Times New Roman"/>
            <w:sz w:val="24"/>
            <w:szCs w:val="24"/>
          </w:rPr>
          <w:delText>the</w:delText>
        </w:r>
      </w:del>
      <w:ins w:id="2088" w:author="OFFM" w:date="2024-04-16T10:53:00Z">
        <w:r w:rsidRPr="001C7544">
          <w:rPr>
            <w:rFonts w:ascii="Times New Roman" w:eastAsia="Times New Roman" w:hAnsi="Times New Roman" w:cs="Times New Roman"/>
            <w:sz w:val="24"/>
            <w:szCs w:val="24"/>
          </w:rPr>
          <w:t>that person’s</w:t>
        </w:r>
      </w:ins>
      <w:r w:rsidRPr="001C7544">
        <w:rPr>
          <w:rFonts w:ascii="Times New Roman" w:eastAsia="Times New Roman" w:hAnsi="Times New Roman" w:cs="Times New Roman"/>
          <w:sz w:val="24"/>
          <w:szCs w:val="24"/>
        </w:rPr>
        <w:t xml:space="preserve"> services </w:t>
      </w:r>
      <w:del w:id="2089" w:author="OFFM" w:date="2024-04-16T10:53:00Z">
        <w:r w:rsidR="00817C00" w:rsidRPr="00F74592">
          <w:rPr>
            <w:rFonts w:ascii="Times New Roman" w:hAnsi="Times New Roman" w:cs="Times New Roman"/>
            <w:sz w:val="24"/>
            <w:szCs w:val="24"/>
          </w:rPr>
          <w:delText xml:space="preserve">of that person </w:delText>
        </w:r>
      </w:del>
      <w:r w:rsidRPr="001C7544">
        <w:rPr>
          <w:rFonts w:ascii="Times New Roman" w:eastAsia="Times New Roman" w:hAnsi="Times New Roman" w:cs="Times New Roman"/>
          <w:sz w:val="24"/>
          <w:szCs w:val="24"/>
        </w:rPr>
        <w:t xml:space="preserve">in the transaction before the person was excluded. However, you are not required to continue using that person's services as a principal. You should </w:t>
      </w:r>
      <w:del w:id="2090" w:author="OFFM" w:date="2024-04-16T10:53:00Z">
        <w:r w:rsidR="00817C00" w:rsidRPr="00F74592">
          <w:rPr>
            <w:rFonts w:ascii="Times New Roman" w:hAnsi="Times New Roman" w:cs="Times New Roman"/>
            <w:sz w:val="24"/>
            <w:szCs w:val="24"/>
          </w:rPr>
          <w:delText>make a decision about</w:delText>
        </w:r>
      </w:del>
      <w:ins w:id="2091" w:author="OFFM" w:date="2024-04-16T10:53:00Z">
        <w:r w:rsidRPr="001C7544">
          <w:rPr>
            <w:rFonts w:ascii="Times New Roman" w:eastAsia="Times New Roman" w:hAnsi="Times New Roman" w:cs="Times New Roman"/>
            <w:sz w:val="24"/>
            <w:szCs w:val="24"/>
          </w:rPr>
          <w:t>decide</w:t>
        </w:r>
      </w:ins>
      <w:r w:rsidRPr="001C7544">
        <w:rPr>
          <w:rFonts w:ascii="Times New Roman" w:eastAsia="Times New Roman" w:hAnsi="Times New Roman" w:cs="Times New Roman"/>
          <w:sz w:val="24"/>
          <w:szCs w:val="24"/>
        </w:rPr>
        <w:t xml:space="preserve"> whether to discontinue that person's services only after a thorough review to ensure that the action is proper and appropriate. </w:t>
      </w:r>
    </w:p>
    <w:p w14:paraId="205E1A2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(b) You may not begin to use the services of an excluded person as a principal under a covered transaction unless the Federal agency responsible for the transaction grants an exception under § 180.135. </w:t>
      </w:r>
    </w:p>
    <w:p w14:paraId="551D5DF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180.320 Must I verify that principals of my covered transactions are eligible to participate?</w:t>
      </w:r>
    </w:p>
    <w:p w14:paraId="62AAE834" w14:textId="14A29427" w:rsidR="000B5224" w:rsidRPr="001C7544" w:rsidRDefault="00F2264C" w:rsidP="00A63D45">
      <w:pPr>
        <w:spacing w:after="0" w:line="480" w:lineRule="auto"/>
        <w:ind w:firstLine="720"/>
        <w:rPr>
          <w:rFonts w:ascii="Times New Roman" w:eastAsia="Times New Roman" w:hAnsi="Times New Roman" w:cs="Times New Roman"/>
          <w:sz w:val="24"/>
          <w:szCs w:val="24"/>
        </w:rPr>
      </w:pPr>
      <w:ins w:id="2092" w:author="OFFM" w:date="2024-04-16T10:53:00Z">
        <w:r w:rsidRPr="001C7544">
          <w:rPr>
            <w:rFonts w:ascii="Times New Roman" w:eastAsia="Times New Roman" w:hAnsi="Times New Roman" w:cs="Times New Roman"/>
            <w:sz w:val="24"/>
            <w:szCs w:val="24"/>
          </w:rPr>
          <w:t xml:space="preserve">(a) </w:t>
        </w:r>
      </w:ins>
      <w:r w:rsidRPr="001C7544">
        <w:rPr>
          <w:rFonts w:ascii="Times New Roman" w:eastAsia="Times New Roman" w:hAnsi="Times New Roman" w:cs="Times New Roman"/>
          <w:sz w:val="24"/>
          <w:szCs w:val="24"/>
        </w:rPr>
        <w:t>Yes</w:t>
      </w:r>
      <w:del w:id="2093" w:author="OFFM" w:date="2024-04-16T10:53:00Z">
        <w:r w:rsidR="00817C00" w:rsidRPr="00F74592">
          <w:rPr>
            <w:rFonts w:ascii="Times New Roman" w:hAnsi="Times New Roman" w:cs="Times New Roman"/>
            <w:sz w:val="24"/>
            <w:szCs w:val="24"/>
          </w:rPr>
          <w:delText>, you as</w:delText>
        </w:r>
      </w:del>
      <w:ins w:id="2094" w:author="OFFM" w:date="2024-04-16T10:53:00Z">
        <w:r w:rsidRPr="001C7544">
          <w:rPr>
            <w:rFonts w:ascii="Times New Roman" w:eastAsia="Times New Roman" w:hAnsi="Times New Roman" w:cs="Times New Roman"/>
            <w:sz w:val="24"/>
            <w:szCs w:val="24"/>
          </w:rPr>
          <w:t>. As</w:t>
        </w:r>
      </w:ins>
      <w:r w:rsidRPr="001C7544">
        <w:rPr>
          <w:rFonts w:ascii="Times New Roman" w:eastAsia="Times New Roman" w:hAnsi="Times New Roman" w:cs="Times New Roman"/>
          <w:sz w:val="24"/>
          <w:szCs w:val="24"/>
        </w:rPr>
        <w:t xml:space="preserve"> a participant</w:t>
      </w:r>
      <w:ins w:id="2095" w:author="OFFM" w:date="2024-04-16T10:53:00Z">
        <w:r w:rsidRPr="001C7544">
          <w:rPr>
            <w:rFonts w:ascii="Times New Roman" w:eastAsia="Times New Roman" w:hAnsi="Times New Roman" w:cs="Times New Roman"/>
            <w:sz w:val="24"/>
            <w:szCs w:val="24"/>
          </w:rPr>
          <w:t>, you</w:t>
        </w:r>
      </w:ins>
      <w:r w:rsidRPr="001C7544">
        <w:rPr>
          <w:rFonts w:ascii="Times New Roman" w:eastAsia="Times New Roman" w:hAnsi="Times New Roman" w:cs="Times New Roman"/>
          <w:sz w:val="24"/>
          <w:szCs w:val="24"/>
        </w:rPr>
        <w:t xml:space="preserve"> are responsible for determining whether </w:t>
      </w:r>
      <w:del w:id="2096" w:author="OFFM" w:date="2024-04-16T10:53:00Z">
        <w:r w:rsidR="00817C00" w:rsidRPr="00F74592">
          <w:rPr>
            <w:rFonts w:ascii="Times New Roman" w:hAnsi="Times New Roman" w:cs="Times New Roman"/>
            <w:sz w:val="24"/>
            <w:szCs w:val="24"/>
          </w:rPr>
          <w:delText xml:space="preserve">any of </w:delText>
        </w:r>
      </w:del>
      <w:r w:rsidRPr="001C7544">
        <w:rPr>
          <w:rFonts w:ascii="Times New Roman" w:eastAsia="Times New Roman" w:hAnsi="Times New Roman" w:cs="Times New Roman"/>
          <w:sz w:val="24"/>
          <w:szCs w:val="24"/>
        </w:rPr>
        <w:t xml:space="preserve">your principals of your covered transactions </w:t>
      </w:r>
      <w:del w:id="2097" w:author="OFFM" w:date="2024-04-16T10:53:00Z">
        <w:r w:rsidR="00817C00" w:rsidRPr="00F74592">
          <w:rPr>
            <w:rFonts w:ascii="Times New Roman" w:hAnsi="Times New Roman" w:cs="Times New Roman"/>
            <w:sz w:val="24"/>
            <w:szCs w:val="24"/>
          </w:rPr>
          <w:delText>is</w:delText>
        </w:r>
      </w:del>
      <w:ins w:id="2098" w:author="OFFM" w:date="2024-04-16T10:53:00Z">
        <w:r w:rsidRPr="001C7544">
          <w:rPr>
            <w:rFonts w:ascii="Times New Roman" w:eastAsia="Times New Roman" w:hAnsi="Times New Roman" w:cs="Times New Roman"/>
            <w:sz w:val="24"/>
            <w:szCs w:val="24"/>
          </w:rPr>
          <w:t>are</w:t>
        </w:r>
      </w:ins>
      <w:r w:rsidRPr="001C7544">
        <w:rPr>
          <w:rFonts w:ascii="Times New Roman" w:eastAsia="Times New Roman" w:hAnsi="Times New Roman" w:cs="Times New Roman"/>
          <w:sz w:val="24"/>
          <w:szCs w:val="24"/>
        </w:rPr>
        <w:t xml:space="preserve"> excluded or disqualified from participating in the transaction.</w:t>
      </w:r>
      <w:del w:id="2099" w:author="OFFM" w:date="2024-04-16T10:53:00Z">
        <w:r w:rsidR="00817C00" w:rsidRPr="00F74592">
          <w:rPr>
            <w:rFonts w:ascii="Times New Roman" w:hAnsi="Times New Roman" w:cs="Times New Roman"/>
            <w:sz w:val="24"/>
            <w:szCs w:val="24"/>
          </w:rPr>
          <w:delText xml:space="preserve"> </w:delText>
        </w:r>
      </w:del>
    </w:p>
    <w:p w14:paraId="519B0F6C" w14:textId="570CAE85" w:rsidR="000B5224" w:rsidRPr="001C7544" w:rsidRDefault="00F2264C" w:rsidP="00A63D45">
      <w:pPr>
        <w:spacing w:after="0" w:line="480" w:lineRule="auto"/>
        <w:ind w:firstLine="720"/>
        <w:rPr>
          <w:rFonts w:ascii="Times New Roman" w:eastAsia="Times New Roman" w:hAnsi="Times New Roman" w:cs="Times New Roman"/>
          <w:sz w:val="24"/>
          <w:szCs w:val="24"/>
        </w:rPr>
      </w:pPr>
      <w:ins w:id="2100" w:author="OFFM" w:date="2024-04-16T10:53:00Z">
        <w:r w:rsidRPr="001C7544">
          <w:rPr>
            <w:rFonts w:ascii="Times New Roman" w:eastAsia="Times New Roman" w:hAnsi="Times New Roman" w:cs="Times New Roman"/>
            <w:sz w:val="24"/>
            <w:szCs w:val="24"/>
          </w:rPr>
          <w:t xml:space="preserve">(b) </w:t>
        </w:r>
      </w:ins>
      <w:r w:rsidRPr="001C7544">
        <w:rPr>
          <w:rFonts w:ascii="Times New Roman" w:eastAsia="Times New Roman" w:hAnsi="Times New Roman" w:cs="Times New Roman"/>
          <w:sz w:val="24"/>
          <w:szCs w:val="24"/>
        </w:rPr>
        <w:t xml:space="preserve">You may decide the method and frequency by which you do so. You may, but </w:t>
      </w:r>
      <w:del w:id="2101" w:author="OFFM" w:date="2024-04-16T10:53:00Z">
        <w:r w:rsidR="00817C00" w:rsidRPr="00F74592">
          <w:rPr>
            <w:rFonts w:ascii="Times New Roman" w:hAnsi="Times New Roman" w:cs="Times New Roman"/>
            <w:sz w:val="24"/>
            <w:szCs w:val="24"/>
          </w:rPr>
          <w:delText xml:space="preserve">you </w:delText>
        </w:r>
      </w:del>
      <w:r w:rsidRPr="001C7544">
        <w:rPr>
          <w:rFonts w:ascii="Times New Roman" w:eastAsia="Times New Roman" w:hAnsi="Times New Roman" w:cs="Times New Roman"/>
          <w:sz w:val="24"/>
          <w:szCs w:val="24"/>
        </w:rPr>
        <w:t>are not required to</w:t>
      </w:r>
      <w:del w:id="2102"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check SAM</w:t>
      </w:r>
      <w:ins w:id="2103"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w:t>
      </w:r>
    </w:p>
    <w:p w14:paraId="44AB77B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180.325 What happens if I do business with an excluded person in a covered transaction?</w:t>
      </w:r>
    </w:p>
    <w:p w14:paraId="011CFE14" w14:textId="1C9005E0"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104" w:author="OFFM" w:date="2024-04-16T10:53:00Z">
        <w:r w:rsidRPr="00F74592">
          <w:rPr>
            <w:rFonts w:ascii="Times New Roman" w:hAnsi="Times New Roman" w:cs="Times New Roman"/>
            <w:sz w:val="24"/>
            <w:szCs w:val="24"/>
          </w:rPr>
          <w:delText>If as</w:delText>
        </w:r>
      </w:del>
      <w:ins w:id="2105" w:author="OFFM" w:date="2024-04-16T10:53:00Z">
        <w:r w:rsidR="00F2264C" w:rsidRPr="001C7544">
          <w:rPr>
            <w:rFonts w:ascii="Times New Roman" w:eastAsia="Times New Roman" w:hAnsi="Times New Roman" w:cs="Times New Roman"/>
            <w:sz w:val="24"/>
            <w:szCs w:val="24"/>
          </w:rPr>
          <w:t>As</w:t>
        </w:r>
      </w:ins>
      <w:r w:rsidR="00F2264C" w:rsidRPr="001C7544">
        <w:rPr>
          <w:rFonts w:ascii="Times New Roman" w:eastAsia="Times New Roman" w:hAnsi="Times New Roman" w:cs="Times New Roman"/>
          <w:sz w:val="24"/>
          <w:szCs w:val="24"/>
        </w:rPr>
        <w:t xml:space="preserve"> a participant</w:t>
      </w:r>
      <w:ins w:id="2106" w:author="OFFM" w:date="2024-04-16T10:53:00Z">
        <w:r w:rsidR="00F2264C" w:rsidRPr="001C7544">
          <w:rPr>
            <w:rFonts w:ascii="Times New Roman" w:eastAsia="Times New Roman" w:hAnsi="Times New Roman" w:cs="Times New Roman"/>
            <w:sz w:val="24"/>
            <w:szCs w:val="24"/>
          </w:rPr>
          <w:t>, if</w:t>
        </w:r>
      </w:ins>
      <w:r w:rsidR="00F2264C" w:rsidRPr="001C7544">
        <w:rPr>
          <w:rFonts w:ascii="Times New Roman" w:eastAsia="Times New Roman" w:hAnsi="Times New Roman" w:cs="Times New Roman"/>
          <w:sz w:val="24"/>
          <w:szCs w:val="24"/>
        </w:rPr>
        <w:t xml:space="preserve"> you knowingly do business with an excluded person, the Federal agency responsible for your transaction may disallow costs, annul or terminate the transaction, issue a stop work order, debar or suspend you, or take other remedies as appropriate. </w:t>
      </w:r>
    </w:p>
    <w:p w14:paraId="504C012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180.330 What requirements must I pass down to persons at lower tiers with whom I intend to do business?</w:t>
      </w:r>
    </w:p>
    <w:p w14:paraId="0ED45437" w14:textId="5C3E28E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Before entering into a covered transaction with a participant at the next lower tier, you must require that participant to</w:t>
      </w:r>
      <w:del w:id="2107" w:author="OFFM" w:date="2024-04-16T10:53:00Z">
        <w:r w:rsidR="00817C00" w:rsidRPr="00F74592">
          <w:rPr>
            <w:rFonts w:ascii="Times New Roman" w:hAnsi="Times New Roman" w:cs="Times New Roman"/>
            <w:sz w:val="24"/>
            <w:szCs w:val="24"/>
          </w:rPr>
          <w:delText>—</w:delText>
        </w:r>
      </w:del>
      <w:ins w:id="210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02AF7F47" w14:textId="1238B74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Comply with this subpart as a condition of </w:t>
      </w:r>
      <w:del w:id="2109" w:author="OFFM" w:date="2024-04-16T10:53:00Z">
        <w:r w:rsidR="00817C00" w:rsidRPr="00F74592">
          <w:rPr>
            <w:rFonts w:ascii="Times New Roman" w:hAnsi="Times New Roman" w:cs="Times New Roman"/>
            <w:sz w:val="24"/>
            <w:szCs w:val="24"/>
          </w:rPr>
          <w:delText>participation</w:delText>
        </w:r>
      </w:del>
      <w:ins w:id="2110" w:author="OFFM" w:date="2024-04-16T10:53:00Z">
        <w:r w:rsidRPr="001C7544">
          <w:rPr>
            <w:rFonts w:ascii="Times New Roman" w:eastAsia="Times New Roman" w:hAnsi="Times New Roman" w:cs="Times New Roman"/>
            <w:sz w:val="24"/>
            <w:szCs w:val="24"/>
          </w:rPr>
          <w:t>participating</w:t>
        </w:r>
      </w:ins>
      <w:r w:rsidRPr="001C7544">
        <w:rPr>
          <w:rFonts w:ascii="Times New Roman" w:eastAsia="Times New Roman" w:hAnsi="Times New Roman" w:cs="Times New Roman"/>
          <w:sz w:val="24"/>
          <w:szCs w:val="24"/>
        </w:rPr>
        <w:t xml:space="preserve"> in the transaction. You may do so using any method(s</w:t>
      </w:r>
      <w:del w:id="2111" w:author="OFFM" w:date="2024-04-16T10:53:00Z">
        <w:r w:rsidR="00817C00" w:rsidRPr="00F74592">
          <w:rPr>
            <w:rFonts w:ascii="Times New Roman" w:hAnsi="Times New Roman" w:cs="Times New Roman"/>
            <w:sz w:val="24"/>
            <w:szCs w:val="24"/>
          </w:rPr>
          <w:delText>),</w:delText>
        </w:r>
      </w:del>
      <w:ins w:id="211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unless the regulation of the Federal agency responsible for the transaction requires you to use specific methods. </w:t>
      </w:r>
    </w:p>
    <w:p w14:paraId="21B26A3C" w14:textId="24DB8C5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Pass the requirement to comply with this subpart to each person </w:t>
      </w:r>
      <w:del w:id="2113" w:author="OFFM" w:date="2024-04-16T10:53:00Z">
        <w:r w:rsidR="00817C00" w:rsidRPr="00F74592">
          <w:rPr>
            <w:rFonts w:ascii="Times New Roman" w:hAnsi="Times New Roman" w:cs="Times New Roman"/>
            <w:sz w:val="24"/>
            <w:szCs w:val="24"/>
          </w:rPr>
          <w:delText xml:space="preserve">with whom </w:delText>
        </w:r>
      </w:del>
      <w:r w:rsidRPr="001C7544">
        <w:rPr>
          <w:rFonts w:ascii="Times New Roman" w:eastAsia="Times New Roman" w:hAnsi="Times New Roman" w:cs="Times New Roman"/>
          <w:sz w:val="24"/>
          <w:szCs w:val="24"/>
        </w:rPr>
        <w:t xml:space="preserve">the participant enters into a covered transaction at the next lower tier. </w:t>
      </w:r>
    </w:p>
    <w:p w14:paraId="54A2566A" w14:textId="77777777" w:rsidR="000B5224" w:rsidRPr="001C7544" w:rsidRDefault="00F2264C" w:rsidP="00A63D45">
      <w:pPr>
        <w:spacing w:after="0" w:line="480" w:lineRule="auto"/>
        <w:contextualSpacing/>
        <w:outlineLvl w:val="2"/>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Disclosing Information—Primary Tier Participants</w:t>
      </w:r>
    </w:p>
    <w:p w14:paraId="72DA107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lastRenderedPageBreak/>
        <w:t xml:space="preserve">§ 180.335 What information must I provide before entering into a covered transaction with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w:t>
      </w:r>
    </w:p>
    <w:p w14:paraId="32B5F3DB" w14:textId="15A48B6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Before you enter into a covered transaction at the primary tier, you</w:t>
      </w:r>
      <w:ins w:id="211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as the participant</w:t>
      </w:r>
      <w:ins w:id="211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must notify the Federal agency office that is entering into the transaction with you</w:t>
      </w:r>
      <w:del w:id="2116"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if you know that you or any of the principals for that covered transaction: </w:t>
      </w:r>
    </w:p>
    <w:p w14:paraId="0958D79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Are presently excluded or disqualified; </w:t>
      </w:r>
    </w:p>
    <w:p w14:paraId="3052F30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Have been convicted within the preceding three years of any of the offenses listed in § 180.800(a) or had a civil judgment rendered against you for one of those offenses within that time period; </w:t>
      </w:r>
    </w:p>
    <w:p w14:paraId="7942181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Are presently indicted for or otherwise criminally or civilly charged by a governmental entity (Federal, State</w:t>
      </w:r>
      <w:ins w:id="211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local) with</w:t>
      </w:r>
      <w:ins w:id="2118" w:author="OFFM" w:date="2024-04-16T10:53:00Z">
        <w:r w:rsidRPr="001C7544">
          <w:rPr>
            <w:rFonts w:ascii="Times New Roman" w:eastAsia="Times New Roman" w:hAnsi="Times New Roman" w:cs="Times New Roman"/>
            <w:sz w:val="24"/>
            <w:szCs w:val="24"/>
          </w:rPr>
          <w:t xml:space="preserve"> the</w:t>
        </w:r>
      </w:ins>
      <w:r w:rsidRPr="001C7544">
        <w:rPr>
          <w:rFonts w:ascii="Times New Roman" w:eastAsia="Times New Roman" w:hAnsi="Times New Roman" w:cs="Times New Roman"/>
          <w:sz w:val="24"/>
          <w:szCs w:val="24"/>
        </w:rPr>
        <w:t xml:space="preserve"> commission of any of the offenses listed in § 180.800(a); or </w:t>
      </w:r>
    </w:p>
    <w:p w14:paraId="77A37F0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Have had one or more public transactions (Federal, State, or local) terminated within the preceding three years for cause or default. </w:t>
      </w:r>
    </w:p>
    <w:p w14:paraId="564C100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180.340 If I disclose unfavorable information required under § 180.335, will I be prevented from participating in the transaction?</w:t>
      </w:r>
    </w:p>
    <w:p w14:paraId="3F0F74BF" w14:textId="6453D0C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As a primary tier participant, </w:t>
      </w:r>
      <w:del w:id="2119" w:author="OFFM" w:date="2024-04-16T10:53:00Z">
        <w:r w:rsidR="00817C00" w:rsidRPr="00F74592">
          <w:rPr>
            <w:rFonts w:ascii="Times New Roman" w:hAnsi="Times New Roman" w:cs="Times New Roman"/>
            <w:sz w:val="24"/>
            <w:szCs w:val="24"/>
          </w:rPr>
          <w:delText>your disclosure of</w:delText>
        </w:r>
      </w:del>
      <w:ins w:id="2120" w:author="OFFM" w:date="2024-04-16T10:53:00Z">
        <w:r w:rsidRPr="001C7544">
          <w:rPr>
            <w:rFonts w:ascii="Times New Roman" w:eastAsia="Times New Roman" w:hAnsi="Times New Roman" w:cs="Times New Roman"/>
            <w:sz w:val="24"/>
            <w:szCs w:val="24"/>
          </w:rPr>
          <w:t>disclosing</w:t>
        </w:r>
      </w:ins>
      <w:r w:rsidRPr="001C7544">
        <w:rPr>
          <w:rFonts w:ascii="Times New Roman" w:eastAsia="Times New Roman" w:hAnsi="Times New Roman" w:cs="Times New Roman"/>
          <w:sz w:val="24"/>
          <w:szCs w:val="24"/>
        </w:rPr>
        <w:t xml:space="preserve"> unfavorable information about yourself or a principal under § 180.335 will not necessarily cause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to deny your participation in the covered transaction. The</w:t>
      </w:r>
      <w:ins w:id="2121"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 will consider the information when </w:t>
      </w:r>
      <w:del w:id="2122" w:author="OFFM" w:date="2024-04-16T10:53:00Z">
        <w:r w:rsidR="00817C00" w:rsidRPr="00F74592">
          <w:rPr>
            <w:rFonts w:ascii="Times New Roman" w:hAnsi="Times New Roman" w:cs="Times New Roman"/>
            <w:sz w:val="24"/>
            <w:szCs w:val="24"/>
          </w:rPr>
          <w:delText>it determines</w:delText>
        </w:r>
      </w:del>
      <w:ins w:id="2123" w:author="OFFM" w:date="2024-04-16T10:53:00Z">
        <w:r w:rsidRPr="001C7544">
          <w:rPr>
            <w:rFonts w:ascii="Times New Roman" w:eastAsia="Times New Roman" w:hAnsi="Times New Roman" w:cs="Times New Roman"/>
            <w:sz w:val="24"/>
            <w:szCs w:val="24"/>
          </w:rPr>
          <w:t>determining</w:t>
        </w:r>
      </w:ins>
      <w:r w:rsidRPr="001C7544">
        <w:rPr>
          <w:rFonts w:ascii="Times New Roman" w:eastAsia="Times New Roman" w:hAnsi="Times New Roman" w:cs="Times New Roman"/>
          <w:sz w:val="24"/>
          <w:szCs w:val="24"/>
        </w:rPr>
        <w:t xml:space="preserve"> whether to enter into the covered transaction. The</w:t>
      </w:r>
      <w:ins w:id="2124"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 will also consider any additional information or explanation</w:t>
      </w:r>
      <w:del w:id="2125" w:author="OFFM" w:date="2024-04-16T10:53:00Z">
        <w:r w:rsidR="00817C00" w:rsidRPr="00F74592">
          <w:rPr>
            <w:rFonts w:ascii="Times New Roman" w:hAnsi="Times New Roman" w:cs="Times New Roman"/>
            <w:sz w:val="24"/>
            <w:szCs w:val="24"/>
          </w:rPr>
          <w:delText xml:space="preserve"> that</w:delText>
        </w:r>
      </w:del>
      <w:r w:rsidRPr="001C7544">
        <w:rPr>
          <w:rFonts w:ascii="Times New Roman" w:eastAsia="Times New Roman" w:hAnsi="Times New Roman" w:cs="Times New Roman"/>
          <w:sz w:val="24"/>
          <w:szCs w:val="24"/>
        </w:rPr>
        <w:t xml:space="preserve"> you elect to submit with the disclosed information. </w:t>
      </w:r>
    </w:p>
    <w:p w14:paraId="4EFE909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180.345 What happens if I fail to disclose information required under § 180.335?</w:t>
      </w:r>
    </w:p>
    <w:p w14:paraId="16FCC19A" w14:textId="7E7C732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If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later determines that you failed to disclose information under § 180.335 that you knew at the time you entered into the covered transaction, the </w:t>
      </w:r>
      <w:ins w:id="2126"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agency may</w:t>
      </w:r>
      <w:del w:id="2127" w:author="OFFM" w:date="2024-04-16T10:53:00Z">
        <w:r w:rsidR="00817C00" w:rsidRPr="00F74592">
          <w:rPr>
            <w:rFonts w:ascii="Times New Roman" w:hAnsi="Times New Roman" w:cs="Times New Roman"/>
            <w:sz w:val="24"/>
            <w:szCs w:val="24"/>
          </w:rPr>
          <w:delText>—</w:delText>
        </w:r>
      </w:del>
      <w:ins w:id="212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99BE9E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Terminate the transaction for material failure to comply with the terms and conditions of the transaction; or </w:t>
      </w:r>
    </w:p>
    <w:p w14:paraId="6D68AB7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Pursue any other available remedies, including suspension and debarment. </w:t>
      </w:r>
    </w:p>
    <w:p w14:paraId="6386D3C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180.350 What must I do if I learn of information required under § 180.335 after entering into a covered transaction with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w:t>
      </w:r>
    </w:p>
    <w:p w14:paraId="4676D075" w14:textId="075B50E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At any time after you enter into a covered transaction, you must give immediate written notice to the Federal agency office with which you entered into the transaction if you learn either that</w:t>
      </w:r>
      <w:del w:id="2129" w:author="OFFM" w:date="2024-04-16T10:53:00Z">
        <w:r w:rsidR="00817C00" w:rsidRPr="00F74592">
          <w:rPr>
            <w:rFonts w:ascii="Times New Roman" w:hAnsi="Times New Roman" w:cs="Times New Roman"/>
            <w:sz w:val="24"/>
            <w:szCs w:val="24"/>
          </w:rPr>
          <w:delText>—</w:delText>
        </w:r>
      </w:del>
      <w:ins w:id="213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727F29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You failed to disclose information earlier, as required by § 180.335; or </w:t>
      </w:r>
    </w:p>
    <w:p w14:paraId="32918B4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Due to changed circumstances, you or any of the principals for the transaction now meet any of the criteria in § 180.335. </w:t>
      </w:r>
    </w:p>
    <w:p w14:paraId="149809A4" w14:textId="77777777" w:rsidR="000B5224" w:rsidRPr="001C7544" w:rsidRDefault="00F2264C" w:rsidP="00A63D45">
      <w:pPr>
        <w:spacing w:after="0" w:line="480" w:lineRule="auto"/>
        <w:contextualSpacing/>
        <w:outlineLvl w:val="2"/>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Disclosing Information—Lower Tier Participants</w:t>
      </w:r>
    </w:p>
    <w:p w14:paraId="27B6A7E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180.355 What information must I provide to a higher tier participant before entering into a covered transaction with that participant?</w:t>
      </w:r>
    </w:p>
    <w:p w14:paraId="255516A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Before you enter into a covered transaction with a person at the next higher tier, you</w:t>
      </w:r>
      <w:ins w:id="213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as a lower tier participant</w:t>
      </w:r>
      <w:ins w:id="213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must notify that person if you know that you or any of the principals are presently excluded or disqualified. </w:t>
      </w:r>
    </w:p>
    <w:p w14:paraId="4C52B93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180.360 What happens if I fail to disclose information required under § 180.355?</w:t>
      </w:r>
    </w:p>
    <w:p w14:paraId="1C97734E" w14:textId="553A7ECF"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133" w:author="OFFM" w:date="2024-04-16T10:53:00Z">
        <w:r w:rsidRPr="00F74592">
          <w:rPr>
            <w:rFonts w:ascii="Times New Roman" w:hAnsi="Times New Roman" w:cs="Times New Roman"/>
            <w:sz w:val="24"/>
            <w:szCs w:val="24"/>
          </w:rPr>
          <w:delText>If</w:delText>
        </w:r>
      </w:del>
      <w:ins w:id="2134" w:author="OFFM" w:date="2024-04-16T10:53:00Z">
        <w:r w:rsidR="00F2264C" w:rsidRPr="001C7544">
          <w:rPr>
            <w:rFonts w:ascii="Times New Roman" w:eastAsia="Times New Roman" w:hAnsi="Times New Roman" w:cs="Times New Roman"/>
            <w:sz w:val="24"/>
            <w:szCs w:val="24"/>
          </w:rPr>
          <w:t>When</w:t>
        </w:r>
      </w:ins>
      <w:r w:rsidR="00F2264C" w:rsidRPr="001C7544">
        <w:rPr>
          <w:rFonts w:ascii="Times New Roman" w:eastAsia="Times New Roman" w:hAnsi="Times New Roman" w:cs="Times New Roman"/>
          <w:sz w:val="24"/>
          <w:szCs w:val="24"/>
        </w:rPr>
        <w:t xml:space="preserve"> a </w:t>
      </w:r>
      <w:proofErr w:type="gramStart"/>
      <w:r w:rsidR="00F2264C" w:rsidRPr="001C7544">
        <w:rPr>
          <w:rFonts w:ascii="Times New Roman" w:eastAsia="Times New Roman" w:hAnsi="Times New Roman" w:cs="Times New Roman"/>
          <w:sz w:val="24"/>
          <w:szCs w:val="24"/>
        </w:rPr>
        <w:t>Federal</w:t>
      </w:r>
      <w:proofErr w:type="gramEnd"/>
      <w:r w:rsidR="00F2264C" w:rsidRPr="001C7544">
        <w:rPr>
          <w:rFonts w:ascii="Times New Roman" w:eastAsia="Times New Roman" w:hAnsi="Times New Roman" w:cs="Times New Roman"/>
          <w:sz w:val="24"/>
          <w:szCs w:val="24"/>
        </w:rPr>
        <w:t xml:space="preserve"> agency later determines that you failed to tell the person at the higher tier that you were excluded or disqualified at the time you entered into the covered transaction with that person, the agency may pursue any available remedies, including suspension and debarment. </w:t>
      </w:r>
    </w:p>
    <w:p w14:paraId="792F3D6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lastRenderedPageBreak/>
        <w:t>§ 180.365 What must I do if I learn of information required under § 180.355 after entering into a covered transaction with a higher tier participant?</w:t>
      </w:r>
    </w:p>
    <w:p w14:paraId="24531F2A" w14:textId="401FB87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At any time after you enter into a lower tier covered transaction with a person at a higher tier, you must provide immediate written notice to that person if you learn either that</w:t>
      </w:r>
      <w:del w:id="2135" w:author="OFFM" w:date="2024-04-16T10:53:00Z">
        <w:r w:rsidR="00817C00" w:rsidRPr="00F74592">
          <w:rPr>
            <w:rFonts w:ascii="Times New Roman" w:hAnsi="Times New Roman" w:cs="Times New Roman"/>
            <w:sz w:val="24"/>
            <w:szCs w:val="24"/>
          </w:rPr>
          <w:delText>—</w:delText>
        </w:r>
      </w:del>
      <w:ins w:id="213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3DF4F3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You failed to disclose information earlier, as required by § 180.355; or </w:t>
      </w:r>
    </w:p>
    <w:p w14:paraId="48EF03B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Due to changed circumstances, you or any of the principals for the transaction now meet any of the criteria in § 180.355. </w:t>
      </w:r>
    </w:p>
    <w:p w14:paraId="146D69C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D—Responsibilities of Federal Agency Officials Regarding Transactions</w:t>
      </w:r>
    </w:p>
    <w:p w14:paraId="4480C8C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180.400 May I enter into a transaction with an excluded or disqualified person?</w:t>
      </w:r>
    </w:p>
    <w:p w14:paraId="1BA30B9B" w14:textId="1BF3C0D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2137" w:author="OFFM" w:date="2024-04-16T10:53:00Z">
        <w:r w:rsidR="00817C00" w:rsidRPr="00F74592">
          <w:rPr>
            <w:rFonts w:ascii="Times New Roman" w:hAnsi="Times New Roman" w:cs="Times New Roman"/>
            <w:sz w:val="24"/>
            <w:szCs w:val="24"/>
          </w:rPr>
          <w:delText>You as</w:delText>
        </w:r>
      </w:del>
      <w:ins w:id="2138" w:author="OFFM" w:date="2024-04-16T10:53:00Z">
        <w:r w:rsidRPr="001C7544">
          <w:rPr>
            <w:rFonts w:ascii="Times New Roman" w:eastAsia="Times New Roman" w:hAnsi="Times New Roman" w:cs="Times New Roman"/>
            <w:sz w:val="24"/>
            <w:szCs w:val="24"/>
          </w:rPr>
          <w:t>As</w:t>
        </w:r>
      </w:ins>
      <w:r w:rsidRPr="001C7544">
        <w:rPr>
          <w:rFonts w:ascii="Times New Roman" w:eastAsia="Times New Roman" w:hAnsi="Times New Roman" w:cs="Times New Roman"/>
          <w:sz w:val="24"/>
          <w:szCs w:val="24"/>
        </w:rPr>
        <w:t xml:space="preserve">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official</w:t>
      </w:r>
      <w:ins w:id="2139" w:author="OFFM" w:date="2024-04-16T10:53:00Z">
        <w:r w:rsidRPr="001C7544">
          <w:rPr>
            <w:rFonts w:ascii="Times New Roman" w:eastAsia="Times New Roman" w:hAnsi="Times New Roman" w:cs="Times New Roman"/>
            <w:sz w:val="24"/>
            <w:szCs w:val="24"/>
          </w:rPr>
          <w:t>, you</w:t>
        </w:r>
      </w:ins>
      <w:r w:rsidRPr="001C7544">
        <w:rPr>
          <w:rFonts w:ascii="Times New Roman" w:eastAsia="Times New Roman" w:hAnsi="Times New Roman" w:cs="Times New Roman"/>
          <w:sz w:val="24"/>
          <w:szCs w:val="24"/>
        </w:rPr>
        <w:t xml:space="preserve"> may not enter into a covered transaction with an excluded person unless you obtain an exception under § 180.135. </w:t>
      </w:r>
    </w:p>
    <w:p w14:paraId="5900EB36" w14:textId="008AF68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You may not enter into any transaction with a person </w:t>
      </w:r>
      <w:del w:id="2140" w:author="OFFM" w:date="2024-04-16T10:53:00Z">
        <w:r w:rsidR="00817C00" w:rsidRPr="00F74592">
          <w:rPr>
            <w:rFonts w:ascii="Times New Roman" w:hAnsi="Times New Roman" w:cs="Times New Roman"/>
            <w:sz w:val="24"/>
            <w:szCs w:val="24"/>
          </w:rPr>
          <w:delText xml:space="preserve">who is </w:delText>
        </w:r>
      </w:del>
      <w:r w:rsidRPr="001C7544">
        <w:rPr>
          <w:rFonts w:ascii="Times New Roman" w:eastAsia="Times New Roman" w:hAnsi="Times New Roman" w:cs="Times New Roman"/>
          <w:sz w:val="24"/>
          <w:szCs w:val="24"/>
        </w:rPr>
        <w:t>disqualified from that transaction</w:t>
      </w:r>
      <w:del w:id="2141"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unless you obtain a waiver or exception under the statute, Executive </w:t>
      </w:r>
      <w:del w:id="2142" w:author="OFFM" w:date="2024-04-16T10:53:00Z">
        <w:r w:rsidR="00817C00" w:rsidRPr="00F74592">
          <w:rPr>
            <w:rFonts w:ascii="Times New Roman" w:hAnsi="Times New Roman" w:cs="Times New Roman"/>
            <w:sz w:val="24"/>
            <w:szCs w:val="24"/>
          </w:rPr>
          <w:delText>order</w:delText>
        </w:r>
      </w:del>
      <w:ins w:id="2143" w:author="OFFM" w:date="2024-04-16T10:53:00Z">
        <w:r w:rsidRPr="001C7544">
          <w:rPr>
            <w:rFonts w:ascii="Times New Roman" w:eastAsia="Times New Roman" w:hAnsi="Times New Roman" w:cs="Times New Roman"/>
            <w:sz w:val="24"/>
            <w:szCs w:val="24"/>
          </w:rPr>
          <w:t>Order</w:t>
        </w:r>
      </w:ins>
      <w:r w:rsidRPr="001C7544">
        <w:rPr>
          <w:rFonts w:ascii="Times New Roman" w:eastAsia="Times New Roman" w:hAnsi="Times New Roman" w:cs="Times New Roman"/>
          <w:sz w:val="24"/>
          <w:szCs w:val="24"/>
        </w:rPr>
        <w:t xml:space="preserve">, or regulation that is the basis for the person's disqualification. </w:t>
      </w:r>
    </w:p>
    <w:p w14:paraId="134C4F6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180.405 May I enter into a covered transaction with a participant if a principal of the transaction is excluded?</w:t>
      </w:r>
    </w:p>
    <w:p w14:paraId="718F2BFC" w14:textId="6E1FA7E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official, you may not enter into a covered transaction with a participant if you know that a principal of the transaction is excluded</w:t>
      </w:r>
      <w:del w:id="2144"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unless you obtain an exception under § 180.135. </w:t>
      </w:r>
    </w:p>
    <w:p w14:paraId="1C974F4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180.410 May I approve a participant's use of the services of an excluded person?</w:t>
      </w:r>
    </w:p>
    <w:p w14:paraId="73C8D31E" w14:textId="4F79181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After entering into a covered transaction with a participant, you</w:t>
      </w:r>
      <w:ins w:id="214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official</w:t>
      </w:r>
      <w:ins w:id="214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may not approve a participant's use of an excluded person as a principal under that transaction</w:t>
      </w:r>
      <w:del w:id="2147"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unless you obtain an exception under § 180.135. </w:t>
      </w:r>
    </w:p>
    <w:p w14:paraId="7A5829E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180.415 What must I do if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excludes the participant or a principal after I enter into a covered transaction?</w:t>
      </w:r>
    </w:p>
    <w:p w14:paraId="234D1EAC" w14:textId="18AF9A3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(a) </w:t>
      </w:r>
      <w:del w:id="2148" w:author="OFFM" w:date="2024-04-16T10:53:00Z">
        <w:r w:rsidR="00817C00" w:rsidRPr="00F74592">
          <w:rPr>
            <w:rFonts w:ascii="Times New Roman" w:hAnsi="Times New Roman" w:cs="Times New Roman"/>
            <w:sz w:val="24"/>
            <w:szCs w:val="24"/>
          </w:rPr>
          <w:delText>You as</w:delText>
        </w:r>
      </w:del>
      <w:ins w:id="2149" w:author="OFFM" w:date="2024-04-16T10:53:00Z">
        <w:r w:rsidRPr="001C7544">
          <w:rPr>
            <w:rFonts w:ascii="Times New Roman" w:eastAsia="Times New Roman" w:hAnsi="Times New Roman" w:cs="Times New Roman"/>
            <w:sz w:val="24"/>
            <w:szCs w:val="24"/>
          </w:rPr>
          <w:t>As</w:t>
        </w:r>
      </w:ins>
      <w:r w:rsidRPr="001C7544">
        <w:rPr>
          <w:rFonts w:ascii="Times New Roman" w:eastAsia="Times New Roman" w:hAnsi="Times New Roman" w:cs="Times New Roman"/>
          <w:sz w:val="24"/>
          <w:szCs w:val="24"/>
        </w:rPr>
        <w:t xml:space="preserve">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official</w:t>
      </w:r>
      <w:ins w:id="2150" w:author="OFFM" w:date="2024-04-16T10:53:00Z">
        <w:r w:rsidRPr="001C7544">
          <w:rPr>
            <w:rFonts w:ascii="Times New Roman" w:eastAsia="Times New Roman" w:hAnsi="Times New Roman" w:cs="Times New Roman"/>
            <w:sz w:val="24"/>
            <w:szCs w:val="24"/>
          </w:rPr>
          <w:t>, you</w:t>
        </w:r>
      </w:ins>
      <w:r w:rsidRPr="001C7544">
        <w:rPr>
          <w:rFonts w:ascii="Times New Roman" w:eastAsia="Times New Roman" w:hAnsi="Times New Roman" w:cs="Times New Roman"/>
          <w:sz w:val="24"/>
          <w:szCs w:val="24"/>
        </w:rPr>
        <w:t xml:space="preserve"> may continue covered transactions with an excluded person</w:t>
      </w:r>
      <w:del w:id="2151"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under which an excluded person is a principal</w:t>
      </w:r>
      <w:del w:id="2152"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if the transactions were in existence when the person was excluded. </w:t>
      </w:r>
      <w:del w:id="2153" w:author="OFFM" w:date="2024-04-16T10:53:00Z">
        <w:r w:rsidR="00817C00" w:rsidRPr="00F74592">
          <w:rPr>
            <w:rFonts w:ascii="Times New Roman" w:hAnsi="Times New Roman" w:cs="Times New Roman"/>
            <w:sz w:val="24"/>
            <w:szCs w:val="24"/>
          </w:rPr>
          <w:delText>You</w:delText>
        </w:r>
      </w:del>
      <w:ins w:id="2154" w:author="OFFM" w:date="2024-04-16T10:53:00Z">
        <w:r w:rsidRPr="001C7544">
          <w:rPr>
            <w:rFonts w:ascii="Times New Roman" w:eastAsia="Times New Roman" w:hAnsi="Times New Roman" w:cs="Times New Roman"/>
            <w:sz w:val="24"/>
            <w:szCs w:val="24"/>
          </w:rPr>
          <w:t>However, you</w:t>
        </w:r>
      </w:ins>
      <w:r w:rsidRPr="001C7544">
        <w:rPr>
          <w:rFonts w:ascii="Times New Roman" w:eastAsia="Times New Roman" w:hAnsi="Times New Roman" w:cs="Times New Roman"/>
          <w:sz w:val="24"/>
          <w:szCs w:val="24"/>
        </w:rPr>
        <w:t xml:space="preserve"> are not required to continue the transactions, </w:t>
      </w:r>
      <w:del w:id="2155" w:author="OFFM" w:date="2024-04-16T10:53:00Z">
        <w:r w:rsidR="00817C00" w:rsidRPr="00F74592">
          <w:rPr>
            <w:rFonts w:ascii="Times New Roman" w:hAnsi="Times New Roman" w:cs="Times New Roman"/>
            <w:sz w:val="24"/>
            <w:szCs w:val="24"/>
          </w:rPr>
          <w:delText xml:space="preserve">however, </w:delText>
        </w:r>
      </w:del>
      <w:r w:rsidRPr="001C7544">
        <w:rPr>
          <w:rFonts w:ascii="Times New Roman" w:eastAsia="Times New Roman" w:hAnsi="Times New Roman" w:cs="Times New Roman"/>
          <w:sz w:val="24"/>
          <w:szCs w:val="24"/>
        </w:rPr>
        <w:t xml:space="preserve">and you may consider termination. You should </w:t>
      </w:r>
      <w:del w:id="2156" w:author="OFFM" w:date="2024-04-16T10:53:00Z">
        <w:r w:rsidR="00817C00" w:rsidRPr="00F74592">
          <w:rPr>
            <w:rFonts w:ascii="Times New Roman" w:hAnsi="Times New Roman" w:cs="Times New Roman"/>
            <w:sz w:val="24"/>
            <w:szCs w:val="24"/>
          </w:rPr>
          <w:delText>make a decision about</w:delText>
        </w:r>
      </w:del>
      <w:ins w:id="2157" w:author="OFFM" w:date="2024-04-16T10:53:00Z">
        <w:r w:rsidRPr="001C7544">
          <w:rPr>
            <w:rFonts w:ascii="Times New Roman" w:eastAsia="Times New Roman" w:hAnsi="Times New Roman" w:cs="Times New Roman"/>
            <w:sz w:val="24"/>
            <w:szCs w:val="24"/>
          </w:rPr>
          <w:t>decide</w:t>
        </w:r>
      </w:ins>
      <w:r w:rsidRPr="001C7544">
        <w:rPr>
          <w:rFonts w:ascii="Times New Roman" w:eastAsia="Times New Roman" w:hAnsi="Times New Roman" w:cs="Times New Roman"/>
          <w:sz w:val="24"/>
          <w:szCs w:val="24"/>
        </w:rPr>
        <w:t xml:space="preserve"> whether to terminate and the type of termination action, if any, only after a thorough review to ensure that the action is proper</w:t>
      </w:r>
      <w:ins w:id="2158" w:author="OFFM" w:date="2024-04-16T10:53:00Z">
        <w:r w:rsidRPr="001C7544">
          <w:rPr>
            <w:rFonts w:ascii="Times New Roman" w:eastAsia="Times New Roman" w:hAnsi="Times New Roman" w:cs="Times New Roman"/>
            <w:sz w:val="24"/>
            <w:szCs w:val="24"/>
          </w:rPr>
          <w:t xml:space="preserve"> and appropriate</w:t>
        </w:r>
      </w:ins>
      <w:r w:rsidRPr="001C7544">
        <w:rPr>
          <w:rFonts w:ascii="Times New Roman" w:eastAsia="Times New Roman" w:hAnsi="Times New Roman" w:cs="Times New Roman"/>
          <w:sz w:val="24"/>
          <w:szCs w:val="24"/>
        </w:rPr>
        <w:t xml:space="preserve">. </w:t>
      </w:r>
    </w:p>
    <w:p w14:paraId="609E8187" w14:textId="200B5BC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You may not renew or extend covered transactions (other than no-cost time extensions) with any excluded person</w:t>
      </w:r>
      <w:del w:id="2159"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under which an excluded person is a principal</w:t>
      </w:r>
      <w:del w:id="2160"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unless you obtain an exception under § 180.135. </w:t>
      </w:r>
    </w:p>
    <w:p w14:paraId="3BDBF81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180.420 May I approve a transaction with an excluded or disqualified person at a lower tier?</w:t>
      </w:r>
    </w:p>
    <w:p w14:paraId="00C9D20B" w14:textId="6ECD6EF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If a transaction at a lower tier is subject to your approval, you</w:t>
      </w:r>
      <w:ins w:id="216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official</w:t>
      </w:r>
      <w:ins w:id="216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may not approve</w:t>
      </w:r>
      <w:del w:id="2163" w:author="OFFM" w:date="2024-04-16T10:53:00Z">
        <w:r w:rsidR="00817C00" w:rsidRPr="00F74592">
          <w:rPr>
            <w:rFonts w:ascii="Times New Roman" w:hAnsi="Times New Roman" w:cs="Times New Roman"/>
            <w:sz w:val="24"/>
            <w:szCs w:val="24"/>
          </w:rPr>
          <w:delText>—</w:delText>
        </w:r>
      </w:del>
      <w:ins w:id="216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98BA63E" w14:textId="5A26A2A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A covered transaction with a person who is currently excluded</w:t>
      </w:r>
      <w:del w:id="2165"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unless you obtain an exception under § 180.135; or </w:t>
      </w:r>
    </w:p>
    <w:p w14:paraId="5D7585D8" w14:textId="32DB19A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A transaction with a person who is disqualified from that transaction</w:t>
      </w:r>
      <w:del w:id="2166"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unless you obtain a waiver or exception under the statute, Executive </w:t>
      </w:r>
      <w:del w:id="2167" w:author="OFFM" w:date="2024-04-16T10:53:00Z">
        <w:r w:rsidR="00817C00" w:rsidRPr="00F74592">
          <w:rPr>
            <w:rFonts w:ascii="Times New Roman" w:hAnsi="Times New Roman" w:cs="Times New Roman"/>
            <w:sz w:val="24"/>
            <w:szCs w:val="24"/>
          </w:rPr>
          <w:delText>order</w:delText>
        </w:r>
      </w:del>
      <w:ins w:id="2168" w:author="OFFM" w:date="2024-04-16T10:53:00Z">
        <w:r w:rsidRPr="001C7544">
          <w:rPr>
            <w:rFonts w:ascii="Times New Roman" w:eastAsia="Times New Roman" w:hAnsi="Times New Roman" w:cs="Times New Roman"/>
            <w:sz w:val="24"/>
            <w:szCs w:val="24"/>
          </w:rPr>
          <w:t>Order</w:t>
        </w:r>
      </w:ins>
      <w:r w:rsidRPr="001C7544">
        <w:rPr>
          <w:rFonts w:ascii="Times New Roman" w:eastAsia="Times New Roman" w:hAnsi="Times New Roman" w:cs="Times New Roman"/>
          <w:sz w:val="24"/>
          <w:szCs w:val="24"/>
        </w:rPr>
        <w:t xml:space="preserve">, or regulation that is the basis for the person's disqualification. </w:t>
      </w:r>
    </w:p>
    <w:p w14:paraId="009C954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180.425 When do I check to see if a person is excluded or disqualified?</w:t>
      </w:r>
    </w:p>
    <w:p w14:paraId="121858AF" w14:textId="1A73ACD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official, you must check to see if a person is excluded or disqualified before you</w:t>
      </w:r>
      <w:del w:id="2169" w:author="OFFM" w:date="2024-04-16T10:53:00Z">
        <w:r w:rsidR="00817C00" w:rsidRPr="00F74592">
          <w:rPr>
            <w:rFonts w:ascii="Times New Roman" w:hAnsi="Times New Roman" w:cs="Times New Roman"/>
            <w:sz w:val="24"/>
            <w:szCs w:val="24"/>
          </w:rPr>
          <w:delText>—</w:delText>
        </w:r>
      </w:del>
      <w:ins w:id="217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B0EDD6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Enter into a primary tier covered transaction; </w:t>
      </w:r>
    </w:p>
    <w:p w14:paraId="1450CE1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Approve a principal in a primary tier covered transaction; </w:t>
      </w:r>
    </w:p>
    <w:p w14:paraId="7AFF085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Approve a lower tier participant if your </w:t>
      </w:r>
      <w:proofErr w:type="gramStart"/>
      <w:ins w:id="2171" w:author="OFFM" w:date="2024-04-16T10:53:00Z">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agency's approval of the lower tier participant is required; or </w:t>
      </w:r>
    </w:p>
    <w:p w14:paraId="24EFF67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(d) Approve a principal in connection with a lower tier transaction if your </w:t>
      </w:r>
      <w:proofErr w:type="gramStart"/>
      <w:ins w:id="2172" w:author="OFFM" w:date="2024-04-16T10:53:00Z">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agency's approval of the principal is required. </w:t>
      </w:r>
    </w:p>
    <w:p w14:paraId="24CE9BE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180.430 How do I check to see if a person is excluded or disqualified?</w:t>
      </w:r>
    </w:p>
    <w:p w14:paraId="2540C07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You check to see if a person is excluded or disqualified in two ways: </w:t>
      </w:r>
    </w:p>
    <w:p w14:paraId="4025831B" w14:textId="62BA0B5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2173" w:author="OFFM" w:date="2024-04-16T10:53:00Z">
        <w:r w:rsidR="00817C00" w:rsidRPr="00F74592">
          <w:rPr>
            <w:rFonts w:ascii="Times New Roman" w:hAnsi="Times New Roman" w:cs="Times New Roman"/>
            <w:sz w:val="24"/>
            <w:szCs w:val="24"/>
          </w:rPr>
          <w:delText>You as</w:delText>
        </w:r>
      </w:del>
      <w:ins w:id="2174" w:author="OFFM" w:date="2024-04-16T10:53:00Z">
        <w:r w:rsidRPr="001C7544">
          <w:rPr>
            <w:rFonts w:ascii="Times New Roman" w:eastAsia="Times New Roman" w:hAnsi="Times New Roman" w:cs="Times New Roman"/>
            <w:sz w:val="24"/>
            <w:szCs w:val="24"/>
          </w:rPr>
          <w:t>As</w:t>
        </w:r>
      </w:ins>
      <w:r w:rsidRPr="001C7544">
        <w:rPr>
          <w:rFonts w:ascii="Times New Roman" w:eastAsia="Times New Roman" w:hAnsi="Times New Roman" w:cs="Times New Roman"/>
          <w:sz w:val="24"/>
          <w:szCs w:val="24"/>
        </w:rPr>
        <w:t xml:space="preserve">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official</w:t>
      </w:r>
      <w:ins w:id="2175" w:author="OFFM" w:date="2024-04-16T10:53:00Z">
        <w:r w:rsidRPr="001C7544">
          <w:rPr>
            <w:rFonts w:ascii="Times New Roman" w:eastAsia="Times New Roman" w:hAnsi="Times New Roman" w:cs="Times New Roman"/>
            <w:sz w:val="24"/>
            <w:szCs w:val="24"/>
          </w:rPr>
          <w:t>, you</w:t>
        </w:r>
      </w:ins>
      <w:r w:rsidRPr="001C7544">
        <w:rPr>
          <w:rFonts w:ascii="Times New Roman" w:eastAsia="Times New Roman" w:hAnsi="Times New Roman" w:cs="Times New Roman"/>
          <w:sz w:val="24"/>
          <w:szCs w:val="24"/>
        </w:rPr>
        <w:t xml:space="preserve"> must check SAM</w:t>
      </w:r>
      <w:ins w:id="2176"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when you take any action listed in § 180.425. </w:t>
      </w:r>
    </w:p>
    <w:p w14:paraId="7A237AC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You must review</w:t>
      </w:r>
      <w:ins w:id="2177" w:author="OFFM" w:date="2024-04-16T10:53:00Z">
        <w:r w:rsidRPr="001C7544">
          <w:rPr>
            <w:rFonts w:ascii="Times New Roman" w:eastAsia="Times New Roman" w:hAnsi="Times New Roman" w:cs="Times New Roman"/>
            <w:sz w:val="24"/>
            <w:szCs w:val="24"/>
          </w:rPr>
          <w:t xml:space="preserve"> the</w:t>
        </w:r>
      </w:ins>
      <w:r w:rsidRPr="001C7544">
        <w:rPr>
          <w:rFonts w:ascii="Times New Roman" w:eastAsia="Times New Roman" w:hAnsi="Times New Roman" w:cs="Times New Roman"/>
          <w:sz w:val="24"/>
          <w:szCs w:val="24"/>
        </w:rPr>
        <w:t xml:space="preserve"> information that a participant gives you, as required by § 180.335, about its status or the status of the principals of a transaction. </w:t>
      </w:r>
    </w:p>
    <w:p w14:paraId="3E29E136"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180.435 What must I require of a primary tier participant?</w:t>
      </w:r>
    </w:p>
    <w:p w14:paraId="67B1A204" w14:textId="653CB274"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178" w:author="OFFM" w:date="2024-04-16T10:53:00Z">
        <w:r w:rsidRPr="00F74592">
          <w:rPr>
            <w:rFonts w:ascii="Times New Roman" w:hAnsi="Times New Roman" w:cs="Times New Roman"/>
            <w:sz w:val="24"/>
            <w:szCs w:val="24"/>
          </w:rPr>
          <w:delText>You as</w:delText>
        </w:r>
      </w:del>
      <w:ins w:id="2179" w:author="OFFM" w:date="2024-04-16T10:53:00Z">
        <w:r w:rsidR="00F2264C" w:rsidRPr="001C7544">
          <w:rPr>
            <w:rFonts w:ascii="Times New Roman" w:eastAsia="Times New Roman" w:hAnsi="Times New Roman" w:cs="Times New Roman"/>
            <w:sz w:val="24"/>
            <w:szCs w:val="24"/>
          </w:rPr>
          <w:t>As</w:t>
        </w:r>
      </w:ins>
      <w:r w:rsidR="00F2264C" w:rsidRPr="001C7544">
        <w:rPr>
          <w:rFonts w:ascii="Times New Roman" w:eastAsia="Times New Roman" w:hAnsi="Times New Roman" w:cs="Times New Roman"/>
          <w:sz w:val="24"/>
          <w:szCs w:val="24"/>
        </w:rPr>
        <w:t xml:space="preserve"> a </w:t>
      </w:r>
      <w:proofErr w:type="gramStart"/>
      <w:r w:rsidR="00F2264C" w:rsidRPr="001C7544">
        <w:rPr>
          <w:rFonts w:ascii="Times New Roman" w:eastAsia="Times New Roman" w:hAnsi="Times New Roman" w:cs="Times New Roman"/>
          <w:sz w:val="24"/>
          <w:szCs w:val="24"/>
        </w:rPr>
        <w:t>Federal</w:t>
      </w:r>
      <w:proofErr w:type="gramEnd"/>
      <w:r w:rsidR="00F2264C" w:rsidRPr="001C7544">
        <w:rPr>
          <w:rFonts w:ascii="Times New Roman" w:eastAsia="Times New Roman" w:hAnsi="Times New Roman" w:cs="Times New Roman"/>
          <w:sz w:val="24"/>
          <w:szCs w:val="24"/>
        </w:rPr>
        <w:t xml:space="preserve"> agency official</w:t>
      </w:r>
      <w:ins w:id="2180" w:author="OFFM" w:date="2024-04-16T10:53:00Z">
        <w:r w:rsidR="00F2264C" w:rsidRPr="001C7544">
          <w:rPr>
            <w:rFonts w:ascii="Times New Roman" w:eastAsia="Times New Roman" w:hAnsi="Times New Roman" w:cs="Times New Roman"/>
            <w:sz w:val="24"/>
            <w:szCs w:val="24"/>
          </w:rPr>
          <w:t>, you</w:t>
        </w:r>
      </w:ins>
      <w:r w:rsidR="00F2264C" w:rsidRPr="001C7544">
        <w:rPr>
          <w:rFonts w:ascii="Times New Roman" w:eastAsia="Times New Roman" w:hAnsi="Times New Roman" w:cs="Times New Roman"/>
          <w:sz w:val="24"/>
          <w:szCs w:val="24"/>
        </w:rPr>
        <w:t xml:space="preserve"> must require each participant in a primary tier covered transaction to</w:t>
      </w:r>
      <w:del w:id="2181" w:author="OFFM" w:date="2024-04-16T10:53:00Z">
        <w:r w:rsidRPr="00F74592">
          <w:rPr>
            <w:rFonts w:ascii="Times New Roman" w:hAnsi="Times New Roman" w:cs="Times New Roman"/>
            <w:sz w:val="24"/>
            <w:szCs w:val="24"/>
          </w:rPr>
          <w:delText>—</w:delText>
        </w:r>
      </w:del>
      <w:ins w:id="2182"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w:t>
      </w:r>
    </w:p>
    <w:p w14:paraId="24A165A5" w14:textId="6496FFE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Comply with subpart C </w:t>
      </w:r>
      <w:del w:id="2183"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 xml:space="preserve">as a condition of participation in the transaction; and </w:t>
      </w:r>
    </w:p>
    <w:p w14:paraId="5EC53DE3" w14:textId="0FE4331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Communicate the requirement to comply with subpart C </w:t>
      </w:r>
      <w:del w:id="2184"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 xml:space="preserve">to persons at the next lower tier with whom the primary tier participant enters into covered transactions. </w:t>
      </w:r>
    </w:p>
    <w:p w14:paraId="4FE40A3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180.440 What action may I take if a primary tier participant knowingly does business with an excluded or disqualified person?</w:t>
      </w:r>
    </w:p>
    <w:p w14:paraId="7A6927F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If a participant knowingly does business with an excluded or disqualified person, you</w:t>
      </w:r>
      <w:ins w:id="218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official</w:t>
      </w:r>
      <w:ins w:id="218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may refer the matter for suspension and debarment consideration. You may also disallow costs, annul or terminate the transaction, issue a stop work order, or take any other appropriate remedy. </w:t>
      </w:r>
    </w:p>
    <w:p w14:paraId="2F2F00D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180.445 What action may I take if a primary tier participant fails to disclose the information required under § 180.335?</w:t>
      </w:r>
    </w:p>
    <w:p w14:paraId="39408808" w14:textId="77D137A8"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187" w:author="OFFM" w:date="2024-04-16T10:53:00Z">
        <w:r w:rsidRPr="00F74592">
          <w:rPr>
            <w:rFonts w:ascii="Times New Roman" w:hAnsi="Times New Roman" w:cs="Times New Roman"/>
            <w:sz w:val="24"/>
            <w:szCs w:val="24"/>
          </w:rPr>
          <w:lastRenderedPageBreak/>
          <w:delText>If you as</w:delText>
        </w:r>
      </w:del>
      <w:ins w:id="2188" w:author="OFFM" w:date="2024-04-16T10:53:00Z">
        <w:r w:rsidR="00F2264C" w:rsidRPr="001C7544">
          <w:rPr>
            <w:rFonts w:ascii="Times New Roman" w:eastAsia="Times New Roman" w:hAnsi="Times New Roman" w:cs="Times New Roman"/>
            <w:sz w:val="24"/>
            <w:szCs w:val="24"/>
          </w:rPr>
          <w:t>As</w:t>
        </w:r>
      </w:ins>
      <w:r w:rsidR="00F2264C" w:rsidRPr="001C7544">
        <w:rPr>
          <w:rFonts w:ascii="Times New Roman" w:eastAsia="Times New Roman" w:hAnsi="Times New Roman" w:cs="Times New Roman"/>
          <w:sz w:val="24"/>
          <w:szCs w:val="24"/>
        </w:rPr>
        <w:t xml:space="preserve"> a </w:t>
      </w:r>
      <w:proofErr w:type="gramStart"/>
      <w:r w:rsidR="00F2264C" w:rsidRPr="001C7544">
        <w:rPr>
          <w:rFonts w:ascii="Times New Roman" w:eastAsia="Times New Roman" w:hAnsi="Times New Roman" w:cs="Times New Roman"/>
          <w:sz w:val="24"/>
          <w:szCs w:val="24"/>
        </w:rPr>
        <w:t>Federal</w:t>
      </w:r>
      <w:proofErr w:type="gramEnd"/>
      <w:r w:rsidR="00F2264C" w:rsidRPr="001C7544">
        <w:rPr>
          <w:rFonts w:ascii="Times New Roman" w:eastAsia="Times New Roman" w:hAnsi="Times New Roman" w:cs="Times New Roman"/>
          <w:sz w:val="24"/>
          <w:szCs w:val="24"/>
        </w:rPr>
        <w:t xml:space="preserve"> agency official</w:t>
      </w:r>
      <w:ins w:id="2189" w:author="OFFM" w:date="2024-04-16T10:53:00Z">
        <w:r w:rsidR="00F2264C" w:rsidRPr="001C7544">
          <w:rPr>
            <w:rFonts w:ascii="Times New Roman" w:eastAsia="Times New Roman" w:hAnsi="Times New Roman" w:cs="Times New Roman"/>
            <w:sz w:val="24"/>
            <w:szCs w:val="24"/>
          </w:rPr>
          <w:t>, if you</w:t>
        </w:r>
      </w:ins>
      <w:r w:rsidR="00F2264C" w:rsidRPr="001C7544">
        <w:rPr>
          <w:rFonts w:ascii="Times New Roman" w:eastAsia="Times New Roman" w:hAnsi="Times New Roman" w:cs="Times New Roman"/>
          <w:sz w:val="24"/>
          <w:szCs w:val="24"/>
        </w:rPr>
        <w:t xml:space="preserve"> determine that a participant failed to disclose information, as required by § 180.335, at the time it entered into a covered transaction with you, you may</w:t>
      </w:r>
      <w:del w:id="2190" w:author="OFFM" w:date="2024-04-16T10:53:00Z">
        <w:r w:rsidRPr="00F74592">
          <w:rPr>
            <w:rFonts w:ascii="Times New Roman" w:hAnsi="Times New Roman" w:cs="Times New Roman"/>
            <w:sz w:val="24"/>
            <w:szCs w:val="24"/>
          </w:rPr>
          <w:delText>—</w:delText>
        </w:r>
      </w:del>
      <w:ins w:id="2191"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w:t>
      </w:r>
    </w:p>
    <w:p w14:paraId="7BAF76C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Terminate the transaction for material failure to comply with the terms and conditions of the transaction; or </w:t>
      </w:r>
    </w:p>
    <w:p w14:paraId="156C319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Pursue any other available remedies, including suspension and debarment. </w:t>
      </w:r>
    </w:p>
    <w:p w14:paraId="72B664F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180.450 What action may I take if a lower tier participant fails to disclose the information required under § 180.355 to the next higher tier?</w:t>
      </w:r>
    </w:p>
    <w:p w14:paraId="5A4C10AD" w14:textId="3051234A"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192" w:author="OFFM" w:date="2024-04-16T10:53:00Z">
        <w:r w:rsidRPr="00F74592">
          <w:rPr>
            <w:rFonts w:ascii="Times New Roman" w:hAnsi="Times New Roman" w:cs="Times New Roman"/>
            <w:sz w:val="24"/>
            <w:szCs w:val="24"/>
          </w:rPr>
          <w:delText>If you as</w:delText>
        </w:r>
      </w:del>
      <w:ins w:id="2193" w:author="OFFM" w:date="2024-04-16T10:53:00Z">
        <w:r w:rsidR="00F2264C" w:rsidRPr="001C7544">
          <w:rPr>
            <w:rFonts w:ascii="Times New Roman" w:eastAsia="Times New Roman" w:hAnsi="Times New Roman" w:cs="Times New Roman"/>
            <w:sz w:val="24"/>
            <w:szCs w:val="24"/>
          </w:rPr>
          <w:t>As</w:t>
        </w:r>
      </w:ins>
      <w:r w:rsidR="00F2264C" w:rsidRPr="001C7544">
        <w:rPr>
          <w:rFonts w:ascii="Times New Roman" w:eastAsia="Times New Roman" w:hAnsi="Times New Roman" w:cs="Times New Roman"/>
          <w:sz w:val="24"/>
          <w:szCs w:val="24"/>
        </w:rPr>
        <w:t xml:space="preserve"> a </w:t>
      </w:r>
      <w:proofErr w:type="gramStart"/>
      <w:r w:rsidR="00F2264C" w:rsidRPr="001C7544">
        <w:rPr>
          <w:rFonts w:ascii="Times New Roman" w:eastAsia="Times New Roman" w:hAnsi="Times New Roman" w:cs="Times New Roman"/>
          <w:sz w:val="24"/>
          <w:szCs w:val="24"/>
        </w:rPr>
        <w:t>Federal</w:t>
      </w:r>
      <w:proofErr w:type="gramEnd"/>
      <w:r w:rsidR="00F2264C" w:rsidRPr="001C7544">
        <w:rPr>
          <w:rFonts w:ascii="Times New Roman" w:eastAsia="Times New Roman" w:hAnsi="Times New Roman" w:cs="Times New Roman"/>
          <w:sz w:val="24"/>
          <w:szCs w:val="24"/>
        </w:rPr>
        <w:t xml:space="preserve"> agency official</w:t>
      </w:r>
      <w:ins w:id="2194" w:author="OFFM" w:date="2024-04-16T10:53:00Z">
        <w:r w:rsidR="00F2264C" w:rsidRPr="001C7544">
          <w:rPr>
            <w:rFonts w:ascii="Times New Roman" w:eastAsia="Times New Roman" w:hAnsi="Times New Roman" w:cs="Times New Roman"/>
            <w:sz w:val="24"/>
            <w:szCs w:val="24"/>
          </w:rPr>
          <w:t>, if you</w:t>
        </w:r>
      </w:ins>
      <w:r w:rsidR="00F2264C" w:rsidRPr="001C7544">
        <w:rPr>
          <w:rFonts w:ascii="Times New Roman" w:eastAsia="Times New Roman" w:hAnsi="Times New Roman" w:cs="Times New Roman"/>
          <w:sz w:val="24"/>
          <w:szCs w:val="24"/>
        </w:rPr>
        <w:t xml:space="preserve"> determine that a lower tier participant failed to disclose information, as required by § 180.355, at the time it entered into a covered transaction with a participant at the next higher tier, you may pursue any remedies available to you, including the initiation of a suspension or debarment action. </w:t>
      </w:r>
    </w:p>
    <w:p w14:paraId="3328987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Subpart E— System for Award Management </w:t>
      </w:r>
      <w:ins w:id="2195" w:author="OFFM" w:date="2024-04-16T10:53:00Z">
        <w:r w:rsidRPr="001C7544">
          <w:rPr>
            <w:rFonts w:ascii="Times New Roman" w:eastAsia="Times New Roman" w:hAnsi="Times New Roman" w:cs="Times New Roman"/>
            <w:b/>
            <w:bCs/>
            <w:sz w:val="24"/>
            <w:szCs w:val="24"/>
          </w:rPr>
          <w:t xml:space="preserve">(SAM.gov) </w:t>
        </w:r>
      </w:ins>
      <w:r w:rsidRPr="001C7544">
        <w:rPr>
          <w:rFonts w:ascii="Times New Roman" w:eastAsia="Times New Roman" w:hAnsi="Times New Roman" w:cs="Times New Roman"/>
          <w:b/>
          <w:bCs/>
          <w:sz w:val="24"/>
          <w:szCs w:val="24"/>
        </w:rPr>
        <w:t>Exclusions</w:t>
      </w:r>
    </w:p>
    <w:p w14:paraId="376EAC82" w14:textId="33C3A015"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180.500 What is the purpose of the System for Award Management </w:t>
      </w:r>
      <w:ins w:id="2196" w:author="OFFM" w:date="2024-04-16T10:53:00Z">
        <w:r w:rsidRPr="001C7544">
          <w:rPr>
            <w:rFonts w:ascii="Times New Roman" w:eastAsia="Times New Roman" w:hAnsi="Times New Roman" w:cs="Times New Roman"/>
            <w:b/>
            <w:bCs/>
            <w:sz w:val="24"/>
            <w:szCs w:val="24"/>
          </w:rPr>
          <w:t xml:space="preserve">(SAM.gov) </w:t>
        </w:r>
      </w:ins>
      <w:r w:rsidRPr="001C7544">
        <w:rPr>
          <w:rFonts w:ascii="Times New Roman" w:eastAsia="Times New Roman" w:hAnsi="Times New Roman" w:cs="Times New Roman"/>
          <w:b/>
          <w:bCs/>
          <w:sz w:val="24"/>
          <w:szCs w:val="24"/>
        </w:rPr>
        <w:t>Exclusions</w:t>
      </w:r>
      <w:del w:id="2197" w:author="OFFM" w:date="2024-04-16T10:53:00Z">
        <w:r w:rsidR="00817C00" w:rsidRPr="00F74592">
          <w:rPr>
            <w:rFonts w:ascii="Times New Roman" w:hAnsi="Times New Roman" w:cs="Times New Roman"/>
            <w:b/>
            <w:bCs/>
            <w:sz w:val="24"/>
            <w:szCs w:val="24"/>
          </w:rPr>
          <w:delText xml:space="preserve"> (SAM Exclusions)?</w:delText>
        </w:r>
      </w:del>
      <w:ins w:id="2198" w:author="OFFM" w:date="2024-04-16T10:53:00Z">
        <w:r w:rsidRPr="001C7544">
          <w:rPr>
            <w:rFonts w:ascii="Times New Roman" w:eastAsia="Times New Roman" w:hAnsi="Times New Roman" w:cs="Times New Roman"/>
            <w:b/>
            <w:bCs/>
            <w:sz w:val="24"/>
            <w:szCs w:val="24"/>
          </w:rPr>
          <w:t>?</w:t>
        </w:r>
      </w:ins>
    </w:p>
    <w:p w14:paraId="2BDCBA7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2199"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SAM</w:t>
      </w:r>
      <w:ins w:id="2200"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is a widely available source of the most current information about persons who are excluded or disqualified from covered transactions. </w:t>
      </w:r>
    </w:p>
    <w:p w14:paraId="4DE931E7"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180.505 Who uses SAM</w:t>
      </w:r>
      <w:ins w:id="2201" w:author="OFFM" w:date="2024-04-16T10:53:00Z">
        <w:r w:rsidRPr="001C7544">
          <w:rPr>
            <w:rFonts w:ascii="Times New Roman" w:eastAsia="Times New Roman" w:hAnsi="Times New Roman" w:cs="Times New Roman"/>
            <w:b/>
            <w:bCs/>
            <w:sz w:val="24"/>
            <w:szCs w:val="24"/>
          </w:rPr>
          <w:t>.gov</w:t>
        </w:r>
      </w:ins>
      <w:r w:rsidRPr="001C7544">
        <w:rPr>
          <w:rFonts w:ascii="Times New Roman" w:eastAsia="Times New Roman" w:hAnsi="Times New Roman" w:cs="Times New Roman"/>
          <w:b/>
          <w:bCs/>
          <w:sz w:val="24"/>
          <w:szCs w:val="24"/>
        </w:rPr>
        <w:t xml:space="preserve"> Exclusions?</w:t>
      </w:r>
    </w:p>
    <w:p w14:paraId="062C553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Federal agency officials use SAM</w:t>
      </w:r>
      <w:ins w:id="2202"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to determine whether to enter into a transaction with a person, as required under § 180.430. </w:t>
      </w:r>
    </w:p>
    <w:p w14:paraId="6DCEFBB2" w14:textId="72E1031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Participants also may, but are not required to, use SAM</w:t>
      </w:r>
      <w:ins w:id="2203"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to determine if</w:t>
      </w:r>
      <w:del w:id="2204" w:author="OFFM" w:date="2024-04-16T10:53:00Z">
        <w:r w:rsidR="00817C00" w:rsidRPr="00F74592">
          <w:rPr>
            <w:rFonts w:ascii="Times New Roman" w:hAnsi="Times New Roman" w:cs="Times New Roman"/>
            <w:sz w:val="24"/>
            <w:szCs w:val="24"/>
          </w:rPr>
          <w:delText>—</w:delText>
        </w:r>
      </w:del>
      <w:ins w:id="220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389AC32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Principals of their transactions are excluded or disqualified, as required under § 180.320; or </w:t>
      </w:r>
    </w:p>
    <w:p w14:paraId="243D101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(2) Persons with whom they are entering into covered transactions at the next lower tier are excluded or disqualified. </w:t>
      </w:r>
    </w:p>
    <w:p w14:paraId="559E7421" w14:textId="3D3FA14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w:t>
      </w:r>
      <w:del w:id="2206" w:author="OFFM" w:date="2024-04-16T10:53:00Z">
        <w:r w:rsidR="00817C00" w:rsidRPr="00F74592">
          <w:rPr>
            <w:rFonts w:ascii="Times New Roman" w:hAnsi="Times New Roman" w:cs="Times New Roman"/>
            <w:sz w:val="24"/>
            <w:szCs w:val="24"/>
          </w:rPr>
          <w:delText>Sam</w:delText>
        </w:r>
      </w:del>
      <w:ins w:id="2207" w:author="OFFM" w:date="2024-04-16T10:53:00Z">
        <w:r w:rsidRPr="001C7544">
          <w:rPr>
            <w:rFonts w:ascii="Times New Roman" w:eastAsia="Times New Roman" w:hAnsi="Times New Roman" w:cs="Times New Roman"/>
            <w:sz w:val="24"/>
            <w:szCs w:val="24"/>
          </w:rPr>
          <w:t>The SAM.gov</w:t>
        </w:r>
      </w:ins>
      <w:r w:rsidRPr="001C7544">
        <w:rPr>
          <w:rFonts w:ascii="Times New Roman" w:eastAsia="Times New Roman" w:hAnsi="Times New Roman" w:cs="Times New Roman"/>
          <w:sz w:val="24"/>
          <w:szCs w:val="24"/>
        </w:rPr>
        <w:t xml:space="preserve"> Exclusions are available to the general public. </w:t>
      </w:r>
    </w:p>
    <w:p w14:paraId="3AD9FDE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180.510 Who maintains SAM</w:t>
      </w:r>
      <w:ins w:id="2208" w:author="OFFM" w:date="2024-04-16T10:53:00Z">
        <w:r w:rsidRPr="001C7544">
          <w:rPr>
            <w:rFonts w:ascii="Times New Roman" w:eastAsia="Times New Roman" w:hAnsi="Times New Roman" w:cs="Times New Roman"/>
            <w:b/>
            <w:bCs/>
            <w:sz w:val="24"/>
            <w:szCs w:val="24"/>
          </w:rPr>
          <w:t>.gov</w:t>
        </w:r>
      </w:ins>
      <w:r w:rsidRPr="001C7544">
        <w:rPr>
          <w:rFonts w:ascii="Times New Roman" w:eastAsia="Times New Roman" w:hAnsi="Times New Roman" w:cs="Times New Roman"/>
          <w:b/>
          <w:bCs/>
          <w:sz w:val="24"/>
          <w:szCs w:val="24"/>
        </w:rPr>
        <w:t xml:space="preserve"> Exclusions?</w:t>
      </w:r>
    </w:p>
    <w:p w14:paraId="57EED160" w14:textId="2318BBF8"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209" w:author="OFFM" w:date="2024-04-16T10:53:00Z">
        <w:r w:rsidRPr="00F74592">
          <w:rPr>
            <w:rFonts w:ascii="Times New Roman" w:hAnsi="Times New Roman" w:cs="Times New Roman"/>
            <w:sz w:val="24"/>
            <w:szCs w:val="24"/>
          </w:rPr>
          <w:delText>The General Services Administration (</w:delText>
        </w:r>
      </w:del>
      <w:r w:rsidR="00F2264C" w:rsidRPr="001C7544">
        <w:rPr>
          <w:rFonts w:ascii="Times New Roman" w:eastAsia="Times New Roman" w:hAnsi="Times New Roman" w:cs="Times New Roman"/>
          <w:sz w:val="24"/>
          <w:szCs w:val="24"/>
        </w:rPr>
        <w:t>GSA</w:t>
      </w:r>
      <w:del w:id="2210" w:author="OFFM" w:date="2024-04-16T10:53:00Z">
        <w:r w:rsidRPr="00F74592">
          <w:rPr>
            <w:rFonts w:ascii="Times New Roman" w:hAnsi="Times New Roman" w:cs="Times New Roman"/>
            <w:sz w:val="24"/>
            <w:szCs w:val="24"/>
          </w:rPr>
          <w:delText>)</w:delText>
        </w:r>
      </w:del>
      <w:r w:rsidR="00F2264C" w:rsidRPr="001C7544">
        <w:rPr>
          <w:rFonts w:ascii="Times New Roman" w:eastAsia="Times New Roman" w:hAnsi="Times New Roman" w:cs="Times New Roman"/>
          <w:sz w:val="24"/>
          <w:szCs w:val="24"/>
        </w:rPr>
        <w:t xml:space="preserve"> maintains SAM</w:t>
      </w:r>
      <w:ins w:id="2211" w:author="OFFM" w:date="2024-04-16T10:53:00Z">
        <w:r w:rsidR="00F2264C" w:rsidRPr="001C7544">
          <w:rPr>
            <w:rFonts w:ascii="Times New Roman" w:eastAsia="Times New Roman" w:hAnsi="Times New Roman" w:cs="Times New Roman"/>
            <w:sz w:val="24"/>
            <w:szCs w:val="24"/>
          </w:rPr>
          <w:t>.gov</w:t>
        </w:r>
      </w:ins>
      <w:r w:rsidR="00F2264C" w:rsidRPr="001C7544">
        <w:rPr>
          <w:rFonts w:ascii="Times New Roman" w:eastAsia="Times New Roman" w:hAnsi="Times New Roman" w:cs="Times New Roman"/>
          <w:sz w:val="24"/>
          <w:szCs w:val="24"/>
        </w:rPr>
        <w:t xml:space="preserve"> Exclusions. When a </w:t>
      </w:r>
      <w:proofErr w:type="gramStart"/>
      <w:r w:rsidR="00F2264C" w:rsidRPr="001C7544">
        <w:rPr>
          <w:rFonts w:ascii="Times New Roman" w:eastAsia="Times New Roman" w:hAnsi="Times New Roman" w:cs="Times New Roman"/>
          <w:sz w:val="24"/>
          <w:szCs w:val="24"/>
        </w:rPr>
        <w:t>Federal</w:t>
      </w:r>
      <w:proofErr w:type="gramEnd"/>
      <w:r w:rsidR="00F2264C" w:rsidRPr="001C7544">
        <w:rPr>
          <w:rFonts w:ascii="Times New Roman" w:eastAsia="Times New Roman" w:hAnsi="Times New Roman" w:cs="Times New Roman"/>
          <w:sz w:val="24"/>
          <w:szCs w:val="24"/>
        </w:rPr>
        <w:t xml:space="preserve"> agency takes an action to exclude a person under the </w:t>
      </w:r>
      <w:proofErr w:type="spellStart"/>
      <w:r w:rsidR="00F2264C" w:rsidRPr="001C7544">
        <w:rPr>
          <w:rFonts w:ascii="Times New Roman" w:eastAsia="Times New Roman" w:hAnsi="Times New Roman" w:cs="Times New Roman"/>
          <w:sz w:val="24"/>
          <w:szCs w:val="24"/>
        </w:rPr>
        <w:t>nonprocurement</w:t>
      </w:r>
      <w:proofErr w:type="spellEnd"/>
      <w:r w:rsidR="00F2264C" w:rsidRPr="001C7544">
        <w:rPr>
          <w:rFonts w:ascii="Times New Roman" w:eastAsia="Times New Roman" w:hAnsi="Times New Roman" w:cs="Times New Roman"/>
          <w:sz w:val="24"/>
          <w:szCs w:val="24"/>
        </w:rPr>
        <w:t xml:space="preserve"> or procurement debarment and suspension system, the agency enters the information about the excluded person into SAM</w:t>
      </w:r>
      <w:ins w:id="2212" w:author="OFFM" w:date="2024-04-16T10:53:00Z">
        <w:r w:rsidR="00F2264C" w:rsidRPr="001C7544">
          <w:rPr>
            <w:rFonts w:ascii="Times New Roman" w:eastAsia="Times New Roman" w:hAnsi="Times New Roman" w:cs="Times New Roman"/>
            <w:sz w:val="24"/>
            <w:szCs w:val="24"/>
          </w:rPr>
          <w:t>.gov</w:t>
        </w:r>
      </w:ins>
      <w:r w:rsidR="00F2264C" w:rsidRPr="001C7544">
        <w:rPr>
          <w:rFonts w:ascii="Times New Roman" w:eastAsia="Times New Roman" w:hAnsi="Times New Roman" w:cs="Times New Roman"/>
          <w:sz w:val="24"/>
          <w:szCs w:val="24"/>
        </w:rPr>
        <w:t xml:space="preserve"> Exclusions. </w:t>
      </w:r>
    </w:p>
    <w:p w14:paraId="7FE321C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180.515 What specific information is in SAM</w:t>
      </w:r>
      <w:ins w:id="2213" w:author="OFFM" w:date="2024-04-16T10:53:00Z">
        <w:r w:rsidRPr="001C7544">
          <w:rPr>
            <w:rFonts w:ascii="Times New Roman" w:eastAsia="Times New Roman" w:hAnsi="Times New Roman" w:cs="Times New Roman"/>
            <w:b/>
            <w:bCs/>
            <w:sz w:val="24"/>
            <w:szCs w:val="24"/>
          </w:rPr>
          <w:t>.gov</w:t>
        </w:r>
      </w:ins>
      <w:r w:rsidRPr="001C7544">
        <w:rPr>
          <w:rFonts w:ascii="Times New Roman" w:eastAsia="Times New Roman" w:hAnsi="Times New Roman" w:cs="Times New Roman"/>
          <w:b/>
          <w:bCs/>
          <w:sz w:val="24"/>
          <w:szCs w:val="24"/>
        </w:rPr>
        <w:t xml:space="preserve"> Exclusions?</w:t>
      </w:r>
    </w:p>
    <w:p w14:paraId="479370DC" w14:textId="06EFD8B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At a minimum, SAM</w:t>
      </w:r>
      <w:ins w:id="2214"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w:t>
      </w:r>
      <w:del w:id="2215" w:author="OFFM" w:date="2024-04-16T10:53:00Z">
        <w:r w:rsidR="00817C00" w:rsidRPr="00F74592">
          <w:rPr>
            <w:rFonts w:ascii="Times New Roman" w:hAnsi="Times New Roman" w:cs="Times New Roman"/>
            <w:sz w:val="24"/>
            <w:szCs w:val="24"/>
          </w:rPr>
          <w:delText>indicates—</w:delText>
        </w:r>
      </w:del>
      <w:ins w:id="2216" w:author="OFFM" w:date="2024-04-16T10:53:00Z">
        <w:r w:rsidRPr="001C7544">
          <w:rPr>
            <w:rFonts w:ascii="Times New Roman" w:eastAsia="Times New Roman" w:hAnsi="Times New Roman" w:cs="Times New Roman"/>
            <w:sz w:val="24"/>
            <w:szCs w:val="24"/>
          </w:rPr>
          <w:t>indicate:</w:t>
        </w:r>
      </w:ins>
      <w:r w:rsidRPr="001C7544">
        <w:rPr>
          <w:rFonts w:ascii="Times New Roman" w:eastAsia="Times New Roman" w:hAnsi="Times New Roman" w:cs="Times New Roman"/>
          <w:sz w:val="24"/>
          <w:szCs w:val="24"/>
        </w:rPr>
        <w:t xml:space="preserve"> </w:t>
      </w:r>
    </w:p>
    <w:p w14:paraId="7E5D9025" w14:textId="3A5979C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The full name (where available) and address of each excluded and disqualified person, in alphabetical order, with cross</w:t>
      </w:r>
      <w:del w:id="2217" w:author="OFFM" w:date="2024-04-16T10:53:00Z">
        <w:r w:rsidR="00817C00" w:rsidRPr="00F74592">
          <w:rPr>
            <w:rFonts w:ascii="Times New Roman" w:hAnsi="Times New Roman" w:cs="Times New Roman"/>
            <w:sz w:val="24"/>
            <w:szCs w:val="24"/>
          </w:rPr>
          <w:delText xml:space="preserve"> </w:delText>
        </w:r>
      </w:del>
      <w:ins w:id="221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references if more than one name is involved in a single action; </w:t>
      </w:r>
    </w:p>
    <w:p w14:paraId="666FCEAE" w14:textId="77777777" w:rsidR="000B5224" w:rsidRPr="001C7544" w:rsidRDefault="00F2264C" w:rsidP="00A63D45">
      <w:pPr>
        <w:spacing w:after="0" w:line="480" w:lineRule="auto"/>
        <w:ind w:left="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type of action; </w:t>
      </w:r>
    </w:p>
    <w:p w14:paraId="6A58D12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The cause for the action; </w:t>
      </w:r>
    </w:p>
    <w:p w14:paraId="6C5C031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The scope of the action; </w:t>
      </w:r>
    </w:p>
    <w:p w14:paraId="20EF0E8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Any termination date for the action; </w:t>
      </w:r>
    </w:p>
    <w:p w14:paraId="0E0D190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The Federal agency and name and telephone number of the agency point of contact for the action; and </w:t>
      </w:r>
    </w:p>
    <w:p w14:paraId="2786D08E" w14:textId="15A0F7C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(7) The unique entity identifier approved by the GSA</w:t>
      </w:r>
      <w:del w:id="2219"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of the excluded or disqualified person, if available. </w:t>
      </w:r>
    </w:p>
    <w:p w14:paraId="5B4F0B4C" w14:textId="77777777" w:rsidR="00817C00" w:rsidRPr="00F74592" w:rsidRDefault="00F2264C" w:rsidP="00202E89">
      <w:pPr>
        <w:spacing w:after="0" w:line="480" w:lineRule="auto"/>
        <w:ind w:firstLine="720"/>
        <w:contextualSpacing/>
        <w:rPr>
          <w:del w:id="2220"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(b</w:t>
      </w:r>
      <w:del w:id="2221" w:author="OFFM" w:date="2024-04-16T10:53:00Z">
        <w:r w:rsidR="00817C00" w:rsidRPr="00F74592">
          <w:rPr>
            <w:rFonts w:ascii="Times New Roman" w:hAnsi="Times New Roman" w:cs="Times New Roman"/>
            <w:sz w:val="24"/>
            <w:szCs w:val="24"/>
          </w:rPr>
          <w:delText xml:space="preserve">) </w:delText>
        </w:r>
      </w:del>
    </w:p>
    <w:p w14:paraId="79FBA057" w14:textId="16A887EE"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222" w:author="OFFM" w:date="2024-04-16T10:53:00Z">
        <w:r w:rsidRPr="00F74592">
          <w:rPr>
            <w:rFonts w:ascii="Times New Roman" w:hAnsi="Times New Roman" w:cs="Times New Roman"/>
            <w:sz w:val="24"/>
            <w:szCs w:val="24"/>
          </w:rPr>
          <w:delText>(</w:delText>
        </w:r>
      </w:del>
      <w:proofErr w:type="gramStart"/>
      <w:ins w:id="2223" w:author="OFFM" w:date="2024-04-16T10:53:00Z">
        <w:r w:rsidR="00F2264C" w:rsidRPr="001C7544">
          <w:rPr>
            <w:rFonts w:ascii="Times New Roman" w:eastAsia="Times New Roman" w:hAnsi="Times New Roman" w:cs="Times New Roman"/>
            <w:sz w:val="24"/>
            <w:szCs w:val="24"/>
          </w:rPr>
          <w:t>)(</w:t>
        </w:r>
      </w:ins>
      <w:proofErr w:type="gramEnd"/>
      <w:r w:rsidR="00F2264C" w:rsidRPr="001C7544">
        <w:rPr>
          <w:rFonts w:ascii="Times New Roman" w:eastAsia="Times New Roman" w:hAnsi="Times New Roman" w:cs="Times New Roman"/>
          <w:sz w:val="24"/>
          <w:szCs w:val="24"/>
        </w:rPr>
        <w:t xml:space="preserve">1) The </w:t>
      </w:r>
      <w:del w:id="2224" w:author="OFFM" w:date="2024-04-16T10:53:00Z">
        <w:r w:rsidRPr="00F74592">
          <w:rPr>
            <w:rFonts w:ascii="Times New Roman" w:hAnsi="Times New Roman" w:cs="Times New Roman"/>
            <w:sz w:val="24"/>
            <w:szCs w:val="24"/>
          </w:rPr>
          <w:delText xml:space="preserve">database for </w:delText>
        </w:r>
      </w:del>
      <w:r w:rsidR="00F2264C" w:rsidRPr="001C7544">
        <w:rPr>
          <w:rFonts w:ascii="Times New Roman" w:eastAsia="Times New Roman" w:hAnsi="Times New Roman" w:cs="Times New Roman"/>
          <w:sz w:val="24"/>
          <w:szCs w:val="24"/>
        </w:rPr>
        <w:t>SAM</w:t>
      </w:r>
      <w:ins w:id="2225" w:author="OFFM" w:date="2024-04-16T10:53:00Z">
        <w:r w:rsidR="00F2264C" w:rsidRPr="001C7544">
          <w:rPr>
            <w:rFonts w:ascii="Times New Roman" w:eastAsia="Times New Roman" w:hAnsi="Times New Roman" w:cs="Times New Roman"/>
            <w:sz w:val="24"/>
            <w:szCs w:val="24"/>
          </w:rPr>
          <w:t>.gov</w:t>
        </w:r>
      </w:ins>
      <w:r w:rsidR="00F2264C" w:rsidRPr="001C7544">
        <w:rPr>
          <w:rFonts w:ascii="Times New Roman" w:eastAsia="Times New Roman" w:hAnsi="Times New Roman" w:cs="Times New Roman"/>
          <w:sz w:val="24"/>
          <w:szCs w:val="24"/>
        </w:rPr>
        <w:t xml:space="preserve"> Exclusions includes a field for the Taxpayer Identification Number (TIN</w:t>
      </w:r>
      <w:del w:id="2226" w:author="OFFM" w:date="2024-04-16T10:53:00Z">
        <w:r w:rsidRPr="00F74592">
          <w:rPr>
            <w:rFonts w:ascii="Times New Roman" w:hAnsi="Times New Roman" w:cs="Times New Roman"/>
            <w:sz w:val="24"/>
            <w:szCs w:val="24"/>
          </w:rPr>
          <w:delText>) (</w:delText>
        </w:r>
      </w:del>
      <w:ins w:id="2227" w:author="OFFM" w:date="2024-04-16T10:53:00Z">
        <w:r w:rsidR="00F2264C" w:rsidRPr="001C7544">
          <w:rPr>
            <w:rFonts w:ascii="Times New Roman" w:eastAsia="Times New Roman" w:hAnsi="Times New Roman" w:cs="Times New Roman"/>
            <w:sz w:val="24"/>
            <w:szCs w:val="24"/>
          </w:rPr>
          <w:t xml:space="preserve">), or </w:t>
        </w:r>
      </w:ins>
      <w:r w:rsidR="00F2264C" w:rsidRPr="001C7544">
        <w:rPr>
          <w:rFonts w:ascii="Times New Roman" w:eastAsia="Times New Roman" w:hAnsi="Times New Roman" w:cs="Times New Roman"/>
          <w:sz w:val="24"/>
          <w:szCs w:val="24"/>
        </w:rPr>
        <w:t>the social security number (SSN) for an individual</w:t>
      </w:r>
      <w:del w:id="2228" w:author="OFFM" w:date="2024-04-16T10:53:00Z">
        <w:r w:rsidRPr="00F74592">
          <w:rPr>
            <w:rFonts w:ascii="Times New Roman" w:hAnsi="Times New Roman" w:cs="Times New Roman"/>
            <w:sz w:val="24"/>
            <w:szCs w:val="24"/>
          </w:rPr>
          <w:delText>)</w:delText>
        </w:r>
      </w:del>
      <w:ins w:id="2229"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of an excluded or disqualified person. </w:t>
      </w:r>
    </w:p>
    <w:p w14:paraId="454311C1" w14:textId="7025562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(2) Agencies disclose </w:t>
      </w:r>
      <w:del w:id="2230" w:author="OFFM" w:date="2024-04-16T10:53:00Z">
        <w:r w:rsidR="00817C00" w:rsidRPr="00F74592">
          <w:rPr>
            <w:rFonts w:ascii="Times New Roman" w:hAnsi="Times New Roman" w:cs="Times New Roman"/>
            <w:sz w:val="24"/>
            <w:szCs w:val="24"/>
          </w:rPr>
          <w:delText>the</w:delText>
        </w:r>
      </w:del>
      <w:ins w:id="2231" w:author="OFFM" w:date="2024-04-16T10:53:00Z">
        <w:r w:rsidRPr="001C7544">
          <w:rPr>
            <w:rFonts w:ascii="Times New Roman" w:eastAsia="Times New Roman" w:hAnsi="Times New Roman" w:cs="Times New Roman"/>
            <w:sz w:val="24"/>
            <w:szCs w:val="24"/>
          </w:rPr>
          <w:t>an individual’s</w:t>
        </w:r>
      </w:ins>
      <w:r w:rsidRPr="001C7544">
        <w:rPr>
          <w:rFonts w:ascii="Times New Roman" w:eastAsia="Times New Roman" w:hAnsi="Times New Roman" w:cs="Times New Roman"/>
          <w:sz w:val="24"/>
          <w:szCs w:val="24"/>
        </w:rPr>
        <w:t xml:space="preserve"> SSN </w:t>
      </w:r>
      <w:del w:id="2232" w:author="OFFM" w:date="2024-04-16T10:53:00Z">
        <w:r w:rsidR="00817C00" w:rsidRPr="00F74592">
          <w:rPr>
            <w:rFonts w:ascii="Times New Roman" w:hAnsi="Times New Roman" w:cs="Times New Roman"/>
            <w:sz w:val="24"/>
            <w:szCs w:val="24"/>
          </w:rPr>
          <w:delText xml:space="preserve">of an individual </w:delText>
        </w:r>
      </w:del>
      <w:r w:rsidRPr="001C7544">
        <w:rPr>
          <w:rFonts w:ascii="Times New Roman" w:eastAsia="Times New Roman" w:hAnsi="Times New Roman" w:cs="Times New Roman"/>
          <w:sz w:val="24"/>
          <w:szCs w:val="24"/>
        </w:rPr>
        <w:t xml:space="preserve">to verify </w:t>
      </w:r>
      <w:del w:id="2233" w:author="OFFM" w:date="2024-04-16T10:53:00Z">
        <w:r w:rsidR="00817C00" w:rsidRPr="00F74592">
          <w:rPr>
            <w:rFonts w:ascii="Times New Roman" w:hAnsi="Times New Roman" w:cs="Times New Roman"/>
            <w:sz w:val="24"/>
            <w:szCs w:val="24"/>
          </w:rPr>
          <w:delText>the</w:delText>
        </w:r>
      </w:del>
      <w:ins w:id="2234" w:author="OFFM" w:date="2024-04-16T10:53:00Z">
        <w:r w:rsidRPr="001C7544">
          <w:rPr>
            <w:rFonts w:ascii="Times New Roman" w:eastAsia="Times New Roman" w:hAnsi="Times New Roman" w:cs="Times New Roman"/>
            <w:sz w:val="24"/>
            <w:szCs w:val="24"/>
          </w:rPr>
          <w:t>an individual’s</w:t>
        </w:r>
      </w:ins>
      <w:r w:rsidRPr="001C7544">
        <w:rPr>
          <w:rFonts w:ascii="Times New Roman" w:eastAsia="Times New Roman" w:hAnsi="Times New Roman" w:cs="Times New Roman"/>
          <w:sz w:val="24"/>
          <w:szCs w:val="24"/>
        </w:rPr>
        <w:t xml:space="preserve"> identity</w:t>
      </w:r>
      <w:del w:id="2235" w:author="OFFM" w:date="2024-04-16T10:53:00Z">
        <w:r w:rsidR="00817C00" w:rsidRPr="00F74592">
          <w:rPr>
            <w:rFonts w:ascii="Times New Roman" w:hAnsi="Times New Roman" w:cs="Times New Roman"/>
            <w:sz w:val="24"/>
            <w:szCs w:val="24"/>
          </w:rPr>
          <w:delText xml:space="preserve"> of an individual,</w:delText>
        </w:r>
      </w:del>
      <w:r w:rsidRPr="001C7544">
        <w:rPr>
          <w:rFonts w:ascii="Times New Roman" w:eastAsia="Times New Roman" w:hAnsi="Times New Roman" w:cs="Times New Roman"/>
          <w:sz w:val="24"/>
          <w:szCs w:val="24"/>
        </w:rPr>
        <w:t xml:space="preserve"> only if permitted under the Privacy Act of 1974 and, if appropriate, the Computer Matching and Privacy Protection Act of 1988, as codified in 5 U.S.C. 552(a). </w:t>
      </w:r>
    </w:p>
    <w:p w14:paraId="390D058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180.520 Who places the information into SAM</w:t>
      </w:r>
      <w:ins w:id="2236" w:author="OFFM" w:date="2024-04-16T10:53:00Z">
        <w:r w:rsidRPr="001C7544">
          <w:rPr>
            <w:rFonts w:ascii="Times New Roman" w:eastAsia="Times New Roman" w:hAnsi="Times New Roman" w:cs="Times New Roman"/>
            <w:b/>
            <w:bCs/>
            <w:sz w:val="24"/>
            <w:szCs w:val="24"/>
          </w:rPr>
          <w:t>.gov</w:t>
        </w:r>
      </w:ins>
      <w:r w:rsidRPr="001C7544">
        <w:rPr>
          <w:rFonts w:ascii="Times New Roman" w:eastAsia="Times New Roman" w:hAnsi="Times New Roman" w:cs="Times New Roman"/>
          <w:b/>
          <w:bCs/>
          <w:sz w:val="24"/>
          <w:szCs w:val="24"/>
        </w:rPr>
        <w:t xml:space="preserve"> Exclusions?</w:t>
      </w:r>
    </w:p>
    <w:p w14:paraId="439A2C3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Federal agency officials who take actions to exclude persons under this part or officials who are responsible for identifying disqualified persons must enter the following information about those persons into SAM</w:t>
      </w:r>
      <w:ins w:id="2237"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w:t>
      </w:r>
    </w:p>
    <w:p w14:paraId="0CA0075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Information required by § 180.515(a); </w:t>
      </w:r>
    </w:p>
    <w:p w14:paraId="72464CA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Taxpayer Identification Number (TIN) of the excluded or disqualified person, including the social security number (SSN) for an individual, if the number is available and may be disclosed under </w:t>
      </w:r>
      <w:ins w:id="2238"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law; </w:t>
      </w:r>
    </w:p>
    <w:p w14:paraId="0DF7776A" w14:textId="6366224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Information about an excluded or disqualified person, within three business days, after</w:t>
      </w:r>
      <w:del w:id="2239" w:author="OFFM" w:date="2024-04-16T10:53:00Z">
        <w:r w:rsidR="00817C00" w:rsidRPr="00F74592">
          <w:rPr>
            <w:rFonts w:ascii="Times New Roman" w:hAnsi="Times New Roman" w:cs="Times New Roman"/>
            <w:sz w:val="24"/>
            <w:szCs w:val="24"/>
          </w:rPr>
          <w:delText>—</w:delText>
        </w:r>
      </w:del>
      <w:ins w:id="224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9ACE1C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Taking an exclusion action; </w:t>
      </w:r>
    </w:p>
    <w:p w14:paraId="285E084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Modifying or rescinding an exclusion action; </w:t>
      </w:r>
    </w:p>
    <w:p w14:paraId="3A6F563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Finding that a person is disqualified; or </w:t>
      </w:r>
    </w:p>
    <w:p w14:paraId="5C4C5DF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Finding that there has been a change in the status of a person who is listed as disqualified. </w:t>
      </w:r>
    </w:p>
    <w:p w14:paraId="78BCC316"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180.525 Whom do I ask if I have questions about a person in SAM</w:t>
      </w:r>
      <w:ins w:id="2241" w:author="OFFM" w:date="2024-04-16T10:53:00Z">
        <w:r w:rsidRPr="001C7544">
          <w:rPr>
            <w:rFonts w:ascii="Times New Roman" w:eastAsia="Times New Roman" w:hAnsi="Times New Roman" w:cs="Times New Roman"/>
            <w:b/>
            <w:bCs/>
            <w:sz w:val="24"/>
            <w:szCs w:val="24"/>
          </w:rPr>
          <w:t>.gov</w:t>
        </w:r>
      </w:ins>
      <w:r w:rsidRPr="001C7544">
        <w:rPr>
          <w:rFonts w:ascii="Times New Roman" w:eastAsia="Times New Roman" w:hAnsi="Times New Roman" w:cs="Times New Roman"/>
          <w:b/>
          <w:bCs/>
          <w:sz w:val="24"/>
          <w:szCs w:val="24"/>
        </w:rPr>
        <w:t xml:space="preserve"> Exclusions?</w:t>
      </w:r>
    </w:p>
    <w:p w14:paraId="7C95095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If you have questions about a listed person in SAM</w:t>
      </w:r>
      <w:ins w:id="2242"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ask the point of contact for the Federal agency that placed the person's name into SAM</w:t>
      </w:r>
      <w:ins w:id="2243"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You may find the </w:t>
      </w:r>
      <w:ins w:id="2244"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agency point of contact from SAM</w:t>
      </w:r>
      <w:ins w:id="2245"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w:t>
      </w:r>
    </w:p>
    <w:p w14:paraId="7C94539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180.530 Where can I find SAM</w:t>
      </w:r>
      <w:ins w:id="2246" w:author="OFFM" w:date="2024-04-16T10:53:00Z">
        <w:r w:rsidRPr="001C7544">
          <w:rPr>
            <w:rFonts w:ascii="Times New Roman" w:eastAsia="Times New Roman" w:hAnsi="Times New Roman" w:cs="Times New Roman"/>
            <w:b/>
            <w:bCs/>
            <w:sz w:val="24"/>
            <w:szCs w:val="24"/>
          </w:rPr>
          <w:t>.gov</w:t>
        </w:r>
      </w:ins>
      <w:r w:rsidRPr="001C7544">
        <w:rPr>
          <w:rFonts w:ascii="Times New Roman" w:eastAsia="Times New Roman" w:hAnsi="Times New Roman" w:cs="Times New Roman"/>
          <w:b/>
          <w:bCs/>
          <w:sz w:val="24"/>
          <w:szCs w:val="24"/>
        </w:rPr>
        <w:t xml:space="preserve"> Exclusions?</w:t>
      </w:r>
    </w:p>
    <w:p w14:paraId="615824A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You may access SAM</w:t>
      </w:r>
      <w:ins w:id="2247"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through the Internet, currently at </w:t>
      </w:r>
      <w:r w:rsidRPr="00A63D45">
        <w:rPr>
          <w:rFonts w:ascii="Times New Roman" w:hAnsi="Times New Roman"/>
          <w:i/>
          <w:sz w:val="24"/>
        </w:rPr>
        <w:t>https://www.sam.gov</w:t>
      </w:r>
      <w:r w:rsidRPr="001C7544">
        <w:rPr>
          <w:rFonts w:ascii="Times New Roman" w:eastAsia="Times New Roman" w:hAnsi="Times New Roman" w:cs="Times New Roman"/>
          <w:sz w:val="24"/>
          <w:szCs w:val="24"/>
        </w:rPr>
        <w:t xml:space="preserve">. </w:t>
      </w:r>
    </w:p>
    <w:p w14:paraId="0D83995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lastRenderedPageBreak/>
        <w:t>Subpart F—General Principles Relating to Suspension and Debarment Actions</w:t>
      </w:r>
    </w:p>
    <w:p w14:paraId="0C9ED46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180.600 How do suspension and debarment actions start?</w:t>
      </w:r>
    </w:p>
    <w:p w14:paraId="4446806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When Federal agency officials receive information from any source concerning a cause for suspension or debarment, they will promptly report it</w:t>
      </w:r>
      <w:ins w:id="224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the agency will investigate. The officials refer the question of whether to suspend or debar you to their suspending or debarring official for consideration, if appropriate. </w:t>
      </w:r>
    </w:p>
    <w:p w14:paraId="5FB8D03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180.605 How does suspension differ from debarment?</w:t>
      </w:r>
    </w:p>
    <w:p w14:paraId="50190E9F" w14:textId="603CF19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Suspension differs from debarment in that</w:t>
      </w:r>
      <w:del w:id="2249" w:author="OFFM" w:date="2024-04-16T10:53:00Z">
        <w:r w:rsidR="00817C00" w:rsidRPr="00F74592">
          <w:rPr>
            <w:rFonts w:ascii="Times New Roman" w:hAnsi="Times New Roman" w:cs="Times New Roman"/>
            <w:sz w:val="24"/>
            <w:szCs w:val="24"/>
          </w:rPr>
          <w:delText>—</w:delText>
        </w:r>
      </w:del>
      <w:ins w:id="225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06"/>
        <w:gridCol w:w="3544"/>
      </w:tblGrid>
      <w:tr w:rsidR="00B770BF" w14:paraId="00D868FA" w14:textId="77777777" w:rsidTr="003E4C4C">
        <w:trPr>
          <w:tblHeader/>
          <w:tblCellSpacing w:w="15" w:type="dxa"/>
        </w:trPr>
        <w:tc>
          <w:tcPr>
            <w:tcW w:w="0" w:type="auto"/>
            <w:shd w:val="clear" w:color="auto" w:fill="ECECEC"/>
            <w:vAlign w:val="center"/>
            <w:hideMark/>
          </w:tcPr>
          <w:p w14:paraId="6C52C386" w14:textId="77777777" w:rsidR="000B5224" w:rsidRPr="001C7544" w:rsidRDefault="00F2264C" w:rsidP="00A63D45">
            <w:pPr>
              <w:spacing w:after="0" w:line="480" w:lineRule="auto"/>
              <w:contextualSpacing/>
              <w:jc w:val="center"/>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A suspending official . . . </w:t>
            </w:r>
          </w:p>
        </w:tc>
        <w:tc>
          <w:tcPr>
            <w:tcW w:w="0" w:type="auto"/>
            <w:shd w:val="clear" w:color="auto" w:fill="ECECEC"/>
            <w:vAlign w:val="center"/>
            <w:hideMark/>
          </w:tcPr>
          <w:p w14:paraId="3E23DCBF" w14:textId="77777777" w:rsidR="000B5224" w:rsidRPr="001C7544" w:rsidRDefault="00F2264C" w:rsidP="00A63D45">
            <w:pPr>
              <w:spacing w:after="0" w:line="480" w:lineRule="auto"/>
              <w:contextualSpacing/>
              <w:jc w:val="center"/>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A debarring official . . . </w:t>
            </w:r>
          </w:p>
        </w:tc>
      </w:tr>
      <w:tr w:rsidR="00B770BF" w14:paraId="35323B60" w14:textId="77777777" w:rsidTr="003E4C4C">
        <w:trPr>
          <w:tblCellSpacing w:w="15" w:type="dxa"/>
        </w:trPr>
        <w:tc>
          <w:tcPr>
            <w:tcW w:w="0" w:type="auto"/>
            <w:vAlign w:val="center"/>
            <w:hideMark/>
          </w:tcPr>
          <w:p w14:paraId="093FED48" w14:textId="2A0998BC"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Imposes suspension as a temporary status of </w:t>
            </w:r>
            <w:del w:id="2251" w:author="OFFM" w:date="2024-04-16T10:53:00Z">
              <w:r w:rsidR="000468E7" w:rsidRPr="00F74592">
                <w:rPr>
                  <w:rFonts w:ascii="Times New Roman" w:hAnsi="Times New Roman" w:cs="Times New Roman"/>
                  <w:sz w:val="24"/>
                  <w:szCs w:val="24"/>
                </w:rPr>
                <w:delText>in eligibility</w:delText>
              </w:r>
            </w:del>
            <w:ins w:id="2252" w:author="OFFM" w:date="2024-04-16T10:53:00Z">
              <w:r w:rsidRPr="001C7544">
                <w:rPr>
                  <w:rFonts w:ascii="Times New Roman" w:eastAsia="Times New Roman" w:hAnsi="Times New Roman" w:cs="Times New Roman"/>
                  <w:sz w:val="24"/>
                  <w:szCs w:val="24"/>
                </w:rPr>
                <w:t>ineligibility</w:t>
              </w:r>
            </w:ins>
            <w:r w:rsidRPr="001C7544">
              <w:rPr>
                <w:rFonts w:ascii="Times New Roman" w:eastAsia="Times New Roman" w:hAnsi="Times New Roman" w:cs="Times New Roman"/>
                <w:sz w:val="24"/>
                <w:szCs w:val="24"/>
              </w:rPr>
              <w:t xml:space="preserve"> for procurement and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transactions, pending completion of an investigation or legal </w:t>
            </w:r>
            <w:del w:id="2253" w:author="OFFM" w:date="2024-04-16T10:53:00Z">
              <w:r w:rsidR="000468E7" w:rsidRPr="00F74592">
                <w:rPr>
                  <w:rFonts w:ascii="Times New Roman" w:hAnsi="Times New Roman" w:cs="Times New Roman"/>
                  <w:sz w:val="24"/>
                  <w:szCs w:val="24"/>
                </w:rPr>
                <w:delText>proceedings</w:delText>
              </w:r>
            </w:del>
            <w:ins w:id="2254" w:author="OFFM" w:date="2024-04-16T10:53:00Z">
              <w:r w:rsidRPr="001C7544">
                <w:rPr>
                  <w:rFonts w:ascii="Times New Roman" w:eastAsia="Times New Roman" w:hAnsi="Times New Roman" w:cs="Times New Roman"/>
                  <w:sz w:val="24"/>
                  <w:szCs w:val="24"/>
                </w:rPr>
                <w:t>or debarment proceeding</w:t>
              </w:r>
            </w:ins>
          </w:p>
        </w:tc>
        <w:tc>
          <w:tcPr>
            <w:tcW w:w="0" w:type="auto"/>
            <w:vAlign w:val="center"/>
            <w:hideMark/>
          </w:tcPr>
          <w:p w14:paraId="747E87F2"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Imposes debarment for a specified period as a final determination that a person is not presently responsible. </w:t>
            </w:r>
          </w:p>
        </w:tc>
      </w:tr>
      <w:tr w:rsidR="00B770BF" w14:paraId="5DC8DEB3" w14:textId="77777777" w:rsidTr="003E4C4C">
        <w:trPr>
          <w:tblCellSpacing w:w="15" w:type="dxa"/>
        </w:trPr>
        <w:tc>
          <w:tcPr>
            <w:tcW w:w="0" w:type="auto"/>
            <w:vAlign w:val="center"/>
            <w:hideMark/>
          </w:tcPr>
          <w:p w14:paraId="631C95AF" w14:textId="4D353345"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Must</w:t>
            </w:r>
            <w:del w:id="2255" w:author="OFFM" w:date="2024-04-16T10:53:00Z">
              <w:r w:rsidR="000468E7" w:rsidRPr="00F74592">
                <w:rPr>
                  <w:rFonts w:ascii="Times New Roman" w:hAnsi="Times New Roman" w:cs="Times New Roman"/>
                  <w:sz w:val="24"/>
                  <w:szCs w:val="24"/>
                </w:rPr>
                <w:delText>—</w:delText>
              </w:r>
            </w:del>
            <w:ins w:id="225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tc>
        <w:tc>
          <w:tcPr>
            <w:tcW w:w="0" w:type="auto"/>
            <w:vAlign w:val="center"/>
            <w:hideMark/>
          </w:tcPr>
          <w:p w14:paraId="5AA7432C" w14:textId="77777777" w:rsidR="000B5224" w:rsidRPr="001C7544" w:rsidRDefault="000B5224" w:rsidP="00A63D45">
            <w:pPr>
              <w:spacing w:after="0" w:line="480" w:lineRule="auto"/>
              <w:contextualSpacing/>
              <w:rPr>
                <w:rFonts w:ascii="Times New Roman" w:eastAsia="Times New Roman" w:hAnsi="Times New Roman" w:cs="Times New Roman"/>
                <w:sz w:val="24"/>
                <w:szCs w:val="24"/>
              </w:rPr>
            </w:pPr>
          </w:p>
        </w:tc>
      </w:tr>
      <w:tr w:rsidR="00B770BF" w14:paraId="34F27B01" w14:textId="77777777" w:rsidTr="003E4C4C">
        <w:trPr>
          <w:tblCellSpacing w:w="15" w:type="dxa"/>
        </w:trPr>
        <w:tc>
          <w:tcPr>
            <w:tcW w:w="0" w:type="auto"/>
            <w:vAlign w:val="center"/>
            <w:hideMark/>
          </w:tcPr>
          <w:p w14:paraId="7E14728F"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Have </w:t>
            </w:r>
            <w:r w:rsidRPr="00A63D45">
              <w:rPr>
                <w:i/>
              </w:rPr>
              <w:t>adequate evidence</w:t>
            </w:r>
            <w:r w:rsidRPr="001C7544">
              <w:rPr>
                <w:rFonts w:ascii="Times New Roman" w:eastAsia="Times New Roman" w:hAnsi="Times New Roman" w:cs="Times New Roman"/>
                <w:sz w:val="24"/>
                <w:szCs w:val="24"/>
              </w:rPr>
              <w:t xml:space="preserve"> that there may be a cause for debarment of a person; and </w:t>
            </w:r>
          </w:p>
        </w:tc>
        <w:tc>
          <w:tcPr>
            <w:tcW w:w="0" w:type="auto"/>
            <w:vAlign w:val="center"/>
            <w:hideMark/>
          </w:tcPr>
          <w:p w14:paraId="717BC99D" w14:textId="77777777" w:rsidR="000B5224" w:rsidRPr="001C7544" w:rsidRDefault="000B5224" w:rsidP="00A63D45">
            <w:pPr>
              <w:spacing w:after="0" w:line="480" w:lineRule="auto"/>
              <w:contextualSpacing/>
              <w:rPr>
                <w:rFonts w:ascii="Times New Roman" w:eastAsia="Times New Roman" w:hAnsi="Times New Roman" w:cs="Times New Roman"/>
                <w:sz w:val="24"/>
                <w:szCs w:val="24"/>
              </w:rPr>
            </w:pPr>
          </w:p>
        </w:tc>
      </w:tr>
      <w:tr w:rsidR="00B770BF" w14:paraId="4676FC0C" w14:textId="77777777" w:rsidTr="003E4C4C">
        <w:trPr>
          <w:tblCellSpacing w:w="15" w:type="dxa"/>
        </w:trPr>
        <w:tc>
          <w:tcPr>
            <w:tcW w:w="0" w:type="auto"/>
            <w:vAlign w:val="center"/>
            <w:hideMark/>
          </w:tcPr>
          <w:p w14:paraId="5565AFA7"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Conclude that </w:t>
            </w:r>
            <w:r w:rsidRPr="00A63D45">
              <w:rPr>
                <w:i/>
              </w:rPr>
              <w:t>immediate action</w:t>
            </w:r>
            <w:r w:rsidRPr="001C7544">
              <w:rPr>
                <w:rFonts w:ascii="Times New Roman" w:eastAsia="Times New Roman" w:hAnsi="Times New Roman" w:cs="Times New Roman"/>
                <w:sz w:val="24"/>
                <w:szCs w:val="24"/>
              </w:rPr>
              <w:t xml:space="preserve"> is necessary to protect the Federal interest</w:t>
            </w:r>
          </w:p>
        </w:tc>
        <w:tc>
          <w:tcPr>
            <w:tcW w:w="0" w:type="auto"/>
            <w:vAlign w:val="center"/>
            <w:hideMark/>
          </w:tcPr>
          <w:p w14:paraId="39106ECA"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Must conclude, based on a </w:t>
            </w:r>
            <w:r w:rsidRPr="00A63D45">
              <w:rPr>
                <w:i/>
              </w:rPr>
              <w:t>preponderance of the evidence,</w:t>
            </w:r>
            <w:r w:rsidRPr="001C7544">
              <w:rPr>
                <w:rFonts w:ascii="Times New Roman" w:eastAsia="Times New Roman" w:hAnsi="Times New Roman" w:cs="Times New Roman"/>
                <w:sz w:val="24"/>
                <w:szCs w:val="24"/>
              </w:rPr>
              <w:t xml:space="preserve"> that the person has engaged in conduct that warrants debarment. </w:t>
            </w:r>
          </w:p>
        </w:tc>
      </w:tr>
      <w:tr w:rsidR="00B770BF" w14:paraId="14E6E996" w14:textId="77777777" w:rsidTr="003E4C4C">
        <w:trPr>
          <w:tblCellSpacing w:w="15" w:type="dxa"/>
        </w:trPr>
        <w:tc>
          <w:tcPr>
            <w:tcW w:w="0" w:type="auto"/>
            <w:vAlign w:val="center"/>
            <w:hideMark/>
          </w:tcPr>
          <w:p w14:paraId="5DB028D5"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Usually imposes the suspension </w:t>
            </w:r>
            <w:r w:rsidRPr="00A63D45">
              <w:rPr>
                <w:i/>
              </w:rPr>
              <w:t>first,</w:t>
            </w:r>
            <w:r w:rsidRPr="001C7544">
              <w:rPr>
                <w:rFonts w:ascii="Times New Roman" w:eastAsia="Times New Roman" w:hAnsi="Times New Roman" w:cs="Times New Roman"/>
                <w:sz w:val="24"/>
                <w:szCs w:val="24"/>
              </w:rPr>
              <w:t xml:space="preserve"> and then promptly notifies the suspended person, giving the person an opportunity to contest the suspension and have it lifted</w:t>
            </w:r>
          </w:p>
        </w:tc>
        <w:tc>
          <w:tcPr>
            <w:tcW w:w="0" w:type="auto"/>
            <w:vAlign w:val="center"/>
            <w:hideMark/>
          </w:tcPr>
          <w:p w14:paraId="4A1B505D"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Imposes debarment </w:t>
            </w:r>
            <w:r w:rsidRPr="00A63D45">
              <w:rPr>
                <w:i/>
              </w:rPr>
              <w:t>after</w:t>
            </w:r>
            <w:r w:rsidRPr="001C7544">
              <w:rPr>
                <w:rFonts w:ascii="Times New Roman" w:eastAsia="Times New Roman" w:hAnsi="Times New Roman" w:cs="Times New Roman"/>
                <w:sz w:val="24"/>
                <w:szCs w:val="24"/>
              </w:rPr>
              <w:t xml:space="preserve"> giving the respondent notice of the action and an opportunity to contest the proposed debarment.</w:t>
            </w:r>
          </w:p>
        </w:tc>
      </w:tr>
    </w:tbl>
    <w:p w14:paraId="799BE53F" w14:textId="77777777" w:rsidR="000B5224" w:rsidRPr="00A63D45" w:rsidRDefault="000B5224" w:rsidP="00A63D45">
      <w:pPr>
        <w:spacing w:after="0" w:line="480" w:lineRule="auto"/>
        <w:contextualSpacing/>
        <w:outlineLvl w:val="1"/>
        <w:rPr>
          <w:rFonts w:ascii="Times New Roman" w:hAnsi="Times New Roman"/>
          <w:b/>
          <w:sz w:val="24"/>
        </w:rPr>
      </w:pPr>
    </w:p>
    <w:p w14:paraId="6CB6A63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180.610 What procedures </w:t>
      </w:r>
      <w:proofErr w:type="gramStart"/>
      <w:r w:rsidRPr="001C7544">
        <w:rPr>
          <w:rFonts w:ascii="Times New Roman" w:eastAsia="Times New Roman" w:hAnsi="Times New Roman" w:cs="Times New Roman"/>
          <w:b/>
          <w:bCs/>
          <w:sz w:val="24"/>
          <w:szCs w:val="24"/>
        </w:rPr>
        <w:t>does</w:t>
      </w:r>
      <w:proofErr w:type="gramEnd"/>
      <w:r w:rsidRPr="001C7544">
        <w:rPr>
          <w:rFonts w:ascii="Times New Roman" w:eastAsia="Times New Roman" w:hAnsi="Times New Roman" w:cs="Times New Roman"/>
          <w:b/>
          <w:bCs/>
          <w:sz w:val="24"/>
          <w:szCs w:val="24"/>
        </w:rPr>
        <w:t xml:space="preserve"> a Federal agency use in suspension and debarment actions?</w:t>
      </w:r>
    </w:p>
    <w:p w14:paraId="3613371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In deciding whether to suspend or debar you,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handles the actions as informally as practicable, consistent with principles of fundamental fairness. </w:t>
      </w:r>
    </w:p>
    <w:p w14:paraId="1A344BBD" w14:textId="0CFCC92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For suspension actions,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uses the procedures in this subpart and subpart G</w:t>
      </w:r>
      <w:del w:id="2257"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w:t>
      </w:r>
    </w:p>
    <w:p w14:paraId="634A4CDA" w14:textId="58BD333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For debarment actions,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uses the procedures in this subpart and subpart H</w:t>
      </w:r>
      <w:del w:id="2258"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w:t>
      </w:r>
    </w:p>
    <w:p w14:paraId="3473341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180.615 How does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notify a person of a suspension or debarment action?</w:t>
      </w:r>
    </w:p>
    <w:p w14:paraId="42A14718" w14:textId="6D625CE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The suspending or debarring official sends a written notice to the last known street address, facsimile number, or e-mail address of</w:t>
      </w:r>
      <w:del w:id="2259" w:author="OFFM" w:date="2024-04-16T10:53:00Z">
        <w:r w:rsidR="00817C00" w:rsidRPr="00F74592">
          <w:rPr>
            <w:rFonts w:ascii="Times New Roman" w:hAnsi="Times New Roman" w:cs="Times New Roman"/>
            <w:sz w:val="24"/>
            <w:szCs w:val="24"/>
          </w:rPr>
          <w:delText>—</w:delText>
        </w:r>
      </w:del>
      <w:ins w:id="226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031322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You or your identified counsel; or </w:t>
      </w:r>
    </w:p>
    <w:p w14:paraId="3A5E7C4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Your agent for service of process, or any of your partners, officers, directors, owners, or joint venturers. </w:t>
      </w:r>
    </w:p>
    <w:p w14:paraId="55D295C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notice is effective if sent to any of these persons. </w:t>
      </w:r>
    </w:p>
    <w:p w14:paraId="0AC8889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180.620 Do Federal agencies coordinate suspension and debarment actions?</w:t>
      </w:r>
    </w:p>
    <w:p w14:paraId="4A2C395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Yes, when more than one Federal agency has an interest in a suspension or debarment, the agencies may consider designating one </w:t>
      </w:r>
      <w:ins w:id="2261"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as the lead agency for making the decision. Agencies are encouraged to establish methods and procedures for coordinating their suspension and debarment actions. </w:t>
      </w:r>
    </w:p>
    <w:p w14:paraId="1DA13C9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180.625 What is the scope of a suspension or debarment?</w:t>
      </w:r>
    </w:p>
    <w:p w14:paraId="4D9F23B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If you are suspended or debarred, the suspension or debarment is effective as follows: </w:t>
      </w:r>
    </w:p>
    <w:p w14:paraId="6D2AAED2" w14:textId="0E264A2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(a) Your suspension or debarment constitutes suspension or debarment of all of your divisions and other organizational elements from all covered transactions</w:t>
      </w:r>
      <w:del w:id="2262"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unless the suspension or debarment decision is limited</w:t>
      </w:r>
      <w:del w:id="2263" w:author="OFFM" w:date="2024-04-16T10:53:00Z">
        <w:r w:rsidR="00817C00" w:rsidRPr="00F74592">
          <w:rPr>
            <w:rFonts w:ascii="Times New Roman" w:hAnsi="Times New Roman" w:cs="Times New Roman"/>
            <w:sz w:val="24"/>
            <w:szCs w:val="24"/>
          </w:rPr>
          <w:delText>—</w:delText>
        </w:r>
      </w:del>
      <w:ins w:id="226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1981B21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By its terms to one or more specifically identified individuals, divisions, or other organizational elements; or </w:t>
      </w:r>
    </w:p>
    <w:p w14:paraId="1F99E35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To specific types of transactions. </w:t>
      </w:r>
    </w:p>
    <w:p w14:paraId="6DB24E6C" w14:textId="6DF6731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Any affiliate of a participant may be included in a suspension or debarment action if the suspending or debarring official</w:t>
      </w:r>
      <w:del w:id="2265" w:author="OFFM" w:date="2024-04-16T10:53:00Z">
        <w:r w:rsidR="00817C00" w:rsidRPr="00F74592">
          <w:rPr>
            <w:rFonts w:ascii="Times New Roman" w:hAnsi="Times New Roman" w:cs="Times New Roman"/>
            <w:sz w:val="24"/>
            <w:szCs w:val="24"/>
          </w:rPr>
          <w:delText>—</w:delText>
        </w:r>
      </w:del>
      <w:ins w:id="226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C7787A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Officially names the affiliate in the notice; and </w:t>
      </w:r>
    </w:p>
    <w:p w14:paraId="409D278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Gives the affiliate an opportunity to contest the action. </w:t>
      </w:r>
    </w:p>
    <w:p w14:paraId="68034A7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180.630 May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impute the conduct of one person to another?</w:t>
      </w:r>
    </w:p>
    <w:p w14:paraId="614D06A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For purposes of actions taken under this part,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may impute conduct as follows: </w:t>
      </w:r>
    </w:p>
    <w:p w14:paraId="6304464C" w14:textId="4FD8618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A63D45">
        <w:rPr>
          <w:rFonts w:ascii="Times New Roman" w:hAnsi="Times New Roman"/>
          <w:i/>
          <w:sz w:val="24"/>
        </w:rPr>
        <w:t>Conduct imputed from an individual to an organization.</w:t>
      </w:r>
      <w:r w:rsidRPr="001C7544">
        <w:rPr>
          <w:rFonts w:ascii="Times New Roman" w:eastAsia="Times New Roman" w:hAnsi="Times New Roman" w:cs="Times New Roman"/>
          <w:sz w:val="24"/>
          <w:szCs w:val="24"/>
        </w:rPr>
        <w:t xml:space="preserve"> A Federal agency may impute the fraudulent, criminal, or other improper conduct of any officer, director, shareholder, partner, employee, or other individual associated with an organization</w:t>
      </w:r>
      <w:del w:id="2267"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to that organization when the improper conduct occurred in connection with the individual's performance of duties for or on behalf of that organization, or with the </w:t>
      </w:r>
      <w:del w:id="2268" w:author="OFFM" w:date="2024-04-16T10:53:00Z">
        <w:r w:rsidR="00817C00" w:rsidRPr="00F74592">
          <w:rPr>
            <w:rFonts w:ascii="Times New Roman" w:hAnsi="Times New Roman" w:cs="Times New Roman"/>
            <w:sz w:val="24"/>
            <w:szCs w:val="24"/>
          </w:rPr>
          <w:delText>organization's</w:delText>
        </w:r>
      </w:del>
      <w:ins w:id="2269" w:author="OFFM" w:date="2024-04-16T10:53:00Z">
        <w:r w:rsidRPr="001C7544">
          <w:rPr>
            <w:rFonts w:ascii="Times New Roman" w:eastAsia="Times New Roman" w:hAnsi="Times New Roman" w:cs="Times New Roman"/>
            <w:sz w:val="24"/>
            <w:szCs w:val="24"/>
          </w:rPr>
          <w:t>organization’s</w:t>
        </w:r>
      </w:ins>
      <w:r w:rsidRPr="001C7544">
        <w:rPr>
          <w:rFonts w:ascii="Times New Roman" w:eastAsia="Times New Roman" w:hAnsi="Times New Roman" w:cs="Times New Roman"/>
          <w:sz w:val="24"/>
          <w:szCs w:val="24"/>
        </w:rPr>
        <w:t xml:space="preserve"> knowledge, approval or acquiescence. The </w:t>
      </w:r>
      <w:del w:id="2270" w:author="OFFM" w:date="2024-04-16T10:53:00Z">
        <w:r w:rsidR="00817C00" w:rsidRPr="00F74592">
          <w:rPr>
            <w:rFonts w:ascii="Times New Roman" w:hAnsi="Times New Roman" w:cs="Times New Roman"/>
            <w:sz w:val="24"/>
            <w:szCs w:val="24"/>
          </w:rPr>
          <w:delText>organization's</w:delText>
        </w:r>
      </w:del>
      <w:ins w:id="2271" w:author="OFFM" w:date="2024-04-16T10:53:00Z">
        <w:r w:rsidRPr="001C7544">
          <w:rPr>
            <w:rFonts w:ascii="Times New Roman" w:eastAsia="Times New Roman" w:hAnsi="Times New Roman" w:cs="Times New Roman"/>
            <w:sz w:val="24"/>
            <w:szCs w:val="24"/>
          </w:rPr>
          <w:t>organization’s</w:t>
        </w:r>
      </w:ins>
      <w:r w:rsidRPr="001C7544">
        <w:rPr>
          <w:rFonts w:ascii="Times New Roman" w:eastAsia="Times New Roman" w:hAnsi="Times New Roman" w:cs="Times New Roman"/>
          <w:sz w:val="24"/>
          <w:szCs w:val="24"/>
        </w:rPr>
        <w:t xml:space="preserve"> acceptance of the benefits derived from the conduct is evidence of knowledge, approval</w:t>
      </w:r>
      <w:ins w:id="227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acquiescence. </w:t>
      </w:r>
    </w:p>
    <w:p w14:paraId="3609BC75" w14:textId="3B21C74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r w:rsidRPr="00A63D45">
        <w:rPr>
          <w:rFonts w:ascii="Times New Roman" w:hAnsi="Times New Roman"/>
          <w:i/>
          <w:sz w:val="24"/>
        </w:rPr>
        <w:t>Conduct imputed from an organization to an individual</w:t>
      </w:r>
      <w:del w:id="2273" w:author="OFFM" w:date="2024-04-16T10:53:00Z">
        <w:r w:rsidR="00817C00" w:rsidRPr="00F74592">
          <w:rPr>
            <w:rFonts w:ascii="Times New Roman" w:hAnsi="Times New Roman" w:cs="Times New Roman"/>
            <w:sz w:val="24"/>
            <w:szCs w:val="24"/>
          </w:rPr>
          <w:delText>,</w:delText>
        </w:r>
      </w:del>
      <w:r w:rsidRPr="00A63D45">
        <w:rPr>
          <w:rFonts w:ascii="Times New Roman" w:hAnsi="Times New Roman"/>
          <w:i/>
          <w:sz w:val="24"/>
        </w:rPr>
        <w:t xml:space="preserve"> or between individuals.</w:t>
      </w:r>
      <w:r w:rsidRPr="001C7544">
        <w:rPr>
          <w:rFonts w:ascii="Times New Roman" w:eastAsia="Times New Roman" w:hAnsi="Times New Roman" w:cs="Times New Roman"/>
          <w:sz w:val="24"/>
          <w:szCs w:val="24"/>
        </w:rPr>
        <w:t xml:space="preserve"> A Federal agency may impute the fraudulent, criminal, or other improper conduct of any organization to an individual, or from one individual to another individual, if the individual to whom the improper conduct is imputed either participated in, had knowledge of, or reason to know of the improper conduct. </w:t>
      </w:r>
    </w:p>
    <w:p w14:paraId="2E8FAF1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(c) </w:t>
      </w:r>
      <w:r w:rsidRPr="00A63D45">
        <w:rPr>
          <w:rFonts w:ascii="Times New Roman" w:hAnsi="Times New Roman"/>
          <w:i/>
          <w:sz w:val="24"/>
        </w:rPr>
        <w:t>Conduct imputed from one organization to another organization.</w:t>
      </w:r>
      <w:r w:rsidRPr="001C7544">
        <w:rPr>
          <w:rFonts w:ascii="Times New Roman" w:eastAsia="Times New Roman" w:hAnsi="Times New Roman" w:cs="Times New Roman"/>
          <w:sz w:val="24"/>
          <w:szCs w:val="24"/>
        </w:rPr>
        <w:t xml:space="preserve"> A Federal agency may impute the fraudulent, criminal, or other improper conduct of one organization to another organization when the improper conduct occurred in connection with a partnership, joint venture, joint application, association</w:t>
      </w:r>
      <w:ins w:id="2274" w:author="OFFM" w:date="2024-04-16T10:53:00Z">
        <w:r w:rsidRPr="001C7544">
          <w:rPr>
            <w:rFonts w:ascii="Times New Roman" w:eastAsia="Times New Roman" w:hAnsi="Times New Roman" w:cs="Times New Roman"/>
            <w:sz w:val="24"/>
            <w:szCs w:val="24"/>
          </w:rPr>
          <w:t>, corporation, company,</w:t>
        </w:r>
      </w:ins>
      <w:r w:rsidRPr="001C7544">
        <w:rPr>
          <w:rFonts w:ascii="Times New Roman" w:eastAsia="Times New Roman" w:hAnsi="Times New Roman" w:cs="Times New Roman"/>
          <w:sz w:val="24"/>
          <w:szCs w:val="24"/>
        </w:rPr>
        <w:t xml:space="preserve"> or similar arrangement</w:t>
      </w:r>
      <w:ins w:id="2275" w:author="OFFM" w:date="2024-04-16T10:53:00Z">
        <w:r w:rsidRPr="001C7544">
          <w:rPr>
            <w:rFonts w:ascii="Times New Roman" w:eastAsia="Times New Roman" w:hAnsi="Times New Roman" w:cs="Times New Roman"/>
            <w:sz w:val="24"/>
            <w:szCs w:val="24"/>
          </w:rPr>
          <w:t xml:space="preserve"> or with the organization’s knowledge, approval, or acquiescence</w:t>
        </w:r>
      </w:ins>
      <w:r w:rsidRPr="001C7544">
        <w:rPr>
          <w:rFonts w:ascii="Times New Roman" w:eastAsia="Times New Roman" w:hAnsi="Times New Roman" w:cs="Times New Roman"/>
          <w:sz w:val="24"/>
          <w:szCs w:val="24"/>
        </w:rPr>
        <w:t>, or when the organization to whom the improper conduct is imputed has the power to direct, manage, control or influence the activities of the organization responsible for the improper conduct. Acceptance of the benefits derived from the conduct is evidence of knowledge, approval</w:t>
      </w:r>
      <w:ins w:id="227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acquiescence. </w:t>
      </w:r>
    </w:p>
    <w:p w14:paraId="593CF659" w14:textId="32FF7798"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180.635 May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w:t>
      </w:r>
      <w:del w:id="2277" w:author="OFFM" w:date="2024-04-16T10:53:00Z">
        <w:r w:rsidR="00817C00" w:rsidRPr="00F74592">
          <w:rPr>
            <w:rFonts w:ascii="Times New Roman" w:hAnsi="Times New Roman" w:cs="Times New Roman"/>
            <w:b/>
            <w:bCs/>
            <w:sz w:val="24"/>
            <w:szCs w:val="24"/>
          </w:rPr>
          <w:delText xml:space="preserve">settle a </w:delText>
        </w:r>
      </w:del>
      <w:ins w:id="2278" w:author="OFFM" w:date="2024-04-16T10:53:00Z">
        <w:r w:rsidRPr="001C7544">
          <w:rPr>
            <w:rFonts w:ascii="Times New Roman" w:eastAsia="Times New Roman" w:hAnsi="Times New Roman" w:cs="Times New Roman"/>
            <w:b/>
            <w:bCs/>
            <w:sz w:val="24"/>
            <w:szCs w:val="24"/>
          </w:rPr>
          <w:t xml:space="preserve">resolve an administrative action in lieu of </w:t>
        </w:r>
      </w:ins>
      <w:r w:rsidRPr="001C7544">
        <w:rPr>
          <w:rFonts w:ascii="Times New Roman" w:eastAsia="Times New Roman" w:hAnsi="Times New Roman" w:cs="Times New Roman"/>
          <w:b/>
          <w:bCs/>
          <w:sz w:val="24"/>
          <w:szCs w:val="24"/>
        </w:rPr>
        <w:t>debarment or suspension</w:t>
      </w:r>
      <w:del w:id="2279" w:author="OFFM" w:date="2024-04-16T10:53:00Z">
        <w:r w:rsidR="00817C00" w:rsidRPr="00F74592">
          <w:rPr>
            <w:rFonts w:ascii="Times New Roman" w:hAnsi="Times New Roman" w:cs="Times New Roman"/>
            <w:b/>
            <w:bCs/>
            <w:sz w:val="24"/>
            <w:szCs w:val="24"/>
          </w:rPr>
          <w:delText xml:space="preserve"> action</w:delText>
        </w:r>
      </w:del>
      <w:r w:rsidRPr="001C7544">
        <w:rPr>
          <w:rFonts w:ascii="Times New Roman" w:eastAsia="Times New Roman" w:hAnsi="Times New Roman" w:cs="Times New Roman"/>
          <w:b/>
          <w:bCs/>
          <w:sz w:val="24"/>
          <w:szCs w:val="24"/>
        </w:rPr>
        <w:t>?</w:t>
      </w:r>
    </w:p>
    <w:p w14:paraId="12C38AE1" w14:textId="032A099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Yes</w:t>
      </w:r>
      <w:del w:id="2280" w:author="OFFM" w:date="2024-04-16T10:53:00Z">
        <w:r w:rsidR="00817C00" w:rsidRPr="00F74592">
          <w:rPr>
            <w:rFonts w:ascii="Times New Roman" w:hAnsi="Times New Roman" w:cs="Times New Roman"/>
            <w:sz w:val="24"/>
            <w:szCs w:val="24"/>
          </w:rPr>
          <w:delText>, a</w:delText>
        </w:r>
      </w:del>
      <w:ins w:id="2281" w:author="OFFM" w:date="2024-04-16T10:53:00Z">
        <w:r w:rsidRPr="001C7544">
          <w:rPr>
            <w:rFonts w:ascii="Times New Roman" w:eastAsia="Times New Roman" w:hAnsi="Times New Roman" w:cs="Times New Roman"/>
            <w:sz w:val="24"/>
            <w:szCs w:val="24"/>
          </w:rPr>
          <w:t>. A</w:t>
        </w:r>
      </w:ins>
      <w:r w:rsidRPr="001C7544">
        <w:rPr>
          <w:rFonts w:ascii="Times New Roman" w:eastAsia="Times New Roman" w:hAnsi="Times New Roman" w:cs="Times New Roman"/>
          <w:sz w:val="24"/>
          <w:szCs w:val="24"/>
        </w:rPr>
        <w:t xml:space="preserve"> Federal agency may </w:t>
      </w:r>
      <w:del w:id="2282" w:author="OFFM" w:date="2024-04-16T10:53:00Z">
        <w:r w:rsidR="00817C00" w:rsidRPr="00F74592">
          <w:rPr>
            <w:rFonts w:ascii="Times New Roman" w:hAnsi="Times New Roman" w:cs="Times New Roman"/>
            <w:sz w:val="24"/>
            <w:szCs w:val="24"/>
          </w:rPr>
          <w:delText>settle a</w:delText>
        </w:r>
      </w:del>
      <w:ins w:id="2283" w:author="OFFM" w:date="2024-04-16T10:53:00Z">
        <w:r w:rsidRPr="001C7544">
          <w:rPr>
            <w:rFonts w:ascii="Times New Roman" w:eastAsia="Times New Roman" w:hAnsi="Times New Roman" w:cs="Times New Roman"/>
            <w:sz w:val="24"/>
            <w:szCs w:val="24"/>
          </w:rPr>
          <w:t>resolve an administrative action in lieu of</w:t>
        </w:r>
      </w:ins>
      <w:r w:rsidRPr="001C7544">
        <w:rPr>
          <w:rFonts w:ascii="Times New Roman" w:eastAsia="Times New Roman" w:hAnsi="Times New Roman" w:cs="Times New Roman"/>
          <w:sz w:val="24"/>
          <w:szCs w:val="24"/>
        </w:rPr>
        <w:t xml:space="preserve"> debarment or suspension </w:t>
      </w:r>
      <w:del w:id="2284" w:author="OFFM" w:date="2024-04-16T10:53:00Z">
        <w:r w:rsidR="00817C00" w:rsidRPr="00F74592">
          <w:rPr>
            <w:rFonts w:ascii="Times New Roman" w:hAnsi="Times New Roman" w:cs="Times New Roman"/>
            <w:sz w:val="24"/>
            <w:szCs w:val="24"/>
          </w:rPr>
          <w:delText xml:space="preserve">action </w:delText>
        </w:r>
      </w:del>
      <w:ins w:id="2285" w:author="OFFM" w:date="2024-04-16T10:53:00Z">
        <w:r w:rsidRPr="001C7544">
          <w:rPr>
            <w:rFonts w:ascii="Times New Roman" w:eastAsia="Times New Roman" w:hAnsi="Times New Roman" w:cs="Times New Roman"/>
            <w:sz w:val="24"/>
            <w:szCs w:val="24"/>
          </w:rPr>
          <w:t xml:space="preserve">by entering into an agreement </w:t>
        </w:r>
      </w:ins>
      <w:r w:rsidRPr="001C7544">
        <w:rPr>
          <w:rFonts w:ascii="Times New Roman" w:eastAsia="Times New Roman" w:hAnsi="Times New Roman" w:cs="Times New Roman"/>
          <w:sz w:val="24"/>
          <w:szCs w:val="24"/>
        </w:rPr>
        <w:t xml:space="preserve">at any time if it is in the </w:t>
      </w:r>
      <w:ins w:id="2286" w:author="OFFM" w:date="2024-04-16T10:53:00Z">
        <w:r w:rsidRPr="001C7544">
          <w:rPr>
            <w:rFonts w:ascii="Times New Roman" w:eastAsia="Times New Roman" w:hAnsi="Times New Roman" w:cs="Times New Roman"/>
            <w:sz w:val="24"/>
            <w:szCs w:val="24"/>
          </w:rPr>
          <w:t xml:space="preserve">Federal Government’s </w:t>
        </w:r>
      </w:ins>
      <w:r w:rsidRPr="001C7544">
        <w:rPr>
          <w:rFonts w:ascii="Times New Roman" w:eastAsia="Times New Roman" w:hAnsi="Times New Roman" w:cs="Times New Roman"/>
          <w:sz w:val="24"/>
          <w:szCs w:val="24"/>
        </w:rPr>
        <w:t>best interest</w:t>
      </w:r>
      <w:del w:id="2287" w:author="OFFM" w:date="2024-04-16T10:53:00Z">
        <w:r w:rsidR="00817C00" w:rsidRPr="00F74592">
          <w:rPr>
            <w:rFonts w:ascii="Times New Roman" w:hAnsi="Times New Roman" w:cs="Times New Roman"/>
            <w:sz w:val="24"/>
            <w:szCs w:val="24"/>
          </w:rPr>
          <w:delText xml:space="preserve"> of the Federal Government.</w:delText>
        </w:r>
      </w:del>
      <w:ins w:id="228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2B38558" w14:textId="7EBDFF33"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180.640 May </w:t>
      </w:r>
      <w:del w:id="2289" w:author="OFFM" w:date="2024-04-16T10:53:00Z">
        <w:r w:rsidR="00817C00" w:rsidRPr="00F74592">
          <w:rPr>
            <w:rFonts w:ascii="Times New Roman" w:hAnsi="Times New Roman" w:cs="Times New Roman"/>
            <w:b/>
            <w:bCs/>
            <w:sz w:val="24"/>
            <w:szCs w:val="24"/>
          </w:rPr>
          <w:delText>a settlement</w:delText>
        </w:r>
      </w:del>
      <w:ins w:id="2290" w:author="OFFM" w:date="2024-04-16T10:53:00Z">
        <w:r w:rsidRPr="001C7544">
          <w:rPr>
            <w:rFonts w:ascii="Times New Roman" w:eastAsia="Times New Roman" w:hAnsi="Times New Roman" w:cs="Times New Roman"/>
            <w:b/>
            <w:bCs/>
            <w:sz w:val="24"/>
            <w:szCs w:val="24"/>
          </w:rPr>
          <w:t>an agreement to resolve an administrative action</w:t>
        </w:r>
      </w:ins>
      <w:r w:rsidRPr="001C7544">
        <w:rPr>
          <w:rFonts w:ascii="Times New Roman" w:eastAsia="Times New Roman" w:hAnsi="Times New Roman" w:cs="Times New Roman"/>
          <w:b/>
          <w:bCs/>
          <w:sz w:val="24"/>
          <w:szCs w:val="24"/>
        </w:rPr>
        <w:t xml:space="preserve"> include a voluntary exclusion?</w:t>
      </w:r>
    </w:p>
    <w:p w14:paraId="6C0F763B" w14:textId="1801A97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Yes</w:t>
      </w:r>
      <w:del w:id="2291" w:author="OFFM" w:date="2024-04-16T10:53:00Z">
        <w:r w:rsidR="00817C00" w:rsidRPr="00F74592">
          <w:rPr>
            <w:rFonts w:ascii="Times New Roman" w:hAnsi="Times New Roman" w:cs="Times New Roman"/>
            <w:sz w:val="24"/>
            <w:szCs w:val="24"/>
          </w:rPr>
          <w:delText>, if</w:delText>
        </w:r>
      </w:del>
      <w:ins w:id="2292" w:author="OFFM" w:date="2024-04-16T10:53:00Z">
        <w:r w:rsidRPr="001C7544">
          <w:rPr>
            <w:rFonts w:ascii="Times New Roman" w:eastAsia="Times New Roman" w:hAnsi="Times New Roman" w:cs="Times New Roman"/>
            <w:sz w:val="24"/>
            <w:szCs w:val="24"/>
          </w:rPr>
          <w:t>. If</w:t>
        </w:r>
      </w:ins>
      <w:r w:rsidRPr="001C7544">
        <w:rPr>
          <w:rFonts w:ascii="Times New Roman" w:eastAsia="Times New Roman" w:hAnsi="Times New Roman" w:cs="Times New Roman"/>
          <w:sz w:val="24"/>
          <w:szCs w:val="24"/>
        </w:rPr>
        <w:t xml:space="preserve">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enters into </w:t>
      </w:r>
      <w:del w:id="2293" w:author="OFFM" w:date="2024-04-16T10:53:00Z">
        <w:r w:rsidR="00817C00" w:rsidRPr="00F74592">
          <w:rPr>
            <w:rFonts w:ascii="Times New Roman" w:hAnsi="Times New Roman" w:cs="Times New Roman"/>
            <w:sz w:val="24"/>
            <w:szCs w:val="24"/>
          </w:rPr>
          <w:delText>a settlement</w:delText>
        </w:r>
      </w:del>
      <w:ins w:id="2294" w:author="OFFM" w:date="2024-04-16T10:53:00Z">
        <w:r w:rsidRPr="001C7544">
          <w:rPr>
            <w:rFonts w:ascii="Times New Roman" w:eastAsia="Times New Roman" w:hAnsi="Times New Roman" w:cs="Times New Roman"/>
            <w:sz w:val="24"/>
            <w:szCs w:val="24"/>
          </w:rPr>
          <w:t>an agreement to resolve an administrative action</w:t>
        </w:r>
      </w:ins>
      <w:r w:rsidRPr="001C7544">
        <w:rPr>
          <w:rFonts w:ascii="Times New Roman" w:eastAsia="Times New Roman" w:hAnsi="Times New Roman" w:cs="Times New Roman"/>
          <w:sz w:val="24"/>
          <w:szCs w:val="24"/>
        </w:rPr>
        <w:t xml:space="preserve"> with you in which you agree to be excluded, it is called a voluntary exclusion and has </w:t>
      </w:r>
      <w:del w:id="2295" w:author="OFFM" w:date="2024-04-16T10:53:00Z">
        <w:r w:rsidR="00817C00" w:rsidRPr="00F74592">
          <w:rPr>
            <w:rFonts w:ascii="Times New Roman" w:hAnsi="Times New Roman" w:cs="Times New Roman"/>
            <w:sz w:val="24"/>
            <w:szCs w:val="24"/>
          </w:rPr>
          <w:delText>governmentwide</w:delText>
        </w:r>
      </w:del>
      <w:ins w:id="2296" w:author="OFFM" w:date="2024-04-16T10:53:00Z">
        <w:r w:rsidRPr="001C7544">
          <w:rPr>
            <w:rFonts w:ascii="Times New Roman" w:eastAsia="Times New Roman" w:hAnsi="Times New Roman" w:cs="Times New Roman"/>
            <w:sz w:val="24"/>
            <w:szCs w:val="24"/>
          </w:rPr>
          <w:t>a government-wide</w:t>
        </w:r>
      </w:ins>
      <w:r w:rsidRPr="001C7544">
        <w:rPr>
          <w:rFonts w:ascii="Times New Roman" w:eastAsia="Times New Roman" w:hAnsi="Times New Roman" w:cs="Times New Roman"/>
          <w:sz w:val="24"/>
          <w:szCs w:val="24"/>
        </w:rPr>
        <w:t xml:space="preserve"> effect. </w:t>
      </w:r>
    </w:p>
    <w:p w14:paraId="2837999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180.645 Do other Federal agencies know if an agency agrees to a voluntary exclusion?</w:t>
      </w:r>
    </w:p>
    <w:p w14:paraId="780CF054" w14:textId="12CF268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Yes</w:t>
      </w:r>
      <w:del w:id="2297" w:author="OFFM" w:date="2024-04-16T10:53:00Z">
        <w:r w:rsidR="00817C00" w:rsidRPr="00F74592">
          <w:rPr>
            <w:rFonts w:ascii="Times New Roman" w:hAnsi="Times New Roman" w:cs="Times New Roman"/>
            <w:sz w:val="24"/>
            <w:szCs w:val="24"/>
          </w:rPr>
          <w:delText>, the</w:delText>
        </w:r>
      </w:del>
      <w:ins w:id="2298" w:author="OFFM" w:date="2024-04-16T10:53:00Z">
        <w:r w:rsidRPr="001C7544">
          <w:rPr>
            <w:rFonts w:ascii="Times New Roman" w:eastAsia="Times New Roman" w:hAnsi="Times New Roman" w:cs="Times New Roman"/>
            <w:sz w:val="24"/>
            <w:szCs w:val="24"/>
          </w:rPr>
          <w:t>. The</w:t>
        </w:r>
      </w:ins>
      <w:r w:rsidRPr="001C7544">
        <w:rPr>
          <w:rFonts w:ascii="Times New Roman" w:eastAsia="Times New Roman" w:hAnsi="Times New Roman" w:cs="Times New Roman"/>
          <w:sz w:val="24"/>
          <w:szCs w:val="24"/>
        </w:rPr>
        <w:t xml:space="preserve"> Federal agency agreeing to the voluntary exclusion enters information about it into SAM</w:t>
      </w:r>
      <w:ins w:id="2299"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w:t>
      </w:r>
    </w:p>
    <w:p w14:paraId="236CAD9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Also, any agency or person may contact the Federal agency that agreed to the voluntary exclusion to find out the details of the voluntary exclusion. </w:t>
      </w:r>
    </w:p>
    <w:p w14:paraId="1B4D5DD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180.650 May an administrative agreement be the result of a settlement?</w:t>
      </w:r>
    </w:p>
    <w:p w14:paraId="0215D9F9" w14:textId="3004E86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Yes</w:t>
      </w:r>
      <w:del w:id="2300" w:author="OFFM" w:date="2024-04-16T10:53:00Z">
        <w:r w:rsidR="00817C00" w:rsidRPr="00F74592">
          <w:rPr>
            <w:rFonts w:ascii="Times New Roman" w:hAnsi="Times New Roman" w:cs="Times New Roman"/>
            <w:sz w:val="24"/>
            <w:szCs w:val="24"/>
          </w:rPr>
          <w:delText>, a</w:delText>
        </w:r>
      </w:del>
      <w:ins w:id="2301" w:author="OFFM" w:date="2024-04-16T10:53:00Z">
        <w:r w:rsidRPr="001C7544">
          <w:rPr>
            <w:rFonts w:ascii="Times New Roman" w:eastAsia="Times New Roman" w:hAnsi="Times New Roman" w:cs="Times New Roman"/>
            <w:sz w:val="24"/>
            <w:szCs w:val="24"/>
          </w:rPr>
          <w:t>. A</w:t>
        </w:r>
      </w:ins>
      <w:r w:rsidRPr="001C7544">
        <w:rPr>
          <w:rFonts w:ascii="Times New Roman" w:eastAsia="Times New Roman" w:hAnsi="Times New Roman" w:cs="Times New Roman"/>
          <w:sz w:val="24"/>
          <w:szCs w:val="24"/>
        </w:rPr>
        <w:t xml:space="preserve"> Federal agency may enter into an administrative agreement with you as part of the settlement of a debarment or suspension action. </w:t>
      </w:r>
    </w:p>
    <w:p w14:paraId="1B57E94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180.655 How will other Federal awarding agencies know about an administrative agreement that is the result of a settlement?</w:t>
      </w:r>
    </w:p>
    <w:p w14:paraId="169CBE4F" w14:textId="47545A1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The suspending or debarring official who enters into an administrative agreement with you must report information about the agreement </w:t>
      </w:r>
      <w:del w:id="2302" w:author="OFFM" w:date="2024-04-16T10:53:00Z">
        <w:r w:rsidR="00817C00" w:rsidRPr="00F74592">
          <w:rPr>
            <w:rFonts w:ascii="Times New Roman" w:hAnsi="Times New Roman" w:cs="Times New Roman"/>
            <w:sz w:val="24"/>
            <w:szCs w:val="24"/>
          </w:rPr>
          <w:delText>to the designated integrity and performance system</w:delText>
        </w:r>
      </w:del>
      <w:ins w:id="2303" w:author="OFFM" w:date="2024-04-16T10:53:00Z">
        <w:r w:rsidRPr="001C7544">
          <w:rPr>
            <w:rFonts w:ascii="Times New Roman" w:eastAsia="Times New Roman" w:hAnsi="Times New Roman" w:cs="Times New Roman"/>
            <w:sz w:val="24"/>
            <w:szCs w:val="24"/>
          </w:rPr>
          <w:t>in SAM.gov</w:t>
        </w:r>
      </w:ins>
      <w:r w:rsidRPr="001C7544">
        <w:rPr>
          <w:rFonts w:ascii="Times New Roman" w:eastAsia="Times New Roman" w:hAnsi="Times New Roman" w:cs="Times New Roman"/>
          <w:sz w:val="24"/>
          <w:szCs w:val="24"/>
        </w:rPr>
        <w:t xml:space="preserve"> within three business days after entering into the agreement.</w:t>
      </w:r>
      <w:ins w:id="2304" w:author="OFFM" w:date="2024-04-16T10:53:00Z">
        <w:r w:rsidRPr="001C7544">
          <w:rPr>
            <w:rFonts w:ascii="Times New Roman" w:eastAsia="Times New Roman" w:hAnsi="Times New Roman" w:cs="Times New Roman"/>
            <w:sz w:val="24"/>
            <w:szCs w:val="24"/>
          </w:rPr>
          <w:t xml:space="preserve"> The suspending and debarring official must use the Contractor Performance Assessment Reporting System (CPARS) to enter or amend information in SAM.gov.</w:t>
        </w:r>
      </w:ins>
      <w:r w:rsidRPr="001C7544">
        <w:rPr>
          <w:rFonts w:ascii="Times New Roman" w:eastAsia="Times New Roman" w:hAnsi="Times New Roman" w:cs="Times New Roman"/>
          <w:sz w:val="24"/>
          <w:szCs w:val="24"/>
        </w:rPr>
        <w:t xml:space="preserve"> This information is required by section 872 of the Duncan Hunter National Defense Authorization Act for Fiscal Year 2009 (41 U.S.C. 2313). </w:t>
      </w:r>
    </w:p>
    <w:p w14:paraId="163D96B2" w14:textId="0A11C1D6"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180.660 Will administrative agreement information about me in </w:t>
      </w:r>
      <w:del w:id="2305" w:author="OFFM" w:date="2024-04-16T10:53:00Z">
        <w:r w:rsidR="00817C00" w:rsidRPr="00F74592">
          <w:rPr>
            <w:rFonts w:ascii="Times New Roman" w:hAnsi="Times New Roman" w:cs="Times New Roman"/>
            <w:b/>
            <w:bCs/>
            <w:sz w:val="24"/>
            <w:szCs w:val="24"/>
          </w:rPr>
          <w:delText>the designated integrity and performance system accessible through SAM</w:delText>
        </w:r>
      </w:del>
      <w:ins w:id="2306" w:author="OFFM" w:date="2024-04-16T10:53:00Z">
        <w:r w:rsidRPr="001C7544">
          <w:rPr>
            <w:rFonts w:ascii="Times New Roman" w:eastAsia="Times New Roman" w:hAnsi="Times New Roman" w:cs="Times New Roman"/>
            <w:b/>
            <w:bCs/>
            <w:sz w:val="24"/>
            <w:szCs w:val="24"/>
          </w:rPr>
          <w:t>SAM.gov</w:t>
        </w:r>
      </w:ins>
      <w:r w:rsidRPr="001C7544">
        <w:rPr>
          <w:rFonts w:ascii="Times New Roman" w:eastAsia="Times New Roman" w:hAnsi="Times New Roman" w:cs="Times New Roman"/>
          <w:b/>
          <w:bCs/>
          <w:sz w:val="24"/>
          <w:szCs w:val="24"/>
        </w:rPr>
        <w:t xml:space="preserve"> be corrected or updated?</w:t>
      </w:r>
    </w:p>
    <w:p w14:paraId="53CAF4C4" w14:textId="224F0CA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Yes</w:t>
      </w:r>
      <w:del w:id="2307" w:author="OFFM" w:date="2024-04-16T10:53:00Z">
        <w:r w:rsidR="00817C00" w:rsidRPr="00F74592">
          <w:rPr>
            <w:rFonts w:ascii="Times New Roman" w:hAnsi="Times New Roman" w:cs="Times New Roman"/>
            <w:sz w:val="24"/>
            <w:szCs w:val="24"/>
          </w:rPr>
          <w:delText>, the</w:delText>
        </w:r>
      </w:del>
      <w:ins w:id="2308" w:author="OFFM" w:date="2024-04-16T10:53:00Z">
        <w:r w:rsidRPr="001C7544">
          <w:rPr>
            <w:rFonts w:ascii="Times New Roman" w:eastAsia="Times New Roman" w:hAnsi="Times New Roman" w:cs="Times New Roman"/>
            <w:sz w:val="24"/>
            <w:szCs w:val="24"/>
          </w:rPr>
          <w:t>. The</w:t>
        </w:r>
      </w:ins>
      <w:r w:rsidRPr="001C7544">
        <w:rPr>
          <w:rFonts w:ascii="Times New Roman" w:eastAsia="Times New Roman" w:hAnsi="Times New Roman" w:cs="Times New Roman"/>
          <w:sz w:val="24"/>
          <w:szCs w:val="24"/>
        </w:rPr>
        <w:t xml:space="preserve"> suspending or debarring official who entered information into </w:t>
      </w:r>
      <w:del w:id="2309" w:author="OFFM" w:date="2024-04-16T10:53:00Z">
        <w:r w:rsidR="00817C00" w:rsidRPr="00F74592">
          <w:rPr>
            <w:rFonts w:ascii="Times New Roman" w:hAnsi="Times New Roman" w:cs="Times New Roman"/>
            <w:sz w:val="24"/>
            <w:szCs w:val="24"/>
          </w:rPr>
          <w:delText>the designated integrity and performance system</w:delText>
        </w:r>
      </w:del>
      <w:ins w:id="2310" w:author="OFFM" w:date="2024-04-16T10:53:00Z">
        <w:r w:rsidRPr="001C7544">
          <w:rPr>
            <w:rFonts w:ascii="Times New Roman" w:eastAsia="Times New Roman" w:hAnsi="Times New Roman" w:cs="Times New Roman"/>
            <w:sz w:val="24"/>
            <w:szCs w:val="24"/>
          </w:rPr>
          <w:t>SAM.gov</w:t>
        </w:r>
      </w:ins>
      <w:r w:rsidRPr="001C7544">
        <w:rPr>
          <w:rFonts w:ascii="Times New Roman" w:eastAsia="Times New Roman" w:hAnsi="Times New Roman" w:cs="Times New Roman"/>
          <w:sz w:val="24"/>
          <w:szCs w:val="24"/>
        </w:rPr>
        <w:t xml:space="preserve"> about an administrative agreement with you: </w:t>
      </w:r>
    </w:p>
    <w:p w14:paraId="2C1CF5B2" w14:textId="0CBC660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Must correct the information within three business days if </w:t>
      </w:r>
      <w:del w:id="2311" w:author="OFFM" w:date="2024-04-16T10:53:00Z">
        <w:r w:rsidR="00817C00" w:rsidRPr="00F74592">
          <w:rPr>
            <w:rFonts w:ascii="Times New Roman" w:hAnsi="Times New Roman" w:cs="Times New Roman"/>
            <w:sz w:val="24"/>
            <w:szCs w:val="24"/>
          </w:rPr>
          <w:delText>he or she</w:delText>
        </w:r>
      </w:del>
      <w:ins w:id="2312" w:author="OFFM" w:date="2024-04-16T10:53:00Z">
        <w:r w:rsidRPr="001C7544">
          <w:rPr>
            <w:rFonts w:ascii="Times New Roman" w:eastAsia="Times New Roman" w:hAnsi="Times New Roman" w:cs="Times New Roman"/>
            <w:sz w:val="24"/>
            <w:szCs w:val="24"/>
          </w:rPr>
          <w:t>the official</w:t>
        </w:r>
      </w:ins>
      <w:r w:rsidRPr="001C7544">
        <w:rPr>
          <w:rFonts w:ascii="Times New Roman" w:eastAsia="Times New Roman" w:hAnsi="Times New Roman" w:cs="Times New Roman"/>
          <w:sz w:val="24"/>
          <w:szCs w:val="24"/>
        </w:rPr>
        <w:t xml:space="preserve"> subsequently </w:t>
      </w:r>
      <w:del w:id="2313" w:author="OFFM" w:date="2024-04-16T10:53:00Z">
        <w:r w:rsidR="00817C00" w:rsidRPr="00F74592">
          <w:rPr>
            <w:rFonts w:ascii="Times New Roman" w:hAnsi="Times New Roman" w:cs="Times New Roman"/>
            <w:sz w:val="24"/>
            <w:szCs w:val="24"/>
          </w:rPr>
          <w:delText>learns</w:delText>
        </w:r>
      </w:del>
      <w:ins w:id="2314" w:author="OFFM" w:date="2024-04-16T10:53:00Z">
        <w:r w:rsidRPr="001C7544">
          <w:rPr>
            <w:rFonts w:ascii="Times New Roman" w:eastAsia="Times New Roman" w:hAnsi="Times New Roman" w:cs="Times New Roman"/>
            <w:sz w:val="24"/>
            <w:szCs w:val="24"/>
          </w:rPr>
          <w:t>learn</w:t>
        </w:r>
      </w:ins>
      <w:r w:rsidRPr="001C7544">
        <w:rPr>
          <w:rFonts w:ascii="Times New Roman" w:eastAsia="Times New Roman" w:hAnsi="Times New Roman" w:cs="Times New Roman"/>
          <w:sz w:val="24"/>
          <w:szCs w:val="24"/>
        </w:rPr>
        <w:t xml:space="preserve"> that any</w:t>
      </w:r>
      <w:del w:id="2315" w:author="OFFM" w:date="2024-04-16T10:53:00Z">
        <w:r w:rsidR="00817C00" w:rsidRPr="00F74592">
          <w:rPr>
            <w:rFonts w:ascii="Times New Roman" w:hAnsi="Times New Roman" w:cs="Times New Roman"/>
            <w:sz w:val="24"/>
            <w:szCs w:val="24"/>
          </w:rPr>
          <w:delText xml:space="preserve"> of the</w:delText>
        </w:r>
      </w:del>
      <w:r w:rsidRPr="001C7544">
        <w:rPr>
          <w:rFonts w:ascii="Times New Roman" w:eastAsia="Times New Roman" w:hAnsi="Times New Roman" w:cs="Times New Roman"/>
          <w:sz w:val="24"/>
          <w:szCs w:val="24"/>
        </w:rPr>
        <w:t xml:space="preserve"> information is erroneous. </w:t>
      </w:r>
    </w:p>
    <w:p w14:paraId="6E0A761E" w14:textId="17A723B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Must correct in </w:t>
      </w:r>
      <w:del w:id="2316" w:author="OFFM" w:date="2024-04-16T10:53:00Z">
        <w:r w:rsidR="00817C00" w:rsidRPr="00F74592">
          <w:rPr>
            <w:rFonts w:ascii="Times New Roman" w:hAnsi="Times New Roman" w:cs="Times New Roman"/>
            <w:sz w:val="24"/>
            <w:szCs w:val="24"/>
          </w:rPr>
          <w:delText>the designated integrity and performance system</w:delText>
        </w:r>
      </w:del>
      <w:ins w:id="2317" w:author="OFFM" w:date="2024-04-16T10:53:00Z">
        <w:r w:rsidRPr="001C7544">
          <w:rPr>
            <w:rFonts w:ascii="Times New Roman" w:eastAsia="Times New Roman" w:hAnsi="Times New Roman" w:cs="Times New Roman"/>
            <w:sz w:val="24"/>
            <w:szCs w:val="24"/>
          </w:rPr>
          <w:t>SAM.gov</w:t>
        </w:r>
      </w:ins>
      <w:r w:rsidRPr="001C7544">
        <w:rPr>
          <w:rFonts w:ascii="Times New Roman" w:eastAsia="Times New Roman" w:hAnsi="Times New Roman" w:cs="Times New Roman"/>
          <w:sz w:val="24"/>
          <w:szCs w:val="24"/>
        </w:rPr>
        <w:t>, within three business days, the ending date of the period during which the agreement is in effect</w:t>
      </w:r>
      <w:del w:id="2318"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if the agreement is amended to extend that period. </w:t>
      </w:r>
    </w:p>
    <w:p w14:paraId="22624F8A" w14:textId="1DC4A06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Must report </w:t>
      </w:r>
      <w:del w:id="2319" w:author="OFFM" w:date="2024-04-16T10:53:00Z">
        <w:r w:rsidR="00817C00" w:rsidRPr="00F74592">
          <w:rPr>
            <w:rFonts w:ascii="Times New Roman" w:hAnsi="Times New Roman" w:cs="Times New Roman"/>
            <w:sz w:val="24"/>
            <w:szCs w:val="24"/>
          </w:rPr>
          <w:delText xml:space="preserve">to the designated integrity and performance system, within three business days, </w:delText>
        </w:r>
      </w:del>
      <w:r w:rsidRPr="001C7544">
        <w:rPr>
          <w:rFonts w:ascii="Times New Roman" w:eastAsia="Times New Roman" w:hAnsi="Times New Roman" w:cs="Times New Roman"/>
          <w:sz w:val="24"/>
          <w:szCs w:val="24"/>
        </w:rPr>
        <w:t>any other modification to the administrative agreement</w:t>
      </w:r>
      <w:del w:id="2320" w:author="OFFM" w:date="2024-04-16T10:53:00Z">
        <w:r w:rsidR="00817C00" w:rsidRPr="00F74592">
          <w:rPr>
            <w:rFonts w:ascii="Times New Roman" w:hAnsi="Times New Roman" w:cs="Times New Roman"/>
            <w:sz w:val="24"/>
            <w:szCs w:val="24"/>
          </w:rPr>
          <w:delText>.</w:delText>
        </w:r>
      </w:del>
      <w:ins w:id="2321" w:author="OFFM" w:date="2024-04-16T10:53:00Z">
        <w:r w:rsidRPr="001C7544">
          <w:rPr>
            <w:rFonts w:ascii="Times New Roman" w:eastAsia="Times New Roman" w:hAnsi="Times New Roman" w:cs="Times New Roman"/>
            <w:sz w:val="24"/>
            <w:szCs w:val="24"/>
          </w:rPr>
          <w:t xml:space="preserve"> in SAM.gov within three business days.</w:t>
        </w:r>
      </w:ins>
      <w:r w:rsidRPr="001C7544">
        <w:rPr>
          <w:rFonts w:ascii="Times New Roman" w:eastAsia="Times New Roman" w:hAnsi="Times New Roman" w:cs="Times New Roman"/>
          <w:sz w:val="24"/>
          <w:szCs w:val="24"/>
        </w:rPr>
        <w:t xml:space="preserve"> </w:t>
      </w:r>
    </w:p>
    <w:p w14:paraId="309237AD" w14:textId="261E67F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(d) Is strongly encouraged to amend the information in </w:t>
      </w:r>
      <w:del w:id="2322" w:author="OFFM" w:date="2024-04-16T10:53:00Z">
        <w:r w:rsidR="00817C00" w:rsidRPr="00F74592">
          <w:rPr>
            <w:rFonts w:ascii="Times New Roman" w:hAnsi="Times New Roman" w:cs="Times New Roman"/>
            <w:sz w:val="24"/>
            <w:szCs w:val="24"/>
          </w:rPr>
          <w:delText>the designated integrity and performance system</w:delText>
        </w:r>
      </w:del>
      <w:ins w:id="2323" w:author="OFFM" w:date="2024-04-16T10:53:00Z">
        <w:r w:rsidRPr="001C7544">
          <w:rPr>
            <w:rFonts w:ascii="Times New Roman" w:eastAsia="Times New Roman" w:hAnsi="Times New Roman" w:cs="Times New Roman"/>
            <w:sz w:val="24"/>
            <w:szCs w:val="24"/>
          </w:rPr>
          <w:t>SAM.gov</w:t>
        </w:r>
      </w:ins>
      <w:r w:rsidRPr="001C7544">
        <w:rPr>
          <w:rFonts w:ascii="Times New Roman" w:eastAsia="Times New Roman" w:hAnsi="Times New Roman" w:cs="Times New Roman"/>
          <w:sz w:val="24"/>
          <w:szCs w:val="24"/>
        </w:rPr>
        <w:t xml:space="preserve"> in a timely way to incorporate any update that </w:t>
      </w:r>
      <w:del w:id="2324" w:author="OFFM" w:date="2024-04-16T10:53:00Z">
        <w:r w:rsidR="00817C00" w:rsidRPr="00F74592">
          <w:rPr>
            <w:rFonts w:ascii="Times New Roman" w:hAnsi="Times New Roman" w:cs="Times New Roman"/>
            <w:sz w:val="24"/>
            <w:szCs w:val="24"/>
          </w:rPr>
          <w:delText>he or she</w:delText>
        </w:r>
      </w:del>
      <w:ins w:id="2325" w:author="OFFM" w:date="2024-04-16T10:53:00Z">
        <w:r w:rsidRPr="001C7544">
          <w:rPr>
            <w:rFonts w:ascii="Times New Roman" w:eastAsia="Times New Roman" w:hAnsi="Times New Roman" w:cs="Times New Roman"/>
            <w:sz w:val="24"/>
            <w:szCs w:val="24"/>
          </w:rPr>
          <w:t>the official</w:t>
        </w:r>
      </w:ins>
      <w:r w:rsidRPr="001C7544">
        <w:rPr>
          <w:rFonts w:ascii="Times New Roman" w:eastAsia="Times New Roman" w:hAnsi="Times New Roman" w:cs="Times New Roman"/>
          <w:sz w:val="24"/>
          <w:szCs w:val="24"/>
        </w:rPr>
        <w:t xml:space="preserve"> obtains </w:t>
      </w:r>
      <w:ins w:id="2326" w:author="OFFM" w:date="2024-04-16T10:53:00Z">
        <w:r w:rsidRPr="001C7544">
          <w:rPr>
            <w:rFonts w:ascii="Times New Roman" w:eastAsia="Times New Roman" w:hAnsi="Times New Roman" w:cs="Times New Roman"/>
            <w:sz w:val="24"/>
            <w:szCs w:val="24"/>
          </w:rPr>
          <w:t xml:space="preserve">and </w:t>
        </w:r>
      </w:ins>
      <w:r w:rsidRPr="001C7544">
        <w:rPr>
          <w:rFonts w:ascii="Times New Roman" w:eastAsia="Times New Roman" w:hAnsi="Times New Roman" w:cs="Times New Roman"/>
          <w:sz w:val="24"/>
          <w:szCs w:val="24"/>
        </w:rPr>
        <w:t xml:space="preserve">that could be helpful to Federal </w:t>
      </w:r>
      <w:del w:id="232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who must use the system. </w:t>
      </w:r>
    </w:p>
    <w:p w14:paraId="746EB9D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G—Suspension</w:t>
      </w:r>
    </w:p>
    <w:p w14:paraId="56DB7C3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180.700 When may the suspending official issue a suspension?</w:t>
      </w:r>
    </w:p>
    <w:p w14:paraId="3D38219E" w14:textId="7788434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Suspension is a serious action. Using the procedures of this subpart and subpart F of this part, the suspending official may impose suspension only when that official determines that</w:t>
      </w:r>
      <w:del w:id="2328" w:author="OFFM" w:date="2024-04-16T10:53:00Z">
        <w:r w:rsidR="00817C00" w:rsidRPr="00F74592">
          <w:rPr>
            <w:rFonts w:ascii="Times New Roman" w:hAnsi="Times New Roman" w:cs="Times New Roman"/>
            <w:sz w:val="24"/>
            <w:szCs w:val="24"/>
          </w:rPr>
          <w:delText>—</w:delText>
        </w:r>
      </w:del>
      <w:ins w:id="232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D6E7E9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There exists an indictment for, or other adequate evidence to suspect, an offense listed under § 180.800(a), or </w:t>
      </w:r>
    </w:p>
    <w:p w14:paraId="02FC538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There exists adequate evidence to suspect any other cause for debarment listed under § 180.800(b) through (d); and </w:t>
      </w:r>
    </w:p>
    <w:p w14:paraId="251D63F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Immediate action is necessary to protect the public interest. </w:t>
      </w:r>
    </w:p>
    <w:p w14:paraId="7390F99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180.705 What does the suspending official consider in issuing a suspension?</w:t>
      </w:r>
    </w:p>
    <w:p w14:paraId="1BC3CDD4" w14:textId="4189E9FD" w:rsidR="000B5224" w:rsidRPr="001C7544" w:rsidRDefault="00F2264C" w:rsidP="000B5224">
      <w:pPr>
        <w:spacing w:after="0" w:line="480" w:lineRule="auto"/>
        <w:ind w:firstLine="720"/>
        <w:contextualSpacing/>
        <w:rPr>
          <w:ins w:id="2330"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In determining the adequacy of the evidence to support the suspension, the suspending official considers how much information is available, how credible it is given the circumstances, whether or not important allegations are corroborated, and what inferences can reasonably be drawn as a result. </w:t>
      </w:r>
      <w:del w:id="2331" w:author="OFFM" w:date="2024-04-16T10:53:00Z">
        <w:r w:rsidR="00817C00" w:rsidRPr="00F74592">
          <w:rPr>
            <w:rFonts w:ascii="Times New Roman" w:hAnsi="Times New Roman" w:cs="Times New Roman"/>
            <w:sz w:val="24"/>
            <w:szCs w:val="24"/>
          </w:rPr>
          <w:delText>During</w:delText>
        </w:r>
      </w:del>
    </w:p>
    <w:p w14:paraId="41BC0BDE" w14:textId="2049FCE9" w:rsidR="000B5224" w:rsidRPr="001C7544" w:rsidRDefault="00F2264C" w:rsidP="000B5224">
      <w:pPr>
        <w:spacing w:after="0" w:line="480" w:lineRule="auto"/>
        <w:ind w:firstLine="720"/>
        <w:contextualSpacing/>
        <w:rPr>
          <w:ins w:id="2332" w:author="OFFM" w:date="2024-04-16T10:53:00Z"/>
          <w:rFonts w:ascii="Times New Roman" w:eastAsia="Times New Roman" w:hAnsi="Times New Roman" w:cs="Times New Roman"/>
          <w:sz w:val="24"/>
          <w:szCs w:val="24"/>
        </w:rPr>
      </w:pPr>
      <w:ins w:id="2333" w:author="OFFM" w:date="2024-04-16T10:53:00Z">
        <w:r w:rsidRPr="001C7544">
          <w:rPr>
            <w:rFonts w:ascii="Times New Roman" w:eastAsia="Times New Roman" w:hAnsi="Times New Roman" w:cs="Times New Roman"/>
            <w:sz w:val="24"/>
            <w:szCs w:val="24"/>
          </w:rPr>
          <w:t>(b) In making</w:t>
        </w:r>
      </w:ins>
      <w:r w:rsidRPr="001C7544">
        <w:rPr>
          <w:rFonts w:ascii="Times New Roman" w:eastAsia="Times New Roman" w:hAnsi="Times New Roman" w:cs="Times New Roman"/>
          <w:sz w:val="24"/>
          <w:szCs w:val="24"/>
        </w:rPr>
        <w:t xml:space="preserve"> this </w:t>
      </w:r>
      <w:del w:id="2334" w:author="OFFM" w:date="2024-04-16T10:53:00Z">
        <w:r w:rsidR="00817C00" w:rsidRPr="00F74592">
          <w:rPr>
            <w:rFonts w:ascii="Times New Roman" w:hAnsi="Times New Roman" w:cs="Times New Roman"/>
            <w:sz w:val="24"/>
            <w:szCs w:val="24"/>
          </w:rPr>
          <w:delText>assessment</w:delText>
        </w:r>
      </w:del>
      <w:ins w:id="2335" w:author="OFFM" w:date="2024-04-16T10:53:00Z">
        <w:r w:rsidRPr="001C7544">
          <w:rPr>
            <w:rFonts w:ascii="Times New Roman" w:eastAsia="Times New Roman" w:hAnsi="Times New Roman" w:cs="Times New Roman"/>
            <w:sz w:val="24"/>
            <w:szCs w:val="24"/>
          </w:rPr>
          <w:t>determination</w:t>
        </w:r>
      </w:ins>
      <w:r w:rsidRPr="001C7544">
        <w:rPr>
          <w:rFonts w:ascii="Times New Roman" w:eastAsia="Times New Roman" w:hAnsi="Times New Roman" w:cs="Times New Roman"/>
          <w:sz w:val="24"/>
          <w:szCs w:val="24"/>
        </w:rPr>
        <w:t>, the suspending official may examine</w:t>
      </w:r>
      <w:del w:id="2336" w:author="OFFM" w:date="2024-04-16T10:53:00Z">
        <w:r w:rsidR="00817C00" w:rsidRPr="00F74592">
          <w:rPr>
            <w:rFonts w:ascii="Times New Roman" w:hAnsi="Times New Roman" w:cs="Times New Roman"/>
            <w:sz w:val="24"/>
            <w:szCs w:val="24"/>
          </w:rPr>
          <w:delText xml:space="preserve"> the</w:delText>
        </w:r>
      </w:del>
      <w:ins w:id="2337" w:author="OFFM" w:date="2024-04-16T10:53:00Z">
        <w:r w:rsidRPr="001C7544">
          <w:rPr>
            <w:rFonts w:ascii="Times New Roman" w:eastAsia="Times New Roman" w:hAnsi="Times New Roman" w:cs="Times New Roman"/>
            <w:sz w:val="24"/>
            <w:szCs w:val="24"/>
          </w:rPr>
          <w:t>:</w:t>
        </w:r>
      </w:ins>
    </w:p>
    <w:p w14:paraId="662012EC" w14:textId="51783C8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2338" w:author="OFFM" w:date="2024-04-16T10:53:00Z">
        <w:r w:rsidRPr="001C7544">
          <w:rPr>
            <w:rFonts w:ascii="Times New Roman" w:eastAsia="Times New Roman" w:hAnsi="Times New Roman" w:cs="Times New Roman"/>
            <w:sz w:val="24"/>
            <w:szCs w:val="24"/>
          </w:rPr>
          <w:t>(1) The</w:t>
        </w:r>
      </w:ins>
      <w:r w:rsidRPr="001C7544">
        <w:rPr>
          <w:rFonts w:ascii="Times New Roman" w:eastAsia="Times New Roman" w:hAnsi="Times New Roman" w:cs="Times New Roman"/>
          <w:sz w:val="24"/>
          <w:szCs w:val="24"/>
        </w:rPr>
        <w:t xml:space="preserve"> basic documents, including grants, cooperative agreements, loan authorizations, contracts, and other relevant documents</w:t>
      </w:r>
      <w:del w:id="2339" w:author="OFFM" w:date="2024-04-16T10:53:00Z">
        <w:r w:rsidR="00817C00" w:rsidRPr="00F74592">
          <w:rPr>
            <w:rFonts w:ascii="Times New Roman" w:hAnsi="Times New Roman" w:cs="Times New Roman"/>
            <w:sz w:val="24"/>
            <w:szCs w:val="24"/>
          </w:rPr>
          <w:delText xml:space="preserve">. </w:delText>
        </w:r>
      </w:del>
      <w:ins w:id="2340" w:author="OFFM" w:date="2024-04-16T10:53:00Z">
        <w:r w:rsidRPr="001C7544">
          <w:rPr>
            <w:rFonts w:ascii="Times New Roman" w:eastAsia="Times New Roman" w:hAnsi="Times New Roman" w:cs="Times New Roman"/>
            <w:sz w:val="24"/>
            <w:szCs w:val="24"/>
          </w:rPr>
          <w:t>;</w:t>
        </w:r>
      </w:ins>
    </w:p>
    <w:p w14:paraId="7782C850" w14:textId="25505817" w:rsidR="000B5224" w:rsidRPr="001C7544" w:rsidRDefault="00F2264C" w:rsidP="000B5224">
      <w:pPr>
        <w:spacing w:after="0" w:line="480" w:lineRule="auto"/>
        <w:ind w:firstLine="720"/>
        <w:contextualSpacing/>
        <w:rPr>
          <w:ins w:id="2341"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2342" w:author="OFFM" w:date="2024-04-16T10:53:00Z">
        <w:r w:rsidR="00817C00" w:rsidRPr="00F74592">
          <w:rPr>
            <w:rFonts w:ascii="Times New Roman" w:hAnsi="Times New Roman" w:cs="Times New Roman"/>
            <w:sz w:val="24"/>
            <w:szCs w:val="24"/>
          </w:rPr>
          <w:delText>b</w:delText>
        </w:r>
      </w:del>
      <w:ins w:id="2343" w:author="OFFM" w:date="2024-04-16T10:53:00Z">
        <w:r w:rsidRPr="001C7544">
          <w:rPr>
            <w:rFonts w:ascii="Times New Roman" w:eastAsia="Times New Roman" w:hAnsi="Times New Roman" w:cs="Times New Roman"/>
            <w:sz w:val="24"/>
            <w:szCs w:val="24"/>
          </w:rPr>
          <w:t>2</w:t>
        </w:r>
      </w:ins>
      <w:r w:rsidRPr="001C7544">
        <w:rPr>
          <w:rFonts w:ascii="Times New Roman" w:eastAsia="Times New Roman" w:hAnsi="Times New Roman" w:cs="Times New Roman"/>
          <w:sz w:val="24"/>
          <w:szCs w:val="24"/>
        </w:rPr>
        <w:t>) An indictment</w:t>
      </w:r>
      <w:ins w:id="2344" w:author="OFFM" w:date="2024-04-16T10:53:00Z">
        <w:r w:rsidRPr="001C7544">
          <w:rPr>
            <w:rFonts w:ascii="Times New Roman" w:eastAsia="Times New Roman" w:hAnsi="Times New Roman" w:cs="Times New Roman"/>
            <w:sz w:val="24"/>
            <w:szCs w:val="24"/>
          </w:rPr>
          <w:t>, criminal information</w:t>
        </w:r>
      </w:ins>
      <w:r w:rsidRPr="001C7544">
        <w:rPr>
          <w:rFonts w:ascii="Times New Roman" w:eastAsia="Times New Roman" w:hAnsi="Times New Roman" w:cs="Times New Roman"/>
          <w:sz w:val="24"/>
          <w:szCs w:val="24"/>
        </w:rPr>
        <w:t xml:space="preserve">, conviction, civil judgment, or other official findings by Federal, State, or local bodies that determine factual </w:t>
      </w:r>
      <w:del w:id="2345" w:author="OFFM" w:date="2024-04-16T10:53:00Z">
        <w:r w:rsidR="00817C00" w:rsidRPr="00F74592">
          <w:rPr>
            <w:rFonts w:ascii="Times New Roman" w:hAnsi="Times New Roman" w:cs="Times New Roman"/>
            <w:sz w:val="24"/>
            <w:szCs w:val="24"/>
          </w:rPr>
          <w:delText>and/</w:delText>
        </w:r>
      </w:del>
      <w:r w:rsidRPr="001C7544">
        <w:rPr>
          <w:rFonts w:ascii="Times New Roman" w:eastAsia="Times New Roman" w:hAnsi="Times New Roman" w:cs="Times New Roman"/>
          <w:sz w:val="24"/>
          <w:szCs w:val="24"/>
        </w:rPr>
        <w:t>or legal matters</w:t>
      </w:r>
      <w:del w:id="2346"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constitutes adequate evidence for purposes of suspension actions</w:t>
      </w:r>
      <w:ins w:id="2347" w:author="OFFM" w:date="2024-04-16T10:53:00Z">
        <w:r w:rsidRPr="001C7544">
          <w:rPr>
            <w:rFonts w:ascii="Times New Roman" w:eastAsia="Times New Roman" w:hAnsi="Times New Roman" w:cs="Times New Roman"/>
            <w:sz w:val="24"/>
            <w:szCs w:val="24"/>
          </w:rPr>
          <w:t>; and</w:t>
        </w:r>
      </w:ins>
    </w:p>
    <w:p w14:paraId="6F4BAA6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2348" w:author="OFFM" w:date="2024-04-16T10:53:00Z">
        <w:r w:rsidRPr="001C7544">
          <w:rPr>
            <w:rFonts w:ascii="Times New Roman" w:eastAsia="Times New Roman" w:hAnsi="Times New Roman" w:cs="Times New Roman"/>
            <w:sz w:val="24"/>
            <w:szCs w:val="24"/>
          </w:rPr>
          <w:t>(3) Other indicators of adequate evidence that may include, but are not limited to, warrants and their accompanying affidavits</w:t>
        </w:r>
      </w:ins>
      <w:r w:rsidRPr="001C7544">
        <w:rPr>
          <w:rFonts w:ascii="Times New Roman" w:eastAsia="Times New Roman" w:hAnsi="Times New Roman" w:cs="Times New Roman"/>
          <w:sz w:val="24"/>
          <w:szCs w:val="24"/>
        </w:rPr>
        <w:t xml:space="preserve">. </w:t>
      </w:r>
    </w:p>
    <w:p w14:paraId="44D64A7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(c) In deciding whether immediate action is needed to protect the public interest, the suspending official has wide discretion. For example, the suspending official may infer the necessity for immediate action to protect the public interest either from the nature of the circumstances giving rise to a cause for suspension or from potential business relationships or involvement with a program of the Federal Government. </w:t>
      </w:r>
    </w:p>
    <w:p w14:paraId="6BF30DC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180.710 When does a suspension take effect?</w:t>
      </w:r>
    </w:p>
    <w:p w14:paraId="666513C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suspension is effective when the suspending official signs the decision to suspend. </w:t>
      </w:r>
    </w:p>
    <w:p w14:paraId="4EB50DB7"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180.715 What notice does the suspending official give me if I am suspended?</w:t>
      </w:r>
    </w:p>
    <w:p w14:paraId="12DBFD73" w14:textId="16501FC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After deciding to suspend you, the suspending official promptly sends you a Notice of Suspension advising you</w:t>
      </w:r>
      <w:del w:id="2349" w:author="OFFM" w:date="2024-04-16T10:53:00Z">
        <w:r w:rsidR="00817C00" w:rsidRPr="00F74592">
          <w:rPr>
            <w:rFonts w:ascii="Times New Roman" w:hAnsi="Times New Roman" w:cs="Times New Roman"/>
            <w:sz w:val="24"/>
            <w:szCs w:val="24"/>
          </w:rPr>
          <w:delText>—</w:delText>
        </w:r>
      </w:del>
      <w:ins w:id="235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1C96E1B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That you have been suspended; </w:t>
      </w:r>
    </w:p>
    <w:p w14:paraId="635D36FD" w14:textId="1AE002B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That your suspension is based on</w:t>
      </w:r>
      <w:del w:id="2351" w:author="OFFM" w:date="2024-04-16T10:53:00Z">
        <w:r w:rsidR="00817C00" w:rsidRPr="00F74592">
          <w:rPr>
            <w:rFonts w:ascii="Times New Roman" w:hAnsi="Times New Roman" w:cs="Times New Roman"/>
            <w:sz w:val="24"/>
            <w:szCs w:val="24"/>
          </w:rPr>
          <w:delText>—</w:delText>
        </w:r>
      </w:del>
      <w:ins w:id="235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0A13732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An indictment; </w:t>
      </w:r>
    </w:p>
    <w:p w14:paraId="2734B66C" w14:textId="77777777" w:rsidR="000B5224" w:rsidRPr="001C7544" w:rsidRDefault="00F2264C" w:rsidP="000B5224">
      <w:pPr>
        <w:spacing w:after="0" w:line="480" w:lineRule="auto"/>
        <w:ind w:firstLine="720"/>
        <w:contextualSpacing/>
        <w:rPr>
          <w:ins w:id="2353"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 </w:t>
      </w:r>
      <w:ins w:id="2354" w:author="OFFM" w:date="2024-04-16T10:53:00Z">
        <w:r w:rsidRPr="001C7544">
          <w:rPr>
            <w:rFonts w:ascii="Times New Roman" w:eastAsia="Times New Roman" w:hAnsi="Times New Roman" w:cs="Times New Roman"/>
            <w:sz w:val="24"/>
            <w:szCs w:val="24"/>
          </w:rPr>
          <w:t>criminal information;</w:t>
        </w:r>
      </w:ins>
    </w:p>
    <w:p w14:paraId="2C470342" w14:textId="1ED3FB4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2355" w:author="OFFM" w:date="2024-04-16T10:53:00Z">
        <w:r w:rsidRPr="001C7544">
          <w:rPr>
            <w:rFonts w:ascii="Times New Roman" w:eastAsia="Times New Roman" w:hAnsi="Times New Roman" w:cs="Times New Roman"/>
            <w:sz w:val="24"/>
            <w:szCs w:val="24"/>
          </w:rPr>
          <w:t xml:space="preserve">(3) A </w:t>
        </w:r>
      </w:ins>
      <w:r w:rsidRPr="001C7544">
        <w:rPr>
          <w:rFonts w:ascii="Times New Roman" w:eastAsia="Times New Roman" w:hAnsi="Times New Roman" w:cs="Times New Roman"/>
          <w:sz w:val="24"/>
          <w:szCs w:val="24"/>
        </w:rPr>
        <w:t>conviction;</w:t>
      </w:r>
      <w:del w:id="2356" w:author="OFFM" w:date="2024-04-16T10:53:00Z">
        <w:r w:rsidR="00817C00" w:rsidRPr="00F74592">
          <w:rPr>
            <w:rFonts w:ascii="Times New Roman" w:hAnsi="Times New Roman" w:cs="Times New Roman"/>
            <w:sz w:val="24"/>
            <w:szCs w:val="24"/>
          </w:rPr>
          <w:delText xml:space="preserve"> </w:delText>
        </w:r>
      </w:del>
    </w:p>
    <w:p w14:paraId="3B54D364" w14:textId="455B5E08" w:rsidR="000B5224" w:rsidRPr="001C7544" w:rsidRDefault="00817C00" w:rsidP="000B5224">
      <w:pPr>
        <w:spacing w:after="0" w:line="480" w:lineRule="auto"/>
        <w:ind w:firstLine="720"/>
        <w:contextualSpacing/>
        <w:rPr>
          <w:ins w:id="2357" w:author="OFFM" w:date="2024-04-16T10:53:00Z"/>
          <w:rFonts w:ascii="Times New Roman" w:eastAsia="Times New Roman" w:hAnsi="Times New Roman" w:cs="Times New Roman"/>
          <w:sz w:val="24"/>
          <w:szCs w:val="24"/>
        </w:rPr>
      </w:pPr>
      <w:del w:id="2358" w:author="OFFM" w:date="2024-04-16T10:53:00Z">
        <w:r w:rsidRPr="00F74592">
          <w:rPr>
            <w:rFonts w:ascii="Times New Roman" w:hAnsi="Times New Roman" w:cs="Times New Roman"/>
            <w:sz w:val="24"/>
            <w:szCs w:val="24"/>
          </w:rPr>
          <w:delText>(3</w:delText>
        </w:r>
      </w:del>
      <w:ins w:id="2359" w:author="OFFM" w:date="2024-04-16T10:53:00Z">
        <w:r w:rsidR="00F2264C" w:rsidRPr="001C7544">
          <w:rPr>
            <w:rFonts w:ascii="Times New Roman" w:eastAsia="Times New Roman" w:hAnsi="Times New Roman" w:cs="Times New Roman"/>
            <w:sz w:val="24"/>
            <w:szCs w:val="24"/>
          </w:rPr>
          <w:t xml:space="preserve">(4) A civil judgment; </w:t>
        </w:r>
      </w:ins>
    </w:p>
    <w:p w14:paraId="403E8A0E" w14:textId="5D333C2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2360" w:author="OFFM" w:date="2024-04-16T10:53:00Z">
        <w:r w:rsidRPr="001C7544">
          <w:rPr>
            <w:rFonts w:ascii="Times New Roman" w:eastAsia="Times New Roman" w:hAnsi="Times New Roman" w:cs="Times New Roman"/>
            <w:sz w:val="24"/>
            <w:szCs w:val="24"/>
          </w:rPr>
          <w:t>(5</w:t>
        </w:r>
      </w:ins>
      <w:r w:rsidRPr="001C7544">
        <w:rPr>
          <w:rFonts w:ascii="Times New Roman" w:eastAsia="Times New Roman" w:hAnsi="Times New Roman" w:cs="Times New Roman"/>
          <w:sz w:val="24"/>
          <w:szCs w:val="24"/>
        </w:rPr>
        <w:t xml:space="preserve">) Other adequate evidence that you have committed irregularities </w:t>
      </w:r>
      <w:del w:id="2361" w:author="OFFM" w:date="2024-04-16T10:53:00Z">
        <w:r w:rsidR="00817C00" w:rsidRPr="00F74592">
          <w:rPr>
            <w:rFonts w:ascii="Times New Roman" w:hAnsi="Times New Roman" w:cs="Times New Roman"/>
            <w:sz w:val="24"/>
            <w:szCs w:val="24"/>
          </w:rPr>
          <w:delText>which</w:delText>
        </w:r>
      </w:del>
      <w:ins w:id="2362" w:author="OFFM" w:date="2024-04-16T10:53:00Z">
        <w:r w:rsidRPr="001C7544">
          <w:rPr>
            <w:rFonts w:ascii="Times New Roman" w:eastAsia="Times New Roman" w:hAnsi="Times New Roman" w:cs="Times New Roman"/>
            <w:sz w:val="24"/>
            <w:szCs w:val="24"/>
          </w:rPr>
          <w:t>that</w:t>
        </w:r>
      </w:ins>
      <w:r w:rsidRPr="001C7544">
        <w:rPr>
          <w:rFonts w:ascii="Times New Roman" w:eastAsia="Times New Roman" w:hAnsi="Times New Roman" w:cs="Times New Roman"/>
          <w:sz w:val="24"/>
          <w:szCs w:val="24"/>
        </w:rPr>
        <w:t xml:space="preserve"> seriously reflect on the propriety of further Federal Government dealings with you; or </w:t>
      </w:r>
    </w:p>
    <w:p w14:paraId="3A43160D" w14:textId="2DA7861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2363" w:author="OFFM" w:date="2024-04-16T10:53:00Z">
        <w:r w:rsidR="00817C00" w:rsidRPr="00F74592">
          <w:rPr>
            <w:rFonts w:ascii="Times New Roman" w:hAnsi="Times New Roman" w:cs="Times New Roman"/>
            <w:sz w:val="24"/>
            <w:szCs w:val="24"/>
          </w:rPr>
          <w:delText>4</w:delText>
        </w:r>
      </w:del>
      <w:ins w:id="2364" w:author="OFFM" w:date="2024-04-16T10:53:00Z">
        <w:r w:rsidRPr="001C7544">
          <w:rPr>
            <w:rFonts w:ascii="Times New Roman" w:eastAsia="Times New Roman" w:hAnsi="Times New Roman" w:cs="Times New Roman"/>
            <w:sz w:val="24"/>
            <w:szCs w:val="24"/>
          </w:rPr>
          <w:t>6</w:t>
        </w:r>
      </w:ins>
      <w:r w:rsidRPr="001C7544">
        <w:rPr>
          <w:rFonts w:ascii="Times New Roman" w:eastAsia="Times New Roman" w:hAnsi="Times New Roman" w:cs="Times New Roman"/>
          <w:sz w:val="24"/>
          <w:szCs w:val="24"/>
        </w:rPr>
        <w:t>) Conduct of another person that has been imputed to you</w:t>
      </w:r>
      <w:del w:id="2365"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your affiliation with a suspended or debarred person; </w:t>
      </w:r>
    </w:p>
    <w:p w14:paraId="3AB1B7D5" w14:textId="0ECEEAE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Of any other irregularities </w:t>
      </w:r>
      <w:ins w:id="2366" w:author="OFFM" w:date="2024-04-16T10:53:00Z">
        <w:r w:rsidRPr="001C7544">
          <w:rPr>
            <w:rFonts w:ascii="Times New Roman" w:eastAsia="Times New Roman" w:hAnsi="Times New Roman" w:cs="Times New Roman"/>
            <w:sz w:val="24"/>
            <w:szCs w:val="24"/>
          </w:rPr>
          <w:t xml:space="preserve">supporting your suspension </w:t>
        </w:r>
      </w:ins>
      <w:r w:rsidRPr="001C7544">
        <w:rPr>
          <w:rFonts w:ascii="Times New Roman" w:eastAsia="Times New Roman" w:hAnsi="Times New Roman" w:cs="Times New Roman"/>
          <w:sz w:val="24"/>
          <w:szCs w:val="24"/>
        </w:rPr>
        <w:t xml:space="preserve">in terms sufficient to put you on notice without disclosing </w:t>
      </w:r>
      <w:ins w:id="2367" w:author="OFFM" w:date="2024-04-16T10:53:00Z">
        <w:r w:rsidRPr="001C7544">
          <w:rPr>
            <w:rFonts w:ascii="Times New Roman" w:eastAsia="Times New Roman" w:hAnsi="Times New Roman" w:cs="Times New Roman"/>
            <w:sz w:val="24"/>
            <w:szCs w:val="24"/>
          </w:rPr>
          <w:t xml:space="preserve">certain evidence in </w:t>
        </w:r>
      </w:ins>
      <w:r w:rsidRPr="001C7544">
        <w:rPr>
          <w:rFonts w:ascii="Times New Roman" w:eastAsia="Times New Roman" w:hAnsi="Times New Roman" w:cs="Times New Roman"/>
          <w:sz w:val="24"/>
          <w:szCs w:val="24"/>
        </w:rPr>
        <w:t xml:space="preserve">the Federal Government's </w:t>
      </w:r>
      <w:del w:id="2368" w:author="OFFM" w:date="2024-04-16T10:53:00Z">
        <w:r w:rsidR="00817C00" w:rsidRPr="00F74592">
          <w:rPr>
            <w:rFonts w:ascii="Times New Roman" w:hAnsi="Times New Roman" w:cs="Times New Roman"/>
            <w:sz w:val="24"/>
            <w:szCs w:val="24"/>
          </w:rPr>
          <w:delText>evidence</w:delText>
        </w:r>
      </w:del>
      <w:ins w:id="2369" w:author="OFFM" w:date="2024-04-16T10:53:00Z">
        <w:r w:rsidRPr="001C7544">
          <w:rPr>
            <w:rFonts w:ascii="Times New Roman" w:eastAsia="Times New Roman" w:hAnsi="Times New Roman" w:cs="Times New Roman"/>
            <w:sz w:val="24"/>
            <w:szCs w:val="24"/>
          </w:rPr>
          <w:t>pending or contemplated legal proceedings</w:t>
        </w:r>
      </w:ins>
      <w:r w:rsidRPr="001C7544">
        <w:rPr>
          <w:rFonts w:ascii="Times New Roman" w:eastAsia="Times New Roman" w:hAnsi="Times New Roman" w:cs="Times New Roman"/>
          <w:sz w:val="24"/>
          <w:szCs w:val="24"/>
        </w:rPr>
        <w:t xml:space="preserve">; </w:t>
      </w:r>
    </w:p>
    <w:p w14:paraId="4EE6285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Of the cause(s) upon which the suspending official relied under § 180.700 for imposing suspension; </w:t>
      </w:r>
    </w:p>
    <w:p w14:paraId="6EA57F4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(e) That your suspension is for a temporary period pending the completion of an investigation or resulting legal or debarment proceedings; </w:t>
      </w:r>
    </w:p>
    <w:p w14:paraId="5E105DB8" w14:textId="3315962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(f) Of the applicable provisions of this subpart, subpart F</w:t>
      </w:r>
      <w:r w:rsidR="006A7E51">
        <w:rPr>
          <w:rFonts w:ascii="Times New Roman" w:eastAsia="Times New Roman" w:hAnsi="Times New Roman" w:cs="Times New Roman"/>
          <w:sz w:val="24"/>
          <w:szCs w:val="24"/>
        </w:rPr>
        <w:t xml:space="preserve"> of this part</w:t>
      </w:r>
      <w:r w:rsidRPr="001C7544">
        <w:rPr>
          <w:rFonts w:ascii="Times New Roman" w:eastAsia="Times New Roman" w:hAnsi="Times New Roman" w:cs="Times New Roman"/>
          <w:sz w:val="24"/>
          <w:szCs w:val="24"/>
        </w:rPr>
        <w:t xml:space="preserve">, and any other </w:t>
      </w:r>
      <w:ins w:id="2370"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procedures governing suspension </w:t>
      </w:r>
      <w:del w:id="2371" w:author="OFFM" w:date="2024-04-16T10:53:00Z">
        <w:r w:rsidR="00817C00" w:rsidRPr="00F74592">
          <w:rPr>
            <w:rFonts w:ascii="Times New Roman" w:hAnsi="Times New Roman" w:cs="Times New Roman"/>
            <w:sz w:val="24"/>
            <w:szCs w:val="24"/>
          </w:rPr>
          <w:delText>decisionmaking</w:delText>
        </w:r>
      </w:del>
      <w:ins w:id="2372" w:author="OFFM" w:date="2024-04-16T10:53:00Z">
        <w:r w:rsidRPr="001C7544">
          <w:rPr>
            <w:rFonts w:ascii="Times New Roman" w:eastAsia="Times New Roman" w:hAnsi="Times New Roman" w:cs="Times New Roman"/>
            <w:sz w:val="24"/>
            <w:szCs w:val="24"/>
          </w:rPr>
          <w:t>decision-making</w:t>
        </w:r>
      </w:ins>
      <w:r w:rsidRPr="001C7544">
        <w:rPr>
          <w:rFonts w:ascii="Times New Roman" w:eastAsia="Times New Roman" w:hAnsi="Times New Roman" w:cs="Times New Roman"/>
          <w:sz w:val="24"/>
          <w:szCs w:val="24"/>
        </w:rPr>
        <w:t xml:space="preserve">; and </w:t>
      </w:r>
    </w:p>
    <w:p w14:paraId="34E84C2A" w14:textId="5E2D220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(g) Of the </w:t>
      </w:r>
      <w:del w:id="2373" w:author="OFFM" w:date="2024-04-16T10:53:00Z">
        <w:r w:rsidR="00817C00" w:rsidRPr="00F74592">
          <w:rPr>
            <w:rFonts w:ascii="Times New Roman" w:hAnsi="Times New Roman" w:cs="Times New Roman"/>
            <w:sz w:val="24"/>
            <w:szCs w:val="24"/>
          </w:rPr>
          <w:delText>governmentwide</w:delText>
        </w:r>
      </w:del>
      <w:ins w:id="2374"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effect of your suspension from procurement and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programs and activities. </w:t>
      </w:r>
    </w:p>
    <w:p w14:paraId="4EBEA57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180.720 How may I contest a suspension?</w:t>
      </w:r>
    </w:p>
    <w:p w14:paraId="02DDFD7B" w14:textId="34036463"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375" w:author="OFFM" w:date="2024-04-16T10:53:00Z">
        <w:r w:rsidRPr="00F74592">
          <w:rPr>
            <w:rFonts w:ascii="Times New Roman" w:hAnsi="Times New Roman" w:cs="Times New Roman"/>
            <w:sz w:val="24"/>
            <w:szCs w:val="24"/>
          </w:rPr>
          <w:delText>If you as</w:delText>
        </w:r>
      </w:del>
      <w:ins w:id="2376" w:author="OFFM" w:date="2024-04-16T10:53:00Z">
        <w:r w:rsidR="00F2264C" w:rsidRPr="001C7544">
          <w:rPr>
            <w:rFonts w:ascii="Times New Roman" w:eastAsia="Times New Roman" w:hAnsi="Times New Roman" w:cs="Times New Roman"/>
            <w:sz w:val="24"/>
            <w:szCs w:val="24"/>
          </w:rPr>
          <w:t>As</w:t>
        </w:r>
      </w:ins>
      <w:r w:rsidR="00F2264C" w:rsidRPr="001C7544">
        <w:rPr>
          <w:rFonts w:ascii="Times New Roman" w:eastAsia="Times New Roman" w:hAnsi="Times New Roman" w:cs="Times New Roman"/>
          <w:sz w:val="24"/>
          <w:szCs w:val="24"/>
        </w:rPr>
        <w:t xml:space="preserve"> a respondent</w:t>
      </w:r>
      <w:ins w:id="2377" w:author="OFFM" w:date="2024-04-16T10:53:00Z">
        <w:r w:rsidR="00F2264C" w:rsidRPr="001C7544">
          <w:rPr>
            <w:rFonts w:ascii="Times New Roman" w:eastAsia="Times New Roman" w:hAnsi="Times New Roman" w:cs="Times New Roman"/>
            <w:sz w:val="24"/>
            <w:szCs w:val="24"/>
          </w:rPr>
          <w:t>, if you</w:t>
        </w:r>
      </w:ins>
      <w:r w:rsidR="00F2264C" w:rsidRPr="001C7544">
        <w:rPr>
          <w:rFonts w:ascii="Times New Roman" w:eastAsia="Times New Roman" w:hAnsi="Times New Roman" w:cs="Times New Roman"/>
          <w:sz w:val="24"/>
          <w:szCs w:val="24"/>
        </w:rPr>
        <w:t xml:space="preserve"> wish to contest a suspension, you or your representative must provide the suspending official with information in opposition to the suspension. You may do this orally or in writing</w:t>
      </w:r>
      <w:del w:id="2378" w:author="OFFM" w:date="2024-04-16T10:53:00Z">
        <w:r w:rsidRPr="00F74592">
          <w:rPr>
            <w:rFonts w:ascii="Times New Roman" w:hAnsi="Times New Roman" w:cs="Times New Roman"/>
            <w:sz w:val="24"/>
            <w:szCs w:val="24"/>
          </w:rPr>
          <w:delText>, but</w:delText>
        </w:r>
      </w:del>
      <w:ins w:id="2379" w:author="OFFM" w:date="2024-04-16T10:53:00Z">
        <w:r w:rsidR="00F2264C" w:rsidRPr="001C7544">
          <w:rPr>
            <w:rFonts w:ascii="Times New Roman" w:eastAsia="Times New Roman" w:hAnsi="Times New Roman" w:cs="Times New Roman"/>
            <w:sz w:val="24"/>
            <w:szCs w:val="24"/>
          </w:rPr>
          <w:t>. While oral statements may be a part of the official record,</w:t>
        </w:r>
      </w:ins>
      <w:r w:rsidR="00F2264C" w:rsidRPr="001C7544">
        <w:rPr>
          <w:rFonts w:ascii="Times New Roman" w:eastAsia="Times New Roman" w:hAnsi="Times New Roman" w:cs="Times New Roman"/>
          <w:sz w:val="24"/>
          <w:szCs w:val="24"/>
        </w:rPr>
        <w:t xml:space="preserve"> any information provided orally that you consider important must also be submitted in writing for the official record. </w:t>
      </w:r>
    </w:p>
    <w:p w14:paraId="1951FCD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180.725 How much time do I have to contest a suspension?</w:t>
      </w:r>
    </w:p>
    <w:p w14:paraId="795DEE44" w14:textId="00E327D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As a respondent</w:t>
      </w:r>
      <w:ins w:id="238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you or your representative must either send</w:t>
      </w:r>
      <w:del w:id="2381"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make arrangements to appear and present</w:t>
      </w:r>
      <w:del w:id="2382"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the information and argument to the suspending official within 30 days after you receive the Notice of Suspension. </w:t>
      </w:r>
    </w:p>
    <w:p w14:paraId="238AAAF4" w14:textId="257C36F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The Federal agency taking the action considers the notice to be received by you</w:t>
      </w:r>
      <w:del w:id="2383" w:author="OFFM" w:date="2024-04-16T10:53:00Z">
        <w:r w:rsidR="00817C00" w:rsidRPr="00F74592">
          <w:rPr>
            <w:rFonts w:ascii="Times New Roman" w:hAnsi="Times New Roman" w:cs="Times New Roman"/>
            <w:sz w:val="24"/>
            <w:szCs w:val="24"/>
          </w:rPr>
          <w:delText>—</w:delText>
        </w:r>
      </w:del>
      <w:ins w:id="238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19CD1D0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When delivered, if the</w:t>
      </w:r>
      <w:ins w:id="2385"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 mails the notice to the last known street address, or five days after the agency sends it if the letter is undeliverable; </w:t>
      </w:r>
    </w:p>
    <w:p w14:paraId="6CE016F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When sent, if the </w:t>
      </w:r>
      <w:ins w:id="2386"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sends the notice by facsimile or five days after the agency sends it if the facsimile is undeliverable; or </w:t>
      </w:r>
    </w:p>
    <w:p w14:paraId="6BDF12F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When delivered, if the</w:t>
      </w:r>
      <w:ins w:id="2387"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 sends the notice by e-mail or five days after the agency sends it if the e-mail is undeliverable. </w:t>
      </w:r>
    </w:p>
    <w:p w14:paraId="67E7A84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180.730 What information must I provide to the suspending official if I contest the suspension?</w:t>
      </w:r>
    </w:p>
    <w:p w14:paraId="3D30AE0C" w14:textId="2954F76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(a) In addition to any information and argument in opposition, as a respondent</w:t>
      </w:r>
      <w:ins w:id="238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your submission to the suspending official must identify</w:t>
      </w:r>
      <w:del w:id="2389" w:author="OFFM" w:date="2024-04-16T10:53:00Z">
        <w:r w:rsidR="00817C00" w:rsidRPr="00F74592">
          <w:rPr>
            <w:rFonts w:ascii="Times New Roman" w:hAnsi="Times New Roman" w:cs="Times New Roman"/>
            <w:sz w:val="24"/>
            <w:szCs w:val="24"/>
          </w:rPr>
          <w:delText>—</w:delText>
        </w:r>
      </w:del>
      <w:ins w:id="239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0F91E9E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Specific facts that contradict the statements contained in the Notice of Suspension. A general denial is insufficient to raise a genuine dispute over facts material to the suspension; </w:t>
      </w:r>
    </w:p>
    <w:p w14:paraId="6BC76A8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All existing, proposed, or prior exclusions under regulations implementing </w:t>
      </w:r>
      <w:r w:rsidRPr="001C7544">
        <w:rPr>
          <w:rFonts w:ascii="Times New Roman" w:hAnsi="Times New Roman" w:cs="Times New Roman"/>
          <w:sz w:val="24"/>
          <w:szCs w:val="24"/>
        </w:rPr>
        <w:t>Executive Order 12549</w:t>
      </w:r>
      <w:r w:rsidRPr="001C7544">
        <w:rPr>
          <w:rFonts w:ascii="Times New Roman" w:eastAsia="Times New Roman" w:hAnsi="Times New Roman" w:cs="Times New Roman"/>
          <w:sz w:val="24"/>
          <w:szCs w:val="24"/>
        </w:rPr>
        <w:t xml:space="preserve"> and all similar actions taken by Federal, State, or local agencies, including administrative agreements that affect only those agencies; </w:t>
      </w:r>
    </w:p>
    <w:p w14:paraId="5C4EC9E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All criminal and civil proceedings not included in the Notice of Suspension that grew out of facts relevant to the cause(s) stated in the notice; and </w:t>
      </w:r>
    </w:p>
    <w:p w14:paraId="55A4B5B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All of your affiliates. </w:t>
      </w:r>
    </w:p>
    <w:p w14:paraId="2ADB8DDD" w14:textId="3BA51EC6" w:rsidR="000B5224" w:rsidRPr="001C7544" w:rsidRDefault="00817C00" w:rsidP="000B5224">
      <w:pPr>
        <w:spacing w:after="0" w:line="480" w:lineRule="auto"/>
        <w:ind w:firstLine="720"/>
        <w:contextualSpacing/>
        <w:rPr>
          <w:ins w:id="2391" w:author="OFFM" w:date="2024-04-16T10:53:00Z"/>
          <w:rFonts w:ascii="Times New Roman" w:eastAsia="Times New Roman" w:hAnsi="Times New Roman" w:cs="Times New Roman"/>
          <w:sz w:val="24"/>
          <w:szCs w:val="24"/>
        </w:rPr>
      </w:pPr>
      <w:del w:id="2392" w:author="OFFM" w:date="2024-04-16T10:53:00Z">
        <w:r w:rsidRPr="00F74592">
          <w:rPr>
            <w:rFonts w:ascii="Times New Roman" w:hAnsi="Times New Roman" w:cs="Times New Roman"/>
            <w:sz w:val="24"/>
            <w:szCs w:val="24"/>
          </w:rPr>
          <w:delText>(b</w:delText>
        </w:r>
      </w:del>
      <w:ins w:id="2393" w:author="OFFM" w:date="2024-04-16T10:53:00Z">
        <w:r w:rsidR="00F2264C" w:rsidRPr="001C7544">
          <w:rPr>
            <w:rFonts w:ascii="Times New Roman" w:eastAsia="Times New Roman" w:hAnsi="Times New Roman" w:cs="Times New Roman"/>
            <w:sz w:val="24"/>
            <w:szCs w:val="24"/>
          </w:rPr>
          <w:t>(b) Your submission must also identify any of the paragraphs in § 180.730(a) that do not apply to you.</w:t>
        </w:r>
      </w:ins>
    </w:p>
    <w:p w14:paraId="43DE1819" w14:textId="489A720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2394" w:author="OFFM" w:date="2024-04-16T10:53:00Z">
        <w:r w:rsidRPr="001C7544">
          <w:rPr>
            <w:rFonts w:ascii="Times New Roman" w:eastAsia="Times New Roman" w:hAnsi="Times New Roman" w:cs="Times New Roman"/>
            <w:sz w:val="24"/>
            <w:szCs w:val="24"/>
          </w:rPr>
          <w:t>(c</w:t>
        </w:r>
      </w:ins>
      <w:r w:rsidRPr="001C7544">
        <w:rPr>
          <w:rFonts w:ascii="Times New Roman" w:eastAsia="Times New Roman" w:hAnsi="Times New Roman" w:cs="Times New Roman"/>
          <w:sz w:val="24"/>
          <w:szCs w:val="24"/>
        </w:rPr>
        <w:t>) If you fail to disclose this information</w:t>
      </w:r>
      <w:del w:id="2395"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provide false information, the Federal agency taking the action may seek further criminal, civil</w:t>
      </w:r>
      <w:ins w:id="239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administrative action against you, as appropriate. </w:t>
      </w:r>
    </w:p>
    <w:p w14:paraId="3A4F557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180.735 Under what conditions do I get an additional opportunity to challenge the facts on which the suspension is based?</w:t>
      </w:r>
    </w:p>
    <w:p w14:paraId="108F9785" w14:textId="1197955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2397" w:author="OFFM" w:date="2024-04-16T10:53:00Z">
        <w:r w:rsidR="00817C00" w:rsidRPr="00F74592">
          <w:rPr>
            <w:rFonts w:ascii="Times New Roman" w:hAnsi="Times New Roman" w:cs="Times New Roman"/>
            <w:sz w:val="24"/>
            <w:szCs w:val="24"/>
          </w:rPr>
          <w:delText>You as</w:delText>
        </w:r>
      </w:del>
      <w:ins w:id="2398" w:author="OFFM" w:date="2024-04-16T10:53:00Z">
        <w:r w:rsidRPr="001C7544">
          <w:rPr>
            <w:rFonts w:ascii="Times New Roman" w:eastAsia="Times New Roman" w:hAnsi="Times New Roman" w:cs="Times New Roman"/>
            <w:sz w:val="24"/>
            <w:szCs w:val="24"/>
          </w:rPr>
          <w:t>As</w:t>
        </w:r>
      </w:ins>
      <w:r w:rsidRPr="001C7544">
        <w:rPr>
          <w:rFonts w:ascii="Times New Roman" w:eastAsia="Times New Roman" w:hAnsi="Times New Roman" w:cs="Times New Roman"/>
          <w:sz w:val="24"/>
          <w:szCs w:val="24"/>
        </w:rPr>
        <w:t xml:space="preserve"> a respondent</w:t>
      </w:r>
      <w:ins w:id="2399" w:author="OFFM" w:date="2024-04-16T10:53:00Z">
        <w:r w:rsidRPr="001C7544">
          <w:rPr>
            <w:rFonts w:ascii="Times New Roman" w:eastAsia="Times New Roman" w:hAnsi="Times New Roman" w:cs="Times New Roman"/>
            <w:sz w:val="24"/>
            <w:szCs w:val="24"/>
          </w:rPr>
          <w:t>, you</w:t>
        </w:r>
      </w:ins>
      <w:r w:rsidRPr="001C7544">
        <w:rPr>
          <w:rFonts w:ascii="Times New Roman" w:eastAsia="Times New Roman" w:hAnsi="Times New Roman" w:cs="Times New Roman"/>
          <w:sz w:val="24"/>
          <w:szCs w:val="24"/>
        </w:rPr>
        <w:t xml:space="preserve"> will not have an additional opportunity to challenge the facts if the suspending official determines that</w:t>
      </w:r>
      <w:del w:id="2400" w:author="OFFM" w:date="2024-04-16T10:53:00Z">
        <w:r w:rsidR="00817C00" w:rsidRPr="00F74592">
          <w:rPr>
            <w:rFonts w:ascii="Times New Roman" w:hAnsi="Times New Roman" w:cs="Times New Roman"/>
            <w:sz w:val="24"/>
            <w:szCs w:val="24"/>
          </w:rPr>
          <w:delText>—</w:delText>
        </w:r>
      </w:del>
      <w:ins w:id="240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FB48D80" w14:textId="7F499C5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Your suspension is based upon an indictment, conviction, civil judgment, or other </w:t>
      </w:r>
      <w:del w:id="2402" w:author="OFFM" w:date="2024-04-16T10:53:00Z">
        <w:r w:rsidR="00817C00" w:rsidRPr="00F74592">
          <w:rPr>
            <w:rFonts w:ascii="Times New Roman" w:hAnsi="Times New Roman" w:cs="Times New Roman"/>
            <w:sz w:val="24"/>
            <w:szCs w:val="24"/>
          </w:rPr>
          <w:delText>finding</w:delText>
        </w:r>
      </w:del>
      <w:ins w:id="2403" w:author="OFFM" w:date="2024-04-16T10:53:00Z">
        <w:r w:rsidRPr="001C7544">
          <w:rPr>
            <w:rFonts w:ascii="Times New Roman" w:eastAsia="Times New Roman" w:hAnsi="Times New Roman" w:cs="Times New Roman"/>
            <w:sz w:val="24"/>
            <w:szCs w:val="24"/>
          </w:rPr>
          <w:t>findings</w:t>
        </w:r>
      </w:ins>
      <w:r w:rsidRPr="001C7544">
        <w:rPr>
          <w:rFonts w:ascii="Times New Roman" w:eastAsia="Times New Roman" w:hAnsi="Times New Roman" w:cs="Times New Roman"/>
          <w:sz w:val="24"/>
          <w:szCs w:val="24"/>
        </w:rPr>
        <w:t xml:space="preserve"> by a Federal, State, or local body for which an opportunity to contest the facts was provided; </w:t>
      </w:r>
    </w:p>
    <w:p w14:paraId="7CA54C9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Your presentation in opposition contains only general denials to </w:t>
      </w:r>
      <w:ins w:id="2404"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information contained in the Notice of Suspension; </w:t>
      </w:r>
    </w:p>
    <w:p w14:paraId="6C77A4F3" w14:textId="2094166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(3) The issues raised in your presentation in opposition to the suspension are not factual in nature, or are no</w:t>
      </w:r>
      <w:r w:rsidR="006A7E51">
        <w:rPr>
          <w:rFonts w:ascii="Times New Roman" w:eastAsia="Times New Roman" w:hAnsi="Times New Roman" w:cs="Times New Roman"/>
          <w:sz w:val="24"/>
          <w:szCs w:val="24"/>
        </w:rPr>
        <w:t>t</w:t>
      </w:r>
      <w:r w:rsidRPr="001C7544">
        <w:rPr>
          <w:rFonts w:ascii="Times New Roman" w:eastAsia="Times New Roman" w:hAnsi="Times New Roman" w:cs="Times New Roman"/>
          <w:sz w:val="24"/>
          <w:szCs w:val="24"/>
        </w:rPr>
        <w:t xml:space="preserve"> material to the suspending official's initial decision to suspend, or the official's decision whether to continue the suspension; or </w:t>
      </w:r>
    </w:p>
    <w:p w14:paraId="450000B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On the basis of advice from the Department of Justice, an office of the United States Attorney, a </w:t>
      </w:r>
      <w:proofErr w:type="gramStart"/>
      <w:r w:rsidRPr="001C7544">
        <w:rPr>
          <w:rFonts w:ascii="Times New Roman" w:eastAsia="Times New Roman" w:hAnsi="Times New Roman" w:cs="Times New Roman"/>
          <w:sz w:val="24"/>
          <w:szCs w:val="24"/>
        </w:rPr>
        <w:t>State</w:t>
      </w:r>
      <w:proofErr w:type="gramEnd"/>
      <w:r w:rsidRPr="001C7544">
        <w:rPr>
          <w:rFonts w:ascii="Times New Roman" w:eastAsia="Times New Roman" w:hAnsi="Times New Roman" w:cs="Times New Roman"/>
          <w:sz w:val="24"/>
          <w:szCs w:val="24"/>
        </w:rPr>
        <w:t xml:space="preserve"> attorney general's office, or a State or local prosecutor's office, that substantial interests of the government in pending or contemplated legal proceedings based on the same facts as the suspension would be prejudiced by conducting fact-finding. </w:t>
      </w:r>
    </w:p>
    <w:p w14:paraId="2C28C28D" w14:textId="45FEF4F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You will have an opportunity to challenge the facts if the suspending official determines that</w:t>
      </w:r>
      <w:del w:id="2405" w:author="OFFM" w:date="2024-04-16T10:53:00Z">
        <w:r w:rsidR="00817C00" w:rsidRPr="00F74592">
          <w:rPr>
            <w:rFonts w:ascii="Times New Roman" w:hAnsi="Times New Roman" w:cs="Times New Roman"/>
            <w:sz w:val="24"/>
            <w:szCs w:val="24"/>
          </w:rPr>
          <w:delText>—</w:delText>
        </w:r>
      </w:del>
      <w:ins w:id="240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32BC730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conditions in paragraph (a) of this section do not exist; and </w:t>
      </w:r>
    </w:p>
    <w:p w14:paraId="02961BF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Your presentation in opposition raises a genuine dispute over facts material to the suspension. </w:t>
      </w:r>
    </w:p>
    <w:p w14:paraId="53BC1B6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If you have an opportunity to challenge disputed material facts under this section, the suspending official or designee must conduct additional proceedings to resolve those facts. </w:t>
      </w:r>
    </w:p>
    <w:p w14:paraId="72738F7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180.740 Are suspension proceedings formal?</w:t>
      </w:r>
    </w:p>
    <w:p w14:paraId="5652B0C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Suspension proceedings are conducted in a fair and informal manner. The suspending official may use flexible procedures to allow you to present matters in opposition. In so doing, the suspending official is not required to follow formal rules of evidence or procedure in creating an official record upon which the official will base a final suspension decision. </w:t>
      </w:r>
    </w:p>
    <w:p w14:paraId="3D557EB7" w14:textId="6107A4D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del w:id="2407" w:author="OFFM" w:date="2024-04-16T10:53:00Z">
        <w:r w:rsidR="00817C00" w:rsidRPr="00F74592">
          <w:rPr>
            <w:rFonts w:ascii="Times New Roman" w:hAnsi="Times New Roman" w:cs="Times New Roman"/>
            <w:sz w:val="24"/>
            <w:szCs w:val="24"/>
          </w:rPr>
          <w:delText>You as</w:delText>
        </w:r>
      </w:del>
      <w:ins w:id="2408" w:author="OFFM" w:date="2024-04-16T10:53:00Z">
        <w:r w:rsidRPr="001C7544">
          <w:rPr>
            <w:rFonts w:ascii="Times New Roman" w:eastAsia="Times New Roman" w:hAnsi="Times New Roman" w:cs="Times New Roman"/>
            <w:sz w:val="24"/>
            <w:szCs w:val="24"/>
          </w:rPr>
          <w:t>As</w:t>
        </w:r>
      </w:ins>
      <w:r w:rsidRPr="001C7544">
        <w:rPr>
          <w:rFonts w:ascii="Times New Roman" w:eastAsia="Times New Roman" w:hAnsi="Times New Roman" w:cs="Times New Roman"/>
          <w:sz w:val="24"/>
          <w:szCs w:val="24"/>
        </w:rPr>
        <w:t xml:space="preserve"> a respondent</w:t>
      </w:r>
      <w:ins w:id="2409" w:author="OFFM" w:date="2024-04-16T10:53:00Z">
        <w:r w:rsidRPr="001C7544">
          <w:rPr>
            <w:rFonts w:ascii="Times New Roman" w:eastAsia="Times New Roman" w:hAnsi="Times New Roman" w:cs="Times New Roman"/>
            <w:sz w:val="24"/>
            <w:szCs w:val="24"/>
          </w:rPr>
          <w:t>, you</w:t>
        </w:r>
      </w:ins>
      <w:r w:rsidRPr="001C7544">
        <w:rPr>
          <w:rFonts w:ascii="Times New Roman" w:eastAsia="Times New Roman" w:hAnsi="Times New Roman" w:cs="Times New Roman"/>
          <w:sz w:val="24"/>
          <w:szCs w:val="24"/>
        </w:rPr>
        <w:t xml:space="preserve"> or your representative must submit any documentary evidence you want the suspending official to consider. </w:t>
      </w:r>
    </w:p>
    <w:p w14:paraId="13EB0EF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180.745 How is fact-finding conducted?</w:t>
      </w:r>
    </w:p>
    <w:p w14:paraId="3BA912EF" w14:textId="7D4B4CB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If fact-finding is conducted</w:t>
      </w:r>
      <w:del w:id="2410" w:author="OFFM" w:date="2024-04-16T10:53:00Z">
        <w:r w:rsidR="00817C00" w:rsidRPr="00F74592">
          <w:rPr>
            <w:rFonts w:ascii="Times New Roman" w:hAnsi="Times New Roman" w:cs="Times New Roman"/>
            <w:sz w:val="24"/>
            <w:szCs w:val="24"/>
          </w:rPr>
          <w:delText>—</w:delText>
        </w:r>
      </w:del>
      <w:ins w:id="241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0483D6E" w14:textId="4CCA809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You may present witnesses and other evidence</w:t>
      </w:r>
      <w:del w:id="2412"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and confront any witness presented; and </w:t>
      </w:r>
    </w:p>
    <w:p w14:paraId="4E69804C" w14:textId="0FB4DE2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(2) The </w:t>
      </w:r>
      <w:del w:id="2413" w:author="OFFM" w:date="2024-04-16T10:53:00Z">
        <w:r w:rsidR="00817C00" w:rsidRPr="00F74592">
          <w:rPr>
            <w:rFonts w:ascii="Times New Roman" w:hAnsi="Times New Roman" w:cs="Times New Roman"/>
            <w:sz w:val="24"/>
            <w:szCs w:val="24"/>
          </w:rPr>
          <w:delText>fact-finder</w:delText>
        </w:r>
      </w:del>
      <w:ins w:id="2414" w:author="OFFM" w:date="2024-04-16T10:53:00Z">
        <w:r w:rsidRPr="001C7544">
          <w:rPr>
            <w:rFonts w:ascii="Times New Roman" w:eastAsia="Times New Roman" w:hAnsi="Times New Roman" w:cs="Times New Roman"/>
            <w:sz w:val="24"/>
            <w:szCs w:val="24"/>
          </w:rPr>
          <w:t>factfinder</w:t>
        </w:r>
      </w:ins>
      <w:r w:rsidRPr="001C7544">
        <w:rPr>
          <w:rFonts w:ascii="Times New Roman" w:eastAsia="Times New Roman" w:hAnsi="Times New Roman" w:cs="Times New Roman"/>
          <w:sz w:val="24"/>
          <w:szCs w:val="24"/>
        </w:rPr>
        <w:t xml:space="preserve"> must prepare written findings of fact for the record. </w:t>
      </w:r>
    </w:p>
    <w:p w14:paraId="406BCD8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A transcribed record of fact-finding proceedings must be made, unless you</w:t>
      </w:r>
      <w:ins w:id="241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as a respondent</w:t>
      </w:r>
      <w:ins w:id="241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the Federal agency agree to waive it in advance. If you want a copy of the transcribed record, you may purchase it. </w:t>
      </w:r>
    </w:p>
    <w:p w14:paraId="02B9BAA6"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180.750 What does the suspending official consider in deciding whether to continue or terminate my suspension?</w:t>
      </w:r>
    </w:p>
    <w:p w14:paraId="2A3A21A9" w14:textId="28BC47B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The suspending official bases the decision on all information contained in the official record. The record includes</w:t>
      </w:r>
      <w:del w:id="2417" w:author="OFFM" w:date="2024-04-16T10:53:00Z">
        <w:r w:rsidR="00817C00" w:rsidRPr="00F74592">
          <w:rPr>
            <w:rFonts w:ascii="Times New Roman" w:hAnsi="Times New Roman" w:cs="Times New Roman"/>
            <w:sz w:val="24"/>
            <w:szCs w:val="24"/>
          </w:rPr>
          <w:delText>—</w:delText>
        </w:r>
      </w:del>
      <w:ins w:id="241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132A227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All information in support of the suspending official's initial decision to suspend you; </w:t>
      </w:r>
    </w:p>
    <w:p w14:paraId="527835E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Any further information and argument presented in support of, or opposition to, the suspension; and </w:t>
      </w:r>
    </w:p>
    <w:p w14:paraId="68B975A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Any transcribed record of fact-finding proceedings. </w:t>
      </w:r>
    </w:p>
    <w:p w14:paraId="2DE3561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suspending official may refer disputed material facts to another official for findings of fact. The suspending official may reject any resulting findings, in whole or in part, only after specifically determining them to be arbitrary, capricious, or clearly erroneous. </w:t>
      </w:r>
    </w:p>
    <w:p w14:paraId="056B9D8F"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180.755 When will I know whether the suspension is continued or terminated?</w:t>
      </w:r>
    </w:p>
    <w:p w14:paraId="0C88369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The suspending official must make a written decision whether to continue, modify, or terminate your suspension within 45 days of closing the official record. The official record closes upon the suspending official's receipt of final submissions, information</w:t>
      </w:r>
      <w:ins w:id="241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findings of fact, if any. The suspending official may extend that period for good cause. </w:t>
      </w:r>
    </w:p>
    <w:p w14:paraId="60A2145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180.760 How long may my suspension last?</w:t>
      </w:r>
    </w:p>
    <w:p w14:paraId="44F257BE" w14:textId="564958A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If legal or debarment proceedings are initiated at the time of</w:t>
      </w:r>
      <w:del w:id="2420"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during your suspension, the suspension may continue until the conclusion of those proceedings. However, </w:t>
      </w:r>
      <w:del w:id="2421" w:author="OFFM" w:date="2024-04-16T10:53:00Z">
        <w:r w:rsidR="00817C00" w:rsidRPr="00F74592">
          <w:rPr>
            <w:rFonts w:ascii="Times New Roman" w:hAnsi="Times New Roman" w:cs="Times New Roman"/>
            <w:sz w:val="24"/>
            <w:szCs w:val="24"/>
          </w:rPr>
          <w:delText xml:space="preserve">if proceedings are not initiated, </w:delText>
        </w:r>
      </w:del>
      <w:r w:rsidRPr="001C7544">
        <w:rPr>
          <w:rFonts w:ascii="Times New Roman" w:eastAsia="Times New Roman" w:hAnsi="Times New Roman" w:cs="Times New Roman"/>
          <w:sz w:val="24"/>
          <w:szCs w:val="24"/>
        </w:rPr>
        <w:t>a suspension may not exceed 12 months</w:t>
      </w:r>
      <w:ins w:id="2422" w:author="OFFM" w:date="2024-04-16T10:53:00Z">
        <w:r w:rsidRPr="001C7544">
          <w:rPr>
            <w:rFonts w:ascii="Times New Roman" w:eastAsia="Times New Roman" w:hAnsi="Times New Roman" w:cs="Times New Roman"/>
            <w:sz w:val="24"/>
            <w:szCs w:val="24"/>
          </w:rPr>
          <w:t xml:space="preserve"> if proceedings are not initiated</w:t>
        </w:r>
      </w:ins>
      <w:r w:rsidRPr="001C7544">
        <w:rPr>
          <w:rFonts w:ascii="Times New Roman" w:eastAsia="Times New Roman" w:hAnsi="Times New Roman" w:cs="Times New Roman"/>
          <w:sz w:val="24"/>
          <w:szCs w:val="24"/>
        </w:rPr>
        <w:t xml:space="preserve">. </w:t>
      </w:r>
    </w:p>
    <w:p w14:paraId="201CF894" w14:textId="56DBBC4A" w:rsidR="000B5224" w:rsidRPr="001C7544" w:rsidRDefault="00F2264C" w:rsidP="00A63D45">
      <w:pPr>
        <w:spacing w:after="0" w:line="480" w:lineRule="auto"/>
        <w:ind w:left="180" w:firstLine="54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(b) The suspending official may extend the 12</w:t>
      </w:r>
      <w:del w:id="2423" w:author="OFFM" w:date="2024-04-16T10:53:00Z">
        <w:r w:rsidR="00817C00" w:rsidRPr="00F74592">
          <w:rPr>
            <w:rFonts w:ascii="Times New Roman" w:hAnsi="Times New Roman" w:cs="Times New Roman"/>
            <w:sz w:val="24"/>
            <w:szCs w:val="24"/>
          </w:rPr>
          <w:delText xml:space="preserve"> </w:delText>
        </w:r>
      </w:del>
      <w:ins w:id="242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month limit under paragraph (a) of this section for an additional 6 months if an office of a U.S. Assistant Attorney General, U.S. Attorney, or other </w:t>
      </w:r>
      <w:ins w:id="2425" w:author="OFFM" w:date="2024-04-16T10:53:00Z">
        <w:r w:rsidRPr="001C7544">
          <w:rPr>
            <w:rFonts w:ascii="Times New Roman" w:eastAsia="Times New Roman" w:hAnsi="Times New Roman" w:cs="Times New Roman"/>
            <w:sz w:val="24"/>
            <w:szCs w:val="24"/>
          </w:rPr>
          <w:t xml:space="preserve">Federal, State, or local </w:t>
        </w:r>
      </w:ins>
      <w:r w:rsidRPr="001C7544">
        <w:rPr>
          <w:rFonts w:ascii="Times New Roman" w:eastAsia="Times New Roman" w:hAnsi="Times New Roman" w:cs="Times New Roman"/>
          <w:sz w:val="24"/>
          <w:szCs w:val="24"/>
        </w:rPr>
        <w:t xml:space="preserve">responsible prosecuting official requests an extension in writing. In no event may a suspension exceed 18 months without initiating proceedings under paragraph (a) of this section. </w:t>
      </w:r>
    </w:p>
    <w:p w14:paraId="12791677" w14:textId="46D33BBF" w:rsidR="000B5224" w:rsidRPr="001C7544" w:rsidRDefault="00F2264C" w:rsidP="00A63D45">
      <w:pPr>
        <w:spacing w:after="0" w:line="480" w:lineRule="auto"/>
        <w:ind w:left="180" w:firstLine="54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The suspending official must notify the appropriate officials under paragraph (b) of this section of an impending termination of a suspension at least 30 days before the 12</w:t>
      </w:r>
      <w:del w:id="2426" w:author="OFFM" w:date="2024-04-16T10:53:00Z">
        <w:r w:rsidR="00817C00" w:rsidRPr="00F74592">
          <w:rPr>
            <w:rFonts w:ascii="Times New Roman" w:hAnsi="Times New Roman" w:cs="Times New Roman"/>
            <w:sz w:val="24"/>
            <w:szCs w:val="24"/>
          </w:rPr>
          <w:delText xml:space="preserve"> </w:delText>
        </w:r>
      </w:del>
      <w:ins w:id="242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month period expires to allow the officials an opportunity to request an extension. </w:t>
      </w:r>
    </w:p>
    <w:p w14:paraId="4A5F9EC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H—Debarment</w:t>
      </w:r>
    </w:p>
    <w:p w14:paraId="515A55E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180.800 What are the causes for debarment?</w:t>
      </w:r>
    </w:p>
    <w:p w14:paraId="119EB8E5" w14:textId="30A7F89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Federal agency may debar a person for</w:t>
      </w:r>
      <w:del w:id="2428" w:author="OFFM" w:date="2024-04-16T10:53:00Z">
        <w:r w:rsidR="00817C00" w:rsidRPr="00F74592">
          <w:rPr>
            <w:rFonts w:ascii="Times New Roman" w:hAnsi="Times New Roman" w:cs="Times New Roman"/>
            <w:sz w:val="24"/>
            <w:szCs w:val="24"/>
          </w:rPr>
          <w:delText>—</w:delText>
        </w:r>
      </w:del>
      <w:ins w:id="242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1127D63A" w14:textId="36F76E8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Conviction of or civil judgment for</w:t>
      </w:r>
      <w:del w:id="2430" w:author="OFFM" w:date="2024-04-16T10:53:00Z">
        <w:r w:rsidR="00817C00" w:rsidRPr="00F74592">
          <w:rPr>
            <w:rFonts w:ascii="Times New Roman" w:hAnsi="Times New Roman" w:cs="Times New Roman"/>
            <w:sz w:val="24"/>
            <w:szCs w:val="24"/>
          </w:rPr>
          <w:delText>—</w:delText>
        </w:r>
      </w:del>
      <w:ins w:id="243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05228E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Commission of fraud or a criminal offense in connection with obtaining, attempting to obtain, or performing a public or private agreement or transaction; </w:t>
      </w:r>
    </w:p>
    <w:p w14:paraId="2AF87B8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Violation of Federal or State antitrust statutes, including those proscribing price fixing between competitors, allocation of customers between competitors, and bid rigging; </w:t>
      </w:r>
    </w:p>
    <w:p w14:paraId="19A83181" w14:textId="4D58E09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Commission of embezzlement, theft, forgery, bribery, falsification</w:t>
      </w:r>
      <w:ins w:id="243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destruction of records, making false statements, </w:t>
      </w:r>
      <w:del w:id="2433" w:author="OFFM" w:date="2024-04-16T10:53:00Z">
        <w:r w:rsidR="00817C00" w:rsidRPr="00F74592">
          <w:rPr>
            <w:rFonts w:ascii="Times New Roman" w:hAnsi="Times New Roman" w:cs="Times New Roman"/>
            <w:sz w:val="24"/>
            <w:szCs w:val="24"/>
          </w:rPr>
          <w:delText>tax evasion</w:delText>
        </w:r>
      </w:del>
      <w:ins w:id="2434" w:author="OFFM" w:date="2024-04-16T10:53:00Z">
        <w:r w:rsidRPr="001C7544">
          <w:rPr>
            <w:rFonts w:ascii="Times New Roman" w:eastAsia="Times New Roman" w:hAnsi="Times New Roman" w:cs="Times New Roman"/>
            <w:sz w:val="24"/>
            <w:szCs w:val="24"/>
          </w:rPr>
          <w:t>violating Federal criminal tax laws</w:t>
        </w:r>
      </w:ins>
      <w:r w:rsidRPr="001C7544">
        <w:rPr>
          <w:rFonts w:ascii="Times New Roman" w:eastAsia="Times New Roman" w:hAnsi="Times New Roman" w:cs="Times New Roman"/>
          <w:sz w:val="24"/>
          <w:szCs w:val="24"/>
        </w:rPr>
        <w:t xml:space="preserve">, receiving stolen property, making false claims, or obstruction of justice; or </w:t>
      </w:r>
    </w:p>
    <w:p w14:paraId="647FE99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Commission of any other offense indicating a lack of business integrity or business honesty that seriously and directly affects your present responsibility; </w:t>
      </w:r>
    </w:p>
    <w:p w14:paraId="1A30595D" w14:textId="210FA27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Violation of the terms of a public agreement or transaction so serious as to affect the integrity of </w:t>
      </w:r>
      <w:del w:id="2435" w:author="OFFM" w:date="2024-04-16T10:53:00Z">
        <w:r w:rsidR="00817C00" w:rsidRPr="00F74592">
          <w:rPr>
            <w:rFonts w:ascii="Times New Roman" w:hAnsi="Times New Roman" w:cs="Times New Roman"/>
            <w:sz w:val="24"/>
            <w:szCs w:val="24"/>
          </w:rPr>
          <w:delText>an</w:delText>
        </w:r>
      </w:del>
      <w:ins w:id="2436" w:author="OFFM" w:date="2024-04-16T10:53:00Z">
        <w:r w:rsidRPr="001C7544">
          <w:rPr>
            <w:rFonts w:ascii="Times New Roman" w:eastAsia="Times New Roman" w:hAnsi="Times New Roman" w:cs="Times New Roman"/>
            <w:sz w:val="24"/>
            <w:szCs w:val="24"/>
          </w:rPr>
          <w:t xml:space="preserve">a </w:t>
        </w:r>
        <w:proofErr w:type="gramStart"/>
        <w:r w:rsidRPr="001C7544">
          <w:rPr>
            <w:rFonts w:ascii="Times New Roman" w:eastAsia="Times New Roman" w:hAnsi="Times New Roman" w:cs="Times New Roman"/>
            <w:sz w:val="24"/>
            <w:szCs w:val="24"/>
          </w:rPr>
          <w:t>Federal</w:t>
        </w:r>
      </w:ins>
      <w:proofErr w:type="gramEnd"/>
      <w:r w:rsidRPr="001C7544">
        <w:rPr>
          <w:rFonts w:ascii="Times New Roman" w:eastAsia="Times New Roman" w:hAnsi="Times New Roman" w:cs="Times New Roman"/>
          <w:sz w:val="24"/>
          <w:szCs w:val="24"/>
        </w:rPr>
        <w:t xml:space="preserve"> agency program, such as</w:t>
      </w:r>
      <w:del w:id="2437" w:author="OFFM" w:date="2024-04-16T10:53:00Z">
        <w:r w:rsidR="00817C00" w:rsidRPr="00F74592">
          <w:rPr>
            <w:rFonts w:ascii="Times New Roman" w:hAnsi="Times New Roman" w:cs="Times New Roman"/>
            <w:sz w:val="24"/>
            <w:szCs w:val="24"/>
          </w:rPr>
          <w:delText>—</w:delText>
        </w:r>
      </w:del>
      <w:ins w:id="243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BE0F7A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 willful failure to perform in accordance with the terms of one or more public agreements or transactions; </w:t>
      </w:r>
    </w:p>
    <w:p w14:paraId="1089F50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(2) A history of failure to perform or of unsatisfactory performance of one or more public agreements or transactions; or </w:t>
      </w:r>
    </w:p>
    <w:p w14:paraId="178AA15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A willful violation of a statutory or regulatory provision or requirement applicable to a public agreement or transaction; </w:t>
      </w:r>
    </w:p>
    <w:p w14:paraId="3C5CEB4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Any of the following causes: </w:t>
      </w:r>
    </w:p>
    <w:p w14:paraId="53BB377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debarment by any Federal agency taken before October 1, 1988, or a procurement debarment by any Federal agency taken pursuant to 48 CFR part 9, subpart 9.4, before August 25, 1995; </w:t>
      </w:r>
    </w:p>
    <w:p w14:paraId="504AE7C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Knowingly doing business with an ineligible person, except as permitted under § 180.135; </w:t>
      </w:r>
    </w:p>
    <w:p w14:paraId="64AAB58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Failure to pay a single substantial debt, or a number of outstanding debts (including disallowed costs and overpayments, but not including sums owed the Federal Government under the Internal Revenue Code) owed to any Federal agency or instrumentality, provided the debt is uncontested by the debtor or, if contested, provided that the debtor's legal and administrative remedies have been exhausted; </w:t>
      </w:r>
    </w:p>
    <w:p w14:paraId="0403D085" w14:textId="6FD9844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Violation of a material provision of a voluntary exclusion agreement entered into under § 180.640 or of any </w:t>
      </w:r>
      <w:del w:id="2439" w:author="OFFM" w:date="2024-04-16T10:53:00Z">
        <w:r w:rsidR="00817C00" w:rsidRPr="00F74592">
          <w:rPr>
            <w:rFonts w:ascii="Times New Roman" w:hAnsi="Times New Roman" w:cs="Times New Roman"/>
            <w:sz w:val="24"/>
            <w:szCs w:val="24"/>
          </w:rPr>
          <w:delText>settlement of</w:delText>
        </w:r>
      </w:del>
      <w:ins w:id="2440" w:author="OFFM" w:date="2024-04-16T10:53:00Z">
        <w:r w:rsidRPr="001C7544">
          <w:rPr>
            <w:rFonts w:ascii="Times New Roman" w:eastAsia="Times New Roman" w:hAnsi="Times New Roman" w:cs="Times New Roman"/>
            <w:sz w:val="24"/>
            <w:szCs w:val="24"/>
          </w:rPr>
          <w:t>other agreement that resolves</w:t>
        </w:r>
      </w:ins>
      <w:r w:rsidRPr="001C7544">
        <w:rPr>
          <w:rFonts w:ascii="Times New Roman" w:eastAsia="Times New Roman" w:hAnsi="Times New Roman" w:cs="Times New Roman"/>
          <w:sz w:val="24"/>
          <w:szCs w:val="24"/>
        </w:rPr>
        <w:t xml:space="preserve"> a debarment or suspension action; or </w:t>
      </w:r>
    </w:p>
    <w:p w14:paraId="2163402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Violation of the provisions of the Drug-Free Workplace Act of 1988 (41 U.S.C. 701); or </w:t>
      </w:r>
    </w:p>
    <w:p w14:paraId="77A1F196" w14:textId="7AB9617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Any other cause </w:t>
      </w:r>
      <w:del w:id="2441" w:author="OFFM" w:date="2024-04-16T10:53:00Z">
        <w:r w:rsidR="00817C00" w:rsidRPr="00F74592">
          <w:rPr>
            <w:rFonts w:ascii="Times New Roman" w:hAnsi="Times New Roman" w:cs="Times New Roman"/>
            <w:sz w:val="24"/>
            <w:szCs w:val="24"/>
          </w:rPr>
          <w:delText>of</w:delText>
        </w:r>
      </w:del>
      <w:ins w:id="2442" w:author="OFFM" w:date="2024-04-16T10:53:00Z">
        <w:r w:rsidRPr="001C7544">
          <w:rPr>
            <w:rFonts w:ascii="Times New Roman" w:eastAsia="Times New Roman" w:hAnsi="Times New Roman" w:cs="Times New Roman"/>
            <w:sz w:val="24"/>
            <w:szCs w:val="24"/>
          </w:rPr>
          <w:t>that is</w:t>
        </w:r>
      </w:ins>
      <w:r w:rsidRPr="001C7544">
        <w:rPr>
          <w:rFonts w:ascii="Times New Roman" w:eastAsia="Times New Roman" w:hAnsi="Times New Roman" w:cs="Times New Roman"/>
          <w:sz w:val="24"/>
          <w:szCs w:val="24"/>
        </w:rPr>
        <w:t xml:space="preserve"> so serious or compelling </w:t>
      </w:r>
      <w:del w:id="2443" w:author="OFFM" w:date="2024-04-16T10:53:00Z">
        <w:r w:rsidR="00817C00" w:rsidRPr="00F74592">
          <w:rPr>
            <w:rFonts w:ascii="Times New Roman" w:hAnsi="Times New Roman" w:cs="Times New Roman"/>
            <w:sz w:val="24"/>
            <w:szCs w:val="24"/>
          </w:rPr>
          <w:delText>a</w:delText>
        </w:r>
      </w:del>
      <w:ins w:id="2444" w:author="OFFM" w:date="2024-04-16T10:53:00Z">
        <w:r w:rsidRPr="001C7544">
          <w:rPr>
            <w:rFonts w:ascii="Times New Roman" w:eastAsia="Times New Roman" w:hAnsi="Times New Roman" w:cs="Times New Roman"/>
            <w:sz w:val="24"/>
            <w:szCs w:val="24"/>
          </w:rPr>
          <w:t>in</w:t>
        </w:r>
      </w:ins>
      <w:r w:rsidRPr="001C7544">
        <w:rPr>
          <w:rFonts w:ascii="Times New Roman" w:eastAsia="Times New Roman" w:hAnsi="Times New Roman" w:cs="Times New Roman"/>
          <w:sz w:val="24"/>
          <w:szCs w:val="24"/>
        </w:rPr>
        <w:t xml:space="preserve"> nature that it affects your present responsibility. </w:t>
      </w:r>
    </w:p>
    <w:p w14:paraId="1ABDEF4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180.805 What notice does the debarring official give me if I am proposed for debarment?</w:t>
      </w:r>
    </w:p>
    <w:p w14:paraId="0390F393" w14:textId="34DD50B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After consideration of the causes in § 180.800, if the debarring official proposes to debar you, the official sends you a Notice of Proposed Debarment, pursuant to § 180.615, advising you</w:t>
      </w:r>
      <w:del w:id="2445" w:author="OFFM" w:date="2024-04-16T10:53:00Z">
        <w:r w:rsidR="00817C00" w:rsidRPr="00F74592">
          <w:rPr>
            <w:rFonts w:ascii="Times New Roman" w:hAnsi="Times New Roman" w:cs="Times New Roman"/>
            <w:sz w:val="24"/>
            <w:szCs w:val="24"/>
          </w:rPr>
          <w:delText>—</w:delText>
        </w:r>
      </w:del>
      <w:ins w:id="244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ADD0925" w14:textId="77777777" w:rsidR="000B5224" w:rsidRPr="001C7544" w:rsidRDefault="00F2264C" w:rsidP="00A63D45">
      <w:pPr>
        <w:spacing w:after="0" w:line="480" w:lineRule="auto"/>
        <w:ind w:left="180" w:firstLine="54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That the debarring official is considering debarring you; </w:t>
      </w:r>
    </w:p>
    <w:p w14:paraId="3CB4B9DE" w14:textId="296DB2A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del w:id="2447" w:author="OFFM" w:date="2024-04-16T10:53:00Z">
        <w:r w:rsidR="00817C00" w:rsidRPr="00F74592">
          <w:rPr>
            <w:rFonts w:ascii="Times New Roman" w:hAnsi="Times New Roman" w:cs="Times New Roman"/>
            <w:sz w:val="24"/>
            <w:szCs w:val="24"/>
          </w:rPr>
          <w:delText>Of the</w:delText>
        </w:r>
      </w:del>
      <w:ins w:id="2448"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reasons for proposing to debar you in terms sufficient to put you on notice of the conduct or transactions upon which the proposed debarment is based; </w:t>
      </w:r>
    </w:p>
    <w:p w14:paraId="7C4B4300" w14:textId="706C73E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w:t>
      </w:r>
      <w:del w:id="2449" w:author="OFFM" w:date="2024-04-16T10:53:00Z">
        <w:r w:rsidR="00817C00" w:rsidRPr="00F74592">
          <w:rPr>
            <w:rFonts w:ascii="Times New Roman" w:hAnsi="Times New Roman" w:cs="Times New Roman"/>
            <w:sz w:val="24"/>
            <w:szCs w:val="24"/>
          </w:rPr>
          <w:delText>Of the</w:delText>
        </w:r>
      </w:del>
      <w:ins w:id="2450"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cause(s) under § 180.800 upon which the debarring official relied for proposing your debarment; </w:t>
      </w:r>
    </w:p>
    <w:p w14:paraId="6E565088" w14:textId="0BA77C0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w:t>
      </w:r>
      <w:del w:id="2451" w:author="OFFM" w:date="2024-04-16T10:53:00Z">
        <w:r w:rsidR="00817C00" w:rsidRPr="00F74592">
          <w:rPr>
            <w:rFonts w:ascii="Times New Roman" w:hAnsi="Times New Roman" w:cs="Times New Roman"/>
            <w:sz w:val="24"/>
            <w:szCs w:val="24"/>
          </w:rPr>
          <w:delText>Of the</w:delText>
        </w:r>
      </w:del>
      <w:ins w:id="2452"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applicable provisions of this subpart, subpart F of this part, and any other </w:t>
      </w:r>
      <w:ins w:id="2453"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procedures governing debarment; and </w:t>
      </w:r>
    </w:p>
    <w:p w14:paraId="005C633A" w14:textId="334EC07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 </w:t>
      </w:r>
      <w:del w:id="2454" w:author="OFFM" w:date="2024-04-16T10:53:00Z">
        <w:r w:rsidR="00817C00" w:rsidRPr="00F74592">
          <w:rPr>
            <w:rFonts w:ascii="Times New Roman" w:hAnsi="Times New Roman" w:cs="Times New Roman"/>
            <w:sz w:val="24"/>
            <w:szCs w:val="24"/>
          </w:rPr>
          <w:delText>Of the governmentwide</w:delText>
        </w:r>
      </w:del>
      <w:ins w:id="2455" w:author="OFFM" w:date="2024-04-16T10:53:00Z">
        <w:r w:rsidRPr="001C7544">
          <w:rPr>
            <w:rFonts w:ascii="Times New Roman" w:eastAsia="Times New Roman" w:hAnsi="Times New Roman" w:cs="Times New Roman"/>
            <w:sz w:val="24"/>
            <w:szCs w:val="24"/>
          </w:rPr>
          <w:t>The government-wide</w:t>
        </w:r>
      </w:ins>
      <w:r w:rsidRPr="001C7544">
        <w:rPr>
          <w:rFonts w:ascii="Times New Roman" w:eastAsia="Times New Roman" w:hAnsi="Times New Roman" w:cs="Times New Roman"/>
          <w:sz w:val="24"/>
          <w:szCs w:val="24"/>
        </w:rPr>
        <w:t xml:space="preserve"> effect of a debarment from procurement and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programs and activities. </w:t>
      </w:r>
    </w:p>
    <w:p w14:paraId="7357583F"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180.810 When does a debarment take effect?</w:t>
      </w:r>
    </w:p>
    <w:p w14:paraId="78E1613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Unlike</w:t>
      </w:r>
      <w:ins w:id="2456" w:author="OFFM" w:date="2024-04-16T10:53:00Z">
        <w:r w:rsidRPr="001C7544">
          <w:rPr>
            <w:rFonts w:ascii="Times New Roman" w:eastAsia="Times New Roman" w:hAnsi="Times New Roman" w:cs="Times New Roman"/>
            <w:sz w:val="24"/>
            <w:szCs w:val="24"/>
          </w:rPr>
          <w:t xml:space="preserve"> a</w:t>
        </w:r>
      </w:ins>
      <w:r w:rsidRPr="001C7544">
        <w:rPr>
          <w:rFonts w:ascii="Times New Roman" w:eastAsia="Times New Roman" w:hAnsi="Times New Roman" w:cs="Times New Roman"/>
          <w:sz w:val="24"/>
          <w:szCs w:val="24"/>
        </w:rPr>
        <w:t xml:space="preserve"> suspension, a debarment is not effective until the debarring official issues a decision. The debarring official does not issue a decision until the respondent has had an opportunity to contest the proposed debarment. </w:t>
      </w:r>
    </w:p>
    <w:p w14:paraId="795BA4F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180.815 How may I contest a proposed debarment?</w:t>
      </w:r>
    </w:p>
    <w:p w14:paraId="4BD583A8" w14:textId="037DB526"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457" w:author="OFFM" w:date="2024-04-16T10:53:00Z">
        <w:r w:rsidRPr="00F74592">
          <w:rPr>
            <w:rFonts w:ascii="Times New Roman" w:hAnsi="Times New Roman" w:cs="Times New Roman"/>
            <w:sz w:val="24"/>
            <w:szCs w:val="24"/>
          </w:rPr>
          <w:delText>If you as</w:delText>
        </w:r>
      </w:del>
      <w:ins w:id="2458" w:author="OFFM" w:date="2024-04-16T10:53:00Z">
        <w:r w:rsidR="00F2264C" w:rsidRPr="001C7544">
          <w:rPr>
            <w:rFonts w:ascii="Times New Roman" w:eastAsia="Times New Roman" w:hAnsi="Times New Roman" w:cs="Times New Roman"/>
            <w:sz w:val="24"/>
            <w:szCs w:val="24"/>
          </w:rPr>
          <w:t>As</w:t>
        </w:r>
      </w:ins>
      <w:r w:rsidR="00F2264C" w:rsidRPr="001C7544">
        <w:rPr>
          <w:rFonts w:ascii="Times New Roman" w:eastAsia="Times New Roman" w:hAnsi="Times New Roman" w:cs="Times New Roman"/>
          <w:sz w:val="24"/>
          <w:szCs w:val="24"/>
        </w:rPr>
        <w:t xml:space="preserve"> a respondent</w:t>
      </w:r>
      <w:ins w:id="2459" w:author="OFFM" w:date="2024-04-16T10:53:00Z">
        <w:r w:rsidR="00F2264C" w:rsidRPr="001C7544">
          <w:rPr>
            <w:rFonts w:ascii="Times New Roman" w:eastAsia="Times New Roman" w:hAnsi="Times New Roman" w:cs="Times New Roman"/>
            <w:sz w:val="24"/>
            <w:szCs w:val="24"/>
          </w:rPr>
          <w:t>, if you</w:t>
        </w:r>
      </w:ins>
      <w:r w:rsidR="00F2264C" w:rsidRPr="001C7544">
        <w:rPr>
          <w:rFonts w:ascii="Times New Roman" w:eastAsia="Times New Roman" w:hAnsi="Times New Roman" w:cs="Times New Roman"/>
          <w:sz w:val="24"/>
          <w:szCs w:val="24"/>
        </w:rPr>
        <w:t xml:space="preserve"> wish to contest a proposed debarment, you or your representative must provide the debarring official with information in opposition to the proposed debarment. You may do this orally or in writing</w:t>
      </w:r>
      <w:del w:id="2460" w:author="OFFM" w:date="2024-04-16T10:53:00Z">
        <w:r w:rsidRPr="00F74592">
          <w:rPr>
            <w:rFonts w:ascii="Times New Roman" w:hAnsi="Times New Roman" w:cs="Times New Roman"/>
            <w:sz w:val="24"/>
            <w:szCs w:val="24"/>
          </w:rPr>
          <w:delText>, but</w:delText>
        </w:r>
      </w:del>
      <w:ins w:id="2461" w:author="OFFM" w:date="2024-04-16T10:53:00Z">
        <w:r w:rsidR="00F2264C" w:rsidRPr="001C7544">
          <w:rPr>
            <w:rFonts w:ascii="Times New Roman" w:eastAsia="Times New Roman" w:hAnsi="Times New Roman" w:cs="Times New Roman"/>
            <w:sz w:val="24"/>
            <w:szCs w:val="24"/>
          </w:rPr>
          <w:t>. While oral statements may be a part of the official record,</w:t>
        </w:r>
      </w:ins>
      <w:r w:rsidR="00F2264C" w:rsidRPr="001C7544">
        <w:rPr>
          <w:rFonts w:ascii="Times New Roman" w:eastAsia="Times New Roman" w:hAnsi="Times New Roman" w:cs="Times New Roman"/>
          <w:sz w:val="24"/>
          <w:szCs w:val="24"/>
        </w:rPr>
        <w:t xml:space="preserve"> any information provided orally that you consider important must also be submitted in writing for the official record. </w:t>
      </w:r>
    </w:p>
    <w:p w14:paraId="5928A6B6"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180.820 How much time do I have to contest a proposed debarment?</w:t>
      </w:r>
    </w:p>
    <w:p w14:paraId="0790766D" w14:textId="4089075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(a) As a respondent</w:t>
      </w:r>
      <w:ins w:id="246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you or your representative must either send</w:t>
      </w:r>
      <w:del w:id="2463"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make arrangements to appear and present</w:t>
      </w:r>
      <w:del w:id="2464"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the information and argument to the debarring official within 30 days after you receive the Notice of Proposed Debarment. </w:t>
      </w:r>
    </w:p>
    <w:p w14:paraId="4C1BF310" w14:textId="63EA745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The Federal agency taking the action considers the Notice of Proposed Debarment to be received by you</w:t>
      </w:r>
      <w:del w:id="2465" w:author="OFFM" w:date="2024-04-16T10:53:00Z">
        <w:r w:rsidR="00817C00" w:rsidRPr="00F74592">
          <w:rPr>
            <w:rFonts w:ascii="Times New Roman" w:hAnsi="Times New Roman" w:cs="Times New Roman"/>
            <w:sz w:val="24"/>
            <w:szCs w:val="24"/>
          </w:rPr>
          <w:delText>—</w:delText>
        </w:r>
      </w:del>
      <w:ins w:id="246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74880E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When delivered, if the</w:t>
      </w:r>
      <w:ins w:id="2467"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 mails the notice to the last known street address, or five days after the agency sends it if the letter is undeliverable; </w:t>
      </w:r>
    </w:p>
    <w:p w14:paraId="6385304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When sent, if the </w:t>
      </w:r>
      <w:ins w:id="2468"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sends the notice by facsimile or five days after the agency sends it if the facsimile is undeliverable; or </w:t>
      </w:r>
    </w:p>
    <w:p w14:paraId="079AB76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When delivered, if the</w:t>
      </w:r>
      <w:ins w:id="2469"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 sends the notice by e-mail or five days after the agency sends it if the e-mail is undeliverable. </w:t>
      </w:r>
    </w:p>
    <w:p w14:paraId="557B353F"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180.825 What information must I provide to the debarring official if I contest the proposed debarment?</w:t>
      </w:r>
    </w:p>
    <w:p w14:paraId="72B6A69F" w14:textId="347DCCC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In addition to any information and argument in opposition, as a respondent</w:t>
      </w:r>
      <w:ins w:id="247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your submission to the debarring official must identify</w:t>
      </w:r>
      <w:del w:id="2471" w:author="OFFM" w:date="2024-04-16T10:53:00Z">
        <w:r w:rsidR="00817C00" w:rsidRPr="00F74592">
          <w:rPr>
            <w:rFonts w:ascii="Times New Roman" w:hAnsi="Times New Roman" w:cs="Times New Roman"/>
            <w:sz w:val="24"/>
            <w:szCs w:val="24"/>
          </w:rPr>
          <w:delText>—</w:delText>
        </w:r>
      </w:del>
      <w:ins w:id="247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42321D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Specific facts that contradict the statements contained in the Notice of Proposed Debarment. Include any information about any of the factors listed in § 180.860. A general denial is insufficient to raise a genuine dispute over facts material to the debarment; </w:t>
      </w:r>
    </w:p>
    <w:p w14:paraId="32D512B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All existing, proposed, or prior exclusions under regulations implementing Executive Order 12549 and all similar actions taken by Federal, State, or local agencies, including administrative agreements that affect only those agencies; </w:t>
      </w:r>
    </w:p>
    <w:p w14:paraId="333C9EE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All criminal and civil proceedings not included in the Notice of Proposed Debarment that grew out of facts relevant to the cause(s) stated in the notice; and </w:t>
      </w:r>
    </w:p>
    <w:p w14:paraId="37A8A6E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All of your affiliates. </w:t>
      </w:r>
    </w:p>
    <w:p w14:paraId="5C180BD0" w14:textId="5925B75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(b) If you fail to disclose this information</w:t>
      </w:r>
      <w:del w:id="2473"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provide false information, the Federal agency taking the action may seek further criminal, civil</w:t>
      </w:r>
      <w:ins w:id="247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administrative action against you, as appropriate. </w:t>
      </w:r>
    </w:p>
    <w:p w14:paraId="218A1C3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180.830 Under what conditions do I get an additional opportunity to challenge the facts on which the proposed debarment is based?</w:t>
      </w:r>
    </w:p>
    <w:p w14:paraId="4A69CBF7" w14:textId="3701221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2475" w:author="OFFM" w:date="2024-04-16T10:53:00Z">
        <w:r w:rsidR="00817C00" w:rsidRPr="00F74592">
          <w:rPr>
            <w:rFonts w:ascii="Times New Roman" w:hAnsi="Times New Roman" w:cs="Times New Roman"/>
            <w:sz w:val="24"/>
            <w:szCs w:val="24"/>
          </w:rPr>
          <w:delText>You as</w:delText>
        </w:r>
      </w:del>
      <w:ins w:id="2476" w:author="OFFM" w:date="2024-04-16T10:53:00Z">
        <w:r w:rsidRPr="001C7544">
          <w:rPr>
            <w:rFonts w:ascii="Times New Roman" w:eastAsia="Times New Roman" w:hAnsi="Times New Roman" w:cs="Times New Roman"/>
            <w:sz w:val="24"/>
            <w:szCs w:val="24"/>
          </w:rPr>
          <w:t>As</w:t>
        </w:r>
      </w:ins>
      <w:r w:rsidRPr="001C7544">
        <w:rPr>
          <w:rFonts w:ascii="Times New Roman" w:eastAsia="Times New Roman" w:hAnsi="Times New Roman" w:cs="Times New Roman"/>
          <w:sz w:val="24"/>
          <w:szCs w:val="24"/>
        </w:rPr>
        <w:t xml:space="preserve"> a respondent</w:t>
      </w:r>
      <w:ins w:id="2477" w:author="OFFM" w:date="2024-04-16T10:53:00Z">
        <w:r w:rsidRPr="001C7544">
          <w:rPr>
            <w:rFonts w:ascii="Times New Roman" w:eastAsia="Times New Roman" w:hAnsi="Times New Roman" w:cs="Times New Roman"/>
            <w:sz w:val="24"/>
            <w:szCs w:val="24"/>
          </w:rPr>
          <w:t>, you</w:t>
        </w:r>
      </w:ins>
      <w:r w:rsidRPr="001C7544">
        <w:rPr>
          <w:rFonts w:ascii="Times New Roman" w:eastAsia="Times New Roman" w:hAnsi="Times New Roman" w:cs="Times New Roman"/>
          <w:sz w:val="24"/>
          <w:szCs w:val="24"/>
        </w:rPr>
        <w:t xml:space="preserve"> will not have an additional opportunity to challenge the facts if the debarring official determines that</w:t>
      </w:r>
      <w:del w:id="2478" w:author="OFFM" w:date="2024-04-16T10:53:00Z">
        <w:r w:rsidR="00817C00" w:rsidRPr="00F74592">
          <w:rPr>
            <w:rFonts w:ascii="Times New Roman" w:hAnsi="Times New Roman" w:cs="Times New Roman"/>
            <w:sz w:val="24"/>
            <w:szCs w:val="24"/>
          </w:rPr>
          <w:delText>—</w:delText>
        </w:r>
      </w:del>
      <w:ins w:id="247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7C295F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Your debarment is based upon a conviction or civil judgment; </w:t>
      </w:r>
    </w:p>
    <w:p w14:paraId="5F006A17" w14:textId="77777777" w:rsidR="000B5224" w:rsidRPr="001C7544" w:rsidRDefault="00F2264C" w:rsidP="00A63D45">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Your presentation in opposition contains only general denials to </w:t>
      </w:r>
      <w:ins w:id="2480"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information contained in the Notice of Proposed Debarment; or </w:t>
      </w:r>
    </w:p>
    <w:p w14:paraId="2DF2DF2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The issues raised in your presentation in opposition to the proposed debarment are not factual in nature, or are not material to the debarring official's decision whether to debar. </w:t>
      </w:r>
    </w:p>
    <w:p w14:paraId="5966C89B" w14:textId="418486D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You will have an additional opportunity to challenge the facts if the debarring official determines that</w:t>
      </w:r>
      <w:del w:id="2481" w:author="OFFM" w:date="2024-04-16T10:53:00Z">
        <w:r w:rsidR="00817C00" w:rsidRPr="00F74592">
          <w:rPr>
            <w:rFonts w:ascii="Times New Roman" w:hAnsi="Times New Roman" w:cs="Times New Roman"/>
            <w:sz w:val="24"/>
            <w:szCs w:val="24"/>
          </w:rPr>
          <w:delText>—</w:delText>
        </w:r>
      </w:del>
      <w:ins w:id="248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72AD76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conditions in paragraph (a) of this section do not exist; and </w:t>
      </w:r>
    </w:p>
    <w:p w14:paraId="2197206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Your presentation in opposition raises a genuine dispute over facts material to the proposed debarment. </w:t>
      </w:r>
    </w:p>
    <w:p w14:paraId="3DC2E4E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If you have an opportunity to challenge disputed material facts under this section, the debarring official or designee must conduct additional proceedings to resolve those facts. </w:t>
      </w:r>
    </w:p>
    <w:p w14:paraId="78D4A22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180.835 Are debarment proceedings formal?</w:t>
      </w:r>
    </w:p>
    <w:p w14:paraId="105D6E0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Debarment proceedings are conducted in a fair and informal manner. The debarring official may use flexible procedures to allow you</w:t>
      </w:r>
      <w:ins w:id="248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as a respondent</w:t>
      </w:r>
      <w:ins w:id="248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to present matters in opposition. In so doing, the debarring official is not required to follow formal rules of evidence or procedure in creating an official record upon which the official will base the decision </w:t>
      </w:r>
      <w:ins w:id="2485" w:author="OFFM" w:date="2024-04-16T10:53:00Z">
        <w:r w:rsidRPr="001C7544">
          <w:rPr>
            <w:rFonts w:ascii="Times New Roman" w:eastAsia="Times New Roman" w:hAnsi="Times New Roman" w:cs="Times New Roman"/>
            <w:sz w:val="24"/>
            <w:szCs w:val="24"/>
          </w:rPr>
          <w:t xml:space="preserve">on </w:t>
        </w:r>
      </w:ins>
      <w:r w:rsidRPr="001C7544">
        <w:rPr>
          <w:rFonts w:ascii="Times New Roman" w:eastAsia="Times New Roman" w:hAnsi="Times New Roman" w:cs="Times New Roman"/>
          <w:sz w:val="24"/>
          <w:szCs w:val="24"/>
        </w:rPr>
        <w:t xml:space="preserve">whether to debar. </w:t>
      </w:r>
    </w:p>
    <w:p w14:paraId="6B532E3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(b) You or your representative must submit any documentary evidence you want the debarring official to consider. </w:t>
      </w:r>
    </w:p>
    <w:p w14:paraId="7120600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180.840 How is fact-finding conducted?</w:t>
      </w:r>
    </w:p>
    <w:p w14:paraId="0211A094" w14:textId="1435EDC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If fact-finding is conducted</w:t>
      </w:r>
      <w:del w:id="2486" w:author="OFFM" w:date="2024-04-16T10:53:00Z">
        <w:r w:rsidR="00817C00" w:rsidRPr="00F74592">
          <w:rPr>
            <w:rFonts w:ascii="Times New Roman" w:hAnsi="Times New Roman" w:cs="Times New Roman"/>
            <w:sz w:val="24"/>
            <w:szCs w:val="24"/>
          </w:rPr>
          <w:delText>—</w:delText>
        </w:r>
      </w:del>
      <w:ins w:id="248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949F6C0" w14:textId="73F0A97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You may present witnesses and other evidence</w:t>
      </w:r>
      <w:del w:id="2488"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and confront any witness presented; and </w:t>
      </w:r>
    </w:p>
    <w:p w14:paraId="258C0B4E" w14:textId="72A110F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w:t>
      </w:r>
      <w:del w:id="2489" w:author="OFFM" w:date="2024-04-16T10:53:00Z">
        <w:r w:rsidR="00817C00" w:rsidRPr="00F74592">
          <w:rPr>
            <w:rFonts w:ascii="Times New Roman" w:hAnsi="Times New Roman" w:cs="Times New Roman"/>
            <w:sz w:val="24"/>
            <w:szCs w:val="24"/>
          </w:rPr>
          <w:delText>fact-finder</w:delText>
        </w:r>
      </w:del>
      <w:ins w:id="2490" w:author="OFFM" w:date="2024-04-16T10:53:00Z">
        <w:r w:rsidRPr="001C7544">
          <w:rPr>
            <w:rFonts w:ascii="Times New Roman" w:eastAsia="Times New Roman" w:hAnsi="Times New Roman" w:cs="Times New Roman"/>
            <w:sz w:val="24"/>
            <w:szCs w:val="24"/>
          </w:rPr>
          <w:t>factfinder</w:t>
        </w:r>
      </w:ins>
      <w:r w:rsidRPr="001C7544">
        <w:rPr>
          <w:rFonts w:ascii="Times New Roman" w:eastAsia="Times New Roman" w:hAnsi="Times New Roman" w:cs="Times New Roman"/>
          <w:sz w:val="24"/>
          <w:szCs w:val="24"/>
        </w:rPr>
        <w:t xml:space="preserve"> must prepare written findings of fact for the record. </w:t>
      </w:r>
    </w:p>
    <w:p w14:paraId="089A7AF1" w14:textId="2814C77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A transcribed record of fact-finding proceedings must be made</w:t>
      </w:r>
      <w:del w:id="2491"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unless you</w:t>
      </w:r>
      <w:ins w:id="249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as a respondent</w:t>
      </w:r>
      <w:ins w:id="249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the Federal agency agree to waive it in advance. If you want a copy of the transcribed record, you may purchase it. </w:t>
      </w:r>
    </w:p>
    <w:p w14:paraId="296B2D9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180.845 What does the debarring official consider in deciding whether to debar me?</w:t>
      </w:r>
    </w:p>
    <w:p w14:paraId="0FC0E2F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debarring official may debar you for any of the causes in § 180.800. However, the official need not debar you even if a cause for debarment exists. The official may consider the seriousness of your acts or omissions and the mitigating or aggravating factors set forth at § 180.860. </w:t>
      </w:r>
    </w:p>
    <w:p w14:paraId="75D08AF3" w14:textId="40361F0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The debarring official bases the decision on all information contained in the official record. The record includes</w:t>
      </w:r>
      <w:del w:id="2494" w:author="OFFM" w:date="2024-04-16T10:53:00Z">
        <w:r w:rsidR="00817C00" w:rsidRPr="00F74592">
          <w:rPr>
            <w:rFonts w:ascii="Times New Roman" w:hAnsi="Times New Roman" w:cs="Times New Roman"/>
            <w:sz w:val="24"/>
            <w:szCs w:val="24"/>
          </w:rPr>
          <w:delText>—</w:delText>
        </w:r>
      </w:del>
      <w:ins w:id="249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C6F8F5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All information in support of the debarring official's proposed debarment; </w:t>
      </w:r>
    </w:p>
    <w:p w14:paraId="3EDA578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Any further information and argument presented in support of, or in opposition to, the proposed debarment; and </w:t>
      </w:r>
    </w:p>
    <w:p w14:paraId="595C402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Any transcribed record of fact-finding proceedings. </w:t>
      </w:r>
    </w:p>
    <w:p w14:paraId="4316639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The debarring official may refer disputed material facts to another official for findings of fact. The debarring official may reject any resultant findings, in whole or in part, only after specifically determining them to be arbitrary, capricious, or clearly erroneous. </w:t>
      </w:r>
    </w:p>
    <w:p w14:paraId="4CF7C457"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180.850 What is the standard of proof in a debarment action?</w:t>
      </w:r>
    </w:p>
    <w:p w14:paraId="58341CB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(a) In any debarment action, the Federal agency must establish the cause for debarment by a preponderance of the evidence. </w:t>
      </w:r>
    </w:p>
    <w:p w14:paraId="623D790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If the proposed debarment is based upon a conviction or civil judgment, the standard of proof is met. </w:t>
      </w:r>
    </w:p>
    <w:p w14:paraId="6B5913B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180.855 Who has the burden of proof in a debarment action?</w:t>
      </w:r>
    </w:p>
    <w:p w14:paraId="5356AF0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Federal agency has the burden to prove that a cause for debarment exists. </w:t>
      </w:r>
    </w:p>
    <w:p w14:paraId="3F8534B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Once a cause for debarment is established, you as a respondent have the burden of demonstrating to the satisfaction of the debarring official that you are presently responsible and that debarment is not necessary. </w:t>
      </w:r>
    </w:p>
    <w:p w14:paraId="74456CB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180.860 What factors may influence the debarring official's decision?</w:t>
      </w:r>
    </w:p>
    <w:p w14:paraId="266950F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This section lists the mitigating and aggravating factors that the debarring official may consider in determining whether to debar you and the length of your debarment period. The debarring official may consider other factors if appropriate in light of the circumstances of a particular case. The existence or nonexistence of any factor, such as one of those set forth in this section, is not necessarily determinative of your present responsibility. In making a debarment decision, the debarring official may consider the following factors: </w:t>
      </w:r>
    </w:p>
    <w:p w14:paraId="315430D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actual or potential harm or impact that results or may result from the wrongdoing. </w:t>
      </w:r>
    </w:p>
    <w:p w14:paraId="05E31795" w14:textId="77519C8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frequency of incidents </w:t>
      </w:r>
      <w:del w:id="2496" w:author="OFFM" w:date="2024-04-16T10:53:00Z">
        <w:r w:rsidR="00817C00" w:rsidRPr="00F74592">
          <w:rPr>
            <w:rFonts w:ascii="Times New Roman" w:hAnsi="Times New Roman" w:cs="Times New Roman"/>
            <w:sz w:val="24"/>
            <w:szCs w:val="24"/>
          </w:rPr>
          <w:delText>and/</w:delText>
        </w:r>
      </w:del>
      <w:r w:rsidRPr="001C7544">
        <w:rPr>
          <w:rFonts w:ascii="Times New Roman" w:eastAsia="Times New Roman" w:hAnsi="Times New Roman" w:cs="Times New Roman"/>
          <w:sz w:val="24"/>
          <w:szCs w:val="24"/>
        </w:rPr>
        <w:t xml:space="preserve">or duration of the wrongdoing. </w:t>
      </w:r>
    </w:p>
    <w:p w14:paraId="740C505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Whether there is a pattern or prior history of wrongdoing. For example, if you have been found by another Federal agency or a </w:t>
      </w:r>
      <w:proofErr w:type="gramStart"/>
      <w:r w:rsidRPr="001C7544">
        <w:rPr>
          <w:rFonts w:ascii="Times New Roman" w:eastAsia="Times New Roman" w:hAnsi="Times New Roman" w:cs="Times New Roman"/>
          <w:sz w:val="24"/>
          <w:szCs w:val="24"/>
        </w:rPr>
        <w:t>State</w:t>
      </w:r>
      <w:proofErr w:type="gramEnd"/>
      <w:r w:rsidRPr="001C7544">
        <w:rPr>
          <w:rFonts w:ascii="Times New Roman" w:eastAsia="Times New Roman" w:hAnsi="Times New Roman" w:cs="Times New Roman"/>
          <w:sz w:val="24"/>
          <w:szCs w:val="24"/>
        </w:rPr>
        <w:t xml:space="preserve"> agency to have engaged in wrongdoing similar to that found in the debarment action, the existence of this fact may be used by the debarring official in determining that you have a pattern or prior history of wrongdoing. </w:t>
      </w:r>
    </w:p>
    <w:p w14:paraId="1772458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Whether you are or have been excluded or disqualified by an agency of the Federal Government or have not been allowed to participate in State or local contracts or assistance </w:t>
      </w:r>
      <w:r w:rsidRPr="001C7544">
        <w:rPr>
          <w:rFonts w:ascii="Times New Roman" w:eastAsia="Times New Roman" w:hAnsi="Times New Roman" w:cs="Times New Roman"/>
          <w:sz w:val="24"/>
          <w:szCs w:val="24"/>
        </w:rPr>
        <w:lastRenderedPageBreak/>
        <w:t xml:space="preserve">agreements on a basis of conduct similar to one or more of the causes for debarment specified in this part. </w:t>
      </w:r>
    </w:p>
    <w:p w14:paraId="15E27A67" w14:textId="10EF7F8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 Whether you have entered into an administrative agreement with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or a State or local government that is not </w:t>
      </w:r>
      <w:del w:id="2497" w:author="OFFM" w:date="2024-04-16T10:53:00Z">
        <w:r w:rsidR="00817C00" w:rsidRPr="00F74592">
          <w:rPr>
            <w:rFonts w:ascii="Times New Roman" w:hAnsi="Times New Roman" w:cs="Times New Roman"/>
            <w:sz w:val="24"/>
            <w:szCs w:val="24"/>
          </w:rPr>
          <w:delText>governmentwide</w:delText>
        </w:r>
      </w:del>
      <w:ins w:id="2498"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but is based on conduct similar to one or more of the causes for debarment specified in this part. </w:t>
      </w:r>
    </w:p>
    <w:p w14:paraId="2C7E8EE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(f) Whether and to what extent you planned, initiated, or carried out the wrongdoing. </w:t>
      </w:r>
    </w:p>
    <w:p w14:paraId="0E3CB9F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(g) Whether you have accepted responsibility for the wrongdoing and recognize the seriousness of the misconduct that led to the cause for debarment. </w:t>
      </w:r>
    </w:p>
    <w:p w14:paraId="4AB7EDB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(h) Whether you have paid or agreed to pay all criminal, civil</w:t>
      </w:r>
      <w:ins w:id="249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administrative liabilities for the improper activity, including any investigative or administrative costs incurred by the government, and have made or agreed to make full restitution. </w:t>
      </w:r>
    </w:p>
    <w:p w14:paraId="0D28227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Whether you have cooperated fully with the government agencies during the investigation and any court or administrative action. In determining the extent of cooperation, the debarring official may consider when the cooperation began and whether you disclosed all pertinent information known to you. </w:t>
      </w:r>
    </w:p>
    <w:p w14:paraId="57BDCDB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(j) Whether the wrongdoing was pervasive within your organization. </w:t>
      </w:r>
    </w:p>
    <w:p w14:paraId="2789098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(k) The kind of positions held by the individuals involved in the wrongdoing. </w:t>
      </w:r>
    </w:p>
    <w:p w14:paraId="4F3FF834" w14:textId="7870FDB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(l) Whether your organization took appropriate corrective action or </w:t>
      </w:r>
      <w:ins w:id="2500" w:author="OFFM" w:date="2024-04-16T10:53:00Z">
        <w:r w:rsidRPr="001C7544">
          <w:rPr>
            <w:rFonts w:ascii="Times New Roman" w:eastAsia="Times New Roman" w:hAnsi="Times New Roman" w:cs="Times New Roman"/>
            <w:sz w:val="24"/>
            <w:szCs w:val="24"/>
          </w:rPr>
          <w:t xml:space="preserve">implemented </w:t>
        </w:r>
      </w:ins>
      <w:r w:rsidRPr="001C7544">
        <w:rPr>
          <w:rFonts w:ascii="Times New Roman" w:eastAsia="Times New Roman" w:hAnsi="Times New Roman" w:cs="Times New Roman"/>
          <w:sz w:val="24"/>
          <w:szCs w:val="24"/>
        </w:rPr>
        <w:t xml:space="preserve">remedial </w:t>
      </w:r>
      <w:ins w:id="2501" w:author="OFFM" w:date="2024-04-16T10:53:00Z">
        <w:r w:rsidRPr="001C7544">
          <w:rPr>
            <w:rFonts w:ascii="Times New Roman" w:eastAsia="Times New Roman" w:hAnsi="Times New Roman" w:cs="Times New Roman"/>
            <w:sz w:val="24"/>
            <w:szCs w:val="24"/>
          </w:rPr>
          <w:t xml:space="preserve">or protective </w:t>
        </w:r>
      </w:ins>
      <w:r w:rsidRPr="001C7544">
        <w:rPr>
          <w:rFonts w:ascii="Times New Roman" w:eastAsia="Times New Roman" w:hAnsi="Times New Roman" w:cs="Times New Roman"/>
          <w:sz w:val="24"/>
          <w:szCs w:val="24"/>
        </w:rPr>
        <w:t>measures</w:t>
      </w:r>
      <w:del w:id="2502" w:author="OFFM" w:date="2024-04-16T10:53:00Z">
        <w:r w:rsidR="00817C00" w:rsidRPr="00F74592">
          <w:rPr>
            <w:rFonts w:ascii="Times New Roman" w:hAnsi="Times New Roman" w:cs="Times New Roman"/>
            <w:sz w:val="24"/>
            <w:szCs w:val="24"/>
          </w:rPr>
          <w:delText>, such as establishing ethics training</w:delText>
        </w:r>
      </w:del>
      <w:ins w:id="2503" w:author="OFFM" w:date="2024-04-16T10:53:00Z">
        <w:r w:rsidRPr="001C7544">
          <w:rPr>
            <w:rFonts w:ascii="Times New Roman" w:eastAsia="Times New Roman" w:hAnsi="Times New Roman" w:cs="Times New Roman"/>
            <w:sz w:val="24"/>
            <w:szCs w:val="24"/>
          </w:rPr>
          <w:t xml:space="preserve"> in the form of procedures, policies,</w:t>
        </w:r>
      </w:ins>
      <w:r w:rsidRPr="001C7544">
        <w:rPr>
          <w:rFonts w:ascii="Times New Roman" w:eastAsia="Times New Roman" w:hAnsi="Times New Roman" w:cs="Times New Roman"/>
          <w:sz w:val="24"/>
          <w:szCs w:val="24"/>
        </w:rPr>
        <w:t xml:space="preserve"> and </w:t>
      </w:r>
      <w:del w:id="2504" w:author="OFFM" w:date="2024-04-16T10:53:00Z">
        <w:r w:rsidR="00817C00" w:rsidRPr="00F74592">
          <w:rPr>
            <w:rFonts w:ascii="Times New Roman" w:hAnsi="Times New Roman" w:cs="Times New Roman"/>
            <w:sz w:val="24"/>
            <w:szCs w:val="24"/>
          </w:rPr>
          <w:delText xml:space="preserve">implementing </w:delText>
        </w:r>
      </w:del>
      <w:r w:rsidRPr="001C7544">
        <w:rPr>
          <w:rFonts w:ascii="Times New Roman" w:eastAsia="Times New Roman" w:hAnsi="Times New Roman" w:cs="Times New Roman"/>
          <w:sz w:val="24"/>
          <w:szCs w:val="24"/>
        </w:rPr>
        <w:t xml:space="preserve">programs to </w:t>
      </w:r>
      <w:del w:id="2505" w:author="OFFM" w:date="2024-04-16T10:53:00Z">
        <w:r w:rsidR="00817C00" w:rsidRPr="00F74592">
          <w:rPr>
            <w:rFonts w:ascii="Times New Roman" w:hAnsi="Times New Roman" w:cs="Times New Roman"/>
            <w:sz w:val="24"/>
            <w:szCs w:val="24"/>
          </w:rPr>
          <w:delText>prevent recurrence</w:delText>
        </w:r>
      </w:del>
      <w:ins w:id="2506" w:author="OFFM" w:date="2024-04-16T10:53:00Z">
        <w:r w:rsidRPr="001C7544">
          <w:rPr>
            <w:rFonts w:ascii="Times New Roman" w:eastAsia="Times New Roman" w:hAnsi="Times New Roman" w:cs="Times New Roman"/>
            <w:sz w:val="24"/>
            <w:szCs w:val="24"/>
          </w:rPr>
          <w:t>effectively address the activity cited as a basis for the debarment</w:t>
        </w:r>
      </w:ins>
      <w:r w:rsidRPr="001C7544">
        <w:rPr>
          <w:rFonts w:ascii="Times New Roman" w:eastAsia="Times New Roman" w:hAnsi="Times New Roman" w:cs="Times New Roman"/>
          <w:sz w:val="24"/>
          <w:szCs w:val="24"/>
        </w:rPr>
        <w:t xml:space="preserve">. </w:t>
      </w:r>
    </w:p>
    <w:p w14:paraId="6421D38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(m) Whether your principals tolerated the offense. </w:t>
      </w:r>
    </w:p>
    <w:p w14:paraId="00BBFC4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(n) Whether you brought the activity cited as a basis for the debarment to the attention of the appropriate government agency in a timely manner. </w:t>
      </w:r>
    </w:p>
    <w:p w14:paraId="46CA897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(o) Whether you have fully investigated the circumstances surrounding the cause for debarment and, if so, made the result of the investigation available to the debarring official. </w:t>
      </w:r>
    </w:p>
    <w:p w14:paraId="630840E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(p) Whether you had effective standards of conduct and internal control systems in place at the time the questioned conduct occurred. </w:t>
      </w:r>
    </w:p>
    <w:p w14:paraId="4EAE6C0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(q) Whether you have taken appropriate disciplinary action against the individuals responsible for the activity which constitutes the cause for debarment. </w:t>
      </w:r>
    </w:p>
    <w:p w14:paraId="147241E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(r) Whether you have had adequate time to eliminate the circumstances within your organization that led to the cause for the debarment. </w:t>
      </w:r>
    </w:p>
    <w:p w14:paraId="7E56DEBB" w14:textId="21C34023" w:rsidR="000B5224" w:rsidRPr="001C7544" w:rsidRDefault="00817C00" w:rsidP="000B5224">
      <w:pPr>
        <w:spacing w:after="0" w:line="480" w:lineRule="auto"/>
        <w:ind w:firstLine="720"/>
        <w:contextualSpacing/>
        <w:rPr>
          <w:ins w:id="2507" w:author="OFFM" w:date="2024-04-16T10:53:00Z"/>
          <w:rFonts w:ascii="Times New Roman" w:eastAsia="Times New Roman" w:hAnsi="Times New Roman" w:cs="Times New Roman"/>
          <w:sz w:val="24"/>
          <w:szCs w:val="24"/>
        </w:rPr>
      </w:pPr>
      <w:del w:id="2508" w:author="OFFM" w:date="2024-04-16T10:53:00Z">
        <w:r w:rsidRPr="00F74592">
          <w:rPr>
            <w:rFonts w:ascii="Times New Roman" w:hAnsi="Times New Roman" w:cs="Times New Roman"/>
            <w:sz w:val="24"/>
            <w:szCs w:val="24"/>
          </w:rPr>
          <w:delText>(s</w:delText>
        </w:r>
      </w:del>
      <w:ins w:id="2509" w:author="OFFM" w:date="2024-04-16T10:53:00Z">
        <w:r w:rsidR="00F2264C" w:rsidRPr="001C7544">
          <w:rPr>
            <w:rFonts w:ascii="Times New Roman" w:eastAsia="Times New Roman" w:hAnsi="Times New Roman" w:cs="Times New Roman"/>
            <w:sz w:val="24"/>
            <w:szCs w:val="24"/>
          </w:rPr>
          <w:t>(s) Whether your business, technical, or professional license(s) has been suspended, terminated, or revoked.</w:t>
        </w:r>
      </w:ins>
    </w:p>
    <w:p w14:paraId="65ABA56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2510" w:author="OFFM" w:date="2024-04-16T10:53:00Z">
        <w:r w:rsidRPr="001C7544">
          <w:rPr>
            <w:rFonts w:ascii="Times New Roman" w:eastAsia="Times New Roman" w:hAnsi="Times New Roman" w:cs="Times New Roman"/>
            <w:sz w:val="24"/>
            <w:szCs w:val="24"/>
          </w:rPr>
          <w:t>(t</w:t>
        </w:r>
      </w:ins>
      <w:r w:rsidRPr="001C7544">
        <w:rPr>
          <w:rFonts w:ascii="Times New Roman" w:eastAsia="Times New Roman" w:hAnsi="Times New Roman" w:cs="Times New Roman"/>
          <w:sz w:val="24"/>
          <w:szCs w:val="24"/>
        </w:rPr>
        <w:t xml:space="preserve">) Other factors that are appropriate to the circumstances of a particular case. </w:t>
      </w:r>
    </w:p>
    <w:p w14:paraId="04F4D81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180.865 How long may my debarment last?</w:t>
      </w:r>
    </w:p>
    <w:p w14:paraId="4013311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If the debarring official decides to debar you, your period of debarment will be based on the seriousness of the cause(s) upon which your debarment is based. Generally, debarment should not exceed three years. However, if circumstances warrant, the debarring official may impose a longer period of debarment. </w:t>
      </w:r>
    </w:p>
    <w:p w14:paraId="3B4E27E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In determining the period of debarment, the debarring official may consider the factors in § 180.860. If a suspension has preceded your debarment, the debarring official must consider the time you were suspended. </w:t>
      </w:r>
    </w:p>
    <w:p w14:paraId="405E854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If the debarment is for a violation of the provisions of the Drug-Free Workplace Act of 1988, your period of debarment may not exceed five years. </w:t>
      </w:r>
    </w:p>
    <w:p w14:paraId="052B573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180.870 When do I know if the debarring official debars me?</w:t>
      </w:r>
    </w:p>
    <w:p w14:paraId="6ABCFCA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debarring official must make a written decision whether to debar within 45 days of closing the official record. The official record closes upon the debarring official's receipt of </w:t>
      </w:r>
      <w:r w:rsidRPr="001C7544">
        <w:rPr>
          <w:rFonts w:ascii="Times New Roman" w:eastAsia="Times New Roman" w:hAnsi="Times New Roman" w:cs="Times New Roman"/>
          <w:sz w:val="24"/>
          <w:szCs w:val="24"/>
        </w:rPr>
        <w:lastRenderedPageBreak/>
        <w:t>final submissions, information</w:t>
      </w:r>
      <w:ins w:id="251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findings of fact, if any. The debarring official may extend that period for good cause. </w:t>
      </w:r>
    </w:p>
    <w:p w14:paraId="6F360E59" w14:textId="03E14A2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The debarring official sends you written notice, pursuant to § 180.615</w:t>
      </w:r>
      <w:ins w:id="251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that the official decided</w:t>
      </w:r>
      <w:del w:id="2513"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either</w:t>
      </w:r>
      <w:del w:id="2514" w:author="OFFM" w:date="2024-04-16T10:53:00Z">
        <w:r w:rsidR="00817C00" w:rsidRPr="00F74592">
          <w:rPr>
            <w:rFonts w:ascii="Times New Roman" w:hAnsi="Times New Roman" w:cs="Times New Roman"/>
            <w:sz w:val="24"/>
            <w:szCs w:val="24"/>
          </w:rPr>
          <w:delText>—</w:delText>
        </w:r>
      </w:del>
      <w:ins w:id="251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07D1718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Not to debar you; or </w:t>
      </w:r>
    </w:p>
    <w:p w14:paraId="08FE2CE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To debar you. In this event, the notice: </w:t>
      </w:r>
    </w:p>
    <w:p w14:paraId="1A0E5FD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Refers to the Notice of Proposed Debarment; </w:t>
      </w:r>
    </w:p>
    <w:p w14:paraId="348033A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Specifies the reasons for your debarment; </w:t>
      </w:r>
    </w:p>
    <w:p w14:paraId="354A07A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States the period of your debarment, including the effective dates; and </w:t>
      </w:r>
    </w:p>
    <w:p w14:paraId="74153D4E" w14:textId="59BE0D2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(iv) Advises you that your debarment is effective for covered transactions and contracts that are subject to the Federal Acquisition </w:t>
      </w:r>
      <w:del w:id="2516" w:author="OFFM" w:date="2024-04-16T10:53:00Z">
        <w:r w:rsidR="00817C00" w:rsidRPr="00F74592">
          <w:rPr>
            <w:rFonts w:ascii="Times New Roman" w:hAnsi="Times New Roman" w:cs="Times New Roman"/>
            <w:sz w:val="24"/>
            <w:szCs w:val="24"/>
          </w:rPr>
          <w:delText>Regulation</w:delText>
        </w:r>
      </w:del>
      <w:ins w:id="2517" w:author="OFFM" w:date="2024-04-16T10:53:00Z">
        <w:r w:rsidRPr="001C7544">
          <w:rPr>
            <w:rFonts w:ascii="Times New Roman" w:eastAsia="Times New Roman" w:hAnsi="Times New Roman" w:cs="Times New Roman"/>
            <w:sz w:val="24"/>
            <w:szCs w:val="24"/>
          </w:rPr>
          <w:t>Regulations</w:t>
        </w:r>
      </w:ins>
      <w:r w:rsidRPr="001C7544">
        <w:rPr>
          <w:rFonts w:ascii="Times New Roman" w:eastAsia="Times New Roman" w:hAnsi="Times New Roman" w:cs="Times New Roman"/>
          <w:sz w:val="24"/>
          <w:szCs w:val="24"/>
        </w:rPr>
        <w:t xml:space="preserve"> (48 CFR chapter 1</w:t>
      </w:r>
      <w:del w:id="2518" w:author="OFFM" w:date="2024-04-16T10:53:00Z">
        <w:r w:rsidR="00817C00" w:rsidRPr="00F74592">
          <w:rPr>
            <w:rFonts w:ascii="Times New Roman" w:hAnsi="Times New Roman" w:cs="Times New Roman"/>
            <w:sz w:val="24"/>
            <w:szCs w:val="24"/>
          </w:rPr>
          <w:delText>),</w:delText>
        </w:r>
      </w:del>
      <w:ins w:id="251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throughout the executive branch of the Federal Government unless an agency head or an authorized designee grants an exception. </w:t>
      </w:r>
    </w:p>
    <w:p w14:paraId="6DDDC1C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180.875 May I ask the debarring official to reconsider a decision to debar me?</w:t>
      </w:r>
    </w:p>
    <w:p w14:paraId="6F601DF3" w14:textId="35F739A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Yes</w:t>
      </w:r>
      <w:del w:id="2520" w:author="OFFM" w:date="2024-04-16T10:53:00Z">
        <w:r w:rsidR="00817C00" w:rsidRPr="00F74592">
          <w:rPr>
            <w:rFonts w:ascii="Times New Roman" w:hAnsi="Times New Roman" w:cs="Times New Roman"/>
            <w:sz w:val="24"/>
            <w:szCs w:val="24"/>
          </w:rPr>
          <w:delText>, as</w:delText>
        </w:r>
      </w:del>
      <w:ins w:id="2521" w:author="OFFM" w:date="2024-04-16T10:53:00Z">
        <w:r w:rsidRPr="001C7544">
          <w:rPr>
            <w:rFonts w:ascii="Times New Roman" w:eastAsia="Times New Roman" w:hAnsi="Times New Roman" w:cs="Times New Roman"/>
            <w:sz w:val="24"/>
            <w:szCs w:val="24"/>
          </w:rPr>
          <w:t>. As</w:t>
        </w:r>
      </w:ins>
      <w:r w:rsidRPr="001C7544">
        <w:rPr>
          <w:rFonts w:ascii="Times New Roman" w:eastAsia="Times New Roman" w:hAnsi="Times New Roman" w:cs="Times New Roman"/>
          <w:sz w:val="24"/>
          <w:szCs w:val="24"/>
        </w:rPr>
        <w:t xml:space="preserve"> a debarred person</w:t>
      </w:r>
      <w:ins w:id="252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you may ask the debarring official to reconsider the debarment decision or to reduce the time period or scope of the debarment. However, you must </w:t>
      </w:r>
      <w:del w:id="2523" w:author="OFFM" w:date="2024-04-16T10:53:00Z">
        <w:r w:rsidR="00817C00" w:rsidRPr="00F74592">
          <w:rPr>
            <w:rFonts w:ascii="Times New Roman" w:hAnsi="Times New Roman" w:cs="Times New Roman"/>
            <w:sz w:val="24"/>
            <w:szCs w:val="24"/>
          </w:rPr>
          <w:delText>put</w:delText>
        </w:r>
      </w:del>
      <w:ins w:id="2524" w:author="OFFM" w:date="2024-04-16T10:53:00Z">
        <w:r w:rsidRPr="001C7544">
          <w:rPr>
            <w:rFonts w:ascii="Times New Roman" w:eastAsia="Times New Roman" w:hAnsi="Times New Roman" w:cs="Times New Roman"/>
            <w:sz w:val="24"/>
            <w:szCs w:val="24"/>
          </w:rPr>
          <w:t>submit</w:t>
        </w:r>
      </w:ins>
      <w:r w:rsidRPr="001C7544">
        <w:rPr>
          <w:rFonts w:ascii="Times New Roman" w:eastAsia="Times New Roman" w:hAnsi="Times New Roman" w:cs="Times New Roman"/>
          <w:sz w:val="24"/>
          <w:szCs w:val="24"/>
        </w:rPr>
        <w:t xml:space="preserve"> your request in writing and support it with documentation. </w:t>
      </w:r>
    </w:p>
    <w:p w14:paraId="5569DCB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180.880 What factors may influence the debarring official during reconsideration?</w:t>
      </w:r>
    </w:p>
    <w:p w14:paraId="5944AEBF" w14:textId="686ACA4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The debarring official may reduce or terminate your debarment based on</w:t>
      </w:r>
      <w:del w:id="2525" w:author="OFFM" w:date="2024-04-16T10:53:00Z">
        <w:r w:rsidR="00817C00" w:rsidRPr="00F74592">
          <w:rPr>
            <w:rFonts w:ascii="Times New Roman" w:hAnsi="Times New Roman" w:cs="Times New Roman"/>
            <w:sz w:val="24"/>
            <w:szCs w:val="24"/>
          </w:rPr>
          <w:delText>—</w:delText>
        </w:r>
      </w:del>
      <w:ins w:id="252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3AF0A88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Newly discovered material evidence; </w:t>
      </w:r>
    </w:p>
    <w:p w14:paraId="3D7F414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 reversal of the conviction or civil judgment upon which your debarment was based; </w:t>
      </w:r>
    </w:p>
    <w:p w14:paraId="55F7232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A bona fide change in ownership or management; </w:t>
      </w:r>
    </w:p>
    <w:p w14:paraId="050C15B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Elimination of other causes for which the debarment was imposed; or </w:t>
      </w:r>
    </w:p>
    <w:p w14:paraId="3BA8D33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 Other reasons the debarring official finds appropriate. </w:t>
      </w:r>
    </w:p>
    <w:p w14:paraId="56BB8307"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180.885 May the debarring official extend a debarment?</w:t>
      </w:r>
    </w:p>
    <w:p w14:paraId="729E7729" w14:textId="1BBA227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(a) Yes</w:t>
      </w:r>
      <w:del w:id="2527" w:author="OFFM" w:date="2024-04-16T10:53:00Z">
        <w:r w:rsidR="00817C00" w:rsidRPr="00F74592">
          <w:rPr>
            <w:rFonts w:ascii="Times New Roman" w:hAnsi="Times New Roman" w:cs="Times New Roman"/>
            <w:sz w:val="24"/>
            <w:szCs w:val="24"/>
          </w:rPr>
          <w:delText>, the</w:delText>
        </w:r>
      </w:del>
      <w:ins w:id="2528" w:author="OFFM" w:date="2024-04-16T10:53:00Z">
        <w:r w:rsidRPr="001C7544">
          <w:rPr>
            <w:rFonts w:ascii="Times New Roman" w:eastAsia="Times New Roman" w:hAnsi="Times New Roman" w:cs="Times New Roman"/>
            <w:sz w:val="24"/>
            <w:szCs w:val="24"/>
          </w:rPr>
          <w:t>. The</w:t>
        </w:r>
      </w:ins>
      <w:r w:rsidRPr="001C7544">
        <w:rPr>
          <w:rFonts w:ascii="Times New Roman" w:eastAsia="Times New Roman" w:hAnsi="Times New Roman" w:cs="Times New Roman"/>
          <w:sz w:val="24"/>
          <w:szCs w:val="24"/>
        </w:rPr>
        <w:t xml:space="preserve"> debarring official may extend a debarment for an additional period</w:t>
      </w:r>
      <w:del w:id="2529"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if that official determines that an extension is necessary to protect the public interest. </w:t>
      </w:r>
    </w:p>
    <w:p w14:paraId="444E550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However, the debarring official may not extend a debarment solely on the basis of the facts and circumstances upon which the initial debarment action was based. </w:t>
      </w:r>
    </w:p>
    <w:p w14:paraId="0C2003F9" w14:textId="4EC9113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If the debarring official decides that a debarment for an additional period is necessary, the debarring official must follow the applicable procedures in this subpart, and subpart F</w:t>
      </w:r>
      <w:del w:id="2530"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to extend the debarment. </w:t>
      </w:r>
    </w:p>
    <w:p w14:paraId="43451D8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I—Definitions</w:t>
      </w:r>
    </w:p>
    <w:p w14:paraId="4D8BAFF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180.900 Adequate evidence.</w:t>
      </w:r>
    </w:p>
    <w:p w14:paraId="02EA9FB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Adequate evidence</w:t>
      </w:r>
      <w:r w:rsidRPr="001C7544">
        <w:rPr>
          <w:rFonts w:ascii="Times New Roman" w:eastAsia="Times New Roman" w:hAnsi="Times New Roman" w:cs="Times New Roman"/>
          <w:sz w:val="24"/>
          <w:szCs w:val="24"/>
        </w:rPr>
        <w:t xml:space="preserve"> means information sufficient to support the reasonable belief that a particular act or omission has occurred. </w:t>
      </w:r>
    </w:p>
    <w:p w14:paraId="7DFD715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180.905 Affiliate.</w:t>
      </w:r>
    </w:p>
    <w:p w14:paraId="7EF2E6BC" w14:textId="12A71B1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Persons are </w:t>
      </w:r>
      <w:r w:rsidRPr="001C7544">
        <w:rPr>
          <w:rFonts w:ascii="Times New Roman" w:eastAsia="Times New Roman" w:hAnsi="Times New Roman" w:cs="Times New Roman"/>
          <w:i/>
          <w:sz w:val="24"/>
          <w:szCs w:val="24"/>
        </w:rPr>
        <w:t>affiliates</w:t>
      </w:r>
      <w:r w:rsidRPr="001C7544">
        <w:rPr>
          <w:rFonts w:ascii="Times New Roman" w:eastAsia="Times New Roman" w:hAnsi="Times New Roman" w:cs="Times New Roman"/>
          <w:sz w:val="24"/>
          <w:szCs w:val="24"/>
        </w:rPr>
        <w:t xml:space="preserve"> of each other if, directly or indirectly, either one controls or has the power to control the other or a third person controls or has the power to control both. The ways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may determine control include, but are not limited to</w:t>
      </w:r>
      <w:del w:id="2531" w:author="OFFM" w:date="2024-04-16T10:53:00Z">
        <w:r w:rsidR="00817C00" w:rsidRPr="00F74592">
          <w:rPr>
            <w:rFonts w:ascii="Times New Roman" w:hAnsi="Times New Roman" w:cs="Times New Roman"/>
            <w:sz w:val="24"/>
            <w:szCs w:val="24"/>
          </w:rPr>
          <w:delText>—</w:delText>
        </w:r>
      </w:del>
      <w:ins w:id="253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78AA512" w14:textId="77777777" w:rsidR="000B5224" w:rsidRPr="001C7544" w:rsidRDefault="00F2264C" w:rsidP="00A63D45">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Interlocking management or ownership; </w:t>
      </w:r>
    </w:p>
    <w:p w14:paraId="2CEB773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Identity of interests among family members; </w:t>
      </w:r>
    </w:p>
    <w:p w14:paraId="604A0E8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Shared facilities and equipment; </w:t>
      </w:r>
    </w:p>
    <w:p w14:paraId="141BB00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Common use of employees; or </w:t>
      </w:r>
    </w:p>
    <w:p w14:paraId="053BC5DF" w14:textId="28849F0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 A business entity </w:t>
      </w:r>
      <w:del w:id="2533" w:author="OFFM" w:date="2024-04-16T10:53:00Z">
        <w:r w:rsidR="00817C00" w:rsidRPr="00F74592">
          <w:rPr>
            <w:rFonts w:ascii="Times New Roman" w:hAnsi="Times New Roman" w:cs="Times New Roman"/>
            <w:sz w:val="24"/>
            <w:szCs w:val="24"/>
          </w:rPr>
          <w:delText xml:space="preserve">which has been </w:delText>
        </w:r>
      </w:del>
      <w:r w:rsidRPr="001C7544">
        <w:rPr>
          <w:rFonts w:ascii="Times New Roman" w:eastAsia="Times New Roman" w:hAnsi="Times New Roman" w:cs="Times New Roman"/>
          <w:sz w:val="24"/>
          <w:szCs w:val="24"/>
        </w:rPr>
        <w:t xml:space="preserve">organized following the exclusion of a person </w:t>
      </w:r>
      <w:del w:id="2534" w:author="OFFM" w:date="2024-04-16T10:53:00Z">
        <w:r w:rsidR="00817C00" w:rsidRPr="00F74592">
          <w:rPr>
            <w:rFonts w:ascii="Times New Roman" w:hAnsi="Times New Roman" w:cs="Times New Roman"/>
            <w:sz w:val="24"/>
            <w:szCs w:val="24"/>
          </w:rPr>
          <w:delText>which has</w:delText>
        </w:r>
      </w:del>
      <w:ins w:id="2535" w:author="OFFM" w:date="2024-04-16T10:53:00Z">
        <w:r w:rsidRPr="001C7544">
          <w:rPr>
            <w:rFonts w:ascii="Times New Roman" w:eastAsia="Times New Roman" w:hAnsi="Times New Roman" w:cs="Times New Roman"/>
            <w:sz w:val="24"/>
            <w:szCs w:val="24"/>
          </w:rPr>
          <w:t>with</w:t>
        </w:r>
      </w:ins>
      <w:r w:rsidRPr="001C7544">
        <w:rPr>
          <w:rFonts w:ascii="Times New Roman" w:eastAsia="Times New Roman" w:hAnsi="Times New Roman" w:cs="Times New Roman"/>
          <w:sz w:val="24"/>
          <w:szCs w:val="24"/>
        </w:rPr>
        <w:t xml:space="preserve"> the same or similar management, ownership, or principal employees as the excluded person. </w:t>
      </w:r>
    </w:p>
    <w:p w14:paraId="6122B5A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180.910 Agent or representative.</w:t>
      </w:r>
    </w:p>
    <w:p w14:paraId="0B9ED57B" w14:textId="02D6A79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Agent or representative</w:t>
      </w:r>
      <w:r w:rsidRPr="001C7544">
        <w:rPr>
          <w:rFonts w:ascii="Times New Roman" w:eastAsia="Times New Roman" w:hAnsi="Times New Roman" w:cs="Times New Roman"/>
          <w:sz w:val="24"/>
          <w:szCs w:val="24"/>
        </w:rPr>
        <w:t xml:space="preserve"> means any person who acts on behalf of</w:t>
      </w:r>
      <w:del w:id="2536"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who is authorized to commit a participant in a covered transaction. </w:t>
      </w:r>
    </w:p>
    <w:p w14:paraId="67708A0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lastRenderedPageBreak/>
        <w:t>§ 180.915 Civil judgment.</w:t>
      </w:r>
    </w:p>
    <w:p w14:paraId="636D01AB" w14:textId="2B035BD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Civil judgment</w:t>
      </w:r>
      <w:r w:rsidRPr="001C7544">
        <w:rPr>
          <w:rFonts w:ascii="Times New Roman" w:eastAsia="Times New Roman" w:hAnsi="Times New Roman" w:cs="Times New Roman"/>
          <w:sz w:val="24"/>
          <w:szCs w:val="24"/>
        </w:rPr>
        <w:t xml:space="preserve"> means the disposition of a civil action by any court of competent jurisdiction, whether by verdict, decision, settlement, stipulation, </w:t>
      </w:r>
      <w:ins w:id="2537" w:author="OFFM" w:date="2024-04-16T10:53:00Z">
        <w:r w:rsidRPr="001C7544">
          <w:rPr>
            <w:rFonts w:ascii="Times New Roman" w:eastAsia="Times New Roman" w:hAnsi="Times New Roman" w:cs="Times New Roman"/>
            <w:sz w:val="24"/>
            <w:szCs w:val="24"/>
          </w:rPr>
          <w:t xml:space="preserve">or </w:t>
        </w:r>
      </w:ins>
      <w:r w:rsidRPr="001C7544">
        <w:rPr>
          <w:rFonts w:ascii="Times New Roman" w:eastAsia="Times New Roman" w:hAnsi="Times New Roman" w:cs="Times New Roman"/>
          <w:sz w:val="24"/>
          <w:szCs w:val="24"/>
        </w:rPr>
        <w:t>other disposition which creates a civil liability for the complained of wrongful acts</w:t>
      </w:r>
      <w:del w:id="2538"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a final determination of liability under the Program Fraud Civil Remedies Act of </w:t>
      </w:r>
      <w:del w:id="2539" w:author="OFFM" w:date="2024-04-16T10:53:00Z">
        <w:r w:rsidR="00817C00" w:rsidRPr="00F74592">
          <w:rPr>
            <w:rFonts w:ascii="Times New Roman" w:hAnsi="Times New Roman" w:cs="Times New Roman"/>
            <w:sz w:val="24"/>
            <w:szCs w:val="24"/>
          </w:rPr>
          <w:delText>1988</w:delText>
        </w:r>
      </w:del>
      <w:ins w:id="2540" w:author="OFFM" w:date="2024-04-16T10:53:00Z">
        <w:r w:rsidRPr="001C7544">
          <w:rPr>
            <w:rFonts w:ascii="Times New Roman" w:eastAsia="Times New Roman" w:hAnsi="Times New Roman" w:cs="Times New Roman"/>
            <w:sz w:val="24"/>
            <w:szCs w:val="24"/>
          </w:rPr>
          <w:t>1986</w:t>
        </w:r>
      </w:ins>
      <w:r w:rsidRPr="001C7544">
        <w:rPr>
          <w:rFonts w:ascii="Times New Roman" w:eastAsia="Times New Roman" w:hAnsi="Times New Roman" w:cs="Times New Roman"/>
          <w:sz w:val="24"/>
          <w:szCs w:val="24"/>
        </w:rPr>
        <w:t xml:space="preserve"> (31 U.S.C. 3801–3812). </w:t>
      </w:r>
    </w:p>
    <w:p w14:paraId="67E5DB0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180.920 Conviction.</w:t>
      </w:r>
    </w:p>
    <w:p w14:paraId="780FA60D" w14:textId="3AE7319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Conviction</w:t>
      </w:r>
      <w:r w:rsidRPr="001C7544">
        <w:rPr>
          <w:rFonts w:ascii="Times New Roman" w:eastAsia="Times New Roman" w:hAnsi="Times New Roman" w:cs="Times New Roman"/>
          <w:sz w:val="24"/>
          <w:szCs w:val="24"/>
        </w:rPr>
        <w:t xml:space="preserve"> means</w:t>
      </w:r>
      <w:del w:id="2541" w:author="OFFM" w:date="2024-04-16T10:53:00Z">
        <w:r w:rsidR="00817C00" w:rsidRPr="00F74592">
          <w:rPr>
            <w:rFonts w:ascii="Times New Roman" w:hAnsi="Times New Roman" w:cs="Times New Roman"/>
            <w:sz w:val="24"/>
            <w:szCs w:val="24"/>
          </w:rPr>
          <w:delText>—</w:delText>
        </w:r>
      </w:del>
      <w:ins w:id="254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0B62481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A judgment or any other determination of guilt of a criminal offense by any court of competent jurisdiction, whether entered upon a verdict or plea, including a plea of nolo contendere; or </w:t>
      </w:r>
    </w:p>
    <w:p w14:paraId="5475896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Any other resolution that is the functional equivalent of a judgment, including probation before judgment and deferred prosecution. A disposition without the participation of the court is the functional equivalent of a judgment only if it includes an admission of guilt. </w:t>
      </w:r>
    </w:p>
    <w:p w14:paraId="3C26155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180.925 Debarment.</w:t>
      </w:r>
    </w:p>
    <w:p w14:paraId="1C0D2596" w14:textId="283DE89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Debarment</w:t>
      </w:r>
      <w:r w:rsidRPr="001C7544">
        <w:rPr>
          <w:rFonts w:ascii="Times New Roman" w:eastAsia="Times New Roman" w:hAnsi="Times New Roman" w:cs="Times New Roman"/>
          <w:sz w:val="24"/>
          <w:szCs w:val="24"/>
        </w:rPr>
        <w:t xml:space="preserve"> means an action taken by a debarring official under </w:t>
      </w:r>
      <w:del w:id="2543" w:author="OFFM" w:date="2024-04-16T10:53:00Z">
        <w:r w:rsidR="00817C00" w:rsidRPr="00F74592">
          <w:rPr>
            <w:rFonts w:ascii="Times New Roman" w:hAnsi="Times New Roman" w:cs="Times New Roman"/>
            <w:sz w:val="24"/>
            <w:szCs w:val="24"/>
          </w:rPr>
          <w:delText>Subpart</w:delText>
        </w:r>
      </w:del>
      <w:ins w:id="2544" w:author="OFFM" w:date="2024-04-16T10:53:00Z">
        <w:r w:rsidR="000B4144">
          <w:rPr>
            <w:rFonts w:ascii="Times New Roman" w:eastAsia="Times New Roman" w:hAnsi="Times New Roman" w:cs="Times New Roman"/>
            <w:sz w:val="24"/>
            <w:szCs w:val="24"/>
          </w:rPr>
          <w:t>s</w:t>
        </w:r>
        <w:r w:rsidRPr="001C7544">
          <w:rPr>
            <w:rFonts w:ascii="Times New Roman" w:eastAsia="Times New Roman" w:hAnsi="Times New Roman" w:cs="Times New Roman"/>
            <w:sz w:val="24"/>
            <w:szCs w:val="24"/>
          </w:rPr>
          <w:t>ubpart</w:t>
        </w:r>
      </w:ins>
      <w:r w:rsidRPr="001C7544">
        <w:rPr>
          <w:rFonts w:ascii="Times New Roman" w:eastAsia="Times New Roman" w:hAnsi="Times New Roman" w:cs="Times New Roman"/>
          <w:sz w:val="24"/>
          <w:szCs w:val="24"/>
        </w:rPr>
        <w:t xml:space="preserve"> H</w:t>
      </w:r>
      <w:r w:rsidR="000B4144">
        <w:rPr>
          <w:rFonts w:ascii="Times New Roman" w:eastAsia="Times New Roman" w:hAnsi="Times New Roman" w:cs="Times New Roman"/>
          <w:sz w:val="24"/>
          <w:szCs w:val="24"/>
        </w:rPr>
        <w:t xml:space="preserve"> of this part</w:t>
      </w:r>
      <w:r w:rsidRPr="001C7544">
        <w:rPr>
          <w:rFonts w:ascii="Times New Roman" w:eastAsia="Times New Roman" w:hAnsi="Times New Roman" w:cs="Times New Roman"/>
          <w:sz w:val="24"/>
          <w:szCs w:val="24"/>
        </w:rPr>
        <w:t xml:space="preserve"> to exclude a person from participating in covered transactions and transactions covered under the Federal Acquisition </w:t>
      </w:r>
      <w:del w:id="2545" w:author="OFFM" w:date="2024-04-16T10:53:00Z">
        <w:r w:rsidR="00817C00" w:rsidRPr="00F74592">
          <w:rPr>
            <w:rFonts w:ascii="Times New Roman" w:hAnsi="Times New Roman" w:cs="Times New Roman"/>
            <w:sz w:val="24"/>
            <w:szCs w:val="24"/>
          </w:rPr>
          <w:delText>Regulation</w:delText>
        </w:r>
      </w:del>
      <w:ins w:id="2546" w:author="OFFM" w:date="2024-04-16T10:53:00Z">
        <w:r w:rsidRPr="001C7544">
          <w:rPr>
            <w:rFonts w:ascii="Times New Roman" w:eastAsia="Times New Roman" w:hAnsi="Times New Roman" w:cs="Times New Roman"/>
            <w:sz w:val="24"/>
            <w:szCs w:val="24"/>
          </w:rPr>
          <w:t>Regulations</w:t>
        </w:r>
      </w:ins>
      <w:r w:rsidRPr="001C7544">
        <w:rPr>
          <w:rFonts w:ascii="Times New Roman" w:eastAsia="Times New Roman" w:hAnsi="Times New Roman" w:cs="Times New Roman"/>
          <w:sz w:val="24"/>
          <w:szCs w:val="24"/>
        </w:rPr>
        <w:t xml:space="preserve"> (48 CFR chapter 1). A person so excluded is debarred. </w:t>
      </w:r>
    </w:p>
    <w:p w14:paraId="3F67BED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180.930 Debarring official.</w:t>
      </w:r>
    </w:p>
    <w:p w14:paraId="0A100ACE" w14:textId="3C02563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Debarring official</w:t>
      </w:r>
      <w:r w:rsidRPr="001C7544">
        <w:rPr>
          <w:rFonts w:ascii="Times New Roman" w:eastAsia="Times New Roman" w:hAnsi="Times New Roman" w:cs="Times New Roman"/>
          <w:sz w:val="24"/>
          <w:szCs w:val="24"/>
        </w:rPr>
        <w:t xml:space="preserve"> means </w:t>
      </w:r>
      <w:del w:id="2547" w:author="OFFM" w:date="2024-04-16T10:53:00Z">
        <w:r w:rsidR="00817C00" w:rsidRPr="00F74592">
          <w:rPr>
            <w:rFonts w:ascii="Times New Roman" w:hAnsi="Times New Roman" w:cs="Times New Roman"/>
            <w:sz w:val="24"/>
            <w:szCs w:val="24"/>
          </w:rPr>
          <w:delText>an</w:delText>
        </w:r>
      </w:del>
      <w:ins w:id="2548" w:author="OFFM" w:date="2024-04-16T10:53:00Z">
        <w:r w:rsidRPr="001C7544">
          <w:rPr>
            <w:rFonts w:ascii="Times New Roman" w:eastAsia="Times New Roman" w:hAnsi="Times New Roman" w:cs="Times New Roman"/>
            <w:sz w:val="24"/>
            <w:szCs w:val="24"/>
          </w:rPr>
          <w:t xml:space="preserve">a </w:t>
        </w:r>
        <w:proofErr w:type="gramStart"/>
        <w:r w:rsidRPr="001C7544">
          <w:rPr>
            <w:rFonts w:ascii="Times New Roman" w:eastAsia="Times New Roman" w:hAnsi="Times New Roman" w:cs="Times New Roman"/>
            <w:sz w:val="24"/>
            <w:szCs w:val="24"/>
          </w:rPr>
          <w:t>Federal</w:t>
        </w:r>
      </w:ins>
      <w:proofErr w:type="gramEnd"/>
      <w:r w:rsidRPr="001C7544">
        <w:rPr>
          <w:rFonts w:ascii="Times New Roman" w:eastAsia="Times New Roman" w:hAnsi="Times New Roman" w:cs="Times New Roman"/>
          <w:sz w:val="24"/>
          <w:szCs w:val="24"/>
        </w:rPr>
        <w:t xml:space="preserve"> agency official who is authorized to impose debarment. A debarring official is either</w:t>
      </w:r>
      <w:del w:id="2549" w:author="OFFM" w:date="2024-04-16T10:53:00Z">
        <w:r w:rsidR="00817C00" w:rsidRPr="00F74592">
          <w:rPr>
            <w:rFonts w:ascii="Times New Roman" w:hAnsi="Times New Roman" w:cs="Times New Roman"/>
            <w:sz w:val="24"/>
            <w:szCs w:val="24"/>
          </w:rPr>
          <w:delText>—</w:delText>
        </w:r>
      </w:del>
      <w:ins w:id="255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47B412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agency head; or </w:t>
      </w:r>
    </w:p>
    <w:p w14:paraId="277E3C9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An official designated by the agency head. </w:t>
      </w:r>
    </w:p>
    <w:p w14:paraId="30E86AF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180.935 Disqualified.</w:t>
      </w:r>
    </w:p>
    <w:p w14:paraId="5F5D53D6" w14:textId="40B1324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lastRenderedPageBreak/>
        <w:t>Disqualified</w:t>
      </w:r>
      <w:r w:rsidRPr="001C7544">
        <w:rPr>
          <w:rFonts w:ascii="Times New Roman" w:eastAsia="Times New Roman" w:hAnsi="Times New Roman" w:cs="Times New Roman"/>
          <w:sz w:val="24"/>
          <w:szCs w:val="24"/>
        </w:rPr>
        <w:t xml:space="preserve"> means that a person is prohibited from participating in specified Federal procurement or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transactions as required under a statute, Executive order (other than Executive Orders 12549 and 12689</w:t>
      </w:r>
      <w:del w:id="2551" w:author="OFFM" w:date="2024-04-16T10:53:00Z">
        <w:r w:rsidR="00817C00" w:rsidRPr="00F74592">
          <w:rPr>
            <w:rFonts w:ascii="Times New Roman" w:hAnsi="Times New Roman" w:cs="Times New Roman"/>
            <w:sz w:val="24"/>
            <w:szCs w:val="24"/>
          </w:rPr>
          <w:delText>)</w:delText>
        </w:r>
      </w:del>
      <w:ins w:id="255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other authority. Examples of disqualifications include persons prohibited under— </w:t>
      </w:r>
    </w:p>
    <w:p w14:paraId="1A66101C" w14:textId="68E2822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Davis-Bacon Act (40 U.S.C. </w:t>
      </w:r>
      <w:del w:id="2553" w:author="OFFM" w:date="2024-04-16T10:53:00Z">
        <w:r w:rsidR="00817C00" w:rsidRPr="00F74592">
          <w:rPr>
            <w:rFonts w:ascii="Times New Roman" w:hAnsi="Times New Roman" w:cs="Times New Roman"/>
            <w:sz w:val="24"/>
            <w:szCs w:val="24"/>
          </w:rPr>
          <w:delText>276(a));</w:delText>
        </w:r>
      </w:del>
      <w:ins w:id="2554" w:author="OFFM" w:date="2024-04-16T10:53:00Z">
        <w:r w:rsidRPr="001C7544">
          <w:rPr>
            <w:rFonts w:ascii="Times New Roman" w:eastAsia="Times New Roman" w:hAnsi="Times New Roman" w:cs="Times New Roman"/>
            <w:sz w:val="24"/>
            <w:szCs w:val="24"/>
          </w:rPr>
          <w:t>3142);</w:t>
        </w:r>
      </w:ins>
      <w:r w:rsidRPr="001C7544">
        <w:rPr>
          <w:rFonts w:ascii="Times New Roman" w:eastAsia="Times New Roman" w:hAnsi="Times New Roman" w:cs="Times New Roman"/>
          <w:sz w:val="24"/>
          <w:szCs w:val="24"/>
        </w:rPr>
        <w:t xml:space="preserve"> </w:t>
      </w:r>
    </w:p>
    <w:p w14:paraId="5884D41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equal employment opportunity acts and Executive orders; or </w:t>
      </w:r>
    </w:p>
    <w:p w14:paraId="7AC87E78" w14:textId="5FE3F3B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The Clean Air Act (42 U.S.C. 7606), Clean Water Act (33 U.S.C. 1368</w:t>
      </w:r>
      <w:del w:id="2555" w:author="OFFM" w:date="2024-04-16T10:53:00Z">
        <w:r w:rsidR="00817C00" w:rsidRPr="00F74592">
          <w:rPr>
            <w:rFonts w:ascii="Times New Roman" w:hAnsi="Times New Roman" w:cs="Times New Roman"/>
            <w:sz w:val="24"/>
            <w:szCs w:val="24"/>
          </w:rPr>
          <w:delText>)</w:delText>
        </w:r>
      </w:del>
      <w:ins w:id="255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Executive Order 11738 (</w:t>
      </w:r>
      <w:del w:id="2557" w:author="OFFM" w:date="2024-04-16T10:53:00Z">
        <w:r w:rsidR="00817C00" w:rsidRPr="00F74592">
          <w:rPr>
            <w:rFonts w:ascii="Times New Roman" w:hAnsi="Times New Roman" w:cs="Times New Roman"/>
            <w:sz w:val="24"/>
            <w:szCs w:val="24"/>
          </w:rPr>
          <w:delText>3 CFR, 1973 Comp., p. 799</w:delText>
        </w:r>
      </w:del>
      <w:ins w:id="2558" w:author="OFFM" w:date="2024-04-16T10:53:00Z">
        <w:r w:rsidRPr="001C7544">
          <w:rPr>
            <w:rFonts w:ascii="Times New Roman" w:eastAsia="Times New Roman" w:hAnsi="Times New Roman" w:cs="Times New Roman"/>
            <w:sz w:val="24"/>
            <w:szCs w:val="24"/>
          </w:rPr>
          <w:t>38 FR 25161</w:t>
        </w:r>
      </w:ins>
      <w:r w:rsidRPr="001C7544">
        <w:rPr>
          <w:rFonts w:ascii="Times New Roman" w:eastAsia="Times New Roman" w:hAnsi="Times New Roman" w:cs="Times New Roman"/>
          <w:sz w:val="24"/>
          <w:szCs w:val="24"/>
        </w:rPr>
        <w:t xml:space="preserve">). </w:t>
      </w:r>
    </w:p>
    <w:p w14:paraId="78A8A9D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180.940 Excluded or exclusion.</w:t>
      </w:r>
    </w:p>
    <w:p w14:paraId="7987AA3D" w14:textId="470A6C6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Excluded or exclusion</w:t>
      </w:r>
      <w:r w:rsidRPr="001C7544">
        <w:rPr>
          <w:rFonts w:ascii="Times New Roman" w:eastAsia="Times New Roman" w:hAnsi="Times New Roman" w:cs="Times New Roman"/>
          <w:sz w:val="24"/>
          <w:szCs w:val="24"/>
        </w:rPr>
        <w:t xml:space="preserve"> means</w:t>
      </w:r>
      <w:del w:id="2559" w:author="OFFM" w:date="2024-04-16T10:53:00Z">
        <w:r w:rsidR="00817C00" w:rsidRPr="00F74592">
          <w:rPr>
            <w:rFonts w:ascii="Times New Roman" w:hAnsi="Times New Roman" w:cs="Times New Roman"/>
            <w:sz w:val="24"/>
            <w:szCs w:val="24"/>
          </w:rPr>
          <w:delText>—</w:delText>
        </w:r>
      </w:del>
      <w:ins w:id="256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49AD4F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That a person or commodity is prohibited from being a participant in covered transactions, whether the person has been suspended; debarred; proposed for debarment under 48 CFR part 9, subpart 9.4; voluntarily excluded; or </w:t>
      </w:r>
    </w:p>
    <w:p w14:paraId="22E96D8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act of excluding a person. </w:t>
      </w:r>
    </w:p>
    <w:p w14:paraId="701BFE21" w14:textId="75ECB374"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180.945 System for Award Management </w:t>
      </w:r>
      <w:ins w:id="2561" w:author="OFFM" w:date="2024-04-16T10:53:00Z">
        <w:r w:rsidRPr="001C7544">
          <w:rPr>
            <w:rFonts w:ascii="Times New Roman" w:eastAsia="Times New Roman" w:hAnsi="Times New Roman" w:cs="Times New Roman"/>
            <w:b/>
            <w:bCs/>
            <w:sz w:val="24"/>
            <w:szCs w:val="24"/>
          </w:rPr>
          <w:t xml:space="preserve">(SAM.gov) </w:t>
        </w:r>
      </w:ins>
      <w:r w:rsidRPr="001C7544">
        <w:rPr>
          <w:rFonts w:ascii="Times New Roman" w:eastAsia="Times New Roman" w:hAnsi="Times New Roman" w:cs="Times New Roman"/>
          <w:b/>
          <w:bCs/>
          <w:sz w:val="24"/>
          <w:szCs w:val="24"/>
        </w:rPr>
        <w:t>Exclusions</w:t>
      </w:r>
      <w:del w:id="2562" w:author="OFFM" w:date="2024-04-16T10:53:00Z">
        <w:r w:rsidR="00817C00" w:rsidRPr="00202E89">
          <w:rPr>
            <w:rFonts w:ascii="Times New Roman" w:hAnsi="Times New Roman" w:cs="Times New Roman"/>
            <w:b/>
            <w:bCs/>
            <w:sz w:val="24"/>
            <w:szCs w:val="24"/>
          </w:rPr>
          <w:delText xml:space="preserve"> (SAM Exclusions).</w:delText>
        </w:r>
      </w:del>
      <w:ins w:id="2563" w:author="OFFM" w:date="2024-04-16T10:53:00Z">
        <w:r w:rsidRPr="001C7544">
          <w:rPr>
            <w:rFonts w:ascii="Times New Roman" w:eastAsia="Times New Roman" w:hAnsi="Times New Roman" w:cs="Times New Roman"/>
            <w:b/>
            <w:bCs/>
            <w:sz w:val="24"/>
            <w:szCs w:val="24"/>
          </w:rPr>
          <w:t>.</w:t>
        </w:r>
      </w:ins>
    </w:p>
    <w:p w14:paraId="7CF11E43" w14:textId="5CCBB9F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 xml:space="preserve">System for Award Management </w:t>
      </w:r>
      <w:ins w:id="2564" w:author="OFFM" w:date="2024-04-16T10:53:00Z">
        <w:r w:rsidRPr="001C7544">
          <w:rPr>
            <w:rFonts w:ascii="Times New Roman" w:eastAsia="Times New Roman" w:hAnsi="Times New Roman" w:cs="Times New Roman"/>
            <w:i/>
            <w:iCs/>
            <w:sz w:val="24"/>
            <w:szCs w:val="24"/>
          </w:rPr>
          <w:t xml:space="preserve">(SAM.gov) </w:t>
        </w:r>
      </w:ins>
      <w:r w:rsidRPr="001C7544">
        <w:rPr>
          <w:rFonts w:ascii="Times New Roman" w:eastAsia="Times New Roman" w:hAnsi="Times New Roman" w:cs="Times New Roman"/>
          <w:i/>
          <w:iCs/>
          <w:sz w:val="24"/>
          <w:szCs w:val="24"/>
        </w:rPr>
        <w:t>Exclusions</w:t>
      </w:r>
      <w:del w:id="2565" w:author="OFFM" w:date="2024-04-16T10:53:00Z">
        <w:r w:rsidR="00817C00" w:rsidRPr="00202E89">
          <w:rPr>
            <w:rFonts w:ascii="Times New Roman" w:hAnsi="Times New Roman" w:cs="Times New Roman"/>
            <w:i/>
            <w:iCs/>
            <w:sz w:val="24"/>
            <w:szCs w:val="24"/>
          </w:rPr>
          <w:delText xml:space="preserve"> (SAM Exclusions)</w:delText>
        </w:r>
      </w:del>
      <w:r w:rsidRPr="00A63D45">
        <w:rPr>
          <w:rFonts w:ascii="Times New Roman" w:hAnsi="Times New Roman"/>
          <w:i/>
          <w:sz w:val="24"/>
        </w:rPr>
        <w:t xml:space="preserve"> </w:t>
      </w:r>
      <w:r w:rsidRPr="001C7544">
        <w:rPr>
          <w:rFonts w:ascii="Times New Roman" w:eastAsia="Times New Roman" w:hAnsi="Times New Roman" w:cs="Times New Roman"/>
          <w:sz w:val="24"/>
          <w:szCs w:val="24"/>
        </w:rPr>
        <w:t xml:space="preserve">means the list maintained and disseminated by the General Services Administration (GSA) containing the names and other information about </w:t>
      </w:r>
      <w:del w:id="2566" w:author="OFFM" w:date="2024-04-16T10:53:00Z">
        <w:r w:rsidR="00817C00" w:rsidRPr="00F74592">
          <w:rPr>
            <w:rFonts w:ascii="Times New Roman" w:hAnsi="Times New Roman" w:cs="Times New Roman"/>
            <w:sz w:val="24"/>
            <w:szCs w:val="24"/>
          </w:rPr>
          <w:delText xml:space="preserve">persons who are </w:delText>
        </w:r>
      </w:del>
      <w:r w:rsidRPr="001C7544">
        <w:rPr>
          <w:rFonts w:ascii="Times New Roman" w:eastAsia="Times New Roman" w:hAnsi="Times New Roman" w:cs="Times New Roman"/>
          <w:sz w:val="24"/>
          <w:szCs w:val="24"/>
        </w:rPr>
        <w:t>ineligible</w:t>
      </w:r>
      <w:ins w:id="2567" w:author="OFFM" w:date="2024-04-16T10:53:00Z">
        <w:r w:rsidRPr="001C7544">
          <w:rPr>
            <w:rFonts w:ascii="Times New Roman" w:eastAsia="Times New Roman" w:hAnsi="Times New Roman" w:cs="Times New Roman"/>
            <w:sz w:val="24"/>
            <w:szCs w:val="24"/>
          </w:rPr>
          <w:t xml:space="preserve"> persons</w:t>
        </w:r>
      </w:ins>
      <w:r w:rsidRPr="001C7544">
        <w:rPr>
          <w:rFonts w:ascii="Times New Roman" w:eastAsia="Times New Roman" w:hAnsi="Times New Roman" w:cs="Times New Roman"/>
          <w:sz w:val="24"/>
          <w:szCs w:val="24"/>
        </w:rPr>
        <w:t xml:space="preserve">. </w:t>
      </w:r>
    </w:p>
    <w:p w14:paraId="4922EE4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180.950 Federal agency.</w:t>
      </w:r>
    </w:p>
    <w:p w14:paraId="5C1C9A1F" w14:textId="59E0A9F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Federal agency</w:t>
      </w:r>
      <w:r w:rsidRPr="001C7544">
        <w:rPr>
          <w:rFonts w:ascii="Times New Roman" w:eastAsia="Times New Roman" w:hAnsi="Times New Roman" w:cs="Times New Roman"/>
          <w:sz w:val="24"/>
          <w:szCs w:val="24"/>
        </w:rPr>
        <w:t xml:space="preserve"> means any United States executive department, military department, defense agency</w:t>
      </w:r>
      <w:ins w:id="256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any other </w:t>
      </w:r>
      <w:del w:id="2569" w:author="OFFM" w:date="2024-04-16T10:53:00Z">
        <w:r w:rsidR="00817C00" w:rsidRPr="00F74592">
          <w:rPr>
            <w:rFonts w:ascii="Times New Roman" w:hAnsi="Times New Roman" w:cs="Times New Roman"/>
            <w:sz w:val="24"/>
            <w:szCs w:val="24"/>
          </w:rPr>
          <w:delText xml:space="preserve">agency of the </w:delText>
        </w:r>
      </w:del>
      <w:r w:rsidRPr="001C7544">
        <w:rPr>
          <w:rFonts w:ascii="Times New Roman" w:eastAsia="Times New Roman" w:hAnsi="Times New Roman" w:cs="Times New Roman"/>
          <w:sz w:val="24"/>
          <w:szCs w:val="24"/>
        </w:rPr>
        <w:t>executive branch</w:t>
      </w:r>
      <w:del w:id="2570" w:author="OFFM" w:date="2024-04-16T10:53:00Z">
        <w:r w:rsidR="00817C00" w:rsidRPr="00F74592">
          <w:rPr>
            <w:rFonts w:ascii="Times New Roman" w:hAnsi="Times New Roman" w:cs="Times New Roman"/>
            <w:sz w:val="24"/>
            <w:szCs w:val="24"/>
          </w:rPr>
          <w:delText>. Other</w:delText>
        </w:r>
      </w:del>
      <w:ins w:id="2571" w:author="OFFM" w:date="2024-04-16T10:53:00Z">
        <w:r w:rsidRPr="001C7544">
          <w:rPr>
            <w:rFonts w:ascii="Times New Roman" w:eastAsia="Times New Roman" w:hAnsi="Times New Roman" w:cs="Times New Roman"/>
            <w:sz w:val="24"/>
            <w:szCs w:val="24"/>
          </w:rPr>
          <w:t xml:space="preserve"> agency. For the purposes of this part, other</w:t>
        </w:r>
      </w:ins>
      <w:r w:rsidRPr="001C7544">
        <w:rPr>
          <w:rFonts w:ascii="Times New Roman" w:eastAsia="Times New Roman" w:hAnsi="Times New Roman" w:cs="Times New Roman"/>
          <w:sz w:val="24"/>
          <w:szCs w:val="24"/>
        </w:rPr>
        <w:t xml:space="preserve"> agencies of the Federal Government are not considered “agencies” </w:t>
      </w:r>
      <w:del w:id="2572" w:author="OFFM" w:date="2024-04-16T10:53:00Z">
        <w:r w:rsidR="00817C00" w:rsidRPr="00F74592">
          <w:rPr>
            <w:rFonts w:ascii="Times New Roman" w:hAnsi="Times New Roman" w:cs="Times New Roman"/>
            <w:sz w:val="24"/>
            <w:szCs w:val="24"/>
          </w:rPr>
          <w:delText xml:space="preserve">for the purposes of this part </w:delText>
        </w:r>
      </w:del>
      <w:r w:rsidRPr="001C7544">
        <w:rPr>
          <w:rFonts w:ascii="Times New Roman" w:eastAsia="Times New Roman" w:hAnsi="Times New Roman" w:cs="Times New Roman"/>
          <w:sz w:val="24"/>
          <w:szCs w:val="24"/>
        </w:rPr>
        <w:t xml:space="preserve">unless they issue regulations adopting the </w:t>
      </w:r>
      <w:del w:id="2573" w:author="OFFM" w:date="2024-04-16T10:53:00Z">
        <w:r w:rsidR="00817C00" w:rsidRPr="00F74592">
          <w:rPr>
            <w:rFonts w:ascii="Times New Roman" w:hAnsi="Times New Roman" w:cs="Times New Roman"/>
            <w:sz w:val="24"/>
            <w:szCs w:val="24"/>
          </w:rPr>
          <w:delText>governmentwide</w:delText>
        </w:r>
      </w:del>
      <w:ins w:id="2574"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Debarment and Suspension system under Executive Orders 12549 and 12689. </w:t>
      </w:r>
    </w:p>
    <w:p w14:paraId="5051802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180.955 Indictment.</w:t>
      </w:r>
    </w:p>
    <w:p w14:paraId="61AE8A1F" w14:textId="1AE4A70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lastRenderedPageBreak/>
        <w:t>Indictment</w:t>
      </w:r>
      <w:r w:rsidRPr="001C7544">
        <w:rPr>
          <w:rFonts w:ascii="Times New Roman" w:eastAsia="Times New Roman" w:hAnsi="Times New Roman" w:cs="Times New Roman"/>
          <w:sz w:val="24"/>
          <w:szCs w:val="24"/>
        </w:rPr>
        <w:t xml:space="preserve"> means an indictment for a criminal offense. A presentment, information, or other filing by a competent authority charging a criminal offense </w:t>
      </w:r>
      <w:del w:id="2575" w:author="OFFM" w:date="2024-04-16T10:53:00Z">
        <w:r w:rsidR="00817C00" w:rsidRPr="00F74592">
          <w:rPr>
            <w:rFonts w:ascii="Times New Roman" w:hAnsi="Times New Roman" w:cs="Times New Roman"/>
            <w:sz w:val="24"/>
            <w:szCs w:val="24"/>
          </w:rPr>
          <w:delText>shall</w:delText>
        </w:r>
      </w:del>
      <w:ins w:id="2576" w:author="OFFM" w:date="2024-04-16T10:53:00Z">
        <w:r w:rsidRPr="001C7544">
          <w:rPr>
            <w:rFonts w:ascii="Times New Roman" w:eastAsia="Times New Roman" w:hAnsi="Times New Roman" w:cs="Times New Roman"/>
            <w:sz w:val="24"/>
            <w:szCs w:val="24"/>
          </w:rPr>
          <w:t>will</w:t>
        </w:r>
      </w:ins>
      <w:r w:rsidRPr="001C7544">
        <w:rPr>
          <w:rFonts w:ascii="Times New Roman" w:eastAsia="Times New Roman" w:hAnsi="Times New Roman" w:cs="Times New Roman"/>
          <w:sz w:val="24"/>
          <w:szCs w:val="24"/>
        </w:rPr>
        <w:t xml:space="preserve"> be given the same effect as an indictment. </w:t>
      </w:r>
    </w:p>
    <w:p w14:paraId="7FF5B04F"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180.960 Ineligible or ineligibility.</w:t>
      </w:r>
    </w:p>
    <w:p w14:paraId="0F79B9D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Ineligible or ineligibility</w:t>
      </w:r>
      <w:r w:rsidRPr="001C7544">
        <w:rPr>
          <w:rFonts w:ascii="Times New Roman" w:eastAsia="Times New Roman" w:hAnsi="Times New Roman" w:cs="Times New Roman"/>
          <w:sz w:val="24"/>
          <w:szCs w:val="24"/>
        </w:rPr>
        <w:t xml:space="preserve"> means that a person or commodity is prohibited from covered transactions because of an exclusion or disqualification. </w:t>
      </w:r>
    </w:p>
    <w:p w14:paraId="4BDC342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180.965 Legal proceedings.</w:t>
      </w:r>
    </w:p>
    <w:p w14:paraId="59CA2A24" w14:textId="50E8393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 xml:space="preserve">Legal </w:t>
      </w:r>
      <w:del w:id="2577" w:author="OFFM" w:date="2024-04-16T10:53:00Z">
        <w:r w:rsidR="00817C00" w:rsidRPr="00202E89">
          <w:rPr>
            <w:rFonts w:ascii="Times New Roman" w:hAnsi="Times New Roman" w:cs="Times New Roman"/>
            <w:i/>
            <w:iCs/>
            <w:sz w:val="24"/>
            <w:szCs w:val="24"/>
          </w:rPr>
          <w:delText>proceedings</w:delText>
        </w:r>
      </w:del>
      <w:ins w:id="2578" w:author="OFFM" w:date="2024-04-16T10:53:00Z">
        <w:r w:rsidRPr="001C7544">
          <w:rPr>
            <w:rFonts w:ascii="Times New Roman" w:eastAsia="Times New Roman" w:hAnsi="Times New Roman" w:cs="Times New Roman"/>
            <w:i/>
            <w:iCs/>
            <w:sz w:val="24"/>
            <w:szCs w:val="24"/>
          </w:rPr>
          <w:t>proceeding</w:t>
        </w:r>
      </w:ins>
      <w:r w:rsidRPr="001C7544">
        <w:rPr>
          <w:rFonts w:ascii="Times New Roman" w:eastAsia="Times New Roman" w:hAnsi="Times New Roman" w:cs="Times New Roman"/>
          <w:sz w:val="24"/>
          <w:szCs w:val="24"/>
        </w:rPr>
        <w:t xml:space="preserve"> means any criminal proceeding or any civil judicial proceeding, including a proceeding under the Program Fraud Civil Remedies Act </w:t>
      </w:r>
      <w:ins w:id="2579" w:author="OFFM" w:date="2024-04-16T10:53:00Z">
        <w:r w:rsidRPr="001C7544">
          <w:rPr>
            <w:rFonts w:ascii="Times New Roman" w:eastAsia="Times New Roman" w:hAnsi="Times New Roman" w:cs="Times New Roman"/>
            <w:sz w:val="24"/>
            <w:szCs w:val="24"/>
          </w:rPr>
          <w:t xml:space="preserve">of 1986 </w:t>
        </w:r>
      </w:ins>
      <w:r w:rsidRPr="001C7544">
        <w:rPr>
          <w:rFonts w:ascii="Times New Roman" w:eastAsia="Times New Roman" w:hAnsi="Times New Roman" w:cs="Times New Roman"/>
          <w:sz w:val="24"/>
          <w:szCs w:val="24"/>
        </w:rPr>
        <w:t xml:space="preserve">(31 U.S.C. 3801–3812), to which the Federal Government or a State or local government or quasi-governmental authority is a party. The term also includes appeals from those proceedings. </w:t>
      </w:r>
    </w:p>
    <w:p w14:paraId="3BBF7CB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180.970 </w:t>
      </w:r>
      <w:proofErr w:type="spellStart"/>
      <w:r w:rsidRPr="001C7544">
        <w:rPr>
          <w:rFonts w:ascii="Times New Roman" w:eastAsia="Times New Roman" w:hAnsi="Times New Roman" w:cs="Times New Roman"/>
          <w:b/>
          <w:bCs/>
          <w:sz w:val="24"/>
          <w:szCs w:val="24"/>
        </w:rPr>
        <w:t>Nonprocurement</w:t>
      </w:r>
      <w:proofErr w:type="spellEnd"/>
      <w:r w:rsidRPr="001C7544">
        <w:rPr>
          <w:rFonts w:ascii="Times New Roman" w:eastAsia="Times New Roman" w:hAnsi="Times New Roman" w:cs="Times New Roman"/>
          <w:b/>
          <w:bCs/>
          <w:sz w:val="24"/>
          <w:szCs w:val="24"/>
        </w:rPr>
        <w:t xml:space="preserve"> transaction.</w:t>
      </w:r>
    </w:p>
    <w:p w14:paraId="3C20904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proofErr w:type="spellStart"/>
      <w:r w:rsidRPr="001C7544">
        <w:rPr>
          <w:rFonts w:ascii="Times New Roman" w:eastAsia="Times New Roman" w:hAnsi="Times New Roman" w:cs="Times New Roman"/>
          <w:i/>
          <w:iCs/>
          <w:sz w:val="24"/>
          <w:szCs w:val="24"/>
        </w:rPr>
        <w:t>Nonprocurement</w:t>
      </w:r>
      <w:proofErr w:type="spellEnd"/>
      <w:r w:rsidRPr="001C7544">
        <w:rPr>
          <w:rFonts w:ascii="Times New Roman" w:eastAsia="Times New Roman" w:hAnsi="Times New Roman" w:cs="Times New Roman"/>
          <w:i/>
          <w:iCs/>
          <w:sz w:val="24"/>
          <w:szCs w:val="24"/>
        </w:rPr>
        <w:t xml:space="preserve"> transaction</w:t>
      </w:r>
      <w:r w:rsidRPr="001C7544">
        <w:rPr>
          <w:rFonts w:ascii="Times New Roman" w:eastAsia="Times New Roman" w:hAnsi="Times New Roman" w:cs="Times New Roman"/>
          <w:sz w:val="24"/>
          <w:szCs w:val="24"/>
        </w:rPr>
        <w:t xml:space="preserve"> means any transaction, regardless of type (except procurement contracts), including, but not limited to</w:t>
      </w:r>
      <w:ins w:id="258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the following: </w:t>
      </w:r>
    </w:p>
    <w:p w14:paraId="484C1A82" w14:textId="77E6E67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Grants</w:t>
      </w:r>
      <w:del w:id="2581" w:author="OFFM" w:date="2024-04-16T10:53:00Z">
        <w:r w:rsidR="00817C00" w:rsidRPr="00F74592">
          <w:rPr>
            <w:rFonts w:ascii="Times New Roman" w:hAnsi="Times New Roman" w:cs="Times New Roman"/>
            <w:sz w:val="24"/>
            <w:szCs w:val="24"/>
          </w:rPr>
          <w:delText>.</w:delText>
        </w:r>
      </w:del>
      <w:ins w:id="258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AA1CCD6" w14:textId="7025338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Cooperative agreements</w:t>
      </w:r>
      <w:del w:id="2583" w:author="OFFM" w:date="2024-04-16T10:53:00Z">
        <w:r w:rsidR="00817C00" w:rsidRPr="00F74592">
          <w:rPr>
            <w:rFonts w:ascii="Times New Roman" w:hAnsi="Times New Roman" w:cs="Times New Roman"/>
            <w:sz w:val="24"/>
            <w:szCs w:val="24"/>
          </w:rPr>
          <w:delText>.</w:delText>
        </w:r>
      </w:del>
      <w:ins w:id="258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1C3BFEE4" w14:textId="5E35E3D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Scholarships</w:t>
      </w:r>
      <w:del w:id="2585" w:author="OFFM" w:date="2024-04-16T10:53:00Z">
        <w:r w:rsidR="00817C00" w:rsidRPr="00F74592">
          <w:rPr>
            <w:rFonts w:ascii="Times New Roman" w:hAnsi="Times New Roman" w:cs="Times New Roman"/>
            <w:sz w:val="24"/>
            <w:szCs w:val="24"/>
          </w:rPr>
          <w:delText>.</w:delText>
        </w:r>
      </w:del>
      <w:ins w:id="258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4AE3FCD" w14:textId="54733C7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(4) Fellowships</w:t>
      </w:r>
      <w:del w:id="2587" w:author="OFFM" w:date="2024-04-16T10:53:00Z">
        <w:r w:rsidR="00817C00" w:rsidRPr="00F74592">
          <w:rPr>
            <w:rFonts w:ascii="Times New Roman" w:hAnsi="Times New Roman" w:cs="Times New Roman"/>
            <w:sz w:val="24"/>
            <w:szCs w:val="24"/>
          </w:rPr>
          <w:delText>.</w:delText>
        </w:r>
      </w:del>
      <w:ins w:id="258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BD2868B" w14:textId="63E3C7B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(5) Contracts of assistance</w:t>
      </w:r>
      <w:del w:id="2589" w:author="OFFM" w:date="2024-04-16T10:53:00Z">
        <w:r w:rsidR="00817C00" w:rsidRPr="00F74592">
          <w:rPr>
            <w:rFonts w:ascii="Times New Roman" w:hAnsi="Times New Roman" w:cs="Times New Roman"/>
            <w:sz w:val="24"/>
            <w:szCs w:val="24"/>
          </w:rPr>
          <w:delText>.</w:delText>
        </w:r>
      </w:del>
      <w:ins w:id="259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068071FE" w14:textId="3471CEE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(6) Loans</w:t>
      </w:r>
      <w:del w:id="2591" w:author="OFFM" w:date="2024-04-16T10:53:00Z">
        <w:r w:rsidR="00817C00" w:rsidRPr="00F74592">
          <w:rPr>
            <w:rFonts w:ascii="Times New Roman" w:hAnsi="Times New Roman" w:cs="Times New Roman"/>
            <w:sz w:val="24"/>
            <w:szCs w:val="24"/>
          </w:rPr>
          <w:delText>.</w:delText>
        </w:r>
      </w:del>
      <w:ins w:id="259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08A1DB8B" w14:textId="0D1B9E2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(7) Loan guarantees</w:t>
      </w:r>
      <w:del w:id="2593" w:author="OFFM" w:date="2024-04-16T10:53:00Z">
        <w:r w:rsidR="00817C00" w:rsidRPr="00F74592">
          <w:rPr>
            <w:rFonts w:ascii="Times New Roman" w:hAnsi="Times New Roman" w:cs="Times New Roman"/>
            <w:sz w:val="24"/>
            <w:szCs w:val="24"/>
          </w:rPr>
          <w:delText>.</w:delText>
        </w:r>
      </w:del>
      <w:ins w:id="259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47014CD" w14:textId="778F326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(8) Subsidies</w:t>
      </w:r>
      <w:del w:id="2595" w:author="OFFM" w:date="2024-04-16T10:53:00Z">
        <w:r w:rsidR="00817C00" w:rsidRPr="00F74592">
          <w:rPr>
            <w:rFonts w:ascii="Times New Roman" w:hAnsi="Times New Roman" w:cs="Times New Roman"/>
            <w:sz w:val="24"/>
            <w:szCs w:val="24"/>
          </w:rPr>
          <w:delText>.</w:delText>
        </w:r>
      </w:del>
      <w:ins w:id="259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1ADAC3E2" w14:textId="4B8CA8E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(9) Insurances</w:t>
      </w:r>
      <w:del w:id="2597" w:author="OFFM" w:date="2024-04-16T10:53:00Z">
        <w:r w:rsidR="00817C00" w:rsidRPr="00F74592">
          <w:rPr>
            <w:rFonts w:ascii="Times New Roman" w:hAnsi="Times New Roman" w:cs="Times New Roman"/>
            <w:sz w:val="24"/>
            <w:szCs w:val="24"/>
          </w:rPr>
          <w:delText>.</w:delText>
        </w:r>
      </w:del>
      <w:ins w:id="259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5996C8C" w14:textId="6E377A1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(10) Payments for specified uses</w:t>
      </w:r>
      <w:del w:id="2599" w:author="OFFM" w:date="2024-04-16T10:53:00Z">
        <w:r w:rsidR="00817C00" w:rsidRPr="00F74592">
          <w:rPr>
            <w:rFonts w:ascii="Times New Roman" w:hAnsi="Times New Roman" w:cs="Times New Roman"/>
            <w:sz w:val="24"/>
            <w:szCs w:val="24"/>
          </w:rPr>
          <w:delText xml:space="preserve">. </w:delText>
        </w:r>
      </w:del>
      <w:ins w:id="2600" w:author="OFFM" w:date="2024-04-16T10:53:00Z">
        <w:r w:rsidRPr="001C7544">
          <w:rPr>
            <w:rFonts w:ascii="Times New Roman" w:eastAsia="Times New Roman" w:hAnsi="Times New Roman" w:cs="Times New Roman"/>
            <w:sz w:val="24"/>
            <w:szCs w:val="24"/>
          </w:rPr>
          <w:t>; and</w:t>
        </w:r>
      </w:ins>
    </w:p>
    <w:p w14:paraId="79E6209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(11) Donation agreements. </w:t>
      </w:r>
    </w:p>
    <w:p w14:paraId="0C7CD94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(b) A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 at any tier does not require the transfer of Federal funds. </w:t>
      </w:r>
    </w:p>
    <w:p w14:paraId="2CA8816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180.975 Notice.</w:t>
      </w:r>
    </w:p>
    <w:p w14:paraId="577891D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Notice</w:t>
      </w:r>
      <w:r w:rsidRPr="001C7544">
        <w:rPr>
          <w:rFonts w:ascii="Times New Roman" w:eastAsia="Times New Roman" w:hAnsi="Times New Roman" w:cs="Times New Roman"/>
          <w:sz w:val="24"/>
          <w:szCs w:val="24"/>
        </w:rPr>
        <w:t xml:space="preserve"> means a written communication served in person, sent by certified mail or its equivalent, or sent electronically by e-mail or facsimile. (See § 180.615.) </w:t>
      </w:r>
    </w:p>
    <w:p w14:paraId="477F23D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180.980 Participant.</w:t>
      </w:r>
    </w:p>
    <w:p w14:paraId="738EE74A" w14:textId="61544AC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Participant</w:t>
      </w:r>
      <w:r w:rsidRPr="001C7544">
        <w:rPr>
          <w:rFonts w:ascii="Times New Roman" w:eastAsia="Times New Roman" w:hAnsi="Times New Roman" w:cs="Times New Roman"/>
          <w:sz w:val="24"/>
          <w:szCs w:val="24"/>
        </w:rPr>
        <w:t xml:space="preserve"> means any person who submits a proposal for or </w:t>
      </w:r>
      <w:del w:id="2601" w:author="OFFM" w:date="2024-04-16T10:53:00Z">
        <w:r w:rsidR="00817C00" w:rsidRPr="00F74592">
          <w:rPr>
            <w:rFonts w:ascii="Times New Roman" w:hAnsi="Times New Roman" w:cs="Times New Roman"/>
            <w:sz w:val="24"/>
            <w:szCs w:val="24"/>
          </w:rPr>
          <w:delText xml:space="preserve">who </w:delText>
        </w:r>
      </w:del>
      <w:r w:rsidRPr="001C7544">
        <w:rPr>
          <w:rFonts w:ascii="Times New Roman" w:eastAsia="Times New Roman" w:hAnsi="Times New Roman" w:cs="Times New Roman"/>
          <w:sz w:val="24"/>
          <w:szCs w:val="24"/>
        </w:rPr>
        <w:t xml:space="preserve">enters into a covered transaction, including an agent or representative of a participant. </w:t>
      </w:r>
    </w:p>
    <w:p w14:paraId="4C4BE93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180.985 Person.</w:t>
      </w:r>
    </w:p>
    <w:p w14:paraId="173E82AE" w14:textId="79C4AC2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Person</w:t>
      </w:r>
      <w:r w:rsidRPr="001C7544">
        <w:rPr>
          <w:rFonts w:ascii="Times New Roman" w:eastAsia="Times New Roman" w:hAnsi="Times New Roman" w:cs="Times New Roman"/>
          <w:sz w:val="24"/>
          <w:szCs w:val="24"/>
        </w:rPr>
        <w:t xml:space="preserve"> means any individual, corporation, partnership, association, unit of government, or legal entity, </w:t>
      </w:r>
      <w:del w:id="2602" w:author="OFFM" w:date="2024-04-16T10:53:00Z">
        <w:r w:rsidR="00817C00" w:rsidRPr="00F74592">
          <w:rPr>
            <w:rFonts w:ascii="Times New Roman" w:hAnsi="Times New Roman" w:cs="Times New Roman"/>
            <w:sz w:val="24"/>
            <w:szCs w:val="24"/>
          </w:rPr>
          <w:delText>however</w:delText>
        </w:r>
      </w:del>
      <w:ins w:id="2603" w:author="OFFM" w:date="2024-04-16T10:53:00Z">
        <w:r w:rsidRPr="001C7544">
          <w:rPr>
            <w:rFonts w:ascii="Times New Roman" w:eastAsia="Times New Roman" w:hAnsi="Times New Roman" w:cs="Times New Roman"/>
            <w:sz w:val="24"/>
            <w:szCs w:val="24"/>
          </w:rPr>
          <w:t>regardless of how</w:t>
        </w:r>
      </w:ins>
      <w:r w:rsidRPr="001C7544">
        <w:rPr>
          <w:rFonts w:ascii="Times New Roman" w:eastAsia="Times New Roman" w:hAnsi="Times New Roman" w:cs="Times New Roman"/>
          <w:sz w:val="24"/>
          <w:szCs w:val="24"/>
        </w:rPr>
        <w:t xml:space="preserve"> organized. </w:t>
      </w:r>
    </w:p>
    <w:p w14:paraId="5427FA5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180.990 Preponderance of the evidence.</w:t>
      </w:r>
    </w:p>
    <w:p w14:paraId="1CBADC9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Preponderance of the evidence</w:t>
      </w:r>
      <w:r w:rsidRPr="001C7544">
        <w:rPr>
          <w:rFonts w:ascii="Times New Roman" w:eastAsia="Times New Roman" w:hAnsi="Times New Roman" w:cs="Times New Roman"/>
          <w:sz w:val="24"/>
          <w:szCs w:val="24"/>
        </w:rPr>
        <w:t xml:space="preserve"> means proof by information that, compared with information opposing it, leads to the conclusion that the fact at issue is more probably true than not. </w:t>
      </w:r>
    </w:p>
    <w:p w14:paraId="47ADDE5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180.995 Principal.</w:t>
      </w:r>
    </w:p>
    <w:p w14:paraId="74381DCD" w14:textId="090D061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Principal</w:t>
      </w:r>
      <w:r w:rsidRPr="001C7544">
        <w:rPr>
          <w:rFonts w:ascii="Times New Roman" w:eastAsia="Times New Roman" w:hAnsi="Times New Roman" w:cs="Times New Roman"/>
          <w:sz w:val="24"/>
          <w:szCs w:val="24"/>
        </w:rPr>
        <w:t xml:space="preserve"> means</w:t>
      </w:r>
      <w:del w:id="2604" w:author="OFFM" w:date="2024-04-16T10:53:00Z">
        <w:r w:rsidR="00817C00" w:rsidRPr="00F74592">
          <w:rPr>
            <w:rFonts w:ascii="Times New Roman" w:hAnsi="Times New Roman" w:cs="Times New Roman"/>
            <w:sz w:val="24"/>
            <w:szCs w:val="24"/>
          </w:rPr>
          <w:delText>—</w:delText>
        </w:r>
      </w:del>
      <w:ins w:id="260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7DC2C06" w14:textId="53AEB97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An officer, director, owner, partner, principal investigator, or </w:t>
      </w:r>
      <w:del w:id="2606" w:author="OFFM" w:date="2024-04-16T10:53:00Z">
        <w:r w:rsidR="00817C00" w:rsidRPr="00F74592">
          <w:rPr>
            <w:rFonts w:ascii="Times New Roman" w:hAnsi="Times New Roman" w:cs="Times New Roman"/>
            <w:sz w:val="24"/>
            <w:szCs w:val="24"/>
          </w:rPr>
          <w:delText>other</w:delText>
        </w:r>
      </w:del>
      <w:ins w:id="2607" w:author="OFFM" w:date="2024-04-16T10:53:00Z">
        <w:r w:rsidRPr="001C7544">
          <w:rPr>
            <w:rFonts w:ascii="Times New Roman" w:eastAsia="Times New Roman" w:hAnsi="Times New Roman" w:cs="Times New Roman"/>
            <w:sz w:val="24"/>
            <w:szCs w:val="24"/>
          </w:rPr>
          <w:t>another</w:t>
        </w:r>
      </w:ins>
      <w:r w:rsidRPr="001C7544">
        <w:rPr>
          <w:rFonts w:ascii="Times New Roman" w:eastAsia="Times New Roman" w:hAnsi="Times New Roman" w:cs="Times New Roman"/>
          <w:sz w:val="24"/>
          <w:szCs w:val="24"/>
        </w:rPr>
        <w:t xml:space="preserve"> person within a participant with management or supervisory responsibilities related to a covered transaction; or </w:t>
      </w:r>
    </w:p>
    <w:p w14:paraId="4491A10B" w14:textId="710E6E7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A consultant or other person, whether or not employed by the participant or paid with Federal funds, who</w:t>
      </w:r>
      <w:del w:id="2608" w:author="OFFM" w:date="2024-04-16T10:53:00Z">
        <w:r w:rsidR="00817C00" w:rsidRPr="00F74592">
          <w:rPr>
            <w:rFonts w:ascii="Times New Roman" w:hAnsi="Times New Roman" w:cs="Times New Roman"/>
            <w:sz w:val="24"/>
            <w:szCs w:val="24"/>
          </w:rPr>
          <w:delText>—</w:delText>
        </w:r>
      </w:del>
      <w:ins w:id="260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1DC0C0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Is in a position to handle Federal funds; </w:t>
      </w:r>
    </w:p>
    <w:p w14:paraId="11C6F52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Is in a position to influence or control the use of those funds; or, </w:t>
      </w:r>
    </w:p>
    <w:p w14:paraId="18B806B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(3) Occupies a technical or professional position capable of substantially influencing the development or outcome of an activity required to perform the covered transaction. </w:t>
      </w:r>
    </w:p>
    <w:p w14:paraId="66E5F4F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180.1000 Respondent.</w:t>
      </w:r>
    </w:p>
    <w:p w14:paraId="1EF29B51" w14:textId="51B0895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Respondent</w:t>
      </w:r>
      <w:r w:rsidRPr="001C7544">
        <w:rPr>
          <w:rFonts w:ascii="Times New Roman" w:eastAsia="Times New Roman" w:hAnsi="Times New Roman" w:cs="Times New Roman"/>
          <w:sz w:val="24"/>
          <w:szCs w:val="24"/>
        </w:rPr>
        <w:t xml:space="preserve"> means a person against whom </w:t>
      </w:r>
      <w:del w:id="2610" w:author="OFFM" w:date="2024-04-16T10:53:00Z">
        <w:r w:rsidR="00817C00" w:rsidRPr="00F74592">
          <w:rPr>
            <w:rFonts w:ascii="Times New Roman" w:hAnsi="Times New Roman" w:cs="Times New Roman"/>
            <w:sz w:val="24"/>
            <w:szCs w:val="24"/>
          </w:rPr>
          <w:delText>an</w:delText>
        </w:r>
      </w:del>
      <w:ins w:id="2611" w:author="OFFM" w:date="2024-04-16T10:53:00Z">
        <w:r w:rsidRPr="001C7544">
          <w:rPr>
            <w:rFonts w:ascii="Times New Roman" w:eastAsia="Times New Roman" w:hAnsi="Times New Roman" w:cs="Times New Roman"/>
            <w:sz w:val="24"/>
            <w:szCs w:val="24"/>
          </w:rPr>
          <w:t xml:space="preserve">a </w:t>
        </w:r>
        <w:proofErr w:type="gramStart"/>
        <w:r w:rsidRPr="001C7544">
          <w:rPr>
            <w:rFonts w:ascii="Times New Roman" w:eastAsia="Times New Roman" w:hAnsi="Times New Roman" w:cs="Times New Roman"/>
            <w:sz w:val="24"/>
            <w:szCs w:val="24"/>
          </w:rPr>
          <w:t>Federal</w:t>
        </w:r>
      </w:ins>
      <w:proofErr w:type="gramEnd"/>
      <w:r w:rsidRPr="001C7544">
        <w:rPr>
          <w:rFonts w:ascii="Times New Roman" w:eastAsia="Times New Roman" w:hAnsi="Times New Roman" w:cs="Times New Roman"/>
          <w:sz w:val="24"/>
          <w:szCs w:val="24"/>
        </w:rPr>
        <w:t xml:space="preserve"> agency has initiated a debarment or suspension action. </w:t>
      </w:r>
    </w:p>
    <w:p w14:paraId="5C3D3D2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180.1005 State.</w:t>
      </w:r>
    </w:p>
    <w:p w14:paraId="345EF880" w14:textId="7C91E52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1C7544">
        <w:rPr>
          <w:rFonts w:ascii="Times New Roman" w:eastAsia="Times New Roman" w:hAnsi="Times New Roman" w:cs="Times New Roman"/>
          <w:i/>
          <w:iCs/>
          <w:sz w:val="24"/>
          <w:szCs w:val="24"/>
        </w:rPr>
        <w:t>State</w:t>
      </w:r>
      <w:r w:rsidRPr="001C7544">
        <w:rPr>
          <w:rFonts w:ascii="Times New Roman" w:eastAsia="Times New Roman" w:hAnsi="Times New Roman" w:cs="Times New Roman"/>
          <w:sz w:val="24"/>
          <w:szCs w:val="24"/>
        </w:rPr>
        <w:t xml:space="preserve"> means</w:t>
      </w:r>
      <w:del w:id="2612" w:author="OFFM" w:date="2024-04-16T10:53:00Z">
        <w:r w:rsidR="00817C00" w:rsidRPr="00F74592">
          <w:rPr>
            <w:rFonts w:ascii="Times New Roman" w:hAnsi="Times New Roman" w:cs="Times New Roman"/>
            <w:sz w:val="24"/>
            <w:szCs w:val="24"/>
          </w:rPr>
          <w:delText>—</w:delText>
        </w:r>
      </w:del>
      <w:ins w:id="261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3A70145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Any of the states of the United States; </w:t>
      </w:r>
    </w:p>
    <w:p w14:paraId="78C98FF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District of Columbia; </w:t>
      </w:r>
    </w:p>
    <w:p w14:paraId="67A4FDA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The Commonwealth of Puerto Rico; </w:t>
      </w:r>
    </w:p>
    <w:p w14:paraId="3FA4B4E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Any territory or possession of the United States; or </w:t>
      </w:r>
    </w:p>
    <w:p w14:paraId="2CBDFB8F" w14:textId="0410465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Any agency or instrumentality of a </w:t>
      </w:r>
      <w:del w:id="2614" w:author="OFFM" w:date="2024-04-16T10:53:00Z">
        <w:r w:rsidR="00817C00" w:rsidRPr="00F74592">
          <w:rPr>
            <w:rFonts w:ascii="Times New Roman" w:hAnsi="Times New Roman" w:cs="Times New Roman"/>
            <w:sz w:val="24"/>
            <w:szCs w:val="24"/>
          </w:rPr>
          <w:delText>state</w:delText>
        </w:r>
      </w:del>
      <w:ins w:id="2615" w:author="OFFM" w:date="2024-04-16T10:53:00Z">
        <w:r w:rsidRPr="001C7544">
          <w:rPr>
            <w:rFonts w:ascii="Times New Roman" w:eastAsia="Times New Roman" w:hAnsi="Times New Roman" w:cs="Times New Roman"/>
            <w:sz w:val="24"/>
            <w:szCs w:val="24"/>
          </w:rPr>
          <w:t>State</w:t>
        </w:r>
      </w:ins>
      <w:r w:rsidRPr="001C7544">
        <w:rPr>
          <w:rFonts w:ascii="Times New Roman" w:eastAsia="Times New Roman" w:hAnsi="Times New Roman" w:cs="Times New Roman"/>
          <w:sz w:val="24"/>
          <w:szCs w:val="24"/>
        </w:rPr>
        <w:t xml:space="preserve">. </w:t>
      </w:r>
    </w:p>
    <w:p w14:paraId="0F68626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For purposes of this part, </w:t>
      </w:r>
      <w:r w:rsidRPr="00A63D45">
        <w:rPr>
          <w:rFonts w:ascii="Times New Roman" w:hAnsi="Times New Roman"/>
          <w:i/>
          <w:sz w:val="24"/>
        </w:rPr>
        <w:t>State</w:t>
      </w:r>
      <w:r w:rsidRPr="001C7544">
        <w:rPr>
          <w:rFonts w:ascii="Times New Roman" w:eastAsia="Times New Roman" w:hAnsi="Times New Roman" w:cs="Times New Roman"/>
          <w:sz w:val="24"/>
          <w:szCs w:val="24"/>
        </w:rPr>
        <w:t xml:space="preserve"> does not include institutions of higher education, hospitals, or units of local government. </w:t>
      </w:r>
    </w:p>
    <w:p w14:paraId="3294183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180.1010 Suspending official.</w:t>
      </w:r>
    </w:p>
    <w:p w14:paraId="76727136" w14:textId="2E0A5A1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1C7544">
        <w:rPr>
          <w:rFonts w:ascii="Times New Roman" w:eastAsia="Times New Roman" w:hAnsi="Times New Roman" w:cs="Times New Roman"/>
          <w:i/>
          <w:iCs/>
          <w:sz w:val="24"/>
          <w:szCs w:val="24"/>
        </w:rPr>
        <w:t>Suspending official</w:t>
      </w:r>
      <w:r w:rsidRPr="001C7544">
        <w:rPr>
          <w:rFonts w:ascii="Times New Roman" w:eastAsia="Times New Roman" w:hAnsi="Times New Roman" w:cs="Times New Roman"/>
          <w:sz w:val="24"/>
          <w:szCs w:val="24"/>
        </w:rPr>
        <w:t xml:space="preserve"> means </w:t>
      </w:r>
      <w:del w:id="2616" w:author="OFFM" w:date="2024-04-16T10:53:00Z">
        <w:r w:rsidR="00817C00" w:rsidRPr="00F74592">
          <w:rPr>
            <w:rFonts w:ascii="Times New Roman" w:hAnsi="Times New Roman" w:cs="Times New Roman"/>
            <w:sz w:val="24"/>
            <w:szCs w:val="24"/>
          </w:rPr>
          <w:delText>an</w:delText>
        </w:r>
      </w:del>
      <w:ins w:id="2617" w:author="OFFM" w:date="2024-04-16T10:53:00Z">
        <w:r w:rsidRPr="001C7544">
          <w:rPr>
            <w:rFonts w:ascii="Times New Roman" w:eastAsia="Times New Roman" w:hAnsi="Times New Roman" w:cs="Times New Roman"/>
            <w:sz w:val="24"/>
            <w:szCs w:val="24"/>
          </w:rPr>
          <w:t xml:space="preserve">a </w:t>
        </w:r>
        <w:proofErr w:type="gramStart"/>
        <w:r w:rsidRPr="001C7544">
          <w:rPr>
            <w:rFonts w:ascii="Times New Roman" w:eastAsia="Times New Roman" w:hAnsi="Times New Roman" w:cs="Times New Roman"/>
            <w:sz w:val="24"/>
            <w:szCs w:val="24"/>
          </w:rPr>
          <w:t>Federal</w:t>
        </w:r>
      </w:ins>
      <w:proofErr w:type="gramEnd"/>
      <w:r w:rsidRPr="001C7544">
        <w:rPr>
          <w:rFonts w:ascii="Times New Roman" w:eastAsia="Times New Roman" w:hAnsi="Times New Roman" w:cs="Times New Roman"/>
          <w:sz w:val="24"/>
          <w:szCs w:val="24"/>
        </w:rPr>
        <w:t xml:space="preserve"> agency official </w:t>
      </w:r>
      <w:del w:id="2618" w:author="OFFM" w:date="2024-04-16T10:53:00Z">
        <w:r w:rsidR="00817C00" w:rsidRPr="00F74592">
          <w:rPr>
            <w:rFonts w:ascii="Times New Roman" w:hAnsi="Times New Roman" w:cs="Times New Roman"/>
            <w:sz w:val="24"/>
            <w:szCs w:val="24"/>
          </w:rPr>
          <w:delText xml:space="preserve">who is </w:delText>
        </w:r>
      </w:del>
      <w:r w:rsidRPr="001C7544">
        <w:rPr>
          <w:rFonts w:ascii="Times New Roman" w:eastAsia="Times New Roman" w:hAnsi="Times New Roman" w:cs="Times New Roman"/>
          <w:sz w:val="24"/>
          <w:szCs w:val="24"/>
        </w:rPr>
        <w:t xml:space="preserve">authorized to impose suspension. The suspending official is either: </w:t>
      </w:r>
    </w:p>
    <w:p w14:paraId="1F6E266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agency head; or </w:t>
      </w:r>
    </w:p>
    <w:p w14:paraId="5FC3BB3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An official designated by the agency head. </w:t>
      </w:r>
    </w:p>
    <w:p w14:paraId="72F32F7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180.1015 Suspension.</w:t>
      </w:r>
    </w:p>
    <w:p w14:paraId="767097F5" w14:textId="2AFA108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Suspension</w:t>
      </w:r>
      <w:r w:rsidRPr="001C7544">
        <w:rPr>
          <w:rFonts w:ascii="Times New Roman" w:eastAsia="Times New Roman" w:hAnsi="Times New Roman" w:cs="Times New Roman"/>
          <w:sz w:val="24"/>
          <w:szCs w:val="24"/>
        </w:rPr>
        <w:t xml:space="preserve"> is an action taken by a suspending official under subpart G of this part that immediately prohibits a person from participating in covered transactions and transactions covered under the Federal Acquisition </w:t>
      </w:r>
      <w:del w:id="2619" w:author="OFFM" w:date="2024-04-16T10:53:00Z">
        <w:r w:rsidR="00817C00" w:rsidRPr="00F74592">
          <w:rPr>
            <w:rFonts w:ascii="Times New Roman" w:hAnsi="Times New Roman" w:cs="Times New Roman"/>
            <w:sz w:val="24"/>
            <w:szCs w:val="24"/>
          </w:rPr>
          <w:delText>Regulation</w:delText>
        </w:r>
      </w:del>
      <w:ins w:id="2620" w:author="OFFM" w:date="2024-04-16T10:53:00Z">
        <w:r w:rsidRPr="001C7544">
          <w:rPr>
            <w:rFonts w:ascii="Times New Roman" w:eastAsia="Times New Roman" w:hAnsi="Times New Roman" w:cs="Times New Roman"/>
            <w:sz w:val="24"/>
            <w:szCs w:val="24"/>
          </w:rPr>
          <w:t>Regulations</w:t>
        </w:r>
      </w:ins>
      <w:r w:rsidRPr="001C7544">
        <w:rPr>
          <w:rFonts w:ascii="Times New Roman" w:eastAsia="Times New Roman" w:hAnsi="Times New Roman" w:cs="Times New Roman"/>
          <w:sz w:val="24"/>
          <w:szCs w:val="24"/>
        </w:rPr>
        <w:t xml:space="preserve"> (48 CFR chapter 1) for a temporary period, pending completion of </w:t>
      </w:r>
      <w:del w:id="2621" w:author="OFFM" w:date="2024-04-16T10:53:00Z">
        <w:r w:rsidR="00817C00" w:rsidRPr="00F74592">
          <w:rPr>
            <w:rFonts w:ascii="Times New Roman" w:hAnsi="Times New Roman" w:cs="Times New Roman"/>
            <w:sz w:val="24"/>
            <w:szCs w:val="24"/>
          </w:rPr>
          <w:delText>an</w:delText>
        </w:r>
      </w:del>
      <w:ins w:id="2622" w:author="OFFM" w:date="2024-04-16T10:53:00Z">
        <w:r w:rsidRPr="001C7544">
          <w:rPr>
            <w:rFonts w:ascii="Times New Roman" w:eastAsia="Times New Roman" w:hAnsi="Times New Roman" w:cs="Times New Roman"/>
            <w:sz w:val="24"/>
            <w:szCs w:val="24"/>
          </w:rPr>
          <w:t xml:space="preserve">a </w:t>
        </w:r>
        <w:proofErr w:type="gramStart"/>
        <w:r w:rsidRPr="001C7544">
          <w:rPr>
            <w:rFonts w:ascii="Times New Roman" w:eastAsia="Times New Roman" w:hAnsi="Times New Roman" w:cs="Times New Roman"/>
            <w:sz w:val="24"/>
            <w:szCs w:val="24"/>
          </w:rPr>
          <w:t>Federal</w:t>
        </w:r>
      </w:ins>
      <w:proofErr w:type="gramEnd"/>
      <w:r w:rsidRPr="001C7544">
        <w:rPr>
          <w:rFonts w:ascii="Times New Roman" w:eastAsia="Times New Roman" w:hAnsi="Times New Roman" w:cs="Times New Roman"/>
          <w:sz w:val="24"/>
          <w:szCs w:val="24"/>
        </w:rPr>
        <w:t xml:space="preserve"> agency investigation and any judicial or administrative proceedings that may ensue. A person so excluded is suspended. </w:t>
      </w:r>
    </w:p>
    <w:p w14:paraId="588286F7"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lastRenderedPageBreak/>
        <w:t>§ 180.1020 Voluntary exclusion or voluntarily excluded.</w:t>
      </w:r>
    </w:p>
    <w:p w14:paraId="2280A067" w14:textId="5657EC4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1C7544">
        <w:rPr>
          <w:rFonts w:ascii="Times New Roman" w:eastAsia="Times New Roman" w:hAnsi="Times New Roman" w:cs="Times New Roman"/>
          <w:i/>
          <w:iCs/>
          <w:sz w:val="24"/>
          <w:szCs w:val="24"/>
        </w:rPr>
        <w:t>Voluntary exclusion</w:t>
      </w:r>
      <w:r w:rsidRPr="001C7544">
        <w:rPr>
          <w:rFonts w:ascii="Times New Roman" w:eastAsia="Times New Roman" w:hAnsi="Times New Roman" w:cs="Times New Roman"/>
          <w:sz w:val="24"/>
          <w:szCs w:val="24"/>
        </w:rPr>
        <w:t xml:space="preserve"> means a person's agreement to be excluded under the terms of a settlement between the person and one or more agencies. Voluntary exclusion must have </w:t>
      </w:r>
      <w:del w:id="2623" w:author="OFFM" w:date="2024-04-16T10:53:00Z">
        <w:r w:rsidR="00817C00" w:rsidRPr="00F74592">
          <w:rPr>
            <w:rFonts w:ascii="Times New Roman" w:hAnsi="Times New Roman" w:cs="Times New Roman"/>
            <w:sz w:val="24"/>
            <w:szCs w:val="24"/>
          </w:rPr>
          <w:delText>governmentwide</w:delText>
        </w:r>
      </w:del>
      <w:ins w:id="2624" w:author="OFFM" w:date="2024-04-16T10:53:00Z">
        <w:r w:rsidRPr="001C7544">
          <w:rPr>
            <w:rFonts w:ascii="Times New Roman" w:eastAsia="Times New Roman" w:hAnsi="Times New Roman" w:cs="Times New Roman"/>
            <w:sz w:val="24"/>
            <w:szCs w:val="24"/>
          </w:rPr>
          <w:t>a government-wide</w:t>
        </w:r>
      </w:ins>
      <w:r w:rsidRPr="001C7544">
        <w:rPr>
          <w:rFonts w:ascii="Times New Roman" w:eastAsia="Times New Roman" w:hAnsi="Times New Roman" w:cs="Times New Roman"/>
          <w:sz w:val="24"/>
          <w:szCs w:val="24"/>
        </w:rPr>
        <w:t xml:space="preserve"> effect. </w:t>
      </w:r>
    </w:p>
    <w:p w14:paraId="3B964DC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r w:rsidRPr="001C7544">
        <w:rPr>
          <w:rFonts w:ascii="Times New Roman" w:eastAsia="Times New Roman" w:hAnsi="Times New Roman" w:cs="Times New Roman"/>
          <w:i/>
          <w:iCs/>
          <w:sz w:val="24"/>
          <w:szCs w:val="24"/>
        </w:rPr>
        <w:t>Voluntarily excluded</w:t>
      </w:r>
      <w:r w:rsidRPr="001C7544">
        <w:rPr>
          <w:rFonts w:ascii="Times New Roman" w:eastAsia="Times New Roman" w:hAnsi="Times New Roman" w:cs="Times New Roman"/>
          <w:sz w:val="24"/>
          <w:szCs w:val="24"/>
        </w:rPr>
        <w:t xml:space="preserve"> means the status of a person who has agreed to a voluntary exclusion.</w:t>
      </w:r>
      <w:ins w:id="2625" w:author="OFFM" w:date="2024-04-16T10:53:00Z">
        <w:r w:rsidRPr="001C7544">
          <w:rPr>
            <w:rFonts w:ascii="Times New Roman" w:eastAsia="Times New Roman" w:hAnsi="Times New Roman" w:cs="Times New Roman"/>
            <w:sz w:val="24"/>
            <w:szCs w:val="24"/>
          </w:rPr>
          <w:t xml:space="preserve"> </w:t>
        </w:r>
      </w:ins>
    </w:p>
    <w:p w14:paraId="633EFEE8" w14:textId="2C98AB1A" w:rsidR="000B5224" w:rsidRPr="00A63D45" w:rsidRDefault="00F2264C" w:rsidP="00A63D45">
      <w:pPr>
        <w:spacing w:after="0" w:line="480" w:lineRule="auto"/>
        <w:contextualSpacing/>
        <w:outlineLvl w:val="0"/>
        <w:rPr>
          <w:rFonts w:ascii="Times New Roman" w:hAnsi="Times New Roman"/>
          <w:b/>
          <w:kern w:val="36"/>
          <w:sz w:val="24"/>
        </w:rPr>
      </w:pPr>
      <w:bookmarkStart w:id="2626" w:name="_Hlk146538347"/>
      <w:r w:rsidRPr="00A63D45">
        <w:rPr>
          <w:rFonts w:ascii="Times New Roman" w:hAnsi="Times New Roman"/>
          <w:b/>
          <w:kern w:val="36"/>
          <w:sz w:val="24"/>
        </w:rPr>
        <w:t>PART 182—</w:t>
      </w:r>
      <w:del w:id="2627" w:author="OFFM" w:date="2024-04-16T10:53:00Z">
        <w:r w:rsidR="00817C00" w:rsidRPr="00F74592">
          <w:rPr>
            <w:rFonts w:ascii="Times New Roman" w:hAnsi="Times New Roman" w:cs="Times New Roman"/>
            <w:b/>
            <w:bCs/>
            <w:sz w:val="24"/>
            <w:szCs w:val="24"/>
          </w:rPr>
          <w:delText>GOVERNMENTWIDE</w:delText>
        </w:r>
      </w:del>
      <w:ins w:id="2628" w:author="OFFM" w:date="2024-04-16T10:53:00Z">
        <w:r w:rsidRPr="001C7544">
          <w:rPr>
            <w:rFonts w:ascii="Times New Roman" w:eastAsia="Times New Roman" w:hAnsi="Times New Roman" w:cs="Times New Roman"/>
            <w:b/>
            <w:bCs/>
            <w:kern w:val="36"/>
            <w:sz w:val="24"/>
            <w:szCs w:val="24"/>
          </w:rPr>
          <w:t>GOVERNMENT-WIDE</w:t>
        </w:r>
      </w:ins>
      <w:r w:rsidRPr="00A63D45">
        <w:rPr>
          <w:rFonts w:ascii="Times New Roman" w:hAnsi="Times New Roman"/>
          <w:b/>
          <w:kern w:val="36"/>
          <w:sz w:val="24"/>
        </w:rPr>
        <w:t xml:space="preserve"> REQUIREMENTS FOR DRUG-FREE WORKPLACE (FINANCIAL ASSISTANCE)</w:t>
      </w:r>
      <w:bookmarkEnd w:id="2626"/>
      <w:del w:id="2629" w:author="OFFM" w:date="2024-04-16T10:53:00Z">
        <w:r w:rsidR="00817C00" w:rsidRPr="00F74592">
          <w:rPr>
            <w:rFonts w:ascii="Times New Roman" w:hAnsi="Times New Roman" w:cs="Times New Roman"/>
            <w:b/>
            <w:bCs/>
            <w:sz w:val="24"/>
            <w:szCs w:val="24"/>
          </w:rPr>
          <w:delText xml:space="preserve"> </w:delText>
        </w:r>
      </w:del>
    </w:p>
    <w:p w14:paraId="02C5F00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182.5 What does this part do?</w:t>
      </w:r>
    </w:p>
    <w:p w14:paraId="7E96565E" w14:textId="3796B6E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This part provides </w:t>
      </w:r>
      <w:del w:id="2630" w:author="OFFM" w:date="2024-04-16T10:53:00Z">
        <w:r w:rsidR="00817C00" w:rsidRPr="00F74592">
          <w:rPr>
            <w:rFonts w:ascii="Times New Roman" w:hAnsi="Times New Roman" w:cs="Times New Roman"/>
            <w:sz w:val="24"/>
            <w:szCs w:val="24"/>
          </w:rPr>
          <w:delText xml:space="preserve">Office of Management and Budget (OMB) </w:delText>
        </w:r>
      </w:del>
      <w:r w:rsidRPr="001C7544">
        <w:rPr>
          <w:rFonts w:ascii="Times New Roman" w:eastAsia="Times New Roman" w:hAnsi="Times New Roman" w:cs="Times New Roman"/>
          <w:sz w:val="24"/>
          <w:szCs w:val="24"/>
        </w:rPr>
        <w:t xml:space="preserve">guidance for Federal agencies on the portion of the Drug-Free Workplace Act of 1988 (41 U.S.C. </w:t>
      </w:r>
      <w:del w:id="2631" w:author="OFFM" w:date="2024-04-16T10:53:00Z">
        <w:r w:rsidR="00817C00" w:rsidRPr="00F74592">
          <w:rPr>
            <w:rFonts w:ascii="Times New Roman" w:hAnsi="Times New Roman" w:cs="Times New Roman"/>
            <w:sz w:val="24"/>
            <w:szCs w:val="24"/>
          </w:rPr>
          <w:delText>701–707</w:delText>
        </w:r>
      </w:del>
      <w:ins w:id="2632" w:author="OFFM" w:date="2024-04-16T10:53:00Z">
        <w:r w:rsidRPr="001C7544">
          <w:rPr>
            <w:rFonts w:ascii="Times New Roman" w:eastAsia="Times New Roman" w:hAnsi="Times New Roman" w:cs="Times New Roman"/>
            <w:sz w:val="24"/>
            <w:szCs w:val="24"/>
          </w:rPr>
          <w:t>8101-8106</w:t>
        </w:r>
      </w:ins>
      <w:r w:rsidRPr="001C7544">
        <w:rPr>
          <w:rFonts w:ascii="Times New Roman" w:eastAsia="Times New Roman" w:hAnsi="Times New Roman" w:cs="Times New Roman"/>
          <w:sz w:val="24"/>
          <w:szCs w:val="24"/>
        </w:rPr>
        <w:t xml:space="preserve">, as amended) that applies to grants. It also applies the provisions of the Act to cooperative agreements and other financial assistance awards, as a matter of Federal Government policy. </w:t>
      </w:r>
    </w:p>
    <w:p w14:paraId="687C50D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182.10 How is this part organized?</w:t>
      </w:r>
    </w:p>
    <w:p w14:paraId="0435CF87" w14:textId="2BF2A6BD" w:rsidR="000B5224" w:rsidRPr="001C7544" w:rsidRDefault="00F2264C" w:rsidP="00A63D45">
      <w:pPr>
        <w:spacing w:after="0" w:line="480" w:lineRule="auto"/>
        <w:ind w:firstLine="18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This part is organized </w:t>
      </w:r>
      <w:del w:id="2633" w:author="OFFM" w:date="2024-04-16T10:53:00Z">
        <w:r w:rsidR="00817C00" w:rsidRPr="00F74592">
          <w:rPr>
            <w:rFonts w:ascii="Times New Roman" w:hAnsi="Times New Roman" w:cs="Times New Roman"/>
            <w:sz w:val="24"/>
            <w:szCs w:val="24"/>
          </w:rPr>
          <w:delText>in</w:delText>
        </w:r>
      </w:del>
      <w:ins w:id="2634" w:author="OFFM" w:date="2024-04-16T10:53:00Z">
        <w:r w:rsidRPr="001C7544">
          <w:rPr>
            <w:rFonts w:ascii="Times New Roman" w:eastAsia="Times New Roman" w:hAnsi="Times New Roman" w:cs="Times New Roman"/>
            <w:sz w:val="24"/>
            <w:szCs w:val="24"/>
          </w:rPr>
          <w:t>into</w:t>
        </w:r>
      </w:ins>
      <w:r w:rsidRPr="001C7544">
        <w:rPr>
          <w:rFonts w:ascii="Times New Roman" w:eastAsia="Times New Roman" w:hAnsi="Times New Roman" w:cs="Times New Roman"/>
          <w:sz w:val="24"/>
          <w:szCs w:val="24"/>
        </w:rPr>
        <w:t xml:space="preserve"> two segments. </w:t>
      </w:r>
    </w:p>
    <w:p w14:paraId="1F6720D9" w14:textId="16F361B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Sections 182.5 through 182.40 contain general policy direction for Federal agencies' use of the uniform policies and procedures in subparts A through F</w:t>
      </w:r>
      <w:del w:id="2635"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w:t>
      </w:r>
    </w:p>
    <w:p w14:paraId="5263DE27" w14:textId="3476ECF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Subparts A through F </w:t>
      </w:r>
      <w:del w:id="2636"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 xml:space="preserve">contain uniform </w:t>
      </w:r>
      <w:del w:id="2637" w:author="OFFM" w:date="2024-04-16T10:53:00Z">
        <w:r w:rsidR="00817C00" w:rsidRPr="00F74592">
          <w:rPr>
            <w:rFonts w:ascii="Times New Roman" w:hAnsi="Times New Roman" w:cs="Times New Roman"/>
            <w:sz w:val="24"/>
            <w:szCs w:val="24"/>
          </w:rPr>
          <w:delText>governmentwide</w:delText>
        </w:r>
      </w:del>
      <w:ins w:id="2638"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policies and procedures for Federal agency use to specify the</w:t>
      </w:r>
      <w:del w:id="2639" w:author="OFFM" w:date="2024-04-16T10:53:00Z">
        <w:r w:rsidR="00817C00" w:rsidRPr="00F74592">
          <w:rPr>
            <w:rFonts w:ascii="Times New Roman" w:hAnsi="Times New Roman" w:cs="Times New Roman"/>
            <w:sz w:val="24"/>
            <w:szCs w:val="24"/>
          </w:rPr>
          <w:delText>—</w:delText>
        </w:r>
      </w:del>
      <w:ins w:id="264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C4E564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Types of awards that are covered by drug-free workplace requirements; </w:t>
      </w:r>
    </w:p>
    <w:p w14:paraId="4450F95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Drug-free workplace requirements with which a recipient must comply; </w:t>
      </w:r>
    </w:p>
    <w:p w14:paraId="717B9CF5" w14:textId="516E5A2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Actions required of </w:t>
      </w:r>
      <w:del w:id="2641" w:author="OFFM" w:date="2024-04-16T10:53:00Z">
        <w:r w:rsidR="00817C00" w:rsidRPr="00F74592">
          <w:rPr>
            <w:rFonts w:ascii="Times New Roman" w:hAnsi="Times New Roman" w:cs="Times New Roman"/>
            <w:sz w:val="24"/>
            <w:szCs w:val="24"/>
          </w:rPr>
          <w:delText>an</w:delText>
        </w:r>
      </w:del>
      <w:ins w:id="2642" w:author="OFFM" w:date="2024-04-16T10:53:00Z">
        <w:r w:rsidRPr="001C7544">
          <w:rPr>
            <w:rFonts w:ascii="Times New Roman" w:eastAsia="Times New Roman" w:hAnsi="Times New Roman" w:cs="Times New Roman"/>
            <w:sz w:val="24"/>
            <w:szCs w:val="24"/>
          </w:rPr>
          <w:t xml:space="preserve">a </w:t>
        </w:r>
        <w:proofErr w:type="gramStart"/>
        <w:r w:rsidRPr="001C7544">
          <w:rPr>
            <w:rFonts w:ascii="Times New Roman" w:eastAsia="Times New Roman" w:hAnsi="Times New Roman" w:cs="Times New Roman"/>
            <w:sz w:val="24"/>
            <w:szCs w:val="24"/>
          </w:rPr>
          <w:t>Federal</w:t>
        </w:r>
      </w:ins>
      <w:proofErr w:type="gramEnd"/>
      <w:r w:rsidRPr="001C7544">
        <w:rPr>
          <w:rFonts w:ascii="Times New Roman" w:eastAsia="Times New Roman" w:hAnsi="Times New Roman" w:cs="Times New Roman"/>
          <w:sz w:val="24"/>
          <w:szCs w:val="24"/>
        </w:rPr>
        <w:t xml:space="preserve"> agency awarding official; and </w:t>
      </w:r>
    </w:p>
    <w:p w14:paraId="2E414EF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Consequences of a violation of drug-free workplace requirements. </w:t>
      </w:r>
    </w:p>
    <w:p w14:paraId="1A7F9CE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182.15 To whom does the guidance apply?</w:t>
      </w:r>
    </w:p>
    <w:p w14:paraId="2CB3C3E1" w14:textId="14BE749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This part provides </w:t>
      </w:r>
      <w:del w:id="2643" w:author="OFFM" w:date="2024-04-16T10:53:00Z">
        <w:r w:rsidR="00817C00" w:rsidRPr="00F74592">
          <w:rPr>
            <w:rFonts w:ascii="Times New Roman" w:hAnsi="Times New Roman" w:cs="Times New Roman"/>
            <w:sz w:val="24"/>
            <w:szCs w:val="24"/>
          </w:rPr>
          <w:delText xml:space="preserve">OMB </w:delText>
        </w:r>
      </w:del>
      <w:r w:rsidRPr="001C7544">
        <w:rPr>
          <w:rFonts w:ascii="Times New Roman" w:eastAsia="Times New Roman" w:hAnsi="Times New Roman" w:cs="Times New Roman"/>
          <w:sz w:val="24"/>
          <w:szCs w:val="24"/>
        </w:rPr>
        <w:t xml:space="preserve">guidance </w:t>
      </w:r>
      <w:del w:id="2644" w:author="OFFM" w:date="2024-04-16T10:53:00Z">
        <w:r w:rsidR="00817C00" w:rsidRPr="00F74592">
          <w:rPr>
            <w:rFonts w:ascii="Times New Roman" w:hAnsi="Times New Roman" w:cs="Times New Roman"/>
            <w:sz w:val="24"/>
            <w:szCs w:val="24"/>
          </w:rPr>
          <w:delText xml:space="preserve">only </w:delText>
        </w:r>
      </w:del>
      <w:r w:rsidRPr="001C7544">
        <w:rPr>
          <w:rFonts w:ascii="Times New Roman" w:eastAsia="Times New Roman" w:hAnsi="Times New Roman" w:cs="Times New Roman"/>
          <w:sz w:val="24"/>
          <w:szCs w:val="24"/>
        </w:rPr>
        <w:t>to Federal agencies. Publication of this guidance in the Code of Federal Regulations</w:t>
      </w:r>
      <w:ins w:id="2645" w:author="OFFM" w:date="2024-04-16T10:53:00Z">
        <w:r w:rsidRPr="001C7544">
          <w:rPr>
            <w:rFonts w:ascii="Times New Roman" w:eastAsia="Times New Roman" w:hAnsi="Times New Roman" w:cs="Times New Roman"/>
            <w:sz w:val="24"/>
            <w:szCs w:val="24"/>
          </w:rPr>
          <w:t xml:space="preserve"> (CFR)</w:t>
        </w:r>
      </w:ins>
      <w:r w:rsidRPr="001C7544">
        <w:rPr>
          <w:rFonts w:ascii="Times New Roman" w:eastAsia="Times New Roman" w:hAnsi="Times New Roman" w:cs="Times New Roman"/>
          <w:sz w:val="24"/>
          <w:szCs w:val="24"/>
        </w:rPr>
        <w:t xml:space="preserve"> does not change its nature—it is guidance and not regulation. Federal agencies' implementation of </w:t>
      </w:r>
      <w:del w:id="2646" w:author="OFFM" w:date="2024-04-16T10:53:00Z">
        <w:r w:rsidR="00817C00" w:rsidRPr="00F74592">
          <w:rPr>
            <w:rFonts w:ascii="Times New Roman" w:hAnsi="Times New Roman" w:cs="Times New Roman"/>
            <w:sz w:val="24"/>
            <w:szCs w:val="24"/>
          </w:rPr>
          <w:delText>the</w:delText>
        </w:r>
      </w:del>
      <w:ins w:id="2647" w:author="OFFM" w:date="2024-04-16T10:53:00Z">
        <w:r w:rsidRPr="001C7544">
          <w:rPr>
            <w:rFonts w:ascii="Times New Roman" w:eastAsia="Times New Roman" w:hAnsi="Times New Roman" w:cs="Times New Roman"/>
            <w:sz w:val="24"/>
            <w:szCs w:val="24"/>
          </w:rPr>
          <w:t>this</w:t>
        </w:r>
      </w:ins>
      <w:r w:rsidRPr="001C7544">
        <w:rPr>
          <w:rFonts w:ascii="Times New Roman" w:eastAsia="Times New Roman" w:hAnsi="Times New Roman" w:cs="Times New Roman"/>
          <w:sz w:val="24"/>
          <w:szCs w:val="24"/>
        </w:rPr>
        <w:t xml:space="preserve"> guidance governs the rights and responsibilities of other persons affected by the drug-free workplace requirements. </w:t>
      </w:r>
    </w:p>
    <w:p w14:paraId="076E66C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182.20 What must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do to implement the guidance?</w:t>
      </w:r>
    </w:p>
    <w:p w14:paraId="3169CA8B" w14:textId="6B78B47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To comply with the requirement in </w:t>
      </w:r>
      <w:del w:id="2648" w:author="OFFM" w:date="2024-04-16T10:53:00Z">
        <w:r w:rsidR="00817C00" w:rsidRPr="00F74592">
          <w:rPr>
            <w:rFonts w:ascii="Times New Roman" w:hAnsi="Times New Roman" w:cs="Times New Roman"/>
            <w:sz w:val="24"/>
            <w:szCs w:val="24"/>
          </w:rPr>
          <w:delText xml:space="preserve">Section </w:delText>
        </w:r>
      </w:del>
      <w:r w:rsidRPr="001C7544">
        <w:rPr>
          <w:rFonts w:ascii="Times New Roman" w:eastAsia="Times New Roman" w:hAnsi="Times New Roman" w:cs="Times New Roman"/>
          <w:sz w:val="24"/>
          <w:szCs w:val="24"/>
        </w:rPr>
        <w:t xml:space="preserve">41 U.S.C. </w:t>
      </w:r>
      <w:del w:id="2649" w:author="OFFM" w:date="2024-04-16T10:53:00Z">
        <w:r w:rsidR="00817C00" w:rsidRPr="00F74592">
          <w:rPr>
            <w:rFonts w:ascii="Times New Roman" w:hAnsi="Times New Roman" w:cs="Times New Roman"/>
            <w:sz w:val="24"/>
            <w:szCs w:val="24"/>
          </w:rPr>
          <w:delText>705</w:delText>
        </w:r>
      </w:del>
      <w:ins w:id="2650" w:author="OFFM" w:date="2024-04-16T10:53:00Z">
        <w:r w:rsidRPr="001C7544">
          <w:rPr>
            <w:rFonts w:ascii="Times New Roman" w:eastAsia="Times New Roman" w:hAnsi="Times New Roman" w:cs="Times New Roman"/>
            <w:sz w:val="24"/>
            <w:szCs w:val="24"/>
          </w:rPr>
          <w:t>8106</w:t>
        </w:r>
      </w:ins>
      <w:r w:rsidRPr="001C7544">
        <w:rPr>
          <w:rFonts w:ascii="Times New Roman" w:eastAsia="Times New Roman" w:hAnsi="Times New Roman" w:cs="Times New Roman"/>
          <w:sz w:val="24"/>
          <w:szCs w:val="24"/>
        </w:rPr>
        <w:t xml:space="preserve"> for </w:t>
      </w:r>
      <w:del w:id="2651" w:author="OFFM" w:date="2024-04-16T10:53:00Z">
        <w:r w:rsidR="00817C00" w:rsidRPr="00F74592">
          <w:rPr>
            <w:rFonts w:ascii="Times New Roman" w:hAnsi="Times New Roman" w:cs="Times New Roman"/>
            <w:sz w:val="24"/>
            <w:szCs w:val="24"/>
          </w:rPr>
          <w:delText>Governmentwide</w:delText>
        </w:r>
      </w:del>
      <w:ins w:id="2652"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regulations, each Federal agency that awards grants or cooperative agreements or makes other financial assistance awards that are subject to the drug-free workplace requirements in subparts A through F of the guidance must issue a regulation consistent with those subparts. </w:t>
      </w:r>
    </w:p>
    <w:p w14:paraId="428BFFB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182.25 What must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address in its implementation of the guidance?</w:t>
      </w:r>
    </w:p>
    <w:p w14:paraId="0FDD61A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Each Federal agency's implementing regulation: </w:t>
      </w:r>
    </w:p>
    <w:p w14:paraId="3AF70AAC" w14:textId="0E3FCDD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Must establish drug-free workplace policies and procedures for that </w:t>
      </w:r>
      <w:ins w:id="2653"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agency's </w:t>
      </w:r>
      <w:ins w:id="2654"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awards </w:t>
      </w:r>
      <w:del w:id="2655" w:author="OFFM" w:date="2024-04-16T10:53:00Z">
        <w:r w:rsidR="00817C00" w:rsidRPr="00F74592">
          <w:rPr>
            <w:rFonts w:ascii="Times New Roman" w:hAnsi="Times New Roman" w:cs="Times New Roman"/>
            <w:sz w:val="24"/>
            <w:szCs w:val="24"/>
          </w:rPr>
          <w:delText xml:space="preserve">that are </w:delText>
        </w:r>
      </w:del>
      <w:r w:rsidRPr="001C7544">
        <w:rPr>
          <w:rFonts w:ascii="Times New Roman" w:eastAsia="Times New Roman" w:hAnsi="Times New Roman" w:cs="Times New Roman"/>
          <w:sz w:val="24"/>
          <w:szCs w:val="24"/>
        </w:rPr>
        <w:t xml:space="preserve">consistent with </w:t>
      </w:r>
      <w:del w:id="2656" w:author="OFFM" w:date="2024-04-16T10:53:00Z">
        <w:r w:rsidR="00817C00" w:rsidRPr="00F74592">
          <w:rPr>
            <w:rFonts w:ascii="Times New Roman" w:hAnsi="Times New Roman" w:cs="Times New Roman"/>
            <w:sz w:val="24"/>
            <w:szCs w:val="24"/>
          </w:rPr>
          <w:delText>the</w:delText>
        </w:r>
      </w:del>
      <w:ins w:id="2657" w:author="OFFM" w:date="2024-04-16T10:53:00Z">
        <w:r w:rsidRPr="001C7544">
          <w:rPr>
            <w:rFonts w:ascii="Times New Roman" w:eastAsia="Times New Roman" w:hAnsi="Times New Roman" w:cs="Times New Roman"/>
            <w:sz w:val="24"/>
            <w:szCs w:val="24"/>
          </w:rPr>
          <w:t>this</w:t>
        </w:r>
      </w:ins>
      <w:r w:rsidRPr="001C7544">
        <w:rPr>
          <w:rFonts w:ascii="Times New Roman" w:eastAsia="Times New Roman" w:hAnsi="Times New Roman" w:cs="Times New Roman"/>
          <w:sz w:val="24"/>
          <w:szCs w:val="24"/>
        </w:rPr>
        <w:t xml:space="preserve"> guidance</w:t>
      </w:r>
      <w:del w:id="2658" w:author="OFFM" w:date="2024-04-16T10:53:00Z">
        <w:r w:rsidR="00817C00" w:rsidRPr="00F74592">
          <w:rPr>
            <w:rFonts w:ascii="Times New Roman" w:hAnsi="Times New Roman" w:cs="Times New Roman"/>
            <w:sz w:val="24"/>
            <w:szCs w:val="24"/>
          </w:rPr>
          <w:delText xml:space="preserve"> in this part.</w:delText>
        </w:r>
      </w:del>
      <w:ins w:id="265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When adopted by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the provisions of the guidance have </w:t>
      </w:r>
      <w:ins w:id="2660" w:author="OFFM" w:date="2024-04-16T10:53:00Z">
        <w:r w:rsidRPr="001C7544">
          <w:rPr>
            <w:rFonts w:ascii="Times New Roman" w:eastAsia="Times New Roman" w:hAnsi="Times New Roman" w:cs="Times New Roman"/>
            <w:sz w:val="24"/>
            <w:szCs w:val="24"/>
          </w:rPr>
          <w:t xml:space="preserve">a </w:t>
        </w:r>
      </w:ins>
      <w:r w:rsidRPr="001C7544">
        <w:rPr>
          <w:rFonts w:ascii="Times New Roman" w:eastAsia="Times New Roman" w:hAnsi="Times New Roman" w:cs="Times New Roman"/>
          <w:sz w:val="24"/>
          <w:szCs w:val="24"/>
        </w:rPr>
        <w:t xml:space="preserve">regulatory effect </w:t>
      </w:r>
      <w:del w:id="2661" w:author="OFFM" w:date="2024-04-16T10:53:00Z">
        <w:r w:rsidR="00817C00" w:rsidRPr="00F74592">
          <w:rPr>
            <w:rFonts w:ascii="Times New Roman" w:hAnsi="Times New Roman" w:cs="Times New Roman"/>
            <w:sz w:val="24"/>
            <w:szCs w:val="24"/>
          </w:rPr>
          <w:delText>for</w:delText>
        </w:r>
      </w:del>
      <w:ins w:id="2662" w:author="OFFM" w:date="2024-04-16T10:53:00Z">
        <w:r w:rsidRPr="001C7544">
          <w:rPr>
            <w:rFonts w:ascii="Times New Roman" w:eastAsia="Times New Roman" w:hAnsi="Times New Roman" w:cs="Times New Roman"/>
            <w:sz w:val="24"/>
            <w:szCs w:val="24"/>
          </w:rPr>
          <w:t>on</w:t>
        </w:r>
      </w:ins>
      <w:r w:rsidRPr="001C7544">
        <w:rPr>
          <w:rFonts w:ascii="Times New Roman" w:eastAsia="Times New Roman" w:hAnsi="Times New Roman" w:cs="Times New Roman"/>
          <w:sz w:val="24"/>
          <w:szCs w:val="24"/>
        </w:rPr>
        <w:t xml:space="preserve"> that</w:t>
      </w:r>
      <w:ins w:id="2663"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agency's awards. </w:t>
      </w:r>
    </w:p>
    <w:p w14:paraId="32613044" w14:textId="40C8134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Must address some matters for which the guidance in this part gives the </w:t>
      </w:r>
      <w:ins w:id="2664"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agency discretion. Specifically, the regulation must</w:t>
      </w:r>
      <w:del w:id="2665" w:author="OFFM" w:date="2024-04-16T10:53:00Z">
        <w:r w:rsidR="00817C00" w:rsidRPr="00F74592">
          <w:rPr>
            <w:rFonts w:ascii="Times New Roman" w:hAnsi="Times New Roman" w:cs="Times New Roman"/>
            <w:sz w:val="24"/>
            <w:szCs w:val="24"/>
          </w:rPr>
          <w:delText>—</w:delText>
        </w:r>
      </w:del>
      <w:ins w:id="266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5857AF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State whether the </w:t>
      </w:r>
      <w:ins w:id="2667"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w:t>
      </w:r>
    </w:p>
    <w:p w14:paraId="7CCC376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Has a central point to which a recipient may send the notification of a conviction that is required under § 182.225(a) or § 182.300(b); or </w:t>
      </w:r>
    </w:p>
    <w:p w14:paraId="4175DE5B" w14:textId="3929BB7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Requires the recipient to send the notification to the </w:t>
      </w:r>
      <w:ins w:id="2668" w:author="OFFM" w:date="2024-04-16T10:53:00Z">
        <w:r w:rsidRPr="001C7544">
          <w:rPr>
            <w:rFonts w:ascii="Times New Roman" w:eastAsia="Times New Roman" w:hAnsi="Times New Roman" w:cs="Times New Roman"/>
            <w:sz w:val="24"/>
            <w:szCs w:val="24"/>
          </w:rPr>
          <w:t xml:space="preserve">Federal agency </w:t>
        </w:r>
      </w:ins>
      <w:r w:rsidRPr="001C7544">
        <w:rPr>
          <w:rFonts w:ascii="Times New Roman" w:eastAsia="Times New Roman" w:hAnsi="Times New Roman" w:cs="Times New Roman"/>
          <w:sz w:val="24"/>
          <w:szCs w:val="24"/>
        </w:rPr>
        <w:t xml:space="preserve">awarding official </w:t>
      </w:r>
      <w:ins w:id="2669" w:author="OFFM" w:date="2024-04-16T10:53:00Z">
        <w:r w:rsidRPr="001C7544">
          <w:rPr>
            <w:rFonts w:ascii="Times New Roman" w:eastAsia="Times New Roman" w:hAnsi="Times New Roman" w:cs="Times New Roman"/>
            <w:sz w:val="24"/>
            <w:szCs w:val="24"/>
          </w:rPr>
          <w:t xml:space="preserve">or their designee </w:t>
        </w:r>
      </w:ins>
      <w:r w:rsidRPr="001C7544">
        <w:rPr>
          <w:rFonts w:ascii="Times New Roman" w:eastAsia="Times New Roman" w:hAnsi="Times New Roman" w:cs="Times New Roman"/>
          <w:sz w:val="24"/>
          <w:szCs w:val="24"/>
        </w:rPr>
        <w:t xml:space="preserve">for each </w:t>
      </w:r>
      <w:del w:id="2670" w:author="OFFM" w:date="2024-04-16T10:53:00Z">
        <w:r w:rsidR="00817C00" w:rsidRPr="00F74592">
          <w:rPr>
            <w:rFonts w:ascii="Times New Roman" w:hAnsi="Times New Roman" w:cs="Times New Roman"/>
            <w:sz w:val="24"/>
            <w:szCs w:val="24"/>
          </w:rPr>
          <w:delText>agency</w:delText>
        </w:r>
      </w:del>
      <w:ins w:id="2671" w:author="OFFM" w:date="2024-04-16T10:53:00Z">
        <w:r w:rsidRPr="001C7544">
          <w:rPr>
            <w:rFonts w:ascii="Times New Roman" w:eastAsia="Times New Roman" w:hAnsi="Times New Roman" w:cs="Times New Roman"/>
            <w:sz w:val="24"/>
            <w:szCs w:val="24"/>
          </w:rPr>
          <w:t>Federal</w:t>
        </w:r>
      </w:ins>
      <w:r w:rsidRPr="001C7544">
        <w:rPr>
          <w:rFonts w:ascii="Times New Roman" w:eastAsia="Times New Roman" w:hAnsi="Times New Roman" w:cs="Times New Roman"/>
          <w:sz w:val="24"/>
          <w:szCs w:val="24"/>
        </w:rPr>
        <w:t xml:space="preserve"> award</w:t>
      </w:r>
      <w:del w:id="2672" w:author="OFFM" w:date="2024-04-16T10:53:00Z">
        <w:r w:rsidR="00817C00" w:rsidRPr="00F74592">
          <w:rPr>
            <w:rFonts w:ascii="Times New Roman" w:hAnsi="Times New Roman" w:cs="Times New Roman"/>
            <w:sz w:val="24"/>
            <w:szCs w:val="24"/>
          </w:rPr>
          <w:delText>, or to his or her official designee</w:delText>
        </w:r>
      </w:del>
      <w:r w:rsidRPr="001C7544">
        <w:rPr>
          <w:rFonts w:ascii="Times New Roman" w:eastAsia="Times New Roman" w:hAnsi="Times New Roman" w:cs="Times New Roman"/>
          <w:sz w:val="24"/>
          <w:szCs w:val="24"/>
        </w:rPr>
        <w:t xml:space="preserve">. </w:t>
      </w:r>
    </w:p>
    <w:p w14:paraId="61E0199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Either: </w:t>
      </w:r>
    </w:p>
    <w:p w14:paraId="6D43334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(i) State that the</w:t>
      </w:r>
      <w:ins w:id="2673"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 head is the official authorized to determine under § 182.500 or § 182.505 that a recipient has violated the drug-free workplace requirements; or </w:t>
      </w:r>
    </w:p>
    <w:p w14:paraId="4612770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Provide the title of the official designated to make that determination. </w:t>
      </w:r>
    </w:p>
    <w:p w14:paraId="4D6CC10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May also, at the</w:t>
      </w:r>
      <w:ins w:id="2674"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agency's option, identify any specific types of financial assistance awards, in addition to grants and cooperative agreements, to which the Federal agency makes this guidance applicable. </w:t>
      </w:r>
    </w:p>
    <w:p w14:paraId="6035E496"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182.30 Where does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agency implement the guidance?</w:t>
      </w:r>
    </w:p>
    <w:p w14:paraId="0E8F2D6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Each Federal agency that awards grants or cooperative agreements or makes other financial assistance awards that are subject to the drug-free workplace guidance in this part must issue a regulation implementing the guidance within its chapter in subtitle B of this title of the Code of Federal Regulations. </w:t>
      </w:r>
    </w:p>
    <w:p w14:paraId="110AAE83" w14:textId="77777777" w:rsidR="00817C00" w:rsidRPr="00F74592" w:rsidRDefault="00817C00" w:rsidP="00F74592">
      <w:pPr>
        <w:spacing w:after="0" w:line="480" w:lineRule="auto"/>
        <w:contextualSpacing/>
        <w:rPr>
          <w:del w:id="2675" w:author="OFFM" w:date="2024-04-16T10:53:00Z"/>
          <w:rFonts w:ascii="Times New Roman" w:hAnsi="Times New Roman" w:cs="Times New Roman"/>
          <w:b/>
          <w:bCs/>
          <w:sz w:val="24"/>
          <w:szCs w:val="24"/>
        </w:rPr>
      </w:pPr>
      <w:del w:id="2676" w:author="OFFM" w:date="2024-04-16T10:53:00Z">
        <w:r w:rsidRPr="00F74592">
          <w:rPr>
            <w:rFonts w:ascii="Times New Roman" w:hAnsi="Times New Roman" w:cs="Times New Roman"/>
            <w:b/>
            <w:bCs/>
            <w:sz w:val="24"/>
            <w:szCs w:val="24"/>
          </w:rPr>
          <w:delText>§ 182.35 By when must a Federal agency implement the guidance?</w:delText>
        </w:r>
      </w:del>
    </w:p>
    <w:p w14:paraId="61D593FB" w14:textId="77777777" w:rsidR="00817C00" w:rsidRPr="00F74592" w:rsidRDefault="00817C00" w:rsidP="00995832">
      <w:pPr>
        <w:spacing w:after="0" w:line="480" w:lineRule="auto"/>
        <w:ind w:firstLine="720"/>
        <w:contextualSpacing/>
        <w:rPr>
          <w:del w:id="2677" w:author="OFFM" w:date="2024-04-16T10:53:00Z"/>
          <w:rFonts w:ascii="Times New Roman" w:hAnsi="Times New Roman" w:cs="Times New Roman"/>
          <w:sz w:val="24"/>
          <w:szCs w:val="24"/>
        </w:rPr>
      </w:pPr>
      <w:del w:id="2678" w:author="OFFM" w:date="2024-04-16T10:53:00Z">
        <w:r w:rsidRPr="00F74592">
          <w:rPr>
            <w:rFonts w:ascii="Times New Roman" w:hAnsi="Times New Roman" w:cs="Times New Roman"/>
            <w:sz w:val="24"/>
            <w:szCs w:val="24"/>
          </w:rPr>
          <w:delText xml:space="preserve">Federal agencies must submit proposed regulations to the OMB for review within nine months of the issuance of this part and issue final regulations within eighteen months of the guidance. </w:delText>
        </w:r>
      </w:del>
    </w:p>
    <w:p w14:paraId="25CE8DC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182.40 How is the guidance maintained?</w:t>
      </w:r>
    </w:p>
    <w:p w14:paraId="0021192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The OMB publishes proposed changes to the guidance in the Federal Register for public comment, considers comments with the help of appropriate interagency working groups, and then issues any changes to the guidance in final form. </w:t>
      </w:r>
    </w:p>
    <w:p w14:paraId="10CFBB0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A—Purpose and Coverage</w:t>
      </w:r>
    </w:p>
    <w:p w14:paraId="0C47A43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182.100 How is this part written?</w:t>
      </w:r>
    </w:p>
    <w:p w14:paraId="33728BB4" w14:textId="2794833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This part uses a “plain language” format to make it easier for the general public and business community to use and understand. The section headings and text</w:t>
      </w:r>
      <w:del w:id="2679" w:author="OFFM" w:date="2024-04-16T10:53:00Z">
        <w:r w:rsidR="00817C00" w:rsidRPr="00F74592">
          <w:rPr>
            <w:rFonts w:ascii="Times New Roman" w:hAnsi="Times New Roman" w:cs="Times New Roman"/>
            <w:sz w:val="24"/>
            <w:szCs w:val="24"/>
          </w:rPr>
          <w:delText>,</w:delText>
        </w:r>
      </w:del>
      <w:ins w:id="2680" w:author="OFFM" w:date="2024-04-16T10:53:00Z">
        <w:r w:rsidRPr="001C7544">
          <w:rPr>
            <w:rFonts w:ascii="Times New Roman" w:eastAsia="Times New Roman" w:hAnsi="Times New Roman" w:cs="Times New Roman"/>
            <w:sz w:val="24"/>
            <w:szCs w:val="24"/>
          </w:rPr>
          <w:t xml:space="preserve"> must be read together, as they are</w:t>
        </w:r>
      </w:ins>
      <w:r w:rsidRPr="001C7544">
        <w:rPr>
          <w:rFonts w:ascii="Times New Roman" w:eastAsia="Times New Roman" w:hAnsi="Times New Roman" w:cs="Times New Roman"/>
          <w:sz w:val="24"/>
          <w:szCs w:val="24"/>
        </w:rPr>
        <w:t xml:space="preserve"> often in the form of questions and answers</w:t>
      </w:r>
      <w:del w:id="2681" w:author="OFFM" w:date="2024-04-16T10:53:00Z">
        <w:r w:rsidR="00817C00" w:rsidRPr="00F74592">
          <w:rPr>
            <w:rFonts w:ascii="Times New Roman" w:hAnsi="Times New Roman" w:cs="Times New Roman"/>
            <w:sz w:val="24"/>
            <w:szCs w:val="24"/>
          </w:rPr>
          <w:delText>, must be read together</w:delText>
        </w:r>
      </w:del>
      <w:r w:rsidRPr="001C7544">
        <w:rPr>
          <w:rFonts w:ascii="Times New Roman" w:eastAsia="Times New Roman" w:hAnsi="Times New Roman" w:cs="Times New Roman"/>
          <w:sz w:val="24"/>
          <w:szCs w:val="24"/>
        </w:rPr>
        <w:t xml:space="preserve">. </w:t>
      </w:r>
    </w:p>
    <w:p w14:paraId="4C66424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(b) Pronouns used within this part, such as “I” and “you,” change from subpart to subpart depending on the audience being addressed. </w:t>
      </w:r>
    </w:p>
    <w:p w14:paraId="0A0876B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182.105 Do terms in this part have special meanings?</w:t>
      </w:r>
    </w:p>
    <w:p w14:paraId="01BEAEFC" w14:textId="077A831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This part uses terms that have special meanings. Those terms are defined in subpart F</w:t>
      </w:r>
      <w:del w:id="2682"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w:t>
      </w:r>
    </w:p>
    <w:p w14:paraId="0B4BB9F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182.110 What do subparts A through F of this part do?</w:t>
      </w:r>
    </w:p>
    <w:p w14:paraId="732ADA7A" w14:textId="0202CB7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Subparts A through F</w:t>
      </w:r>
      <w:del w:id="2683"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specify standard policies and procedures to carry out the Drug-Free Workplace Act of 1988 for financial assistance awards. </w:t>
      </w:r>
    </w:p>
    <w:p w14:paraId="4E0C7AA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182.115 Does this part apply to me?</w:t>
      </w:r>
    </w:p>
    <w:p w14:paraId="4FCA9C28" w14:textId="4045499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Portions of this part apply to you if you are either</w:t>
      </w:r>
      <w:del w:id="2684" w:author="OFFM" w:date="2024-04-16T10:53:00Z">
        <w:r w:rsidR="00817C00" w:rsidRPr="00F74592">
          <w:rPr>
            <w:rFonts w:ascii="Times New Roman" w:hAnsi="Times New Roman" w:cs="Times New Roman"/>
            <w:sz w:val="24"/>
            <w:szCs w:val="24"/>
          </w:rPr>
          <w:delText>—</w:delText>
        </w:r>
      </w:del>
      <w:ins w:id="268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AD5808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 recipient of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assistance award (see definitions of award and recipient in §§ 182.605 and 182.660, respectively); or </w:t>
      </w:r>
    </w:p>
    <w:p w14:paraId="5BB168C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 Federal agency awarding official. </w:t>
      </w:r>
    </w:p>
    <w:p w14:paraId="400D860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following table shows the subparts that apply to you: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1"/>
        <w:gridCol w:w="1936"/>
      </w:tblGrid>
      <w:tr w:rsidR="00B770BF" w14:paraId="7D6FF0B9" w14:textId="77777777" w:rsidTr="003E4C4C">
        <w:trPr>
          <w:tblHeader/>
          <w:tblCellSpacing w:w="15" w:type="dxa"/>
        </w:trPr>
        <w:tc>
          <w:tcPr>
            <w:tcW w:w="0" w:type="auto"/>
            <w:shd w:val="clear" w:color="auto" w:fill="ECECEC"/>
            <w:vAlign w:val="center"/>
            <w:hideMark/>
          </w:tcPr>
          <w:p w14:paraId="61DC0F1D" w14:textId="77777777" w:rsidR="000B5224" w:rsidRPr="001C7544" w:rsidRDefault="00F2264C" w:rsidP="00A63D45">
            <w:pPr>
              <w:spacing w:after="0" w:line="480" w:lineRule="auto"/>
              <w:contextualSpacing/>
              <w:jc w:val="center"/>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If you are * * * </w:t>
            </w:r>
          </w:p>
        </w:tc>
        <w:tc>
          <w:tcPr>
            <w:tcW w:w="0" w:type="auto"/>
            <w:shd w:val="clear" w:color="auto" w:fill="ECECEC"/>
            <w:vAlign w:val="center"/>
            <w:hideMark/>
          </w:tcPr>
          <w:p w14:paraId="523CB170" w14:textId="77777777" w:rsidR="000B5224" w:rsidRPr="001C7544" w:rsidRDefault="00F2264C" w:rsidP="00A63D45">
            <w:pPr>
              <w:spacing w:after="0" w:line="480" w:lineRule="auto"/>
              <w:contextualSpacing/>
              <w:jc w:val="center"/>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See subparts * * * </w:t>
            </w:r>
          </w:p>
        </w:tc>
      </w:tr>
      <w:tr w:rsidR="00B770BF" w14:paraId="318E2439" w14:textId="77777777" w:rsidTr="003E4C4C">
        <w:trPr>
          <w:tblCellSpacing w:w="15" w:type="dxa"/>
        </w:trPr>
        <w:tc>
          <w:tcPr>
            <w:tcW w:w="0" w:type="auto"/>
            <w:vAlign w:val="center"/>
            <w:hideMark/>
          </w:tcPr>
          <w:p w14:paraId="4A72DDA5"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a recipient who is not an individual</w:t>
            </w:r>
          </w:p>
        </w:tc>
        <w:tc>
          <w:tcPr>
            <w:tcW w:w="0" w:type="auto"/>
            <w:vAlign w:val="center"/>
            <w:hideMark/>
          </w:tcPr>
          <w:p w14:paraId="33ADE745"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B and E. </w:t>
            </w:r>
          </w:p>
        </w:tc>
      </w:tr>
      <w:tr w:rsidR="00B770BF" w14:paraId="220FCDA4" w14:textId="77777777" w:rsidTr="003E4C4C">
        <w:trPr>
          <w:tblCellSpacing w:w="15" w:type="dxa"/>
        </w:trPr>
        <w:tc>
          <w:tcPr>
            <w:tcW w:w="0" w:type="auto"/>
            <w:vAlign w:val="center"/>
            <w:hideMark/>
          </w:tcPr>
          <w:p w14:paraId="35107699"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a recipient who is an individual</w:t>
            </w:r>
          </w:p>
        </w:tc>
        <w:tc>
          <w:tcPr>
            <w:tcW w:w="0" w:type="auto"/>
            <w:vAlign w:val="center"/>
            <w:hideMark/>
          </w:tcPr>
          <w:p w14:paraId="53A2A7E5"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C and E. </w:t>
            </w:r>
          </w:p>
        </w:tc>
      </w:tr>
      <w:tr w:rsidR="00B770BF" w14:paraId="36E7930C" w14:textId="77777777" w:rsidTr="003E4C4C">
        <w:trPr>
          <w:tblCellSpacing w:w="15" w:type="dxa"/>
        </w:trPr>
        <w:tc>
          <w:tcPr>
            <w:tcW w:w="0" w:type="auto"/>
            <w:vAlign w:val="center"/>
            <w:hideMark/>
          </w:tcPr>
          <w:p w14:paraId="5350D110"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awarding official</w:t>
            </w:r>
          </w:p>
        </w:tc>
        <w:tc>
          <w:tcPr>
            <w:tcW w:w="0" w:type="auto"/>
            <w:vAlign w:val="center"/>
            <w:hideMark/>
          </w:tcPr>
          <w:p w14:paraId="5E712D66"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D and E.</w:t>
            </w:r>
          </w:p>
        </w:tc>
      </w:tr>
    </w:tbl>
    <w:p w14:paraId="6D0109E6" w14:textId="77777777" w:rsidR="000B5224" w:rsidRPr="00A63D45" w:rsidRDefault="000B5224" w:rsidP="00A63D45">
      <w:pPr>
        <w:spacing w:after="0" w:line="480" w:lineRule="auto"/>
        <w:contextualSpacing/>
        <w:outlineLvl w:val="1"/>
        <w:rPr>
          <w:rFonts w:ascii="Times New Roman" w:hAnsi="Times New Roman"/>
          <w:b/>
          <w:sz w:val="24"/>
        </w:rPr>
      </w:pPr>
    </w:p>
    <w:p w14:paraId="5BE5B4E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182.120 Are any of my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assistance awards exempt from this part?</w:t>
      </w:r>
    </w:p>
    <w:p w14:paraId="16595DE1" w14:textId="3D25BF4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This part does not apply to any award to which the </w:t>
      </w:r>
      <w:ins w:id="2686"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head, or </w:t>
      </w:r>
      <w:del w:id="2687" w:author="OFFM" w:date="2024-04-16T10:53:00Z">
        <w:r w:rsidR="00817C00" w:rsidRPr="00F74592">
          <w:rPr>
            <w:rFonts w:ascii="Times New Roman" w:hAnsi="Times New Roman" w:cs="Times New Roman"/>
            <w:sz w:val="24"/>
            <w:szCs w:val="24"/>
          </w:rPr>
          <w:delText>his or her</w:delText>
        </w:r>
      </w:del>
      <w:ins w:id="2688" w:author="OFFM" w:date="2024-04-16T10:53:00Z">
        <w:r w:rsidRPr="001C7544">
          <w:rPr>
            <w:rFonts w:ascii="Times New Roman" w:eastAsia="Times New Roman" w:hAnsi="Times New Roman" w:cs="Times New Roman"/>
            <w:sz w:val="24"/>
            <w:szCs w:val="24"/>
          </w:rPr>
          <w:t>their</w:t>
        </w:r>
      </w:ins>
      <w:r w:rsidRPr="001C7544">
        <w:rPr>
          <w:rFonts w:ascii="Times New Roman" w:eastAsia="Times New Roman" w:hAnsi="Times New Roman" w:cs="Times New Roman"/>
          <w:sz w:val="24"/>
          <w:szCs w:val="24"/>
        </w:rPr>
        <w:t xml:space="preserve"> designee, determines that the application of this part would be inconsistent with the international obligations of the United States or the laws or regulations of a foreign government. </w:t>
      </w:r>
    </w:p>
    <w:p w14:paraId="7D734C6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182.125 Does this part affect the Federal contracts that I receive?</w:t>
      </w:r>
    </w:p>
    <w:p w14:paraId="4B4769E1" w14:textId="6C284DA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This part will affect future contract awards indirectly if you are debarred or suspended for a violation of the requirements of this part, as described in § 182.510(c). However, this part does not apply directly to procurement contracts. The portion of the Drug-Free Workplace Act of 1988 that applies to Federal procurement contracts is carried out through the Federal Acquisition Regulation in </w:t>
      </w:r>
      <w:del w:id="2689" w:author="OFFM" w:date="2024-04-16T10:53:00Z">
        <w:r w:rsidR="00817C00" w:rsidRPr="00F74592">
          <w:rPr>
            <w:rFonts w:ascii="Times New Roman" w:hAnsi="Times New Roman" w:cs="Times New Roman"/>
            <w:sz w:val="24"/>
            <w:szCs w:val="24"/>
          </w:rPr>
          <w:delText>chapter</w:delText>
        </w:r>
      </w:del>
      <w:ins w:id="2690" w:author="OFFM" w:date="2024-04-16T10:53:00Z">
        <w:r w:rsidRPr="001C7544">
          <w:rPr>
            <w:rFonts w:ascii="Times New Roman" w:eastAsia="Times New Roman" w:hAnsi="Times New Roman" w:cs="Times New Roman"/>
            <w:sz w:val="24"/>
            <w:szCs w:val="24"/>
          </w:rPr>
          <w:t>Chapter</w:t>
        </w:r>
      </w:ins>
      <w:r w:rsidRPr="001C7544">
        <w:rPr>
          <w:rFonts w:ascii="Times New Roman" w:eastAsia="Times New Roman" w:hAnsi="Times New Roman" w:cs="Times New Roman"/>
          <w:sz w:val="24"/>
          <w:szCs w:val="24"/>
        </w:rPr>
        <w:t xml:space="preserve"> 1 of Title 48 of the Code of Federal Regulations (the drug-free workplace coverage currently is in 48 CFR part 23, subpart 23.5). </w:t>
      </w:r>
    </w:p>
    <w:p w14:paraId="0DB5C1D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B—Requirements for Recipients Other Than Individuals</w:t>
      </w:r>
    </w:p>
    <w:p w14:paraId="10D94A0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182.200 What must I do to comply with this part?</w:t>
      </w:r>
    </w:p>
    <w:p w14:paraId="7AFA36A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There are two general requirements if you are a recipient other than an individual. </w:t>
      </w:r>
    </w:p>
    <w:p w14:paraId="6C106AE7" w14:textId="6137DC5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First, you must make a good faith effort, on a continuing basis, to maintain a drug-free workplace. You must agree to do so as a condition for receiving any award covered by this part. The specific measures that you must take in this regard are described in more detail in subsequent sections of this subpart. Briefly, those measures are to</w:t>
      </w:r>
      <w:del w:id="2691" w:author="OFFM" w:date="2024-04-16T10:53:00Z">
        <w:r w:rsidR="00817C00" w:rsidRPr="00F74592">
          <w:rPr>
            <w:rFonts w:ascii="Times New Roman" w:hAnsi="Times New Roman" w:cs="Times New Roman"/>
            <w:sz w:val="24"/>
            <w:szCs w:val="24"/>
          </w:rPr>
          <w:delText>—</w:delText>
        </w:r>
      </w:del>
      <w:ins w:id="269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CE21B0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Publish a drug-free workplace statement and establish a drug-free awareness program for your employees (see §§ 182.205 through 182.220); and </w:t>
      </w:r>
    </w:p>
    <w:p w14:paraId="19339FCE" w14:textId="370D5D0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Take actions concerning employees</w:t>
      </w:r>
      <w:del w:id="2693" w:author="OFFM" w:date="2024-04-16T10:53:00Z">
        <w:r w:rsidR="00817C00" w:rsidRPr="00F74592">
          <w:rPr>
            <w:rFonts w:ascii="Times New Roman" w:hAnsi="Times New Roman" w:cs="Times New Roman"/>
            <w:sz w:val="24"/>
            <w:szCs w:val="24"/>
          </w:rPr>
          <w:delText xml:space="preserve"> who are</w:delText>
        </w:r>
      </w:del>
      <w:r w:rsidRPr="001C7544">
        <w:rPr>
          <w:rFonts w:ascii="Times New Roman" w:eastAsia="Times New Roman" w:hAnsi="Times New Roman" w:cs="Times New Roman"/>
          <w:sz w:val="24"/>
          <w:szCs w:val="24"/>
        </w:rPr>
        <w:t xml:space="preserve"> convicted of violating drug statutes in the workplace (see § 182.225). </w:t>
      </w:r>
    </w:p>
    <w:p w14:paraId="6C86678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Second, you must identify all known workplaces under your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awards (see § 182.230). </w:t>
      </w:r>
    </w:p>
    <w:p w14:paraId="7B3E304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182.205 What must I include in my drug-free workplace statement?</w:t>
      </w:r>
    </w:p>
    <w:p w14:paraId="1BD01C3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You must publish a statement that— </w:t>
      </w:r>
    </w:p>
    <w:p w14:paraId="19D6676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Tells your employees that the unlawful manufacture, distribution, dispensing, possession, or use of a controlled substance is prohibited in your workplace; </w:t>
      </w:r>
    </w:p>
    <w:p w14:paraId="5148DD7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Specifies the actions that you will take against employees for violating that prohibition; and </w:t>
      </w:r>
    </w:p>
    <w:p w14:paraId="7363EC6C" w14:textId="16B7E5A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(c) Lets each employee know that, as a condition of employment under any award, </w:t>
      </w:r>
      <w:del w:id="2694" w:author="OFFM" w:date="2024-04-16T10:53:00Z">
        <w:r w:rsidR="00817C00" w:rsidRPr="00F74592">
          <w:rPr>
            <w:rFonts w:ascii="Times New Roman" w:hAnsi="Times New Roman" w:cs="Times New Roman"/>
            <w:sz w:val="24"/>
            <w:szCs w:val="24"/>
          </w:rPr>
          <w:delText>he or she</w:delText>
        </w:r>
      </w:del>
      <w:ins w:id="2695" w:author="OFFM" w:date="2024-04-16T10:53:00Z">
        <w:r w:rsidRPr="001C7544">
          <w:rPr>
            <w:rFonts w:ascii="Times New Roman" w:eastAsia="Times New Roman" w:hAnsi="Times New Roman" w:cs="Times New Roman"/>
            <w:sz w:val="24"/>
            <w:szCs w:val="24"/>
          </w:rPr>
          <w:t>the employee</w:t>
        </w:r>
      </w:ins>
      <w:r w:rsidRPr="001C7544">
        <w:rPr>
          <w:rFonts w:ascii="Times New Roman" w:eastAsia="Times New Roman" w:hAnsi="Times New Roman" w:cs="Times New Roman"/>
          <w:sz w:val="24"/>
          <w:szCs w:val="24"/>
        </w:rPr>
        <w:t xml:space="preserve">: </w:t>
      </w:r>
    </w:p>
    <w:p w14:paraId="5B71EA2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Will abide by the terms of the statement; and </w:t>
      </w:r>
    </w:p>
    <w:p w14:paraId="3C311BB5" w14:textId="27F25CB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Must notify you in writing if </w:t>
      </w:r>
      <w:del w:id="2696" w:author="OFFM" w:date="2024-04-16T10:53:00Z">
        <w:r w:rsidR="00817C00" w:rsidRPr="00F74592">
          <w:rPr>
            <w:rFonts w:ascii="Times New Roman" w:hAnsi="Times New Roman" w:cs="Times New Roman"/>
            <w:sz w:val="24"/>
            <w:szCs w:val="24"/>
          </w:rPr>
          <w:delText>he or she</w:delText>
        </w:r>
      </w:del>
      <w:ins w:id="2697" w:author="OFFM" w:date="2024-04-16T10:53:00Z">
        <w:r w:rsidRPr="001C7544">
          <w:rPr>
            <w:rFonts w:ascii="Times New Roman" w:eastAsia="Times New Roman" w:hAnsi="Times New Roman" w:cs="Times New Roman"/>
            <w:sz w:val="24"/>
            <w:szCs w:val="24"/>
          </w:rPr>
          <w:t>the employee</w:t>
        </w:r>
      </w:ins>
      <w:r w:rsidRPr="001C7544">
        <w:rPr>
          <w:rFonts w:ascii="Times New Roman" w:eastAsia="Times New Roman" w:hAnsi="Times New Roman" w:cs="Times New Roman"/>
          <w:sz w:val="24"/>
          <w:szCs w:val="24"/>
        </w:rPr>
        <w:t xml:space="preserve"> is convicted for a violation of a criminal drug statute occurring in the workplace and must do so no more than five calendar days after the conviction. </w:t>
      </w:r>
    </w:p>
    <w:p w14:paraId="4300CF6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182.210 To whom must I distribute my drug-free workplace statement?</w:t>
      </w:r>
    </w:p>
    <w:p w14:paraId="1121D52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You must require that a copy of the statement described in § 182.205 be given to each employee who will be engaged in the performance of any Federal award. </w:t>
      </w:r>
    </w:p>
    <w:p w14:paraId="59F9E84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182.215 What must I include in my drug-free awareness program?</w:t>
      </w:r>
    </w:p>
    <w:p w14:paraId="63506905" w14:textId="17DC780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You must establish an ongoing drug-free awareness program to inform employees about</w:t>
      </w:r>
      <w:del w:id="2698" w:author="OFFM" w:date="2024-04-16T10:53:00Z">
        <w:r w:rsidR="00817C00" w:rsidRPr="00F74592">
          <w:rPr>
            <w:rFonts w:ascii="Times New Roman" w:hAnsi="Times New Roman" w:cs="Times New Roman"/>
            <w:sz w:val="24"/>
            <w:szCs w:val="24"/>
          </w:rPr>
          <w:delText>—</w:delText>
        </w:r>
      </w:del>
      <w:ins w:id="269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1ED9C95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dangers of drug abuse in the workplace; </w:t>
      </w:r>
    </w:p>
    <w:p w14:paraId="240F123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Your policy of maintaining a drug-free workplace; </w:t>
      </w:r>
    </w:p>
    <w:p w14:paraId="713A6D2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Any available drug counseling, rehabilitation, and employee assistance programs; and </w:t>
      </w:r>
    </w:p>
    <w:p w14:paraId="697A01E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The penalties that you may impose upon them for drug abuse violations occurring in the workplace. </w:t>
      </w:r>
    </w:p>
    <w:p w14:paraId="08A6DBB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182.220 By when must I publish my drug-free workplace statement and establish my drug-free awareness program?</w:t>
      </w:r>
    </w:p>
    <w:p w14:paraId="0447160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If you are a new recipient that does not already have a policy statement as described in § 182.205 and an ongoing awareness program as described in § 182.215, you must publish the statement and establish the program by the time given in the following table: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14"/>
        <w:gridCol w:w="4836"/>
      </w:tblGrid>
      <w:tr w:rsidR="00B770BF" w14:paraId="50C6A08A" w14:textId="77777777" w:rsidTr="003E4C4C">
        <w:trPr>
          <w:tblHeader/>
          <w:tblCellSpacing w:w="15" w:type="dxa"/>
        </w:trPr>
        <w:tc>
          <w:tcPr>
            <w:tcW w:w="0" w:type="auto"/>
            <w:shd w:val="clear" w:color="auto" w:fill="ECECEC"/>
            <w:vAlign w:val="center"/>
            <w:hideMark/>
          </w:tcPr>
          <w:p w14:paraId="3624E6A1" w14:textId="77777777" w:rsidR="000B5224" w:rsidRPr="001C7544" w:rsidRDefault="00F2264C" w:rsidP="00A63D45">
            <w:pPr>
              <w:spacing w:after="0" w:line="480" w:lineRule="auto"/>
              <w:contextualSpacing/>
              <w:jc w:val="center"/>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lastRenderedPageBreak/>
              <w:t xml:space="preserve">If * * * </w:t>
            </w:r>
          </w:p>
        </w:tc>
        <w:tc>
          <w:tcPr>
            <w:tcW w:w="0" w:type="auto"/>
            <w:shd w:val="clear" w:color="auto" w:fill="ECECEC"/>
            <w:vAlign w:val="center"/>
            <w:hideMark/>
          </w:tcPr>
          <w:p w14:paraId="40B09165" w14:textId="77777777" w:rsidR="000B5224" w:rsidRPr="001C7544" w:rsidRDefault="00F2264C" w:rsidP="00A63D45">
            <w:pPr>
              <w:spacing w:after="0" w:line="480" w:lineRule="auto"/>
              <w:contextualSpacing/>
              <w:jc w:val="center"/>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Then you * * * </w:t>
            </w:r>
          </w:p>
        </w:tc>
      </w:tr>
      <w:tr w:rsidR="00B770BF" w14:paraId="2DD33300" w14:textId="77777777" w:rsidTr="003E4C4C">
        <w:trPr>
          <w:tblCellSpacing w:w="15" w:type="dxa"/>
        </w:trPr>
        <w:tc>
          <w:tcPr>
            <w:tcW w:w="0" w:type="auto"/>
            <w:vAlign w:val="center"/>
            <w:hideMark/>
          </w:tcPr>
          <w:p w14:paraId="6F09A798" w14:textId="7FF6902B"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2700" w:author="OFFM" w:date="2024-04-16T10:53:00Z">
              <w:r w:rsidR="005753CE" w:rsidRPr="005753CE">
                <w:rPr>
                  <w:rFonts w:ascii="Times New Roman" w:eastAsia="Times New Roman" w:hAnsi="Times New Roman" w:cs="Times New Roman"/>
                  <w:sz w:val="24"/>
                  <w:szCs w:val="24"/>
                </w:rPr>
                <w:delText>the</w:delText>
              </w:r>
            </w:del>
            <w:ins w:id="2701"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performance period of the award is less than 30 days</w:t>
            </w:r>
          </w:p>
        </w:tc>
        <w:tc>
          <w:tcPr>
            <w:tcW w:w="0" w:type="auto"/>
            <w:vAlign w:val="center"/>
            <w:hideMark/>
          </w:tcPr>
          <w:p w14:paraId="606F6DC6" w14:textId="420C8E4D" w:rsidR="000B5224" w:rsidRPr="001C7544" w:rsidRDefault="005753CE" w:rsidP="00A63D45">
            <w:pPr>
              <w:spacing w:after="0" w:line="480" w:lineRule="auto"/>
              <w:contextualSpacing/>
              <w:rPr>
                <w:rFonts w:ascii="Times New Roman" w:eastAsia="Times New Roman" w:hAnsi="Times New Roman" w:cs="Times New Roman"/>
                <w:sz w:val="24"/>
                <w:szCs w:val="24"/>
              </w:rPr>
            </w:pPr>
            <w:del w:id="2702" w:author="OFFM" w:date="2024-04-16T10:53:00Z">
              <w:r w:rsidRPr="005753CE">
                <w:rPr>
                  <w:rFonts w:ascii="Times New Roman" w:eastAsia="Times New Roman" w:hAnsi="Times New Roman" w:cs="Times New Roman"/>
                  <w:sz w:val="24"/>
                  <w:szCs w:val="24"/>
                </w:rPr>
                <w:delText>must</w:delText>
              </w:r>
            </w:del>
            <w:ins w:id="2703" w:author="OFFM" w:date="2024-04-16T10:53:00Z">
              <w:r w:rsidR="00F2264C" w:rsidRPr="001C7544">
                <w:rPr>
                  <w:rFonts w:ascii="Times New Roman" w:eastAsia="Times New Roman" w:hAnsi="Times New Roman" w:cs="Times New Roman"/>
                  <w:sz w:val="24"/>
                  <w:szCs w:val="24"/>
                </w:rPr>
                <w:t>Must</w:t>
              </w:r>
            </w:ins>
            <w:r w:rsidR="00F2264C" w:rsidRPr="001C7544">
              <w:rPr>
                <w:rFonts w:ascii="Times New Roman" w:eastAsia="Times New Roman" w:hAnsi="Times New Roman" w:cs="Times New Roman"/>
                <w:sz w:val="24"/>
                <w:szCs w:val="24"/>
              </w:rPr>
              <w:t xml:space="preserve"> have the policy statement and program in place as soon as possible, but before the date on which performance is expected to be completed</w:t>
            </w:r>
            <w:del w:id="2704" w:author="OFFM" w:date="2024-04-16T10:53:00Z">
              <w:r w:rsidRPr="005753CE">
                <w:rPr>
                  <w:rFonts w:ascii="Times New Roman" w:eastAsia="Times New Roman" w:hAnsi="Times New Roman" w:cs="Times New Roman"/>
                  <w:sz w:val="24"/>
                  <w:szCs w:val="24"/>
                </w:rPr>
                <w:delText>.</w:delText>
              </w:r>
            </w:del>
            <w:r w:rsidR="00F2264C" w:rsidRPr="001C7544">
              <w:rPr>
                <w:rFonts w:ascii="Times New Roman" w:eastAsia="Times New Roman" w:hAnsi="Times New Roman" w:cs="Times New Roman"/>
                <w:sz w:val="24"/>
                <w:szCs w:val="24"/>
              </w:rPr>
              <w:t xml:space="preserve"> </w:t>
            </w:r>
          </w:p>
        </w:tc>
      </w:tr>
      <w:tr w:rsidR="00B770BF" w14:paraId="3E325432" w14:textId="77777777" w:rsidTr="003E4C4C">
        <w:trPr>
          <w:tblCellSpacing w:w="15" w:type="dxa"/>
        </w:trPr>
        <w:tc>
          <w:tcPr>
            <w:tcW w:w="0" w:type="auto"/>
            <w:vAlign w:val="center"/>
            <w:hideMark/>
          </w:tcPr>
          <w:p w14:paraId="1A585A53" w14:textId="76BC086B"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del w:id="2705" w:author="OFFM" w:date="2024-04-16T10:53:00Z">
              <w:r w:rsidR="005753CE" w:rsidRPr="005753CE">
                <w:rPr>
                  <w:rFonts w:ascii="Times New Roman" w:eastAsia="Times New Roman" w:hAnsi="Times New Roman" w:cs="Times New Roman"/>
                  <w:sz w:val="24"/>
                  <w:szCs w:val="24"/>
                </w:rPr>
                <w:delText>the</w:delText>
              </w:r>
            </w:del>
            <w:ins w:id="2706"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performance period of the award is 30 days or more</w:t>
            </w:r>
          </w:p>
        </w:tc>
        <w:tc>
          <w:tcPr>
            <w:tcW w:w="0" w:type="auto"/>
            <w:vAlign w:val="center"/>
            <w:hideMark/>
          </w:tcPr>
          <w:p w14:paraId="4A8DD507" w14:textId="269BF905" w:rsidR="000B5224" w:rsidRPr="001C7544" w:rsidRDefault="005753CE" w:rsidP="00A63D45">
            <w:pPr>
              <w:spacing w:after="0" w:line="480" w:lineRule="auto"/>
              <w:contextualSpacing/>
              <w:rPr>
                <w:rFonts w:ascii="Times New Roman" w:eastAsia="Times New Roman" w:hAnsi="Times New Roman" w:cs="Times New Roman"/>
                <w:sz w:val="24"/>
                <w:szCs w:val="24"/>
              </w:rPr>
            </w:pPr>
            <w:del w:id="2707" w:author="OFFM" w:date="2024-04-16T10:53:00Z">
              <w:r w:rsidRPr="005753CE">
                <w:rPr>
                  <w:rFonts w:ascii="Times New Roman" w:eastAsia="Times New Roman" w:hAnsi="Times New Roman" w:cs="Times New Roman"/>
                  <w:sz w:val="24"/>
                  <w:szCs w:val="24"/>
                </w:rPr>
                <w:delText>must</w:delText>
              </w:r>
            </w:del>
            <w:ins w:id="2708" w:author="OFFM" w:date="2024-04-16T10:53:00Z">
              <w:r w:rsidR="00F2264C" w:rsidRPr="001C7544">
                <w:rPr>
                  <w:rFonts w:ascii="Times New Roman" w:eastAsia="Times New Roman" w:hAnsi="Times New Roman" w:cs="Times New Roman"/>
                  <w:sz w:val="24"/>
                  <w:szCs w:val="24"/>
                </w:rPr>
                <w:t>Must</w:t>
              </w:r>
            </w:ins>
            <w:r w:rsidR="00F2264C" w:rsidRPr="001C7544">
              <w:rPr>
                <w:rFonts w:ascii="Times New Roman" w:eastAsia="Times New Roman" w:hAnsi="Times New Roman" w:cs="Times New Roman"/>
                <w:sz w:val="24"/>
                <w:szCs w:val="24"/>
              </w:rPr>
              <w:t xml:space="preserve"> have the policy statement and program in place within 30 days after award. </w:t>
            </w:r>
          </w:p>
        </w:tc>
      </w:tr>
      <w:tr w:rsidR="00B770BF" w14:paraId="76ACC32F" w14:textId="77777777" w:rsidTr="003E4C4C">
        <w:trPr>
          <w:tblCellSpacing w:w="15" w:type="dxa"/>
        </w:trPr>
        <w:tc>
          <w:tcPr>
            <w:tcW w:w="0" w:type="auto"/>
            <w:vAlign w:val="center"/>
            <w:hideMark/>
          </w:tcPr>
          <w:p w14:paraId="2BD4D629" w14:textId="48ACE9F1" w:rsidR="000B5224" w:rsidRPr="001C7544" w:rsidRDefault="00F2264C" w:rsidP="00A63D45">
            <w:pPr>
              <w:spacing w:after="0" w:line="480" w:lineRule="auto"/>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w:t>
            </w:r>
            <w:del w:id="2709" w:author="OFFM" w:date="2024-04-16T10:53:00Z">
              <w:r w:rsidR="005753CE" w:rsidRPr="005753CE">
                <w:rPr>
                  <w:rFonts w:ascii="Times New Roman" w:eastAsia="Times New Roman" w:hAnsi="Times New Roman" w:cs="Times New Roman"/>
                  <w:sz w:val="24"/>
                  <w:szCs w:val="24"/>
                </w:rPr>
                <w:delText>you</w:delText>
              </w:r>
            </w:del>
            <w:ins w:id="2710" w:author="OFFM" w:date="2024-04-16T10:53:00Z">
              <w:r w:rsidRPr="001C7544">
                <w:rPr>
                  <w:rFonts w:ascii="Times New Roman" w:eastAsia="Times New Roman" w:hAnsi="Times New Roman" w:cs="Times New Roman"/>
                  <w:sz w:val="24"/>
                  <w:szCs w:val="24"/>
                </w:rPr>
                <w:t>You</w:t>
              </w:r>
            </w:ins>
            <w:r w:rsidRPr="001C7544">
              <w:rPr>
                <w:rFonts w:ascii="Times New Roman" w:eastAsia="Times New Roman" w:hAnsi="Times New Roman" w:cs="Times New Roman"/>
                <w:sz w:val="24"/>
                <w:szCs w:val="24"/>
              </w:rPr>
              <w:t xml:space="preserve"> believe there are extraordinary circumstances that will require more than 30 days for you to publish the policy statement and establish the awareness program</w:t>
            </w:r>
          </w:p>
        </w:tc>
        <w:tc>
          <w:tcPr>
            <w:tcW w:w="0" w:type="auto"/>
            <w:vAlign w:val="center"/>
            <w:hideMark/>
          </w:tcPr>
          <w:p w14:paraId="1F28AE20" w14:textId="2C979413" w:rsidR="000B5224" w:rsidRPr="001C7544" w:rsidRDefault="005753CE" w:rsidP="00A63D45">
            <w:pPr>
              <w:spacing w:after="0" w:line="480" w:lineRule="auto"/>
              <w:contextualSpacing/>
              <w:rPr>
                <w:rFonts w:ascii="Times New Roman" w:eastAsia="Times New Roman" w:hAnsi="Times New Roman" w:cs="Times New Roman"/>
                <w:sz w:val="24"/>
                <w:szCs w:val="24"/>
              </w:rPr>
            </w:pPr>
            <w:del w:id="2711" w:author="OFFM" w:date="2024-04-16T10:53:00Z">
              <w:r w:rsidRPr="005753CE">
                <w:rPr>
                  <w:rFonts w:ascii="Times New Roman" w:eastAsia="Times New Roman" w:hAnsi="Times New Roman" w:cs="Times New Roman"/>
                  <w:sz w:val="24"/>
                  <w:szCs w:val="24"/>
                </w:rPr>
                <w:delText>may</w:delText>
              </w:r>
            </w:del>
            <w:ins w:id="2712" w:author="OFFM" w:date="2024-04-16T10:53:00Z">
              <w:r w:rsidR="00F2264C" w:rsidRPr="001C7544">
                <w:rPr>
                  <w:rFonts w:ascii="Times New Roman" w:eastAsia="Times New Roman" w:hAnsi="Times New Roman" w:cs="Times New Roman"/>
                  <w:sz w:val="24"/>
                  <w:szCs w:val="24"/>
                </w:rPr>
                <w:t>May</w:t>
              </w:r>
            </w:ins>
            <w:r w:rsidR="00F2264C" w:rsidRPr="001C7544">
              <w:rPr>
                <w:rFonts w:ascii="Times New Roman" w:eastAsia="Times New Roman" w:hAnsi="Times New Roman" w:cs="Times New Roman"/>
                <w:sz w:val="24"/>
                <w:szCs w:val="24"/>
              </w:rPr>
              <w:t xml:space="preserve"> ask the</w:t>
            </w:r>
            <w:ins w:id="2713" w:author="OFFM" w:date="2024-04-16T10:53:00Z">
              <w:r w:rsidR="00F2264C" w:rsidRPr="001C7544">
                <w:rPr>
                  <w:rFonts w:ascii="Times New Roman" w:eastAsia="Times New Roman" w:hAnsi="Times New Roman" w:cs="Times New Roman"/>
                  <w:sz w:val="24"/>
                  <w:szCs w:val="24"/>
                </w:rPr>
                <w:t xml:space="preserve"> Federal</w:t>
              </w:r>
            </w:ins>
            <w:r w:rsidR="00F2264C" w:rsidRPr="001C7544">
              <w:rPr>
                <w:rFonts w:ascii="Times New Roman" w:eastAsia="Times New Roman" w:hAnsi="Times New Roman" w:cs="Times New Roman"/>
                <w:sz w:val="24"/>
                <w:szCs w:val="24"/>
              </w:rPr>
              <w:t xml:space="preserve"> agency awarding official to give you more time to do so. The amount of additional time, if any, to be given is at the discretion of the </w:t>
            </w:r>
            <w:ins w:id="2714" w:author="OFFM" w:date="2024-04-16T10:53:00Z">
              <w:r w:rsidR="00F2264C" w:rsidRPr="001C7544">
                <w:rPr>
                  <w:rFonts w:ascii="Times New Roman" w:eastAsia="Times New Roman" w:hAnsi="Times New Roman" w:cs="Times New Roman"/>
                  <w:sz w:val="24"/>
                  <w:szCs w:val="24"/>
                </w:rPr>
                <w:t xml:space="preserve">Federal agency </w:t>
              </w:r>
            </w:ins>
            <w:r w:rsidR="00F2264C" w:rsidRPr="001C7544">
              <w:rPr>
                <w:rFonts w:ascii="Times New Roman" w:eastAsia="Times New Roman" w:hAnsi="Times New Roman" w:cs="Times New Roman"/>
                <w:sz w:val="24"/>
                <w:szCs w:val="24"/>
              </w:rPr>
              <w:t>awarding official.</w:t>
            </w:r>
          </w:p>
        </w:tc>
      </w:tr>
    </w:tbl>
    <w:p w14:paraId="5CC8DFCD" w14:textId="77777777" w:rsidR="000B5224" w:rsidRPr="00A63D45" w:rsidRDefault="000B5224" w:rsidP="00A63D45">
      <w:pPr>
        <w:spacing w:after="0" w:line="480" w:lineRule="auto"/>
        <w:contextualSpacing/>
        <w:outlineLvl w:val="1"/>
        <w:rPr>
          <w:rFonts w:ascii="Times New Roman" w:hAnsi="Times New Roman"/>
          <w:b/>
          <w:sz w:val="24"/>
        </w:rPr>
      </w:pPr>
    </w:p>
    <w:p w14:paraId="213EB3E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182.225 What actions must I take concerning employees who are convicted of drug violations in the workplace?</w:t>
      </w:r>
    </w:p>
    <w:p w14:paraId="7D87BAF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There are two actions you must take if an employee is convicted of a drug violation in the workplace: </w:t>
      </w:r>
    </w:p>
    <w:p w14:paraId="5B1C9C13" w14:textId="4E18685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First, you must notify Federal agencies if an employee who is engaged in the performance of an award informs you about a conviction, as required by § 182.205(c)(2), or you otherwise learn of the conviction. Your notification to the Federal agencies must</w:t>
      </w:r>
      <w:del w:id="2715" w:author="OFFM" w:date="2024-04-16T10:53:00Z">
        <w:r w:rsidR="00817C00" w:rsidRPr="00F74592">
          <w:rPr>
            <w:rFonts w:ascii="Times New Roman" w:hAnsi="Times New Roman" w:cs="Times New Roman"/>
            <w:sz w:val="24"/>
            <w:szCs w:val="24"/>
          </w:rPr>
          <w:delText>—</w:delText>
        </w:r>
      </w:del>
      <w:ins w:id="271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39C78F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Be in writing; </w:t>
      </w:r>
    </w:p>
    <w:p w14:paraId="54D9836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Include the employee's position title; </w:t>
      </w:r>
    </w:p>
    <w:p w14:paraId="3793FBC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Include the identification number(s) of each affected award; </w:t>
      </w:r>
    </w:p>
    <w:p w14:paraId="432F2C4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Be sent within ten calendar days after you learn of the conviction; and </w:t>
      </w:r>
    </w:p>
    <w:p w14:paraId="03C28CF8" w14:textId="1968418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(5) Be sent to every Federal agency on whose award the convicted employee was working. It must be sent to every </w:t>
      </w:r>
      <w:ins w:id="2717" w:author="OFFM" w:date="2024-04-16T10:53:00Z">
        <w:r w:rsidRPr="001C7544">
          <w:rPr>
            <w:rFonts w:ascii="Times New Roman" w:eastAsia="Times New Roman" w:hAnsi="Times New Roman" w:cs="Times New Roman"/>
            <w:sz w:val="24"/>
            <w:szCs w:val="24"/>
          </w:rPr>
          <w:t xml:space="preserve">Federal agency </w:t>
        </w:r>
      </w:ins>
      <w:r w:rsidRPr="001C7544">
        <w:rPr>
          <w:rFonts w:ascii="Times New Roman" w:eastAsia="Times New Roman" w:hAnsi="Times New Roman" w:cs="Times New Roman"/>
          <w:sz w:val="24"/>
          <w:szCs w:val="24"/>
        </w:rPr>
        <w:t xml:space="preserve">awarding official or </w:t>
      </w:r>
      <w:del w:id="2718" w:author="OFFM" w:date="2024-04-16T10:53:00Z">
        <w:r w:rsidR="00817C00" w:rsidRPr="00F74592">
          <w:rPr>
            <w:rFonts w:ascii="Times New Roman" w:hAnsi="Times New Roman" w:cs="Times New Roman"/>
            <w:sz w:val="24"/>
            <w:szCs w:val="24"/>
          </w:rPr>
          <w:delText>his or her official</w:delText>
        </w:r>
      </w:del>
      <w:ins w:id="2719" w:author="OFFM" w:date="2024-04-16T10:53:00Z">
        <w:r w:rsidRPr="001C7544">
          <w:rPr>
            <w:rFonts w:ascii="Times New Roman" w:eastAsia="Times New Roman" w:hAnsi="Times New Roman" w:cs="Times New Roman"/>
            <w:sz w:val="24"/>
            <w:szCs w:val="24"/>
          </w:rPr>
          <w:t>their</w:t>
        </w:r>
      </w:ins>
      <w:r w:rsidRPr="001C7544">
        <w:rPr>
          <w:rFonts w:ascii="Times New Roman" w:eastAsia="Times New Roman" w:hAnsi="Times New Roman" w:cs="Times New Roman"/>
          <w:sz w:val="24"/>
          <w:szCs w:val="24"/>
        </w:rPr>
        <w:t xml:space="preserve"> designee, unless the Federal agency has specified a central point for the receipt of the notices. </w:t>
      </w:r>
    </w:p>
    <w:p w14:paraId="59A6AC28" w14:textId="4FA6A30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Second, within 30 calendar days of learning about an employee's conviction, you must either</w:t>
      </w:r>
      <w:del w:id="2720" w:author="OFFM" w:date="2024-04-16T10:53:00Z">
        <w:r w:rsidR="00817C00" w:rsidRPr="00F74592">
          <w:rPr>
            <w:rFonts w:ascii="Times New Roman" w:hAnsi="Times New Roman" w:cs="Times New Roman"/>
            <w:sz w:val="24"/>
            <w:szCs w:val="24"/>
          </w:rPr>
          <w:delText>—</w:delText>
        </w:r>
      </w:del>
      <w:ins w:id="272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A275ED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Take appropriate personnel action against the employee, up to and including termination, consistent with the requirements of the Rehabilitation Act of 1973 (29 U.S.C. 794), as amended; or </w:t>
      </w:r>
    </w:p>
    <w:p w14:paraId="036F0015" w14:textId="46C9D66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Require the employee to participate satisfactorily in a drug abuse assistance or rehabilitation program approved for these purposes by a Federal, State</w:t>
      </w:r>
      <w:ins w:id="272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local health, law enforcement, or </w:t>
      </w:r>
      <w:del w:id="2723" w:author="OFFM" w:date="2024-04-16T10:53:00Z">
        <w:r w:rsidR="00817C00" w:rsidRPr="00F74592">
          <w:rPr>
            <w:rFonts w:ascii="Times New Roman" w:hAnsi="Times New Roman" w:cs="Times New Roman"/>
            <w:sz w:val="24"/>
            <w:szCs w:val="24"/>
          </w:rPr>
          <w:delText>other</w:delText>
        </w:r>
      </w:del>
      <w:ins w:id="2724" w:author="OFFM" w:date="2024-04-16T10:53:00Z">
        <w:r w:rsidRPr="001C7544">
          <w:rPr>
            <w:rFonts w:ascii="Times New Roman" w:eastAsia="Times New Roman" w:hAnsi="Times New Roman" w:cs="Times New Roman"/>
            <w:sz w:val="24"/>
            <w:szCs w:val="24"/>
          </w:rPr>
          <w:t>another</w:t>
        </w:r>
      </w:ins>
      <w:r w:rsidRPr="001C7544">
        <w:rPr>
          <w:rFonts w:ascii="Times New Roman" w:eastAsia="Times New Roman" w:hAnsi="Times New Roman" w:cs="Times New Roman"/>
          <w:sz w:val="24"/>
          <w:szCs w:val="24"/>
        </w:rPr>
        <w:t xml:space="preserve"> appropriate agency. </w:t>
      </w:r>
    </w:p>
    <w:p w14:paraId="5462D72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182.230 How and when must I identify workplaces?</w:t>
      </w:r>
    </w:p>
    <w:p w14:paraId="6EE4F5D7" w14:textId="48322AF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You must identify all known workplaces under each </w:t>
      </w:r>
      <w:ins w:id="2725"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agency award. A failure to do so is a violation of your drug-free workplace requirements. You may identify the workplaces</w:t>
      </w:r>
      <w:del w:id="2726" w:author="OFFM" w:date="2024-04-16T10:53:00Z">
        <w:r w:rsidR="00817C00" w:rsidRPr="00F74592">
          <w:rPr>
            <w:rFonts w:ascii="Times New Roman" w:hAnsi="Times New Roman" w:cs="Times New Roman"/>
            <w:sz w:val="24"/>
            <w:szCs w:val="24"/>
          </w:rPr>
          <w:delText>—</w:delText>
        </w:r>
      </w:del>
      <w:ins w:id="272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0B830E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To the </w:t>
      </w:r>
      <w:ins w:id="2728"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w:t>
      </w:r>
      <w:ins w:id="2729" w:author="OFFM" w:date="2024-04-16T10:53:00Z">
        <w:r w:rsidRPr="001C7544">
          <w:rPr>
            <w:rFonts w:ascii="Times New Roman" w:eastAsia="Times New Roman" w:hAnsi="Times New Roman" w:cs="Times New Roman"/>
            <w:sz w:val="24"/>
            <w:szCs w:val="24"/>
          </w:rPr>
          <w:t xml:space="preserve">awarding </w:t>
        </w:r>
      </w:ins>
      <w:r w:rsidRPr="001C7544">
        <w:rPr>
          <w:rFonts w:ascii="Times New Roman" w:eastAsia="Times New Roman" w:hAnsi="Times New Roman" w:cs="Times New Roman"/>
          <w:sz w:val="24"/>
          <w:szCs w:val="24"/>
        </w:rPr>
        <w:t>official that is making the</w:t>
      </w:r>
      <w:ins w:id="2730"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award, either at the time of application or upon award; or </w:t>
      </w:r>
    </w:p>
    <w:p w14:paraId="15396BE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In documents that you keep on file in your offices during the performance of the </w:t>
      </w:r>
      <w:ins w:id="2731"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award, in which case you must make the information available for inspection upon request by agency officials or their designated representatives. </w:t>
      </w:r>
    </w:p>
    <w:p w14:paraId="56EE6B04" w14:textId="75D6E32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Your workplace identification for </w:t>
      </w:r>
      <w:del w:id="2732" w:author="OFFM" w:date="2024-04-16T10:53:00Z">
        <w:r w:rsidR="00817C00" w:rsidRPr="00F74592">
          <w:rPr>
            <w:rFonts w:ascii="Times New Roman" w:hAnsi="Times New Roman" w:cs="Times New Roman"/>
            <w:sz w:val="24"/>
            <w:szCs w:val="24"/>
          </w:rPr>
          <w:delText>an</w:delText>
        </w:r>
      </w:del>
      <w:ins w:id="2733" w:author="OFFM" w:date="2024-04-16T10:53:00Z">
        <w:r w:rsidRPr="001C7544">
          <w:rPr>
            <w:rFonts w:ascii="Times New Roman" w:eastAsia="Times New Roman" w:hAnsi="Times New Roman" w:cs="Times New Roman"/>
            <w:sz w:val="24"/>
            <w:szCs w:val="24"/>
          </w:rPr>
          <w:t xml:space="preserve">a </w:t>
        </w:r>
        <w:proofErr w:type="gramStart"/>
        <w:r w:rsidRPr="001C7544">
          <w:rPr>
            <w:rFonts w:ascii="Times New Roman" w:eastAsia="Times New Roman" w:hAnsi="Times New Roman" w:cs="Times New Roman"/>
            <w:sz w:val="24"/>
            <w:szCs w:val="24"/>
          </w:rPr>
          <w:t>Federal</w:t>
        </w:r>
      </w:ins>
      <w:proofErr w:type="gramEnd"/>
      <w:r w:rsidRPr="001C7544">
        <w:rPr>
          <w:rFonts w:ascii="Times New Roman" w:eastAsia="Times New Roman" w:hAnsi="Times New Roman" w:cs="Times New Roman"/>
          <w:sz w:val="24"/>
          <w:szCs w:val="24"/>
        </w:rPr>
        <w:t xml:space="preserve"> award must include the actual address of buildings (or parts of buildings) or other sites where work under the award takes place. Categorical descriptions may be used (</w:t>
      </w:r>
      <w:del w:id="2734" w:author="OFFM" w:date="2024-04-16T10:53:00Z">
        <w:r w:rsidR="00817C00" w:rsidRPr="00F74592">
          <w:rPr>
            <w:rFonts w:ascii="Times New Roman" w:hAnsi="Times New Roman" w:cs="Times New Roman"/>
            <w:sz w:val="24"/>
            <w:szCs w:val="24"/>
          </w:rPr>
          <w:delText>e.g.,</w:delText>
        </w:r>
      </w:del>
      <w:ins w:id="2735" w:author="OFFM" w:date="2024-04-16T10:53:00Z">
        <w:r w:rsidRPr="001C7544">
          <w:rPr>
            <w:rFonts w:ascii="Times New Roman" w:eastAsia="Times New Roman" w:hAnsi="Times New Roman" w:cs="Times New Roman"/>
            <w:sz w:val="24"/>
            <w:szCs w:val="24"/>
          </w:rPr>
          <w:t>for example,</w:t>
        </w:r>
      </w:ins>
      <w:r w:rsidRPr="001C7544">
        <w:rPr>
          <w:rFonts w:ascii="Times New Roman" w:eastAsia="Times New Roman" w:hAnsi="Times New Roman" w:cs="Times New Roman"/>
          <w:sz w:val="24"/>
          <w:szCs w:val="24"/>
        </w:rPr>
        <w:t xml:space="preserve"> all vehicles of a mass transit authority or State highway department while in operation, State employees in each local unemployment office, performers in concert halls or radio studios). </w:t>
      </w:r>
    </w:p>
    <w:p w14:paraId="138C655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(c) If you identified workplaces to the </w:t>
      </w:r>
      <w:ins w:id="2736"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awarding official at the time of application or award, as described in paragraph (a)(1) of this section, and any workplace that you identified changes during the performance of the </w:t>
      </w:r>
      <w:ins w:id="2737"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award, you must inform the </w:t>
      </w:r>
      <w:ins w:id="2738"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awarding official. </w:t>
      </w:r>
    </w:p>
    <w:p w14:paraId="0C17F81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C—Requirements for Recipients Who Are Individuals</w:t>
      </w:r>
    </w:p>
    <w:p w14:paraId="0E9498F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182.300 What must I do to comply with this part if I am an individual recipient?</w:t>
      </w:r>
    </w:p>
    <w:p w14:paraId="75BE0291" w14:textId="33FF68B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As a condition of receiving a Federal </w:t>
      </w:r>
      <w:del w:id="2739" w:author="OFFM" w:date="2024-04-16T10:53:00Z">
        <w:r w:rsidR="00817C00" w:rsidRPr="00F74592">
          <w:rPr>
            <w:rFonts w:ascii="Times New Roman" w:hAnsi="Times New Roman" w:cs="Times New Roman"/>
            <w:sz w:val="24"/>
            <w:szCs w:val="24"/>
          </w:rPr>
          <w:delText xml:space="preserve">agency </w:delText>
        </w:r>
      </w:del>
      <w:r w:rsidRPr="001C7544">
        <w:rPr>
          <w:rFonts w:ascii="Times New Roman" w:eastAsia="Times New Roman" w:hAnsi="Times New Roman" w:cs="Times New Roman"/>
          <w:sz w:val="24"/>
          <w:szCs w:val="24"/>
        </w:rPr>
        <w:t>award, if you are an individual recipient, you must agree that</w:t>
      </w:r>
      <w:del w:id="2740" w:author="OFFM" w:date="2024-04-16T10:53:00Z">
        <w:r w:rsidR="00817C00" w:rsidRPr="00F74592">
          <w:rPr>
            <w:rFonts w:ascii="Times New Roman" w:hAnsi="Times New Roman" w:cs="Times New Roman"/>
            <w:sz w:val="24"/>
            <w:szCs w:val="24"/>
          </w:rPr>
          <w:delText>—</w:delText>
        </w:r>
      </w:del>
      <w:ins w:id="274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15755AA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You will not engage in the unlawful manufacture, distribution, dispensing, possession, or use of a controlled substance in conducting any activity related to the </w:t>
      </w:r>
      <w:ins w:id="2742"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award; and </w:t>
      </w:r>
    </w:p>
    <w:p w14:paraId="52239AC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If you are convicted of a criminal drug offense resulting from a violation occurring during the conduct of any </w:t>
      </w:r>
      <w:ins w:id="2743"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award activity, you will report the conviction: </w:t>
      </w:r>
    </w:p>
    <w:p w14:paraId="3AF488A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In writing. </w:t>
      </w:r>
    </w:p>
    <w:p w14:paraId="522C0EE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Within 10 calendar days of the conviction. </w:t>
      </w:r>
    </w:p>
    <w:p w14:paraId="7F451E71" w14:textId="6861C42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To the Federal agency awarding official or </w:t>
      </w:r>
      <w:del w:id="2744" w:author="OFFM" w:date="2024-04-16T10:53:00Z">
        <w:r w:rsidR="00817C00" w:rsidRPr="00F74592">
          <w:rPr>
            <w:rFonts w:ascii="Times New Roman" w:hAnsi="Times New Roman" w:cs="Times New Roman"/>
            <w:sz w:val="24"/>
            <w:szCs w:val="24"/>
          </w:rPr>
          <w:delText>other</w:delText>
        </w:r>
      </w:del>
      <w:ins w:id="2745" w:author="OFFM" w:date="2024-04-16T10:53:00Z">
        <w:r w:rsidRPr="001C7544">
          <w:rPr>
            <w:rFonts w:ascii="Times New Roman" w:eastAsia="Times New Roman" w:hAnsi="Times New Roman" w:cs="Times New Roman"/>
            <w:sz w:val="24"/>
            <w:szCs w:val="24"/>
          </w:rPr>
          <w:t>their</w:t>
        </w:r>
      </w:ins>
      <w:r w:rsidRPr="001C7544">
        <w:rPr>
          <w:rFonts w:ascii="Times New Roman" w:eastAsia="Times New Roman" w:hAnsi="Times New Roman" w:cs="Times New Roman"/>
          <w:sz w:val="24"/>
          <w:szCs w:val="24"/>
        </w:rPr>
        <w:t xml:space="preserve"> designee for each</w:t>
      </w:r>
      <w:ins w:id="2746"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award that you currently have, unless the agency designates a central point for the receipt of the notices, either in the award document or its regulation implementing the guidance in this part. When notice is made to a central point, it must include the identification number(s) of each affected </w:t>
      </w:r>
      <w:ins w:id="2747"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award. </w:t>
      </w:r>
    </w:p>
    <w:p w14:paraId="19ADC36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Subpart D—Responsibilities of </w:t>
      </w:r>
      <w:ins w:id="2748" w:author="OFFM" w:date="2024-04-16T10:53:00Z">
        <w:r w:rsidRPr="001C7544">
          <w:rPr>
            <w:rFonts w:ascii="Times New Roman" w:eastAsia="Times New Roman" w:hAnsi="Times New Roman" w:cs="Times New Roman"/>
            <w:b/>
            <w:bCs/>
            <w:sz w:val="24"/>
            <w:szCs w:val="24"/>
          </w:rPr>
          <w:t xml:space="preserve">Federal </w:t>
        </w:r>
      </w:ins>
      <w:r w:rsidRPr="001C7544">
        <w:rPr>
          <w:rFonts w:ascii="Times New Roman" w:eastAsia="Times New Roman" w:hAnsi="Times New Roman" w:cs="Times New Roman"/>
          <w:b/>
          <w:bCs/>
          <w:sz w:val="24"/>
          <w:szCs w:val="24"/>
        </w:rPr>
        <w:t>Agency Awarding Officials</w:t>
      </w:r>
    </w:p>
    <w:p w14:paraId="3A2ECF24" w14:textId="09AF979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182.400 What are my responsibilities as </w:t>
      </w:r>
      <w:del w:id="2749" w:author="OFFM" w:date="2024-04-16T10:53:00Z">
        <w:r w:rsidR="00817C00" w:rsidRPr="00F74592">
          <w:rPr>
            <w:rFonts w:ascii="Times New Roman" w:hAnsi="Times New Roman" w:cs="Times New Roman"/>
            <w:b/>
            <w:bCs/>
            <w:sz w:val="24"/>
            <w:szCs w:val="24"/>
          </w:rPr>
          <w:delText>an</w:delText>
        </w:r>
      </w:del>
      <w:ins w:id="2750" w:author="OFFM" w:date="2024-04-16T10:53:00Z">
        <w:r w:rsidRPr="001C7544">
          <w:rPr>
            <w:rFonts w:ascii="Times New Roman" w:eastAsia="Times New Roman" w:hAnsi="Times New Roman" w:cs="Times New Roman"/>
            <w:b/>
            <w:bCs/>
            <w:sz w:val="24"/>
            <w:szCs w:val="24"/>
          </w:rPr>
          <w:t xml:space="preserve">a </w:t>
        </w:r>
        <w:proofErr w:type="gramStart"/>
        <w:r w:rsidRPr="001C7544">
          <w:rPr>
            <w:rFonts w:ascii="Times New Roman" w:eastAsia="Times New Roman" w:hAnsi="Times New Roman" w:cs="Times New Roman"/>
            <w:b/>
            <w:bCs/>
            <w:sz w:val="24"/>
            <w:szCs w:val="24"/>
          </w:rPr>
          <w:t>Federal</w:t>
        </w:r>
      </w:ins>
      <w:proofErr w:type="gramEnd"/>
      <w:r w:rsidRPr="001C7544">
        <w:rPr>
          <w:rFonts w:ascii="Times New Roman" w:eastAsia="Times New Roman" w:hAnsi="Times New Roman" w:cs="Times New Roman"/>
          <w:b/>
          <w:bCs/>
          <w:sz w:val="24"/>
          <w:szCs w:val="24"/>
        </w:rPr>
        <w:t xml:space="preserve"> agency awarding official?</w:t>
      </w:r>
    </w:p>
    <w:p w14:paraId="30CD67CE" w14:textId="305739E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awarding official, you must obtain each recipient's agreement, as a condition of the award, to comply with the requirements in</w:t>
      </w:r>
      <w:del w:id="2751" w:author="OFFM" w:date="2024-04-16T10:53:00Z">
        <w:r w:rsidR="00817C00" w:rsidRPr="00F74592">
          <w:rPr>
            <w:rFonts w:ascii="Times New Roman" w:hAnsi="Times New Roman" w:cs="Times New Roman"/>
            <w:sz w:val="24"/>
            <w:szCs w:val="24"/>
          </w:rPr>
          <w:delText>—</w:delText>
        </w:r>
      </w:del>
      <w:ins w:id="275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3140780" w14:textId="613BC57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Subpart B</w:t>
      </w:r>
      <w:r w:rsidR="001C6FA2">
        <w:rPr>
          <w:rFonts w:ascii="Times New Roman" w:eastAsia="Times New Roman" w:hAnsi="Times New Roman" w:cs="Times New Roman"/>
          <w:sz w:val="24"/>
          <w:szCs w:val="24"/>
        </w:rPr>
        <w:t xml:space="preserve"> of this part</w:t>
      </w:r>
      <w:r w:rsidRPr="001C7544">
        <w:rPr>
          <w:rFonts w:ascii="Times New Roman" w:eastAsia="Times New Roman" w:hAnsi="Times New Roman" w:cs="Times New Roman"/>
          <w:sz w:val="24"/>
          <w:szCs w:val="24"/>
        </w:rPr>
        <w:t xml:space="preserve">, if the recipient is not an individual; or </w:t>
      </w:r>
    </w:p>
    <w:p w14:paraId="4270A625" w14:textId="23EA24A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Subpart C</w:t>
      </w:r>
      <w:r w:rsidR="001C6FA2">
        <w:rPr>
          <w:rFonts w:ascii="Times New Roman" w:eastAsia="Times New Roman" w:hAnsi="Times New Roman" w:cs="Times New Roman"/>
          <w:sz w:val="24"/>
          <w:szCs w:val="24"/>
        </w:rPr>
        <w:t xml:space="preserve"> of this part</w:t>
      </w:r>
      <w:r w:rsidRPr="001C7544">
        <w:rPr>
          <w:rFonts w:ascii="Times New Roman" w:eastAsia="Times New Roman" w:hAnsi="Times New Roman" w:cs="Times New Roman"/>
          <w:sz w:val="24"/>
          <w:szCs w:val="24"/>
        </w:rPr>
        <w:t xml:space="preserve">, if the recipient is an individual. </w:t>
      </w:r>
    </w:p>
    <w:p w14:paraId="76A2C1D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lastRenderedPageBreak/>
        <w:t>Subpart E—Violations of This Part and Consequences</w:t>
      </w:r>
    </w:p>
    <w:p w14:paraId="5CF249B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182.500 How are violations of this part determined for recipients other than individuals?</w:t>
      </w:r>
    </w:p>
    <w:p w14:paraId="5603B731" w14:textId="5E6DCA3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recipient other than an individual is in violation of the requirements of this part if the </w:t>
      </w:r>
      <w:ins w:id="2753"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head or </w:t>
      </w:r>
      <w:del w:id="2754" w:author="OFFM" w:date="2024-04-16T10:53:00Z">
        <w:r w:rsidR="00817C00" w:rsidRPr="00F74592">
          <w:rPr>
            <w:rFonts w:ascii="Times New Roman" w:hAnsi="Times New Roman" w:cs="Times New Roman"/>
            <w:sz w:val="24"/>
            <w:szCs w:val="24"/>
          </w:rPr>
          <w:delText>his or her</w:delText>
        </w:r>
      </w:del>
      <w:ins w:id="2755" w:author="OFFM" w:date="2024-04-16T10:53:00Z">
        <w:r w:rsidRPr="001C7544">
          <w:rPr>
            <w:rFonts w:ascii="Times New Roman" w:eastAsia="Times New Roman" w:hAnsi="Times New Roman" w:cs="Times New Roman"/>
            <w:sz w:val="24"/>
            <w:szCs w:val="24"/>
          </w:rPr>
          <w:t>their</w:t>
        </w:r>
      </w:ins>
      <w:r w:rsidRPr="001C7544">
        <w:rPr>
          <w:rFonts w:ascii="Times New Roman" w:eastAsia="Times New Roman" w:hAnsi="Times New Roman" w:cs="Times New Roman"/>
          <w:sz w:val="24"/>
          <w:szCs w:val="24"/>
        </w:rPr>
        <w:t xml:space="preserve"> designee determines, in writing, that</w:t>
      </w:r>
      <w:del w:id="2756" w:author="OFFM" w:date="2024-04-16T10:53:00Z">
        <w:r w:rsidR="00817C00" w:rsidRPr="00F74592">
          <w:rPr>
            <w:rFonts w:ascii="Times New Roman" w:hAnsi="Times New Roman" w:cs="Times New Roman"/>
            <w:sz w:val="24"/>
            <w:szCs w:val="24"/>
          </w:rPr>
          <w:delText>—</w:delText>
        </w:r>
      </w:del>
      <w:ins w:id="275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797C357" w14:textId="34F2BCD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The recipient has violated the requirements of subpart B</w:t>
      </w:r>
      <w:del w:id="2758"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or </w:t>
      </w:r>
    </w:p>
    <w:p w14:paraId="442DDA10" w14:textId="5F43C51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The number of convictions of the recipient's employees for violating criminal drug statutes in the workplace is large enough to indicate that the recipient has failed to make a good</w:t>
      </w:r>
      <w:del w:id="2759" w:author="OFFM" w:date="2024-04-16T10:53:00Z">
        <w:r w:rsidR="00817C00" w:rsidRPr="00F74592">
          <w:rPr>
            <w:rFonts w:ascii="Times New Roman" w:hAnsi="Times New Roman" w:cs="Times New Roman"/>
            <w:sz w:val="24"/>
            <w:szCs w:val="24"/>
          </w:rPr>
          <w:delText xml:space="preserve"> </w:delText>
        </w:r>
      </w:del>
      <w:ins w:id="276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faith effort to provide a drug-free workplace. </w:t>
      </w:r>
    </w:p>
    <w:p w14:paraId="2E13828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182.505 How are violations of this part determined for recipients who are individuals?</w:t>
      </w:r>
    </w:p>
    <w:p w14:paraId="3D82A83E" w14:textId="0F86D261"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761" w:author="OFFM" w:date="2024-04-16T10:53:00Z">
        <w:r w:rsidRPr="00F74592">
          <w:rPr>
            <w:rFonts w:ascii="Times New Roman" w:hAnsi="Times New Roman" w:cs="Times New Roman"/>
            <w:sz w:val="24"/>
            <w:szCs w:val="24"/>
          </w:rPr>
          <w:delText>An</w:delText>
        </w:r>
      </w:del>
      <w:ins w:id="2762" w:author="OFFM" w:date="2024-04-16T10:53:00Z">
        <w:r w:rsidR="00F2264C" w:rsidRPr="001C7544">
          <w:rPr>
            <w:rFonts w:ascii="Times New Roman" w:eastAsia="Times New Roman" w:hAnsi="Times New Roman" w:cs="Times New Roman"/>
            <w:sz w:val="24"/>
            <w:szCs w:val="24"/>
          </w:rPr>
          <w:t>A recipient who is an</w:t>
        </w:r>
      </w:ins>
      <w:r w:rsidR="00F2264C" w:rsidRPr="001C7544">
        <w:rPr>
          <w:rFonts w:ascii="Times New Roman" w:eastAsia="Times New Roman" w:hAnsi="Times New Roman" w:cs="Times New Roman"/>
          <w:sz w:val="24"/>
          <w:szCs w:val="24"/>
        </w:rPr>
        <w:t xml:space="preserve"> individual </w:t>
      </w:r>
      <w:del w:id="2763" w:author="OFFM" w:date="2024-04-16T10:53:00Z">
        <w:r w:rsidRPr="00F74592">
          <w:rPr>
            <w:rFonts w:ascii="Times New Roman" w:hAnsi="Times New Roman" w:cs="Times New Roman"/>
            <w:sz w:val="24"/>
            <w:szCs w:val="24"/>
          </w:rPr>
          <w:delText xml:space="preserve">recipient </w:delText>
        </w:r>
      </w:del>
      <w:r w:rsidR="00F2264C" w:rsidRPr="001C7544">
        <w:rPr>
          <w:rFonts w:ascii="Times New Roman" w:eastAsia="Times New Roman" w:hAnsi="Times New Roman" w:cs="Times New Roman"/>
          <w:sz w:val="24"/>
          <w:szCs w:val="24"/>
        </w:rPr>
        <w:t xml:space="preserve">is in violation of the requirements of this part if the </w:t>
      </w:r>
      <w:ins w:id="2764" w:author="OFFM" w:date="2024-04-16T10:53:00Z">
        <w:r w:rsidR="00F2264C" w:rsidRPr="001C7544">
          <w:rPr>
            <w:rFonts w:ascii="Times New Roman" w:eastAsia="Times New Roman" w:hAnsi="Times New Roman" w:cs="Times New Roman"/>
            <w:sz w:val="24"/>
            <w:szCs w:val="24"/>
          </w:rPr>
          <w:t xml:space="preserve">Federal </w:t>
        </w:r>
      </w:ins>
      <w:r w:rsidR="00F2264C" w:rsidRPr="001C7544">
        <w:rPr>
          <w:rFonts w:ascii="Times New Roman" w:eastAsia="Times New Roman" w:hAnsi="Times New Roman" w:cs="Times New Roman"/>
          <w:sz w:val="24"/>
          <w:szCs w:val="24"/>
        </w:rPr>
        <w:t xml:space="preserve">agency head or </w:t>
      </w:r>
      <w:del w:id="2765" w:author="OFFM" w:date="2024-04-16T10:53:00Z">
        <w:r w:rsidRPr="00F74592">
          <w:rPr>
            <w:rFonts w:ascii="Times New Roman" w:hAnsi="Times New Roman" w:cs="Times New Roman"/>
            <w:sz w:val="24"/>
            <w:szCs w:val="24"/>
          </w:rPr>
          <w:delText>his or her</w:delText>
        </w:r>
      </w:del>
      <w:ins w:id="2766" w:author="OFFM" w:date="2024-04-16T10:53:00Z">
        <w:r w:rsidR="00F2264C" w:rsidRPr="001C7544">
          <w:rPr>
            <w:rFonts w:ascii="Times New Roman" w:eastAsia="Times New Roman" w:hAnsi="Times New Roman" w:cs="Times New Roman"/>
            <w:sz w:val="24"/>
            <w:szCs w:val="24"/>
          </w:rPr>
          <w:t>their</w:t>
        </w:r>
      </w:ins>
      <w:r w:rsidR="00F2264C" w:rsidRPr="001C7544">
        <w:rPr>
          <w:rFonts w:ascii="Times New Roman" w:eastAsia="Times New Roman" w:hAnsi="Times New Roman" w:cs="Times New Roman"/>
          <w:sz w:val="24"/>
          <w:szCs w:val="24"/>
        </w:rPr>
        <w:t xml:space="preserve"> designee determines, in writing, that</w:t>
      </w:r>
      <w:del w:id="2767" w:author="OFFM" w:date="2024-04-16T10:53:00Z">
        <w:r w:rsidRPr="00F74592">
          <w:rPr>
            <w:rFonts w:ascii="Times New Roman" w:hAnsi="Times New Roman" w:cs="Times New Roman"/>
            <w:sz w:val="24"/>
            <w:szCs w:val="24"/>
          </w:rPr>
          <w:delText>—</w:delText>
        </w:r>
      </w:del>
      <w:ins w:id="2768"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w:t>
      </w:r>
    </w:p>
    <w:p w14:paraId="587D2565" w14:textId="60FB933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The recipient has violated the requirements of subpart C</w:t>
      </w:r>
      <w:r w:rsidR="001C6FA2">
        <w:rPr>
          <w:rFonts w:ascii="Times New Roman" w:eastAsia="Times New Roman" w:hAnsi="Times New Roman" w:cs="Times New Roman"/>
          <w:sz w:val="24"/>
          <w:szCs w:val="24"/>
        </w:rPr>
        <w:t xml:space="preserve"> of this part</w:t>
      </w:r>
      <w:r w:rsidRPr="001C7544">
        <w:rPr>
          <w:rFonts w:ascii="Times New Roman" w:eastAsia="Times New Roman" w:hAnsi="Times New Roman" w:cs="Times New Roman"/>
          <w:sz w:val="24"/>
          <w:szCs w:val="24"/>
        </w:rPr>
        <w:t xml:space="preserve">; or </w:t>
      </w:r>
    </w:p>
    <w:p w14:paraId="5410697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recipient is convicted of a criminal drug offense resulting from a violation occurring during the conduct of any award activity. </w:t>
      </w:r>
    </w:p>
    <w:p w14:paraId="14AB931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182.510 What actions will the Federal Government take against a recipient determined to have violated this part?</w:t>
      </w:r>
    </w:p>
    <w:p w14:paraId="15359E90" w14:textId="4241883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If a recipient is determined to have violated this part, as described in § 182.500 or § 182.505, the </w:t>
      </w:r>
      <w:ins w:id="2769"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agency may take one or more of the following actions</w:t>
      </w:r>
      <w:del w:id="2770" w:author="OFFM" w:date="2024-04-16T10:53:00Z">
        <w:r w:rsidR="00817C00" w:rsidRPr="00F74592">
          <w:rPr>
            <w:rFonts w:ascii="Times New Roman" w:hAnsi="Times New Roman" w:cs="Times New Roman"/>
            <w:sz w:val="24"/>
            <w:szCs w:val="24"/>
          </w:rPr>
          <w:delText>—</w:delText>
        </w:r>
      </w:del>
      <w:ins w:id="277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510B44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Suspension of payments under the award; </w:t>
      </w:r>
    </w:p>
    <w:p w14:paraId="2CE204C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Suspension or termination of the award; and </w:t>
      </w:r>
    </w:p>
    <w:p w14:paraId="75DF1EF6" w14:textId="6713699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Suspension or debarment of the recipient under the </w:t>
      </w:r>
      <w:ins w:id="2772"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agency's regulation implementing the OMB guidance on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debarment and suspension (2 CFR part 180</w:t>
      </w:r>
      <w:del w:id="2773" w:author="OFFM" w:date="2024-04-16T10:53:00Z">
        <w:r w:rsidR="00817C00" w:rsidRPr="00F74592">
          <w:rPr>
            <w:rFonts w:ascii="Times New Roman" w:hAnsi="Times New Roman" w:cs="Times New Roman"/>
            <w:sz w:val="24"/>
            <w:szCs w:val="24"/>
          </w:rPr>
          <w:delText>),</w:delText>
        </w:r>
      </w:del>
      <w:ins w:id="277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for a period not to exceed five years. </w:t>
      </w:r>
    </w:p>
    <w:p w14:paraId="0BB3B23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182.515 Are there any exceptions to those actions?</w:t>
      </w:r>
    </w:p>
    <w:p w14:paraId="07C7A7CB" w14:textId="317F193B"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2775" w:author="OFFM" w:date="2024-04-16T10:53:00Z">
        <w:r w:rsidRPr="00F74592">
          <w:rPr>
            <w:rFonts w:ascii="Times New Roman" w:hAnsi="Times New Roman" w:cs="Times New Roman"/>
            <w:sz w:val="24"/>
            <w:szCs w:val="24"/>
          </w:rPr>
          <w:lastRenderedPageBreak/>
          <w:delText>The</w:delText>
        </w:r>
      </w:del>
      <w:ins w:id="2776" w:author="OFFM" w:date="2024-04-16T10:53:00Z">
        <w:r w:rsidR="00F2264C" w:rsidRPr="001C7544">
          <w:rPr>
            <w:rFonts w:ascii="Times New Roman" w:eastAsia="Times New Roman" w:hAnsi="Times New Roman" w:cs="Times New Roman"/>
            <w:sz w:val="24"/>
            <w:szCs w:val="24"/>
          </w:rPr>
          <w:t>For a particular award, the Federal</w:t>
        </w:r>
      </w:ins>
      <w:r w:rsidR="00F2264C" w:rsidRPr="001C7544">
        <w:rPr>
          <w:rFonts w:ascii="Times New Roman" w:eastAsia="Times New Roman" w:hAnsi="Times New Roman" w:cs="Times New Roman"/>
          <w:sz w:val="24"/>
          <w:szCs w:val="24"/>
        </w:rPr>
        <w:t xml:space="preserve"> agency head may waive</w:t>
      </w:r>
      <w:del w:id="2777" w:author="OFFM" w:date="2024-04-16T10:53:00Z">
        <w:r w:rsidRPr="00F74592">
          <w:rPr>
            <w:rFonts w:ascii="Times New Roman" w:hAnsi="Times New Roman" w:cs="Times New Roman"/>
            <w:sz w:val="24"/>
            <w:szCs w:val="24"/>
          </w:rPr>
          <w:delText xml:space="preserve"> with respect to a particular award</w:delText>
        </w:r>
      </w:del>
      <w:r w:rsidR="00F2264C" w:rsidRPr="001C7544">
        <w:rPr>
          <w:rFonts w:ascii="Times New Roman" w:eastAsia="Times New Roman" w:hAnsi="Times New Roman" w:cs="Times New Roman"/>
          <w:sz w:val="24"/>
          <w:szCs w:val="24"/>
        </w:rPr>
        <w:t xml:space="preserve">, in writing, a suspension of payments under an award, suspension or termination of an award, or suspension or debarment of a recipient if the agency head determines that such a waiver would be in the public interest. This exception authority cannot be delegated to any other official. </w:t>
      </w:r>
    </w:p>
    <w:p w14:paraId="117CCDBF"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F—Definitions</w:t>
      </w:r>
    </w:p>
    <w:p w14:paraId="7BEDD84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182.605 Award.</w:t>
      </w:r>
    </w:p>
    <w:p w14:paraId="6E8FD97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Award</w:t>
      </w:r>
      <w:r w:rsidRPr="001C7544">
        <w:rPr>
          <w:rFonts w:ascii="Times New Roman" w:eastAsia="Times New Roman" w:hAnsi="Times New Roman" w:cs="Times New Roman"/>
          <w:sz w:val="24"/>
          <w:szCs w:val="24"/>
        </w:rPr>
        <w:t xml:space="preserve"> means an award of financial assistance by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directly to a recipient. </w:t>
      </w:r>
    </w:p>
    <w:p w14:paraId="1F97703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term award includes: </w:t>
      </w:r>
    </w:p>
    <w:p w14:paraId="0FB9E0A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 Federal grant or cooperative agreement, in the form of money or property in lieu of money. </w:t>
      </w:r>
    </w:p>
    <w:p w14:paraId="68EC303F" w14:textId="73F7BE7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 block grant or a grant in an entitlement program, whether or not the grant is exempted from coverage under the </w:t>
      </w:r>
      <w:del w:id="2778" w:author="OFFM" w:date="2024-04-16T10:53:00Z">
        <w:r w:rsidR="00817C00" w:rsidRPr="00F74592">
          <w:rPr>
            <w:rFonts w:ascii="Times New Roman" w:hAnsi="Times New Roman" w:cs="Times New Roman"/>
            <w:sz w:val="24"/>
            <w:szCs w:val="24"/>
          </w:rPr>
          <w:delText>Governmentwide</w:delText>
        </w:r>
      </w:del>
      <w:ins w:id="2779"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rule that implements OMB Circular A–102 (for availability of OMB circulars, see 5 CFR 1310.3) and specifies uniform administrative requirements. </w:t>
      </w:r>
    </w:p>
    <w:p w14:paraId="4803C8F6" w14:textId="02534A8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The term award does not include:</w:t>
      </w:r>
      <w:del w:id="2780" w:author="OFFM" w:date="2024-04-16T10:53:00Z">
        <w:r w:rsidR="00817C00" w:rsidRPr="00F74592">
          <w:rPr>
            <w:rFonts w:ascii="Times New Roman" w:hAnsi="Times New Roman" w:cs="Times New Roman"/>
            <w:sz w:val="24"/>
            <w:szCs w:val="24"/>
          </w:rPr>
          <w:delText xml:space="preserve"> </w:delText>
        </w:r>
      </w:del>
    </w:p>
    <w:p w14:paraId="54416AA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Technical assistance that provides services instead of money. </w:t>
      </w:r>
    </w:p>
    <w:p w14:paraId="6CA6122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Loans. </w:t>
      </w:r>
    </w:p>
    <w:p w14:paraId="3A12B7C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Loan guarantees. </w:t>
      </w:r>
    </w:p>
    <w:p w14:paraId="7B206EC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Interest subsidies. </w:t>
      </w:r>
    </w:p>
    <w:p w14:paraId="2647D32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Insurance. </w:t>
      </w:r>
    </w:p>
    <w:p w14:paraId="2C7CD5B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Direct appropriations. </w:t>
      </w:r>
    </w:p>
    <w:p w14:paraId="4C1E9C33" w14:textId="505FE35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(7) Veterans' benefits to individuals (</w:t>
      </w:r>
      <w:del w:id="2781" w:author="OFFM" w:date="2024-04-16T10:53:00Z">
        <w:r w:rsidR="00817C00" w:rsidRPr="00F74592">
          <w:rPr>
            <w:rFonts w:ascii="Times New Roman" w:hAnsi="Times New Roman" w:cs="Times New Roman"/>
            <w:sz w:val="24"/>
            <w:szCs w:val="24"/>
          </w:rPr>
          <w:delText>i.e.,</w:delText>
        </w:r>
      </w:del>
      <w:ins w:id="2782" w:author="OFFM" w:date="2024-04-16T10:53:00Z">
        <w:r w:rsidRPr="001C7544">
          <w:rPr>
            <w:rFonts w:ascii="Times New Roman" w:eastAsia="Times New Roman" w:hAnsi="Times New Roman" w:cs="Times New Roman"/>
            <w:sz w:val="24"/>
            <w:szCs w:val="24"/>
          </w:rPr>
          <w:t>that is,</w:t>
        </w:r>
      </w:ins>
      <w:r w:rsidRPr="001C7544">
        <w:rPr>
          <w:rFonts w:ascii="Times New Roman" w:eastAsia="Times New Roman" w:hAnsi="Times New Roman" w:cs="Times New Roman"/>
          <w:sz w:val="24"/>
          <w:szCs w:val="24"/>
        </w:rPr>
        <w:t xml:space="preserve"> any benefit to veterans, their families, or survivors by virtue of the service of a veteran in the Armed Forces of the United States). </w:t>
      </w:r>
    </w:p>
    <w:p w14:paraId="4D5B338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182.610 Controlled substance.</w:t>
      </w:r>
    </w:p>
    <w:p w14:paraId="3ED3DA0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lastRenderedPageBreak/>
        <w:t>Controlled substance</w:t>
      </w:r>
      <w:r w:rsidRPr="001C7544">
        <w:rPr>
          <w:rFonts w:ascii="Times New Roman" w:eastAsia="Times New Roman" w:hAnsi="Times New Roman" w:cs="Times New Roman"/>
          <w:sz w:val="24"/>
          <w:szCs w:val="24"/>
        </w:rPr>
        <w:t xml:space="preserve"> means a controlled substance in schedules I through V of the Controlled Substances Act (21 U.S.C. 812), and as further defined by regulation at 21 CFR 1308.11 through 1308.15. </w:t>
      </w:r>
    </w:p>
    <w:p w14:paraId="6060AD56"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182.615 Conviction.</w:t>
      </w:r>
    </w:p>
    <w:p w14:paraId="77E6B82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Conviction</w:t>
      </w:r>
      <w:r w:rsidRPr="001C7544">
        <w:rPr>
          <w:rFonts w:ascii="Times New Roman" w:eastAsia="Times New Roman" w:hAnsi="Times New Roman" w:cs="Times New Roman"/>
          <w:sz w:val="24"/>
          <w:szCs w:val="24"/>
        </w:rPr>
        <w:t xml:space="preserve"> means a finding of guilt (including a plea of nolo contendere) or imposition of sentence, or both, by any judicial body charged with the responsibility to determine violations of the Federal or State criminal drug statutes. </w:t>
      </w:r>
    </w:p>
    <w:p w14:paraId="69345A7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182.620 Cooperative agreement.</w:t>
      </w:r>
    </w:p>
    <w:p w14:paraId="187F18B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Cooperative agreement</w:t>
      </w:r>
      <w:r w:rsidRPr="001C7544">
        <w:rPr>
          <w:rFonts w:ascii="Times New Roman" w:eastAsia="Times New Roman" w:hAnsi="Times New Roman" w:cs="Times New Roman"/>
          <w:sz w:val="24"/>
          <w:szCs w:val="24"/>
        </w:rPr>
        <w:t xml:space="preserve"> means an award of financial assistance that, consistent with 31 U.S.C. 6305, is used to enter into the same kind of relationship as a grant (see definition of grant in § 182.650), except that substantial involvement is expected between the Federal agency and the recipient when carrying out the activity contemplated by the award. The term does not include cooperative research and development agreements as defined in 15 U.S.C. 3710a. </w:t>
      </w:r>
    </w:p>
    <w:p w14:paraId="5EE2FE2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182.625 Criminal drug statute.</w:t>
      </w:r>
    </w:p>
    <w:p w14:paraId="453C7BA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Criminal drug statute</w:t>
      </w:r>
      <w:r w:rsidRPr="001C7544">
        <w:rPr>
          <w:rFonts w:ascii="Times New Roman" w:eastAsia="Times New Roman" w:hAnsi="Times New Roman" w:cs="Times New Roman"/>
          <w:sz w:val="24"/>
          <w:szCs w:val="24"/>
        </w:rPr>
        <w:t xml:space="preserve"> means a Federal or non-Federal criminal statute involving the manufacture, distribution, dispensing, use, or possession of any controlled substance. </w:t>
      </w:r>
    </w:p>
    <w:p w14:paraId="3C5F8D1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182.630 Debarment.</w:t>
      </w:r>
    </w:p>
    <w:p w14:paraId="38B41DF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Debarment</w:t>
      </w:r>
      <w:r w:rsidRPr="001C7544">
        <w:rPr>
          <w:rFonts w:ascii="Times New Roman" w:eastAsia="Times New Roman" w:hAnsi="Times New Roman" w:cs="Times New Roman"/>
          <w:sz w:val="24"/>
          <w:szCs w:val="24"/>
        </w:rPr>
        <w:t xml:space="preserve"> means an action taken by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to prohibit a recipient from participating in Federal Government procurement contracts and covered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transactions. A recipient so prohibited is debarred, in accordance with the Federal Acquisition Regulation for procurement contracts (48 CFR part 9, subpart 9.4) and </w:t>
      </w:r>
      <w:ins w:id="2783"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regulations implementing the OMB guidance on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debarment and suspension (2 CFR part 180, which implements Executive Orders 12549 and 12689). </w:t>
      </w:r>
    </w:p>
    <w:p w14:paraId="70ED930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182.635 Drug-free workplace.</w:t>
      </w:r>
    </w:p>
    <w:p w14:paraId="652F0DC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lastRenderedPageBreak/>
        <w:t>Drug-free workplace</w:t>
      </w:r>
      <w:r w:rsidRPr="001C7544">
        <w:rPr>
          <w:rFonts w:ascii="Times New Roman" w:eastAsia="Times New Roman" w:hAnsi="Times New Roman" w:cs="Times New Roman"/>
          <w:sz w:val="24"/>
          <w:szCs w:val="24"/>
        </w:rPr>
        <w:t xml:space="preserve"> means a site for the performance of work done in connection with a specific award at which employees of the recipient are prohibited from engaging in the unlawful manufacture, distribution, dispensing, possession, or use of a controlled substance. </w:t>
      </w:r>
    </w:p>
    <w:p w14:paraId="59312E3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182.640 Employee.</w:t>
      </w:r>
    </w:p>
    <w:p w14:paraId="4EC7BFEA" w14:textId="09A1F5A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1C7544">
        <w:rPr>
          <w:rFonts w:ascii="Times New Roman" w:eastAsia="Times New Roman" w:hAnsi="Times New Roman" w:cs="Times New Roman"/>
          <w:i/>
          <w:iCs/>
          <w:sz w:val="24"/>
          <w:szCs w:val="24"/>
        </w:rPr>
        <w:t>Employee</w:t>
      </w:r>
      <w:r w:rsidRPr="001C7544">
        <w:rPr>
          <w:rFonts w:ascii="Times New Roman" w:eastAsia="Times New Roman" w:hAnsi="Times New Roman" w:cs="Times New Roman"/>
          <w:sz w:val="24"/>
          <w:szCs w:val="24"/>
        </w:rPr>
        <w:t xml:space="preserve"> means the employee of a recipient directly engaged in the performance of work under the award, including</w:t>
      </w:r>
      <w:del w:id="2784" w:author="OFFM" w:date="2024-04-16T10:53:00Z">
        <w:r w:rsidR="00817C00" w:rsidRPr="00F74592">
          <w:rPr>
            <w:rFonts w:ascii="Times New Roman" w:hAnsi="Times New Roman" w:cs="Times New Roman"/>
            <w:sz w:val="24"/>
            <w:szCs w:val="24"/>
          </w:rPr>
          <w:delText>—</w:delText>
        </w:r>
      </w:del>
      <w:ins w:id="278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01A411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All direct charge employees; </w:t>
      </w:r>
    </w:p>
    <w:p w14:paraId="6A40A57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All indirect charge employees, unless their impact or involvement in the performance of work under the award is insignificant to the performance of the award; and </w:t>
      </w:r>
    </w:p>
    <w:p w14:paraId="4D198FD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Temporary personnel and consultants who are directly engaged in the performance of work under the award and who are on the recipient's payroll. </w:t>
      </w:r>
    </w:p>
    <w:p w14:paraId="68B0065E" w14:textId="596DD63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This definition does not include workers not on the payroll of the recipient (</w:t>
      </w:r>
      <w:del w:id="2786" w:author="OFFM" w:date="2024-04-16T10:53:00Z">
        <w:r w:rsidR="00817C00" w:rsidRPr="00F74592">
          <w:rPr>
            <w:rFonts w:ascii="Times New Roman" w:hAnsi="Times New Roman" w:cs="Times New Roman"/>
            <w:sz w:val="24"/>
            <w:szCs w:val="24"/>
          </w:rPr>
          <w:delText>e.g.,</w:delText>
        </w:r>
      </w:del>
      <w:ins w:id="2787" w:author="OFFM" w:date="2024-04-16T10:53:00Z">
        <w:r w:rsidRPr="001C7544">
          <w:rPr>
            <w:rFonts w:ascii="Times New Roman" w:eastAsia="Times New Roman" w:hAnsi="Times New Roman" w:cs="Times New Roman"/>
            <w:sz w:val="24"/>
            <w:szCs w:val="24"/>
          </w:rPr>
          <w:t>for example,</w:t>
        </w:r>
      </w:ins>
      <w:r w:rsidRPr="001C7544">
        <w:rPr>
          <w:rFonts w:ascii="Times New Roman" w:eastAsia="Times New Roman" w:hAnsi="Times New Roman" w:cs="Times New Roman"/>
          <w:sz w:val="24"/>
          <w:szCs w:val="24"/>
        </w:rPr>
        <w:t xml:space="preserve"> volunteers, even if used to meet a </w:t>
      </w:r>
      <w:del w:id="2788" w:author="OFFM" w:date="2024-04-16T10:53:00Z">
        <w:r w:rsidR="00817C00" w:rsidRPr="00F74592">
          <w:rPr>
            <w:rFonts w:ascii="Times New Roman" w:hAnsi="Times New Roman" w:cs="Times New Roman"/>
            <w:sz w:val="24"/>
            <w:szCs w:val="24"/>
          </w:rPr>
          <w:delText>matching</w:delText>
        </w:r>
      </w:del>
      <w:ins w:id="2789" w:author="OFFM" w:date="2024-04-16T10:53:00Z">
        <w:r w:rsidRPr="001C7544">
          <w:rPr>
            <w:rFonts w:ascii="Times New Roman" w:eastAsia="Times New Roman" w:hAnsi="Times New Roman" w:cs="Times New Roman"/>
            <w:sz w:val="24"/>
            <w:szCs w:val="24"/>
          </w:rPr>
          <w:t>cost sharing</w:t>
        </w:r>
      </w:ins>
      <w:r w:rsidRPr="001C7544">
        <w:rPr>
          <w:rFonts w:ascii="Times New Roman" w:eastAsia="Times New Roman" w:hAnsi="Times New Roman" w:cs="Times New Roman"/>
          <w:sz w:val="24"/>
          <w:szCs w:val="24"/>
        </w:rPr>
        <w:t xml:space="preserve"> requirement; consultants or independent contractors not on the payroll; or employees of subrecipients or subcontractors in covered workplaces). </w:t>
      </w:r>
    </w:p>
    <w:p w14:paraId="43F1272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182.645 Federal agency or agency.</w:t>
      </w:r>
    </w:p>
    <w:p w14:paraId="1576F4CF" w14:textId="65C0E03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Federal agency or agency</w:t>
      </w:r>
      <w:r w:rsidRPr="001C7544">
        <w:rPr>
          <w:rFonts w:ascii="Times New Roman" w:eastAsia="Times New Roman" w:hAnsi="Times New Roman" w:cs="Times New Roman"/>
          <w:sz w:val="24"/>
          <w:szCs w:val="24"/>
        </w:rPr>
        <w:t xml:space="preserve"> means any United States executive department, military department, government corporation, government</w:t>
      </w:r>
      <w:del w:id="2790" w:author="OFFM" w:date="2024-04-16T10:53:00Z">
        <w:r w:rsidR="00817C00" w:rsidRPr="00F74592">
          <w:rPr>
            <w:rFonts w:ascii="Times New Roman" w:hAnsi="Times New Roman" w:cs="Times New Roman"/>
            <w:sz w:val="24"/>
            <w:szCs w:val="24"/>
          </w:rPr>
          <w:delText xml:space="preserve"> </w:delText>
        </w:r>
      </w:del>
      <w:ins w:id="279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controlled corporation, any other establishment in the executive branch (including the Executive Office of the President), or any independent regulatory agency. </w:t>
      </w:r>
    </w:p>
    <w:p w14:paraId="0F9A582F"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182.650 Grant.</w:t>
      </w:r>
    </w:p>
    <w:p w14:paraId="2F35B248" w14:textId="33657F3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Grant</w:t>
      </w:r>
      <w:r w:rsidRPr="001C7544">
        <w:rPr>
          <w:rFonts w:ascii="Times New Roman" w:eastAsia="Times New Roman" w:hAnsi="Times New Roman" w:cs="Times New Roman"/>
          <w:sz w:val="24"/>
          <w:szCs w:val="24"/>
        </w:rPr>
        <w:t xml:space="preserve"> means an award of financial assistance that, consistent with 31 U.S.C. 6304, is used to enter into a relationship</w:t>
      </w:r>
      <w:del w:id="2792" w:author="OFFM" w:date="2024-04-16T10:53:00Z">
        <w:r w:rsidR="00817C00" w:rsidRPr="00F74592">
          <w:rPr>
            <w:rFonts w:ascii="Times New Roman" w:hAnsi="Times New Roman" w:cs="Times New Roman"/>
            <w:sz w:val="24"/>
            <w:szCs w:val="24"/>
          </w:rPr>
          <w:delText>—</w:delText>
        </w:r>
      </w:del>
      <w:ins w:id="279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3A053844" w14:textId="57CDF21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(a) The principal purpose of which is to transfer a thing of value to the recipient to carry out a public purpose of support or stimulation authorized by a law of the United States</w:t>
      </w:r>
      <w:del w:id="2794"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rather than to acquire property or services for the Federal Government's direct benefit or use; and </w:t>
      </w:r>
    </w:p>
    <w:p w14:paraId="754C66C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In which substantial involvement is not expected between the Federal agency and the recipient when carrying out the activity contemplated by the award. </w:t>
      </w:r>
    </w:p>
    <w:p w14:paraId="0F1118C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182.655 Individual.</w:t>
      </w:r>
    </w:p>
    <w:p w14:paraId="1DF11ED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Individual</w:t>
      </w:r>
      <w:r w:rsidRPr="001C7544">
        <w:rPr>
          <w:rFonts w:ascii="Times New Roman" w:eastAsia="Times New Roman" w:hAnsi="Times New Roman" w:cs="Times New Roman"/>
          <w:sz w:val="24"/>
          <w:szCs w:val="24"/>
        </w:rPr>
        <w:t xml:space="preserve"> means a natural person. </w:t>
      </w:r>
    </w:p>
    <w:p w14:paraId="46397BB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182.660 Recipient.</w:t>
      </w:r>
    </w:p>
    <w:p w14:paraId="264D0D1B" w14:textId="3FC821E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Recipient</w:t>
      </w:r>
      <w:r w:rsidRPr="001C7544">
        <w:rPr>
          <w:rFonts w:ascii="Times New Roman" w:eastAsia="Times New Roman" w:hAnsi="Times New Roman" w:cs="Times New Roman"/>
          <w:sz w:val="24"/>
          <w:szCs w:val="24"/>
        </w:rPr>
        <w:t xml:space="preserve"> means any individual, corporation, partnership, association, unit of government (except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w:t>
      </w:r>
      <w:del w:id="2795" w:author="OFFM" w:date="2024-04-16T10:53:00Z">
        <w:r w:rsidR="00817C00" w:rsidRPr="00F74592">
          <w:rPr>
            <w:rFonts w:ascii="Times New Roman" w:hAnsi="Times New Roman" w:cs="Times New Roman"/>
            <w:sz w:val="24"/>
            <w:szCs w:val="24"/>
          </w:rPr>
          <w:delText>)</w:delText>
        </w:r>
      </w:del>
      <w:ins w:id="279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legal entity, </w:t>
      </w:r>
      <w:del w:id="2797" w:author="OFFM" w:date="2024-04-16T10:53:00Z">
        <w:r w:rsidR="00817C00" w:rsidRPr="00F74592">
          <w:rPr>
            <w:rFonts w:ascii="Times New Roman" w:hAnsi="Times New Roman" w:cs="Times New Roman"/>
            <w:sz w:val="24"/>
            <w:szCs w:val="24"/>
          </w:rPr>
          <w:delText>however</w:delText>
        </w:r>
      </w:del>
      <w:ins w:id="2798" w:author="OFFM" w:date="2024-04-16T10:53:00Z">
        <w:r w:rsidRPr="001C7544">
          <w:rPr>
            <w:rFonts w:ascii="Times New Roman" w:eastAsia="Times New Roman" w:hAnsi="Times New Roman" w:cs="Times New Roman"/>
            <w:sz w:val="24"/>
            <w:szCs w:val="24"/>
          </w:rPr>
          <w:t>regardless of how it is</w:t>
        </w:r>
      </w:ins>
      <w:r w:rsidRPr="001C7544">
        <w:rPr>
          <w:rFonts w:ascii="Times New Roman" w:eastAsia="Times New Roman" w:hAnsi="Times New Roman" w:cs="Times New Roman"/>
          <w:sz w:val="24"/>
          <w:szCs w:val="24"/>
        </w:rPr>
        <w:t xml:space="preserve"> organized, that receives an award directly from a Federal agency. </w:t>
      </w:r>
    </w:p>
    <w:p w14:paraId="74FC798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182.665 State.</w:t>
      </w:r>
    </w:p>
    <w:p w14:paraId="14D037F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State</w:t>
      </w:r>
      <w:r w:rsidRPr="001C7544">
        <w:rPr>
          <w:rFonts w:ascii="Times New Roman" w:eastAsia="Times New Roman" w:hAnsi="Times New Roman" w:cs="Times New Roman"/>
          <w:sz w:val="24"/>
          <w:szCs w:val="24"/>
        </w:rPr>
        <w:t xml:space="preserve"> means any of the States of the United States, the District of Columbia, the Commonwealth of Puerto Rico, or any territory or possession of the United States. </w:t>
      </w:r>
    </w:p>
    <w:p w14:paraId="1300EB6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182.670 Suspension.</w:t>
      </w:r>
    </w:p>
    <w:p w14:paraId="2553D058" w14:textId="7BCA3CD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Suspension</w:t>
      </w:r>
      <w:r w:rsidRPr="001C7544">
        <w:rPr>
          <w:rFonts w:ascii="Times New Roman" w:eastAsia="Times New Roman" w:hAnsi="Times New Roman" w:cs="Times New Roman"/>
          <w:sz w:val="24"/>
          <w:szCs w:val="24"/>
        </w:rPr>
        <w:t xml:space="preserve"> means an action taken by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that immediately prohibits a recipient from participating in Federal Government procurement contracts and covered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transactions for a temporary period, pending completion of an investigation and any judicial or administrative proceedings that may ensue. A recipient so prohibited is suspended</w:t>
      </w:r>
      <w:del w:id="2799"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in accordance with the Federal Acquisition Regulation for procurement contracts (48 CFR part 9, subpart 9.4) and</w:t>
      </w:r>
      <w:ins w:id="2800"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 regulations implementing the OMB guidance on </w:t>
      </w:r>
      <w:proofErr w:type="spellStart"/>
      <w:r w:rsidRPr="001C7544">
        <w:rPr>
          <w:rFonts w:ascii="Times New Roman" w:eastAsia="Times New Roman" w:hAnsi="Times New Roman" w:cs="Times New Roman"/>
          <w:sz w:val="24"/>
          <w:szCs w:val="24"/>
        </w:rPr>
        <w:t>nonprocurement</w:t>
      </w:r>
      <w:proofErr w:type="spellEnd"/>
      <w:r w:rsidRPr="001C7544">
        <w:rPr>
          <w:rFonts w:ascii="Times New Roman" w:eastAsia="Times New Roman" w:hAnsi="Times New Roman" w:cs="Times New Roman"/>
          <w:sz w:val="24"/>
          <w:szCs w:val="24"/>
        </w:rPr>
        <w:t xml:space="preserve"> debarment and suspension (2 CFR part 180, which implements Executive Orders 12549 and 12689). Suspension of a recipient is a distinct and separate action from suspension of an award or suspension of payments under an award.</w:t>
      </w:r>
    </w:p>
    <w:p w14:paraId="1B6C9876" w14:textId="77777777" w:rsidR="000B5224" w:rsidRPr="001C7544" w:rsidRDefault="00F2264C" w:rsidP="000B5224">
      <w:pPr>
        <w:spacing w:after="0" w:line="480" w:lineRule="auto"/>
        <w:contextualSpacing/>
        <w:rPr>
          <w:ins w:id="2801" w:author="OFFM" w:date="2024-04-16T10:53:00Z"/>
          <w:rFonts w:ascii="Times New Roman" w:hAnsi="Times New Roman" w:cs="Times New Roman"/>
          <w:sz w:val="24"/>
          <w:szCs w:val="24"/>
        </w:rPr>
      </w:pPr>
      <w:ins w:id="2802" w:author="OFFM" w:date="2024-04-16T10:53:00Z">
        <w:r w:rsidRPr="001C7544">
          <w:rPr>
            <w:rFonts w:ascii="Times New Roman" w:eastAsia="Times New Roman" w:hAnsi="Times New Roman" w:cs="Times New Roman"/>
            <w:sz w:val="24"/>
            <w:szCs w:val="24"/>
          </w:rPr>
          <w:t>10</w:t>
        </w:r>
        <w:r w:rsidRPr="001C7544">
          <w:rPr>
            <w:rFonts w:ascii="Times New Roman" w:hAnsi="Times New Roman" w:cs="Times New Roman"/>
            <w:sz w:val="24"/>
            <w:szCs w:val="24"/>
          </w:rPr>
          <w:t>. Revise part 183 to read as follows:</w:t>
        </w:r>
      </w:ins>
    </w:p>
    <w:p w14:paraId="3021AE33" w14:textId="77777777" w:rsidR="000B5224" w:rsidRPr="00A63D45" w:rsidRDefault="00F2264C" w:rsidP="00A63D45">
      <w:pPr>
        <w:spacing w:after="0" w:line="240" w:lineRule="auto"/>
        <w:contextualSpacing/>
        <w:outlineLvl w:val="0"/>
        <w:rPr>
          <w:rFonts w:ascii="Times New Roman" w:hAnsi="Times New Roman"/>
          <w:b/>
          <w:kern w:val="36"/>
          <w:sz w:val="24"/>
        </w:rPr>
      </w:pPr>
      <w:r w:rsidRPr="00A63D45">
        <w:rPr>
          <w:rFonts w:ascii="Times New Roman" w:hAnsi="Times New Roman"/>
          <w:b/>
          <w:kern w:val="36"/>
          <w:sz w:val="24"/>
        </w:rPr>
        <w:lastRenderedPageBreak/>
        <w:t xml:space="preserve">PART 183—NEVER CONTRACT WITH THE ENEMY </w:t>
      </w:r>
    </w:p>
    <w:p w14:paraId="573FF71A" w14:textId="77777777" w:rsidR="000B5224" w:rsidRPr="001C7544" w:rsidRDefault="000B5224" w:rsidP="000B5224">
      <w:pPr>
        <w:spacing w:after="0" w:line="240" w:lineRule="auto"/>
        <w:contextualSpacing/>
        <w:rPr>
          <w:ins w:id="2803" w:author="OFFM" w:date="2024-04-16T10:53:00Z"/>
          <w:rFonts w:ascii="Times New Roman" w:eastAsia="Times New Roman" w:hAnsi="Times New Roman" w:cs="Times New Roman"/>
          <w:sz w:val="24"/>
          <w:szCs w:val="24"/>
        </w:rPr>
      </w:pPr>
      <w:bookmarkStart w:id="2804" w:name="_Hlk146541127"/>
    </w:p>
    <w:bookmarkEnd w:id="2804"/>
    <w:p w14:paraId="4BF789D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183.5 Purpose of this part.</w:t>
      </w:r>
    </w:p>
    <w:p w14:paraId="7270F94A" w14:textId="210554C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This part provides guidance to Federal</w:t>
      </w:r>
      <w:del w:id="2805"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agencies on the implementation of the Never Contract with the Enemy requirements applicable to certain grants and cooperative agreements, as specified in subtitle E, title VIII of the National Defense Authorization Act (NDAA) for Fiscal Year (FY) 2015 (Pub. L. 113</w:t>
      </w:r>
      <w:del w:id="2806" w:author="OFFM" w:date="2024-04-16T10:53:00Z">
        <w:r w:rsidR="00817C00" w:rsidRPr="00F74592">
          <w:rPr>
            <w:rFonts w:ascii="Times New Roman" w:hAnsi="Times New Roman" w:cs="Times New Roman"/>
            <w:sz w:val="24"/>
            <w:szCs w:val="24"/>
          </w:rPr>
          <w:delText>–</w:delText>
        </w:r>
      </w:del>
      <w:ins w:id="280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291), as amended by Sec. </w:t>
      </w:r>
      <w:del w:id="2808" w:author="OFFM" w:date="2024-04-16T10:53:00Z">
        <w:r w:rsidR="00817C00" w:rsidRPr="00F74592">
          <w:rPr>
            <w:rFonts w:ascii="Times New Roman" w:hAnsi="Times New Roman" w:cs="Times New Roman"/>
            <w:sz w:val="24"/>
            <w:szCs w:val="24"/>
          </w:rPr>
          <w:delText>822</w:delText>
        </w:r>
      </w:del>
      <w:ins w:id="2809" w:author="OFFM" w:date="2024-04-16T10:53:00Z">
        <w:r w:rsidRPr="001C7544">
          <w:rPr>
            <w:rFonts w:ascii="Times New Roman" w:eastAsia="Times New Roman" w:hAnsi="Times New Roman" w:cs="Times New Roman"/>
            <w:sz w:val="24"/>
            <w:szCs w:val="24"/>
          </w:rPr>
          <w:t>820</w:t>
        </w:r>
      </w:ins>
      <w:r w:rsidRPr="001C7544">
        <w:rPr>
          <w:rFonts w:ascii="Times New Roman" w:eastAsia="Times New Roman" w:hAnsi="Times New Roman" w:cs="Times New Roman"/>
          <w:sz w:val="24"/>
          <w:szCs w:val="24"/>
        </w:rPr>
        <w:t xml:space="preserve"> of the National Defense Authorization Act for Fiscal Year </w:t>
      </w:r>
      <w:del w:id="2810" w:author="OFFM" w:date="2024-04-16T10:53:00Z">
        <w:r w:rsidR="00817C00" w:rsidRPr="00F74592">
          <w:rPr>
            <w:rFonts w:ascii="Times New Roman" w:hAnsi="Times New Roman" w:cs="Times New Roman"/>
            <w:sz w:val="24"/>
            <w:szCs w:val="24"/>
          </w:rPr>
          <w:delText>2020</w:delText>
        </w:r>
      </w:del>
      <w:ins w:id="2811" w:author="OFFM" w:date="2024-04-16T10:53:00Z">
        <w:r w:rsidRPr="001C7544">
          <w:rPr>
            <w:rFonts w:ascii="Times New Roman" w:eastAsia="Times New Roman" w:hAnsi="Times New Roman" w:cs="Times New Roman"/>
            <w:sz w:val="24"/>
            <w:szCs w:val="24"/>
          </w:rPr>
          <w:t>2023</w:t>
        </w:r>
      </w:ins>
      <w:r w:rsidRPr="001C7544">
        <w:rPr>
          <w:rFonts w:ascii="Times New Roman" w:eastAsia="Times New Roman" w:hAnsi="Times New Roman" w:cs="Times New Roman"/>
          <w:sz w:val="24"/>
          <w:szCs w:val="24"/>
        </w:rPr>
        <w:t xml:space="preserve"> (Pub. L. </w:t>
      </w:r>
      <w:del w:id="2812" w:author="OFFM" w:date="2024-04-16T10:53:00Z">
        <w:r w:rsidR="00817C00" w:rsidRPr="00F74592">
          <w:rPr>
            <w:rFonts w:ascii="Times New Roman" w:hAnsi="Times New Roman" w:cs="Times New Roman"/>
            <w:sz w:val="24"/>
            <w:szCs w:val="24"/>
          </w:rPr>
          <w:delText>116–92).</w:delText>
        </w:r>
      </w:del>
      <w:ins w:id="2813" w:author="OFFM" w:date="2024-04-16T10:53:00Z">
        <w:r w:rsidRPr="001C7544">
          <w:rPr>
            <w:rFonts w:ascii="Times New Roman" w:eastAsia="Times New Roman" w:hAnsi="Times New Roman" w:cs="Times New Roman"/>
            <w:sz w:val="24"/>
            <w:szCs w:val="24"/>
          </w:rPr>
          <w:t>117-263), hereafter cited as “Never Contract with the Enemy”).</w:t>
        </w:r>
      </w:ins>
      <w:r w:rsidRPr="001C7544">
        <w:rPr>
          <w:rFonts w:ascii="Times New Roman" w:eastAsia="Times New Roman" w:hAnsi="Times New Roman" w:cs="Times New Roman"/>
          <w:sz w:val="24"/>
          <w:szCs w:val="24"/>
        </w:rPr>
        <w:t xml:space="preserve"> </w:t>
      </w:r>
    </w:p>
    <w:p w14:paraId="73187E7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183.10 Applicability.</w:t>
      </w:r>
    </w:p>
    <w:p w14:paraId="0DB7D14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This part applies only to grants and cooperative agreements that are expected to exceed $50,000 and that are performed outside the United States, including U.S. territories, and that are in support of a contingency operation in which members of the Armed Forces are actively engaged in hostilities. It does not apply to the authorized intelligence or law enforcement activities of the Federal Government. </w:t>
      </w:r>
    </w:p>
    <w:p w14:paraId="5FE45FF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All elements of this part are applicable until the date of expiration as provided in law. </w:t>
      </w:r>
    </w:p>
    <w:p w14:paraId="57436CE3" w14:textId="64932B9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183.15 Responsibilities of Federal </w:t>
      </w:r>
      <w:del w:id="2814" w:author="OFFM" w:date="2024-04-16T10:53:00Z">
        <w:r w:rsidR="00817C00" w:rsidRPr="00F74592">
          <w:rPr>
            <w:rFonts w:ascii="Times New Roman" w:hAnsi="Times New Roman" w:cs="Times New Roman"/>
            <w:b/>
            <w:bCs/>
            <w:sz w:val="24"/>
            <w:szCs w:val="24"/>
          </w:rPr>
          <w:delText xml:space="preserve">awarding </w:delText>
        </w:r>
      </w:del>
      <w:r w:rsidRPr="001C7544">
        <w:rPr>
          <w:rFonts w:ascii="Times New Roman" w:eastAsia="Times New Roman" w:hAnsi="Times New Roman" w:cs="Times New Roman"/>
          <w:b/>
          <w:bCs/>
          <w:sz w:val="24"/>
          <w:szCs w:val="24"/>
        </w:rPr>
        <w:t>agencies.</w:t>
      </w:r>
    </w:p>
    <w:p w14:paraId="50B52398" w14:textId="7CFC280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Prior to making an award for a covered grant or cooperative agreement (see also § 183.35), the Federal </w:t>
      </w:r>
      <w:del w:id="281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check the current list of prohibited or restricted persons or entities in the System </w:t>
      </w:r>
      <w:ins w:id="2816" w:author="OFFM" w:date="2024-04-16T10:53:00Z">
        <w:r w:rsidRPr="001C7544">
          <w:rPr>
            <w:rFonts w:ascii="Times New Roman" w:eastAsia="Times New Roman" w:hAnsi="Times New Roman" w:cs="Times New Roman"/>
            <w:sz w:val="24"/>
            <w:szCs w:val="24"/>
          </w:rPr>
          <w:t xml:space="preserve">for </w:t>
        </w:r>
      </w:ins>
      <w:r w:rsidRPr="001C7544">
        <w:rPr>
          <w:rFonts w:ascii="Times New Roman" w:eastAsia="Times New Roman" w:hAnsi="Times New Roman" w:cs="Times New Roman"/>
          <w:sz w:val="24"/>
          <w:szCs w:val="24"/>
        </w:rPr>
        <w:t>Award Management (SAM</w:t>
      </w:r>
      <w:ins w:id="2817"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w:t>
      </w:r>
    </w:p>
    <w:p w14:paraId="502363F9" w14:textId="031424D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Federal </w:t>
      </w:r>
      <w:del w:id="2818"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may include the award term provided in appendix A </w:t>
      </w:r>
      <w:del w:id="2819"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 xml:space="preserve">in all covered grant and cooperative agreement awards in accordance with Never Contract with the Enemy. </w:t>
      </w:r>
    </w:p>
    <w:p w14:paraId="78BF148E" w14:textId="36D582C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A Federal</w:t>
      </w:r>
      <w:del w:id="2820"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may become aware of a person or entity that: </w:t>
      </w:r>
    </w:p>
    <w:p w14:paraId="5584884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(1) Provides funds, including goods and services, received under a covered grant or cooperative agreement of an executive agency directly or indirectly to covered persons or entities; or </w:t>
      </w:r>
    </w:p>
    <w:p w14:paraId="586C7C22" w14:textId="48A7280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Fails to exercise due diligence to ensure that </w:t>
      </w:r>
      <w:del w:id="2821" w:author="OFFM" w:date="2024-04-16T10:53:00Z">
        <w:r w:rsidR="00817C00" w:rsidRPr="00F74592">
          <w:rPr>
            <w:rFonts w:ascii="Times New Roman" w:hAnsi="Times New Roman" w:cs="Times New Roman"/>
            <w:sz w:val="24"/>
            <w:szCs w:val="24"/>
          </w:rPr>
          <w:delText>none of the</w:delText>
        </w:r>
      </w:del>
      <w:ins w:id="2822" w:author="OFFM" w:date="2024-04-16T10:53:00Z">
        <w:r w:rsidRPr="001C7544">
          <w:rPr>
            <w:rFonts w:ascii="Times New Roman" w:eastAsia="Times New Roman" w:hAnsi="Times New Roman" w:cs="Times New Roman"/>
            <w:sz w:val="24"/>
            <w:szCs w:val="24"/>
          </w:rPr>
          <w:t>no</w:t>
        </w:r>
      </w:ins>
      <w:r w:rsidRPr="001C7544">
        <w:rPr>
          <w:rFonts w:ascii="Times New Roman" w:eastAsia="Times New Roman" w:hAnsi="Times New Roman" w:cs="Times New Roman"/>
          <w:sz w:val="24"/>
          <w:szCs w:val="24"/>
        </w:rPr>
        <w:t xml:space="preserve"> funds, including goods and services, received under </w:t>
      </w:r>
      <w:del w:id="2823" w:author="OFFM" w:date="2024-04-16T10:53:00Z">
        <w:r w:rsidR="00817C00" w:rsidRPr="00F74592">
          <w:rPr>
            <w:rFonts w:ascii="Times New Roman" w:hAnsi="Times New Roman" w:cs="Times New Roman"/>
            <w:sz w:val="24"/>
            <w:szCs w:val="24"/>
          </w:rPr>
          <w:delText>a</w:delText>
        </w:r>
      </w:del>
      <w:ins w:id="2824" w:author="OFFM" w:date="2024-04-16T10:53:00Z">
        <w:r w:rsidRPr="001C7544">
          <w:rPr>
            <w:rFonts w:ascii="Times New Roman" w:eastAsia="Times New Roman" w:hAnsi="Times New Roman" w:cs="Times New Roman"/>
            <w:sz w:val="24"/>
            <w:szCs w:val="24"/>
          </w:rPr>
          <w:t>an executive agency’s</w:t>
        </w:r>
      </w:ins>
      <w:r w:rsidRPr="001C7544">
        <w:rPr>
          <w:rFonts w:ascii="Times New Roman" w:eastAsia="Times New Roman" w:hAnsi="Times New Roman" w:cs="Times New Roman"/>
          <w:sz w:val="24"/>
          <w:szCs w:val="24"/>
        </w:rPr>
        <w:t xml:space="preserve"> covered grant or cooperative agreement</w:t>
      </w:r>
      <w:del w:id="2825" w:author="OFFM" w:date="2024-04-16T10:53:00Z">
        <w:r w:rsidR="00817C00" w:rsidRPr="00F74592">
          <w:rPr>
            <w:rFonts w:ascii="Times New Roman" w:hAnsi="Times New Roman" w:cs="Times New Roman"/>
            <w:sz w:val="24"/>
            <w:szCs w:val="24"/>
          </w:rPr>
          <w:delText xml:space="preserve"> of an executive agency</w:delText>
        </w:r>
      </w:del>
      <w:r w:rsidRPr="001C7544">
        <w:rPr>
          <w:rFonts w:ascii="Times New Roman" w:eastAsia="Times New Roman" w:hAnsi="Times New Roman" w:cs="Times New Roman"/>
          <w:sz w:val="24"/>
          <w:szCs w:val="24"/>
        </w:rPr>
        <w:t xml:space="preserve"> are provided directly or indirectly to covered persons or entities. </w:t>
      </w:r>
    </w:p>
    <w:p w14:paraId="54E2FF9D" w14:textId="4FB6520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(d) When a Federal</w:t>
      </w:r>
      <w:del w:id="2826"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becomes aware of such a person or entity, it may do any of the following actions: </w:t>
      </w:r>
    </w:p>
    <w:p w14:paraId="23750D0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Restrict the future award of all Federal contracts, grants, and cooperative agreements to the person or entity based upon concerns that Federal awards to the entity would provide grant funds directly or indirectly to a covered person or entity. </w:t>
      </w:r>
    </w:p>
    <w:p w14:paraId="5C812A45" w14:textId="617C020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Terminate any </w:t>
      </w:r>
      <w:del w:id="2827" w:author="OFFM" w:date="2024-04-16T10:53:00Z">
        <w:r w:rsidR="00817C00" w:rsidRPr="00F74592">
          <w:rPr>
            <w:rFonts w:ascii="Times New Roman" w:hAnsi="Times New Roman" w:cs="Times New Roman"/>
            <w:sz w:val="24"/>
            <w:szCs w:val="24"/>
          </w:rPr>
          <w:delText xml:space="preserve">contract, </w:delText>
        </w:r>
      </w:del>
      <w:r w:rsidRPr="001C7544">
        <w:rPr>
          <w:rFonts w:ascii="Times New Roman" w:eastAsia="Times New Roman" w:hAnsi="Times New Roman" w:cs="Times New Roman"/>
          <w:sz w:val="24"/>
          <w:szCs w:val="24"/>
        </w:rPr>
        <w:t xml:space="preserve">grant, </w:t>
      </w:r>
      <w:del w:id="2828" w:author="OFFM" w:date="2024-04-16T10:53:00Z">
        <w:r w:rsidR="00817C00" w:rsidRPr="00F74592">
          <w:rPr>
            <w:rFonts w:ascii="Times New Roman" w:hAnsi="Times New Roman" w:cs="Times New Roman"/>
            <w:sz w:val="24"/>
            <w:szCs w:val="24"/>
          </w:rPr>
          <w:delText xml:space="preserve">or </w:delText>
        </w:r>
      </w:del>
      <w:r w:rsidRPr="001C7544">
        <w:rPr>
          <w:rFonts w:ascii="Times New Roman" w:eastAsia="Times New Roman" w:hAnsi="Times New Roman" w:cs="Times New Roman"/>
          <w:sz w:val="24"/>
          <w:szCs w:val="24"/>
        </w:rPr>
        <w:t>cooperative agreement</w:t>
      </w:r>
      <w:ins w:id="2829" w:author="OFFM" w:date="2024-04-16T10:53:00Z">
        <w:r w:rsidRPr="001C7544">
          <w:rPr>
            <w:rFonts w:ascii="Times New Roman" w:eastAsia="Times New Roman" w:hAnsi="Times New Roman" w:cs="Times New Roman"/>
            <w:sz w:val="24"/>
            <w:szCs w:val="24"/>
          </w:rPr>
          <w:t>, or contract</w:t>
        </w:r>
      </w:ins>
      <w:r w:rsidRPr="001C7544">
        <w:rPr>
          <w:rFonts w:ascii="Times New Roman" w:eastAsia="Times New Roman" w:hAnsi="Times New Roman" w:cs="Times New Roman"/>
          <w:sz w:val="24"/>
          <w:szCs w:val="24"/>
        </w:rPr>
        <w:t xml:space="preserve"> to a covered person or entity upon becoming aware that the recipient has failed to exercise due diligence to ensure that </w:t>
      </w:r>
      <w:del w:id="2830" w:author="OFFM" w:date="2024-04-16T10:53:00Z">
        <w:r w:rsidR="00817C00" w:rsidRPr="00F74592">
          <w:rPr>
            <w:rFonts w:ascii="Times New Roman" w:hAnsi="Times New Roman" w:cs="Times New Roman"/>
            <w:sz w:val="24"/>
            <w:szCs w:val="24"/>
          </w:rPr>
          <w:delText>none of the</w:delText>
        </w:r>
      </w:del>
      <w:ins w:id="2831" w:author="OFFM" w:date="2024-04-16T10:53:00Z">
        <w:r w:rsidRPr="001C7544">
          <w:rPr>
            <w:rFonts w:ascii="Times New Roman" w:eastAsia="Times New Roman" w:hAnsi="Times New Roman" w:cs="Times New Roman"/>
            <w:sz w:val="24"/>
            <w:szCs w:val="24"/>
          </w:rPr>
          <w:t>no</w:t>
        </w:r>
      </w:ins>
      <w:r w:rsidRPr="001C7544">
        <w:rPr>
          <w:rFonts w:ascii="Times New Roman" w:eastAsia="Times New Roman" w:hAnsi="Times New Roman" w:cs="Times New Roman"/>
          <w:sz w:val="24"/>
          <w:szCs w:val="24"/>
        </w:rPr>
        <w:t xml:space="preserve"> award funds are provided directly or indirectly to a covered person or entity. </w:t>
      </w:r>
    </w:p>
    <w:p w14:paraId="623F6E68" w14:textId="6D662D5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Void in whole or in part any grant, cooperative agreement</w:t>
      </w:r>
      <w:ins w:id="283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contracts of the executive agency concerned upon a written determination by the head of contracting activity or </w:t>
      </w:r>
      <w:del w:id="2833" w:author="OFFM" w:date="2024-04-16T10:53:00Z">
        <w:r w:rsidR="00817C00" w:rsidRPr="00F74592">
          <w:rPr>
            <w:rFonts w:ascii="Times New Roman" w:hAnsi="Times New Roman" w:cs="Times New Roman"/>
            <w:sz w:val="24"/>
            <w:szCs w:val="24"/>
          </w:rPr>
          <w:delText>other</w:delText>
        </w:r>
      </w:del>
      <w:ins w:id="2834" w:author="OFFM" w:date="2024-04-16T10:53:00Z">
        <w:r w:rsidRPr="001C7544">
          <w:rPr>
            <w:rFonts w:ascii="Times New Roman" w:eastAsia="Times New Roman" w:hAnsi="Times New Roman" w:cs="Times New Roman"/>
            <w:sz w:val="24"/>
            <w:szCs w:val="24"/>
          </w:rPr>
          <w:t>another</w:t>
        </w:r>
      </w:ins>
      <w:r w:rsidRPr="001C7544">
        <w:rPr>
          <w:rFonts w:ascii="Times New Roman" w:eastAsia="Times New Roman" w:hAnsi="Times New Roman" w:cs="Times New Roman"/>
          <w:sz w:val="24"/>
          <w:szCs w:val="24"/>
        </w:rPr>
        <w:t xml:space="preserve"> appropriate official that the grant or cooperative agreement provides funds directly or indirectly to a covered person or entity. </w:t>
      </w:r>
    </w:p>
    <w:p w14:paraId="367B87B7" w14:textId="5AB9E5B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 The Federal </w:t>
      </w:r>
      <w:del w:id="283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 must notify recipients in writing regarding its decision to restrict all future awards</w:t>
      </w:r>
      <w:del w:id="2836" w:author="OFFM" w:date="2024-04-16T10:53:00Z">
        <w:r w:rsidR="00817C00" w:rsidRPr="00F74592">
          <w:rPr>
            <w:rFonts w:ascii="Times New Roman" w:hAnsi="Times New Roman" w:cs="Times New Roman"/>
            <w:sz w:val="24"/>
            <w:szCs w:val="24"/>
          </w:rPr>
          <w:delText xml:space="preserve"> and/or to</w:delText>
        </w:r>
      </w:del>
      <w:ins w:id="283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terminate or void a grant or cooperative agreement</w:t>
      </w:r>
      <w:ins w:id="2838" w:author="OFFM" w:date="2024-04-16T10:53:00Z">
        <w:r w:rsidRPr="001C7544">
          <w:rPr>
            <w:rFonts w:ascii="Times New Roman" w:eastAsia="Times New Roman" w:hAnsi="Times New Roman" w:cs="Times New Roman"/>
            <w:sz w:val="24"/>
            <w:szCs w:val="24"/>
          </w:rPr>
          <w:t>, or both</w:t>
        </w:r>
      </w:ins>
      <w:r w:rsidRPr="001C7544">
        <w:rPr>
          <w:rFonts w:ascii="Times New Roman" w:eastAsia="Times New Roman" w:hAnsi="Times New Roman" w:cs="Times New Roman"/>
          <w:sz w:val="24"/>
          <w:szCs w:val="24"/>
        </w:rPr>
        <w:t xml:space="preserve">. The agency must also notify the recipient in writing about the recipient's right to request an administrative review (using the agency's procedures) of the restriction, termination, or void of the grant or cooperative agreement within 30 days of receiving notification. </w:t>
      </w:r>
    </w:p>
    <w:p w14:paraId="3C123B97" w14:textId="28AEE624"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183.20 Reporting responsibilities of Federal </w:t>
      </w:r>
      <w:del w:id="2839" w:author="OFFM" w:date="2024-04-16T10:53:00Z">
        <w:r w:rsidR="00817C00" w:rsidRPr="00F74592">
          <w:rPr>
            <w:rFonts w:ascii="Times New Roman" w:hAnsi="Times New Roman" w:cs="Times New Roman"/>
            <w:b/>
            <w:bCs/>
            <w:sz w:val="24"/>
            <w:szCs w:val="24"/>
          </w:rPr>
          <w:delText xml:space="preserve">awarding </w:delText>
        </w:r>
      </w:del>
      <w:r w:rsidRPr="001C7544">
        <w:rPr>
          <w:rFonts w:ascii="Times New Roman" w:eastAsia="Times New Roman" w:hAnsi="Times New Roman" w:cs="Times New Roman"/>
          <w:b/>
          <w:bCs/>
          <w:sz w:val="24"/>
          <w:szCs w:val="24"/>
        </w:rPr>
        <w:t>agencies.</w:t>
      </w:r>
    </w:p>
    <w:p w14:paraId="2284EDF8" w14:textId="2D46FC1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(a) If a Federal</w:t>
      </w:r>
      <w:del w:id="2840"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restricts all future awards to a covered person or entity, it must enter information on the ineligible person or entity into SAM</w:t>
      </w:r>
      <w:ins w:id="2841"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Exclusions as a prohibited or restricted source pursuant to </w:t>
      </w:r>
      <w:del w:id="2842" w:author="OFFM" w:date="2024-04-16T10:53:00Z">
        <w:r w:rsidR="00817C00" w:rsidRPr="00F74592">
          <w:rPr>
            <w:rFonts w:ascii="Times New Roman" w:hAnsi="Times New Roman" w:cs="Times New Roman"/>
            <w:sz w:val="24"/>
            <w:szCs w:val="24"/>
          </w:rPr>
          <w:delText>Subtitle E, Title VIII of</w:delText>
        </w:r>
      </w:del>
      <w:ins w:id="2843" w:author="OFFM" w:date="2024-04-16T10:53:00Z">
        <w:r w:rsidRPr="001C7544">
          <w:rPr>
            <w:rFonts w:ascii="Times New Roman" w:eastAsia="Times New Roman" w:hAnsi="Times New Roman" w:cs="Times New Roman"/>
            <w:sz w:val="24"/>
            <w:szCs w:val="24"/>
          </w:rPr>
          <w:t>Never Contract with</w:t>
        </w:r>
      </w:ins>
      <w:r w:rsidRPr="001C7544">
        <w:rPr>
          <w:rFonts w:ascii="Times New Roman" w:eastAsia="Times New Roman" w:hAnsi="Times New Roman" w:cs="Times New Roman"/>
          <w:sz w:val="24"/>
          <w:szCs w:val="24"/>
        </w:rPr>
        <w:t xml:space="preserve"> the </w:t>
      </w:r>
      <w:del w:id="2844" w:author="OFFM" w:date="2024-04-16T10:53:00Z">
        <w:r w:rsidR="00817C00" w:rsidRPr="00F74592">
          <w:rPr>
            <w:rFonts w:ascii="Times New Roman" w:hAnsi="Times New Roman" w:cs="Times New Roman"/>
            <w:sz w:val="24"/>
            <w:szCs w:val="24"/>
          </w:rPr>
          <w:delText>NDAA for FY 2015 (Pub. L. 113–291).</w:delText>
        </w:r>
      </w:del>
      <w:ins w:id="2845" w:author="OFFM" w:date="2024-04-16T10:53:00Z">
        <w:r w:rsidRPr="001C7544">
          <w:rPr>
            <w:rFonts w:ascii="Times New Roman" w:eastAsia="Times New Roman" w:hAnsi="Times New Roman" w:cs="Times New Roman"/>
            <w:sz w:val="24"/>
            <w:szCs w:val="24"/>
          </w:rPr>
          <w:t>Enemy.</w:t>
        </w:r>
      </w:ins>
      <w:r w:rsidRPr="001C7544">
        <w:rPr>
          <w:rFonts w:ascii="Times New Roman" w:eastAsia="Times New Roman" w:hAnsi="Times New Roman" w:cs="Times New Roman"/>
          <w:sz w:val="24"/>
          <w:szCs w:val="24"/>
        </w:rPr>
        <w:t xml:space="preserve"> </w:t>
      </w:r>
    </w:p>
    <w:p w14:paraId="60A9FBF6" w14:textId="039A34B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When a Federal</w:t>
      </w:r>
      <w:del w:id="2846"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terminates or voids a grant or cooperative agreement due to Never Contract with the Enemy, it must report the </w:t>
      </w:r>
      <w:ins w:id="2847" w:author="OFFM" w:date="2024-04-16T10:53:00Z">
        <w:r w:rsidRPr="001C7544">
          <w:rPr>
            <w:rFonts w:ascii="Times New Roman" w:eastAsia="Times New Roman" w:hAnsi="Times New Roman" w:cs="Times New Roman"/>
            <w:sz w:val="24"/>
            <w:szCs w:val="24"/>
          </w:rPr>
          <w:t xml:space="preserve">action as a </w:t>
        </w:r>
      </w:ins>
      <w:r w:rsidRPr="001C7544">
        <w:rPr>
          <w:rFonts w:ascii="Times New Roman" w:eastAsia="Times New Roman" w:hAnsi="Times New Roman" w:cs="Times New Roman"/>
          <w:sz w:val="24"/>
          <w:szCs w:val="24"/>
        </w:rPr>
        <w:t xml:space="preserve">termination </w:t>
      </w:r>
      <w:del w:id="2848" w:author="OFFM" w:date="2024-04-16T10:53:00Z">
        <w:r w:rsidR="00817C00" w:rsidRPr="00F74592">
          <w:rPr>
            <w:rFonts w:ascii="Times New Roman" w:hAnsi="Times New Roman" w:cs="Times New Roman"/>
            <w:sz w:val="24"/>
            <w:szCs w:val="24"/>
          </w:rPr>
          <w:delText xml:space="preserve">as a Termination </w:delText>
        </w:r>
      </w:del>
      <w:r w:rsidRPr="001C7544">
        <w:rPr>
          <w:rFonts w:ascii="Times New Roman" w:eastAsia="Times New Roman" w:hAnsi="Times New Roman" w:cs="Times New Roman"/>
          <w:sz w:val="24"/>
          <w:szCs w:val="24"/>
        </w:rPr>
        <w:t xml:space="preserve">for </w:t>
      </w:r>
      <w:del w:id="2849" w:author="OFFM" w:date="2024-04-16T10:53:00Z">
        <w:r w:rsidR="00817C00" w:rsidRPr="00F74592">
          <w:rPr>
            <w:rFonts w:ascii="Times New Roman" w:hAnsi="Times New Roman" w:cs="Times New Roman"/>
            <w:sz w:val="24"/>
            <w:szCs w:val="24"/>
          </w:rPr>
          <w:delText>Material Failure</w:delText>
        </w:r>
      </w:del>
      <w:ins w:id="2850" w:author="OFFM" w:date="2024-04-16T10:53:00Z">
        <w:r w:rsidRPr="001C7544">
          <w:rPr>
            <w:rFonts w:ascii="Times New Roman" w:eastAsia="Times New Roman" w:hAnsi="Times New Roman" w:cs="Times New Roman"/>
            <w:sz w:val="24"/>
            <w:szCs w:val="24"/>
          </w:rPr>
          <w:t>material failure</w:t>
        </w:r>
      </w:ins>
      <w:r w:rsidRPr="001C7544">
        <w:rPr>
          <w:rFonts w:ascii="Times New Roman" w:eastAsia="Times New Roman" w:hAnsi="Times New Roman" w:cs="Times New Roman"/>
          <w:sz w:val="24"/>
          <w:szCs w:val="24"/>
        </w:rPr>
        <w:t xml:space="preserve"> to </w:t>
      </w:r>
      <w:del w:id="2851" w:author="OFFM" w:date="2024-04-16T10:53:00Z">
        <w:r w:rsidR="00817C00" w:rsidRPr="00F74592">
          <w:rPr>
            <w:rFonts w:ascii="Times New Roman" w:hAnsi="Times New Roman" w:cs="Times New Roman"/>
            <w:sz w:val="24"/>
            <w:szCs w:val="24"/>
          </w:rPr>
          <w:delText>Comply</w:delText>
        </w:r>
      </w:del>
      <w:ins w:id="2852" w:author="OFFM" w:date="2024-04-16T10:53:00Z">
        <w:r w:rsidRPr="001C7544">
          <w:rPr>
            <w:rFonts w:ascii="Times New Roman" w:eastAsia="Times New Roman" w:hAnsi="Times New Roman" w:cs="Times New Roman"/>
            <w:sz w:val="24"/>
            <w:szCs w:val="24"/>
          </w:rPr>
          <w:t>comply</w:t>
        </w:r>
      </w:ins>
      <w:r w:rsidRPr="001C7544">
        <w:rPr>
          <w:rFonts w:ascii="Times New Roman" w:eastAsia="Times New Roman" w:hAnsi="Times New Roman" w:cs="Times New Roman"/>
          <w:sz w:val="24"/>
          <w:szCs w:val="24"/>
        </w:rPr>
        <w:t xml:space="preserve"> in </w:t>
      </w:r>
      <w:del w:id="2853" w:author="OFFM" w:date="2024-04-16T10:53:00Z">
        <w:r w:rsidR="00817C00" w:rsidRPr="00F74592">
          <w:rPr>
            <w:rFonts w:ascii="Times New Roman" w:hAnsi="Times New Roman" w:cs="Times New Roman"/>
            <w:sz w:val="24"/>
            <w:szCs w:val="24"/>
          </w:rPr>
          <w:delText xml:space="preserve">the Office of Management and Budget (OMB)-designated integrity and performance system accessible through </w:delText>
        </w:r>
      </w:del>
      <w:r w:rsidRPr="001C7544">
        <w:rPr>
          <w:rFonts w:ascii="Times New Roman" w:eastAsia="Times New Roman" w:hAnsi="Times New Roman" w:cs="Times New Roman"/>
          <w:sz w:val="24"/>
          <w:szCs w:val="24"/>
        </w:rPr>
        <w:t>SAM</w:t>
      </w:r>
      <w:del w:id="2854" w:author="OFFM" w:date="2024-04-16T10:53:00Z">
        <w:r w:rsidR="00817C00" w:rsidRPr="00F74592">
          <w:rPr>
            <w:rFonts w:ascii="Times New Roman" w:hAnsi="Times New Roman" w:cs="Times New Roman"/>
            <w:sz w:val="24"/>
            <w:szCs w:val="24"/>
          </w:rPr>
          <w:delText xml:space="preserve"> (currently the</w:delText>
        </w:r>
      </w:del>
      <w:ins w:id="2855"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Federal </w:t>
      </w:r>
      <w:del w:id="2856" w:author="OFFM" w:date="2024-04-16T10:53:00Z">
        <w:r w:rsidR="00817C00" w:rsidRPr="00F74592">
          <w:rPr>
            <w:rFonts w:ascii="Times New Roman" w:hAnsi="Times New Roman" w:cs="Times New Roman"/>
            <w:sz w:val="24"/>
            <w:szCs w:val="24"/>
          </w:rPr>
          <w:delText>Awardee</w:delText>
        </w:r>
      </w:del>
      <w:ins w:id="2857" w:author="OFFM" w:date="2024-04-16T10:53:00Z">
        <w:r w:rsidRPr="001C7544">
          <w:rPr>
            <w:rFonts w:ascii="Times New Roman" w:eastAsia="Times New Roman" w:hAnsi="Times New Roman" w:cs="Times New Roman"/>
            <w:sz w:val="24"/>
            <w:szCs w:val="24"/>
          </w:rPr>
          <w:t>agencies must use the Contractor</w:t>
        </w:r>
      </w:ins>
      <w:r w:rsidRPr="001C7544">
        <w:rPr>
          <w:rFonts w:ascii="Times New Roman" w:eastAsia="Times New Roman" w:hAnsi="Times New Roman" w:cs="Times New Roman"/>
          <w:sz w:val="24"/>
          <w:szCs w:val="24"/>
        </w:rPr>
        <w:t xml:space="preserve"> Performance </w:t>
      </w:r>
      <w:del w:id="2858" w:author="OFFM" w:date="2024-04-16T10:53:00Z">
        <w:r w:rsidR="00817C00" w:rsidRPr="00F74592">
          <w:rPr>
            <w:rFonts w:ascii="Times New Roman" w:hAnsi="Times New Roman" w:cs="Times New Roman"/>
            <w:sz w:val="24"/>
            <w:szCs w:val="24"/>
          </w:rPr>
          <w:delText>and Integrity Information</w:delText>
        </w:r>
      </w:del>
      <w:ins w:id="2859" w:author="OFFM" w:date="2024-04-16T10:53:00Z">
        <w:r w:rsidRPr="001C7544">
          <w:rPr>
            <w:rFonts w:ascii="Times New Roman" w:eastAsia="Times New Roman" w:hAnsi="Times New Roman" w:cs="Times New Roman"/>
            <w:sz w:val="24"/>
            <w:szCs w:val="24"/>
          </w:rPr>
          <w:t>Assessment Reporting</w:t>
        </w:r>
      </w:ins>
      <w:r w:rsidRPr="001C7544">
        <w:rPr>
          <w:rFonts w:ascii="Times New Roman" w:eastAsia="Times New Roman" w:hAnsi="Times New Roman" w:cs="Times New Roman"/>
          <w:sz w:val="24"/>
          <w:szCs w:val="24"/>
        </w:rPr>
        <w:t xml:space="preserve"> System (</w:t>
      </w:r>
      <w:del w:id="2860" w:author="OFFM" w:date="2024-04-16T10:53:00Z">
        <w:r w:rsidR="00817C00" w:rsidRPr="00F74592">
          <w:rPr>
            <w:rFonts w:ascii="Times New Roman" w:hAnsi="Times New Roman" w:cs="Times New Roman"/>
            <w:sz w:val="24"/>
            <w:szCs w:val="24"/>
          </w:rPr>
          <w:delText>FAPIIS)).</w:delText>
        </w:r>
      </w:del>
      <w:ins w:id="2861" w:author="OFFM" w:date="2024-04-16T10:53:00Z">
        <w:r w:rsidRPr="001C7544">
          <w:rPr>
            <w:rFonts w:ascii="Times New Roman" w:eastAsia="Times New Roman" w:hAnsi="Times New Roman" w:cs="Times New Roman"/>
            <w:sz w:val="24"/>
            <w:szCs w:val="24"/>
          </w:rPr>
          <w:t>CPARS) to enter or amend information in SAM.gov.</w:t>
        </w:r>
      </w:ins>
      <w:r w:rsidRPr="001C7544">
        <w:rPr>
          <w:rFonts w:ascii="Times New Roman" w:eastAsia="Times New Roman" w:hAnsi="Times New Roman" w:cs="Times New Roman"/>
          <w:sz w:val="24"/>
          <w:szCs w:val="24"/>
        </w:rPr>
        <w:t xml:space="preserve"> </w:t>
      </w:r>
    </w:p>
    <w:p w14:paraId="74340766" w14:textId="6933F8E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The Federal </w:t>
      </w:r>
      <w:del w:id="286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del w:id="2863" w:author="OFFM" w:date="2024-04-16T10:53:00Z">
        <w:r w:rsidR="00817C00" w:rsidRPr="00F74592">
          <w:rPr>
            <w:rFonts w:ascii="Times New Roman" w:hAnsi="Times New Roman" w:cs="Times New Roman"/>
            <w:sz w:val="24"/>
            <w:szCs w:val="24"/>
          </w:rPr>
          <w:delText>shall</w:delText>
        </w:r>
      </w:del>
      <w:ins w:id="2864" w:author="OFFM" w:date="2024-04-16T10:53:00Z">
        <w:r w:rsidRPr="001C7544">
          <w:rPr>
            <w:rFonts w:ascii="Times New Roman" w:eastAsia="Times New Roman" w:hAnsi="Times New Roman" w:cs="Times New Roman"/>
            <w:sz w:val="24"/>
            <w:szCs w:val="24"/>
          </w:rPr>
          <w:t>must</w:t>
        </w:r>
      </w:ins>
      <w:r w:rsidRPr="001C7544">
        <w:rPr>
          <w:rFonts w:ascii="Times New Roman" w:eastAsia="Times New Roman" w:hAnsi="Times New Roman" w:cs="Times New Roman"/>
          <w:sz w:val="24"/>
          <w:szCs w:val="24"/>
        </w:rPr>
        <w:t xml:space="preserve"> document and report to the head of the executive agency concerned (or the designee of such head) and the commander of the covered combatant command concerned (or specific deputies): </w:t>
      </w:r>
    </w:p>
    <w:p w14:paraId="0B0CB7A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Any action to restrict all future awards or to terminate or void an award with a covered person or entity. </w:t>
      </w:r>
    </w:p>
    <w:p w14:paraId="01EDAB2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Any decision not to restrict all future awards, terminate, or void an award along with the agency's reasoning for not taking one of these actions after the agency became aware that a person or entity is a prohibited or restricted source. </w:t>
      </w:r>
    </w:p>
    <w:p w14:paraId="15CACC56" w14:textId="09DFA07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Each report referenced in paragraph (c)(1) of this section </w:t>
      </w:r>
      <w:del w:id="2865" w:author="OFFM" w:date="2024-04-16T10:53:00Z">
        <w:r w:rsidR="00817C00" w:rsidRPr="00F74592">
          <w:rPr>
            <w:rFonts w:ascii="Times New Roman" w:hAnsi="Times New Roman" w:cs="Times New Roman"/>
            <w:sz w:val="24"/>
            <w:szCs w:val="24"/>
          </w:rPr>
          <w:delText>shall</w:delText>
        </w:r>
      </w:del>
      <w:ins w:id="2866" w:author="OFFM" w:date="2024-04-16T10:53:00Z">
        <w:r w:rsidRPr="001C7544">
          <w:rPr>
            <w:rFonts w:ascii="Times New Roman" w:eastAsia="Times New Roman" w:hAnsi="Times New Roman" w:cs="Times New Roman"/>
            <w:sz w:val="24"/>
            <w:szCs w:val="24"/>
          </w:rPr>
          <w:t>must</w:t>
        </w:r>
      </w:ins>
      <w:r w:rsidRPr="001C7544">
        <w:rPr>
          <w:rFonts w:ascii="Times New Roman" w:eastAsia="Times New Roman" w:hAnsi="Times New Roman" w:cs="Times New Roman"/>
          <w:sz w:val="24"/>
          <w:szCs w:val="24"/>
        </w:rPr>
        <w:t xml:space="preserve"> include</w:t>
      </w:r>
      <w:ins w:id="2867" w:author="OFFM" w:date="2024-04-16T10:53:00Z">
        <w:r w:rsidRPr="001C7544">
          <w:rPr>
            <w:rFonts w:ascii="Times New Roman" w:eastAsia="Times New Roman" w:hAnsi="Times New Roman" w:cs="Times New Roman"/>
            <w:sz w:val="24"/>
            <w:szCs w:val="24"/>
          </w:rPr>
          <w:t xml:space="preserve"> the following</w:t>
        </w:r>
      </w:ins>
      <w:r w:rsidRPr="001C7544">
        <w:rPr>
          <w:rFonts w:ascii="Times New Roman" w:eastAsia="Times New Roman" w:hAnsi="Times New Roman" w:cs="Times New Roman"/>
          <w:sz w:val="24"/>
          <w:szCs w:val="24"/>
        </w:rPr>
        <w:t xml:space="preserve">: </w:t>
      </w:r>
    </w:p>
    <w:p w14:paraId="200DAD5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executive agency taking such action. </w:t>
      </w:r>
    </w:p>
    <w:p w14:paraId="47BF2ED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An explanation of the basis for the action taken. </w:t>
      </w:r>
    </w:p>
    <w:p w14:paraId="0C74678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The value of the terminated or voided grant or cooperative agreement. </w:t>
      </w:r>
    </w:p>
    <w:p w14:paraId="68B3E70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(4) The value of all grants and cooperative agreements of the executive agency with the person or entity concerned at the time the grant or cooperative agreement was terminated or voided. </w:t>
      </w:r>
    </w:p>
    <w:p w14:paraId="58B2DA99" w14:textId="631AB43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 Each report referenced in paragraph (c)(2) of this section </w:t>
      </w:r>
      <w:del w:id="2868" w:author="OFFM" w:date="2024-04-16T10:53:00Z">
        <w:r w:rsidR="00817C00" w:rsidRPr="00F74592">
          <w:rPr>
            <w:rFonts w:ascii="Times New Roman" w:hAnsi="Times New Roman" w:cs="Times New Roman"/>
            <w:sz w:val="24"/>
            <w:szCs w:val="24"/>
          </w:rPr>
          <w:delText>shall</w:delText>
        </w:r>
      </w:del>
      <w:ins w:id="2869" w:author="OFFM" w:date="2024-04-16T10:53:00Z">
        <w:r w:rsidRPr="001C7544">
          <w:rPr>
            <w:rFonts w:ascii="Times New Roman" w:eastAsia="Times New Roman" w:hAnsi="Times New Roman" w:cs="Times New Roman"/>
            <w:sz w:val="24"/>
            <w:szCs w:val="24"/>
          </w:rPr>
          <w:t>must</w:t>
        </w:r>
      </w:ins>
      <w:r w:rsidRPr="001C7544">
        <w:rPr>
          <w:rFonts w:ascii="Times New Roman" w:eastAsia="Times New Roman" w:hAnsi="Times New Roman" w:cs="Times New Roman"/>
          <w:sz w:val="24"/>
          <w:szCs w:val="24"/>
        </w:rPr>
        <w:t xml:space="preserve"> include</w:t>
      </w:r>
      <w:ins w:id="2870" w:author="OFFM" w:date="2024-04-16T10:53:00Z">
        <w:r w:rsidRPr="001C7544">
          <w:rPr>
            <w:rFonts w:ascii="Times New Roman" w:eastAsia="Times New Roman" w:hAnsi="Times New Roman" w:cs="Times New Roman"/>
            <w:sz w:val="24"/>
            <w:szCs w:val="24"/>
          </w:rPr>
          <w:t xml:space="preserve"> the following</w:t>
        </w:r>
      </w:ins>
      <w:r w:rsidRPr="001C7544">
        <w:rPr>
          <w:rFonts w:ascii="Times New Roman" w:eastAsia="Times New Roman" w:hAnsi="Times New Roman" w:cs="Times New Roman"/>
          <w:sz w:val="24"/>
          <w:szCs w:val="24"/>
        </w:rPr>
        <w:t xml:space="preserve">: </w:t>
      </w:r>
    </w:p>
    <w:p w14:paraId="6078FE5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executive agency concerned. </w:t>
      </w:r>
    </w:p>
    <w:p w14:paraId="1CC32D6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An explanation of the basis for not taking the action. </w:t>
      </w:r>
    </w:p>
    <w:p w14:paraId="06B06B75" w14:textId="12807F6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(f) For each instance in which an executive agency exercised the additional authority to examine recipient and lower tier entity (</w:t>
      </w:r>
      <w:del w:id="2871" w:author="OFFM" w:date="2024-04-16T10:53:00Z">
        <w:r w:rsidR="00817C00" w:rsidRPr="00F74592">
          <w:rPr>
            <w:rFonts w:ascii="Times New Roman" w:hAnsi="Times New Roman" w:cs="Times New Roman"/>
            <w:sz w:val="24"/>
            <w:szCs w:val="24"/>
          </w:rPr>
          <w:delText>e.g.,</w:delText>
        </w:r>
      </w:del>
      <w:ins w:id="2872" w:author="OFFM" w:date="2024-04-16T10:53:00Z">
        <w:r w:rsidRPr="001C7544">
          <w:rPr>
            <w:rFonts w:ascii="Times New Roman" w:eastAsia="Times New Roman" w:hAnsi="Times New Roman" w:cs="Times New Roman"/>
            <w:sz w:val="24"/>
            <w:szCs w:val="24"/>
          </w:rPr>
          <w:t>for example,</w:t>
        </w:r>
      </w:ins>
      <w:r w:rsidRPr="001C7544">
        <w:rPr>
          <w:rFonts w:ascii="Times New Roman" w:eastAsia="Times New Roman" w:hAnsi="Times New Roman" w:cs="Times New Roman"/>
          <w:sz w:val="24"/>
          <w:szCs w:val="24"/>
        </w:rPr>
        <w:t xml:space="preserve"> subrecipient or contractor) records, the agency must report in writing to the head of the executive agency concerned (or the designee of such head) and the commander of the covered combatant command concerned (or specific deputies) the following: </w:t>
      </w:r>
    </w:p>
    <w:p w14:paraId="3917281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An explanation of the basis for the action taken; and </w:t>
      </w:r>
    </w:p>
    <w:p w14:paraId="4869EA3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 summary of the results of any examination of records. </w:t>
      </w:r>
    </w:p>
    <w:p w14:paraId="224B6DD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183.25 Responsibilities of recipients.</w:t>
      </w:r>
    </w:p>
    <w:p w14:paraId="42C0ADFD" w14:textId="66A4F2C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Recipients of covered grants or cooperative agreements must fulfill the requirements outlined in the award term provided in </w:t>
      </w:r>
      <w:del w:id="2873" w:author="OFFM" w:date="2024-04-16T10:53:00Z">
        <w:r w:rsidR="00817C00" w:rsidRPr="00F74592">
          <w:rPr>
            <w:rFonts w:ascii="Times New Roman" w:hAnsi="Times New Roman" w:cs="Times New Roman"/>
            <w:sz w:val="24"/>
            <w:szCs w:val="24"/>
          </w:rPr>
          <w:delText>appendix</w:delText>
        </w:r>
      </w:del>
      <w:ins w:id="2874" w:author="OFFM" w:date="2024-04-16T10:53:00Z">
        <w:r w:rsidRPr="001C7544">
          <w:rPr>
            <w:rFonts w:ascii="Times New Roman" w:eastAsia="Times New Roman" w:hAnsi="Times New Roman" w:cs="Times New Roman"/>
            <w:sz w:val="24"/>
            <w:szCs w:val="24"/>
          </w:rPr>
          <w:t>Appendix</w:t>
        </w:r>
      </w:ins>
      <w:r w:rsidRPr="001C7544">
        <w:rPr>
          <w:rFonts w:ascii="Times New Roman" w:eastAsia="Times New Roman" w:hAnsi="Times New Roman" w:cs="Times New Roman"/>
          <w:sz w:val="24"/>
          <w:szCs w:val="24"/>
        </w:rPr>
        <w:t xml:space="preserve"> A to this part. </w:t>
      </w:r>
    </w:p>
    <w:p w14:paraId="74DF8C30" w14:textId="6101A98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Recipients must also flow down the provisions in award terms covered in </w:t>
      </w:r>
      <w:del w:id="2875" w:author="OFFM" w:date="2024-04-16T10:53:00Z">
        <w:r w:rsidR="00817C00" w:rsidRPr="00F74592">
          <w:rPr>
            <w:rFonts w:ascii="Times New Roman" w:hAnsi="Times New Roman" w:cs="Times New Roman"/>
            <w:sz w:val="24"/>
            <w:szCs w:val="24"/>
          </w:rPr>
          <w:delText>appendix</w:delText>
        </w:r>
      </w:del>
      <w:ins w:id="2876" w:author="OFFM" w:date="2024-04-16T10:53:00Z">
        <w:r w:rsidRPr="001C7544">
          <w:rPr>
            <w:rFonts w:ascii="Times New Roman" w:eastAsia="Times New Roman" w:hAnsi="Times New Roman" w:cs="Times New Roman"/>
            <w:sz w:val="24"/>
            <w:szCs w:val="24"/>
          </w:rPr>
          <w:t>Appendix</w:t>
        </w:r>
      </w:ins>
      <w:r w:rsidRPr="001C7544">
        <w:rPr>
          <w:rFonts w:ascii="Times New Roman" w:eastAsia="Times New Roman" w:hAnsi="Times New Roman" w:cs="Times New Roman"/>
          <w:sz w:val="24"/>
          <w:szCs w:val="24"/>
        </w:rPr>
        <w:t xml:space="preserve"> A to this part to all contracts and subawards under the award. </w:t>
      </w:r>
    </w:p>
    <w:p w14:paraId="3F12000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183.30 Access to records.</w:t>
      </w:r>
    </w:p>
    <w:p w14:paraId="3096F5DD" w14:textId="3E7344D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In addition to any other existing examination-of-records authority, the Federal Government is authorized to examine any records of the recipient and its subawards, to the extent necessary, to ensure that funds, including supplies and services, received under a covered grant or cooperative agreement (see § 183.35) are not provided directly or indirectly to a covered person or entity in accordance with Never Contract with the Enemy. The Federal </w:t>
      </w:r>
      <w:del w:id="287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lastRenderedPageBreak/>
        <w:t>agency may only exercise this authority upon a written determination by the Federal</w:t>
      </w:r>
      <w:del w:id="2878"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that relies on a finding by the commander of a covered combatant command that there is reason to believe that funds, including supplies and services, received under the grant or cooperative agreement may have been provided directly or indirectly to a covered person or entity. </w:t>
      </w:r>
    </w:p>
    <w:p w14:paraId="2A62EE6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183.35 Definitions.</w:t>
      </w:r>
    </w:p>
    <w:p w14:paraId="306104C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Terms used in this part are defined as follows: </w:t>
      </w:r>
    </w:p>
    <w:p w14:paraId="1501A0A3" w14:textId="1EF7C72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Contingency operation</w:t>
      </w:r>
      <w:r w:rsidRPr="00A63D45">
        <w:rPr>
          <w:rFonts w:ascii="Times New Roman" w:hAnsi="Times New Roman"/>
          <w:i/>
          <w:sz w:val="24"/>
        </w:rPr>
        <w:t>,</w:t>
      </w:r>
      <w:r w:rsidRPr="001C7544">
        <w:rPr>
          <w:rFonts w:ascii="Times New Roman" w:eastAsia="Times New Roman" w:hAnsi="Times New Roman" w:cs="Times New Roman"/>
          <w:sz w:val="24"/>
          <w:szCs w:val="24"/>
        </w:rPr>
        <w:t xml:space="preserve"> as defined in 10 U.S.C. </w:t>
      </w:r>
      <w:del w:id="2879" w:author="OFFM" w:date="2024-04-16T10:53:00Z">
        <w:r w:rsidR="00817C00" w:rsidRPr="00F74592">
          <w:rPr>
            <w:rFonts w:ascii="Times New Roman" w:hAnsi="Times New Roman" w:cs="Times New Roman"/>
            <w:sz w:val="24"/>
            <w:szCs w:val="24"/>
          </w:rPr>
          <w:delText>101a,</w:delText>
        </w:r>
      </w:del>
      <w:ins w:id="2880" w:author="OFFM" w:date="2024-04-16T10:53:00Z">
        <w:r w:rsidRPr="001C7544">
          <w:rPr>
            <w:rFonts w:ascii="Times New Roman" w:eastAsia="Times New Roman" w:hAnsi="Times New Roman" w:cs="Times New Roman"/>
            <w:sz w:val="24"/>
            <w:szCs w:val="24"/>
          </w:rPr>
          <w:t>101(a)(13),</w:t>
        </w:r>
      </w:ins>
      <w:r w:rsidRPr="001C7544">
        <w:rPr>
          <w:rFonts w:ascii="Times New Roman" w:eastAsia="Times New Roman" w:hAnsi="Times New Roman" w:cs="Times New Roman"/>
          <w:sz w:val="24"/>
          <w:szCs w:val="24"/>
        </w:rPr>
        <w:t xml:space="preserve"> means a military operation that</w:t>
      </w:r>
      <w:del w:id="2881" w:author="OFFM" w:date="2024-04-16T10:53:00Z">
        <w:r w:rsidR="00817C00" w:rsidRPr="00F74592">
          <w:rPr>
            <w:rFonts w:ascii="Times New Roman" w:hAnsi="Times New Roman" w:cs="Times New Roman"/>
            <w:sz w:val="24"/>
            <w:szCs w:val="24"/>
          </w:rPr>
          <w:delText>—</w:delText>
        </w:r>
      </w:del>
      <w:ins w:id="288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A7C4C3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Is designated by the Secretary of Defense as an operation in which members of the armed forces are or may become involved in military actions, operations, or hostilities against an enemy of the United States or against an opposing military force; or </w:t>
      </w:r>
    </w:p>
    <w:p w14:paraId="0D85440F" w14:textId="04BEE9C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Results in the call or order to, or retention on, active duty of members of the uniformed services under 10 U.S.C. 688, </w:t>
      </w:r>
      <w:del w:id="2883" w:author="OFFM" w:date="2024-04-16T10:53:00Z">
        <w:r w:rsidR="00817C00" w:rsidRPr="00F74592">
          <w:rPr>
            <w:rFonts w:ascii="Times New Roman" w:hAnsi="Times New Roman" w:cs="Times New Roman"/>
            <w:sz w:val="24"/>
            <w:szCs w:val="24"/>
          </w:rPr>
          <w:delText>12301a,</w:delText>
        </w:r>
      </w:del>
      <w:ins w:id="2884" w:author="OFFM" w:date="2024-04-16T10:53:00Z">
        <w:r w:rsidRPr="001C7544">
          <w:rPr>
            <w:rFonts w:ascii="Times New Roman" w:eastAsia="Times New Roman" w:hAnsi="Times New Roman" w:cs="Times New Roman"/>
            <w:sz w:val="24"/>
            <w:szCs w:val="24"/>
          </w:rPr>
          <w:t>12301(a),</w:t>
        </w:r>
      </w:ins>
      <w:r w:rsidRPr="001C7544">
        <w:rPr>
          <w:rFonts w:ascii="Times New Roman" w:eastAsia="Times New Roman" w:hAnsi="Times New Roman" w:cs="Times New Roman"/>
          <w:sz w:val="24"/>
          <w:szCs w:val="24"/>
        </w:rPr>
        <w:t xml:space="preserve"> 12302, 12304, 12304a, 12305, 12406 of 10 U.S.C. chapter 15, 14 U.S.C. </w:t>
      </w:r>
      <w:del w:id="2885" w:author="OFFM" w:date="2024-04-16T10:53:00Z">
        <w:r w:rsidR="00817C00" w:rsidRPr="00F74592">
          <w:rPr>
            <w:rFonts w:ascii="Times New Roman" w:hAnsi="Times New Roman" w:cs="Times New Roman"/>
            <w:sz w:val="24"/>
            <w:szCs w:val="24"/>
          </w:rPr>
          <w:delText>712</w:delText>
        </w:r>
      </w:del>
      <w:ins w:id="2886" w:author="OFFM" w:date="2024-04-16T10:53:00Z">
        <w:r w:rsidRPr="001C7544">
          <w:rPr>
            <w:rFonts w:ascii="Times New Roman" w:eastAsia="Times New Roman" w:hAnsi="Times New Roman" w:cs="Times New Roman"/>
            <w:sz w:val="24"/>
            <w:szCs w:val="24"/>
          </w:rPr>
          <w:t>3713</w:t>
        </w:r>
      </w:ins>
      <w:r w:rsidRPr="001C7544">
        <w:rPr>
          <w:rFonts w:ascii="Times New Roman" w:eastAsia="Times New Roman" w:hAnsi="Times New Roman" w:cs="Times New Roman"/>
          <w:sz w:val="24"/>
          <w:szCs w:val="24"/>
        </w:rPr>
        <w:t xml:space="preserve"> or any other provision of law during a war or during a national emergency declared by the President or Congress. </w:t>
      </w:r>
    </w:p>
    <w:p w14:paraId="4C90B80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Covered combatant</w:t>
      </w:r>
      <w:r w:rsidRPr="00A63D45">
        <w:rPr>
          <w:rFonts w:ascii="Times New Roman" w:hAnsi="Times New Roman"/>
          <w:i/>
          <w:sz w:val="24"/>
        </w:rPr>
        <w:t xml:space="preserve"> command</w:t>
      </w:r>
      <w:r w:rsidRPr="001C7544">
        <w:rPr>
          <w:rFonts w:ascii="Times New Roman" w:eastAsia="Times New Roman" w:hAnsi="Times New Roman" w:cs="Times New Roman"/>
          <w:sz w:val="24"/>
          <w:szCs w:val="24"/>
        </w:rPr>
        <w:t xml:space="preserve"> means the following: </w:t>
      </w:r>
    </w:p>
    <w:p w14:paraId="66F0064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United States Africa Command. </w:t>
      </w:r>
    </w:p>
    <w:p w14:paraId="212DE50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United States Central Command. </w:t>
      </w:r>
    </w:p>
    <w:p w14:paraId="78B8147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The United States European Command. </w:t>
      </w:r>
    </w:p>
    <w:p w14:paraId="48F5C15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The United States Pacific Command. </w:t>
      </w:r>
    </w:p>
    <w:p w14:paraId="1706212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The United States Southern Command. </w:t>
      </w:r>
    </w:p>
    <w:p w14:paraId="6132E87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The United States Transportation Command. </w:t>
      </w:r>
    </w:p>
    <w:p w14:paraId="790D6E3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Covered grant or cooperative agreement</w:t>
      </w:r>
      <w:r w:rsidRPr="001C7544">
        <w:rPr>
          <w:rFonts w:ascii="Times New Roman" w:eastAsia="Times New Roman" w:hAnsi="Times New Roman" w:cs="Times New Roman"/>
          <w:sz w:val="24"/>
          <w:szCs w:val="24"/>
        </w:rPr>
        <w:t xml:space="preserve"> means a grant or cooperative agreement, as defined in 2 CFR 200.1 with an estimated value in excess of $50,000 that is performed outside </w:t>
      </w:r>
      <w:r w:rsidRPr="001C7544">
        <w:rPr>
          <w:rFonts w:ascii="Times New Roman" w:eastAsia="Times New Roman" w:hAnsi="Times New Roman" w:cs="Times New Roman"/>
          <w:sz w:val="24"/>
          <w:szCs w:val="24"/>
        </w:rPr>
        <w:lastRenderedPageBreak/>
        <w:t xml:space="preserve">the United States, including its possessions and territories, in support of a contingency operation in which members of the Armed Forces are actively engaged in hostilities. Except for U.S. Department of Defense grants and cooperative agreements that were awarded on or before December 19, 2017, that will be performed in the United States Central Command, where the estimated value is in excess of $100,000. </w:t>
      </w:r>
    </w:p>
    <w:p w14:paraId="1349B19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Covered person or entity</w:t>
      </w:r>
      <w:r w:rsidRPr="001C7544">
        <w:rPr>
          <w:rFonts w:ascii="Times New Roman" w:eastAsia="Times New Roman" w:hAnsi="Times New Roman" w:cs="Times New Roman"/>
          <w:sz w:val="24"/>
          <w:szCs w:val="24"/>
        </w:rPr>
        <w:t xml:space="preserve"> means a person or entity that is actively opposing United States or coalition forces involved in a contingency operation in which members of the Armed Forces are actively engaged in hostilities. </w:t>
      </w:r>
    </w:p>
    <w:p w14:paraId="0D2E822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Appendix A to Part 183—Award Terms for Never Contract </w:t>
      </w:r>
      <w:proofErr w:type="gramStart"/>
      <w:r w:rsidRPr="001C7544">
        <w:rPr>
          <w:rFonts w:ascii="Times New Roman" w:eastAsia="Times New Roman" w:hAnsi="Times New Roman" w:cs="Times New Roman"/>
          <w:b/>
          <w:bCs/>
          <w:sz w:val="24"/>
          <w:szCs w:val="24"/>
        </w:rPr>
        <w:t>With</w:t>
      </w:r>
      <w:proofErr w:type="gramEnd"/>
      <w:r w:rsidRPr="001C7544">
        <w:rPr>
          <w:rFonts w:ascii="Times New Roman" w:eastAsia="Times New Roman" w:hAnsi="Times New Roman" w:cs="Times New Roman"/>
          <w:b/>
          <w:bCs/>
          <w:sz w:val="24"/>
          <w:szCs w:val="24"/>
        </w:rPr>
        <w:t xml:space="preserve"> the Enemy </w:t>
      </w:r>
    </w:p>
    <w:p w14:paraId="4C44415A" w14:textId="2B1BD10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Federal</w:t>
      </w:r>
      <w:del w:id="2887"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agencies may include the following award terms in all awards for covered grants and cooperative agreements in accordance with Never Contract with the Enemy: </w:t>
      </w:r>
    </w:p>
    <w:p w14:paraId="652F1A43" w14:textId="77777777" w:rsidR="00817C00" w:rsidRPr="00F74592" w:rsidRDefault="00F2264C" w:rsidP="00995832">
      <w:pPr>
        <w:spacing w:after="0" w:line="480" w:lineRule="auto"/>
        <w:ind w:firstLine="720"/>
        <w:contextualSpacing/>
        <w:rPr>
          <w:del w:id="2888" w:author="OFFM" w:date="2024-04-16T10:53:00Z"/>
          <w:rFonts w:ascii="Times New Roman" w:hAnsi="Times New Roman" w:cs="Times New Roman"/>
          <w:sz w:val="24"/>
          <w:szCs w:val="24"/>
        </w:rPr>
      </w:pPr>
      <w:ins w:id="2889" w:author="OFFM" w:date="2024-04-16T10:53:00Z">
        <w:r w:rsidRPr="001C7544">
          <w:rPr>
            <w:rFonts w:ascii="Times New Roman" w:eastAsia="Times New Roman" w:hAnsi="Times New Roman" w:cs="Times New Roman"/>
            <w:sz w:val="24"/>
            <w:szCs w:val="24"/>
          </w:rPr>
          <w:t xml:space="preserve">I. </w:t>
        </w:r>
      </w:ins>
      <w:r w:rsidRPr="00A63D45">
        <w:rPr>
          <w:rFonts w:ascii="Times New Roman" w:hAnsi="Times New Roman"/>
          <w:i/>
          <w:sz w:val="24"/>
        </w:rPr>
        <w:t>Term 1</w:t>
      </w:r>
      <w:del w:id="2890" w:author="OFFM" w:date="2024-04-16T10:53:00Z">
        <w:r w:rsidR="00817C00" w:rsidRPr="00F74592">
          <w:rPr>
            <w:rFonts w:ascii="Times New Roman" w:hAnsi="Times New Roman" w:cs="Times New Roman"/>
            <w:sz w:val="24"/>
            <w:szCs w:val="24"/>
          </w:rPr>
          <w:delText xml:space="preserve"> </w:delText>
        </w:r>
      </w:del>
    </w:p>
    <w:p w14:paraId="718BE718" w14:textId="5B0F6DE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2891" w:author="OFFM" w:date="2024-04-16T10:53:00Z">
        <w:r w:rsidRPr="001C7544">
          <w:rPr>
            <w:rFonts w:ascii="Times New Roman" w:eastAsia="Times New Roman" w:hAnsi="Times New Roman" w:cs="Times New Roman"/>
            <w:sz w:val="24"/>
            <w:szCs w:val="24"/>
          </w:rPr>
          <w:t xml:space="preserve">— </w:t>
        </w:r>
      </w:ins>
      <w:r w:rsidRPr="00A63D45">
        <w:rPr>
          <w:rFonts w:ascii="Times New Roman" w:hAnsi="Times New Roman"/>
          <w:i/>
          <w:sz w:val="24"/>
        </w:rPr>
        <w:t>Prohibition on Providing Funds to the Enemy</w:t>
      </w:r>
      <w:r w:rsidRPr="001C7544">
        <w:rPr>
          <w:rFonts w:ascii="Times New Roman" w:eastAsia="Times New Roman" w:hAnsi="Times New Roman" w:cs="Times New Roman"/>
          <w:sz w:val="24"/>
          <w:szCs w:val="24"/>
        </w:rPr>
        <w:t xml:space="preserve"> </w:t>
      </w:r>
    </w:p>
    <w:p w14:paraId="1F2D75E9" w14:textId="67024C5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2892" w:author="OFFM" w:date="2024-04-16T10:53:00Z">
        <w:r w:rsidR="00817C00" w:rsidRPr="00F74592">
          <w:rPr>
            <w:rFonts w:ascii="Times New Roman" w:hAnsi="Times New Roman" w:cs="Times New Roman"/>
            <w:sz w:val="24"/>
            <w:szCs w:val="24"/>
          </w:rPr>
          <w:delText>The recipient</w:delText>
        </w:r>
      </w:del>
      <w:ins w:id="2893" w:author="OFFM" w:date="2024-04-16T10:53:00Z">
        <w:r w:rsidRPr="001C7544">
          <w:rPr>
            <w:rFonts w:ascii="Times New Roman" w:eastAsia="Times New Roman" w:hAnsi="Times New Roman" w:cs="Times New Roman"/>
            <w:sz w:val="24"/>
            <w:szCs w:val="24"/>
          </w:rPr>
          <w:t>You</w:t>
        </w:r>
      </w:ins>
      <w:r w:rsidRPr="001C7544">
        <w:rPr>
          <w:rFonts w:ascii="Times New Roman" w:eastAsia="Times New Roman" w:hAnsi="Times New Roman" w:cs="Times New Roman"/>
          <w:sz w:val="24"/>
          <w:szCs w:val="24"/>
        </w:rPr>
        <w:t xml:space="preserve"> must</w:t>
      </w:r>
      <w:del w:id="2894" w:author="OFFM" w:date="2024-04-16T10:53:00Z">
        <w:r w:rsidR="00817C00" w:rsidRPr="00F74592">
          <w:rPr>
            <w:rFonts w:ascii="Times New Roman" w:hAnsi="Times New Roman" w:cs="Times New Roman"/>
            <w:sz w:val="24"/>
            <w:szCs w:val="24"/>
          </w:rPr>
          <w:delText>—</w:delText>
        </w:r>
      </w:del>
      <w:ins w:id="289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E113E97" w14:textId="5E372AE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Exercise due diligence to ensure that </w:t>
      </w:r>
      <w:del w:id="2896" w:author="OFFM" w:date="2024-04-16T10:53:00Z">
        <w:r w:rsidR="00817C00" w:rsidRPr="00F74592">
          <w:rPr>
            <w:rFonts w:ascii="Times New Roman" w:hAnsi="Times New Roman" w:cs="Times New Roman"/>
            <w:sz w:val="24"/>
            <w:szCs w:val="24"/>
          </w:rPr>
          <w:delText>none of the</w:delText>
        </w:r>
      </w:del>
      <w:ins w:id="2897" w:author="OFFM" w:date="2024-04-16T10:53:00Z">
        <w:r w:rsidRPr="001C7544">
          <w:rPr>
            <w:rFonts w:ascii="Times New Roman" w:eastAsia="Times New Roman" w:hAnsi="Times New Roman" w:cs="Times New Roman"/>
            <w:sz w:val="24"/>
            <w:szCs w:val="24"/>
          </w:rPr>
          <w:t>no</w:t>
        </w:r>
      </w:ins>
      <w:r w:rsidRPr="001C7544">
        <w:rPr>
          <w:rFonts w:ascii="Times New Roman" w:eastAsia="Times New Roman" w:hAnsi="Times New Roman" w:cs="Times New Roman"/>
          <w:sz w:val="24"/>
          <w:szCs w:val="24"/>
        </w:rPr>
        <w:t xml:space="preserve"> funds, including supplies and services, received under this grant or cooperative agreement are provided directly or indirectly (including through subawards or contracts) to a person or entity who is actively opposing the United States or coalition forces involved in a contingency operation in which members of the Armed Forces are actively engaged in hostilities, which must be completed through 2 CFR 180.300 prior to issuing a subaward or contract and; </w:t>
      </w:r>
    </w:p>
    <w:p w14:paraId="669B039D" w14:textId="324A32B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Terminate or void in whole or in part any subaward or contract with a person or entity listed in </w:t>
      </w:r>
      <w:del w:id="2898" w:author="OFFM" w:date="2024-04-16T10:53:00Z">
        <w:r w:rsidR="00817C00" w:rsidRPr="00F74592">
          <w:rPr>
            <w:rFonts w:ascii="Times New Roman" w:hAnsi="Times New Roman" w:cs="Times New Roman"/>
            <w:sz w:val="24"/>
            <w:szCs w:val="24"/>
          </w:rPr>
          <w:delText>SAM</w:delText>
        </w:r>
      </w:del>
      <w:ins w:id="2899" w:author="OFFM" w:date="2024-04-16T10:53:00Z">
        <w:r w:rsidRPr="001C7544">
          <w:rPr>
            <w:rFonts w:ascii="Times New Roman" w:eastAsia="Times New Roman" w:hAnsi="Times New Roman" w:cs="Times New Roman"/>
            <w:sz w:val="24"/>
            <w:szCs w:val="24"/>
          </w:rPr>
          <w:t>the System for Award Management (SAM.gov)</w:t>
        </w:r>
      </w:ins>
      <w:r w:rsidRPr="001C7544">
        <w:rPr>
          <w:rFonts w:ascii="Times New Roman" w:eastAsia="Times New Roman" w:hAnsi="Times New Roman" w:cs="Times New Roman"/>
          <w:sz w:val="24"/>
          <w:szCs w:val="24"/>
        </w:rPr>
        <w:t xml:space="preserve"> as a prohibited or restricted source pursuant to subtitle E of Title VIII of the NDAA for FY 2015, unless the Federal </w:t>
      </w:r>
      <w:del w:id="2900"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provides written approval to continue the subaward or contract. </w:t>
      </w:r>
    </w:p>
    <w:p w14:paraId="63E6994A" w14:textId="6388641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(b) </w:t>
      </w:r>
      <w:del w:id="2901" w:author="OFFM" w:date="2024-04-16T10:53:00Z">
        <w:r w:rsidR="00817C00" w:rsidRPr="00F74592">
          <w:rPr>
            <w:rFonts w:ascii="Times New Roman" w:hAnsi="Times New Roman" w:cs="Times New Roman"/>
            <w:sz w:val="24"/>
            <w:szCs w:val="24"/>
          </w:rPr>
          <w:delText>The recipient</w:delText>
        </w:r>
      </w:del>
      <w:ins w:id="2902" w:author="OFFM" w:date="2024-04-16T10:53:00Z">
        <w:r w:rsidRPr="001C7544">
          <w:rPr>
            <w:rFonts w:ascii="Times New Roman" w:eastAsia="Times New Roman" w:hAnsi="Times New Roman" w:cs="Times New Roman"/>
            <w:sz w:val="24"/>
            <w:szCs w:val="24"/>
          </w:rPr>
          <w:t>You</w:t>
        </w:r>
      </w:ins>
      <w:r w:rsidRPr="001C7544">
        <w:rPr>
          <w:rFonts w:ascii="Times New Roman" w:eastAsia="Times New Roman" w:hAnsi="Times New Roman" w:cs="Times New Roman"/>
          <w:sz w:val="24"/>
          <w:szCs w:val="24"/>
        </w:rPr>
        <w:t xml:space="preserve"> may include the substance of this clause, including paragraph (a) of this clause, in subawards under this grant or cooperative agreement that have an estimated value over $50,000 and will be performed outside the United States, including its outlying areas. </w:t>
      </w:r>
    </w:p>
    <w:p w14:paraId="2093A45F" w14:textId="72BFF57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The Federal</w:t>
      </w:r>
      <w:del w:id="2903"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has the authority to terminate or void this grant or cooperative agreement, in whole or in part, if the Federal </w:t>
      </w:r>
      <w:del w:id="290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becomes aware that </w:t>
      </w:r>
      <w:del w:id="2905" w:author="OFFM" w:date="2024-04-16T10:53:00Z">
        <w:r w:rsidR="00817C00" w:rsidRPr="00F74592">
          <w:rPr>
            <w:rFonts w:ascii="Times New Roman" w:hAnsi="Times New Roman" w:cs="Times New Roman"/>
            <w:sz w:val="24"/>
            <w:szCs w:val="24"/>
          </w:rPr>
          <w:delText>the recipient</w:delText>
        </w:r>
      </w:del>
      <w:ins w:id="2906" w:author="OFFM" w:date="2024-04-16T10:53:00Z">
        <w:r w:rsidRPr="001C7544">
          <w:rPr>
            <w:rFonts w:ascii="Times New Roman" w:eastAsia="Times New Roman" w:hAnsi="Times New Roman" w:cs="Times New Roman"/>
            <w:sz w:val="24"/>
            <w:szCs w:val="24"/>
          </w:rPr>
          <w:t>you have</w:t>
        </w:r>
      </w:ins>
      <w:r w:rsidRPr="001C7544">
        <w:rPr>
          <w:rFonts w:ascii="Times New Roman" w:eastAsia="Times New Roman" w:hAnsi="Times New Roman" w:cs="Times New Roman"/>
          <w:sz w:val="24"/>
          <w:szCs w:val="24"/>
        </w:rPr>
        <w:t xml:space="preserve"> failed to exercise due diligence as required by paragraph (a) of this clause or if the Federal</w:t>
      </w:r>
      <w:del w:id="2907"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becomes aware that any funds received under this grant or cooperative agreement have been provided directly or indirectly to a person or entity who is actively opposing coalition forces involved in a contingency operation in which members of the Armed Forces are actively engaged in hostilities. </w:t>
      </w:r>
    </w:p>
    <w:p w14:paraId="5B1586F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(End of term) </w:t>
      </w:r>
    </w:p>
    <w:p w14:paraId="493A0777" w14:textId="77777777" w:rsidR="00817C00" w:rsidRPr="00F74592" w:rsidRDefault="00F2264C" w:rsidP="00995832">
      <w:pPr>
        <w:spacing w:after="0" w:line="480" w:lineRule="auto"/>
        <w:ind w:firstLine="720"/>
        <w:contextualSpacing/>
        <w:rPr>
          <w:del w:id="2908" w:author="OFFM" w:date="2024-04-16T10:53:00Z"/>
          <w:rFonts w:ascii="Times New Roman" w:hAnsi="Times New Roman" w:cs="Times New Roman"/>
          <w:sz w:val="24"/>
          <w:szCs w:val="24"/>
        </w:rPr>
      </w:pPr>
      <w:ins w:id="2909" w:author="OFFM" w:date="2024-04-16T10:53:00Z">
        <w:r w:rsidRPr="001C7544">
          <w:rPr>
            <w:rFonts w:ascii="Times New Roman" w:eastAsia="Times New Roman" w:hAnsi="Times New Roman" w:cs="Times New Roman"/>
            <w:sz w:val="24"/>
            <w:szCs w:val="24"/>
          </w:rPr>
          <w:t>II.</w:t>
        </w:r>
        <w:r w:rsidRPr="001C7544">
          <w:rPr>
            <w:rFonts w:ascii="Times New Roman" w:eastAsia="Times New Roman" w:hAnsi="Times New Roman" w:cs="Times New Roman"/>
            <w:i/>
            <w:iCs/>
            <w:sz w:val="24"/>
            <w:szCs w:val="24"/>
          </w:rPr>
          <w:t xml:space="preserve"> </w:t>
        </w:r>
      </w:ins>
      <w:r w:rsidRPr="00A63D45">
        <w:rPr>
          <w:rFonts w:ascii="Times New Roman" w:hAnsi="Times New Roman"/>
          <w:i/>
          <w:sz w:val="24"/>
        </w:rPr>
        <w:t>Term 2</w:t>
      </w:r>
      <w:del w:id="2910" w:author="OFFM" w:date="2024-04-16T10:53:00Z">
        <w:r w:rsidR="00817C00" w:rsidRPr="00F74592">
          <w:rPr>
            <w:rFonts w:ascii="Times New Roman" w:hAnsi="Times New Roman" w:cs="Times New Roman"/>
            <w:sz w:val="24"/>
            <w:szCs w:val="24"/>
          </w:rPr>
          <w:delText xml:space="preserve"> </w:delText>
        </w:r>
      </w:del>
    </w:p>
    <w:p w14:paraId="63E84D68" w14:textId="135985A9" w:rsidR="000B5224" w:rsidRPr="00A63D45" w:rsidRDefault="00F2264C" w:rsidP="000B5224">
      <w:pPr>
        <w:spacing w:after="0" w:line="480" w:lineRule="auto"/>
        <w:ind w:firstLine="720"/>
        <w:contextualSpacing/>
        <w:rPr>
          <w:rFonts w:ascii="Times New Roman" w:hAnsi="Times New Roman"/>
          <w:i/>
          <w:sz w:val="24"/>
        </w:rPr>
      </w:pPr>
      <w:ins w:id="2911" w:author="OFFM" w:date="2024-04-16T10:53:00Z">
        <w:r w:rsidRPr="001C7544">
          <w:rPr>
            <w:rFonts w:ascii="Times New Roman" w:eastAsia="Times New Roman" w:hAnsi="Times New Roman" w:cs="Times New Roman"/>
            <w:i/>
            <w:iCs/>
            <w:sz w:val="24"/>
            <w:szCs w:val="24"/>
          </w:rPr>
          <w:t xml:space="preserve">— </w:t>
        </w:r>
      </w:ins>
      <w:r w:rsidRPr="00A63D45">
        <w:rPr>
          <w:rFonts w:ascii="Times New Roman" w:hAnsi="Times New Roman"/>
          <w:i/>
          <w:sz w:val="24"/>
        </w:rPr>
        <w:t>Additional Access to Recipient Records</w:t>
      </w:r>
      <w:del w:id="2912" w:author="OFFM" w:date="2024-04-16T10:53:00Z">
        <w:r w:rsidR="00817C00" w:rsidRPr="00F74592">
          <w:rPr>
            <w:rFonts w:ascii="Times New Roman" w:hAnsi="Times New Roman" w:cs="Times New Roman"/>
            <w:sz w:val="24"/>
            <w:szCs w:val="24"/>
          </w:rPr>
          <w:delText xml:space="preserve"> </w:delText>
        </w:r>
      </w:del>
    </w:p>
    <w:p w14:paraId="61EE8325" w14:textId="21BB87E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In addition to any other existing examination-of-records authority, the Federal Government is authorized to examine any </w:t>
      </w:r>
      <w:ins w:id="2913" w:author="OFFM" w:date="2024-04-16T10:53:00Z">
        <w:r w:rsidRPr="001C7544">
          <w:rPr>
            <w:rFonts w:ascii="Times New Roman" w:eastAsia="Times New Roman" w:hAnsi="Times New Roman" w:cs="Times New Roman"/>
            <w:sz w:val="24"/>
            <w:szCs w:val="24"/>
          </w:rPr>
          <w:t xml:space="preserve">of your </w:t>
        </w:r>
      </w:ins>
      <w:r w:rsidRPr="001C7544">
        <w:rPr>
          <w:rFonts w:ascii="Times New Roman" w:eastAsia="Times New Roman" w:hAnsi="Times New Roman" w:cs="Times New Roman"/>
          <w:sz w:val="24"/>
          <w:szCs w:val="24"/>
        </w:rPr>
        <w:t xml:space="preserve">records </w:t>
      </w:r>
      <w:del w:id="2914" w:author="OFFM" w:date="2024-04-16T10:53:00Z">
        <w:r w:rsidR="00817C00" w:rsidRPr="00F74592">
          <w:rPr>
            <w:rFonts w:ascii="Times New Roman" w:hAnsi="Times New Roman" w:cs="Times New Roman"/>
            <w:sz w:val="24"/>
            <w:szCs w:val="24"/>
          </w:rPr>
          <w:delText>of</w:delText>
        </w:r>
      </w:del>
      <w:ins w:id="2915" w:author="OFFM" w:date="2024-04-16T10:53:00Z">
        <w:r w:rsidRPr="001C7544">
          <w:rPr>
            <w:rFonts w:ascii="Times New Roman" w:eastAsia="Times New Roman" w:hAnsi="Times New Roman" w:cs="Times New Roman"/>
            <w:sz w:val="24"/>
            <w:szCs w:val="24"/>
          </w:rPr>
          <w:t>and</w:t>
        </w:r>
      </w:ins>
      <w:r w:rsidRPr="001C7544">
        <w:rPr>
          <w:rFonts w:ascii="Times New Roman" w:eastAsia="Times New Roman" w:hAnsi="Times New Roman" w:cs="Times New Roman"/>
          <w:sz w:val="24"/>
          <w:szCs w:val="24"/>
        </w:rPr>
        <w:t xml:space="preserve"> the </w:t>
      </w:r>
      <w:del w:id="2916" w:author="OFFM" w:date="2024-04-16T10:53:00Z">
        <w:r w:rsidR="00817C00" w:rsidRPr="00F74592">
          <w:rPr>
            <w:rFonts w:ascii="Times New Roman" w:hAnsi="Times New Roman" w:cs="Times New Roman"/>
            <w:sz w:val="24"/>
            <w:szCs w:val="24"/>
          </w:rPr>
          <w:delText>recipient and its</w:delText>
        </w:r>
      </w:del>
      <w:ins w:id="2917" w:author="OFFM" w:date="2024-04-16T10:53:00Z">
        <w:r w:rsidRPr="001C7544">
          <w:rPr>
            <w:rFonts w:ascii="Times New Roman" w:eastAsia="Times New Roman" w:hAnsi="Times New Roman" w:cs="Times New Roman"/>
            <w:sz w:val="24"/>
            <w:szCs w:val="24"/>
          </w:rPr>
          <w:t>records of your</w:t>
        </w:r>
      </w:ins>
      <w:r w:rsidRPr="001C7544">
        <w:rPr>
          <w:rFonts w:ascii="Times New Roman" w:eastAsia="Times New Roman" w:hAnsi="Times New Roman" w:cs="Times New Roman"/>
          <w:sz w:val="24"/>
          <w:szCs w:val="24"/>
        </w:rPr>
        <w:t xml:space="preserve"> subawards or contracts to the extent necessary to ensure that funds, including supplies and services, available under this grant or cooperative agreement are not provided, directly or indirectly, to a person or entity that is actively opposing </w:t>
      </w:r>
      <w:ins w:id="2918"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United States or coalition forces involved in a contingency operation in which members of the Armed Forces are actively engaged in hostilities, except for awards awarded by the Department of Defense on or before Dec 19, 2017</w:t>
      </w:r>
      <w:ins w:id="291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that will be performed in the United States Central Command (USCENTCOM) theater of operations. </w:t>
      </w:r>
    </w:p>
    <w:p w14:paraId="1629FFA8" w14:textId="3259A4A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substance of this clause, including this paragraph (b), </w:t>
      </w:r>
      <w:del w:id="2920" w:author="OFFM" w:date="2024-04-16T10:53:00Z">
        <w:r w:rsidR="00817C00" w:rsidRPr="00F74592">
          <w:rPr>
            <w:rFonts w:ascii="Times New Roman" w:hAnsi="Times New Roman" w:cs="Times New Roman"/>
            <w:sz w:val="24"/>
            <w:szCs w:val="24"/>
          </w:rPr>
          <w:delText>is required to</w:delText>
        </w:r>
      </w:del>
      <w:ins w:id="2921" w:author="OFFM" w:date="2024-04-16T10:53:00Z">
        <w:r w:rsidRPr="001C7544">
          <w:rPr>
            <w:rFonts w:ascii="Times New Roman" w:eastAsia="Times New Roman" w:hAnsi="Times New Roman" w:cs="Times New Roman"/>
            <w:sz w:val="24"/>
            <w:szCs w:val="24"/>
          </w:rPr>
          <w:t>must</w:t>
        </w:r>
      </w:ins>
      <w:r w:rsidRPr="001C7544">
        <w:rPr>
          <w:rFonts w:ascii="Times New Roman" w:eastAsia="Times New Roman" w:hAnsi="Times New Roman" w:cs="Times New Roman"/>
          <w:sz w:val="24"/>
          <w:szCs w:val="24"/>
        </w:rPr>
        <w:t xml:space="preserve"> be included in subawards or contracts under this grant or cooperative agreement that have an </w:t>
      </w:r>
      <w:r w:rsidRPr="001C7544">
        <w:rPr>
          <w:rFonts w:ascii="Times New Roman" w:eastAsia="Times New Roman" w:hAnsi="Times New Roman" w:cs="Times New Roman"/>
          <w:sz w:val="24"/>
          <w:szCs w:val="24"/>
        </w:rPr>
        <w:lastRenderedPageBreak/>
        <w:t xml:space="preserve">estimated value over $50,000 and will be performed outside the United States, including its outlying areas. </w:t>
      </w:r>
    </w:p>
    <w:p w14:paraId="64418202" w14:textId="77777777" w:rsidR="000B522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(End of term)</w:t>
      </w:r>
    </w:p>
    <w:p w14:paraId="43F73CB3" w14:textId="57A98D0C" w:rsidR="00C8017E" w:rsidRPr="005E7358" w:rsidRDefault="00C8017E" w:rsidP="00A63D45">
      <w:pPr>
        <w:pStyle w:val="Heading1"/>
        <w:spacing w:before="0" w:beforeAutospacing="0" w:after="0" w:afterAutospacing="0" w:line="480" w:lineRule="auto"/>
        <w:contextualSpacing/>
        <w:rPr>
          <w:sz w:val="24"/>
        </w:rPr>
      </w:pPr>
      <w:r w:rsidRPr="005E7358">
        <w:rPr>
          <w:sz w:val="24"/>
        </w:rPr>
        <w:t xml:space="preserve">PART 200—UNIFORM ADMINISTRATIVE REQUIREMENTS, COST PRINCIPLES, AND AUDIT REQUIREMENTS FOR FEDERAL AWARDS </w:t>
      </w:r>
    </w:p>
    <w:p w14:paraId="69E102EF" w14:textId="340D63B2"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2922" w:name="_Hlk137713278"/>
      <w:r w:rsidRPr="001C7544">
        <w:rPr>
          <w:rFonts w:ascii="Times New Roman" w:eastAsia="Times New Roman" w:hAnsi="Times New Roman" w:cs="Times New Roman"/>
          <w:b/>
          <w:bCs/>
          <w:sz w:val="24"/>
          <w:szCs w:val="24"/>
        </w:rPr>
        <w:t>Subpart A</w:t>
      </w:r>
      <w:del w:id="2923" w:author="OFFM" w:date="2024-04-16T10:53:00Z">
        <w:r w:rsidR="00817C00" w:rsidRPr="00F74592">
          <w:rPr>
            <w:rFonts w:ascii="Times New Roman" w:hAnsi="Times New Roman" w:cs="Times New Roman"/>
            <w:b/>
            <w:bCs/>
            <w:sz w:val="24"/>
            <w:szCs w:val="24"/>
          </w:rPr>
          <w:delText>—</w:delText>
        </w:r>
      </w:del>
      <w:ins w:id="2924" w:author="OFFM" w:date="2024-04-16T10:53:00Z">
        <w:r w:rsidRPr="001C7544">
          <w:rPr>
            <w:rFonts w:ascii="Times New Roman" w:eastAsia="Times New Roman" w:hAnsi="Times New Roman" w:cs="Times New Roman"/>
            <w:b/>
            <w:bCs/>
            <w:sz w:val="24"/>
            <w:szCs w:val="24"/>
          </w:rPr>
          <w:t xml:space="preserve"> - </w:t>
        </w:r>
      </w:ins>
      <w:r w:rsidRPr="001C7544">
        <w:rPr>
          <w:rFonts w:ascii="Times New Roman" w:eastAsia="Times New Roman" w:hAnsi="Times New Roman" w:cs="Times New Roman"/>
          <w:b/>
          <w:bCs/>
          <w:sz w:val="24"/>
          <w:szCs w:val="24"/>
        </w:rPr>
        <w:t>Acronyms and Definitions</w:t>
      </w:r>
    </w:p>
    <w:p w14:paraId="783A8CAC" w14:textId="77777777" w:rsidR="000B5224" w:rsidRPr="001C7544" w:rsidRDefault="00F2264C" w:rsidP="00A63D45">
      <w:pPr>
        <w:spacing w:after="0" w:line="480" w:lineRule="auto"/>
        <w:contextualSpacing/>
        <w:outlineLvl w:val="2"/>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Acronyms</w:t>
      </w:r>
    </w:p>
    <w:p w14:paraId="79339A5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2925" w:name="_Hlk146554805"/>
      <w:r w:rsidRPr="001C7544">
        <w:rPr>
          <w:rFonts w:ascii="Times New Roman" w:eastAsia="Times New Roman" w:hAnsi="Times New Roman" w:cs="Times New Roman"/>
          <w:b/>
          <w:bCs/>
          <w:sz w:val="24"/>
          <w:szCs w:val="24"/>
        </w:rPr>
        <w:t>§ 200.0 Acronyms.</w:t>
      </w:r>
    </w:p>
    <w:p w14:paraId="00B667C7" w14:textId="77777777" w:rsidR="00817C00" w:rsidRPr="00F74592" w:rsidRDefault="00817C00" w:rsidP="00F74592">
      <w:pPr>
        <w:spacing w:after="0" w:line="480" w:lineRule="auto"/>
        <w:contextualSpacing/>
        <w:rPr>
          <w:del w:id="2926" w:author="OFFM" w:date="2024-04-16T10:53:00Z"/>
          <w:rFonts w:ascii="Times New Roman" w:hAnsi="Times New Roman" w:cs="Times New Roman"/>
          <w:b/>
          <w:bCs/>
          <w:sz w:val="24"/>
          <w:szCs w:val="24"/>
        </w:rPr>
      </w:pPr>
      <w:del w:id="2927" w:author="OFFM" w:date="2024-04-16T10:53:00Z">
        <w:r w:rsidRPr="00F74592">
          <w:rPr>
            <w:rFonts w:ascii="Times New Roman" w:hAnsi="Times New Roman" w:cs="Times New Roman"/>
            <w:b/>
            <w:bCs/>
            <w:sz w:val="24"/>
            <w:szCs w:val="24"/>
          </w:rPr>
          <w:delText xml:space="preserve">Acronym Term </w:delText>
        </w:r>
      </w:del>
    </w:p>
    <w:p w14:paraId="4BB5F9F7" w14:textId="77777777" w:rsidR="000B5224" w:rsidRPr="001C7544" w:rsidRDefault="00F2264C" w:rsidP="00A63D45">
      <w:pPr>
        <w:spacing w:after="0" w:line="480" w:lineRule="auto"/>
        <w:rPr>
          <w:rFonts w:ascii="Times New Roman" w:eastAsia="Times New Roman" w:hAnsi="Times New Roman" w:cs="Times New Roman"/>
          <w:sz w:val="24"/>
          <w:szCs w:val="24"/>
        </w:rPr>
      </w:pPr>
      <w:ins w:id="2928" w:author="OFFM" w:date="2024-04-16T10:53:00Z">
        <w:r w:rsidRPr="001C7544">
          <w:rPr>
            <w:rFonts w:ascii="Times New Roman" w:eastAsia="Times New Roman" w:hAnsi="Times New Roman" w:cs="Times New Roman"/>
            <w:sz w:val="24"/>
            <w:szCs w:val="24"/>
          </w:rPr>
          <w:t xml:space="preserve">(a) </w:t>
        </w:r>
      </w:ins>
      <w:r w:rsidRPr="001C7544">
        <w:rPr>
          <w:rFonts w:ascii="Times New Roman" w:eastAsia="Times New Roman" w:hAnsi="Times New Roman" w:cs="Times New Roman"/>
          <w:sz w:val="24"/>
          <w:szCs w:val="24"/>
        </w:rPr>
        <w:t xml:space="preserve">CAS Cost Accounting Standards </w:t>
      </w:r>
    </w:p>
    <w:p w14:paraId="1F434F46"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29" w:author="OFFM" w:date="2024-04-16T10:53:00Z">
        <w:r w:rsidRPr="001C7544">
          <w:rPr>
            <w:rFonts w:ascii="Times New Roman" w:eastAsia="Times New Roman" w:hAnsi="Times New Roman" w:cs="Times New Roman"/>
            <w:sz w:val="24"/>
            <w:szCs w:val="24"/>
          </w:rPr>
          <w:t xml:space="preserve">(b) </w:t>
        </w:r>
      </w:ins>
      <w:r w:rsidRPr="001C7544">
        <w:rPr>
          <w:rFonts w:ascii="Times New Roman" w:eastAsia="Times New Roman" w:hAnsi="Times New Roman" w:cs="Times New Roman"/>
          <w:sz w:val="24"/>
          <w:szCs w:val="24"/>
        </w:rPr>
        <w:t xml:space="preserve">CFR Code of Federal Regulations </w:t>
      </w:r>
    </w:p>
    <w:p w14:paraId="70B7F509" w14:textId="77777777" w:rsidR="00817C00" w:rsidRPr="00F74592" w:rsidRDefault="00817C00" w:rsidP="00E83E17">
      <w:pPr>
        <w:spacing w:after="0" w:line="480" w:lineRule="auto"/>
        <w:ind w:firstLine="720"/>
        <w:contextualSpacing/>
        <w:rPr>
          <w:del w:id="2930" w:author="OFFM" w:date="2024-04-16T10:53:00Z"/>
          <w:rFonts w:ascii="Times New Roman" w:hAnsi="Times New Roman" w:cs="Times New Roman"/>
          <w:sz w:val="24"/>
          <w:szCs w:val="24"/>
        </w:rPr>
      </w:pPr>
      <w:del w:id="2931" w:author="OFFM" w:date="2024-04-16T10:53:00Z">
        <w:r w:rsidRPr="00F74592">
          <w:rPr>
            <w:rFonts w:ascii="Times New Roman" w:hAnsi="Times New Roman" w:cs="Times New Roman"/>
            <w:sz w:val="24"/>
            <w:szCs w:val="24"/>
          </w:rPr>
          <w:delText xml:space="preserve">CMIA Cash Management Improvement Act </w:delText>
        </w:r>
      </w:del>
    </w:p>
    <w:p w14:paraId="5C405FDE" w14:textId="77777777" w:rsidR="00817C00" w:rsidRPr="00F74592" w:rsidRDefault="00817C00" w:rsidP="00E83E17">
      <w:pPr>
        <w:spacing w:after="0" w:line="480" w:lineRule="auto"/>
        <w:ind w:firstLine="720"/>
        <w:contextualSpacing/>
        <w:rPr>
          <w:del w:id="2932" w:author="OFFM" w:date="2024-04-16T10:53:00Z"/>
          <w:rFonts w:ascii="Times New Roman" w:hAnsi="Times New Roman" w:cs="Times New Roman"/>
          <w:sz w:val="24"/>
          <w:szCs w:val="24"/>
        </w:rPr>
      </w:pPr>
      <w:del w:id="2933" w:author="OFFM" w:date="2024-04-16T10:53:00Z">
        <w:r w:rsidRPr="00F74592">
          <w:rPr>
            <w:rFonts w:ascii="Times New Roman" w:hAnsi="Times New Roman" w:cs="Times New Roman"/>
            <w:sz w:val="24"/>
            <w:szCs w:val="24"/>
          </w:rPr>
          <w:delText xml:space="preserve">COG Councils Of Governments </w:delText>
        </w:r>
      </w:del>
    </w:p>
    <w:p w14:paraId="2CAAA7EF" w14:textId="77777777" w:rsidR="00817C00" w:rsidRPr="00F74592" w:rsidRDefault="00817C00" w:rsidP="00E83E17">
      <w:pPr>
        <w:spacing w:after="0" w:line="480" w:lineRule="auto"/>
        <w:ind w:firstLine="720"/>
        <w:contextualSpacing/>
        <w:rPr>
          <w:del w:id="2934" w:author="OFFM" w:date="2024-04-16T10:53:00Z"/>
          <w:rFonts w:ascii="Times New Roman" w:hAnsi="Times New Roman" w:cs="Times New Roman"/>
          <w:sz w:val="24"/>
          <w:szCs w:val="24"/>
        </w:rPr>
      </w:pPr>
      <w:del w:id="2935" w:author="OFFM" w:date="2024-04-16T10:53:00Z">
        <w:r w:rsidRPr="00F74592">
          <w:rPr>
            <w:rFonts w:ascii="Times New Roman" w:hAnsi="Times New Roman" w:cs="Times New Roman"/>
            <w:sz w:val="24"/>
            <w:szCs w:val="24"/>
          </w:rPr>
          <w:delText xml:space="preserve">COSO Committee of Sponsoring Organizations of the Treadway Commission </w:delText>
        </w:r>
      </w:del>
    </w:p>
    <w:p w14:paraId="29F93EF6" w14:textId="77777777" w:rsidR="00817C00" w:rsidRPr="00F74592" w:rsidRDefault="00817C00" w:rsidP="00E83E17">
      <w:pPr>
        <w:spacing w:after="0" w:line="480" w:lineRule="auto"/>
        <w:ind w:firstLine="720"/>
        <w:contextualSpacing/>
        <w:rPr>
          <w:del w:id="2936" w:author="OFFM" w:date="2024-04-16T10:53:00Z"/>
          <w:rFonts w:ascii="Times New Roman" w:hAnsi="Times New Roman" w:cs="Times New Roman"/>
          <w:sz w:val="24"/>
          <w:szCs w:val="24"/>
        </w:rPr>
      </w:pPr>
      <w:del w:id="2937" w:author="OFFM" w:date="2024-04-16T10:53:00Z">
        <w:r w:rsidRPr="00F74592">
          <w:rPr>
            <w:rFonts w:ascii="Times New Roman" w:hAnsi="Times New Roman" w:cs="Times New Roman"/>
            <w:sz w:val="24"/>
            <w:szCs w:val="24"/>
          </w:rPr>
          <w:delText xml:space="preserve">EPA Environmental Protection Agency </w:delText>
        </w:r>
      </w:del>
    </w:p>
    <w:p w14:paraId="59F1339D" w14:textId="77777777" w:rsidR="00817C00" w:rsidRPr="00F74592" w:rsidRDefault="00817C00" w:rsidP="00E83E17">
      <w:pPr>
        <w:spacing w:after="0" w:line="480" w:lineRule="auto"/>
        <w:ind w:firstLine="720"/>
        <w:contextualSpacing/>
        <w:rPr>
          <w:del w:id="2938" w:author="OFFM" w:date="2024-04-16T10:53:00Z"/>
          <w:rFonts w:ascii="Times New Roman" w:hAnsi="Times New Roman" w:cs="Times New Roman"/>
          <w:sz w:val="24"/>
          <w:szCs w:val="24"/>
        </w:rPr>
      </w:pPr>
      <w:del w:id="2939" w:author="OFFM" w:date="2024-04-16T10:53:00Z">
        <w:r w:rsidRPr="00F74592">
          <w:rPr>
            <w:rFonts w:ascii="Times New Roman" w:hAnsi="Times New Roman" w:cs="Times New Roman"/>
            <w:sz w:val="24"/>
            <w:szCs w:val="24"/>
          </w:rPr>
          <w:delText xml:space="preserve">ERISA Employee Retirement Income Security Act of 1974 (29 U.S.C. 1301–1461) </w:delText>
        </w:r>
      </w:del>
    </w:p>
    <w:p w14:paraId="1555FC7B" w14:textId="77777777" w:rsidR="00817C00" w:rsidRPr="00F74592" w:rsidRDefault="00817C00" w:rsidP="00E83E17">
      <w:pPr>
        <w:spacing w:after="0" w:line="480" w:lineRule="auto"/>
        <w:ind w:firstLine="720"/>
        <w:contextualSpacing/>
        <w:rPr>
          <w:del w:id="2940" w:author="OFFM" w:date="2024-04-16T10:53:00Z"/>
          <w:rFonts w:ascii="Times New Roman" w:hAnsi="Times New Roman" w:cs="Times New Roman"/>
          <w:sz w:val="24"/>
          <w:szCs w:val="24"/>
        </w:rPr>
      </w:pPr>
      <w:del w:id="2941" w:author="OFFM" w:date="2024-04-16T10:53:00Z">
        <w:r w:rsidRPr="00F74592">
          <w:rPr>
            <w:rFonts w:ascii="Times New Roman" w:hAnsi="Times New Roman" w:cs="Times New Roman"/>
            <w:sz w:val="24"/>
            <w:szCs w:val="24"/>
          </w:rPr>
          <w:delText xml:space="preserve">EUI Energy Usage Index </w:delText>
        </w:r>
      </w:del>
    </w:p>
    <w:p w14:paraId="74450266" w14:textId="77777777" w:rsidR="000B5224" w:rsidRPr="001C7544" w:rsidRDefault="00F2264C" w:rsidP="00A63D45">
      <w:pPr>
        <w:spacing w:after="0" w:line="480" w:lineRule="auto"/>
        <w:rPr>
          <w:rFonts w:ascii="Times New Roman" w:eastAsia="Times New Roman" w:hAnsi="Times New Roman" w:cs="Times New Roman"/>
          <w:sz w:val="24"/>
          <w:szCs w:val="24"/>
        </w:rPr>
      </w:pPr>
      <w:ins w:id="2942" w:author="OFFM" w:date="2024-04-16T10:53:00Z">
        <w:r w:rsidRPr="001C7544">
          <w:rPr>
            <w:rFonts w:ascii="Times New Roman" w:eastAsia="Times New Roman" w:hAnsi="Times New Roman" w:cs="Times New Roman"/>
            <w:sz w:val="24"/>
            <w:szCs w:val="24"/>
          </w:rPr>
          <w:t xml:space="preserve">(c) </w:t>
        </w:r>
      </w:ins>
      <w:r w:rsidRPr="001C7544">
        <w:rPr>
          <w:rFonts w:ascii="Times New Roman" w:eastAsia="Times New Roman" w:hAnsi="Times New Roman" w:cs="Times New Roman"/>
          <w:sz w:val="24"/>
          <w:szCs w:val="24"/>
        </w:rPr>
        <w:t xml:space="preserve">F&amp;A Facilities and Administration </w:t>
      </w:r>
    </w:p>
    <w:p w14:paraId="1679F852" w14:textId="77777777" w:rsidR="000B5224" w:rsidRPr="001C7544" w:rsidRDefault="00F2264C" w:rsidP="00A63D45">
      <w:pPr>
        <w:spacing w:after="0" w:line="480" w:lineRule="auto"/>
        <w:rPr>
          <w:rFonts w:ascii="Times New Roman" w:eastAsia="Times New Roman" w:hAnsi="Times New Roman" w:cs="Times New Roman"/>
          <w:sz w:val="24"/>
          <w:szCs w:val="24"/>
        </w:rPr>
      </w:pPr>
      <w:ins w:id="2943" w:author="OFFM" w:date="2024-04-16T10:53:00Z">
        <w:r w:rsidRPr="001C7544">
          <w:rPr>
            <w:rFonts w:ascii="Times New Roman" w:eastAsia="Times New Roman" w:hAnsi="Times New Roman" w:cs="Times New Roman"/>
            <w:sz w:val="24"/>
            <w:szCs w:val="24"/>
          </w:rPr>
          <w:t xml:space="preserve">(d) </w:t>
        </w:r>
      </w:ins>
      <w:r w:rsidRPr="001C7544">
        <w:rPr>
          <w:rFonts w:ascii="Times New Roman" w:eastAsia="Times New Roman" w:hAnsi="Times New Roman" w:cs="Times New Roman"/>
          <w:sz w:val="24"/>
          <w:szCs w:val="24"/>
        </w:rPr>
        <w:t xml:space="preserve">FAC Federal Audit Clearinghouse </w:t>
      </w:r>
    </w:p>
    <w:p w14:paraId="60381F9A" w14:textId="77777777" w:rsidR="000B5224" w:rsidRPr="001C7544" w:rsidRDefault="00F2264C" w:rsidP="00A63D45">
      <w:pPr>
        <w:spacing w:after="0" w:line="480" w:lineRule="auto"/>
        <w:rPr>
          <w:rFonts w:ascii="Times New Roman" w:eastAsia="Times New Roman" w:hAnsi="Times New Roman" w:cs="Times New Roman"/>
          <w:sz w:val="24"/>
          <w:szCs w:val="24"/>
        </w:rPr>
      </w:pPr>
      <w:ins w:id="2944" w:author="OFFM" w:date="2024-04-16T10:53:00Z">
        <w:r w:rsidRPr="001C7544">
          <w:rPr>
            <w:rFonts w:ascii="Times New Roman" w:eastAsia="Times New Roman" w:hAnsi="Times New Roman" w:cs="Times New Roman"/>
            <w:sz w:val="24"/>
            <w:szCs w:val="24"/>
          </w:rPr>
          <w:t xml:space="preserve">(e) </w:t>
        </w:r>
      </w:ins>
      <w:r w:rsidRPr="001C7544">
        <w:rPr>
          <w:rFonts w:ascii="Times New Roman" w:eastAsia="Times New Roman" w:hAnsi="Times New Roman" w:cs="Times New Roman"/>
          <w:sz w:val="24"/>
          <w:szCs w:val="24"/>
        </w:rPr>
        <w:t xml:space="preserve">FAIN Federal Award Identification Number </w:t>
      </w:r>
    </w:p>
    <w:p w14:paraId="1EC3CA7C" w14:textId="77777777" w:rsidR="00817C00" w:rsidRPr="00F74592" w:rsidRDefault="00817C00" w:rsidP="00E83E17">
      <w:pPr>
        <w:spacing w:after="0" w:line="480" w:lineRule="auto"/>
        <w:ind w:firstLine="720"/>
        <w:contextualSpacing/>
        <w:rPr>
          <w:del w:id="2945" w:author="OFFM" w:date="2024-04-16T10:53:00Z"/>
          <w:rFonts w:ascii="Times New Roman" w:hAnsi="Times New Roman" w:cs="Times New Roman"/>
          <w:sz w:val="24"/>
          <w:szCs w:val="24"/>
        </w:rPr>
      </w:pPr>
      <w:del w:id="2946" w:author="OFFM" w:date="2024-04-16T10:53:00Z">
        <w:r w:rsidRPr="00F74592">
          <w:rPr>
            <w:rFonts w:ascii="Times New Roman" w:hAnsi="Times New Roman" w:cs="Times New Roman"/>
            <w:sz w:val="24"/>
            <w:szCs w:val="24"/>
          </w:rPr>
          <w:delText xml:space="preserve">FAPIIS Federal Awardee Performance and Integrity Information System </w:delText>
        </w:r>
      </w:del>
    </w:p>
    <w:p w14:paraId="64215187"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47" w:author="OFFM" w:date="2024-04-16T10:53:00Z">
        <w:r w:rsidRPr="001C7544">
          <w:rPr>
            <w:rFonts w:ascii="Times New Roman" w:eastAsia="Times New Roman" w:hAnsi="Times New Roman" w:cs="Times New Roman"/>
            <w:sz w:val="24"/>
            <w:szCs w:val="24"/>
          </w:rPr>
          <w:t xml:space="preserve">(f) </w:t>
        </w:r>
      </w:ins>
      <w:r w:rsidRPr="001C7544">
        <w:rPr>
          <w:rFonts w:ascii="Times New Roman" w:eastAsia="Times New Roman" w:hAnsi="Times New Roman" w:cs="Times New Roman"/>
          <w:sz w:val="24"/>
          <w:szCs w:val="24"/>
        </w:rPr>
        <w:t xml:space="preserve">FAR Federal Acquisition Regulation </w:t>
      </w:r>
    </w:p>
    <w:p w14:paraId="6D41882C" w14:textId="77777777" w:rsidR="000B5224" w:rsidRPr="001C7544" w:rsidRDefault="00F2264C" w:rsidP="000B5224">
      <w:pPr>
        <w:spacing w:after="0" w:line="480" w:lineRule="auto"/>
        <w:contextualSpacing/>
        <w:rPr>
          <w:ins w:id="2948" w:author="OFFM" w:date="2024-04-16T10:53:00Z"/>
          <w:rFonts w:ascii="Times New Roman" w:eastAsia="Times New Roman" w:hAnsi="Times New Roman" w:cs="Times New Roman"/>
          <w:sz w:val="24"/>
          <w:szCs w:val="24"/>
        </w:rPr>
      </w:pPr>
      <w:ins w:id="2949" w:author="OFFM" w:date="2024-04-16T10:53:00Z">
        <w:r w:rsidRPr="001C7544">
          <w:rPr>
            <w:rFonts w:ascii="Times New Roman" w:eastAsia="Times New Roman" w:hAnsi="Times New Roman" w:cs="Times New Roman"/>
            <w:sz w:val="24"/>
            <w:szCs w:val="24"/>
          </w:rPr>
          <w:t>(g) FASB Financial Accounting Standards Board</w:t>
        </w:r>
      </w:ins>
    </w:p>
    <w:p w14:paraId="061201EA" w14:textId="2689170C" w:rsidR="000B5224" w:rsidRPr="001C7544" w:rsidRDefault="00F2264C" w:rsidP="00A63D45">
      <w:pPr>
        <w:spacing w:after="0" w:line="480" w:lineRule="auto"/>
        <w:contextualSpacing/>
        <w:rPr>
          <w:rFonts w:ascii="Times New Roman" w:eastAsia="Times New Roman" w:hAnsi="Times New Roman" w:cs="Times New Roman"/>
          <w:sz w:val="24"/>
          <w:szCs w:val="24"/>
        </w:rPr>
      </w:pPr>
      <w:ins w:id="2950" w:author="OFFM" w:date="2024-04-16T10:53:00Z">
        <w:r w:rsidRPr="001C7544">
          <w:rPr>
            <w:rFonts w:ascii="Times New Roman" w:eastAsia="Times New Roman" w:hAnsi="Times New Roman" w:cs="Times New Roman"/>
            <w:sz w:val="24"/>
            <w:szCs w:val="24"/>
          </w:rPr>
          <w:lastRenderedPageBreak/>
          <w:t xml:space="preserve">(h) </w:t>
        </w:r>
      </w:ins>
      <w:r w:rsidRPr="001C7544">
        <w:rPr>
          <w:rFonts w:ascii="Times New Roman" w:eastAsia="Times New Roman" w:hAnsi="Times New Roman" w:cs="Times New Roman"/>
          <w:sz w:val="24"/>
          <w:szCs w:val="24"/>
        </w:rPr>
        <w:t>FFATA Federal Funding Accountability and Transparency Act of 2006 or Transparency Act</w:t>
      </w:r>
      <w:del w:id="2951" w:author="OFFM" w:date="2024-04-16T10:53:00Z">
        <w:r w:rsidR="00817C00" w:rsidRPr="00F74592">
          <w:rPr>
            <w:rFonts w:ascii="Times New Roman" w:hAnsi="Times New Roman" w:cs="Times New Roman"/>
            <w:sz w:val="24"/>
            <w:szCs w:val="24"/>
          </w:rPr>
          <w:delText>—</w:delText>
        </w:r>
      </w:del>
      <w:ins w:id="2952" w:author="OFFM" w:date="2024-04-16T10:53:00Z">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Public Law 109</w:t>
      </w:r>
      <w:del w:id="2953" w:author="OFFM" w:date="2024-04-16T10:53:00Z">
        <w:r w:rsidR="00817C00" w:rsidRPr="00F74592">
          <w:rPr>
            <w:rFonts w:ascii="Times New Roman" w:hAnsi="Times New Roman" w:cs="Times New Roman"/>
            <w:sz w:val="24"/>
            <w:szCs w:val="24"/>
          </w:rPr>
          <w:delText>–</w:delText>
        </w:r>
      </w:del>
      <w:ins w:id="295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282, as amended </w:t>
      </w:r>
      <w:del w:id="2955" w:author="OFFM" w:date="2024-04-16T10:53:00Z">
        <w:r w:rsidR="00817C00" w:rsidRPr="00F74592">
          <w:rPr>
            <w:rFonts w:ascii="Times New Roman" w:hAnsi="Times New Roman" w:cs="Times New Roman"/>
            <w:sz w:val="24"/>
            <w:szCs w:val="24"/>
          </w:rPr>
          <w:delText>by section 6202(a) of Public Law 110–252 (</w:delText>
        </w:r>
      </w:del>
      <w:ins w:id="2956" w:author="OFFM" w:date="2024-04-16T10:53:00Z">
        <w:r w:rsidRPr="001C7544">
          <w:rPr>
            <w:rFonts w:ascii="Times New Roman" w:eastAsia="Times New Roman" w:hAnsi="Times New Roman" w:cs="Times New Roman"/>
            <w:sz w:val="24"/>
            <w:szCs w:val="24"/>
          </w:rPr>
          <w:t xml:space="preserve">(See </w:t>
        </w:r>
      </w:ins>
      <w:bookmarkStart w:id="2957" w:name="_Hlk160652892"/>
      <w:r w:rsidRPr="001C7544">
        <w:rPr>
          <w:rFonts w:ascii="Times New Roman" w:eastAsia="Times New Roman" w:hAnsi="Times New Roman" w:cs="Times New Roman"/>
          <w:sz w:val="24"/>
          <w:szCs w:val="24"/>
        </w:rPr>
        <w:t>31 U.S.C. 6101</w:t>
      </w:r>
      <w:ins w:id="2958" w:author="OFFM" w:date="2024-04-16T10:53:00Z">
        <w:r w:rsidRPr="001C7544">
          <w:rPr>
            <w:rFonts w:ascii="Times New Roman" w:eastAsia="Times New Roman" w:hAnsi="Times New Roman" w:cs="Times New Roman"/>
            <w:sz w:val="24"/>
            <w:szCs w:val="24"/>
          </w:rPr>
          <w:t>, statutory note</w:t>
        </w:r>
      </w:ins>
      <w:bookmarkEnd w:id="2957"/>
      <w:r w:rsidRPr="001C7544">
        <w:rPr>
          <w:rFonts w:ascii="Times New Roman" w:eastAsia="Times New Roman" w:hAnsi="Times New Roman" w:cs="Times New Roman"/>
          <w:sz w:val="24"/>
          <w:szCs w:val="24"/>
        </w:rPr>
        <w:t xml:space="preserve">) </w:t>
      </w:r>
    </w:p>
    <w:p w14:paraId="7445FEA6" w14:textId="77777777" w:rsidR="00817C00" w:rsidRPr="00F74592" w:rsidRDefault="00817C00" w:rsidP="00E83E17">
      <w:pPr>
        <w:spacing w:after="0" w:line="480" w:lineRule="auto"/>
        <w:ind w:firstLine="720"/>
        <w:contextualSpacing/>
        <w:rPr>
          <w:del w:id="2959" w:author="OFFM" w:date="2024-04-16T10:53:00Z"/>
          <w:rFonts w:ascii="Times New Roman" w:hAnsi="Times New Roman" w:cs="Times New Roman"/>
          <w:sz w:val="24"/>
          <w:szCs w:val="24"/>
        </w:rPr>
      </w:pPr>
      <w:del w:id="2960" w:author="OFFM" w:date="2024-04-16T10:53:00Z">
        <w:r w:rsidRPr="00F74592">
          <w:rPr>
            <w:rFonts w:ascii="Times New Roman" w:hAnsi="Times New Roman" w:cs="Times New Roman"/>
            <w:sz w:val="24"/>
            <w:szCs w:val="24"/>
          </w:rPr>
          <w:delText xml:space="preserve">FICA Federal Insurance Contributions Act </w:delText>
        </w:r>
      </w:del>
    </w:p>
    <w:p w14:paraId="7BE02048"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61" w:author="OFFM" w:date="2024-04-16T10:53:00Z">
        <w:r w:rsidRPr="001C7544">
          <w:rPr>
            <w:rFonts w:ascii="Times New Roman" w:eastAsia="Times New Roman" w:hAnsi="Times New Roman" w:cs="Times New Roman"/>
            <w:sz w:val="24"/>
            <w:szCs w:val="24"/>
          </w:rPr>
          <w:t xml:space="preserve">(i) </w:t>
        </w:r>
      </w:ins>
      <w:r w:rsidRPr="001C7544">
        <w:rPr>
          <w:rFonts w:ascii="Times New Roman" w:eastAsia="Times New Roman" w:hAnsi="Times New Roman" w:cs="Times New Roman"/>
          <w:sz w:val="24"/>
          <w:szCs w:val="24"/>
        </w:rPr>
        <w:t xml:space="preserve">FOIA Freedom of Information Act </w:t>
      </w:r>
    </w:p>
    <w:p w14:paraId="604365C9"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62" w:author="OFFM" w:date="2024-04-16T10:53:00Z">
        <w:r w:rsidRPr="001C7544">
          <w:rPr>
            <w:rFonts w:ascii="Times New Roman" w:eastAsia="Times New Roman" w:hAnsi="Times New Roman" w:cs="Times New Roman"/>
            <w:sz w:val="24"/>
            <w:szCs w:val="24"/>
          </w:rPr>
          <w:t xml:space="preserve">(j) </w:t>
        </w:r>
      </w:ins>
      <w:r w:rsidRPr="001C7544">
        <w:rPr>
          <w:rFonts w:ascii="Times New Roman" w:eastAsia="Times New Roman" w:hAnsi="Times New Roman" w:cs="Times New Roman"/>
          <w:sz w:val="24"/>
          <w:szCs w:val="24"/>
        </w:rPr>
        <w:t xml:space="preserve">FR Federal Register </w:t>
      </w:r>
    </w:p>
    <w:p w14:paraId="3C471799" w14:textId="77777777" w:rsidR="00817C00" w:rsidRPr="00F74592" w:rsidRDefault="00817C00" w:rsidP="00E83E17">
      <w:pPr>
        <w:spacing w:after="0" w:line="480" w:lineRule="auto"/>
        <w:ind w:firstLine="720"/>
        <w:contextualSpacing/>
        <w:rPr>
          <w:del w:id="2963" w:author="OFFM" w:date="2024-04-16T10:53:00Z"/>
          <w:rFonts w:ascii="Times New Roman" w:hAnsi="Times New Roman" w:cs="Times New Roman"/>
          <w:sz w:val="24"/>
          <w:szCs w:val="24"/>
        </w:rPr>
      </w:pPr>
      <w:del w:id="2964" w:author="OFFM" w:date="2024-04-16T10:53:00Z">
        <w:r w:rsidRPr="00F74592">
          <w:rPr>
            <w:rFonts w:ascii="Times New Roman" w:hAnsi="Times New Roman" w:cs="Times New Roman"/>
            <w:sz w:val="24"/>
            <w:szCs w:val="24"/>
          </w:rPr>
          <w:delText xml:space="preserve">FTE Full-time equivalent </w:delText>
        </w:r>
      </w:del>
    </w:p>
    <w:p w14:paraId="14A4C523"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65" w:author="OFFM" w:date="2024-04-16T10:53:00Z">
        <w:r w:rsidRPr="001C7544">
          <w:rPr>
            <w:rFonts w:ascii="Times New Roman" w:eastAsia="Times New Roman" w:hAnsi="Times New Roman" w:cs="Times New Roman"/>
            <w:sz w:val="24"/>
            <w:szCs w:val="24"/>
          </w:rPr>
          <w:t xml:space="preserve">(k) </w:t>
        </w:r>
      </w:ins>
      <w:r w:rsidRPr="001C7544">
        <w:rPr>
          <w:rFonts w:ascii="Times New Roman" w:eastAsia="Times New Roman" w:hAnsi="Times New Roman" w:cs="Times New Roman"/>
          <w:sz w:val="24"/>
          <w:szCs w:val="24"/>
        </w:rPr>
        <w:t xml:space="preserve">GAAP Generally Accepted Accounting Principles </w:t>
      </w:r>
    </w:p>
    <w:p w14:paraId="102B7F86"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66" w:author="OFFM" w:date="2024-04-16T10:53:00Z">
        <w:r w:rsidRPr="001C7544">
          <w:rPr>
            <w:rFonts w:ascii="Times New Roman" w:eastAsia="Times New Roman" w:hAnsi="Times New Roman" w:cs="Times New Roman"/>
            <w:sz w:val="24"/>
            <w:szCs w:val="24"/>
          </w:rPr>
          <w:t xml:space="preserve">(l) </w:t>
        </w:r>
      </w:ins>
      <w:r w:rsidRPr="001C7544">
        <w:rPr>
          <w:rFonts w:ascii="Times New Roman" w:eastAsia="Times New Roman" w:hAnsi="Times New Roman" w:cs="Times New Roman"/>
          <w:sz w:val="24"/>
          <w:szCs w:val="24"/>
        </w:rPr>
        <w:t xml:space="preserve">GAGAS Generally Accepted Government Auditing Standards </w:t>
      </w:r>
    </w:p>
    <w:p w14:paraId="6FC7E6CF" w14:textId="77777777" w:rsidR="000B5224" w:rsidRPr="001C7544" w:rsidRDefault="00F2264C" w:rsidP="000B5224">
      <w:pPr>
        <w:spacing w:after="0" w:line="480" w:lineRule="auto"/>
        <w:contextualSpacing/>
        <w:rPr>
          <w:ins w:id="2967" w:author="OFFM" w:date="2024-04-16T10:53:00Z"/>
          <w:rFonts w:ascii="Times New Roman" w:eastAsia="Times New Roman" w:hAnsi="Times New Roman" w:cs="Times New Roman"/>
          <w:sz w:val="24"/>
          <w:szCs w:val="24"/>
        </w:rPr>
      </w:pPr>
      <w:ins w:id="2968" w:author="OFFM" w:date="2024-04-16T10:53:00Z">
        <w:r w:rsidRPr="001C7544">
          <w:rPr>
            <w:rFonts w:ascii="Times New Roman" w:eastAsia="Times New Roman" w:hAnsi="Times New Roman" w:cs="Times New Roman"/>
            <w:sz w:val="24"/>
            <w:szCs w:val="24"/>
          </w:rPr>
          <w:t>(m) GASB Government Accounting Standards Board</w:t>
        </w:r>
      </w:ins>
    </w:p>
    <w:p w14:paraId="62EE76B4"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69" w:author="OFFM" w:date="2024-04-16T10:53:00Z">
        <w:r w:rsidRPr="001C7544">
          <w:rPr>
            <w:rFonts w:ascii="Times New Roman" w:eastAsia="Times New Roman" w:hAnsi="Times New Roman" w:cs="Times New Roman"/>
            <w:sz w:val="24"/>
            <w:szCs w:val="24"/>
          </w:rPr>
          <w:t xml:space="preserve">(n) </w:t>
        </w:r>
      </w:ins>
      <w:r w:rsidRPr="001C7544">
        <w:rPr>
          <w:rFonts w:ascii="Times New Roman" w:eastAsia="Times New Roman" w:hAnsi="Times New Roman" w:cs="Times New Roman"/>
          <w:sz w:val="24"/>
          <w:szCs w:val="24"/>
        </w:rPr>
        <w:t xml:space="preserve">GAO Government Accountability Office </w:t>
      </w:r>
    </w:p>
    <w:p w14:paraId="0E6114A3" w14:textId="77777777" w:rsidR="00817C00" w:rsidRPr="00F74592" w:rsidRDefault="00817C00" w:rsidP="00E83E17">
      <w:pPr>
        <w:spacing w:after="0" w:line="480" w:lineRule="auto"/>
        <w:ind w:firstLine="720"/>
        <w:contextualSpacing/>
        <w:rPr>
          <w:del w:id="2970" w:author="OFFM" w:date="2024-04-16T10:53:00Z"/>
          <w:rFonts w:ascii="Times New Roman" w:hAnsi="Times New Roman" w:cs="Times New Roman"/>
          <w:sz w:val="24"/>
          <w:szCs w:val="24"/>
        </w:rPr>
      </w:pPr>
      <w:del w:id="2971" w:author="OFFM" w:date="2024-04-16T10:53:00Z">
        <w:r w:rsidRPr="00F74592">
          <w:rPr>
            <w:rFonts w:ascii="Times New Roman" w:hAnsi="Times New Roman" w:cs="Times New Roman"/>
            <w:sz w:val="24"/>
            <w:szCs w:val="24"/>
          </w:rPr>
          <w:delText xml:space="preserve">GOCO Government owned, contractor operated </w:delText>
        </w:r>
      </w:del>
    </w:p>
    <w:p w14:paraId="714CB99E"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72" w:author="OFFM" w:date="2024-04-16T10:53:00Z">
        <w:r w:rsidRPr="001C7544">
          <w:rPr>
            <w:rFonts w:ascii="Times New Roman" w:eastAsia="Times New Roman" w:hAnsi="Times New Roman" w:cs="Times New Roman"/>
            <w:sz w:val="24"/>
            <w:szCs w:val="24"/>
          </w:rPr>
          <w:t xml:space="preserve">(o) </w:t>
        </w:r>
      </w:ins>
      <w:r w:rsidRPr="001C7544">
        <w:rPr>
          <w:rFonts w:ascii="Times New Roman" w:eastAsia="Times New Roman" w:hAnsi="Times New Roman" w:cs="Times New Roman"/>
          <w:sz w:val="24"/>
          <w:szCs w:val="24"/>
        </w:rPr>
        <w:t xml:space="preserve">GSA General Services Administration </w:t>
      </w:r>
    </w:p>
    <w:p w14:paraId="2779E79F"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73" w:author="OFFM" w:date="2024-04-16T10:53:00Z">
        <w:r w:rsidRPr="001C7544">
          <w:rPr>
            <w:rFonts w:ascii="Times New Roman" w:eastAsia="Times New Roman" w:hAnsi="Times New Roman" w:cs="Times New Roman"/>
            <w:sz w:val="24"/>
            <w:szCs w:val="24"/>
          </w:rPr>
          <w:t xml:space="preserve">(p) </w:t>
        </w:r>
      </w:ins>
      <w:r w:rsidRPr="001C7544">
        <w:rPr>
          <w:rFonts w:ascii="Times New Roman" w:eastAsia="Times New Roman" w:hAnsi="Times New Roman" w:cs="Times New Roman"/>
          <w:sz w:val="24"/>
          <w:szCs w:val="24"/>
        </w:rPr>
        <w:t xml:space="preserve">IBS Institutional Base Salary </w:t>
      </w:r>
    </w:p>
    <w:p w14:paraId="0AB7971B"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74" w:author="OFFM" w:date="2024-04-16T10:53:00Z">
        <w:r w:rsidRPr="001C7544">
          <w:rPr>
            <w:rFonts w:ascii="Times New Roman" w:eastAsia="Times New Roman" w:hAnsi="Times New Roman" w:cs="Times New Roman"/>
            <w:sz w:val="24"/>
            <w:szCs w:val="24"/>
          </w:rPr>
          <w:t xml:space="preserve">(q) </w:t>
        </w:r>
      </w:ins>
      <w:r w:rsidRPr="001C7544">
        <w:rPr>
          <w:rFonts w:ascii="Times New Roman" w:eastAsia="Times New Roman" w:hAnsi="Times New Roman" w:cs="Times New Roman"/>
          <w:sz w:val="24"/>
          <w:szCs w:val="24"/>
        </w:rPr>
        <w:t xml:space="preserve">IHE Institutions of Higher Education </w:t>
      </w:r>
    </w:p>
    <w:p w14:paraId="402CA034"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75" w:author="OFFM" w:date="2024-04-16T10:53:00Z">
        <w:r w:rsidRPr="001C7544">
          <w:rPr>
            <w:rFonts w:ascii="Times New Roman" w:eastAsia="Times New Roman" w:hAnsi="Times New Roman" w:cs="Times New Roman"/>
            <w:sz w:val="24"/>
            <w:szCs w:val="24"/>
          </w:rPr>
          <w:t xml:space="preserve">(r) </w:t>
        </w:r>
      </w:ins>
      <w:r w:rsidRPr="001C7544">
        <w:rPr>
          <w:rFonts w:ascii="Times New Roman" w:eastAsia="Times New Roman" w:hAnsi="Times New Roman" w:cs="Times New Roman"/>
          <w:sz w:val="24"/>
          <w:szCs w:val="24"/>
        </w:rPr>
        <w:t xml:space="preserve">IRC Internal Revenue Code </w:t>
      </w:r>
    </w:p>
    <w:p w14:paraId="0B0AC9FA"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76" w:author="OFFM" w:date="2024-04-16T10:53:00Z">
        <w:r w:rsidRPr="001C7544">
          <w:rPr>
            <w:rFonts w:ascii="Times New Roman" w:eastAsia="Times New Roman" w:hAnsi="Times New Roman" w:cs="Times New Roman"/>
            <w:sz w:val="24"/>
            <w:szCs w:val="24"/>
          </w:rPr>
          <w:t xml:space="preserve">(s) </w:t>
        </w:r>
      </w:ins>
      <w:r w:rsidRPr="001C7544">
        <w:rPr>
          <w:rFonts w:ascii="Times New Roman" w:eastAsia="Times New Roman" w:hAnsi="Times New Roman" w:cs="Times New Roman"/>
          <w:sz w:val="24"/>
          <w:szCs w:val="24"/>
        </w:rPr>
        <w:t xml:space="preserve">ISDEAA Indian Self-Determination and Education and Assistance Act </w:t>
      </w:r>
    </w:p>
    <w:p w14:paraId="37F3428E"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77" w:author="OFFM" w:date="2024-04-16T10:53:00Z">
        <w:r w:rsidRPr="001C7544">
          <w:rPr>
            <w:rFonts w:ascii="Times New Roman" w:eastAsia="Times New Roman" w:hAnsi="Times New Roman" w:cs="Times New Roman"/>
            <w:sz w:val="24"/>
            <w:szCs w:val="24"/>
          </w:rPr>
          <w:t xml:space="preserve">(t) </w:t>
        </w:r>
      </w:ins>
      <w:r w:rsidRPr="001C7544">
        <w:rPr>
          <w:rFonts w:ascii="Times New Roman" w:eastAsia="Times New Roman" w:hAnsi="Times New Roman" w:cs="Times New Roman"/>
          <w:sz w:val="24"/>
          <w:szCs w:val="24"/>
        </w:rPr>
        <w:t xml:space="preserve">MTC Modified Total Cost </w:t>
      </w:r>
    </w:p>
    <w:p w14:paraId="0A4D070C"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78" w:author="OFFM" w:date="2024-04-16T10:53:00Z">
        <w:r w:rsidRPr="001C7544">
          <w:rPr>
            <w:rFonts w:ascii="Times New Roman" w:eastAsia="Times New Roman" w:hAnsi="Times New Roman" w:cs="Times New Roman"/>
            <w:sz w:val="24"/>
            <w:szCs w:val="24"/>
          </w:rPr>
          <w:t xml:space="preserve">(u) </w:t>
        </w:r>
      </w:ins>
      <w:r w:rsidRPr="001C7544">
        <w:rPr>
          <w:rFonts w:ascii="Times New Roman" w:eastAsia="Times New Roman" w:hAnsi="Times New Roman" w:cs="Times New Roman"/>
          <w:sz w:val="24"/>
          <w:szCs w:val="24"/>
        </w:rPr>
        <w:t xml:space="preserve">MTDC Modified Total Direct Cost </w:t>
      </w:r>
    </w:p>
    <w:p w14:paraId="48141972"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79" w:author="OFFM" w:date="2024-04-16T10:53:00Z">
        <w:r w:rsidRPr="001C7544">
          <w:rPr>
            <w:rFonts w:ascii="Times New Roman" w:eastAsia="Times New Roman" w:hAnsi="Times New Roman" w:cs="Times New Roman"/>
            <w:sz w:val="24"/>
            <w:szCs w:val="24"/>
          </w:rPr>
          <w:t xml:space="preserve">(v) </w:t>
        </w:r>
      </w:ins>
      <w:r w:rsidRPr="001C7544">
        <w:rPr>
          <w:rFonts w:ascii="Times New Roman" w:eastAsia="Times New Roman" w:hAnsi="Times New Roman" w:cs="Times New Roman"/>
          <w:sz w:val="24"/>
          <w:szCs w:val="24"/>
        </w:rPr>
        <w:t xml:space="preserve">NFE Non-Federal Entity </w:t>
      </w:r>
    </w:p>
    <w:p w14:paraId="46210C32" w14:textId="77777777" w:rsidR="000B5224" w:rsidRPr="001C7544" w:rsidRDefault="00F2264C" w:rsidP="000B5224">
      <w:pPr>
        <w:spacing w:after="0" w:line="480" w:lineRule="auto"/>
        <w:contextualSpacing/>
        <w:rPr>
          <w:ins w:id="2980" w:author="OFFM" w:date="2024-04-16T10:53:00Z"/>
          <w:rFonts w:ascii="Times New Roman" w:eastAsia="Times New Roman" w:hAnsi="Times New Roman" w:cs="Times New Roman"/>
          <w:sz w:val="24"/>
          <w:szCs w:val="24"/>
        </w:rPr>
      </w:pPr>
      <w:ins w:id="2981" w:author="OFFM" w:date="2024-04-16T10:53:00Z">
        <w:r w:rsidRPr="001C7544">
          <w:rPr>
            <w:rFonts w:ascii="Times New Roman" w:eastAsia="Times New Roman" w:hAnsi="Times New Roman" w:cs="Times New Roman"/>
            <w:sz w:val="24"/>
            <w:szCs w:val="24"/>
          </w:rPr>
          <w:t>(w) NOFO Notice of Funding Opportunity</w:t>
        </w:r>
      </w:ins>
    </w:p>
    <w:p w14:paraId="7CDDB593"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82" w:author="OFFM" w:date="2024-04-16T10:53:00Z">
        <w:r w:rsidRPr="001C7544">
          <w:rPr>
            <w:rFonts w:ascii="Times New Roman" w:eastAsia="Times New Roman" w:hAnsi="Times New Roman" w:cs="Times New Roman"/>
            <w:sz w:val="24"/>
            <w:szCs w:val="24"/>
          </w:rPr>
          <w:t xml:space="preserve">(x) </w:t>
        </w:r>
      </w:ins>
      <w:r w:rsidRPr="001C7544">
        <w:rPr>
          <w:rFonts w:ascii="Times New Roman" w:eastAsia="Times New Roman" w:hAnsi="Times New Roman" w:cs="Times New Roman"/>
          <w:sz w:val="24"/>
          <w:szCs w:val="24"/>
        </w:rPr>
        <w:t xml:space="preserve">OMB Office of Management and Budget </w:t>
      </w:r>
    </w:p>
    <w:p w14:paraId="608BB951"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83" w:author="OFFM" w:date="2024-04-16T10:53:00Z">
        <w:r w:rsidRPr="001C7544">
          <w:rPr>
            <w:rFonts w:ascii="Times New Roman" w:eastAsia="Times New Roman" w:hAnsi="Times New Roman" w:cs="Times New Roman"/>
            <w:sz w:val="24"/>
            <w:szCs w:val="24"/>
          </w:rPr>
          <w:t xml:space="preserve">(y) </w:t>
        </w:r>
      </w:ins>
      <w:r w:rsidRPr="001C7544">
        <w:rPr>
          <w:rFonts w:ascii="Times New Roman" w:eastAsia="Times New Roman" w:hAnsi="Times New Roman" w:cs="Times New Roman"/>
          <w:sz w:val="24"/>
          <w:szCs w:val="24"/>
        </w:rPr>
        <w:t xml:space="preserve">PII Personally Identifiable Information </w:t>
      </w:r>
    </w:p>
    <w:p w14:paraId="6B514E6F"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84" w:author="OFFM" w:date="2024-04-16T10:53:00Z">
        <w:r w:rsidRPr="001C7544">
          <w:rPr>
            <w:rFonts w:ascii="Times New Roman" w:eastAsia="Times New Roman" w:hAnsi="Times New Roman" w:cs="Times New Roman"/>
            <w:sz w:val="24"/>
            <w:szCs w:val="24"/>
          </w:rPr>
          <w:t xml:space="preserve">(z) </w:t>
        </w:r>
      </w:ins>
      <w:r w:rsidRPr="001C7544">
        <w:rPr>
          <w:rFonts w:ascii="Times New Roman" w:eastAsia="Times New Roman" w:hAnsi="Times New Roman" w:cs="Times New Roman"/>
          <w:sz w:val="24"/>
          <w:szCs w:val="24"/>
        </w:rPr>
        <w:t xml:space="preserve">PMS Payment Management System </w:t>
      </w:r>
    </w:p>
    <w:p w14:paraId="3D6172B4" w14:textId="77777777" w:rsidR="00817C00" w:rsidRPr="00F74592" w:rsidRDefault="00817C00" w:rsidP="00E83E17">
      <w:pPr>
        <w:spacing w:after="0" w:line="480" w:lineRule="auto"/>
        <w:ind w:firstLine="720"/>
        <w:contextualSpacing/>
        <w:rPr>
          <w:del w:id="2985" w:author="OFFM" w:date="2024-04-16T10:53:00Z"/>
          <w:rFonts w:ascii="Times New Roman" w:hAnsi="Times New Roman" w:cs="Times New Roman"/>
          <w:sz w:val="24"/>
          <w:szCs w:val="24"/>
        </w:rPr>
      </w:pPr>
      <w:del w:id="2986" w:author="OFFM" w:date="2024-04-16T10:53:00Z">
        <w:r w:rsidRPr="00F74592">
          <w:rPr>
            <w:rFonts w:ascii="Times New Roman" w:hAnsi="Times New Roman" w:cs="Times New Roman"/>
            <w:sz w:val="24"/>
            <w:szCs w:val="24"/>
          </w:rPr>
          <w:delText xml:space="preserve">PRHP Post-retirement Health Plans </w:delText>
        </w:r>
      </w:del>
    </w:p>
    <w:p w14:paraId="5E7A33CA" w14:textId="77777777" w:rsidR="00817C00" w:rsidRPr="00F74592" w:rsidRDefault="00817C00" w:rsidP="00E83E17">
      <w:pPr>
        <w:spacing w:after="0" w:line="480" w:lineRule="auto"/>
        <w:ind w:firstLine="720"/>
        <w:contextualSpacing/>
        <w:rPr>
          <w:del w:id="2987" w:author="OFFM" w:date="2024-04-16T10:53:00Z"/>
          <w:rFonts w:ascii="Times New Roman" w:hAnsi="Times New Roman" w:cs="Times New Roman"/>
          <w:sz w:val="24"/>
          <w:szCs w:val="24"/>
        </w:rPr>
      </w:pPr>
      <w:del w:id="2988" w:author="OFFM" w:date="2024-04-16T10:53:00Z">
        <w:r w:rsidRPr="00F74592">
          <w:rPr>
            <w:rFonts w:ascii="Times New Roman" w:hAnsi="Times New Roman" w:cs="Times New Roman"/>
            <w:sz w:val="24"/>
            <w:szCs w:val="24"/>
          </w:rPr>
          <w:lastRenderedPageBreak/>
          <w:delText xml:space="preserve">PTE Pass-through Entity </w:delText>
        </w:r>
      </w:del>
    </w:p>
    <w:p w14:paraId="1121A267" w14:textId="77777777" w:rsidR="00817C00" w:rsidRPr="00F74592" w:rsidRDefault="00817C00" w:rsidP="00E83E17">
      <w:pPr>
        <w:spacing w:after="0" w:line="480" w:lineRule="auto"/>
        <w:ind w:firstLine="720"/>
        <w:contextualSpacing/>
        <w:rPr>
          <w:del w:id="2989" w:author="OFFM" w:date="2024-04-16T10:53:00Z"/>
          <w:rFonts w:ascii="Times New Roman" w:hAnsi="Times New Roman" w:cs="Times New Roman"/>
          <w:sz w:val="24"/>
          <w:szCs w:val="24"/>
        </w:rPr>
      </w:pPr>
      <w:del w:id="2990" w:author="OFFM" w:date="2024-04-16T10:53:00Z">
        <w:r w:rsidRPr="00F74592">
          <w:rPr>
            <w:rFonts w:ascii="Times New Roman" w:hAnsi="Times New Roman" w:cs="Times New Roman"/>
            <w:sz w:val="24"/>
            <w:szCs w:val="24"/>
          </w:rPr>
          <w:delText xml:space="preserve">REUI Relative Energy Usage Index </w:delText>
        </w:r>
      </w:del>
    </w:p>
    <w:p w14:paraId="293AFBC0"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2991" w:author="OFFM" w:date="2024-04-16T10:53:00Z">
        <w:r w:rsidRPr="001C7544">
          <w:rPr>
            <w:rFonts w:ascii="Times New Roman" w:eastAsia="Times New Roman" w:hAnsi="Times New Roman" w:cs="Times New Roman"/>
            <w:sz w:val="24"/>
            <w:szCs w:val="24"/>
          </w:rPr>
          <w:t xml:space="preserve">(aa) </w:t>
        </w:r>
      </w:ins>
      <w:r w:rsidRPr="001C7544">
        <w:rPr>
          <w:rFonts w:ascii="Times New Roman" w:eastAsia="Times New Roman" w:hAnsi="Times New Roman" w:cs="Times New Roman"/>
          <w:sz w:val="24"/>
          <w:szCs w:val="24"/>
        </w:rPr>
        <w:t xml:space="preserve">SAM System for Award Management </w:t>
      </w:r>
      <w:ins w:id="2992" w:author="OFFM" w:date="2024-04-16T10:53:00Z">
        <w:r w:rsidRPr="001C7544">
          <w:rPr>
            <w:rFonts w:ascii="Times New Roman" w:eastAsia="Times New Roman" w:hAnsi="Times New Roman" w:cs="Times New Roman"/>
            <w:sz w:val="24"/>
            <w:szCs w:val="24"/>
          </w:rPr>
          <w:t>(</w:t>
        </w:r>
        <w:r w:rsidRPr="001C7544">
          <w:rPr>
            <w:rFonts w:ascii="Times New Roman" w:eastAsia="Times New Roman" w:hAnsi="Times New Roman" w:cs="Times New Roman"/>
            <w:i/>
            <w:iCs/>
            <w:sz w:val="24"/>
            <w:szCs w:val="24"/>
          </w:rPr>
          <w:t>SAM.gov</w:t>
        </w:r>
        <w:r w:rsidRPr="001C7544">
          <w:rPr>
            <w:rFonts w:ascii="Times New Roman" w:eastAsia="Times New Roman" w:hAnsi="Times New Roman" w:cs="Times New Roman"/>
            <w:sz w:val="24"/>
            <w:szCs w:val="24"/>
          </w:rPr>
          <w:t>)</w:t>
        </w:r>
      </w:ins>
    </w:p>
    <w:p w14:paraId="526010F9" w14:textId="77777777" w:rsidR="00817C00" w:rsidRPr="00F74592" w:rsidRDefault="00817C00" w:rsidP="00E83E17">
      <w:pPr>
        <w:spacing w:after="0" w:line="480" w:lineRule="auto"/>
        <w:ind w:firstLine="720"/>
        <w:contextualSpacing/>
        <w:rPr>
          <w:del w:id="2993" w:author="OFFM" w:date="2024-04-16T10:53:00Z"/>
          <w:rFonts w:ascii="Times New Roman" w:hAnsi="Times New Roman" w:cs="Times New Roman"/>
          <w:sz w:val="24"/>
          <w:szCs w:val="24"/>
        </w:rPr>
      </w:pPr>
      <w:del w:id="2994" w:author="OFFM" w:date="2024-04-16T10:53:00Z">
        <w:r w:rsidRPr="00F74592">
          <w:rPr>
            <w:rFonts w:ascii="Times New Roman" w:hAnsi="Times New Roman" w:cs="Times New Roman"/>
            <w:sz w:val="24"/>
            <w:szCs w:val="24"/>
          </w:rPr>
          <w:delText xml:space="preserve">SFA Student Financial Aid </w:delText>
        </w:r>
      </w:del>
    </w:p>
    <w:p w14:paraId="4A780C34" w14:textId="77777777" w:rsidR="00817C00" w:rsidRPr="00F74592" w:rsidRDefault="00817C00" w:rsidP="00E83E17">
      <w:pPr>
        <w:spacing w:after="0" w:line="480" w:lineRule="auto"/>
        <w:ind w:firstLine="720"/>
        <w:contextualSpacing/>
        <w:rPr>
          <w:del w:id="2995" w:author="OFFM" w:date="2024-04-16T10:53:00Z"/>
          <w:rFonts w:ascii="Times New Roman" w:hAnsi="Times New Roman" w:cs="Times New Roman"/>
          <w:sz w:val="24"/>
          <w:szCs w:val="24"/>
        </w:rPr>
      </w:pPr>
      <w:del w:id="2996" w:author="OFFM" w:date="2024-04-16T10:53:00Z">
        <w:r w:rsidRPr="00F74592">
          <w:rPr>
            <w:rFonts w:ascii="Times New Roman" w:hAnsi="Times New Roman" w:cs="Times New Roman"/>
            <w:sz w:val="24"/>
            <w:szCs w:val="24"/>
          </w:rPr>
          <w:delText xml:space="preserve">SNAP Supplemental Nutrition Assistance Program </w:delText>
        </w:r>
      </w:del>
    </w:p>
    <w:p w14:paraId="7A79085E" w14:textId="77777777" w:rsidR="00817C00" w:rsidRPr="00F74592" w:rsidRDefault="00817C00" w:rsidP="00E83E17">
      <w:pPr>
        <w:spacing w:after="0" w:line="480" w:lineRule="auto"/>
        <w:ind w:firstLine="720"/>
        <w:contextualSpacing/>
        <w:rPr>
          <w:del w:id="2997" w:author="OFFM" w:date="2024-04-16T10:53:00Z"/>
          <w:rFonts w:ascii="Times New Roman" w:hAnsi="Times New Roman" w:cs="Times New Roman"/>
          <w:sz w:val="24"/>
          <w:szCs w:val="24"/>
        </w:rPr>
      </w:pPr>
      <w:del w:id="2998" w:author="OFFM" w:date="2024-04-16T10:53:00Z">
        <w:r w:rsidRPr="00F74592">
          <w:rPr>
            <w:rFonts w:ascii="Times New Roman" w:hAnsi="Times New Roman" w:cs="Times New Roman"/>
            <w:sz w:val="24"/>
            <w:szCs w:val="24"/>
          </w:rPr>
          <w:delText xml:space="preserve">SPOC Single Point of Contact </w:delText>
        </w:r>
      </w:del>
    </w:p>
    <w:p w14:paraId="10430A6B" w14:textId="77777777" w:rsidR="00817C00" w:rsidRPr="00F74592" w:rsidRDefault="00817C00" w:rsidP="00E83E17">
      <w:pPr>
        <w:spacing w:after="0" w:line="480" w:lineRule="auto"/>
        <w:ind w:firstLine="720"/>
        <w:contextualSpacing/>
        <w:rPr>
          <w:del w:id="2999" w:author="OFFM" w:date="2024-04-16T10:53:00Z"/>
          <w:rFonts w:ascii="Times New Roman" w:hAnsi="Times New Roman" w:cs="Times New Roman"/>
          <w:sz w:val="24"/>
          <w:szCs w:val="24"/>
        </w:rPr>
      </w:pPr>
      <w:del w:id="3000" w:author="OFFM" w:date="2024-04-16T10:53:00Z">
        <w:r w:rsidRPr="00F74592">
          <w:rPr>
            <w:rFonts w:ascii="Times New Roman" w:hAnsi="Times New Roman" w:cs="Times New Roman"/>
            <w:sz w:val="24"/>
            <w:szCs w:val="24"/>
          </w:rPr>
          <w:delText xml:space="preserve">TANF Temporary Assistance for Needy Families </w:delText>
        </w:r>
      </w:del>
    </w:p>
    <w:p w14:paraId="76F35F8B" w14:textId="77777777" w:rsidR="00817C00" w:rsidRPr="00F74592" w:rsidRDefault="00817C00" w:rsidP="00E83E17">
      <w:pPr>
        <w:spacing w:after="0" w:line="480" w:lineRule="auto"/>
        <w:ind w:firstLine="720"/>
        <w:contextualSpacing/>
        <w:rPr>
          <w:del w:id="3001" w:author="OFFM" w:date="2024-04-16T10:53:00Z"/>
          <w:rFonts w:ascii="Times New Roman" w:hAnsi="Times New Roman" w:cs="Times New Roman"/>
          <w:sz w:val="24"/>
          <w:szCs w:val="24"/>
        </w:rPr>
      </w:pPr>
      <w:del w:id="3002" w:author="OFFM" w:date="2024-04-16T10:53:00Z">
        <w:r w:rsidRPr="00F74592">
          <w:rPr>
            <w:rFonts w:ascii="Times New Roman" w:hAnsi="Times New Roman" w:cs="Times New Roman"/>
            <w:sz w:val="24"/>
            <w:szCs w:val="24"/>
          </w:rPr>
          <w:delText xml:space="preserve">TFM Treasury Financial Manual </w:delText>
        </w:r>
      </w:del>
    </w:p>
    <w:p w14:paraId="56D8BF4D" w14:textId="77777777" w:rsidR="000B5224" w:rsidRPr="001C7544" w:rsidRDefault="00F2264C" w:rsidP="000B5224">
      <w:pPr>
        <w:spacing w:after="0" w:line="480" w:lineRule="auto"/>
        <w:contextualSpacing/>
        <w:rPr>
          <w:ins w:id="3003" w:author="OFFM" w:date="2024-04-16T10:53:00Z"/>
          <w:rFonts w:ascii="Times New Roman" w:eastAsia="Times New Roman" w:hAnsi="Times New Roman" w:cs="Times New Roman"/>
          <w:sz w:val="24"/>
          <w:szCs w:val="24"/>
        </w:rPr>
      </w:pPr>
      <w:ins w:id="3004" w:author="OFFM" w:date="2024-04-16T10:53:00Z">
        <w:r w:rsidRPr="001C7544">
          <w:rPr>
            <w:rFonts w:ascii="Times New Roman" w:eastAsia="Times New Roman" w:hAnsi="Times New Roman" w:cs="Times New Roman"/>
            <w:sz w:val="24"/>
            <w:szCs w:val="24"/>
          </w:rPr>
          <w:t>(bb) UEI Unique Entity Identifier</w:t>
        </w:r>
      </w:ins>
    </w:p>
    <w:p w14:paraId="542FE2E9"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3005" w:author="OFFM" w:date="2024-04-16T10:53:00Z">
        <w:r w:rsidRPr="001C7544">
          <w:rPr>
            <w:rFonts w:ascii="Times New Roman" w:eastAsia="Times New Roman" w:hAnsi="Times New Roman" w:cs="Times New Roman"/>
            <w:sz w:val="24"/>
            <w:szCs w:val="24"/>
          </w:rPr>
          <w:t xml:space="preserve">(cc) </w:t>
        </w:r>
      </w:ins>
      <w:r w:rsidRPr="001C7544">
        <w:rPr>
          <w:rFonts w:ascii="Times New Roman" w:eastAsia="Times New Roman" w:hAnsi="Times New Roman" w:cs="Times New Roman"/>
          <w:sz w:val="24"/>
          <w:szCs w:val="24"/>
        </w:rPr>
        <w:t xml:space="preserve">U.S.C. United States Code </w:t>
      </w:r>
    </w:p>
    <w:p w14:paraId="4C20DABD" w14:textId="77777777" w:rsidR="000B5224" w:rsidRPr="001C7544" w:rsidRDefault="00F2264C" w:rsidP="00A63D45">
      <w:pPr>
        <w:spacing w:after="0" w:line="480" w:lineRule="auto"/>
        <w:contextualSpacing/>
        <w:rPr>
          <w:rFonts w:ascii="Times New Roman" w:eastAsia="Times New Roman" w:hAnsi="Times New Roman" w:cs="Times New Roman"/>
          <w:sz w:val="24"/>
          <w:szCs w:val="24"/>
        </w:rPr>
      </w:pPr>
      <w:ins w:id="3006" w:author="OFFM" w:date="2024-04-16T10:53:00Z">
        <w:r w:rsidRPr="001C7544">
          <w:rPr>
            <w:rFonts w:ascii="Times New Roman" w:eastAsia="Times New Roman" w:hAnsi="Times New Roman" w:cs="Times New Roman"/>
            <w:sz w:val="24"/>
            <w:szCs w:val="24"/>
          </w:rPr>
          <w:t xml:space="preserve">(dd) </w:t>
        </w:r>
      </w:ins>
      <w:r w:rsidRPr="001C7544">
        <w:rPr>
          <w:rFonts w:ascii="Times New Roman" w:eastAsia="Times New Roman" w:hAnsi="Times New Roman" w:cs="Times New Roman"/>
          <w:sz w:val="24"/>
          <w:szCs w:val="24"/>
        </w:rPr>
        <w:t xml:space="preserve">VAT Value Added Tax </w:t>
      </w:r>
    </w:p>
    <w:bookmarkEnd w:id="2925"/>
    <w:p w14:paraId="2374533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 Definitions.</w:t>
      </w:r>
    </w:p>
    <w:p w14:paraId="40A819B3" w14:textId="5D7F47C0"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3007" w:author="OFFM" w:date="2024-04-16T10:53:00Z">
        <w:r w:rsidRPr="00F74592">
          <w:rPr>
            <w:rFonts w:ascii="Times New Roman" w:hAnsi="Times New Roman" w:cs="Times New Roman"/>
            <w:sz w:val="24"/>
            <w:szCs w:val="24"/>
          </w:rPr>
          <w:delText xml:space="preserve">These are the </w:delText>
        </w:r>
      </w:del>
      <w:ins w:id="3008" w:author="OFFM" w:date="2024-04-16T10:53:00Z">
        <w:r w:rsidR="00F2264C" w:rsidRPr="001C7544">
          <w:rPr>
            <w:rFonts w:ascii="Times New Roman" w:eastAsia="Times New Roman" w:hAnsi="Times New Roman" w:cs="Times New Roman"/>
            <w:sz w:val="24"/>
            <w:szCs w:val="24"/>
          </w:rPr>
          <w:t xml:space="preserve">The following is a list of </w:t>
        </w:r>
      </w:ins>
      <w:r w:rsidR="00F2264C" w:rsidRPr="001C7544">
        <w:rPr>
          <w:rFonts w:ascii="Times New Roman" w:eastAsia="Times New Roman" w:hAnsi="Times New Roman" w:cs="Times New Roman"/>
          <w:sz w:val="24"/>
          <w:szCs w:val="24"/>
        </w:rPr>
        <w:t xml:space="preserve">definitions </w:t>
      </w:r>
      <w:del w:id="3009" w:author="OFFM" w:date="2024-04-16T10:53:00Z">
        <w:r w:rsidRPr="00F74592">
          <w:rPr>
            <w:rFonts w:ascii="Times New Roman" w:hAnsi="Times New Roman" w:cs="Times New Roman"/>
            <w:sz w:val="24"/>
            <w:szCs w:val="24"/>
          </w:rPr>
          <w:delText>for</w:delText>
        </w:r>
      </w:del>
      <w:ins w:id="3010" w:author="OFFM" w:date="2024-04-16T10:53:00Z">
        <w:r w:rsidR="00F2264C" w:rsidRPr="001C7544">
          <w:rPr>
            <w:rFonts w:ascii="Times New Roman" w:eastAsia="Times New Roman" w:hAnsi="Times New Roman" w:cs="Times New Roman"/>
            <w:sz w:val="24"/>
            <w:szCs w:val="24"/>
          </w:rPr>
          <w:t>of key</w:t>
        </w:r>
      </w:ins>
      <w:r w:rsidR="00F2264C" w:rsidRPr="001C7544">
        <w:rPr>
          <w:rFonts w:ascii="Times New Roman" w:eastAsia="Times New Roman" w:hAnsi="Times New Roman" w:cs="Times New Roman"/>
          <w:sz w:val="24"/>
          <w:szCs w:val="24"/>
        </w:rPr>
        <w:t xml:space="preserve"> terms </w:t>
      </w:r>
      <w:ins w:id="3011" w:author="OFFM" w:date="2024-04-16T10:53:00Z">
        <w:r w:rsidR="00F2264C" w:rsidRPr="001C7544">
          <w:rPr>
            <w:rFonts w:ascii="Times New Roman" w:eastAsia="Times New Roman" w:hAnsi="Times New Roman" w:cs="Times New Roman"/>
            <w:sz w:val="24"/>
            <w:szCs w:val="24"/>
          </w:rPr>
          <w:t xml:space="preserve">frequently </w:t>
        </w:r>
      </w:ins>
      <w:r w:rsidR="00F2264C" w:rsidRPr="001C7544">
        <w:rPr>
          <w:rFonts w:ascii="Times New Roman" w:eastAsia="Times New Roman" w:hAnsi="Times New Roman" w:cs="Times New Roman"/>
          <w:sz w:val="24"/>
          <w:szCs w:val="24"/>
        </w:rPr>
        <w:t xml:space="preserve">used in </w:t>
      </w:r>
      <w:del w:id="3012" w:author="OFFM" w:date="2024-04-16T10:53:00Z">
        <w:r w:rsidRPr="00F74592">
          <w:rPr>
            <w:rFonts w:ascii="Times New Roman" w:hAnsi="Times New Roman" w:cs="Times New Roman"/>
            <w:sz w:val="24"/>
            <w:szCs w:val="24"/>
          </w:rPr>
          <w:delText>this</w:delText>
        </w:r>
      </w:del>
      <w:ins w:id="3013" w:author="OFFM" w:date="2024-04-16T10:53:00Z">
        <w:r w:rsidR="00F2264C" w:rsidRPr="001C7544">
          <w:rPr>
            <w:rFonts w:ascii="Times New Roman" w:eastAsia="Times New Roman" w:hAnsi="Times New Roman" w:cs="Times New Roman"/>
            <w:sz w:val="24"/>
            <w:szCs w:val="24"/>
          </w:rPr>
          <w:t>2 CFR</w:t>
        </w:r>
      </w:ins>
      <w:r w:rsidR="00F2264C" w:rsidRPr="001C7544">
        <w:rPr>
          <w:rFonts w:ascii="Times New Roman" w:eastAsia="Times New Roman" w:hAnsi="Times New Roman" w:cs="Times New Roman"/>
          <w:sz w:val="24"/>
          <w:szCs w:val="24"/>
        </w:rPr>
        <w:t xml:space="preserve"> part</w:t>
      </w:r>
      <w:del w:id="3014" w:author="OFFM" w:date="2024-04-16T10:53:00Z">
        <w:r w:rsidRPr="00F74592">
          <w:rPr>
            <w:rFonts w:ascii="Times New Roman" w:hAnsi="Times New Roman" w:cs="Times New Roman"/>
            <w:sz w:val="24"/>
            <w:szCs w:val="24"/>
          </w:rPr>
          <w:delText>. Different definitions may be</w:delText>
        </w:r>
      </w:del>
      <w:ins w:id="3015" w:author="OFFM" w:date="2024-04-16T10:53:00Z">
        <w:r w:rsidR="00F2264C" w:rsidRPr="001C7544">
          <w:rPr>
            <w:rFonts w:ascii="Times New Roman" w:eastAsia="Times New Roman" w:hAnsi="Times New Roman" w:cs="Times New Roman"/>
            <w:sz w:val="24"/>
            <w:szCs w:val="24"/>
          </w:rPr>
          <w:t xml:space="preserve"> 200.</w:t>
        </w:r>
        <w:r w:rsidR="00F2264C" w:rsidRPr="001C7544">
          <w:rPr>
            <w:rFonts w:ascii="Times New Roman" w:hAnsi="Times New Roman" w:cs="Times New Roman"/>
            <w:sz w:val="24"/>
            <w:szCs w:val="24"/>
          </w:rPr>
          <w:t xml:space="preserve"> Definitions</w:t>
        </w:r>
      </w:ins>
      <w:r w:rsidR="00F2264C" w:rsidRPr="001C7544">
        <w:rPr>
          <w:rFonts w:ascii="Times New Roman" w:hAnsi="Times New Roman" w:cs="Times New Roman"/>
          <w:sz w:val="24"/>
          <w:szCs w:val="24"/>
        </w:rPr>
        <w:t xml:space="preserve"> found in Federal statutes or regulations that apply </w:t>
      </w:r>
      <w:del w:id="3016" w:author="OFFM" w:date="2024-04-16T10:53:00Z">
        <w:r w:rsidRPr="00F74592">
          <w:rPr>
            <w:rFonts w:ascii="Times New Roman" w:hAnsi="Times New Roman" w:cs="Times New Roman"/>
            <w:sz w:val="24"/>
            <w:szCs w:val="24"/>
          </w:rPr>
          <w:delText xml:space="preserve">more specifically </w:delText>
        </w:r>
      </w:del>
      <w:r w:rsidR="00F2264C" w:rsidRPr="001C7544">
        <w:rPr>
          <w:rFonts w:ascii="Times New Roman" w:hAnsi="Times New Roman" w:cs="Times New Roman"/>
          <w:sz w:val="24"/>
          <w:szCs w:val="24"/>
        </w:rPr>
        <w:t xml:space="preserve">to particular programs </w:t>
      </w:r>
      <w:del w:id="3017" w:author="OFFM" w:date="2024-04-16T10:53:00Z">
        <w:r w:rsidRPr="00F74592">
          <w:rPr>
            <w:rFonts w:ascii="Times New Roman" w:hAnsi="Times New Roman" w:cs="Times New Roman"/>
            <w:sz w:val="24"/>
            <w:szCs w:val="24"/>
          </w:rPr>
          <w:delText>or activities. These definitions could be supplemented by additional instructional information provided in governmentwide standard information collections.</w:delText>
        </w:r>
      </w:del>
      <w:ins w:id="3018" w:author="OFFM" w:date="2024-04-16T10:53:00Z">
        <w:r w:rsidR="00F2264C" w:rsidRPr="001C7544">
          <w:rPr>
            <w:rFonts w:ascii="Times New Roman" w:hAnsi="Times New Roman" w:cs="Times New Roman"/>
            <w:sz w:val="24"/>
            <w:szCs w:val="24"/>
          </w:rPr>
          <w:t>take precedence over the following definitions. However, where the following definitions implement specific statutory requirements that apply government-wide, such as the Single Audit Act, the following definitions take precedence over Federal regulations.</w:t>
        </w:r>
      </w:ins>
      <w:r w:rsidR="00F2264C" w:rsidRPr="001C7544">
        <w:rPr>
          <w:rFonts w:ascii="Times New Roman" w:hAnsi="Times New Roman" w:cs="Times New Roman"/>
          <w:sz w:val="24"/>
          <w:szCs w:val="24"/>
        </w:rPr>
        <w:t xml:space="preserve"> </w:t>
      </w:r>
      <w:r w:rsidR="00F2264C" w:rsidRPr="001C7544">
        <w:rPr>
          <w:rFonts w:ascii="Times New Roman" w:eastAsia="Times New Roman" w:hAnsi="Times New Roman" w:cs="Times New Roman"/>
          <w:sz w:val="24"/>
          <w:szCs w:val="24"/>
        </w:rPr>
        <w:t>For purposes of this part, the following definitions apply</w:t>
      </w:r>
      <w:r w:rsidR="00792192">
        <w:rPr>
          <w:rFonts w:ascii="Times New Roman" w:eastAsia="Times New Roman" w:hAnsi="Times New Roman" w:cs="Times New Roman"/>
          <w:sz w:val="24"/>
          <w:szCs w:val="24"/>
        </w:rPr>
        <w:t>:</w:t>
      </w:r>
      <w:del w:id="3019" w:author="OFFM" w:date="2024-04-16T10:53:00Z">
        <w:r w:rsidRPr="00F74592">
          <w:rPr>
            <w:rFonts w:ascii="Times New Roman" w:hAnsi="Times New Roman" w:cs="Times New Roman"/>
            <w:sz w:val="24"/>
            <w:szCs w:val="24"/>
          </w:rPr>
          <w:delText xml:space="preserve"> </w:delText>
        </w:r>
      </w:del>
    </w:p>
    <w:p w14:paraId="0BEEC9E3" w14:textId="78F10C9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Acquisition cost</w:t>
      </w:r>
      <w:r w:rsidRPr="001C7544">
        <w:rPr>
          <w:rFonts w:ascii="Times New Roman" w:eastAsia="Times New Roman" w:hAnsi="Times New Roman" w:cs="Times New Roman"/>
          <w:sz w:val="24"/>
          <w:szCs w:val="24"/>
        </w:rPr>
        <w:t xml:space="preserve"> means the </w:t>
      </w:r>
      <w:ins w:id="3020" w:author="OFFM" w:date="2024-04-16T10:53:00Z">
        <w:r w:rsidRPr="001C7544">
          <w:rPr>
            <w:rFonts w:ascii="Times New Roman" w:eastAsia="Times New Roman" w:hAnsi="Times New Roman" w:cs="Times New Roman"/>
            <w:sz w:val="24"/>
            <w:szCs w:val="24"/>
          </w:rPr>
          <w:t xml:space="preserve">(total) </w:t>
        </w:r>
      </w:ins>
      <w:r w:rsidRPr="001C7544">
        <w:rPr>
          <w:rFonts w:ascii="Times New Roman" w:eastAsia="Times New Roman" w:hAnsi="Times New Roman" w:cs="Times New Roman"/>
          <w:sz w:val="24"/>
          <w:szCs w:val="24"/>
        </w:rPr>
        <w:t xml:space="preserve">cost of the asset including the cost to ready the asset for its intended use. </w:t>
      </w:r>
      <w:del w:id="3021" w:author="OFFM" w:date="2024-04-16T10:53:00Z">
        <w:r w:rsidR="00817C00" w:rsidRPr="00F74592">
          <w:rPr>
            <w:rFonts w:ascii="Times New Roman" w:hAnsi="Times New Roman" w:cs="Times New Roman"/>
            <w:sz w:val="24"/>
            <w:szCs w:val="24"/>
          </w:rPr>
          <w:delText>Acquisition</w:delText>
        </w:r>
      </w:del>
      <w:ins w:id="3022" w:author="OFFM" w:date="2024-04-16T10:53:00Z">
        <w:r w:rsidRPr="001C7544">
          <w:rPr>
            <w:rFonts w:ascii="Times New Roman" w:eastAsia="Times New Roman" w:hAnsi="Times New Roman" w:cs="Times New Roman"/>
            <w:sz w:val="24"/>
            <w:szCs w:val="24"/>
          </w:rPr>
          <w:t>For example, acquisition</w:t>
        </w:r>
      </w:ins>
      <w:r w:rsidRPr="001C7544">
        <w:rPr>
          <w:rFonts w:ascii="Times New Roman" w:eastAsia="Times New Roman" w:hAnsi="Times New Roman" w:cs="Times New Roman"/>
          <w:sz w:val="24"/>
          <w:szCs w:val="24"/>
        </w:rPr>
        <w:t xml:space="preserve"> cost for equipment</w:t>
      </w:r>
      <w:del w:id="3023" w:author="OFFM" w:date="2024-04-16T10:53:00Z">
        <w:r w:rsidR="00817C00" w:rsidRPr="00F74592">
          <w:rPr>
            <w:rFonts w:ascii="Times New Roman" w:hAnsi="Times New Roman" w:cs="Times New Roman"/>
            <w:sz w:val="24"/>
            <w:szCs w:val="24"/>
          </w:rPr>
          <w:delText>, for example,</w:delText>
        </w:r>
      </w:del>
      <w:r w:rsidRPr="001C7544">
        <w:rPr>
          <w:rFonts w:ascii="Times New Roman" w:eastAsia="Times New Roman" w:hAnsi="Times New Roman" w:cs="Times New Roman"/>
          <w:sz w:val="24"/>
          <w:szCs w:val="24"/>
        </w:rPr>
        <w:t xml:space="preserve"> means the net invoice price of the equipment, including the cost of any modifications, attachments, accessories, or auxiliary apparatus necessary to make it usable for the purpose for which it is acquired. Acquisition costs for software </w:t>
      </w:r>
      <w:del w:id="3024" w:author="OFFM" w:date="2024-04-16T10:53:00Z">
        <w:r w:rsidR="00817C00" w:rsidRPr="00F74592">
          <w:rPr>
            <w:rFonts w:ascii="Times New Roman" w:hAnsi="Times New Roman" w:cs="Times New Roman"/>
            <w:sz w:val="24"/>
            <w:szCs w:val="24"/>
          </w:rPr>
          <w:delText>includes</w:delText>
        </w:r>
      </w:del>
      <w:ins w:id="3025" w:author="OFFM" w:date="2024-04-16T10:53:00Z">
        <w:r w:rsidRPr="001C7544">
          <w:rPr>
            <w:rFonts w:ascii="Times New Roman" w:eastAsia="Times New Roman" w:hAnsi="Times New Roman" w:cs="Times New Roman"/>
            <w:sz w:val="24"/>
            <w:szCs w:val="24"/>
          </w:rPr>
          <w:t>include</w:t>
        </w:r>
      </w:ins>
      <w:r w:rsidRPr="001C7544">
        <w:rPr>
          <w:rFonts w:ascii="Times New Roman" w:eastAsia="Times New Roman" w:hAnsi="Times New Roman" w:cs="Times New Roman"/>
          <w:sz w:val="24"/>
          <w:szCs w:val="24"/>
        </w:rPr>
        <w:t xml:space="preserve"> those development costs capitalized in </w:t>
      </w:r>
      <w:r w:rsidRPr="001C7544">
        <w:rPr>
          <w:rFonts w:ascii="Times New Roman" w:eastAsia="Times New Roman" w:hAnsi="Times New Roman" w:cs="Times New Roman"/>
          <w:sz w:val="24"/>
          <w:szCs w:val="24"/>
        </w:rPr>
        <w:lastRenderedPageBreak/>
        <w:t>accordance with generally accepted accounting principles (GAAP). Ancillary charges</w:t>
      </w:r>
      <w:del w:id="3026"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such as taxes, duty, protective in transit insurance, freight, and installation may be included in or excluded from the acquisition cost in accordance with the </w:t>
      </w:r>
      <w:del w:id="3027" w:author="OFFM" w:date="2024-04-16T10:53:00Z">
        <w:r w:rsidR="00817C00" w:rsidRPr="00F74592">
          <w:rPr>
            <w:rFonts w:ascii="Times New Roman" w:hAnsi="Times New Roman" w:cs="Times New Roman"/>
            <w:sz w:val="24"/>
            <w:szCs w:val="24"/>
          </w:rPr>
          <w:delText>non-Federal entity's</w:delText>
        </w:r>
      </w:del>
      <w:ins w:id="3028" w:author="OFFM" w:date="2024-04-16T10:53:00Z">
        <w:r w:rsidRPr="001C7544">
          <w:rPr>
            <w:rFonts w:ascii="Times New Roman" w:eastAsia="Times New Roman" w:hAnsi="Times New Roman" w:cs="Times New Roman"/>
            <w:sz w:val="24"/>
            <w:szCs w:val="24"/>
          </w:rPr>
          <w:t>recipient’s or subrecipient’s</w:t>
        </w:r>
      </w:ins>
      <w:r w:rsidRPr="001C7544">
        <w:rPr>
          <w:rFonts w:ascii="Times New Roman" w:eastAsia="Times New Roman" w:hAnsi="Times New Roman" w:cs="Times New Roman"/>
          <w:sz w:val="24"/>
          <w:szCs w:val="24"/>
        </w:rPr>
        <w:t xml:space="preserve"> regular accounting practices. </w:t>
      </w:r>
    </w:p>
    <w:p w14:paraId="62C3C57B" w14:textId="63A817B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Advance payment</w:t>
      </w:r>
      <w:r w:rsidRPr="001C7544">
        <w:rPr>
          <w:rFonts w:ascii="Times New Roman" w:eastAsia="Times New Roman" w:hAnsi="Times New Roman" w:cs="Times New Roman"/>
          <w:sz w:val="24"/>
          <w:szCs w:val="24"/>
        </w:rPr>
        <w:t xml:space="preserve"> means a payment that a Federal </w:t>
      </w:r>
      <w:del w:id="3029"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 or pass-through entity makes by any appropriate payment mechanism</w:t>
      </w:r>
      <w:del w:id="3030" w:author="OFFM" w:date="2024-04-16T10:53:00Z">
        <w:r w:rsidR="00817C00" w:rsidRPr="00F74592">
          <w:rPr>
            <w:rFonts w:ascii="Times New Roman" w:hAnsi="Times New Roman" w:cs="Times New Roman"/>
            <w:sz w:val="24"/>
            <w:szCs w:val="24"/>
          </w:rPr>
          <w:delText>, including a predetermined</w:delText>
        </w:r>
      </w:del>
      <w:ins w:id="3031" w:author="OFFM" w:date="2024-04-16T10:53:00Z">
        <w:r w:rsidRPr="001C7544">
          <w:rPr>
            <w:rFonts w:ascii="Times New Roman" w:eastAsia="Times New Roman" w:hAnsi="Times New Roman" w:cs="Times New Roman"/>
            <w:sz w:val="24"/>
            <w:szCs w:val="24"/>
          </w:rPr>
          <w:t xml:space="preserve"> and</w:t>
        </w:r>
      </w:ins>
      <w:r w:rsidRPr="001C7544">
        <w:rPr>
          <w:rFonts w:ascii="Times New Roman" w:eastAsia="Times New Roman" w:hAnsi="Times New Roman" w:cs="Times New Roman"/>
          <w:sz w:val="24"/>
          <w:szCs w:val="24"/>
        </w:rPr>
        <w:t xml:space="preserve"> payment </w:t>
      </w:r>
      <w:del w:id="3032" w:author="OFFM" w:date="2024-04-16T10:53:00Z">
        <w:r w:rsidR="00817C00" w:rsidRPr="00F74592">
          <w:rPr>
            <w:rFonts w:ascii="Times New Roman" w:hAnsi="Times New Roman" w:cs="Times New Roman"/>
            <w:sz w:val="24"/>
            <w:szCs w:val="24"/>
          </w:rPr>
          <w:delText>schedule,</w:delText>
        </w:r>
      </w:del>
      <w:ins w:id="3033" w:author="OFFM" w:date="2024-04-16T10:53:00Z">
        <w:r w:rsidRPr="001C7544">
          <w:rPr>
            <w:rFonts w:ascii="Times New Roman" w:eastAsia="Times New Roman" w:hAnsi="Times New Roman" w:cs="Times New Roman"/>
            <w:sz w:val="24"/>
            <w:szCs w:val="24"/>
          </w:rPr>
          <w:t>method</w:t>
        </w:r>
      </w:ins>
      <w:r w:rsidRPr="001C7544">
        <w:rPr>
          <w:rFonts w:ascii="Times New Roman" w:eastAsia="Times New Roman" w:hAnsi="Times New Roman" w:cs="Times New Roman"/>
          <w:sz w:val="24"/>
          <w:szCs w:val="24"/>
        </w:rPr>
        <w:t xml:space="preserve"> before the </w:t>
      </w:r>
      <w:del w:id="3034" w:author="OFFM" w:date="2024-04-16T10:53:00Z">
        <w:r w:rsidR="00817C00" w:rsidRPr="00F74592">
          <w:rPr>
            <w:rFonts w:ascii="Times New Roman" w:hAnsi="Times New Roman" w:cs="Times New Roman"/>
            <w:sz w:val="24"/>
            <w:szCs w:val="24"/>
          </w:rPr>
          <w:delText>non-Federal entity</w:delText>
        </w:r>
      </w:del>
      <w:ins w:id="3035"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disburses the funds for program purposes. </w:t>
      </w:r>
    </w:p>
    <w:p w14:paraId="0B7BEC7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Allocation</w:t>
      </w:r>
      <w:r w:rsidRPr="001C7544">
        <w:rPr>
          <w:rFonts w:ascii="Times New Roman" w:eastAsia="Times New Roman" w:hAnsi="Times New Roman" w:cs="Times New Roman"/>
          <w:sz w:val="24"/>
          <w:szCs w:val="24"/>
        </w:rPr>
        <w:t xml:space="preserve"> means the process of assigning a cost, or a group of costs, to one or more cost objective(s), in reasonable proportion to the benefit provided or other equitable relationship. The process may entail assigning a cost(s) directly to a final cost objective or through one or more intermediate cost objectives. </w:t>
      </w:r>
    </w:p>
    <w:p w14:paraId="2C2BFAA2" w14:textId="2686B36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 xml:space="preserve">Assistance </w:t>
      </w:r>
      <w:del w:id="3036" w:author="OFFM" w:date="2024-04-16T10:53:00Z">
        <w:r w:rsidR="00817C00" w:rsidRPr="00995832">
          <w:rPr>
            <w:rFonts w:ascii="Times New Roman" w:hAnsi="Times New Roman" w:cs="Times New Roman"/>
            <w:i/>
            <w:iCs/>
            <w:sz w:val="24"/>
            <w:szCs w:val="24"/>
          </w:rPr>
          <w:delText>listings</w:delText>
        </w:r>
        <w:r w:rsidR="00817C00" w:rsidRPr="00F74592">
          <w:rPr>
            <w:rFonts w:ascii="Times New Roman" w:hAnsi="Times New Roman" w:cs="Times New Roman"/>
            <w:sz w:val="24"/>
            <w:szCs w:val="24"/>
          </w:rPr>
          <w:delText xml:space="preserve"> refers</w:delText>
        </w:r>
      </w:del>
      <w:ins w:id="3037" w:author="OFFM" w:date="2024-04-16T10:53:00Z">
        <w:r w:rsidRPr="001C7544">
          <w:rPr>
            <w:rFonts w:ascii="Times New Roman" w:eastAsia="Times New Roman" w:hAnsi="Times New Roman" w:cs="Times New Roman"/>
            <w:i/>
            <w:iCs/>
            <w:sz w:val="24"/>
            <w:szCs w:val="24"/>
          </w:rPr>
          <w:t>Listings</w:t>
        </w:r>
        <w:r w:rsidRPr="001C7544">
          <w:rPr>
            <w:rFonts w:ascii="Times New Roman" w:eastAsia="Times New Roman" w:hAnsi="Times New Roman" w:cs="Times New Roman"/>
            <w:sz w:val="24"/>
            <w:szCs w:val="24"/>
          </w:rPr>
          <w:t xml:space="preserve"> refer</w:t>
        </w:r>
      </w:ins>
      <w:r w:rsidRPr="001C7544">
        <w:rPr>
          <w:rFonts w:ascii="Times New Roman" w:eastAsia="Times New Roman" w:hAnsi="Times New Roman" w:cs="Times New Roman"/>
          <w:sz w:val="24"/>
          <w:szCs w:val="24"/>
        </w:rPr>
        <w:t xml:space="preserve"> to the publicly available listing of Federal assistance programs managed and administered by the General Services Administration</w:t>
      </w:r>
      <w:del w:id="3038" w:author="OFFM" w:date="2024-04-16T10:53:00Z">
        <w:r w:rsidR="00817C00" w:rsidRPr="00F74592">
          <w:rPr>
            <w:rFonts w:ascii="Times New Roman" w:hAnsi="Times New Roman" w:cs="Times New Roman"/>
            <w:sz w:val="24"/>
            <w:szCs w:val="24"/>
          </w:rPr>
          <w:delText>, formerly known as the Catalog of Federal Domestic Assistance (CFDA).</w:delText>
        </w:r>
      </w:del>
      <w:ins w:id="3039" w:author="OFFM" w:date="2024-04-16T10:53:00Z">
        <w:r w:rsidRPr="001C7544">
          <w:rPr>
            <w:rFonts w:ascii="Times New Roman" w:eastAsia="Times New Roman" w:hAnsi="Times New Roman" w:cs="Times New Roman"/>
            <w:sz w:val="24"/>
            <w:szCs w:val="24"/>
          </w:rPr>
          <w:t xml:space="preserve"> (GSA) at SAM.gov.</w:t>
        </w:r>
      </w:ins>
      <w:r w:rsidRPr="001C7544">
        <w:rPr>
          <w:rFonts w:ascii="Times New Roman" w:eastAsia="Times New Roman" w:hAnsi="Times New Roman" w:cs="Times New Roman"/>
          <w:sz w:val="24"/>
          <w:szCs w:val="24"/>
        </w:rPr>
        <w:t xml:space="preserve"> </w:t>
      </w:r>
    </w:p>
    <w:p w14:paraId="2E3AEB6D" w14:textId="4E25E58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 xml:space="preserve">Assistance </w:t>
      </w:r>
      <w:del w:id="3040" w:author="OFFM" w:date="2024-04-16T10:53:00Z">
        <w:r w:rsidR="00817C00" w:rsidRPr="00995832">
          <w:rPr>
            <w:rFonts w:ascii="Times New Roman" w:hAnsi="Times New Roman" w:cs="Times New Roman"/>
            <w:i/>
            <w:iCs/>
            <w:sz w:val="24"/>
            <w:szCs w:val="24"/>
          </w:rPr>
          <w:delText>listing</w:delText>
        </w:r>
      </w:del>
      <w:ins w:id="3041" w:author="OFFM" w:date="2024-04-16T10:53:00Z">
        <w:r w:rsidRPr="001C7544">
          <w:rPr>
            <w:rFonts w:ascii="Times New Roman" w:eastAsia="Times New Roman" w:hAnsi="Times New Roman" w:cs="Times New Roman"/>
            <w:i/>
            <w:iCs/>
            <w:sz w:val="24"/>
            <w:szCs w:val="24"/>
          </w:rPr>
          <w:t>Listing</w:t>
        </w:r>
      </w:ins>
      <w:r w:rsidRPr="001C7544">
        <w:rPr>
          <w:rFonts w:ascii="Times New Roman" w:eastAsia="Times New Roman" w:hAnsi="Times New Roman" w:cs="Times New Roman"/>
          <w:i/>
          <w:iCs/>
          <w:sz w:val="24"/>
          <w:szCs w:val="24"/>
        </w:rPr>
        <w:t xml:space="preserve"> number</w:t>
      </w:r>
      <w:r w:rsidRPr="001C7544">
        <w:rPr>
          <w:rFonts w:ascii="Times New Roman" w:eastAsia="Times New Roman" w:hAnsi="Times New Roman" w:cs="Times New Roman"/>
          <w:sz w:val="24"/>
          <w:szCs w:val="24"/>
        </w:rPr>
        <w:t xml:space="preserve"> means a unique number assigned to identify </w:t>
      </w:r>
      <w:del w:id="3042" w:author="OFFM" w:date="2024-04-16T10:53:00Z">
        <w:r w:rsidR="00817C00" w:rsidRPr="00F74592">
          <w:rPr>
            <w:rFonts w:ascii="Times New Roman" w:hAnsi="Times New Roman" w:cs="Times New Roman"/>
            <w:sz w:val="24"/>
            <w:szCs w:val="24"/>
          </w:rPr>
          <w:delText>a Federal</w:delText>
        </w:r>
      </w:del>
      <w:ins w:id="3043" w:author="OFFM" w:date="2024-04-16T10:53:00Z">
        <w:r w:rsidRPr="001C7544">
          <w:rPr>
            <w:rFonts w:ascii="Times New Roman" w:eastAsia="Times New Roman" w:hAnsi="Times New Roman" w:cs="Times New Roman"/>
            <w:sz w:val="24"/>
            <w:szCs w:val="24"/>
          </w:rPr>
          <w:t>an</w:t>
        </w:r>
      </w:ins>
      <w:r w:rsidRPr="001C7544">
        <w:rPr>
          <w:rFonts w:ascii="Times New Roman" w:eastAsia="Times New Roman" w:hAnsi="Times New Roman" w:cs="Times New Roman"/>
          <w:sz w:val="24"/>
          <w:szCs w:val="24"/>
        </w:rPr>
        <w:t xml:space="preserve"> Assistance </w:t>
      </w:r>
      <w:del w:id="3044" w:author="OFFM" w:date="2024-04-16T10:53:00Z">
        <w:r w:rsidR="00817C00" w:rsidRPr="00F74592">
          <w:rPr>
            <w:rFonts w:ascii="Times New Roman" w:hAnsi="Times New Roman" w:cs="Times New Roman"/>
            <w:sz w:val="24"/>
            <w:szCs w:val="24"/>
          </w:rPr>
          <w:delText xml:space="preserve">Listings, formerly known as the CFDA Number. </w:delText>
        </w:r>
      </w:del>
      <w:ins w:id="3045" w:author="OFFM" w:date="2024-04-16T10:53:00Z">
        <w:r w:rsidRPr="001C7544">
          <w:rPr>
            <w:rFonts w:ascii="Times New Roman" w:eastAsia="Times New Roman" w:hAnsi="Times New Roman" w:cs="Times New Roman"/>
            <w:sz w:val="24"/>
            <w:szCs w:val="24"/>
          </w:rPr>
          <w:t>Listing.</w:t>
        </w:r>
      </w:ins>
    </w:p>
    <w:p w14:paraId="25666E85" w14:textId="2E2DA6A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 xml:space="preserve">Assistance </w:t>
      </w:r>
      <w:del w:id="3046" w:author="OFFM" w:date="2024-04-16T10:53:00Z">
        <w:r w:rsidR="00817C00" w:rsidRPr="00995832">
          <w:rPr>
            <w:rFonts w:ascii="Times New Roman" w:hAnsi="Times New Roman" w:cs="Times New Roman"/>
            <w:i/>
            <w:iCs/>
            <w:sz w:val="24"/>
            <w:szCs w:val="24"/>
          </w:rPr>
          <w:delText>listing</w:delText>
        </w:r>
      </w:del>
      <w:ins w:id="3047" w:author="OFFM" w:date="2024-04-16T10:53:00Z">
        <w:r w:rsidRPr="001C7544">
          <w:rPr>
            <w:rFonts w:ascii="Times New Roman" w:eastAsia="Times New Roman" w:hAnsi="Times New Roman" w:cs="Times New Roman"/>
            <w:i/>
            <w:iCs/>
            <w:sz w:val="24"/>
            <w:szCs w:val="24"/>
          </w:rPr>
          <w:t>Listing</w:t>
        </w:r>
      </w:ins>
      <w:r w:rsidRPr="001C7544">
        <w:rPr>
          <w:rFonts w:ascii="Times New Roman" w:eastAsia="Times New Roman" w:hAnsi="Times New Roman" w:cs="Times New Roman"/>
          <w:i/>
          <w:iCs/>
          <w:sz w:val="24"/>
          <w:szCs w:val="24"/>
        </w:rPr>
        <w:t xml:space="preserve"> program title</w:t>
      </w:r>
      <w:r w:rsidRPr="001C7544">
        <w:rPr>
          <w:rFonts w:ascii="Times New Roman" w:eastAsia="Times New Roman" w:hAnsi="Times New Roman" w:cs="Times New Roman"/>
          <w:sz w:val="24"/>
          <w:szCs w:val="24"/>
        </w:rPr>
        <w:t xml:space="preserve"> means the title that corresponds to the </w:t>
      </w:r>
      <w:del w:id="3048" w:author="OFFM" w:date="2024-04-16T10:53:00Z">
        <w:r w:rsidR="00817C00" w:rsidRPr="00F74592">
          <w:rPr>
            <w:rFonts w:ascii="Times New Roman" w:hAnsi="Times New Roman" w:cs="Times New Roman"/>
            <w:sz w:val="24"/>
            <w:szCs w:val="24"/>
          </w:rPr>
          <w:delText xml:space="preserve">Federal </w:delText>
        </w:r>
      </w:del>
      <w:r w:rsidRPr="001C7544">
        <w:rPr>
          <w:rFonts w:ascii="Times New Roman" w:eastAsia="Times New Roman" w:hAnsi="Times New Roman" w:cs="Times New Roman"/>
          <w:sz w:val="24"/>
          <w:szCs w:val="24"/>
        </w:rPr>
        <w:t xml:space="preserve">Assistance </w:t>
      </w:r>
      <w:del w:id="3049" w:author="OFFM" w:date="2024-04-16T10:53:00Z">
        <w:r w:rsidR="00817C00" w:rsidRPr="00F74592">
          <w:rPr>
            <w:rFonts w:ascii="Times New Roman" w:hAnsi="Times New Roman" w:cs="Times New Roman"/>
            <w:sz w:val="24"/>
            <w:szCs w:val="24"/>
          </w:rPr>
          <w:delText>Listings Number, formerly known as the CFDA program title.</w:delText>
        </w:r>
      </w:del>
      <w:ins w:id="3050" w:author="OFFM" w:date="2024-04-16T10:53:00Z">
        <w:r w:rsidRPr="001C7544">
          <w:rPr>
            <w:rFonts w:ascii="Times New Roman" w:eastAsia="Times New Roman" w:hAnsi="Times New Roman" w:cs="Times New Roman"/>
            <w:sz w:val="24"/>
            <w:szCs w:val="24"/>
          </w:rPr>
          <w:t>Listing number.</w:t>
        </w:r>
      </w:ins>
      <w:r w:rsidRPr="001C7544">
        <w:rPr>
          <w:rFonts w:ascii="Times New Roman" w:eastAsia="Times New Roman" w:hAnsi="Times New Roman" w:cs="Times New Roman"/>
          <w:sz w:val="24"/>
          <w:szCs w:val="24"/>
        </w:rPr>
        <w:t xml:space="preserve"> </w:t>
      </w:r>
    </w:p>
    <w:p w14:paraId="65AAA773" w14:textId="285E8AA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Audit finding</w:t>
      </w:r>
      <w:r w:rsidRPr="001C7544">
        <w:rPr>
          <w:rFonts w:ascii="Times New Roman" w:eastAsia="Times New Roman" w:hAnsi="Times New Roman" w:cs="Times New Roman"/>
          <w:sz w:val="24"/>
          <w:szCs w:val="24"/>
        </w:rPr>
        <w:t xml:space="preserve"> means deficiencies which the auditor is required </w:t>
      </w:r>
      <w:del w:id="3051" w:author="OFFM" w:date="2024-04-16T10:53:00Z">
        <w:r w:rsidR="00817C00" w:rsidRPr="00F74592">
          <w:rPr>
            <w:rFonts w:ascii="Times New Roman" w:hAnsi="Times New Roman" w:cs="Times New Roman"/>
            <w:sz w:val="24"/>
            <w:szCs w:val="24"/>
          </w:rPr>
          <w:delText xml:space="preserve">by § 200.516(a) </w:delText>
        </w:r>
      </w:del>
      <w:r w:rsidRPr="001C7544">
        <w:rPr>
          <w:rFonts w:ascii="Times New Roman" w:eastAsia="Times New Roman" w:hAnsi="Times New Roman" w:cs="Times New Roman"/>
          <w:sz w:val="24"/>
          <w:szCs w:val="24"/>
        </w:rPr>
        <w:t xml:space="preserve">to report in the schedule of findings and questioned costs. </w:t>
      </w:r>
      <w:ins w:id="3052" w:author="OFFM" w:date="2024-04-16T10:53:00Z">
        <w:r w:rsidRPr="001C7544">
          <w:rPr>
            <w:rFonts w:ascii="Times New Roman" w:eastAsia="Times New Roman" w:hAnsi="Times New Roman" w:cs="Times New Roman"/>
            <w:sz w:val="24"/>
            <w:szCs w:val="24"/>
          </w:rPr>
          <w:t>(See § 200.516(a))</w:t>
        </w:r>
      </w:ins>
    </w:p>
    <w:p w14:paraId="5EE6DD63" w14:textId="77596C1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Auditee</w:t>
      </w:r>
      <w:r w:rsidRPr="001C7544">
        <w:rPr>
          <w:rFonts w:ascii="Times New Roman" w:eastAsia="Times New Roman" w:hAnsi="Times New Roman" w:cs="Times New Roman"/>
          <w:sz w:val="24"/>
          <w:szCs w:val="24"/>
        </w:rPr>
        <w:t xml:space="preserve"> means any non-Federal entity that </w:t>
      </w:r>
      <w:del w:id="3053" w:author="OFFM" w:date="2024-04-16T10:53:00Z">
        <w:r w:rsidR="00817C00" w:rsidRPr="00F74592">
          <w:rPr>
            <w:rFonts w:ascii="Times New Roman" w:hAnsi="Times New Roman" w:cs="Times New Roman"/>
            <w:sz w:val="24"/>
            <w:szCs w:val="24"/>
          </w:rPr>
          <w:delText xml:space="preserve">expends Federal awards which </w:delText>
        </w:r>
      </w:del>
      <w:r w:rsidRPr="001C7544">
        <w:rPr>
          <w:rFonts w:ascii="Times New Roman" w:eastAsia="Times New Roman" w:hAnsi="Times New Roman" w:cs="Times New Roman"/>
          <w:sz w:val="24"/>
          <w:szCs w:val="24"/>
        </w:rPr>
        <w:t xml:space="preserve">must be audited under </w:t>
      </w:r>
      <w:del w:id="3054" w:author="OFFM" w:date="2024-04-16T10:53:00Z">
        <w:r w:rsidR="00817C00" w:rsidRPr="00F74592">
          <w:rPr>
            <w:rFonts w:ascii="Times New Roman" w:hAnsi="Times New Roman" w:cs="Times New Roman"/>
            <w:sz w:val="24"/>
            <w:szCs w:val="24"/>
          </w:rPr>
          <w:delText xml:space="preserve">subpart F of </w:delText>
        </w:r>
      </w:del>
      <w:r w:rsidRPr="001C7544">
        <w:rPr>
          <w:rFonts w:ascii="Times New Roman" w:eastAsia="Times New Roman" w:hAnsi="Times New Roman" w:cs="Times New Roman"/>
          <w:sz w:val="24"/>
          <w:szCs w:val="24"/>
        </w:rPr>
        <w:t xml:space="preserve">this part. </w:t>
      </w:r>
      <w:ins w:id="3055" w:author="OFFM" w:date="2024-04-16T10:53:00Z">
        <w:r w:rsidRPr="001C7544">
          <w:rPr>
            <w:rFonts w:ascii="Times New Roman" w:eastAsia="Times New Roman" w:hAnsi="Times New Roman" w:cs="Times New Roman"/>
            <w:sz w:val="24"/>
            <w:szCs w:val="24"/>
          </w:rPr>
          <w:t>(See § 200.501)</w:t>
        </w:r>
      </w:ins>
    </w:p>
    <w:p w14:paraId="59C80D68" w14:textId="02EFB0E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Auditor</w:t>
      </w:r>
      <w:r w:rsidRPr="001C7544">
        <w:rPr>
          <w:rFonts w:ascii="Times New Roman" w:eastAsia="Times New Roman" w:hAnsi="Times New Roman" w:cs="Times New Roman"/>
          <w:sz w:val="24"/>
          <w:szCs w:val="24"/>
        </w:rPr>
        <w:t xml:space="preserve"> means an auditor who is a public accountant or a Federal, State, local government, or Indian </w:t>
      </w:r>
      <w:del w:id="3056" w:author="OFFM" w:date="2024-04-16T10:53:00Z">
        <w:r w:rsidR="00817C00" w:rsidRPr="00F74592">
          <w:rPr>
            <w:rFonts w:ascii="Times New Roman" w:hAnsi="Times New Roman" w:cs="Times New Roman"/>
            <w:sz w:val="24"/>
            <w:szCs w:val="24"/>
          </w:rPr>
          <w:delText>tribe</w:delText>
        </w:r>
      </w:del>
      <w:ins w:id="3057" w:author="OFFM" w:date="2024-04-16T10:53:00Z">
        <w:r w:rsidRPr="001C7544">
          <w:rPr>
            <w:rFonts w:ascii="Times New Roman" w:eastAsia="Times New Roman" w:hAnsi="Times New Roman" w:cs="Times New Roman"/>
            <w:sz w:val="24"/>
            <w:szCs w:val="24"/>
          </w:rPr>
          <w:t>Tribe</w:t>
        </w:r>
      </w:ins>
      <w:r w:rsidRPr="001C7544">
        <w:rPr>
          <w:rFonts w:ascii="Times New Roman" w:eastAsia="Times New Roman" w:hAnsi="Times New Roman" w:cs="Times New Roman"/>
          <w:sz w:val="24"/>
          <w:szCs w:val="24"/>
        </w:rPr>
        <w:t xml:space="preserve"> audit organization</w:t>
      </w:r>
      <w:del w:id="3058" w:author="OFFM" w:date="2024-04-16T10:53:00Z">
        <w:r w:rsidR="00817C00" w:rsidRPr="00F74592">
          <w:rPr>
            <w:rFonts w:ascii="Times New Roman" w:hAnsi="Times New Roman" w:cs="Times New Roman"/>
            <w:sz w:val="24"/>
            <w:szCs w:val="24"/>
          </w:rPr>
          <w:delText>, which</w:delText>
        </w:r>
      </w:del>
      <w:ins w:id="3059" w:author="OFFM" w:date="2024-04-16T10:53:00Z">
        <w:r w:rsidRPr="001C7544">
          <w:rPr>
            <w:rFonts w:ascii="Times New Roman" w:eastAsia="Times New Roman" w:hAnsi="Times New Roman" w:cs="Times New Roman"/>
            <w:sz w:val="24"/>
            <w:szCs w:val="24"/>
          </w:rPr>
          <w:t xml:space="preserve"> that</w:t>
        </w:r>
      </w:ins>
      <w:r w:rsidRPr="001C7544">
        <w:rPr>
          <w:rFonts w:ascii="Times New Roman" w:eastAsia="Times New Roman" w:hAnsi="Times New Roman" w:cs="Times New Roman"/>
          <w:sz w:val="24"/>
          <w:szCs w:val="24"/>
        </w:rPr>
        <w:t xml:space="preserve"> meets the general standards </w:t>
      </w:r>
      <w:r w:rsidRPr="001C7544">
        <w:rPr>
          <w:rFonts w:ascii="Times New Roman" w:eastAsia="Times New Roman" w:hAnsi="Times New Roman" w:cs="Times New Roman"/>
          <w:sz w:val="24"/>
          <w:szCs w:val="24"/>
        </w:rPr>
        <w:lastRenderedPageBreak/>
        <w:t xml:space="preserve">specified for external auditors in generally accepted government auditing standards (GAGAS). The term auditor does not include internal auditors of nonprofit organizations. </w:t>
      </w:r>
    </w:p>
    <w:p w14:paraId="6AB744F1" w14:textId="28730B0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Budget</w:t>
      </w:r>
      <w:r w:rsidRPr="001C7544">
        <w:rPr>
          <w:rFonts w:ascii="Times New Roman" w:eastAsia="Times New Roman" w:hAnsi="Times New Roman" w:cs="Times New Roman"/>
          <w:sz w:val="24"/>
          <w:szCs w:val="24"/>
        </w:rPr>
        <w:t xml:space="preserve"> means the financial plan for the Federal award that the Federal</w:t>
      </w:r>
      <w:del w:id="3060"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or pass-through entity approves during the Federal award process or in subsequent amendments to the Federal award. It may include the Federal and non-Federal share or only the Federal share, as determined by the Federal </w:t>
      </w:r>
      <w:del w:id="306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w:t>
      </w:r>
    </w:p>
    <w:p w14:paraId="13DCBC8D" w14:textId="607B3C7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3062" w:name="_Hlk162198062"/>
      <w:r w:rsidRPr="001C7544">
        <w:rPr>
          <w:rFonts w:ascii="Times New Roman" w:eastAsia="Times New Roman" w:hAnsi="Times New Roman" w:cs="Times New Roman"/>
          <w:i/>
          <w:iCs/>
          <w:sz w:val="24"/>
          <w:szCs w:val="24"/>
        </w:rPr>
        <w:t>Budget period</w:t>
      </w:r>
      <w:r w:rsidRPr="001C7544">
        <w:rPr>
          <w:rFonts w:ascii="Times New Roman" w:eastAsia="Times New Roman" w:hAnsi="Times New Roman" w:cs="Times New Roman"/>
          <w:sz w:val="24"/>
          <w:szCs w:val="24"/>
        </w:rPr>
        <w:t xml:space="preserve"> means the time interval from the start date of a funded portion of an award to the end date of that funded portion</w:t>
      </w:r>
      <w:ins w:id="306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during which recipients </w:t>
      </w:r>
      <w:ins w:id="3064" w:author="OFFM" w:date="2024-04-16T10:53:00Z">
        <w:r w:rsidRPr="001C7544">
          <w:rPr>
            <w:rFonts w:ascii="Times New Roman" w:eastAsia="Times New Roman" w:hAnsi="Times New Roman" w:cs="Times New Roman"/>
            <w:sz w:val="24"/>
            <w:szCs w:val="24"/>
          </w:rPr>
          <w:t xml:space="preserve">and subrecipients </w:t>
        </w:r>
      </w:ins>
      <w:r w:rsidRPr="001C7544">
        <w:rPr>
          <w:rFonts w:ascii="Times New Roman" w:eastAsia="Times New Roman" w:hAnsi="Times New Roman" w:cs="Times New Roman"/>
          <w:sz w:val="24"/>
          <w:szCs w:val="24"/>
        </w:rPr>
        <w:t xml:space="preserve">are authorized to </w:t>
      </w:r>
      <w:del w:id="3065" w:author="OFFM" w:date="2024-04-16T10:53:00Z">
        <w:r w:rsidR="00817C00" w:rsidRPr="00F74592">
          <w:rPr>
            <w:rFonts w:ascii="Times New Roman" w:hAnsi="Times New Roman" w:cs="Times New Roman"/>
            <w:sz w:val="24"/>
            <w:szCs w:val="24"/>
          </w:rPr>
          <w:delText>expend</w:delText>
        </w:r>
      </w:del>
      <w:ins w:id="3066" w:author="OFFM" w:date="2024-04-16T10:53:00Z">
        <w:r w:rsidRPr="001C7544">
          <w:rPr>
            <w:rFonts w:ascii="Times New Roman" w:eastAsia="Times New Roman" w:hAnsi="Times New Roman" w:cs="Times New Roman"/>
            <w:sz w:val="24"/>
            <w:szCs w:val="24"/>
          </w:rPr>
          <w:t>incur financial obligations of</w:t>
        </w:r>
      </w:ins>
      <w:r w:rsidRPr="001C7544">
        <w:rPr>
          <w:rFonts w:ascii="Times New Roman" w:eastAsia="Times New Roman" w:hAnsi="Times New Roman" w:cs="Times New Roman"/>
          <w:sz w:val="24"/>
          <w:szCs w:val="24"/>
        </w:rPr>
        <w:t xml:space="preserve"> the funds awarded, including any funds carried forward or other revisions pursuant to § 200.308. </w:t>
      </w:r>
    </w:p>
    <w:bookmarkEnd w:id="3062"/>
    <w:p w14:paraId="163A2F6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Capital assets</w:t>
      </w:r>
      <w:r w:rsidRPr="001C7544">
        <w:rPr>
          <w:rFonts w:ascii="Times New Roman" w:eastAsia="Times New Roman" w:hAnsi="Times New Roman" w:cs="Times New Roman"/>
          <w:sz w:val="24"/>
          <w:szCs w:val="24"/>
        </w:rPr>
        <w:t xml:space="preserve"> means: </w:t>
      </w:r>
    </w:p>
    <w:p w14:paraId="5138AB5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Tangible or intangible assets used in operations having a useful life of more than one year which are capitalized in accordance with GAAP. Capital assets include: </w:t>
      </w:r>
    </w:p>
    <w:p w14:paraId="061272FE" w14:textId="72CADBF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 Land, buildings (facilities), equipment, and intellectual property (including software</w:t>
      </w:r>
      <w:del w:id="3067" w:author="OFFM" w:date="2024-04-16T10:53:00Z">
        <w:r w:rsidR="00817C00" w:rsidRPr="00F74592">
          <w:rPr>
            <w:rFonts w:ascii="Times New Roman" w:hAnsi="Times New Roman" w:cs="Times New Roman"/>
            <w:sz w:val="24"/>
            <w:szCs w:val="24"/>
          </w:rPr>
          <w:delText>)</w:delText>
        </w:r>
      </w:del>
      <w:ins w:id="306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whether acquired by purchase, construction, manufacture, exchange, or through a lease accounted for as financed purchase under Government Accounting Standards Board (GASB) standards or a finance lease under Financial Accounting Standards Board (FASB) standards; and </w:t>
      </w:r>
    </w:p>
    <w:p w14:paraId="0CD21ED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(ii) Additions, improvements, modifications, replacements, rearrangements, reinstallations, renovations</w:t>
      </w:r>
      <w:ins w:id="306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alterations to capital assets that materially increase their value or useful life (not ordinary repairs and maintenance). </w:t>
      </w:r>
    </w:p>
    <w:p w14:paraId="73F5EA28" w14:textId="5BF2523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For purpose of this part, capital assets do not include intangible right-to-use assets (per GASB) and right-to-use operating lease assets (per FASB). For example, assets capitalized that recognize a lessee's right to control the use of property </w:t>
      </w:r>
      <w:del w:id="3070" w:author="OFFM" w:date="2024-04-16T10:53:00Z">
        <w:r w:rsidR="00817C00" w:rsidRPr="00F74592">
          <w:rPr>
            <w:rFonts w:ascii="Times New Roman" w:hAnsi="Times New Roman" w:cs="Times New Roman"/>
            <w:sz w:val="24"/>
            <w:szCs w:val="24"/>
          </w:rPr>
          <w:delText>and/</w:delText>
        </w:r>
      </w:del>
      <w:r w:rsidRPr="001C7544">
        <w:rPr>
          <w:rFonts w:ascii="Times New Roman" w:eastAsia="Times New Roman" w:hAnsi="Times New Roman" w:cs="Times New Roman"/>
          <w:sz w:val="24"/>
          <w:szCs w:val="24"/>
        </w:rPr>
        <w:t>or equipment for a period of time under a lease contract. See</w:t>
      </w:r>
      <w:del w:id="3071" w:author="OFFM" w:date="2024-04-16T10:53:00Z">
        <w:r w:rsidR="00817C00" w:rsidRPr="00F74592">
          <w:rPr>
            <w:rFonts w:ascii="Times New Roman" w:hAnsi="Times New Roman" w:cs="Times New Roman"/>
            <w:sz w:val="24"/>
            <w:szCs w:val="24"/>
          </w:rPr>
          <w:delText xml:space="preserve"> also</w:delText>
        </w:r>
      </w:del>
      <w:r w:rsidRPr="001C7544">
        <w:rPr>
          <w:rFonts w:ascii="Times New Roman" w:eastAsia="Times New Roman" w:hAnsi="Times New Roman" w:cs="Times New Roman"/>
          <w:sz w:val="24"/>
          <w:szCs w:val="24"/>
        </w:rPr>
        <w:t xml:space="preserve"> § 200.465. </w:t>
      </w:r>
    </w:p>
    <w:p w14:paraId="3C24E86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lastRenderedPageBreak/>
        <w:t>Capital expenditures</w:t>
      </w:r>
      <w:r w:rsidRPr="001C7544">
        <w:rPr>
          <w:rFonts w:ascii="Times New Roman" w:eastAsia="Times New Roman" w:hAnsi="Times New Roman" w:cs="Times New Roman"/>
          <w:sz w:val="24"/>
          <w:szCs w:val="24"/>
        </w:rPr>
        <w:t xml:space="preserve"> means expenditures to acquire capital assets or expenditures to make additions, improvements, modifications, replacements, rearrangements, reinstallations, renovations, or alterations to capital assets that materially increase their value or useful life. </w:t>
      </w:r>
    </w:p>
    <w:p w14:paraId="6EF3C826" w14:textId="48A743C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Central service cost allocation plan</w:t>
      </w:r>
      <w:r w:rsidRPr="001C7544">
        <w:rPr>
          <w:rFonts w:ascii="Times New Roman" w:eastAsia="Times New Roman" w:hAnsi="Times New Roman" w:cs="Times New Roman"/>
          <w:sz w:val="24"/>
          <w:szCs w:val="24"/>
        </w:rPr>
        <w:t xml:space="preserve"> means the documentation identifying, accumulating, and allocating or developing billing rates based on the allowable costs of services provided by a State</w:t>
      </w:r>
      <w:del w:id="3072" w:author="OFFM" w:date="2024-04-16T10:53:00Z">
        <w:r w:rsidR="00817C00" w:rsidRPr="00F74592">
          <w:rPr>
            <w:rFonts w:ascii="Times New Roman" w:hAnsi="Times New Roman" w:cs="Times New Roman"/>
            <w:sz w:val="24"/>
            <w:szCs w:val="24"/>
          </w:rPr>
          <w:delText xml:space="preserve"> or</w:delText>
        </w:r>
      </w:del>
      <w:ins w:id="307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local government</w:t>
      </w:r>
      <w:ins w:id="307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Indian </w:t>
      </w:r>
      <w:del w:id="3075" w:author="OFFM" w:date="2024-04-16T10:53:00Z">
        <w:r w:rsidR="00817C00" w:rsidRPr="00F74592">
          <w:rPr>
            <w:rFonts w:ascii="Times New Roman" w:hAnsi="Times New Roman" w:cs="Times New Roman"/>
            <w:sz w:val="24"/>
            <w:szCs w:val="24"/>
          </w:rPr>
          <w:delText>tribe on a centralized basis</w:delText>
        </w:r>
      </w:del>
      <w:ins w:id="3076" w:author="OFFM" w:date="2024-04-16T10:53:00Z">
        <w:r w:rsidRPr="001C7544">
          <w:rPr>
            <w:rFonts w:ascii="Times New Roman" w:eastAsia="Times New Roman" w:hAnsi="Times New Roman" w:cs="Times New Roman"/>
            <w:sz w:val="24"/>
            <w:szCs w:val="24"/>
          </w:rPr>
          <w:t>Tribe</w:t>
        </w:r>
      </w:ins>
      <w:r w:rsidRPr="001C7544">
        <w:rPr>
          <w:rFonts w:ascii="Times New Roman" w:eastAsia="Times New Roman" w:hAnsi="Times New Roman" w:cs="Times New Roman"/>
          <w:sz w:val="24"/>
          <w:szCs w:val="24"/>
        </w:rPr>
        <w:t xml:space="preserve"> to its departments and agencies</w:t>
      </w:r>
      <w:ins w:id="3077" w:author="OFFM" w:date="2024-04-16T10:53:00Z">
        <w:r w:rsidRPr="001C7544">
          <w:rPr>
            <w:rFonts w:ascii="Times New Roman" w:eastAsia="Times New Roman" w:hAnsi="Times New Roman" w:cs="Times New Roman"/>
            <w:sz w:val="24"/>
            <w:szCs w:val="24"/>
          </w:rPr>
          <w:t xml:space="preserve"> on a centralized basis</w:t>
        </w:r>
      </w:ins>
      <w:r w:rsidRPr="001C7544">
        <w:rPr>
          <w:rFonts w:ascii="Times New Roman" w:eastAsia="Times New Roman" w:hAnsi="Times New Roman" w:cs="Times New Roman"/>
          <w:sz w:val="24"/>
          <w:szCs w:val="24"/>
        </w:rPr>
        <w:t xml:space="preserve">. The costs of these services may be allocated or billed to users. </w:t>
      </w:r>
    </w:p>
    <w:p w14:paraId="19523DC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Claim</w:t>
      </w:r>
      <w:r w:rsidRPr="001C7544">
        <w:rPr>
          <w:rFonts w:ascii="Times New Roman" w:eastAsia="Times New Roman" w:hAnsi="Times New Roman" w:cs="Times New Roman"/>
          <w:sz w:val="24"/>
          <w:szCs w:val="24"/>
        </w:rPr>
        <w:t xml:space="preserve"> means, depending on the context, either: </w:t>
      </w:r>
    </w:p>
    <w:p w14:paraId="0318214F" w14:textId="53DFFC8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 written demand or </w:t>
      </w:r>
      <w:del w:id="3078" w:author="OFFM" w:date="2024-04-16T10:53:00Z">
        <w:r w:rsidR="00817C00" w:rsidRPr="00F74592">
          <w:rPr>
            <w:rFonts w:ascii="Times New Roman" w:hAnsi="Times New Roman" w:cs="Times New Roman"/>
            <w:sz w:val="24"/>
            <w:szCs w:val="24"/>
          </w:rPr>
          <w:delText xml:space="preserve">written </w:delText>
        </w:r>
      </w:del>
      <w:r w:rsidRPr="001C7544">
        <w:rPr>
          <w:rFonts w:ascii="Times New Roman" w:eastAsia="Times New Roman" w:hAnsi="Times New Roman" w:cs="Times New Roman"/>
          <w:sz w:val="24"/>
          <w:szCs w:val="24"/>
        </w:rPr>
        <w:t xml:space="preserve">assertion by one of the parties to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seeking as a matter of right: </w:t>
      </w:r>
    </w:p>
    <w:p w14:paraId="4FC28168" w14:textId="52E80C6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 The payment of money</w:t>
      </w:r>
      <w:del w:id="3079" w:author="OFFM" w:date="2024-04-16T10:53:00Z">
        <w:r w:rsidR="00817C00" w:rsidRPr="00F74592">
          <w:rPr>
            <w:rFonts w:ascii="Times New Roman" w:hAnsi="Times New Roman" w:cs="Times New Roman"/>
            <w:sz w:val="24"/>
            <w:szCs w:val="24"/>
          </w:rPr>
          <w:delText xml:space="preserve"> in a sum certain</w:delText>
        </w:r>
      </w:del>
      <w:r w:rsidRPr="001C7544">
        <w:rPr>
          <w:rFonts w:ascii="Times New Roman" w:eastAsia="Times New Roman" w:hAnsi="Times New Roman" w:cs="Times New Roman"/>
          <w:sz w:val="24"/>
          <w:szCs w:val="24"/>
        </w:rPr>
        <w:t xml:space="preserve">; </w:t>
      </w:r>
    </w:p>
    <w:p w14:paraId="73EB44F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The adjustment or interpretation of the terms and conditions of the Federal award; or </w:t>
      </w:r>
    </w:p>
    <w:p w14:paraId="23C225A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Other relief arising under or relating to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w:t>
      </w:r>
    </w:p>
    <w:p w14:paraId="6A2A603C" w14:textId="2B30B63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A request for payment</w:t>
      </w:r>
      <w:del w:id="3080" w:author="OFFM" w:date="2024-04-16T10:53:00Z">
        <w:r w:rsidR="00817C00" w:rsidRPr="00F74592">
          <w:rPr>
            <w:rFonts w:ascii="Times New Roman" w:hAnsi="Times New Roman" w:cs="Times New Roman"/>
            <w:sz w:val="24"/>
            <w:szCs w:val="24"/>
          </w:rPr>
          <w:delText xml:space="preserve"> that is</w:delText>
        </w:r>
      </w:del>
      <w:r w:rsidRPr="001C7544">
        <w:rPr>
          <w:rFonts w:ascii="Times New Roman" w:eastAsia="Times New Roman" w:hAnsi="Times New Roman" w:cs="Times New Roman"/>
          <w:sz w:val="24"/>
          <w:szCs w:val="24"/>
        </w:rPr>
        <w:t xml:space="preserve"> not in dispute when submitted. </w:t>
      </w:r>
    </w:p>
    <w:p w14:paraId="76BADA53" w14:textId="196F82F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Class of Federal awards</w:t>
      </w:r>
      <w:r w:rsidRPr="001C7544">
        <w:rPr>
          <w:rFonts w:ascii="Times New Roman" w:eastAsia="Times New Roman" w:hAnsi="Times New Roman" w:cs="Times New Roman"/>
          <w:sz w:val="24"/>
          <w:szCs w:val="24"/>
        </w:rPr>
        <w:t xml:space="preserve"> means a group of Federal awards either awarded under a specific program or group of programs or to a specific type of </w:t>
      </w:r>
      <w:del w:id="3081" w:author="OFFM" w:date="2024-04-16T10:53:00Z">
        <w:r w:rsidR="00817C00" w:rsidRPr="00F74592">
          <w:rPr>
            <w:rFonts w:ascii="Times New Roman" w:hAnsi="Times New Roman" w:cs="Times New Roman"/>
            <w:sz w:val="24"/>
            <w:szCs w:val="24"/>
          </w:rPr>
          <w:delText>non-Federal entity</w:delText>
        </w:r>
      </w:del>
      <w:ins w:id="3082" w:author="OFFM" w:date="2024-04-16T10:53:00Z">
        <w:r w:rsidRPr="001C7544">
          <w:rPr>
            <w:rFonts w:ascii="Times New Roman" w:eastAsia="Times New Roman" w:hAnsi="Times New Roman" w:cs="Times New Roman"/>
            <w:sz w:val="24"/>
            <w:szCs w:val="24"/>
          </w:rPr>
          <w:t>recipient</w:t>
        </w:r>
      </w:ins>
      <w:r w:rsidRPr="001C7544">
        <w:rPr>
          <w:rFonts w:ascii="Times New Roman" w:eastAsia="Times New Roman" w:hAnsi="Times New Roman" w:cs="Times New Roman"/>
          <w:sz w:val="24"/>
          <w:szCs w:val="24"/>
        </w:rPr>
        <w:t xml:space="preserve"> or group of </w:t>
      </w:r>
      <w:del w:id="3083" w:author="OFFM" w:date="2024-04-16T10:53:00Z">
        <w:r w:rsidR="00817C00" w:rsidRPr="00F74592">
          <w:rPr>
            <w:rFonts w:ascii="Times New Roman" w:hAnsi="Times New Roman" w:cs="Times New Roman"/>
            <w:sz w:val="24"/>
            <w:szCs w:val="24"/>
          </w:rPr>
          <w:delText>non-Federal entities</w:delText>
        </w:r>
      </w:del>
      <w:ins w:id="3084" w:author="OFFM" w:date="2024-04-16T10:53:00Z">
        <w:r w:rsidRPr="001C7544">
          <w:rPr>
            <w:rFonts w:ascii="Times New Roman" w:eastAsia="Times New Roman" w:hAnsi="Times New Roman" w:cs="Times New Roman"/>
            <w:sz w:val="24"/>
            <w:szCs w:val="24"/>
          </w:rPr>
          <w:t>recipients</w:t>
        </w:r>
      </w:ins>
      <w:r w:rsidRPr="001C7544">
        <w:rPr>
          <w:rFonts w:ascii="Times New Roman" w:eastAsia="Times New Roman" w:hAnsi="Times New Roman" w:cs="Times New Roman"/>
          <w:sz w:val="24"/>
          <w:szCs w:val="24"/>
        </w:rPr>
        <w:t xml:space="preserve"> to which specific provisions or exceptions may apply. </w:t>
      </w:r>
    </w:p>
    <w:p w14:paraId="79569E01" w14:textId="6600D3B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Closeout</w:t>
      </w:r>
      <w:r w:rsidRPr="001C7544">
        <w:rPr>
          <w:rFonts w:ascii="Times New Roman" w:eastAsia="Times New Roman" w:hAnsi="Times New Roman" w:cs="Times New Roman"/>
          <w:sz w:val="24"/>
          <w:szCs w:val="24"/>
        </w:rPr>
        <w:t xml:space="preserve"> means the process by which the Federal </w:t>
      </w:r>
      <w:del w:id="308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determines that all applicable administrative actions and all required work of the Federal award have been completed and takes actions as described in § 200.344. </w:t>
      </w:r>
    </w:p>
    <w:p w14:paraId="0AF8964F" w14:textId="2662923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Cluster of programs</w:t>
      </w:r>
      <w:r w:rsidRPr="001C7544">
        <w:rPr>
          <w:rFonts w:ascii="Times New Roman" w:eastAsia="Times New Roman" w:hAnsi="Times New Roman" w:cs="Times New Roman"/>
          <w:sz w:val="24"/>
          <w:szCs w:val="24"/>
        </w:rPr>
        <w:t xml:space="preserve"> means a grouping of closely related programs that share common compliance requirements. The types of clusters of programs are research and development (R&amp;D), student financial aid (SFA), and other clusters. “Other clusters” are </w:t>
      </w:r>
      <w:del w:id="3086" w:author="OFFM" w:date="2024-04-16T10:53:00Z">
        <w:r w:rsidR="00817C00" w:rsidRPr="00F74592">
          <w:rPr>
            <w:rFonts w:ascii="Times New Roman" w:hAnsi="Times New Roman" w:cs="Times New Roman"/>
            <w:sz w:val="24"/>
            <w:szCs w:val="24"/>
          </w:rPr>
          <w:delText xml:space="preserve">as </w:delText>
        </w:r>
      </w:del>
      <w:r w:rsidRPr="001C7544">
        <w:rPr>
          <w:rFonts w:ascii="Times New Roman" w:eastAsia="Times New Roman" w:hAnsi="Times New Roman" w:cs="Times New Roman"/>
          <w:sz w:val="24"/>
          <w:szCs w:val="24"/>
        </w:rPr>
        <w:t>defined by OMB in the compliance supplement or</w:t>
      </w:r>
      <w:del w:id="3087" w:author="OFFM" w:date="2024-04-16T10:53:00Z">
        <w:r w:rsidR="00817C00" w:rsidRPr="00F74592">
          <w:rPr>
            <w:rFonts w:ascii="Times New Roman" w:hAnsi="Times New Roman" w:cs="Times New Roman"/>
            <w:sz w:val="24"/>
            <w:szCs w:val="24"/>
          </w:rPr>
          <w:delText xml:space="preserve"> as</w:delText>
        </w:r>
      </w:del>
      <w:r w:rsidRPr="001C7544">
        <w:rPr>
          <w:rFonts w:ascii="Times New Roman" w:eastAsia="Times New Roman" w:hAnsi="Times New Roman" w:cs="Times New Roman"/>
          <w:sz w:val="24"/>
          <w:szCs w:val="24"/>
        </w:rPr>
        <w:t xml:space="preserve"> designated by a State for Federal awards the State provides to its subrecipients that meet the definition of a cluster of programs. When designating </w:t>
      </w:r>
      <w:del w:id="3088" w:author="OFFM" w:date="2024-04-16T10:53:00Z">
        <w:r w:rsidR="00817C00" w:rsidRPr="00F74592">
          <w:rPr>
            <w:rFonts w:ascii="Times New Roman" w:hAnsi="Times New Roman" w:cs="Times New Roman"/>
            <w:sz w:val="24"/>
            <w:szCs w:val="24"/>
          </w:rPr>
          <w:delText xml:space="preserve">an </w:delText>
        </w:r>
      </w:del>
      <w:r w:rsidRPr="001C7544">
        <w:rPr>
          <w:rFonts w:ascii="Times New Roman" w:eastAsia="Times New Roman" w:hAnsi="Times New Roman" w:cs="Times New Roman"/>
          <w:sz w:val="24"/>
          <w:szCs w:val="24"/>
        </w:rPr>
        <w:t xml:space="preserve">“other </w:t>
      </w:r>
      <w:del w:id="3089" w:author="OFFM" w:date="2024-04-16T10:53:00Z">
        <w:r w:rsidR="00817C00" w:rsidRPr="00F74592">
          <w:rPr>
            <w:rFonts w:ascii="Times New Roman" w:hAnsi="Times New Roman" w:cs="Times New Roman"/>
            <w:sz w:val="24"/>
            <w:szCs w:val="24"/>
          </w:rPr>
          <w:lastRenderedPageBreak/>
          <w:delText>cluster</w:delText>
        </w:r>
      </w:del>
      <w:ins w:id="3090" w:author="OFFM" w:date="2024-04-16T10:53:00Z">
        <w:r w:rsidRPr="001C7544">
          <w:rPr>
            <w:rFonts w:ascii="Times New Roman" w:eastAsia="Times New Roman" w:hAnsi="Times New Roman" w:cs="Times New Roman"/>
            <w:sz w:val="24"/>
            <w:szCs w:val="24"/>
          </w:rPr>
          <w:t>clusters</w:t>
        </w:r>
      </w:ins>
      <w:r w:rsidRPr="001C7544">
        <w:rPr>
          <w:rFonts w:ascii="Times New Roman" w:eastAsia="Times New Roman" w:hAnsi="Times New Roman" w:cs="Times New Roman"/>
          <w:sz w:val="24"/>
          <w:szCs w:val="24"/>
        </w:rPr>
        <w:t>,” a State must identify the Federal awards included in the cluster and advise the subrecipients of compliance requirements applicable to the cluster, consistent with § 200.332</w:t>
      </w:r>
      <w:del w:id="3091" w:author="OFFM" w:date="2024-04-16T10:53:00Z">
        <w:r w:rsidR="00817C00" w:rsidRPr="00F74592">
          <w:rPr>
            <w:rFonts w:ascii="Times New Roman" w:hAnsi="Times New Roman" w:cs="Times New Roman"/>
            <w:sz w:val="24"/>
            <w:szCs w:val="24"/>
          </w:rPr>
          <w:delText>(a).</w:delText>
        </w:r>
      </w:del>
      <w:ins w:id="309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 cluster of programs must be considered </w:t>
      </w:r>
      <w:del w:id="3093" w:author="OFFM" w:date="2024-04-16T10:53:00Z">
        <w:r w:rsidR="00817C00" w:rsidRPr="00F74592">
          <w:rPr>
            <w:rFonts w:ascii="Times New Roman" w:hAnsi="Times New Roman" w:cs="Times New Roman"/>
            <w:sz w:val="24"/>
            <w:szCs w:val="24"/>
          </w:rPr>
          <w:delText xml:space="preserve">as </w:delText>
        </w:r>
      </w:del>
      <w:r w:rsidRPr="001C7544">
        <w:rPr>
          <w:rFonts w:ascii="Times New Roman" w:eastAsia="Times New Roman" w:hAnsi="Times New Roman" w:cs="Times New Roman"/>
          <w:sz w:val="24"/>
          <w:szCs w:val="24"/>
        </w:rPr>
        <w:t xml:space="preserve">one program </w:t>
      </w:r>
      <w:del w:id="3094" w:author="OFFM" w:date="2024-04-16T10:53:00Z">
        <w:r w:rsidR="00817C00" w:rsidRPr="00F74592">
          <w:rPr>
            <w:rFonts w:ascii="Times New Roman" w:hAnsi="Times New Roman" w:cs="Times New Roman"/>
            <w:sz w:val="24"/>
            <w:szCs w:val="24"/>
          </w:rPr>
          <w:delText>for</w:delText>
        </w:r>
      </w:del>
      <w:ins w:id="3095" w:author="OFFM" w:date="2024-04-16T10:53:00Z">
        <w:r w:rsidRPr="001C7544">
          <w:rPr>
            <w:rFonts w:ascii="Times New Roman" w:eastAsia="Times New Roman" w:hAnsi="Times New Roman" w:cs="Times New Roman"/>
            <w:sz w:val="24"/>
            <w:szCs w:val="24"/>
          </w:rPr>
          <w:t>when</w:t>
        </w:r>
      </w:ins>
      <w:r w:rsidRPr="001C7544">
        <w:rPr>
          <w:rFonts w:ascii="Times New Roman" w:eastAsia="Times New Roman" w:hAnsi="Times New Roman" w:cs="Times New Roman"/>
          <w:sz w:val="24"/>
          <w:szCs w:val="24"/>
        </w:rPr>
        <w:t xml:space="preserve"> determining major programs</w:t>
      </w:r>
      <w:del w:id="3096"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as described in § 200.518, and</w:t>
      </w:r>
      <w:del w:id="3097"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with the exception of R&amp;D as described in § 200.501(</w:t>
      </w:r>
      <w:del w:id="3098" w:author="OFFM" w:date="2024-04-16T10:53:00Z">
        <w:r w:rsidR="00817C00" w:rsidRPr="00F74592">
          <w:rPr>
            <w:rFonts w:ascii="Times New Roman" w:hAnsi="Times New Roman" w:cs="Times New Roman"/>
            <w:sz w:val="24"/>
            <w:szCs w:val="24"/>
          </w:rPr>
          <w:delText>c</w:delText>
        </w:r>
      </w:del>
      <w:ins w:id="3099" w:author="OFFM" w:date="2024-04-16T10:53:00Z">
        <w:r w:rsidRPr="001C7544">
          <w:rPr>
            <w:rFonts w:ascii="Times New Roman" w:eastAsia="Times New Roman" w:hAnsi="Times New Roman" w:cs="Times New Roman"/>
            <w:sz w:val="24"/>
            <w:szCs w:val="24"/>
          </w:rPr>
          <w:t>d</w:t>
        </w:r>
      </w:ins>
      <w:r w:rsidRPr="001C7544">
        <w:rPr>
          <w:rFonts w:ascii="Times New Roman" w:eastAsia="Times New Roman" w:hAnsi="Times New Roman" w:cs="Times New Roman"/>
          <w:sz w:val="24"/>
          <w:szCs w:val="24"/>
        </w:rPr>
        <w:t xml:space="preserve">), whether a program-specific audit may be elected. </w:t>
      </w:r>
    </w:p>
    <w:p w14:paraId="7DAB179B" w14:textId="2E902D0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Cognizant agency for audit</w:t>
      </w:r>
      <w:r w:rsidRPr="001C7544">
        <w:rPr>
          <w:rFonts w:ascii="Times New Roman" w:eastAsia="Times New Roman" w:hAnsi="Times New Roman" w:cs="Times New Roman"/>
          <w:sz w:val="24"/>
          <w:szCs w:val="24"/>
        </w:rPr>
        <w:t xml:space="preserve"> means the Federal agency designated to carry out the responsibilities described in § 200.513(a). The cognizant agency for audit is not necessarily the same as the cognizant agency for indirect costs. A list of </w:t>
      </w:r>
      <w:del w:id="3100" w:author="OFFM" w:date="2024-04-16T10:53:00Z">
        <w:r w:rsidR="00817C00" w:rsidRPr="00F74592">
          <w:rPr>
            <w:rFonts w:ascii="Times New Roman" w:hAnsi="Times New Roman" w:cs="Times New Roman"/>
            <w:sz w:val="24"/>
            <w:szCs w:val="24"/>
          </w:rPr>
          <w:delText>cognizant agencies for audit</w:delText>
        </w:r>
      </w:del>
      <w:ins w:id="3101" w:author="OFFM" w:date="2024-04-16T10:53:00Z">
        <w:r w:rsidRPr="001C7544">
          <w:rPr>
            <w:rFonts w:ascii="Times New Roman" w:eastAsia="Times New Roman" w:hAnsi="Times New Roman" w:cs="Times New Roman"/>
            <w:sz w:val="24"/>
            <w:szCs w:val="24"/>
          </w:rPr>
          <w:t>Federal agency Single Audit contacts</w:t>
        </w:r>
      </w:ins>
      <w:r w:rsidRPr="001C7544">
        <w:rPr>
          <w:rFonts w:ascii="Times New Roman" w:eastAsia="Times New Roman" w:hAnsi="Times New Roman" w:cs="Times New Roman"/>
          <w:sz w:val="24"/>
          <w:szCs w:val="24"/>
        </w:rPr>
        <w:t xml:space="preserve"> can be found on the Federal Audit Clearinghouse (FAC) website. </w:t>
      </w:r>
    </w:p>
    <w:p w14:paraId="27B59D61" w14:textId="40E7305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Cognizant agency for indirect costs</w:t>
      </w:r>
      <w:r w:rsidRPr="001C7544">
        <w:rPr>
          <w:rFonts w:ascii="Times New Roman" w:eastAsia="Times New Roman" w:hAnsi="Times New Roman" w:cs="Times New Roman"/>
          <w:sz w:val="24"/>
          <w:szCs w:val="24"/>
        </w:rPr>
        <w:t xml:space="preserve"> means the Federal agency responsible for reviewing, negotiating</w:t>
      </w:r>
      <w:del w:id="3102"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and approving cost allocation plans or indirect cost proposals </w:t>
      </w:r>
      <w:del w:id="3103" w:author="OFFM" w:date="2024-04-16T10:53:00Z">
        <w:r w:rsidR="00817C00" w:rsidRPr="00F74592">
          <w:rPr>
            <w:rFonts w:ascii="Times New Roman" w:hAnsi="Times New Roman" w:cs="Times New Roman"/>
            <w:sz w:val="24"/>
            <w:szCs w:val="24"/>
          </w:rPr>
          <w:delText xml:space="preserve">developed under this part </w:delText>
        </w:r>
      </w:del>
      <w:r w:rsidRPr="001C7544">
        <w:rPr>
          <w:rFonts w:ascii="Times New Roman" w:eastAsia="Times New Roman" w:hAnsi="Times New Roman" w:cs="Times New Roman"/>
          <w:sz w:val="24"/>
          <w:szCs w:val="24"/>
        </w:rPr>
        <w:t>on behalf of all Federal agencies. The cognizant agency for indirect cost is not necessarily the same as the cognizant agency for audit. For assignments of cognizant agencies</w:t>
      </w:r>
      <w:ins w:id="310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see the following: </w:t>
      </w:r>
    </w:p>
    <w:p w14:paraId="7D6366AE" w14:textId="0036F33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For Institutions of Higher Education (IHEs): Appendix III</w:t>
      </w:r>
      <w:del w:id="3105" w:author="OFFM" w:date="2024-04-16T10:53:00Z">
        <w:r w:rsidR="00817C00" w:rsidRPr="00F74592">
          <w:rPr>
            <w:rFonts w:ascii="Times New Roman" w:hAnsi="Times New Roman" w:cs="Times New Roman"/>
            <w:sz w:val="24"/>
            <w:szCs w:val="24"/>
          </w:rPr>
          <w:delText xml:space="preserve"> to this part</w:delText>
        </w:r>
      </w:del>
      <w:r w:rsidRPr="001C7544">
        <w:rPr>
          <w:rFonts w:ascii="Times New Roman" w:eastAsia="Times New Roman" w:hAnsi="Times New Roman" w:cs="Times New Roman"/>
          <w:sz w:val="24"/>
          <w:szCs w:val="24"/>
        </w:rPr>
        <w:t xml:space="preserve">, paragraph C.11. </w:t>
      </w:r>
    </w:p>
    <w:p w14:paraId="6967163F" w14:textId="571C7A5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For nonprofit organizations: Appendix IV</w:t>
      </w:r>
      <w:del w:id="3106" w:author="OFFM" w:date="2024-04-16T10:53:00Z">
        <w:r w:rsidR="00817C00" w:rsidRPr="00F74592">
          <w:rPr>
            <w:rFonts w:ascii="Times New Roman" w:hAnsi="Times New Roman" w:cs="Times New Roman"/>
            <w:sz w:val="24"/>
            <w:szCs w:val="24"/>
          </w:rPr>
          <w:delText xml:space="preserve"> to this part</w:delText>
        </w:r>
      </w:del>
      <w:r w:rsidRPr="001C7544">
        <w:rPr>
          <w:rFonts w:ascii="Times New Roman" w:eastAsia="Times New Roman" w:hAnsi="Times New Roman" w:cs="Times New Roman"/>
          <w:sz w:val="24"/>
          <w:szCs w:val="24"/>
        </w:rPr>
        <w:t xml:space="preserve">, paragraph C.2.a. </w:t>
      </w:r>
    </w:p>
    <w:p w14:paraId="32CD649A" w14:textId="7A8F1A4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For State and local governments: Appendix V</w:t>
      </w:r>
      <w:del w:id="3107" w:author="OFFM" w:date="2024-04-16T10:53:00Z">
        <w:r w:rsidR="00817C00" w:rsidRPr="00F74592">
          <w:rPr>
            <w:rFonts w:ascii="Times New Roman" w:hAnsi="Times New Roman" w:cs="Times New Roman"/>
            <w:sz w:val="24"/>
            <w:szCs w:val="24"/>
          </w:rPr>
          <w:delText xml:space="preserve"> to this part</w:delText>
        </w:r>
      </w:del>
      <w:r w:rsidRPr="001C7544">
        <w:rPr>
          <w:rFonts w:ascii="Times New Roman" w:eastAsia="Times New Roman" w:hAnsi="Times New Roman" w:cs="Times New Roman"/>
          <w:sz w:val="24"/>
          <w:szCs w:val="24"/>
        </w:rPr>
        <w:t xml:space="preserve">, paragraph F.1. </w:t>
      </w:r>
    </w:p>
    <w:p w14:paraId="0C992923" w14:textId="352AD2A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For Indian </w:t>
      </w:r>
      <w:del w:id="3108" w:author="OFFM" w:date="2024-04-16T10:53:00Z">
        <w:r w:rsidR="00817C00" w:rsidRPr="00F74592">
          <w:rPr>
            <w:rFonts w:ascii="Times New Roman" w:hAnsi="Times New Roman" w:cs="Times New Roman"/>
            <w:sz w:val="24"/>
            <w:szCs w:val="24"/>
          </w:rPr>
          <w:delText>tribes</w:delText>
        </w:r>
      </w:del>
      <w:ins w:id="3109" w:author="OFFM" w:date="2024-04-16T10:53:00Z">
        <w:r w:rsidRPr="001C7544">
          <w:rPr>
            <w:rFonts w:ascii="Times New Roman" w:eastAsia="Times New Roman" w:hAnsi="Times New Roman" w:cs="Times New Roman"/>
            <w:sz w:val="24"/>
            <w:szCs w:val="24"/>
          </w:rPr>
          <w:t>Tribes</w:t>
        </w:r>
      </w:ins>
      <w:r w:rsidRPr="001C7544">
        <w:rPr>
          <w:rFonts w:ascii="Times New Roman" w:eastAsia="Times New Roman" w:hAnsi="Times New Roman" w:cs="Times New Roman"/>
          <w:sz w:val="24"/>
          <w:szCs w:val="24"/>
        </w:rPr>
        <w:t>: Appendix VII</w:t>
      </w:r>
      <w:del w:id="3110" w:author="OFFM" w:date="2024-04-16T10:53:00Z">
        <w:r w:rsidR="00817C00" w:rsidRPr="00F74592">
          <w:rPr>
            <w:rFonts w:ascii="Times New Roman" w:hAnsi="Times New Roman" w:cs="Times New Roman"/>
            <w:sz w:val="24"/>
            <w:szCs w:val="24"/>
          </w:rPr>
          <w:delText xml:space="preserve"> to this part</w:delText>
        </w:r>
      </w:del>
      <w:r w:rsidRPr="001C7544">
        <w:rPr>
          <w:rFonts w:ascii="Times New Roman" w:eastAsia="Times New Roman" w:hAnsi="Times New Roman" w:cs="Times New Roman"/>
          <w:sz w:val="24"/>
          <w:szCs w:val="24"/>
        </w:rPr>
        <w:t xml:space="preserve">, paragraph D.1. </w:t>
      </w:r>
    </w:p>
    <w:p w14:paraId="6ACBD83D" w14:textId="46DF8D1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Compliance supplement</w:t>
      </w:r>
      <w:r w:rsidRPr="001C7544">
        <w:rPr>
          <w:rFonts w:ascii="Times New Roman" w:eastAsia="Times New Roman" w:hAnsi="Times New Roman" w:cs="Times New Roman"/>
          <w:sz w:val="24"/>
          <w:szCs w:val="24"/>
        </w:rPr>
        <w:t xml:space="preserve"> means an annually updated authoritative source </w:t>
      </w:r>
      <w:ins w:id="3111" w:author="OFFM" w:date="2024-04-16T10:53:00Z">
        <w:r w:rsidRPr="001C7544">
          <w:rPr>
            <w:rFonts w:ascii="Times New Roman" w:eastAsia="Times New Roman" w:hAnsi="Times New Roman" w:cs="Times New Roman"/>
            <w:sz w:val="24"/>
            <w:szCs w:val="24"/>
          </w:rPr>
          <w:t xml:space="preserve">of information </w:t>
        </w:r>
      </w:ins>
      <w:r w:rsidRPr="001C7544">
        <w:rPr>
          <w:rFonts w:ascii="Times New Roman" w:eastAsia="Times New Roman" w:hAnsi="Times New Roman" w:cs="Times New Roman"/>
          <w:sz w:val="24"/>
          <w:szCs w:val="24"/>
        </w:rPr>
        <w:t xml:space="preserve">for auditors that </w:t>
      </w:r>
      <w:del w:id="3112" w:author="OFFM" w:date="2024-04-16T10:53:00Z">
        <w:r w:rsidR="00817C00" w:rsidRPr="00F74592">
          <w:rPr>
            <w:rFonts w:ascii="Times New Roman" w:hAnsi="Times New Roman" w:cs="Times New Roman"/>
            <w:sz w:val="24"/>
            <w:szCs w:val="24"/>
          </w:rPr>
          <w:delText>serves to identify</w:delText>
        </w:r>
      </w:del>
      <w:ins w:id="3113" w:author="OFFM" w:date="2024-04-16T10:53:00Z">
        <w:r w:rsidRPr="001C7544">
          <w:rPr>
            <w:rFonts w:ascii="Times New Roman" w:eastAsia="Times New Roman" w:hAnsi="Times New Roman" w:cs="Times New Roman"/>
            <w:sz w:val="24"/>
            <w:szCs w:val="24"/>
          </w:rPr>
          <w:t>identifies</w:t>
        </w:r>
      </w:ins>
      <w:r w:rsidRPr="001C7544">
        <w:rPr>
          <w:rFonts w:ascii="Times New Roman" w:eastAsia="Times New Roman" w:hAnsi="Times New Roman" w:cs="Times New Roman"/>
          <w:sz w:val="24"/>
          <w:szCs w:val="24"/>
        </w:rPr>
        <w:t xml:space="preserve"> existing important compliance requirements that the Federal Government expects to be considered as part of an audit. Auditors use it to understand the Federal program's objectives, procedures, and compliance requirements, as well as audit objectives and suggested audit procedures for determining compliance with the relevant Federal program. </w:t>
      </w:r>
    </w:p>
    <w:p w14:paraId="293382AA" w14:textId="09343E9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lastRenderedPageBreak/>
        <w:t>Computing devices</w:t>
      </w:r>
      <w:r w:rsidRPr="001C7544">
        <w:rPr>
          <w:rFonts w:ascii="Times New Roman" w:eastAsia="Times New Roman" w:hAnsi="Times New Roman" w:cs="Times New Roman"/>
          <w:sz w:val="24"/>
          <w:szCs w:val="24"/>
        </w:rPr>
        <w:t xml:space="preserve"> means machines </w:t>
      </w:r>
      <w:del w:id="3114" w:author="OFFM" w:date="2024-04-16T10:53:00Z">
        <w:r w:rsidR="00817C00" w:rsidRPr="00F74592">
          <w:rPr>
            <w:rFonts w:ascii="Times New Roman" w:hAnsi="Times New Roman" w:cs="Times New Roman"/>
            <w:sz w:val="24"/>
            <w:szCs w:val="24"/>
          </w:rPr>
          <w:delText>used to</w:delText>
        </w:r>
      </w:del>
      <w:ins w:id="3115" w:author="OFFM" w:date="2024-04-16T10:53:00Z">
        <w:r w:rsidRPr="001C7544">
          <w:rPr>
            <w:rFonts w:ascii="Times New Roman" w:eastAsia="Times New Roman" w:hAnsi="Times New Roman" w:cs="Times New Roman"/>
            <w:sz w:val="24"/>
            <w:szCs w:val="24"/>
          </w:rPr>
          <w:t>that</w:t>
        </w:r>
      </w:ins>
      <w:r w:rsidRPr="001C7544">
        <w:rPr>
          <w:rFonts w:ascii="Times New Roman" w:eastAsia="Times New Roman" w:hAnsi="Times New Roman" w:cs="Times New Roman"/>
          <w:sz w:val="24"/>
          <w:szCs w:val="24"/>
        </w:rPr>
        <w:t xml:space="preserve"> acquire, store, analyze, process, and publish data and other information electronically, including accessories (or “peripherals”) for printing, transmitting and receiving, or storing electronic information. See also the definitions of </w:t>
      </w:r>
      <w:r w:rsidRPr="00A63D45">
        <w:rPr>
          <w:rFonts w:ascii="Times New Roman" w:hAnsi="Times New Roman"/>
          <w:i/>
          <w:sz w:val="24"/>
        </w:rPr>
        <w:t>supplies</w:t>
      </w:r>
      <w:r w:rsidRPr="001C7544">
        <w:rPr>
          <w:rFonts w:ascii="Times New Roman" w:eastAsia="Times New Roman" w:hAnsi="Times New Roman" w:cs="Times New Roman"/>
          <w:sz w:val="24"/>
          <w:szCs w:val="24"/>
        </w:rPr>
        <w:t xml:space="preserve"> and </w:t>
      </w:r>
      <w:r w:rsidRPr="00A63D45">
        <w:rPr>
          <w:rFonts w:ascii="Times New Roman" w:hAnsi="Times New Roman"/>
          <w:i/>
          <w:sz w:val="24"/>
        </w:rPr>
        <w:t>information technology systems</w:t>
      </w:r>
      <w:r w:rsidRPr="001C7544">
        <w:rPr>
          <w:rFonts w:ascii="Times New Roman" w:eastAsia="Times New Roman" w:hAnsi="Times New Roman" w:cs="Times New Roman"/>
          <w:sz w:val="24"/>
          <w:szCs w:val="24"/>
        </w:rPr>
        <w:t xml:space="preserve"> in this section. </w:t>
      </w:r>
    </w:p>
    <w:p w14:paraId="382879D1" w14:textId="3452DAA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Contract</w:t>
      </w:r>
      <w:r w:rsidRPr="001C7544">
        <w:rPr>
          <w:rFonts w:ascii="Times New Roman" w:eastAsia="Times New Roman" w:hAnsi="Times New Roman" w:cs="Times New Roman"/>
          <w:sz w:val="24"/>
          <w:szCs w:val="24"/>
        </w:rPr>
        <w:t xml:space="preserve"> means, for the purpose of Federal financial assistance, a legal instrument by which a recipient or subrecipient </w:t>
      </w:r>
      <w:del w:id="3116" w:author="OFFM" w:date="2024-04-16T10:53:00Z">
        <w:r w:rsidR="00817C00" w:rsidRPr="00F74592">
          <w:rPr>
            <w:rFonts w:ascii="Times New Roman" w:hAnsi="Times New Roman" w:cs="Times New Roman"/>
            <w:sz w:val="24"/>
            <w:szCs w:val="24"/>
          </w:rPr>
          <w:delText>purchases property or services needed to carry out the project or program</w:delText>
        </w:r>
      </w:del>
      <w:ins w:id="3117" w:author="OFFM" w:date="2024-04-16T10:53:00Z">
        <w:r w:rsidRPr="001C7544">
          <w:rPr>
            <w:rFonts w:ascii="Times New Roman" w:eastAsia="Times New Roman" w:hAnsi="Times New Roman" w:cs="Times New Roman"/>
            <w:sz w:val="24"/>
            <w:szCs w:val="24"/>
          </w:rPr>
          <w:t>conducts procurement transactions</w:t>
        </w:r>
      </w:ins>
      <w:r w:rsidRPr="001C7544">
        <w:rPr>
          <w:rFonts w:ascii="Times New Roman" w:eastAsia="Times New Roman" w:hAnsi="Times New Roman" w:cs="Times New Roman"/>
          <w:sz w:val="24"/>
          <w:szCs w:val="24"/>
        </w:rPr>
        <w:t xml:space="preserve"> under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For additional information on subrecipient and contractor determinations, see § 200.331. See also the definition of </w:t>
      </w:r>
      <w:r w:rsidRPr="00A63D45">
        <w:rPr>
          <w:rFonts w:ascii="Times New Roman" w:hAnsi="Times New Roman"/>
          <w:i/>
          <w:sz w:val="24"/>
        </w:rPr>
        <w:t>subaward</w:t>
      </w:r>
      <w:r w:rsidRPr="001C7544">
        <w:rPr>
          <w:rFonts w:ascii="Times New Roman" w:eastAsia="Times New Roman" w:hAnsi="Times New Roman" w:cs="Times New Roman"/>
          <w:sz w:val="24"/>
          <w:szCs w:val="24"/>
        </w:rPr>
        <w:t xml:space="preserve"> in this section. </w:t>
      </w:r>
    </w:p>
    <w:p w14:paraId="03D61A66" w14:textId="699B662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Contractor</w:t>
      </w:r>
      <w:r w:rsidRPr="001C7544">
        <w:rPr>
          <w:rFonts w:ascii="Times New Roman" w:eastAsia="Times New Roman" w:hAnsi="Times New Roman" w:cs="Times New Roman"/>
          <w:sz w:val="24"/>
          <w:szCs w:val="24"/>
        </w:rPr>
        <w:t xml:space="preserve"> means an entity that receives a contract</w:t>
      </w:r>
      <w:del w:id="3118" w:author="OFFM" w:date="2024-04-16T10:53:00Z">
        <w:r w:rsidR="00817C00" w:rsidRPr="00F74592">
          <w:rPr>
            <w:rFonts w:ascii="Times New Roman" w:hAnsi="Times New Roman" w:cs="Times New Roman"/>
            <w:sz w:val="24"/>
            <w:szCs w:val="24"/>
          </w:rPr>
          <w:delText xml:space="preserve"> as defined in this section</w:delText>
        </w:r>
      </w:del>
      <w:r w:rsidRPr="001C7544">
        <w:rPr>
          <w:rFonts w:ascii="Times New Roman" w:eastAsia="Times New Roman" w:hAnsi="Times New Roman" w:cs="Times New Roman"/>
          <w:sz w:val="24"/>
          <w:szCs w:val="24"/>
        </w:rPr>
        <w:t xml:space="preserve">. </w:t>
      </w:r>
    </w:p>
    <w:p w14:paraId="47BF7BDE" w14:textId="77777777" w:rsidR="000B5224" w:rsidRPr="001C7544" w:rsidRDefault="00F2264C" w:rsidP="000B5224">
      <w:pPr>
        <w:spacing w:after="0" w:line="480" w:lineRule="auto"/>
        <w:ind w:firstLine="720"/>
        <w:contextualSpacing/>
        <w:rPr>
          <w:ins w:id="3119" w:author="OFFM" w:date="2024-04-16T10:53:00Z"/>
          <w:rFonts w:ascii="Times New Roman" w:eastAsia="Times New Roman" w:hAnsi="Times New Roman" w:cs="Times New Roman"/>
          <w:sz w:val="24"/>
          <w:szCs w:val="24"/>
        </w:rPr>
      </w:pPr>
      <w:bookmarkStart w:id="3120" w:name="_Hlk162181268"/>
      <w:ins w:id="3121" w:author="OFFM" w:date="2024-04-16T10:53:00Z">
        <w:r w:rsidRPr="001C7544">
          <w:rPr>
            <w:rFonts w:ascii="Times New Roman" w:eastAsia="Times New Roman" w:hAnsi="Times New Roman" w:cs="Times New Roman"/>
            <w:i/>
            <w:iCs/>
            <w:sz w:val="24"/>
            <w:szCs w:val="24"/>
          </w:rPr>
          <w:t xml:space="preserve">Continuation funding </w:t>
        </w:r>
        <w:r w:rsidRPr="001C7544">
          <w:rPr>
            <w:rFonts w:ascii="Times New Roman" w:eastAsia="Times New Roman" w:hAnsi="Times New Roman" w:cs="Times New Roman"/>
            <w:sz w:val="24"/>
            <w:szCs w:val="24"/>
          </w:rPr>
          <w:t>means the second or subsequent budget period within an identified period of performance.</w:t>
        </w:r>
      </w:ins>
    </w:p>
    <w:bookmarkEnd w:id="3120"/>
    <w:p w14:paraId="17FFD210" w14:textId="37AB3AF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Cooperative agreement</w:t>
      </w:r>
      <w:r w:rsidRPr="001C7544">
        <w:rPr>
          <w:rFonts w:ascii="Times New Roman" w:eastAsia="Times New Roman" w:hAnsi="Times New Roman" w:cs="Times New Roman"/>
          <w:sz w:val="24"/>
          <w:szCs w:val="24"/>
        </w:rPr>
        <w:t xml:space="preserve"> means a legal instrument of financial assistance between a Federal </w:t>
      </w:r>
      <w:del w:id="312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and a recipient or </w:t>
      </w:r>
      <w:ins w:id="3123" w:author="OFFM" w:date="2024-04-16T10:53:00Z">
        <w:r w:rsidRPr="001C7544">
          <w:rPr>
            <w:rFonts w:ascii="Times New Roman" w:eastAsia="Times New Roman" w:hAnsi="Times New Roman" w:cs="Times New Roman"/>
            <w:sz w:val="24"/>
            <w:szCs w:val="24"/>
          </w:rPr>
          <w:t xml:space="preserve">between </w:t>
        </w:r>
      </w:ins>
      <w:r w:rsidRPr="001C7544">
        <w:rPr>
          <w:rFonts w:ascii="Times New Roman" w:eastAsia="Times New Roman" w:hAnsi="Times New Roman" w:cs="Times New Roman"/>
          <w:sz w:val="24"/>
          <w:szCs w:val="24"/>
        </w:rPr>
        <w:t xml:space="preserve">a pass-through entity and </w:t>
      </w:r>
      <w:del w:id="3124" w:author="OFFM" w:date="2024-04-16T10:53:00Z">
        <w:r w:rsidR="00817C00" w:rsidRPr="00F74592">
          <w:rPr>
            <w:rFonts w:ascii="Times New Roman" w:hAnsi="Times New Roman" w:cs="Times New Roman"/>
            <w:sz w:val="24"/>
            <w:szCs w:val="24"/>
          </w:rPr>
          <w:delText xml:space="preserve">a </w:delText>
        </w:r>
      </w:del>
      <w:r w:rsidRPr="001C7544">
        <w:rPr>
          <w:rFonts w:ascii="Times New Roman" w:eastAsia="Times New Roman" w:hAnsi="Times New Roman" w:cs="Times New Roman"/>
          <w:sz w:val="24"/>
          <w:szCs w:val="24"/>
        </w:rPr>
        <w:t>subrecipient</w:t>
      </w:r>
      <w:del w:id="3125" w:author="OFFM" w:date="2024-04-16T10:53:00Z">
        <w:r w:rsidR="00817C00" w:rsidRPr="00F74592">
          <w:rPr>
            <w:rFonts w:ascii="Times New Roman" w:hAnsi="Times New Roman" w:cs="Times New Roman"/>
            <w:sz w:val="24"/>
            <w:szCs w:val="24"/>
          </w:rPr>
          <w:delText xml:space="preserve"> that</w:delText>
        </w:r>
      </w:del>
      <w:r w:rsidRPr="001C7544">
        <w:rPr>
          <w:rFonts w:ascii="Times New Roman" w:eastAsia="Times New Roman" w:hAnsi="Times New Roman" w:cs="Times New Roman"/>
          <w:sz w:val="24"/>
          <w:szCs w:val="24"/>
        </w:rPr>
        <w:t>, consistent with 31 U.S.C. 6302</w:t>
      </w:r>
      <w:del w:id="3126" w:author="OFFM" w:date="2024-04-16T10:53:00Z">
        <w:r w:rsidR="00817C00" w:rsidRPr="00F74592">
          <w:rPr>
            <w:rFonts w:ascii="Times New Roman" w:hAnsi="Times New Roman" w:cs="Times New Roman"/>
            <w:sz w:val="24"/>
            <w:szCs w:val="24"/>
          </w:rPr>
          <w:delText>–</w:delText>
        </w:r>
      </w:del>
      <w:ins w:id="312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6305:</w:t>
      </w:r>
      <w:del w:id="3128" w:author="OFFM" w:date="2024-04-16T10:53:00Z">
        <w:r w:rsidR="00817C00" w:rsidRPr="00F74592">
          <w:rPr>
            <w:rFonts w:ascii="Times New Roman" w:hAnsi="Times New Roman" w:cs="Times New Roman"/>
            <w:sz w:val="24"/>
            <w:szCs w:val="24"/>
          </w:rPr>
          <w:delText xml:space="preserve"> </w:delText>
        </w:r>
      </w:del>
    </w:p>
    <w:p w14:paraId="4C2A5E3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Is used to enter into a relationship the principal purpose of which is to transfer anything of value to carry out a public purpose authorized by a law of the United States (see 31 U.S.C. 6101(3)); and not to acquire property or services for the Federal Government or pass-through entity's direct benefit or use; </w:t>
      </w:r>
    </w:p>
    <w:p w14:paraId="106C685A" w14:textId="3F01235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Is distinguished from a grant in that it provides for substantial involvement of the Federal </w:t>
      </w:r>
      <w:del w:id="3129"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w:t>
      </w:r>
      <w:ins w:id="3130" w:author="OFFM" w:date="2024-04-16T10:53:00Z">
        <w:r w:rsidRPr="001C7544">
          <w:rPr>
            <w:rFonts w:ascii="Times New Roman" w:eastAsia="Times New Roman" w:hAnsi="Times New Roman" w:cs="Times New Roman"/>
            <w:sz w:val="24"/>
            <w:szCs w:val="24"/>
          </w:rPr>
          <w:t xml:space="preserve"> or pass-through entity</w:t>
        </w:r>
      </w:ins>
      <w:r w:rsidRPr="001C7544">
        <w:rPr>
          <w:rFonts w:ascii="Times New Roman" w:eastAsia="Times New Roman" w:hAnsi="Times New Roman" w:cs="Times New Roman"/>
          <w:sz w:val="24"/>
          <w:szCs w:val="24"/>
        </w:rPr>
        <w:t xml:space="preserve"> in carrying out the activity contemplated by the Federal award. </w:t>
      </w:r>
    </w:p>
    <w:p w14:paraId="29EC036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The term does not include: </w:t>
      </w:r>
    </w:p>
    <w:p w14:paraId="5E4BAE41" w14:textId="29B4A641"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 A cooperative research and development agreement as defined in 15 U.S.C. 3710a; or</w:t>
      </w:r>
      <w:del w:id="3131" w:author="OFFM" w:date="2024-04-16T10:53:00Z">
        <w:r w:rsidR="00817C00" w:rsidRPr="00F74592">
          <w:rPr>
            <w:rFonts w:ascii="Times New Roman" w:hAnsi="Times New Roman" w:cs="Times New Roman"/>
            <w:sz w:val="24"/>
            <w:szCs w:val="24"/>
          </w:rPr>
          <w:delText xml:space="preserve"> </w:delText>
        </w:r>
      </w:del>
    </w:p>
    <w:p w14:paraId="1868EF06" w14:textId="125ADE90"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(ii) An agreement that provides only:</w:t>
      </w:r>
      <w:del w:id="3132" w:author="OFFM" w:date="2024-04-16T10:53:00Z">
        <w:r w:rsidR="00817C00" w:rsidRPr="00F74592">
          <w:rPr>
            <w:rFonts w:ascii="Times New Roman" w:hAnsi="Times New Roman" w:cs="Times New Roman"/>
            <w:sz w:val="24"/>
            <w:szCs w:val="24"/>
          </w:rPr>
          <w:delText xml:space="preserve"> </w:delText>
        </w:r>
      </w:del>
    </w:p>
    <w:p w14:paraId="0CA672E1" w14:textId="4318F0B6"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(A) Direct United States Government cash assistance to an individual;</w:t>
      </w:r>
      <w:del w:id="3133" w:author="OFFM" w:date="2024-04-16T10:53:00Z">
        <w:r w:rsidR="00817C00" w:rsidRPr="00F74592">
          <w:rPr>
            <w:rFonts w:ascii="Times New Roman" w:hAnsi="Times New Roman" w:cs="Times New Roman"/>
            <w:sz w:val="24"/>
            <w:szCs w:val="24"/>
          </w:rPr>
          <w:delText xml:space="preserve"> </w:delText>
        </w:r>
      </w:del>
    </w:p>
    <w:p w14:paraId="6891CFF8" w14:textId="7777777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 subsidy; </w:t>
      </w:r>
    </w:p>
    <w:p w14:paraId="3CE439B5" w14:textId="7777777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A loan; </w:t>
      </w:r>
    </w:p>
    <w:p w14:paraId="1A869BB7" w14:textId="7777777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A loan guarantee; or </w:t>
      </w:r>
    </w:p>
    <w:p w14:paraId="39106F7B" w14:textId="7777777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 Insurance. </w:t>
      </w:r>
    </w:p>
    <w:p w14:paraId="2ED74B03" w14:textId="77777777" w:rsidR="00817C00" w:rsidRPr="00F74592" w:rsidRDefault="00817C00" w:rsidP="006A4B70">
      <w:pPr>
        <w:spacing w:after="0" w:line="480" w:lineRule="auto"/>
        <w:ind w:firstLine="720"/>
        <w:contextualSpacing/>
        <w:rPr>
          <w:del w:id="3134" w:author="OFFM" w:date="2024-04-16T10:53:00Z"/>
          <w:rFonts w:ascii="Times New Roman" w:hAnsi="Times New Roman" w:cs="Times New Roman"/>
          <w:sz w:val="24"/>
          <w:szCs w:val="24"/>
        </w:rPr>
      </w:pPr>
      <w:del w:id="3135" w:author="OFFM" w:date="2024-04-16T10:53:00Z">
        <w:r w:rsidRPr="006A4B70">
          <w:rPr>
            <w:rFonts w:ascii="Times New Roman" w:hAnsi="Times New Roman" w:cs="Times New Roman"/>
            <w:i/>
            <w:iCs/>
            <w:sz w:val="24"/>
            <w:szCs w:val="24"/>
          </w:rPr>
          <w:delText>Cooperative audit resolution</w:delText>
        </w:r>
        <w:r w:rsidRPr="00F74592">
          <w:rPr>
            <w:rFonts w:ascii="Times New Roman" w:hAnsi="Times New Roman" w:cs="Times New Roman"/>
            <w:sz w:val="24"/>
            <w:szCs w:val="24"/>
          </w:rPr>
          <w:delText xml:space="preserve"> means the use of audit follow-up techniques which promote prompt corrective action by improving communication, fostering collaboration, promoting trust, and developing an understanding between the Federal agency and the non-Federal entity. This approach is based upon: </w:delText>
        </w:r>
      </w:del>
    </w:p>
    <w:p w14:paraId="14658437" w14:textId="77777777" w:rsidR="00817C00" w:rsidRPr="00F74592" w:rsidRDefault="00817C00" w:rsidP="006A4B70">
      <w:pPr>
        <w:spacing w:after="0" w:line="480" w:lineRule="auto"/>
        <w:ind w:firstLine="720"/>
        <w:contextualSpacing/>
        <w:rPr>
          <w:del w:id="3136" w:author="OFFM" w:date="2024-04-16T10:53:00Z"/>
          <w:rFonts w:ascii="Times New Roman" w:hAnsi="Times New Roman" w:cs="Times New Roman"/>
          <w:sz w:val="24"/>
          <w:szCs w:val="24"/>
        </w:rPr>
      </w:pPr>
      <w:del w:id="3137" w:author="OFFM" w:date="2024-04-16T10:53:00Z">
        <w:r w:rsidRPr="00F74592">
          <w:rPr>
            <w:rFonts w:ascii="Times New Roman" w:hAnsi="Times New Roman" w:cs="Times New Roman"/>
            <w:sz w:val="24"/>
            <w:szCs w:val="24"/>
          </w:rPr>
          <w:delText xml:space="preserve">(1) A strong commitment by Federal agency and non-Federal entity leadership to program integrity; </w:delText>
        </w:r>
      </w:del>
    </w:p>
    <w:p w14:paraId="158DE875" w14:textId="77777777" w:rsidR="00817C00" w:rsidRPr="00F74592" w:rsidRDefault="00817C00" w:rsidP="006A4B70">
      <w:pPr>
        <w:spacing w:after="0" w:line="480" w:lineRule="auto"/>
        <w:ind w:firstLine="720"/>
        <w:contextualSpacing/>
        <w:rPr>
          <w:del w:id="3138" w:author="OFFM" w:date="2024-04-16T10:53:00Z"/>
          <w:rFonts w:ascii="Times New Roman" w:hAnsi="Times New Roman" w:cs="Times New Roman"/>
          <w:sz w:val="24"/>
          <w:szCs w:val="24"/>
        </w:rPr>
      </w:pPr>
      <w:del w:id="3139" w:author="OFFM" w:date="2024-04-16T10:53:00Z">
        <w:r w:rsidRPr="00F74592">
          <w:rPr>
            <w:rFonts w:ascii="Times New Roman" w:hAnsi="Times New Roman" w:cs="Times New Roman"/>
            <w:sz w:val="24"/>
            <w:szCs w:val="24"/>
          </w:rPr>
          <w:delText xml:space="preserve">(2) Federal agencies strengthening partnerships and working cooperatively with non-Federal entities and their auditors; and non-Federal entities and their auditors working cooperatively with Federal agencies; </w:delText>
        </w:r>
      </w:del>
    </w:p>
    <w:p w14:paraId="001B8602" w14:textId="77777777" w:rsidR="00817C00" w:rsidRPr="00F74592" w:rsidRDefault="00817C00" w:rsidP="006A4B70">
      <w:pPr>
        <w:spacing w:after="0" w:line="480" w:lineRule="auto"/>
        <w:ind w:firstLine="720"/>
        <w:contextualSpacing/>
        <w:rPr>
          <w:del w:id="3140" w:author="OFFM" w:date="2024-04-16T10:53:00Z"/>
          <w:rFonts w:ascii="Times New Roman" w:hAnsi="Times New Roman" w:cs="Times New Roman"/>
          <w:sz w:val="24"/>
          <w:szCs w:val="24"/>
        </w:rPr>
      </w:pPr>
      <w:del w:id="3141" w:author="OFFM" w:date="2024-04-16T10:53:00Z">
        <w:r w:rsidRPr="00F74592">
          <w:rPr>
            <w:rFonts w:ascii="Times New Roman" w:hAnsi="Times New Roman" w:cs="Times New Roman"/>
            <w:sz w:val="24"/>
            <w:szCs w:val="24"/>
          </w:rPr>
          <w:delText xml:space="preserve">(3) A focus on current conditions and corrective action going forward; </w:delText>
        </w:r>
      </w:del>
    </w:p>
    <w:p w14:paraId="3AF0A25D" w14:textId="77777777" w:rsidR="00817C00" w:rsidRPr="00F74592" w:rsidRDefault="00817C00" w:rsidP="006A4B70">
      <w:pPr>
        <w:spacing w:after="0" w:line="480" w:lineRule="auto"/>
        <w:ind w:firstLine="720"/>
        <w:contextualSpacing/>
        <w:rPr>
          <w:del w:id="3142" w:author="OFFM" w:date="2024-04-16T10:53:00Z"/>
          <w:rFonts w:ascii="Times New Roman" w:hAnsi="Times New Roman" w:cs="Times New Roman"/>
          <w:sz w:val="24"/>
          <w:szCs w:val="24"/>
        </w:rPr>
      </w:pPr>
      <w:del w:id="3143" w:author="OFFM" w:date="2024-04-16T10:53:00Z">
        <w:r w:rsidRPr="00F74592">
          <w:rPr>
            <w:rFonts w:ascii="Times New Roman" w:hAnsi="Times New Roman" w:cs="Times New Roman"/>
            <w:sz w:val="24"/>
            <w:szCs w:val="24"/>
          </w:rPr>
          <w:delText xml:space="preserve">(4) Federal agencies offering appropriate relief for past noncompliance when audits show prompt corrective action has occurred; and </w:delText>
        </w:r>
      </w:del>
    </w:p>
    <w:p w14:paraId="3C91A6FF" w14:textId="77777777" w:rsidR="00817C00" w:rsidRPr="00F74592" w:rsidRDefault="00817C00" w:rsidP="006A4B70">
      <w:pPr>
        <w:spacing w:after="0" w:line="480" w:lineRule="auto"/>
        <w:ind w:firstLine="720"/>
        <w:contextualSpacing/>
        <w:rPr>
          <w:del w:id="3144" w:author="OFFM" w:date="2024-04-16T10:53:00Z"/>
          <w:rFonts w:ascii="Times New Roman" w:hAnsi="Times New Roman" w:cs="Times New Roman"/>
          <w:sz w:val="24"/>
          <w:szCs w:val="24"/>
        </w:rPr>
      </w:pPr>
      <w:del w:id="3145" w:author="OFFM" w:date="2024-04-16T10:53:00Z">
        <w:r w:rsidRPr="00F74592">
          <w:rPr>
            <w:rFonts w:ascii="Times New Roman" w:hAnsi="Times New Roman" w:cs="Times New Roman"/>
            <w:sz w:val="24"/>
            <w:szCs w:val="24"/>
          </w:rPr>
          <w:delText xml:space="preserve">(5) Federal agency leadership sending a clear message that continued failure to correct conditions identified by audits which are likely to cause improper payments, fraud, waste, or abuse is unacceptable and will result in sanctions. </w:delText>
        </w:r>
      </w:del>
    </w:p>
    <w:p w14:paraId="46919DC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Corrective action</w:t>
      </w:r>
      <w:r w:rsidRPr="001C7544">
        <w:rPr>
          <w:rFonts w:ascii="Times New Roman" w:eastAsia="Times New Roman" w:hAnsi="Times New Roman" w:cs="Times New Roman"/>
          <w:sz w:val="24"/>
          <w:szCs w:val="24"/>
        </w:rPr>
        <w:t xml:space="preserve"> means action taken by the auditee that: </w:t>
      </w:r>
    </w:p>
    <w:p w14:paraId="5B5E717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Corrects identified deficiencies; </w:t>
      </w:r>
    </w:p>
    <w:p w14:paraId="5133FFC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Produces recommended improvements; or </w:t>
      </w:r>
    </w:p>
    <w:p w14:paraId="52E95B4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Demonstrates that audit findings are either invalid or do not warrant auditee action. </w:t>
      </w:r>
    </w:p>
    <w:p w14:paraId="5D606E2A" w14:textId="3AC06B5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lastRenderedPageBreak/>
        <w:t>Cost allocation plan</w:t>
      </w:r>
      <w:r w:rsidRPr="001C7544">
        <w:rPr>
          <w:rFonts w:ascii="Times New Roman" w:eastAsia="Times New Roman" w:hAnsi="Times New Roman" w:cs="Times New Roman"/>
          <w:sz w:val="24"/>
          <w:szCs w:val="24"/>
        </w:rPr>
        <w:t xml:space="preserve"> means </w:t>
      </w:r>
      <w:ins w:id="3146" w:author="OFFM" w:date="2024-04-16T10:53:00Z">
        <w:r w:rsidRPr="001C7544">
          <w:rPr>
            <w:rFonts w:ascii="Times New Roman" w:eastAsia="Times New Roman" w:hAnsi="Times New Roman" w:cs="Times New Roman"/>
            <w:sz w:val="24"/>
            <w:szCs w:val="24"/>
          </w:rPr>
          <w:t xml:space="preserve">a </w:t>
        </w:r>
      </w:ins>
      <w:r w:rsidRPr="001C7544">
        <w:rPr>
          <w:rFonts w:ascii="Times New Roman" w:eastAsia="Times New Roman" w:hAnsi="Times New Roman" w:cs="Times New Roman"/>
          <w:sz w:val="24"/>
          <w:szCs w:val="24"/>
        </w:rPr>
        <w:t xml:space="preserve">central service </w:t>
      </w:r>
      <w:del w:id="3147" w:author="OFFM" w:date="2024-04-16T10:53:00Z">
        <w:r w:rsidR="00817C00" w:rsidRPr="00F74592">
          <w:rPr>
            <w:rFonts w:ascii="Times New Roman" w:hAnsi="Times New Roman" w:cs="Times New Roman"/>
            <w:sz w:val="24"/>
            <w:szCs w:val="24"/>
          </w:rPr>
          <w:delText xml:space="preserve">cost allocation plan </w:delText>
        </w:r>
      </w:del>
      <w:r w:rsidRPr="001C7544">
        <w:rPr>
          <w:rFonts w:ascii="Times New Roman" w:eastAsia="Times New Roman" w:hAnsi="Times New Roman" w:cs="Times New Roman"/>
          <w:sz w:val="24"/>
          <w:szCs w:val="24"/>
        </w:rPr>
        <w:t xml:space="preserve">or public assistance cost allocation plan. </w:t>
      </w:r>
    </w:p>
    <w:p w14:paraId="576F2F40" w14:textId="6DB550D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Cost objective</w:t>
      </w:r>
      <w:r w:rsidRPr="001C7544">
        <w:rPr>
          <w:rFonts w:ascii="Times New Roman" w:eastAsia="Times New Roman" w:hAnsi="Times New Roman" w:cs="Times New Roman"/>
          <w:sz w:val="24"/>
          <w:szCs w:val="24"/>
        </w:rPr>
        <w:t xml:space="preserve"> means a program, function, activity, award, organizational subdivision, contract, or work unit for which cost data are desired and for which provision is made to accumulate and measure the cost of processes, products, jobs, </w:t>
      </w:r>
      <w:ins w:id="3148" w:author="OFFM" w:date="2024-04-16T10:53:00Z">
        <w:r w:rsidRPr="001C7544">
          <w:rPr>
            <w:rFonts w:ascii="Times New Roman" w:eastAsia="Times New Roman" w:hAnsi="Times New Roman" w:cs="Times New Roman"/>
            <w:sz w:val="24"/>
            <w:szCs w:val="24"/>
          </w:rPr>
          <w:t xml:space="preserve">and </w:t>
        </w:r>
      </w:ins>
      <w:r w:rsidRPr="001C7544">
        <w:rPr>
          <w:rFonts w:ascii="Times New Roman" w:eastAsia="Times New Roman" w:hAnsi="Times New Roman" w:cs="Times New Roman"/>
          <w:sz w:val="24"/>
          <w:szCs w:val="24"/>
        </w:rPr>
        <w:t>capital projects</w:t>
      </w:r>
      <w:del w:id="3149" w:author="OFFM" w:date="2024-04-16T10:53:00Z">
        <w:r w:rsidR="00817C00" w:rsidRPr="00F74592">
          <w:rPr>
            <w:rFonts w:ascii="Times New Roman" w:hAnsi="Times New Roman" w:cs="Times New Roman"/>
            <w:sz w:val="24"/>
            <w:szCs w:val="24"/>
          </w:rPr>
          <w:delText>, etc</w:delText>
        </w:r>
      </w:del>
      <w:r w:rsidRPr="001C7544">
        <w:rPr>
          <w:rFonts w:ascii="Times New Roman" w:eastAsia="Times New Roman" w:hAnsi="Times New Roman" w:cs="Times New Roman"/>
          <w:sz w:val="24"/>
          <w:szCs w:val="24"/>
        </w:rPr>
        <w:t xml:space="preserve">. A cost objective may be a major function of the </w:t>
      </w:r>
      <w:del w:id="3150" w:author="OFFM" w:date="2024-04-16T10:53:00Z">
        <w:r w:rsidR="00817C00" w:rsidRPr="00F74592">
          <w:rPr>
            <w:rFonts w:ascii="Times New Roman" w:hAnsi="Times New Roman" w:cs="Times New Roman"/>
            <w:sz w:val="24"/>
            <w:szCs w:val="24"/>
          </w:rPr>
          <w:delText>non-Federal entity</w:delText>
        </w:r>
      </w:del>
      <w:ins w:id="3151"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a particular service or project,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or an indirect </w:t>
      </w:r>
      <w:del w:id="3152" w:author="OFFM" w:date="2024-04-16T10:53:00Z">
        <w:r w:rsidR="00817C00" w:rsidRPr="00F74592">
          <w:rPr>
            <w:rFonts w:ascii="Times New Roman" w:hAnsi="Times New Roman" w:cs="Times New Roman"/>
            <w:sz w:val="24"/>
            <w:szCs w:val="24"/>
          </w:rPr>
          <w:delText xml:space="preserve">(Facilities &amp; Administrative (F&amp;A)) </w:delText>
        </w:r>
      </w:del>
      <w:r w:rsidRPr="001C7544">
        <w:rPr>
          <w:rFonts w:ascii="Times New Roman" w:eastAsia="Times New Roman" w:hAnsi="Times New Roman" w:cs="Times New Roman"/>
          <w:sz w:val="24"/>
          <w:szCs w:val="24"/>
        </w:rPr>
        <w:t>cost activity, as described in subpart E</w:t>
      </w:r>
      <w:del w:id="3153"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See also the definitions of </w:t>
      </w:r>
      <w:r w:rsidRPr="00A63D45">
        <w:rPr>
          <w:rFonts w:ascii="Times New Roman" w:hAnsi="Times New Roman"/>
          <w:i/>
          <w:sz w:val="24"/>
        </w:rPr>
        <w:t>final cost objective</w:t>
      </w:r>
      <w:r w:rsidRPr="001C7544">
        <w:rPr>
          <w:rFonts w:ascii="Times New Roman" w:eastAsia="Times New Roman" w:hAnsi="Times New Roman" w:cs="Times New Roman"/>
          <w:sz w:val="24"/>
          <w:szCs w:val="24"/>
        </w:rPr>
        <w:t xml:space="preserve"> and </w:t>
      </w:r>
      <w:r w:rsidRPr="00A63D45">
        <w:rPr>
          <w:rFonts w:ascii="Times New Roman" w:hAnsi="Times New Roman"/>
          <w:i/>
          <w:sz w:val="24"/>
        </w:rPr>
        <w:t>intermediate cost objective</w:t>
      </w:r>
      <w:r w:rsidRPr="001C7544">
        <w:rPr>
          <w:rFonts w:ascii="Times New Roman" w:eastAsia="Times New Roman" w:hAnsi="Times New Roman" w:cs="Times New Roman"/>
          <w:sz w:val="24"/>
          <w:szCs w:val="24"/>
        </w:rPr>
        <w:t xml:space="preserve"> in this section. </w:t>
      </w:r>
    </w:p>
    <w:p w14:paraId="5F749CF7" w14:textId="363E006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 xml:space="preserve">Cost sharing </w:t>
      </w:r>
      <w:del w:id="3154" w:author="OFFM" w:date="2024-04-16T10:53:00Z">
        <w:r w:rsidR="00817C00" w:rsidRPr="006A4B70">
          <w:rPr>
            <w:rFonts w:ascii="Times New Roman" w:hAnsi="Times New Roman" w:cs="Times New Roman"/>
            <w:i/>
            <w:iCs/>
            <w:sz w:val="24"/>
            <w:szCs w:val="24"/>
          </w:rPr>
          <w:delText>or matching</w:delText>
        </w:r>
        <w:r w:rsidR="00817C00" w:rsidRPr="00F74592">
          <w:rPr>
            <w:rFonts w:ascii="Times New Roman" w:hAnsi="Times New Roman" w:cs="Times New Roman"/>
            <w:sz w:val="24"/>
            <w:szCs w:val="24"/>
          </w:rPr>
          <w:delText xml:space="preserve"> </w:delText>
        </w:r>
      </w:del>
      <w:r w:rsidRPr="001C7544">
        <w:rPr>
          <w:rFonts w:ascii="Times New Roman" w:eastAsia="Times New Roman" w:hAnsi="Times New Roman" w:cs="Times New Roman"/>
          <w:sz w:val="24"/>
          <w:szCs w:val="24"/>
        </w:rPr>
        <w:t xml:space="preserve">means the portion of project costs not paid by Federal funds or contributions (unless </w:t>
      </w:r>
      <w:del w:id="3155" w:author="OFFM" w:date="2024-04-16T10:53:00Z">
        <w:r w:rsidR="00817C00" w:rsidRPr="00F74592">
          <w:rPr>
            <w:rFonts w:ascii="Times New Roman" w:hAnsi="Times New Roman" w:cs="Times New Roman"/>
            <w:sz w:val="24"/>
            <w:szCs w:val="24"/>
          </w:rPr>
          <w:delText xml:space="preserve">otherwise </w:delText>
        </w:r>
      </w:del>
      <w:r w:rsidRPr="001C7544">
        <w:rPr>
          <w:rFonts w:ascii="Times New Roman" w:eastAsia="Times New Roman" w:hAnsi="Times New Roman" w:cs="Times New Roman"/>
          <w:sz w:val="24"/>
          <w:szCs w:val="24"/>
        </w:rPr>
        <w:t xml:space="preserve">authorized by Federal statute). </w:t>
      </w:r>
      <w:ins w:id="3156" w:author="OFFM" w:date="2024-04-16T10:53:00Z">
        <w:r w:rsidRPr="001C7544">
          <w:rPr>
            <w:rFonts w:ascii="Times New Roman" w:eastAsia="Times New Roman" w:hAnsi="Times New Roman" w:cs="Times New Roman"/>
            <w:sz w:val="24"/>
            <w:szCs w:val="24"/>
          </w:rPr>
          <w:t xml:space="preserve">This term includes </w:t>
        </w:r>
        <w:r w:rsidRPr="001C7544">
          <w:rPr>
            <w:rFonts w:ascii="Times New Roman" w:eastAsia="Times New Roman" w:hAnsi="Times New Roman" w:cs="Times New Roman"/>
            <w:i/>
            <w:iCs/>
            <w:sz w:val="24"/>
            <w:szCs w:val="24"/>
          </w:rPr>
          <w:t>matching</w:t>
        </w:r>
        <w:r w:rsidRPr="001C7544">
          <w:rPr>
            <w:rFonts w:ascii="Times New Roman" w:eastAsia="Times New Roman" w:hAnsi="Times New Roman" w:cs="Times New Roman"/>
            <w:sz w:val="24"/>
            <w:szCs w:val="24"/>
          </w:rPr>
          <w:t xml:space="preserve">, which refers to required levels of cost share that must be provided. </w:t>
        </w:r>
      </w:ins>
      <w:r w:rsidRPr="001C7544">
        <w:rPr>
          <w:rFonts w:ascii="Times New Roman" w:eastAsia="Times New Roman" w:hAnsi="Times New Roman" w:cs="Times New Roman"/>
          <w:sz w:val="24"/>
          <w:szCs w:val="24"/>
        </w:rPr>
        <w:t xml:space="preserve">See </w:t>
      </w:r>
      <w:del w:id="3157" w:author="OFFM" w:date="2024-04-16T10:53:00Z">
        <w:r w:rsidR="00817C00" w:rsidRPr="00F74592">
          <w:rPr>
            <w:rFonts w:ascii="Times New Roman" w:hAnsi="Times New Roman" w:cs="Times New Roman"/>
            <w:sz w:val="24"/>
            <w:szCs w:val="24"/>
          </w:rPr>
          <w:delText xml:space="preserve">also </w:delText>
        </w:r>
      </w:del>
      <w:r w:rsidRPr="001C7544">
        <w:rPr>
          <w:rFonts w:ascii="Times New Roman" w:eastAsia="Times New Roman" w:hAnsi="Times New Roman" w:cs="Times New Roman"/>
          <w:sz w:val="24"/>
          <w:szCs w:val="24"/>
        </w:rPr>
        <w:t xml:space="preserve">§ 200.306. </w:t>
      </w:r>
    </w:p>
    <w:p w14:paraId="03A175D0" w14:textId="77777777" w:rsidR="00817C00" w:rsidRPr="00F74592" w:rsidRDefault="00817C00" w:rsidP="00E83E17">
      <w:pPr>
        <w:spacing w:after="0" w:line="480" w:lineRule="auto"/>
        <w:ind w:firstLine="720"/>
        <w:contextualSpacing/>
        <w:rPr>
          <w:del w:id="3158" w:author="OFFM" w:date="2024-04-16T10:53:00Z"/>
          <w:rFonts w:ascii="Times New Roman" w:hAnsi="Times New Roman" w:cs="Times New Roman"/>
          <w:sz w:val="24"/>
          <w:szCs w:val="24"/>
        </w:rPr>
      </w:pPr>
      <w:del w:id="3159" w:author="OFFM" w:date="2024-04-16T10:53:00Z">
        <w:r w:rsidRPr="00E83E17">
          <w:rPr>
            <w:rFonts w:ascii="Times New Roman" w:hAnsi="Times New Roman" w:cs="Times New Roman"/>
            <w:i/>
            <w:iCs/>
            <w:sz w:val="24"/>
            <w:szCs w:val="24"/>
          </w:rPr>
          <w:delText>Cross-cutting audit finding</w:delText>
        </w:r>
        <w:r w:rsidRPr="00F74592">
          <w:rPr>
            <w:rFonts w:ascii="Times New Roman" w:hAnsi="Times New Roman" w:cs="Times New Roman"/>
            <w:sz w:val="24"/>
            <w:szCs w:val="24"/>
          </w:rPr>
          <w:delText xml:space="preserve"> means an audit finding where the same underlying condition or issue affects all Federal awards (including Federal awards of more than one Federal awarding agency or pass-through entity). </w:delText>
        </w:r>
      </w:del>
    </w:p>
    <w:p w14:paraId="17B68D18" w14:textId="42BD9BD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 xml:space="preserve">Disallowed </w:t>
      </w:r>
      <w:del w:id="3160" w:author="OFFM" w:date="2024-04-16T10:53:00Z">
        <w:r w:rsidR="00817C00" w:rsidRPr="006A4B70">
          <w:rPr>
            <w:rFonts w:ascii="Times New Roman" w:hAnsi="Times New Roman" w:cs="Times New Roman"/>
            <w:i/>
            <w:iCs/>
            <w:sz w:val="24"/>
            <w:szCs w:val="24"/>
          </w:rPr>
          <w:delText>costs</w:delText>
        </w:r>
      </w:del>
      <w:ins w:id="3161" w:author="OFFM" w:date="2024-04-16T10:53:00Z">
        <w:r w:rsidRPr="001C7544">
          <w:rPr>
            <w:rFonts w:ascii="Times New Roman" w:eastAsia="Times New Roman" w:hAnsi="Times New Roman" w:cs="Times New Roman"/>
            <w:i/>
            <w:iCs/>
            <w:sz w:val="24"/>
            <w:szCs w:val="24"/>
          </w:rPr>
          <w:t>cost</w:t>
        </w:r>
      </w:ins>
      <w:r w:rsidRPr="001C7544">
        <w:rPr>
          <w:rFonts w:ascii="Times New Roman" w:eastAsia="Times New Roman" w:hAnsi="Times New Roman" w:cs="Times New Roman"/>
          <w:sz w:val="24"/>
          <w:szCs w:val="24"/>
        </w:rPr>
        <w:t xml:space="preserve"> means </w:t>
      </w:r>
      <w:del w:id="3162" w:author="OFFM" w:date="2024-04-16T10:53:00Z">
        <w:r w:rsidR="00817C00" w:rsidRPr="00F74592">
          <w:rPr>
            <w:rFonts w:ascii="Times New Roman" w:hAnsi="Times New Roman" w:cs="Times New Roman"/>
            <w:sz w:val="24"/>
            <w:szCs w:val="24"/>
          </w:rPr>
          <w:delText xml:space="preserve">those </w:delText>
        </w:r>
      </w:del>
      <w:r w:rsidRPr="001C7544">
        <w:rPr>
          <w:rFonts w:ascii="Times New Roman" w:eastAsia="Times New Roman" w:hAnsi="Times New Roman" w:cs="Times New Roman"/>
          <w:sz w:val="24"/>
          <w:szCs w:val="24"/>
        </w:rPr>
        <w:t xml:space="preserve">charges to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that the Federal </w:t>
      </w:r>
      <w:del w:id="3163"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 or pass-through entity determines to be unallowable</w:t>
      </w:r>
      <w:del w:id="3164"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in accordance with </w:t>
      </w:r>
      <w:del w:id="3165" w:author="OFFM" w:date="2024-04-16T10:53:00Z">
        <w:r w:rsidR="00817C00" w:rsidRPr="00F74592">
          <w:rPr>
            <w:rFonts w:ascii="Times New Roman" w:hAnsi="Times New Roman" w:cs="Times New Roman"/>
            <w:sz w:val="24"/>
            <w:szCs w:val="24"/>
          </w:rPr>
          <w:delText xml:space="preserve">the </w:delText>
        </w:r>
      </w:del>
      <w:r w:rsidRPr="001C7544">
        <w:rPr>
          <w:rFonts w:ascii="Times New Roman" w:eastAsia="Times New Roman" w:hAnsi="Times New Roman" w:cs="Times New Roman"/>
          <w:sz w:val="24"/>
          <w:szCs w:val="24"/>
        </w:rPr>
        <w:t xml:space="preserve">applicable Federal statutes, regulations, </w:t>
      </w:r>
      <w:ins w:id="3166" w:author="OFFM" w:date="2024-04-16T10:53:00Z">
        <w:r w:rsidRPr="001C7544">
          <w:rPr>
            <w:rFonts w:ascii="Times New Roman" w:eastAsia="Times New Roman" w:hAnsi="Times New Roman" w:cs="Times New Roman"/>
            <w:sz w:val="24"/>
            <w:szCs w:val="24"/>
          </w:rPr>
          <w:t xml:space="preserve">the provisions of this part, </w:t>
        </w:r>
      </w:ins>
      <w:r w:rsidRPr="001C7544">
        <w:rPr>
          <w:rFonts w:ascii="Times New Roman" w:eastAsia="Times New Roman" w:hAnsi="Times New Roman" w:cs="Times New Roman"/>
          <w:sz w:val="24"/>
          <w:szCs w:val="24"/>
        </w:rPr>
        <w:t>or the terms and conditions of the Federal award.</w:t>
      </w:r>
      <w:del w:id="3167" w:author="OFFM" w:date="2024-04-16T10:53:00Z">
        <w:r w:rsidR="00817C00" w:rsidRPr="00F74592">
          <w:rPr>
            <w:rFonts w:ascii="Times New Roman" w:hAnsi="Times New Roman" w:cs="Times New Roman"/>
            <w:sz w:val="24"/>
            <w:szCs w:val="24"/>
          </w:rPr>
          <w:delText xml:space="preserve"> </w:delText>
        </w:r>
      </w:del>
    </w:p>
    <w:p w14:paraId="514F91A2" w14:textId="0ACF5D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Discretionary award</w:t>
      </w:r>
      <w:r w:rsidRPr="001C7544">
        <w:rPr>
          <w:rFonts w:ascii="Times New Roman" w:eastAsia="Times New Roman" w:hAnsi="Times New Roman" w:cs="Times New Roman"/>
          <w:sz w:val="24"/>
          <w:szCs w:val="24"/>
        </w:rPr>
        <w:t xml:space="preserve"> means an award in which the Federal</w:t>
      </w:r>
      <w:del w:id="3168"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in keeping with specific statutory authority that enables the agency to exercise judgment (“discretion”), selects the recipient </w:t>
      </w:r>
      <w:del w:id="3169" w:author="OFFM" w:date="2024-04-16T10:53:00Z">
        <w:r w:rsidR="00817C00" w:rsidRPr="00F74592">
          <w:rPr>
            <w:rFonts w:ascii="Times New Roman" w:hAnsi="Times New Roman" w:cs="Times New Roman"/>
            <w:sz w:val="24"/>
            <w:szCs w:val="24"/>
          </w:rPr>
          <w:delText>and/</w:delText>
        </w:r>
      </w:del>
      <w:r w:rsidRPr="001C7544">
        <w:rPr>
          <w:rFonts w:ascii="Times New Roman" w:eastAsia="Times New Roman" w:hAnsi="Times New Roman" w:cs="Times New Roman"/>
          <w:sz w:val="24"/>
          <w:szCs w:val="24"/>
        </w:rPr>
        <w:t xml:space="preserve">or the amount of Federal funding awarded through a competitive process or based on merit of proposals. A discretionary award may be selected on a non-competitive basis, as appropriate. </w:t>
      </w:r>
    </w:p>
    <w:p w14:paraId="7492CB5D" w14:textId="7868781D" w:rsidR="000B5224" w:rsidRPr="001C7544" w:rsidRDefault="00F2264C" w:rsidP="00A63D45">
      <w:pPr>
        <w:pStyle w:val="CommentText"/>
        <w:spacing w:after="0" w:line="480" w:lineRule="auto"/>
        <w:ind w:firstLine="720"/>
        <w:contextualSpacing/>
        <w:rPr>
          <w:rFonts w:ascii="Times New Roman" w:hAnsi="Times New Roman" w:cs="Times New Roman"/>
          <w:sz w:val="24"/>
          <w:szCs w:val="24"/>
        </w:rPr>
      </w:pPr>
      <w:r w:rsidRPr="001C7544">
        <w:rPr>
          <w:rFonts w:ascii="Times New Roman" w:hAnsi="Times New Roman" w:cs="Times New Roman"/>
          <w:i/>
          <w:iCs/>
          <w:sz w:val="24"/>
          <w:szCs w:val="24"/>
        </w:rPr>
        <w:lastRenderedPageBreak/>
        <w:t>Equipment</w:t>
      </w:r>
      <w:r w:rsidRPr="001C7544">
        <w:rPr>
          <w:rFonts w:ascii="Times New Roman" w:hAnsi="Times New Roman" w:cs="Times New Roman"/>
          <w:sz w:val="24"/>
          <w:szCs w:val="24"/>
        </w:rPr>
        <w:t xml:space="preserve"> means tangible personal property (including information technology systems) having a useful life of more than one year and a per-unit acquisition cost </w:t>
      </w:r>
      <w:del w:id="3170" w:author="OFFM" w:date="2024-04-16T10:53:00Z">
        <w:r w:rsidR="00817C00" w:rsidRPr="00F74592">
          <w:rPr>
            <w:rFonts w:ascii="Times New Roman" w:hAnsi="Times New Roman" w:cs="Times New Roman"/>
            <w:sz w:val="24"/>
            <w:szCs w:val="24"/>
          </w:rPr>
          <w:delText>which</w:delText>
        </w:r>
      </w:del>
      <w:ins w:id="3171" w:author="OFFM" w:date="2024-04-16T10:53:00Z">
        <w:r w:rsidRPr="001C7544">
          <w:rPr>
            <w:rFonts w:ascii="Times New Roman" w:hAnsi="Times New Roman" w:cs="Times New Roman"/>
            <w:sz w:val="24"/>
            <w:szCs w:val="24"/>
          </w:rPr>
          <w:t>that</w:t>
        </w:r>
      </w:ins>
      <w:r w:rsidRPr="001C7544">
        <w:rPr>
          <w:rFonts w:ascii="Times New Roman" w:hAnsi="Times New Roman" w:cs="Times New Roman"/>
          <w:sz w:val="24"/>
          <w:szCs w:val="24"/>
        </w:rPr>
        <w:t xml:space="preserve"> equals or exceeds the lesser of the capitalization level established by the </w:t>
      </w:r>
      <w:del w:id="3172" w:author="OFFM" w:date="2024-04-16T10:53:00Z">
        <w:r w:rsidR="00817C00" w:rsidRPr="00F74592">
          <w:rPr>
            <w:rFonts w:ascii="Times New Roman" w:hAnsi="Times New Roman" w:cs="Times New Roman"/>
            <w:sz w:val="24"/>
            <w:szCs w:val="24"/>
          </w:rPr>
          <w:delText>non-Federal entity</w:delText>
        </w:r>
      </w:del>
      <w:ins w:id="3173" w:author="OFFM" w:date="2024-04-16T10:53:00Z">
        <w:r w:rsidRPr="001C7544">
          <w:rPr>
            <w:rFonts w:ascii="Times New Roman" w:hAnsi="Times New Roman" w:cs="Times New Roman"/>
            <w:sz w:val="24"/>
            <w:szCs w:val="24"/>
          </w:rPr>
          <w:t>recipient or subrecipient</w:t>
        </w:r>
      </w:ins>
      <w:r w:rsidRPr="001C7544">
        <w:rPr>
          <w:rFonts w:ascii="Times New Roman" w:hAnsi="Times New Roman" w:cs="Times New Roman"/>
          <w:sz w:val="24"/>
          <w:szCs w:val="24"/>
        </w:rPr>
        <w:t xml:space="preserve"> for financial statement purposes, or $</w:t>
      </w:r>
      <w:del w:id="3174" w:author="OFFM" w:date="2024-04-16T10:53:00Z">
        <w:r w:rsidR="00817C00" w:rsidRPr="00F74592">
          <w:rPr>
            <w:rFonts w:ascii="Times New Roman" w:hAnsi="Times New Roman" w:cs="Times New Roman"/>
            <w:sz w:val="24"/>
            <w:szCs w:val="24"/>
          </w:rPr>
          <w:delText>5</w:delText>
        </w:r>
      </w:del>
      <w:ins w:id="3175" w:author="OFFM" w:date="2024-04-16T10:53:00Z">
        <w:r w:rsidRPr="001C7544">
          <w:rPr>
            <w:rFonts w:ascii="Times New Roman" w:hAnsi="Times New Roman" w:cs="Times New Roman"/>
            <w:sz w:val="24"/>
            <w:szCs w:val="24"/>
          </w:rPr>
          <w:t>10</w:t>
        </w:r>
      </w:ins>
      <w:r w:rsidRPr="001C7544">
        <w:rPr>
          <w:rFonts w:ascii="Times New Roman" w:hAnsi="Times New Roman" w:cs="Times New Roman"/>
          <w:sz w:val="24"/>
          <w:szCs w:val="24"/>
        </w:rPr>
        <w:t>,000. See</w:t>
      </w:r>
      <w:del w:id="3176" w:author="OFFM" w:date="2024-04-16T10:53:00Z">
        <w:r w:rsidR="00817C00" w:rsidRPr="00F74592">
          <w:rPr>
            <w:rFonts w:ascii="Times New Roman" w:hAnsi="Times New Roman" w:cs="Times New Roman"/>
            <w:sz w:val="24"/>
            <w:szCs w:val="24"/>
          </w:rPr>
          <w:delText xml:space="preserve"> also</w:delText>
        </w:r>
      </w:del>
      <w:r w:rsidRPr="001C7544">
        <w:rPr>
          <w:rFonts w:ascii="Times New Roman" w:hAnsi="Times New Roman" w:cs="Times New Roman"/>
          <w:sz w:val="24"/>
          <w:szCs w:val="24"/>
        </w:rPr>
        <w:t xml:space="preserve"> </w:t>
      </w:r>
      <w:r w:rsidR="00D15FE5">
        <w:rPr>
          <w:rFonts w:ascii="Times New Roman" w:hAnsi="Times New Roman" w:cs="Times New Roman"/>
          <w:sz w:val="24"/>
          <w:szCs w:val="24"/>
        </w:rPr>
        <w:t>the</w:t>
      </w:r>
      <w:r w:rsidRPr="001C7544">
        <w:rPr>
          <w:rFonts w:ascii="Times New Roman" w:hAnsi="Times New Roman" w:cs="Times New Roman"/>
          <w:sz w:val="24"/>
          <w:szCs w:val="24"/>
        </w:rPr>
        <w:t xml:space="preserve"> definitions of </w:t>
      </w:r>
      <w:r w:rsidRPr="00A63D45">
        <w:rPr>
          <w:rFonts w:ascii="Times New Roman" w:hAnsi="Times New Roman"/>
          <w:i/>
          <w:sz w:val="24"/>
        </w:rPr>
        <w:t>capital assets, computing devices, general purpose equipment, information technology systems, special purpose equipment,</w:t>
      </w:r>
      <w:r w:rsidRPr="001C7544">
        <w:rPr>
          <w:rFonts w:ascii="Times New Roman" w:hAnsi="Times New Roman" w:cs="Times New Roman"/>
          <w:sz w:val="24"/>
          <w:szCs w:val="24"/>
        </w:rPr>
        <w:t xml:space="preserve"> and </w:t>
      </w:r>
      <w:r w:rsidRPr="00A63D45">
        <w:rPr>
          <w:rFonts w:ascii="Times New Roman" w:hAnsi="Times New Roman"/>
          <w:i/>
          <w:sz w:val="24"/>
        </w:rPr>
        <w:t>supplies</w:t>
      </w:r>
      <w:r w:rsidR="00D15FE5">
        <w:rPr>
          <w:rFonts w:ascii="Times New Roman" w:hAnsi="Times New Roman" w:cs="Times New Roman"/>
          <w:sz w:val="24"/>
          <w:szCs w:val="24"/>
        </w:rPr>
        <w:t xml:space="preserve"> in this section.</w:t>
      </w:r>
      <w:r w:rsidRPr="001C7544">
        <w:rPr>
          <w:rFonts w:ascii="Times New Roman" w:hAnsi="Times New Roman" w:cs="Times New Roman"/>
          <w:sz w:val="24"/>
          <w:szCs w:val="24"/>
        </w:rPr>
        <w:t xml:space="preserve"> </w:t>
      </w:r>
    </w:p>
    <w:p w14:paraId="3E90B4FB" w14:textId="37076A4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Expenditures</w:t>
      </w:r>
      <w:r w:rsidRPr="001C7544">
        <w:rPr>
          <w:rFonts w:ascii="Times New Roman" w:eastAsia="Times New Roman" w:hAnsi="Times New Roman" w:cs="Times New Roman"/>
          <w:sz w:val="24"/>
          <w:szCs w:val="24"/>
        </w:rPr>
        <w:t xml:space="preserve"> means charges made by a </w:t>
      </w:r>
      <w:del w:id="3177" w:author="OFFM" w:date="2024-04-16T10:53:00Z">
        <w:r w:rsidR="00817C00" w:rsidRPr="00F74592">
          <w:rPr>
            <w:rFonts w:ascii="Times New Roman" w:hAnsi="Times New Roman" w:cs="Times New Roman"/>
            <w:sz w:val="24"/>
            <w:szCs w:val="24"/>
          </w:rPr>
          <w:delText>non-Federal entity</w:delText>
        </w:r>
      </w:del>
      <w:ins w:id="3178"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to a project or program for which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w:t>
      </w:r>
      <w:del w:id="3179" w:author="OFFM" w:date="2024-04-16T10:53:00Z">
        <w:r w:rsidR="00817C00" w:rsidRPr="00F74592">
          <w:rPr>
            <w:rFonts w:ascii="Times New Roman" w:hAnsi="Times New Roman" w:cs="Times New Roman"/>
            <w:sz w:val="24"/>
            <w:szCs w:val="24"/>
          </w:rPr>
          <w:delText>was</w:delText>
        </w:r>
      </w:del>
      <w:ins w:id="3180" w:author="OFFM" w:date="2024-04-16T10:53:00Z">
        <w:r w:rsidRPr="001C7544">
          <w:rPr>
            <w:rFonts w:ascii="Times New Roman" w:eastAsia="Times New Roman" w:hAnsi="Times New Roman" w:cs="Times New Roman"/>
            <w:sz w:val="24"/>
            <w:szCs w:val="24"/>
          </w:rPr>
          <w:t>is</w:t>
        </w:r>
      </w:ins>
      <w:r w:rsidRPr="001C7544">
        <w:rPr>
          <w:rFonts w:ascii="Times New Roman" w:eastAsia="Times New Roman" w:hAnsi="Times New Roman" w:cs="Times New Roman"/>
          <w:sz w:val="24"/>
          <w:szCs w:val="24"/>
        </w:rPr>
        <w:t xml:space="preserve"> received. </w:t>
      </w:r>
    </w:p>
    <w:p w14:paraId="507BE74F" w14:textId="214A2B1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The charges may be reported on a cash or accrual basis</w:t>
      </w:r>
      <w:del w:id="3181"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as long as the methodology is disclosed and </w:t>
      </w:r>
      <w:del w:id="3182" w:author="OFFM" w:date="2024-04-16T10:53:00Z">
        <w:r w:rsidR="00817C00" w:rsidRPr="00F74592">
          <w:rPr>
            <w:rFonts w:ascii="Times New Roman" w:hAnsi="Times New Roman" w:cs="Times New Roman"/>
            <w:sz w:val="24"/>
            <w:szCs w:val="24"/>
          </w:rPr>
          <w:delText xml:space="preserve">is </w:delText>
        </w:r>
      </w:del>
      <w:r w:rsidRPr="001C7544">
        <w:rPr>
          <w:rFonts w:ascii="Times New Roman" w:eastAsia="Times New Roman" w:hAnsi="Times New Roman" w:cs="Times New Roman"/>
          <w:sz w:val="24"/>
          <w:szCs w:val="24"/>
        </w:rPr>
        <w:t xml:space="preserve">consistently applied. </w:t>
      </w:r>
    </w:p>
    <w:p w14:paraId="3C65B1A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For reports prepared on a cash basis, expenditures are the sum of: </w:t>
      </w:r>
    </w:p>
    <w:p w14:paraId="245CC8A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Cash disbursements for direct charges for property and services; </w:t>
      </w:r>
    </w:p>
    <w:p w14:paraId="168A93F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The amount of indirect expense charged; </w:t>
      </w:r>
    </w:p>
    <w:p w14:paraId="5D5B811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The value of third-party in-kind contributions applied; and </w:t>
      </w:r>
    </w:p>
    <w:p w14:paraId="1A74FE3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(iv) The amount of cash advance payments and payments made to subrecipients. </w:t>
      </w:r>
    </w:p>
    <w:p w14:paraId="1549652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For reports prepared on an accrual basis, expenditures are the sum of: </w:t>
      </w:r>
    </w:p>
    <w:p w14:paraId="3BBAC64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Cash disbursements for direct charges for property and services; </w:t>
      </w:r>
    </w:p>
    <w:p w14:paraId="0755CA0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The amount of indirect expense incurred; </w:t>
      </w:r>
    </w:p>
    <w:p w14:paraId="0134D49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The value of third-party in-kind contributions applied; and </w:t>
      </w:r>
    </w:p>
    <w:p w14:paraId="62CBD74E" w14:textId="3563FA8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(iv) The net increase or decrease in the amounts owed by the </w:t>
      </w:r>
      <w:del w:id="3183" w:author="OFFM" w:date="2024-04-16T10:53:00Z">
        <w:r w:rsidR="00817C00" w:rsidRPr="00F74592">
          <w:rPr>
            <w:rFonts w:ascii="Times New Roman" w:hAnsi="Times New Roman" w:cs="Times New Roman"/>
            <w:sz w:val="24"/>
            <w:szCs w:val="24"/>
          </w:rPr>
          <w:delText>non-Federal entity</w:delText>
        </w:r>
      </w:del>
      <w:ins w:id="3184"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for: </w:t>
      </w:r>
    </w:p>
    <w:p w14:paraId="410FA54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Goods and other property received; </w:t>
      </w:r>
    </w:p>
    <w:p w14:paraId="10436C5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Services performed by employees, contractors, subrecipients, and other payees; and </w:t>
      </w:r>
    </w:p>
    <w:p w14:paraId="05A0AC5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Programs for which no current services or performance are required</w:t>
      </w:r>
      <w:ins w:id="318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such as annuities, insurance claims, or other benefit payments. </w:t>
      </w:r>
    </w:p>
    <w:p w14:paraId="7FFF36F3" w14:textId="77777777" w:rsidR="000B5224" w:rsidRPr="001C7544" w:rsidRDefault="00F2264C" w:rsidP="0027539B">
      <w:pPr>
        <w:spacing w:after="0" w:line="480" w:lineRule="auto"/>
        <w:ind w:firstLine="720"/>
        <w:contextualSpacing/>
        <w:rPr>
          <w:rFonts w:ascii="Times New Roman" w:eastAsia="Times New Roman" w:hAnsi="Times New Roman" w:cs="Times New Roman"/>
          <w:sz w:val="24"/>
          <w:szCs w:val="24"/>
        </w:rPr>
      </w:pPr>
      <w:r w:rsidRPr="001C7544">
        <w:rPr>
          <w:rFonts w:ascii="Times New Roman" w:hAnsi="Times New Roman" w:cs="Times New Roman"/>
          <w:i/>
          <w:iCs/>
          <w:sz w:val="24"/>
          <w:szCs w:val="24"/>
        </w:rPr>
        <w:lastRenderedPageBreak/>
        <w:t>Federal agency</w:t>
      </w:r>
      <w:r w:rsidRPr="001C7544">
        <w:rPr>
          <w:rFonts w:ascii="Times New Roman" w:hAnsi="Times New Roman" w:cs="Times New Roman"/>
          <w:sz w:val="24"/>
          <w:szCs w:val="24"/>
        </w:rPr>
        <w:t xml:space="preserve"> means an “agency” as defined at 5 U.S.C. 551(1) and further clarified by 5 U.S.C. 552(f). </w:t>
      </w:r>
      <w:ins w:id="3186" w:author="OFFM" w:date="2024-04-16T10:53:00Z">
        <w:r w:rsidRPr="001C7544">
          <w:rPr>
            <w:rFonts w:ascii="Times New Roman" w:hAnsi="Times New Roman" w:cs="Times New Roman"/>
            <w:sz w:val="24"/>
            <w:szCs w:val="24"/>
          </w:rPr>
          <w:t xml:space="preserve">The term generally refers to the agency that provides a </w:t>
        </w:r>
        <w:proofErr w:type="gramStart"/>
        <w:r w:rsidRPr="001C7544">
          <w:rPr>
            <w:rFonts w:ascii="Times New Roman" w:hAnsi="Times New Roman" w:cs="Times New Roman"/>
            <w:sz w:val="24"/>
            <w:szCs w:val="24"/>
          </w:rPr>
          <w:t>Federal</w:t>
        </w:r>
        <w:proofErr w:type="gramEnd"/>
        <w:r w:rsidRPr="001C7544">
          <w:rPr>
            <w:rFonts w:ascii="Times New Roman" w:hAnsi="Times New Roman" w:cs="Times New Roman"/>
            <w:sz w:val="24"/>
            <w:szCs w:val="24"/>
          </w:rPr>
          <w:t xml:space="preserve"> award directly to a recipient unless the context indicates otherwise. </w:t>
        </w:r>
        <w:r w:rsidRPr="001C7544">
          <w:rPr>
            <w:rFonts w:ascii="Times New Roman" w:eastAsia="Times New Roman" w:hAnsi="Times New Roman" w:cs="Times New Roman"/>
            <w:sz w:val="24"/>
            <w:szCs w:val="24"/>
          </w:rPr>
          <w:t>See also definitions of Federal award and recipient.</w:t>
        </w:r>
      </w:ins>
    </w:p>
    <w:p w14:paraId="7CEC09D3" w14:textId="47321D2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Federal Audit Clearinghouse (FAC)</w:t>
      </w:r>
      <w:r w:rsidRPr="001C7544">
        <w:rPr>
          <w:rFonts w:ascii="Times New Roman" w:eastAsia="Times New Roman" w:hAnsi="Times New Roman" w:cs="Times New Roman"/>
          <w:sz w:val="24"/>
          <w:szCs w:val="24"/>
        </w:rPr>
        <w:t xml:space="preserve"> means the </w:t>
      </w:r>
      <w:del w:id="3187" w:author="OFFM" w:date="2024-04-16T10:53:00Z">
        <w:r w:rsidR="00817C00" w:rsidRPr="00F74592">
          <w:rPr>
            <w:rFonts w:ascii="Times New Roman" w:hAnsi="Times New Roman" w:cs="Times New Roman"/>
            <w:sz w:val="24"/>
            <w:szCs w:val="24"/>
          </w:rPr>
          <w:delText xml:space="preserve">clearinghouse designated by OMB as the </w:delText>
        </w:r>
      </w:del>
      <w:r w:rsidRPr="001C7544">
        <w:rPr>
          <w:rFonts w:ascii="Times New Roman" w:eastAsia="Times New Roman" w:hAnsi="Times New Roman" w:cs="Times New Roman"/>
          <w:sz w:val="24"/>
          <w:szCs w:val="24"/>
        </w:rPr>
        <w:t xml:space="preserve">repository of record </w:t>
      </w:r>
      <w:ins w:id="3188" w:author="OFFM" w:date="2024-04-16T10:53:00Z">
        <w:r w:rsidRPr="001C7544">
          <w:rPr>
            <w:rFonts w:ascii="Times New Roman" w:eastAsia="Times New Roman" w:hAnsi="Times New Roman" w:cs="Times New Roman"/>
            <w:sz w:val="24"/>
            <w:szCs w:val="24"/>
          </w:rPr>
          <w:t xml:space="preserve">designated by OMB </w:t>
        </w:r>
      </w:ins>
      <w:r w:rsidRPr="001C7544">
        <w:rPr>
          <w:rFonts w:ascii="Times New Roman" w:eastAsia="Times New Roman" w:hAnsi="Times New Roman" w:cs="Times New Roman"/>
          <w:sz w:val="24"/>
          <w:szCs w:val="24"/>
        </w:rPr>
        <w:t xml:space="preserve">where non-Federal entities </w:t>
      </w:r>
      <w:del w:id="3189" w:author="OFFM" w:date="2024-04-16T10:53:00Z">
        <w:r w:rsidR="00817C00" w:rsidRPr="00F74592">
          <w:rPr>
            <w:rFonts w:ascii="Times New Roman" w:hAnsi="Times New Roman" w:cs="Times New Roman"/>
            <w:sz w:val="24"/>
            <w:szCs w:val="24"/>
          </w:rPr>
          <w:delText>are required to</w:delText>
        </w:r>
      </w:del>
      <w:ins w:id="3190" w:author="OFFM" w:date="2024-04-16T10:53:00Z">
        <w:r w:rsidRPr="001C7544">
          <w:rPr>
            <w:rFonts w:ascii="Times New Roman" w:eastAsia="Times New Roman" w:hAnsi="Times New Roman" w:cs="Times New Roman"/>
            <w:sz w:val="24"/>
            <w:szCs w:val="24"/>
          </w:rPr>
          <w:t>must</w:t>
        </w:r>
      </w:ins>
      <w:r w:rsidRPr="001C7544">
        <w:rPr>
          <w:rFonts w:ascii="Times New Roman" w:eastAsia="Times New Roman" w:hAnsi="Times New Roman" w:cs="Times New Roman"/>
          <w:sz w:val="24"/>
          <w:szCs w:val="24"/>
        </w:rPr>
        <w:t xml:space="preserve"> transmit the information required by subpart F</w:t>
      </w:r>
      <w:del w:id="3191"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w:t>
      </w:r>
    </w:p>
    <w:p w14:paraId="0641E61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Federal award</w:t>
      </w:r>
      <w:r w:rsidRPr="00A63D45">
        <w:rPr>
          <w:rFonts w:ascii="Times New Roman" w:hAnsi="Times New Roman"/>
          <w:sz w:val="24"/>
        </w:rPr>
        <w:t xml:space="preserve"> </w:t>
      </w:r>
      <w:r w:rsidRPr="001C7544">
        <w:rPr>
          <w:rFonts w:ascii="Times New Roman" w:eastAsia="Times New Roman" w:hAnsi="Times New Roman" w:cs="Times New Roman"/>
          <w:sz w:val="24"/>
          <w:szCs w:val="24"/>
        </w:rPr>
        <w:t xml:space="preserve">has the meaning, depending on the context, in either paragraph (1) or (2) of this definition: </w:t>
      </w:r>
    </w:p>
    <w:p w14:paraId="6894E729" w14:textId="77777777" w:rsidR="00817C00" w:rsidRPr="00F74592" w:rsidRDefault="00F2264C" w:rsidP="00E83E17">
      <w:pPr>
        <w:spacing w:after="0" w:line="480" w:lineRule="auto"/>
        <w:ind w:firstLine="720"/>
        <w:contextualSpacing/>
        <w:rPr>
          <w:del w:id="3192"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(1</w:t>
      </w:r>
      <w:del w:id="3193" w:author="OFFM" w:date="2024-04-16T10:53:00Z">
        <w:r w:rsidR="00817C00" w:rsidRPr="00F74592">
          <w:rPr>
            <w:rFonts w:ascii="Times New Roman" w:hAnsi="Times New Roman" w:cs="Times New Roman"/>
            <w:sz w:val="24"/>
            <w:szCs w:val="24"/>
          </w:rPr>
          <w:delText xml:space="preserve">) </w:delText>
        </w:r>
      </w:del>
    </w:p>
    <w:p w14:paraId="2925566D" w14:textId="2A457FCB"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3194" w:author="OFFM" w:date="2024-04-16T10:53:00Z">
        <w:r w:rsidRPr="00F74592">
          <w:rPr>
            <w:rFonts w:ascii="Times New Roman" w:hAnsi="Times New Roman" w:cs="Times New Roman"/>
            <w:sz w:val="24"/>
            <w:szCs w:val="24"/>
          </w:rPr>
          <w:delText>(</w:delText>
        </w:r>
      </w:del>
      <w:proofErr w:type="gramStart"/>
      <w:ins w:id="3195" w:author="OFFM" w:date="2024-04-16T10:53:00Z">
        <w:r w:rsidR="00F2264C" w:rsidRPr="001C7544">
          <w:rPr>
            <w:rFonts w:ascii="Times New Roman" w:eastAsia="Times New Roman" w:hAnsi="Times New Roman" w:cs="Times New Roman"/>
            <w:sz w:val="24"/>
            <w:szCs w:val="24"/>
          </w:rPr>
          <w:t>)(</w:t>
        </w:r>
      </w:ins>
      <w:proofErr w:type="gramEnd"/>
      <w:r w:rsidR="00F2264C" w:rsidRPr="001C7544">
        <w:rPr>
          <w:rFonts w:ascii="Times New Roman" w:eastAsia="Times New Roman" w:hAnsi="Times New Roman" w:cs="Times New Roman"/>
          <w:sz w:val="24"/>
          <w:szCs w:val="24"/>
        </w:rPr>
        <w:t>i) The Federal financial assistance that a recipient receives directly from a Federal</w:t>
      </w:r>
      <w:del w:id="3196" w:author="OFFM" w:date="2024-04-16T10:53:00Z">
        <w:r w:rsidRPr="00F74592">
          <w:rPr>
            <w:rFonts w:ascii="Times New Roman" w:hAnsi="Times New Roman" w:cs="Times New Roman"/>
            <w:sz w:val="24"/>
            <w:szCs w:val="24"/>
          </w:rPr>
          <w:delText xml:space="preserve"> awarding</w:delText>
        </w:r>
      </w:del>
      <w:r w:rsidR="00F2264C" w:rsidRPr="001C7544">
        <w:rPr>
          <w:rFonts w:ascii="Times New Roman" w:eastAsia="Times New Roman" w:hAnsi="Times New Roman" w:cs="Times New Roman"/>
          <w:sz w:val="24"/>
          <w:szCs w:val="24"/>
        </w:rPr>
        <w:t xml:space="preserve"> agency or indirectly from a pass-through entity, as described in § 200.101; or </w:t>
      </w:r>
    </w:p>
    <w:p w14:paraId="18716B6B" w14:textId="2519E36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The </w:t>
      </w:r>
      <w:bookmarkStart w:id="3197" w:name="_Hlk161134767"/>
      <w:r w:rsidRPr="001C7544">
        <w:rPr>
          <w:rFonts w:ascii="Times New Roman" w:eastAsia="Times New Roman" w:hAnsi="Times New Roman" w:cs="Times New Roman"/>
          <w:sz w:val="24"/>
          <w:szCs w:val="24"/>
        </w:rPr>
        <w:t>cost-reimbursement contract</w:t>
      </w:r>
      <w:bookmarkEnd w:id="3197"/>
      <w:r w:rsidRPr="001C7544">
        <w:rPr>
          <w:rFonts w:ascii="Times New Roman" w:eastAsia="Times New Roman" w:hAnsi="Times New Roman" w:cs="Times New Roman"/>
          <w:sz w:val="24"/>
          <w:szCs w:val="24"/>
        </w:rPr>
        <w:t xml:space="preserve"> under the Federal Acquisition </w:t>
      </w:r>
      <w:del w:id="3198" w:author="OFFM" w:date="2024-04-16T10:53:00Z">
        <w:r w:rsidR="00817C00" w:rsidRPr="00F74592">
          <w:rPr>
            <w:rFonts w:ascii="Times New Roman" w:hAnsi="Times New Roman" w:cs="Times New Roman"/>
            <w:sz w:val="24"/>
            <w:szCs w:val="24"/>
          </w:rPr>
          <w:delText>Regulations</w:delText>
        </w:r>
      </w:del>
      <w:ins w:id="3199" w:author="OFFM" w:date="2024-04-16T10:53:00Z">
        <w:r w:rsidRPr="001C7544">
          <w:rPr>
            <w:rFonts w:ascii="Times New Roman" w:eastAsia="Times New Roman" w:hAnsi="Times New Roman" w:cs="Times New Roman"/>
            <w:sz w:val="24"/>
            <w:szCs w:val="24"/>
          </w:rPr>
          <w:t>Regulation</w:t>
        </w:r>
      </w:ins>
      <w:r w:rsidRPr="001C7544">
        <w:rPr>
          <w:rFonts w:ascii="Times New Roman" w:eastAsia="Times New Roman" w:hAnsi="Times New Roman" w:cs="Times New Roman"/>
          <w:sz w:val="24"/>
          <w:szCs w:val="24"/>
        </w:rPr>
        <w:t xml:space="preserve"> that a non-Federal entity receives directly from a Federal</w:t>
      </w:r>
      <w:del w:id="3200"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or indirectly from a pass-through entity, as described in § 200.101. </w:t>
      </w:r>
    </w:p>
    <w:p w14:paraId="523296D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instrument setting forth the terms and conditions. The instrument is the grant agreement, cooperative agreement, other agreement for assistance covered in paragraph (2) of the definition of </w:t>
      </w:r>
      <w:r w:rsidRPr="00A63D45">
        <w:rPr>
          <w:rFonts w:ascii="Times New Roman" w:hAnsi="Times New Roman"/>
          <w:i/>
          <w:sz w:val="24"/>
        </w:rPr>
        <w:t>Federal financial assistance</w:t>
      </w:r>
      <w:r w:rsidRPr="001C7544">
        <w:rPr>
          <w:rFonts w:ascii="Times New Roman" w:eastAsia="Times New Roman" w:hAnsi="Times New Roman" w:cs="Times New Roman"/>
          <w:sz w:val="24"/>
          <w:szCs w:val="24"/>
        </w:rPr>
        <w:t xml:space="preserve"> in this section, or the cost-reimbursement contract awarded under the Federal Acquisition Regulations. </w:t>
      </w:r>
    </w:p>
    <w:p w14:paraId="79D1FEC3" w14:textId="62AD7E9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Federal award does not include other contracts that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uses to buy goods or services from a contractor or a contract to operate </w:t>
      </w:r>
      <w:del w:id="3201" w:author="OFFM" w:date="2024-04-16T10:53:00Z">
        <w:r w:rsidR="00817C00" w:rsidRPr="00F74592">
          <w:rPr>
            <w:rFonts w:ascii="Times New Roman" w:hAnsi="Times New Roman" w:cs="Times New Roman"/>
            <w:sz w:val="24"/>
            <w:szCs w:val="24"/>
          </w:rPr>
          <w:delText xml:space="preserve">Federal Government </w:delText>
        </w:r>
      </w:del>
      <w:ins w:id="3202" w:author="OFFM" w:date="2024-04-16T10:53:00Z">
        <w:r w:rsidRPr="001C7544">
          <w:rPr>
            <w:rFonts w:ascii="Times New Roman" w:eastAsia="Times New Roman" w:hAnsi="Times New Roman" w:cs="Times New Roman"/>
            <w:sz w:val="24"/>
            <w:szCs w:val="24"/>
          </w:rPr>
          <w:t>government-</w:t>
        </w:r>
      </w:ins>
      <w:r w:rsidRPr="001C7544">
        <w:rPr>
          <w:rFonts w:ascii="Times New Roman" w:eastAsia="Times New Roman" w:hAnsi="Times New Roman" w:cs="Times New Roman"/>
          <w:sz w:val="24"/>
          <w:szCs w:val="24"/>
        </w:rPr>
        <w:t>owned, contractor</w:t>
      </w:r>
      <w:ins w:id="320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operated </w:t>
      </w:r>
      <w:ins w:id="3204" w:author="OFFM" w:date="2024-04-16T10:53:00Z">
        <w:r w:rsidRPr="001C7544">
          <w:rPr>
            <w:rFonts w:ascii="Times New Roman" w:eastAsia="Times New Roman" w:hAnsi="Times New Roman" w:cs="Times New Roman"/>
            <w:sz w:val="24"/>
            <w:szCs w:val="24"/>
          </w:rPr>
          <w:t xml:space="preserve">(GOCO) </w:t>
        </w:r>
      </w:ins>
      <w:r w:rsidRPr="001C7544">
        <w:rPr>
          <w:rFonts w:ascii="Times New Roman" w:eastAsia="Times New Roman" w:hAnsi="Times New Roman" w:cs="Times New Roman"/>
          <w:sz w:val="24"/>
          <w:szCs w:val="24"/>
        </w:rPr>
        <w:t>facilities</w:t>
      </w:r>
      <w:del w:id="3205" w:author="OFFM" w:date="2024-04-16T10:53:00Z">
        <w:r w:rsidR="00817C00" w:rsidRPr="00F74592">
          <w:rPr>
            <w:rFonts w:ascii="Times New Roman" w:hAnsi="Times New Roman" w:cs="Times New Roman"/>
            <w:sz w:val="24"/>
            <w:szCs w:val="24"/>
          </w:rPr>
          <w:delText xml:space="preserve"> (GOCOs).</w:delText>
        </w:r>
      </w:del>
      <w:ins w:id="320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0827695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See also definitions of Federal financial assistance, grant agreement, and cooperative agreement. </w:t>
      </w:r>
    </w:p>
    <w:p w14:paraId="35656073" w14:textId="77777777" w:rsidR="00817C00" w:rsidRPr="00F74592" w:rsidRDefault="00F2264C" w:rsidP="00E83E17">
      <w:pPr>
        <w:spacing w:after="0" w:line="480" w:lineRule="auto"/>
        <w:ind w:firstLine="720"/>
        <w:contextualSpacing/>
        <w:rPr>
          <w:del w:id="3207" w:author="OFFM" w:date="2024-04-16T10:53:00Z"/>
          <w:rFonts w:ascii="Times New Roman" w:hAnsi="Times New Roman" w:cs="Times New Roman"/>
          <w:sz w:val="24"/>
          <w:szCs w:val="24"/>
        </w:rPr>
      </w:pPr>
      <w:r w:rsidRPr="001C7544">
        <w:rPr>
          <w:rFonts w:ascii="Times New Roman" w:eastAsia="Times New Roman" w:hAnsi="Times New Roman" w:cs="Times New Roman"/>
          <w:i/>
          <w:iCs/>
          <w:sz w:val="24"/>
          <w:szCs w:val="24"/>
        </w:rPr>
        <w:lastRenderedPageBreak/>
        <w:t>Federal award date</w:t>
      </w:r>
      <w:r w:rsidRPr="001C7544">
        <w:rPr>
          <w:rFonts w:ascii="Times New Roman" w:eastAsia="Times New Roman" w:hAnsi="Times New Roman" w:cs="Times New Roman"/>
          <w:sz w:val="24"/>
          <w:szCs w:val="24"/>
        </w:rPr>
        <w:t xml:space="preserve"> means the date when the </w:t>
      </w:r>
      <w:del w:id="3208" w:author="OFFM" w:date="2024-04-16T10:53:00Z">
        <w:r w:rsidR="00817C00" w:rsidRPr="00F74592">
          <w:rPr>
            <w:rFonts w:ascii="Times New Roman" w:hAnsi="Times New Roman" w:cs="Times New Roman"/>
            <w:sz w:val="24"/>
            <w:szCs w:val="24"/>
          </w:rPr>
          <w:delText xml:space="preserve">Federal award is signed by the </w:delText>
        </w:r>
      </w:del>
      <w:r w:rsidRPr="001C7544">
        <w:rPr>
          <w:rFonts w:ascii="Times New Roman" w:eastAsia="Times New Roman" w:hAnsi="Times New Roman" w:cs="Times New Roman"/>
          <w:sz w:val="24"/>
          <w:szCs w:val="24"/>
        </w:rPr>
        <w:t xml:space="preserve">authorized official of the Federal </w:t>
      </w:r>
      <w:del w:id="3209"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w:t>
      </w:r>
      <w:del w:id="3210" w:author="OFFM" w:date="2024-04-16T10:53:00Z">
        <w:r w:rsidR="00817C00" w:rsidRPr="00F74592">
          <w:rPr>
            <w:rFonts w:ascii="Times New Roman" w:hAnsi="Times New Roman" w:cs="Times New Roman"/>
            <w:sz w:val="24"/>
            <w:szCs w:val="24"/>
          </w:rPr>
          <w:delText xml:space="preserve">. </w:delText>
        </w:r>
      </w:del>
    </w:p>
    <w:p w14:paraId="6B00003F" w14:textId="50E4DD5B"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3211" w:author="OFFM" w:date="2024-04-16T10:53:00Z">
        <w:r w:rsidRPr="00E83E17">
          <w:rPr>
            <w:rFonts w:ascii="Times New Roman" w:hAnsi="Times New Roman" w:cs="Times New Roman"/>
            <w:i/>
            <w:iCs/>
            <w:sz w:val="24"/>
            <w:szCs w:val="24"/>
          </w:rPr>
          <w:delText>Federal awarding agency</w:delText>
        </w:r>
        <w:r w:rsidRPr="00F74592">
          <w:rPr>
            <w:rFonts w:ascii="Times New Roman" w:hAnsi="Times New Roman" w:cs="Times New Roman"/>
            <w:sz w:val="24"/>
            <w:szCs w:val="24"/>
          </w:rPr>
          <w:delText xml:space="preserve"> means</w:delText>
        </w:r>
      </w:del>
      <w:ins w:id="3212" w:author="OFFM" w:date="2024-04-16T10:53:00Z">
        <w:r w:rsidR="00F2264C" w:rsidRPr="001C7544">
          <w:rPr>
            <w:rFonts w:ascii="Times New Roman" w:eastAsia="Times New Roman" w:hAnsi="Times New Roman" w:cs="Times New Roman"/>
            <w:sz w:val="24"/>
            <w:szCs w:val="24"/>
          </w:rPr>
          <w:t xml:space="preserve"> signed (physically or digitally) the Federal award or when an alternative, consistent with</w:t>
        </w:r>
      </w:ins>
      <w:r w:rsidR="00F2264C" w:rsidRPr="001C7544">
        <w:rPr>
          <w:rFonts w:ascii="Times New Roman" w:eastAsia="Times New Roman" w:hAnsi="Times New Roman" w:cs="Times New Roman"/>
          <w:sz w:val="24"/>
          <w:szCs w:val="24"/>
        </w:rPr>
        <w:t xml:space="preserve"> the </w:t>
      </w:r>
      <w:del w:id="3213" w:author="OFFM" w:date="2024-04-16T10:53:00Z">
        <w:r w:rsidRPr="00F74592">
          <w:rPr>
            <w:rFonts w:ascii="Times New Roman" w:hAnsi="Times New Roman" w:cs="Times New Roman"/>
            <w:sz w:val="24"/>
            <w:szCs w:val="24"/>
          </w:rPr>
          <w:delText>Federal agency that provides a Federal award directly to a non-Federal entity.</w:delText>
        </w:r>
      </w:del>
      <w:ins w:id="3214" w:author="OFFM" w:date="2024-04-16T10:53:00Z">
        <w:r w:rsidR="00F2264C" w:rsidRPr="001C7544">
          <w:rPr>
            <w:rFonts w:ascii="Times New Roman" w:eastAsia="Times New Roman" w:hAnsi="Times New Roman" w:cs="Times New Roman"/>
            <w:sz w:val="24"/>
            <w:szCs w:val="24"/>
          </w:rPr>
          <w:t>requirements of 31 U.S.C. 1501, is reached with the recipient.</w:t>
        </w:r>
      </w:ins>
      <w:r w:rsidR="00F2264C" w:rsidRPr="001C7544">
        <w:rPr>
          <w:rFonts w:ascii="Times New Roman" w:eastAsia="Times New Roman" w:hAnsi="Times New Roman" w:cs="Times New Roman"/>
          <w:sz w:val="24"/>
          <w:szCs w:val="24"/>
        </w:rPr>
        <w:t xml:space="preserve"> </w:t>
      </w:r>
    </w:p>
    <w:p w14:paraId="7A16571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Federal financial assistance</w:t>
      </w:r>
      <w:r w:rsidRPr="001C7544">
        <w:rPr>
          <w:rFonts w:ascii="Times New Roman" w:eastAsia="Times New Roman" w:hAnsi="Times New Roman" w:cs="Times New Roman"/>
          <w:sz w:val="24"/>
          <w:szCs w:val="24"/>
        </w:rPr>
        <w:t xml:space="preserve"> means</w:t>
      </w:r>
      <w:ins w:id="321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617DDE7" w14:textId="770CBBA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Assistance that </w:t>
      </w:r>
      <w:del w:id="3216" w:author="OFFM" w:date="2024-04-16T10:53:00Z">
        <w:r w:rsidR="00817C00" w:rsidRPr="00F74592">
          <w:rPr>
            <w:rFonts w:ascii="Times New Roman" w:hAnsi="Times New Roman" w:cs="Times New Roman"/>
            <w:sz w:val="24"/>
            <w:szCs w:val="24"/>
          </w:rPr>
          <w:delText>non-Federal entities</w:delText>
        </w:r>
      </w:del>
      <w:ins w:id="3217" w:author="OFFM" w:date="2024-04-16T10:53:00Z">
        <w:r w:rsidRPr="001C7544">
          <w:rPr>
            <w:rFonts w:ascii="Times New Roman" w:eastAsia="Times New Roman" w:hAnsi="Times New Roman" w:cs="Times New Roman"/>
            <w:sz w:val="24"/>
            <w:szCs w:val="24"/>
          </w:rPr>
          <w:t>recipients or subrecipients</w:t>
        </w:r>
      </w:ins>
      <w:r w:rsidRPr="001C7544">
        <w:rPr>
          <w:rFonts w:ascii="Times New Roman" w:eastAsia="Times New Roman" w:hAnsi="Times New Roman" w:cs="Times New Roman"/>
          <w:sz w:val="24"/>
          <w:szCs w:val="24"/>
        </w:rPr>
        <w:t xml:space="preserve"> receive or administer in the form of: </w:t>
      </w:r>
    </w:p>
    <w:p w14:paraId="1CA8CAF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Grants; </w:t>
      </w:r>
    </w:p>
    <w:p w14:paraId="127E929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Cooperative agreements; </w:t>
      </w:r>
    </w:p>
    <w:p w14:paraId="1CC9605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Non-cash contributions or donations of property (including donated surplus property); </w:t>
      </w:r>
    </w:p>
    <w:p w14:paraId="74812AF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(iv) Direct appropriations; </w:t>
      </w:r>
    </w:p>
    <w:p w14:paraId="1A5A254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(v) Food commodities; and </w:t>
      </w:r>
    </w:p>
    <w:p w14:paraId="0F546BF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(vi) Other financial assistance (except assistance listed in paragraph (2) of this definition). </w:t>
      </w:r>
    </w:p>
    <w:p w14:paraId="34BE7012" w14:textId="3E870BF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For § 200.203 and subpart F of this part, </w:t>
      </w:r>
      <w:r w:rsidRPr="00A63D45">
        <w:rPr>
          <w:rFonts w:ascii="Times New Roman" w:hAnsi="Times New Roman"/>
          <w:i/>
          <w:sz w:val="24"/>
        </w:rPr>
        <w:t>Federal financial assistance</w:t>
      </w:r>
      <w:r w:rsidRPr="001C7544">
        <w:rPr>
          <w:rFonts w:ascii="Times New Roman" w:eastAsia="Times New Roman" w:hAnsi="Times New Roman" w:cs="Times New Roman"/>
          <w:sz w:val="24"/>
          <w:szCs w:val="24"/>
        </w:rPr>
        <w:t xml:space="preserve"> also includes assistance that </w:t>
      </w:r>
      <w:del w:id="3218" w:author="OFFM" w:date="2024-04-16T10:53:00Z">
        <w:r w:rsidR="00817C00" w:rsidRPr="00F74592">
          <w:rPr>
            <w:rFonts w:ascii="Times New Roman" w:hAnsi="Times New Roman" w:cs="Times New Roman"/>
            <w:sz w:val="24"/>
            <w:szCs w:val="24"/>
          </w:rPr>
          <w:delText>non-Federal entities</w:delText>
        </w:r>
      </w:del>
      <w:ins w:id="3219" w:author="OFFM" w:date="2024-04-16T10:53:00Z">
        <w:r w:rsidRPr="001C7544">
          <w:rPr>
            <w:rFonts w:ascii="Times New Roman" w:eastAsia="Times New Roman" w:hAnsi="Times New Roman" w:cs="Times New Roman"/>
            <w:sz w:val="24"/>
            <w:szCs w:val="24"/>
          </w:rPr>
          <w:t>recipients or subrecipients</w:t>
        </w:r>
      </w:ins>
      <w:r w:rsidRPr="001C7544">
        <w:rPr>
          <w:rFonts w:ascii="Times New Roman" w:eastAsia="Times New Roman" w:hAnsi="Times New Roman" w:cs="Times New Roman"/>
          <w:sz w:val="24"/>
          <w:szCs w:val="24"/>
        </w:rPr>
        <w:t xml:space="preserve"> receive or administer in the form of: </w:t>
      </w:r>
    </w:p>
    <w:p w14:paraId="08DE22C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Loans; </w:t>
      </w:r>
    </w:p>
    <w:p w14:paraId="4CE8132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Loan Guarantees; </w:t>
      </w:r>
    </w:p>
    <w:p w14:paraId="7E331B6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Interest subsidies; and </w:t>
      </w:r>
    </w:p>
    <w:p w14:paraId="09B00C2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(iv) Insurance. </w:t>
      </w:r>
    </w:p>
    <w:p w14:paraId="41CEE8D8" w14:textId="5DE2118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For § 200.216, Federal financial assistance includes assistance that </w:t>
      </w:r>
      <w:del w:id="3220" w:author="OFFM" w:date="2024-04-16T10:53:00Z">
        <w:r w:rsidR="00817C00" w:rsidRPr="00F74592">
          <w:rPr>
            <w:rFonts w:ascii="Times New Roman" w:hAnsi="Times New Roman" w:cs="Times New Roman"/>
            <w:sz w:val="24"/>
            <w:szCs w:val="24"/>
          </w:rPr>
          <w:delText>non-Federal entities</w:delText>
        </w:r>
      </w:del>
      <w:ins w:id="3221" w:author="OFFM" w:date="2024-04-16T10:53:00Z">
        <w:r w:rsidRPr="001C7544">
          <w:rPr>
            <w:rFonts w:ascii="Times New Roman" w:eastAsia="Times New Roman" w:hAnsi="Times New Roman" w:cs="Times New Roman"/>
            <w:sz w:val="24"/>
            <w:szCs w:val="24"/>
          </w:rPr>
          <w:t>recipients or subrecipients</w:t>
        </w:r>
      </w:ins>
      <w:r w:rsidRPr="001C7544">
        <w:rPr>
          <w:rFonts w:ascii="Times New Roman" w:eastAsia="Times New Roman" w:hAnsi="Times New Roman" w:cs="Times New Roman"/>
          <w:sz w:val="24"/>
          <w:szCs w:val="24"/>
        </w:rPr>
        <w:t xml:space="preserve"> receive or administer in the form of: </w:t>
      </w:r>
    </w:p>
    <w:p w14:paraId="39C7748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(i) Grants; </w:t>
      </w:r>
    </w:p>
    <w:p w14:paraId="33CEDCA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Cooperative agreements; </w:t>
      </w:r>
    </w:p>
    <w:p w14:paraId="21F4AD1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Loans; and </w:t>
      </w:r>
    </w:p>
    <w:p w14:paraId="42A0454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(iv) Loan Guarantees. </w:t>
      </w:r>
    </w:p>
    <w:p w14:paraId="198FC34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Federal financial assistance does not include amounts received as reimbursement for services rendered to individuals as described in § 200.502(h) and (i). </w:t>
      </w:r>
    </w:p>
    <w:p w14:paraId="3B42B9D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Federal interest</w:t>
      </w:r>
      <w:r w:rsidRPr="001C7544">
        <w:rPr>
          <w:rFonts w:ascii="Times New Roman" w:eastAsia="Times New Roman" w:hAnsi="Times New Roman" w:cs="Times New Roman"/>
          <w:sz w:val="24"/>
          <w:szCs w:val="24"/>
        </w:rPr>
        <w:t xml:space="preserve"> means, for purposes of § 200.330 or when used in connection with the acquisition or improvement of real property, equipment, or supplies under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the dollar amount that is the product of the: </w:t>
      </w:r>
    </w:p>
    <w:p w14:paraId="09DFE7B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percentage of Federal participation in the total cost of the real property, equipment, or supplies; and </w:t>
      </w:r>
    </w:p>
    <w:p w14:paraId="6DC907F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Current fair market value of the property, improvements, or both, to the extent the costs of acquiring or improving the property were included as project costs. </w:t>
      </w:r>
    </w:p>
    <w:p w14:paraId="54432FD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Federal program</w:t>
      </w:r>
      <w:r w:rsidRPr="001C7544">
        <w:rPr>
          <w:rFonts w:ascii="Times New Roman" w:eastAsia="Times New Roman" w:hAnsi="Times New Roman" w:cs="Times New Roman"/>
          <w:sz w:val="24"/>
          <w:szCs w:val="24"/>
        </w:rPr>
        <w:t xml:space="preserve"> means: </w:t>
      </w:r>
    </w:p>
    <w:p w14:paraId="308F7CC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All Federal awards which are assigned a single Assistance Listings Number. </w:t>
      </w:r>
    </w:p>
    <w:p w14:paraId="0BB2120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When no Assistance Listings Number is assigned, all Federal awards from the same agency made for the same purpose must be combined and considered one program. </w:t>
      </w:r>
    </w:p>
    <w:p w14:paraId="496A00B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Notwithstanding paragraphs (1) and (2) of this definition, a cluster of programs. The types of clusters of programs are: </w:t>
      </w:r>
    </w:p>
    <w:p w14:paraId="02AB31F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Research and development (R&amp;D); </w:t>
      </w:r>
    </w:p>
    <w:p w14:paraId="7CA8D2B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Student financial aid (SFA); and </w:t>
      </w:r>
    </w:p>
    <w:p w14:paraId="73A92F64" w14:textId="77777777" w:rsidR="000B5224" w:rsidRPr="001C7544" w:rsidRDefault="00F2264C" w:rsidP="00A63D45">
      <w:pPr>
        <w:spacing w:after="0" w:line="480" w:lineRule="auto"/>
        <w:ind w:left="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“Other clusters,” as described in the definition of </w:t>
      </w:r>
      <w:r w:rsidRPr="00A63D45">
        <w:rPr>
          <w:rFonts w:ascii="Times New Roman" w:hAnsi="Times New Roman"/>
          <w:i/>
          <w:sz w:val="24"/>
        </w:rPr>
        <w:t>cluster of programs</w:t>
      </w:r>
      <w:r w:rsidRPr="001C7544">
        <w:rPr>
          <w:rFonts w:ascii="Times New Roman" w:eastAsia="Times New Roman" w:hAnsi="Times New Roman" w:cs="Times New Roman"/>
          <w:sz w:val="24"/>
          <w:szCs w:val="24"/>
        </w:rPr>
        <w:t xml:space="preserve"> in this section. </w:t>
      </w:r>
      <w:ins w:id="3222" w:author="OFFM" w:date="2024-04-16T10:53:00Z">
        <w:r w:rsidRPr="001C7544">
          <w:rPr>
            <w:rFonts w:ascii="Times New Roman" w:eastAsia="Times New Roman" w:hAnsi="Times New Roman" w:cs="Times New Roman"/>
            <w:i/>
            <w:iCs/>
            <w:sz w:val="24"/>
            <w:szCs w:val="24"/>
          </w:rPr>
          <w:t>Federal share</w:t>
        </w:r>
        <w:r w:rsidRPr="001C7544">
          <w:rPr>
            <w:rFonts w:ascii="Times New Roman" w:eastAsia="Times New Roman" w:hAnsi="Times New Roman" w:cs="Times New Roman"/>
            <w:sz w:val="24"/>
            <w:szCs w:val="24"/>
          </w:rPr>
          <w:t xml:space="preserve"> means the portion of the Federal award costs paid using Federal funds. </w:t>
        </w:r>
      </w:ins>
    </w:p>
    <w:p w14:paraId="44C6BD2F" w14:textId="77777777" w:rsidR="00817C00" w:rsidRPr="00F74592" w:rsidRDefault="00817C00" w:rsidP="00C02568">
      <w:pPr>
        <w:spacing w:after="0" w:line="480" w:lineRule="auto"/>
        <w:ind w:firstLine="720"/>
        <w:contextualSpacing/>
        <w:rPr>
          <w:del w:id="3223" w:author="OFFM" w:date="2024-04-16T10:53:00Z"/>
          <w:rFonts w:ascii="Times New Roman" w:hAnsi="Times New Roman" w:cs="Times New Roman"/>
          <w:sz w:val="24"/>
          <w:szCs w:val="24"/>
        </w:rPr>
      </w:pPr>
      <w:del w:id="3224" w:author="OFFM" w:date="2024-04-16T10:53:00Z">
        <w:r w:rsidRPr="00C02568">
          <w:rPr>
            <w:rFonts w:ascii="Times New Roman" w:hAnsi="Times New Roman" w:cs="Times New Roman"/>
            <w:i/>
            <w:iCs/>
            <w:sz w:val="24"/>
            <w:szCs w:val="24"/>
          </w:rPr>
          <w:delText>Federal share</w:delText>
        </w:r>
        <w:r w:rsidRPr="00F74592">
          <w:rPr>
            <w:rFonts w:ascii="Times New Roman" w:hAnsi="Times New Roman" w:cs="Times New Roman"/>
            <w:sz w:val="24"/>
            <w:szCs w:val="24"/>
          </w:rPr>
          <w:delText xml:space="preserve"> means the portion of the Federal award costs that are paid using Federal funds. </w:delText>
        </w:r>
      </w:del>
    </w:p>
    <w:p w14:paraId="3C8C0FFB" w14:textId="6DE13DE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lastRenderedPageBreak/>
        <w:t>Final cost objective</w:t>
      </w:r>
      <w:r w:rsidRPr="001C7544">
        <w:rPr>
          <w:rFonts w:ascii="Times New Roman" w:eastAsia="Times New Roman" w:hAnsi="Times New Roman" w:cs="Times New Roman"/>
          <w:sz w:val="24"/>
          <w:szCs w:val="24"/>
        </w:rPr>
        <w:t xml:space="preserve"> means a cost objective </w:t>
      </w:r>
      <w:del w:id="3225" w:author="OFFM" w:date="2024-04-16T10:53:00Z">
        <w:r w:rsidR="00817C00" w:rsidRPr="00F74592">
          <w:rPr>
            <w:rFonts w:ascii="Times New Roman" w:hAnsi="Times New Roman" w:cs="Times New Roman"/>
            <w:sz w:val="24"/>
            <w:szCs w:val="24"/>
          </w:rPr>
          <w:delText>which</w:delText>
        </w:r>
      </w:del>
      <w:ins w:id="3226" w:author="OFFM" w:date="2024-04-16T10:53:00Z">
        <w:r w:rsidRPr="001C7544">
          <w:rPr>
            <w:rFonts w:ascii="Times New Roman" w:eastAsia="Times New Roman" w:hAnsi="Times New Roman" w:cs="Times New Roman"/>
            <w:sz w:val="24"/>
            <w:szCs w:val="24"/>
          </w:rPr>
          <w:t>that</w:t>
        </w:r>
      </w:ins>
      <w:r w:rsidRPr="001C7544">
        <w:rPr>
          <w:rFonts w:ascii="Times New Roman" w:eastAsia="Times New Roman" w:hAnsi="Times New Roman" w:cs="Times New Roman"/>
          <w:sz w:val="24"/>
          <w:szCs w:val="24"/>
        </w:rPr>
        <w:t xml:space="preserve"> has allocated to it both direct and indirect costs and, in the </w:t>
      </w:r>
      <w:del w:id="3227" w:author="OFFM" w:date="2024-04-16T10:53:00Z">
        <w:r w:rsidR="00817C00" w:rsidRPr="00F74592">
          <w:rPr>
            <w:rFonts w:ascii="Times New Roman" w:hAnsi="Times New Roman" w:cs="Times New Roman"/>
            <w:sz w:val="24"/>
            <w:szCs w:val="24"/>
          </w:rPr>
          <w:delText>non-Federal entity's</w:delText>
        </w:r>
      </w:del>
      <w:ins w:id="3228" w:author="OFFM" w:date="2024-04-16T10:53:00Z">
        <w:r w:rsidRPr="001C7544">
          <w:rPr>
            <w:rFonts w:ascii="Times New Roman" w:eastAsia="Times New Roman" w:hAnsi="Times New Roman" w:cs="Times New Roman"/>
            <w:sz w:val="24"/>
            <w:szCs w:val="24"/>
          </w:rPr>
          <w:t>recipient’s or subrecipient’s</w:t>
        </w:r>
      </w:ins>
      <w:r w:rsidRPr="001C7544">
        <w:rPr>
          <w:rFonts w:ascii="Times New Roman" w:eastAsia="Times New Roman" w:hAnsi="Times New Roman" w:cs="Times New Roman"/>
          <w:sz w:val="24"/>
          <w:szCs w:val="24"/>
        </w:rPr>
        <w:t xml:space="preserve"> accumulation system, is one of the final accumulation points, such as a particular award, internal project, or other direct activity of a </w:t>
      </w:r>
      <w:del w:id="3229" w:author="OFFM" w:date="2024-04-16T10:53:00Z">
        <w:r w:rsidR="00817C00" w:rsidRPr="00F74592">
          <w:rPr>
            <w:rFonts w:ascii="Times New Roman" w:hAnsi="Times New Roman" w:cs="Times New Roman"/>
            <w:sz w:val="24"/>
            <w:szCs w:val="24"/>
          </w:rPr>
          <w:delText>non-Federal entity.</w:delText>
        </w:r>
      </w:del>
      <w:ins w:id="3230"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See also the definitions of </w:t>
      </w:r>
      <w:r w:rsidRPr="00A63D45">
        <w:rPr>
          <w:rFonts w:ascii="Times New Roman" w:hAnsi="Times New Roman"/>
          <w:i/>
          <w:sz w:val="24"/>
        </w:rPr>
        <w:t>cost objective</w:t>
      </w:r>
      <w:r w:rsidRPr="001C7544">
        <w:rPr>
          <w:rFonts w:ascii="Times New Roman" w:eastAsia="Times New Roman" w:hAnsi="Times New Roman" w:cs="Times New Roman"/>
          <w:sz w:val="24"/>
          <w:szCs w:val="24"/>
        </w:rPr>
        <w:t xml:space="preserve"> and </w:t>
      </w:r>
      <w:r w:rsidRPr="00A63D45">
        <w:rPr>
          <w:rFonts w:ascii="Times New Roman" w:hAnsi="Times New Roman"/>
          <w:i/>
          <w:sz w:val="24"/>
        </w:rPr>
        <w:t>intermediate cost objective</w:t>
      </w:r>
      <w:r w:rsidRPr="001C7544">
        <w:rPr>
          <w:rFonts w:ascii="Times New Roman" w:eastAsia="Times New Roman" w:hAnsi="Times New Roman" w:cs="Times New Roman"/>
          <w:sz w:val="24"/>
          <w:szCs w:val="24"/>
        </w:rPr>
        <w:t xml:space="preserve"> in this section. </w:t>
      </w:r>
    </w:p>
    <w:p w14:paraId="644DE560" w14:textId="75111BB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Financial obligations</w:t>
      </w:r>
      <w:del w:id="3231" w:author="OFFM" w:date="2024-04-16T10:53:00Z">
        <w:r w:rsidR="00817C00" w:rsidRPr="00F74592">
          <w:rPr>
            <w:rFonts w:ascii="Times New Roman" w:hAnsi="Times New Roman" w:cs="Times New Roman"/>
            <w:sz w:val="24"/>
            <w:szCs w:val="24"/>
          </w:rPr>
          <w:delText>, when referencing a recipient's or subrecipient's use of funds under a Federal award,</w:delText>
        </w:r>
      </w:del>
      <w:r w:rsidRPr="001C7544">
        <w:rPr>
          <w:rFonts w:ascii="Times New Roman" w:eastAsia="Times New Roman" w:hAnsi="Times New Roman" w:cs="Times New Roman"/>
          <w:sz w:val="24"/>
          <w:szCs w:val="24"/>
        </w:rPr>
        <w:t xml:space="preserve"> means orders placed for property and services, contracts and subawards made, and similar transactions that require payment</w:t>
      </w:r>
      <w:ins w:id="3232" w:author="OFFM" w:date="2024-04-16T10:53:00Z">
        <w:r w:rsidRPr="001C7544">
          <w:rPr>
            <w:rFonts w:ascii="Times New Roman" w:eastAsia="Times New Roman" w:hAnsi="Times New Roman" w:cs="Times New Roman"/>
            <w:sz w:val="24"/>
            <w:szCs w:val="24"/>
          </w:rPr>
          <w:t xml:space="preserve"> by a recipient or subrecipient under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that will result in expenditures by a recipient or subrecipient under a Federal award</w:t>
        </w:r>
      </w:ins>
      <w:r w:rsidRPr="001C7544">
        <w:rPr>
          <w:rFonts w:ascii="Times New Roman" w:eastAsia="Times New Roman" w:hAnsi="Times New Roman" w:cs="Times New Roman"/>
          <w:sz w:val="24"/>
          <w:szCs w:val="24"/>
        </w:rPr>
        <w:t xml:space="preserve">. </w:t>
      </w:r>
    </w:p>
    <w:p w14:paraId="1B6581DF" w14:textId="78CAF50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 xml:space="preserve">Fixed amount </w:t>
      </w:r>
      <w:del w:id="3233" w:author="OFFM" w:date="2024-04-16T10:53:00Z">
        <w:r w:rsidR="00817C00" w:rsidRPr="00E83E17">
          <w:rPr>
            <w:rFonts w:ascii="Times New Roman" w:hAnsi="Times New Roman" w:cs="Times New Roman"/>
            <w:i/>
            <w:iCs/>
            <w:sz w:val="24"/>
            <w:szCs w:val="24"/>
          </w:rPr>
          <w:delText>awards</w:delText>
        </w:r>
      </w:del>
      <w:ins w:id="3234" w:author="OFFM" w:date="2024-04-16T10:53:00Z">
        <w:r w:rsidRPr="001C7544">
          <w:rPr>
            <w:rFonts w:ascii="Times New Roman" w:eastAsia="Times New Roman" w:hAnsi="Times New Roman" w:cs="Times New Roman"/>
            <w:i/>
            <w:iCs/>
            <w:sz w:val="24"/>
            <w:szCs w:val="24"/>
          </w:rPr>
          <w:t>award</w:t>
        </w:r>
      </w:ins>
      <w:r w:rsidRPr="001C7544">
        <w:rPr>
          <w:rFonts w:ascii="Times New Roman" w:eastAsia="Times New Roman" w:hAnsi="Times New Roman" w:cs="Times New Roman"/>
          <w:sz w:val="24"/>
          <w:szCs w:val="24"/>
        </w:rPr>
        <w:t xml:space="preserve"> means a type of grant or cooperative agreement </w:t>
      </w:r>
      <w:del w:id="3235" w:author="OFFM" w:date="2024-04-16T10:53:00Z">
        <w:r w:rsidR="00817C00" w:rsidRPr="00F74592">
          <w:rPr>
            <w:rFonts w:ascii="Times New Roman" w:hAnsi="Times New Roman" w:cs="Times New Roman"/>
            <w:sz w:val="24"/>
            <w:szCs w:val="24"/>
          </w:rPr>
          <w:delText>under</w:delText>
        </w:r>
      </w:del>
      <w:ins w:id="3236" w:author="OFFM" w:date="2024-04-16T10:53:00Z">
        <w:r w:rsidRPr="001C7544">
          <w:rPr>
            <w:rFonts w:ascii="Times New Roman" w:eastAsia="Times New Roman" w:hAnsi="Times New Roman" w:cs="Times New Roman"/>
            <w:sz w:val="24"/>
            <w:szCs w:val="24"/>
          </w:rPr>
          <w:t>pursuant to</w:t>
        </w:r>
      </w:ins>
      <w:r w:rsidRPr="001C7544">
        <w:rPr>
          <w:rFonts w:ascii="Times New Roman" w:eastAsia="Times New Roman" w:hAnsi="Times New Roman" w:cs="Times New Roman"/>
          <w:sz w:val="24"/>
          <w:szCs w:val="24"/>
        </w:rPr>
        <w:t xml:space="preserve"> which the Federal </w:t>
      </w:r>
      <w:del w:id="323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provides a specific </w:t>
      </w:r>
      <w:del w:id="3238" w:author="OFFM" w:date="2024-04-16T10:53:00Z">
        <w:r w:rsidR="00817C00" w:rsidRPr="00F74592">
          <w:rPr>
            <w:rFonts w:ascii="Times New Roman" w:hAnsi="Times New Roman" w:cs="Times New Roman"/>
            <w:sz w:val="24"/>
            <w:szCs w:val="24"/>
          </w:rPr>
          <w:delText>level</w:delText>
        </w:r>
      </w:del>
      <w:ins w:id="3239" w:author="OFFM" w:date="2024-04-16T10:53:00Z">
        <w:r w:rsidRPr="001C7544">
          <w:rPr>
            <w:rFonts w:ascii="Times New Roman" w:eastAsia="Times New Roman" w:hAnsi="Times New Roman" w:cs="Times New Roman"/>
            <w:sz w:val="24"/>
            <w:szCs w:val="24"/>
          </w:rPr>
          <w:t>amount</w:t>
        </w:r>
      </w:ins>
      <w:r w:rsidRPr="001C7544">
        <w:rPr>
          <w:rFonts w:ascii="Times New Roman" w:eastAsia="Times New Roman" w:hAnsi="Times New Roman" w:cs="Times New Roman"/>
          <w:sz w:val="24"/>
          <w:szCs w:val="24"/>
        </w:rPr>
        <w:t xml:space="preserve"> of </w:t>
      </w:r>
      <w:del w:id="3240" w:author="OFFM" w:date="2024-04-16T10:53:00Z">
        <w:r w:rsidR="00817C00" w:rsidRPr="00F74592">
          <w:rPr>
            <w:rFonts w:ascii="Times New Roman" w:hAnsi="Times New Roman" w:cs="Times New Roman"/>
            <w:sz w:val="24"/>
            <w:szCs w:val="24"/>
          </w:rPr>
          <w:delText>support</w:delText>
        </w:r>
      </w:del>
      <w:ins w:id="3241" w:author="OFFM" w:date="2024-04-16T10:53:00Z">
        <w:r w:rsidRPr="001C7544">
          <w:rPr>
            <w:rFonts w:ascii="Times New Roman" w:eastAsia="Times New Roman" w:hAnsi="Times New Roman" w:cs="Times New Roman"/>
            <w:sz w:val="24"/>
            <w:szCs w:val="24"/>
          </w:rPr>
          <w:t>funding</w:t>
        </w:r>
      </w:ins>
      <w:r w:rsidRPr="001C7544">
        <w:rPr>
          <w:rFonts w:ascii="Times New Roman" w:eastAsia="Times New Roman" w:hAnsi="Times New Roman" w:cs="Times New Roman"/>
          <w:sz w:val="24"/>
          <w:szCs w:val="24"/>
        </w:rPr>
        <w:t xml:space="preserve"> without regard to actual costs incurred under the Federal award. This type of Federal award reduces some of the administrative burden and record-keeping requirements for both the </w:t>
      </w:r>
      <w:del w:id="3242" w:author="OFFM" w:date="2024-04-16T10:53:00Z">
        <w:r w:rsidR="00817C00" w:rsidRPr="00F74592">
          <w:rPr>
            <w:rFonts w:ascii="Times New Roman" w:hAnsi="Times New Roman" w:cs="Times New Roman"/>
            <w:sz w:val="24"/>
            <w:szCs w:val="24"/>
          </w:rPr>
          <w:delText>non-</w:delText>
        </w:r>
      </w:del>
      <w:ins w:id="3243" w:author="OFFM" w:date="2024-04-16T10:53:00Z">
        <w:r w:rsidRPr="001C7544">
          <w:rPr>
            <w:rFonts w:ascii="Times New Roman" w:eastAsia="Times New Roman" w:hAnsi="Times New Roman" w:cs="Times New Roman"/>
            <w:sz w:val="24"/>
            <w:szCs w:val="24"/>
          </w:rPr>
          <w:t xml:space="preserve">recipient or subrecipient and the </w:t>
        </w:r>
      </w:ins>
      <w:r w:rsidRPr="001C7544">
        <w:rPr>
          <w:rFonts w:ascii="Times New Roman" w:eastAsia="Times New Roman" w:hAnsi="Times New Roman" w:cs="Times New Roman"/>
          <w:sz w:val="24"/>
          <w:szCs w:val="24"/>
        </w:rPr>
        <w:t>Federal</w:t>
      </w:r>
      <w:del w:id="3244" w:author="OFFM" w:date="2024-04-16T10:53:00Z">
        <w:r w:rsidR="00817C00" w:rsidRPr="00F74592">
          <w:rPr>
            <w:rFonts w:ascii="Times New Roman" w:hAnsi="Times New Roman" w:cs="Times New Roman"/>
            <w:sz w:val="24"/>
            <w:szCs w:val="24"/>
          </w:rPr>
          <w:delText xml:space="preserve"> entity and Federal awarding</w:delText>
        </w:r>
      </w:del>
      <w:r w:rsidRPr="001C7544">
        <w:rPr>
          <w:rFonts w:ascii="Times New Roman" w:eastAsia="Times New Roman" w:hAnsi="Times New Roman" w:cs="Times New Roman"/>
          <w:sz w:val="24"/>
          <w:szCs w:val="24"/>
        </w:rPr>
        <w:t xml:space="preserve"> agency or pass-through entity. Accountability is based primarily on performance and results. See §§ 200.102(c</w:t>
      </w:r>
      <w:ins w:id="3245" w:author="OFFM" w:date="2024-04-16T10:53:00Z">
        <w:r w:rsidRPr="001C7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200.101(b</w:t>
        </w:r>
      </w:ins>
      <w:r>
        <w:rPr>
          <w:rFonts w:ascii="Times New Roman" w:eastAsia="Times New Roman" w:hAnsi="Times New Roman" w:cs="Times New Roman"/>
          <w:sz w:val="24"/>
          <w:szCs w:val="24"/>
        </w:rPr>
        <w:t xml:space="preserve">), </w:t>
      </w:r>
      <w:r w:rsidRPr="001C7544">
        <w:rPr>
          <w:rFonts w:ascii="Times New Roman" w:eastAsia="Times New Roman" w:hAnsi="Times New Roman" w:cs="Times New Roman"/>
          <w:sz w:val="24"/>
          <w:szCs w:val="24"/>
        </w:rPr>
        <w:t xml:space="preserve">200.201(b), and 200.333. </w:t>
      </w:r>
    </w:p>
    <w:p w14:paraId="2034145E" w14:textId="77777777" w:rsidR="000B5224" w:rsidRPr="001C7544" w:rsidRDefault="00F2264C" w:rsidP="000B5224">
      <w:pPr>
        <w:spacing w:after="0" w:line="480" w:lineRule="auto"/>
        <w:ind w:firstLine="720"/>
        <w:contextualSpacing/>
        <w:rPr>
          <w:ins w:id="3246" w:author="OFFM" w:date="2024-04-16T10:53:00Z"/>
          <w:rFonts w:ascii="Times New Roman" w:hAnsi="Times New Roman" w:cs="Times New Roman"/>
          <w:spacing w:val="5"/>
          <w:sz w:val="24"/>
          <w:szCs w:val="24"/>
          <w:shd w:val="clear" w:color="auto" w:fill="FFFFFF"/>
        </w:rPr>
      </w:pPr>
      <w:ins w:id="3247" w:author="OFFM" w:date="2024-04-16T10:53:00Z">
        <w:r w:rsidRPr="001C7544">
          <w:rPr>
            <w:rFonts w:ascii="Times New Roman" w:eastAsia="Times New Roman" w:hAnsi="Times New Roman" w:cs="Times New Roman"/>
            <w:i/>
            <w:sz w:val="24"/>
            <w:szCs w:val="24"/>
          </w:rPr>
          <w:t>For-profit organization</w:t>
        </w:r>
        <w:r w:rsidRPr="001C7544">
          <w:rPr>
            <w:rFonts w:ascii="Times New Roman" w:eastAsia="Times New Roman" w:hAnsi="Times New Roman" w:cs="Times New Roman"/>
            <w:i/>
            <w:iCs/>
            <w:sz w:val="24"/>
            <w:szCs w:val="24"/>
          </w:rPr>
          <w:t xml:space="preserve"> </w:t>
        </w:r>
        <w:r w:rsidRPr="001C7544">
          <w:rPr>
            <w:rFonts w:ascii="Times New Roman" w:eastAsia="Times New Roman" w:hAnsi="Times New Roman" w:cs="Times New Roman"/>
            <w:sz w:val="24"/>
            <w:szCs w:val="24"/>
          </w:rPr>
          <w:t>generally</w:t>
        </w:r>
        <w:r w:rsidRPr="001C7544">
          <w:rPr>
            <w:rFonts w:ascii="Times New Roman" w:eastAsia="Times New Roman" w:hAnsi="Times New Roman" w:cs="Times New Roman"/>
            <w:i/>
            <w:iCs/>
            <w:sz w:val="24"/>
            <w:szCs w:val="24"/>
          </w:rPr>
          <w:t xml:space="preserve"> </w:t>
        </w:r>
        <w:r w:rsidRPr="001C7544">
          <w:rPr>
            <w:rFonts w:ascii="Times New Roman" w:eastAsia="Times New Roman" w:hAnsi="Times New Roman" w:cs="Times New Roman"/>
            <w:sz w:val="24"/>
            <w:szCs w:val="24"/>
          </w:rPr>
          <w:t xml:space="preserve">means </w:t>
        </w:r>
        <w:r w:rsidRPr="001C7544">
          <w:rPr>
            <w:rFonts w:ascii="Times New Roman" w:hAnsi="Times New Roman" w:cs="Times New Roman"/>
            <w:spacing w:val="5"/>
            <w:sz w:val="24"/>
            <w:szCs w:val="24"/>
            <w:shd w:val="clear" w:color="auto" w:fill="FFFFFF"/>
          </w:rPr>
          <w:t xml:space="preserve">an organization or entity organized for the purpose of earning a </w:t>
        </w:r>
        <w:r w:rsidRPr="001C7544">
          <w:rPr>
            <w:rFonts w:ascii="Times New Roman" w:hAnsi="Times New Roman" w:cs="Times New Roman"/>
            <w:sz w:val="24"/>
            <w:szCs w:val="24"/>
          </w:rPr>
          <w:t>profit</w:t>
        </w:r>
        <w:r w:rsidRPr="001C7544">
          <w:rPr>
            <w:rFonts w:ascii="Times New Roman" w:hAnsi="Times New Roman" w:cs="Times New Roman"/>
            <w:spacing w:val="5"/>
            <w:sz w:val="24"/>
            <w:szCs w:val="24"/>
            <w:shd w:val="clear" w:color="auto" w:fill="FFFFFF"/>
          </w:rPr>
          <w:t>. The term includes but is not limited to:</w:t>
        </w:r>
      </w:ins>
    </w:p>
    <w:p w14:paraId="08FE1126" w14:textId="13F2FAD3" w:rsidR="000B5224" w:rsidRPr="001C7544" w:rsidRDefault="00F2264C" w:rsidP="000B5224">
      <w:pPr>
        <w:spacing w:after="0" w:line="480" w:lineRule="auto"/>
        <w:ind w:firstLine="720"/>
        <w:contextualSpacing/>
        <w:rPr>
          <w:ins w:id="3248" w:author="OFFM" w:date="2024-04-16T10:53:00Z"/>
          <w:rFonts w:ascii="Times New Roman" w:hAnsi="Times New Roman" w:cs="Times New Roman"/>
          <w:spacing w:val="5"/>
          <w:sz w:val="24"/>
          <w:szCs w:val="24"/>
          <w:shd w:val="clear" w:color="auto" w:fill="FFFFFF"/>
        </w:rPr>
      </w:pPr>
      <w:ins w:id="3249" w:author="OFFM" w:date="2024-04-16T10:53:00Z">
        <w:r w:rsidRPr="001C7544">
          <w:rPr>
            <w:rFonts w:ascii="Times New Roman" w:hAnsi="Times New Roman" w:cs="Times New Roman"/>
            <w:spacing w:val="5"/>
            <w:sz w:val="24"/>
            <w:szCs w:val="24"/>
            <w:shd w:val="clear" w:color="auto" w:fill="FFFFFF"/>
          </w:rPr>
          <w:t xml:space="preserve">(1) An “S corporation” incorporated under </w:t>
        </w:r>
        <w:r w:rsidR="00F927C4">
          <w:rPr>
            <w:rFonts w:ascii="Times New Roman" w:hAnsi="Times New Roman" w:cs="Times New Roman"/>
            <w:spacing w:val="5"/>
            <w:sz w:val="24"/>
            <w:szCs w:val="24"/>
            <w:shd w:val="clear" w:color="auto" w:fill="FFFFFF"/>
          </w:rPr>
          <w:t>s</w:t>
        </w:r>
        <w:r w:rsidRPr="001C7544">
          <w:rPr>
            <w:rFonts w:ascii="Times New Roman" w:hAnsi="Times New Roman" w:cs="Times New Roman"/>
            <w:spacing w:val="5"/>
            <w:sz w:val="24"/>
            <w:szCs w:val="24"/>
            <w:shd w:val="clear" w:color="auto" w:fill="FFFFFF"/>
          </w:rPr>
          <w:t>ubchapter S of the Internal Revenue Code;</w:t>
        </w:r>
      </w:ins>
    </w:p>
    <w:p w14:paraId="15E49EB9" w14:textId="77777777" w:rsidR="000B5224" w:rsidRPr="001C7544" w:rsidRDefault="00F2264C" w:rsidP="000B5224">
      <w:pPr>
        <w:spacing w:after="0" w:line="480" w:lineRule="auto"/>
        <w:ind w:firstLine="720"/>
        <w:contextualSpacing/>
        <w:rPr>
          <w:ins w:id="3250" w:author="OFFM" w:date="2024-04-16T10:53:00Z"/>
          <w:rFonts w:ascii="Times New Roman" w:hAnsi="Times New Roman" w:cs="Times New Roman"/>
          <w:spacing w:val="5"/>
          <w:sz w:val="24"/>
          <w:szCs w:val="24"/>
          <w:shd w:val="clear" w:color="auto" w:fill="FFFFFF"/>
        </w:rPr>
      </w:pPr>
      <w:ins w:id="3251" w:author="OFFM" w:date="2024-04-16T10:53:00Z">
        <w:r w:rsidRPr="001C7544">
          <w:rPr>
            <w:rFonts w:ascii="Times New Roman" w:hAnsi="Times New Roman" w:cs="Times New Roman"/>
            <w:spacing w:val="5"/>
            <w:sz w:val="24"/>
            <w:szCs w:val="24"/>
            <w:shd w:val="clear" w:color="auto" w:fill="FFFFFF"/>
          </w:rPr>
          <w:t>(2) A corporation incorporated under another authority;</w:t>
        </w:r>
      </w:ins>
    </w:p>
    <w:p w14:paraId="7EA9D05B" w14:textId="77777777" w:rsidR="000B5224" w:rsidRPr="001C7544" w:rsidRDefault="00F2264C" w:rsidP="000B5224">
      <w:pPr>
        <w:spacing w:after="0" w:line="480" w:lineRule="auto"/>
        <w:ind w:firstLine="720"/>
        <w:contextualSpacing/>
        <w:rPr>
          <w:ins w:id="3252" w:author="OFFM" w:date="2024-04-16T10:53:00Z"/>
          <w:rFonts w:ascii="Times New Roman" w:hAnsi="Times New Roman" w:cs="Times New Roman"/>
          <w:spacing w:val="5"/>
          <w:sz w:val="24"/>
          <w:szCs w:val="24"/>
          <w:shd w:val="clear" w:color="auto" w:fill="FFFFFF"/>
        </w:rPr>
      </w:pPr>
      <w:ins w:id="3253" w:author="OFFM" w:date="2024-04-16T10:53:00Z">
        <w:r w:rsidRPr="001C7544">
          <w:rPr>
            <w:rFonts w:ascii="Times New Roman" w:hAnsi="Times New Roman" w:cs="Times New Roman"/>
            <w:spacing w:val="5"/>
            <w:sz w:val="24"/>
            <w:szCs w:val="24"/>
            <w:shd w:val="clear" w:color="auto" w:fill="FFFFFF"/>
          </w:rPr>
          <w:t>(3) A partnership;</w:t>
        </w:r>
      </w:ins>
    </w:p>
    <w:p w14:paraId="53AB3941" w14:textId="77777777" w:rsidR="000B5224" w:rsidRPr="001C7544" w:rsidRDefault="00F2264C" w:rsidP="000B5224">
      <w:pPr>
        <w:spacing w:after="0" w:line="480" w:lineRule="auto"/>
        <w:ind w:firstLine="720"/>
        <w:contextualSpacing/>
        <w:rPr>
          <w:ins w:id="3254" w:author="OFFM" w:date="2024-04-16T10:53:00Z"/>
          <w:rFonts w:ascii="Times New Roman" w:hAnsi="Times New Roman" w:cs="Times New Roman"/>
          <w:spacing w:val="5"/>
          <w:sz w:val="24"/>
          <w:szCs w:val="24"/>
          <w:shd w:val="clear" w:color="auto" w:fill="FFFFFF"/>
        </w:rPr>
      </w:pPr>
      <w:ins w:id="3255" w:author="OFFM" w:date="2024-04-16T10:53:00Z">
        <w:r w:rsidRPr="001C7544">
          <w:rPr>
            <w:rFonts w:ascii="Times New Roman" w:hAnsi="Times New Roman" w:cs="Times New Roman"/>
            <w:spacing w:val="5"/>
            <w:sz w:val="24"/>
            <w:szCs w:val="24"/>
            <w:shd w:val="clear" w:color="auto" w:fill="FFFFFF"/>
          </w:rPr>
          <w:t>(4) A limited liability company or partnership; and</w:t>
        </w:r>
      </w:ins>
    </w:p>
    <w:p w14:paraId="6AC058BD" w14:textId="77777777" w:rsidR="000B5224" w:rsidRPr="001C7544" w:rsidRDefault="00F2264C" w:rsidP="000B5224">
      <w:pPr>
        <w:spacing w:after="0" w:line="480" w:lineRule="auto"/>
        <w:ind w:firstLine="720"/>
        <w:contextualSpacing/>
        <w:rPr>
          <w:ins w:id="3256" w:author="OFFM" w:date="2024-04-16T10:53:00Z"/>
          <w:rFonts w:ascii="Times New Roman" w:hAnsi="Times New Roman" w:cs="Times New Roman"/>
          <w:spacing w:val="5"/>
          <w:sz w:val="24"/>
          <w:szCs w:val="24"/>
          <w:shd w:val="clear" w:color="auto" w:fill="FFFFFF"/>
        </w:rPr>
      </w:pPr>
      <w:ins w:id="3257" w:author="OFFM" w:date="2024-04-16T10:53:00Z">
        <w:r w:rsidRPr="001C7544">
          <w:rPr>
            <w:rFonts w:ascii="Times New Roman" w:hAnsi="Times New Roman" w:cs="Times New Roman"/>
            <w:spacing w:val="5"/>
            <w:sz w:val="24"/>
            <w:szCs w:val="24"/>
            <w:shd w:val="clear" w:color="auto" w:fill="FFFFFF"/>
          </w:rPr>
          <w:t>(5) A sole proprietorship.</w:t>
        </w:r>
      </w:ins>
    </w:p>
    <w:p w14:paraId="70193A9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Foreign organization</w:t>
      </w:r>
      <w:r w:rsidRPr="00A63D45">
        <w:rPr>
          <w:rFonts w:ascii="Times New Roman" w:hAnsi="Times New Roman"/>
          <w:sz w:val="24"/>
        </w:rPr>
        <w:t xml:space="preserve"> </w:t>
      </w:r>
      <w:r w:rsidRPr="001C7544">
        <w:rPr>
          <w:rFonts w:ascii="Times New Roman" w:eastAsia="Times New Roman" w:hAnsi="Times New Roman" w:cs="Times New Roman"/>
          <w:sz w:val="24"/>
          <w:szCs w:val="24"/>
        </w:rPr>
        <w:t xml:space="preserve">means an entity that is: </w:t>
      </w:r>
    </w:p>
    <w:p w14:paraId="12EA0E0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(1) A public or private organization located in a country other than the United States and its territories that is subject to the laws of the country in which it is located, irrespective of the citizenship of project staff or place of performance; </w:t>
      </w:r>
    </w:p>
    <w:p w14:paraId="3828BB3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 private nongovernmental organization located in a country other than the United States that solicits and receives cash contributions from the general public; </w:t>
      </w:r>
    </w:p>
    <w:p w14:paraId="0DA23DCA" w14:textId="2AC2B12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A charitable organization located in a country other than the United States that is nonprofit and tax</w:t>
      </w:r>
      <w:del w:id="3258" w:author="OFFM" w:date="2024-04-16T10:53:00Z">
        <w:r w:rsidR="00817C00" w:rsidRPr="00F74592">
          <w:rPr>
            <w:rFonts w:ascii="Times New Roman" w:hAnsi="Times New Roman" w:cs="Times New Roman"/>
            <w:sz w:val="24"/>
            <w:szCs w:val="24"/>
          </w:rPr>
          <w:delText xml:space="preserve"> </w:delText>
        </w:r>
      </w:del>
      <w:ins w:id="325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exempt under the laws of </w:t>
      </w:r>
      <w:del w:id="3260" w:author="OFFM" w:date="2024-04-16T10:53:00Z">
        <w:r w:rsidR="00817C00" w:rsidRPr="00F74592">
          <w:rPr>
            <w:rFonts w:ascii="Times New Roman" w:hAnsi="Times New Roman" w:cs="Times New Roman"/>
            <w:sz w:val="24"/>
            <w:szCs w:val="24"/>
          </w:rPr>
          <w:delText>its</w:delText>
        </w:r>
      </w:del>
      <w:ins w:id="3261"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country </w:t>
      </w:r>
      <w:del w:id="3262" w:author="OFFM" w:date="2024-04-16T10:53:00Z">
        <w:r w:rsidR="00817C00" w:rsidRPr="00F74592">
          <w:rPr>
            <w:rFonts w:ascii="Times New Roman" w:hAnsi="Times New Roman" w:cs="Times New Roman"/>
            <w:sz w:val="24"/>
            <w:szCs w:val="24"/>
          </w:rPr>
          <w:delText>of domicile and operation,</w:delText>
        </w:r>
      </w:del>
      <w:ins w:id="3263" w:author="OFFM" w:date="2024-04-16T10:53:00Z">
        <w:r w:rsidRPr="001C7544">
          <w:rPr>
            <w:rFonts w:ascii="Times New Roman" w:eastAsia="Times New Roman" w:hAnsi="Times New Roman" w:cs="Times New Roman"/>
            <w:sz w:val="24"/>
            <w:szCs w:val="24"/>
          </w:rPr>
          <w:t>where it is registered</w:t>
        </w:r>
      </w:ins>
      <w:r w:rsidRPr="001C7544">
        <w:rPr>
          <w:rFonts w:ascii="Times New Roman" w:eastAsia="Times New Roman" w:hAnsi="Times New Roman" w:cs="Times New Roman"/>
          <w:sz w:val="24"/>
          <w:szCs w:val="24"/>
        </w:rPr>
        <w:t xml:space="preserve"> and is not a university, college, accredited degree-granting institution of education, private foundation, hospital, </w:t>
      </w:r>
      <w:ins w:id="3264" w:author="OFFM" w:date="2024-04-16T10:53:00Z">
        <w:r w:rsidRPr="001C7544">
          <w:rPr>
            <w:rFonts w:ascii="Times New Roman" w:eastAsia="Times New Roman" w:hAnsi="Times New Roman" w:cs="Times New Roman"/>
            <w:sz w:val="24"/>
            <w:szCs w:val="24"/>
          </w:rPr>
          <w:t xml:space="preserve">an </w:t>
        </w:r>
      </w:ins>
      <w:r w:rsidRPr="001C7544">
        <w:rPr>
          <w:rFonts w:ascii="Times New Roman" w:eastAsia="Times New Roman" w:hAnsi="Times New Roman" w:cs="Times New Roman"/>
          <w:sz w:val="24"/>
          <w:szCs w:val="24"/>
        </w:rPr>
        <w:t xml:space="preserve">organization engaged exclusively in research or scientific activities, church, synagogue, mosque or other similar entities organized primarily for religious purposes; or </w:t>
      </w:r>
    </w:p>
    <w:p w14:paraId="242932F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An organization located in a country other than the United States not recognized as a foreign public entity. </w:t>
      </w:r>
    </w:p>
    <w:p w14:paraId="5B94291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Foreign public entity</w:t>
      </w:r>
      <w:r w:rsidRPr="001C7544">
        <w:rPr>
          <w:rFonts w:ascii="Times New Roman" w:eastAsia="Times New Roman" w:hAnsi="Times New Roman" w:cs="Times New Roman"/>
          <w:sz w:val="24"/>
          <w:szCs w:val="24"/>
        </w:rPr>
        <w:t xml:space="preserve"> means: </w:t>
      </w:r>
    </w:p>
    <w:p w14:paraId="5DF9DDA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A foreign government or foreign governmental entity; </w:t>
      </w:r>
    </w:p>
    <w:p w14:paraId="55BA3320" w14:textId="0A130D6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A public international organization, which is an organization entitled to enjoy privileges, exemptions, and immunities as an international organization under the International Organizations Immunities Act (22 U.S.C. 288</w:t>
      </w:r>
      <w:del w:id="3265" w:author="OFFM" w:date="2024-04-16T10:53:00Z">
        <w:r w:rsidR="00817C00" w:rsidRPr="00F74592">
          <w:rPr>
            <w:rFonts w:ascii="Times New Roman" w:hAnsi="Times New Roman" w:cs="Times New Roman"/>
            <w:sz w:val="24"/>
            <w:szCs w:val="24"/>
          </w:rPr>
          <w:delText>–</w:delText>
        </w:r>
      </w:del>
      <w:ins w:id="326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288f); </w:t>
      </w:r>
    </w:p>
    <w:p w14:paraId="6348477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An entity owned (in whole or in part) or controlled by a foreign government; or </w:t>
      </w:r>
    </w:p>
    <w:p w14:paraId="66E9745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Any other entity consisting wholly or partially of one or more foreign governments or foreign governmental entities. </w:t>
      </w:r>
    </w:p>
    <w:p w14:paraId="252139F3" w14:textId="17F5A89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General purpose equipment</w:t>
      </w:r>
      <w:r w:rsidRPr="001C7544">
        <w:rPr>
          <w:rFonts w:ascii="Times New Roman" w:eastAsia="Times New Roman" w:hAnsi="Times New Roman" w:cs="Times New Roman"/>
          <w:sz w:val="24"/>
          <w:szCs w:val="24"/>
        </w:rPr>
        <w:t xml:space="preserve"> means equipment </w:t>
      </w:r>
      <w:del w:id="3267" w:author="OFFM" w:date="2024-04-16T10:53:00Z">
        <w:r w:rsidR="00817C00" w:rsidRPr="00F74592">
          <w:rPr>
            <w:rFonts w:ascii="Times New Roman" w:hAnsi="Times New Roman" w:cs="Times New Roman"/>
            <w:sz w:val="24"/>
            <w:szCs w:val="24"/>
          </w:rPr>
          <w:delText>which</w:delText>
        </w:r>
      </w:del>
      <w:ins w:id="3268" w:author="OFFM" w:date="2024-04-16T10:53:00Z">
        <w:r w:rsidRPr="001C7544">
          <w:rPr>
            <w:rFonts w:ascii="Times New Roman" w:eastAsia="Times New Roman" w:hAnsi="Times New Roman" w:cs="Times New Roman"/>
            <w:sz w:val="24"/>
            <w:szCs w:val="24"/>
          </w:rPr>
          <w:t>that</w:t>
        </w:r>
      </w:ins>
      <w:r w:rsidRPr="001C7544">
        <w:rPr>
          <w:rFonts w:ascii="Times New Roman" w:eastAsia="Times New Roman" w:hAnsi="Times New Roman" w:cs="Times New Roman"/>
          <w:sz w:val="24"/>
          <w:szCs w:val="24"/>
        </w:rPr>
        <w:t xml:space="preserve"> is not limited to research, medical, scientific</w:t>
      </w:r>
      <w:ins w:id="326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other technical activities. Examples include office equipment and furnishings, modular offices, telephone networks, information technology equipment and </w:t>
      </w:r>
      <w:r w:rsidRPr="001C7544">
        <w:rPr>
          <w:rFonts w:ascii="Times New Roman" w:eastAsia="Times New Roman" w:hAnsi="Times New Roman" w:cs="Times New Roman"/>
          <w:sz w:val="24"/>
          <w:szCs w:val="24"/>
        </w:rPr>
        <w:lastRenderedPageBreak/>
        <w:t xml:space="preserve">systems, air conditioning equipment, reproduction and printing equipment, and motor vehicles. See also the definitions of </w:t>
      </w:r>
      <w:r w:rsidRPr="00A63D45">
        <w:rPr>
          <w:rFonts w:ascii="Times New Roman" w:hAnsi="Times New Roman"/>
          <w:i/>
          <w:sz w:val="24"/>
        </w:rPr>
        <w:t>equipment</w:t>
      </w:r>
      <w:r w:rsidRPr="001C7544">
        <w:rPr>
          <w:rFonts w:ascii="Times New Roman" w:eastAsia="Times New Roman" w:hAnsi="Times New Roman" w:cs="Times New Roman"/>
          <w:sz w:val="24"/>
          <w:szCs w:val="24"/>
        </w:rPr>
        <w:t xml:space="preserve"> and </w:t>
      </w:r>
      <w:r w:rsidRPr="00A63D45">
        <w:rPr>
          <w:rFonts w:ascii="Times New Roman" w:hAnsi="Times New Roman"/>
          <w:i/>
          <w:sz w:val="24"/>
        </w:rPr>
        <w:t>special purpose equipment</w:t>
      </w:r>
      <w:r w:rsidRPr="001C7544">
        <w:rPr>
          <w:rFonts w:ascii="Times New Roman" w:eastAsia="Times New Roman" w:hAnsi="Times New Roman" w:cs="Times New Roman"/>
          <w:sz w:val="24"/>
          <w:szCs w:val="24"/>
        </w:rPr>
        <w:t xml:space="preserve"> in this section. </w:t>
      </w:r>
    </w:p>
    <w:p w14:paraId="06B8DAED" w14:textId="4650AA7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Generally accepted accounting principles (GAAP)</w:t>
      </w:r>
      <w:r w:rsidRPr="001C7544">
        <w:rPr>
          <w:rFonts w:ascii="Times New Roman" w:eastAsia="Times New Roman" w:hAnsi="Times New Roman" w:cs="Times New Roman"/>
          <w:sz w:val="24"/>
          <w:szCs w:val="24"/>
        </w:rPr>
        <w:t xml:space="preserve"> has the meaning specified in accounting standards issued by the </w:t>
      </w:r>
      <w:ins w:id="3270" w:author="OFFM" w:date="2024-04-16T10:53:00Z">
        <w:r w:rsidRPr="001C7544">
          <w:rPr>
            <w:rFonts w:ascii="Times New Roman" w:eastAsia="Times New Roman" w:hAnsi="Times New Roman" w:cs="Times New Roman"/>
            <w:sz w:val="24"/>
            <w:szCs w:val="24"/>
          </w:rPr>
          <w:t>Government Accounting Standards Board (</w:t>
        </w:r>
      </w:ins>
      <w:r w:rsidRPr="001C7544">
        <w:rPr>
          <w:rFonts w:ascii="Times New Roman" w:eastAsia="Times New Roman" w:hAnsi="Times New Roman" w:cs="Times New Roman"/>
          <w:sz w:val="24"/>
          <w:szCs w:val="24"/>
        </w:rPr>
        <w:t>GASB</w:t>
      </w:r>
      <w:ins w:id="327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the </w:t>
      </w:r>
      <w:ins w:id="3272" w:author="OFFM" w:date="2024-04-16T10:53:00Z">
        <w:r w:rsidRPr="001C7544">
          <w:rPr>
            <w:rFonts w:ascii="Times New Roman" w:eastAsia="Times New Roman" w:hAnsi="Times New Roman" w:cs="Times New Roman"/>
            <w:sz w:val="24"/>
            <w:szCs w:val="24"/>
          </w:rPr>
          <w:t>Financial Accounting Standards Board (</w:t>
        </w:r>
      </w:ins>
      <w:r w:rsidRPr="001C7544">
        <w:rPr>
          <w:rFonts w:ascii="Times New Roman" w:eastAsia="Times New Roman" w:hAnsi="Times New Roman" w:cs="Times New Roman"/>
          <w:sz w:val="24"/>
          <w:szCs w:val="24"/>
        </w:rPr>
        <w:t>FASB</w:t>
      </w:r>
      <w:del w:id="3273" w:author="OFFM" w:date="2024-04-16T10:53:00Z">
        <w:r w:rsidR="00817C00" w:rsidRPr="00F74592">
          <w:rPr>
            <w:rFonts w:ascii="Times New Roman" w:hAnsi="Times New Roman" w:cs="Times New Roman"/>
            <w:sz w:val="24"/>
            <w:szCs w:val="24"/>
          </w:rPr>
          <w:delText>.</w:delText>
        </w:r>
      </w:del>
      <w:ins w:id="327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CB359AF" w14:textId="1FA7ED9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Generally accepted government auditing standards (GAGAS)</w:t>
      </w:r>
      <w:r w:rsidRPr="00A63D45">
        <w:rPr>
          <w:rFonts w:ascii="Times New Roman" w:hAnsi="Times New Roman"/>
          <w:i/>
          <w:sz w:val="24"/>
        </w:rPr>
        <w:t>,</w:t>
      </w:r>
      <w:r w:rsidRPr="001C7544">
        <w:rPr>
          <w:rFonts w:ascii="Times New Roman" w:eastAsia="Times New Roman" w:hAnsi="Times New Roman" w:cs="Times New Roman"/>
          <w:sz w:val="24"/>
          <w:szCs w:val="24"/>
        </w:rPr>
        <w:t xml:space="preserve"> also known as the Yellow Book, means generally accepted government auditing standards issued by the Comptroller General of the United States, which </w:t>
      </w:r>
      <w:del w:id="3275" w:author="OFFM" w:date="2024-04-16T10:53:00Z">
        <w:r w:rsidR="00817C00" w:rsidRPr="00F74592">
          <w:rPr>
            <w:rFonts w:ascii="Times New Roman" w:hAnsi="Times New Roman" w:cs="Times New Roman"/>
            <w:sz w:val="24"/>
            <w:szCs w:val="24"/>
          </w:rPr>
          <w:delText>are applicable</w:delText>
        </w:r>
      </w:del>
      <w:ins w:id="3276" w:author="OFFM" w:date="2024-04-16T10:53:00Z">
        <w:r w:rsidRPr="001C7544">
          <w:rPr>
            <w:rFonts w:ascii="Times New Roman" w:eastAsia="Times New Roman" w:hAnsi="Times New Roman" w:cs="Times New Roman"/>
            <w:sz w:val="24"/>
            <w:szCs w:val="24"/>
          </w:rPr>
          <w:t>apply</w:t>
        </w:r>
      </w:ins>
      <w:r w:rsidRPr="001C7544">
        <w:rPr>
          <w:rFonts w:ascii="Times New Roman" w:eastAsia="Times New Roman" w:hAnsi="Times New Roman" w:cs="Times New Roman"/>
          <w:sz w:val="24"/>
          <w:szCs w:val="24"/>
        </w:rPr>
        <w:t xml:space="preserve"> to financial audits. </w:t>
      </w:r>
    </w:p>
    <w:p w14:paraId="0784997F" w14:textId="7A79AD1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 xml:space="preserve">Grant agreement </w:t>
      </w:r>
      <w:ins w:id="3277" w:author="OFFM" w:date="2024-04-16T10:53:00Z">
        <w:r w:rsidRPr="001C7544">
          <w:rPr>
            <w:rFonts w:ascii="Times New Roman" w:eastAsia="Times New Roman" w:hAnsi="Times New Roman" w:cs="Times New Roman"/>
            <w:i/>
            <w:iCs/>
            <w:sz w:val="24"/>
            <w:szCs w:val="24"/>
          </w:rPr>
          <w:t xml:space="preserve">or grant </w:t>
        </w:r>
      </w:ins>
      <w:r w:rsidRPr="001C7544">
        <w:rPr>
          <w:rFonts w:ascii="Times New Roman" w:eastAsia="Times New Roman" w:hAnsi="Times New Roman" w:cs="Times New Roman"/>
          <w:sz w:val="24"/>
          <w:szCs w:val="24"/>
        </w:rPr>
        <w:t xml:space="preserve">means a legal instrument of financial assistance between a Federal </w:t>
      </w:r>
      <w:del w:id="3278"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del w:id="3279" w:author="OFFM" w:date="2024-04-16T10:53:00Z">
        <w:r w:rsidR="00817C00" w:rsidRPr="00F74592">
          <w:rPr>
            <w:rFonts w:ascii="Times New Roman" w:hAnsi="Times New Roman" w:cs="Times New Roman"/>
            <w:sz w:val="24"/>
            <w:szCs w:val="24"/>
          </w:rPr>
          <w:delText xml:space="preserve">or </w:delText>
        </w:r>
      </w:del>
      <w:ins w:id="3280" w:author="OFFM" w:date="2024-04-16T10:53:00Z">
        <w:r w:rsidRPr="001C7544">
          <w:rPr>
            <w:rFonts w:ascii="Times New Roman" w:eastAsia="Times New Roman" w:hAnsi="Times New Roman" w:cs="Times New Roman"/>
            <w:sz w:val="24"/>
            <w:szCs w:val="24"/>
          </w:rPr>
          <w:t xml:space="preserve">and a recipient or between a </w:t>
        </w:r>
      </w:ins>
      <w:r w:rsidRPr="001C7544">
        <w:rPr>
          <w:rFonts w:ascii="Times New Roman" w:eastAsia="Times New Roman" w:hAnsi="Times New Roman" w:cs="Times New Roman"/>
          <w:sz w:val="24"/>
          <w:szCs w:val="24"/>
        </w:rPr>
        <w:t xml:space="preserve">pass-through entity and a </w:t>
      </w:r>
      <w:del w:id="3281" w:author="OFFM" w:date="2024-04-16T10:53:00Z">
        <w:r w:rsidR="00817C00" w:rsidRPr="00F74592">
          <w:rPr>
            <w:rFonts w:ascii="Times New Roman" w:hAnsi="Times New Roman" w:cs="Times New Roman"/>
            <w:sz w:val="24"/>
            <w:szCs w:val="24"/>
          </w:rPr>
          <w:delText>non-Federal entity that</w:delText>
        </w:r>
      </w:del>
      <w:ins w:id="3282" w:author="OFFM" w:date="2024-04-16T10:53:00Z">
        <w:r w:rsidRPr="001C7544">
          <w:rPr>
            <w:rFonts w:ascii="Times New Roman" w:eastAsia="Times New Roman" w:hAnsi="Times New Roman" w:cs="Times New Roman"/>
            <w:sz w:val="24"/>
            <w:szCs w:val="24"/>
          </w:rPr>
          <w:t>subrecipient</w:t>
        </w:r>
      </w:ins>
      <w:r w:rsidRPr="001C7544">
        <w:rPr>
          <w:rFonts w:ascii="Times New Roman" w:eastAsia="Times New Roman" w:hAnsi="Times New Roman" w:cs="Times New Roman"/>
          <w:sz w:val="24"/>
          <w:szCs w:val="24"/>
        </w:rPr>
        <w:t xml:space="preserve">, consistent with 31 U.S.C. 6302, 6304: </w:t>
      </w:r>
    </w:p>
    <w:p w14:paraId="050147A0" w14:textId="28F267C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Is used to enter into a relationship</w:t>
      </w:r>
      <w:ins w:id="328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the principal purpose of which is to transfer anything of value to carry out a public purpose authorized by a law of the United States (see 31 U.S.C. 6101(3)); and not to acquire property or services for the Federal </w:t>
      </w:r>
      <w:del w:id="328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entity's direct benefit or use; </w:t>
      </w:r>
    </w:p>
    <w:p w14:paraId="1D25783B" w14:textId="76852DD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Is distinguished from a cooperative agreement in that it does not provide for substantial involvement of the Federal </w:t>
      </w:r>
      <w:del w:id="328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in carrying out the activity contemplated by the Federal award. </w:t>
      </w:r>
    </w:p>
    <w:p w14:paraId="41821E4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Does not include an agreement that provides only: </w:t>
      </w:r>
    </w:p>
    <w:p w14:paraId="37CFDE5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Direct United States Government cash assistance to an individual; </w:t>
      </w:r>
    </w:p>
    <w:p w14:paraId="3C91559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A subsidy; </w:t>
      </w:r>
    </w:p>
    <w:p w14:paraId="2E8D859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A loan; </w:t>
      </w:r>
    </w:p>
    <w:p w14:paraId="064A650C"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(vi) A loan guarantee; or </w:t>
      </w:r>
    </w:p>
    <w:p w14:paraId="6F132E83"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(v) Insurance. </w:t>
      </w:r>
    </w:p>
    <w:p w14:paraId="4DEC376C" w14:textId="5A8327C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lastRenderedPageBreak/>
        <w:t>Highest</w:t>
      </w:r>
      <w:del w:id="3286" w:author="OFFM" w:date="2024-04-16T10:53:00Z">
        <w:r w:rsidR="00817C00" w:rsidRPr="00E83E17">
          <w:rPr>
            <w:rFonts w:ascii="Times New Roman" w:hAnsi="Times New Roman" w:cs="Times New Roman"/>
            <w:i/>
            <w:iCs/>
            <w:sz w:val="24"/>
            <w:szCs w:val="24"/>
          </w:rPr>
          <w:delText xml:space="preserve"> </w:delText>
        </w:r>
      </w:del>
      <w:ins w:id="3287" w:author="OFFM" w:date="2024-04-16T10:53:00Z">
        <w:r w:rsidRPr="001C7544">
          <w:rPr>
            <w:rFonts w:ascii="Times New Roman" w:eastAsia="Times New Roman" w:hAnsi="Times New Roman" w:cs="Times New Roman"/>
            <w:i/>
            <w:iCs/>
            <w:sz w:val="24"/>
            <w:szCs w:val="24"/>
          </w:rPr>
          <w:t>-</w:t>
        </w:r>
      </w:ins>
      <w:r w:rsidRPr="001C7544">
        <w:rPr>
          <w:rFonts w:ascii="Times New Roman" w:eastAsia="Times New Roman" w:hAnsi="Times New Roman" w:cs="Times New Roman"/>
          <w:i/>
          <w:iCs/>
          <w:sz w:val="24"/>
          <w:szCs w:val="24"/>
        </w:rPr>
        <w:t>level owner</w:t>
      </w:r>
      <w:r w:rsidRPr="001C7544">
        <w:rPr>
          <w:rFonts w:ascii="Times New Roman" w:eastAsia="Times New Roman" w:hAnsi="Times New Roman" w:cs="Times New Roman"/>
          <w:sz w:val="24"/>
          <w:szCs w:val="24"/>
        </w:rPr>
        <w:t xml:space="preserve"> means the entity that owns or controls an immediate owner of </w:t>
      </w:r>
      <w:del w:id="3288" w:author="OFFM" w:date="2024-04-16T10:53:00Z">
        <w:r w:rsidR="00817C00" w:rsidRPr="00F74592">
          <w:rPr>
            <w:rFonts w:ascii="Times New Roman" w:hAnsi="Times New Roman" w:cs="Times New Roman"/>
            <w:sz w:val="24"/>
            <w:szCs w:val="24"/>
          </w:rPr>
          <w:delText>the offeror,</w:delText>
        </w:r>
      </w:del>
      <w:ins w:id="3289" w:author="OFFM" w:date="2024-04-16T10:53:00Z">
        <w:r w:rsidRPr="001C7544">
          <w:rPr>
            <w:rFonts w:ascii="Times New Roman" w:eastAsia="Times New Roman" w:hAnsi="Times New Roman" w:cs="Times New Roman"/>
            <w:sz w:val="24"/>
            <w:szCs w:val="24"/>
          </w:rPr>
          <w:t>an applicant</w:t>
        </w:r>
      </w:ins>
      <w:r w:rsidRPr="001C7544">
        <w:rPr>
          <w:rFonts w:ascii="Times New Roman" w:eastAsia="Times New Roman" w:hAnsi="Times New Roman" w:cs="Times New Roman"/>
          <w:sz w:val="24"/>
          <w:szCs w:val="24"/>
        </w:rPr>
        <w:t xml:space="preserve"> or that owns or controls one or more entities that control an immediate owner of </w:t>
      </w:r>
      <w:del w:id="3290" w:author="OFFM" w:date="2024-04-16T10:53:00Z">
        <w:r w:rsidR="00817C00" w:rsidRPr="00F74592">
          <w:rPr>
            <w:rFonts w:ascii="Times New Roman" w:hAnsi="Times New Roman" w:cs="Times New Roman"/>
            <w:sz w:val="24"/>
            <w:szCs w:val="24"/>
          </w:rPr>
          <w:delText>the offeror</w:delText>
        </w:r>
      </w:del>
      <w:ins w:id="3291" w:author="OFFM" w:date="2024-04-16T10:53:00Z">
        <w:r w:rsidRPr="001C7544">
          <w:rPr>
            <w:rFonts w:ascii="Times New Roman" w:eastAsia="Times New Roman" w:hAnsi="Times New Roman" w:cs="Times New Roman"/>
            <w:sz w:val="24"/>
            <w:szCs w:val="24"/>
          </w:rPr>
          <w:t>an applicant</w:t>
        </w:r>
      </w:ins>
      <w:r w:rsidRPr="001C7544">
        <w:rPr>
          <w:rFonts w:ascii="Times New Roman" w:eastAsia="Times New Roman" w:hAnsi="Times New Roman" w:cs="Times New Roman"/>
          <w:sz w:val="24"/>
          <w:szCs w:val="24"/>
        </w:rPr>
        <w:t>. No entity owns or exercises control of the highest-level owner as defined in the Federal Acquisition Regulations (FAR) (48 CFR 52.204</w:t>
      </w:r>
      <w:del w:id="3292" w:author="OFFM" w:date="2024-04-16T10:53:00Z">
        <w:r w:rsidR="00817C00" w:rsidRPr="00F74592">
          <w:rPr>
            <w:rFonts w:ascii="Times New Roman" w:hAnsi="Times New Roman" w:cs="Times New Roman"/>
            <w:sz w:val="24"/>
            <w:szCs w:val="24"/>
          </w:rPr>
          <w:delText>–</w:delText>
        </w:r>
      </w:del>
      <w:ins w:id="329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17). </w:t>
      </w:r>
    </w:p>
    <w:p w14:paraId="7A17105C" w14:textId="08AC8C4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Hospital</w:t>
      </w:r>
      <w:r w:rsidRPr="001C7544">
        <w:rPr>
          <w:rFonts w:ascii="Times New Roman" w:eastAsia="Times New Roman" w:hAnsi="Times New Roman" w:cs="Times New Roman"/>
          <w:sz w:val="24"/>
          <w:szCs w:val="24"/>
        </w:rPr>
        <w:t xml:space="preserve"> means a facility licensed as a hospital under the law of any </w:t>
      </w:r>
      <w:del w:id="3294" w:author="OFFM" w:date="2024-04-16T10:53:00Z">
        <w:r w:rsidR="00817C00" w:rsidRPr="00F74592">
          <w:rPr>
            <w:rFonts w:ascii="Times New Roman" w:hAnsi="Times New Roman" w:cs="Times New Roman"/>
            <w:sz w:val="24"/>
            <w:szCs w:val="24"/>
          </w:rPr>
          <w:delText>state</w:delText>
        </w:r>
      </w:del>
      <w:ins w:id="3295" w:author="OFFM" w:date="2024-04-16T10:53:00Z">
        <w:r w:rsidRPr="001C7544">
          <w:rPr>
            <w:rFonts w:ascii="Times New Roman" w:eastAsia="Times New Roman" w:hAnsi="Times New Roman" w:cs="Times New Roman"/>
            <w:sz w:val="24"/>
            <w:szCs w:val="24"/>
          </w:rPr>
          <w:t>State</w:t>
        </w:r>
      </w:ins>
      <w:r w:rsidRPr="001C7544">
        <w:rPr>
          <w:rFonts w:ascii="Times New Roman" w:eastAsia="Times New Roman" w:hAnsi="Times New Roman" w:cs="Times New Roman"/>
          <w:sz w:val="24"/>
          <w:szCs w:val="24"/>
        </w:rPr>
        <w:t xml:space="preserve"> or a facility operated as a hospital by the United States, a </w:t>
      </w:r>
      <w:del w:id="3296" w:author="OFFM" w:date="2024-04-16T10:53:00Z">
        <w:r w:rsidR="00817C00" w:rsidRPr="00F74592">
          <w:rPr>
            <w:rFonts w:ascii="Times New Roman" w:hAnsi="Times New Roman" w:cs="Times New Roman"/>
            <w:sz w:val="24"/>
            <w:szCs w:val="24"/>
          </w:rPr>
          <w:delText>state</w:delText>
        </w:r>
      </w:del>
      <w:ins w:id="3297" w:author="OFFM" w:date="2024-04-16T10:53:00Z">
        <w:r w:rsidRPr="001C7544">
          <w:rPr>
            <w:rFonts w:ascii="Times New Roman" w:eastAsia="Times New Roman" w:hAnsi="Times New Roman" w:cs="Times New Roman"/>
            <w:sz w:val="24"/>
            <w:szCs w:val="24"/>
          </w:rPr>
          <w:t>State</w:t>
        </w:r>
      </w:ins>
      <w:r w:rsidRPr="001C7544">
        <w:rPr>
          <w:rFonts w:ascii="Times New Roman" w:eastAsia="Times New Roman" w:hAnsi="Times New Roman" w:cs="Times New Roman"/>
          <w:sz w:val="24"/>
          <w:szCs w:val="24"/>
        </w:rPr>
        <w:t xml:space="preserve">, or a subdivision of a </w:t>
      </w:r>
      <w:del w:id="3298" w:author="OFFM" w:date="2024-04-16T10:53:00Z">
        <w:r w:rsidR="00817C00" w:rsidRPr="00F74592">
          <w:rPr>
            <w:rFonts w:ascii="Times New Roman" w:hAnsi="Times New Roman" w:cs="Times New Roman"/>
            <w:sz w:val="24"/>
            <w:szCs w:val="24"/>
          </w:rPr>
          <w:delText>state</w:delText>
        </w:r>
      </w:del>
      <w:ins w:id="3299" w:author="OFFM" w:date="2024-04-16T10:53:00Z">
        <w:r w:rsidRPr="001C7544">
          <w:rPr>
            <w:rFonts w:ascii="Times New Roman" w:eastAsia="Times New Roman" w:hAnsi="Times New Roman" w:cs="Times New Roman"/>
            <w:sz w:val="24"/>
            <w:szCs w:val="24"/>
          </w:rPr>
          <w:t>State</w:t>
        </w:r>
      </w:ins>
      <w:r w:rsidRPr="001C7544">
        <w:rPr>
          <w:rFonts w:ascii="Times New Roman" w:eastAsia="Times New Roman" w:hAnsi="Times New Roman" w:cs="Times New Roman"/>
          <w:sz w:val="24"/>
          <w:szCs w:val="24"/>
        </w:rPr>
        <w:t xml:space="preserve">. </w:t>
      </w:r>
    </w:p>
    <w:p w14:paraId="5E8D6417" w14:textId="77777777" w:rsidR="00817C00" w:rsidRPr="00F74592" w:rsidRDefault="00F2264C" w:rsidP="00E83E17">
      <w:pPr>
        <w:spacing w:after="0" w:line="480" w:lineRule="auto"/>
        <w:ind w:firstLine="720"/>
        <w:contextualSpacing/>
        <w:rPr>
          <w:del w:id="3300" w:author="OFFM" w:date="2024-04-16T10:53:00Z"/>
          <w:rFonts w:ascii="Times New Roman" w:hAnsi="Times New Roman" w:cs="Times New Roman"/>
          <w:sz w:val="24"/>
          <w:szCs w:val="24"/>
        </w:rPr>
      </w:pPr>
      <w:r w:rsidRPr="001C7544">
        <w:rPr>
          <w:rFonts w:ascii="Times New Roman" w:eastAsia="Times New Roman" w:hAnsi="Times New Roman" w:cs="Times New Roman"/>
          <w:i/>
          <w:iCs/>
          <w:sz w:val="24"/>
          <w:szCs w:val="24"/>
        </w:rPr>
        <w:t>Improper payment</w:t>
      </w:r>
      <w:r w:rsidRPr="001C7544">
        <w:rPr>
          <w:rFonts w:ascii="Times New Roman" w:eastAsia="Times New Roman" w:hAnsi="Times New Roman" w:cs="Times New Roman"/>
          <w:sz w:val="24"/>
          <w:szCs w:val="24"/>
        </w:rPr>
        <w:t xml:space="preserve"> means</w:t>
      </w:r>
      <w:del w:id="3301" w:author="OFFM" w:date="2024-04-16T10:53:00Z">
        <w:r w:rsidR="00817C00" w:rsidRPr="00F74592">
          <w:rPr>
            <w:rFonts w:ascii="Times New Roman" w:hAnsi="Times New Roman" w:cs="Times New Roman"/>
            <w:sz w:val="24"/>
            <w:szCs w:val="24"/>
          </w:rPr>
          <w:delText xml:space="preserve">: </w:delText>
        </w:r>
      </w:del>
    </w:p>
    <w:p w14:paraId="61DB895D" w14:textId="7145B552" w:rsidR="000B5224" w:rsidRPr="001C7544" w:rsidRDefault="00817C00" w:rsidP="000B5224">
      <w:pPr>
        <w:spacing w:after="0" w:line="480" w:lineRule="auto"/>
        <w:ind w:firstLine="720"/>
        <w:contextualSpacing/>
        <w:rPr>
          <w:rFonts w:ascii="Times New Roman" w:hAnsi="Times New Roman" w:cs="Times New Roman"/>
          <w:sz w:val="24"/>
          <w:szCs w:val="24"/>
        </w:rPr>
      </w:pPr>
      <w:del w:id="3302" w:author="OFFM" w:date="2024-04-16T10:53:00Z">
        <w:r w:rsidRPr="00F74592">
          <w:rPr>
            <w:rFonts w:ascii="Times New Roman" w:hAnsi="Times New Roman" w:cs="Times New Roman"/>
            <w:sz w:val="24"/>
            <w:szCs w:val="24"/>
          </w:rPr>
          <w:delText>(1) Any</w:delText>
        </w:r>
      </w:del>
      <w:ins w:id="3303" w:author="OFFM" w:date="2024-04-16T10:53:00Z">
        <w:r w:rsidR="00F2264C" w:rsidRPr="001C7544">
          <w:rPr>
            <w:rFonts w:ascii="Times New Roman" w:eastAsia="Times New Roman" w:hAnsi="Times New Roman" w:cs="Times New Roman"/>
            <w:sz w:val="24"/>
            <w:szCs w:val="24"/>
          </w:rPr>
          <w:t xml:space="preserve"> </w:t>
        </w:r>
        <w:r w:rsidR="00F2264C" w:rsidRPr="001C7544">
          <w:rPr>
            <w:rFonts w:ascii="Times New Roman" w:hAnsi="Times New Roman" w:cs="Times New Roman"/>
            <w:sz w:val="24"/>
            <w:szCs w:val="24"/>
          </w:rPr>
          <w:t>a</w:t>
        </w:r>
      </w:ins>
      <w:r w:rsidR="00F2264C" w:rsidRPr="001C7544">
        <w:rPr>
          <w:rFonts w:ascii="Times New Roman" w:hAnsi="Times New Roman" w:cs="Times New Roman"/>
          <w:sz w:val="24"/>
          <w:szCs w:val="24"/>
        </w:rPr>
        <w:t xml:space="preserve"> payment that should not have been made or that was made in an incorrect amount under statutory, contractual, administrative, or other legally applicable requirements. </w:t>
      </w:r>
      <w:ins w:id="3304" w:author="OFFM" w:date="2024-04-16T10:53:00Z">
        <w:r w:rsidR="00F2264C" w:rsidRPr="001C7544">
          <w:rPr>
            <w:rFonts w:ascii="Times New Roman" w:hAnsi="Times New Roman" w:cs="Times New Roman"/>
            <w:sz w:val="24"/>
            <w:szCs w:val="24"/>
          </w:rPr>
          <w:t xml:space="preserve">The term improper payment includes: any payment to an ineligible recipient; any payment for an ineligible good or service; any duplicate payment; any payment for a good or service not received, except for those payments where authorized by law; any payment that is not authorized by law; and any payment that does not account for credit for applicable discounts. See OMB Circular A-123 Appendix C, </w:t>
        </w:r>
        <w:r w:rsidR="00F2264C" w:rsidRPr="001C7544">
          <w:rPr>
            <w:rFonts w:ascii="Times New Roman" w:hAnsi="Times New Roman" w:cs="Times New Roman"/>
            <w:i/>
            <w:iCs/>
            <w:sz w:val="24"/>
            <w:szCs w:val="24"/>
          </w:rPr>
          <w:t>Requirements for Payment Integrity Improvement</w:t>
        </w:r>
        <w:r w:rsidR="00F2264C" w:rsidRPr="001C7544">
          <w:rPr>
            <w:rFonts w:ascii="Times New Roman" w:hAnsi="Times New Roman" w:cs="Times New Roman"/>
            <w:sz w:val="24"/>
            <w:szCs w:val="24"/>
          </w:rPr>
          <w:t xml:space="preserve"> for additional definitions and guidance on the requirements for payment integrity.</w:t>
        </w:r>
        <w:r w:rsidR="00F2264C" w:rsidRPr="001C7544">
          <w:rPr>
            <w:rFonts w:ascii="Times New Roman" w:eastAsia="Times New Roman" w:hAnsi="Times New Roman" w:cs="Times New Roman"/>
            <w:sz w:val="24"/>
            <w:szCs w:val="24"/>
          </w:rPr>
          <w:t xml:space="preserve"> </w:t>
        </w:r>
      </w:ins>
    </w:p>
    <w:p w14:paraId="1A4A0B5E" w14:textId="77777777" w:rsidR="00817C00" w:rsidRPr="00F74592" w:rsidRDefault="00817C00" w:rsidP="00E83E17">
      <w:pPr>
        <w:spacing w:after="0" w:line="480" w:lineRule="auto"/>
        <w:ind w:firstLine="720"/>
        <w:contextualSpacing/>
        <w:rPr>
          <w:del w:id="3305" w:author="OFFM" w:date="2024-04-16T10:53:00Z"/>
          <w:rFonts w:ascii="Times New Roman" w:hAnsi="Times New Roman" w:cs="Times New Roman"/>
          <w:sz w:val="24"/>
          <w:szCs w:val="24"/>
        </w:rPr>
      </w:pPr>
      <w:del w:id="3306" w:author="OFFM" w:date="2024-04-16T10:53:00Z">
        <w:r w:rsidRPr="00F74592">
          <w:rPr>
            <w:rFonts w:ascii="Times New Roman" w:hAnsi="Times New Roman" w:cs="Times New Roman"/>
            <w:sz w:val="24"/>
            <w:szCs w:val="24"/>
          </w:rPr>
          <w:delText xml:space="preserve">(i) Incorrect amounts are overpayments or underpayments that are made to eligible recipients (including inappropriate denials of payment or service, any payment that does not account for credit for applicable discounts, payments that are for an incorrect amount, and duplicate payments). An improper payment also includes any payment that was made to an ineligible recipient or for an ineligible good or service, or payments for goods or services not received (except for such payments authorized by law). </w:delText>
        </w:r>
      </w:del>
    </w:p>
    <w:p w14:paraId="25A2E34D" w14:textId="77777777" w:rsidR="00817C00" w:rsidRPr="00F74592" w:rsidRDefault="00817C00" w:rsidP="00F74592">
      <w:pPr>
        <w:spacing w:after="0" w:line="480" w:lineRule="auto"/>
        <w:contextualSpacing/>
        <w:rPr>
          <w:del w:id="3307" w:author="OFFM" w:date="2024-04-16T10:53:00Z"/>
          <w:rFonts w:ascii="Times New Roman" w:hAnsi="Times New Roman" w:cs="Times New Roman"/>
          <w:sz w:val="24"/>
          <w:szCs w:val="24"/>
        </w:rPr>
      </w:pPr>
      <w:del w:id="3308" w:author="OFFM" w:date="2024-04-16T10:53:00Z">
        <w:r w:rsidRPr="00F74592">
          <w:rPr>
            <w:rFonts w:ascii="Times New Roman" w:hAnsi="Times New Roman" w:cs="Times New Roman"/>
            <w:sz w:val="24"/>
            <w:szCs w:val="24"/>
          </w:rPr>
          <w:delText xml:space="preserve">Note 1 to paragraph (1)(i) of this definition. Applicable discounts are only those discounts where it is both advantageous and within the agency's control to claim them. </w:delText>
        </w:r>
      </w:del>
    </w:p>
    <w:p w14:paraId="74F6C5C1" w14:textId="77777777" w:rsidR="00817C00" w:rsidRPr="00F74592" w:rsidRDefault="00817C00" w:rsidP="00E83E17">
      <w:pPr>
        <w:spacing w:after="0" w:line="480" w:lineRule="auto"/>
        <w:ind w:firstLine="720"/>
        <w:contextualSpacing/>
        <w:rPr>
          <w:del w:id="3309" w:author="OFFM" w:date="2024-04-16T10:53:00Z"/>
          <w:rFonts w:ascii="Times New Roman" w:hAnsi="Times New Roman" w:cs="Times New Roman"/>
          <w:sz w:val="24"/>
          <w:szCs w:val="24"/>
        </w:rPr>
      </w:pPr>
      <w:del w:id="3310" w:author="OFFM" w:date="2024-04-16T10:53:00Z">
        <w:r w:rsidRPr="00F74592">
          <w:rPr>
            <w:rFonts w:ascii="Times New Roman" w:hAnsi="Times New Roman" w:cs="Times New Roman"/>
            <w:sz w:val="24"/>
            <w:szCs w:val="24"/>
          </w:rPr>
          <w:delText xml:space="preserve">(ii) When an agency's review is unable to discern whether a payment was proper as a result of insufficient or lack of documentation, this payment should also be considered an </w:delText>
        </w:r>
        <w:r w:rsidRPr="00F74592">
          <w:rPr>
            <w:rFonts w:ascii="Times New Roman" w:hAnsi="Times New Roman" w:cs="Times New Roman"/>
            <w:sz w:val="24"/>
            <w:szCs w:val="24"/>
          </w:rPr>
          <w:lastRenderedPageBreak/>
          <w:delText xml:space="preserve">improper payment. When establishing documentation requirements for payments, agencies should ensure that all documentation requirements are necessary and should refrain from imposing additional burdensome documentation requirements. </w:delText>
        </w:r>
      </w:del>
    </w:p>
    <w:p w14:paraId="3A0D7393" w14:textId="77777777" w:rsidR="00817C00" w:rsidRPr="00F74592" w:rsidRDefault="00817C00" w:rsidP="00E83E17">
      <w:pPr>
        <w:spacing w:after="0" w:line="480" w:lineRule="auto"/>
        <w:ind w:firstLine="720"/>
        <w:contextualSpacing/>
        <w:rPr>
          <w:del w:id="3311" w:author="OFFM" w:date="2024-04-16T10:53:00Z"/>
          <w:rFonts w:ascii="Times New Roman" w:hAnsi="Times New Roman" w:cs="Times New Roman"/>
          <w:sz w:val="24"/>
          <w:szCs w:val="24"/>
        </w:rPr>
      </w:pPr>
      <w:del w:id="3312" w:author="OFFM" w:date="2024-04-16T10:53:00Z">
        <w:r w:rsidRPr="00F74592">
          <w:rPr>
            <w:rFonts w:ascii="Times New Roman" w:hAnsi="Times New Roman" w:cs="Times New Roman"/>
            <w:sz w:val="24"/>
            <w:szCs w:val="24"/>
          </w:rPr>
          <w:delText xml:space="preserve">(iii) Interest or other fees that may result from an underpayment by an agency are not considered an improper payment if the interest was paid correctly. These payments are generally separate transactions and may be necessary under certain statutory, contractual, administrative, or other legally applicable requirements. </w:delText>
        </w:r>
      </w:del>
    </w:p>
    <w:p w14:paraId="3117AEFC" w14:textId="77777777" w:rsidR="00817C00" w:rsidRPr="00F74592" w:rsidRDefault="00817C00" w:rsidP="00E83E17">
      <w:pPr>
        <w:spacing w:after="0" w:line="480" w:lineRule="auto"/>
        <w:ind w:firstLine="720"/>
        <w:contextualSpacing/>
        <w:rPr>
          <w:del w:id="3313" w:author="OFFM" w:date="2024-04-16T10:53:00Z"/>
          <w:rFonts w:ascii="Times New Roman" w:hAnsi="Times New Roman" w:cs="Times New Roman"/>
          <w:sz w:val="24"/>
          <w:szCs w:val="24"/>
        </w:rPr>
      </w:pPr>
      <w:del w:id="3314" w:author="OFFM" w:date="2024-04-16T10:53:00Z">
        <w:r w:rsidRPr="00F74592">
          <w:rPr>
            <w:rFonts w:ascii="Times New Roman" w:hAnsi="Times New Roman" w:cs="Times New Roman"/>
            <w:sz w:val="24"/>
            <w:szCs w:val="24"/>
          </w:rPr>
          <w:delText xml:space="preserve">(iv) A “questioned cost” (as defined in this section) should not be considered an improper payment until the transaction has been completely reviewed and is confirmed to be improper. </w:delText>
        </w:r>
      </w:del>
    </w:p>
    <w:p w14:paraId="74A0D88E" w14:textId="77777777" w:rsidR="00817C00" w:rsidRPr="00F74592" w:rsidRDefault="00817C00" w:rsidP="00E83E17">
      <w:pPr>
        <w:spacing w:after="0" w:line="480" w:lineRule="auto"/>
        <w:ind w:firstLine="720"/>
        <w:contextualSpacing/>
        <w:rPr>
          <w:del w:id="3315" w:author="OFFM" w:date="2024-04-16T10:53:00Z"/>
          <w:rFonts w:ascii="Times New Roman" w:hAnsi="Times New Roman" w:cs="Times New Roman"/>
          <w:sz w:val="24"/>
          <w:szCs w:val="24"/>
        </w:rPr>
      </w:pPr>
      <w:del w:id="3316" w:author="OFFM" w:date="2024-04-16T10:53:00Z">
        <w:r w:rsidRPr="00F74592">
          <w:rPr>
            <w:rFonts w:ascii="Times New Roman" w:hAnsi="Times New Roman" w:cs="Times New Roman"/>
            <w:sz w:val="24"/>
            <w:szCs w:val="24"/>
          </w:rPr>
          <w:delText xml:space="preserve">(v) The term “payment” in this definition means any disbursement or transfer of Federal funds (including a commitment for future payment, such as cash, securities, loans, loan guarantees, and insurance subsidies) to any non-Federal person, non-Federal entity, or Federal employee, that is made by a Federal agency, a Federal contractor, a Federal grantee, or a governmental or other organization administering a Federal program or activity. </w:delText>
        </w:r>
      </w:del>
    </w:p>
    <w:p w14:paraId="59A0A5B6" w14:textId="77777777" w:rsidR="00817C00" w:rsidRPr="00F74592" w:rsidRDefault="00817C00" w:rsidP="00E83E17">
      <w:pPr>
        <w:spacing w:after="0" w:line="480" w:lineRule="auto"/>
        <w:ind w:firstLine="720"/>
        <w:contextualSpacing/>
        <w:rPr>
          <w:del w:id="3317" w:author="OFFM" w:date="2024-04-16T10:53:00Z"/>
          <w:rFonts w:ascii="Times New Roman" w:hAnsi="Times New Roman" w:cs="Times New Roman"/>
          <w:sz w:val="24"/>
          <w:szCs w:val="24"/>
        </w:rPr>
      </w:pPr>
      <w:del w:id="3318" w:author="OFFM" w:date="2024-04-16T10:53:00Z">
        <w:r w:rsidRPr="00F74592">
          <w:rPr>
            <w:rFonts w:ascii="Times New Roman" w:hAnsi="Times New Roman" w:cs="Times New Roman"/>
            <w:sz w:val="24"/>
            <w:szCs w:val="24"/>
          </w:rPr>
          <w:delText xml:space="preserve">(vi) The term “payment” includes disbursements made pursuant to prime contracts awarded under the Federal Acquisition Regulation and Federal awards subject to this part that are expended by recipients. </w:delText>
        </w:r>
      </w:del>
    </w:p>
    <w:p w14:paraId="03022724" w14:textId="77777777" w:rsidR="00817C00" w:rsidRPr="00F74592" w:rsidRDefault="00817C00" w:rsidP="00E83E17">
      <w:pPr>
        <w:spacing w:after="0" w:line="480" w:lineRule="auto"/>
        <w:ind w:firstLine="720"/>
        <w:contextualSpacing/>
        <w:rPr>
          <w:del w:id="3319" w:author="OFFM" w:date="2024-04-16T10:53:00Z"/>
          <w:rFonts w:ascii="Times New Roman" w:hAnsi="Times New Roman" w:cs="Times New Roman"/>
          <w:sz w:val="24"/>
          <w:szCs w:val="24"/>
        </w:rPr>
      </w:pPr>
      <w:del w:id="3320" w:author="OFFM" w:date="2024-04-16T10:53:00Z">
        <w:r w:rsidRPr="00F74592">
          <w:rPr>
            <w:rFonts w:ascii="Times New Roman" w:hAnsi="Times New Roman" w:cs="Times New Roman"/>
            <w:sz w:val="24"/>
            <w:szCs w:val="24"/>
          </w:rPr>
          <w:delText xml:space="preserve">(2) See definition of improper payment in OMB Circular A–123 appendix C, part I A (1) “What is an improper payment?” Questioned costs, including those identified in audits, are not an improper payment until reviewed and confirmed to be improper as defined in OMB Circular A–123 appendix C. </w:delText>
        </w:r>
      </w:del>
    </w:p>
    <w:p w14:paraId="3E319D03" w14:textId="31F9CF4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hAnsi="Times New Roman" w:cs="Times New Roman"/>
          <w:i/>
          <w:iCs/>
          <w:sz w:val="24"/>
          <w:szCs w:val="24"/>
        </w:rPr>
        <w:t xml:space="preserve">Indian </w:t>
      </w:r>
      <w:del w:id="3321" w:author="OFFM" w:date="2024-04-16T10:53:00Z">
        <w:r w:rsidR="00817C00" w:rsidRPr="00E83E17">
          <w:rPr>
            <w:rFonts w:ascii="Times New Roman" w:hAnsi="Times New Roman" w:cs="Times New Roman"/>
            <w:i/>
            <w:iCs/>
            <w:sz w:val="24"/>
            <w:szCs w:val="24"/>
          </w:rPr>
          <w:delText>tribe</w:delText>
        </w:r>
      </w:del>
      <w:ins w:id="3322" w:author="OFFM" w:date="2024-04-16T10:53:00Z">
        <w:r w:rsidRPr="001C7544">
          <w:rPr>
            <w:rFonts w:ascii="Times New Roman" w:hAnsi="Times New Roman" w:cs="Times New Roman"/>
            <w:i/>
            <w:iCs/>
            <w:sz w:val="24"/>
            <w:szCs w:val="24"/>
          </w:rPr>
          <w:t>Tribe</w:t>
        </w:r>
      </w:ins>
      <w:r w:rsidRPr="001C7544">
        <w:rPr>
          <w:rFonts w:ascii="Times New Roman" w:hAnsi="Times New Roman" w:cs="Times New Roman"/>
          <w:sz w:val="24"/>
          <w:szCs w:val="24"/>
        </w:rPr>
        <w:t xml:space="preserve"> means any Indian </w:t>
      </w:r>
      <w:del w:id="3323" w:author="OFFM" w:date="2024-04-16T10:53:00Z">
        <w:r w:rsidR="00817C00" w:rsidRPr="00F74592">
          <w:rPr>
            <w:rFonts w:ascii="Times New Roman" w:hAnsi="Times New Roman" w:cs="Times New Roman"/>
            <w:sz w:val="24"/>
            <w:szCs w:val="24"/>
          </w:rPr>
          <w:delText>tribe</w:delText>
        </w:r>
      </w:del>
      <w:ins w:id="3324" w:author="OFFM" w:date="2024-04-16T10:53:00Z">
        <w:r w:rsidRPr="001C7544">
          <w:rPr>
            <w:rFonts w:ascii="Times New Roman" w:hAnsi="Times New Roman" w:cs="Times New Roman"/>
            <w:sz w:val="24"/>
            <w:szCs w:val="24"/>
          </w:rPr>
          <w:t>Tribe</w:t>
        </w:r>
      </w:ins>
      <w:r w:rsidRPr="001C7544">
        <w:rPr>
          <w:rFonts w:ascii="Times New Roman" w:hAnsi="Times New Roman" w:cs="Times New Roman"/>
          <w:sz w:val="24"/>
          <w:szCs w:val="24"/>
        </w:rPr>
        <w:t xml:space="preserve">, band, nation, or other organized group or community, including any Alaska Native village or regional or village corporation as defined in or established pursuant to the Alaska Native Claims Settlement Act (43 U.S.C. Chapter 33), which is recognized as eligible for the special programs and services provided by the United </w:t>
      </w:r>
      <w:r w:rsidRPr="001C7544">
        <w:rPr>
          <w:rFonts w:ascii="Times New Roman" w:hAnsi="Times New Roman" w:cs="Times New Roman"/>
          <w:sz w:val="24"/>
          <w:szCs w:val="24"/>
        </w:rPr>
        <w:lastRenderedPageBreak/>
        <w:t>States to Indians because of their status as Indians</w:t>
      </w:r>
      <w:del w:id="3325" w:author="OFFM" w:date="2024-04-16T10:53:00Z">
        <w:r w:rsidR="00817C00" w:rsidRPr="00F74592">
          <w:rPr>
            <w:rFonts w:ascii="Times New Roman" w:hAnsi="Times New Roman" w:cs="Times New Roman"/>
            <w:sz w:val="24"/>
            <w:szCs w:val="24"/>
          </w:rPr>
          <w:delText xml:space="preserve"> (</w:delText>
        </w:r>
      </w:del>
      <w:ins w:id="3326" w:author="OFFM" w:date="2024-04-16T10:53:00Z">
        <w:r w:rsidRPr="001C7544">
          <w:rPr>
            <w:rFonts w:ascii="Times New Roman" w:hAnsi="Times New Roman" w:cs="Times New Roman"/>
            <w:sz w:val="24"/>
            <w:szCs w:val="24"/>
          </w:rPr>
          <w:t xml:space="preserve">. See </w:t>
        </w:r>
      </w:ins>
      <w:r w:rsidRPr="001C7544">
        <w:rPr>
          <w:rFonts w:ascii="Times New Roman" w:hAnsi="Times New Roman" w:cs="Times New Roman"/>
          <w:sz w:val="24"/>
          <w:szCs w:val="24"/>
        </w:rPr>
        <w:t xml:space="preserve">25 U.S.C. </w:t>
      </w:r>
      <w:del w:id="3327" w:author="OFFM" w:date="2024-04-16T10:53:00Z">
        <w:r w:rsidR="00817C00" w:rsidRPr="00F74592">
          <w:rPr>
            <w:rFonts w:ascii="Times New Roman" w:hAnsi="Times New Roman" w:cs="Times New Roman"/>
            <w:sz w:val="24"/>
            <w:szCs w:val="24"/>
          </w:rPr>
          <w:delText>450b</w:delText>
        </w:r>
      </w:del>
      <w:ins w:id="3328" w:author="OFFM" w:date="2024-04-16T10:53:00Z">
        <w:r w:rsidRPr="001C7544">
          <w:rPr>
            <w:rFonts w:ascii="Times New Roman" w:hAnsi="Times New Roman" w:cs="Times New Roman"/>
            <w:sz w:val="24"/>
            <w:szCs w:val="24"/>
          </w:rPr>
          <w:t>5304</w:t>
        </w:r>
      </w:ins>
      <w:r w:rsidRPr="001C7544">
        <w:rPr>
          <w:rFonts w:ascii="Times New Roman" w:hAnsi="Times New Roman" w:cs="Times New Roman"/>
          <w:sz w:val="24"/>
          <w:szCs w:val="24"/>
        </w:rPr>
        <w:t>(e</w:t>
      </w:r>
      <w:del w:id="3329" w:author="OFFM" w:date="2024-04-16T10:53:00Z">
        <w:r w:rsidR="00817C00" w:rsidRPr="00F74592">
          <w:rPr>
            <w:rFonts w:ascii="Times New Roman" w:hAnsi="Times New Roman" w:cs="Times New Roman"/>
            <w:sz w:val="24"/>
            <w:szCs w:val="24"/>
          </w:rPr>
          <w:delText>)). See</w:delText>
        </w:r>
      </w:del>
      <w:ins w:id="3330" w:author="OFFM" w:date="2024-04-16T10:53:00Z">
        <w:r w:rsidRPr="001C7544">
          <w:rPr>
            <w:rFonts w:ascii="Times New Roman" w:hAnsi="Times New Roman" w:cs="Times New Roman"/>
            <w:sz w:val="24"/>
            <w:szCs w:val="24"/>
          </w:rPr>
          <w:t>). This includes any Indian Tribe identified in the</w:t>
        </w:r>
      </w:ins>
      <w:r w:rsidRPr="001C7544">
        <w:rPr>
          <w:rFonts w:ascii="Times New Roman" w:hAnsi="Times New Roman" w:cs="Times New Roman"/>
          <w:sz w:val="24"/>
          <w:szCs w:val="24"/>
        </w:rPr>
        <w:t xml:space="preserve"> annually published Bureau of Indian Affairs list of </w:t>
      </w:r>
      <w:ins w:id="3331" w:author="OFFM" w:date="2024-04-16T10:53:00Z">
        <w:r w:rsidRPr="001C7544">
          <w:rPr>
            <w:rFonts w:ascii="Times New Roman" w:hAnsi="Times New Roman" w:cs="Times New Roman"/>
            <w:sz w:val="24"/>
            <w:szCs w:val="24"/>
          </w:rPr>
          <w:t>“</w:t>
        </w:r>
      </w:ins>
      <w:r w:rsidRPr="00A63D45">
        <w:rPr>
          <w:rFonts w:ascii="Times New Roman" w:hAnsi="Times New Roman"/>
          <w:i/>
          <w:sz w:val="24"/>
        </w:rPr>
        <w:t>Indian Entities Recognized and Eligible to Receive Services</w:t>
      </w:r>
      <w:del w:id="3332" w:author="OFFM" w:date="2024-04-16T10:53:00Z">
        <w:r w:rsidR="00817C00" w:rsidRPr="00F74592">
          <w:rPr>
            <w:rFonts w:ascii="Times New Roman" w:hAnsi="Times New Roman" w:cs="Times New Roman"/>
            <w:sz w:val="24"/>
            <w:szCs w:val="24"/>
          </w:rPr>
          <w:delText xml:space="preserve">. </w:delText>
        </w:r>
      </w:del>
      <w:ins w:id="3333" w:author="OFFM" w:date="2024-04-16T10:53:00Z">
        <w:r w:rsidRPr="001C7544">
          <w:rPr>
            <w:rFonts w:ascii="Times New Roman" w:hAnsi="Times New Roman" w:cs="Times New Roman"/>
            <w:sz w:val="24"/>
            <w:szCs w:val="24"/>
          </w:rPr>
          <w:t>” and other entities that qualify as an Alaska Native village or regional village corporation as defined in or established pursuant to the Alaska Native Claims Settlement Act.</w:t>
        </w:r>
      </w:ins>
    </w:p>
    <w:p w14:paraId="57920812" w14:textId="77777777" w:rsidR="00817C00" w:rsidRPr="00F74592" w:rsidRDefault="00817C00" w:rsidP="00E83E17">
      <w:pPr>
        <w:spacing w:after="0" w:line="480" w:lineRule="auto"/>
        <w:ind w:firstLine="720"/>
        <w:contextualSpacing/>
        <w:rPr>
          <w:del w:id="3334" w:author="OFFM" w:date="2024-04-16T10:53:00Z"/>
          <w:rFonts w:ascii="Times New Roman" w:hAnsi="Times New Roman" w:cs="Times New Roman"/>
          <w:sz w:val="24"/>
          <w:szCs w:val="24"/>
        </w:rPr>
      </w:pPr>
      <w:del w:id="3335" w:author="OFFM" w:date="2024-04-16T10:53:00Z">
        <w:r w:rsidRPr="00E83E17">
          <w:rPr>
            <w:rFonts w:ascii="Times New Roman" w:hAnsi="Times New Roman" w:cs="Times New Roman"/>
            <w:i/>
            <w:iCs/>
            <w:sz w:val="24"/>
            <w:szCs w:val="24"/>
          </w:rPr>
          <w:delText xml:space="preserve">Institutions of Higher Education (IHEs) </w:delText>
        </w:r>
        <w:r w:rsidRPr="00F74592">
          <w:rPr>
            <w:rFonts w:ascii="Times New Roman" w:hAnsi="Times New Roman" w:cs="Times New Roman"/>
            <w:sz w:val="24"/>
            <w:szCs w:val="24"/>
          </w:rPr>
          <w:delText xml:space="preserve">is defined at 20 U.S.C. 1001. </w:delText>
        </w:r>
      </w:del>
    </w:p>
    <w:p w14:paraId="106148F8" w14:textId="0852DC5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3336" w:name="_Hlk132103567"/>
      <w:r w:rsidRPr="001C7544">
        <w:rPr>
          <w:rFonts w:ascii="Times New Roman" w:eastAsia="Times New Roman" w:hAnsi="Times New Roman" w:cs="Times New Roman"/>
          <w:i/>
          <w:iCs/>
          <w:sz w:val="24"/>
          <w:szCs w:val="24"/>
        </w:rPr>
        <w:t xml:space="preserve">Indirect </w:t>
      </w:r>
      <w:del w:id="3337" w:author="OFFM" w:date="2024-04-16T10:53:00Z">
        <w:r w:rsidR="00817C00" w:rsidRPr="00E83E17">
          <w:rPr>
            <w:rFonts w:ascii="Times New Roman" w:hAnsi="Times New Roman" w:cs="Times New Roman"/>
            <w:i/>
            <w:iCs/>
            <w:sz w:val="24"/>
            <w:szCs w:val="24"/>
          </w:rPr>
          <w:delText>(facilities &amp; administrative (F&amp;A)) costs</w:delText>
        </w:r>
      </w:del>
      <w:ins w:id="3338" w:author="OFFM" w:date="2024-04-16T10:53:00Z">
        <w:r w:rsidRPr="001C7544">
          <w:rPr>
            <w:rFonts w:ascii="Times New Roman" w:eastAsia="Times New Roman" w:hAnsi="Times New Roman" w:cs="Times New Roman"/>
            <w:i/>
            <w:iCs/>
            <w:sz w:val="24"/>
            <w:szCs w:val="24"/>
          </w:rPr>
          <w:t>cost</w:t>
        </w:r>
      </w:ins>
      <w:r w:rsidRPr="001C7544">
        <w:rPr>
          <w:rFonts w:ascii="Times New Roman" w:eastAsia="Times New Roman" w:hAnsi="Times New Roman" w:cs="Times New Roman"/>
          <w:sz w:val="24"/>
          <w:szCs w:val="24"/>
        </w:rPr>
        <w:t xml:space="preserve"> means those costs incurred for a common or joint purpose benefitting more than one cost objective</w:t>
      </w:r>
      <w:del w:id="3339"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and not readily assignable to the cost objectives specifically benefitted, without effort disproportionate to the results achieved. </w:t>
      </w:r>
      <w:del w:id="3340" w:author="OFFM" w:date="2024-04-16T10:53:00Z">
        <w:r w:rsidR="00817C00" w:rsidRPr="00F74592">
          <w:rPr>
            <w:rFonts w:ascii="Times New Roman" w:hAnsi="Times New Roman" w:cs="Times New Roman"/>
            <w:sz w:val="24"/>
            <w:szCs w:val="24"/>
          </w:rPr>
          <w:delText>To</w:delText>
        </w:r>
      </w:del>
      <w:ins w:id="3341" w:author="OFFM" w:date="2024-04-16T10:53:00Z">
        <w:r w:rsidRPr="001C7544">
          <w:rPr>
            <w:rFonts w:ascii="Times New Roman" w:eastAsia="Times New Roman" w:hAnsi="Times New Roman" w:cs="Times New Roman"/>
            <w:sz w:val="24"/>
            <w:szCs w:val="24"/>
          </w:rPr>
          <w:t>It may be necessary to establish multiple pools of indirect costs to</w:t>
        </w:r>
      </w:ins>
      <w:r w:rsidRPr="001C7544">
        <w:rPr>
          <w:rFonts w:ascii="Times New Roman" w:eastAsia="Times New Roman" w:hAnsi="Times New Roman" w:cs="Times New Roman"/>
          <w:sz w:val="24"/>
          <w:szCs w:val="24"/>
        </w:rPr>
        <w:t xml:space="preserve"> facilitate equitable distribution of indirect expenses to the cost objectives served</w:t>
      </w:r>
      <w:del w:id="3342" w:author="OFFM" w:date="2024-04-16T10:53:00Z">
        <w:r w:rsidR="00817C00" w:rsidRPr="00F74592">
          <w:rPr>
            <w:rFonts w:ascii="Times New Roman" w:hAnsi="Times New Roman" w:cs="Times New Roman"/>
            <w:sz w:val="24"/>
            <w:szCs w:val="24"/>
          </w:rPr>
          <w:delText>, it may be necessary to establish a number of pools of indirect (F&amp;A) costs.</w:delText>
        </w:r>
      </w:del>
      <w:ins w:id="334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Indirect </w:t>
      </w:r>
      <w:del w:id="3344" w:author="OFFM" w:date="2024-04-16T10:53:00Z">
        <w:r w:rsidR="00817C00" w:rsidRPr="00F74592">
          <w:rPr>
            <w:rFonts w:ascii="Times New Roman" w:hAnsi="Times New Roman" w:cs="Times New Roman"/>
            <w:sz w:val="24"/>
            <w:szCs w:val="24"/>
          </w:rPr>
          <w:delText xml:space="preserve">(F&amp;A) </w:delText>
        </w:r>
      </w:del>
      <w:r w:rsidRPr="001C7544">
        <w:rPr>
          <w:rFonts w:ascii="Times New Roman" w:eastAsia="Times New Roman" w:hAnsi="Times New Roman" w:cs="Times New Roman"/>
          <w:sz w:val="24"/>
          <w:szCs w:val="24"/>
        </w:rPr>
        <w:t xml:space="preserve">cost pools must be distributed to benefitted cost objectives on </w:t>
      </w:r>
      <w:del w:id="3345" w:author="OFFM" w:date="2024-04-16T10:53:00Z">
        <w:r w:rsidR="00817C00" w:rsidRPr="00F74592">
          <w:rPr>
            <w:rFonts w:ascii="Times New Roman" w:hAnsi="Times New Roman" w:cs="Times New Roman"/>
            <w:sz w:val="24"/>
            <w:szCs w:val="24"/>
          </w:rPr>
          <w:delText>bases</w:delText>
        </w:r>
      </w:del>
      <w:ins w:id="3346" w:author="OFFM" w:date="2024-04-16T10:53:00Z">
        <w:r w:rsidRPr="001C7544">
          <w:rPr>
            <w:rFonts w:ascii="Times New Roman" w:eastAsia="Times New Roman" w:hAnsi="Times New Roman" w:cs="Times New Roman"/>
            <w:sz w:val="24"/>
            <w:szCs w:val="24"/>
          </w:rPr>
          <w:t>basis</w:t>
        </w:r>
      </w:ins>
      <w:r w:rsidRPr="001C7544">
        <w:rPr>
          <w:rFonts w:ascii="Times New Roman" w:eastAsia="Times New Roman" w:hAnsi="Times New Roman" w:cs="Times New Roman"/>
          <w:sz w:val="24"/>
          <w:szCs w:val="24"/>
        </w:rPr>
        <w:t xml:space="preserve"> that will produce an equitable result in consideration of relative benefits derived. </w:t>
      </w:r>
      <w:ins w:id="3347" w:author="OFFM" w:date="2024-04-16T10:53:00Z">
        <w:r w:rsidRPr="001C7544">
          <w:rPr>
            <w:rFonts w:ascii="Times New Roman" w:eastAsia="Times New Roman" w:hAnsi="Times New Roman" w:cs="Times New Roman"/>
            <w:sz w:val="24"/>
            <w:szCs w:val="24"/>
          </w:rPr>
          <w:t>For Institutions of Higher Education (IHE), the term facilities and administrative (F&amp;A) cost is often used to refer to indirect costs.</w:t>
        </w:r>
      </w:ins>
    </w:p>
    <w:bookmarkEnd w:id="3336"/>
    <w:p w14:paraId="7F391381" w14:textId="0381186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Indirect cost rate proposal</w:t>
      </w:r>
      <w:r w:rsidRPr="001C7544">
        <w:rPr>
          <w:rFonts w:ascii="Times New Roman" w:eastAsia="Times New Roman" w:hAnsi="Times New Roman" w:cs="Times New Roman"/>
          <w:sz w:val="24"/>
          <w:szCs w:val="24"/>
        </w:rPr>
        <w:t xml:space="preserve"> means the documentation prepared by a </w:t>
      </w:r>
      <w:del w:id="3348" w:author="OFFM" w:date="2024-04-16T10:53:00Z">
        <w:r w:rsidR="00817C00" w:rsidRPr="00F74592">
          <w:rPr>
            <w:rFonts w:ascii="Times New Roman" w:hAnsi="Times New Roman" w:cs="Times New Roman"/>
            <w:sz w:val="24"/>
            <w:szCs w:val="24"/>
          </w:rPr>
          <w:delText>non-Federal entity</w:delText>
        </w:r>
      </w:del>
      <w:ins w:id="3349" w:author="OFFM" w:date="2024-04-16T10:53:00Z">
        <w:r w:rsidRPr="001C7544">
          <w:rPr>
            <w:rFonts w:ascii="Times New Roman" w:eastAsia="Times New Roman" w:hAnsi="Times New Roman" w:cs="Times New Roman"/>
            <w:sz w:val="24"/>
            <w:szCs w:val="24"/>
          </w:rPr>
          <w:t>recipient</w:t>
        </w:r>
      </w:ins>
      <w:r w:rsidRPr="001C7544">
        <w:rPr>
          <w:rFonts w:ascii="Times New Roman" w:eastAsia="Times New Roman" w:hAnsi="Times New Roman" w:cs="Times New Roman"/>
          <w:sz w:val="24"/>
          <w:szCs w:val="24"/>
        </w:rPr>
        <w:t xml:space="preserve"> to substantiate its request </w:t>
      </w:r>
      <w:del w:id="3350" w:author="OFFM" w:date="2024-04-16T10:53:00Z">
        <w:r w:rsidR="00817C00" w:rsidRPr="00F74592">
          <w:rPr>
            <w:rFonts w:ascii="Times New Roman" w:hAnsi="Times New Roman" w:cs="Times New Roman"/>
            <w:sz w:val="24"/>
            <w:szCs w:val="24"/>
          </w:rPr>
          <w:delText>for the establishment of</w:delText>
        </w:r>
      </w:del>
      <w:ins w:id="3351" w:author="OFFM" w:date="2024-04-16T10:53:00Z">
        <w:r w:rsidRPr="001C7544">
          <w:rPr>
            <w:rFonts w:ascii="Times New Roman" w:eastAsia="Times New Roman" w:hAnsi="Times New Roman" w:cs="Times New Roman"/>
            <w:sz w:val="24"/>
            <w:szCs w:val="24"/>
          </w:rPr>
          <w:t>to establish</w:t>
        </w:r>
      </w:ins>
      <w:r w:rsidRPr="001C7544">
        <w:rPr>
          <w:rFonts w:ascii="Times New Roman" w:eastAsia="Times New Roman" w:hAnsi="Times New Roman" w:cs="Times New Roman"/>
          <w:sz w:val="24"/>
          <w:szCs w:val="24"/>
        </w:rPr>
        <w:t xml:space="preserve"> an indirect cost rate as described in appendices III through VII and</w:t>
      </w:r>
      <w:r w:rsidR="00F927C4">
        <w:rPr>
          <w:rFonts w:ascii="Times New Roman" w:eastAsia="Times New Roman" w:hAnsi="Times New Roman" w:cs="Times New Roman"/>
          <w:sz w:val="24"/>
          <w:szCs w:val="24"/>
        </w:rPr>
        <w:t xml:space="preserve"> a</w:t>
      </w:r>
      <w:r w:rsidRPr="001C7544">
        <w:rPr>
          <w:rFonts w:ascii="Times New Roman" w:eastAsia="Times New Roman" w:hAnsi="Times New Roman" w:cs="Times New Roman"/>
          <w:sz w:val="24"/>
          <w:szCs w:val="24"/>
        </w:rPr>
        <w:t xml:space="preserve">ppendix IX to this part. </w:t>
      </w:r>
    </w:p>
    <w:p w14:paraId="4BAE2BA8" w14:textId="7357013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Information technology systems</w:t>
      </w:r>
      <w:r w:rsidRPr="001C7544">
        <w:rPr>
          <w:rFonts w:ascii="Times New Roman" w:eastAsia="Times New Roman" w:hAnsi="Times New Roman" w:cs="Times New Roman"/>
          <w:sz w:val="24"/>
          <w:szCs w:val="24"/>
        </w:rPr>
        <w:t xml:space="preserve"> means computing devices, ancillary equipment, software, firmware, and </w:t>
      </w:r>
      <w:del w:id="3352" w:author="OFFM" w:date="2024-04-16T10:53:00Z">
        <w:r w:rsidR="00817C00" w:rsidRPr="00F74592">
          <w:rPr>
            <w:rFonts w:ascii="Times New Roman" w:hAnsi="Times New Roman" w:cs="Times New Roman"/>
            <w:sz w:val="24"/>
            <w:szCs w:val="24"/>
          </w:rPr>
          <w:delText>similar</w:delText>
        </w:r>
      </w:del>
      <w:ins w:id="3353" w:author="OFFM" w:date="2024-04-16T10:53:00Z">
        <w:r w:rsidRPr="001C7544">
          <w:rPr>
            <w:rFonts w:ascii="Times New Roman" w:eastAsia="Times New Roman" w:hAnsi="Times New Roman" w:cs="Times New Roman"/>
            <w:sz w:val="24"/>
            <w:szCs w:val="24"/>
          </w:rPr>
          <w:t>related</w:t>
        </w:r>
      </w:ins>
      <w:r w:rsidRPr="001C7544">
        <w:rPr>
          <w:rFonts w:ascii="Times New Roman" w:eastAsia="Times New Roman" w:hAnsi="Times New Roman" w:cs="Times New Roman"/>
          <w:sz w:val="24"/>
          <w:szCs w:val="24"/>
        </w:rPr>
        <w:t xml:space="preserve"> procedures, services (including support services), and </w:t>
      </w:r>
      <w:del w:id="3354" w:author="OFFM" w:date="2024-04-16T10:53:00Z">
        <w:r w:rsidR="00817C00" w:rsidRPr="00F74592">
          <w:rPr>
            <w:rFonts w:ascii="Times New Roman" w:hAnsi="Times New Roman" w:cs="Times New Roman"/>
            <w:sz w:val="24"/>
            <w:szCs w:val="24"/>
          </w:rPr>
          <w:delText xml:space="preserve">related </w:delText>
        </w:r>
      </w:del>
      <w:r w:rsidRPr="001C7544">
        <w:rPr>
          <w:rFonts w:ascii="Times New Roman" w:eastAsia="Times New Roman" w:hAnsi="Times New Roman" w:cs="Times New Roman"/>
          <w:sz w:val="24"/>
          <w:szCs w:val="24"/>
        </w:rPr>
        <w:t xml:space="preserve">resources. See also the definitions of </w:t>
      </w:r>
      <w:r w:rsidRPr="00A63D45">
        <w:rPr>
          <w:rFonts w:ascii="Times New Roman" w:hAnsi="Times New Roman"/>
          <w:i/>
          <w:sz w:val="24"/>
        </w:rPr>
        <w:t>computing devices</w:t>
      </w:r>
      <w:r w:rsidRPr="001C7544">
        <w:rPr>
          <w:rFonts w:ascii="Times New Roman" w:eastAsia="Times New Roman" w:hAnsi="Times New Roman" w:cs="Times New Roman"/>
          <w:sz w:val="24"/>
          <w:szCs w:val="24"/>
        </w:rPr>
        <w:t xml:space="preserve"> and </w:t>
      </w:r>
      <w:r w:rsidRPr="00A63D45">
        <w:rPr>
          <w:rFonts w:ascii="Times New Roman" w:hAnsi="Times New Roman"/>
          <w:i/>
          <w:sz w:val="24"/>
        </w:rPr>
        <w:t>equipment</w:t>
      </w:r>
      <w:r w:rsidRPr="001C7544">
        <w:rPr>
          <w:rFonts w:ascii="Times New Roman" w:eastAsia="Times New Roman" w:hAnsi="Times New Roman" w:cs="Times New Roman"/>
          <w:sz w:val="24"/>
          <w:szCs w:val="24"/>
        </w:rPr>
        <w:t xml:space="preserve"> in this section. </w:t>
      </w:r>
    </w:p>
    <w:p w14:paraId="73CDA62B" w14:textId="77777777" w:rsidR="000B5224" w:rsidRPr="001C7544" w:rsidRDefault="00F2264C" w:rsidP="000B5224">
      <w:pPr>
        <w:spacing w:after="0" w:line="480" w:lineRule="auto"/>
        <w:ind w:firstLine="720"/>
        <w:contextualSpacing/>
        <w:rPr>
          <w:ins w:id="3355" w:author="OFFM" w:date="2024-04-16T10:53:00Z"/>
          <w:rFonts w:ascii="Times New Roman" w:eastAsia="Times New Roman" w:hAnsi="Times New Roman" w:cs="Times New Roman"/>
          <w:sz w:val="24"/>
          <w:szCs w:val="24"/>
        </w:rPr>
      </w:pPr>
      <w:ins w:id="3356" w:author="OFFM" w:date="2024-04-16T10:53:00Z">
        <w:r w:rsidRPr="001C7544">
          <w:rPr>
            <w:rFonts w:ascii="Times New Roman" w:eastAsia="Times New Roman" w:hAnsi="Times New Roman" w:cs="Times New Roman"/>
            <w:i/>
            <w:iCs/>
            <w:sz w:val="24"/>
            <w:szCs w:val="24"/>
          </w:rPr>
          <w:t>Institution of Higher Education (IHE)</w:t>
        </w:r>
        <w:r w:rsidRPr="001C7544">
          <w:rPr>
            <w:rFonts w:ascii="Times New Roman" w:eastAsia="Times New Roman" w:hAnsi="Times New Roman" w:cs="Times New Roman"/>
            <w:sz w:val="24"/>
            <w:szCs w:val="24"/>
          </w:rPr>
          <w:t xml:space="preserve"> is defined at 20 U.S.C. 1001. </w:t>
        </w:r>
      </w:ins>
    </w:p>
    <w:p w14:paraId="00041317" w14:textId="77777777" w:rsidR="00817C00" w:rsidRPr="00F74592" w:rsidRDefault="00F2264C" w:rsidP="00E83E17">
      <w:pPr>
        <w:spacing w:after="0" w:line="480" w:lineRule="auto"/>
        <w:ind w:firstLine="720"/>
        <w:contextualSpacing/>
        <w:rPr>
          <w:del w:id="3357" w:author="OFFM" w:date="2024-04-16T10:53:00Z"/>
          <w:rFonts w:ascii="Times New Roman" w:hAnsi="Times New Roman" w:cs="Times New Roman"/>
          <w:sz w:val="24"/>
          <w:szCs w:val="24"/>
        </w:rPr>
      </w:pPr>
      <w:r w:rsidRPr="001C7544">
        <w:rPr>
          <w:rFonts w:ascii="Times New Roman" w:eastAsia="Times New Roman" w:hAnsi="Times New Roman" w:cs="Times New Roman"/>
          <w:i/>
          <w:iCs/>
          <w:sz w:val="24"/>
          <w:szCs w:val="24"/>
        </w:rPr>
        <w:t>Intangible property</w:t>
      </w:r>
      <w:r w:rsidRPr="001C7544">
        <w:rPr>
          <w:rFonts w:ascii="Times New Roman" w:eastAsia="Times New Roman" w:hAnsi="Times New Roman" w:cs="Times New Roman"/>
          <w:sz w:val="24"/>
          <w:szCs w:val="24"/>
        </w:rPr>
        <w:t xml:space="preserve"> means property having no physical existence, such as trademarks, copyrights, </w:t>
      </w:r>
      <w:del w:id="3358" w:author="OFFM" w:date="2024-04-16T10:53:00Z">
        <w:r w:rsidR="00817C00" w:rsidRPr="00F74592">
          <w:rPr>
            <w:rFonts w:ascii="Times New Roman" w:hAnsi="Times New Roman" w:cs="Times New Roman"/>
            <w:sz w:val="24"/>
            <w:szCs w:val="24"/>
          </w:rPr>
          <w:delText>patents and</w:delText>
        </w:r>
      </w:del>
      <w:ins w:id="3359" w:author="OFFM" w:date="2024-04-16T10:53:00Z">
        <w:r w:rsidRPr="001C7544">
          <w:rPr>
            <w:rFonts w:ascii="Times New Roman" w:eastAsia="Times New Roman" w:hAnsi="Times New Roman" w:cs="Times New Roman"/>
            <w:sz w:val="24"/>
            <w:szCs w:val="24"/>
          </w:rPr>
          <w:t>data (including data licenses), websites, IP licenses, trade secrets, patents,</w:t>
        </w:r>
      </w:ins>
      <w:r w:rsidRPr="001C7544">
        <w:rPr>
          <w:rFonts w:ascii="Times New Roman" w:eastAsia="Times New Roman" w:hAnsi="Times New Roman" w:cs="Times New Roman"/>
          <w:sz w:val="24"/>
          <w:szCs w:val="24"/>
        </w:rPr>
        <w:t xml:space="preserve"> patent applications</w:t>
      </w:r>
      <w:ins w:id="336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property</w:t>
      </w:r>
      <w:del w:id="3361"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such as loans, notes and other debt instruments, lease </w:t>
      </w:r>
      <w:r w:rsidRPr="001C7544">
        <w:rPr>
          <w:rFonts w:ascii="Times New Roman" w:eastAsia="Times New Roman" w:hAnsi="Times New Roman" w:cs="Times New Roman"/>
          <w:sz w:val="24"/>
          <w:szCs w:val="24"/>
        </w:rPr>
        <w:lastRenderedPageBreak/>
        <w:t xml:space="preserve">agreements, </w:t>
      </w:r>
      <w:del w:id="3362" w:author="OFFM" w:date="2024-04-16T10:53:00Z">
        <w:r w:rsidR="00817C00" w:rsidRPr="00F74592">
          <w:rPr>
            <w:rFonts w:ascii="Times New Roman" w:hAnsi="Times New Roman" w:cs="Times New Roman"/>
            <w:sz w:val="24"/>
            <w:szCs w:val="24"/>
          </w:rPr>
          <w:delText>stock</w:delText>
        </w:r>
      </w:del>
      <w:ins w:id="3363" w:author="OFFM" w:date="2024-04-16T10:53:00Z">
        <w:r w:rsidRPr="001C7544">
          <w:rPr>
            <w:rFonts w:ascii="Times New Roman" w:eastAsia="Times New Roman" w:hAnsi="Times New Roman" w:cs="Times New Roman"/>
            <w:sz w:val="24"/>
            <w:szCs w:val="24"/>
          </w:rPr>
          <w:t>stocks</w:t>
        </w:r>
      </w:ins>
      <w:r w:rsidRPr="001C7544">
        <w:rPr>
          <w:rFonts w:ascii="Times New Roman" w:eastAsia="Times New Roman" w:hAnsi="Times New Roman" w:cs="Times New Roman"/>
          <w:sz w:val="24"/>
          <w:szCs w:val="24"/>
        </w:rPr>
        <w:t xml:space="preserve"> and other instruments of property ownership </w:t>
      </w:r>
      <w:del w:id="3364" w:author="OFFM" w:date="2024-04-16T10:53:00Z">
        <w:r w:rsidR="00817C00" w:rsidRPr="00F74592">
          <w:rPr>
            <w:rFonts w:ascii="Times New Roman" w:hAnsi="Times New Roman" w:cs="Times New Roman"/>
            <w:sz w:val="24"/>
            <w:szCs w:val="24"/>
          </w:rPr>
          <w:delText xml:space="preserve">(whether the property is </w:delText>
        </w:r>
      </w:del>
      <w:ins w:id="3365" w:author="OFFM" w:date="2024-04-16T10:53:00Z">
        <w:r w:rsidRPr="001C7544">
          <w:rPr>
            <w:rFonts w:ascii="Times New Roman" w:eastAsia="Times New Roman" w:hAnsi="Times New Roman" w:cs="Times New Roman"/>
            <w:sz w:val="24"/>
            <w:szCs w:val="24"/>
          </w:rPr>
          <w:t xml:space="preserve">of either </w:t>
        </w:r>
      </w:ins>
      <w:r w:rsidRPr="001C7544">
        <w:rPr>
          <w:rFonts w:ascii="Times New Roman" w:eastAsia="Times New Roman" w:hAnsi="Times New Roman" w:cs="Times New Roman"/>
          <w:sz w:val="24"/>
          <w:szCs w:val="24"/>
        </w:rPr>
        <w:t>tangible or intangible</w:t>
      </w:r>
      <w:del w:id="3366" w:author="OFFM" w:date="2024-04-16T10:53:00Z">
        <w:r w:rsidR="00817C00" w:rsidRPr="00F74592">
          <w:rPr>
            <w:rFonts w:ascii="Times New Roman" w:hAnsi="Times New Roman" w:cs="Times New Roman"/>
            <w:sz w:val="24"/>
            <w:szCs w:val="24"/>
          </w:rPr>
          <w:delText xml:space="preserve">). </w:delText>
        </w:r>
      </w:del>
    </w:p>
    <w:p w14:paraId="336CAD2B" w14:textId="51EE6A5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3367" w:author="OFFM" w:date="2024-04-16T10:53:00Z">
        <w:r w:rsidRPr="001C7544">
          <w:rPr>
            <w:rFonts w:ascii="Times New Roman" w:eastAsia="Times New Roman" w:hAnsi="Times New Roman" w:cs="Times New Roman"/>
            <w:sz w:val="24"/>
            <w:szCs w:val="24"/>
          </w:rPr>
          <w:t xml:space="preserve"> property, such as intellectual property, software, or software subscriptions or licenses. </w:t>
        </w:r>
      </w:ins>
      <w:r w:rsidRPr="001C7544">
        <w:rPr>
          <w:rFonts w:ascii="Times New Roman" w:eastAsia="Times New Roman" w:hAnsi="Times New Roman" w:cs="Times New Roman"/>
          <w:i/>
          <w:iCs/>
          <w:sz w:val="24"/>
          <w:szCs w:val="24"/>
        </w:rPr>
        <w:t>Intermediate cost objective</w:t>
      </w:r>
      <w:r w:rsidRPr="001C7544">
        <w:rPr>
          <w:rFonts w:ascii="Times New Roman" w:eastAsia="Times New Roman" w:hAnsi="Times New Roman" w:cs="Times New Roman"/>
          <w:sz w:val="24"/>
          <w:szCs w:val="24"/>
        </w:rPr>
        <w:t xml:space="preserve"> means a cost objective that is used to accumulate indirect costs or service center costs that are subsequently allocated to one or more indirect cost pools or final cost objectives. See </w:t>
      </w:r>
      <w:del w:id="3368" w:author="OFFM" w:date="2024-04-16T10:53:00Z">
        <w:r w:rsidR="00817C00" w:rsidRPr="00F74592">
          <w:rPr>
            <w:rFonts w:ascii="Times New Roman" w:hAnsi="Times New Roman" w:cs="Times New Roman"/>
            <w:sz w:val="24"/>
            <w:szCs w:val="24"/>
          </w:rPr>
          <w:delText>also the</w:delText>
        </w:r>
      </w:del>
      <w:ins w:id="3369" w:author="OFFM" w:date="2024-04-16T10:53:00Z">
        <w:r w:rsidRPr="001C7544">
          <w:rPr>
            <w:rFonts w:ascii="Times New Roman" w:eastAsia="Times New Roman" w:hAnsi="Times New Roman" w:cs="Times New Roman"/>
            <w:sz w:val="24"/>
            <w:szCs w:val="24"/>
          </w:rPr>
          <w:t>this section’s</w:t>
        </w:r>
      </w:ins>
      <w:r w:rsidRPr="001C7544">
        <w:rPr>
          <w:rFonts w:ascii="Times New Roman" w:eastAsia="Times New Roman" w:hAnsi="Times New Roman" w:cs="Times New Roman"/>
          <w:sz w:val="24"/>
          <w:szCs w:val="24"/>
        </w:rPr>
        <w:t xml:space="preserve"> definitions of </w:t>
      </w:r>
      <w:r w:rsidRPr="00A63D45">
        <w:rPr>
          <w:rFonts w:ascii="Times New Roman" w:hAnsi="Times New Roman"/>
          <w:i/>
          <w:sz w:val="24"/>
        </w:rPr>
        <w:t>cost objective</w:t>
      </w:r>
      <w:r w:rsidRPr="001C7544">
        <w:rPr>
          <w:rFonts w:ascii="Times New Roman" w:eastAsia="Times New Roman" w:hAnsi="Times New Roman" w:cs="Times New Roman"/>
          <w:sz w:val="24"/>
          <w:szCs w:val="24"/>
        </w:rPr>
        <w:t xml:space="preserve"> and </w:t>
      </w:r>
      <w:r w:rsidRPr="00A63D45">
        <w:rPr>
          <w:rFonts w:ascii="Times New Roman" w:hAnsi="Times New Roman"/>
          <w:i/>
          <w:sz w:val="24"/>
        </w:rPr>
        <w:t>final cost objective</w:t>
      </w:r>
      <w:del w:id="3370" w:author="OFFM" w:date="2024-04-16T10:53:00Z">
        <w:r w:rsidR="00817C00" w:rsidRPr="00F74592">
          <w:rPr>
            <w:rFonts w:ascii="Times New Roman" w:hAnsi="Times New Roman" w:cs="Times New Roman"/>
            <w:sz w:val="24"/>
            <w:szCs w:val="24"/>
          </w:rPr>
          <w:delText xml:space="preserve"> in this section</w:delText>
        </w:r>
      </w:del>
      <w:r w:rsidRPr="001C7544">
        <w:rPr>
          <w:rFonts w:ascii="Times New Roman" w:eastAsia="Times New Roman" w:hAnsi="Times New Roman" w:cs="Times New Roman"/>
          <w:sz w:val="24"/>
          <w:szCs w:val="24"/>
        </w:rPr>
        <w:t xml:space="preserve">. </w:t>
      </w:r>
    </w:p>
    <w:p w14:paraId="563EC925" w14:textId="77777777" w:rsidR="00817C00" w:rsidRPr="00F74592" w:rsidRDefault="00F2264C" w:rsidP="00E83E17">
      <w:pPr>
        <w:spacing w:after="0" w:line="480" w:lineRule="auto"/>
        <w:ind w:firstLine="720"/>
        <w:contextualSpacing/>
        <w:rPr>
          <w:del w:id="3371" w:author="OFFM" w:date="2024-04-16T10:53:00Z"/>
          <w:rFonts w:ascii="Times New Roman" w:hAnsi="Times New Roman" w:cs="Times New Roman"/>
          <w:sz w:val="24"/>
          <w:szCs w:val="24"/>
        </w:rPr>
      </w:pPr>
      <w:r w:rsidRPr="001C7544">
        <w:rPr>
          <w:rFonts w:ascii="Times New Roman" w:eastAsia="Times New Roman" w:hAnsi="Times New Roman" w:cs="Times New Roman"/>
          <w:i/>
          <w:iCs/>
          <w:sz w:val="24"/>
          <w:szCs w:val="24"/>
        </w:rPr>
        <w:t xml:space="preserve">Internal </w:t>
      </w:r>
      <w:del w:id="3372" w:author="OFFM" w:date="2024-04-16T10:53:00Z">
        <w:r w:rsidR="00817C00" w:rsidRPr="00E83E17">
          <w:rPr>
            <w:rFonts w:ascii="Times New Roman" w:hAnsi="Times New Roman" w:cs="Times New Roman"/>
            <w:i/>
            <w:iCs/>
            <w:sz w:val="24"/>
            <w:szCs w:val="24"/>
          </w:rPr>
          <w:delText>controls</w:delText>
        </w:r>
      </w:del>
      <w:ins w:id="3373" w:author="OFFM" w:date="2024-04-16T10:53:00Z">
        <w:r w:rsidRPr="001C7544">
          <w:rPr>
            <w:rFonts w:ascii="Times New Roman" w:eastAsia="Times New Roman" w:hAnsi="Times New Roman" w:cs="Times New Roman"/>
            <w:i/>
            <w:iCs/>
            <w:sz w:val="24"/>
            <w:szCs w:val="24"/>
          </w:rPr>
          <w:t>control</w:t>
        </w:r>
      </w:ins>
      <w:r w:rsidRPr="00A63D45">
        <w:rPr>
          <w:rFonts w:ascii="Times New Roman" w:hAnsi="Times New Roman"/>
          <w:sz w:val="24"/>
        </w:rPr>
        <w:t xml:space="preserve"> for </w:t>
      </w:r>
      <w:del w:id="3374" w:author="OFFM" w:date="2024-04-16T10:53:00Z">
        <w:r w:rsidR="00817C00" w:rsidRPr="00E83E17">
          <w:rPr>
            <w:rFonts w:ascii="Times New Roman" w:hAnsi="Times New Roman" w:cs="Times New Roman"/>
            <w:i/>
            <w:iCs/>
            <w:sz w:val="24"/>
            <w:szCs w:val="24"/>
          </w:rPr>
          <w:delText>non-Federal entities</w:delText>
        </w:r>
      </w:del>
      <w:ins w:id="3375" w:author="OFFM" w:date="2024-04-16T10:53:00Z">
        <w:r w:rsidRPr="001C7544">
          <w:rPr>
            <w:rFonts w:ascii="Times New Roman" w:eastAsia="Times New Roman" w:hAnsi="Times New Roman" w:cs="Times New Roman"/>
            <w:sz w:val="24"/>
            <w:szCs w:val="24"/>
          </w:rPr>
          <w:t>recipients and subrecipients</w:t>
        </w:r>
      </w:ins>
      <w:r w:rsidRPr="001C7544">
        <w:rPr>
          <w:rFonts w:ascii="Times New Roman" w:eastAsia="Times New Roman" w:hAnsi="Times New Roman" w:cs="Times New Roman"/>
          <w:sz w:val="24"/>
          <w:szCs w:val="24"/>
        </w:rPr>
        <w:t xml:space="preserve"> means</w:t>
      </w:r>
      <w:del w:id="3376" w:author="OFFM" w:date="2024-04-16T10:53:00Z">
        <w:r w:rsidR="00817C00" w:rsidRPr="00F74592">
          <w:rPr>
            <w:rFonts w:ascii="Times New Roman" w:hAnsi="Times New Roman" w:cs="Times New Roman"/>
            <w:sz w:val="24"/>
            <w:szCs w:val="24"/>
          </w:rPr>
          <w:delText xml:space="preserve">: </w:delText>
        </w:r>
      </w:del>
    </w:p>
    <w:p w14:paraId="6B3C13AD" w14:textId="374C5D1C"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3377" w:author="OFFM" w:date="2024-04-16T10:53:00Z">
        <w:r w:rsidRPr="00F74592">
          <w:rPr>
            <w:rFonts w:ascii="Times New Roman" w:hAnsi="Times New Roman" w:cs="Times New Roman"/>
            <w:sz w:val="24"/>
            <w:szCs w:val="24"/>
          </w:rPr>
          <w:delText>(1) Processes</w:delText>
        </w:r>
      </w:del>
      <w:ins w:id="3378" w:author="OFFM" w:date="2024-04-16T10:53:00Z">
        <w:r w:rsidR="00F2264C" w:rsidRPr="001C7544">
          <w:rPr>
            <w:rFonts w:ascii="Times New Roman" w:eastAsia="Times New Roman" w:hAnsi="Times New Roman" w:cs="Times New Roman"/>
            <w:sz w:val="24"/>
            <w:szCs w:val="24"/>
          </w:rPr>
          <w:t xml:space="preserve"> processes</w:t>
        </w:r>
      </w:ins>
      <w:r w:rsidR="00F2264C" w:rsidRPr="001C7544">
        <w:rPr>
          <w:rFonts w:ascii="Times New Roman" w:eastAsia="Times New Roman" w:hAnsi="Times New Roman" w:cs="Times New Roman"/>
          <w:sz w:val="24"/>
          <w:szCs w:val="24"/>
        </w:rPr>
        <w:t xml:space="preserve"> designed and implemented by </w:t>
      </w:r>
      <w:del w:id="3379" w:author="OFFM" w:date="2024-04-16T10:53:00Z">
        <w:r w:rsidRPr="00F74592">
          <w:rPr>
            <w:rFonts w:ascii="Times New Roman" w:hAnsi="Times New Roman" w:cs="Times New Roman"/>
            <w:sz w:val="24"/>
            <w:szCs w:val="24"/>
          </w:rPr>
          <w:delText>non-Federal entities</w:delText>
        </w:r>
      </w:del>
      <w:ins w:id="3380" w:author="OFFM" w:date="2024-04-16T10:53:00Z">
        <w:r w:rsidR="00F2264C" w:rsidRPr="001C7544">
          <w:rPr>
            <w:rFonts w:ascii="Times New Roman" w:eastAsia="Times New Roman" w:hAnsi="Times New Roman" w:cs="Times New Roman"/>
            <w:sz w:val="24"/>
            <w:szCs w:val="24"/>
          </w:rPr>
          <w:t>recipients and subrecipients</w:t>
        </w:r>
      </w:ins>
      <w:r w:rsidR="00F2264C" w:rsidRPr="001C7544">
        <w:rPr>
          <w:rFonts w:ascii="Times New Roman" w:eastAsia="Times New Roman" w:hAnsi="Times New Roman" w:cs="Times New Roman"/>
          <w:sz w:val="24"/>
          <w:szCs w:val="24"/>
        </w:rPr>
        <w:t xml:space="preserve"> to provide reasonable assurance regarding the achievement of objectives in the following categories: </w:t>
      </w:r>
    </w:p>
    <w:p w14:paraId="7ACBB181" w14:textId="079CCDB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3381" w:author="OFFM" w:date="2024-04-16T10:53:00Z">
        <w:r w:rsidR="00817C00" w:rsidRPr="00F74592">
          <w:rPr>
            <w:rFonts w:ascii="Times New Roman" w:hAnsi="Times New Roman" w:cs="Times New Roman"/>
            <w:sz w:val="24"/>
            <w:szCs w:val="24"/>
          </w:rPr>
          <w:delText>i</w:delText>
        </w:r>
      </w:del>
      <w:ins w:id="3382" w:author="OFFM" w:date="2024-04-16T10:53:00Z">
        <w:r w:rsidRPr="001C7544">
          <w:rPr>
            <w:rFonts w:ascii="Times New Roman" w:eastAsia="Times New Roman" w:hAnsi="Times New Roman" w:cs="Times New Roman"/>
            <w:sz w:val="24"/>
            <w:szCs w:val="24"/>
          </w:rPr>
          <w:t>1</w:t>
        </w:r>
      </w:ins>
      <w:r w:rsidRPr="001C7544">
        <w:rPr>
          <w:rFonts w:ascii="Times New Roman" w:eastAsia="Times New Roman" w:hAnsi="Times New Roman" w:cs="Times New Roman"/>
          <w:sz w:val="24"/>
          <w:szCs w:val="24"/>
        </w:rPr>
        <w:t xml:space="preserve">) Effectiveness and efficiency of operations; </w:t>
      </w:r>
    </w:p>
    <w:p w14:paraId="7365A429" w14:textId="258DD24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3383" w:author="OFFM" w:date="2024-04-16T10:53:00Z">
        <w:r w:rsidR="00817C00" w:rsidRPr="00F74592">
          <w:rPr>
            <w:rFonts w:ascii="Times New Roman" w:hAnsi="Times New Roman" w:cs="Times New Roman"/>
            <w:sz w:val="24"/>
            <w:szCs w:val="24"/>
          </w:rPr>
          <w:delText>ii</w:delText>
        </w:r>
      </w:del>
      <w:ins w:id="3384" w:author="OFFM" w:date="2024-04-16T10:53:00Z">
        <w:r w:rsidRPr="001C7544">
          <w:rPr>
            <w:rFonts w:ascii="Times New Roman" w:eastAsia="Times New Roman" w:hAnsi="Times New Roman" w:cs="Times New Roman"/>
            <w:sz w:val="24"/>
            <w:szCs w:val="24"/>
          </w:rPr>
          <w:t>2</w:t>
        </w:r>
      </w:ins>
      <w:r w:rsidRPr="001C7544">
        <w:rPr>
          <w:rFonts w:ascii="Times New Roman" w:eastAsia="Times New Roman" w:hAnsi="Times New Roman" w:cs="Times New Roman"/>
          <w:sz w:val="24"/>
          <w:szCs w:val="24"/>
        </w:rPr>
        <w:t xml:space="preserve">) Reliability of reporting for internal and external use; and </w:t>
      </w:r>
    </w:p>
    <w:p w14:paraId="1D57B44E" w14:textId="4CC9E3D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3385" w:author="OFFM" w:date="2024-04-16T10:53:00Z">
        <w:r w:rsidR="00817C00" w:rsidRPr="00F74592">
          <w:rPr>
            <w:rFonts w:ascii="Times New Roman" w:hAnsi="Times New Roman" w:cs="Times New Roman"/>
            <w:sz w:val="24"/>
            <w:szCs w:val="24"/>
          </w:rPr>
          <w:delText>iii</w:delText>
        </w:r>
      </w:del>
      <w:ins w:id="3386" w:author="OFFM" w:date="2024-04-16T10:53:00Z">
        <w:r w:rsidRPr="001C7544">
          <w:rPr>
            <w:rFonts w:ascii="Times New Roman" w:eastAsia="Times New Roman" w:hAnsi="Times New Roman" w:cs="Times New Roman"/>
            <w:sz w:val="24"/>
            <w:szCs w:val="24"/>
          </w:rPr>
          <w:t>3</w:t>
        </w:r>
      </w:ins>
      <w:r w:rsidRPr="001C7544">
        <w:rPr>
          <w:rFonts w:ascii="Times New Roman" w:eastAsia="Times New Roman" w:hAnsi="Times New Roman" w:cs="Times New Roman"/>
          <w:sz w:val="24"/>
          <w:szCs w:val="24"/>
        </w:rPr>
        <w:t xml:space="preserve">) Compliance with applicable laws and regulations. </w:t>
      </w:r>
    </w:p>
    <w:p w14:paraId="783658FD" w14:textId="77777777" w:rsidR="00817C00" w:rsidRPr="00F74592" w:rsidRDefault="00817C00" w:rsidP="00E83E17">
      <w:pPr>
        <w:spacing w:after="0" w:line="480" w:lineRule="auto"/>
        <w:ind w:firstLine="720"/>
        <w:contextualSpacing/>
        <w:rPr>
          <w:del w:id="3387" w:author="OFFM" w:date="2024-04-16T10:53:00Z"/>
          <w:rFonts w:ascii="Times New Roman" w:hAnsi="Times New Roman" w:cs="Times New Roman"/>
          <w:sz w:val="24"/>
          <w:szCs w:val="24"/>
        </w:rPr>
      </w:pPr>
      <w:del w:id="3388" w:author="OFFM" w:date="2024-04-16T10:53:00Z">
        <w:r w:rsidRPr="00F74592">
          <w:rPr>
            <w:rFonts w:ascii="Times New Roman" w:hAnsi="Times New Roman" w:cs="Times New Roman"/>
            <w:sz w:val="24"/>
            <w:szCs w:val="24"/>
          </w:rPr>
          <w:delText xml:space="preserve">(2) Federal awarding agencies are required to follow internal control compliance requirements in OMB Circular No. A–123, Management's Responsibility for Enterprise Risk Management and Internal Control. </w:delText>
        </w:r>
      </w:del>
    </w:p>
    <w:p w14:paraId="286BBD5F" w14:textId="42EE364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Loan</w:t>
      </w:r>
      <w:r w:rsidRPr="001C7544">
        <w:rPr>
          <w:rFonts w:ascii="Times New Roman" w:eastAsia="Times New Roman" w:hAnsi="Times New Roman" w:cs="Times New Roman"/>
          <w:sz w:val="24"/>
          <w:szCs w:val="24"/>
        </w:rPr>
        <w:t xml:space="preserve"> means a Federal loan or loan guarantee received or administered by a </w:t>
      </w:r>
      <w:del w:id="3389" w:author="OFFM" w:date="2024-04-16T10:53:00Z">
        <w:r w:rsidR="00817C00" w:rsidRPr="00F74592">
          <w:rPr>
            <w:rFonts w:ascii="Times New Roman" w:hAnsi="Times New Roman" w:cs="Times New Roman"/>
            <w:sz w:val="24"/>
            <w:szCs w:val="24"/>
          </w:rPr>
          <w:delText>non-Federal entity</w:delText>
        </w:r>
      </w:del>
      <w:ins w:id="3390"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except as used in </w:t>
      </w:r>
      <w:del w:id="3391" w:author="OFFM" w:date="2024-04-16T10:53:00Z">
        <w:r w:rsidR="00817C00" w:rsidRPr="00F74592">
          <w:rPr>
            <w:rFonts w:ascii="Times New Roman" w:hAnsi="Times New Roman" w:cs="Times New Roman"/>
            <w:sz w:val="24"/>
            <w:szCs w:val="24"/>
          </w:rPr>
          <w:delText>the</w:delText>
        </w:r>
      </w:del>
      <w:ins w:id="3392" w:author="OFFM" w:date="2024-04-16T10:53:00Z">
        <w:r w:rsidRPr="001C7544">
          <w:rPr>
            <w:rFonts w:ascii="Times New Roman" w:eastAsia="Times New Roman" w:hAnsi="Times New Roman" w:cs="Times New Roman"/>
            <w:sz w:val="24"/>
            <w:szCs w:val="24"/>
          </w:rPr>
          <w:t>this section’s</w:t>
        </w:r>
      </w:ins>
      <w:r w:rsidRPr="001C7544">
        <w:rPr>
          <w:rFonts w:ascii="Times New Roman" w:eastAsia="Times New Roman" w:hAnsi="Times New Roman" w:cs="Times New Roman"/>
          <w:sz w:val="24"/>
          <w:szCs w:val="24"/>
        </w:rPr>
        <w:t xml:space="preserve"> definition of </w:t>
      </w:r>
      <w:r w:rsidRPr="00A63D45">
        <w:rPr>
          <w:rFonts w:ascii="Times New Roman" w:hAnsi="Times New Roman"/>
          <w:i/>
          <w:sz w:val="24"/>
        </w:rPr>
        <w:t>program income</w:t>
      </w:r>
      <w:del w:id="3393" w:author="OFFM" w:date="2024-04-16T10:53:00Z">
        <w:r w:rsidR="00817C00" w:rsidRPr="00F74592">
          <w:rPr>
            <w:rFonts w:ascii="Times New Roman" w:hAnsi="Times New Roman" w:cs="Times New Roman"/>
            <w:sz w:val="24"/>
            <w:szCs w:val="24"/>
          </w:rPr>
          <w:delText xml:space="preserve"> in this section</w:delText>
        </w:r>
      </w:del>
      <w:r w:rsidRPr="001C7544">
        <w:rPr>
          <w:rFonts w:ascii="Times New Roman" w:eastAsia="Times New Roman" w:hAnsi="Times New Roman" w:cs="Times New Roman"/>
          <w:sz w:val="24"/>
          <w:szCs w:val="24"/>
        </w:rPr>
        <w:t xml:space="preserve">. </w:t>
      </w:r>
    </w:p>
    <w:p w14:paraId="484CBE0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term “direct loan” means a disbursement of funds by the Federal Government to a non-Federal borrower under a contract that requires the repayment of such funds with or without interest. The term includes the purchase of, or participation in, a loan made by another lender and financing arrangements that defer payment for more than 90 days, including the sale of a Federal Government asset on credit terms. The term does not include the acquisition of a </w:t>
      </w:r>
      <w:r w:rsidRPr="001C7544">
        <w:rPr>
          <w:rFonts w:ascii="Times New Roman" w:eastAsia="Times New Roman" w:hAnsi="Times New Roman" w:cs="Times New Roman"/>
          <w:sz w:val="24"/>
          <w:szCs w:val="24"/>
        </w:rPr>
        <w:lastRenderedPageBreak/>
        <w:t xml:space="preserve">federally guaranteed loan in satisfaction of default claims or the price support loans of the Commodity Credit Corporation. </w:t>
      </w:r>
    </w:p>
    <w:p w14:paraId="4321F3B2" w14:textId="47A5E1E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term “direct loan obligation” means a binding agreement by a Federal </w:t>
      </w:r>
      <w:del w:id="339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to make a direct loan when specified conditions are fulfilled by the borrower. </w:t>
      </w:r>
    </w:p>
    <w:p w14:paraId="088ECA82" w14:textId="0F8653C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The term “loan guarantee” means any Federal Government guarantee, insurance, or other </w:t>
      </w:r>
      <w:del w:id="3395" w:author="OFFM" w:date="2024-04-16T10:53:00Z">
        <w:r w:rsidR="00817C00" w:rsidRPr="00F74592">
          <w:rPr>
            <w:rFonts w:ascii="Times New Roman" w:hAnsi="Times New Roman" w:cs="Times New Roman"/>
            <w:sz w:val="24"/>
            <w:szCs w:val="24"/>
          </w:rPr>
          <w:delText>pledge with respect to</w:delText>
        </w:r>
      </w:del>
      <w:ins w:id="3396" w:author="OFFM" w:date="2024-04-16T10:53:00Z">
        <w:r w:rsidRPr="001C7544">
          <w:rPr>
            <w:rFonts w:ascii="Times New Roman" w:eastAsia="Times New Roman" w:hAnsi="Times New Roman" w:cs="Times New Roman"/>
            <w:sz w:val="24"/>
            <w:szCs w:val="24"/>
          </w:rPr>
          <w:t>pledges for</w:t>
        </w:r>
      </w:ins>
      <w:r w:rsidRPr="001C7544">
        <w:rPr>
          <w:rFonts w:ascii="Times New Roman" w:eastAsia="Times New Roman" w:hAnsi="Times New Roman" w:cs="Times New Roman"/>
          <w:sz w:val="24"/>
          <w:szCs w:val="24"/>
        </w:rPr>
        <w:t xml:space="preserve"> the payment of all or a part of the principal or interest on any debt obligation of a non-Federal borrower to a non-Federal lender</w:t>
      </w:r>
      <w:del w:id="3397"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but does not include the insurance of deposits, shares, or other withdrawable accounts in financial institutions. </w:t>
      </w:r>
    </w:p>
    <w:p w14:paraId="68FBA4B5" w14:textId="2F484E4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The term “loan guarantee commitment” means a binding agreement by a Federal </w:t>
      </w:r>
      <w:del w:id="3398"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to make a loan guarantee when specified conditions are fulfilled by the borrower, the lender, or any other party to the guarantee agreement. </w:t>
      </w:r>
    </w:p>
    <w:p w14:paraId="18EA9889" w14:textId="03F0165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Local government</w:t>
      </w:r>
      <w:r w:rsidRPr="00A63D45">
        <w:rPr>
          <w:rFonts w:ascii="Times New Roman" w:hAnsi="Times New Roman"/>
          <w:sz w:val="24"/>
        </w:rPr>
        <w:t xml:space="preserve"> </w:t>
      </w:r>
      <w:r w:rsidRPr="001C7544">
        <w:rPr>
          <w:rFonts w:ascii="Times New Roman" w:eastAsia="Times New Roman" w:hAnsi="Times New Roman" w:cs="Times New Roman"/>
          <w:sz w:val="24"/>
          <w:szCs w:val="24"/>
        </w:rPr>
        <w:t xml:space="preserve">means any unit of government within a </w:t>
      </w:r>
      <w:del w:id="3399" w:author="OFFM" w:date="2024-04-16T10:53:00Z">
        <w:r w:rsidR="00817C00" w:rsidRPr="00F74592">
          <w:rPr>
            <w:rFonts w:ascii="Times New Roman" w:hAnsi="Times New Roman" w:cs="Times New Roman"/>
            <w:sz w:val="24"/>
            <w:szCs w:val="24"/>
          </w:rPr>
          <w:delText>state</w:delText>
        </w:r>
      </w:del>
      <w:ins w:id="3400" w:author="OFFM" w:date="2024-04-16T10:53:00Z">
        <w:r w:rsidRPr="001C7544">
          <w:rPr>
            <w:rFonts w:ascii="Times New Roman" w:eastAsia="Times New Roman" w:hAnsi="Times New Roman" w:cs="Times New Roman"/>
            <w:sz w:val="24"/>
            <w:szCs w:val="24"/>
          </w:rPr>
          <w:t>State</w:t>
        </w:r>
      </w:ins>
      <w:r w:rsidRPr="001C7544">
        <w:rPr>
          <w:rFonts w:ascii="Times New Roman" w:eastAsia="Times New Roman" w:hAnsi="Times New Roman" w:cs="Times New Roman"/>
          <w:sz w:val="24"/>
          <w:szCs w:val="24"/>
        </w:rPr>
        <w:t xml:space="preserve">, including a: </w:t>
      </w:r>
    </w:p>
    <w:p w14:paraId="7AEA7F0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County; </w:t>
      </w:r>
    </w:p>
    <w:p w14:paraId="1117554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Borough; </w:t>
      </w:r>
    </w:p>
    <w:p w14:paraId="472E7D3F"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Municipality; </w:t>
      </w:r>
    </w:p>
    <w:p w14:paraId="5D87C38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City; </w:t>
      </w:r>
    </w:p>
    <w:p w14:paraId="3C653CF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Town; </w:t>
      </w:r>
    </w:p>
    <w:p w14:paraId="12E042D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Township; </w:t>
      </w:r>
    </w:p>
    <w:p w14:paraId="4071290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(7) Parish; </w:t>
      </w:r>
    </w:p>
    <w:p w14:paraId="503F626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(8) Local public authority, including any public housing agency under the United States Housing Act of 1937; </w:t>
      </w:r>
    </w:p>
    <w:p w14:paraId="2AAF157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(9) Special district; </w:t>
      </w:r>
    </w:p>
    <w:p w14:paraId="19D71601"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(10) School district; </w:t>
      </w:r>
    </w:p>
    <w:p w14:paraId="6B73D87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(11) Intrastate district; </w:t>
      </w:r>
    </w:p>
    <w:p w14:paraId="564323B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(12) Council of governments, whether or not incorporated as a nonprofit corporation under State law; and </w:t>
      </w:r>
    </w:p>
    <w:p w14:paraId="68BF0EF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(13) Any other agency or instrumentality of a multi-, regional, or intra-State or local government. </w:t>
      </w:r>
    </w:p>
    <w:p w14:paraId="04ADAC2B" w14:textId="2C950C6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Major program</w:t>
      </w:r>
      <w:r w:rsidRPr="001C7544">
        <w:rPr>
          <w:rFonts w:ascii="Times New Roman" w:eastAsia="Times New Roman" w:hAnsi="Times New Roman" w:cs="Times New Roman"/>
          <w:sz w:val="24"/>
          <w:szCs w:val="24"/>
        </w:rPr>
        <w:t xml:space="preserve"> means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program determined by the auditor to be a major program in accordance with § 200.518 or a program identified as a major program by a Federal </w:t>
      </w:r>
      <w:del w:id="340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in accordance with § 200.503(e). </w:t>
      </w:r>
    </w:p>
    <w:p w14:paraId="15B294F6" w14:textId="55B3028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Management decision</w:t>
      </w:r>
      <w:r w:rsidRPr="001C7544">
        <w:rPr>
          <w:rFonts w:ascii="Times New Roman" w:eastAsia="Times New Roman" w:hAnsi="Times New Roman" w:cs="Times New Roman"/>
          <w:sz w:val="24"/>
          <w:szCs w:val="24"/>
        </w:rPr>
        <w:t xml:space="preserve"> means the Federal</w:t>
      </w:r>
      <w:del w:id="3402"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agency's or pass-through entity's written determination, provided to the auditee, of the adequacy of the auditee's proposed corrective actions to address the findings</w:t>
      </w:r>
      <w:del w:id="3403"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based on its evaluation of the audit findings and proposed corrective actions.</w:t>
      </w:r>
      <w:del w:id="3404" w:author="OFFM" w:date="2024-04-16T10:53:00Z">
        <w:r w:rsidR="00817C00" w:rsidRPr="00F74592">
          <w:rPr>
            <w:rFonts w:ascii="Times New Roman" w:hAnsi="Times New Roman" w:cs="Times New Roman"/>
            <w:sz w:val="24"/>
            <w:szCs w:val="24"/>
          </w:rPr>
          <w:delText xml:space="preserve"> </w:delText>
        </w:r>
      </w:del>
    </w:p>
    <w:p w14:paraId="7F0962B3" w14:textId="6D0355A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Micro-purchase</w:t>
      </w:r>
      <w:r w:rsidRPr="001C7544">
        <w:rPr>
          <w:rFonts w:ascii="Times New Roman" w:eastAsia="Times New Roman" w:hAnsi="Times New Roman" w:cs="Times New Roman"/>
          <w:sz w:val="24"/>
          <w:szCs w:val="24"/>
        </w:rPr>
        <w:t xml:space="preserve"> means </w:t>
      </w:r>
      <w:del w:id="3405" w:author="OFFM" w:date="2024-04-16T10:53:00Z">
        <w:r w:rsidR="00817C00" w:rsidRPr="00F74592">
          <w:rPr>
            <w:rFonts w:ascii="Times New Roman" w:hAnsi="Times New Roman" w:cs="Times New Roman"/>
            <w:sz w:val="24"/>
            <w:szCs w:val="24"/>
          </w:rPr>
          <w:delText>a purchase of</w:delText>
        </w:r>
      </w:del>
      <w:ins w:id="3406" w:author="OFFM" w:date="2024-04-16T10:53:00Z">
        <w:r w:rsidRPr="001C7544">
          <w:rPr>
            <w:rFonts w:ascii="Times New Roman" w:eastAsia="Times New Roman" w:hAnsi="Times New Roman" w:cs="Times New Roman"/>
            <w:sz w:val="24"/>
            <w:szCs w:val="24"/>
          </w:rPr>
          <w:t>an individual procurement transaction for</w:t>
        </w:r>
      </w:ins>
      <w:r w:rsidRPr="001C7544">
        <w:rPr>
          <w:rFonts w:ascii="Times New Roman" w:eastAsia="Times New Roman" w:hAnsi="Times New Roman" w:cs="Times New Roman"/>
          <w:sz w:val="24"/>
          <w:szCs w:val="24"/>
        </w:rPr>
        <w:t xml:space="preserve"> supplies or services, the aggregate amount of which does not exceed the micro-purchase threshold. Micro-purchases comprise a subset of a </w:t>
      </w:r>
      <w:del w:id="3407" w:author="OFFM" w:date="2024-04-16T10:53:00Z">
        <w:r w:rsidR="00817C00" w:rsidRPr="00F74592">
          <w:rPr>
            <w:rFonts w:ascii="Times New Roman" w:hAnsi="Times New Roman" w:cs="Times New Roman"/>
            <w:sz w:val="24"/>
            <w:szCs w:val="24"/>
          </w:rPr>
          <w:delText>non-Federal entity's</w:delText>
        </w:r>
      </w:del>
      <w:ins w:id="3408" w:author="OFFM" w:date="2024-04-16T10:53:00Z">
        <w:r w:rsidRPr="001C7544">
          <w:rPr>
            <w:rFonts w:ascii="Times New Roman" w:eastAsia="Times New Roman" w:hAnsi="Times New Roman" w:cs="Times New Roman"/>
            <w:sz w:val="24"/>
            <w:szCs w:val="24"/>
          </w:rPr>
          <w:t>recipient’s or subrecipient’s</w:t>
        </w:r>
      </w:ins>
      <w:r w:rsidRPr="001C7544">
        <w:rPr>
          <w:rFonts w:ascii="Times New Roman" w:eastAsia="Times New Roman" w:hAnsi="Times New Roman" w:cs="Times New Roman"/>
          <w:sz w:val="24"/>
          <w:szCs w:val="24"/>
        </w:rPr>
        <w:t xml:space="preserve"> small purchases </w:t>
      </w:r>
      <w:ins w:id="3409" w:author="OFFM" w:date="2024-04-16T10:53:00Z">
        <w:r w:rsidRPr="001C7544">
          <w:rPr>
            <w:rFonts w:ascii="Times New Roman" w:eastAsia="Times New Roman" w:hAnsi="Times New Roman" w:cs="Times New Roman"/>
            <w:sz w:val="24"/>
            <w:szCs w:val="24"/>
          </w:rPr>
          <w:t xml:space="preserve">using informal procurement methods </w:t>
        </w:r>
      </w:ins>
      <w:r w:rsidRPr="001C7544">
        <w:rPr>
          <w:rFonts w:ascii="Times New Roman" w:eastAsia="Times New Roman" w:hAnsi="Times New Roman" w:cs="Times New Roman"/>
          <w:sz w:val="24"/>
          <w:szCs w:val="24"/>
        </w:rPr>
        <w:t xml:space="preserve">as </w:t>
      </w:r>
      <w:del w:id="3410" w:author="OFFM" w:date="2024-04-16T10:53:00Z">
        <w:r w:rsidR="00817C00" w:rsidRPr="00F74592">
          <w:rPr>
            <w:rFonts w:ascii="Times New Roman" w:hAnsi="Times New Roman" w:cs="Times New Roman"/>
            <w:sz w:val="24"/>
            <w:szCs w:val="24"/>
          </w:rPr>
          <w:delText>defined</w:delText>
        </w:r>
      </w:del>
      <w:ins w:id="3411" w:author="OFFM" w:date="2024-04-16T10:53:00Z">
        <w:r w:rsidRPr="001C7544">
          <w:rPr>
            <w:rFonts w:ascii="Times New Roman" w:eastAsia="Times New Roman" w:hAnsi="Times New Roman" w:cs="Times New Roman"/>
            <w:sz w:val="24"/>
            <w:szCs w:val="24"/>
          </w:rPr>
          <w:t>set forth</w:t>
        </w:r>
      </w:ins>
      <w:r w:rsidRPr="001C7544">
        <w:rPr>
          <w:rFonts w:ascii="Times New Roman" w:eastAsia="Times New Roman" w:hAnsi="Times New Roman" w:cs="Times New Roman"/>
          <w:sz w:val="24"/>
          <w:szCs w:val="24"/>
        </w:rPr>
        <w:t xml:space="preserve"> in § 200.320. </w:t>
      </w:r>
    </w:p>
    <w:p w14:paraId="261C7C38" w14:textId="1E483FC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Micro-purchase threshold</w:t>
      </w:r>
      <w:r w:rsidRPr="001C7544">
        <w:rPr>
          <w:rFonts w:ascii="Times New Roman" w:eastAsia="Times New Roman" w:hAnsi="Times New Roman" w:cs="Times New Roman"/>
          <w:sz w:val="24"/>
          <w:szCs w:val="24"/>
        </w:rPr>
        <w:t xml:space="preserve"> means the dollar amount at or below which a </w:t>
      </w:r>
      <w:del w:id="3412" w:author="OFFM" w:date="2024-04-16T10:53:00Z">
        <w:r w:rsidR="00817C00" w:rsidRPr="00F74592">
          <w:rPr>
            <w:rFonts w:ascii="Times New Roman" w:hAnsi="Times New Roman" w:cs="Times New Roman"/>
            <w:sz w:val="24"/>
            <w:szCs w:val="24"/>
          </w:rPr>
          <w:delText>non-Federal entity</w:delText>
        </w:r>
      </w:del>
      <w:ins w:id="3413"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may purchase property</w:t>
      </w:r>
      <w:ins w:id="341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services using micro-purchase procedures (see § 200.320). Generally</w:t>
      </w:r>
      <w:ins w:id="3415" w:author="OFFM" w:date="2024-04-16T10:53:00Z">
        <w:r w:rsidRPr="001C7544">
          <w:rPr>
            <w:rFonts w:ascii="Times New Roman" w:eastAsia="Times New Roman" w:hAnsi="Times New Roman" w:cs="Times New Roman"/>
            <w:sz w:val="24"/>
            <w:szCs w:val="24"/>
          </w:rPr>
          <w:t>, except as provided in § 200.320</w:t>
        </w:r>
      </w:ins>
      <w:r w:rsidRPr="001C7544">
        <w:rPr>
          <w:rFonts w:ascii="Times New Roman" w:eastAsia="Times New Roman" w:hAnsi="Times New Roman" w:cs="Times New Roman"/>
          <w:sz w:val="24"/>
          <w:szCs w:val="24"/>
        </w:rPr>
        <w:t xml:space="preserve">, the micro-purchase threshold for procurement activities administered under Federal awards is not to exceed the amount set by the FAR at 48 CFR part 2, subpart 2.1, unless a higher threshold is requested by the </w:t>
      </w:r>
      <w:del w:id="3416" w:author="OFFM" w:date="2024-04-16T10:53:00Z">
        <w:r w:rsidR="00817C00" w:rsidRPr="00F74592">
          <w:rPr>
            <w:rFonts w:ascii="Times New Roman" w:hAnsi="Times New Roman" w:cs="Times New Roman"/>
            <w:sz w:val="24"/>
            <w:szCs w:val="24"/>
          </w:rPr>
          <w:delText>non-Federal entity</w:delText>
        </w:r>
      </w:del>
      <w:ins w:id="3417"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and approved by the cognizant agency for indirect costs. </w:t>
      </w:r>
    </w:p>
    <w:p w14:paraId="2DD62851" w14:textId="437609A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Modified Total Direct Cost (MTDC)</w:t>
      </w:r>
      <w:r w:rsidRPr="00A63D45">
        <w:rPr>
          <w:rFonts w:ascii="Times New Roman" w:hAnsi="Times New Roman"/>
          <w:sz w:val="24"/>
        </w:rPr>
        <w:t xml:space="preserve"> </w:t>
      </w:r>
      <w:r w:rsidRPr="001C7544">
        <w:rPr>
          <w:rFonts w:ascii="Times New Roman" w:eastAsia="Times New Roman" w:hAnsi="Times New Roman" w:cs="Times New Roman"/>
          <w:sz w:val="24"/>
          <w:szCs w:val="24"/>
        </w:rPr>
        <w:t>means all direct salaries and wages, applicable fringe benefits, materials and supplies, services, travel, and up to the first $</w:t>
      </w:r>
      <w:del w:id="3418" w:author="OFFM" w:date="2024-04-16T10:53:00Z">
        <w:r w:rsidR="00817C00" w:rsidRPr="00F74592">
          <w:rPr>
            <w:rFonts w:ascii="Times New Roman" w:hAnsi="Times New Roman" w:cs="Times New Roman"/>
            <w:sz w:val="24"/>
            <w:szCs w:val="24"/>
          </w:rPr>
          <w:delText>25</w:delText>
        </w:r>
      </w:del>
      <w:ins w:id="3419" w:author="OFFM" w:date="2024-04-16T10:53:00Z">
        <w:r w:rsidRPr="001C7544">
          <w:rPr>
            <w:rFonts w:ascii="Times New Roman" w:eastAsia="Times New Roman" w:hAnsi="Times New Roman" w:cs="Times New Roman"/>
            <w:sz w:val="24"/>
            <w:szCs w:val="24"/>
          </w:rPr>
          <w:t>50</w:t>
        </w:r>
      </w:ins>
      <w:r w:rsidRPr="001C7544">
        <w:rPr>
          <w:rFonts w:ascii="Times New Roman" w:eastAsia="Times New Roman" w:hAnsi="Times New Roman" w:cs="Times New Roman"/>
          <w:sz w:val="24"/>
          <w:szCs w:val="24"/>
        </w:rPr>
        <w:t xml:space="preserve">,000 of each subaward (regardless of the period of performance of the subawards under the award). MTDC </w:t>
      </w:r>
      <w:r w:rsidRPr="001C7544">
        <w:rPr>
          <w:rFonts w:ascii="Times New Roman" w:eastAsia="Times New Roman" w:hAnsi="Times New Roman" w:cs="Times New Roman"/>
          <w:sz w:val="24"/>
          <w:szCs w:val="24"/>
        </w:rPr>
        <w:lastRenderedPageBreak/>
        <w:t>excludes equipment, capital expenditures, charges for patient care, rental costs, tuition remission, scholarships and fellowships, participant support costs</w:t>
      </w:r>
      <w:ins w:id="342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the portion of each subaward in excess of $</w:t>
      </w:r>
      <w:del w:id="3421" w:author="OFFM" w:date="2024-04-16T10:53:00Z">
        <w:r w:rsidR="00817C00" w:rsidRPr="00F74592">
          <w:rPr>
            <w:rFonts w:ascii="Times New Roman" w:hAnsi="Times New Roman" w:cs="Times New Roman"/>
            <w:sz w:val="24"/>
            <w:szCs w:val="24"/>
          </w:rPr>
          <w:delText>25</w:delText>
        </w:r>
      </w:del>
      <w:ins w:id="3422" w:author="OFFM" w:date="2024-04-16T10:53:00Z">
        <w:r w:rsidRPr="001C7544">
          <w:rPr>
            <w:rFonts w:ascii="Times New Roman" w:eastAsia="Times New Roman" w:hAnsi="Times New Roman" w:cs="Times New Roman"/>
            <w:sz w:val="24"/>
            <w:szCs w:val="24"/>
          </w:rPr>
          <w:t>50</w:t>
        </w:r>
      </w:ins>
      <w:r w:rsidRPr="001C7544">
        <w:rPr>
          <w:rFonts w:ascii="Times New Roman" w:eastAsia="Times New Roman" w:hAnsi="Times New Roman" w:cs="Times New Roman"/>
          <w:sz w:val="24"/>
          <w:szCs w:val="24"/>
        </w:rPr>
        <w:t>,000. Other items may only be excluded when necessary to avoid a serious inequity in the distribution of indirect costs</w:t>
      </w:r>
      <w:del w:id="3423"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and with the approval of the cognizant agency for indirect costs. </w:t>
      </w:r>
    </w:p>
    <w:p w14:paraId="0BD57934" w14:textId="6632220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Non-discretionary award</w:t>
      </w:r>
      <w:r w:rsidRPr="001C7544">
        <w:rPr>
          <w:rFonts w:ascii="Times New Roman" w:eastAsia="Times New Roman" w:hAnsi="Times New Roman" w:cs="Times New Roman"/>
          <w:sz w:val="24"/>
          <w:szCs w:val="24"/>
        </w:rPr>
        <w:t xml:space="preserve"> means an award made by the Federal </w:t>
      </w:r>
      <w:del w:id="342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 to specific recipients in accordance with statutory, eligibility</w:t>
      </w:r>
      <w:ins w:id="342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compliance requirements, such that in keeping with specific statutory authority</w:t>
      </w:r>
      <w:ins w:id="342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the </w:t>
      </w:r>
      <w:ins w:id="3427"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w:t>
      </w:r>
      <w:del w:id="3428" w:author="OFFM" w:date="2024-04-16T10:53:00Z">
        <w:r w:rsidR="00817C00" w:rsidRPr="00F74592">
          <w:rPr>
            <w:rFonts w:ascii="Times New Roman" w:hAnsi="Times New Roman" w:cs="Times New Roman"/>
            <w:sz w:val="24"/>
            <w:szCs w:val="24"/>
          </w:rPr>
          <w:delText>has no ability to</w:delText>
        </w:r>
      </w:del>
      <w:ins w:id="3429" w:author="OFFM" w:date="2024-04-16T10:53:00Z">
        <w:r w:rsidRPr="001C7544">
          <w:rPr>
            <w:rFonts w:ascii="Times New Roman" w:eastAsia="Times New Roman" w:hAnsi="Times New Roman" w:cs="Times New Roman"/>
            <w:sz w:val="24"/>
            <w:szCs w:val="24"/>
          </w:rPr>
          <w:t>cannot</w:t>
        </w:r>
      </w:ins>
      <w:r w:rsidRPr="001C7544">
        <w:rPr>
          <w:rFonts w:ascii="Times New Roman" w:eastAsia="Times New Roman" w:hAnsi="Times New Roman" w:cs="Times New Roman"/>
          <w:sz w:val="24"/>
          <w:szCs w:val="24"/>
        </w:rPr>
        <w:t xml:space="preserve"> exercise </w:t>
      </w:r>
      <w:del w:id="3430" w:author="OFFM" w:date="2024-04-16T10:53:00Z">
        <w:r w:rsidR="00817C00" w:rsidRPr="00F74592">
          <w:rPr>
            <w:rFonts w:ascii="Times New Roman" w:hAnsi="Times New Roman" w:cs="Times New Roman"/>
            <w:sz w:val="24"/>
            <w:szCs w:val="24"/>
          </w:rPr>
          <w:delText>judgement</w:delText>
        </w:r>
      </w:del>
      <w:ins w:id="3431" w:author="OFFM" w:date="2024-04-16T10:53:00Z">
        <w:r w:rsidRPr="001C7544">
          <w:rPr>
            <w:rFonts w:ascii="Times New Roman" w:eastAsia="Times New Roman" w:hAnsi="Times New Roman" w:cs="Times New Roman"/>
            <w:sz w:val="24"/>
            <w:szCs w:val="24"/>
          </w:rPr>
          <w:t>judgment</w:t>
        </w:r>
      </w:ins>
      <w:r w:rsidRPr="001C7544">
        <w:rPr>
          <w:rFonts w:ascii="Times New Roman" w:eastAsia="Times New Roman" w:hAnsi="Times New Roman" w:cs="Times New Roman"/>
          <w:sz w:val="24"/>
          <w:szCs w:val="24"/>
        </w:rPr>
        <w:t xml:space="preserve"> (“discretion”). A non-discretionary award amount could be </w:t>
      </w:r>
      <w:del w:id="3432" w:author="OFFM" w:date="2024-04-16T10:53:00Z">
        <w:r w:rsidR="00817C00" w:rsidRPr="00F74592">
          <w:rPr>
            <w:rFonts w:ascii="Times New Roman" w:hAnsi="Times New Roman" w:cs="Times New Roman"/>
            <w:sz w:val="24"/>
            <w:szCs w:val="24"/>
          </w:rPr>
          <w:delText xml:space="preserve">determined </w:delText>
        </w:r>
      </w:del>
      <w:r w:rsidRPr="001C7544">
        <w:rPr>
          <w:rFonts w:ascii="Times New Roman" w:eastAsia="Times New Roman" w:hAnsi="Times New Roman" w:cs="Times New Roman"/>
          <w:sz w:val="24"/>
          <w:szCs w:val="24"/>
        </w:rPr>
        <w:t>specifically</w:t>
      </w:r>
      <w:ins w:id="3433" w:author="OFFM" w:date="2024-04-16T10:53:00Z">
        <w:r w:rsidRPr="001C7544">
          <w:rPr>
            <w:rFonts w:ascii="Times New Roman" w:eastAsia="Times New Roman" w:hAnsi="Times New Roman" w:cs="Times New Roman"/>
            <w:sz w:val="24"/>
            <w:szCs w:val="24"/>
          </w:rPr>
          <w:t xml:space="preserve"> determined</w:t>
        </w:r>
      </w:ins>
      <w:r w:rsidRPr="001C7544">
        <w:rPr>
          <w:rFonts w:ascii="Times New Roman" w:eastAsia="Times New Roman" w:hAnsi="Times New Roman" w:cs="Times New Roman"/>
          <w:sz w:val="24"/>
          <w:szCs w:val="24"/>
        </w:rPr>
        <w:t xml:space="preserve"> or by formula. </w:t>
      </w:r>
    </w:p>
    <w:p w14:paraId="17978833" w14:textId="2C51089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3434" w:name="_Hlk136359586"/>
      <w:r w:rsidRPr="001C7544">
        <w:rPr>
          <w:rFonts w:ascii="Times New Roman" w:eastAsia="Times New Roman" w:hAnsi="Times New Roman" w:cs="Times New Roman"/>
          <w:i/>
          <w:iCs/>
          <w:sz w:val="24"/>
          <w:szCs w:val="24"/>
        </w:rPr>
        <w:t>Non-Federal entity (NFE)</w:t>
      </w:r>
      <w:r w:rsidRPr="001C7544">
        <w:rPr>
          <w:rFonts w:ascii="Times New Roman" w:eastAsia="Times New Roman" w:hAnsi="Times New Roman" w:cs="Times New Roman"/>
          <w:sz w:val="24"/>
          <w:szCs w:val="24"/>
        </w:rPr>
        <w:t xml:space="preserve"> means a State, local government, Indian </w:t>
      </w:r>
      <w:del w:id="3435" w:author="OFFM" w:date="2024-04-16T10:53:00Z">
        <w:r w:rsidR="00817C00" w:rsidRPr="00F74592">
          <w:rPr>
            <w:rFonts w:ascii="Times New Roman" w:hAnsi="Times New Roman" w:cs="Times New Roman"/>
            <w:sz w:val="24"/>
            <w:szCs w:val="24"/>
          </w:rPr>
          <w:delText>tribe</w:delText>
        </w:r>
      </w:del>
      <w:ins w:id="3436" w:author="OFFM" w:date="2024-04-16T10:53:00Z">
        <w:r w:rsidRPr="001C7544">
          <w:rPr>
            <w:rFonts w:ascii="Times New Roman" w:eastAsia="Times New Roman" w:hAnsi="Times New Roman" w:cs="Times New Roman"/>
            <w:sz w:val="24"/>
            <w:szCs w:val="24"/>
          </w:rPr>
          <w:t>Tribe</w:t>
        </w:r>
      </w:ins>
      <w:r w:rsidRPr="001C7544">
        <w:rPr>
          <w:rFonts w:ascii="Times New Roman" w:eastAsia="Times New Roman" w:hAnsi="Times New Roman" w:cs="Times New Roman"/>
          <w:sz w:val="24"/>
          <w:szCs w:val="24"/>
        </w:rPr>
        <w:t xml:space="preserve">, Institution of Higher Education (IHE), or nonprofit organization that carries out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as a recipient or subrecipient. </w:t>
      </w:r>
    </w:p>
    <w:bookmarkEnd w:id="3434"/>
    <w:p w14:paraId="2B50CADF" w14:textId="526EAFA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Nonprofit organization</w:t>
      </w:r>
      <w:r w:rsidRPr="001C7544">
        <w:rPr>
          <w:rFonts w:ascii="Times New Roman" w:eastAsia="Times New Roman" w:hAnsi="Times New Roman" w:cs="Times New Roman"/>
          <w:sz w:val="24"/>
          <w:szCs w:val="24"/>
        </w:rPr>
        <w:t xml:space="preserve"> means any </w:t>
      </w:r>
      <w:del w:id="3437" w:author="OFFM" w:date="2024-04-16T10:53:00Z">
        <w:r w:rsidR="00817C00" w:rsidRPr="00F74592">
          <w:rPr>
            <w:rFonts w:ascii="Times New Roman" w:hAnsi="Times New Roman" w:cs="Times New Roman"/>
            <w:sz w:val="24"/>
            <w:szCs w:val="24"/>
          </w:rPr>
          <w:delText xml:space="preserve">corporation, trust, association, cooperative, or other </w:delText>
        </w:r>
      </w:del>
      <w:r w:rsidRPr="001C7544">
        <w:rPr>
          <w:rFonts w:ascii="Times New Roman" w:eastAsia="Times New Roman" w:hAnsi="Times New Roman" w:cs="Times New Roman"/>
          <w:sz w:val="24"/>
          <w:szCs w:val="24"/>
        </w:rPr>
        <w:t>organization</w:t>
      </w:r>
      <w:del w:id="3438" w:author="OFFM" w:date="2024-04-16T10:53:00Z">
        <w:r w:rsidR="00817C00" w:rsidRPr="00F74592">
          <w:rPr>
            <w:rFonts w:ascii="Times New Roman" w:hAnsi="Times New Roman" w:cs="Times New Roman"/>
            <w:sz w:val="24"/>
            <w:szCs w:val="24"/>
          </w:rPr>
          <w:delText>, not including IHEs,</w:delText>
        </w:r>
      </w:del>
      <w:r w:rsidRPr="001C7544">
        <w:rPr>
          <w:rFonts w:ascii="Times New Roman" w:eastAsia="Times New Roman" w:hAnsi="Times New Roman" w:cs="Times New Roman"/>
          <w:sz w:val="24"/>
          <w:szCs w:val="24"/>
        </w:rPr>
        <w:t xml:space="preserve"> that: </w:t>
      </w:r>
    </w:p>
    <w:p w14:paraId="5583854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Is operated primarily for scientific, educational, service, charitable, or similar purposes in the public interest; </w:t>
      </w:r>
    </w:p>
    <w:p w14:paraId="319D04CE" w14:textId="7B562B4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Is not organized primarily for profit; </w:t>
      </w:r>
      <w:del w:id="3439" w:author="OFFM" w:date="2024-04-16T10:53:00Z">
        <w:r w:rsidR="00817C00" w:rsidRPr="00F74592">
          <w:rPr>
            <w:rFonts w:ascii="Times New Roman" w:hAnsi="Times New Roman" w:cs="Times New Roman"/>
            <w:sz w:val="24"/>
            <w:szCs w:val="24"/>
          </w:rPr>
          <w:delText xml:space="preserve">and </w:delText>
        </w:r>
      </w:del>
    </w:p>
    <w:p w14:paraId="6FCE3105" w14:textId="33C836AA" w:rsidR="000B5224" w:rsidRPr="001C7544" w:rsidRDefault="00F2264C" w:rsidP="000B5224">
      <w:pPr>
        <w:spacing w:after="0" w:line="480" w:lineRule="auto"/>
        <w:ind w:firstLine="720"/>
        <w:contextualSpacing/>
        <w:rPr>
          <w:ins w:id="3440"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Uses net proceeds to maintain, improve, or expand the </w:t>
      </w:r>
      <w:ins w:id="3441" w:author="OFFM" w:date="2024-04-16T10:53:00Z">
        <w:r w:rsidRPr="001C7544">
          <w:rPr>
            <w:rFonts w:ascii="Times New Roman" w:eastAsia="Times New Roman" w:hAnsi="Times New Roman" w:cs="Times New Roman"/>
            <w:sz w:val="24"/>
            <w:szCs w:val="24"/>
          </w:rPr>
          <w:t xml:space="preserve">organization’s </w:t>
        </w:r>
      </w:ins>
      <w:r w:rsidRPr="001C7544">
        <w:rPr>
          <w:rFonts w:ascii="Times New Roman" w:eastAsia="Times New Roman" w:hAnsi="Times New Roman" w:cs="Times New Roman"/>
          <w:sz w:val="24"/>
          <w:szCs w:val="24"/>
        </w:rPr>
        <w:t>operations</w:t>
      </w:r>
      <w:del w:id="3442" w:author="OFFM" w:date="2024-04-16T10:53:00Z">
        <w:r w:rsidR="00817C00" w:rsidRPr="00F74592">
          <w:rPr>
            <w:rFonts w:ascii="Times New Roman" w:hAnsi="Times New Roman" w:cs="Times New Roman"/>
            <w:sz w:val="24"/>
            <w:szCs w:val="24"/>
          </w:rPr>
          <w:delText xml:space="preserve"> of the organization</w:delText>
        </w:r>
      </w:del>
      <w:ins w:id="3443" w:author="OFFM" w:date="2024-04-16T10:53:00Z">
        <w:r w:rsidRPr="001C7544">
          <w:rPr>
            <w:rFonts w:ascii="Times New Roman" w:eastAsia="Times New Roman" w:hAnsi="Times New Roman" w:cs="Times New Roman"/>
            <w:sz w:val="24"/>
            <w:szCs w:val="24"/>
          </w:rPr>
          <w:t>; and</w:t>
        </w:r>
      </w:ins>
    </w:p>
    <w:p w14:paraId="543B730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3444" w:author="OFFM" w:date="2024-04-16T10:53:00Z">
        <w:r w:rsidRPr="001C7544">
          <w:rPr>
            <w:rFonts w:ascii="Times New Roman" w:eastAsia="Times New Roman" w:hAnsi="Times New Roman" w:cs="Times New Roman"/>
            <w:sz w:val="24"/>
            <w:szCs w:val="24"/>
          </w:rPr>
          <w:t>(4) Is not an IHE</w:t>
        </w:r>
      </w:ins>
      <w:r w:rsidRPr="001C7544">
        <w:rPr>
          <w:rFonts w:ascii="Times New Roman" w:eastAsia="Times New Roman" w:hAnsi="Times New Roman" w:cs="Times New Roman"/>
          <w:sz w:val="24"/>
          <w:szCs w:val="24"/>
        </w:rPr>
        <w:t xml:space="preserve">. </w:t>
      </w:r>
    </w:p>
    <w:p w14:paraId="07B8575E" w14:textId="677B6E6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Notice of funding opportunity</w:t>
      </w:r>
      <w:r w:rsidRPr="001C7544">
        <w:rPr>
          <w:rFonts w:ascii="Times New Roman" w:eastAsia="Times New Roman" w:hAnsi="Times New Roman" w:cs="Times New Roman"/>
          <w:sz w:val="24"/>
          <w:szCs w:val="24"/>
        </w:rPr>
        <w:t xml:space="preserve"> means a formal announcement of the availability of Federal funding through a financial assistance program from a Federal </w:t>
      </w:r>
      <w:del w:id="344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The notice of funding opportunity provides information on the award, </w:t>
      </w:r>
      <w:ins w:id="3446" w:author="OFFM" w:date="2024-04-16T10:53:00Z">
        <w:r w:rsidRPr="001C7544">
          <w:rPr>
            <w:rFonts w:ascii="Times New Roman" w:eastAsia="Times New Roman" w:hAnsi="Times New Roman" w:cs="Times New Roman"/>
            <w:sz w:val="24"/>
            <w:szCs w:val="24"/>
          </w:rPr>
          <w:t xml:space="preserve">such as </w:t>
        </w:r>
      </w:ins>
      <w:r w:rsidRPr="001C7544">
        <w:rPr>
          <w:rFonts w:ascii="Times New Roman" w:eastAsia="Times New Roman" w:hAnsi="Times New Roman" w:cs="Times New Roman"/>
          <w:sz w:val="24"/>
          <w:szCs w:val="24"/>
        </w:rPr>
        <w:t xml:space="preserve">who is eligible to apply, the evaluation criteria for </w:t>
      </w:r>
      <w:del w:id="3447" w:author="OFFM" w:date="2024-04-16T10:53:00Z">
        <w:r w:rsidR="00817C00" w:rsidRPr="00F74592">
          <w:rPr>
            <w:rFonts w:ascii="Times New Roman" w:hAnsi="Times New Roman" w:cs="Times New Roman"/>
            <w:sz w:val="24"/>
            <w:szCs w:val="24"/>
          </w:rPr>
          <w:delText>selection of an awardee,</w:delText>
        </w:r>
      </w:del>
      <w:ins w:id="3448" w:author="OFFM" w:date="2024-04-16T10:53:00Z">
        <w:r w:rsidRPr="001C7544">
          <w:rPr>
            <w:rFonts w:ascii="Times New Roman" w:eastAsia="Times New Roman" w:hAnsi="Times New Roman" w:cs="Times New Roman"/>
            <w:sz w:val="24"/>
            <w:szCs w:val="24"/>
          </w:rPr>
          <w:t>selecting a recipient or subrecipient, the</w:t>
        </w:r>
      </w:ins>
      <w:r w:rsidRPr="001C7544">
        <w:rPr>
          <w:rFonts w:ascii="Times New Roman" w:eastAsia="Times New Roman" w:hAnsi="Times New Roman" w:cs="Times New Roman"/>
          <w:sz w:val="24"/>
          <w:szCs w:val="24"/>
        </w:rPr>
        <w:t xml:space="preserve"> required </w:t>
      </w:r>
      <w:r w:rsidRPr="001C7544">
        <w:rPr>
          <w:rFonts w:ascii="Times New Roman" w:eastAsia="Times New Roman" w:hAnsi="Times New Roman" w:cs="Times New Roman"/>
          <w:sz w:val="24"/>
          <w:szCs w:val="24"/>
        </w:rPr>
        <w:lastRenderedPageBreak/>
        <w:t xml:space="preserve">components of an application, and how to submit the application. The notice of funding opportunity is any paper or electronic issuance that an agency uses to announce a funding opportunity, whether it is called a “program announcement,” “notice of funding availability,” “broad agency announcement,” “research announcement,” “solicitation,” or some other term. </w:t>
      </w:r>
    </w:p>
    <w:p w14:paraId="45FC6EBD"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Office of Management and Budget (OMB)</w:t>
      </w:r>
      <w:r w:rsidRPr="001C7544">
        <w:rPr>
          <w:rFonts w:ascii="Times New Roman" w:eastAsia="Times New Roman" w:hAnsi="Times New Roman" w:cs="Times New Roman"/>
          <w:sz w:val="24"/>
          <w:szCs w:val="24"/>
        </w:rPr>
        <w:t xml:space="preserve"> means the Executive Office of the President, Office of Management and Budget. </w:t>
      </w:r>
    </w:p>
    <w:p w14:paraId="00312E58" w14:textId="11B0E25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Oversight agency for audit</w:t>
      </w:r>
      <w:r w:rsidRPr="00A63D45">
        <w:rPr>
          <w:rFonts w:ascii="Times New Roman" w:hAnsi="Times New Roman"/>
          <w:sz w:val="24"/>
        </w:rPr>
        <w:t xml:space="preserve"> </w:t>
      </w:r>
      <w:r w:rsidRPr="001C7544">
        <w:rPr>
          <w:rFonts w:ascii="Times New Roman" w:eastAsia="Times New Roman" w:hAnsi="Times New Roman" w:cs="Times New Roman"/>
          <w:sz w:val="24"/>
          <w:szCs w:val="24"/>
        </w:rPr>
        <w:t xml:space="preserve">means the Federal </w:t>
      </w:r>
      <w:del w:id="3449"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that provides the predominant amount of funding directly (direct funding) (as listed on the schedule of expenditures of Federal awards, see § 200.510(b)) to a </w:t>
      </w:r>
      <w:del w:id="3450" w:author="OFFM" w:date="2024-04-16T10:53:00Z">
        <w:r w:rsidR="00817C00" w:rsidRPr="00F74592">
          <w:rPr>
            <w:rFonts w:ascii="Times New Roman" w:hAnsi="Times New Roman" w:cs="Times New Roman"/>
            <w:sz w:val="24"/>
            <w:szCs w:val="24"/>
          </w:rPr>
          <w:delText>non-Federal entity</w:delText>
        </w:r>
      </w:del>
      <w:ins w:id="3451"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unless OMB designates a specific cognizant agency for audit. When the direct funding represents less than 25 percent of the total Federal expenditures (as direct and sub-awards) by the </w:t>
      </w:r>
      <w:del w:id="3452" w:author="OFFM" w:date="2024-04-16T10:53:00Z">
        <w:r w:rsidR="00817C00" w:rsidRPr="00F74592">
          <w:rPr>
            <w:rFonts w:ascii="Times New Roman" w:hAnsi="Times New Roman" w:cs="Times New Roman"/>
            <w:sz w:val="24"/>
            <w:szCs w:val="24"/>
          </w:rPr>
          <w:delText>non-Federal entity</w:delText>
        </w:r>
      </w:del>
      <w:ins w:id="3453"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then the Federal agency with the predominant amount of total funding is the designated oversight agency for audit. When there is no direct funding, the Federal </w:t>
      </w:r>
      <w:del w:id="345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del w:id="3455" w:author="OFFM" w:date="2024-04-16T10:53:00Z">
        <w:r w:rsidR="00817C00" w:rsidRPr="00F74592">
          <w:rPr>
            <w:rFonts w:ascii="Times New Roman" w:hAnsi="Times New Roman" w:cs="Times New Roman"/>
            <w:sz w:val="24"/>
            <w:szCs w:val="24"/>
          </w:rPr>
          <w:delText>which</w:delText>
        </w:r>
      </w:del>
      <w:ins w:id="3456" w:author="OFFM" w:date="2024-04-16T10:53:00Z">
        <w:r w:rsidRPr="001C7544">
          <w:rPr>
            <w:rFonts w:ascii="Times New Roman" w:eastAsia="Times New Roman" w:hAnsi="Times New Roman" w:cs="Times New Roman"/>
            <w:sz w:val="24"/>
            <w:szCs w:val="24"/>
          </w:rPr>
          <w:t>that</w:t>
        </w:r>
      </w:ins>
      <w:r w:rsidRPr="001C7544">
        <w:rPr>
          <w:rFonts w:ascii="Times New Roman" w:eastAsia="Times New Roman" w:hAnsi="Times New Roman" w:cs="Times New Roman"/>
          <w:sz w:val="24"/>
          <w:szCs w:val="24"/>
        </w:rPr>
        <w:t xml:space="preserve"> is the predominant source of pass-through funding must assume the oversight responsibilities. The duties of the oversight agency for audit and the process for any reassignments are described in § 200.513(b).</w:t>
      </w:r>
      <w:del w:id="3457" w:author="OFFM" w:date="2024-04-16T10:53:00Z">
        <w:r w:rsidR="00817C00" w:rsidRPr="00F74592">
          <w:rPr>
            <w:rFonts w:ascii="Times New Roman" w:hAnsi="Times New Roman" w:cs="Times New Roman"/>
            <w:sz w:val="24"/>
            <w:szCs w:val="24"/>
          </w:rPr>
          <w:delText xml:space="preserve"> </w:delText>
        </w:r>
      </w:del>
    </w:p>
    <w:p w14:paraId="79CB85BC" w14:textId="215F2FC6" w:rsidR="000B5224" w:rsidRPr="001C7544" w:rsidRDefault="00F2264C" w:rsidP="000B5224">
      <w:pPr>
        <w:spacing w:after="0" w:line="480" w:lineRule="auto"/>
        <w:ind w:firstLine="720"/>
        <w:contextualSpacing/>
        <w:rPr>
          <w:ins w:id="3458" w:author="OFFM" w:date="2024-04-16T10:53:00Z"/>
          <w:rFonts w:ascii="Times New Roman" w:eastAsia="Times New Roman" w:hAnsi="Times New Roman" w:cs="Times New Roman"/>
          <w:sz w:val="24"/>
          <w:szCs w:val="24"/>
        </w:rPr>
      </w:pPr>
      <w:ins w:id="3459" w:author="OFFM" w:date="2024-04-16T10:53:00Z">
        <w:r w:rsidRPr="001C7544">
          <w:rPr>
            <w:rFonts w:ascii="Times New Roman" w:eastAsia="Times New Roman" w:hAnsi="Times New Roman" w:cs="Times New Roman"/>
            <w:i/>
            <w:iCs/>
            <w:sz w:val="24"/>
            <w:szCs w:val="24"/>
          </w:rPr>
          <w:t xml:space="preserve">Participant </w:t>
        </w:r>
        <w:r w:rsidRPr="001C7544">
          <w:rPr>
            <w:rFonts w:ascii="Times New Roman" w:eastAsia="Times New Roman" w:hAnsi="Times New Roman" w:cs="Times New Roman"/>
            <w:sz w:val="24"/>
            <w:szCs w:val="24"/>
          </w:rPr>
          <w:t>generally</w:t>
        </w:r>
        <w:r w:rsidRPr="001C7544">
          <w:rPr>
            <w:rFonts w:ascii="Times New Roman" w:eastAsia="Times New Roman" w:hAnsi="Times New Roman" w:cs="Times New Roman"/>
            <w:i/>
            <w:iCs/>
            <w:sz w:val="24"/>
            <w:szCs w:val="24"/>
          </w:rPr>
          <w:t xml:space="preserve"> </w:t>
        </w:r>
        <w:r w:rsidRPr="001C7544">
          <w:rPr>
            <w:rFonts w:ascii="Times New Roman" w:eastAsia="Times New Roman" w:hAnsi="Times New Roman" w:cs="Times New Roman"/>
            <w:sz w:val="24"/>
            <w:szCs w:val="24"/>
          </w:rPr>
          <w:t xml:space="preserve">means an individual participating in or attending program activities under a Federal award, such as trainings or conferences, but who is not responsible </w:t>
        </w:r>
        <w:proofErr w:type="gramStart"/>
        <w:r w:rsidRPr="001C7544">
          <w:rPr>
            <w:rFonts w:ascii="Times New Roman" w:eastAsia="Times New Roman" w:hAnsi="Times New Roman" w:cs="Times New Roman"/>
            <w:sz w:val="24"/>
            <w:szCs w:val="24"/>
          </w:rPr>
          <w:t>for  implementation</w:t>
        </w:r>
        <w:proofErr w:type="gramEnd"/>
        <w:r w:rsidRPr="001C7544">
          <w:rPr>
            <w:rFonts w:ascii="Times New Roman" w:eastAsia="Times New Roman" w:hAnsi="Times New Roman" w:cs="Times New Roman"/>
            <w:sz w:val="24"/>
            <w:szCs w:val="24"/>
          </w:rPr>
          <w:t xml:space="preserve"> of the Federal award. Individuals committing effort to the development or delivery of program activities under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(such as consultants, project personnel, or staff members </w:t>
        </w:r>
        <w:r w:rsidR="00B23481">
          <w:rPr>
            <w:rFonts w:ascii="Times New Roman" w:eastAsia="Times New Roman" w:hAnsi="Times New Roman" w:cs="Times New Roman"/>
            <w:sz w:val="24"/>
            <w:szCs w:val="24"/>
          </w:rPr>
          <w:t>of</w:t>
        </w:r>
        <w:r w:rsidR="00B23481" w:rsidRPr="001C7544">
          <w:rPr>
            <w:rFonts w:ascii="Times New Roman" w:eastAsia="Times New Roman" w:hAnsi="Times New Roman" w:cs="Times New Roman"/>
            <w:sz w:val="24"/>
            <w:szCs w:val="24"/>
          </w:rPr>
          <w:t xml:space="preserve"> </w:t>
        </w:r>
        <w:r w:rsidRPr="001C7544">
          <w:rPr>
            <w:rFonts w:ascii="Times New Roman" w:eastAsia="Times New Roman" w:hAnsi="Times New Roman" w:cs="Times New Roman"/>
            <w:sz w:val="24"/>
            <w:szCs w:val="24"/>
          </w:rPr>
          <w:t>a recipient or subrecipient) are not participants.  Examples of participants may include community members participating in a community outreach program, members of the public whose perspectives or input are sought as part of a program, students, or conference attendees.</w:t>
        </w:r>
      </w:ins>
    </w:p>
    <w:p w14:paraId="0FD67E1A" w14:textId="745CD54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lastRenderedPageBreak/>
        <w:t>Participant support costs</w:t>
      </w:r>
      <w:r w:rsidRPr="001C7544">
        <w:rPr>
          <w:rFonts w:ascii="Times New Roman" w:eastAsia="Times New Roman" w:hAnsi="Times New Roman" w:cs="Times New Roman"/>
          <w:sz w:val="24"/>
          <w:szCs w:val="24"/>
        </w:rPr>
        <w:t xml:space="preserve"> means direct costs </w:t>
      </w:r>
      <w:del w:id="3460" w:author="OFFM" w:date="2024-04-16T10:53:00Z">
        <w:r w:rsidR="00817C00" w:rsidRPr="00F74592">
          <w:rPr>
            <w:rFonts w:ascii="Times New Roman" w:hAnsi="Times New Roman" w:cs="Times New Roman"/>
            <w:sz w:val="24"/>
            <w:szCs w:val="24"/>
          </w:rPr>
          <w:delText>for items</w:delText>
        </w:r>
      </w:del>
      <w:ins w:id="3461" w:author="OFFM" w:date="2024-04-16T10:53:00Z">
        <w:r w:rsidRPr="001C7544">
          <w:rPr>
            <w:rFonts w:ascii="Times New Roman" w:eastAsia="Times New Roman" w:hAnsi="Times New Roman" w:cs="Times New Roman"/>
            <w:sz w:val="24"/>
            <w:szCs w:val="24"/>
          </w:rPr>
          <w:t xml:space="preserve">that support participants (see definition for </w:t>
        </w:r>
        <w:r w:rsidRPr="001C7544">
          <w:rPr>
            <w:rFonts w:ascii="Times New Roman" w:eastAsia="Times New Roman" w:hAnsi="Times New Roman" w:cs="Times New Roman"/>
            <w:i/>
            <w:iCs/>
            <w:sz w:val="24"/>
            <w:szCs w:val="24"/>
          </w:rPr>
          <w:t>Participant</w:t>
        </w:r>
        <w:r w:rsidRPr="001C7544">
          <w:rPr>
            <w:rFonts w:ascii="Times New Roman" w:eastAsia="Times New Roman" w:hAnsi="Times New Roman" w:cs="Times New Roman"/>
            <w:sz w:val="24"/>
            <w:szCs w:val="24"/>
          </w:rPr>
          <w:t xml:space="preserve"> in § 200.1) and their involvement in a Federal award,</w:t>
        </w:r>
      </w:ins>
      <w:r w:rsidRPr="001C7544">
        <w:rPr>
          <w:rFonts w:ascii="Times New Roman" w:eastAsia="Times New Roman" w:hAnsi="Times New Roman" w:cs="Times New Roman"/>
          <w:sz w:val="24"/>
          <w:szCs w:val="24"/>
        </w:rPr>
        <w:t xml:space="preserve"> such as stipends</w:t>
      </w:r>
      <w:del w:id="3462" w:author="OFFM" w:date="2024-04-16T10:53:00Z">
        <w:r w:rsidR="00817C00" w:rsidRPr="00F74592">
          <w:rPr>
            <w:rFonts w:ascii="Times New Roman" w:hAnsi="Times New Roman" w:cs="Times New Roman"/>
            <w:sz w:val="24"/>
            <w:szCs w:val="24"/>
          </w:rPr>
          <w:delText xml:space="preserve"> or</w:delText>
        </w:r>
      </w:del>
      <w:ins w:id="346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subsistence allowances, travel allowances, </w:t>
      </w:r>
      <w:del w:id="3464" w:author="OFFM" w:date="2024-04-16T10:53:00Z">
        <w:r w:rsidR="00817C00" w:rsidRPr="00F74592">
          <w:rPr>
            <w:rFonts w:ascii="Times New Roman" w:hAnsi="Times New Roman" w:cs="Times New Roman"/>
            <w:sz w:val="24"/>
            <w:szCs w:val="24"/>
          </w:rPr>
          <w:delText xml:space="preserve">and </w:delText>
        </w:r>
      </w:del>
      <w:r w:rsidRPr="001C7544">
        <w:rPr>
          <w:rFonts w:ascii="Times New Roman" w:eastAsia="Times New Roman" w:hAnsi="Times New Roman" w:cs="Times New Roman"/>
          <w:sz w:val="24"/>
          <w:szCs w:val="24"/>
        </w:rPr>
        <w:t>registration fees</w:t>
      </w:r>
      <w:ins w:id="3465" w:author="OFFM" w:date="2024-04-16T10:53:00Z">
        <w:r w:rsidRPr="001C7544">
          <w:rPr>
            <w:rFonts w:ascii="Times New Roman" w:eastAsia="Times New Roman" w:hAnsi="Times New Roman" w:cs="Times New Roman"/>
            <w:sz w:val="24"/>
            <w:szCs w:val="24"/>
          </w:rPr>
          <w:t>, temporary dependent care, and per diem</w:t>
        </w:r>
      </w:ins>
      <w:r w:rsidRPr="001C7544">
        <w:rPr>
          <w:rFonts w:ascii="Times New Roman" w:eastAsia="Times New Roman" w:hAnsi="Times New Roman" w:cs="Times New Roman"/>
          <w:sz w:val="24"/>
          <w:szCs w:val="24"/>
        </w:rPr>
        <w:t xml:space="preserve"> paid </w:t>
      </w:r>
      <w:ins w:id="3466" w:author="OFFM" w:date="2024-04-16T10:53:00Z">
        <w:r w:rsidRPr="001C7544">
          <w:rPr>
            <w:rFonts w:ascii="Times New Roman" w:eastAsia="Times New Roman" w:hAnsi="Times New Roman" w:cs="Times New Roman"/>
            <w:sz w:val="24"/>
            <w:szCs w:val="24"/>
          </w:rPr>
          <w:t xml:space="preserve">directly </w:t>
        </w:r>
      </w:ins>
      <w:r w:rsidRPr="001C7544">
        <w:rPr>
          <w:rFonts w:ascii="Times New Roman" w:eastAsia="Times New Roman" w:hAnsi="Times New Roman" w:cs="Times New Roman"/>
          <w:sz w:val="24"/>
          <w:szCs w:val="24"/>
        </w:rPr>
        <w:t>to or on behalf of participants</w:t>
      </w:r>
      <w:del w:id="3467" w:author="OFFM" w:date="2024-04-16T10:53:00Z">
        <w:r w:rsidR="00817C00" w:rsidRPr="00F74592">
          <w:rPr>
            <w:rFonts w:ascii="Times New Roman" w:hAnsi="Times New Roman" w:cs="Times New Roman"/>
            <w:sz w:val="24"/>
            <w:szCs w:val="24"/>
          </w:rPr>
          <w:delText xml:space="preserve"> or trainees (but not employees) in connection with conferences, or training projects.</w:delText>
        </w:r>
      </w:del>
      <w:ins w:id="346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32B07699" w14:textId="3FAD869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Pass-through entity</w:t>
      </w:r>
      <w:r w:rsidRPr="00A63D45">
        <w:rPr>
          <w:rFonts w:ascii="Times New Roman" w:hAnsi="Times New Roman"/>
          <w:sz w:val="24"/>
        </w:rPr>
        <w:t xml:space="preserve"> </w:t>
      </w:r>
      <w:del w:id="3469" w:author="OFFM" w:date="2024-04-16T10:53:00Z">
        <w:r w:rsidR="00817C00" w:rsidRPr="00E83E17">
          <w:rPr>
            <w:rFonts w:ascii="Times New Roman" w:hAnsi="Times New Roman" w:cs="Times New Roman"/>
            <w:i/>
            <w:iCs/>
            <w:sz w:val="24"/>
            <w:szCs w:val="24"/>
          </w:rPr>
          <w:delText>(PTE)</w:delText>
        </w:r>
        <w:r w:rsidR="00817C00" w:rsidRPr="00F74592">
          <w:rPr>
            <w:rFonts w:ascii="Times New Roman" w:hAnsi="Times New Roman" w:cs="Times New Roman"/>
            <w:sz w:val="24"/>
            <w:szCs w:val="24"/>
          </w:rPr>
          <w:delText xml:space="preserve"> </w:delText>
        </w:r>
      </w:del>
      <w:r w:rsidRPr="001C7544">
        <w:rPr>
          <w:rFonts w:ascii="Times New Roman" w:eastAsia="Times New Roman" w:hAnsi="Times New Roman" w:cs="Times New Roman"/>
          <w:sz w:val="24"/>
          <w:szCs w:val="24"/>
        </w:rPr>
        <w:t xml:space="preserve">means a </w:t>
      </w:r>
      <w:del w:id="3470" w:author="OFFM" w:date="2024-04-16T10:53:00Z">
        <w:r w:rsidR="00817C00" w:rsidRPr="00F74592">
          <w:rPr>
            <w:rFonts w:ascii="Times New Roman" w:hAnsi="Times New Roman" w:cs="Times New Roman"/>
            <w:sz w:val="24"/>
            <w:szCs w:val="24"/>
          </w:rPr>
          <w:delText>non-Federal entity</w:delText>
        </w:r>
      </w:del>
      <w:ins w:id="3471"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that provides a subaward to a subrecipient </w:t>
      </w:r>
      <w:ins w:id="3472" w:author="OFFM" w:date="2024-04-16T10:53:00Z">
        <w:r w:rsidRPr="001C7544">
          <w:rPr>
            <w:rFonts w:ascii="Times New Roman" w:eastAsia="Times New Roman" w:hAnsi="Times New Roman" w:cs="Times New Roman"/>
            <w:sz w:val="24"/>
            <w:szCs w:val="24"/>
          </w:rPr>
          <w:t xml:space="preserve">(including lower tier subrecipients) </w:t>
        </w:r>
      </w:ins>
      <w:r w:rsidRPr="001C7544">
        <w:rPr>
          <w:rFonts w:ascii="Times New Roman" w:eastAsia="Times New Roman" w:hAnsi="Times New Roman" w:cs="Times New Roman"/>
          <w:sz w:val="24"/>
          <w:szCs w:val="24"/>
        </w:rPr>
        <w:t xml:space="preserve">to carry out part of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program. </w:t>
      </w:r>
      <w:bookmarkStart w:id="3473" w:name="_Hlk162242876"/>
      <w:ins w:id="3474" w:author="OFFM" w:date="2024-04-16T10:53:00Z">
        <w:r w:rsidRPr="001C7544">
          <w:rPr>
            <w:rFonts w:ascii="Times New Roman" w:eastAsia="Times New Roman" w:hAnsi="Times New Roman" w:cs="Times New Roman"/>
            <w:sz w:val="24"/>
            <w:szCs w:val="24"/>
          </w:rPr>
          <w:t xml:space="preserve">The authority of the pass-through entity </w:t>
        </w:r>
        <w:r>
          <w:rPr>
            <w:rFonts w:ascii="Times New Roman" w:eastAsia="Times New Roman" w:hAnsi="Times New Roman" w:cs="Times New Roman"/>
            <w:sz w:val="24"/>
            <w:szCs w:val="24"/>
          </w:rPr>
          <w:t xml:space="preserve">under this part </w:t>
        </w:r>
        <w:r w:rsidRPr="001C7544">
          <w:rPr>
            <w:rFonts w:ascii="Times New Roman" w:eastAsia="Times New Roman" w:hAnsi="Times New Roman" w:cs="Times New Roman"/>
            <w:sz w:val="24"/>
            <w:szCs w:val="24"/>
          </w:rPr>
          <w:t>flows through the subaward agreement between the pass-through entity and subrecipient.</w:t>
        </w:r>
      </w:ins>
      <w:bookmarkEnd w:id="3473"/>
    </w:p>
    <w:p w14:paraId="36C2AC8A" w14:textId="7F122EB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Performance goal</w:t>
      </w:r>
      <w:r w:rsidRPr="001C7544">
        <w:rPr>
          <w:rFonts w:ascii="Times New Roman" w:eastAsia="Times New Roman" w:hAnsi="Times New Roman" w:cs="Times New Roman"/>
          <w:sz w:val="24"/>
          <w:szCs w:val="24"/>
        </w:rPr>
        <w:t xml:space="preserve"> means a</w:t>
      </w:r>
      <w:ins w:id="3475" w:author="OFFM" w:date="2024-04-16T10:53:00Z">
        <w:r w:rsidRPr="001C7544">
          <w:rPr>
            <w:rFonts w:ascii="Times New Roman" w:eastAsia="Times New Roman" w:hAnsi="Times New Roman" w:cs="Times New Roman"/>
            <w:sz w:val="24"/>
            <w:szCs w:val="24"/>
          </w:rPr>
          <w:t xml:space="preserve"> measurable</w:t>
        </w:r>
      </w:ins>
      <w:r w:rsidRPr="001C7544">
        <w:rPr>
          <w:rFonts w:ascii="Times New Roman" w:eastAsia="Times New Roman" w:hAnsi="Times New Roman" w:cs="Times New Roman"/>
          <w:sz w:val="24"/>
          <w:szCs w:val="24"/>
        </w:rPr>
        <w:t xml:space="preserve"> target level of performance expressed as a tangible, measurable objective, against which actual achievement can be compared, including a goal expressed as a quantitative standard, value, or rate. In some instances (</w:t>
      </w:r>
      <w:del w:id="3476" w:author="OFFM" w:date="2024-04-16T10:53:00Z">
        <w:r w:rsidR="00817C00" w:rsidRPr="00F74592">
          <w:rPr>
            <w:rFonts w:ascii="Times New Roman" w:hAnsi="Times New Roman" w:cs="Times New Roman"/>
            <w:sz w:val="24"/>
            <w:szCs w:val="24"/>
          </w:rPr>
          <w:delText>e.g.,</w:delText>
        </w:r>
      </w:del>
      <w:ins w:id="3477" w:author="OFFM" w:date="2024-04-16T10:53:00Z">
        <w:r w:rsidRPr="001C7544">
          <w:rPr>
            <w:rFonts w:ascii="Times New Roman" w:eastAsia="Times New Roman" w:hAnsi="Times New Roman" w:cs="Times New Roman"/>
            <w:sz w:val="24"/>
            <w:szCs w:val="24"/>
          </w:rPr>
          <w:t>for example,</w:t>
        </w:r>
      </w:ins>
      <w:r w:rsidRPr="001C7544">
        <w:rPr>
          <w:rFonts w:ascii="Times New Roman" w:eastAsia="Times New Roman" w:hAnsi="Times New Roman" w:cs="Times New Roman"/>
          <w:sz w:val="24"/>
          <w:szCs w:val="24"/>
        </w:rPr>
        <w:t xml:space="preserve"> discretionary research awards), this may be limited to the requirement to submit technical performance reports (to be evaluated in accordance with agency policy). </w:t>
      </w:r>
    </w:p>
    <w:p w14:paraId="6562059E" w14:textId="48B30F3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Period of performance</w:t>
      </w:r>
      <w:r w:rsidRPr="001C7544">
        <w:rPr>
          <w:rFonts w:ascii="Times New Roman" w:eastAsia="Times New Roman" w:hAnsi="Times New Roman" w:cs="Times New Roman"/>
          <w:sz w:val="24"/>
          <w:szCs w:val="24"/>
        </w:rPr>
        <w:t xml:space="preserve"> means the </w:t>
      </w:r>
      <w:del w:id="3478" w:author="OFFM" w:date="2024-04-16T10:53:00Z">
        <w:r w:rsidR="00817C00" w:rsidRPr="00F74592">
          <w:rPr>
            <w:rFonts w:ascii="Times New Roman" w:hAnsi="Times New Roman" w:cs="Times New Roman"/>
            <w:sz w:val="24"/>
            <w:szCs w:val="24"/>
          </w:rPr>
          <w:delText xml:space="preserve">total estimated </w:delText>
        </w:r>
      </w:del>
      <w:r w:rsidRPr="001C7544">
        <w:rPr>
          <w:rFonts w:ascii="Times New Roman" w:eastAsia="Times New Roman" w:hAnsi="Times New Roman" w:cs="Times New Roman"/>
          <w:sz w:val="24"/>
          <w:szCs w:val="24"/>
        </w:rPr>
        <w:t xml:space="preserve">time interval between the start </w:t>
      </w:r>
      <w:ins w:id="3479" w:author="OFFM" w:date="2024-04-16T10:53:00Z">
        <w:r w:rsidRPr="001C7544">
          <w:rPr>
            <w:rFonts w:ascii="Times New Roman" w:eastAsia="Times New Roman" w:hAnsi="Times New Roman" w:cs="Times New Roman"/>
            <w:sz w:val="24"/>
            <w:szCs w:val="24"/>
          </w:rPr>
          <w:t xml:space="preserve">and end date </w:t>
        </w:r>
      </w:ins>
      <w:r w:rsidRPr="001C7544">
        <w:rPr>
          <w:rFonts w:ascii="Times New Roman" w:eastAsia="Times New Roman" w:hAnsi="Times New Roman" w:cs="Times New Roman"/>
          <w:sz w:val="24"/>
          <w:szCs w:val="24"/>
        </w:rPr>
        <w:t xml:space="preserve">of </w:t>
      </w:r>
      <w:del w:id="3480" w:author="OFFM" w:date="2024-04-16T10:53:00Z">
        <w:r w:rsidR="00817C00" w:rsidRPr="00F74592">
          <w:rPr>
            <w:rFonts w:ascii="Times New Roman" w:hAnsi="Times New Roman" w:cs="Times New Roman"/>
            <w:sz w:val="24"/>
            <w:szCs w:val="24"/>
          </w:rPr>
          <w:delText>an initial</w:delText>
        </w:r>
      </w:del>
      <w:ins w:id="3481"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w:t>
      </w:r>
      <w:del w:id="3482" w:author="OFFM" w:date="2024-04-16T10:53:00Z">
        <w:r w:rsidR="00817C00" w:rsidRPr="00F74592">
          <w:rPr>
            <w:rFonts w:ascii="Times New Roman" w:hAnsi="Times New Roman" w:cs="Times New Roman"/>
            <w:sz w:val="24"/>
            <w:szCs w:val="24"/>
          </w:rPr>
          <w:delText xml:space="preserve"> and the planned end date</w:delText>
        </w:r>
      </w:del>
      <w:r w:rsidRPr="001C7544">
        <w:rPr>
          <w:rFonts w:ascii="Times New Roman" w:eastAsia="Times New Roman" w:hAnsi="Times New Roman" w:cs="Times New Roman"/>
          <w:sz w:val="24"/>
          <w:szCs w:val="24"/>
        </w:rPr>
        <w:t xml:space="preserve">, which may include one or more </w:t>
      </w:r>
      <w:del w:id="3483" w:author="OFFM" w:date="2024-04-16T10:53:00Z">
        <w:r w:rsidR="00817C00" w:rsidRPr="00F74592">
          <w:rPr>
            <w:rFonts w:ascii="Times New Roman" w:hAnsi="Times New Roman" w:cs="Times New Roman"/>
            <w:sz w:val="24"/>
            <w:szCs w:val="24"/>
          </w:rPr>
          <w:delText xml:space="preserve">funded portions, or </w:delText>
        </w:r>
      </w:del>
      <w:r w:rsidRPr="001C7544">
        <w:rPr>
          <w:rFonts w:ascii="Times New Roman" w:eastAsia="Times New Roman" w:hAnsi="Times New Roman" w:cs="Times New Roman"/>
          <w:sz w:val="24"/>
          <w:szCs w:val="24"/>
        </w:rPr>
        <w:t xml:space="preserve">budget periods. Identification of the period of performance in the Federal award </w:t>
      </w:r>
      <w:del w:id="3484" w:author="OFFM" w:date="2024-04-16T10:53:00Z">
        <w:r w:rsidR="00817C00" w:rsidRPr="00F74592">
          <w:rPr>
            <w:rFonts w:ascii="Times New Roman" w:hAnsi="Times New Roman" w:cs="Times New Roman"/>
            <w:sz w:val="24"/>
            <w:szCs w:val="24"/>
          </w:rPr>
          <w:delText>per</w:delText>
        </w:r>
      </w:del>
      <w:ins w:id="3485" w:author="OFFM" w:date="2024-04-16T10:53:00Z">
        <w:r>
          <w:rPr>
            <w:rFonts w:ascii="Times New Roman" w:eastAsia="Times New Roman" w:hAnsi="Times New Roman" w:cs="Times New Roman"/>
            <w:sz w:val="24"/>
            <w:szCs w:val="24"/>
          </w:rPr>
          <w:t>consistent with</w:t>
        </w:r>
      </w:ins>
      <w:r w:rsidRPr="001C7544">
        <w:rPr>
          <w:rFonts w:ascii="Times New Roman" w:eastAsia="Times New Roman" w:hAnsi="Times New Roman" w:cs="Times New Roman"/>
          <w:sz w:val="24"/>
          <w:szCs w:val="24"/>
        </w:rPr>
        <w:t xml:space="preserve"> § 200.211(b)(5) does not commit the </w:t>
      </w:r>
      <w:del w:id="3486" w:author="OFFM" w:date="2024-04-16T10:53:00Z">
        <w:r w:rsidR="00817C00" w:rsidRPr="00F74592">
          <w:rPr>
            <w:rFonts w:ascii="Times New Roman" w:hAnsi="Times New Roman" w:cs="Times New Roman"/>
            <w:sz w:val="24"/>
            <w:szCs w:val="24"/>
          </w:rPr>
          <w:delText>awarding</w:delText>
        </w:r>
      </w:del>
      <w:ins w:id="3487" w:author="OFFM" w:date="2024-04-16T10:53:00Z">
        <w:r w:rsidRPr="001C7544">
          <w:rPr>
            <w:rFonts w:ascii="Times New Roman" w:eastAsia="Times New Roman" w:hAnsi="Times New Roman" w:cs="Times New Roman"/>
            <w:sz w:val="24"/>
            <w:szCs w:val="24"/>
          </w:rPr>
          <w:t>Federal</w:t>
        </w:r>
      </w:ins>
      <w:r w:rsidRPr="001C7544">
        <w:rPr>
          <w:rFonts w:ascii="Times New Roman" w:eastAsia="Times New Roman" w:hAnsi="Times New Roman" w:cs="Times New Roman"/>
          <w:sz w:val="24"/>
          <w:szCs w:val="24"/>
        </w:rPr>
        <w:t xml:space="preserve"> agency to fund the award beyond the currently approved budget period. </w:t>
      </w:r>
    </w:p>
    <w:p w14:paraId="7C7E7648" w14:textId="185C049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3488" w:name="_Hlk162104058"/>
      <w:r w:rsidRPr="001C7544">
        <w:rPr>
          <w:rFonts w:ascii="Times New Roman" w:eastAsia="Times New Roman" w:hAnsi="Times New Roman" w:cs="Times New Roman"/>
          <w:i/>
          <w:iCs/>
          <w:sz w:val="24"/>
          <w:szCs w:val="24"/>
        </w:rPr>
        <w:t>Personal property</w:t>
      </w:r>
      <w:r w:rsidRPr="001C7544">
        <w:rPr>
          <w:rFonts w:ascii="Times New Roman" w:eastAsia="Times New Roman" w:hAnsi="Times New Roman" w:cs="Times New Roman"/>
          <w:sz w:val="24"/>
          <w:szCs w:val="24"/>
        </w:rPr>
        <w:t xml:space="preserve"> means property other than real property. It may be tangible</w:t>
      </w:r>
      <w:del w:id="3489" w:author="OFFM" w:date="2024-04-16T10:53:00Z">
        <w:r w:rsidR="00817C00" w:rsidRPr="00F74592">
          <w:rPr>
            <w:rFonts w:ascii="Times New Roman" w:hAnsi="Times New Roman" w:cs="Times New Roman"/>
            <w:sz w:val="24"/>
            <w:szCs w:val="24"/>
          </w:rPr>
          <w:delText>, having physical existence,</w:delText>
        </w:r>
      </w:del>
      <w:r w:rsidRPr="001C7544">
        <w:rPr>
          <w:rFonts w:ascii="Times New Roman" w:eastAsia="Times New Roman" w:hAnsi="Times New Roman" w:cs="Times New Roman"/>
          <w:sz w:val="24"/>
          <w:szCs w:val="24"/>
        </w:rPr>
        <w:t xml:space="preserve"> or intangible. </w:t>
      </w:r>
    </w:p>
    <w:p w14:paraId="1A8C99FA" w14:textId="1ACA06A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3490" w:name="_Hlk161912758"/>
      <w:bookmarkEnd w:id="3488"/>
      <w:r w:rsidRPr="001C7544">
        <w:rPr>
          <w:rFonts w:ascii="Times New Roman" w:eastAsia="Times New Roman" w:hAnsi="Times New Roman" w:cs="Times New Roman"/>
          <w:i/>
          <w:iCs/>
          <w:sz w:val="24"/>
          <w:szCs w:val="24"/>
        </w:rPr>
        <w:t>Personally Identifiable Information (PII)</w:t>
      </w:r>
      <w:r w:rsidRPr="001C7544">
        <w:rPr>
          <w:rFonts w:ascii="Times New Roman" w:eastAsia="Times New Roman" w:hAnsi="Times New Roman" w:cs="Times New Roman"/>
          <w:sz w:val="24"/>
          <w:szCs w:val="24"/>
        </w:rPr>
        <w:t xml:space="preserve"> </w:t>
      </w:r>
      <w:bookmarkEnd w:id="3490"/>
      <w:r w:rsidRPr="001C7544">
        <w:rPr>
          <w:rFonts w:ascii="Times New Roman" w:eastAsia="Times New Roman" w:hAnsi="Times New Roman" w:cs="Times New Roman"/>
          <w:sz w:val="24"/>
          <w:szCs w:val="24"/>
        </w:rPr>
        <w:t xml:space="preserve">means information that can be used to distinguish or trace an individual's identity, either alone or when combined with other personal or identifying information that is linked or linkable to a specific individual. </w:t>
      </w:r>
      <w:del w:id="3491" w:author="OFFM" w:date="2024-04-16T10:53:00Z">
        <w:r w:rsidR="00817C00" w:rsidRPr="00F74592">
          <w:rPr>
            <w:rFonts w:ascii="Times New Roman" w:hAnsi="Times New Roman" w:cs="Times New Roman"/>
            <w:sz w:val="24"/>
            <w:szCs w:val="24"/>
          </w:rPr>
          <w:delText>Some information that is considered to be</w:delText>
        </w:r>
      </w:del>
      <w:ins w:id="3492" w:author="OFFM" w:date="2024-04-16T10:53:00Z">
        <w:r w:rsidRPr="001C7544">
          <w:rPr>
            <w:rFonts w:ascii="Times New Roman" w:eastAsia="Times New Roman" w:hAnsi="Times New Roman" w:cs="Times New Roman"/>
            <w:sz w:val="24"/>
            <w:szCs w:val="24"/>
          </w:rPr>
          <w:t>Some</w:t>
        </w:r>
      </w:ins>
      <w:r w:rsidRPr="001C7544">
        <w:rPr>
          <w:rFonts w:ascii="Times New Roman" w:eastAsia="Times New Roman" w:hAnsi="Times New Roman" w:cs="Times New Roman"/>
          <w:sz w:val="24"/>
          <w:szCs w:val="24"/>
        </w:rPr>
        <w:t xml:space="preserve"> PII is available in public sources such as telephone books, </w:t>
      </w:r>
      <w:del w:id="3493" w:author="OFFM" w:date="2024-04-16T10:53:00Z">
        <w:r w:rsidR="00817C00" w:rsidRPr="00F74592">
          <w:rPr>
            <w:rFonts w:ascii="Times New Roman" w:hAnsi="Times New Roman" w:cs="Times New Roman"/>
            <w:sz w:val="24"/>
            <w:szCs w:val="24"/>
          </w:rPr>
          <w:delText xml:space="preserve">public </w:delText>
        </w:r>
      </w:del>
      <w:r w:rsidRPr="001C7544">
        <w:rPr>
          <w:rFonts w:ascii="Times New Roman" w:eastAsia="Times New Roman" w:hAnsi="Times New Roman" w:cs="Times New Roman"/>
          <w:sz w:val="24"/>
          <w:szCs w:val="24"/>
        </w:rPr>
        <w:lastRenderedPageBreak/>
        <w:t xml:space="preserve">websites, and university listings. </w:t>
      </w:r>
      <w:del w:id="3494" w:author="OFFM" w:date="2024-04-16T10:53:00Z">
        <w:r w:rsidR="00817C00" w:rsidRPr="00F74592">
          <w:rPr>
            <w:rFonts w:ascii="Times New Roman" w:hAnsi="Times New Roman" w:cs="Times New Roman"/>
            <w:sz w:val="24"/>
            <w:szCs w:val="24"/>
          </w:rPr>
          <w:delText xml:space="preserve">This type of information is considered to be Public PII and includes, for example, first and last name, address, work telephone number, email address, home telephone number, and general educational credentials. </w:delText>
        </w:r>
      </w:del>
      <w:r w:rsidRPr="001C7544">
        <w:rPr>
          <w:rFonts w:ascii="Times New Roman" w:eastAsia="Times New Roman" w:hAnsi="Times New Roman" w:cs="Times New Roman"/>
          <w:sz w:val="24"/>
          <w:szCs w:val="24"/>
        </w:rPr>
        <w:t xml:space="preserve">The definition of PII is not </w:t>
      </w:r>
      <w:del w:id="3495" w:author="OFFM" w:date="2024-04-16T10:53:00Z">
        <w:r w:rsidR="00817C00" w:rsidRPr="00F74592">
          <w:rPr>
            <w:rFonts w:ascii="Times New Roman" w:hAnsi="Times New Roman" w:cs="Times New Roman"/>
            <w:sz w:val="24"/>
            <w:szCs w:val="24"/>
          </w:rPr>
          <w:delText>anchored</w:delText>
        </w:r>
      </w:del>
      <w:ins w:id="3496" w:author="OFFM" w:date="2024-04-16T10:53:00Z">
        <w:r w:rsidRPr="001C7544">
          <w:rPr>
            <w:rFonts w:ascii="Times New Roman" w:eastAsia="Times New Roman" w:hAnsi="Times New Roman" w:cs="Times New Roman"/>
            <w:sz w:val="24"/>
            <w:szCs w:val="24"/>
          </w:rPr>
          <w:t>attached</w:t>
        </w:r>
      </w:ins>
      <w:r w:rsidRPr="001C7544">
        <w:rPr>
          <w:rFonts w:ascii="Times New Roman" w:eastAsia="Times New Roman" w:hAnsi="Times New Roman" w:cs="Times New Roman"/>
          <w:sz w:val="24"/>
          <w:szCs w:val="24"/>
        </w:rPr>
        <w:t xml:space="preserve"> to any single category of information or technology. </w:t>
      </w:r>
      <w:del w:id="3497" w:author="OFFM" w:date="2024-04-16T10:53:00Z">
        <w:r w:rsidR="00817C00" w:rsidRPr="00F74592">
          <w:rPr>
            <w:rFonts w:ascii="Times New Roman" w:hAnsi="Times New Roman" w:cs="Times New Roman"/>
            <w:sz w:val="24"/>
            <w:szCs w:val="24"/>
          </w:rPr>
          <w:delText>Rather</w:delText>
        </w:r>
      </w:del>
      <w:ins w:id="3498" w:author="OFFM" w:date="2024-04-16T10:53:00Z">
        <w:r w:rsidRPr="001C7544">
          <w:rPr>
            <w:rFonts w:ascii="Times New Roman" w:eastAsia="Times New Roman" w:hAnsi="Times New Roman" w:cs="Times New Roman"/>
            <w:sz w:val="24"/>
            <w:szCs w:val="24"/>
          </w:rPr>
          <w:t>Instead</w:t>
        </w:r>
      </w:ins>
      <w:r w:rsidRPr="001C7544">
        <w:rPr>
          <w:rFonts w:ascii="Times New Roman" w:eastAsia="Times New Roman" w:hAnsi="Times New Roman" w:cs="Times New Roman"/>
          <w:sz w:val="24"/>
          <w:szCs w:val="24"/>
        </w:rPr>
        <w:t>, it requires a case-by-case assessment of the specific risk that an individual can be identified. Non-PII can become PII whenever additional information is made publicly available, in any medium and from any source, that</w:t>
      </w:r>
      <w:del w:id="3499" w:author="OFFM" w:date="2024-04-16T10:53:00Z">
        <w:r w:rsidR="00817C00" w:rsidRPr="00F74592">
          <w:rPr>
            <w:rFonts w:ascii="Times New Roman" w:hAnsi="Times New Roman" w:cs="Times New Roman"/>
            <w:sz w:val="24"/>
            <w:szCs w:val="24"/>
          </w:rPr>
          <w:delText>,</w:delText>
        </w:r>
      </w:del>
      <w:ins w:id="3500" w:author="OFFM" w:date="2024-04-16T10:53:00Z">
        <w:r w:rsidRPr="001C7544">
          <w:rPr>
            <w:rFonts w:ascii="Times New Roman" w:eastAsia="Times New Roman" w:hAnsi="Times New Roman" w:cs="Times New Roman"/>
            <w:sz w:val="24"/>
            <w:szCs w:val="24"/>
          </w:rPr>
          <w:t xml:space="preserve"> could be used to identify an individual</w:t>
        </w:r>
      </w:ins>
      <w:r w:rsidRPr="001C7544">
        <w:rPr>
          <w:rFonts w:ascii="Times New Roman" w:eastAsia="Times New Roman" w:hAnsi="Times New Roman" w:cs="Times New Roman"/>
          <w:sz w:val="24"/>
          <w:szCs w:val="24"/>
        </w:rPr>
        <w:t xml:space="preserve"> when combined with other available information</w:t>
      </w:r>
      <w:del w:id="3501" w:author="OFFM" w:date="2024-04-16T10:53:00Z">
        <w:r w:rsidR="00817C00" w:rsidRPr="00F74592">
          <w:rPr>
            <w:rFonts w:ascii="Times New Roman" w:hAnsi="Times New Roman" w:cs="Times New Roman"/>
            <w:sz w:val="24"/>
            <w:szCs w:val="24"/>
          </w:rPr>
          <w:delText>, could be used to identify an individual</w:delText>
        </w:r>
      </w:del>
      <w:r w:rsidRPr="001C7544">
        <w:rPr>
          <w:rFonts w:ascii="Times New Roman" w:eastAsia="Times New Roman" w:hAnsi="Times New Roman" w:cs="Times New Roman"/>
          <w:sz w:val="24"/>
          <w:szCs w:val="24"/>
        </w:rPr>
        <w:t xml:space="preserve">. </w:t>
      </w:r>
    </w:p>
    <w:p w14:paraId="1EFBBC00" w14:textId="77777777" w:rsidR="000B5224" w:rsidRPr="001C7544" w:rsidRDefault="00F2264C" w:rsidP="000B5224">
      <w:pPr>
        <w:spacing w:after="0" w:line="480" w:lineRule="auto"/>
        <w:ind w:firstLine="720"/>
        <w:contextualSpacing/>
        <w:rPr>
          <w:ins w:id="3502" w:author="OFFM" w:date="2024-04-16T10:53:00Z"/>
          <w:rFonts w:ascii="Times New Roman" w:eastAsia="Times New Roman" w:hAnsi="Times New Roman" w:cs="Times New Roman"/>
          <w:i/>
          <w:iCs/>
          <w:sz w:val="24"/>
          <w:szCs w:val="24"/>
        </w:rPr>
      </w:pPr>
      <w:ins w:id="3503" w:author="OFFM" w:date="2024-04-16T10:53:00Z">
        <w:r w:rsidRPr="001C7544">
          <w:rPr>
            <w:rFonts w:ascii="Times New Roman" w:eastAsia="Times New Roman" w:hAnsi="Times New Roman" w:cs="Times New Roman"/>
            <w:i/>
            <w:iCs/>
            <w:sz w:val="24"/>
            <w:szCs w:val="24"/>
          </w:rPr>
          <w:t xml:space="preserve">Prior approval </w:t>
        </w:r>
        <w:r w:rsidRPr="001C7544">
          <w:rPr>
            <w:rFonts w:ascii="Times New Roman" w:eastAsia="Times New Roman" w:hAnsi="Times New Roman" w:cs="Times New Roman"/>
            <w:sz w:val="24"/>
            <w:szCs w:val="24"/>
          </w:rPr>
          <w:t xml:space="preserve">means the written approval obtained in advance by an authorized official of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or pass-through entity of certain costs or programmatic decisions.</w:t>
        </w:r>
      </w:ins>
    </w:p>
    <w:p w14:paraId="3A681DF9" w14:textId="453B44D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Program income</w:t>
      </w:r>
      <w:r w:rsidRPr="001C7544">
        <w:rPr>
          <w:rFonts w:ascii="Times New Roman" w:eastAsia="Times New Roman" w:hAnsi="Times New Roman" w:cs="Times New Roman"/>
          <w:sz w:val="24"/>
          <w:szCs w:val="24"/>
        </w:rPr>
        <w:t xml:space="preserve"> means gross income earned by the </w:t>
      </w:r>
      <w:del w:id="3504" w:author="OFFM" w:date="2024-04-16T10:53:00Z">
        <w:r w:rsidR="00817C00" w:rsidRPr="00F74592">
          <w:rPr>
            <w:rFonts w:ascii="Times New Roman" w:hAnsi="Times New Roman" w:cs="Times New Roman"/>
            <w:sz w:val="24"/>
            <w:szCs w:val="24"/>
          </w:rPr>
          <w:delText>non-Federal entity</w:delText>
        </w:r>
      </w:del>
      <w:ins w:id="3505"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that is directly generated by a supported activity or earned as a result of the Federal award during the period of performance except as provided in § 200.307(</w:t>
      </w:r>
      <w:del w:id="3506" w:author="OFFM" w:date="2024-04-16T10:53:00Z">
        <w:r w:rsidR="00817C00" w:rsidRPr="00F74592">
          <w:rPr>
            <w:rFonts w:ascii="Times New Roman" w:hAnsi="Times New Roman" w:cs="Times New Roman"/>
            <w:sz w:val="24"/>
            <w:szCs w:val="24"/>
          </w:rPr>
          <w:delText>f). (See the definition of period of performance in this section.)</w:delText>
        </w:r>
      </w:del>
      <w:ins w:id="3507" w:author="OFFM" w:date="2024-04-16T10:53:00Z">
        <w:r w:rsidRPr="001C7544">
          <w:rPr>
            <w:rFonts w:ascii="Times New Roman" w:eastAsia="Times New Roman" w:hAnsi="Times New Roman" w:cs="Times New Roman"/>
            <w:sz w:val="24"/>
            <w:szCs w:val="24"/>
          </w:rPr>
          <w:t>c).</w:t>
        </w:r>
      </w:ins>
      <w:r w:rsidRPr="001C7544">
        <w:rPr>
          <w:rFonts w:ascii="Times New Roman" w:eastAsia="Times New Roman" w:hAnsi="Times New Roman" w:cs="Times New Roman"/>
          <w:sz w:val="24"/>
          <w:szCs w:val="24"/>
        </w:rPr>
        <w:t xml:space="preserve"> Program income includes but is not limited to income from fees for services performed, </w:t>
      </w:r>
      <w:bookmarkStart w:id="3508" w:name="_Hlk162901968"/>
      <w:r w:rsidRPr="001C7544">
        <w:rPr>
          <w:rFonts w:ascii="Times New Roman" w:eastAsia="Times New Roman" w:hAnsi="Times New Roman" w:cs="Times New Roman"/>
          <w:sz w:val="24"/>
          <w:szCs w:val="24"/>
        </w:rPr>
        <w:t xml:space="preserve">the use or rental </w:t>
      </w:r>
      <w:del w:id="3509" w:author="OFFM" w:date="2024-04-16T10:53:00Z">
        <w:r w:rsidR="00817C00" w:rsidRPr="00F74592">
          <w:rPr>
            <w:rFonts w:ascii="Times New Roman" w:hAnsi="Times New Roman" w:cs="Times New Roman"/>
            <w:sz w:val="24"/>
            <w:szCs w:val="24"/>
          </w:rPr>
          <w:delText>or</w:delText>
        </w:r>
      </w:del>
      <w:ins w:id="3510" w:author="OFFM" w:date="2024-04-16T10:53:00Z">
        <w:r w:rsidRPr="001C7544">
          <w:rPr>
            <w:rFonts w:ascii="Times New Roman" w:eastAsia="Times New Roman" w:hAnsi="Times New Roman" w:cs="Times New Roman"/>
            <w:sz w:val="24"/>
            <w:szCs w:val="24"/>
          </w:rPr>
          <w:t>of</w:t>
        </w:r>
      </w:ins>
      <w:r w:rsidRPr="001C7544">
        <w:rPr>
          <w:rFonts w:ascii="Times New Roman" w:eastAsia="Times New Roman" w:hAnsi="Times New Roman" w:cs="Times New Roman"/>
          <w:sz w:val="24"/>
          <w:szCs w:val="24"/>
        </w:rPr>
        <w:t xml:space="preserve"> real or personal property acquired under Federal awards, the sale of commodities or items fabricated under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license fees</w:t>
      </w:r>
      <w:ins w:id="351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royalties on patents and copyrights, and principal and interest on loans made with Federal award funds. Interest earned on advances of Federal funds is not program income. Except as otherwise provided in Federal statutes, regulations, or the terms and conditions of the Federal award, program income does not include rebates, credits, discounts, and interest earned on any of them. See </w:t>
      </w:r>
      <w:del w:id="3512" w:author="OFFM" w:date="2024-04-16T10:53:00Z">
        <w:r w:rsidR="00817C00" w:rsidRPr="00F74592">
          <w:rPr>
            <w:rFonts w:ascii="Times New Roman" w:hAnsi="Times New Roman" w:cs="Times New Roman"/>
            <w:sz w:val="24"/>
            <w:szCs w:val="24"/>
          </w:rPr>
          <w:delText xml:space="preserve">also </w:delText>
        </w:r>
      </w:del>
      <w:r w:rsidRPr="001C7544">
        <w:rPr>
          <w:rFonts w:ascii="Times New Roman" w:eastAsia="Times New Roman" w:hAnsi="Times New Roman" w:cs="Times New Roman"/>
          <w:sz w:val="24"/>
          <w:szCs w:val="24"/>
        </w:rPr>
        <w:t>§ 200.407. See also 35 U.S.C. 200</w:t>
      </w:r>
      <w:del w:id="3513" w:author="OFFM" w:date="2024-04-16T10:53:00Z">
        <w:r w:rsidR="00817C00" w:rsidRPr="00F74592">
          <w:rPr>
            <w:rFonts w:ascii="Times New Roman" w:hAnsi="Times New Roman" w:cs="Times New Roman"/>
            <w:sz w:val="24"/>
            <w:szCs w:val="24"/>
          </w:rPr>
          <w:delText>–</w:delText>
        </w:r>
      </w:del>
      <w:ins w:id="351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212 “</w:t>
      </w:r>
      <w:bookmarkEnd w:id="3508"/>
      <w:r w:rsidRPr="001C7544">
        <w:rPr>
          <w:rFonts w:ascii="Times New Roman" w:eastAsia="Times New Roman" w:hAnsi="Times New Roman" w:cs="Times New Roman"/>
          <w:sz w:val="24"/>
          <w:szCs w:val="24"/>
        </w:rPr>
        <w:t>Disposition of Rights in Educational Awards</w:t>
      </w:r>
      <w:del w:id="3515" w:author="OFFM" w:date="2024-04-16T10:53:00Z">
        <w:r w:rsidR="00817C00" w:rsidRPr="00F74592">
          <w:rPr>
            <w:rFonts w:ascii="Times New Roman" w:hAnsi="Times New Roman" w:cs="Times New Roman"/>
            <w:sz w:val="24"/>
            <w:szCs w:val="24"/>
          </w:rPr>
          <w:delText>”</w:delText>
        </w:r>
      </w:del>
      <w:ins w:id="3516" w:author="OFFM" w:date="2024-04-16T10:53:00Z">
        <w:r w:rsidRPr="001C7544">
          <w:rPr>
            <w:rFonts w:ascii="Times New Roman" w:eastAsia="Times New Roman" w:hAnsi="Times New Roman" w:cs="Times New Roman"/>
            <w:sz w:val="24"/>
            <w:szCs w:val="24"/>
          </w:rPr>
          <w:t>,” which</w:t>
        </w:r>
      </w:ins>
      <w:r w:rsidRPr="001C7544">
        <w:rPr>
          <w:rFonts w:ascii="Times New Roman" w:eastAsia="Times New Roman" w:hAnsi="Times New Roman" w:cs="Times New Roman"/>
          <w:sz w:val="24"/>
          <w:szCs w:val="24"/>
        </w:rPr>
        <w:t xml:space="preserve"> applies to inventions made under Federal awards. </w:t>
      </w:r>
    </w:p>
    <w:p w14:paraId="4752A85B" w14:textId="0DCCA3B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Project cost</w:t>
      </w:r>
      <w:r w:rsidRPr="001C7544">
        <w:rPr>
          <w:rFonts w:ascii="Times New Roman" w:eastAsia="Times New Roman" w:hAnsi="Times New Roman" w:cs="Times New Roman"/>
          <w:sz w:val="24"/>
          <w:szCs w:val="24"/>
        </w:rPr>
        <w:t xml:space="preserve"> means total allowable costs incurred under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and all </w:t>
      </w:r>
      <w:del w:id="3517" w:author="OFFM" w:date="2024-04-16T10:53:00Z">
        <w:r w:rsidR="00817C00" w:rsidRPr="00F74592">
          <w:rPr>
            <w:rFonts w:ascii="Times New Roman" w:hAnsi="Times New Roman" w:cs="Times New Roman"/>
            <w:sz w:val="24"/>
            <w:szCs w:val="24"/>
          </w:rPr>
          <w:delText xml:space="preserve">required cost sharing and voluntary committed </w:delText>
        </w:r>
      </w:del>
      <w:r w:rsidRPr="001C7544">
        <w:rPr>
          <w:rFonts w:ascii="Times New Roman" w:eastAsia="Times New Roman" w:hAnsi="Times New Roman" w:cs="Times New Roman"/>
          <w:sz w:val="24"/>
          <w:szCs w:val="24"/>
        </w:rPr>
        <w:t xml:space="preserve">cost sharing, including third-party contributions. </w:t>
      </w:r>
    </w:p>
    <w:p w14:paraId="49118F2A" w14:textId="679A99D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3518" w:name="_Hlk162104024"/>
      <w:r w:rsidRPr="001C7544">
        <w:rPr>
          <w:rFonts w:ascii="Times New Roman" w:eastAsia="Times New Roman" w:hAnsi="Times New Roman" w:cs="Times New Roman"/>
          <w:i/>
          <w:iCs/>
          <w:sz w:val="24"/>
          <w:szCs w:val="24"/>
        </w:rPr>
        <w:lastRenderedPageBreak/>
        <w:t>Property</w:t>
      </w:r>
      <w:r w:rsidRPr="001C7544">
        <w:rPr>
          <w:rFonts w:ascii="Times New Roman" w:eastAsia="Times New Roman" w:hAnsi="Times New Roman" w:cs="Times New Roman"/>
          <w:sz w:val="24"/>
          <w:szCs w:val="24"/>
        </w:rPr>
        <w:t xml:space="preserve"> means real property or personal property. See </w:t>
      </w:r>
      <w:del w:id="3519" w:author="OFFM" w:date="2024-04-16T10:53:00Z">
        <w:r w:rsidR="00817C00" w:rsidRPr="00F74592">
          <w:rPr>
            <w:rFonts w:ascii="Times New Roman" w:hAnsi="Times New Roman" w:cs="Times New Roman"/>
            <w:sz w:val="24"/>
            <w:szCs w:val="24"/>
          </w:rPr>
          <w:delText>also the</w:delText>
        </w:r>
      </w:del>
      <w:ins w:id="3520" w:author="OFFM" w:date="2024-04-16T10:53:00Z">
        <w:r w:rsidRPr="001C7544">
          <w:rPr>
            <w:rFonts w:ascii="Times New Roman" w:eastAsia="Times New Roman" w:hAnsi="Times New Roman" w:cs="Times New Roman"/>
            <w:sz w:val="24"/>
            <w:szCs w:val="24"/>
          </w:rPr>
          <w:t>this section’s</w:t>
        </w:r>
      </w:ins>
      <w:r w:rsidRPr="001C7544">
        <w:rPr>
          <w:rFonts w:ascii="Times New Roman" w:eastAsia="Times New Roman" w:hAnsi="Times New Roman" w:cs="Times New Roman"/>
          <w:sz w:val="24"/>
          <w:szCs w:val="24"/>
        </w:rPr>
        <w:t xml:space="preserve"> definitions of </w:t>
      </w:r>
      <w:r w:rsidRPr="00A63D45">
        <w:rPr>
          <w:rFonts w:ascii="Times New Roman" w:hAnsi="Times New Roman"/>
          <w:i/>
          <w:sz w:val="24"/>
        </w:rPr>
        <w:t>real property</w:t>
      </w:r>
      <w:r w:rsidRPr="001C7544">
        <w:rPr>
          <w:rFonts w:ascii="Times New Roman" w:eastAsia="Times New Roman" w:hAnsi="Times New Roman" w:cs="Times New Roman"/>
          <w:sz w:val="24"/>
          <w:szCs w:val="24"/>
        </w:rPr>
        <w:t xml:space="preserve"> and </w:t>
      </w:r>
      <w:r w:rsidRPr="00A63D45">
        <w:rPr>
          <w:rFonts w:ascii="Times New Roman" w:hAnsi="Times New Roman"/>
          <w:i/>
          <w:sz w:val="24"/>
        </w:rPr>
        <w:t>personal property</w:t>
      </w:r>
      <w:del w:id="3521" w:author="OFFM" w:date="2024-04-16T10:53:00Z">
        <w:r w:rsidR="00817C00" w:rsidRPr="00F74592">
          <w:rPr>
            <w:rFonts w:ascii="Times New Roman" w:hAnsi="Times New Roman" w:cs="Times New Roman"/>
            <w:sz w:val="24"/>
            <w:szCs w:val="24"/>
          </w:rPr>
          <w:delText xml:space="preserve"> in this section</w:delText>
        </w:r>
      </w:del>
      <w:r w:rsidRPr="001C7544">
        <w:rPr>
          <w:rFonts w:ascii="Times New Roman" w:eastAsia="Times New Roman" w:hAnsi="Times New Roman" w:cs="Times New Roman"/>
          <w:sz w:val="24"/>
          <w:szCs w:val="24"/>
        </w:rPr>
        <w:t xml:space="preserve">. </w:t>
      </w:r>
    </w:p>
    <w:p w14:paraId="41AE0B82" w14:textId="487418F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3522" w:name="_Hlk161912804"/>
      <w:bookmarkEnd w:id="3518"/>
      <w:r w:rsidRPr="001C7544">
        <w:rPr>
          <w:rFonts w:ascii="Times New Roman" w:eastAsia="Times New Roman" w:hAnsi="Times New Roman" w:cs="Times New Roman"/>
          <w:i/>
          <w:iCs/>
          <w:sz w:val="24"/>
          <w:szCs w:val="24"/>
        </w:rPr>
        <w:t>Protected Personally Identifiable Information (Protected PII)</w:t>
      </w:r>
      <w:r w:rsidRPr="001C7544">
        <w:rPr>
          <w:rFonts w:ascii="Times New Roman" w:eastAsia="Times New Roman" w:hAnsi="Times New Roman" w:cs="Times New Roman"/>
          <w:sz w:val="24"/>
          <w:szCs w:val="24"/>
        </w:rPr>
        <w:t xml:space="preserve"> </w:t>
      </w:r>
      <w:bookmarkEnd w:id="3522"/>
      <w:r w:rsidRPr="001C7544">
        <w:rPr>
          <w:rFonts w:ascii="Times New Roman" w:eastAsia="Times New Roman" w:hAnsi="Times New Roman" w:cs="Times New Roman"/>
          <w:sz w:val="24"/>
          <w:szCs w:val="24"/>
        </w:rPr>
        <w:t xml:space="preserve">means </w:t>
      </w:r>
      <w:del w:id="3523" w:author="OFFM" w:date="2024-04-16T10:53:00Z">
        <w:r w:rsidR="00817C00" w:rsidRPr="00F74592">
          <w:rPr>
            <w:rFonts w:ascii="Times New Roman" w:hAnsi="Times New Roman" w:cs="Times New Roman"/>
            <w:sz w:val="24"/>
            <w:szCs w:val="24"/>
          </w:rPr>
          <w:delText>an individual's first name or first initial and last name in combination with any one or more</w:delText>
        </w:r>
      </w:del>
      <w:ins w:id="3524" w:author="OFFM" w:date="2024-04-16T10:53:00Z">
        <w:r w:rsidRPr="001C7544">
          <w:rPr>
            <w:rFonts w:ascii="Times New Roman" w:eastAsia="Times New Roman" w:hAnsi="Times New Roman" w:cs="Times New Roman"/>
            <w:sz w:val="24"/>
            <w:szCs w:val="24"/>
          </w:rPr>
          <w:t>PII (see definition in this section), except for PII that must be disclosed by law.  Examples</w:t>
        </w:r>
      </w:ins>
      <w:r w:rsidRPr="001C7544">
        <w:rPr>
          <w:rFonts w:ascii="Times New Roman" w:eastAsia="Times New Roman" w:hAnsi="Times New Roman" w:cs="Times New Roman"/>
          <w:sz w:val="24"/>
          <w:szCs w:val="24"/>
        </w:rPr>
        <w:t xml:space="preserve"> of </w:t>
      </w:r>
      <w:del w:id="3525" w:author="OFFM" w:date="2024-04-16T10:53:00Z">
        <w:r w:rsidR="00817C00" w:rsidRPr="00F74592">
          <w:rPr>
            <w:rFonts w:ascii="Times New Roman" w:hAnsi="Times New Roman" w:cs="Times New Roman"/>
            <w:sz w:val="24"/>
            <w:szCs w:val="24"/>
          </w:rPr>
          <w:delText>types of information, including</w:delText>
        </w:r>
      </w:del>
      <w:ins w:id="3526" w:author="OFFM" w:date="2024-04-16T10:53:00Z">
        <w:r w:rsidRPr="001C7544">
          <w:rPr>
            <w:rFonts w:ascii="Times New Roman" w:eastAsia="Times New Roman" w:hAnsi="Times New Roman" w:cs="Times New Roman"/>
            <w:sz w:val="24"/>
            <w:szCs w:val="24"/>
          </w:rPr>
          <w:t>PII include</w:t>
        </w:r>
      </w:ins>
      <w:r w:rsidRPr="001C7544">
        <w:rPr>
          <w:rFonts w:ascii="Times New Roman" w:eastAsia="Times New Roman" w:hAnsi="Times New Roman" w:cs="Times New Roman"/>
          <w:sz w:val="24"/>
          <w:szCs w:val="24"/>
        </w:rPr>
        <w:t xml:space="preserve">, but </w:t>
      </w:r>
      <w:ins w:id="3527" w:author="OFFM" w:date="2024-04-16T10:53:00Z">
        <w:r w:rsidRPr="001C7544">
          <w:rPr>
            <w:rFonts w:ascii="Times New Roman" w:eastAsia="Times New Roman" w:hAnsi="Times New Roman" w:cs="Times New Roman"/>
            <w:sz w:val="24"/>
            <w:szCs w:val="24"/>
          </w:rPr>
          <w:t xml:space="preserve">are </w:t>
        </w:r>
      </w:ins>
      <w:r w:rsidRPr="001C7544">
        <w:rPr>
          <w:rFonts w:ascii="Times New Roman" w:eastAsia="Times New Roman" w:hAnsi="Times New Roman" w:cs="Times New Roman"/>
          <w:sz w:val="24"/>
          <w:szCs w:val="24"/>
        </w:rPr>
        <w:t>not limited to, social security number</w:t>
      </w:r>
      <w:del w:id="3528" w:author="OFFM" w:date="2024-04-16T10:53:00Z">
        <w:r w:rsidR="00817C00" w:rsidRPr="00F74592">
          <w:rPr>
            <w:rFonts w:ascii="Times New Roman" w:hAnsi="Times New Roman" w:cs="Times New Roman"/>
            <w:sz w:val="24"/>
            <w:szCs w:val="24"/>
          </w:rPr>
          <w:delText>,</w:delText>
        </w:r>
      </w:del>
      <w:ins w:id="352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passport number</w:t>
      </w:r>
      <w:del w:id="3530" w:author="OFFM" w:date="2024-04-16T10:53:00Z">
        <w:r w:rsidR="00817C00" w:rsidRPr="00F74592">
          <w:rPr>
            <w:rFonts w:ascii="Times New Roman" w:hAnsi="Times New Roman" w:cs="Times New Roman"/>
            <w:sz w:val="24"/>
            <w:szCs w:val="24"/>
          </w:rPr>
          <w:delText>,</w:delText>
        </w:r>
      </w:del>
      <w:ins w:id="353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credit card numbers</w:t>
      </w:r>
      <w:del w:id="3532" w:author="OFFM" w:date="2024-04-16T10:53:00Z">
        <w:r w:rsidR="00817C00" w:rsidRPr="00F74592">
          <w:rPr>
            <w:rFonts w:ascii="Times New Roman" w:hAnsi="Times New Roman" w:cs="Times New Roman"/>
            <w:sz w:val="24"/>
            <w:szCs w:val="24"/>
          </w:rPr>
          <w:delText>,</w:delText>
        </w:r>
      </w:del>
      <w:ins w:id="353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clearances, bank numbers</w:t>
      </w:r>
      <w:del w:id="3534" w:author="OFFM" w:date="2024-04-16T10:53:00Z">
        <w:r w:rsidR="00817C00" w:rsidRPr="00F74592">
          <w:rPr>
            <w:rFonts w:ascii="Times New Roman" w:hAnsi="Times New Roman" w:cs="Times New Roman"/>
            <w:sz w:val="24"/>
            <w:szCs w:val="24"/>
          </w:rPr>
          <w:delText>,</w:delText>
        </w:r>
      </w:del>
      <w:ins w:id="353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biometrics</w:t>
      </w:r>
      <w:del w:id="3536" w:author="OFFM" w:date="2024-04-16T10:53:00Z">
        <w:r w:rsidR="00817C00" w:rsidRPr="00F74592">
          <w:rPr>
            <w:rFonts w:ascii="Times New Roman" w:hAnsi="Times New Roman" w:cs="Times New Roman"/>
            <w:sz w:val="24"/>
            <w:szCs w:val="24"/>
          </w:rPr>
          <w:delText>,</w:delText>
        </w:r>
      </w:del>
      <w:ins w:id="353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date and place of birth</w:t>
      </w:r>
      <w:del w:id="3538" w:author="OFFM" w:date="2024-04-16T10:53:00Z">
        <w:r w:rsidR="00817C00" w:rsidRPr="00F74592">
          <w:rPr>
            <w:rFonts w:ascii="Times New Roman" w:hAnsi="Times New Roman" w:cs="Times New Roman"/>
            <w:sz w:val="24"/>
            <w:szCs w:val="24"/>
          </w:rPr>
          <w:delText>,</w:delText>
        </w:r>
      </w:del>
      <w:ins w:id="353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mother's maiden name</w:t>
      </w:r>
      <w:del w:id="3540" w:author="OFFM" w:date="2024-04-16T10:53:00Z">
        <w:r w:rsidR="00817C00" w:rsidRPr="00F74592">
          <w:rPr>
            <w:rFonts w:ascii="Times New Roman" w:hAnsi="Times New Roman" w:cs="Times New Roman"/>
            <w:sz w:val="24"/>
            <w:szCs w:val="24"/>
          </w:rPr>
          <w:delText>,</w:delText>
        </w:r>
      </w:del>
      <w:ins w:id="354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criminal, medical and financial records</w:t>
      </w:r>
      <w:del w:id="3542" w:author="OFFM" w:date="2024-04-16T10:53:00Z">
        <w:r w:rsidR="00817C00" w:rsidRPr="00F74592">
          <w:rPr>
            <w:rFonts w:ascii="Times New Roman" w:hAnsi="Times New Roman" w:cs="Times New Roman"/>
            <w:sz w:val="24"/>
            <w:szCs w:val="24"/>
          </w:rPr>
          <w:delText>,</w:delText>
        </w:r>
      </w:del>
      <w:ins w:id="3543" w:author="OFFM" w:date="2024-04-16T10:53:00Z">
        <w:r w:rsidRPr="001C7544">
          <w:rPr>
            <w:rFonts w:ascii="Times New Roman" w:eastAsia="Times New Roman" w:hAnsi="Times New Roman" w:cs="Times New Roman"/>
            <w:sz w:val="24"/>
            <w:szCs w:val="24"/>
          </w:rPr>
          <w:t>; and</w:t>
        </w:r>
      </w:ins>
      <w:r w:rsidRPr="001C7544">
        <w:rPr>
          <w:rFonts w:ascii="Times New Roman" w:eastAsia="Times New Roman" w:hAnsi="Times New Roman" w:cs="Times New Roman"/>
          <w:sz w:val="24"/>
          <w:szCs w:val="24"/>
        </w:rPr>
        <w:t xml:space="preserve"> educational transcripts. </w:t>
      </w:r>
      <w:del w:id="3544" w:author="OFFM" w:date="2024-04-16T10:53:00Z">
        <w:r w:rsidR="00817C00" w:rsidRPr="00F74592">
          <w:rPr>
            <w:rFonts w:ascii="Times New Roman" w:hAnsi="Times New Roman" w:cs="Times New Roman"/>
            <w:sz w:val="24"/>
            <w:szCs w:val="24"/>
          </w:rPr>
          <w:delText xml:space="preserve">This does not include PII that is required by law to be disclosed. See also the definition of Personally Identifiable Information (PII) in this section. </w:delText>
        </w:r>
      </w:del>
    </w:p>
    <w:p w14:paraId="28EF972D" w14:textId="77777777" w:rsidR="00817C00" w:rsidRPr="00F74592" w:rsidRDefault="00F2264C" w:rsidP="00B229D1">
      <w:pPr>
        <w:spacing w:after="0" w:line="480" w:lineRule="auto"/>
        <w:ind w:firstLine="720"/>
        <w:contextualSpacing/>
        <w:rPr>
          <w:del w:id="3545" w:author="OFFM" w:date="2024-04-16T10:53:00Z"/>
          <w:rFonts w:ascii="Times New Roman" w:hAnsi="Times New Roman" w:cs="Times New Roman"/>
          <w:sz w:val="24"/>
          <w:szCs w:val="24"/>
        </w:rPr>
      </w:pPr>
      <w:bookmarkStart w:id="3546" w:name="_Hlk161153186"/>
      <w:r w:rsidRPr="001C7544">
        <w:rPr>
          <w:rFonts w:ascii="Times New Roman" w:hAnsi="Times New Roman" w:cs="Times New Roman"/>
          <w:i/>
          <w:iCs/>
          <w:sz w:val="24"/>
          <w:szCs w:val="24"/>
        </w:rPr>
        <w:t>Questioned cost</w:t>
      </w:r>
      <w:r w:rsidRPr="00A63D45">
        <w:rPr>
          <w:rFonts w:ascii="Times New Roman" w:hAnsi="Times New Roman"/>
          <w:b/>
          <w:sz w:val="24"/>
        </w:rPr>
        <w:t xml:space="preserve"> </w:t>
      </w:r>
      <w:del w:id="3547" w:author="OFFM" w:date="2024-04-16T10:53:00Z">
        <w:r w:rsidR="00817C00" w:rsidRPr="00F74592">
          <w:rPr>
            <w:rFonts w:ascii="Times New Roman" w:hAnsi="Times New Roman" w:cs="Times New Roman"/>
            <w:sz w:val="24"/>
            <w:szCs w:val="24"/>
          </w:rPr>
          <w:delText xml:space="preserve">means a cost that is questioned by the auditor because of an audit finding: </w:delText>
        </w:r>
      </w:del>
    </w:p>
    <w:p w14:paraId="4CFC5E7B" w14:textId="0524DA9C" w:rsidR="000B5224" w:rsidRPr="001C7544" w:rsidRDefault="00817C00" w:rsidP="000B5224">
      <w:pPr>
        <w:spacing w:after="0" w:line="480" w:lineRule="auto"/>
        <w:ind w:left="720"/>
        <w:contextualSpacing/>
        <w:rPr>
          <w:ins w:id="3548" w:author="OFFM" w:date="2024-04-16T10:53:00Z"/>
          <w:rFonts w:ascii="Times New Roman" w:hAnsi="Times New Roman" w:cs="Times New Roman"/>
          <w:sz w:val="24"/>
          <w:szCs w:val="24"/>
        </w:rPr>
      </w:pPr>
      <w:del w:id="3549" w:author="OFFM" w:date="2024-04-16T10:53:00Z">
        <w:r w:rsidRPr="00F74592">
          <w:rPr>
            <w:rFonts w:ascii="Times New Roman" w:hAnsi="Times New Roman" w:cs="Times New Roman"/>
            <w:sz w:val="24"/>
            <w:szCs w:val="24"/>
          </w:rPr>
          <w:delText>(1) Which resulted</w:delText>
        </w:r>
      </w:del>
      <w:ins w:id="3550" w:author="OFFM" w:date="2024-04-16T10:53:00Z">
        <w:r w:rsidR="00F2264C" w:rsidRPr="001C7544">
          <w:rPr>
            <w:rFonts w:ascii="Times New Roman" w:hAnsi="Times New Roman" w:cs="Times New Roman"/>
            <w:sz w:val="24"/>
            <w:szCs w:val="24"/>
          </w:rPr>
          <w:t>has the meaning given in paragraphs (1) through (3).</w:t>
        </w:r>
        <w:r w:rsidR="00F2264C" w:rsidRPr="001C7544">
          <w:rPr>
            <w:rFonts w:ascii="Times New Roman" w:hAnsi="Times New Roman" w:cs="Times New Roman"/>
            <w:sz w:val="24"/>
            <w:szCs w:val="24"/>
          </w:rPr>
          <w:br/>
          <w:t xml:space="preserve">(1) </w:t>
        </w:r>
        <w:r w:rsidR="00F2264C" w:rsidRPr="001C7544">
          <w:rPr>
            <w:rFonts w:ascii="Times New Roman" w:hAnsi="Times New Roman" w:cs="Times New Roman"/>
            <w:i/>
            <w:iCs/>
            <w:sz w:val="24"/>
            <w:szCs w:val="24"/>
          </w:rPr>
          <w:t>Questioned cost</w:t>
        </w:r>
        <w:r w:rsidR="00F2264C" w:rsidRPr="001C7544">
          <w:rPr>
            <w:rFonts w:ascii="Times New Roman" w:hAnsi="Times New Roman" w:cs="Times New Roman"/>
            <w:sz w:val="24"/>
            <w:szCs w:val="24"/>
          </w:rPr>
          <w:t xml:space="preserve"> means an amount, expended or received</w:t>
        </w:r>
      </w:ins>
      <w:r w:rsidR="00F2264C" w:rsidRPr="001C7544">
        <w:rPr>
          <w:rFonts w:ascii="Times New Roman" w:hAnsi="Times New Roman" w:cs="Times New Roman"/>
          <w:sz w:val="24"/>
          <w:szCs w:val="24"/>
        </w:rPr>
        <w:t xml:space="preserve"> from a </w:t>
      </w:r>
      <w:del w:id="3551" w:author="OFFM" w:date="2024-04-16T10:53:00Z">
        <w:r w:rsidRPr="00F74592">
          <w:rPr>
            <w:rFonts w:ascii="Times New Roman" w:hAnsi="Times New Roman" w:cs="Times New Roman"/>
            <w:sz w:val="24"/>
            <w:szCs w:val="24"/>
          </w:rPr>
          <w:delText>violation or possible violation of a statute, regulation</w:delText>
        </w:r>
      </w:del>
      <w:ins w:id="3552" w:author="OFFM" w:date="2024-04-16T10:53:00Z">
        <w:r w:rsidR="00F2264C" w:rsidRPr="001C7544">
          <w:rPr>
            <w:rFonts w:ascii="Times New Roman" w:hAnsi="Times New Roman" w:cs="Times New Roman"/>
            <w:sz w:val="24"/>
            <w:szCs w:val="24"/>
          </w:rPr>
          <w:t>Federal award, that in the auditor’s judgment</w:t>
        </w:r>
        <w:r w:rsidR="00F2264C" w:rsidRPr="001C7544">
          <w:rPr>
            <w:rFonts w:ascii="Times New Roman" w:eastAsia="Times New Roman" w:hAnsi="Times New Roman" w:cs="Times New Roman"/>
            <w:sz w:val="24"/>
            <w:szCs w:val="24"/>
          </w:rPr>
          <w:t>:</w:t>
        </w:r>
      </w:ins>
    </w:p>
    <w:p w14:paraId="71E3508F" w14:textId="77777777" w:rsidR="00817C00" w:rsidRPr="00F74592" w:rsidRDefault="00F2264C" w:rsidP="00B229D1">
      <w:pPr>
        <w:spacing w:after="0" w:line="480" w:lineRule="auto"/>
        <w:ind w:firstLine="720"/>
        <w:contextualSpacing/>
        <w:rPr>
          <w:del w:id="3553" w:author="OFFM" w:date="2024-04-16T10:53:00Z"/>
          <w:rFonts w:ascii="Times New Roman" w:hAnsi="Times New Roman" w:cs="Times New Roman"/>
          <w:sz w:val="24"/>
          <w:szCs w:val="24"/>
        </w:rPr>
      </w:pPr>
      <w:ins w:id="3554" w:author="OFFM" w:date="2024-04-16T10:53:00Z">
        <w:r w:rsidRPr="001C7544">
          <w:rPr>
            <w:rFonts w:ascii="Times New Roman" w:hAnsi="Times New Roman" w:cs="Times New Roman"/>
            <w:sz w:val="24"/>
            <w:szCs w:val="24"/>
          </w:rPr>
          <w:t>(i) Is noncompliant or suspected noncompliant with Federal statutes, regulations</w:t>
        </w:r>
      </w:ins>
      <w:r w:rsidRPr="001C7544">
        <w:rPr>
          <w:rFonts w:ascii="Times New Roman" w:hAnsi="Times New Roman" w:cs="Times New Roman"/>
          <w:sz w:val="24"/>
          <w:szCs w:val="24"/>
        </w:rPr>
        <w:t xml:space="preserve">, or the terms and conditions of </w:t>
      </w:r>
      <w:del w:id="3555" w:author="OFFM" w:date="2024-04-16T10:53:00Z">
        <w:r w:rsidR="00817C00" w:rsidRPr="00F74592">
          <w:rPr>
            <w:rFonts w:ascii="Times New Roman" w:hAnsi="Times New Roman" w:cs="Times New Roman"/>
            <w:sz w:val="24"/>
            <w:szCs w:val="24"/>
          </w:rPr>
          <w:delText xml:space="preserve">a Federal award, including for funds used to match Federal funds; </w:delText>
        </w:r>
      </w:del>
    </w:p>
    <w:p w14:paraId="08C16FE0" w14:textId="00A62D97" w:rsidR="000B5224" w:rsidRPr="001C7544" w:rsidRDefault="00817C00" w:rsidP="000B5224">
      <w:pPr>
        <w:spacing w:after="0" w:line="480" w:lineRule="auto"/>
        <w:ind w:firstLine="720"/>
        <w:contextualSpacing/>
        <w:rPr>
          <w:ins w:id="3556" w:author="OFFM" w:date="2024-04-16T10:53:00Z"/>
          <w:rFonts w:ascii="Times New Roman" w:hAnsi="Times New Roman" w:cs="Times New Roman"/>
          <w:sz w:val="24"/>
          <w:szCs w:val="24"/>
        </w:rPr>
      </w:pPr>
      <w:del w:id="3557" w:author="OFFM" w:date="2024-04-16T10:53:00Z">
        <w:r w:rsidRPr="00F74592">
          <w:rPr>
            <w:rFonts w:ascii="Times New Roman" w:hAnsi="Times New Roman" w:cs="Times New Roman"/>
            <w:sz w:val="24"/>
            <w:szCs w:val="24"/>
          </w:rPr>
          <w:delText xml:space="preserve">(2) Where </w:delText>
        </w:r>
      </w:del>
      <w:r w:rsidR="00F2264C" w:rsidRPr="001C7544">
        <w:rPr>
          <w:rFonts w:ascii="Times New Roman" w:hAnsi="Times New Roman" w:cs="Times New Roman"/>
          <w:sz w:val="24"/>
          <w:szCs w:val="24"/>
        </w:rPr>
        <w:t xml:space="preserve">the </w:t>
      </w:r>
      <w:del w:id="3558" w:author="OFFM" w:date="2024-04-16T10:53:00Z">
        <w:r w:rsidRPr="00F74592">
          <w:rPr>
            <w:rFonts w:ascii="Times New Roman" w:hAnsi="Times New Roman" w:cs="Times New Roman"/>
            <w:sz w:val="24"/>
            <w:szCs w:val="24"/>
          </w:rPr>
          <w:delText>costs, at</w:delText>
        </w:r>
      </w:del>
      <w:ins w:id="3559" w:author="OFFM" w:date="2024-04-16T10:53:00Z">
        <w:r w:rsidR="00F2264C" w:rsidRPr="001C7544">
          <w:rPr>
            <w:rFonts w:ascii="Times New Roman" w:hAnsi="Times New Roman" w:cs="Times New Roman"/>
            <w:sz w:val="24"/>
            <w:szCs w:val="24"/>
          </w:rPr>
          <w:t>Federal award;</w:t>
        </w:r>
      </w:ins>
    </w:p>
    <w:p w14:paraId="7FED9A05" w14:textId="7B7537E6" w:rsidR="000B5224" w:rsidRPr="001C7544" w:rsidRDefault="00F2264C" w:rsidP="000B5224">
      <w:pPr>
        <w:spacing w:after="0" w:line="480" w:lineRule="auto"/>
        <w:ind w:firstLine="720"/>
        <w:contextualSpacing/>
        <w:rPr>
          <w:rFonts w:ascii="Times New Roman" w:hAnsi="Times New Roman" w:cs="Times New Roman"/>
          <w:sz w:val="24"/>
          <w:szCs w:val="24"/>
        </w:rPr>
      </w:pPr>
      <w:ins w:id="3560" w:author="OFFM" w:date="2024-04-16T10:53:00Z">
        <w:r w:rsidRPr="001C7544">
          <w:rPr>
            <w:rFonts w:ascii="Times New Roman" w:hAnsi="Times New Roman" w:cs="Times New Roman"/>
            <w:sz w:val="24"/>
            <w:szCs w:val="24"/>
          </w:rPr>
          <w:t>(ii) At</w:t>
        </w:r>
      </w:ins>
      <w:r w:rsidRPr="001C7544">
        <w:rPr>
          <w:rFonts w:ascii="Times New Roman" w:hAnsi="Times New Roman" w:cs="Times New Roman"/>
          <w:sz w:val="24"/>
          <w:szCs w:val="24"/>
        </w:rPr>
        <w:t xml:space="preserve"> the time of the audit, </w:t>
      </w:r>
      <w:del w:id="3561" w:author="OFFM" w:date="2024-04-16T10:53:00Z">
        <w:r w:rsidR="00817C00" w:rsidRPr="00F74592">
          <w:rPr>
            <w:rFonts w:ascii="Times New Roman" w:hAnsi="Times New Roman" w:cs="Times New Roman"/>
            <w:sz w:val="24"/>
            <w:szCs w:val="24"/>
          </w:rPr>
          <w:delText xml:space="preserve">are not supported by </w:delText>
        </w:r>
      </w:del>
      <w:ins w:id="3562" w:author="OFFM" w:date="2024-04-16T10:53:00Z">
        <w:r w:rsidRPr="001C7544">
          <w:rPr>
            <w:rFonts w:ascii="Times New Roman" w:hAnsi="Times New Roman" w:cs="Times New Roman"/>
            <w:sz w:val="24"/>
            <w:szCs w:val="24"/>
          </w:rPr>
          <w:t xml:space="preserve">lacked </w:t>
        </w:r>
      </w:ins>
      <w:r w:rsidRPr="001C7544">
        <w:rPr>
          <w:rFonts w:ascii="Times New Roman" w:hAnsi="Times New Roman" w:cs="Times New Roman"/>
          <w:sz w:val="24"/>
          <w:szCs w:val="24"/>
        </w:rPr>
        <w:t>adequate documentation</w:t>
      </w:r>
      <w:ins w:id="3563" w:author="OFFM" w:date="2024-04-16T10:53:00Z">
        <w:r w:rsidRPr="001C7544">
          <w:rPr>
            <w:rFonts w:ascii="Times New Roman" w:hAnsi="Times New Roman" w:cs="Times New Roman"/>
            <w:sz w:val="24"/>
            <w:szCs w:val="24"/>
          </w:rPr>
          <w:t xml:space="preserve"> to support compliance</w:t>
        </w:r>
      </w:ins>
      <w:r w:rsidRPr="001C7544">
        <w:rPr>
          <w:rFonts w:ascii="Times New Roman" w:hAnsi="Times New Roman" w:cs="Times New Roman"/>
          <w:sz w:val="24"/>
          <w:szCs w:val="24"/>
        </w:rPr>
        <w:t>; or</w:t>
      </w:r>
      <w:del w:id="3564" w:author="OFFM" w:date="2024-04-16T10:53:00Z">
        <w:r w:rsidR="00817C00" w:rsidRPr="00F74592">
          <w:rPr>
            <w:rFonts w:ascii="Times New Roman" w:hAnsi="Times New Roman" w:cs="Times New Roman"/>
            <w:sz w:val="24"/>
            <w:szCs w:val="24"/>
          </w:rPr>
          <w:delText xml:space="preserve"> </w:delText>
        </w:r>
      </w:del>
    </w:p>
    <w:p w14:paraId="593AB41E" w14:textId="22EE2578" w:rsidR="000B5224" w:rsidRPr="001C7544" w:rsidRDefault="00817C00" w:rsidP="000B5224">
      <w:pPr>
        <w:spacing w:after="0" w:line="480" w:lineRule="auto"/>
        <w:ind w:firstLine="720"/>
        <w:contextualSpacing/>
        <w:rPr>
          <w:rFonts w:ascii="Times New Roman" w:hAnsi="Times New Roman" w:cs="Times New Roman"/>
          <w:sz w:val="24"/>
          <w:szCs w:val="24"/>
        </w:rPr>
      </w:pPr>
      <w:del w:id="3565" w:author="OFFM" w:date="2024-04-16T10:53:00Z">
        <w:r w:rsidRPr="00F74592">
          <w:rPr>
            <w:rFonts w:ascii="Times New Roman" w:hAnsi="Times New Roman" w:cs="Times New Roman"/>
            <w:sz w:val="24"/>
            <w:szCs w:val="24"/>
          </w:rPr>
          <w:delText>(3) Where the costs incurred appear</w:delText>
        </w:r>
      </w:del>
      <w:ins w:id="3566" w:author="OFFM" w:date="2024-04-16T10:53:00Z">
        <w:r w:rsidR="00F2264C" w:rsidRPr="001C7544">
          <w:rPr>
            <w:rFonts w:ascii="Times New Roman" w:hAnsi="Times New Roman" w:cs="Times New Roman"/>
            <w:sz w:val="24"/>
            <w:szCs w:val="24"/>
          </w:rPr>
          <w:t>(iii) Appeared</w:t>
        </w:r>
      </w:ins>
      <w:r w:rsidR="00F2264C" w:rsidRPr="001C7544">
        <w:rPr>
          <w:rFonts w:ascii="Times New Roman" w:hAnsi="Times New Roman" w:cs="Times New Roman"/>
          <w:sz w:val="24"/>
          <w:szCs w:val="24"/>
        </w:rPr>
        <w:t xml:space="preserve"> unreasonable and </w:t>
      </w:r>
      <w:del w:id="3567" w:author="OFFM" w:date="2024-04-16T10:53:00Z">
        <w:r w:rsidRPr="00F74592">
          <w:rPr>
            <w:rFonts w:ascii="Times New Roman" w:hAnsi="Times New Roman" w:cs="Times New Roman"/>
            <w:sz w:val="24"/>
            <w:szCs w:val="24"/>
          </w:rPr>
          <w:delText>do</w:delText>
        </w:r>
      </w:del>
      <w:ins w:id="3568" w:author="OFFM" w:date="2024-04-16T10:53:00Z">
        <w:r w:rsidR="00F2264C" w:rsidRPr="001C7544">
          <w:rPr>
            <w:rFonts w:ascii="Times New Roman" w:hAnsi="Times New Roman" w:cs="Times New Roman"/>
            <w:sz w:val="24"/>
            <w:szCs w:val="24"/>
          </w:rPr>
          <w:t>did</w:t>
        </w:r>
      </w:ins>
      <w:r w:rsidR="00F2264C" w:rsidRPr="001C7544">
        <w:rPr>
          <w:rFonts w:ascii="Times New Roman" w:hAnsi="Times New Roman" w:cs="Times New Roman"/>
          <w:sz w:val="24"/>
          <w:szCs w:val="24"/>
        </w:rPr>
        <w:t xml:space="preserve"> not reflect the actions a prudent person would take in the circumstances.</w:t>
      </w:r>
      <w:del w:id="3569" w:author="OFFM" w:date="2024-04-16T10:53:00Z">
        <w:r w:rsidRPr="00F74592">
          <w:rPr>
            <w:rFonts w:ascii="Times New Roman" w:hAnsi="Times New Roman" w:cs="Times New Roman"/>
            <w:sz w:val="24"/>
            <w:szCs w:val="24"/>
          </w:rPr>
          <w:delText xml:space="preserve"> </w:delText>
        </w:r>
      </w:del>
    </w:p>
    <w:p w14:paraId="3C1CB7F1" w14:textId="252031E8" w:rsidR="000B5224" w:rsidRPr="001C7544" w:rsidRDefault="00817C00" w:rsidP="000B5224">
      <w:pPr>
        <w:spacing w:after="0" w:line="480" w:lineRule="auto"/>
        <w:ind w:firstLine="720"/>
        <w:contextualSpacing/>
        <w:rPr>
          <w:ins w:id="3570" w:author="OFFM" w:date="2024-04-16T10:53:00Z"/>
          <w:rFonts w:ascii="Times New Roman" w:hAnsi="Times New Roman" w:cs="Times New Roman"/>
          <w:sz w:val="24"/>
          <w:szCs w:val="24"/>
        </w:rPr>
      </w:pPr>
      <w:del w:id="3571" w:author="OFFM" w:date="2024-04-16T10:53:00Z">
        <w:r w:rsidRPr="00F74592">
          <w:rPr>
            <w:rFonts w:ascii="Times New Roman" w:hAnsi="Times New Roman" w:cs="Times New Roman"/>
            <w:sz w:val="24"/>
            <w:szCs w:val="24"/>
          </w:rPr>
          <w:delText xml:space="preserve">(4) Questioned costs are </w:delText>
        </w:r>
      </w:del>
      <w:ins w:id="3572" w:author="OFFM" w:date="2024-04-16T10:53:00Z">
        <w:r w:rsidR="00F2264C" w:rsidRPr="001C7544">
          <w:rPr>
            <w:rFonts w:ascii="Times New Roman" w:hAnsi="Times New Roman" w:cs="Times New Roman"/>
            <w:sz w:val="24"/>
            <w:szCs w:val="24"/>
          </w:rPr>
          <w:t>(2) The questioned cost amount under (1)(ii) is calculated as if the portion of a transaction that lacked adequate documentation were confirmed noncompliant.</w:t>
        </w:r>
      </w:ins>
    </w:p>
    <w:p w14:paraId="34C9789C" w14:textId="77777777" w:rsidR="000B5224" w:rsidRPr="001C7544" w:rsidRDefault="00F2264C" w:rsidP="000B5224">
      <w:pPr>
        <w:spacing w:after="0" w:line="480" w:lineRule="auto"/>
        <w:ind w:firstLine="720"/>
        <w:contextualSpacing/>
        <w:rPr>
          <w:ins w:id="3573" w:author="OFFM" w:date="2024-04-16T10:53:00Z"/>
          <w:rFonts w:ascii="Times New Roman" w:hAnsi="Times New Roman" w:cs="Times New Roman"/>
          <w:sz w:val="24"/>
          <w:szCs w:val="24"/>
        </w:rPr>
      </w:pPr>
      <w:bookmarkStart w:id="3574" w:name="_Hlk162243933"/>
      <w:ins w:id="3575" w:author="OFFM" w:date="2024-04-16T10:53:00Z">
        <w:r w:rsidRPr="001C7544">
          <w:rPr>
            <w:rFonts w:ascii="Times New Roman" w:hAnsi="Times New Roman" w:cs="Times New Roman"/>
            <w:sz w:val="24"/>
            <w:szCs w:val="24"/>
          </w:rPr>
          <w:t>(3) There is no questioned cost solely because of</w:t>
        </w:r>
        <w:r w:rsidRPr="001C7544">
          <w:rPr>
            <w:rFonts w:ascii="Times New Roman" w:eastAsia="Times New Roman" w:hAnsi="Times New Roman" w:cs="Times New Roman"/>
            <w:sz w:val="24"/>
            <w:szCs w:val="24"/>
          </w:rPr>
          <w:t>:</w:t>
        </w:r>
      </w:ins>
    </w:p>
    <w:p w14:paraId="3024CD44" w14:textId="77777777" w:rsidR="000B5224" w:rsidRPr="001C7544" w:rsidRDefault="00F2264C" w:rsidP="000B5224">
      <w:pPr>
        <w:spacing w:after="0" w:line="480" w:lineRule="auto"/>
        <w:ind w:left="180" w:firstLine="540"/>
        <w:contextualSpacing/>
        <w:rPr>
          <w:ins w:id="3576" w:author="OFFM" w:date="2024-04-16T10:53:00Z"/>
          <w:rFonts w:ascii="Times New Roman" w:hAnsi="Times New Roman" w:cs="Times New Roman"/>
          <w:sz w:val="24"/>
          <w:szCs w:val="24"/>
        </w:rPr>
      </w:pPr>
      <w:ins w:id="3577" w:author="OFFM" w:date="2024-04-16T10:53:00Z">
        <w:r w:rsidRPr="001C7544">
          <w:rPr>
            <w:rFonts w:ascii="Times New Roman" w:hAnsi="Times New Roman" w:cs="Times New Roman"/>
            <w:sz w:val="24"/>
            <w:szCs w:val="24"/>
          </w:rPr>
          <w:lastRenderedPageBreak/>
          <w:t>(i) Deficiencies in internal control; or</w:t>
        </w:r>
      </w:ins>
    </w:p>
    <w:p w14:paraId="0EE38651" w14:textId="77777777" w:rsidR="000B5224" w:rsidRPr="001C7544" w:rsidRDefault="00F2264C" w:rsidP="000B5224">
      <w:pPr>
        <w:spacing w:after="0" w:line="480" w:lineRule="auto"/>
        <w:ind w:firstLine="720"/>
        <w:contextualSpacing/>
        <w:rPr>
          <w:ins w:id="3578" w:author="OFFM" w:date="2024-04-16T10:53:00Z"/>
          <w:rFonts w:ascii="Times New Roman" w:hAnsi="Times New Roman" w:cs="Times New Roman"/>
          <w:sz w:val="24"/>
          <w:szCs w:val="24"/>
        </w:rPr>
      </w:pPr>
      <w:ins w:id="3579" w:author="OFFM" w:date="2024-04-16T10:53:00Z">
        <w:r w:rsidRPr="001C7544">
          <w:rPr>
            <w:rFonts w:ascii="Times New Roman" w:hAnsi="Times New Roman" w:cs="Times New Roman"/>
            <w:sz w:val="24"/>
            <w:szCs w:val="24"/>
          </w:rPr>
          <w:t>(ii) Noncompliance with the reporting type of compliance requirement (described in the compliance supplement) if this noncompliance does not affect the amount expended or received from the Federal award.</w:t>
        </w:r>
      </w:ins>
    </w:p>
    <w:bookmarkEnd w:id="3574"/>
    <w:p w14:paraId="49A49862" w14:textId="77777777" w:rsidR="000B5224" w:rsidRPr="001C7544" w:rsidRDefault="00F2264C" w:rsidP="000B5224">
      <w:pPr>
        <w:spacing w:after="0" w:line="480" w:lineRule="auto"/>
        <w:ind w:firstLine="720"/>
        <w:contextualSpacing/>
        <w:rPr>
          <w:ins w:id="3580" w:author="OFFM" w:date="2024-04-16T10:53:00Z"/>
          <w:rFonts w:ascii="Times New Roman" w:hAnsi="Times New Roman" w:cs="Times New Roman"/>
          <w:sz w:val="24"/>
          <w:szCs w:val="24"/>
        </w:rPr>
      </w:pPr>
      <w:ins w:id="3581" w:author="OFFM" w:date="2024-04-16T10:53:00Z">
        <w:r w:rsidRPr="001C7544">
          <w:rPr>
            <w:rFonts w:ascii="Times New Roman" w:hAnsi="Times New Roman" w:cs="Times New Roman"/>
            <w:sz w:val="24"/>
            <w:szCs w:val="24"/>
          </w:rPr>
          <w:t xml:space="preserve">(4) </w:t>
        </w:r>
        <w:r w:rsidRPr="001C7544">
          <w:rPr>
            <w:rFonts w:ascii="Times New Roman" w:hAnsi="Times New Roman" w:cs="Times New Roman"/>
            <w:i/>
            <w:iCs/>
            <w:sz w:val="24"/>
            <w:szCs w:val="24"/>
          </w:rPr>
          <w:t>Known questioned cost</w:t>
        </w:r>
        <w:r w:rsidRPr="001C7544">
          <w:rPr>
            <w:rFonts w:ascii="Times New Roman" w:hAnsi="Times New Roman" w:cs="Times New Roman"/>
            <w:sz w:val="24"/>
            <w:szCs w:val="24"/>
          </w:rPr>
          <w:t xml:space="preserve"> means a questioned cost specifically identified by the auditor. Known questioned costs are a subset of likely questioned costs.</w:t>
        </w:r>
      </w:ins>
    </w:p>
    <w:p w14:paraId="4A76C1F7" w14:textId="5F27456E" w:rsidR="000B5224" w:rsidRPr="001C7544" w:rsidRDefault="00F2264C" w:rsidP="000B5224">
      <w:pPr>
        <w:spacing w:after="0" w:line="480" w:lineRule="auto"/>
        <w:ind w:firstLine="720"/>
        <w:contextualSpacing/>
        <w:rPr>
          <w:ins w:id="3582" w:author="OFFM" w:date="2024-04-16T10:53:00Z"/>
          <w:rFonts w:ascii="Times New Roman" w:eastAsia="Times New Roman" w:hAnsi="Times New Roman" w:cs="Times New Roman"/>
          <w:sz w:val="24"/>
          <w:szCs w:val="24"/>
        </w:rPr>
      </w:pPr>
      <w:ins w:id="3583" w:author="OFFM" w:date="2024-04-16T10:53:00Z">
        <w:r w:rsidRPr="001C7544">
          <w:rPr>
            <w:rFonts w:ascii="Times New Roman" w:hAnsi="Times New Roman" w:cs="Times New Roman"/>
            <w:sz w:val="24"/>
            <w:szCs w:val="24"/>
          </w:rPr>
          <w:t xml:space="preserve">(5) </w:t>
        </w:r>
        <w:r w:rsidRPr="001C7544">
          <w:rPr>
            <w:rFonts w:ascii="Times New Roman" w:hAnsi="Times New Roman" w:cs="Times New Roman"/>
            <w:i/>
            <w:iCs/>
            <w:sz w:val="24"/>
            <w:szCs w:val="24"/>
          </w:rPr>
          <w:t>Likely questioned cost</w:t>
        </w:r>
        <w:r w:rsidRPr="001C7544">
          <w:rPr>
            <w:rFonts w:ascii="Times New Roman" w:hAnsi="Times New Roman" w:cs="Times New Roman"/>
            <w:b/>
            <w:bCs/>
            <w:sz w:val="24"/>
            <w:szCs w:val="24"/>
          </w:rPr>
          <w:t xml:space="preserve"> </w:t>
        </w:r>
        <w:r w:rsidRPr="001C7544">
          <w:rPr>
            <w:rFonts w:ascii="Times New Roman" w:hAnsi="Times New Roman" w:cs="Times New Roman"/>
            <w:sz w:val="24"/>
            <w:szCs w:val="24"/>
          </w:rPr>
          <w:t xml:space="preserve">means the auditor’s best estimate of total questioned costs, not just the known questioned costs. Likely questioned costs are developed by extrapolating from audit evidence obtained, for example, by projecting known questioned costs identified in an audit sample to the entire population from which the sample was drawn. </w:t>
        </w:r>
        <w:r w:rsidRPr="001C7544">
          <w:rPr>
            <w:rFonts w:ascii="Times New Roman" w:eastAsia="Times New Roman" w:hAnsi="Times New Roman" w:cs="Times New Roman"/>
            <w:sz w:val="24"/>
            <w:szCs w:val="24"/>
          </w:rPr>
          <w:t xml:space="preserve">In evaluating the effect of questioned costs on the opinion on compliance, the auditor considers the likely questioned costs, </w:t>
        </w:r>
      </w:ins>
      <w:r w:rsidRPr="001C7544">
        <w:rPr>
          <w:rFonts w:ascii="Times New Roman" w:eastAsia="Times New Roman" w:hAnsi="Times New Roman" w:cs="Times New Roman"/>
          <w:sz w:val="24"/>
          <w:szCs w:val="24"/>
        </w:rPr>
        <w:t xml:space="preserve">not </w:t>
      </w:r>
      <w:del w:id="3584" w:author="OFFM" w:date="2024-04-16T10:53:00Z">
        <w:r w:rsidR="00817C00" w:rsidRPr="00F74592">
          <w:rPr>
            <w:rFonts w:ascii="Times New Roman" w:hAnsi="Times New Roman" w:cs="Times New Roman"/>
            <w:sz w:val="24"/>
            <w:szCs w:val="24"/>
          </w:rPr>
          <w:delText xml:space="preserve">an </w:delText>
        </w:r>
      </w:del>
      <w:ins w:id="3585" w:author="OFFM" w:date="2024-04-16T10:53:00Z">
        <w:r w:rsidRPr="001C7544">
          <w:rPr>
            <w:rFonts w:ascii="Times New Roman" w:eastAsia="Times New Roman" w:hAnsi="Times New Roman" w:cs="Times New Roman"/>
            <w:sz w:val="24"/>
            <w:szCs w:val="24"/>
          </w:rPr>
          <w:t>just the known questioned costs.</w:t>
        </w:r>
      </w:ins>
    </w:p>
    <w:p w14:paraId="48FBFCD1" w14:textId="413DF53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3586" w:name="_Hlk162244298"/>
      <w:ins w:id="3587" w:author="OFFM" w:date="2024-04-16T10:53:00Z">
        <w:r w:rsidRPr="001C7544">
          <w:rPr>
            <w:rFonts w:ascii="Times New Roman" w:eastAsia="Times New Roman" w:hAnsi="Times New Roman" w:cs="Times New Roman"/>
            <w:sz w:val="24"/>
            <w:szCs w:val="24"/>
          </w:rPr>
          <w:t xml:space="preserve">(6) Questioned costs are not </w:t>
        </w:r>
      </w:ins>
      <w:r w:rsidRPr="001C7544">
        <w:rPr>
          <w:rFonts w:ascii="Times New Roman" w:eastAsia="Times New Roman" w:hAnsi="Times New Roman" w:cs="Times New Roman"/>
          <w:sz w:val="24"/>
          <w:szCs w:val="24"/>
        </w:rPr>
        <w:t xml:space="preserve">improper </w:t>
      </w:r>
      <w:del w:id="3588" w:author="OFFM" w:date="2024-04-16T10:53:00Z">
        <w:r w:rsidR="00817C00" w:rsidRPr="00F74592">
          <w:rPr>
            <w:rFonts w:ascii="Times New Roman" w:hAnsi="Times New Roman" w:cs="Times New Roman"/>
            <w:sz w:val="24"/>
            <w:szCs w:val="24"/>
          </w:rPr>
          <w:delText>payment</w:delText>
        </w:r>
      </w:del>
      <w:ins w:id="3589" w:author="OFFM" w:date="2024-04-16T10:53:00Z">
        <w:r w:rsidRPr="001C7544">
          <w:rPr>
            <w:rFonts w:ascii="Times New Roman" w:eastAsia="Times New Roman" w:hAnsi="Times New Roman" w:cs="Times New Roman"/>
            <w:sz w:val="24"/>
            <w:szCs w:val="24"/>
          </w:rPr>
          <w:t>payments</w:t>
        </w:r>
      </w:ins>
      <w:r w:rsidRPr="001C7544">
        <w:rPr>
          <w:rFonts w:ascii="Times New Roman" w:eastAsia="Times New Roman" w:hAnsi="Times New Roman" w:cs="Times New Roman"/>
          <w:sz w:val="24"/>
          <w:szCs w:val="24"/>
        </w:rPr>
        <w:t xml:space="preserve"> until reviewed and confirmed to be improper </w:t>
      </w:r>
      <w:ins w:id="3590" w:author="OFFM" w:date="2024-04-16T10:53:00Z">
        <w:r w:rsidRPr="001C7544">
          <w:rPr>
            <w:rFonts w:ascii="Times New Roman" w:eastAsia="Times New Roman" w:hAnsi="Times New Roman" w:cs="Times New Roman"/>
            <w:sz w:val="24"/>
            <w:szCs w:val="24"/>
          </w:rPr>
          <w:t xml:space="preserve">payments </w:t>
        </w:r>
      </w:ins>
      <w:r w:rsidRPr="001C7544">
        <w:rPr>
          <w:rFonts w:ascii="Times New Roman" w:eastAsia="Times New Roman" w:hAnsi="Times New Roman" w:cs="Times New Roman"/>
          <w:sz w:val="24"/>
          <w:szCs w:val="24"/>
        </w:rPr>
        <w:t xml:space="preserve">as defined in OMB Circular A–123 </w:t>
      </w:r>
      <w:del w:id="3591" w:author="OFFM" w:date="2024-04-16T10:53:00Z">
        <w:r w:rsidR="00817C00" w:rsidRPr="00F74592">
          <w:rPr>
            <w:rFonts w:ascii="Times New Roman" w:hAnsi="Times New Roman" w:cs="Times New Roman"/>
            <w:sz w:val="24"/>
            <w:szCs w:val="24"/>
          </w:rPr>
          <w:delText>appendix</w:delText>
        </w:r>
      </w:del>
      <w:ins w:id="3592" w:author="OFFM" w:date="2024-04-16T10:53:00Z">
        <w:r w:rsidRPr="001C7544">
          <w:rPr>
            <w:rFonts w:ascii="Times New Roman" w:eastAsia="Times New Roman" w:hAnsi="Times New Roman" w:cs="Times New Roman"/>
            <w:sz w:val="24"/>
            <w:szCs w:val="24"/>
          </w:rPr>
          <w:t>Appendix</w:t>
        </w:r>
      </w:ins>
      <w:r w:rsidRPr="001C7544">
        <w:rPr>
          <w:rFonts w:ascii="Times New Roman" w:eastAsia="Times New Roman" w:hAnsi="Times New Roman" w:cs="Times New Roman"/>
          <w:sz w:val="24"/>
          <w:szCs w:val="24"/>
        </w:rPr>
        <w:t xml:space="preserve"> C.</w:t>
      </w:r>
      <w:del w:id="3593" w:author="OFFM" w:date="2024-04-16T10:53:00Z">
        <w:r w:rsidR="00817C00" w:rsidRPr="00F74592">
          <w:rPr>
            <w:rFonts w:ascii="Times New Roman" w:hAnsi="Times New Roman" w:cs="Times New Roman"/>
            <w:sz w:val="24"/>
            <w:szCs w:val="24"/>
          </w:rPr>
          <w:delText xml:space="preserve"> (See also the definition of Improper payment in this section). </w:delText>
        </w:r>
      </w:del>
    </w:p>
    <w:bookmarkEnd w:id="3546"/>
    <w:bookmarkEnd w:id="3586"/>
    <w:p w14:paraId="061EC0D6" w14:textId="566293F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Real property</w:t>
      </w:r>
      <w:r w:rsidRPr="001C7544">
        <w:rPr>
          <w:rFonts w:ascii="Times New Roman" w:eastAsia="Times New Roman" w:hAnsi="Times New Roman" w:cs="Times New Roman"/>
          <w:sz w:val="24"/>
          <w:szCs w:val="24"/>
        </w:rPr>
        <w:t xml:space="preserve"> means land, including land improvements, structures</w:t>
      </w:r>
      <w:ins w:id="359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appurtenances thereto, </w:t>
      </w:r>
      <w:del w:id="3595" w:author="OFFM" w:date="2024-04-16T10:53:00Z">
        <w:r w:rsidR="00817C00" w:rsidRPr="00F74592">
          <w:rPr>
            <w:rFonts w:ascii="Times New Roman" w:hAnsi="Times New Roman" w:cs="Times New Roman"/>
            <w:sz w:val="24"/>
            <w:szCs w:val="24"/>
          </w:rPr>
          <w:delText>but</w:delText>
        </w:r>
      </w:del>
      <w:ins w:id="3596" w:author="OFFM" w:date="2024-04-16T10:53:00Z">
        <w:r w:rsidRPr="001C7544">
          <w:rPr>
            <w:rFonts w:ascii="Times New Roman" w:eastAsia="Times New Roman" w:hAnsi="Times New Roman" w:cs="Times New Roman"/>
            <w:sz w:val="24"/>
            <w:szCs w:val="24"/>
          </w:rPr>
          <w:t>and legal interests in land, including fee interest, licenses, rights of way, and easements. Real property</w:t>
        </w:r>
      </w:ins>
      <w:r w:rsidRPr="001C7544">
        <w:rPr>
          <w:rFonts w:ascii="Times New Roman" w:eastAsia="Times New Roman" w:hAnsi="Times New Roman" w:cs="Times New Roman"/>
          <w:sz w:val="24"/>
          <w:szCs w:val="24"/>
        </w:rPr>
        <w:t xml:space="preserve"> excludes moveable machinery and equipment.</w:t>
      </w:r>
      <w:del w:id="3597" w:author="OFFM" w:date="2024-04-16T10:53:00Z">
        <w:r w:rsidR="00817C00" w:rsidRPr="00F74592">
          <w:rPr>
            <w:rFonts w:ascii="Times New Roman" w:hAnsi="Times New Roman" w:cs="Times New Roman"/>
            <w:sz w:val="24"/>
            <w:szCs w:val="24"/>
          </w:rPr>
          <w:delText xml:space="preserve"> </w:delText>
        </w:r>
      </w:del>
    </w:p>
    <w:p w14:paraId="64D87C3A" w14:textId="70C1AFD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sz w:val="24"/>
          <w:szCs w:val="24"/>
        </w:rPr>
        <w:t>Recipient</w:t>
      </w:r>
      <w:r w:rsidRPr="001C7544">
        <w:rPr>
          <w:rFonts w:ascii="Times New Roman" w:eastAsia="Times New Roman" w:hAnsi="Times New Roman" w:cs="Times New Roman"/>
          <w:sz w:val="24"/>
          <w:szCs w:val="24"/>
        </w:rPr>
        <w:t xml:space="preserve"> means an entity</w:t>
      </w:r>
      <w:del w:id="3598" w:author="OFFM" w:date="2024-04-16T10:53:00Z">
        <w:r w:rsidR="00817C00" w:rsidRPr="00F74592">
          <w:rPr>
            <w:rFonts w:ascii="Times New Roman" w:hAnsi="Times New Roman" w:cs="Times New Roman"/>
            <w:sz w:val="24"/>
            <w:szCs w:val="24"/>
          </w:rPr>
          <w:delText>, usually but not limited to non-Federal entities</w:delText>
        </w:r>
      </w:del>
      <w:r w:rsidRPr="001C7544">
        <w:rPr>
          <w:rFonts w:ascii="Times New Roman" w:eastAsia="Times New Roman" w:hAnsi="Times New Roman" w:cs="Times New Roman"/>
          <w:sz w:val="24"/>
          <w:szCs w:val="24"/>
        </w:rPr>
        <w:t xml:space="preserve"> that receives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directly from a Federal </w:t>
      </w:r>
      <w:del w:id="3599"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w:t>
      </w:r>
      <w:del w:id="3600" w:author="OFFM" w:date="2024-04-16T10:53:00Z">
        <w:r w:rsidR="00817C00" w:rsidRPr="00F74592">
          <w:rPr>
            <w:rFonts w:ascii="Times New Roman" w:hAnsi="Times New Roman" w:cs="Times New Roman"/>
            <w:sz w:val="24"/>
            <w:szCs w:val="24"/>
          </w:rPr>
          <w:delText>.</w:delText>
        </w:r>
      </w:del>
      <w:ins w:id="3601" w:author="OFFM" w:date="2024-04-16T10:53:00Z">
        <w:r w:rsidRPr="001C7544">
          <w:rPr>
            <w:rFonts w:ascii="Times New Roman" w:eastAsia="Times New Roman" w:hAnsi="Times New Roman" w:cs="Times New Roman"/>
            <w:sz w:val="24"/>
            <w:szCs w:val="24"/>
          </w:rPr>
          <w:t xml:space="preserve"> to carry out an activity under a Federal program.</w:t>
        </w:r>
      </w:ins>
      <w:r w:rsidRPr="001C7544">
        <w:rPr>
          <w:rFonts w:ascii="Times New Roman" w:eastAsia="Times New Roman" w:hAnsi="Times New Roman" w:cs="Times New Roman"/>
          <w:sz w:val="24"/>
          <w:szCs w:val="24"/>
        </w:rPr>
        <w:t xml:space="preserve"> The term recipient does not include subrecipients or individuals that are </w:t>
      </w:r>
      <w:ins w:id="3602" w:author="OFFM" w:date="2024-04-16T10:53:00Z">
        <w:r w:rsidRPr="001C7544">
          <w:rPr>
            <w:rFonts w:ascii="Times New Roman" w:eastAsia="Times New Roman" w:hAnsi="Times New Roman" w:cs="Times New Roman"/>
            <w:sz w:val="24"/>
            <w:szCs w:val="24"/>
          </w:rPr>
          <w:t xml:space="preserve">participants or </w:t>
        </w:r>
      </w:ins>
      <w:r w:rsidRPr="001C7544">
        <w:rPr>
          <w:rFonts w:ascii="Times New Roman" w:eastAsia="Times New Roman" w:hAnsi="Times New Roman" w:cs="Times New Roman"/>
          <w:sz w:val="24"/>
          <w:szCs w:val="24"/>
        </w:rPr>
        <w:t xml:space="preserve">beneficiaries of the award. </w:t>
      </w:r>
    </w:p>
    <w:p w14:paraId="60229688" w14:textId="7055DCE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Renewal award</w:t>
      </w:r>
      <w:r w:rsidRPr="001C7544">
        <w:rPr>
          <w:rFonts w:ascii="Times New Roman" w:eastAsia="Times New Roman" w:hAnsi="Times New Roman" w:cs="Times New Roman"/>
          <w:sz w:val="24"/>
          <w:szCs w:val="24"/>
        </w:rPr>
        <w:t xml:space="preserve"> means </w:t>
      </w:r>
      <w:del w:id="3603" w:author="OFFM" w:date="2024-04-16T10:53:00Z">
        <w:r w:rsidR="00817C00" w:rsidRPr="00F74592">
          <w:rPr>
            <w:rFonts w:ascii="Times New Roman" w:hAnsi="Times New Roman" w:cs="Times New Roman"/>
            <w:sz w:val="24"/>
            <w:szCs w:val="24"/>
          </w:rPr>
          <w:delText>an award made subsequent to an expiring</w:delText>
        </w:r>
      </w:del>
      <w:ins w:id="3604"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w:t>
      </w:r>
      <w:bookmarkStart w:id="3605" w:name="_Hlk162698102"/>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for which the start date is contiguous with, or closely follows, the end of the expiring Federal award. </w:t>
      </w:r>
      <w:del w:id="3606" w:author="OFFM" w:date="2024-04-16T10:53:00Z">
        <w:r w:rsidR="00817C00" w:rsidRPr="00F74592">
          <w:rPr>
            <w:rFonts w:ascii="Times New Roman" w:hAnsi="Times New Roman" w:cs="Times New Roman"/>
            <w:sz w:val="24"/>
            <w:szCs w:val="24"/>
          </w:rPr>
          <w:lastRenderedPageBreak/>
          <w:delText>A renewal award's</w:delText>
        </w:r>
      </w:del>
      <w:ins w:id="3607"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start date </w:t>
      </w:r>
      <w:del w:id="3608" w:author="OFFM" w:date="2024-04-16T10:53:00Z">
        <w:r w:rsidR="00817C00" w:rsidRPr="00F74592">
          <w:rPr>
            <w:rFonts w:ascii="Times New Roman" w:hAnsi="Times New Roman" w:cs="Times New Roman"/>
            <w:sz w:val="24"/>
            <w:szCs w:val="24"/>
          </w:rPr>
          <w:delText>will begin</w:delText>
        </w:r>
      </w:del>
      <w:ins w:id="3609" w:author="OFFM" w:date="2024-04-16T10:53:00Z">
        <w:r w:rsidRPr="001C7544">
          <w:rPr>
            <w:rFonts w:ascii="Times New Roman" w:eastAsia="Times New Roman" w:hAnsi="Times New Roman" w:cs="Times New Roman"/>
            <w:sz w:val="24"/>
            <w:szCs w:val="24"/>
          </w:rPr>
          <w:t>of</w:t>
        </w:r>
      </w:ins>
      <w:r w:rsidRPr="001C7544">
        <w:rPr>
          <w:rFonts w:ascii="Times New Roman" w:eastAsia="Times New Roman" w:hAnsi="Times New Roman" w:cs="Times New Roman"/>
          <w:sz w:val="24"/>
          <w:szCs w:val="24"/>
        </w:rPr>
        <w:t xml:space="preserve"> a</w:t>
      </w:r>
      <w:ins w:id="3610" w:author="OFFM" w:date="2024-04-16T10:53:00Z">
        <w:r w:rsidRPr="001C7544">
          <w:rPr>
            <w:rFonts w:ascii="Times New Roman" w:eastAsia="Times New Roman" w:hAnsi="Times New Roman" w:cs="Times New Roman"/>
            <w:sz w:val="24"/>
            <w:szCs w:val="24"/>
          </w:rPr>
          <w:t xml:space="preserve"> renewal award begins a new and</w:t>
        </w:r>
      </w:ins>
      <w:r w:rsidRPr="001C7544">
        <w:rPr>
          <w:rFonts w:ascii="Times New Roman" w:eastAsia="Times New Roman" w:hAnsi="Times New Roman" w:cs="Times New Roman"/>
          <w:sz w:val="24"/>
          <w:szCs w:val="24"/>
        </w:rPr>
        <w:t xml:space="preserve"> distinct period of performance</w:t>
      </w:r>
      <w:bookmarkEnd w:id="3605"/>
      <w:r w:rsidRPr="001C7544">
        <w:rPr>
          <w:rFonts w:ascii="Times New Roman" w:eastAsia="Times New Roman" w:hAnsi="Times New Roman" w:cs="Times New Roman"/>
          <w:sz w:val="24"/>
          <w:szCs w:val="24"/>
        </w:rPr>
        <w:t xml:space="preserve">. </w:t>
      </w:r>
    </w:p>
    <w:p w14:paraId="29F5DAF7" w14:textId="4DD2F5C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Research and Development (R&amp;D)</w:t>
      </w:r>
      <w:r w:rsidRPr="00A63D45">
        <w:rPr>
          <w:rFonts w:ascii="Times New Roman" w:hAnsi="Times New Roman"/>
          <w:sz w:val="24"/>
        </w:rPr>
        <w:t xml:space="preserve"> </w:t>
      </w:r>
      <w:r w:rsidRPr="001C7544">
        <w:rPr>
          <w:rFonts w:ascii="Times New Roman" w:eastAsia="Times New Roman" w:hAnsi="Times New Roman" w:cs="Times New Roman"/>
          <w:sz w:val="24"/>
          <w:szCs w:val="24"/>
        </w:rPr>
        <w:t xml:space="preserve">means all </w:t>
      </w:r>
      <w:ins w:id="3611" w:author="OFFM" w:date="2024-04-16T10:53:00Z">
        <w:r w:rsidRPr="001C7544">
          <w:rPr>
            <w:rFonts w:ascii="Times New Roman" w:eastAsia="Times New Roman" w:hAnsi="Times New Roman" w:cs="Times New Roman"/>
            <w:sz w:val="24"/>
            <w:szCs w:val="24"/>
          </w:rPr>
          <w:t xml:space="preserve">basic and applied </w:t>
        </w:r>
      </w:ins>
      <w:r w:rsidRPr="001C7544">
        <w:rPr>
          <w:rFonts w:ascii="Times New Roman" w:eastAsia="Times New Roman" w:hAnsi="Times New Roman" w:cs="Times New Roman"/>
          <w:sz w:val="24"/>
          <w:szCs w:val="24"/>
        </w:rPr>
        <w:t>research activities</w:t>
      </w:r>
      <w:del w:id="3612" w:author="OFFM" w:date="2024-04-16T10:53:00Z">
        <w:r w:rsidR="00817C00" w:rsidRPr="00F74592">
          <w:rPr>
            <w:rFonts w:ascii="Times New Roman" w:hAnsi="Times New Roman" w:cs="Times New Roman"/>
            <w:sz w:val="24"/>
            <w:szCs w:val="24"/>
          </w:rPr>
          <w:delText>, both basic and applied,</w:delText>
        </w:r>
      </w:del>
      <w:r w:rsidRPr="001C7544">
        <w:rPr>
          <w:rFonts w:ascii="Times New Roman" w:eastAsia="Times New Roman" w:hAnsi="Times New Roman" w:cs="Times New Roman"/>
          <w:sz w:val="24"/>
          <w:szCs w:val="24"/>
        </w:rPr>
        <w:t xml:space="preserve"> and all development activities </w:t>
      </w:r>
      <w:del w:id="3613" w:author="OFFM" w:date="2024-04-16T10:53:00Z">
        <w:r w:rsidR="00817C00" w:rsidRPr="00F74592">
          <w:rPr>
            <w:rFonts w:ascii="Times New Roman" w:hAnsi="Times New Roman" w:cs="Times New Roman"/>
            <w:sz w:val="24"/>
            <w:szCs w:val="24"/>
          </w:rPr>
          <w:delText xml:space="preserve">that are </w:delText>
        </w:r>
      </w:del>
      <w:r w:rsidRPr="001C7544">
        <w:rPr>
          <w:rFonts w:ascii="Times New Roman" w:eastAsia="Times New Roman" w:hAnsi="Times New Roman" w:cs="Times New Roman"/>
          <w:sz w:val="24"/>
          <w:szCs w:val="24"/>
        </w:rPr>
        <w:t xml:space="preserve">performed by </w:t>
      </w:r>
      <w:del w:id="3614" w:author="OFFM" w:date="2024-04-16T10:53:00Z">
        <w:r w:rsidR="00817C00" w:rsidRPr="00F74592">
          <w:rPr>
            <w:rFonts w:ascii="Times New Roman" w:hAnsi="Times New Roman" w:cs="Times New Roman"/>
            <w:sz w:val="24"/>
            <w:szCs w:val="24"/>
          </w:rPr>
          <w:delText>non-Federal entities</w:delText>
        </w:r>
      </w:del>
      <w:ins w:id="3615" w:author="OFFM" w:date="2024-04-16T10:53:00Z">
        <w:r w:rsidRPr="001C7544">
          <w:rPr>
            <w:rFonts w:ascii="Times New Roman" w:eastAsia="Times New Roman" w:hAnsi="Times New Roman" w:cs="Times New Roman"/>
            <w:sz w:val="24"/>
            <w:szCs w:val="24"/>
          </w:rPr>
          <w:t>a recipient or subrecipient</w:t>
        </w:r>
      </w:ins>
      <w:r w:rsidRPr="001C7544">
        <w:rPr>
          <w:rFonts w:ascii="Times New Roman" w:eastAsia="Times New Roman" w:hAnsi="Times New Roman" w:cs="Times New Roman"/>
          <w:sz w:val="24"/>
          <w:szCs w:val="24"/>
        </w:rPr>
        <w:t xml:space="preserve">. The term research also includes activities involving the training of individuals in research techniques where such activities </w:t>
      </w:r>
      <w:del w:id="3616" w:author="OFFM" w:date="2024-04-16T10:53:00Z">
        <w:r w:rsidR="00817C00" w:rsidRPr="00F74592">
          <w:rPr>
            <w:rFonts w:ascii="Times New Roman" w:hAnsi="Times New Roman" w:cs="Times New Roman"/>
            <w:sz w:val="24"/>
            <w:szCs w:val="24"/>
          </w:rPr>
          <w:delText>utilize</w:delText>
        </w:r>
      </w:del>
      <w:ins w:id="3617" w:author="OFFM" w:date="2024-04-16T10:53:00Z">
        <w:r w:rsidRPr="001C7544">
          <w:rPr>
            <w:rFonts w:ascii="Times New Roman" w:eastAsia="Times New Roman" w:hAnsi="Times New Roman" w:cs="Times New Roman"/>
            <w:sz w:val="24"/>
            <w:szCs w:val="24"/>
          </w:rPr>
          <w:t>use</w:t>
        </w:r>
      </w:ins>
      <w:r w:rsidRPr="001C7544">
        <w:rPr>
          <w:rFonts w:ascii="Times New Roman" w:eastAsia="Times New Roman" w:hAnsi="Times New Roman" w:cs="Times New Roman"/>
          <w:sz w:val="24"/>
          <w:szCs w:val="24"/>
        </w:rPr>
        <w:t xml:space="preserve"> the same facilities as other research and development activities and where such activities are not included in the instruction function. “Research” is </w:t>
      </w:r>
      <w:del w:id="3618" w:author="OFFM" w:date="2024-04-16T10:53:00Z">
        <w:r w:rsidR="00817C00" w:rsidRPr="00F74592">
          <w:rPr>
            <w:rFonts w:ascii="Times New Roman" w:hAnsi="Times New Roman" w:cs="Times New Roman"/>
            <w:sz w:val="24"/>
            <w:szCs w:val="24"/>
          </w:rPr>
          <w:delText>defined as a</w:delText>
        </w:r>
      </w:del>
      <w:ins w:id="3619"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systematic study directed toward fuller scientific knowledge or understanding of the subject studied. “Development” is the systematic use of knowledge and understanding gained from research </w:t>
      </w:r>
      <w:del w:id="3620" w:author="OFFM" w:date="2024-04-16T10:53:00Z">
        <w:r w:rsidR="00817C00" w:rsidRPr="00F74592">
          <w:rPr>
            <w:rFonts w:ascii="Times New Roman" w:hAnsi="Times New Roman" w:cs="Times New Roman"/>
            <w:sz w:val="24"/>
            <w:szCs w:val="24"/>
          </w:rPr>
          <w:delText>directed toward the production of</w:delText>
        </w:r>
      </w:del>
      <w:ins w:id="3621" w:author="OFFM" w:date="2024-04-16T10:53:00Z">
        <w:r w:rsidRPr="001C7544">
          <w:rPr>
            <w:rFonts w:ascii="Times New Roman" w:eastAsia="Times New Roman" w:hAnsi="Times New Roman" w:cs="Times New Roman"/>
            <w:sz w:val="24"/>
            <w:szCs w:val="24"/>
          </w:rPr>
          <w:t>to produce</w:t>
        </w:r>
      </w:ins>
      <w:r w:rsidRPr="001C7544">
        <w:rPr>
          <w:rFonts w:ascii="Times New Roman" w:eastAsia="Times New Roman" w:hAnsi="Times New Roman" w:cs="Times New Roman"/>
          <w:sz w:val="24"/>
          <w:szCs w:val="24"/>
        </w:rPr>
        <w:t xml:space="preserve"> useful materials, devices, systems, or methods, including </w:t>
      </w:r>
      <w:del w:id="3622" w:author="OFFM" w:date="2024-04-16T10:53:00Z">
        <w:r w:rsidR="00817C00" w:rsidRPr="00F74592">
          <w:rPr>
            <w:rFonts w:ascii="Times New Roman" w:hAnsi="Times New Roman" w:cs="Times New Roman"/>
            <w:sz w:val="24"/>
            <w:szCs w:val="24"/>
          </w:rPr>
          <w:delText>design</w:delText>
        </w:r>
      </w:del>
      <w:ins w:id="3623" w:author="OFFM" w:date="2024-04-16T10:53:00Z">
        <w:r w:rsidRPr="001C7544">
          <w:rPr>
            <w:rFonts w:ascii="Times New Roman" w:eastAsia="Times New Roman" w:hAnsi="Times New Roman" w:cs="Times New Roman"/>
            <w:sz w:val="24"/>
            <w:szCs w:val="24"/>
          </w:rPr>
          <w:t>designing</w:t>
        </w:r>
      </w:ins>
      <w:r w:rsidRPr="001C7544">
        <w:rPr>
          <w:rFonts w:ascii="Times New Roman" w:eastAsia="Times New Roman" w:hAnsi="Times New Roman" w:cs="Times New Roman"/>
          <w:sz w:val="24"/>
          <w:szCs w:val="24"/>
        </w:rPr>
        <w:t xml:space="preserve"> and </w:t>
      </w:r>
      <w:del w:id="3624" w:author="OFFM" w:date="2024-04-16T10:53:00Z">
        <w:r w:rsidR="00817C00" w:rsidRPr="00F74592">
          <w:rPr>
            <w:rFonts w:ascii="Times New Roman" w:hAnsi="Times New Roman" w:cs="Times New Roman"/>
            <w:sz w:val="24"/>
            <w:szCs w:val="24"/>
          </w:rPr>
          <w:delText>development of</w:delText>
        </w:r>
      </w:del>
      <w:ins w:id="3625" w:author="OFFM" w:date="2024-04-16T10:53:00Z">
        <w:r w:rsidRPr="001C7544">
          <w:rPr>
            <w:rFonts w:ascii="Times New Roman" w:eastAsia="Times New Roman" w:hAnsi="Times New Roman" w:cs="Times New Roman"/>
            <w:sz w:val="24"/>
            <w:szCs w:val="24"/>
          </w:rPr>
          <w:t>developing</w:t>
        </w:r>
      </w:ins>
      <w:r w:rsidRPr="001C7544">
        <w:rPr>
          <w:rFonts w:ascii="Times New Roman" w:eastAsia="Times New Roman" w:hAnsi="Times New Roman" w:cs="Times New Roman"/>
          <w:sz w:val="24"/>
          <w:szCs w:val="24"/>
        </w:rPr>
        <w:t xml:space="preserve"> prototypes and processes. </w:t>
      </w:r>
    </w:p>
    <w:p w14:paraId="57DDFD5C" w14:textId="2EA3A57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Simplified acquisition threshold</w:t>
      </w:r>
      <w:r w:rsidRPr="001C7544">
        <w:rPr>
          <w:rFonts w:ascii="Times New Roman" w:eastAsia="Times New Roman" w:hAnsi="Times New Roman" w:cs="Times New Roman"/>
          <w:sz w:val="24"/>
          <w:szCs w:val="24"/>
        </w:rPr>
        <w:t xml:space="preserve"> means the dollar amount below which a </w:t>
      </w:r>
      <w:del w:id="3626" w:author="OFFM" w:date="2024-04-16T10:53:00Z">
        <w:r w:rsidR="00817C00" w:rsidRPr="00F74592">
          <w:rPr>
            <w:rFonts w:ascii="Times New Roman" w:hAnsi="Times New Roman" w:cs="Times New Roman"/>
            <w:sz w:val="24"/>
            <w:szCs w:val="24"/>
          </w:rPr>
          <w:delText>non-Federal entity</w:delText>
        </w:r>
      </w:del>
      <w:ins w:id="3627"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may purchase property or services using small purchase methods (see § 200.320). </w:t>
      </w:r>
      <w:del w:id="3628" w:author="OFFM" w:date="2024-04-16T10:53:00Z">
        <w:r w:rsidR="00817C00" w:rsidRPr="00F74592">
          <w:rPr>
            <w:rFonts w:ascii="Times New Roman" w:hAnsi="Times New Roman" w:cs="Times New Roman"/>
            <w:sz w:val="24"/>
            <w:szCs w:val="24"/>
          </w:rPr>
          <w:delText>Non-Federal entities</w:delText>
        </w:r>
      </w:del>
      <w:ins w:id="3629" w:author="OFFM" w:date="2024-04-16T10:53:00Z">
        <w:r w:rsidRPr="001C7544">
          <w:rPr>
            <w:rFonts w:ascii="Times New Roman" w:eastAsia="Times New Roman" w:hAnsi="Times New Roman" w:cs="Times New Roman"/>
            <w:sz w:val="24"/>
            <w:szCs w:val="24"/>
          </w:rPr>
          <w:t>Recipients and subrecipients</w:t>
        </w:r>
      </w:ins>
      <w:r w:rsidRPr="001C7544">
        <w:rPr>
          <w:rFonts w:ascii="Times New Roman" w:eastAsia="Times New Roman" w:hAnsi="Times New Roman" w:cs="Times New Roman"/>
          <w:sz w:val="24"/>
          <w:szCs w:val="24"/>
        </w:rPr>
        <w:t xml:space="preserve"> adopt small purchase procedures </w:t>
      </w:r>
      <w:del w:id="3630" w:author="OFFM" w:date="2024-04-16T10:53:00Z">
        <w:r w:rsidR="00817C00" w:rsidRPr="00F74592">
          <w:rPr>
            <w:rFonts w:ascii="Times New Roman" w:hAnsi="Times New Roman" w:cs="Times New Roman"/>
            <w:sz w:val="24"/>
            <w:szCs w:val="24"/>
          </w:rPr>
          <w:delText xml:space="preserve">in order </w:delText>
        </w:r>
      </w:del>
      <w:r w:rsidRPr="001C7544">
        <w:rPr>
          <w:rFonts w:ascii="Times New Roman" w:eastAsia="Times New Roman" w:hAnsi="Times New Roman" w:cs="Times New Roman"/>
          <w:sz w:val="24"/>
          <w:szCs w:val="24"/>
        </w:rPr>
        <w:t xml:space="preserve">to expedite the purchase of items at or below the simplified acquisition threshold. The simplified acquisition threshold </w:t>
      </w:r>
      <w:del w:id="3631" w:author="OFFM" w:date="2024-04-16T10:53:00Z">
        <w:r w:rsidR="00817C00" w:rsidRPr="00F74592">
          <w:rPr>
            <w:rFonts w:ascii="Times New Roman" w:hAnsi="Times New Roman" w:cs="Times New Roman"/>
            <w:sz w:val="24"/>
            <w:szCs w:val="24"/>
          </w:rPr>
          <w:delText>for</w:delText>
        </w:r>
      </w:del>
      <w:ins w:id="3632" w:author="OFFM" w:date="2024-04-16T10:53:00Z">
        <w:r w:rsidRPr="001C7544">
          <w:rPr>
            <w:rFonts w:ascii="Times New Roman" w:eastAsia="Times New Roman" w:hAnsi="Times New Roman" w:cs="Times New Roman"/>
            <w:sz w:val="24"/>
            <w:szCs w:val="24"/>
          </w:rPr>
          <w:t>set in the FAR at 48 CFR part 2, subpart 2.1 is used in this part as the simplified acquisition threshold for secondary</w:t>
        </w:r>
      </w:ins>
      <w:r w:rsidRPr="001C7544">
        <w:rPr>
          <w:rFonts w:ascii="Times New Roman" w:eastAsia="Times New Roman" w:hAnsi="Times New Roman" w:cs="Times New Roman"/>
          <w:sz w:val="24"/>
          <w:szCs w:val="24"/>
        </w:rPr>
        <w:t xml:space="preserve"> procurement activities administered under Federal awards</w:t>
      </w:r>
      <w:del w:id="3633" w:author="OFFM" w:date="2024-04-16T10:53:00Z">
        <w:r w:rsidR="00817C00" w:rsidRPr="00F74592">
          <w:rPr>
            <w:rFonts w:ascii="Times New Roman" w:hAnsi="Times New Roman" w:cs="Times New Roman"/>
            <w:sz w:val="24"/>
            <w:szCs w:val="24"/>
          </w:rPr>
          <w:delText xml:space="preserve"> is set by the FAR at 48 CFR part 2, subpart 2.1.</w:delText>
        </w:r>
      </w:del>
      <w:ins w:id="363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The </w:t>
      </w:r>
      <w:del w:id="3635" w:author="OFFM" w:date="2024-04-16T10:53:00Z">
        <w:r w:rsidR="00817C00" w:rsidRPr="00F74592">
          <w:rPr>
            <w:rFonts w:ascii="Times New Roman" w:hAnsi="Times New Roman" w:cs="Times New Roman"/>
            <w:sz w:val="24"/>
            <w:szCs w:val="24"/>
          </w:rPr>
          <w:delText>non-Federal entity</w:delText>
        </w:r>
      </w:del>
      <w:ins w:id="3636"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is responsible for determining an appropriate simplified acquisition threshold</w:t>
      </w:r>
      <w:ins w:id="3637" w:author="OFFM" w:date="2024-04-16T10:53:00Z">
        <w:r w:rsidRPr="001C7544">
          <w:rPr>
            <w:rFonts w:ascii="Times New Roman" w:eastAsia="Times New Roman" w:hAnsi="Times New Roman" w:cs="Times New Roman"/>
            <w:sz w:val="24"/>
            <w:szCs w:val="24"/>
          </w:rPr>
          <w:t>, which is less than or equal to the dollar value established in the FAR,</w:t>
        </w:r>
      </w:ins>
      <w:r w:rsidRPr="001C7544">
        <w:rPr>
          <w:rFonts w:ascii="Times New Roman" w:eastAsia="Times New Roman" w:hAnsi="Times New Roman" w:cs="Times New Roman"/>
          <w:sz w:val="24"/>
          <w:szCs w:val="24"/>
        </w:rPr>
        <w:t xml:space="preserve"> based on internal controls, an evaluation of risk, and its documented procurement procedures. </w:t>
      </w:r>
      <w:del w:id="3638" w:author="OFFM" w:date="2024-04-16T10:53:00Z">
        <w:r w:rsidR="00817C00" w:rsidRPr="00F74592">
          <w:rPr>
            <w:rFonts w:ascii="Times New Roman" w:hAnsi="Times New Roman" w:cs="Times New Roman"/>
            <w:sz w:val="24"/>
            <w:szCs w:val="24"/>
          </w:rPr>
          <w:delText xml:space="preserve">However, in no circumstances can this threshold exceed the dollar value established in the FAR (48 CFR part 2, subpart 2.1) for the simplified acquisition threshold. Recipients </w:delText>
        </w:r>
      </w:del>
      <w:ins w:id="3639" w:author="OFFM" w:date="2024-04-16T10:53:00Z">
        <w:r w:rsidRPr="001C7544">
          <w:rPr>
            <w:rFonts w:ascii="Times New Roman" w:eastAsia="Times New Roman" w:hAnsi="Times New Roman" w:cs="Times New Roman"/>
            <w:sz w:val="24"/>
            <w:szCs w:val="24"/>
          </w:rPr>
          <w:t xml:space="preserve">Recipients and </w:t>
        </w:r>
        <w:r w:rsidRPr="001C7544">
          <w:rPr>
            <w:rFonts w:ascii="Times New Roman" w:eastAsia="Times New Roman" w:hAnsi="Times New Roman" w:cs="Times New Roman"/>
            <w:sz w:val="24"/>
            <w:szCs w:val="24"/>
          </w:rPr>
          <w:lastRenderedPageBreak/>
          <w:t xml:space="preserve">subrecipients </w:t>
        </w:r>
      </w:ins>
      <w:r w:rsidRPr="001C7544">
        <w:rPr>
          <w:rFonts w:ascii="Times New Roman" w:eastAsia="Times New Roman" w:hAnsi="Times New Roman" w:cs="Times New Roman"/>
          <w:sz w:val="24"/>
          <w:szCs w:val="24"/>
        </w:rPr>
        <w:t xml:space="preserve">should </w:t>
      </w:r>
      <w:ins w:id="3640" w:author="OFFM" w:date="2024-04-16T10:53:00Z">
        <w:r w:rsidRPr="001C7544">
          <w:rPr>
            <w:rFonts w:ascii="Times New Roman" w:eastAsia="Times New Roman" w:hAnsi="Times New Roman" w:cs="Times New Roman"/>
            <w:sz w:val="24"/>
            <w:szCs w:val="24"/>
          </w:rPr>
          <w:t xml:space="preserve">also </w:t>
        </w:r>
      </w:ins>
      <w:r w:rsidRPr="001C7544">
        <w:rPr>
          <w:rFonts w:ascii="Times New Roman" w:eastAsia="Times New Roman" w:hAnsi="Times New Roman" w:cs="Times New Roman"/>
          <w:sz w:val="24"/>
          <w:szCs w:val="24"/>
        </w:rPr>
        <w:t xml:space="preserve">determine if local government </w:t>
      </w:r>
      <w:del w:id="3641" w:author="OFFM" w:date="2024-04-16T10:53:00Z">
        <w:r w:rsidR="00817C00" w:rsidRPr="00F74592">
          <w:rPr>
            <w:rFonts w:ascii="Times New Roman" w:hAnsi="Times New Roman" w:cs="Times New Roman"/>
            <w:sz w:val="24"/>
            <w:szCs w:val="24"/>
          </w:rPr>
          <w:delText xml:space="preserve">laws on </w:delText>
        </w:r>
      </w:del>
      <w:r w:rsidRPr="001C7544">
        <w:rPr>
          <w:rFonts w:ascii="Times New Roman" w:eastAsia="Times New Roman" w:hAnsi="Times New Roman" w:cs="Times New Roman"/>
          <w:sz w:val="24"/>
          <w:szCs w:val="24"/>
        </w:rPr>
        <w:t xml:space="preserve">purchasing </w:t>
      </w:r>
      <w:ins w:id="3642" w:author="OFFM" w:date="2024-04-16T10:53:00Z">
        <w:r w:rsidRPr="001C7544">
          <w:rPr>
            <w:rFonts w:ascii="Times New Roman" w:eastAsia="Times New Roman" w:hAnsi="Times New Roman" w:cs="Times New Roman"/>
            <w:sz w:val="24"/>
            <w:szCs w:val="24"/>
          </w:rPr>
          <w:t xml:space="preserve">laws </w:t>
        </w:r>
      </w:ins>
      <w:r w:rsidRPr="001C7544">
        <w:rPr>
          <w:rFonts w:ascii="Times New Roman" w:eastAsia="Times New Roman" w:hAnsi="Times New Roman" w:cs="Times New Roman"/>
          <w:sz w:val="24"/>
          <w:szCs w:val="24"/>
        </w:rPr>
        <w:t xml:space="preserve">apply. </w:t>
      </w:r>
      <w:ins w:id="3643" w:author="OFFM" w:date="2024-04-16T10:53:00Z">
        <w:r w:rsidRPr="001C7544">
          <w:rPr>
            <w:rFonts w:ascii="Times New Roman" w:eastAsia="Times New Roman" w:hAnsi="Times New Roman" w:cs="Times New Roman"/>
            <w:sz w:val="24"/>
            <w:szCs w:val="24"/>
          </w:rPr>
          <w:t xml:space="preserve">This threshold must never exceed the dollar value established in the FAR. </w:t>
        </w:r>
      </w:ins>
    </w:p>
    <w:p w14:paraId="7A4DA522" w14:textId="252253D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Special purpose equipment</w:t>
      </w:r>
      <w:r w:rsidRPr="001C7544">
        <w:rPr>
          <w:rFonts w:ascii="Times New Roman" w:eastAsia="Times New Roman" w:hAnsi="Times New Roman" w:cs="Times New Roman"/>
          <w:sz w:val="24"/>
          <w:szCs w:val="24"/>
        </w:rPr>
        <w:t xml:space="preserve"> means equipment </w:t>
      </w:r>
      <w:del w:id="3644" w:author="OFFM" w:date="2024-04-16T10:53:00Z">
        <w:r w:rsidR="00817C00" w:rsidRPr="00F74592">
          <w:rPr>
            <w:rFonts w:ascii="Times New Roman" w:hAnsi="Times New Roman" w:cs="Times New Roman"/>
            <w:sz w:val="24"/>
            <w:szCs w:val="24"/>
          </w:rPr>
          <w:delText>which</w:delText>
        </w:r>
      </w:del>
      <w:ins w:id="3645" w:author="OFFM" w:date="2024-04-16T10:53:00Z">
        <w:r w:rsidRPr="001C7544">
          <w:rPr>
            <w:rFonts w:ascii="Times New Roman" w:eastAsia="Times New Roman" w:hAnsi="Times New Roman" w:cs="Times New Roman"/>
            <w:sz w:val="24"/>
            <w:szCs w:val="24"/>
          </w:rPr>
          <w:t>that</w:t>
        </w:r>
      </w:ins>
      <w:r w:rsidRPr="001C7544">
        <w:rPr>
          <w:rFonts w:ascii="Times New Roman" w:eastAsia="Times New Roman" w:hAnsi="Times New Roman" w:cs="Times New Roman"/>
          <w:sz w:val="24"/>
          <w:szCs w:val="24"/>
        </w:rPr>
        <w:t xml:space="preserve"> is used only for research, medical, scientific, or other </w:t>
      </w:r>
      <w:ins w:id="3646" w:author="OFFM" w:date="2024-04-16T10:53:00Z">
        <w:r w:rsidRPr="001C7544">
          <w:rPr>
            <w:rFonts w:ascii="Times New Roman" w:eastAsia="Times New Roman" w:hAnsi="Times New Roman" w:cs="Times New Roman"/>
            <w:sz w:val="24"/>
            <w:szCs w:val="24"/>
          </w:rPr>
          <w:t xml:space="preserve">similar </w:t>
        </w:r>
      </w:ins>
      <w:r w:rsidRPr="001C7544">
        <w:rPr>
          <w:rFonts w:ascii="Times New Roman" w:eastAsia="Times New Roman" w:hAnsi="Times New Roman" w:cs="Times New Roman"/>
          <w:sz w:val="24"/>
          <w:szCs w:val="24"/>
        </w:rPr>
        <w:t xml:space="preserve">technical activities. Examples of special purpose equipment include microscopes, x-ray machines, surgical instruments, </w:t>
      </w:r>
      <w:del w:id="3647" w:author="OFFM" w:date="2024-04-16T10:53:00Z">
        <w:r w:rsidR="00817C00" w:rsidRPr="00F74592">
          <w:rPr>
            <w:rFonts w:ascii="Times New Roman" w:hAnsi="Times New Roman" w:cs="Times New Roman"/>
            <w:sz w:val="24"/>
            <w:szCs w:val="24"/>
          </w:rPr>
          <w:delText xml:space="preserve">and </w:delText>
        </w:r>
      </w:del>
      <w:r w:rsidRPr="001C7544">
        <w:rPr>
          <w:rFonts w:ascii="Times New Roman" w:eastAsia="Times New Roman" w:hAnsi="Times New Roman" w:cs="Times New Roman"/>
          <w:sz w:val="24"/>
          <w:szCs w:val="24"/>
        </w:rPr>
        <w:t>spectrometers</w:t>
      </w:r>
      <w:ins w:id="3648" w:author="OFFM" w:date="2024-04-16T10:53:00Z">
        <w:r w:rsidRPr="001C7544">
          <w:rPr>
            <w:rFonts w:ascii="Times New Roman" w:eastAsia="Times New Roman" w:hAnsi="Times New Roman" w:cs="Times New Roman"/>
            <w:sz w:val="24"/>
            <w:szCs w:val="24"/>
          </w:rPr>
          <w:t>, and associated software</w:t>
        </w:r>
      </w:ins>
      <w:r w:rsidRPr="001C7544">
        <w:rPr>
          <w:rFonts w:ascii="Times New Roman" w:eastAsia="Times New Roman" w:hAnsi="Times New Roman" w:cs="Times New Roman"/>
          <w:sz w:val="24"/>
          <w:szCs w:val="24"/>
        </w:rPr>
        <w:t xml:space="preserve">. See also the definitions of </w:t>
      </w:r>
      <w:r w:rsidRPr="00A63D45">
        <w:rPr>
          <w:rFonts w:ascii="Times New Roman" w:hAnsi="Times New Roman"/>
          <w:i/>
          <w:sz w:val="24"/>
        </w:rPr>
        <w:t>equipment</w:t>
      </w:r>
      <w:r w:rsidRPr="001C7544">
        <w:rPr>
          <w:rFonts w:ascii="Times New Roman" w:eastAsia="Times New Roman" w:hAnsi="Times New Roman" w:cs="Times New Roman"/>
          <w:sz w:val="24"/>
          <w:szCs w:val="24"/>
        </w:rPr>
        <w:t xml:space="preserve"> and </w:t>
      </w:r>
      <w:proofErr w:type="gramStart"/>
      <w:r w:rsidRPr="00A63D45">
        <w:rPr>
          <w:rFonts w:ascii="Times New Roman" w:hAnsi="Times New Roman"/>
          <w:i/>
          <w:sz w:val="24"/>
        </w:rPr>
        <w:t>general purpose</w:t>
      </w:r>
      <w:proofErr w:type="gramEnd"/>
      <w:r w:rsidRPr="00A63D45">
        <w:rPr>
          <w:rFonts w:ascii="Times New Roman" w:hAnsi="Times New Roman"/>
          <w:i/>
          <w:sz w:val="24"/>
        </w:rPr>
        <w:t xml:space="preserve"> equipment</w:t>
      </w:r>
      <w:r w:rsidRPr="001C7544">
        <w:rPr>
          <w:rFonts w:ascii="Times New Roman" w:eastAsia="Times New Roman" w:hAnsi="Times New Roman" w:cs="Times New Roman"/>
          <w:sz w:val="24"/>
          <w:szCs w:val="24"/>
        </w:rPr>
        <w:t xml:space="preserve"> in this section. </w:t>
      </w:r>
    </w:p>
    <w:p w14:paraId="0FC50D14" w14:textId="30F7A2B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State</w:t>
      </w:r>
      <w:r w:rsidRPr="001C7544">
        <w:rPr>
          <w:rFonts w:ascii="Times New Roman" w:eastAsia="Times New Roman" w:hAnsi="Times New Roman" w:cs="Times New Roman"/>
          <w:sz w:val="24"/>
          <w:szCs w:val="24"/>
        </w:rPr>
        <w:t xml:space="preserve"> means any </w:t>
      </w:r>
      <w:del w:id="3649" w:author="OFFM" w:date="2024-04-16T10:53:00Z">
        <w:r w:rsidR="00817C00" w:rsidRPr="00F74592">
          <w:rPr>
            <w:rFonts w:ascii="Times New Roman" w:hAnsi="Times New Roman" w:cs="Times New Roman"/>
            <w:sz w:val="24"/>
            <w:szCs w:val="24"/>
          </w:rPr>
          <w:delText>state</w:delText>
        </w:r>
      </w:del>
      <w:ins w:id="3650" w:author="OFFM" w:date="2024-04-16T10:53:00Z">
        <w:r w:rsidRPr="001C7544">
          <w:rPr>
            <w:rFonts w:ascii="Times New Roman" w:eastAsia="Times New Roman" w:hAnsi="Times New Roman" w:cs="Times New Roman"/>
            <w:sz w:val="24"/>
            <w:szCs w:val="24"/>
          </w:rPr>
          <w:t>State</w:t>
        </w:r>
      </w:ins>
      <w:r w:rsidRPr="001C7544">
        <w:rPr>
          <w:rFonts w:ascii="Times New Roman" w:eastAsia="Times New Roman" w:hAnsi="Times New Roman" w:cs="Times New Roman"/>
          <w:sz w:val="24"/>
          <w:szCs w:val="24"/>
        </w:rPr>
        <w:t xml:space="preserve"> of the United States, the District of Columbia, the Commonwealth of Puerto Rico, U.S. Virgin Islands, Guam, American Samoa, the Commonwealth of the Northern Mariana Islands, and any agency or instrumentality thereof exclusive of local governments. </w:t>
      </w:r>
    </w:p>
    <w:p w14:paraId="15937855" w14:textId="68770F4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Student Financial Aid (SFA)</w:t>
      </w:r>
      <w:r w:rsidRPr="001C7544">
        <w:rPr>
          <w:rFonts w:ascii="Times New Roman" w:eastAsia="Times New Roman" w:hAnsi="Times New Roman" w:cs="Times New Roman"/>
          <w:sz w:val="24"/>
          <w:szCs w:val="24"/>
        </w:rPr>
        <w:t xml:space="preserve"> means Federal awards under those programs of general student assistance, such as those authorized by Title IV of the Higher Education Act of 1965, as amended</w:t>
      </w:r>
      <w:del w:id="3651"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(20 U.S.C. 1070</w:t>
      </w:r>
      <w:del w:id="3652" w:author="OFFM" w:date="2024-04-16T10:53:00Z">
        <w:r w:rsidR="00817C00" w:rsidRPr="00F74592">
          <w:rPr>
            <w:rFonts w:ascii="Times New Roman" w:hAnsi="Times New Roman" w:cs="Times New Roman"/>
            <w:sz w:val="24"/>
            <w:szCs w:val="24"/>
          </w:rPr>
          <w:delText>–</w:delText>
        </w:r>
      </w:del>
      <w:ins w:id="365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1099d), which </w:t>
      </w:r>
      <w:del w:id="3654" w:author="OFFM" w:date="2024-04-16T10:53:00Z">
        <w:r w:rsidR="00817C00" w:rsidRPr="00F74592">
          <w:rPr>
            <w:rFonts w:ascii="Times New Roman" w:hAnsi="Times New Roman" w:cs="Times New Roman"/>
            <w:sz w:val="24"/>
            <w:szCs w:val="24"/>
          </w:rPr>
          <w:delText xml:space="preserve">are administered by </w:delText>
        </w:r>
      </w:del>
      <w:r w:rsidRPr="001C7544">
        <w:rPr>
          <w:rFonts w:ascii="Times New Roman" w:eastAsia="Times New Roman" w:hAnsi="Times New Roman" w:cs="Times New Roman"/>
          <w:sz w:val="24"/>
          <w:szCs w:val="24"/>
        </w:rPr>
        <w:t>the U.S. Department of Education</w:t>
      </w:r>
      <w:ins w:id="3655" w:author="OFFM" w:date="2024-04-16T10:53:00Z">
        <w:r w:rsidRPr="001C7544">
          <w:rPr>
            <w:rFonts w:ascii="Times New Roman" w:eastAsia="Times New Roman" w:hAnsi="Times New Roman" w:cs="Times New Roman"/>
            <w:sz w:val="24"/>
            <w:szCs w:val="24"/>
          </w:rPr>
          <w:t xml:space="preserve"> administers</w:t>
        </w:r>
      </w:ins>
      <w:r w:rsidRPr="001C7544">
        <w:rPr>
          <w:rFonts w:ascii="Times New Roman" w:eastAsia="Times New Roman" w:hAnsi="Times New Roman" w:cs="Times New Roman"/>
          <w:sz w:val="24"/>
          <w:szCs w:val="24"/>
        </w:rPr>
        <w:t>, and similar programs provided by other Federal agencies. It does not include Federal awards under programs that provide fellowships or similar Federal awards to students on a competitive basis</w:t>
      </w:r>
      <w:del w:id="3656"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or for specified studies or research. </w:t>
      </w:r>
    </w:p>
    <w:p w14:paraId="557C13F8" w14:textId="4C173F2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Subaward</w:t>
      </w:r>
      <w:r w:rsidRPr="001C7544">
        <w:rPr>
          <w:rFonts w:ascii="Times New Roman" w:eastAsia="Times New Roman" w:hAnsi="Times New Roman" w:cs="Times New Roman"/>
          <w:sz w:val="24"/>
          <w:szCs w:val="24"/>
        </w:rPr>
        <w:t xml:space="preserve"> means an award provided by a pass-through entity to a subrecipient for the subrecipient to </w:t>
      </w:r>
      <w:del w:id="3657" w:author="OFFM" w:date="2024-04-16T10:53:00Z">
        <w:r w:rsidR="00817C00" w:rsidRPr="00F74592">
          <w:rPr>
            <w:rFonts w:ascii="Times New Roman" w:hAnsi="Times New Roman" w:cs="Times New Roman"/>
            <w:sz w:val="24"/>
            <w:szCs w:val="24"/>
          </w:rPr>
          <w:delText>carry</w:delText>
        </w:r>
      </w:del>
      <w:ins w:id="3658" w:author="OFFM" w:date="2024-04-16T10:53:00Z">
        <w:r w:rsidRPr="001C7544">
          <w:rPr>
            <w:rFonts w:ascii="Times New Roman" w:eastAsia="Times New Roman" w:hAnsi="Times New Roman" w:cs="Times New Roman"/>
            <w:sz w:val="24"/>
            <w:szCs w:val="24"/>
          </w:rPr>
          <w:t>contribute to the goals and objectives of the project by carrying</w:t>
        </w:r>
      </w:ins>
      <w:r w:rsidRPr="001C7544">
        <w:rPr>
          <w:rFonts w:ascii="Times New Roman" w:eastAsia="Times New Roman" w:hAnsi="Times New Roman" w:cs="Times New Roman"/>
          <w:sz w:val="24"/>
          <w:szCs w:val="24"/>
        </w:rPr>
        <w:t xml:space="preserve"> out part of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received by the pass-through entity. It does not include payments to a contractor</w:t>
      </w:r>
      <w:del w:id="3659" w:author="OFFM" w:date="2024-04-16T10:53:00Z">
        <w:r w:rsidR="00817C00" w:rsidRPr="00F74592">
          <w:rPr>
            <w:rFonts w:ascii="Times New Roman" w:hAnsi="Times New Roman" w:cs="Times New Roman"/>
            <w:sz w:val="24"/>
            <w:szCs w:val="24"/>
          </w:rPr>
          <w:delText xml:space="preserve"> or payments to an individual that is a</w:delText>
        </w:r>
      </w:del>
      <w:ins w:id="366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beneficiary</w:t>
      </w:r>
      <w:del w:id="3661" w:author="OFFM" w:date="2024-04-16T10:53:00Z">
        <w:r w:rsidR="00817C00" w:rsidRPr="00F74592">
          <w:rPr>
            <w:rFonts w:ascii="Times New Roman" w:hAnsi="Times New Roman" w:cs="Times New Roman"/>
            <w:sz w:val="24"/>
            <w:szCs w:val="24"/>
          </w:rPr>
          <w:delText xml:space="preserve"> of a Federal program.</w:delText>
        </w:r>
      </w:del>
      <w:ins w:id="3662" w:author="OFFM" w:date="2024-04-16T10:53:00Z">
        <w:r w:rsidRPr="001C7544">
          <w:rPr>
            <w:rFonts w:ascii="Times New Roman" w:eastAsia="Times New Roman" w:hAnsi="Times New Roman" w:cs="Times New Roman"/>
            <w:sz w:val="24"/>
            <w:szCs w:val="24"/>
          </w:rPr>
          <w:t>, or participant.</w:t>
        </w:r>
      </w:ins>
      <w:r w:rsidRPr="001C7544">
        <w:rPr>
          <w:rFonts w:ascii="Times New Roman" w:eastAsia="Times New Roman" w:hAnsi="Times New Roman" w:cs="Times New Roman"/>
          <w:sz w:val="24"/>
          <w:szCs w:val="24"/>
        </w:rPr>
        <w:t xml:space="preserve"> A subaward may be provided through any form of legal agreement</w:t>
      </w:r>
      <w:ins w:id="3663" w:author="OFFM" w:date="2024-04-16T10:53:00Z">
        <w:r w:rsidRPr="001C7544">
          <w:rPr>
            <w:rFonts w:ascii="Times New Roman" w:eastAsia="Times New Roman" w:hAnsi="Times New Roman" w:cs="Times New Roman"/>
            <w:sz w:val="24"/>
            <w:szCs w:val="24"/>
          </w:rPr>
          <w:t xml:space="preserve"> consistent with criteria in with § 200.331</w:t>
        </w:r>
      </w:ins>
      <w:r w:rsidRPr="001C7544">
        <w:rPr>
          <w:rFonts w:ascii="Times New Roman" w:eastAsia="Times New Roman" w:hAnsi="Times New Roman" w:cs="Times New Roman"/>
          <w:sz w:val="24"/>
          <w:szCs w:val="24"/>
        </w:rPr>
        <w:t xml:space="preserve">, including an agreement </w:t>
      </w:r>
      <w:del w:id="3664" w:author="OFFM" w:date="2024-04-16T10:53:00Z">
        <w:r w:rsidR="00817C00" w:rsidRPr="00F74592">
          <w:rPr>
            <w:rFonts w:ascii="Times New Roman" w:hAnsi="Times New Roman" w:cs="Times New Roman"/>
            <w:sz w:val="24"/>
            <w:szCs w:val="24"/>
          </w:rPr>
          <w:delText xml:space="preserve">that </w:delText>
        </w:r>
      </w:del>
      <w:r w:rsidRPr="001C7544">
        <w:rPr>
          <w:rFonts w:ascii="Times New Roman" w:eastAsia="Times New Roman" w:hAnsi="Times New Roman" w:cs="Times New Roman"/>
          <w:sz w:val="24"/>
          <w:szCs w:val="24"/>
        </w:rPr>
        <w:t xml:space="preserve">the pass-through </w:t>
      </w:r>
      <w:proofErr w:type="gramStart"/>
      <w:r w:rsidRPr="001C7544">
        <w:rPr>
          <w:rFonts w:ascii="Times New Roman" w:eastAsia="Times New Roman" w:hAnsi="Times New Roman" w:cs="Times New Roman"/>
          <w:sz w:val="24"/>
          <w:szCs w:val="24"/>
        </w:rPr>
        <w:t>entity</w:t>
      </w:r>
      <w:ins w:id="3665" w:author="OFFM" w:date="2024-04-16T10:53:00Z">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 consider</w:t>
      </w:r>
      <w:r>
        <w:rPr>
          <w:rFonts w:ascii="Times New Roman" w:eastAsia="Times New Roman" w:hAnsi="Times New Roman" w:cs="Times New Roman"/>
          <w:sz w:val="24"/>
          <w:szCs w:val="24"/>
        </w:rPr>
        <w:t>s</w:t>
      </w:r>
      <w:proofErr w:type="gramEnd"/>
      <w:r w:rsidRPr="001C7544">
        <w:rPr>
          <w:rFonts w:ascii="Times New Roman" w:eastAsia="Times New Roman" w:hAnsi="Times New Roman" w:cs="Times New Roman"/>
          <w:sz w:val="24"/>
          <w:szCs w:val="24"/>
        </w:rPr>
        <w:t xml:space="preserve"> a contract. </w:t>
      </w:r>
    </w:p>
    <w:p w14:paraId="1416E8B0" w14:textId="0F32FCE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Subrecipient</w:t>
      </w:r>
      <w:r w:rsidRPr="001C7544">
        <w:rPr>
          <w:rFonts w:ascii="Times New Roman" w:eastAsia="Times New Roman" w:hAnsi="Times New Roman" w:cs="Times New Roman"/>
          <w:sz w:val="24"/>
          <w:szCs w:val="24"/>
        </w:rPr>
        <w:t xml:space="preserve"> means an entity</w:t>
      </w:r>
      <w:del w:id="3666" w:author="OFFM" w:date="2024-04-16T10:53:00Z">
        <w:r w:rsidR="00817C00" w:rsidRPr="00F74592">
          <w:rPr>
            <w:rFonts w:ascii="Times New Roman" w:hAnsi="Times New Roman" w:cs="Times New Roman"/>
            <w:sz w:val="24"/>
            <w:szCs w:val="24"/>
          </w:rPr>
          <w:delText>, usually but not limited to non-Federal entities,</w:delText>
        </w:r>
      </w:del>
      <w:r w:rsidRPr="001C7544">
        <w:rPr>
          <w:rFonts w:ascii="Times New Roman" w:eastAsia="Times New Roman" w:hAnsi="Times New Roman" w:cs="Times New Roman"/>
          <w:sz w:val="24"/>
          <w:szCs w:val="24"/>
        </w:rPr>
        <w:t xml:space="preserve"> that receives a subaward from a pass-through entity to carry out part of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w:t>
      </w:r>
      <w:del w:id="3667" w:author="OFFM" w:date="2024-04-16T10:53:00Z">
        <w:r w:rsidR="00817C00" w:rsidRPr="00F74592">
          <w:rPr>
            <w:rFonts w:ascii="Times New Roman" w:hAnsi="Times New Roman" w:cs="Times New Roman"/>
            <w:sz w:val="24"/>
            <w:szCs w:val="24"/>
          </w:rPr>
          <w:delText xml:space="preserve">; but </w:delText>
        </w:r>
      </w:del>
      <w:ins w:id="3668" w:author="OFFM" w:date="2024-04-16T10:53:00Z">
        <w:r w:rsidRPr="001C7544">
          <w:rPr>
            <w:rFonts w:ascii="Times New Roman" w:eastAsia="Times New Roman" w:hAnsi="Times New Roman" w:cs="Times New Roman"/>
            <w:sz w:val="24"/>
            <w:szCs w:val="24"/>
          </w:rPr>
          <w:t xml:space="preserve">. The term subrecipient </w:t>
        </w:r>
      </w:ins>
      <w:r w:rsidRPr="001C7544">
        <w:rPr>
          <w:rFonts w:ascii="Times New Roman" w:eastAsia="Times New Roman" w:hAnsi="Times New Roman" w:cs="Times New Roman"/>
          <w:sz w:val="24"/>
          <w:szCs w:val="24"/>
        </w:rPr>
        <w:t xml:space="preserve">does not include </w:t>
      </w:r>
      <w:del w:id="3669" w:author="OFFM" w:date="2024-04-16T10:53:00Z">
        <w:r w:rsidR="00817C00" w:rsidRPr="00F74592">
          <w:rPr>
            <w:rFonts w:ascii="Times New Roman" w:hAnsi="Times New Roman" w:cs="Times New Roman"/>
            <w:sz w:val="24"/>
            <w:szCs w:val="24"/>
          </w:rPr>
          <w:delText xml:space="preserve">an individual that is </w:delText>
        </w:r>
      </w:del>
      <w:r w:rsidRPr="001C7544">
        <w:rPr>
          <w:rFonts w:ascii="Times New Roman" w:eastAsia="Times New Roman" w:hAnsi="Times New Roman" w:cs="Times New Roman"/>
          <w:sz w:val="24"/>
          <w:szCs w:val="24"/>
        </w:rPr>
        <w:t xml:space="preserve">a beneficiary </w:t>
      </w:r>
      <w:del w:id="3670" w:author="OFFM" w:date="2024-04-16T10:53:00Z">
        <w:r w:rsidR="00817C00" w:rsidRPr="00F74592">
          <w:rPr>
            <w:rFonts w:ascii="Times New Roman" w:hAnsi="Times New Roman" w:cs="Times New Roman"/>
            <w:sz w:val="24"/>
            <w:szCs w:val="24"/>
          </w:rPr>
          <w:delText>of such award.</w:delText>
        </w:r>
      </w:del>
      <w:ins w:id="3671" w:author="OFFM" w:date="2024-04-16T10:53:00Z">
        <w:r w:rsidRPr="001C7544">
          <w:rPr>
            <w:rFonts w:ascii="Times New Roman" w:eastAsia="Times New Roman" w:hAnsi="Times New Roman" w:cs="Times New Roman"/>
            <w:sz w:val="24"/>
            <w:szCs w:val="24"/>
          </w:rPr>
          <w:t>or participant.</w:t>
        </w:r>
      </w:ins>
      <w:r w:rsidRPr="001C7544">
        <w:rPr>
          <w:rFonts w:ascii="Times New Roman" w:eastAsia="Times New Roman" w:hAnsi="Times New Roman" w:cs="Times New Roman"/>
          <w:sz w:val="24"/>
          <w:szCs w:val="24"/>
        </w:rPr>
        <w:t xml:space="preserve"> A </w:t>
      </w:r>
      <w:r w:rsidRPr="001C7544">
        <w:rPr>
          <w:rFonts w:ascii="Times New Roman" w:eastAsia="Times New Roman" w:hAnsi="Times New Roman" w:cs="Times New Roman"/>
          <w:sz w:val="24"/>
          <w:szCs w:val="24"/>
        </w:rPr>
        <w:lastRenderedPageBreak/>
        <w:t xml:space="preserve">subrecipient may also be a recipient of other Federal awards directly from a Federal </w:t>
      </w:r>
      <w:del w:id="367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p>
    <w:p w14:paraId="4DE9686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Subsidiary</w:t>
      </w:r>
      <w:r w:rsidRPr="001C7544">
        <w:rPr>
          <w:rFonts w:ascii="Times New Roman" w:eastAsia="Times New Roman" w:hAnsi="Times New Roman" w:cs="Times New Roman"/>
          <w:sz w:val="24"/>
          <w:szCs w:val="24"/>
        </w:rPr>
        <w:t xml:space="preserve"> means an entity in which more than 50 percent of the entity is owned or controlled directly by a parent corporation or through another subsidiary of a parent corporation. </w:t>
      </w:r>
    </w:p>
    <w:p w14:paraId="0E560CCF" w14:textId="58429908"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3673" w:author="OFFM" w:date="2024-04-16T10:53:00Z">
        <w:r w:rsidRPr="00B229D1">
          <w:rPr>
            <w:rFonts w:ascii="Times New Roman" w:hAnsi="Times New Roman" w:cs="Times New Roman"/>
            <w:i/>
            <w:iCs/>
            <w:sz w:val="24"/>
            <w:szCs w:val="24"/>
          </w:rPr>
          <w:delText>Supplies</w:delText>
        </w:r>
      </w:del>
      <w:ins w:id="3674" w:author="OFFM" w:date="2024-04-16T10:53:00Z">
        <w:r w:rsidR="00F2264C" w:rsidRPr="001C7544">
          <w:rPr>
            <w:rFonts w:ascii="Times New Roman" w:eastAsia="Times New Roman" w:hAnsi="Times New Roman" w:cs="Times New Roman"/>
            <w:i/>
            <w:iCs/>
            <w:sz w:val="24"/>
            <w:szCs w:val="24"/>
          </w:rPr>
          <w:t>Supply</w:t>
        </w:r>
      </w:ins>
      <w:r w:rsidR="00F2264C" w:rsidRPr="001C7544">
        <w:rPr>
          <w:rFonts w:ascii="Times New Roman" w:eastAsia="Times New Roman" w:hAnsi="Times New Roman" w:cs="Times New Roman"/>
          <w:sz w:val="24"/>
          <w:szCs w:val="24"/>
        </w:rPr>
        <w:t xml:space="preserve"> means all tangible personal property other than those described in the </w:t>
      </w:r>
      <w:ins w:id="3675" w:author="OFFM" w:date="2024-04-16T10:53:00Z">
        <w:r w:rsidR="00F2264C" w:rsidRPr="001C7544">
          <w:rPr>
            <w:rFonts w:ascii="Times New Roman" w:eastAsia="Times New Roman" w:hAnsi="Times New Roman" w:cs="Times New Roman"/>
            <w:i/>
            <w:iCs/>
            <w:sz w:val="24"/>
            <w:szCs w:val="24"/>
          </w:rPr>
          <w:t>equipment</w:t>
        </w:r>
        <w:r w:rsidR="00F2264C" w:rsidRPr="001C7544">
          <w:rPr>
            <w:rFonts w:ascii="Times New Roman" w:eastAsia="Times New Roman" w:hAnsi="Times New Roman" w:cs="Times New Roman"/>
            <w:sz w:val="24"/>
            <w:szCs w:val="24"/>
          </w:rPr>
          <w:t xml:space="preserve"> </w:t>
        </w:r>
      </w:ins>
      <w:r w:rsidR="00F2264C" w:rsidRPr="001C7544">
        <w:rPr>
          <w:rFonts w:ascii="Times New Roman" w:eastAsia="Times New Roman" w:hAnsi="Times New Roman" w:cs="Times New Roman"/>
          <w:sz w:val="24"/>
          <w:szCs w:val="24"/>
        </w:rPr>
        <w:t>definition</w:t>
      </w:r>
      <w:del w:id="3676" w:author="OFFM" w:date="2024-04-16T10:53:00Z">
        <w:r w:rsidRPr="00F74592">
          <w:rPr>
            <w:rFonts w:ascii="Times New Roman" w:hAnsi="Times New Roman" w:cs="Times New Roman"/>
            <w:sz w:val="24"/>
            <w:szCs w:val="24"/>
          </w:rPr>
          <w:delText xml:space="preserve"> of equipment in this section.</w:delText>
        </w:r>
      </w:del>
      <w:ins w:id="3677"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A computing device is a supply if the acquisition cost is </w:t>
      </w:r>
      <w:del w:id="3678" w:author="OFFM" w:date="2024-04-16T10:53:00Z">
        <w:r w:rsidRPr="00F74592">
          <w:rPr>
            <w:rFonts w:ascii="Times New Roman" w:hAnsi="Times New Roman" w:cs="Times New Roman"/>
            <w:sz w:val="24"/>
            <w:szCs w:val="24"/>
          </w:rPr>
          <w:delText>less than</w:delText>
        </w:r>
      </w:del>
      <w:ins w:id="3679" w:author="OFFM" w:date="2024-04-16T10:53:00Z">
        <w:r w:rsidR="00F2264C" w:rsidRPr="001C7544">
          <w:rPr>
            <w:rFonts w:ascii="Times New Roman" w:eastAsia="Times New Roman" w:hAnsi="Times New Roman" w:cs="Times New Roman"/>
            <w:sz w:val="24"/>
            <w:szCs w:val="24"/>
          </w:rPr>
          <w:t>below</w:t>
        </w:r>
      </w:ins>
      <w:r w:rsidR="00F2264C" w:rsidRPr="001C7544">
        <w:rPr>
          <w:rFonts w:ascii="Times New Roman" w:eastAsia="Times New Roman" w:hAnsi="Times New Roman" w:cs="Times New Roman"/>
          <w:sz w:val="24"/>
          <w:szCs w:val="24"/>
        </w:rPr>
        <w:t xml:space="preserve"> the lesser of the capitalization level established by the </w:t>
      </w:r>
      <w:del w:id="3680" w:author="OFFM" w:date="2024-04-16T10:53:00Z">
        <w:r w:rsidRPr="00F74592">
          <w:rPr>
            <w:rFonts w:ascii="Times New Roman" w:hAnsi="Times New Roman" w:cs="Times New Roman"/>
            <w:sz w:val="24"/>
            <w:szCs w:val="24"/>
          </w:rPr>
          <w:delText>non-Federal entity</w:delText>
        </w:r>
      </w:del>
      <w:ins w:id="3681" w:author="OFFM" w:date="2024-04-16T10:53:00Z">
        <w:r w:rsidR="00F2264C" w:rsidRPr="001C7544">
          <w:rPr>
            <w:rFonts w:ascii="Times New Roman" w:eastAsia="Times New Roman" w:hAnsi="Times New Roman" w:cs="Times New Roman"/>
            <w:sz w:val="24"/>
            <w:szCs w:val="24"/>
          </w:rPr>
          <w:t>recipient or subrecipient</w:t>
        </w:r>
      </w:ins>
      <w:r w:rsidR="00F2264C" w:rsidRPr="001C7544">
        <w:rPr>
          <w:rFonts w:ascii="Times New Roman" w:eastAsia="Times New Roman" w:hAnsi="Times New Roman" w:cs="Times New Roman"/>
          <w:sz w:val="24"/>
          <w:szCs w:val="24"/>
        </w:rPr>
        <w:t xml:space="preserve"> for financial statement purposes or $</w:t>
      </w:r>
      <w:del w:id="3682" w:author="OFFM" w:date="2024-04-16T10:53:00Z">
        <w:r w:rsidRPr="00F74592">
          <w:rPr>
            <w:rFonts w:ascii="Times New Roman" w:hAnsi="Times New Roman" w:cs="Times New Roman"/>
            <w:sz w:val="24"/>
            <w:szCs w:val="24"/>
          </w:rPr>
          <w:delText>5</w:delText>
        </w:r>
      </w:del>
      <w:ins w:id="3683" w:author="OFFM" w:date="2024-04-16T10:53:00Z">
        <w:r w:rsidR="00F2264C" w:rsidRPr="001C7544">
          <w:rPr>
            <w:rFonts w:ascii="Times New Roman" w:eastAsia="Times New Roman" w:hAnsi="Times New Roman" w:cs="Times New Roman"/>
            <w:sz w:val="24"/>
            <w:szCs w:val="24"/>
          </w:rPr>
          <w:t>10</w:t>
        </w:r>
      </w:ins>
      <w:r w:rsidR="00F2264C" w:rsidRPr="001C7544">
        <w:rPr>
          <w:rFonts w:ascii="Times New Roman" w:eastAsia="Times New Roman" w:hAnsi="Times New Roman" w:cs="Times New Roman"/>
          <w:sz w:val="24"/>
          <w:szCs w:val="24"/>
        </w:rPr>
        <w:t xml:space="preserve">,000, regardless of the length of its useful life. See </w:t>
      </w:r>
      <w:del w:id="3684" w:author="OFFM" w:date="2024-04-16T10:53:00Z">
        <w:r w:rsidRPr="00F74592">
          <w:rPr>
            <w:rFonts w:ascii="Times New Roman" w:hAnsi="Times New Roman" w:cs="Times New Roman"/>
            <w:sz w:val="24"/>
            <w:szCs w:val="24"/>
          </w:rPr>
          <w:delText>also the</w:delText>
        </w:r>
      </w:del>
      <w:ins w:id="3685" w:author="OFFM" w:date="2024-04-16T10:53:00Z">
        <w:r w:rsidR="00F2264C" w:rsidRPr="001C7544">
          <w:rPr>
            <w:rFonts w:ascii="Times New Roman" w:eastAsia="Times New Roman" w:hAnsi="Times New Roman" w:cs="Times New Roman"/>
            <w:sz w:val="24"/>
            <w:szCs w:val="24"/>
          </w:rPr>
          <w:t>this section’s</w:t>
        </w:r>
      </w:ins>
      <w:r w:rsidR="00F2264C" w:rsidRPr="001C7544">
        <w:rPr>
          <w:rFonts w:ascii="Times New Roman" w:eastAsia="Times New Roman" w:hAnsi="Times New Roman" w:cs="Times New Roman"/>
          <w:sz w:val="24"/>
          <w:szCs w:val="24"/>
        </w:rPr>
        <w:t xml:space="preserve"> definitions of </w:t>
      </w:r>
      <w:r w:rsidR="00F2264C" w:rsidRPr="00A63D45">
        <w:rPr>
          <w:rFonts w:ascii="Times New Roman" w:hAnsi="Times New Roman"/>
          <w:i/>
          <w:sz w:val="24"/>
        </w:rPr>
        <w:t>computing devices</w:t>
      </w:r>
      <w:r w:rsidR="00F2264C" w:rsidRPr="001C7544">
        <w:rPr>
          <w:rFonts w:ascii="Times New Roman" w:eastAsia="Times New Roman" w:hAnsi="Times New Roman" w:cs="Times New Roman"/>
          <w:sz w:val="24"/>
          <w:szCs w:val="24"/>
        </w:rPr>
        <w:t xml:space="preserve"> and </w:t>
      </w:r>
      <w:r w:rsidR="00F2264C" w:rsidRPr="00A63D45">
        <w:rPr>
          <w:rFonts w:ascii="Times New Roman" w:hAnsi="Times New Roman"/>
          <w:i/>
          <w:sz w:val="24"/>
        </w:rPr>
        <w:t>equipment</w:t>
      </w:r>
      <w:del w:id="3686" w:author="OFFM" w:date="2024-04-16T10:53:00Z">
        <w:r w:rsidRPr="00F74592">
          <w:rPr>
            <w:rFonts w:ascii="Times New Roman" w:hAnsi="Times New Roman" w:cs="Times New Roman"/>
            <w:sz w:val="24"/>
            <w:szCs w:val="24"/>
          </w:rPr>
          <w:delText xml:space="preserve"> in this section.</w:delText>
        </w:r>
      </w:del>
      <w:ins w:id="3687"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w:t>
      </w:r>
    </w:p>
    <w:p w14:paraId="16362430" w14:textId="24F45AE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Telecommunications cost</w:t>
      </w:r>
      <w:r w:rsidRPr="001C7544">
        <w:rPr>
          <w:rFonts w:ascii="Times New Roman" w:eastAsia="Times New Roman" w:hAnsi="Times New Roman" w:cs="Times New Roman"/>
          <w:sz w:val="24"/>
          <w:szCs w:val="24"/>
        </w:rPr>
        <w:t xml:space="preserve"> means the cost of using communication </w:t>
      </w:r>
      <w:del w:id="3688" w:author="OFFM" w:date="2024-04-16T10:53:00Z">
        <w:r w:rsidR="00817C00" w:rsidRPr="00F74592">
          <w:rPr>
            <w:rFonts w:ascii="Times New Roman" w:hAnsi="Times New Roman" w:cs="Times New Roman"/>
            <w:sz w:val="24"/>
            <w:szCs w:val="24"/>
          </w:rPr>
          <w:delText xml:space="preserve">and telephony </w:delText>
        </w:r>
      </w:del>
      <w:r w:rsidRPr="001C7544">
        <w:rPr>
          <w:rFonts w:ascii="Times New Roman" w:eastAsia="Times New Roman" w:hAnsi="Times New Roman" w:cs="Times New Roman"/>
          <w:sz w:val="24"/>
          <w:szCs w:val="24"/>
        </w:rPr>
        <w:t xml:space="preserve">technologies such as mobile phones, </w:t>
      </w:r>
      <w:del w:id="3689" w:author="OFFM" w:date="2024-04-16T10:53:00Z">
        <w:r w:rsidR="00817C00" w:rsidRPr="00F74592">
          <w:rPr>
            <w:rFonts w:ascii="Times New Roman" w:hAnsi="Times New Roman" w:cs="Times New Roman"/>
            <w:sz w:val="24"/>
            <w:szCs w:val="24"/>
          </w:rPr>
          <w:delText>land lines</w:delText>
        </w:r>
      </w:del>
      <w:ins w:id="3690" w:author="OFFM" w:date="2024-04-16T10:53:00Z">
        <w:r w:rsidRPr="001C7544">
          <w:rPr>
            <w:rFonts w:ascii="Times New Roman" w:eastAsia="Times New Roman" w:hAnsi="Times New Roman" w:cs="Times New Roman"/>
            <w:sz w:val="24"/>
            <w:szCs w:val="24"/>
          </w:rPr>
          <w:t>landlines</w:t>
        </w:r>
      </w:ins>
      <w:r w:rsidRPr="001C7544">
        <w:rPr>
          <w:rFonts w:ascii="Times New Roman" w:eastAsia="Times New Roman" w:hAnsi="Times New Roman" w:cs="Times New Roman"/>
          <w:sz w:val="24"/>
          <w:szCs w:val="24"/>
        </w:rPr>
        <w:t xml:space="preserve">, and </w:t>
      </w:r>
      <w:ins w:id="3691"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internet. </w:t>
      </w:r>
    </w:p>
    <w:p w14:paraId="361707C0" w14:textId="767BA4F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3692" w:name="_Hlk162198129"/>
      <w:r w:rsidRPr="001C7544">
        <w:rPr>
          <w:rFonts w:ascii="Times New Roman" w:eastAsia="Times New Roman" w:hAnsi="Times New Roman" w:cs="Times New Roman"/>
          <w:i/>
          <w:iCs/>
          <w:sz w:val="24"/>
          <w:szCs w:val="24"/>
        </w:rPr>
        <w:t>Termination</w:t>
      </w:r>
      <w:r w:rsidRPr="001C7544">
        <w:rPr>
          <w:rFonts w:ascii="Times New Roman" w:eastAsia="Times New Roman" w:hAnsi="Times New Roman" w:cs="Times New Roman"/>
          <w:sz w:val="24"/>
          <w:szCs w:val="24"/>
        </w:rPr>
        <w:t xml:space="preserve"> </w:t>
      </w:r>
      <w:bookmarkStart w:id="3693" w:name="_Hlk162698236"/>
      <w:r w:rsidRPr="001C7544">
        <w:rPr>
          <w:rFonts w:ascii="Times New Roman" w:eastAsia="Times New Roman" w:hAnsi="Times New Roman" w:cs="Times New Roman"/>
          <w:sz w:val="24"/>
          <w:szCs w:val="24"/>
        </w:rPr>
        <w:t xml:space="preserve">means the </w:t>
      </w:r>
      <w:del w:id="3694" w:author="OFFM" w:date="2024-04-16T10:53:00Z">
        <w:r w:rsidR="00817C00" w:rsidRPr="00F74592">
          <w:rPr>
            <w:rFonts w:ascii="Times New Roman" w:hAnsi="Times New Roman" w:cs="Times New Roman"/>
            <w:sz w:val="24"/>
            <w:szCs w:val="24"/>
          </w:rPr>
          <w:delText>ending of</w:delText>
        </w:r>
      </w:del>
      <w:ins w:id="3695" w:author="OFFM" w:date="2024-04-16T10:53:00Z">
        <w:r w:rsidRPr="001C7544">
          <w:rPr>
            <w:rFonts w:ascii="Times New Roman" w:eastAsia="Times New Roman" w:hAnsi="Times New Roman" w:cs="Times New Roman"/>
            <w:sz w:val="24"/>
            <w:szCs w:val="24"/>
          </w:rPr>
          <w:t xml:space="preserve">action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agency or pass-through entity takes to discontinue</w:t>
        </w:r>
      </w:ins>
      <w:r w:rsidRPr="001C7544">
        <w:rPr>
          <w:rFonts w:ascii="Times New Roman" w:eastAsia="Times New Roman" w:hAnsi="Times New Roman" w:cs="Times New Roman"/>
          <w:sz w:val="24"/>
          <w:szCs w:val="24"/>
        </w:rPr>
        <w:t xml:space="preserve"> a Federal award, in whole or in part</w:t>
      </w:r>
      <w:ins w:id="369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at any time </w:t>
      </w:r>
      <w:del w:id="3697" w:author="OFFM" w:date="2024-04-16T10:53:00Z">
        <w:r w:rsidR="00817C00" w:rsidRPr="00F74592">
          <w:rPr>
            <w:rFonts w:ascii="Times New Roman" w:hAnsi="Times New Roman" w:cs="Times New Roman"/>
            <w:sz w:val="24"/>
            <w:szCs w:val="24"/>
          </w:rPr>
          <w:delText>prior to</w:delText>
        </w:r>
      </w:del>
      <w:ins w:id="3698" w:author="OFFM" w:date="2024-04-16T10:53:00Z">
        <w:r w:rsidRPr="001C7544">
          <w:rPr>
            <w:rFonts w:ascii="Times New Roman" w:eastAsia="Times New Roman" w:hAnsi="Times New Roman" w:cs="Times New Roman"/>
            <w:sz w:val="24"/>
            <w:szCs w:val="24"/>
          </w:rPr>
          <w:t>before</w:t>
        </w:r>
      </w:ins>
      <w:r w:rsidRPr="001C7544">
        <w:rPr>
          <w:rFonts w:ascii="Times New Roman" w:eastAsia="Times New Roman" w:hAnsi="Times New Roman" w:cs="Times New Roman"/>
          <w:sz w:val="24"/>
          <w:szCs w:val="24"/>
        </w:rPr>
        <w:t xml:space="preserve"> the planned end </w:t>
      </w:r>
      <w:ins w:id="3699" w:author="OFFM" w:date="2024-04-16T10:53:00Z">
        <w:r w:rsidRPr="001C7544">
          <w:rPr>
            <w:rFonts w:ascii="Times New Roman" w:eastAsia="Times New Roman" w:hAnsi="Times New Roman" w:cs="Times New Roman"/>
            <w:sz w:val="24"/>
            <w:szCs w:val="24"/>
          </w:rPr>
          <w:t xml:space="preserve">date </w:t>
        </w:r>
      </w:ins>
      <w:r w:rsidRPr="001C7544">
        <w:rPr>
          <w:rFonts w:ascii="Times New Roman" w:eastAsia="Times New Roman" w:hAnsi="Times New Roman" w:cs="Times New Roman"/>
          <w:sz w:val="24"/>
          <w:szCs w:val="24"/>
        </w:rPr>
        <w:t xml:space="preserve">of </w:t>
      </w:r>
      <w:ins w:id="3700"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period of performance. </w:t>
      </w:r>
      <w:del w:id="3701" w:author="OFFM" w:date="2024-04-16T10:53:00Z">
        <w:r w:rsidR="00817C00" w:rsidRPr="00F74592">
          <w:rPr>
            <w:rFonts w:ascii="Times New Roman" w:hAnsi="Times New Roman" w:cs="Times New Roman"/>
            <w:sz w:val="24"/>
            <w:szCs w:val="24"/>
          </w:rPr>
          <w:delText xml:space="preserve">A </w:delText>
        </w:r>
      </w:del>
      <w:ins w:id="3702" w:author="OFFM" w:date="2024-04-16T10:53:00Z">
        <w:r w:rsidRPr="001C7544">
          <w:rPr>
            <w:rFonts w:ascii="Times New Roman" w:eastAsia="Times New Roman" w:hAnsi="Times New Roman" w:cs="Times New Roman"/>
            <w:sz w:val="24"/>
            <w:szCs w:val="24"/>
          </w:rPr>
          <w:t xml:space="preserve"> Termination does not include discontinuing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due to a </w:t>
        </w:r>
      </w:ins>
      <w:r w:rsidRPr="001C7544">
        <w:rPr>
          <w:rFonts w:ascii="Times New Roman" w:eastAsia="Times New Roman" w:hAnsi="Times New Roman" w:cs="Times New Roman"/>
          <w:sz w:val="24"/>
          <w:szCs w:val="24"/>
        </w:rPr>
        <w:t>lack of available funds</w:t>
      </w:r>
      <w:del w:id="3703" w:author="OFFM" w:date="2024-04-16T10:53:00Z">
        <w:r w:rsidR="00817C00" w:rsidRPr="00F74592">
          <w:rPr>
            <w:rFonts w:ascii="Times New Roman" w:hAnsi="Times New Roman" w:cs="Times New Roman"/>
            <w:sz w:val="24"/>
            <w:szCs w:val="24"/>
          </w:rPr>
          <w:delText xml:space="preserve"> is not a termination.</w:delText>
        </w:r>
      </w:del>
      <w:ins w:id="370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bookmarkEnd w:id="3692"/>
    <w:bookmarkEnd w:id="3693"/>
    <w:p w14:paraId="2C912113" w14:textId="27905BC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Third-party in-kind contributions</w:t>
      </w:r>
      <w:r w:rsidRPr="001C7544">
        <w:rPr>
          <w:rFonts w:ascii="Times New Roman" w:eastAsia="Times New Roman" w:hAnsi="Times New Roman" w:cs="Times New Roman"/>
          <w:sz w:val="24"/>
          <w:szCs w:val="24"/>
        </w:rPr>
        <w:t xml:space="preserve"> means the value of non-cash contributions (</w:t>
      </w:r>
      <w:del w:id="3705" w:author="OFFM" w:date="2024-04-16T10:53:00Z">
        <w:r w:rsidR="00817C00" w:rsidRPr="00F74592">
          <w:rPr>
            <w:rFonts w:ascii="Times New Roman" w:hAnsi="Times New Roman" w:cs="Times New Roman"/>
            <w:sz w:val="24"/>
            <w:szCs w:val="24"/>
          </w:rPr>
          <w:delText>i.e.,</w:delText>
        </w:r>
      </w:del>
      <w:ins w:id="3706" w:author="OFFM" w:date="2024-04-16T10:53:00Z">
        <w:r w:rsidRPr="001C7544">
          <w:rPr>
            <w:rFonts w:ascii="Times New Roman" w:eastAsia="Times New Roman" w:hAnsi="Times New Roman" w:cs="Times New Roman"/>
            <w:i/>
            <w:iCs/>
            <w:sz w:val="24"/>
            <w:szCs w:val="24"/>
          </w:rPr>
          <w:t>meaning,</w:t>
        </w:r>
      </w:ins>
      <w:r w:rsidRPr="001C7544">
        <w:rPr>
          <w:rFonts w:ascii="Times New Roman" w:eastAsia="Times New Roman" w:hAnsi="Times New Roman" w:cs="Times New Roman"/>
          <w:sz w:val="24"/>
          <w:szCs w:val="24"/>
        </w:rPr>
        <w:t xml:space="preserve"> property or services) that</w:t>
      </w:r>
      <w:del w:id="3707" w:author="OFFM" w:date="2024-04-16T10:53:00Z">
        <w:r w:rsidR="00817C00" w:rsidRPr="00F74592">
          <w:rPr>
            <w:rFonts w:ascii="Times New Roman" w:hAnsi="Times New Roman" w:cs="Times New Roman"/>
            <w:sz w:val="24"/>
            <w:szCs w:val="24"/>
          </w:rPr>
          <w:delText xml:space="preserve">— </w:delText>
        </w:r>
      </w:del>
      <w:ins w:id="3708" w:author="OFFM" w:date="2024-04-16T10:53:00Z">
        <w:r w:rsidRPr="001C7544">
          <w:rPr>
            <w:rFonts w:ascii="Times New Roman" w:eastAsia="Times New Roman" w:hAnsi="Times New Roman" w:cs="Times New Roman"/>
            <w:sz w:val="24"/>
            <w:szCs w:val="24"/>
          </w:rPr>
          <w:t>:</w:t>
        </w:r>
      </w:ins>
    </w:p>
    <w:p w14:paraId="56AEA4F3" w14:textId="681D5F7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Benefit a </w:t>
      </w:r>
      <w:del w:id="3709" w:author="OFFM" w:date="2024-04-16T10:53:00Z">
        <w:r w:rsidR="00817C00" w:rsidRPr="00F74592">
          <w:rPr>
            <w:rFonts w:ascii="Times New Roman" w:hAnsi="Times New Roman" w:cs="Times New Roman"/>
            <w:sz w:val="24"/>
            <w:szCs w:val="24"/>
          </w:rPr>
          <w:delText xml:space="preserve">federally-assisted </w:delText>
        </w:r>
      </w:del>
      <w:r w:rsidRPr="001C7544">
        <w:rPr>
          <w:rFonts w:ascii="Times New Roman" w:eastAsia="Times New Roman" w:hAnsi="Times New Roman" w:cs="Times New Roman"/>
          <w:sz w:val="24"/>
          <w:szCs w:val="24"/>
        </w:rPr>
        <w:t>project or program</w:t>
      </w:r>
      <w:ins w:id="3710" w:author="OFFM" w:date="2024-04-16T10:53:00Z">
        <w:r w:rsidRPr="001C7544">
          <w:rPr>
            <w:rFonts w:ascii="Times New Roman" w:eastAsia="Times New Roman" w:hAnsi="Times New Roman" w:cs="Times New Roman"/>
            <w:sz w:val="24"/>
            <w:szCs w:val="24"/>
          </w:rPr>
          <w:t xml:space="preserve"> funded by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w:t>
        </w:r>
      </w:ins>
      <w:r w:rsidRPr="001C7544">
        <w:rPr>
          <w:rFonts w:ascii="Times New Roman" w:eastAsia="Times New Roman" w:hAnsi="Times New Roman" w:cs="Times New Roman"/>
          <w:sz w:val="24"/>
          <w:szCs w:val="24"/>
        </w:rPr>
        <w:t xml:space="preserve">; and </w:t>
      </w:r>
    </w:p>
    <w:p w14:paraId="04FAF052" w14:textId="49E562B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Are contributed by non-Federal third parties, without charge, to a </w:t>
      </w:r>
      <w:del w:id="3711" w:author="OFFM" w:date="2024-04-16T10:53:00Z">
        <w:r w:rsidR="00817C00" w:rsidRPr="00F74592">
          <w:rPr>
            <w:rFonts w:ascii="Times New Roman" w:hAnsi="Times New Roman" w:cs="Times New Roman"/>
            <w:sz w:val="24"/>
            <w:szCs w:val="24"/>
          </w:rPr>
          <w:delText>non-Federal entity</w:delText>
        </w:r>
      </w:del>
      <w:ins w:id="3712"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under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w:t>
      </w:r>
    </w:p>
    <w:p w14:paraId="29E23ECD" w14:textId="5370A08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 xml:space="preserve">Unliquidated financial </w:t>
      </w:r>
      <w:del w:id="3713" w:author="OFFM" w:date="2024-04-16T10:53:00Z">
        <w:r w:rsidR="00817C00" w:rsidRPr="00B229D1">
          <w:rPr>
            <w:rFonts w:ascii="Times New Roman" w:hAnsi="Times New Roman" w:cs="Times New Roman"/>
            <w:i/>
            <w:iCs/>
            <w:sz w:val="24"/>
            <w:szCs w:val="24"/>
          </w:rPr>
          <w:delText>obligations</w:delText>
        </w:r>
      </w:del>
      <w:ins w:id="3714" w:author="OFFM" w:date="2024-04-16T10:53:00Z">
        <w:r w:rsidRPr="001C7544">
          <w:rPr>
            <w:rFonts w:ascii="Times New Roman" w:eastAsia="Times New Roman" w:hAnsi="Times New Roman" w:cs="Times New Roman"/>
            <w:i/>
            <w:iCs/>
            <w:sz w:val="24"/>
            <w:szCs w:val="24"/>
          </w:rPr>
          <w:t>obligation</w:t>
        </w:r>
      </w:ins>
      <w:r w:rsidRPr="001C7544">
        <w:rPr>
          <w:rFonts w:ascii="Times New Roman" w:eastAsia="Times New Roman" w:hAnsi="Times New Roman" w:cs="Times New Roman"/>
          <w:sz w:val="24"/>
          <w:szCs w:val="24"/>
        </w:rPr>
        <w:t xml:space="preserve"> means</w:t>
      </w:r>
      <w:del w:id="3715" w:author="OFFM" w:date="2024-04-16T10:53:00Z">
        <w:r w:rsidR="00817C00" w:rsidRPr="00F74592">
          <w:rPr>
            <w:rFonts w:ascii="Times New Roman" w:hAnsi="Times New Roman" w:cs="Times New Roman"/>
            <w:sz w:val="24"/>
            <w:szCs w:val="24"/>
          </w:rPr>
          <w:delText>,</w:delText>
        </w:r>
      </w:del>
      <w:ins w:id="3716" w:author="OFFM" w:date="2024-04-16T10:53:00Z">
        <w:r w:rsidRPr="001C7544">
          <w:rPr>
            <w:rFonts w:ascii="Times New Roman" w:eastAsia="Times New Roman" w:hAnsi="Times New Roman" w:cs="Times New Roman"/>
            <w:sz w:val="24"/>
            <w:szCs w:val="24"/>
          </w:rPr>
          <w:t xml:space="preserve"> financial obligations incurred by the recipient or subrecipient but not paid (liquidated)</w:t>
        </w:r>
      </w:ins>
      <w:r w:rsidRPr="001C7544">
        <w:rPr>
          <w:rFonts w:ascii="Times New Roman" w:eastAsia="Times New Roman" w:hAnsi="Times New Roman" w:cs="Times New Roman"/>
          <w:sz w:val="24"/>
          <w:szCs w:val="24"/>
        </w:rPr>
        <w:t xml:space="preserve"> for financial reports prepared on a cash basis</w:t>
      </w:r>
      <w:del w:id="3717" w:author="OFFM" w:date="2024-04-16T10:53:00Z">
        <w:r w:rsidR="00817C00" w:rsidRPr="00F74592">
          <w:rPr>
            <w:rFonts w:ascii="Times New Roman" w:hAnsi="Times New Roman" w:cs="Times New Roman"/>
            <w:sz w:val="24"/>
            <w:szCs w:val="24"/>
          </w:rPr>
          <w:delText>, financial obligations incurred by the non-Federal entity that have not been paid (liquidated).</w:delText>
        </w:r>
      </w:del>
      <w:ins w:id="371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For reports prepared on an accrual </w:t>
      </w:r>
      <w:del w:id="3719" w:author="OFFM" w:date="2024-04-16T10:53:00Z">
        <w:r w:rsidR="00817C00" w:rsidRPr="00F74592">
          <w:rPr>
            <w:rFonts w:ascii="Times New Roman" w:hAnsi="Times New Roman" w:cs="Times New Roman"/>
            <w:sz w:val="24"/>
            <w:szCs w:val="24"/>
          </w:rPr>
          <w:delText xml:space="preserve">expenditure </w:delText>
        </w:r>
      </w:del>
      <w:r w:rsidRPr="001C7544">
        <w:rPr>
          <w:rFonts w:ascii="Times New Roman" w:eastAsia="Times New Roman" w:hAnsi="Times New Roman" w:cs="Times New Roman"/>
          <w:sz w:val="24"/>
          <w:szCs w:val="24"/>
        </w:rPr>
        <w:t xml:space="preserve">basis, these are financial obligations incurred by the </w:t>
      </w:r>
      <w:del w:id="3720" w:author="OFFM" w:date="2024-04-16T10:53:00Z">
        <w:r w:rsidR="00817C00" w:rsidRPr="00F74592">
          <w:rPr>
            <w:rFonts w:ascii="Times New Roman" w:hAnsi="Times New Roman" w:cs="Times New Roman"/>
            <w:sz w:val="24"/>
            <w:szCs w:val="24"/>
          </w:rPr>
          <w:lastRenderedPageBreak/>
          <w:delText>non-Federal entity</w:delText>
        </w:r>
      </w:del>
      <w:ins w:id="3721" w:author="OFFM" w:date="2024-04-16T10:53:00Z">
        <w:r w:rsidRPr="001C7544">
          <w:rPr>
            <w:rFonts w:ascii="Times New Roman" w:eastAsia="Times New Roman" w:hAnsi="Times New Roman" w:cs="Times New Roman"/>
            <w:sz w:val="24"/>
            <w:szCs w:val="24"/>
          </w:rPr>
          <w:t>recipient or subrecipient but</w:t>
        </w:r>
      </w:ins>
      <w:r w:rsidRPr="001C7544">
        <w:rPr>
          <w:rFonts w:ascii="Times New Roman" w:eastAsia="Times New Roman" w:hAnsi="Times New Roman" w:cs="Times New Roman"/>
          <w:sz w:val="24"/>
          <w:szCs w:val="24"/>
        </w:rPr>
        <w:t xml:space="preserve"> for which </w:t>
      </w:r>
      <w:del w:id="3722" w:author="OFFM" w:date="2024-04-16T10:53:00Z">
        <w:r w:rsidR="00817C00" w:rsidRPr="00F74592">
          <w:rPr>
            <w:rFonts w:ascii="Times New Roman" w:hAnsi="Times New Roman" w:cs="Times New Roman"/>
            <w:sz w:val="24"/>
            <w:szCs w:val="24"/>
          </w:rPr>
          <w:delText>an expenditure has</w:delText>
        </w:r>
      </w:del>
      <w:ins w:id="3723" w:author="OFFM" w:date="2024-04-16T10:53:00Z">
        <w:r w:rsidRPr="001C7544">
          <w:rPr>
            <w:rFonts w:ascii="Times New Roman" w:eastAsia="Times New Roman" w:hAnsi="Times New Roman" w:cs="Times New Roman"/>
            <w:sz w:val="24"/>
            <w:szCs w:val="24"/>
          </w:rPr>
          <w:t>expenditures have</w:t>
        </w:r>
      </w:ins>
      <w:r w:rsidRPr="001C7544">
        <w:rPr>
          <w:rFonts w:ascii="Times New Roman" w:eastAsia="Times New Roman" w:hAnsi="Times New Roman" w:cs="Times New Roman"/>
          <w:sz w:val="24"/>
          <w:szCs w:val="24"/>
        </w:rPr>
        <w:t xml:space="preserve"> not been recorded. </w:t>
      </w:r>
    </w:p>
    <w:p w14:paraId="678FFD1C" w14:textId="14B6998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Unobligated balance</w:t>
      </w:r>
      <w:r w:rsidRPr="00A63D45">
        <w:rPr>
          <w:rFonts w:ascii="Times New Roman" w:hAnsi="Times New Roman"/>
          <w:sz w:val="24"/>
        </w:rPr>
        <w:t xml:space="preserve"> </w:t>
      </w:r>
      <w:r w:rsidRPr="001C7544">
        <w:rPr>
          <w:rFonts w:ascii="Times New Roman" w:eastAsia="Times New Roman" w:hAnsi="Times New Roman" w:cs="Times New Roman"/>
          <w:sz w:val="24"/>
          <w:szCs w:val="24"/>
        </w:rPr>
        <w:t xml:space="preserve">means the amount of funds under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that the </w:t>
      </w:r>
      <w:del w:id="3724" w:author="OFFM" w:date="2024-04-16T10:53:00Z">
        <w:r w:rsidR="00817C00" w:rsidRPr="00F74592">
          <w:rPr>
            <w:rFonts w:ascii="Times New Roman" w:hAnsi="Times New Roman" w:cs="Times New Roman"/>
            <w:sz w:val="24"/>
            <w:szCs w:val="24"/>
          </w:rPr>
          <w:delText>non-Federal entity</w:delText>
        </w:r>
      </w:del>
      <w:ins w:id="3725"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has not obligated. The amount is computed by subtracting the cumulative amount of the </w:t>
      </w:r>
      <w:del w:id="3726" w:author="OFFM" w:date="2024-04-16T10:53:00Z">
        <w:r w:rsidR="00817C00" w:rsidRPr="00F74592">
          <w:rPr>
            <w:rFonts w:ascii="Times New Roman" w:hAnsi="Times New Roman" w:cs="Times New Roman"/>
            <w:sz w:val="24"/>
            <w:szCs w:val="24"/>
          </w:rPr>
          <w:delText>non-Federal entity's</w:delText>
        </w:r>
      </w:del>
      <w:ins w:id="3727" w:author="OFFM" w:date="2024-04-16T10:53:00Z">
        <w:r w:rsidRPr="001C7544">
          <w:rPr>
            <w:rFonts w:ascii="Times New Roman" w:eastAsia="Times New Roman" w:hAnsi="Times New Roman" w:cs="Times New Roman"/>
            <w:sz w:val="24"/>
            <w:szCs w:val="24"/>
          </w:rPr>
          <w:t>recipient’s or subrecipient’s</w:t>
        </w:r>
      </w:ins>
      <w:r w:rsidRPr="001C7544">
        <w:rPr>
          <w:rFonts w:ascii="Times New Roman" w:eastAsia="Times New Roman" w:hAnsi="Times New Roman" w:cs="Times New Roman"/>
          <w:sz w:val="24"/>
          <w:szCs w:val="24"/>
        </w:rPr>
        <w:t xml:space="preserve"> unliquidated financial obligations and expenditures </w:t>
      </w:r>
      <w:del w:id="3728" w:author="OFFM" w:date="2024-04-16T10:53:00Z">
        <w:r w:rsidR="00817C00" w:rsidRPr="00F74592">
          <w:rPr>
            <w:rFonts w:ascii="Times New Roman" w:hAnsi="Times New Roman" w:cs="Times New Roman"/>
            <w:sz w:val="24"/>
            <w:szCs w:val="24"/>
          </w:rPr>
          <w:delText xml:space="preserve">of funds </w:delText>
        </w:r>
      </w:del>
      <w:r w:rsidRPr="001C7544">
        <w:rPr>
          <w:rFonts w:ascii="Times New Roman" w:eastAsia="Times New Roman" w:hAnsi="Times New Roman" w:cs="Times New Roman"/>
          <w:sz w:val="24"/>
          <w:szCs w:val="24"/>
        </w:rPr>
        <w:t xml:space="preserve">under the Federal award from the cumulative amount of </w:t>
      </w:r>
      <w:del w:id="3729" w:author="OFFM" w:date="2024-04-16T10:53:00Z">
        <w:r w:rsidR="00817C00" w:rsidRPr="00F74592">
          <w:rPr>
            <w:rFonts w:ascii="Times New Roman" w:hAnsi="Times New Roman" w:cs="Times New Roman"/>
            <w:sz w:val="24"/>
            <w:szCs w:val="24"/>
          </w:rPr>
          <w:delText xml:space="preserve">the </w:delText>
        </w:r>
      </w:del>
      <w:r w:rsidRPr="001C7544">
        <w:rPr>
          <w:rFonts w:ascii="Times New Roman" w:eastAsia="Times New Roman" w:hAnsi="Times New Roman" w:cs="Times New Roman"/>
          <w:sz w:val="24"/>
          <w:szCs w:val="24"/>
        </w:rPr>
        <w:t xml:space="preserve">funds </w:t>
      </w:r>
      <w:del w:id="3730" w:author="OFFM" w:date="2024-04-16T10:53:00Z">
        <w:r w:rsidR="00817C00" w:rsidRPr="00F74592">
          <w:rPr>
            <w:rFonts w:ascii="Times New Roman" w:hAnsi="Times New Roman" w:cs="Times New Roman"/>
            <w:sz w:val="24"/>
            <w:szCs w:val="24"/>
          </w:rPr>
          <w:delText xml:space="preserve">that </w:delText>
        </w:r>
      </w:del>
      <w:r w:rsidRPr="001C7544">
        <w:rPr>
          <w:rFonts w:ascii="Times New Roman" w:eastAsia="Times New Roman" w:hAnsi="Times New Roman" w:cs="Times New Roman"/>
          <w:sz w:val="24"/>
          <w:szCs w:val="24"/>
        </w:rPr>
        <w:t xml:space="preserve">the Federal </w:t>
      </w:r>
      <w:del w:id="373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authorized the </w:t>
      </w:r>
      <w:del w:id="3732" w:author="OFFM" w:date="2024-04-16T10:53:00Z">
        <w:r w:rsidR="00817C00" w:rsidRPr="00F74592">
          <w:rPr>
            <w:rFonts w:ascii="Times New Roman" w:hAnsi="Times New Roman" w:cs="Times New Roman"/>
            <w:sz w:val="24"/>
            <w:szCs w:val="24"/>
          </w:rPr>
          <w:delText>non-Federal entity</w:delText>
        </w:r>
      </w:del>
      <w:ins w:id="3733"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to obligate. </w:t>
      </w:r>
    </w:p>
    <w:p w14:paraId="19EE15AF" w14:textId="3DD02C1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i/>
          <w:iCs/>
          <w:sz w:val="24"/>
          <w:szCs w:val="24"/>
        </w:rPr>
        <w:t>Voluntary committed cost sharing</w:t>
      </w:r>
      <w:r w:rsidRPr="001C7544">
        <w:rPr>
          <w:rFonts w:ascii="Times New Roman" w:eastAsia="Times New Roman" w:hAnsi="Times New Roman" w:cs="Times New Roman"/>
          <w:sz w:val="24"/>
          <w:szCs w:val="24"/>
        </w:rPr>
        <w:t xml:space="preserve"> means cost sharing specifically pledged </w:t>
      </w:r>
      <w:del w:id="3734" w:author="OFFM" w:date="2024-04-16T10:53:00Z">
        <w:r w:rsidR="00817C00" w:rsidRPr="00F74592">
          <w:rPr>
            <w:rFonts w:ascii="Times New Roman" w:hAnsi="Times New Roman" w:cs="Times New Roman"/>
            <w:sz w:val="24"/>
            <w:szCs w:val="24"/>
          </w:rPr>
          <w:delText>on a voluntary basis</w:delText>
        </w:r>
      </w:del>
      <w:ins w:id="3735" w:author="OFFM" w:date="2024-04-16T10:53:00Z">
        <w:r w:rsidRPr="001C7544">
          <w:rPr>
            <w:rFonts w:ascii="Times New Roman" w:eastAsia="Times New Roman" w:hAnsi="Times New Roman" w:cs="Times New Roman"/>
            <w:sz w:val="24"/>
            <w:szCs w:val="24"/>
          </w:rPr>
          <w:t>voluntarily</w:t>
        </w:r>
      </w:ins>
      <w:r w:rsidRPr="001C7544">
        <w:rPr>
          <w:rFonts w:ascii="Times New Roman" w:eastAsia="Times New Roman" w:hAnsi="Times New Roman" w:cs="Times New Roman"/>
          <w:sz w:val="24"/>
          <w:szCs w:val="24"/>
        </w:rPr>
        <w:t xml:space="preserve"> in the proposal's budget on the part of the </w:t>
      </w:r>
      <w:del w:id="3736" w:author="OFFM" w:date="2024-04-16T10:53:00Z">
        <w:r w:rsidR="00817C00" w:rsidRPr="00F74592">
          <w:rPr>
            <w:rFonts w:ascii="Times New Roman" w:hAnsi="Times New Roman" w:cs="Times New Roman"/>
            <w:sz w:val="24"/>
            <w:szCs w:val="24"/>
          </w:rPr>
          <w:delText>non-Federal entity and that</w:delText>
        </w:r>
      </w:del>
      <w:ins w:id="3737" w:author="OFFM" w:date="2024-04-16T10:53:00Z">
        <w:r w:rsidRPr="001C7544">
          <w:rPr>
            <w:rFonts w:ascii="Times New Roman" w:eastAsia="Times New Roman" w:hAnsi="Times New Roman" w:cs="Times New Roman"/>
            <w:sz w:val="24"/>
            <w:szCs w:val="24"/>
          </w:rPr>
          <w:t>recipient or subrecipient, which</w:t>
        </w:r>
      </w:ins>
      <w:r w:rsidRPr="001C7544">
        <w:rPr>
          <w:rFonts w:ascii="Times New Roman" w:eastAsia="Times New Roman" w:hAnsi="Times New Roman" w:cs="Times New Roman"/>
          <w:sz w:val="24"/>
          <w:szCs w:val="24"/>
        </w:rPr>
        <w:t xml:space="preserve"> becomes a binding requirement of </w:t>
      </w:r>
      <w:ins w:id="3738"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Federal award. See </w:t>
      </w:r>
      <w:del w:id="3739" w:author="OFFM" w:date="2024-04-16T10:53:00Z">
        <w:r w:rsidR="00817C00" w:rsidRPr="00F74592">
          <w:rPr>
            <w:rFonts w:ascii="Times New Roman" w:hAnsi="Times New Roman" w:cs="Times New Roman"/>
            <w:sz w:val="24"/>
            <w:szCs w:val="24"/>
          </w:rPr>
          <w:delText xml:space="preserve">also </w:delText>
        </w:r>
      </w:del>
      <w:r w:rsidRPr="001C7544">
        <w:rPr>
          <w:rFonts w:ascii="Times New Roman" w:eastAsia="Times New Roman" w:hAnsi="Times New Roman" w:cs="Times New Roman"/>
          <w:sz w:val="24"/>
          <w:szCs w:val="24"/>
        </w:rPr>
        <w:t xml:space="preserve">§ 200.306. </w:t>
      </w:r>
    </w:p>
    <w:p w14:paraId="5DC28D60" w14:textId="76388A34" w:rsidR="000B5224" w:rsidRPr="001C7544" w:rsidRDefault="00F2264C" w:rsidP="000B5224">
      <w:pPr>
        <w:spacing w:after="0" w:line="480" w:lineRule="auto"/>
        <w:contextualSpacing/>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B</w:t>
      </w:r>
      <w:del w:id="3740" w:author="OFFM" w:date="2024-04-16T10:53:00Z">
        <w:r w:rsidR="00817C00" w:rsidRPr="00F74592">
          <w:rPr>
            <w:rFonts w:ascii="Times New Roman" w:hAnsi="Times New Roman" w:cs="Times New Roman"/>
            <w:b/>
            <w:bCs/>
            <w:sz w:val="24"/>
            <w:szCs w:val="24"/>
          </w:rPr>
          <w:delText>—</w:delText>
        </w:r>
      </w:del>
      <w:ins w:id="3741" w:author="OFFM" w:date="2024-04-16T10:53:00Z">
        <w:r w:rsidRPr="001C7544">
          <w:rPr>
            <w:rFonts w:ascii="Times New Roman" w:eastAsia="Times New Roman" w:hAnsi="Times New Roman" w:cs="Times New Roman"/>
            <w:b/>
            <w:bCs/>
            <w:sz w:val="24"/>
            <w:szCs w:val="24"/>
          </w:rPr>
          <w:t xml:space="preserve"> - </w:t>
        </w:r>
      </w:ins>
      <w:r w:rsidRPr="001C7544">
        <w:rPr>
          <w:rFonts w:ascii="Times New Roman" w:eastAsia="Times New Roman" w:hAnsi="Times New Roman" w:cs="Times New Roman"/>
          <w:b/>
          <w:bCs/>
          <w:sz w:val="24"/>
          <w:szCs w:val="24"/>
        </w:rPr>
        <w:t>General Provisions</w:t>
      </w:r>
    </w:p>
    <w:p w14:paraId="0BB67B9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200.100 Purpose.</w:t>
      </w:r>
    </w:p>
    <w:p w14:paraId="721AE5E6" w14:textId="77777777" w:rsidR="00817C00" w:rsidRPr="00F74592" w:rsidRDefault="00F2264C" w:rsidP="00B229D1">
      <w:pPr>
        <w:spacing w:after="0" w:line="480" w:lineRule="auto"/>
        <w:ind w:firstLine="720"/>
        <w:contextualSpacing/>
        <w:rPr>
          <w:del w:id="3742"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A63D45">
        <w:rPr>
          <w:rFonts w:ascii="Times New Roman" w:hAnsi="Times New Roman"/>
          <w:i/>
          <w:sz w:val="24"/>
        </w:rPr>
        <w:t xml:space="preserve">Purpose. </w:t>
      </w:r>
    </w:p>
    <w:p w14:paraId="72AEF510" w14:textId="651ED94D"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This part establishes uniform administrative requirements, cost principles, and audit requirements for Federal awards</w:t>
      </w:r>
      <w:del w:id="3743" w:author="OFFM" w:date="2024-04-16T10:53:00Z">
        <w:r w:rsidR="00817C00" w:rsidRPr="00F74592">
          <w:rPr>
            <w:rFonts w:ascii="Times New Roman" w:hAnsi="Times New Roman" w:cs="Times New Roman"/>
            <w:sz w:val="24"/>
            <w:szCs w:val="24"/>
          </w:rPr>
          <w:delText xml:space="preserve"> to non-</w:delText>
        </w:r>
      </w:del>
      <w:ins w:id="3744" w:author="OFFM" w:date="2024-04-16T10:53:00Z">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Federal </w:t>
      </w:r>
      <w:del w:id="3745" w:author="OFFM" w:date="2024-04-16T10:53:00Z">
        <w:r w:rsidR="00817C00" w:rsidRPr="00F74592">
          <w:rPr>
            <w:rFonts w:ascii="Times New Roman" w:hAnsi="Times New Roman" w:cs="Times New Roman"/>
            <w:sz w:val="24"/>
            <w:szCs w:val="24"/>
          </w:rPr>
          <w:delText xml:space="preserve">entities, as described in § 200.101. Federal awarding </w:delText>
        </w:r>
      </w:del>
      <w:r w:rsidRPr="001C7544">
        <w:rPr>
          <w:rFonts w:ascii="Times New Roman" w:eastAsia="Times New Roman" w:hAnsi="Times New Roman" w:cs="Times New Roman"/>
          <w:sz w:val="24"/>
          <w:szCs w:val="24"/>
        </w:rPr>
        <w:t xml:space="preserve">agencies must not impose additional </w:t>
      </w:r>
      <w:del w:id="3746" w:author="OFFM" w:date="2024-04-16T10:53:00Z">
        <w:r w:rsidR="00817C00" w:rsidRPr="00F74592">
          <w:rPr>
            <w:rFonts w:ascii="Times New Roman" w:hAnsi="Times New Roman" w:cs="Times New Roman"/>
            <w:sz w:val="24"/>
            <w:szCs w:val="24"/>
          </w:rPr>
          <w:delText xml:space="preserve">or inconsistent </w:delText>
        </w:r>
      </w:del>
      <w:r w:rsidRPr="001C7544">
        <w:rPr>
          <w:rFonts w:ascii="Times New Roman" w:eastAsia="Times New Roman" w:hAnsi="Times New Roman" w:cs="Times New Roman"/>
          <w:sz w:val="24"/>
          <w:szCs w:val="24"/>
        </w:rPr>
        <w:t>requirements</w:t>
      </w:r>
      <w:del w:id="3747"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except as </w:t>
      </w:r>
      <w:del w:id="3748" w:author="OFFM" w:date="2024-04-16T10:53:00Z">
        <w:r w:rsidR="00817C00" w:rsidRPr="00F74592">
          <w:rPr>
            <w:rFonts w:ascii="Times New Roman" w:hAnsi="Times New Roman" w:cs="Times New Roman"/>
            <w:sz w:val="24"/>
            <w:szCs w:val="24"/>
          </w:rPr>
          <w:delText>provided</w:delText>
        </w:r>
      </w:del>
      <w:ins w:id="3749" w:author="OFFM" w:date="2024-04-16T10:53:00Z">
        <w:r w:rsidRPr="001C7544">
          <w:rPr>
            <w:rFonts w:ascii="Times New Roman" w:eastAsia="Times New Roman" w:hAnsi="Times New Roman" w:cs="Times New Roman"/>
            <w:sz w:val="24"/>
            <w:szCs w:val="24"/>
          </w:rPr>
          <w:t>allowed</w:t>
        </w:r>
      </w:ins>
      <w:r w:rsidRPr="001C7544">
        <w:rPr>
          <w:rFonts w:ascii="Times New Roman" w:eastAsia="Times New Roman" w:hAnsi="Times New Roman" w:cs="Times New Roman"/>
          <w:sz w:val="24"/>
          <w:szCs w:val="24"/>
        </w:rPr>
        <w:t xml:space="preserve"> in §§ 200.102</w:t>
      </w:r>
      <w:del w:id="3750" w:author="OFFM" w:date="2024-04-16T10:53:00Z">
        <w:r w:rsidR="00817C00" w:rsidRPr="00F74592">
          <w:rPr>
            <w:rFonts w:ascii="Times New Roman" w:hAnsi="Times New Roman" w:cs="Times New Roman"/>
            <w:sz w:val="24"/>
            <w:szCs w:val="24"/>
          </w:rPr>
          <w:delText xml:space="preserve"> and</w:delText>
        </w:r>
      </w:del>
      <w:ins w:id="375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200.211, or unless specifically required by Federal statute, regulation, or Executive order.</w:t>
      </w:r>
      <w:del w:id="3752" w:author="OFFM" w:date="2024-04-16T10:53:00Z">
        <w:r w:rsidR="00817C00" w:rsidRPr="00F74592">
          <w:rPr>
            <w:rFonts w:ascii="Times New Roman" w:hAnsi="Times New Roman" w:cs="Times New Roman"/>
            <w:sz w:val="24"/>
            <w:szCs w:val="24"/>
          </w:rPr>
          <w:delText xml:space="preserve"> </w:delText>
        </w:r>
      </w:del>
    </w:p>
    <w:p w14:paraId="3CFC5808" w14:textId="28BF7621" w:rsidR="000B5224" w:rsidRPr="001C7544" w:rsidRDefault="00F2264C" w:rsidP="00A63D45">
      <w:pPr>
        <w:spacing w:after="0" w:line="480" w:lineRule="auto"/>
        <w:ind w:firstLine="720"/>
        <w:rPr>
          <w:rFonts w:ascii="Times New Roman" w:eastAsia="Times New Roman" w:hAnsi="Times New Roman" w:cs="Times New Roman"/>
          <w:sz w:val="24"/>
          <w:szCs w:val="24"/>
        </w:rPr>
      </w:pPr>
      <w:bookmarkStart w:id="3753" w:name="_Hlk121997711"/>
      <w:r w:rsidRPr="001C7544">
        <w:rPr>
          <w:rFonts w:ascii="Times New Roman" w:eastAsia="Times New Roman" w:hAnsi="Times New Roman" w:cs="Times New Roman"/>
          <w:sz w:val="24"/>
          <w:szCs w:val="24"/>
        </w:rPr>
        <w:t xml:space="preserve">(2) This part provides </w:t>
      </w:r>
      <w:del w:id="3754" w:author="OFFM" w:date="2024-04-16T10:53:00Z">
        <w:r w:rsidR="00817C00" w:rsidRPr="00F74592">
          <w:rPr>
            <w:rFonts w:ascii="Times New Roman" w:hAnsi="Times New Roman" w:cs="Times New Roman"/>
            <w:sz w:val="24"/>
            <w:szCs w:val="24"/>
          </w:rPr>
          <w:delText xml:space="preserve">the basis for a systematic and periodic collection and uniform submission by </w:delText>
        </w:r>
      </w:del>
      <w:r w:rsidRPr="001C7544">
        <w:rPr>
          <w:rFonts w:ascii="Times New Roman" w:eastAsia="Times New Roman" w:hAnsi="Times New Roman" w:cs="Times New Roman"/>
          <w:sz w:val="24"/>
          <w:szCs w:val="24"/>
        </w:rPr>
        <w:t xml:space="preserve">Federal agencies </w:t>
      </w:r>
      <w:del w:id="3755" w:author="OFFM" w:date="2024-04-16T10:53:00Z">
        <w:r w:rsidR="00817C00" w:rsidRPr="00F74592">
          <w:rPr>
            <w:rFonts w:ascii="Times New Roman" w:hAnsi="Times New Roman" w:cs="Times New Roman"/>
            <w:sz w:val="24"/>
            <w:szCs w:val="24"/>
          </w:rPr>
          <w:delText>of</w:delText>
        </w:r>
      </w:del>
      <w:ins w:id="3756" w:author="OFFM" w:date="2024-04-16T10:53:00Z">
        <w:r w:rsidRPr="001C7544">
          <w:rPr>
            <w:rFonts w:ascii="Times New Roman" w:eastAsia="Times New Roman" w:hAnsi="Times New Roman" w:cs="Times New Roman"/>
            <w:sz w:val="24"/>
            <w:szCs w:val="24"/>
          </w:rPr>
          <w:t>with the policy for collecting and submitting</w:t>
        </w:r>
      </w:ins>
      <w:r w:rsidRPr="001C7544">
        <w:rPr>
          <w:rFonts w:ascii="Times New Roman" w:eastAsia="Times New Roman" w:hAnsi="Times New Roman" w:cs="Times New Roman"/>
          <w:sz w:val="24"/>
          <w:szCs w:val="24"/>
        </w:rPr>
        <w:t xml:space="preserve"> information on all Federal financial assistance programs to the Office of Management and Budget (OMB</w:t>
      </w:r>
      <w:del w:id="3757" w:author="OFFM" w:date="2024-04-16T10:53:00Z">
        <w:r w:rsidR="00817C00" w:rsidRPr="00F74592">
          <w:rPr>
            <w:rFonts w:ascii="Times New Roman" w:hAnsi="Times New Roman" w:cs="Times New Roman"/>
            <w:sz w:val="24"/>
            <w:szCs w:val="24"/>
          </w:rPr>
          <w:delText>).</w:delText>
        </w:r>
      </w:del>
      <w:ins w:id="3758" w:author="OFFM" w:date="2024-04-16T10:53:00Z">
        <w:r w:rsidRPr="001C7544">
          <w:rPr>
            <w:rFonts w:ascii="Times New Roman" w:eastAsia="Times New Roman" w:hAnsi="Times New Roman" w:cs="Times New Roman"/>
            <w:sz w:val="24"/>
            <w:szCs w:val="24"/>
          </w:rPr>
          <w:t>) and communicating this information to the public.</w:t>
        </w:r>
      </w:ins>
      <w:r w:rsidRPr="001C7544">
        <w:rPr>
          <w:rFonts w:ascii="Times New Roman" w:eastAsia="Times New Roman" w:hAnsi="Times New Roman" w:cs="Times New Roman"/>
          <w:sz w:val="24"/>
          <w:szCs w:val="24"/>
        </w:rPr>
        <w:t xml:space="preserve"> It also establishes Federal policies related to the delivery of this information to the public, including through the use of electronic media. It </w:t>
      </w:r>
      <w:del w:id="3759" w:author="OFFM" w:date="2024-04-16T10:53:00Z">
        <w:r w:rsidR="00817C00" w:rsidRPr="00F74592">
          <w:rPr>
            <w:rFonts w:ascii="Times New Roman" w:hAnsi="Times New Roman" w:cs="Times New Roman"/>
            <w:sz w:val="24"/>
            <w:szCs w:val="24"/>
          </w:rPr>
          <w:delText>prescribes</w:delText>
        </w:r>
      </w:del>
      <w:ins w:id="3760" w:author="OFFM" w:date="2024-04-16T10:53:00Z">
        <w:r w:rsidRPr="001C7544">
          <w:rPr>
            <w:rFonts w:ascii="Times New Roman" w:eastAsia="Times New Roman" w:hAnsi="Times New Roman" w:cs="Times New Roman"/>
            <w:sz w:val="24"/>
            <w:szCs w:val="24"/>
          </w:rPr>
          <w:t>also sets forth how</w:t>
        </w:r>
      </w:ins>
      <w:r w:rsidRPr="001C7544">
        <w:rPr>
          <w:rFonts w:ascii="Times New Roman" w:eastAsia="Times New Roman" w:hAnsi="Times New Roman" w:cs="Times New Roman"/>
          <w:sz w:val="24"/>
          <w:szCs w:val="24"/>
        </w:rPr>
        <w:t xml:space="preserve"> the</w:t>
      </w:r>
      <w:del w:id="3761" w:author="OFFM" w:date="2024-04-16T10:53:00Z">
        <w:r w:rsidR="00817C00" w:rsidRPr="00F74592">
          <w:rPr>
            <w:rFonts w:ascii="Times New Roman" w:hAnsi="Times New Roman" w:cs="Times New Roman"/>
            <w:sz w:val="24"/>
            <w:szCs w:val="24"/>
          </w:rPr>
          <w:delText xml:space="preserve"> manner in which</w:delText>
        </w:r>
      </w:del>
      <w:r w:rsidRPr="001C7544">
        <w:rPr>
          <w:rFonts w:ascii="Times New Roman" w:eastAsia="Times New Roman" w:hAnsi="Times New Roman" w:cs="Times New Roman"/>
          <w:sz w:val="24"/>
          <w:szCs w:val="24"/>
        </w:rPr>
        <w:t xml:space="preserve"> General Services Administration (GSA), </w:t>
      </w:r>
      <w:r w:rsidRPr="001C7544">
        <w:rPr>
          <w:rFonts w:ascii="Times New Roman" w:eastAsia="Times New Roman" w:hAnsi="Times New Roman" w:cs="Times New Roman"/>
          <w:sz w:val="24"/>
          <w:szCs w:val="24"/>
        </w:rPr>
        <w:lastRenderedPageBreak/>
        <w:t xml:space="preserve">OMB, and Federal agencies </w:t>
      </w:r>
      <w:del w:id="3762" w:author="OFFM" w:date="2024-04-16T10:53:00Z">
        <w:r w:rsidR="00817C00" w:rsidRPr="00F74592">
          <w:rPr>
            <w:rFonts w:ascii="Times New Roman" w:hAnsi="Times New Roman" w:cs="Times New Roman"/>
            <w:sz w:val="24"/>
            <w:szCs w:val="24"/>
          </w:rPr>
          <w:delText>that administer Federal financial assistance programs are to carry out their statutory responsibilities under</w:delText>
        </w:r>
      </w:del>
      <w:ins w:id="3763" w:author="OFFM" w:date="2024-04-16T10:53:00Z">
        <w:r w:rsidRPr="001C7544">
          <w:rPr>
            <w:rFonts w:ascii="Times New Roman" w:eastAsia="Times New Roman" w:hAnsi="Times New Roman" w:cs="Times New Roman"/>
            <w:sz w:val="24"/>
            <w:szCs w:val="24"/>
          </w:rPr>
          <w:t>implement</w:t>
        </w:r>
      </w:ins>
      <w:r w:rsidRPr="001C7544">
        <w:rPr>
          <w:rFonts w:ascii="Times New Roman" w:eastAsia="Times New Roman" w:hAnsi="Times New Roman" w:cs="Times New Roman"/>
          <w:sz w:val="24"/>
          <w:szCs w:val="24"/>
        </w:rPr>
        <w:t xml:space="preserve"> the Federal Program Information Act (31 U.S.C. 6101</w:t>
      </w:r>
      <w:del w:id="3764" w:author="OFFM" w:date="2024-04-16T10:53:00Z">
        <w:r w:rsidR="00817C00" w:rsidRPr="00F74592">
          <w:rPr>
            <w:rFonts w:ascii="Times New Roman" w:hAnsi="Times New Roman" w:cs="Times New Roman"/>
            <w:sz w:val="24"/>
            <w:szCs w:val="24"/>
          </w:rPr>
          <w:delText>–</w:delText>
        </w:r>
      </w:del>
      <w:ins w:id="376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6106).</w:t>
      </w:r>
      <w:del w:id="3766" w:author="OFFM" w:date="2024-04-16T10:53:00Z">
        <w:r w:rsidR="00817C00" w:rsidRPr="00F74592">
          <w:rPr>
            <w:rFonts w:ascii="Times New Roman" w:hAnsi="Times New Roman" w:cs="Times New Roman"/>
            <w:sz w:val="24"/>
            <w:szCs w:val="24"/>
          </w:rPr>
          <w:delText xml:space="preserve"> </w:delText>
        </w:r>
      </w:del>
    </w:p>
    <w:bookmarkEnd w:id="3753"/>
    <w:p w14:paraId="37C9F011" w14:textId="74D8872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r w:rsidRPr="00A63D45">
        <w:rPr>
          <w:rFonts w:ascii="Times New Roman" w:hAnsi="Times New Roman"/>
          <w:i/>
          <w:sz w:val="24"/>
        </w:rPr>
        <w:t>Administrative requirements.</w:t>
      </w:r>
      <w:r w:rsidRPr="001C7544">
        <w:rPr>
          <w:rFonts w:ascii="Times New Roman" w:eastAsia="Times New Roman" w:hAnsi="Times New Roman" w:cs="Times New Roman"/>
          <w:sz w:val="24"/>
          <w:szCs w:val="24"/>
        </w:rPr>
        <w:t xml:space="preserve"> Subparts B through D </w:t>
      </w:r>
      <w:del w:id="3767"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 xml:space="preserve">set forth the uniform administrative requirements for </w:t>
      </w:r>
      <w:del w:id="3768" w:author="OFFM" w:date="2024-04-16T10:53:00Z">
        <w:r w:rsidR="00817C00" w:rsidRPr="00F74592">
          <w:rPr>
            <w:rFonts w:ascii="Times New Roman" w:hAnsi="Times New Roman" w:cs="Times New Roman"/>
            <w:sz w:val="24"/>
            <w:szCs w:val="24"/>
          </w:rPr>
          <w:delText xml:space="preserve">grant and cooperative agreements, including the </w:delText>
        </w:r>
      </w:del>
      <w:ins w:id="3769" w:author="OFFM" w:date="2024-04-16T10:53:00Z">
        <w:r w:rsidRPr="001C7544">
          <w:rPr>
            <w:rFonts w:ascii="Times New Roman" w:eastAsia="Times New Roman" w:hAnsi="Times New Roman" w:cs="Times New Roman"/>
            <w:sz w:val="24"/>
            <w:szCs w:val="24"/>
          </w:rPr>
          <w:t xml:space="preserve">Federal financial assistance. This includes establishing </w:t>
        </w:r>
      </w:ins>
      <w:r w:rsidRPr="001C7544">
        <w:rPr>
          <w:rFonts w:ascii="Times New Roman" w:eastAsia="Times New Roman" w:hAnsi="Times New Roman" w:cs="Times New Roman"/>
          <w:sz w:val="24"/>
          <w:szCs w:val="24"/>
        </w:rPr>
        <w:t xml:space="preserve">requirements for Federal </w:t>
      </w:r>
      <w:del w:id="3770" w:author="OFFM" w:date="2024-04-16T10:53:00Z">
        <w:r w:rsidR="00817C00" w:rsidRPr="00F74592">
          <w:rPr>
            <w:rFonts w:ascii="Times New Roman" w:hAnsi="Times New Roman" w:cs="Times New Roman"/>
            <w:sz w:val="24"/>
            <w:szCs w:val="24"/>
          </w:rPr>
          <w:delText xml:space="preserve">awarding agency </w:delText>
        </w:r>
      </w:del>
      <w:ins w:id="3771" w:author="OFFM" w:date="2024-04-16T10:53:00Z">
        <w:r w:rsidRPr="001C7544">
          <w:rPr>
            <w:rFonts w:ascii="Times New Roman" w:eastAsia="Times New Roman" w:hAnsi="Times New Roman" w:cs="Times New Roman"/>
            <w:sz w:val="24"/>
            <w:szCs w:val="24"/>
          </w:rPr>
          <w:t xml:space="preserve">agencies </w:t>
        </w:r>
      </w:ins>
      <w:r w:rsidRPr="001C7544">
        <w:rPr>
          <w:rFonts w:ascii="Times New Roman" w:eastAsia="Times New Roman" w:hAnsi="Times New Roman" w:cs="Times New Roman"/>
          <w:sz w:val="24"/>
          <w:szCs w:val="24"/>
        </w:rPr>
        <w:t xml:space="preserve">management of Federal </w:t>
      </w:r>
      <w:del w:id="3772" w:author="OFFM" w:date="2024-04-16T10:53:00Z">
        <w:r w:rsidR="00817C00" w:rsidRPr="00F74592">
          <w:rPr>
            <w:rFonts w:ascii="Times New Roman" w:hAnsi="Times New Roman" w:cs="Times New Roman"/>
            <w:sz w:val="24"/>
            <w:szCs w:val="24"/>
          </w:rPr>
          <w:delText>grant</w:delText>
        </w:r>
      </w:del>
      <w:ins w:id="3773" w:author="OFFM" w:date="2024-04-16T10:53:00Z">
        <w:r w:rsidRPr="001C7544">
          <w:rPr>
            <w:rFonts w:ascii="Times New Roman" w:eastAsia="Times New Roman" w:hAnsi="Times New Roman" w:cs="Times New Roman"/>
            <w:sz w:val="24"/>
            <w:szCs w:val="24"/>
          </w:rPr>
          <w:t>financial assistance</w:t>
        </w:r>
      </w:ins>
      <w:r w:rsidRPr="001C7544">
        <w:rPr>
          <w:rFonts w:ascii="Times New Roman" w:eastAsia="Times New Roman" w:hAnsi="Times New Roman" w:cs="Times New Roman"/>
          <w:sz w:val="24"/>
          <w:szCs w:val="24"/>
        </w:rPr>
        <w:t xml:space="preserve"> programs before </w:t>
      </w:r>
      <w:del w:id="3774" w:author="OFFM" w:date="2024-04-16T10:53:00Z">
        <w:r w:rsidR="00817C00" w:rsidRPr="00F74592">
          <w:rPr>
            <w:rFonts w:ascii="Times New Roman" w:hAnsi="Times New Roman" w:cs="Times New Roman"/>
            <w:sz w:val="24"/>
            <w:szCs w:val="24"/>
          </w:rPr>
          <w:delText>the</w:delText>
        </w:r>
      </w:del>
      <w:ins w:id="3775"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w:t>
      </w:r>
      <w:del w:id="3776" w:author="OFFM" w:date="2024-04-16T10:53:00Z">
        <w:r w:rsidR="00817C00" w:rsidRPr="00F74592">
          <w:rPr>
            <w:rFonts w:ascii="Times New Roman" w:hAnsi="Times New Roman" w:cs="Times New Roman"/>
            <w:sz w:val="24"/>
            <w:szCs w:val="24"/>
          </w:rPr>
          <w:delText>has been</w:delText>
        </w:r>
      </w:del>
      <w:ins w:id="3777" w:author="OFFM" w:date="2024-04-16T10:53:00Z">
        <w:r w:rsidRPr="001C7544">
          <w:rPr>
            <w:rFonts w:ascii="Times New Roman" w:eastAsia="Times New Roman" w:hAnsi="Times New Roman" w:cs="Times New Roman"/>
            <w:sz w:val="24"/>
            <w:szCs w:val="24"/>
          </w:rPr>
          <w:t>is</w:t>
        </w:r>
      </w:ins>
      <w:r w:rsidRPr="001C7544">
        <w:rPr>
          <w:rFonts w:ascii="Times New Roman" w:eastAsia="Times New Roman" w:hAnsi="Times New Roman" w:cs="Times New Roman"/>
          <w:sz w:val="24"/>
          <w:szCs w:val="24"/>
        </w:rPr>
        <w:t xml:space="preserve"> made, and </w:t>
      </w:r>
      <w:del w:id="3778" w:author="OFFM" w:date="2024-04-16T10:53:00Z">
        <w:r w:rsidR="00817C00" w:rsidRPr="00F74592">
          <w:rPr>
            <w:rFonts w:ascii="Times New Roman" w:hAnsi="Times New Roman" w:cs="Times New Roman"/>
            <w:sz w:val="24"/>
            <w:szCs w:val="24"/>
          </w:rPr>
          <w:delText xml:space="preserve">the </w:delText>
        </w:r>
      </w:del>
      <w:r w:rsidRPr="001C7544">
        <w:rPr>
          <w:rFonts w:ascii="Times New Roman" w:eastAsia="Times New Roman" w:hAnsi="Times New Roman" w:cs="Times New Roman"/>
          <w:sz w:val="24"/>
          <w:szCs w:val="24"/>
        </w:rPr>
        <w:t xml:space="preserve">requirements </w:t>
      </w:r>
      <w:ins w:id="3779" w:author="OFFM" w:date="2024-04-16T10:53:00Z">
        <w:r w:rsidRPr="001C7544">
          <w:rPr>
            <w:rFonts w:ascii="Times New Roman" w:eastAsia="Times New Roman" w:hAnsi="Times New Roman" w:cs="Times New Roman"/>
            <w:sz w:val="24"/>
            <w:szCs w:val="24"/>
          </w:rPr>
          <w:t xml:space="preserve">that </w:t>
        </w:r>
      </w:ins>
      <w:r w:rsidRPr="001C7544">
        <w:rPr>
          <w:rFonts w:ascii="Times New Roman" w:eastAsia="Times New Roman" w:hAnsi="Times New Roman" w:cs="Times New Roman"/>
          <w:sz w:val="24"/>
          <w:szCs w:val="24"/>
        </w:rPr>
        <w:t xml:space="preserve">Federal </w:t>
      </w:r>
      <w:del w:id="3780"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may impose on </w:t>
      </w:r>
      <w:del w:id="3781" w:author="OFFM" w:date="2024-04-16T10:53:00Z">
        <w:r w:rsidR="00817C00" w:rsidRPr="00F74592">
          <w:rPr>
            <w:rFonts w:ascii="Times New Roman" w:hAnsi="Times New Roman" w:cs="Times New Roman"/>
            <w:sz w:val="24"/>
            <w:szCs w:val="24"/>
          </w:rPr>
          <w:delText>non-Federal entities in the</w:delText>
        </w:r>
      </w:del>
      <w:ins w:id="3782" w:author="OFFM" w:date="2024-04-16T10:53:00Z">
        <w:r w:rsidRPr="001C7544">
          <w:rPr>
            <w:rFonts w:ascii="Times New Roman" w:eastAsia="Times New Roman" w:hAnsi="Times New Roman" w:cs="Times New Roman"/>
            <w:sz w:val="24"/>
            <w:szCs w:val="24"/>
          </w:rPr>
          <w:t>recipients and subrecipients throughout the lifecycle of a</w:t>
        </w:r>
      </w:ins>
      <w:r w:rsidRPr="001C7544">
        <w:rPr>
          <w:rFonts w:ascii="Times New Roman" w:eastAsia="Times New Roman" w:hAnsi="Times New Roman" w:cs="Times New Roman"/>
          <w:sz w:val="24"/>
          <w:szCs w:val="24"/>
        </w:rPr>
        <w:t xml:space="preserve"> Federal award.</w:t>
      </w:r>
      <w:del w:id="3783" w:author="OFFM" w:date="2024-04-16T10:53:00Z">
        <w:r w:rsidR="00817C00" w:rsidRPr="00F74592">
          <w:rPr>
            <w:rFonts w:ascii="Times New Roman" w:hAnsi="Times New Roman" w:cs="Times New Roman"/>
            <w:sz w:val="24"/>
            <w:szCs w:val="24"/>
          </w:rPr>
          <w:delText xml:space="preserve"> </w:delText>
        </w:r>
      </w:del>
    </w:p>
    <w:p w14:paraId="590B88C0" w14:textId="2672899D"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w:t>
      </w:r>
      <w:r w:rsidRPr="00A63D45">
        <w:rPr>
          <w:rFonts w:ascii="Times New Roman" w:hAnsi="Times New Roman"/>
          <w:i/>
          <w:sz w:val="24"/>
        </w:rPr>
        <w:t xml:space="preserve"> Cost principles.</w:t>
      </w:r>
      <w:r w:rsidRPr="001C7544">
        <w:rPr>
          <w:rFonts w:ascii="Times New Roman" w:eastAsia="Times New Roman" w:hAnsi="Times New Roman" w:cs="Times New Roman"/>
          <w:sz w:val="24"/>
          <w:szCs w:val="24"/>
        </w:rPr>
        <w:t xml:space="preserve"> Subpart E </w:t>
      </w:r>
      <w:del w:id="3784"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 xml:space="preserve">establishes principles for determining </w:t>
      </w:r>
      <w:del w:id="3785" w:author="OFFM" w:date="2024-04-16T10:53:00Z">
        <w:r w:rsidR="00817C00" w:rsidRPr="00F74592">
          <w:rPr>
            <w:rFonts w:ascii="Times New Roman" w:hAnsi="Times New Roman" w:cs="Times New Roman"/>
            <w:sz w:val="24"/>
            <w:szCs w:val="24"/>
          </w:rPr>
          <w:delText xml:space="preserve">the </w:delText>
        </w:r>
      </w:del>
      <w:r w:rsidRPr="001C7544">
        <w:rPr>
          <w:rFonts w:ascii="Times New Roman" w:eastAsia="Times New Roman" w:hAnsi="Times New Roman" w:cs="Times New Roman"/>
          <w:sz w:val="24"/>
          <w:szCs w:val="24"/>
        </w:rPr>
        <w:t xml:space="preserve">allowable costs incurred by </w:t>
      </w:r>
      <w:del w:id="3786" w:author="OFFM" w:date="2024-04-16T10:53:00Z">
        <w:r w:rsidR="00817C00" w:rsidRPr="00F74592">
          <w:rPr>
            <w:rFonts w:ascii="Times New Roman" w:hAnsi="Times New Roman" w:cs="Times New Roman"/>
            <w:sz w:val="24"/>
            <w:szCs w:val="24"/>
          </w:rPr>
          <w:delText>non-Federal entities</w:delText>
        </w:r>
      </w:del>
      <w:ins w:id="3787" w:author="OFFM" w:date="2024-04-16T10:53:00Z">
        <w:r w:rsidRPr="001C7544">
          <w:rPr>
            <w:rFonts w:ascii="Times New Roman" w:eastAsia="Times New Roman" w:hAnsi="Times New Roman" w:cs="Times New Roman"/>
            <w:sz w:val="24"/>
            <w:szCs w:val="24"/>
          </w:rPr>
          <w:t>recipients and subrecipients</w:t>
        </w:r>
      </w:ins>
      <w:r w:rsidRPr="001C7544">
        <w:rPr>
          <w:rFonts w:ascii="Times New Roman" w:eastAsia="Times New Roman" w:hAnsi="Times New Roman" w:cs="Times New Roman"/>
          <w:sz w:val="24"/>
          <w:szCs w:val="24"/>
        </w:rPr>
        <w:t xml:space="preserve"> under Federal awards. </w:t>
      </w:r>
      <w:del w:id="3788" w:author="OFFM" w:date="2024-04-16T10:53:00Z">
        <w:r w:rsidR="00817C00" w:rsidRPr="00F74592">
          <w:rPr>
            <w:rFonts w:ascii="Times New Roman" w:hAnsi="Times New Roman" w:cs="Times New Roman"/>
            <w:sz w:val="24"/>
            <w:szCs w:val="24"/>
          </w:rPr>
          <w:delText>The</w:delText>
        </w:r>
      </w:del>
      <w:ins w:id="3789" w:author="OFFM" w:date="2024-04-16T10:53:00Z">
        <w:r w:rsidRPr="001C7544">
          <w:rPr>
            <w:rFonts w:ascii="Times New Roman" w:eastAsia="Times New Roman" w:hAnsi="Times New Roman" w:cs="Times New Roman"/>
            <w:sz w:val="24"/>
            <w:szCs w:val="24"/>
          </w:rPr>
          <w:t>These</w:t>
        </w:r>
      </w:ins>
      <w:r w:rsidRPr="001C7544">
        <w:rPr>
          <w:rFonts w:ascii="Times New Roman" w:eastAsia="Times New Roman" w:hAnsi="Times New Roman" w:cs="Times New Roman"/>
          <w:sz w:val="24"/>
          <w:szCs w:val="24"/>
        </w:rPr>
        <w:t xml:space="preserve"> principles are for the purpose of cost determination</w:t>
      </w:r>
      <w:del w:id="3790" w:author="OFFM" w:date="2024-04-16T10:53:00Z">
        <w:r w:rsidR="00817C00" w:rsidRPr="00F74592">
          <w:rPr>
            <w:rFonts w:ascii="Times New Roman" w:hAnsi="Times New Roman" w:cs="Times New Roman"/>
            <w:sz w:val="24"/>
            <w:szCs w:val="24"/>
          </w:rPr>
          <w:delText xml:space="preserve"> and are</w:delText>
        </w:r>
      </w:del>
      <w:ins w:id="3791" w:author="OFFM" w:date="2024-04-16T10:53:00Z">
        <w:r w:rsidRPr="001C7544">
          <w:rPr>
            <w:rFonts w:ascii="Times New Roman" w:eastAsia="Times New Roman" w:hAnsi="Times New Roman" w:cs="Times New Roman"/>
            <w:sz w:val="24"/>
            <w:szCs w:val="24"/>
          </w:rPr>
          <w:t>. They do</w:t>
        </w:r>
      </w:ins>
      <w:r w:rsidRPr="001C7544">
        <w:rPr>
          <w:rFonts w:ascii="Times New Roman" w:eastAsia="Times New Roman" w:hAnsi="Times New Roman" w:cs="Times New Roman"/>
          <w:sz w:val="24"/>
          <w:szCs w:val="24"/>
        </w:rPr>
        <w:t xml:space="preserve"> not </w:t>
      </w:r>
      <w:del w:id="3792" w:author="OFFM" w:date="2024-04-16T10:53:00Z">
        <w:r w:rsidR="00817C00" w:rsidRPr="00F74592">
          <w:rPr>
            <w:rFonts w:ascii="Times New Roman" w:hAnsi="Times New Roman" w:cs="Times New Roman"/>
            <w:sz w:val="24"/>
            <w:szCs w:val="24"/>
          </w:rPr>
          <w:delText>intended to identify</w:delText>
        </w:r>
      </w:del>
      <w:ins w:id="3793" w:author="OFFM" w:date="2024-04-16T10:53:00Z">
        <w:r w:rsidRPr="001C7544">
          <w:rPr>
            <w:rFonts w:ascii="Times New Roman" w:eastAsia="Times New Roman" w:hAnsi="Times New Roman" w:cs="Times New Roman"/>
            <w:sz w:val="24"/>
            <w:szCs w:val="24"/>
          </w:rPr>
          <w:t>address</w:t>
        </w:r>
      </w:ins>
      <w:r w:rsidRPr="001C7544">
        <w:rPr>
          <w:rFonts w:ascii="Times New Roman" w:eastAsia="Times New Roman" w:hAnsi="Times New Roman" w:cs="Times New Roman"/>
          <w:sz w:val="24"/>
          <w:szCs w:val="24"/>
        </w:rPr>
        <w:t xml:space="preserve"> the circumstances </w:t>
      </w:r>
      <w:del w:id="3794" w:author="OFFM" w:date="2024-04-16T10:53:00Z">
        <w:r w:rsidR="00817C00" w:rsidRPr="00F74592">
          <w:rPr>
            <w:rFonts w:ascii="Times New Roman" w:hAnsi="Times New Roman" w:cs="Times New Roman"/>
            <w:sz w:val="24"/>
            <w:szCs w:val="24"/>
          </w:rPr>
          <w:delText>or</w:delText>
        </w:r>
      </w:del>
      <w:ins w:id="3795" w:author="OFFM" w:date="2024-04-16T10:53:00Z">
        <w:r w:rsidRPr="001C7544">
          <w:rPr>
            <w:rFonts w:ascii="Times New Roman" w:eastAsia="Times New Roman" w:hAnsi="Times New Roman" w:cs="Times New Roman"/>
            <w:sz w:val="24"/>
            <w:szCs w:val="24"/>
          </w:rPr>
          <w:t>nor</w:t>
        </w:r>
      </w:ins>
      <w:r w:rsidRPr="001C7544">
        <w:rPr>
          <w:rFonts w:ascii="Times New Roman" w:eastAsia="Times New Roman" w:hAnsi="Times New Roman" w:cs="Times New Roman"/>
          <w:sz w:val="24"/>
          <w:szCs w:val="24"/>
        </w:rPr>
        <w:t xml:space="preserve"> dictate the extent of Federal Government </w:t>
      </w:r>
      <w:del w:id="3796" w:author="OFFM" w:date="2024-04-16T10:53:00Z">
        <w:r w:rsidR="00817C00" w:rsidRPr="00F74592">
          <w:rPr>
            <w:rFonts w:ascii="Times New Roman" w:hAnsi="Times New Roman" w:cs="Times New Roman"/>
            <w:sz w:val="24"/>
            <w:szCs w:val="24"/>
          </w:rPr>
          <w:delText>participation in the financing</w:delText>
        </w:r>
      </w:del>
      <w:ins w:id="3797" w:author="OFFM" w:date="2024-04-16T10:53:00Z">
        <w:r w:rsidRPr="001C7544">
          <w:rPr>
            <w:rFonts w:ascii="Times New Roman" w:eastAsia="Times New Roman" w:hAnsi="Times New Roman" w:cs="Times New Roman"/>
            <w:sz w:val="24"/>
            <w:szCs w:val="24"/>
          </w:rPr>
          <w:t>funding</w:t>
        </w:r>
      </w:ins>
      <w:r w:rsidRPr="001C7544">
        <w:rPr>
          <w:rFonts w:ascii="Times New Roman" w:eastAsia="Times New Roman" w:hAnsi="Times New Roman" w:cs="Times New Roman"/>
          <w:sz w:val="24"/>
          <w:szCs w:val="24"/>
        </w:rPr>
        <w:t xml:space="preserve"> of a particular program or project.</w:t>
      </w:r>
      <w:del w:id="3798" w:author="OFFM" w:date="2024-04-16T10:53:00Z">
        <w:r w:rsidR="00817C00" w:rsidRPr="00F74592">
          <w:rPr>
            <w:rFonts w:ascii="Times New Roman" w:hAnsi="Times New Roman" w:cs="Times New Roman"/>
            <w:sz w:val="24"/>
            <w:szCs w:val="24"/>
          </w:rPr>
          <w:delText xml:space="preserve"> The principles are designed to provide that Federal awards bear their fair share of cost recognized under these principles except where restricted or prohibited by statute. </w:delText>
        </w:r>
      </w:del>
    </w:p>
    <w:p w14:paraId="2A8A2004" w14:textId="14FD0C4C"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(d)</w:t>
      </w:r>
      <w:r w:rsidRPr="00A63D45">
        <w:rPr>
          <w:rFonts w:ascii="Times New Roman" w:hAnsi="Times New Roman"/>
          <w:i/>
          <w:sz w:val="24"/>
        </w:rPr>
        <w:t xml:space="preserve"> Single Audit Requirements and Audit Follow-up.</w:t>
      </w:r>
      <w:r w:rsidRPr="001C7544">
        <w:rPr>
          <w:rFonts w:ascii="Times New Roman" w:eastAsia="Times New Roman" w:hAnsi="Times New Roman" w:cs="Times New Roman"/>
          <w:sz w:val="24"/>
          <w:szCs w:val="24"/>
        </w:rPr>
        <w:t xml:space="preserve"> Subpart F </w:t>
      </w:r>
      <w:del w:id="3799"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is issued pursuant to the Single Audit Act Amendments of 1996</w:t>
      </w:r>
      <w:del w:id="3800"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(31 U.S.C. 7501</w:t>
      </w:r>
      <w:del w:id="3801" w:author="OFFM" w:date="2024-04-16T10:53:00Z">
        <w:r w:rsidR="00817C00" w:rsidRPr="00F74592">
          <w:rPr>
            <w:rFonts w:ascii="Times New Roman" w:hAnsi="Times New Roman" w:cs="Times New Roman"/>
            <w:sz w:val="24"/>
            <w:szCs w:val="24"/>
          </w:rPr>
          <w:delText>–</w:delText>
        </w:r>
      </w:del>
      <w:ins w:id="380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7507). </w:t>
      </w:r>
      <w:del w:id="3803" w:author="OFFM" w:date="2024-04-16T10:53:00Z">
        <w:r w:rsidR="00817C00" w:rsidRPr="00F74592">
          <w:rPr>
            <w:rFonts w:ascii="Times New Roman" w:hAnsi="Times New Roman" w:cs="Times New Roman"/>
            <w:sz w:val="24"/>
            <w:szCs w:val="24"/>
          </w:rPr>
          <w:delText>It</w:delText>
        </w:r>
      </w:del>
      <w:ins w:id="3804" w:author="OFFM" w:date="2024-04-16T10:53:00Z">
        <w:r w:rsidRPr="001C7544">
          <w:rPr>
            <w:rFonts w:ascii="Times New Roman" w:eastAsia="Times New Roman" w:hAnsi="Times New Roman" w:cs="Times New Roman"/>
            <w:sz w:val="24"/>
            <w:szCs w:val="24"/>
          </w:rPr>
          <w:t>Subpart F</w:t>
        </w:r>
      </w:ins>
      <w:r w:rsidRPr="001C7544">
        <w:rPr>
          <w:rFonts w:ascii="Times New Roman" w:eastAsia="Times New Roman" w:hAnsi="Times New Roman" w:cs="Times New Roman"/>
          <w:sz w:val="24"/>
          <w:szCs w:val="24"/>
        </w:rPr>
        <w:t xml:space="preserve"> sets forth </w:t>
      </w:r>
      <w:ins w:id="3805"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standards for </w:t>
      </w:r>
      <w:del w:id="3806" w:author="OFFM" w:date="2024-04-16T10:53:00Z">
        <w:r w:rsidR="00817C00" w:rsidRPr="00F74592">
          <w:rPr>
            <w:rFonts w:ascii="Times New Roman" w:hAnsi="Times New Roman" w:cs="Times New Roman"/>
            <w:sz w:val="24"/>
            <w:szCs w:val="24"/>
          </w:rPr>
          <w:delText>obtaining</w:delText>
        </w:r>
      </w:del>
      <w:ins w:id="3807" w:author="OFFM" w:date="2024-04-16T10:53:00Z">
        <w:r w:rsidRPr="001C7544">
          <w:rPr>
            <w:rFonts w:ascii="Times New Roman" w:eastAsia="Times New Roman" w:hAnsi="Times New Roman" w:cs="Times New Roman"/>
            <w:sz w:val="24"/>
            <w:szCs w:val="24"/>
          </w:rPr>
          <w:t>achieving</w:t>
        </w:r>
      </w:ins>
      <w:r w:rsidRPr="001C7544">
        <w:rPr>
          <w:rFonts w:ascii="Times New Roman" w:eastAsia="Times New Roman" w:hAnsi="Times New Roman" w:cs="Times New Roman"/>
          <w:sz w:val="24"/>
          <w:szCs w:val="24"/>
        </w:rPr>
        <w:t xml:space="preserve"> consistency and uniformity among Federal agencies for the audit of non-Federal entities expending Federal awards. </w:t>
      </w:r>
      <w:del w:id="3808" w:author="OFFM" w:date="2024-04-16T10:53:00Z">
        <w:r w:rsidR="00817C00" w:rsidRPr="00F74592">
          <w:rPr>
            <w:rFonts w:ascii="Times New Roman" w:hAnsi="Times New Roman" w:cs="Times New Roman"/>
            <w:sz w:val="24"/>
            <w:szCs w:val="24"/>
          </w:rPr>
          <w:delText>These provisions</w:delText>
        </w:r>
      </w:del>
      <w:ins w:id="3809" w:author="OFFM" w:date="2024-04-16T10:53:00Z">
        <w:r w:rsidRPr="001C7544">
          <w:rPr>
            <w:rFonts w:ascii="Times New Roman" w:eastAsia="Times New Roman" w:hAnsi="Times New Roman" w:cs="Times New Roman"/>
            <w:sz w:val="24"/>
            <w:szCs w:val="24"/>
          </w:rPr>
          <w:t>Subpart F</w:t>
        </w:r>
      </w:ins>
      <w:r w:rsidRPr="001C7544">
        <w:rPr>
          <w:rFonts w:ascii="Times New Roman" w:eastAsia="Times New Roman" w:hAnsi="Times New Roman" w:cs="Times New Roman"/>
          <w:sz w:val="24"/>
          <w:szCs w:val="24"/>
        </w:rPr>
        <w:t xml:space="preserve"> also </w:t>
      </w:r>
      <w:del w:id="3810" w:author="OFFM" w:date="2024-04-16T10:53:00Z">
        <w:r w:rsidR="00817C00" w:rsidRPr="00F74592">
          <w:rPr>
            <w:rFonts w:ascii="Times New Roman" w:hAnsi="Times New Roman" w:cs="Times New Roman"/>
            <w:sz w:val="24"/>
            <w:szCs w:val="24"/>
          </w:rPr>
          <w:delText>provide</w:delText>
        </w:r>
      </w:del>
      <w:ins w:id="3811" w:author="OFFM" w:date="2024-04-16T10:53:00Z">
        <w:r w:rsidRPr="001C7544">
          <w:rPr>
            <w:rFonts w:ascii="Times New Roman" w:eastAsia="Times New Roman" w:hAnsi="Times New Roman" w:cs="Times New Roman"/>
            <w:sz w:val="24"/>
            <w:szCs w:val="24"/>
          </w:rPr>
          <w:t>provides</w:t>
        </w:r>
      </w:ins>
      <w:r w:rsidRPr="001C7544">
        <w:rPr>
          <w:rFonts w:ascii="Times New Roman" w:eastAsia="Times New Roman" w:hAnsi="Times New Roman" w:cs="Times New Roman"/>
          <w:sz w:val="24"/>
          <w:szCs w:val="24"/>
        </w:rPr>
        <w:t xml:space="preserve"> the policies and procedures for Federal </w:t>
      </w:r>
      <w:del w:id="381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w:t>
      </w:r>
      <w:del w:id="3813" w:author="OFFM" w:date="2024-04-16T10:53:00Z">
        <w:r w:rsidR="00817C00" w:rsidRPr="00F74592">
          <w:rPr>
            <w:rFonts w:ascii="Times New Roman" w:hAnsi="Times New Roman" w:cs="Times New Roman"/>
            <w:sz w:val="24"/>
            <w:szCs w:val="24"/>
          </w:rPr>
          <w:delText>and</w:delText>
        </w:r>
      </w:del>
      <w:ins w:id="3814" w:author="OFFM" w:date="2024-04-16T10:53:00Z">
        <w:r w:rsidRPr="001C7544">
          <w:rPr>
            <w:rFonts w:ascii="Times New Roman" w:eastAsia="Times New Roman" w:hAnsi="Times New Roman" w:cs="Times New Roman"/>
            <w:sz w:val="24"/>
            <w:szCs w:val="24"/>
          </w:rPr>
          <w:t>or</w:t>
        </w:r>
      </w:ins>
      <w:r w:rsidRPr="001C7544">
        <w:rPr>
          <w:rFonts w:ascii="Times New Roman" w:eastAsia="Times New Roman" w:hAnsi="Times New Roman" w:cs="Times New Roman"/>
          <w:sz w:val="24"/>
          <w:szCs w:val="24"/>
        </w:rPr>
        <w:t xml:space="preserve"> pass-through entities when using the results of these audits. </w:t>
      </w:r>
    </w:p>
    <w:p w14:paraId="4ACD7D0D" w14:textId="77777777" w:rsidR="00817C00" w:rsidRPr="00F74592" w:rsidRDefault="00817C00" w:rsidP="00B229D1">
      <w:pPr>
        <w:spacing w:after="0" w:line="480" w:lineRule="auto"/>
        <w:ind w:firstLine="720"/>
        <w:contextualSpacing/>
        <w:rPr>
          <w:del w:id="3815" w:author="OFFM" w:date="2024-04-16T10:53:00Z"/>
          <w:rFonts w:ascii="Times New Roman" w:hAnsi="Times New Roman" w:cs="Times New Roman"/>
          <w:sz w:val="24"/>
          <w:szCs w:val="24"/>
        </w:rPr>
      </w:pPr>
      <w:del w:id="3816" w:author="OFFM" w:date="2024-04-16T10:53:00Z">
        <w:r w:rsidRPr="00F74592">
          <w:rPr>
            <w:rFonts w:ascii="Times New Roman" w:hAnsi="Times New Roman" w:cs="Times New Roman"/>
            <w:sz w:val="24"/>
            <w:szCs w:val="24"/>
          </w:rPr>
          <w:delText xml:space="preserve">(e) Guidance on challenges and prizes. For OMB guidance to Federal awarding agencies on challenges and prizes, please see memo M–10–11 Guidance on the Use of Challenges and Prizes to Promote Open Government, issued March 8, 2010, or its successor. </w:delText>
        </w:r>
      </w:del>
    </w:p>
    <w:p w14:paraId="0FFB135F"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3817" w:name="_Hlk162869619"/>
      <w:bookmarkStart w:id="3818" w:name="_Hlk162721176"/>
      <w:r w:rsidRPr="001C7544">
        <w:rPr>
          <w:rFonts w:ascii="Times New Roman" w:eastAsia="Times New Roman" w:hAnsi="Times New Roman" w:cs="Times New Roman"/>
          <w:b/>
          <w:bCs/>
          <w:sz w:val="24"/>
          <w:szCs w:val="24"/>
        </w:rPr>
        <w:lastRenderedPageBreak/>
        <w:t xml:space="preserve">§ </w:t>
      </w:r>
      <w:bookmarkStart w:id="3819" w:name="_Hlk162870211"/>
      <w:r w:rsidRPr="001C7544">
        <w:rPr>
          <w:rFonts w:ascii="Times New Roman" w:eastAsia="Times New Roman" w:hAnsi="Times New Roman" w:cs="Times New Roman"/>
          <w:b/>
          <w:bCs/>
          <w:sz w:val="24"/>
          <w:szCs w:val="24"/>
        </w:rPr>
        <w:t>200.101 Applicability.</w:t>
      </w:r>
    </w:p>
    <w:p w14:paraId="48433377" w14:textId="77777777" w:rsidR="00817C00" w:rsidRPr="00F74592" w:rsidRDefault="00F2264C" w:rsidP="00B229D1">
      <w:pPr>
        <w:spacing w:after="0" w:line="480" w:lineRule="auto"/>
        <w:ind w:firstLine="720"/>
        <w:contextualSpacing/>
        <w:rPr>
          <w:del w:id="3820"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(a)</w:t>
      </w:r>
      <w:r w:rsidRPr="00A63D45">
        <w:rPr>
          <w:rFonts w:ascii="Times New Roman" w:hAnsi="Times New Roman"/>
          <w:i/>
          <w:sz w:val="24"/>
        </w:rPr>
        <w:t xml:space="preserve"> General applicability to Federal agencies.</w:t>
      </w:r>
      <w:r w:rsidRPr="001C7544">
        <w:rPr>
          <w:rFonts w:ascii="Times New Roman" w:eastAsia="Times New Roman" w:hAnsi="Times New Roman" w:cs="Times New Roman"/>
          <w:sz w:val="24"/>
          <w:szCs w:val="24"/>
        </w:rPr>
        <w:t xml:space="preserve"> </w:t>
      </w:r>
    </w:p>
    <w:p w14:paraId="2E22D5CA" w14:textId="4AAD01BC"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w:t>
      </w:r>
      <w:del w:id="3821" w:author="OFFM" w:date="2024-04-16T10:53:00Z">
        <w:r w:rsidR="00817C00" w:rsidRPr="00F74592">
          <w:rPr>
            <w:rFonts w:ascii="Times New Roman" w:hAnsi="Times New Roman" w:cs="Times New Roman"/>
            <w:sz w:val="24"/>
            <w:szCs w:val="24"/>
          </w:rPr>
          <w:delText xml:space="preserve">The requirements established in this part </w:delText>
        </w:r>
      </w:del>
      <w:ins w:id="3822" w:author="OFFM" w:date="2024-04-16T10:53:00Z">
        <w:r w:rsidRPr="001C7544">
          <w:rPr>
            <w:rFonts w:ascii="Times New Roman" w:eastAsia="Times New Roman" w:hAnsi="Times New Roman" w:cs="Times New Roman"/>
            <w:sz w:val="24"/>
            <w:szCs w:val="24"/>
          </w:rPr>
          <w:t xml:space="preserve">Subparts A through F </w:t>
        </w:r>
      </w:ins>
      <w:r w:rsidRPr="001C7544">
        <w:rPr>
          <w:rFonts w:ascii="Times New Roman" w:eastAsia="Times New Roman" w:hAnsi="Times New Roman" w:cs="Times New Roman"/>
          <w:sz w:val="24"/>
          <w:szCs w:val="24"/>
        </w:rPr>
        <w:t>apply to Federal agencies that make Federal awards to non-Federal entities</w:t>
      </w:r>
      <w:r>
        <w:rPr>
          <w:rFonts w:ascii="Times New Roman" w:eastAsia="Times New Roman" w:hAnsi="Times New Roman" w:cs="Times New Roman"/>
          <w:sz w:val="24"/>
          <w:szCs w:val="24"/>
        </w:rPr>
        <w:t xml:space="preserve">. </w:t>
      </w:r>
      <w:del w:id="3823" w:author="OFFM" w:date="2024-04-16T10:53:00Z">
        <w:r w:rsidR="00817C00" w:rsidRPr="00F74592">
          <w:rPr>
            <w:rFonts w:ascii="Times New Roman" w:hAnsi="Times New Roman" w:cs="Times New Roman"/>
            <w:sz w:val="24"/>
            <w:szCs w:val="24"/>
          </w:rPr>
          <w:delText>These requirements are applicable to all costs related</w:delText>
        </w:r>
      </w:del>
      <w:ins w:id="3824" w:author="OFFM" w:date="2024-04-16T10:53:00Z">
        <w:r>
          <w:rPr>
            <w:rFonts w:ascii="Times New Roman" w:eastAsia="Times New Roman" w:hAnsi="Times New Roman" w:cs="Times New Roman"/>
            <w:sz w:val="24"/>
            <w:szCs w:val="24"/>
          </w:rPr>
          <w:t>As provided in paragraph (a)(2), subparts A through E may also apply</w:t>
        </w:r>
      </w:ins>
      <w:r>
        <w:rPr>
          <w:rFonts w:ascii="Times New Roman" w:eastAsia="Times New Roman" w:hAnsi="Times New Roman" w:cs="Times New Roman"/>
          <w:sz w:val="24"/>
          <w:szCs w:val="24"/>
        </w:rPr>
        <w:t xml:space="preserve"> to Federal </w:t>
      </w:r>
      <w:ins w:id="3825" w:author="OFFM" w:date="2024-04-16T10:53:00Z">
        <w:r>
          <w:rPr>
            <w:rFonts w:ascii="Times New Roman" w:eastAsia="Times New Roman" w:hAnsi="Times New Roman" w:cs="Times New Roman"/>
            <w:sz w:val="24"/>
            <w:szCs w:val="24"/>
          </w:rPr>
          <w:t xml:space="preserve">agencies that make Federal </w:t>
        </w:r>
      </w:ins>
      <w:r>
        <w:rPr>
          <w:rFonts w:ascii="Times New Roman" w:eastAsia="Times New Roman" w:hAnsi="Times New Roman" w:cs="Times New Roman"/>
          <w:sz w:val="24"/>
          <w:szCs w:val="24"/>
        </w:rPr>
        <w:t>awards</w:t>
      </w:r>
      <w:ins w:id="3826" w:author="OFFM" w:date="2024-04-16T10:53:00Z">
        <w:r>
          <w:rPr>
            <w:rFonts w:ascii="Times New Roman" w:eastAsia="Times New Roman" w:hAnsi="Times New Roman" w:cs="Times New Roman"/>
            <w:sz w:val="24"/>
            <w:szCs w:val="24"/>
          </w:rPr>
          <w:t xml:space="preserve"> to other entities</w:t>
        </w:r>
      </w:ins>
      <w:r w:rsidRPr="001C7544">
        <w:rPr>
          <w:rFonts w:ascii="Times New Roman" w:eastAsia="Times New Roman" w:hAnsi="Times New Roman" w:cs="Times New Roman"/>
          <w:sz w:val="24"/>
          <w:szCs w:val="24"/>
        </w:rPr>
        <w:t xml:space="preserve">. </w:t>
      </w:r>
    </w:p>
    <w:p w14:paraId="09707BA8" w14:textId="7A67D1A5" w:rsidR="000B522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w:t>
      </w:r>
      <w:bookmarkStart w:id="3827" w:name="_Hlk162172296"/>
      <w:r>
        <w:rPr>
          <w:rFonts w:ascii="Times New Roman" w:eastAsia="Times New Roman" w:hAnsi="Times New Roman" w:cs="Times New Roman"/>
          <w:sz w:val="24"/>
          <w:szCs w:val="24"/>
        </w:rPr>
        <w:t xml:space="preserve">Federal </w:t>
      </w:r>
      <w:del w:id="3828" w:author="OFFM" w:date="2024-04-16T10:53:00Z">
        <w:r w:rsidR="00817C00" w:rsidRPr="00F74592">
          <w:rPr>
            <w:rFonts w:ascii="Times New Roman" w:hAnsi="Times New Roman" w:cs="Times New Roman"/>
            <w:sz w:val="24"/>
            <w:szCs w:val="24"/>
          </w:rPr>
          <w:delText xml:space="preserve">awarding </w:delText>
        </w:r>
      </w:del>
      <w:r>
        <w:rPr>
          <w:rFonts w:ascii="Times New Roman" w:eastAsia="Times New Roman" w:hAnsi="Times New Roman" w:cs="Times New Roman"/>
          <w:sz w:val="24"/>
          <w:szCs w:val="24"/>
        </w:rPr>
        <w:t xml:space="preserve">agencies </w:t>
      </w:r>
      <w:ins w:id="3829" w:author="OFFM" w:date="2024-04-16T10:53:00Z">
        <w:r>
          <w:rPr>
            <w:rFonts w:ascii="Times New Roman" w:eastAsia="Times New Roman" w:hAnsi="Times New Roman" w:cs="Times New Roman"/>
            <w:sz w:val="24"/>
            <w:szCs w:val="24"/>
          </w:rPr>
          <w:t>must apply subparts A though F of this part to non-Federal entities unless</w:t>
        </w:r>
        <w:r w:rsidRPr="00C76F23">
          <w:rPr>
            <w:rFonts w:ascii="Times New Roman" w:eastAsia="Times New Roman" w:hAnsi="Times New Roman" w:cs="Times New Roman"/>
            <w:sz w:val="24"/>
            <w:szCs w:val="24"/>
          </w:rPr>
          <w:t xml:space="preserve"> </w:t>
        </w:r>
        <w:r w:rsidRPr="001C7544">
          <w:rPr>
            <w:rFonts w:ascii="Times New Roman" w:eastAsia="Times New Roman" w:hAnsi="Times New Roman" w:cs="Times New Roman"/>
            <w:sz w:val="24"/>
            <w:szCs w:val="24"/>
          </w:rPr>
          <w:t xml:space="preserve">a particular section of this part or </w:t>
        </w:r>
        <w:r>
          <w:rPr>
            <w:rFonts w:ascii="Times New Roman" w:eastAsia="Times New Roman" w:hAnsi="Times New Roman" w:cs="Times New Roman"/>
            <w:sz w:val="24"/>
            <w:szCs w:val="24"/>
          </w:rPr>
          <w:t>Federal statute provides</w:t>
        </w:r>
        <w:r w:rsidRPr="001C7544">
          <w:rPr>
            <w:rFonts w:ascii="Times New Roman" w:eastAsia="Times New Roman" w:hAnsi="Times New Roman" w:cs="Times New Roman"/>
            <w:sz w:val="24"/>
            <w:szCs w:val="24"/>
          </w:rPr>
          <w:t xml:space="preserve"> otherwise</w:t>
        </w:r>
        <w:r>
          <w:rPr>
            <w:rFonts w:ascii="Times New Roman" w:eastAsia="Times New Roman" w:hAnsi="Times New Roman" w:cs="Times New Roman"/>
            <w:sz w:val="24"/>
            <w:szCs w:val="24"/>
          </w:rPr>
          <w:t xml:space="preserve">. </w:t>
        </w:r>
        <w:r w:rsidRPr="001C7544">
          <w:rPr>
            <w:rFonts w:ascii="Times New Roman" w:eastAsia="Times New Roman" w:hAnsi="Times New Roman" w:cs="Times New Roman"/>
            <w:sz w:val="24"/>
            <w:szCs w:val="24"/>
          </w:rPr>
          <w:t xml:space="preserve">Federal agencies </w:t>
        </w:r>
      </w:ins>
      <w:r w:rsidRPr="001C7544">
        <w:rPr>
          <w:rFonts w:ascii="Times New Roman" w:eastAsia="Times New Roman" w:hAnsi="Times New Roman" w:cs="Times New Roman"/>
          <w:sz w:val="24"/>
          <w:szCs w:val="24"/>
        </w:rPr>
        <w:t xml:space="preserve">may apply subparts A through E </w:t>
      </w:r>
      <w:r>
        <w:rPr>
          <w:rFonts w:ascii="Times New Roman" w:eastAsia="Times New Roman" w:hAnsi="Times New Roman" w:cs="Times New Roman"/>
          <w:sz w:val="24"/>
          <w:szCs w:val="24"/>
        </w:rPr>
        <w:t xml:space="preserve">of this part </w:t>
      </w:r>
      <w:r w:rsidRPr="001C7544">
        <w:rPr>
          <w:rFonts w:ascii="Times New Roman" w:eastAsia="Times New Roman" w:hAnsi="Times New Roman" w:cs="Times New Roman"/>
          <w:sz w:val="24"/>
          <w:szCs w:val="24"/>
        </w:rPr>
        <w:t xml:space="preserve">to Federal agencies, for-profit </w:t>
      </w:r>
      <w:del w:id="3830" w:author="OFFM" w:date="2024-04-16T10:53:00Z">
        <w:r w:rsidR="00817C00" w:rsidRPr="00F74592">
          <w:rPr>
            <w:rFonts w:ascii="Times New Roman" w:hAnsi="Times New Roman" w:cs="Times New Roman"/>
            <w:sz w:val="24"/>
            <w:szCs w:val="24"/>
          </w:rPr>
          <w:delText>entities</w:delText>
        </w:r>
      </w:del>
      <w:ins w:id="3831" w:author="OFFM" w:date="2024-04-16T10:53:00Z">
        <w:r w:rsidRPr="001C7544">
          <w:rPr>
            <w:rFonts w:ascii="Times New Roman" w:eastAsia="Times New Roman" w:hAnsi="Times New Roman" w:cs="Times New Roman"/>
            <w:sz w:val="24"/>
            <w:szCs w:val="24"/>
          </w:rPr>
          <w:t>organizations</w:t>
        </w:r>
      </w:ins>
      <w:r w:rsidRPr="001C7544">
        <w:rPr>
          <w:rFonts w:ascii="Times New Roman" w:eastAsia="Times New Roman" w:hAnsi="Times New Roman" w:cs="Times New Roman"/>
          <w:sz w:val="24"/>
          <w:szCs w:val="24"/>
        </w:rPr>
        <w:t>, foreign public entities, or foreign organizations</w:t>
      </w:r>
      <w:ins w:id="3832" w:author="OFFM" w:date="2024-04-16T10:53:00Z">
        <w:r w:rsidRPr="001C7544">
          <w:rPr>
            <w:rFonts w:ascii="Times New Roman" w:eastAsia="Times New Roman" w:hAnsi="Times New Roman" w:cs="Times New Roman"/>
            <w:sz w:val="24"/>
            <w:szCs w:val="24"/>
          </w:rPr>
          <w:t xml:space="preserve"> as permitted in agency regulations or program statutes</w:t>
        </w:r>
      </w:ins>
      <w:r w:rsidRPr="001C7544">
        <w:rPr>
          <w:rFonts w:ascii="Times New Roman" w:eastAsia="Times New Roman" w:hAnsi="Times New Roman" w:cs="Times New Roman"/>
          <w:sz w:val="24"/>
          <w:szCs w:val="24"/>
        </w:rPr>
        <w:t xml:space="preserve">, except </w:t>
      </w:r>
      <w:del w:id="3833" w:author="OFFM" w:date="2024-04-16T10:53:00Z">
        <w:r w:rsidR="00817C00" w:rsidRPr="00F74592">
          <w:rPr>
            <w:rFonts w:ascii="Times New Roman" w:hAnsi="Times New Roman" w:cs="Times New Roman"/>
            <w:sz w:val="24"/>
            <w:szCs w:val="24"/>
          </w:rPr>
          <w:delText>where the</w:delText>
        </w:r>
      </w:del>
      <w:ins w:id="3834" w:author="OFFM" w:date="2024-04-16T10:53:00Z">
        <w:r w:rsidRPr="001C7544">
          <w:rPr>
            <w:rFonts w:ascii="Times New Roman" w:eastAsia="Times New Roman" w:hAnsi="Times New Roman" w:cs="Times New Roman"/>
            <w:sz w:val="24"/>
            <w:szCs w:val="24"/>
          </w:rPr>
          <w:t>when a</w:t>
        </w:r>
      </w:ins>
      <w:r w:rsidRPr="001C7544">
        <w:rPr>
          <w:rFonts w:ascii="Times New Roman" w:eastAsia="Times New Roman" w:hAnsi="Times New Roman" w:cs="Times New Roman"/>
          <w:sz w:val="24"/>
          <w:szCs w:val="24"/>
        </w:rPr>
        <w:t xml:space="preserve"> Federal</w:t>
      </w:r>
      <w:del w:id="3835"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determines that the application of these subparts would be inconsistent with the international responsibilities of the United States or the </w:t>
      </w:r>
      <w:del w:id="3836" w:author="OFFM" w:date="2024-04-16T10:53:00Z">
        <w:r w:rsidR="00817C00" w:rsidRPr="00F74592">
          <w:rPr>
            <w:rFonts w:ascii="Times New Roman" w:hAnsi="Times New Roman" w:cs="Times New Roman"/>
            <w:sz w:val="24"/>
            <w:szCs w:val="24"/>
          </w:rPr>
          <w:delText xml:space="preserve">statutes or regulations of a foreign government. </w:delText>
        </w:r>
      </w:del>
      <w:ins w:id="3837" w:author="OFFM" w:date="2024-04-16T10:53:00Z">
        <w:r w:rsidRPr="001C7544">
          <w:rPr>
            <w:rFonts w:ascii="Times New Roman" w:eastAsia="Times New Roman" w:hAnsi="Times New Roman" w:cs="Times New Roman"/>
            <w:sz w:val="24"/>
            <w:szCs w:val="24"/>
          </w:rPr>
          <w:t>laws of a foreign government</w:t>
        </w:r>
        <w:bookmarkEnd w:id="3827"/>
        <w:r w:rsidRPr="001C7544">
          <w:rPr>
            <w:rFonts w:ascii="Times New Roman" w:eastAsia="Times New Roman" w:hAnsi="Times New Roman" w:cs="Times New Roman"/>
            <w:sz w:val="24"/>
            <w:szCs w:val="24"/>
          </w:rPr>
          <w:t>. Subpart F only applies to non-Federal entities as defined in the Single Audit Act Amendments of 1996 (31 U.S.C. 7501-7507). Federal agencies should apply the requirements to all recipients in a consistent and equitable manner to the extent permitted within applicable statutes, regulations, and policies.</w:t>
        </w:r>
      </w:ins>
    </w:p>
    <w:p w14:paraId="7BE29EAC" w14:textId="77777777" w:rsidR="00817C00" w:rsidRPr="00F74592" w:rsidRDefault="00817C00" w:rsidP="00B229D1">
      <w:pPr>
        <w:spacing w:after="0" w:line="480" w:lineRule="auto"/>
        <w:ind w:firstLine="720"/>
        <w:contextualSpacing/>
        <w:rPr>
          <w:del w:id="3838" w:author="OFFM" w:date="2024-04-16T10:53:00Z"/>
          <w:rFonts w:ascii="Times New Roman" w:hAnsi="Times New Roman" w:cs="Times New Roman"/>
          <w:sz w:val="24"/>
          <w:szCs w:val="24"/>
        </w:rPr>
      </w:pPr>
      <w:del w:id="3839" w:author="OFFM" w:date="2024-04-16T10:53:00Z">
        <w:r w:rsidRPr="00F74592">
          <w:rPr>
            <w:rFonts w:ascii="Times New Roman" w:hAnsi="Times New Roman" w:cs="Times New Roman"/>
            <w:sz w:val="24"/>
            <w:szCs w:val="24"/>
          </w:rPr>
          <w:delText xml:space="preserve">(b) Applicability to different types of Federal awards. </w:delText>
        </w:r>
      </w:del>
    </w:p>
    <w:p w14:paraId="3B448445" w14:textId="2E23378B" w:rsidR="000B5224" w:rsidRPr="00837232" w:rsidRDefault="00817C00" w:rsidP="00A63D45">
      <w:pPr>
        <w:spacing w:after="0" w:line="480" w:lineRule="auto"/>
        <w:ind w:firstLine="720"/>
        <w:rPr>
          <w:rFonts w:ascii="Times New Roman" w:eastAsia="Times New Roman" w:hAnsi="Times New Roman" w:cs="Times New Roman"/>
          <w:sz w:val="24"/>
          <w:szCs w:val="24"/>
        </w:rPr>
      </w:pPr>
      <w:del w:id="3840" w:author="OFFM" w:date="2024-04-16T10:53:00Z">
        <w:r w:rsidRPr="00F74592">
          <w:rPr>
            <w:rFonts w:ascii="Times New Roman" w:hAnsi="Times New Roman" w:cs="Times New Roman"/>
            <w:sz w:val="24"/>
            <w:szCs w:val="24"/>
          </w:rPr>
          <w:delText xml:space="preserve">(1) </w:delText>
        </w:r>
      </w:del>
      <w:ins w:id="3841" w:author="OFFM" w:date="2024-04-16T10:53:00Z">
        <w:r w:rsidR="00F2264C" w:rsidRPr="001C7544">
          <w:rPr>
            <w:rFonts w:ascii="Times New Roman" w:eastAsia="Times New Roman" w:hAnsi="Times New Roman" w:cs="Times New Roman"/>
            <w:sz w:val="24"/>
            <w:szCs w:val="24"/>
          </w:rPr>
          <w:t>(</w:t>
        </w:r>
        <w:r w:rsidR="00F2264C">
          <w:rPr>
            <w:rFonts w:ascii="Times New Roman" w:eastAsia="Times New Roman" w:hAnsi="Times New Roman" w:cs="Times New Roman"/>
            <w:sz w:val="24"/>
            <w:szCs w:val="24"/>
          </w:rPr>
          <w:t>3</w:t>
        </w:r>
        <w:r w:rsidR="00F2264C" w:rsidRPr="001C7544">
          <w:rPr>
            <w:rFonts w:ascii="Times New Roman" w:eastAsia="Times New Roman" w:hAnsi="Times New Roman" w:cs="Times New Roman"/>
            <w:sz w:val="24"/>
            <w:szCs w:val="24"/>
          </w:rPr>
          <w:t xml:space="preserve">) </w:t>
        </w:r>
      </w:ins>
      <w:r w:rsidR="00F2264C" w:rsidRPr="001C7544">
        <w:rPr>
          <w:rFonts w:ascii="Times New Roman" w:eastAsia="Times New Roman" w:hAnsi="Times New Roman" w:cs="Times New Roman"/>
          <w:sz w:val="24"/>
          <w:szCs w:val="24"/>
        </w:rPr>
        <w:t xml:space="preserve">Throughout </w:t>
      </w:r>
      <w:del w:id="3842" w:author="OFFM" w:date="2024-04-16T10:53:00Z">
        <w:r w:rsidRPr="00F74592">
          <w:rPr>
            <w:rFonts w:ascii="Times New Roman" w:hAnsi="Times New Roman" w:cs="Times New Roman"/>
            <w:sz w:val="24"/>
            <w:szCs w:val="24"/>
          </w:rPr>
          <w:delText>this part when</w:delText>
        </w:r>
      </w:del>
      <w:ins w:id="3843" w:author="OFFM" w:date="2024-04-16T10:53:00Z">
        <w:r w:rsidR="00F2264C" w:rsidRPr="001C7544">
          <w:rPr>
            <w:rFonts w:ascii="Times New Roman" w:eastAsia="Times New Roman" w:hAnsi="Times New Roman" w:cs="Times New Roman"/>
            <w:sz w:val="24"/>
            <w:szCs w:val="24"/>
          </w:rPr>
          <w:t>subparts A through F,</w:t>
        </w:r>
      </w:ins>
      <w:r w:rsidR="00F2264C" w:rsidRPr="001C7544">
        <w:rPr>
          <w:rFonts w:ascii="Times New Roman" w:eastAsia="Times New Roman" w:hAnsi="Times New Roman" w:cs="Times New Roman"/>
          <w:sz w:val="24"/>
          <w:szCs w:val="24"/>
        </w:rPr>
        <w:t xml:space="preserve"> the word “must” </w:t>
      </w:r>
      <w:del w:id="3844" w:author="OFFM" w:date="2024-04-16T10:53:00Z">
        <w:r w:rsidRPr="00F74592">
          <w:rPr>
            <w:rFonts w:ascii="Times New Roman" w:hAnsi="Times New Roman" w:cs="Times New Roman"/>
            <w:sz w:val="24"/>
            <w:szCs w:val="24"/>
          </w:rPr>
          <w:delText xml:space="preserve">is used it </w:delText>
        </w:r>
      </w:del>
      <w:r w:rsidR="00F2264C" w:rsidRPr="001C7544">
        <w:rPr>
          <w:rFonts w:ascii="Times New Roman" w:eastAsia="Times New Roman" w:hAnsi="Times New Roman" w:cs="Times New Roman"/>
          <w:sz w:val="24"/>
          <w:szCs w:val="24"/>
        </w:rPr>
        <w:t xml:space="preserve">indicates a </w:t>
      </w:r>
      <w:r w:rsidR="00F2264C" w:rsidRPr="00C70744">
        <w:rPr>
          <w:rFonts w:ascii="Times New Roman" w:eastAsia="Times New Roman" w:hAnsi="Times New Roman" w:cs="Times New Roman"/>
          <w:sz w:val="24"/>
          <w:szCs w:val="24"/>
        </w:rPr>
        <w:t xml:space="preserve">requirement. </w:t>
      </w:r>
      <w:del w:id="3845" w:author="OFFM" w:date="2024-04-16T10:53:00Z">
        <w:r w:rsidRPr="00F74592">
          <w:rPr>
            <w:rFonts w:ascii="Times New Roman" w:hAnsi="Times New Roman" w:cs="Times New Roman"/>
            <w:sz w:val="24"/>
            <w:szCs w:val="24"/>
          </w:rPr>
          <w:delText>Whereas, use of the word</w:delText>
        </w:r>
      </w:del>
      <w:ins w:id="3846" w:author="OFFM" w:date="2024-04-16T10:53:00Z">
        <w:r w:rsidR="00F2264C" w:rsidRPr="00C70744">
          <w:rPr>
            <w:rFonts w:ascii="Times New Roman" w:eastAsia="Times New Roman" w:hAnsi="Times New Roman" w:cs="Times New Roman"/>
            <w:sz w:val="24"/>
            <w:szCs w:val="24"/>
          </w:rPr>
          <w:t>The words</w:t>
        </w:r>
      </w:ins>
      <w:r w:rsidR="00F2264C" w:rsidRPr="00C70744">
        <w:rPr>
          <w:rFonts w:ascii="Times New Roman" w:eastAsia="Times New Roman" w:hAnsi="Times New Roman" w:cs="Times New Roman"/>
          <w:sz w:val="24"/>
          <w:szCs w:val="24"/>
        </w:rPr>
        <w:t xml:space="preserve"> “should” or “may” </w:t>
      </w:r>
      <w:del w:id="3847" w:author="OFFM" w:date="2024-04-16T10:53:00Z">
        <w:r w:rsidRPr="00F74592">
          <w:rPr>
            <w:rFonts w:ascii="Times New Roman" w:hAnsi="Times New Roman" w:cs="Times New Roman"/>
            <w:sz w:val="24"/>
            <w:szCs w:val="24"/>
          </w:rPr>
          <w:delText>indicates</w:delText>
        </w:r>
      </w:del>
      <w:ins w:id="3848" w:author="OFFM" w:date="2024-04-16T10:53:00Z">
        <w:r w:rsidR="00F2264C" w:rsidRPr="00C70744">
          <w:rPr>
            <w:rFonts w:ascii="Times New Roman" w:eastAsia="Times New Roman" w:hAnsi="Times New Roman" w:cs="Times New Roman"/>
            <w:sz w:val="24"/>
            <w:szCs w:val="24"/>
          </w:rPr>
          <w:t>indicate</w:t>
        </w:r>
      </w:ins>
      <w:r w:rsidR="00F2264C" w:rsidRPr="00837232">
        <w:rPr>
          <w:rFonts w:ascii="Times New Roman" w:eastAsia="Times New Roman" w:hAnsi="Times New Roman" w:cs="Times New Roman"/>
          <w:sz w:val="24"/>
          <w:szCs w:val="24"/>
        </w:rPr>
        <w:t xml:space="preserve"> a </w:t>
      </w:r>
      <w:del w:id="3849" w:author="OFFM" w:date="2024-04-16T10:53:00Z">
        <w:r w:rsidRPr="00F74592">
          <w:rPr>
            <w:rFonts w:ascii="Times New Roman" w:hAnsi="Times New Roman" w:cs="Times New Roman"/>
            <w:sz w:val="24"/>
            <w:szCs w:val="24"/>
          </w:rPr>
          <w:delText xml:space="preserve">best practice or </w:delText>
        </w:r>
      </w:del>
      <w:r w:rsidR="00F2264C" w:rsidRPr="00837232">
        <w:rPr>
          <w:rFonts w:ascii="Times New Roman" w:eastAsia="Times New Roman" w:hAnsi="Times New Roman" w:cs="Times New Roman"/>
          <w:sz w:val="24"/>
          <w:szCs w:val="24"/>
        </w:rPr>
        <w:t xml:space="preserve">recommended approach </w:t>
      </w:r>
      <w:del w:id="3850" w:author="OFFM" w:date="2024-04-16T10:53:00Z">
        <w:r w:rsidRPr="00F74592">
          <w:rPr>
            <w:rFonts w:ascii="Times New Roman" w:hAnsi="Times New Roman" w:cs="Times New Roman"/>
            <w:sz w:val="24"/>
            <w:szCs w:val="24"/>
          </w:rPr>
          <w:delText xml:space="preserve">rather than a requirement </w:delText>
        </w:r>
      </w:del>
      <w:r w:rsidR="00F2264C" w:rsidRPr="00837232">
        <w:rPr>
          <w:rFonts w:ascii="Times New Roman" w:eastAsia="Times New Roman" w:hAnsi="Times New Roman" w:cs="Times New Roman"/>
          <w:sz w:val="24"/>
          <w:szCs w:val="24"/>
        </w:rPr>
        <w:t xml:space="preserve">and </w:t>
      </w:r>
      <w:del w:id="3851" w:author="OFFM" w:date="2024-04-16T10:53:00Z">
        <w:r w:rsidRPr="00F74592">
          <w:rPr>
            <w:rFonts w:ascii="Times New Roman" w:hAnsi="Times New Roman" w:cs="Times New Roman"/>
            <w:sz w:val="24"/>
            <w:szCs w:val="24"/>
          </w:rPr>
          <w:delText>permits</w:delText>
        </w:r>
      </w:del>
      <w:ins w:id="3852" w:author="OFFM" w:date="2024-04-16T10:53:00Z">
        <w:r w:rsidR="00F2264C" w:rsidRPr="00837232">
          <w:rPr>
            <w:rFonts w:ascii="Times New Roman" w:eastAsia="Times New Roman" w:hAnsi="Times New Roman" w:cs="Times New Roman"/>
            <w:sz w:val="24"/>
            <w:szCs w:val="24"/>
          </w:rPr>
          <w:t>permit</w:t>
        </w:r>
      </w:ins>
      <w:r w:rsidR="00F2264C" w:rsidRPr="00837232">
        <w:rPr>
          <w:rFonts w:ascii="Times New Roman" w:eastAsia="Times New Roman" w:hAnsi="Times New Roman" w:cs="Times New Roman"/>
          <w:sz w:val="24"/>
          <w:szCs w:val="24"/>
        </w:rPr>
        <w:t xml:space="preserve"> discretion.</w:t>
      </w:r>
      <w:del w:id="3853" w:author="OFFM" w:date="2024-04-16T10:53:00Z">
        <w:r w:rsidRPr="00F74592">
          <w:rPr>
            <w:rFonts w:ascii="Times New Roman" w:hAnsi="Times New Roman" w:cs="Times New Roman"/>
            <w:sz w:val="24"/>
            <w:szCs w:val="24"/>
          </w:rPr>
          <w:delText xml:space="preserve"> </w:delText>
        </w:r>
      </w:del>
    </w:p>
    <w:p w14:paraId="4E93134C" w14:textId="1816A571" w:rsidR="000B5224" w:rsidRPr="00C70744" w:rsidRDefault="00817C00" w:rsidP="000B5224">
      <w:pPr>
        <w:spacing w:after="0" w:line="480" w:lineRule="auto"/>
        <w:ind w:firstLine="720"/>
        <w:rPr>
          <w:ins w:id="3854" w:author="OFFM" w:date="2024-04-16T10:53:00Z"/>
          <w:rFonts w:ascii="Times New Roman" w:eastAsia="Times New Roman" w:hAnsi="Times New Roman" w:cs="Times New Roman"/>
          <w:sz w:val="24"/>
          <w:szCs w:val="24"/>
        </w:rPr>
      </w:pPr>
      <w:del w:id="3855" w:author="OFFM" w:date="2024-04-16T10:53:00Z">
        <w:r w:rsidRPr="00F74592">
          <w:rPr>
            <w:rFonts w:ascii="Times New Roman" w:hAnsi="Times New Roman" w:cs="Times New Roman"/>
            <w:sz w:val="24"/>
            <w:szCs w:val="24"/>
          </w:rPr>
          <w:delText>(</w:delText>
        </w:r>
      </w:del>
      <w:ins w:id="3856" w:author="OFFM" w:date="2024-04-16T10:53:00Z">
        <w:r w:rsidR="00F2264C" w:rsidRPr="00C70744">
          <w:rPr>
            <w:rFonts w:ascii="Times New Roman" w:eastAsia="Times New Roman" w:hAnsi="Times New Roman" w:cs="Times New Roman"/>
            <w:sz w:val="24"/>
            <w:szCs w:val="24"/>
          </w:rPr>
          <w:t xml:space="preserve">(4) Throughout subparts A through E, when the word “or” is used between the terms “recipient” and “subrecipient,” any requirements or recommendations </w:t>
        </w:r>
        <w:r w:rsidR="00F2264C" w:rsidRPr="00641CFF">
          <w:rPr>
            <w:rFonts w:ascii="Times New Roman" w:eastAsia="Times New Roman" w:hAnsi="Times New Roman" w:cs="Times New Roman"/>
            <w:sz w:val="24"/>
            <w:szCs w:val="24"/>
          </w:rPr>
          <w:t>in the relevant provisions of this part apply to the recipient, the subrecipient, or both, as applicable.  The use of “or” between recipient and subrecipient does not mean that</w:t>
        </w:r>
        <w:r w:rsidR="00F2264C" w:rsidRPr="00CC6309">
          <w:rPr>
            <w:rFonts w:ascii="Times New Roman" w:eastAsia="Times New Roman" w:hAnsi="Times New Roman" w:cs="Times New Roman"/>
            <w:sz w:val="24"/>
            <w:szCs w:val="24"/>
          </w:rPr>
          <w:t xml:space="preserve"> </w:t>
        </w:r>
        <w:r w:rsidR="00F2264C" w:rsidRPr="0059624C">
          <w:rPr>
            <w:rFonts w:ascii="Times New Roman" w:eastAsia="Times New Roman" w:hAnsi="Times New Roman" w:cs="Times New Roman"/>
            <w:sz w:val="24"/>
            <w:szCs w:val="24"/>
          </w:rPr>
          <w:t>applicable requirements</w:t>
        </w:r>
        <w:r w:rsidR="00F2264C" w:rsidRPr="00837232">
          <w:rPr>
            <w:rFonts w:ascii="Times New Roman" w:eastAsia="Times New Roman" w:hAnsi="Times New Roman" w:cs="Times New Roman"/>
            <w:sz w:val="24"/>
            <w:szCs w:val="24"/>
          </w:rPr>
          <w:t xml:space="preserve"> or </w:t>
        </w:r>
        <w:r w:rsidR="00F2264C" w:rsidRPr="00837232">
          <w:rPr>
            <w:rFonts w:ascii="Times New Roman" w:eastAsia="Times New Roman" w:hAnsi="Times New Roman" w:cs="Times New Roman"/>
            <w:sz w:val="24"/>
            <w:szCs w:val="24"/>
          </w:rPr>
          <w:lastRenderedPageBreak/>
          <w:t>recommendations only apply to one of these entities unless the context clearly indicates otherwise</w:t>
        </w:r>
        <w:r w:rsidR="00F2264C" w:rsidRPr="00C70744">
          <w:rPr>
            <w:rFonts w:ascii="Times New Roman" w:eastAsia="Times New Roman" w:hAnsi="Times New Roman" w:cs="Times New Roman"/>
            <w:sz w:val="24"/>
            <w:szCs w:val="24"/>
          </w:rPr>
          <w:t>.</w:t>
        </w:r>
      </w:ins>
    </w:p>
    <w:p w14:paraId="7B582857" w14:textId="7227C538" w:rsidR="000B5224" w:rsidRPr="001C7544" w:rsidRDefault="00F2264C" w:rsidP="00A63D45">
      <w:pPr>
        <w:spacing w:after="0" w:line="480" w:lineRule="auto"/>
        <w:ind w:firstLine="720"/>
        <w:rPr>
          <w:rFonts w:ascii="Times New Roman" w:eastAsia="Times New Roman" w:hAnsi="Times New Roman" w:cs="Times New Roman"/>
          <w:sz w:val="24"/>
          <w:szCs w:val="24"/>
        </w:rPr>
      </w:pPr>
      <w:ins w:id="3857" w:author="OFFM" w:date="2024-04-16T10:53:00Z">
        <w:r w:rsidRPr="00C70744">
          <w:rPr>
            <w:rFonts w:ascii="Times New Roman" w:eastAsia="Times New Roman" w:hAnsi="Times New Roman" w:cs="Times New Roman"/>
            <w:sz w:val="24"/>
            <w:szCs w:val="24"/>
          </w:rPr>
          <w:t>(b)</w:t>
        </w:r>
        <w:r w:rsidRPr="00C70744">
          <w:rPr>
            <w:rFonts w:ascii="Times New Roman" w:eastAsia="Times New Roman" w:hAnsi="Times New Roman" w:cs="Times New Roman"/>
            <w:i/>
            <w:iCs/>
            <w:sz w:val="24"/>
            <w:szCs w:val="24"/>
          </w:rPr>
          <w:t xml:space="preserve"> Applicability to </w:t>
        </w:r>
        <w:r w:rsidRPr="00837232">
          <w:rPr>
            <w:rFonts w:ascii="Times New Roman" w:eastAsia="Times New Roman" w:hAnsi="Times New Roman" w:cs="Times New Roman"/>
            <w:i/>
            <w:iCs/>
            <w:sz w:val="24"/>
            <w:szCs w:val="24"/>
          </w:rPr>
          <w:t>Federal financial assistance</w:t>
        </w:r>
        <w:r w:rsidRPr="00C70744">
          <w:rPr>
            <w:rFonts w:ascii="Times New Roman" w:eastAsia="Times New Roman" w:hAnsi="Times New Roman" w:cs="Times New Roman"/>
            <w:i/>
            <w:iCs/>
            <w:sz w:val="24"/>
            <w:szCs w:val="24"/>
          </w:rPr>
          <w:t>.</w:t>
        </w:r>
        <w:r w:rsidRPr="00C70744">
          <w:rPr>
            <w:rFonts w:ascii="Times New Roman" w:eastAsia="Times New Roman" w:hAnsi="Times New Roman" w:cs="Times New Roman"/>
            <w:sz w:val="24"/>
            <w:szCs w:val="24"/>
          </w:rPr>
          <w:t xml:space="preserve"> </w:t>
        </w:r>
        <w:r w:rsidRPr="00641CFF">
          <w:rPr>
            <w:rFonts w:ascii="Times New Roman" w:eastAsia="Times New Roman" w:hAnsi="Times New Roman" w:cs="Times New Roman"/>
            <w:sz w:val="24"/>
            <w:szCs w:val="24"/>
          </w:rPr>
          <w:t>(</w:t>
        </w:r>
        <w:r w:rsidRPr="00837232">
          <w:rPr>
            <w:rFonts w:ascii="Times New Roman" w:eastAsia="Times New Roman" w:hAnsi="Times New Roman" w:cs="Times New Roman"/>
            <w:sz w:val="24"/>
            <w:szCs w:val="24"/>
          </w:rPr>
          <w:t>1) Paragraphs (b)(</w:t>
        </w:r>
      </w:ins>
      <w:r w:rsidRPr="00837232">
        <w:rPr>
          <w:rFonts w:ascii="Times New Roman" w:eastAsia="Times New Roman" w:hAnsi="Times New Roman" w:cs="Times New Roman"/>
          <w:sz w:val="24"/>
          <w:szCs w:val="24"/>
        </w:rPr>
        <w:t xml:space="preserve">2) </w:t>
      </w:r>
      <w:del w:id="3858" w:author="OFFM" w:date="2024-04-16T10:53:00Z">
        <w:r w:rsidR="00817C00" w:rsidRPr="00F74592">
          <w:rPr>
            <w:rFonts w:ascii="Times New Roman" w:hAnsi="Times New Roman" w:cs="Times New Roman"/>
            <w:sz w:val="24"/>
            <w:szCs w:val="24"/>
          </w:rPr>
          <w:delText>The following table describes</w:delText>
        </w:r>
      </w:del>
      <w:ins w:id="3859" w:author="OFFM" w:date="2024-04-16T10:53:00Z">
        <w:r w:rsidRPr="00837232">
          <w:rPr>
            <w:rFonts w:ascii="Times New Roman" w:eastAsia="Times New Roman" w:hAnsi="Times New Roman" w:cs="Times New Roman"/>
            <w:sz w:val="24"/>
            <w:szCs w:val="24"/>
          </w:rPr>
          <w:t xml:space="preserve">through (b)(5) of this section </w:t>
        </w:r>
        <w:r w:rsidRPr="001C7544">
          <w:rPr>
            <w:rFonts w:ascii="Times New Roman" w:eastAsia="Times New Roman" w:hAnsi="Times New Roman" w:cs="Times New Roman"/>
            <w:sz w:val="24"/>
            <w:szCs w:val="24"/>
          </w:rPr>
          <w:t>describe</w:t>
        </w:r>
      </w:ins>
      <w:r w:rsidRPr="001C7544">
        <w:rPr>
          <w:rFonts w:ascii="Times New Roman" w:eastAsia="Times New Roman" w:hAnsi="Times New Roman" w:cs="Times New Roman"/>
          <w:sz w:val="24"/>
          <w:szCs w:val="24"/>
        </w:rPr>
        <w:t xml:space="preserve"> what portions of this part apply to </w:t>
      </w:r>
      <w:del w:id="3860" w:author="OFFM" w:date="2024-04-16T10:53:00Z">
        <w:r w:rsidR="00817C00" w:rsidRPr="00F74592">
          <w:rPr>
            <w:rFonts w:ascii="Times New Roman" w:hAnsi="Times New Roman" w:cs="Times New Roman"/>
            <w:sz w:val="24"/>
            <w:szCs w:val="24"/>
          </w:rPr>
          <w:delText>which</w:delText>
        </w:r>
      </w:del>
      <w:ins w:id="3861" w:author="OFFM" w:date="2024-04-16T10:53:00Z">
        <w:r w:rsidRPr="001C7544">
          <w:rPr>
            <w:rFonts w:ascii="Times New Roman" w:eastAsia="Times New Roman" w:hAnsi="Times New Roman" w:cs="Times New Roman"/>
            <w:sz w:val="24"/>
            <w:szCs w:val="24"/>
          </w:rPr>
          <w:t>specific</w:t>
        </w:r>
      </w:ins>
      <w:r w:rsidRPr="001C7544">
        <w:rPr>
          <w:rFonts w:ascii="Times New Roman" w:eastAsia="Times New Roman" w:hAnsi="Times New Roman" w:cs="Times New Roman"/>
          <w:sz w:val="24"/>
          <w:szCs w:val="24"/>
        </w:rPr>
        <w:t xml:space="preserve"> types of Federal </w:t>
      </w:r>
      <w:del w:id="3862" w:author="OFFM" w:date="2024-04-16T10:53:00Z">
        <w:r w:rsidR="00817C00" w:rsidRPr="00F74592">
          <w:rPr>
            <w:rFonts w:ascii="Times New Roman" w:hAnsi="Times New Roman" w:cs="Times New Roman"/>
            <w:sz w:val="24"/>
            <w:szCs w:val="24"/>
          </w:rPr>
          <w:delText>awards.</w:delText>
        </w:r>
      </w:del>
      <w:ins w:id="3863" w:author="OFFM" w:date="2024-04-16T10:53:00Z">
        <w:r w:rsidRPr="001C7544">
          <w:rPr>
            <w:rFonts w:ascii="Times New Roman" w:eastAsia="Times New Roman" w:hAnsi="Times New Roman" w:cs="Times New Roman"/>
            <w:sz w:val="24"/>
            <w:szCs w:val="24"/>
          </w:rPr>
          <w:t xml:space="preserve">financial assistance. </w:t>
        </w:r>
        <w:bookmarkStart w:id="3864" w:name="_Hlk162171760"/>
        <w:r w:rsidRPr="001C7544">
          <w:rPr>
            <w:rFonts w:ascii="Times New Roman" w:eastAsia="Times New Roman" w:hAnsi="Times New Roman" w:cs="Times New Roman"/>
            <w:sz w:val="24"/>
            <w:szCs w:val="24"/>
          </w:rPr>
          <w:t xml:space="preserve">Paragraphs (d) and (e) of this section </w:t>
        </w:r>
        <w:r>
          <w:rPr>
            <w:rFonts w:ascii="Times New Roman" w:eastAsia="Times New Roman" w:hAnsi="Times New Roman" w:cs="Times New Roman"/>
            <w:sz w:val="24"/>
            <w:szCs w:val="24"/>
          </w:rPr>
          <w:t>explain</w:t>
        </w:r>
        <w:r w:rsidRPr="001C7544">
          <w:rPr>
            <w:rFonts w:ascii="Times New Roman" w:eastAsia="Times New Roman" w:hAnsi="Times New Roman" w:cs="Times New Roman"/>
            <w:sz w:val="24"/>
            <w:szCs w:val="24"/>
          </w:rPr>
          <w:t xml:space="preserve"> additional exceptions related to governing provisions and Federal program applicability. </w:t>
        </w:r>
      </w:ins>
      <w:r w:rsidRPr="001C7544">
        <w:rPr>
          <w:rFonts w:ascii="Times New Roman" w:eastAsia="Times New Roman" w:hAnsi="Times New Roman" w:cs="Times New Roman"/>
          <w:sz w:val="24"/>
          <w:szCs w:val="24"/>
        </w:rPr>
        <w:t xml:space="preserve"> The terms and conditions of Federal awards (including this part) flow down to subawards to subrecipients unless a particular section of this part or the terms and conditions of the Federal award specifically indicate otherwise.</w:t>
      </w:r>
      <w:bookmarkEnd w:id="3864"/>
      <w:r w:rsidRPr="001C7544">
        <w:rPr>
          <w:rFonts w:ascii="Times New Roman" w:eastAsia="Times New Roman" w:hAnsi="Times New Roman" w:cs="Times New Roman"/>
          <w:sz w:val="24"/>
          <w:szCs w:val="24"/>
        </w:rPr>
        <w:t xml:space="preserve"> </w:t>
      </w:r>
      <w:del w:id="3865" w:author="OFFM" w:date="2024-04-16T10:53:00Z">
        <w:r w:rsidR="00817C00" w:rsidRPr="00F74592">
          <w:rPr>
            <w:rFonts w:ascii="Times New Roman" w:hAnsi="Times New Roman" w:cs="Times New Roman"/>
            <w:sz w:val="24"/>
            <w:szCs w:val="24"/>
          </w:rPr>
          <w:delText xml:space="preserve">This means that non-Federal entities must comply with requirements in this part regardless of whether the non-Federal entity is a recipient or subrecipient of a Federal award. </w:delText>
        </w:r>
      </w:del>
      <w:r w:rsidRPr="001C7544">
        <w:rPr>
          <w:rFonts w:ascii="Times New Roman" w:hAnsi="Times New Roman" w:cs="Times New Roman"/>
          <w:sz w:val="24"/>
          <w:szCs w:val="24"/>
        </w:rPr>
        <w:t>Pass-through entities must comply with the requirements described in</w:t>
      </w:r>
      <w:r>
        <w:rPr>
          <w:rFonts w:ascii="Times New Roman" w:hAnsi="Times New Roman" w:cs="Times New Roman"/>
          <w:sz w:val="24"/>
          <w:szCs w:val="24"/>
        </w:rPr>
        <w:t xml:space="preserve"> subpart D</w:t>
      </w:r>
      <w:del w:id="3866" w:author="OFFM" w:date="2024-04-16T10:53:00Z">
        <w:r w:rsidR="00817C00" w:rsidRPr="00F74592">
          <w:rPr>
            <w:rFonts w:ascii="Times New Roman" w:hAnsi="Times New Roman" w:cs="Times New Roman"/>
            <w:sz w:val="24"/>
            <w:szCs w:val="24"/>
          </w:rPr>
          <w:delText xml:space="preserve"> of this part</w:delText>
        </w:r>
      </w:del>
      <w:r>
        <w:rPr>
          <w:rFonts w:ascii="Times New Roman" w:hAnsi="Times New Roman" w:cs="Times New Roman"/>
          <w:sz w:val="24"/>
          <w:szCs w:val="24"/>
        </w:rPr>
        <w:t xml:space="preserve">, </w:t>
      </w:r>
      <w:r w:rsidRPr="001C7544">
        <w:rPr>
          <w:rFonts w:ascii="Times New Roman" w:hAnsi="Times New Roman" w:cs="Times New Roman"/>
          <w:sz w:val="24"/>
          <w:szCs w:val="24"/>
        </w:rPr>
        <w:t>§§ 200.331 through 200.333</w:t>
      </w:r>
      <w:r>
        <w:rPr>
          <w:rFonts w:ascii="Times New Roman" w:hAnsi="Times New Roman" w:cs="Times New Roman"/>
          <w:sz w:val="24"/>
          <w:szCs w:val="24"/>
        </w:rPr>
        <w:t>,</w:t>
      </w:r>
      <w:r w:rsidRPr="001C7544">
        <w:rPr>
          <w:rFonts w:ascii="Times New Roman" w:hAnsi="Times New Roman" w:cs="Times New Roman"/>
          <w:sz w:val="24"/>
          <w:szCs w:val="24"/>
        </w:rPr>
        <w:t xml:space="preserve"> </w:t>
      </w:r>
      <w:del w:id="3867" w:author="OFFM" w:date="2024-04-16T10:53:00Z">
        <w:r w:rsidR="00817C00" w:rsidRPr="00F74592">
          <w:rPr>
            <w:rFonts w:ascii="Times New Roman" w:hAnsi="Times New Roman" w:cs="Times New Roman"/>
            <w:sz w:val="24"/>
            <w:szCs w:val="24"/>
          </w:rPr>
          <w:delText>but not</w:delText>
        </w:r>
      </w:del>
      <w:ins w:id="3868" w:author="OFFM" w:date="2024-04-16T10:53:00Z">
        <w:r w:rsidRPr="001C7544">
          <w:rPr>
            <w:rFonts w:ascii="Times New Roman" w:hAnsi="Times New Roman" w:cs="Times New Roman"/>
            <w:sz w:val="24"/>
            <w:szCs w:val="24"/>
          </w:rPr>
          <w:t>and</w:t>
        </w:r>
      </w:ins>
      <w:r w:rsidRPr="001C7544">
        <w:rPr>
          <w:rFonts w:ascii="Times New Roman" w:hAnsi="Times New Roman" w:cs="Times New Roman"/>
          <w:sz w:val="24"/>
          <w:szCs w:val="24"/>
        </w:rPr>
        <w:t xml:space="preserve"> any </w:t>
      </w:r>
      <w:del w:id="3869" w:author="OFFM" w:date="2024-04-16T10:53:00Z">
        <w:r w:rsidR="00817C00" w:rsidRPr="00F74592">
          <w:rPr>
            <w:rFonts w:ascii="Times New Roman" w:hAnsi="Times New Roman" w:cs="Times New Roman"/>
            <w:sz w:val="24"/>
            <w:szCs w:val="24"/>
          </w:rPr>
          <w:delText xml:space="preserve">requirements in this part directed towards Federal awarding agencies unless the requirements of this part or the terms and conditions of the Federal award indicate otherwise. </w:delText>
        </w:r>
      </w:del>
      <w:ins w:id="3870" w:author="OFFM" w:date="2024-04-16T10:53:00Z">
        <w:r w:rsidRPr="001C7544">
          <w:rPr>
            <w:rFonts w:ascii="Times New Roman" w:hAnsi="Times New Roman" w:cs="Times New Roman"/>
            <w:sz w:val="24"/>
            <w:szCs w:val="24"/>
          </w:rPr>
          <w:t xml:space="preserve">other sections of this part </w:t>
        </w:r>
        <w:r>
          <w:rPr>
            <w:rFonts w:ascii="Times New Roman" w:hAnsi="Times New Roman" w:cs="Times New Roman"/>
            <w:sz w:val="24"/>
            <w:szCs w:val="24"/>
          </w:rPr>
          <w:t>addressing</w:t>
        </w:r>
        <w:r w:rsidRPr="001C7544">
          <w:rPr>
            <w:rFonts w:ascii="Times New Roman" w:hAnsi="Times New Roman" w:cs="Times New Roman"/>
            <w:sz w:val="24"/>
            <w:szCs w:val="24"/>
          </w:rPr>
          <w:t xml:space="preserve"> pass-through entities.</w:t>
        </w:r>
      </w:ins>
    </w:p>
    <w:p w14:paraId="7AC5E043" w14:textId="77777777" w:rsidR="00F74592" w:rsidRPr="00F74592" w:rsidRDefault="00F74592" w:rsidP="00F74592">
      <w:pPr>
        <w:spacing w:after="0" w:line="480" w:lineRule="auto"/>
        <w:contextualSpacing/>
        <w:rPr>
          <w:del w:id="3871" w:author="OFFM" w:date="2024-04-16T10:53:00Z"/>
          <w:rFonts w:ascii="Times New Roman" w:hAnsi="Times New Roman" w:cs="Times New Roman"/>
          <w:sz w:val="24"/>
          <w:szCs w:val="24"/>
        </w:rPr>
      </w:pPr>
      <w:del w:id="3872" w:author="OFFM" w:date="2024-04-16T10:53:00Z">
        <w:r w:rsidRPr="00F74592">
          <w:rPr>
            <w:rFonts w:ascii="Times New Roman" w:hAnsi="Times New Roman" w:cs="Times New Roman"/>
            <w:sz w:val="24"/>
            <w:szCs w:val="24"/>
          </w:rPr>
          <w:delText xml:space="preserve">Table 1 to Paragraph (b) </w:delText>
        </w:r>
      </w:del>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2"/>
        <w:gridCol w:w="3165"/>
        <w:gridCol w:w="2803"/>
      </w:tblGrid>
      <w:tr w:rsidR="00F74592" w:rsidRPr="00F74592" w14:paraId="3060E772" w14:textId="77777777" w:rsidTr="00F74592">
        <w:trPr>
          <w:tblHeader/>
          <w:tblCellSpacing w:w="15" w:type="dxa"/>
          <w:del w:id="3873" w:author="OFFM" w:date="2024-04-16T10:53:00Z"/>
        </w:trPr>
        <w:tc>
          <w:tcPr>
            <w:tcW w:w="0" w:type="auto"/>
            <w:shd w:val="clear" w:color="auto" w:fill="ECECEC"/>
            <w:vAlign w:val="center"/>
            <w:hideMark/>
          </w:tcPr>
          <w:p w14:paraId="14397256" w14:textId="77777777" w:rsidR="00F74592" w:rsidRPr="00F74592" w:rsidRDefault="00F74592" w:rsidP="00B229D1">
            <w:pPr>
              <w:spacing w:line="240" w:lineRule="auto"/>
              <w:jc w:val="center"/>
              <w:rPr>
                <w:del w:id="3874" w:author="OFFM" w:date="2024-04-16T10:53:00Z"/>
                <w:rFonts w:ascii="Times New Roman" w:hAnsi="Times New Roman" w:cs="Times New Roman"/>
                <w:b/>
                <w:bCs/>
                <w:sz w:val="24"/>
                <w:szCs w:val="24"/>
              </w:rPr>
            </w:pPr>
            <w:del w:id="3875" w:author="OFFM" w:date="2024-04-16T10:53:00Z">
              <w:r w:rsidRPr="00F74592">
                <w:rPr>
                  <w:rFonts w:ascii="Times New Roman" w:hAnsi="Times New Roman" w:cs="Times New Roman"/>
                  <w:b/>
                  <w:bCs/>
                  <w:sz w:val="24"/>
                  <w:szCs w:val="24"/>
                </w:rPr>
                <w:delText xml:space="preserve">The following portions of this Part </w:delText>
              </w:r>
            </w:del>
          </w:p>
        </w:tc>
        <w:tc>
          <w:tcPr>
            <w:tcW w:w="0" w:type="auto"/>
            <w:shd w:val="clear" w:color="auto" w:fill="ECECEC"/>
            <w:vAlign w:val="center"/>
            <w:hideMark/>
          </w:tcPr>
          <w:p w14:paraId="7AE41ACA" w14:textId="77777777" w:rsidR="00F74592" w:rsidRPr="00F74592" w:rsidRDefault="00F74592" w:rsidP="00B229D1">
            <w:pPr>
              <w:spacing w:line="240" w:lineRule="auto"/>
              <w:jc w:val="center"/>
              <w:rPr>
                <w:del w:id="3876" w:author="OFFM" w:date="2024-04-16T10:53:00Z"/>
                <w:rFonts w:ascii="Times New Roman" w:hAnsi="Times New Roman" w:cs="Times New Roman"/>
                <w:b/>
                <w:bCs/>
                <w:sz w:val="24"/>
                <w:szCs w:val="24"/>
              </w:rPr>
            </w:pPr>
            <w:del w:id="3877" w:author="OFFM" w:date="2024-04-16T10:53:00Z">
              <w:r w:rsidRPr="00F74592">
                <w:rPr>
                  <w:rFonts w:ascii="Times New Roman" w:hAnsi="Times New Roman" w:cs="Times New Roman"/>
                  <w:b/>
                  <w:bCs/>
                  <w:sz w:val="24"/>
                  <w:szCs w:val="24"/>
                </w:rPr>
                <w:delText xml:space="preserve">Are applicable to the following types of Federal Awards and Fixed-Price Contracts and Subcontracts (except as noted in paragraphs (d) and (e) of this section): </w:delText>
              </w:r>
            </w:del>
          </w:p>
        </w:tc>
        <w:tc>
          <w:tcPr>
            <w:tcW w:w="0" w:type="auto"/>
            <w:shd w:val="clear" w:color="auto" w:fill="ECECEC"/>
            <w:vAlign w:val="center"/>
            <w:hideMark/>
          </w:tcPr>
          <w:p w14:paraId="1BE4B783" w14:textId="77777777" w:rsidR="00F74592" w:rsidRPr="00F74592" w:rsidRDefault="00F74592" w:rsidP="00B229D1">
            <w:pPr>
              <w:spacing w:line="240" w:lineRule="auto"/>
              <w:jc w:val="center"/>
              <w:rPr>
                <w:del w:id="3878" w:author="OFFM" w:date="2024-04-16T10:53:00Z"/>
                <w:rFonts w:ascii="Times New Roman" w:hAnsi="Times New Roman" w:cs="Times New Roman"/>
                <w:b/>
                <w:bCs/>
                <w:sz w:val="24"/>
                <w:szCs w:val="24"/>
              </w:rPr>
            </w:pPr>
            <w:del w:id="3879" w:author="OFFM" w:date="2024-04-16T10:53:00Z">
              <w:r w:rsidRPr="00F74592">
                <w:rPr>
                  <w:rFonts w:ascii="Times New Roman" w:hAnsi="Times New Roman" w:cs="Times New Roman"/>
                  <w:b/>
                  <w:bCs/>
                  <w:sz w:val="24"/>
                  <w:szCs w:val="24"/>
                </w:rPr>
                <w:delText xml:space="preserve">Are NOT applicable to the following types of Federal Awards and Fixed-Price Contracts and Subcontracts: </w:delText>
              </w:r>
            </w:del>
          </w:p>
        </w:tc>
      </w:tr>
      <w:tr w:rsidR="00F74592" w:rsidRPr="00F74592" w14:paraId="49BB7EB4" w14:textId="77777777" w:rsidTr="00F74592">
        <w:trPr>
          <w:tblCellSpacing w:w="15" w:type="dxa"/>
          <w:del w:id="3880" w:author="OFFM" w:date="2024-04-16T10:53:00Z"/>
        </w:trPr>
        <w:tc>
          <w:tcPr>
            <w:tcW w:w="0" w:type="auto"/>
            <w:vAlign w:val="center"/>
            <w:hideMark/>
          </w:tcPr>
          <w:p w14:paraId="109BC580" w14:textId="77777777" w:rsidR="00F74592" w:rsidRPr="00F74592" w:rsidRDefault="00F74592" w:rsidP="00B229D1">
            <w:pPr>
              <w:spacing w:line="240" w:lineRule="auto"/>
              <w:rPr>
                <w:del w:id="3881" w:author="OFFM" w:date="2024-04-16T10:53:00Z"/>
                <w:rFonts w:ascii="Times New Roman" w:hAnsi="Times New Roman" w:cs="Times New Roman"/>
                <w:sz w:val="24"/>
                <w:szCs w:val="24"/>
              </w:rPr>
            </w:pPr>
            <w:del w:id="3882" w:author="OFFM" w:date="2024-04-16T10:53:00Z">
              <w:r w:rsidRPr="00F74592">
                <w:rPr>
                  <w:rFonts w:ascii="Times New Roman" w:hAnsi="Times New Roman" w:cs="Times New Roman"/>
                  <w:sz w:val="24"/>
                  <w:szCs w:val="24"/>
                </w:rPr>
                <w:delText>Subpart A—Acronyms and Definitions</w:delText>
              </w:r>
            </w:del>
          </w:p>
        </w:tc>
        <w:tc>
          <w:tcPr>
            <w:tcW w:w="0" w:type="auto"/>
            <w:vAlign w:val="center"/>
            <w:hideMark/>
          </w:tcPr>
          <w:p w14:paraId="42F4851C" w14:textId="77777777" w:rsidR="00F74592" w:rsidRPr="00F74592" w:rsidRDefault="00F74592" w:rsidP="00B229D1">
            <w:pPr>
              <w:spacing w:line="240" w:lineRule="auto"/>
              <w:rPr>
                <w:del w:id="3883" w:author="OFFM" w:date="2024-04-16T10:53:00Z"/>
                <w:rFonts w:ascii="Times New Roman" w:hAnsi="Times New Roman" w:cs="Times New Roman"/>
                <w:sz w:val="24"/>
                <w:szCs w:val="24"/>
              </w:rPr>
            </w:pPr>
            <w:del w:id="3884" w:author="OFFM" w:date="2024-04-16T10:53:00Z">
              <w:r w:rsidRPr="00F74592">
                <w:rPr>
                  <w:rFonts w:ascii="Times New Roman" w:hAnsi="Times New Roman" w:cs="Times New Roman"/>
                  <w:sz w:val="24"/>
                  <w:szCs w:val="24"/>
                </w:rPr>
                <w:delText xml:space="preserve">—All </w:delText>
              </w:r>
            </w:del>
          </w:p>
        </w:tc>
        <w:tc>
          <w:tcPr>
            <w:tcW w:w="0" w:type="auto"/>
            <w:vAlign w:val="center"/>
            <w:hideMark/>
          </w:tcPr>
          <w:p w14:paraId="39A35332" w14:textId="77777777" w:rsidR="00F74592" w:rsidRPr="00F74592" w:rsidRDefault="00F74592" w:rsidP="00B229D1">
            <w:pPr>
              <w:spacing w:line="240" w:lineRule="auto"/>
              <w:rPr>
                <w:del w:id="3885" w:author="OFFM" w:date="2024-04-16T10:53:00Z"/>
                <w:rFonts w:ascii="Times New Roman" w:hAnsi="Times New Roman" w:cs="Times New Roman"/>
                <w:sz w:val="24"/>
                <w:szCs w:val="24"/>
              </w:rPr>
            </w:pPr>
          </w:p>
        </w:tc>
      </w:tr>
      <w:tr w:rsidR="00F74592" w:rsidRPr="00F74592" w14:paraId="209D080A" w14:textId="77777777" w:rsidTr="00F74592">
        <w:trPr>
          <w:tblCellSpacing w:w="15" w:type="dxa"/>
          <w:del w:id="3886" w:author="OFFM" w:date="2024-04-16T10:53:00Z"/>
        </w:trPr>
        <w:tc>
          <w:tcPr>
            <w:tcW w:w="0" w:type="auto"/>
            <w:vAlign w:val="center"/>
            <w:hideMark/>
          </w:tcPr>
          <w:p w14:paraId="38F89B8E" w14:textId="77777777" w:rsidR="00F74592" w:rsidRPr="00F74592" w:rsidRDefault="00F74592" w:rsidP="00B229D1">
            <w:pPr>
              <w:spacing w:line="240" w:lineRule="auto"/>
              <w:rPr>
                <w:del w:id="3887" w:author="OFFM" w:date="2024-04-16T10:53:00Z"/>
                <w:rFonts w:ascii="Times New Roman" w:hAnsi="Times New Roman" w:cs="Times New Roman"/>
                <w:sz w:val="24"/>
                <w:szCs w:val="24"/>
              </w:rPr>
            </w:pPr>
            <w:del w:id="3888" w:author="OFFM" w:date="2024-04-16T10:53:00Z">
              <w:r w:rsidRPr="00F74592">
                <w:rPr>
                  <w:rFonts w:ascii="Times New Roman" w:hAnsi="Times New Roman" w:cs="Times New Roman"/>
                  <w:sz w:val="24"/>
                  <w:szCs w:val="24"/>
                </w:rPr>
                <w:delText>Subpart B—General Provisions, except for §§ 200.111 English Language, 200.112 Conflict of Interest, 200.113 Mandatory Disclosures</w:delText>
              </w:r>
            </w:del>
          </w:p>
        </w:tc>
        <w:tc>
          <w:tcPr>
            <w:tcW w:w="0" w:type="auto"/>
            <w:vAlign w:val="center"/>
            <w:hideMark/>
          </w:tcPr>
          <w:p w14:paraId="34745A19" w14:textId="77777777" w:rsidR="00F74592" w:rsidRPr="00F74592" w:rsidRDefault="00F74592" w:rsidP="00B229D1">
            <w:pPr>
              <w:spacing w:line="240" w:lineRule="auto"/>
              <w:rPr>
                <w:del w:id="3889" w:author="OFFM" w:date="2024-04-16T10:53:00Z"/>
                <w:rFonts w:ascii="Times New Roman" w:hAnsi="Times New Roman" w:cs="Times New Roman"/>
                <w:sz w:val="24"/>
                <w:szCs w:val="24"/>
              </w:rPr>
            </w:pPr>
            <w:del w:id="3890" w:author="OFFM" w:date="2024-04-16T10:53:00Z">
              <w:r w:rsidRPr="00F74592">
                <w:rPr>
                  <w:rFonts w:ascii="Times New Roman" w:hAnsi="Times New Roman" w:cs="Times New Roman"/>
                  <w:sz w:val="24"/>
                  <w:szCs w:val="24"/>
                </w:rPr>
                <w:delText xml:space="preserve">—All </w:delText>
              </w:r>
            </w:del>
          </w:p>
        </w:tc>
        <w:tc>
          <w:tcPr>
            <w:tcW w:w="0" w:type="auto"/>
            <w:vAlign w:val="center"/>
            <w:hideMark/>
          </w:tcPr>
          <w:p w14:paraId="6EB13DCE" w14:textId="77777777" w:rsidR="00F74592" w:rsidRPr="00F74592" w:rsidRDefault="00F74592" w:rsidP="00B229D1">
            <w:pPr>
              <w:spacing w:line="240" w:lineRule="auto"/>
              <w:rPr>
                <w:del w:id="3891" w:author="OFFM" w:date="2024-04-16T10:53:00Z"/>
                <w:rFonts w:ascii="Times New Roman" w:hAnsi="Times New Roman" w:cs="Times New Roman"/>
                <w:sz w:val="24"/>
                <w:szCs w:val="24"/>
              </w:rPr>
            </w:pPr>
          </w:p>
        </w:tc>
      </w:tr>
      <w:tr w:rsidR="00F74592" w:rsidRPr="00F74592" w14:paraId="68503510" w14:textId="77777777" w:rsidTr="00F74592">
        <w:trPr>
          <w:tblCellSpacing w:w="15" w:type="dxa"/>
          <w:del w:id="3892" w:author="OFFM" w:date="2024-04-16T10:53:00Z"/>
        </w:trPr>
        <w:tc>
          <w:tcPr>
            <w:tcW w:w="0" w:type="auto"/>
            <w:vAlign w:val="center"/>
            <w:hideMark/>
          </w:tcPr>
          <w:p w14:paraId="434A3961" w14:textId="77777777" w:rsidR="00F74592" w:rsidRPr="00F74592" w:rsidRDefault="00F74592" w:rsidP="00B229D1">
            <w:pPr>
              <w:spacing w:line="240" w:lineRule="auto"/>
              <w:rPr>
                <w:del w:id="3893" w:author="OFFM" w:date="2024-04-16T10:53:00Z"/>
                <w:rFonts w:ascii="Times New Roman" w:hAnsi="Times New Roman" w:cs="Times New Roman"/>
                <w:sz w:val="24"/>
                <w:szCs w:val="24"/>
              </w:rPr>
            </w:pPr>
            <w:del w:id="3894" w:author="OFFM" w:date="2024-04-16T10:53:00Z">
              <w:r w:rsidRPr="00F74592">
                <w:rPr>
                  <w:rFonts w:ascii="Times New Roman" w:hAnsi="Times New Roman" w:cs="Times New Roman"/>
                  <w:sz w:val="24"/>
                  <w:szCs w:val="24"/>
                </w:rPr>
                <w:lastRenderedPageBreak/>
                <w:delText>§§ 200.111 English Language, 200.112 Conflict of Interest, 200.113 Mandatory Disclosures</w:delText>
              </w:r>
            </w:del>
          </w:p>
        </w:tc>
        <w:tc>
          <w:tcPr>
            <w:tcW w:w="0" w:type="auto"/>
            <w:vAlign w:val="center"/>
            <w:hideMark/>
          </w:tcPr>
          <w:p w14:paraId="11881E99" w14:textId="77777777" w:rsidR="00F74592" w:rsidRPr="00F74592" w:rsidRDefault="00F74592" w:rsidP="00B229D1">
            <w:pPr>
              <w:spacing w:line="240" w:lineRule="auto"/>
              <w:rPr>
                <w:del w:id="3895" w:author="OFFM" w:date="2024-04-16T10:53:00Z"/>
                <w:rFonts w:ascii="Times New Roman" w:hAnsi="Times New Roman" w:cs="Times New Roman"/>
                <w:sz w:val="24"/>
                <w:szCs w:val="24"/>
              </w:rPr>
            </w:pPr>
            <w:del w:id="3896" w:author="OFFM" w:date="2024-04-16T10:53:00Z">
              <w:r w:rsidRPr="00F74592">
                <w:rPr>
                  <w:rFonts w:ascii="Times New Roman" w:hAnsi="Times New Roman" w:cs="Times New Roman"/>
                  <w:sz w:val="24"/>
                  <w:szCs w:val="24"/>
                </w:rPr>
                <w:delText>—Grant Agreements and cooperative agreements</w:delText>
              </w:r>
            </w:del>
          </w:p>
        </w:tc>
        <w:tc>
          <w:tcPr>
            <w:tcW w:w="0" w:type="auto"/>
            <w:vAlign w:val="center"/>
            <w:hideMark/>
          </w:tcPr>
          <w:p w14:paraId="2E0A9DB0" w14:textId="77777777" w:rsidR="00F74592" w:rsidRPr="00F74592" w:rsidRDefault="00F74592" w:rsidP="00B229D1">
            <w:pPr>
              <w:spacing w:line="240" w:lineRule="auto"/>
              <w:rPr>
                <w:del w:id="3897" w:author="OFFM" w:date="2024-04-16T10:53:00Z"/>
                <w:rFonts w:ascii="Times New Roman" w:hAnsi="Times New Roman" w:cs="Times New Roman"/>
                <w:sz w:val="24"/>
                <w:szCs w:val="24"/>
              </w:rPr>
            </w:pPr>
            <w:del w:id="3898" w:author="OFFM" w:date="2024-04-16T10:53:00Z">
              <w:r w:rsidRPr="00F74592">
                <w:rPr>
                  <w:rFonts w:ascii="Times New Roman" w:hAnsi="Times New Roman" w:cs="Times New Roman"/>
                  <w:sz w:val="24"/>
                  <w:szCs w:val="24"/>
                </w:rPr>
                <w:delText xml:space="preserve">—Agreements for loans, loan guarantees, interest subsidies and insurance. </w:delText>
              </w:r>
              <w:r w:rsidRPr="00F74592">
                <w:rPr>
                  <w:rFonts w:ascii="Times New Roman" w:hAnsi="Times New Roman" w:cs="Times New Roman"/>
                  <w:sz w:val="24"/>
                  <w:szCs w:val="24"/>
                </w:rPr>
                <w:br/>
                <w:delText xml:space="preserve">—Procurement contracts awarded by Federal Agencies under the Federal Acquisition Regulation and subcontracts under those contracts. </w:delText>
              </w:r>
            </w:del>
          </w:p>
        </w:tc>
      </w:tr>
      <w:tr w:rsidR="00F74592" w:rsidRPr="00F74592" w14:paraId="3C1EEFA3" w14:textId="77777777" w:rsidTr="00F74592">
        <w:trPr>
          <w:tblCellSpacing w:w="15" w:type="dxa"/>
          <w:del w:id="3899" w:author="OFFM" w:date="2024-04-16T10:53:00Z"/>
        </w:trPr>
        <w:tc>
          <w:tcPr>
            <w:tcW w:w="0" w:type="auto"/>
            <w:vAlign w:val="center"/>
            <w:hideMark/>
          </w:tcPr>
          <w:p w14:paraId="681095A1" w14:textId="77777777" w:rsidR="00F74592" w:rsidRPr="00F74592" w:rsidRDefault="00F74592" w:rsidP="00B229D1">
            <w:pPr>
              <w:spacing w:line="240" w:lineRule="auto"/>
              <w:rPr>
                <w:del w:id="3900" w:author="OFFM" w:date="2024-04-16T10:53:00Z"/>
                <w:rFonts w:ascii="Times New Roman" w:hAnsi="Times New Roman" w:cs="Times New Roman"/>
                <w:sz w:val="24"/>
                <w:szCs w:val="24"/>
              </w:rPr>
            </w:pPr>
            <w:del w:id="3901" w:author="OFFM" w:date="2024-04-16T10:53:00Z">
              <w:r w:rsidRPr="00F74592">
                <w:rPr>
                  <w:rFonts w:ascii="Times New Roman" w:hAnsi="Times New Roman" w:cs="Times New Roman"/>
                  <w:sz w:val="24"/>
                  <w:szCs w:val="24"/>
                </w:rPr>
                <w:delText>Subparts C–D, except for §§ 200.203 Requirement to provide public notice of Federal financial assistance programs, 200.303 Internal controls, 200.331–333 Subrecipient Monitoring and Management</w:delText>
              </w:r>
            </w:del>
          </w:p>
        </w:tc>
        <w:tc>
          <w:tcPr>
            <w:tcW w:w="0" w:type="auto"/>
            <w:vAlign w:val="center"/>
            <w:hideMark/>
          </w:tcPr>
          <w:p w14:paraId="5F493421" w14:textId="77777777" w:rsidR="00F74592" w:rsidRPr="00F74592" w:rsidRDefault="00F74592" w:rsidP="00B229D1">
            <w:pPr>
              <w:spacing w:line="240" w:lineRule="auto"/>
              <w:rPr>
                <w:del w:id="3902" w:author="OFFM" w:date="2024-04-16T10:53:00Z"/>
                <w:rFonts w:ascii="Times New Roman" w:hAnsi="Times New Roman" w:cs="Times New Roman"/>
                <w:sz w:val="24"/>
                <w:szCs w:val="24"/>
              </w:rPr>
            </w:pPr>
            <w:del w:id="3903" w:author="OFFM" w:date="2024-04-16T10:53:00Z">
              <w:r w:rsidRPr="00F74592">
                <w:rPr>
                  <w:rFonts w:ascii="Times New Roman" w:hAnsi="Times New Roman" w:cs="Times New Roman"/>
                  <w:sz w:val="24"/>
                  <w:szCs w:val="24"/>
                </w:rPr>
                <w:delText>—Grant Agreements and cooperative agreements</w:delText>
              </w:r>
            </w:del>
          </w:p>
        </w:tc>
        <w:tc>
          <w:tcPr>
            <w:tcW w:w="0" w:type="auto"/>
            <w:vAlign w:val="center"/>
            <w:hideMark/>
          </w:tcPr>
          <w:p w14:paraId="1661AC62" w14:textId="77777777" w:rsidR="00F74592" w:rsidRPr="00F74592" w:rsidRDefault="00F74592" w:rsidP="00B229D1">
            <w:pPr>
              <w:spacing w:line="240" w:lineRule="auto"/>
              <w:rPr>
                <w:del w:id="3904" w:author="OFFM" w:date="2024-04-16T10:53:00Z"/>
                <w:rFonts w:ascii="Times New Roman" w:hAnsi="Times New Roman" w:cs="Times New Roman"/>
                <w:sz w:val="24"/>
                <w:szCs w:val="24"/>
              </w:rPr>
            </w:pPr>
            <w:del w:id="3905" w:author="OFFM" w:date="2024-04-16T10:53:00Z">
              <w:r w:rsidRPr="00F74592">
                <w:rPr>
                  <w:rFonts w:ascii="Times New Roman" w:hAnsi="Times New Roman" w:cs="Times New Roman"/>
                  <w:sz w:val="24"/>
                  <w:szCs w:val="24"/>
                </w:rPr>
                <w:delText xml:space="preserve">—Agreements for loans, loan guarantees, interest subsidies and insurance. </w:delText>
              </w:r>
              <w:r w:rsidRPr="00F74592">
                <w:rPr>
                  <w:rFonts w:ascii="Times New Roman" w:hAnsi="Times New Roman" w:cs="Times New Roman"/>
                  <w:sz w:val="24"/>
                  <w:szCs w:val="24"/>
                </w:rPr>
                <w:br/>
                <w:delText xml:space="preserve">—Procurement contracts awarded by Federal Agencies under the Federal Acquisition Regulation and subcontracts under those contracts. </w:delText>
              </w:r>
            </w:del>
          </w:p>
        </w:tc>
      </w:tr>
      <w:tr w:rsidR="00F74592" w:rsidRPr="00F74592" w14:paraId="26A36693" w14:textId="77777777" w:rsidTr="00F74592">
        <w:trPr>
          <w:tblCellSpacing w:w="15" w:type="dxa"/>
          <w:del w:id="3906" w:author="OFFM" w:date="2024-04-16T10:53:00Z"/>
        </w:trPr>
        <w:tc>
          <w:tcPr>
            <w:tcW w:w="0" w:type="auto"/>
            <w:vAlign w:val="center"/>
            <w:hideMark/>
          </w:tcPr>
          <w:p w14:paraId="09DC175C" w14:textId="77777777" w:rsidR="00F74592" w:rsidRPr="00F74592" w:rsidRDefault="00F74592" w:rsidP="00B229D1">
            <w:pPr>
              <w:spacing w:line="240" w:lineRule="auto"/>
              <w:rPr>
                <w:del w:id="3907" w:author="OFFM" w:date="2024-04-16T10:53:00Z"/>
                <w:rFonts w:ascii="Times New Roman" w:hAnsi="Times New Roman" w:cs="Times New Roman"/>
                <w:sz w:val="24"/>
                <w:szCs w:val="24"/>
              </w:rPr>
            </w:pPr>
            <w:del w:id="3908" w:author="OFFM" w:date="2024-04-16T10:53:00Z">
              <w:r w:rsidRPr="00F74592">
                <w:rPr>
                  <w:rFonts w:ascii="Times New Roman" w:hAnsi="Times New Roman" w:cs="Times New Roman"/>
                  <w:sz w:val="24"/>
                  <w:szCs w:val="24"/>
                </w:rPr>
                <w:delText>§ 200.203 Requirement to provide public notice of Federal financial assistance programs</w:delText>
              </w:r>
            </w:del>
          </w:p>
        </w:tc>
        <w:tc>
          <w:tcPr>
            <w:tcW w:w="0" w:type="auto"/>
            <w:vAlign w:val="center"/>
            <w:hideMark/>
          </w:tcPr>
          <w:p w14:paraId="5B78E16A" w14:textId="77777777" w:rsidR="00F74592" w:rsidRPr="00F74592" w:rsidRDefault="00F74592" w:rsidP="00B229D1">
            <w:pPr>
              <w:spacing w:line="240" w:lineRule="auto"/>
              <w:rPr>
                <w:del w:id="3909" w:author="OFFM" w:date="2024-04-16T10:53:00Z"/>
                <w:rFonts w:ascii="Times New Roman" w:hAnsi="Times New Roman" w:cs="Times New Roman"/>
                <w:sz w:val="24"/>
                <w:szCs w:val="24"/>
              </w:rPr>
            </w:pPr>
            <w:del w:id="3910" w:author="OFFM" w:date="2024-04-16T10:53:00Z">
              <w:r w:rsidRPr="00F74592">
                <w:rPr>
                  <w:rFonts w:ascii="Times New Roman" w:hAnsi="Times New Roman" w:cs="Times New Roman"/>
                  <w:sz w:val="24"/>
                  <w:szCs w:val="24"/>
                </w:rPr>
                <w:delText xml:space="preserve">—Grant Agreements and cooperative agreements </w:delText>
              </w:r>
              <w:r w:rsidRPr="00F74592">
                <w:rPr>
                  <w:rFonts w:ascii="Times New Roman" w:hAnsi="Times New Roman" w:cs="Times New Roman"/>
                  <w:sz w:val="24"/>
                  <w:szCs w:val="24"/>
                </w:rPr>
                <w:br/>
                <w:delText>—Agreements for loans, loan guarantees, interest subsidies and insurance</w:delText>
              </w:r>
            </w:del>
          </w:p>
        </w:tc>
        <w:tc>
          <w:tcPr>
            <w:tcW w:w="0" w:type="auto"/>
            <w:vAlign w:val="center"/>
            <w:hideMark/>
          </w:tcPr>
          <w:p w14:paraId="476C73CD" w14:textId="77777777" w:rsidR="00F74592" w:rsidRPr="00F74592" w:rsidRDefault="00F74592" w:rsidP="00B229D1">
            <w:pPr>
              <w:spacing w:line="240" w:lineRule="auto"/>
              <w:rPr>
                <w:del w:id="3911" w:author="OFFM" w:date="2024-04-16T10:53:00Z"/>
                <w:rFonts w:ascii="Times New Roman" w:hAnsi="Times New Roman" w:cs="Times New Roman"/>
                <w:sz w:val="24"/>
                <w:szCs w:val="24"/>
              </w:rPr>
            </w:pPr>
            <w:del w:id="3912" w:author="OFFM" w:date="2024-04-16T10:53:00Z">
              <w:r w:rsidRPr="00F74592">
                <w:rPr>
                  <w:rFonts w:ascii="Times New Roman" w:hAnsi="Times New Roman" w:cs="Times New Roman"/>
                  <w:sz w:val="24"/>
                  <w:szCs w:val="24"/>
                </w:rPr>
                <w:delText xml:space="preserve">—Procurement contracts awarded by Federal Agencies under the Federal Acquisition Regulation and subcontracts under those contracts. </w:delText>
              </w:r>
            </w:del>
          </w:p>
        </w:tc>
      </w:tr>
      <w:tr w:rsidR="00F74592" w:rsidRPr="00F74592" w14:paraId="4BD45152" w14:textId="77777777" w:rsidTr="00F74592">
        <w:trPr>
          <w:tblCellSpacing w:w="15" w:type="dxa"/>
          <w:del w:id="3913" w:author="OFFM" w:date="2024-04-16T10:53:00Z"/>
        </w:trPr>
        <w:tc>
          <w:tcPr>
            <w:tcW w:w="0" w:type="auto"/>
            <w:vAlign w:val="center"/>
            <w:hideMark/>
          </w:tcPr>
          <w:p w14:paraId="65A2ECD7" w14:textId="77777777" w:rsidR="00F74592" w:rsidRPr="00F74592" w:rsidRDefault="00F74592" w:rsidP="00B229D1">
            <w:pPr>
              <w:spacing w:line="240" w:lineRule="auto"/>
              <w:rPr>
                <w:del w:id="3914" w:author="OFFM" w:date="2024-04-16T10:53:00Z"/>
                <w:rFonts w:ascii="Times New Roman" w:hAnsi="Times New Roman" w:cs="Times New Roman"/>
                <w:sz w:val="24"/>
                <w:szCs w:val="24"/>
              </w:rPr>
            </w:pPr>
            <w:del w:id="3915" w:author="OFFM" w:date="2024-04-16T10:53:00Z">
              <w:r w:rsidRPr="00F74592">
                <w:rPr>
                  <w:rFonts w:ascii="Times New Roman" w:hAnsi="Times New Roman" w:cs="Times New Roman"/>
                  <w:sz w:val="24"/>
                  <w:szCs w:val="24"/>
                </w:rPr>
                <w:delText>§§ 200.303 Internal controls, 200.331–333 Subrecipient Monitoring and Management</w:delText>
              </w:r>
            </w:del>
          </w:p>
        </w:tc>
        <w:tc>
          <w:tcPr>
            <w:tcW w:w="0" w:type="auto"/>
            <w:vAlign w:val="center"/>
            <w:hideMark/>
          </w:tcPr>
          <w:p w14:paraId="3664F356" w14:textId="77777777" w:rsidR="00F74592" w:rsidRPr="00F74592" w:rsidRDefault="00F74592" w:rsidP="00B229D1">
            <w:pPr>
              <w:spacing w:line="240" w:lineRule="auto"/>
              <w:rPr>
                <w:del w:id="3916" w:author="OFFM" w:date="2024-04-16T10:53:00Z"/>
                <w:rFonts w:ascii="Times New Roman" w:hAnsi="Times New Roman" w:cs="Times New Roman"/>
                <w:sz w:val="24"/>
                <w:szCs w:val="24"/>
              </w:rPr>
            </w:pPr>
            <w:del w:id="3917" w:author="OFFM" w:date="2024-04-16T10:53:00Z">
              <w:r w:rsidRPr="00F74592">
                <w:rPr>
                  <w:rFonts w:ascii="Times New Roman" w:hAnsi="Times New Roman" w:cs="Times New Roman"/>
                  <w:sz w:val="24"/>
                  <w:szCs w:val="24"/>
                </w:rPr>
                <w:delText xml:space="preserve">—All </w:delText>
              </w:r>
            </w:del>
          </w:p>
        </w:tc>
        <w:tc>
          <w:tcPr>
            <w:tcW w:w="0" w:type="auto"/>
            <w:vAlign w:val="center"/>
            <w:hideMark/>
          </w:tcPr>
          <w:p w14:paraId="59D7EE0D" w14:textId="77777777" w:rsidR="00F74592" w:rsidRPr="00F74592" w:rsidRDefault="00F74592" w:rsidP="00B229D1">
            <w:pPr>
              <w:spacing w:line="240" w:lineRule="auto"/>
              <w:rPr>
                <w:del w:id="3918" w:author="OFFM" w:date="2024-04-16T10:53:00Z"/>
                <w:rFonts w:ascii="Times New Roman" w:hAnsi="Times New Roman" w:cs="Times New Roman"/>
                <w:sz w:val="24"/>
                <w:szCs w:val="24"/>
              </w:rPr>
            </w:pPr>
          </w:p>
        </w:tc>
      </w:tr>
      <w:tr w:rsidR="00F74592" w:rsidRPr="00F74592" w14:paraId="232C51F4" w14:textId="77777777" w:rsidTr="00F74592">
        <w:trPr>
          <w:tblCellSpacing w:w="15" w:type="dxa"/>
          <w:del w:id="3919" w:author="OFFM" w:date="2024-04-16T10:53:00Z"/>
        </w:trPr>
        <w:tc>
          <w:tcPr>
            <w:tcW w:w="0" w:type="auto"/>
            <w:vAlign w:val="center"/>
            <w:hideMark/>
          </w:tcPr>
          <w:p w14:paraId="2B40A682" w14:textId="77777777" w:rsidR="00F74592" w:rsidRPr="00F74592" w:rsidRDefault="00F74592" w:rsidP="00B229D1">
            <w:pPr>
              <w:spacing w:line="240" w:lineRule="auto"/>
              <w:rPr>
                <w:del w:id="3920" w:author="OFFM" w:date="2024-04-16T10:53:00Z"/>
                <w:rFonts w:ascii="Times New Roman" w:hAnsi="Times New Roman" w:cs="Times New Roman"/>
                <w:sz w:val="24"/>
                <w:szCs w:val="24"/>
              </w:rPr>
            </w:pPr>
            <w:del w:id="3921" w:author="OFFM" w:date="2024-04-16T10:53:00Z">
              <w:r w:rsidRPr="00F74592">
                <w:rPr>
                  <w:rFonts w:ascii="Times New Roman" w:hAnsi="Times New Roman" w:cs="Times New Roman"/>
                  <w:sz w:val="24"/>
                  <w:szCs w:val="24"/>
                </w:rPr>
                <w:delText>Subpart E—Cost Principles</w:delText>
              </w:r>
            </w:del>
          </w:p>
        </w:tc>
        <w:tc>
          <w:tcPr>
            <w:tcW w:w="0" w:type="auto"/>
            <w:vAlign w:val="center"/>
            <w:hideMark/>
          </w:tcPr>
          <w:p w14:paraId="6A409C65" w14:textId="77777777" w:rsidR="00F74592" w:rsidRPr="00F74592" w:rsidRDefault="00F74592" w:rsidP="00B229D1">
            <w:pPr>
              <w:spacing w:line="240" w:lineRule="auto"/>
              <w:rPr>
                <w:del w:id="3922" w:author="OFFM" w:date="2024-04-16T10:53:00Z"/>
                <w:rFonts w:ascii="Times New Roman" w:hAnsi="Times New Roman" w:cs="Times New Roman"/>
                <w:sz w:val="24"/>
                <w:szCs w:val="24"/>
              </w:rPr>
            </w:pPr>
            <w:del w:id="3923" w:author="OFFM" w:date="2024-04-16T10:53:00Z">
              <w:r w:rsidRPr="00F74592">
                <w:rPr>
                  <w:rFonts w:ascii="Times New Roman" w:hAnsi="Times New Roman" w:cs="Times New Roman"/>
                  <w:sz w:val="24"/>
                  <w:szCs w:val="24"/>
                </w:rPr>
                <w:delText xml:space="preserve">—Grant Agreements and cooperative agreements, except those providing food commodities </w:delText>
              </w:r>
              <w:r w:rsidRPr="00F74592">
                <w:rPr>
                  <w:rFonts w:ascii="Times New Roman" w:hAnsi="Times New Roman" w:cs="Times New Roman"/>
                  <w:sz w:val="24"/>
                  <w:szCs w:val="24"/>
                </w:rPr>
                <w:br/>
                <w:delText>—All procurement contracts under the Federal Acquisition Regulations except those that are not negotiated</w:delText>
              </w:r>
            </w:del>
          </w:p>
        </w:tc>
        <w:tc>
          <w:tcPr>
            <w:tcW w:w="0" w:type="auto"/>
            <w:vAlign w:val="center"/>
            <w:hideMark/>
          </w:tcPr>
          <w:p w14:paraId="4BBCC05B" w14:textId="77777777" w:rsidR="00F74592" w:rsidRPr="00F74592" w:rsidRDefault="00F74592" w:rsidP="00B229D1">
            <w:pPr>
              <w:spacing w:line="240" w:lineRule="auto"/>
              <w:rPr>
                <w:del w:id="3924" w:author="OFFM" w:date="2024-04-16T10:53:00Z"/>
                <w:rFonts w:ascii="Times New Roman" w:hAnsi="Times New Roman" w:cs="Times New Roman"/>
                <w:sz w:val="24"/>
                <w:szCs w:val="24"/>
              </w:rPr>
            </w:pPr>
            <w:del w:id="3925" w:author="OFFM" w:date="2024-04-16T10:53:00Z">
              <w:r w:rsidRPr="00F74592">
                <w:rPr>
                  <w:rFonts w:ascii="Times New Roman" w:hAnsi="Times New Roman" w:cs="Times New Roman"/>
                  <w:sz w:val="24"/>
                  <w:szCs w:val="24"/>
                </w:rPr>
                <w:delText xml:space="preserve">—Grant agreements and cooperative agreements providing foods commodities. </w:delText>
              </w:r>
              <w:r w:rsidRPr="00F74592">
                <w:rPr>
                  <w:rFonts w:ascii="Times New Roman" w:hAnsi="Times New Roman" w:cs="Times New Roman"/>
                  <w:sz w:val="24"/>
                  <w:szCs w:val="24"/>
                </w:rPr>
                <w:br/>
                <w:delText xml:space="preserve">—Fixed amount awards. </w:delText>
              </w:r>
              <w:r w:rsidRPr="00F74592">
                <w:rPr>
                  <w:rFonts w:ascii="Times New Roman" w:hAnsi="Times New Roman" w:cs="Times New Roman"/>
                  <w:sz w:val="24"/>
                  <w:szCs w:val="24"/>
                </w:rPr>
                <w:br/>
                <w:delText xml:space="preserve">—Agreements for loans, loans guarantees, interest subsidies and insurance. </w:delText>
              </w:r>
              <w:r w:rsidRPr="00F74592">
                <w:rPr>
                  <w:rFonts w:ascii="Times New Roman" w:hAnsi="Times New Roman" w:cs="Times New Roman"/>
                  <w:sz w:val="24"/>
                  <w:szCs w:val="24"/>
                </w:rPr>
                <w:br/>
                <w:delText xml:space="preserve">—Federal awards to </w:delText>
              </w:r>
              <w:r w:rsidRPr="00F74592">
                <w:rPr>
                  <w:rFonts w:ascii="Times New Roman" w:hAnsi="Times New Roman" w:cs="Times New Roman"/>
                  <w:sz w:val="24"/>
                  <w:szCs w:val="24"/>
                </w:rPr>
                <w:lastRenderedPageBreak/>
                <w:delText xml:space="preserve">hospitals (see Appendix IX Hospital Cost Principles). </w:delText>
              </w:r>
            </w:del>
          </w:p>
        </w:tc>
      </w:tr>
      <w:tr w:rsidR="00F74592" w:rsidRPr="00F74592" w14:paraId="0A44B6E7" w14:textId="77777777" w:rsidTr="00F74592">
        <w:trPr>
          <w:tblCellSpacing w:w="15" w:type="dxa"/>
          <w:del w:id="3926" w:author="OFFM" w:date="2024-04-16T10:53:00Z"/>
        </w:trPr>
        <w:tc>
          <w:tcPr>
            <w:tcW w:w="0" w:type="auto"/>
            <w:vAlign w:val="center"/>
            <w:hideMark/>
          </w:tcPr>
          <w:p w14:paraId="7650D0E2" w14:textId="77777777" w:rsidR="00F74592" w:rsidRPr="00F74592" w:rsidRDefault="00F74592" w:rsidP="00B229D1">
            <w:pPr>
              <w:spacing w:line="240" w:lineRule="auto"/>
              <w:rPr>
                <w:del w:id="3927" w:author="OFFM" w:date="2024-04-16T10:53:00Z"/>
                <w:rFonts w:ascii="Times New Roman" w:hAnsi="Times New Roman" w:cs="Times New Roman"/>
                <w:sz w:val="24"/>
                <w:szCs w:val="24"/>
              </w:rPr>
            </w:pPr>
            <w:del w:id="3928" w:author="OFFM" w:date="2024-04-16T10:53:00Z">
              <w:r w:rsidRPr="00F74592">
                <w:rPr>
                  <w:rFonts w:ascii="Times New Roman" w:hAnsi="Times New Roman" w:cs="Times New Roman"/>
                  <w:sz w:val="24"/>
                  <w:szCs w:val="24"/>
                </w:rPr>
                <w:lastRenderedPageBreak/>
                <w:delText>Subpart F—Audit Requirements</w:delText>
              </w:r>
            </w:del>
          </w:p>
        </w:tc>
        <w:tc>
          <w:tcPr>
            <w:tcW w:w="0" w:type="auto"/>
            <w:vAlign w:val="center"/>
            <w:hideMark/>
          </w:tcPr>
          <w:p w14:paraId="156A66BD" w14:textId="77777777" w:rsidR="00F74592" w:rsidRPr="00F74592" w:rsidRDefault="00F74592" w:rsidP="00B229D1">
            <w:pPr>
              <w:spacing w:line="240" w:lineRule="auto"/>
              <w:rPr>
                <w:del w:id="3929" w:author="OFFM" w:date="2024-04-16T10:53:00Z"/>
                <w:rFonts w:ascii="Times New Roman" w:hAnsi="Times New Roman" w:cs="Times New Roman"/>
                <w:sz w:val="24"/>
                <w:szCs w:val="24"/>
              </w:rPr>
            </w:pPr>
            <w:del w:id="3930" w:author="OFFM" w:date="2024-04-16T10:53:00Z">
              <w:r w:rsidRPr="00F74592">
                <w:rPr>
                  <w:rFonts w:ascii="Times New Roman" w:hAnsi="Times New Roman" w:cs="Times New Roman"/>
                  <w:sz w:val="24"/>
                  <w:szCs w:val="24"/>
                </w:rPr>
                <w:delText xml:space="preserve">—Grant Agreements and cooperative agreements </w:delText>
              </w:r>
              <w:r w:rsidRPr="00F74592">
                <w:rPr>
                  <w:rFonts w:ascii="Times New Roman" w:hAnsi="Times New Roman" w:cs="Times New Roman"/>
                  <w:sz w:val="24"/>
                  <w:szCs w:val="24"/>
                </w:rPr>
                <w:br/>
                <w:delText xml:space="preserve">—Contracts and subcontracts, except for fixed price contacts and subcontracts, awarded under the Federal Acquisition Regulation </w:delText>
              </w:r>
              <w:r w:rsidRPr="00F74592">
                <w:rPr>
                  <w:rFonts w:ascii="Times New Roman" w:hAnsi="Times New Roman" w:cs="Times New Roman"/>
                  <w:sz w:val="24"/>
                  <w:szCs w:val="24"/>
                </w:rPr>
                <w:br/>
                <w:delText>—Agreements for loans, loans guarantees, interest subsidies and insurance and other forms of Federal Financial Assistance as defined by the Single Audit Act Amendment of 1996</w:delText>
              </w:r>
            </w:del>
          </w:p>
        </w:tc>
        <w:tc>
          <w:tcPr>
            <w:tcW w:w="0" w:type="auto"/>
            <w:vAlign w:val="center"/>
            <w:hideMark/>
          </w:tcPr>
          <w:p w14:paraId="2DF42539" w14:textId="77777777" w:rsidR="00F74592" w:rsidRPr="00F74592" w:rsidRDefault="00F74592" w:rsidP="00B229D1">
            <w:pPr>
              <w:spacing w:line="240" w:lineRule="auto"/>
              <w:rPr>
                <w:del w:id="3931" w:author="OFFM" w:date="2024-04-16T10:53:00Z"/>
                <w:rFonts w:ascii="Times New Roman" w:hAnsi="Times New Roman" w:cs="Times New Roman"/>
                <w:sz w:val="24"/>
                <w:szCs w:val="24"/>
              </w:rPr>
            </w:pPr>
            <w:del w:id="3932" w:author="OFFM" w:date="2024-04-16T10:53:00Z">
              <w:r w:rsidRPr="00F74592">
                <w:rPr>
                  <w:rFonts w:ascii="Times New Roman" w:hAnsi="Times New Roman" w:cs="Times New Roman"/>
                  <w:sz w:val="24"/>
                  <w:szCs w:val="24"/>
                </w:rPr>
                <w:delText>—Fixed-price contracts and subcontracts awarded under the Federal Acquisition Regulation.</w:delText>
              </w:r>
            </w:del>
          </w:p>
        </w:tc>
      </w:tr>
    </w:tbl>
    <w:p w14:paraId="0929826E" w14:textId="77777777" w:rsidR="00F74592" w:rsidRPr="00F74592" w:rsidRDefault="00F74592" w:rsidP="00F74592">
      <w:pPr>
        <w:spacing w:after="0" w:line="480" w:lineRule="auto"/>
        <w:contextualSpacing/>
        <w:rPr>
          <w:del w:id="3933" w:author="OFFM" w:date="2024-04-16T10:53:00Z"/>
          <w:rFonts w:ascii="Times New Roman" w:hAnsi="Times New Roman" w:cs="Times New Roman"/>
          <w:sz w:val="24"/>
          <w:szCs w:val="24"/>
        </w:rPr>
      </w:pPr>
    </w:p>
    <w:p w14:paraId="00109ABA" w14:textId="6751D009" w:rsidR="000B5224" w:rsidRPr="001C7544" w:rsidRDefault="00F2264C" w:rsidP="000B5224">
      <w:pPr>
        <w:spacing w:after="0" w:line="480" w:lineRule="auto"/>
        <w:ind w:firstLine="720"/>
        <w:rPr>
          <w:ins w:id="3934" w:author="OFFM" w:date="2024-04-16T10:53:00Z"/>
          <w:rFonts w:ascii="Times New Roman" w:eastAsia="Times New Roman" w:hAnsi="Times New Roman" w:cs="Times New Roman"/>
          <w:sz w:val="24"/>
          <w:szCs w:val="24"/>
        </w:rPr>
      </w:pPr>
      <w:ins w:id="3935" w:author="OFFM" w:date="2024-04-16T10:53:00Z">
        <w:r w:rsidRPr="001C7544">
          <w:rPr>
            <w:rFonts w:ascii="Times New Roman" w:eastAsia="Times New Roman" w:hAnsi="Times New Roman" w:cs="Times New Roman"/>
            <w:sz w:val="24"/>
            <w:szCs w:val="24"/>
          </w:rPr>
          <w:t>(2) Subpart A (</w:t>
        </w:r>
        <w:r w:rsidR="0027539B">
          <w:rPr>
            <w:rFonts w:ascii="Times New Roman" w:eastAsia="Times New Roman" w:hAnsi="Times New Roman" w:cs="Times New Roman"/>
            <w:sz w:val="24"/>
            <w:szCs w:val="24"/>
          </w:rPr>
          <w:t>A</w:t>
        </w:r>
        <w:r w:rsidRPr="001C7544">
          <w:rPr>
            <w:rFonts w:ascii="Times New Roman" w:eastAsia="Times New Roman" w:hAnsi="Times New Roman" w:cs="Times New Roman"/>
            <w:sz w:val="24"/>
            <w:szCs w:val="24"/>
          </w:rPr>
          <w:t xml:space="preserve">cronyms and </w:t>
        </w:r>
        <w:r w:rsidR="0027539B">
          <w:rPr>
            <w:rFonts w:ascii="Times New Roman" w:eastAsia="Times New Roman" w:hAnsi="Times New Roman" w:cs="Times New Roman"/>
            <w:sz w:val="24"/>
            <w:szCs w:val="24"/>
          </w:rPr>
          <w:t>D</w:t>
        </w:r>
        <w:r w:rsidRPr="001C7544">
          <w:rPr>
            <w:rFonts w:ascii="Times New Roman" w:eastAsia="Times New Roman" w:hAnsi="Times New Roman" w:cs="Times New Roman"/>
            <w:sz w:val="24"/>
            <w:szCs w:val="24"/>
          </w:rPr>
          <w:t>efinitions) and subpart B (</w:t>
        </w:r>
        <w:r w:rsidR="0027539B">
          <w:rPr>
            <w:rFonts w:ascii="Times New Roman" w:eastAsia="Times New Roman" w:hAnsi="Times New Roman" w:cs="Times New Roman"/>
            <w:sz w:val="24"/>
            <w:szCs w:val="24"/>
          </w:rPr>
          <w:t>G</w:t>
        </w:r>
        <w:r w:rsidRPr="001C7544">
          <w:rPr>
            <w:rFonts w:ascii="Times New Roman" w:eastAsia="Times New Roman" w:hAnsi="Times New Roman" w:cs="Times New Roman"/>
            <w:sz w:val="24"/>
            <w:szCs w:val="24"/>
          </w:rPr>
          <w:t xml:space="preserve">eneral </w:t>
        </w:r>
        <w:r w:rsidR="0027539B">
          <w:rPr>
            <w:rFonts w:ascii="Times New Roman" w:eastAsia="Times New Roman" w:hAnsi="Times New Roman" w:cs="Times New Roman"/>
            <w:sz w:val="24"/>
            <w:szCs w:val="24"/>
          </w:rPr>
          <w:t>P</w:t>
        </w:r>
        <w:r w:rsidRPr="001C7544">
          <w:rPr>
            <w:rFonts w:ascii="Times New Roman" w:eastAsia="Times New Roman" w:hAnsi="Times New Roman" w:cs="Times New Roman"/>
            <w:sz w:val="24"/>
            <w:szCs w:val="24"/>
          </w:rPr>
          <w:t xml:space="preserve">rovisions) apply to all Federal financial assistance, except that </w:t>
        </w:r>
        <w:r w:rsidRPr="001C7544">
          <w:rPr>
            <w:rFonts w:ascii="Times New Roman" w:hAnsi="Times New Roman" w:cs="Times New Roman"/>
            <w:sz w:val="24"/>
            <w:szCs w:val="24"/>
          </w:rPr>
          <w:t>§§</w:t>
        </w:r>
        <w:r w:rsidRPr="001C7544">
          <w:rPr>
            <w:rFonts w:ascii="Times New Roman" w:eastAsia="Times New Roman" w:hAnsi="Times New Roman" w:cs="Times New Roman"/>
            <w:sz w:val="24"/>
            <w:szCs w:val="24"/>
          </w:rPr>
          <w:t xml:space="preserve"> 200.111 (English language), 200.112 (</w:t>
        </w:r>
        <w:r w:rsidR="000624B9">
          <w:rPr>
            <w:rFonts w:ascii="Times New Roman" w:eastAsia="Times New Roman" w:hAnsi="Times New Roman" w:cs="Times New Roman"/>
            <w:sz w:val="24"/>
            <w:szCs w:val="24"/>
          </w:rPr>
          <w:t>C</w:t>
        </w:r>
        <w:r w:rsidRPr="001C7544">
          <w:rPr>
            <w:rFonts w:ascii="Times New Roman" w:eastAsia="Times New Roman" w:hAnsi="Times New Roman" w:cs="Times New Roman"/>
            <w:sz w:val="24"/>
            <w:szCs w:val="24"/>
          </w:rPr>
          <w:t>onflict of interest), and 200.113 (</w:t>
        </w:r>
        <w:r w:rsidR="000624B9">
          <w:rPr>
            <w:rFonts w:ascii="Times New Roman" w:eastAsia="Times New Roman" w:hAnsi="Times New Roman" w:cs="Times New Roman"/>
            <w:sz w:val="24"/>
            <w:szCs w:val="24"/>
          </w:rPr>
          <w:t>M</w:t>
        </w:r>
        <w:r w:rsidRPr="001C7544">
          <w:rPr>
            <w:rFonts w:ascii="Times New Roman" w:eastAsia="Times New Roman" w:hAnsi="Times New Roman" w:cs="Times New Roman"/>
            <w:sz w:val="24"/>
            <w:szCs w:val="24"/>
          </w:rPr>
          <w:t>andatory disclosures) do not apply to agreements for loans, loan guarantees, interest subsidies, and insurance.</w:t>
        </w:r>
      </w:ins>
    </w:p>
    <w:p w14:paraId="180C94A2" w14:textId="77777777" w:rsidR="000B5224" w:rsidRPr="001C7544" w:rsidRDefault="00F2264C" w:rsidP="000B5224">
      <w:pPr>
        <w:spacing w:after="0" w:line="480" w:lineRule="auto"/>
        <w:ind w:firstLine="720"/>
        <w:rPr>
          <w:ins w:id="3936" w:author="OFFM" w:date="2024-04-16T10:53:00Z"/>
          <w:rFonts w:ascii="Times New Roman" w:eastAsia="Times New Roman" w:hAnsi="Times New Roman" w:cs="Times New Roman"/>
          <w:sz w:val="24"/>
          <w:szCs w:val="24"/>
        </w:rPr>
      </w:pPr>
      <w:ins w:id="3937" w:author="OFFM" w:date="2024-04-16T10:53:00Z">
        <w:r w:rsidRPr="001C7544">
          <w:rPr>
            <w:rFonts w:ascii="Times New Roman" w:eastAsia="Times New Roman" w:hAnsi="Times New Roman" w:cs="Times New Roman"/>
            <w:sz w:val="24"/>
            <w:szCs w:val="24"/>
          </w:rPr>
          <w:t>(3) Subpart C (</w:t>
        </w:r>
        <w:r w:rsidR="0027539B">
          <w:rPr>
            <w:rFonts w:ascii="Times New Roman" w:eastAsia="Times New Roman" w:hAnsi="Times New Roman" w:cs="Times New Roman"/>
            <w:sz w:val="24"/>
            <w:szCs w:val="24"/>
          </w:rPr>
          <w:t>P</w:t>
        </w:r>
        <w:r w:rsidRPr="001C7544">
          <w:rPr>
            <w:rFonts w:ascii="Times New Roman" w:eastAsia="Times New Roman" w:hAnsi="Times New Roman" w:cs="Times New Roman"/>
            <w:sz w:val="24"/>
            <w:szCs w:val="24"/>
          </w:rPr>
          <w:t xml:space="preserve">re-Federal </w:t>
        </w:r>
        <w:r w:rsidR="0027539B">
          <w:rPr>
            <w:rFonts w:ascii="Times New Roman" w:eastAsia="Times New Roman" w:hAnsi="Times New Roman" w:cs="Times New Roman"/>
            <w:sz w:val="24"/>
            <w:szCs w:val="24"/>
          </w:rPr>
          <w:t>A</w:t>
        </w:r>
        <w:r w:rsidRPr="001C7544">
          <w:rPr>
            <w:rFonts w:ascii="Times New Roman" w:eastAsia="Times New Roman" w:hAnsi="Times New Roman" w:cs="Times New Roman"/>
            <w:sz w:val="24"/>
            <w:szCs w:val="24"/>
          </w:rPr>
          <w:t xml:space="preserve">ward </w:t>
        </w:r>
        <w:r w:rsidR="0027539B">
          <w:rPr>
            <w:rFonts w:ascii="Times New Roman" w:eastAsia="Times New Roman" w:hAnsi="Times New Roman" w:cs="Times New Roman"/>
            <w:sz w:val="24"/>
            <w:szCs w:val="24"/>
          </w:rPr>
          <w:t>R</w:t>
        </w:r>
        <w:r w:rsidRPr="001C7544">
          <w:rPr>
            <w:rFonts w:ascii="Times New Roman" w:eastAsia="Times New Roman" w:hAnsi="Times New Roman" w:cs="Times New Roman"/>
            <w:sz w:val="24"/>
            <w:szCs w:val="24"/>
          </w:rPr>
          <w:t xml:space="preserve">equirements and </w:t>
        </w:r>
        <w:r w:rsidR="0027539B">
          <w:rPr>
            <w:rFonts w:ascii="Times New Roman" w:eastAsia="Times New Roman" w:hAnsi="Times New Roman" w:cs="Times New Roman"/>
            <w:sz w:val="24"/>
            <w:szCs w:val="24"/>
          </w:rPr>
          <w:t>C</w:t>
        </w:r>
        <w:r w:rsidRPr="001C7544">
          <w:rPr>
            <w:rFonts w:ascii="Times New Roman" w:eastAsia="Times New Roman" w:hAnsi="Times New Roman" w:cs="Times New Roman"/>
            <w:sz w:val="24"/>
            <w:szCs w:val="24"/>
          </w:rPr>
          <w:t xml:space="preserve">ontents of Federal </w:t>
        </w:r>
        <w:r w:rsidR="0027539B">
          <w:rPr>
            <w:rFonts w:ascii="Times New Roman" w:eastAsia="Times New Roman" w:hAnsi="Times New Roman" w:cs="Times New Roman"/>
            <w:sz w:val="24"/>
            <w:szCs w:val="24"/>
          </w:rPr>
          <w:t>A</w:t>
        </w:r>
        <w:r w:rsidRPr="001C7544">
          <w:rPr>
            <w:rFonts w:ascii="Times New Roman" w:eastAsia="Times New Roman" w:hAnsi="Times New Roman" w:cs="Times New Roman"/>
            <w:sz w:val="24"/>
            <w:szCs w:val="24"/>
          </w:rPr>
          <w:t>wards) and subpart D (</w:t>
        </w:r>
        <w:r w:rsidR="0027539B">
          <w:rPr>
            <w:rFonts w:ascii="Times New Roman" w:eastAsia="Times New Roman" w:hAnsi="Times New Roman" w:cs="Times New Roman"/>
            <w:sz w:val="24"/>
            <w:szCs w:val="24"/>
          </w:rPr>
          <w:t>P</w:t>
        </w:r>
        <w:r w:rsidRPr="001C7544">
          <w:rPr>
            <w:rFonts w:ascii="Times New Roman" w:eastAsia="Times New Roman" w:hAnsi="Times New Roman" w:cs="Times New Roman"/>
            <w:sz w:val="24"/>
            <w:szCs w:val="24"/>
          </w:rPr>
          <w:t xml:space="preserve">ost Federal </w:t>
        </w:r>
        <w:r w:rsidR="0027539B">
          <w:rPr>
            <w:rFonts w:ascii="Times New Roman" w:eastAsia="Times New Roman" w:hAnsi="Times New Roman" w:cs="Times New Roman"/>
            <w:sz w:val="24"/>
            <w:szCs w:val="24"/>
          </w:rPr>
          <w:t>A</w:t>
        </w:r>
        <w:r w:rsidRPr="001C7544">
          <w:rPr>
            <w:rFonts w:ascii="Times New Roman" w:eastAsia="Times New Roman" w:hAnsi="Times New Roman" w:cs="Times New Roman"/>
            <w:sz w:val="24"/>
            <w:szCs w:val="24"/>
          </w:rPr>
          <w:t xml:space="preserve">ward </w:t>
        </w:r>
        <w:r w:rsidR="0027539B">
          <w:rPr>
            <w:rFonts w:ascii="Times New Roman" w:eastAsia="Times New Roman" w:hAnsi="Times New Roman" w:cs="Times New Roman"/>
            <w:sz w:val="24"/>
            <w:szCs w:val="24"/>
          </w:rPr>
          <w:t>R</w:t>
        </w:r>
        <w:r w:rsidRPr="001C7544">
          <w:rPr>
            <w:rFonts w:ascii="Times New Roman" w:eastAsia="Times New Roman" w:hAnsi="Times New Roman" w:cs="Times New Roman"/>
            <w:sz w:val="24"/>
            <w:szCs w:val="24"/>
          </w:rPr>
          <w:t>equirements) only apply to grants and cooperative agreements with the following exceptions:</w:t>
        </w:r>
      </w:ins>
    </w:p>
    <w:p w14:paraId="5C635402" w14:textId="77777777" w:rsidR="000624B9" w:rsidRPr="001C7544" w:rsidRDefault="000624B9" w:rsidP="000624B9">
      <w:pPr>
        <w:spacing w:after="0" w:line="480" w:lineRule="auto"/>
        <w:ind w:firstLine="720"/>
        <w:rPr>
          <w:ins w:id="3938" w:author="OFFM" w:date="2024-04-16T10:53:00Z"/>
          <w:rFonts w:ascii="Times New Roman" w:eastAsia="Times New Roman" w:hAnsi="Times New Roman" w:cs="Times New Roman"/>
          <w:sz w:val="24"/>
          <w:szCs w:val="24"/>
        </w:rPr>
      </w:pPr>
      <w:ins w:id="3939" w:author="OFFM" w:date="2024-04-16T10:53:00Z">
        <w:r w:rsidRPr="001C7544">
          <w:rPr>
            <w:rFonts w:ascii="Times New Roman" w:eastAsia="Times New Roman" w:hAnsi="Times New Roman" w:cs="Times New Roman"/>
            <w:sz w:val="24"/>
            <w:szCs w:val="24"/>
          </w:rPr>
          <w:t>(i) Section 200.203 (</w:t>
        </w:r>
        <w:r>
          <w:rPr>
            <w:rFonts w:ascii="Times New Roman" w:eastAsia="Times New Roman" w:hAnsi="Times New Roman" w:cs="Times New Roman"/>
            <w:sz w:val="24"/>
            <w:szCs w:val="24"/>
          </w:rPr>
          <w:t>R</w:t>
        </w:r>
        <w:r w:rsidRPr="001C7544">
          <w:rPr>
            <w:rFonts w:ascii="Times New Roman" w:eastAsia="Times New Roman" w:hAnsi="Times New Roman" w:cs="Times New Roman"/>
            <w:sz w:val="24"/>
            <w:szCs w:val="24"/>
          </w:rPr>
          <w:t xml:space="preserve">equirement to </w:t>
        </w:r>
        <w:r>
          <w:rPr>
            <w:rFonts w:ascii="Times New Roman" w:eastAsia="Times New Roman" w:hAnsi="Times New Roman" w:cs="Times New Roman"/>
            <w:sz w:val="24"/>
            <w:szCs w:val="24"/>
          </w:rPr>
          <w:t>p</w:t>
        </w:r>
        <w:r w:rsidRPr="001C7544">
          <w:rPr>
            <w:rFonts w:ascii="Times New Roman" w:eastAsia="Times New Roman" w:hAnsi="Times New Roman" w:cs="Times New Roman"/>
            <w:sz w:val="24"/>
            <w:szCs w:val="24"/>
          </w:rPr>
          <w:t xml:space="preserve">rovide </w:t>
        </w:r>
        <w:r>
          <w:rPr>
            <w:rFonts w:ascii="Times New Roman" w:eastAsia="Times New Roman" w:hAnsi="Times New Roman" w:cs="Times New Roman"/>
            <w:sz w:val="24"/>
            <w:szCs w:val="24"/>
          </w:rPr>
          <w:t>p</w:t>
        </w:r>
        <w:r w:rsidRPr="001C7544">
          <w:rPr>
            <w:rFonts w:ascii="Times New Roman" w:eastAsia="Times New Roman" w:hAnsi="Times New Roman" w:cs="Times New Roman"/>
            <w:sz w:val="24"/>
            <w:szCs w:val="24"/>
          </w:rPr>
          <w:t xml:space="preserve">ublic </w:t>
        </w:r>
        <w:r>
          <w:rPr>
            <w:rFonts w:ascii="Times New Roman" w:eastAsia="Times New Roman" w:hAnsi="Times New Roman" w:cs="Times New Roman"/>
            <w:sz w:val="24"/>
            <w:szCs w:val="24"/>
          </w:rPr>
          <w:t>n</w:t>
        </w:r>
        <w:r w:rsidRPr="001C7544">
          <w:rPr>
            <w:rFonts w:ascii="Times New Roman" w:eastAsia="Times New Roman" w:hAnsi="Times New Roman" w:cs="Times New Roman"/>
            <w:sz w:val="24"/>
            <w:szCs w:val="24"/>
          </w:rPr>
          <w:t xml:space="preserve">otice of Federal </w:t>
        </w:r>
        <w:r>
          <w:rPr>
            <w:rFonts w:ascii="Times New Roman" w:eastAsia="Times New Roman" w:hAnsi="Times New Roman" w:cs="Times New Roman"/>
            <w:sz w:val="24"/>
            <w:szCs w:val="24"/>
          </w:rPr>
          <w:t>f</w:t>
        </w:r>
        <w:r w:rsidRPr="001C7544">
          <w:rPr>
            <w:rFonts w:ascii="Times New Roman" w:eastAsia="Times New Roman" w:hAnsi="Times New Roman" w:cs="Times New Roman"/>
            <w:sz w:val="24"/>
            <w:szCs w:val="24"/>
          </w:rPr>
          <w:t xml:space="preserve">inancial </w:t>
        </w:r>
        <w:r>
          <w:rPr>
            <w:rFonts w:ascii="Times New Roman" w:eastAsia="Times New Roman" w:hAnsi="Times New Roman" w:cs="Times New Roman"/>
            <w:sz w:val="24"/>
            <w:szCs w:val="24"/>
          </w:rPr>
          <w:t>a</w:t>
        </w:r>
        <w:r w:rsidRPr="001C7544">
          <w:rPr>
            <w:rFonts w:ascii="Times New Roman" w:eastAsia="Times New Roman" w:hAnsi="Times New Roman" w:cs="Times New Roman"/>
            <w:sz w:val="24"/>
            <w:szCs w:val="24"/>
          </w:rPr>
          <w:t xml:space="preserve">ssistance </w:t>
        </w:r>
        <w:r>
          <w:rPr>
            <w:rFonts w:ascii="Times New Roman" w:eastAsia="Times New Roman" w:hAnsi="Times New Roman" w:cs="Times New Roman"/>
            <w:sz w:val="24"/>
            <w:szCs w:val="24"/>
          </w:rPr>
          <w:t>p</w:t>
        </w:r>
        <w:r w:rsidRPr="001C7544">
          <w:rPr>
            <w:rFonts w:ascii="Times New Roman" w:eastAsia="Times New Roman" w:hAnsi="Times New Roman" w:cs="Times New Roman"/>
            <w:sz w:val="24"/>
            <w:szCs w:val="24"/>
          </w:rPr>
          <w:t>rograms) also applies to agreements for loans, loan guarantees, interest subsidies, and insurance;</w:t>
        </w:r>
      </w:ins>
    </w:p>
    <w:p w14:paraId="699ABE45" w14:textId="77777777" w:rsidR="000624B9" w:rsidRPr="001C7544" w:rsidRDefault="000624B9" w:rsidP="000624B9">
      <w:pPr>
        <w:spacing w:after="0" w:line="480" w:lineRule="auto"/>
        <w:ind w:firstLine="720"/>
        <w:rPr>
          <w:ins w:id="3940" w:author="OFFM" w:date="2024-04-16T10:53:00Z"/>
          <w:rFonts w:ascii="Times New Roman" w:eastAsia="Times New Roman" w:hAnsi="Times New Roman" w:cs="Times New Roman"/>
          <w:sz w:val="24"/>
          <w:szCs w:val="24"/>
        </w:rPr>
      </w:pPr>
      <w:ins w:id="3941" w:author="OFFM" w:date="2024-04-16T10:53:00Z">
        <w:r w:rsidRPr="001C7544">
          <w:rPr>
            <w:rFonts w:ascii="Times New Roman" w:eastAsia="Times New Roman" w:hAnsi="Times New Roman" w:cs="Times New Roman"/>
            <w:sz w:val="24"/>
            <w:szCs w:val="24"/>
          </w:rPr>
          <w:lastRenderedPageBreak/>
          <w:t xml:space="preserve">(ii) Section 200.216 (Prohibition </w:t>
        </w:r>
        <w:r>
          <w:rPr>
            <w:rFonts w:ascii="Times New Roman" w:eastAsia="Times New Roman" w:hAnsi="Times New Roman" w:cs="Times New Roman"/>
            <w:sz w:val="24"/>
            <w:szCs w:val="24"/>
          </w:rPr>
          <w:t>o</w:t>
        </w:r>
        <w:r w:rsidRPr="001C7544">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c</w:t>
        </w:r>
        <w:r w:rsidRPr="001C7544">
          <w:rPr>
            <w:rFonts w:ascii="Times New Roman" w:eastAsia="Times New Roman" w:hAnsi="Times New Roman" w:cs="Times New Roman"/>
            <w:sz w:val="24"/>
            <w:szCs w:val="24"/>
          </w:rPr>
          <w:t xml:space="preserve">ertain </w:t>
        </w:r>
        <w:r>
          <w:rPr>
            <w:rFonts w:ascii="Times New Roman" w:eastAsia="Times New Roman" w:hAnsi="Times New Roman" w:cs="Times New Roman"/>
            <w:sz w:val="24"/>
            <w:szCs w:val="24"/>
          </w:rPr>
          <w:t>t</w:t>
        </w:r>
        <w:r w:rsidRPr="001C7544">
          <w:rPr>
            <w:rFonts w:ascii="Times New Roman" w:eastAsia="Times New Roman" w:hAnsi="Times New Roman" w:cs="Times New Roman"/>
            <w:sz w:val="24"/>
            <w:szCs w:val="24"/>
          </w:rPr>
          <w:t xml:space="preserve">elecommunications </w:t>
        </w:r>
        <w:r>
          <w:rPr>
            <w:rFonts w:ascii="Times New Roman" w:eastAsia="Times New Roman" w:hAnsi="Times New Roman" w:cs="Times New Roman"/>
            <w:sz w:val="24"/>
            <w:szCs w:val="24"/>
          </w:rPr>
          <w:t>a</w:t>
        </w:r>
        <w:r w:rsidRPr="001C7544">
          <w:rPr>
            <w:rFonts w:ascii="Times New Roman" w:eastAsia="Times New Roman" w:hAnsi="Times New Roman" w:cs="Times New Roman"/>
            <w:sz w:val="24"/>
            <w:szCs w:val="24"/>
          </w:rPr>
          <w:t xml:space="preserve">nd </w:t>
        </w:r>
        <w:r>
          <w:rPr>
            <w:rFonts w:ascii="Times New Roman" w:eastAsia="Times New Roman" w:hAnsi="Times New Roman" w:cs="Times New Roman"/>
            <w:sz w:val="24"/>
            <w:szCs w:val="24"/>
          </w:rPr>
          <w:t>v</w:t>
        </w:r>
        <w:r w:rsidRPr="001C7544">
          <w:rPr>
            <w:rFonts w:ascii="Times New Roman" w:eastAsia="Times New Roman" w:hAnsi="Times New Roman" w:cs="Times New Roman"/>
            <w:sz w:val="24"/>
            <w:szCs w:val="24"/>
          </w:rPr>
          <w:t xml:space="preserve">ideo </w:t>
        </w:r>
        <w:r>
          <w:rPr>
            <w:rFonts w:ascii="Times New Roman" w:eastAsia="Times New Roman" w:hAnsi="Times New Roman" w:cs="Times New Roman"/>
            <w:sz w:val="24"/>
            <w:szCs w:val="24"/>
          </w:rPr>
          <w:t>s</w:t>
        </w:r>
        <w:r w:rsidRPr="001C7544">
          <w:rPr>
            <w:rFonts w:ascii="Times New Roman" w:eastAsia="Times New Roman" w:hAnsi="Times New Roman" w:cs="Times New Roman"/>
            <w:sz w:val="24"/>
            <w:szCs w:val="24"/>
          </w:rPr>
          <w:t xml:space="preserve">urveillance </w:t>
        </w:r>
        <w:r>
          <w:rPr>
            <w:rFonts w:ascii="Times New Roman" w:eastAsia="Times New Roman" w:hAnsi="Times New Roman" w:cs="Times New Roman"/>
            <w:sz w:val="24"/>
            <w:szCs w:val="24"/>
          </w:rPr>
          <w:t>e</w:t>
        </w:r>
        <w:r w:rsidRPr="001C7544">
          <w:rPr>
            <w:rFonts w:ascii="Times New Roman" w:eastAsia="Times New Roman" w:hAnsi="Times New Roman" w:cs="Times New Roman"/>
            <w:sz w:val="24"/>
            <w:szCs w:val="24"/>
          </w:rPr>
          <w:t xml:space="preserve">quipment </w:t>
        </w:r>
        <w:r>
          <w:rPr>
            <w:rFonts w:ascii="Times New Roman" w:eastAsia="Times New Roman" w:hAnsi="Times New Roman" w:cs="Times New Roman"/>
            <w:sz w:val="24"/>
            <w:szCs w:val="24"/>
          </w:rPr>
          <w:t>o</w:t>
        </w:r>
        <w:r w:rsidRPr="001C7544">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s</w:t>
        </w:r>
        <w:r w:rsidRPr="001C7544">
          <w:rPr>
            <w:rFonts w:ascii="Times New Roman" w:eastAsia="Times New Roman" w:hAnsi="Times New Roman" w:cs="Times New Roman"/>
            <w:sz w:val="24"/>
            <w:szCs w:val="24"/>
          </w:rPr>
          <w:t xml:space="preserve">ervices) applies to loans and </w:t>
        </w:r>
        <w:r>
          <w:rPr>
            <w:rFonts w:ascii="Times New Roman" w:eastAsia="Times New Roman" w:hAnsi="Times New Roman" w:cs="Times New Roman"/>
            <w:sz w:val="24"/>
            <w:szCs w:val="24"/>
          </w:rPr>
          <w:t xml:space="preserve">grants (see </w:t>
        </w:r>
        <w:r w:rsidRPr="00EB68B0">
          <w:rPr>
            <w:rFonts w:ascii="Times New Roman" w:eastAsia="Times New Roman" w:hAnsi="Times New Roman" w:cs="Times New Roman"/>
            <w:sz w:val="24"/>
            <w:szCs w:val="24"/>
          </w:rPr>
          <w:t>Pub.</w:t>
        </w:r>
        <w:r>
          <w:rPr>
            <w:rFonts w:ascii="Times New Roman" w:eastAsia="Times New Roman" w:hAnsi="Times New Roman" w:cs="Times New Roman"/>
            <w:sz w:val="24"/>
            <w:szCs w:val="24"/>
          </w:rPr>
          <w:t xml:space="preserve"> </w:t>
        </w:r>
        <w:r w:rsidRPr="00EB68B0">
          <w:rPr>
            <w:rFonts w:ascii="Times New Roman" w:eastAsia="Times New Roman" w:hAnsi="Times New Roman" w:cs="Times New Roman"/>
            <w:sz w:val="24"/>
            <w:szCs w:val="24"/>
          </w:rPr>
          <w:t>L. 115-232, Div. A, Title VIII, § 889, as amended</w:t>
        </w:r>
        <w:r>
          <w:rPr>
            <w:rFonts w:ascii="Times New Roman" w:eastAsia="Times New Roman" w:hAnsi="Times New Roman" w:cs="Times New Roman"/>
            <w:sz w:val="24"/>
            <w:szCs w:val="24"/>
          </w:rPr>
          <w:t>)</w:t>
        </w:r>
        <w:r w:rsidRPr="001C7544">
          <w:rPr>
            <w:rFonts w:ascii="Times New Roman" w:eastAsia="Times New Roman" w:hAnsi="Times New Roman" w:cs="Times New Roman"/>
            <w:sz w:val="24"/>
            <w:szCs w:val="24"/>
          </w:rPr>
          <w:t>; and</w:t>
        </w:r>
      </w:ins>
    </w:p>
    <w:p w14:paraId="70824C55" w14:textId="77777777" w:rsidR="000624B9" w:rsidRPr="001C7544" w:rsidRDefault="000624B9" w:rsidP="000624B9">
      <w:pPr>
        <w:spacing w:after="0" w:line="480" w:lineRule="auto"/>
        <w:ind w:firstLine="720"/>
        <w:rPr>
          <w:ins w:id="3942" w:author="OFFM" w:date="2024-04-16T10:53:00Z"/>
          <w:rFonts w:ascii="Times New Roman" w:eastAsia="Times New Roman" w:hAnsi="Times New Roman" w:cs="Times New Roman"/>
          <w:sz w:val="24"/>
          <w:szCs w:val="24"/>
        </w:rPr>
      </w:pPr>
      <w:ins w:id="3943" w:author="OFFM" w:date="2024-04-16T10:53:00Z">
        <w:r w:rsidRPr="001C7544">
          <w:rPr>
            <w:rFonts w:ascii="Times New Roman" w:eastAsia="Times New Roman" w:hAnsi="Times New Roman" w:cs="Times New Roman"/>
            <w:sz w:val="24"/>
            <w:szCs w:val="24"/>
          </w:rPr>
          <w:t xml:space="preserve">(iii) Sections 200.303 (Internal </w:t>
        </w:r>
        <w:r>
          <w:rPr>
            <w:rFonts w:ascii="Times New Roman" w:eastAsia="Times New Roman" w:hAnsi="Times New Roman" w:cs="Times New Roman"/>
            <w:sz w:val="24"/>
            <w:szCs w:val="24"/>
          </w:rPr>
          <w:t>c</w:t>
        </w:r>
        <w:r w:rsidRPr="001C7544">
          <w:rPr>
            <w:rFonts w:ascii="Times New Roman" w:eastAsia="Times New Roman" w:hAnsi="Times New Roman" w:cs="Times New Roman"/>
            <w:sz w:val="24"/>
            <w:szCs w:val="24"/>
          </w:rPr>
          <w:t>ontrols) and</w:t>
        </w:r>
        <w:r w:rsidRPr="001C7544">
          <w:rPr>
            <w:rFonts w:ascii="Times New Roman" w:hAnsi="Times New Roman" w:cs="Times New Roman"/>
            <w:sz w:val="24"/>
            <w:szCs w:val="24"/>
          </w:rPr>
          <w:t xml:space="preserve"> </w:t>
        </w:r>
        <w:r w:rsidRPr="001C7544">
          <w:rPr>
            <w:rFonts w:ascii="Times New Roman" w:eastAsia="Times New Roman" w:hAnsi="Times New Roman" w:cs="Times New Roman"/>
            <w:sz w:val="24"/>
            <w:szCs w:val="24"/>
          </w:rPr>
          <w:t xml:space="preserve">200.331 through 200.333 (Subrecipient </w:t>
        </w:r>
        <w:r>
          <w:rPr>
            <w:rFonts w:ascii="Times New Roman" w:eastAsia="Times New Roman" w:hAnsi="Times New Roman" w:cs="Times New Roman"/>
            <w:sz w:val="24"/>
            <w:szCs w:val="24"/>
          </w:rPr>
          <w:t>m</w:t>
        </w:r>
        <w:r w:rsidRPr="001C7544">
          <w:rPr>
            <w:rFonts w:ascii="Times New Roman" w:eastAsia="Times New Roman" w:hAnsi="Times New Roman" w:cs="Times New Roman"/>
            <w:sz w:val="24"/>
            <w:szCs w:val="24"/>
          </w:rPr>
          <w:t xml:space="preserve">onitoring </w:t>
        </w:r>
        <w:r>
          <w:rPr>
            <w:rFonts w:ascii="Times New Roman" w:eastAsia="Times New Roman" w:hAnsi="Times New Roman" w:cs="Times New Roman"/>
            <w:sz w:val="24"/>
            <w:szCs w:val="24"/>
          </w:rPr>
          <w:t>a</w:t>
        </w:r>
        <w:r w:rsidRPr="001C7544">
          <w:rPr>
            <w:rFonts w:ascii="Times New Roman" w:eastAsia="Times New Roman" w:hAnsi="Times New Roman" w:cs="Times New Roman"/>
            <w:sz w:val="24"/>
            <w:szCs w:val="24"/>
          </w:rPr>
          <w:t xml:space="preserve">nd </w:t>
        </w:r>
        <w:r>
          <w:rPr>
            <w:rFonts w:ascii="Times New Roman" w:eastAsia="Times New Roman" w:hAnsi="Times New Roman" w:cs="Times New Roman"/>
            <w:sz w:val="24"/>
            <w:szCs w:val="24"/>
          </w:rPr>
          <w:t>m</w:t>
        </w:r>
        <w:r w:rsidRPr="001C7544">
          <w:rPr>
            <w:rFonts w:ascii="Times New Roman" w:eastAsia="Times New Roman" w:hAnsi="Times New Roman" w:cs="Times New Roman"/>
            <w:sz w:val="24"/>
            <w:szCs w:val="24"/>
          </w:rPr>
          <w:t xml:space="preserve">anagement) also apply to all types of Federal </w:t>
        </w:r>
        <w:r>
          <w:rPr>
            <w:rFonts w:ascii="Times New Roman" w:eastAsia="Times New Roman" w:hAnsi="Times New Roman" w:cs="Times New Roman"/>
            <w:sz w:val="24"/>
            <w:szCs w:val="24"/>
          </w:rPr>
          <w:t>financial assistance</w:t>
        </w:r>
        <w:r w:rsidRPr="001C7544">
          <w:rPr>
            <w:rFonts w:ascii="Times New Roman" w:eastAsia="Times New Roman" w:hAnsi="Times New Roman" w:cs="Times New Roman"/>
            <w:sz w:val="24"/>
            <w:szCs w:val="24"/>
          </w:rPr>
          <w:t>.</w:t>
        </w:r>
      </w:ins>
    </w:p>
    <w:p w14:paraId="77E3E8D9" w14:textId="77777777" w:rsidR="000B5224" w:rsidRPr="001C7544" w:rsidRDefault="00F2264C" w:rsidP="000B5224">
      <w:pPr>
        <w:spacing w:after="0" w:line="480" w:lineRule="auto"/>
        <w:ind w:firstLine="720"/>
        <w:rPr>
          <w:ins w:id="3944" w:author="OFFM" w:date="2024-04-16T10:53:00Z"/>
          <w:rFonts w:ascii="Times New Roman" w:eastAsia="Times New Roman" w:hAnsi="Times New Roman" w:cs="Times New Roman"/>
          <w:sz w:val="24"/>
          <w:szCs w:val="24"/>
        </w:rPr>
      </w:pPr>
      <w:ins w:id="3945" w:author="OFFM" w:date="2024-04-16T10:53:00Z">
        <w:r w:rsidRPr="001C7544">
          <w:rPr>
            <w:rFonts w:ascii="Times New Roman" w:eastAsia="Times New Roman" w:hAnsi="Times New Roman" w:cs="Times New Roman"/>
            <w:sz w:val="24"/>
            <w:szCs w:val="24"/>
          </w:rPr>
          <w:t>(4) Subpart E (</w:t>
        </w:r>
        <w:r w:rsidR="0027539B" w:rsidRPr="001C7544">
          <w:rPr>
            <w:rFonts w:ascii="Times New Roman" w:eastAsia="Times New Roman" w:hAnsi="Times New Roman" w:cs="Times New Roman"/>
            <w:sz w:val="24"/>
            <w:szCs w:val="24"/>
          </w:rPr>
          <w:t>Cost Principles</w:t>
        </w:r>
        <w:r w:rsidRPr="001C7544">
          <w:rPr>
            <w:rFonts w:ascii="Times New Roman" w:eastAsia="Times New Roman" w:hAnsi="Times New Roman" w:cs="Times New Roman"/>
            <w:sz w:val="24"/>
            <w:szCs w:val="24"/>
          </w:rPr>
          <w:t>) applies to grants and cooperative agreements, but does not apply to the following:</w:t>
        </w:r>
      </w:ins>
    </w:p>
    <w:p w14:paraId="7D68CC22" w14:textId="77777777" w:rsidR="000B5224" w:rsidRPr="001C7544" w:rsidRDefault="00F2264C" w:rsidP="000B5224">
      <w:pPr>
        <w:spacing w:after="0" w:line="480" w:lineRule="auto"/>
        <w:ind w:firstLine="720"/>
        <w:rPr>
          <w:ins w:id="3946" w:author="OFFM" w:date="2024-04-16T10:53:00Z"/>
          <w:rFonts w:ascii="Times New Roman" w:eastAsia="Times New Roman" w:hAnsi="Times New Roman" w:cs="Times New Roman"/>
          <w:sz w:val="24"/>
          <w:szCs w:val="24"/>
        </w:rPr>
      </w:pPr>
      <w:ins w:id="3947" w:author="OFFM" w:date="2024-04-16T10:53:00Z">
        <w:r w:rsidRPr="001C7544">
          <w:rPr>
            <w:rFonts w:ascii="Times New Roman" w:eastAsia="Times New Roman" w:hAnsi="Times New Roman" w:cs="Times New Roman"/>
            <w:sz w:val="24"/>
            <w:szCs w:val="24"/>
          </w:rPr>
          <w:t>(i) Food commodities provided through grants and cooperative agreements;</w:t>
        </w:r>
      </w:ins>
    </w:p>
    <w:p w14:paraId="386C2592" w14:textId="77777777" w:rsidR="000B5224" w:rsidRPr="001C7544" w:rsidRDefault="00F2264C" w:rsidP="000B5224">
      <w:pPr>
        <w:spacing w:after="0" w:line="480" w:lineRule="auto"/>
        <w:ind w:firstLine="720"/>
        <w:rPr>
          <w:ins w:id="3948" w:author="OFFM" w:date="2024-04-16T10:53:00Z"/>
          <w:rFonts w:ascii="Times New Roman" w:eastAsia="Times New Roman" w:hAnsi="Times New Roman" w:cs="Times New Roman"/>
          <w:sz w:val="24"/>
          <w:szCs w:val="24"/>
        </w:rPr>
      </w:pPr>
      <w:ins w:id="3949" w:author="OFFM" w:date="2024-04-16T10:53:00Z">
        <w:r w:rsidRPr="001C7544">
          <w:rPr>
            <w:rFonts w:ascii="Times New Roman" w:eastAsia="Times New Roman" w:hAnsi="Times New Roman" w:cs="Times New Roman"/>
            <w:sz w:val="24"/>
            <w:szCs w:val="24"/>
          </w:rPr>
          <w:t>(ii) Fixed amount awards, except for §§ 200.400(g), 200.402 through 200.405, and 200.407(d), which do apply;</w:t>
        </w:r>
      </w:ins>
    </w:p>
    <w:p w14:paraId="27EA1733" w14:textId="77777777" w:rsidR="000B5224" w:rsidRPr="001C7544" w:rsidRDefault="00F2264C" w:rsidP="000B5224">
      <w:pPr>
        <w:spacing w:after="0" w:line="480" w:lineRule="auto"/>
        <w:ind w:firstLine="720"/>
        <w:rPr>
          <w:ins w:id="3950" w:author="OFFM" w:date="2024-04-16T10:53:00Z"/>
          <w:rFonts w:ascii="Times New Roman" w:eastAsia="Times New Roman" w:hAnsi="Times New Roman" w:cs="Times New Roman"/>
          <w:sz w:val="24"/>
          <w:szCs w:val="24"/>
        </w:rPr>
      </w:pPr>
      <w:ins w:id="3951" w:author="OFFM" w:date="2024-04-16T10:53:00Z">
        <w:r w:rsidRPr="001C7544">
          <w:rPr>
            <w:rFonts w:ascii="Times New Roman" w:eastAsia="Times New Roman" w:hAnsi="Times New Roman" w:cs="Times New Roman"/>
            <w:sz w:val="24"/>
            <w:szCs w:val="24"/>
          </w:rPr>
          <w:t>(iii) Agreements for loans, loan guarantees, interest subsidies, and insurance; and</w:t>
        </w:r>
      </w:ins>
    </w:p>
    <w:p w14:paraId="5A88CC1A" w14:textId="77777777" w:rsidR="000B5224" w:rsidRPr="001C7544" w:rsidRDefault="00F2264C" w:rsidP="000B5224">
      <w:pPr>
        <w:spacing w:after="0" w:line="480" w:lineRule="auto"/>
        <w:ind w:firstLine="720"/>
        <w:rPr>
          <w:ins w:id="3952" w:author="OFFM" w:date="2024-04-16T10:53:00Z"/>
          <w:rFonts w:ascii="Times New Roman" w:eastAsia="Times New Roman" w:hAnsi="Times New Roman" w:cs="Times New Roman"/>
          <w:sz w:val="24"/>
          <w:szCs w:val="24"/>
        </w:rPr>
      </w:pPr>
      <w:ins w:id="3953" w:author="OFFM" w:date="2024-04-16T10:53:00Z">
        <w:r w:rsidRPr="001C7544">
          <w:rPr>
            <w:rFonts w:ascii="Times New Roman" w:eastAsia="Times New Roman" w:hAnsi="Times New Roman" w:cs="Times New Roman"/>
            <w:sz w:val="24"/>
            <w:szCs w:val="24"/>
          </w:rPr>
          <w:t>(</w:t>
        </w:r>
        <w:r>
          <w:rPr>
            <w:rFonts w:ascii="Times New Roman" w:eastAsia="Times New Roman" w:hAnsi="Times New Roman" w:cs="Times New Roman"/>
            <w:sz w:val="24"/>
            <w:szCs w:val="24"/>
          </w:rPr>
          <w:t>i</w:t>
        </w:r>
        <w:r w:rsidRPr="001C7544">
          <w:rPr>
            <w:rFonts w:ascii="Times New Roman" w:eastAsia="Times New Roman" w:hAnsi="Times New Roman" w:cs="Times New Roman"/>
            <w:sz w:val="24"/>
            <w:szCs w:val="24"/>
          </w:rPr>
          <w:t>v) Federal awards to hospitals (see Appendix IX – Hospital Cost Principles).</w:t>
        </w:r>
      </w:ins>
    </w:p>
    <w:p w14:paraId="4D0AF3B6" w14:textId="77777777" w:rsidR="000B5224" w:rsidRPr="001C7544" w:rsidRDefault="00F2264C" w:rsidP="000B5224">
      <w:pPr>
        <w:spacing w:after="0" w:line="480" w:lineRule="auto"/>
        <w:ind w:firstLine="720"/>
        <w:rPr>
          <w:ins w:id="3954" w:author="OFFM" w:date="2024-04-16T10:53:00Z"/>
          <w:rFonts w:ascii="Times New Roman" w:eastAsia="Times New Roman" w:hAnsi="Times New Roman" w:cs="Times New Roman"/>
          <w:sz w:val="24"/>
          <w:szCs w:val="24"/>
        </w:rPr>
      </w:pPr>
      <w:ins w:id="3955" w:author="OFFM" w:date="2024-04-16T10:53:00Z">
        <w:r w:rsidRPr="001C7544">
          <w:rPr>
            <w:rFonts w:ascii="Times New Roman" w:eastAsia="Times New Roman" w:hAnsi="Times New Roman" w:cs="Times New Roman"/>
            <w:sz w:val="24"/>
            <w:szCs w:val="24"/>
          </w:rPr>
          <w:t>(5) Subpart F (</w:t>
        </w:r>
        <w:r w:rsidR="0027539B" w:rsidRPr="001C7544">
          <w:rPr>
            <w:rFonts w:ascii="Times New Roman" w:eastAsia="Times New Roman" w:hAnsi="Times New Roman" w:cs="Times New Roman"/>
            <w:sz w:val="24"/>
            <w:szCs w:val="24"/>
          </w:rPr>
          <w:t>Audit Requirements</w:t>
        </w:r>
        <w:r w:rsidRPr="001C7544">
          <w:rPr>
            <w:rFonts w:ascii="Times New Roman" w:eastAsia="Times New Roman" w:hAnsi="Times New Roman" w:cs="Times New Roman"/>
            <w:sz w:val="24"/>
            <w:szCs w:val="24"/>
          </w:rPr>
          <w:t xml:space="preserve">) only applies to the following items </w:t>
        </w:r>
        <w:r>
          <w:rPr>
            <w:rFonts w:ascii="Times New Roman" w:eastAsia="Times New Roman" w:hAnsi="Times New Roman" w:cs="Times New Roman"/>
            <w:sz w:val="24"/>
            <w:szCs w:val="24"/>
          </w:rPr>
          <w:t xml:space="preserve">when </w:t>
        </w:r>
        <w:r w:rsidRPr="001C7544">
          <w:rPr>
            <w:rFonts w:ascii="Times New Roman" w:eastAsia="Times New Roman" w:hAnsi="Times New Roman" w:cs="Times New Roman"/>
            <w:sz w:val="24"/>
            <w:szCs w:val="24"/>
          </w:rPr>
          <w:t>awarded to a non-Federal entity:</w:t>
        </w:r>
      </w:ins>
    </w:p>
    <w:p w14:paraId="38346708" w14:textId="77777777" w:rsidR="000B5224" w:rsidRPr="001C7544" w:rsidRDefault="00F2264C" w:rsidP="000B5224">
      <w:pPr>
        <w:spacing w:after="0" w:line="480" w:lineRule="auto"/>
        <w:ind w:firstLine="720"/>
        <w:rPr>
          <w:ins w:id="3956" w:author="OFFM" w:date="2024-04-16T10:53:00Z"/>
          <w:rFonts w:ascii="Times New Roman" w:eastAsia="Times New Roman" w:hAnsi="Times New Roman" w:cs="Times New Roman"/>
          <w:sz w:val="24"/>
          <w:szCs w:val="24"/>
        </w:rPr>
      </w:pPr>
      <w:ins w:id="3957" w:author="OFFM" w:date="2024-04-16T10:53:00Z">
        <w:r w:rsidRPr="001C7544">
          <w:rPr>
            <w:rFonts w:ascii="Times New Roman" w:eastAsia="Times New Roman" w:hAnsi="Times New Roman" w:cs="Times New Roman"/>
            <w:sz w:val="24"/>
            <w:szCs w:val="24"/>
          </w:rPr>
          <w:t>(i) Grants and cooperative agreements (including fixed amount awards);</w:t>
        </w:r>
      </w:ins>
    </w:p>
    <w:p w14:paraId="4D61768C" w14:textId="77777777" w:rsidR="000B5224" w:rsidRPr="001C7544" w:rsidRDefault="00F2264C" w:rsidP="000B5224">
      <w:pPr>
        <w:spacing w:after="0" w:line="480" w:lineRule="auto"/>
        <w:ind w:firstLine="720"/>
        <w:rPr>
          <w:ins w:id="3958" w:author="OFFM" w:date="2024-04-16T10:53:00Z"/>
          <w:rFonts w:ascii="Times New Roman" w:eastAsia="Times New Roman" w:hAnsi="Times New Roman" w:cs="Times New Roman"/>
          <w:sz w:val="24"/>
          <w:szCs w:val="24"/>
        </w:rPr>
      </w:pPr>
      <w:ins w:id="3959" w:author="OFFM" w:date="2024-04-16T10:53:00Z">
        <w:r w:rsidRPr="001C7544">
          <w:rPr>
            <w:rFonts w:ascii="Times New Roman" w:eastAsia="Times New Roman" w:hAnsi="Times New Roman" w:cs="Times New Roman"/>
            <w:sz w:val="24"/>
            <w:szCs w:val="24"/>
          </w:rPr>
          <w:t>(ii) Contracts and subcontracts awarded under the FAR (except for fixed price contracts and subcontracts);</w:t>
        </w:r>
      </w:ins>
    </w:p>
    <w:p w14:paraId="2F0DAE21" w14:textId="77777777" w:rsidR="000B5224" w:rsidRPr="001C7544" w:rsidRDefault="00F2264C" w:rsidP="000B5224">
      <w:pPr>
        <w:spacing w:after="0" w:line="480" w:lineRule="auto"/>
        <w:ind w:firstLine="720"/>
        <w:rPr>
          <w:ins w:id="3960" w:author="OFFM" w:date="2024-04-16T10:53:00Z"/>
          <w:rFonts w:ascii="Times New Roman" w:eastAsia="Times New Roman" w:hAnsi="Times New Roman" w:cs="Times New Roman"/>
          <w:sz w:val="24"/>
          <w:szCs w:val="24"/>
        </w:rPr>
      </w:pPr>
      <w:ins w:id="3961" w:author="OFFM" w:date="2024-04-16T10:53:00Z">
        <w:r w:rsidRPr="001C7544">
          <w:rPr>
            <w:rFonts w:ascii="Times New Roman" w:eastAsia="Times New Roman" w:hAnsi="Times New Roman" w:cs="Times New Roman"/>
            <w:sz w:val="24"/>
            <w:szCs w:val="24"/>
          </w:rPr>
          <w:t>(iii) Agreements for loans, loan guarantees, interest subsidies, and insurance; and</w:t>
        </w:r>
      </w:ins>
    </w:p>
    <w:p w14:paraId="3ADDF697" w14:textId="77777777" w:rsidR="000B5224" w:rsidRPr="001C7544" w:rsidRDefault="00F2264C" w:rsidP="000B5224">
      <w:pPr>
        <w:spacing w:after="0" w:line="480" w:lineRule="auto"/>
        <w:ind w:firstLine="720"/>
        <w:rPr>
          <w:ins w:id="3962" w:author="OFFM" w:date="2024-04-16T10:53:00Z"/>
          <w:rFonts w:ascii="Times New Roman" w:eastAsia="Times New Roman" w:hAnsi="Times New Roman" w:cs="Times New Roman"/>
          <w:sz w:val="24"/>
          <w:szCs w:val="24"/>
        </w:rPr>
      </w:pPr>
      <w:ins w:id="3963" w:author="OFFM" w:date="2024-04-16T10:53:00Z">
        <w:r w:rsidRPr="001C7544">
          <w:rPr>
            <w:rFonts w:ascii="Times New Roman" w:eastAsia="Times New Roman" w:hAnsi="Times New Roman" w:cs="Times New Roman"/>
            <w:sz w:val="24"/>
            <w:szCs w:val="24"/>
          </w:rPr>
          <w:t>(iv) Any other form of Federal financial assistance as defined by the Single Audit Act Amendment of 1996 (codified at 31 U.S.C. 7501-7507).</w:t>
        </w:r>
      </w:ins>
    </w:p>
    <w:p w14:paraId="7049C715" w14:textId="187D6684" w:rsidR="000B5224" w:rsidRDefault="00F2264C" w:rsidP="000B5224">
      <w:pPr>
        <w:spacing w:after="0" w:line="480" w:lineRule="auto"/>
        <w:ind w:firstLine="720"/>
        <w:rPr>
          <w:ins w:id="3964" w:author="OFFM" w:date="2024-04-16T10:53:00Z"/>
          <w:rFonts w:ascii="Times New Roman" w:eastAsia="Times New Roman" w:hAnsi="Times New Roman" w:cs="Times New Roman"/>
          <w:sz w:val="24"/>
          <w:szCs w:val="24"/>
        </w:rPr>
      </w:pPr>
      <w:bookmarkStart w:id="3965" w:name="_Hlk121992272"/>
      <w:r w:rsidRPr="001C7544">
        <w:rPr>
          <w:rFonts w:ascii="Times New Roman" w:eastAsia="Times New Roman" w:hAnsi="Times New Roman" w:cs="Times New Roman"/>
          <w:sz w:val="24"/>
          <w:szCs w:val="24"/>
        </w:rPr>
        <w:t>(c)</w:t>
      </w:r>
      <w:r w:rsidRPr="00A63D45">
        <w:rPr>
          <w:rFonts w:ascii="Times New Roman" w:hAnsi="Times New Roman"/>
          <w:i/>
          <w:sz w:val="24"/>
        </w:rPr>
        <w:t xml:space="preserve"> </w:t>
      </w:r>
      <w:del w:id="3966" w:author="OFFM" w:date="2024-04-16T10:53:00Z">
        <w:r w:rsidR="00817C00" w:rsidRPr="00F74592">
          <w:rPr>
            <w:rFonts w:ascii="Times New Roman" w:hAnsi="Times New Roman" w:cs="Times New Roman"/>
            <w:sz w:val="24"/>
            <w:szCs w:val="24"/>
          </w:rPr>
          <w:delText>Federal award</w:delText>
        </w:r>
      </w:del>
      <w:ins w:id="3967" w:author="OFFM" w:date="2024-04-16T10:53:00Z">
        <w:r w:rsidRPr="001C7544">
          <w:rPr>
            <w:rFonts w:ascii="Times New Roman" w:eastAsia="Times New Roman" w:hAnsi="Times New Roman" w:cs="Times New Roman"/>
            <w:i/>
            <w:iCs/>
            <w:sz w:val="24"/>
            <w:szCs w:val="24"/>
          </w:rPr>
          <w:t xml:space="preserve">Applicability to different types of contracts and subcontracts awarded by a </w:t>
        </w:r>
        <w:proofErr w:type="gramStart"/>
        <w:r w:rsidRPr="001C7544">
          <w:rPr>
            <w:rFonts w:ascii="Times New Roman" w:eastAsia="Times New Roman" w:hAnsi="Times New Roman" w:cs="Times New Roman"/>
            <w:i/>
            <w:iCs/>
            <w:sz w:val="24"/>
            <w:szCs w:val="24"/>
          </w:rPr>
          <w:t>Federal</w:t>
        </w:r>
        <w:proofErr w:type="gramEnd"/>
        <w:r w:rsidRPr="001C7544">
          <w:rPr>
            <w:rFonts w:ascii="Times New Roman" w:eastAsia="Times New Roman" w:hAnsi="Times New Roman" w:cs="Times New Roman"/>
            <w:i/>
            <w:iCs/>
            <w:sz w:val="24"/>
            <w:szCs w:val="24"/>
          </w:rPr>
          <w:t xml:space="preserve"> agency to a non-Federal entity under the Federal Acquisition Regulations (FAR).</w:t>
        </w:r>
        <w:bookmarkEnd w:id="3965"/>
        <w:r w:rsidRPr="001C7544">
          <w:rPr>
            <w:rFonts w:ascii="Times New Roman" w:eastAsia="Times New Roman" w:hAnsi="Times New Roman" w:cs="Times New Roman"/>
            <w:sz w:val="24"/>
            <w:szCs w:val="24"/>
          </w:rPr>
          <w:t xml:space="preserve"> (1) Paragraphs (</w:t>
        </w:r>
        <w:r>
          <w:rPr>
            <w:rFonts w:ascii="Times New Roman" w:eastAsia="Times New Roman" w:hAnsi="Times New Roman" w:cs="Times New Roman"/>
            <w:sz w:val="24"/>
            <w:szCs w:val="24"/>
          </w:rPr>
          <w:t>c</w:t>
        </w:r>
        <w:r w:rsidRPr="001C754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and</w:t>
        </w:r>
        <w:r w:rsidRPr="001C7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1C7544">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1C7544">
          <w:rPr>
            <w:rFonts w:ascii="Times New Roman" w:eastAsia="Times New Roman" w:hAnsi="Times New Roman" w:cs="Times New Roman"/>
            <w:sz w:val="24"/>
            <w:szCs w:val="24"/>
          </w:rPr>
          <w:t xml:space="preserve">) of this section describe what portions of this part apply to specific types of contracts and subcontracts awarded by a Federal agency to a non-Federal entity. </w:t>
        </w:r>
        <w:r>
          <w:rPr>
            <w:rFonts w:ascii="Times New Roman" w:eastAsia="Times New Roman" w:hAnsi="Times New Roman" w:cs="Times New Roman"/>
            <w:sz w:val="24"/>
            <w:szCs w:val="24"/>
          </w:rPr>
          <w:t>See also paragraph (b)(5)(ii) on audit requirements.  For both paragraphs (c)(2) and (c)(3):</w:t>
        </w:r>
      </w:ins>
    </w:p>
    <w:p w14:paraId="596774BA" w14:textId="1DD2A468" w:rsidR="000B5224" w:rsidRDefault="00F2264C" w:rsidP="000B5224">
      <w:pPr>
        <w:spacing w:after="0" w:line="480" w:lineRule="auto"/>
        <w:ind w:firstLine="720"/>
        <w:rPr>
          <w:ins w:id="3968" w:author="OFFM" w:date="2024-04-16T10:53:00Z"/>
          <w:rFonts w:ascii="Times New Roman" w:eastAsia="Times New Roman" w:hAnsi="Times New Roman" w:cs="Times New Roman"/>
          <w:sz w:val="24"/>
          <w:szCs w:val="24"/>
        </w:rPr>
      </w:pPr>
      <w:ins w:id="3969" w:author="OFFM" w:date="2024-04-16T10:53:00Z">
        <w:r>
          <w:rPr>
            <w:rFonts w:ascii="Times New Roman" w:eastAsia="Times New Roman" w:hAnsi="Times New Roman" w:cs="Times New Roman"/>
            <w:sz w:val="24"/>
            <w:szCs w:val="24"/>
          </w:rPr>
          <w:lastRenderedPageBreak/>
          <w:t xml:space="preserve">(i) </w:t>
        </w:r>
        <w:r w:rsidRPr="001C7544">
          <w:rPr>
            <w:rFonts w:ascii="Times New Roman" w:eastAsia="Times New Roman" w:hAnsi="Times New Roman" w:cs="Times New Roman"/>
            <w:sz w:val="24"/>
            <w:szCs w:val="24"/>
          </w:rPr>
          <w:t>In cases</w:t>
        </w:r>
      </w:ins>
      <w:r w:rsidRPr="001C7544">
        <w:rPr>
          <w:rFonts w:ascii="Times New Roman" w:eastAsia="Times New Roman" w:hAnsi="Times New Roman" w:cs="Times New Roman"/>
          <w:sz w:val="24"/>
          <w:szCs w:val="24"/>
        </w:rPr>
        <w:t xml:space="preserve"> of </w:t>
      </w:r>
      <w:del w:id="3970" w:author="OFFM" w:date="2024-04-16T10:53:00Z">
        <w:r w:rsidR="00817C00" w:rsidRPr="00F74592">
          <w:rPr>
            <w:rFonts w:ascii="Times New Roman" w:hAnsi="Times New Roman" w:cs="Times New Roman"/>
            <w:sz w:val="24"/>
            <w:szCs w:val="24"/>
          </w:rPr>
          <w:delText>cost</w:delText>
        </w:r>
      </w:del>
      <w:ins w:id="3971" w:author="OFFM" w:date="2024-04-16T10:53:00Z">
        <w:r w:rsidRPr="001C7544">
          <w:rPr>
            <w:rFonts w:ascii="Times New Roman" w:eastAsia="Times New Roman" w:hAnsi="Times New Roman" w:cs="Times New Roman"/>
            <w:sz w:val="24"/>
            <w:szCs w:val="24"/>
          </w:rPr>
          <w:t>conflict</w:t>
        </w:r>
        <w:r>
          <w:rPr>
            <w:rFonts w:ascii="Times New Roman" w:eastAsia="Times New Roman" w:hAnsi="Times New Roman" w:cs="Times New Roman"/>
            <w:sz w:val="24"/>
            <w:szCs w:val="24"/>
          </w:rPr>
          <w:t xml:space="preserve"> between the requirements of applicable portions of this part and </w:t>
        </w:r>
        <w:r w:rsidRPr="001C7544">
          <w:rPr>
            <w:rFonts w:ascii="Times New Roman" w:eastAsia="Times New Roman" w:hAnsi="Times New Roman" w:cs="Times New Roman"/>
            <w:sz w:val="24"/>
            <w:szCs w:val="24"/>
          </w:rPr>
          <w:t>the terms and conditions of the contract</w:t>
        </w:r>
        <w:r>
          <w:rPr>
            <w:rFonts w:ascii="Times New Roman" w:eastAsia="Times New Roman" w:hAnsi="Times New Roman" w:cs="Times New Roman"/>
            <w:sz w:val="24"/>
            <w:szCs w:val="24"/>
          </w:rPr>
          <w:t>, the terms and conditions of the contract and the FAR prevail</w:t>
        </w:r>
        <w:r w:rsidRPr="001C7544">
          <w:rPr>
            <w:rFonts w:ascii="Times New Roman" w:eastAsia="Times New Roman" w:hAnsi="Times New Roman" w:cs="Times New Roman"/>
            <w:sz w:val="24"/>
            <w:szCs w:val="24"/>
          </w:rPr>
          <w:t xml:space="preserve">. </w:t>
        </w:r>
      </w:ins>
    </w:p>
    <w:p w14:paraId="70F5E666" w14:textId="77777777" w:rsidR="000B5224" w:rsidRDefault="00F2264C" w:rsidP="000B5224">
      <w:pPr>
        <w:spacing w:after="0" w:line="480" w:lineRule="auto"/>
        <w:ind w:firstLine="720"/>
        <w:rPr>
          <w:ins w:id="3972" w:author="OFFM" w:date="2024-04-16T10:53:00Z"/>
          <w:rFonts w:ascii="Times New Roman" w:eastAsia="Times New Roman" w:hAnsi="Times New Roman" w:cs="Times New Roman"/>
          <w:sz w:val="24"/>
          <w:szCs w:val="24"/>
        </w:rPr>
      </w:pPr>
      <w:ins w:id="3973" w:author="OFFM" w:date="2024-04-16T10:53:00Z">
        <w:r>
          <w:rPr>
            <w:rFonts w:ascii="Times New Roman" w:eastAsia="Times New Roman" w:hAnsi="Times New Roman" w:cs="Times New Roman"/>
            <w:sz w:val="24"/>
            <w:szCs w:val="24"/>
          </w:rPr>
          <w:t xml:space="preserve">(ii) </w:t>
        </w:r>
        <w:r w:rsidRPr="001C7544">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rPr>
          <w:t>the Cost Accounting Standards (CAS)</w:t>
        </w:r>
        <w:r w:rsidRPr="001C7544">
          <w:rPr>
            <w:rFonts w:ascii="Times New Roman" w:eastAsia="Times New Roman" w:hAnsi="Times New Roman" w:cs="Times New Roman"/>
            <w:sz w:val="24"/>
            <w:szCs w:val="24"/>
          </w:rPr>
          <w:t xml:space="preserve"> are applicable to the contract</w:t>
        </w:r>
        <w:r>
          <w:rPr>
            <w:rFonts w:ascii="Times New Roman" w:eastAsia="Times New Roman" w:hAnsi="Times New Roman" w:cs="Times New Roman"/>
            <w:sz w:val="24"/>
            <w:szCs w:val="24"/>
          </w:rPr>
          <w:t xml:space="preserve"> or subcontract</w:t>
        </w:r>
        <w:r w:rsidRPr="001C7544">
          <w:rPr>
            <w:rFonts w:ascii="Times New Roman" w:eastAsia="Times New Roman" w:hAnsi="Times New Roman" w:cs="Times New Roman"/>
            <w:sz w:val="24"/>
            <w:szCs w:val="24"/>
          </w:rPr>
          <w:t xml:space="preserve">, they also take precedence over this part. </w:t>
        </w:r>
      </w:ins>
    </w:p>
    <w:p w14:paraId="2494C74D" w14:textId="77777777" w:rsidR="000B5224" w:rsidRPr="001C7544" w:rsidRDefault="00F2264C" w:rsidP="000B5224">
      <w:pPr>
        <w:spacing w:after="0" w:line="480" w:lineRule="auto"/>
        <w:ind w:firstLine="720"/>
        <w:rPr>
          <w:ins w:id="3974" w:author="OFFM" w:date="2024-04-16T10:53:00Z"/>
          <w:rFonts w:ascii="Times New Roman" w:eastAsia="Times New Roman" w:hAnsi="Times New Roman" w:cs="Times New Roman"/>
          <w:sz w:val="24"/>
          <w:szCs w:val="24"/>
        </w:rPr>
      </w:pPr>
      <w:ins w:id="3975" w:author="OFFM" w:date="2024-04-16T10:53:00Z">
        <w:r>
          <w:rPr>
            <w:rFonts w:ascii="Times New Roman" w:eastAsia="Times New Roman" w:hAnsi="Times New Roman" w:cs="Times New Roman"/>
            <w:sz w:val="24"/>
            <w:szCs w:val="24"/>
          </w:rPr>
          <w:t xml:space="preserve">(iii) </w:t>
        </w:r>
        <w:r w:rsidRPr="001C7544">
          <w:rPr>
            <w:rFonts w:ascii="Times New Roman" w:eastAsia="Times New Roman" w:hAnsi="Times New Roman" w:cs="Times New Roman"/>
            <w:sz w:val="24"/>
            <w:szCs w:val="24"/>
          </w:rPr>
          <w:t xml:space="preserve">In addition, costs that are identified as unallowable under 41 U.S.C. 4304(a) and as stated in the FAR (48 CFR part 31, subpart 31.2, and 48 CFR 31.603) are always unallowable. </w:t>
        </w:r>
      </w:ins>
    </w:p>
    <w:p w14:paraId="7AAE8C57" w14:textId="34F9E414" w:rsidR="000B5224" w:rsidRPr="001C7544" w:rsidRDefault="00F2264C" w:rsidP="000B5224">
      <w:pPr>
        <w:spacing w:after="0" w:line="480" w:lineRule="auto"/>
        <w:ind w:firstLine="720"/>
        <w:rPr>
          <w:ins w:id="3976" w:author="OFFM" w:date="2024-04-16T10:53:00Z"/>
          <w:rFonts w:ascii="Times New Roman" w:eastAsia="Times New Roman" w:hAnsi="Times New Roman" w:cs="Times New Roman"/>
          <w:sz w:val="24"/>
          <w:szCs w:val="24"/>
        </w:rPr>
      </w:pPr>
      <w:ins w:id="3977" w:author="OFFM" w:date="2024-04-16T10:53:00Z">
        <w:r w:rsidRPr="001C7544">
          <w:rPr>
            <w:rFonts w:ascii="Times New Roman" w:eastAsia="Times New Roman" w:hAnsi="Times New Roman" w:cs="Times New Roman"/>
            <w:sz w:val="24"/>
            <w:szCs w:val="24"/>
          </w:rPr>
          <w:t xml:space="preserve">(2) </w:t>
        </w:r>
        <w:r w:rsidRPr="001C7544">
          <w:rPr>
            <w:rFonts w:ascii="Times New Roman" w:eastAsia="Times New Roman" w:hAnsi="Times New Roman" w:cs="Times New Roman"/>
            <w:i/>
            <w:iCs/>
            <w:sz w:val="24"/>
            <w:szCs w:val="24"/>
          </w:rPr>
          <w:t>Cost</w:t>
        </w:r>
      </w:ins>
      <w:r w:rsidRPr="00A63D45">
        <w:rPr>
          <w:rFonts w:ascii="Times New Roman" w:hAnsi="Times New Roman"/>
          <w:i/>
          <w:sz w:val="24"/>
        </w:rPr>
        <w:t xml:space="preserve">-reimbursement contract under the FAR </w:t>
      </w:r>
      <w:ins w:id="3978" w:author="OFFM" w:date="2024-04-16T10:53:00Z">
        <w:r w:rsidRPr="001C7544">
          <w:rPr>
            <w:rFonts w:ascii="Times New Roman" w:eastAsia="Times New Roman" w:hAnsi="Times New Roman" w:cs="Times New Roman"/>
            <w:i/>
            <w:iCs/>
            <w:sz w:val="24"/>
            <w:szCs w:val="24"/>
          </w:rPr>
          <w:t xml:space="preserve">awarded </w:t>
        </w:r>
      </w:ins>
      <w:r w:rsidRPr="00A63D45">
        <w:rPr>
          <w:rFonts w:ascii="Times New Roman" w:hAnsi="Times New Roman"/>
          <w:i/>
          <w:sz w:val="24"/>
        </w:rPr>
        <w:t>to a non-Federal entity.</w:t>
      </w:r>
      <w:r w:rsidRPr="001C7544">
        <w:rPr>
          <w:rFonts w:ascii="Times New Roman" w:eastAsia="Times New Roman" w:hAnsi="Times New Roman" w:cs="Times New Roman"/>
          <w:sz w:val="24"/>
          <w:szCs w:val="24"/>
        </w:rPr>
        <w:t xml:space="preserve"> When a non-Federal entity is awarded a cost-reimbursement contract</w:t>
      </w:r>
      <w:ins w:id="3979" w:author="OFFM" w:date="2024-04-16T10:53:00Z">
        <w:r w:rsidRPr="001C7544">
          <w:rPr>
            <w:rFonts w:ascii="Times New Roman" w:eastAsia="Times New Roman" w:hAnsi="Times New Roman" w:cs="Times New Roman"/>
            <w:sz w:val="24"/>
            <w:szCs w:val="24"/>
          </w:rPr>
          <w:t xml:space="preserve"> under the FAR</w:t>
        </w:r>
      </w:ins>
      <w:r w:rsidRPr="001C7544">
        <w:rPr>
          <w:rFonts w:ascii="Times New Roman" w:eastAsia="Times New Roman" w:hAnsi="Times New Roman" w:cs="Times New Roman"/>
          <w:sz w:val="24"/>
          <w:szCs w:val="24"/>
        </w:rPr>
        <w:t xml:space="preserve">, only subpart D, §§ 200.331 through 200.333, and subparts E and F </w:t>
      </w:r>
      <w:del w:id="3980" w:author="OFFM" w:date="2024-04-16T10:53:00Z">
        <w:r w:rsidR="00817C00" w:rsidRPr="00F74592">
          <w:rPr>
            <w:rFonts w:ascii="Times New Roman" w:hAnsi="Times New Roman" w:cs="Times New Roman"/>
            <w:sz w:val="24"/>
            <w:szCs w:val="24"/>
          </w:rPr>
          <w:delText>of this part are incorporated by reference into the contract, but the requirements of subparts D, E, and F are supplementary to the FAR and the contract. When the Cost Accounting Standards (CAS) are applicable to the contract, they take precedence over the requirements of this part, including subpart F of this part, which are supplementary to the CAS requirements. In addition, costs that are made unallowable under 10 U.S.C. 2324(e) and 41 U.S.C. 4304(a) as described in the FAR 48 CFR part 31, subpart 31.2, and 48 CFR 31.603 are always unallowable. For requirements other than those covered in subpart D,</w:delText>
        </w:r>
      </w:del>
      <w:ins w:id="3981" w:author="OFFM" w:date="2024-04-16T10:53:00Z">
        <w:r w:rsidRPr="001C7544">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applicable</w:t>
        </w:r>
        <w:r w:rsidRPr="001C7544">
          <w:rPr>
            <w:rFonts w:ascii="Times New Roman" w:eastAsia="Times New Roman" w:hAnsi="Times New Roman" w:cs="Times New Roman"/>
            <w:sz w:val="24"/>
            <w:szCs w:val="24"/>
          </w:rPr>
          <w:t>.</w:t>
        </w:r>
      </w:ins>
    </w:p>
    <w:p w14:paraId="154AEEBA" w14:textId="4862EB76" w:rsidR="000B5224" w:rsidRPr="008E7327" w:rsidRDefault="00F2264C" w:rsidP="00A63D45">
      <w:pPr>
        <w:spacing w:after="0" w:line="480" w:lineRule="auto"/>
        <w:ind w:firstLine="720"/>
        <w:rPr>
          <w:rFonts w:ascii="Times New Roman" w:eastAsia="Times New Roman" w:hAnsi="Times New Roman" w:cs="Times New Roman"/>
          <w:sz w:val="24"/>
          <w:szCs w:val="24"/>
        </w:rPr>
      </w:pPr>
      <w:ins w:id="3982" w:author="OFFM" w:date="2024-04-16T10:53:00Z">
        <w:r w:rsidRPr="001C7544">
          <w:rPr>
            <w:rFonts w:ascii="Times New Roman" w:eastAsia="Times New Roman" w:hAnsi="Times New Roman" w:cs="Times New Roman"/>
            <w:sz w:val="24"/>
            <w:szCs w:val="24"/>
          </w:rPr>
          <w:t xml:space="preserve">(3) </w:t>
        </w:r>
        <w:r w:rsidRPr="001C7544">
          <w:rPr>
            <w:rFonts w:ascii="Times New Roman" w:eastAsia="Times New Roman" w:hAnsi="Times New Roman" w:cs="Times New Roman"/>
            <w:i/>
            <w:iCs/>
            <w:sz w:val="24"/>
            <w:szCs w:val="24"/>
          </w:rPr>
          <w:t xml:space="preserve">Fixed-price contract or subcontract under the FAR awarded to a non-Federal entity. </w:t>
        </w:r>
        <w:r w:rsidRPr="001C7544">
          <w:rPr>
            <w:rFonts w:ascii="Times New Roman" w:eastAsia="Times New Roman" w:hAnsi="Times New Roman" w:cs="Times New Roman"/>
            <w:sz w:val="24"/>
            <w:szCs w:val="24"/>
          </w:rPr>
          <w:t>When a non-Federal entity is awarded a fixed-price contract or subcontract under the FAR, only subpart A</w:t>
        </w:r>
        <w:r>
          <w:rPr>
            <w:rFonts w:ascii="Times New Roman" w:eastAsia="Times New Roman" w:hAnsi="Times New Roman" w:cs="Times New Roman"/>
            <w:sz w:val="24"/>
            <w:szCs w:val="24"/>
          </w:rPr>
          <w:t>,</w:t>
        </w:r>
        <w:r w:rsidRPr="001C7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subpart </w:t>
        </w:r>
        <w:r w:rsidRPr="001C7544">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sidRPr="000D237D">
          <w:rPr>
            <w:rFonts w:ascii="Times New Roman" w:eastAsia="Times New Roman" w:hAnsi="Times New Roman" w:cs="Times New Roman"/>
            <w:sz w:val="24"/>
            <w:szCs w:val="24"/>
          </w:rPr>
          <w:t>except for</w:t>
        </w:r>
      </w:ins>
      <w:r w:rsidRPr="000D237D">
        <w:rPr>
          <w:rFonts w:ascii="Times New Roman" w:eastAsia="Times New Roman" w:hAnsi="Times New Roman" w:cs="Times New Roman"/>
          <w:sz w:val="24"/>
          <w:szCs w:val="24"/>
        </w:rPr>
        <w:t xml:space="preserve"> §§ 200.</w:t>
      </w:r>
      <w:ins w:id="3983" w:author="OFFM" w:date="2024-04-16T10:53:00Z">
        <w:r w:rsidRPr="000D237D">
          <w:rPr>
            <w:rFonts w:ascii="Times New Roman" w:eastAsia="Times New Roman" w:hAnsi="Times New Roman" w:cs="Times New Roman"/>
            <w:sz w:val="24"/>
            <w:szCs w:val="24"/>
          </w:rPr>
          <w:t>111, 200.112</w:t>
        </w:r>
        <w:r>
          <w:rPr>
            <w:rFonts w:ascii="Times New Roman" w:eastAsia="Times New Roman" w:hAnsi="Times New Roman" w:cs="Times New Roman"/>
            <w:sz w:val="24"/>
            <w:szCs w:val="24"/>
          </w:rPr>
          <w:t xml:space="preserve">, and </w:t>
        </w:r>
        <w:r w:rsidRPr="000D237D">
          <w:rPr>
            <w:rFonts w:ascii="Times New Roman" w:eastAsia="Times New Roman" w:hAnsi="Times New Roman" w:cs="Times New Roman"/>
            <w:sz w:val="24"/>
            <w:szCs w:val="24"/>
          </w:rPr>
          <w:t>200.113</w:t>
        </w:r>
        <w:r>
          <w:rPr>
            <w:rFonts w:ascii="Times New Roman" w:eastAsia="Times New Roman" w:hAnsi="Times New Roman" w:cs="Times New Roman"/>
            <w:sz w:val="24"/>
            <w:szCs w:val="24"/>
          </w:rPr>
          <w:t>)</w:t>
        </w:r>
        <w:r w:rsidRPr="001C7544">
          <w:rPr>
            <w:rFonts w:ascii="Times New Roman" w:eastAsia="Times New Roman" w:hAnsi="Times New Roman" w:cs="Times New Roman"/>
            <w:sz w:val="24"/>
            <w:szCs w:val="24"/>
          </w:rPr>
          <w:t>, subpart D (</w:t>
        </w:r>
        <w:r>
          <w:rPr>
            <w:rFonts w:ascii="Times New Roman" w:eastAsia="Times New Roman" w:hAnsi="Times New Roman" w:cs="Times New Roman"/>
            <w:sz w:val="24"/>
            <w:szCs w:val="24"/>
          </w:rPr>
          <w:t xml:space="preserve">only </w:t>
        </w:r>
        <w:r w:rsidRPr="001C7544">
          <w:rPr>
            <w:rFonts w:ascii="Times New Roman" w:eastAsia="Times New Roman" w:hAnsi="Times New Roman" w:cs="Times New Roman"/>
            <w:sz w:val="24"/>
            <w:szCs w:val="24"/>
          </w:rPr>
          <w:t>at § 200.303 and §§ 200.</w:t>
        </w:r>
      </w:ins>
      <w:r w:rsidRPr="001C7544">
        <w:rPr>
          <w:rFonts w:ascii="Times New Roman" w:eastAsia="Times New Roman" w:hAnsi="Times New Roman" w:cs="Times New Roman"/>
          <w:sz w:val="24"/>
          <w:szCs w:val="24"/>
        </w:rPr>
        <w:t>331 through 200.333</w:t>
      </w:r>
      <w:del w:id="3984" w:author="OFFM" w:date="2024-04-16T10:53:00Z">
        <w:r w:rsidR="00817C00" w:rsidRPr="00F74592">
          <w:rPr>
            <w:rFonts w:ascii="Times New Roman" w:hAnsi="Times New Roman" w:cs="Times New Roman"/>
            <w:sz w:val="24"/>
            <w:szCs w:val="24"/>
          </w:rPr>
          <w:delText>,</w:delText>
        </w:r>
      </w:del>
      <w:ins w:id="398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w:t>
      </w:r>
      <w:del w:id="3986" w:author="OFFM" w:date="2024-04-16T10:53:00Z">
        <w:r w:rsidR="00817C00" w:rsidRPr="00F74592">
          <w:rPr>
            <w:rFonts w:ascii="Times New Roman" w:hAnsi="Times New Roman" w:cs="Times New Roman"/>
            <w:sz w:val="24"/>
            <w:szCs w:val="24"/>
          </w:rPr>
          <w:delText>subparts</w:delText>
        </w:r>
      </w:del>
      <w:ins w:id="3987" w:author="OFFM" w:date="2024-04-16T10:53:00Z">
        <w:r w:rsidRPr="001C7544">
          <w:rPr>
            <w:rFonts w:ascii="Times New Roman" w:eastAsia="Times New Roman" w:hAnsi="Times New Roman" w:cs="Times New Roman"/>
            <w:sz w:val="24"/>
            <w:szCs w:val="24"/>
          </w:rPr>
          <w:t>subpart</w:t>
        </w:r>
      </w:ins>
      <w:r w:rsidRPr="001C7544">
        <w:rPr>
          <w:rFonts w:ascii="Times New Roman" w:eastAsia="Times New Roman" w:hAnsi="Times New Roman" w:cs="Times New Roman"/>
          <w:sz w:val="24"/>
          <w:szCs w:val="24"/>
        </w:rPr>
        <w:t xml:space="preserve"> E </w:t>
      </w:r>
      <w:del w:id="3988" w:author="OFFM" w:date="2024-04-16T10:53:00Z">
        <w:r w:rsidR="00817C00" w:rsidRPr="00F74592">
          <w:rPr>
            <w:rFonts w:ascii="Times New Roman" w:hAnsi="Times New Roman" w:cs="Times New Roman"/>
            <w:sz w:val="24"/>
            <w:szCs w:val="24"/>
          </w:rPr>
          <w:delText>and F of this part, the terms of</w:delText>
        </w:r>
      </w:del>
      <w:ins w:id="3989" w:author="OFFM" w:date="2024-04-16T10:53:00Z">
        <w:r w:rsidRPr="001C7544">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applicable</w:t>
        </w:r>
        <w:r w:rsidRPr="001C7544">
          <w:rPr>
            <w:rFonts w:ascii="Times New Roman" w:eastAsia="Times New Roman" w:hAnsi="Times New Roman" w:cs="Times New Roman"/>
            <w:sz w:val="24"/>
            <w:szCs w:val="24"/>
          </w:rPr>
          <w:t xml:space="preserve"> to</w:t>
        </w:r>
      </w:ins>
      <w:r w:rsidRPr="001C7544">
        <w:rPr>
          <w:rFonts w:ascii="Times New Roman" w:eastAsia="Times New Roman" w:hAnsi="Times New Roman" w:cs="Times New Roman"/>
          <w:sz w:val="24"/>
          <w:szCs w:val="24"/>
        </w:rPr>
        <w:t xml:space="preserve"> the contract</w:t>
      </w:r>
      <w:del w:id="3990" w:author="OFFM" w:date="2024-04-16T10:53:00Z">
        <w:r w:rsidR="00817C00" w:rsidRPr="00F74592">
          <w:rPr>
            <w:rFonts w:ascii="Times New Roman" w:hAnsi="Times New Roman" w:cs="Times New Roman"/>
            <w:sz w:val="24"/>
            <w:szCs w:val="24"/>
          </w:rPr>
          <w:delText xml:space="preserve"> and the FAR apply. Note</w:delText>
        </w:r>
      </w:del>
      <w:ins w:id="3991" w:author="OFFM" w:date="2024-04-16T10:53:00Z">
        <w:r w:rsidRPr="001C7544">
          <w:rPr>
            <w:rFonts w:ascii="Times New Roman" w:eastAsia="Times New Roman" w:hAnsi="Times New Roman" w:cs="Times New Roman"/>
            <w:sz w:val="24"/>
            <w:szCs w:val="24"/>
          </w:rPr>
          <w:t>, except</w:t>
        </w:r>
      </w:ins>
      <w:r w:rsidRPr="001C7544">
        <w:rPr>
          <w:rFonts w:ascii="Times New Roman" w:eastAsia="Times New Roman" w:hAnsi="Times New Roman" w:cs="Times New Roman"/>
          <w:sz w:val="24"/>
          <w:szCs w:val="24"/>
        </w:rPr>
        <w:t xml:space="preserve"> that </w:t>
      </w:r>
      <w:del w:id="3992" w:author="OFFM" w:date="2024-04-16T10:53:00Z">
        <w:r w:rsidR="00817C00" w:rsidRPr="00F74592">
          <w:rPr>
            <w:rFonts w:ascii="Times New Roman" w:hAnsi="Times New Roman" w:cs="Times New Roman"/>
            <w:sz w:val="24"/>
            <w:szCs w:val="24"/>
          </w:rPr>
          <w:delText>when a non-Federal entity is awarded a FAR contract, the FAR applies, and the terms and conditions of the contract shall prevail over the requirements of this part.</w:delText>
        </w:r>
      </w:del>
      <w:ins w:id="3993" w:author="OFFM" w:date="2024-04-16T10:53:00Z">
        <w:r w:rsidRPr="001C7544">
          <w:rPr>
            <w:rFonts w:ascii="Times New Roman" w:eastAsia="Times New Roman" w:hAnsi="Times New Roman" w:cs="Times New Roman"/>
            <w:sz w:val="24"/>
            <w:szCs w:val="24"/>
          </w:rPr>
          <w:t xml:space="preserve">subpart E is not </w:t>
        </w:r>
        <w:r>
          <w:rPr>
            <w:rFonts w:ascii="Times New Roman" w:eastAsia="Times New Roman" w:hAnsi="Times New Roman" w:cs="Times New Roman"/>
            <w:sz w:val="24"/>
            <w:szCs w:val="24"/>
          </w:rPr>
          <w:t>applicable to</w:t>
        </w:r>
        <w:r w:rsidRPr="001C7544">
          <w:rPr>
            <w:rFonts w:ascii="Times New Roman" w:eastAsia="Times New Roman" w:hAnsi="Times New Roman" w:cs="Times New Roman"/>
            <w:sz w:val="24"/>
            <w:szCs w:val="24"/>
          </w:rPr>
          <w:t xml:space="preserve"> fixed-price contracts and subcontracts that are not negotiated. </w:t>
        </w:r>
      </w:ins>
      <w:r w:rsidRPr="001C7544">
        <w:rPr>
          <w:rFonts w:ascii="Times New Roman" w:eastAsia="Times New Roman" w:hAnsi="Times New Roman" w:cs="Times New Roman"/>
          <w:sz w:val="24"/>
          <w:szCs w:val="24"/>
        </w:rPr>
        <w:t xml:space="preserve"> </w:t>
      </w:r>
    </w:p>
    <w:p w14:paraId="76B518A1" w14:textId="3BAA149F" w:rsidR="000B5224" w:rsidRPr="001C7544" w:rsidRDefault="00F2264C" w:rsidP="00A63D45">
      <w:pPr>
        <w:spacing w:after="0" w:line="480" w:lineRule="auto"/>
        <w:ind w:firstLine="720"/>
        <w:rPr>
          <w:rFonts w:ascii="Times New Roman" w:eastAsia="Times New Roman" w:hAnsi="Times New Roman" w:cs="Times New Roman"/>
          <w:sz w:val="24"/>
          <w:szCs w:val="24"/>
        </w:rPr>
      </w:pPr>
      <w:bookmarkStart w:id="3994" w:name="_Hlk161135328"/>
      <w:r w:rsidRPr="001C7544">
        <w:rPr>
          <w:rFonts w:ascii="Times New Roman" w:eastAsia="Times New Roman" w:hAnsi="Times New Roman" w:cs="Times New Roman"/>
          <w:sz w:val="24"/>
          <w:szCs w:val="24"/>
        </w:rPr>
        <w:lastRenderedPageBreak/>
        <w:t>(d)</w:t>
      </w:r>
      <w:r w:rsidRPr="00A63D45">
        <w:rPr>
          <w:rFonts w:ascii="Times New Roman" w:hAnsi="Times New Roman"/>
          <w:i/>
          <w:sz w:val="24"/>
        </w:rPr>
        <w:t xml:space="preserve"> Governing provisions.</w:t>
      </w:r>
      <w:r w:rsidRPr="001C7544">
        <w:rPr>
          <w:rFonts w:ascii="Times New Roman" w:eastAsia="Times New Roman" w:hAnsi="Times New Roman" w:cs="Times New Roman"/>
          <w:sz w:val="24"/>
          <w:szCs w:val="24"/>
        </w:rPr>
        <w:t xml:space="preserve"> With the exception of subpart F</w:t>
      </w:r>
      <w:del w:id="3995"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which is required by the Single Audit Act, </w:t>
      </w:r>
      <w:ins w:id="3996" w:author="OFFM" w:date="2024-04-16T10:53:00Z">
        <w:r w:rsidRPr="001C7544">
          <w:rPr>
            <w:rFonts w:ascii="Times New Roman" w:eastAsia="Times New Roman" w:hAnsi="Times New Roman" w:cs="Times New Roman"/>
            <w:sz w:val="24"/>
            <w:szCs w:val="24"/>
          </w:rPr>
          <w:t xml:space="preserve">Federal statutes or regulations govern </w:t>
        </w:r>
      </w:ins>
      <w:r w:rsidRPr="001C7544">
        <w:rPr>
          <w:rFonts w:ascii="Times New Roman" w:eastAsia="Times New Roman" w:hAnsi="Times New Roman" w:cs="Times New Roman"/>
          <w:sz w:val="24"/>
          <w:szCs w:val="24"/>
        </w:rPr>
        <w:t xml:space="preserve">in any circumstances where </w:t>
      </w:r>
      <w:ins w:id="3997" w:author="OFFM" w:date="2024-04-16T10:53:00Z">
        <w:r w:rsidRPr="001C7544">
          <w:rPr>
            <w:rFonts w:ascii="Times New Roman" w:eastAsia="Times New Roman" w:hAnsi="Times New Roman" w:cs="Times New Roman"/>
            <w:sz w:val="24"/>
            <w:szCs w:val="24"/>
          </w:rPr>
          <w:t xml:space="preserve">they conflict with </w:t>
        </w:r>
      </w:ins>
      <w:r w:rsidRPr="001C7544">
        <w:rPr>
          <w:rFonts w:ascii="Times New Roman" w:eastAsia="Times New Roman" w:hAnsi="Times New Roman" w:cs="Times New Roman"/>
          <w:sz w:val="24"/>
          <w:szCs w:val="24"/>
        </w:rPr>
        <w:t xml:space="preserve">the provisions of </w:t>
      </w:r>
      <w:del w:id="3998" w:author="OFFM" w:date="2024-04-16T10:53:00Z">
        <w:r w:rsidR="00817C00" w:rsidRPr="00F74592">
          <w:rPr>
            <w:rFonts w:ascii="Times New Roman" w:hAnsi="Times New Roman" w:cs="Times New Roman"/>
            <w:sz w:val="24"/>
            <w:szCs w:val="24"/>
          </w:rPr>
          <w:delText>Federal statutes or regulations differ from the provisions of this part, the provision of the Federal statutes or regulations govern. This includes, for</w:delText>
        </w:r>
      </w:del>
      <w:ins w:id="3999" w:author="OFFM" w:date="2024-04-16T10:53:00Z">
        <w:r w:rsidRPr="001C7544">
          <w:rPr>
            <w:rFonts w:ascii="Times New Roman" w:eastAsia="Times New Roman" w:hAnsi="Times New Roman" w:cs="Times New Roman"/>
            <w:sz w:val="24"/>
            <w:szCs w:val="24"/>
          </w:rPr>
          <w:t>this part. For</w:t>
        </w:r>
      </w:ins>
      <w:r w:rsidRPr="001C7544">
        <w:rPr>
          <w:rFonts w:ascii="Times New Roman" w:eastAsia="Times New Roman" w:hAnsi="Times New Roman" w:cs="Times New Roman"/>
          <w:sz w:val="24"/>
          <w:szCs w:val="24"/>
        </w:rPr>
        <w:t xml:space="preserve"> agreements with Indian </w:t>
      </w:r>
      <w:del w:id="4000" w:author="OFFM" w:date="2024-04-16T10:53:00Z">
        <w:r w:rsidR="00817C00" w:rsidRPr="00F74592">
          <w:rPr>
            <w:rFonts w:ascii="Times New Roman" w:hAnsi="Times New Roman" w:cs="Times New Roman"/>
            <w:sz w:val="24"/>
            <w:szCs w:val="24"/>
          </w:rPr>
          <w:delText>tribes,</w:delText>
        </w:r>
      </w:del>
      <w:ins w:id="4001" w:author="OFFM" w:date="2024-04-16T10:53:00Z">
        <w:r w:rsidRPr="001C7544">
          <w:rPr>
            <w:rFonts w:ascii="Times New Roman" w:eastAsia="Times New Roman" w:hAnsi="Times New Roman" w:cs="Times New Roman"/>
            <w:sz w:val="24"/>
            <w:szCs w:val="24"/>
          </w:rPr>
          <w:t>Tribes, this includes</w:t>
        </w:r>
      </w:ins>
      <w:r w:rsidRPr="001C7544">
        <w:rPr>
          <w:rFonts w:ascii="Times New Roman" w:eastAsia="Times New Roman" w:hAnsi="Times New Roman" w:cs="Times New Roman"/>
          <w:sz w:val="24"/>
          <w:szCs w:val="24"/>
        </w:rPr>
        <w:t xml:space="preserve"> the provisions of the Indian Self-Determination and Education and Assistance Act (ISDEAA), as amended</w:t>
      </w:r>
      <w:del w:id="4002" w:author="OFFM" w:date="2024-04-16T10:53:00Z">
        <w:r w:rsidR="00817C00" w:rsidRPr="00F74592">
          <w:rPr>
            <w:rFonts w:ascii="Times New Roman" w:hAnsi="Times New Roman" w:cs="Times New Roman"/>
            <w:sz w:val="24"/>
            <w:szCs w:val="24"/>
          </w:rPr>
          <w:delText>,</w:delText>
        </w:r>
      </w:del>
      <w:ins w:id="4003" w:author="OFFM" w:date="2024-04-16T10:53:00Z">
        <w:r w:rsidRPr="001C7544">
          <w:rPr>
            <w:rFonts w:ascii="Times New Roman" w:eastAsia="Times New Roman" w:hAnsi="Times New Roman" w:cs="Times New Roman"/>
            <w:sz w:val="24"/>
            <w:szCs w:val="24"/>
          </w:rPr>
          <w:t xml:space="preserve"> (see</w:t>
        </w:r>
      </w:ins>
      <w:r w:rsidRPr="001C7544">
        <w:rPr>
          <w:rFonts w:ascii="Times New Roman" w:eastAsia="Times New Roman" w:hAnsi="Times New Roman" w:cs="Times New Roman"/>
          <w:sz w:val="24"/>
          <w:szCs w:val="24"/>
        </w:rPr>
        <w:t xml:space="preserve"> </w:t>
      </w:r>
      <w:r w:rsidRPr="001C7544">
        <w:rPr>
          <w:rFonts w:ascii="Times New Roman" w:hAnsi="Times New Roman" w:cs="Times New Roman"/>
          <w:sz w:val="24"/>
          <w:szCs w:val="24"/>
        </w:rPr>
        <w:t>25 U.S.C</w:t>
      </w:r>
      <w:del w:id="4004" w:author="OFFM" w:date="2024-04-16T10:53:00Z">
        <w:r w:rsidR="00817C00" w:rsidRPr="00F74592">
          <w:rPr>
            <w:rFonts w:ascii="Times New Roman" w:hAnsi="Times New Roman" w:cs="Times New Roman"/>
            <w:sz w:val="24"/>
            <w:szCs w:val="24"/>
          </w:rPr>
          <w:delText xml:space="preserve"> 450–458ddd–2. </w:delText>
        </w:r>
      </w:del>
      <w:ins w:id="4005" w:author="OFFM" w:date="2024-04-16T10:53:00Z">
        <w:r w:rsidRPr="001C7544">
          <w:rPr>
            <w:rFonts w:ascii="Times New Roman" w:hAnsi="Times New Roman" w:cs="Times New Roman"/>
            <w:sz w:val="24"/>
            <w:szCs w:val="24"/>
          </w:rPr>
          <w:t>. 5301-5423)</w:t>
        </w:r>
        <w:r w:rsidRPr="001C7544">
          <w:rPr>
            <w:rFonts w:ascii="Times New Roman" w:eastAsia="Times New Roman" w:hAnsi="Times New Roman" w:cs="Times New Roman"/>
            <w:sz w:val="24"/>
            <w:szCs w:val="24"/>
          </w:rPr>
          <w:t>.</w:t>
        </w:r>
      </w:ins>
    </w:p>
    <w:bookmarkEnd w:id="3994"/>
    <w:p w14:paraId="1C7EC822" w14:textId="3D1C6202"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(e)</w:t>
      </w:r>
      <w:r w:rsidRPr="00A63D45">
        <w:rPr>
          <w:rFonts w:ascii="Times New Roman" w:hAnsi="Times New Roman"/>
          <w:i/>
          <w:sz w:val="24"/>
        </w:rPr>
        <w:t xml:space="preserve"> Program applicability.</w:t>
      </w:r>
      <w:r w:rsidRPr="001C7544">
        <w:rPr>
          <w:rFonts w:ascii="Times New Roman" w:eastAsia="Times New Roman" w:hAnsi="Times New Roman" w:cs="Times New Roman"/>
          <w:sz w:val="24"/>
          <w:szCs w:val="24"/>
        </w:rPr>
        <w:t xml:space="preserve"> Except for §§ 200.203, 200.216, and 200.331 through 200.333, the requirements in subparts C, D, and </w:t>
      </w:r>
      <w:proofErr w:type="spellStart"/>
      <w:r w:rsidRPr="001C7544">
        <w:rPr>
          <w:rFonts w:ascii="Times New Roman" w:eastAsia="Times New Roman" w:hAnsi="Times New Roman" w:cs="Times New Roman"/>
          <w:sz w:val="24"/>
          <w:szCs w:val="24"/>
        </w:rPr>
        <w:t>E</w:t>
      </w:r>
      <w:proofErr w:type="spellEnd"/>
      <w:r w:rsidRPr="001C7544">
        <w:rPr>
          <w:rFonts w:ascii="Times New Roman" w:eastAsia="Times New Roman" w:hAnsi="Times New Roman" w:cs="Times New Roman"/>
          <w:sz w:val="24"/>
          <w:szCs w:val="24"/>
        </w:rPr>
        <w:t xml:space="preserve"> </w:t>
      </w:r>
      <w:del w:id="4006"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do not apply to the following programs:</w:t>
      </w:r>
      <w:del w:id="4007" w:author="OFFM" w:date="2024-04-16T10:53:00Z">
        <w:r w:rsidR="00817C00" w:rsidRPr="00F74592">
          <w:rPr>
            <w:rFonts w:ascii="Times New Roman" w:hAnsi="Times New Roman" w:cs="Times New Roman"/>
            <w:sz w:val="24"/>
            <w:szCs w:val="24"/>
          </w:rPr>
          <w:delText xml:space="preserve"> </w:delText>
        </w:r>
      </w:del>
    </w:p>
    <w:p w14:paraId="46D08CB4" w14:textId="04E8B7CE"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block grant awards authorized by the Omnibus Budget Reconciliation Act of 1981 (including Community Services), except to the extent that subpart E </w:t>
      </w:r>
      <w:del w:id="4008"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 xml:space="preserve">apply to subrecipients of Community Services Block Grant funds pursuant to 42 U.S.C. 9916(a)(1)(B); </w:t>
      </w:r>
    </w:p>
    <w:p w14:paraId="49B2B2C0" w14:textId="21BF6684"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Federal awards to local education agencies under 20 U.S.C. 7702</w:t>
      </w:r>
      <w:del w:id="4009" w:author="OFFM" w:date="2024-04-16T10:53:00Z">
        <w:r w:rsidR="00817C00" w:rsidRPr="00F74592">
          <w:rPr>
            <w:rFonts w:ascii="Times New Roman" w:hAnsi="Times New Roman" w:cs="Times New Roman"/>
            <w:sz w:val="24"/>
            <w:szCs w:val="24"/>
          </w:rPr>
          <w:delText>–</w:delText>
        </w:r>
      </w:del>
      <w:ins w:id="401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7703b, (portions of the Impact Aid program);</w:t>
      </w:r>
      <w:del w:id="4011" w:author="OFFM" w:date="2024-04-16T10:53:00Z">
        <w:r w:rsidR="00817C00" w:rsidRPr="00F74592">
          <w:rPr>
            <w:rFonts w:ascii="Times New Roman" w:hAnsi="Times New Roman" w:cs="Times New Roman"/>
            <w:sz w:val="24"/>
            <w:szCs w:val="24"/>
          </w:rPr>
          <w:delText xml:space="preserve"> </w:delText>
        </w:r>
      </w:del>
    </w:p>
    <w:p w14:paraId="67805606" w14:textId="46CC9EB5"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Payments under the Department of Veterans Affairs' State Home Per Diem Program (38 U.S.C. 1741); and</w:t>
      </w:r>
      <w:del w:id="4012" w:author="OFFM" w:date="2024-04-16T10:53:00Z">
        <w:r w:rsidR="00817C00" w:rsidRPr="00F74592">
          <w:rPr>
            <w:rFonts w:ascii="Times New Roman" w:hAnsi="Times New Roman" w:cs="Times New Roman"/>
            <w:sz w:val="24"/>
            <w:szCs w:val="24"/>
          </w:rPr>
          <w:delText xml:space="preserve"> </w:delText>
        </w:r>
      </w:del>
    </w:p>
    <w:p w14:paraId="4171220F" w14:textId="32F16DE8"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(4) Federal awards authorized under the Child Care and Development Block Grant Act of 1990, as amended:</w:t>
      </w:r>
      <w:del w:id="4013" w:author="OFFM" w:date="2024-04-16T10:53:00Z">
        <w:r w:rsidR="00817C00" w:rsidRPr="00F74592">
          <w:rPr>
            <w:rFonts w:ascii="Times New Roman" w:hAnsi="Times New Roman" w:cs="Times New Roman"/>
            <w:sz w:val="24"/>
            <w:szCs w:val="24"/>
          </w:rPr>
          <w:delText xml:space="preserve"> </w:delText>
        </w:r>
      </w:del>
    </w:p>
    <w:p w14:paraId="2C347949" w14:textId="73122330"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 Child Care and Development Block Grant (42 U.S.C. 9858).</w:t>
      </w:r>
      <w:del w:id="4014" w:author="OFFM" w:date="2024-04-16T10:53:00Z">
        <w:r w:rsidR="00817C00" w:rsidRPr="00F74592">
          <w:rPr>
            <w:rFonts w:ascii="Times New Roman" w:hAnsi="Times New Roman" w:cs="Times New Roman"/>
            <w:sz w:val="24"/>
            <w:szCs w:val="24"/>
          </w:rPr>
          <w:delText xml:space="preserve"> </w:delText>
        </w:r>
      </w:del>
    </w:p>
    <w:p w14:paraId="741DA535" w14:textId="7777777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Child Care Mandatory and Matching Funds of the Child Care and Development Fund (42 U.S.C. 9858). </w:t>
      </w:r>
    </w:p>
    <w:p w14:paraId="3057CB3B" w14:textId="47CAB04C"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(f)</w:t>
      </w:r>
      <w:r w:rsidRPr="00A63D45">
        <w:rPr>
          <w:rFonts w:ascii="Times New Roman" w:hAnsi="Times New Roman"/>
          <w:i/>
          <w:sz w:val="24"/>
        </w:rPr>
        <w:t xml:space="preserve"> Additional program applicability.</w:t>
      </w:r>
      <w:r w:rsidRPr="001C7544">
        <w:rPr>
          <w:rFonts w:ascii="Times New Roman" w:eastAsia="Times New Roman" w:hAnsi="Times New Roman" w:cs="Times New Roman"/>
          <w:sz w:val="24"/>
          <w:szCs w:val="24"/>
        </w:rPr>
        <w:t xml:space="preserve"> Except for §§ 200.203 and 200.216, the guidance in subpart C </w:t>
      </w:r>
      <w:del w:id="4015"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does not apply to the following programs:</w:t>
      </w:r>
      <w:del w:id="4016" w:author="OFFM" w:date="2024-04-16T10:53:00Z">
        <w:r w:rsidR="00817C00" w:rsidRPr="00F74592">
          <w:rPr>
            <w:rFonts w:ascii="Times New Roman" w:hAnsi="Times New Roman" w:cs="Times New Roman"/>
            <w:sz w:val="24"/>
            <w:szCs w:val="24"/>
          </w:rPr>
          <w:delText xml:space="preserve"> </w:delText>
        </w:r>
      </w:del>
    </w:p>
    <w:p w14:paraId="331C5C58" w14:textId="7777777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(1) Entitlement Federal awards to carry out the following programs of the Social Security Act: </w:t>
      </w:r>
    </w:p>
    <w:p w14:paraId="620F6180" w14:textId="61843B9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 Temporary Assistance for Needy Families (</w:t>
      </w:r>
      <w:del w:id="4017" w:author="OFFM" w:date="2024-04-16T10:53:00Z">
        <w:r w:rsidR="00817C00" w:rsidRPr="00F74592">
          <w:rPr>
            <w:rFonts w:ascii="Times New Roman" w:hAnsi="Times New Roman" w:cs="Times New Roman"/>
            <w:sz w:val="24"/>
            <w:szCs w:val="24"/>
          </w:rPr>
          <w:delText>title</w:delText>
        </w:r>
      </w:del>
      <w:ins w:id="4018" w:author="OFFM" w:date="2024-04-16T10:53:00Z">
        <w:r w:rsidRPr="001C7544">
          <w:rPr>
            <w:rFonts w:ascii="Times New Roman" w:eastAsia="Times New Roman" w:hAnsi="Times New Roman" w:cs="Times New Roman"/>
            <w:sz w:val="24"/>
            <w:szCs w:val="24"/>
          </w:rPr>
          <w:t>Title</w:t>
        </w:r>
      </w:ins>
      <w:r w:rsidRPr="001C7544">
        <w:rPr>
          <w:rFonts w:ascii="Times New Roman" w:eastAsia="Times New Roman" w:hAnsi="Times New Roman" w:cs="Times New Roman"/>
          <w:sz w:val="24"/>
          <w:szCs w:val="24"/>
        </w:rPr>
        <w:t xml:space="preserve"> IV</w:t>
      </w:r>
      <w:del w:id="4019" w:author="OFFM" w:date="2024-04-16T10:53:00Z">
        <w:r w:rsidR="00817C00" w:rsidRPr="00F74592">
          <w:rPr>
            <w:rFonts w:ascii="Times New Roman" w:hAnsi="Times New Roman" w:cs="Times New Roman"/>
            <w:sz w:val="24"/>
            <w:szCs w:val="24"/>
          </w:rPr>
          <w:delText>–</w:delText>
        </w:r>
      </w:del>
      <w:ins w:id="402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A of the Social Security Act, 42 U.S.C. 601</w:t>
      </w:r>
      <w:del w:id="4021" w:author="OFFM" w:date="2024-04-16T10:53:00Z">
        <w:r w:rsidR="00817C00" w:rsidRPr="00F74592">
          <w:rPr>
            <w:rFonts w:ascii="Times New Roman" w:hAnsi="Times New Roman" w:cs="Times New Roman"/>
            <w:sz w:val="24"/>
            <w:szCs w:val="24"/>
          </w:rPr>
          <w:delText>–</w:delText>
        </w:r>
      </w:del>
      <w:ins w:id="402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619); </w:t>
      </w:r>
    </w:p>
    <w:p w14:paraId="031C5AEC" w14:textId="4541D0B3"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(ii) Child Support Enforcement and Establishment of Paternity (</w:t>
      </w:r>
      <w:del w:id="4023" w:author="OFFM" w:date="2024-04-16T10:53:00Z">
        <w:r w:rsidR="00817C00" w:rsidRPr="00F74592">
          <w:rPr>
            <w:rFonts w:ascii="Times New Roman" w:hAnsi="Times New Roman" w:cs="Times New Roman"/>
            <w:sz w:val="24"/>
            <w:szCs w:val="24"/>
          </w:rPr>
          <w:delText>title</w:delText>
        </w:r>
      </w:del>
      <w:ins w:id="4024" w:author="OFFM" w:date="2024-04-16T10:53:00Z">
        <w:r w:rsidRPr="001C7544">
          <w:rPr>
            <w:rFonts w:ascii="Times New Roman" w:eastAsia="Times New Roman" w:hAnsi="Times New Roman" w:cs="Times New Roman"/>
            <w:sz w:val="24"/>
            <w:szCs w:val="24"/>
          </w:rPr>
          <w:t>Title</w:t>
        </w:r>
      </w:ins>
      <w:r w:rsidRPr="001C7544">
        <w:rPr>
          <w:rFonts w:ascii="Times New Roman" w:eastAsia="Times New Roman" w:hAnsi="Times New Roman" w:cs="Times New Roman"/>
          <w:sz w:val="24"/>
          <w:szCs w:val="24"/>
        </w:rPr>
        <w:t xml:space="preserve"> IV</w:t>
      </w:r>
      <w:del w:id="4025" w:author="OFFM" w:date="2024-04-16T10:53:00Z">
        <w:r w:rsidR="00817C00" w:rsidRPr="00F74592">
          <w:rPr>
            <w:rFonts w:ascii="Times New Roman" w:hAnsi="Times New Roman" w:cs="Times New Roman"/>
            <w:sz w:val="24"/>
            <w:szCs w:val="24"/>
          </w:rPr>
          <w:delText>–</w:delText>
        </w:r>
      </w:del>
      <w:ins w:id="402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D of the Social Security Act, 42 U.S.C. 651</w:t>
      </w:r>
      <w:del w:id="4027" w:author="OFFM" w:date="2024-04-16T10:53:00Z">
        <w:r w:rsidR="00817C00" w:rsidRPr="00F74592">
          <w:rPr>
            <w:rFonts w:ascii="Times New Roman" w:hAnsi="Times New Roman" w:cs="Times New Roman"/>
            <w:sz w:val="24"/>
            <w:szCs w:val="24"/>
          </w:rPr>
          <w:delText>–</w:delText>
        </w:r>
      </w:del>
      <w:ins w:id="402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669b); </w:t>
      </w:r>
    </w:p>
    <w:p w14:paraId="71D8C707" w14:textId="755D9353"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w:t>
      </w:r>
      <w:ins w:id="4029" w:author="OFFM" w:date="2024-04-16T10:53:00Z">
        <w:r w:rsidRPr="001C7544">
          <w:rPr>
            <w:rFonts w:ascii="Times New Roman" w:eastAsia="Times New Roman" w:hAnsi="Times New Roman" w:cs="Times New Roman"/>
            <w:sz w:val="24"/>
            <w:szCs w:val="24"/>
          </w:rPr>
          <w:t xml:space="preserve">Federal Payments for </w:t>
        </w:r>
      </w:ins>
      <w:r w:rsidRPr="001C7544">
        <w:rPr>
          <w:rFonts w:ascii="Times New Roman" w:eastAsia="Times New Roman" w:hAnsi="Times New Roman" w:cs="Times New Roman"/>
          <w:sz w:val="24"/>
          <w:szCs w:val="24"/>
        </w:rPr>
        <w:t>Foster Care</w:t>
      </w:r>
      <w:ins w:id="4030" w:author="OFFM" w:date="2024-04-16T10:53:00Z">
        <w:r w:rsidRPr="001C7544">
          <w:rPr>
            <w:rFonts w:ascii="Times New Roman" w:eastAsia="Times New Roman" w:hAnsi="Times New Roman" w:cs="Times New Roman"/>
            <w:sz w:val="24"/>
            <w:szCs w:val="24"/>
          </w:rPr>
          <w:t>, Prevention,</w:t>
        </w:r>
      </w:ins>
      <w:r w:rsidRPr="001C7544">
        <w:rPr>
          <w:rFonts w:ascii="Times New Roman" w:eastAsia="Times New Roman" w:hAnsi="Times New Roman" w:cs="Times New Roman"/>
          <w:sz w:val="24"/>
          <w:szCs w:val="24"/>
        </w:rPr>
        <w:t xml:space="preserve"> and </w:t>
      </w:r>
      <w:del w:id="4031" w:author="OFFM" w:date="2024-04-16T10:53:00Z">
        <w:r w:rsidR="00817C00" w:rsidRPr="00F74592">
          <w:rPr>
            <w:rFonts w:ascii="Times New Roman" w:hAnsi="Times New Roman" w:cs="Times New Roman"/>
            <w:sz w:val="24"/>
            <w:szCs w:val="24"/>
          </w:rPr>
          <w:delText>Adoption Assistance (title</w:delText>
        </w:r>
      </w:del>
      <w:ins w:id="4032" w:author="OFFM" w:date="2024-04-16T10:53:00Z">
        <w:r w:rsidRPr="001C7544">
          <w:rPr>
            <w:rFonts w:ascii="Times New Roman" w:eastAsia="Times New Roman" w:hAnsi="Times New Roman" w:cs="Times New Roman"/>
            <w:sz w:val="24"/>
            <w:szCs w:val="24"/>
          </w:rPr>
          <w:t>Permanency (Title</w:t>
        </w:r>
      </w:ins>
      <w:r w:rsidRPr="001C7544">
        <w:rPr>
          <w:rFonts w:ascii="Times New Roman" w:eastAsia="Times New Roman" w:hAnsi="Times New Roman" w:cs="Times New Roman"/>
          <w:sz w:val="24"/>
          <w:szCs w:val="24"/>
        </w:rPr>
        <w:t xml:space="preserve"> IV</w:t>
      </w:r>
      <w:del w:id="4033" w:author="OFFM" w:date="2024-04-16T10:53:00Z">
        <w:r w:rsidR="00817C00" w:rsidRPr="00F74592">
          <w:rPr>
            <w:rFonts w:ascii="Times New Roman" w:hAnsi="Times New Roman" w:cs="Times New Roman"/>
            <w:sz w:val="24"/>
            <w:szCs w:val="24"/>
          </w:rPr>
          <w:delText>–</w:delText>
        </w:r>
      </w:del>
      <w:ins w:id="403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E of the Act, 42 U.S.C. 670</w:t>
      </w:r>
      <w:del w:id="4035" w:author="OFFM" w:date="2024-04-16T10:53:00Z">
        <w:r w:rsidR="00817C00" w:rsidRPr="00F74592">
          <w:rPr>
            <w:rFonts w:ascii="Times New Roman" w:hAnsi="Times New Roman" w:cs="Times New Roman"/>
            <w:sz w:val="24"/>
            <w:szCs w:val="24"/>
          </w:rPr>
          <w:delText>–</w:delText>
        </w:r>
      </w:del>
      <w:ins w:id="403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679c); </w:t>
      </w:r>
    </w:p>
    <w:p w14:paraId="245859B3" w14:textId="5CC6A024"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(iv) Aid to the Aged, Blind, and Disabled (</w:t>
      </w:r>
      <w:del w:id="4037" w:author="OFFM" w:date="2024-04-16T10:53:00Z">
        <w:r w:rsidR="00817C00" w:rsidRPr="00F74592">
          <w:rPr>
            <w:rFonts w:ascii="Times New Roman" w:hAnsi="Times New Roman" w:cs="Times New Roman"/>
            <w:sz w:val="24"/>
            <w:szCs w:val="24"/>
          </w:rPr>
          <w:delText>titles</w:delText>
        </w:r>
      </w:del>
      <w:ins w:id="4038" w:author="OFFM" w:date="2024-04-16T10:53:00Z">
        <w:r w:rsidRPr="001C7544">
          <w:rPr>
            <w:rFonts w:ascii="Times New Roman" w:eastAsia="Times New Roman" w:hAnsi="Times New Roman" w:cs="Times New Roman"/>
            <w:sz w:val="24"/>
            <w:szCs w:val="24"/>
          </w:rPr>
          <w:t>Titles</w:t>
        </w:r>
      </w:ins>
      <w:r w:rsidRPr="001C7544">
        <w:rPr>
          <w:rFonts w:ascii="Times New Roman" w:eastAsia="Times New Roman" w:hAnsi="Times New Roman" w:cs="Times New Roman"/>
          <w:sz w:val="24"/>
          <w:szCs w:val="24"/>
        </w:rPr>
        <w:t xml:space="preserve"> I, X, XIV, and XVI</w:t>
      </w:r>
      <w:del w:id="4039" w:author="OFFM" w:date="2024-04-16T10:53:00Z">
        <w:r w:rsidR="00817C00" w:rsidRPr="00F74592">
          <w:rPr>
            <w:rFonts w:ascii="Times New Roman" w:hAnsi="Times New Roman" w:cs="Times New Roman"/>
            <w:sz w:val="24"/>
            <w:szCs w:val="24"/>
          </w:rPr>
          <w:delText>–</w:delText>
        </w:r>
      </w:del>
      <w:ins w:id="404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AABD of the Act, as amended);</w:t>
      </w:r>
      <w:del w:id="4041" w:author="OFFM" w:date="2024-04-16T10:53:00Z">
        <w:r w:rsidR="00817C00" w:rsidRPr="00F74592">
          <w:rPr>
            <w:rFonts w:ascii="Times New Roman" w:hAnsi="Times New Roman" w:cs="Times New Roman"/>
            <w:sz w:val="24"/>
            <w:szCs w:val="24"/>
          </w:rPr>
          <w:delText xml:space="preserve"> </w:delText>
        </w:r>
      </w:del>
    </w:p>
    <w:p w14:paraId="6C75DFB2" w14:textId="05F2DCD0"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(v) Medical Assistance (Medicaid) (</w:t>
      </w:r>
      <w:del w:id="4042" w:author="OFFM" w:date="2024-04-16T10:53:00Z">
        <w:r w:rsidR="00817C00" w:rsidRPr="00F74592">
          <w:rPr>
            <w:rFonts w:ascii="Times New Roman" w:hAnsi="Times New Roman" w:cs="Times New Roman"/>
            <w:sz w:val="24"/>
            <w:szCs w:val="24"/>
          </w:rPr>
          <w:delText>title</w:delText>
        </w:r>
      </w:del>
      <w:ins w:id="4043" w:author="OFFM" w:date="2024-04-16T10:53:00Z">
        <w:r w:rsidRPr="001C7544">
          <w:rPr>
            <w:rFonts w:ascii="Times New Roman" w:eastAsia="Times New Roman" w:hAnsi="Times New Roman" w:cs="Times New Roman"/>
            <w:sz w:val="24"/>
            <w:szCs w:val="24"/>
          </w:rPr>
          <w:t>Title</w:t>
        </w:r>
      </w:ins>
      <w:r w:rsidRPr="001C7544">
        <w:rPr>
          <w:rFonts w:ascii="Times New Roman" w:eastAsia="Times New Roman" w:hAnsi="Times New Roman" w:cs="Times New Roman"/>
          <w:sz w:val="24"/>
          <w:szCs w:val="24"/>
        </w:rPr>
        <w:t xml:space="preserve"> XIX of the Act, 42 U.S.C. 1396</w:t>
      </w:r>
      <w:del w:id="4044" w:author="OFFM" w:date="2024-04-16T10:53:00Z">
        <w:r w:rsidR="00817C00" w:rsidRPr="00F74592">
          <w:rPr>
            <w:rFonts w:ascii="Times New Roman" w:hAnsi="Times New Roman" w:cs="Times New Roman"/>
            <w:sz w:val="24"/>
            <w:szCs w:val="24"/>
          </w:rPr>
          <w:delText>–</w:delText>
        </w:r>
      </w:del>
      <w:ins w:id="404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1396w</w:t>
      </w:r>
      <w:del w:id="4046" w:author="OFFM" w:date="2024-04-16T10:53:00Z">
        <w:r w:rsidR="00817C00" w:rsidRPr="00F74592">
          <w:rPr>
            <w:rFonts w:ascii="Times New Roman" w:hAnsi="Times New Roman" w:cs="Times New Roman"/>
            <w:sz w:val="24"/>
            <w:szCs w:val="24"/>
          </w:rPr>
          <w:delText>–</w:delText>
        </w:r>
      </w:del>
      <w:ins w:id="404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5) not including the State Medicaid Fraud Control program authorized by </w:t>
      </w:r>
      <w:del w:id="4048" w:author="OFFM" w:date="2024-04-16T10:53:00Z">
        <w:r w:rsidR="00817C00" w:rsidRPr="00F74592">
          <w:rPr>
            <w:rFonts w:ascii="Times New Roman" w:hAnsi="Times New Roman" w:cs="Times New Roman"/>
            <w:sz w:val="24"/>
            <w:szCs w:val="24"/>
          </w:rPr>
          <w:delText>section</w:delText>
        </w:r>
      </w:del>
      <w:ins w:id="4049"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1903(a)(6)(B) of the Social Security Act (42 U.S.C. 1396b(a)(6)(B)); and</w:t>
      </w:r>
      <w:del w:id="4050" w:author="OFFM" w:date="2024-04-16T10:53:00Z">
        <w:r w:rsidR="00817C00" w:rsidRPr="00F74592">
          <w:rPr>
            <w:rFonts w:ascii="Times New Roman" w:hAnsi="Times New Roman" w:cs="Times New Roman"/>
            <w:sz w:val="24"/>
            <w:szCs w:val="24"/>
          </w:rPr>
          <w:delText xml:space="preserve"> </w:delText>
        </w:r>
      </w:del>
    </w:p>
    <w:p w14:paraId="0113AE4C" w14:textId="39A43105"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(vi) Children's Health Insurance Program (</w:t>
      </w:r>
      <w:del w:id="4051" w:author="OFFM" w:date="2024-04-16T10:53:00Z">
        <w:r w:rsidR="00817C00" w:rsidRPr="00F74592">
          <w:rPr>
            <w:rFonts w:ascii="Times New Roman" w:hAnsi="Times New Roman" w:cs="Times New Roman"/>
            <w:sz w:val="24"/>
            <w:szCs w:val="24"/>
          </w:rPr>
          <w:delText>title</w:delText>
        </w:r>
      </w:del>
      <w:ins w:id="4052" w:author="OFFM" w:date="2024-04-16T10:53:00Z">
        <w:r w:rsidRPr="001C7544">
          <w:rPr>
            <w:rFonts w:ascii="Times New Roman" w:eastAsia="Times New Roman" w:hAnsi="Times New Roman" w:cs="Times New Roman"/>
            <w:sz w:val="24"/>
            <w:szCs w:val="24"/>
          </w:rPr>
          <w:t>Title</w:t>
        </w:r>
      </w:ins>
      <w:r w:rsidRPr="001C7544">
        <w:rPr>
          <w:rFonts w:ascii="Times New Roman" w:eastAsia="Times New Roman" w:hAnsi="Times New Roman" w:cs="Times New Roman"/>
          <w:sz w:val="24"/>
          <w:szCs w:val="24"/>
        </w:rPr>
        <w:t xml:space="preserve"> XXI of the Act, 42 U.S.C. 1397aa</w:t>
      </w:r>
      <w:del w:id="4053" w:author="OFFM" w:date="2024-04-16T10:53:00Z">
        <w:r w:rsidR="00817C00" w:rsidRPr="00F74592">
          <w:rPr>
            <w:rFonts w:ascii="Times New Roman" w:hAnsi="Times New Roman" w:cs="Times New Roman"/>
            <w:sz w:val="24"/>
            <w:szCs w:val="24"/>
          </w:rPr>
          <w:delText>–</w:delText>
        </w:r>
      </w:del>
      <w:ins w:id="405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1397mm).</w:t>
      </w:r>
      <w:del w:id="4055" w:author="OFFM" w:date="2024-04-16T10:53:00Z">
        <w:r w:rsidR="00817C00" w:rsidRPr="00F74592">
          <w:rPr>
            <w:rFonts w:ascii="Times New Roman" w:hAnsi="Times New Roman" w:cs="Times New Roman"/>
            <w:sz w:val="24"/>
            <w:szCs w:val="24"/>
          </w:rPr>
          <w:delText xml:space="preserve"> </w:delText>
        </w:r>
      </w:del>
    </w:p>
    <w:p w14:paraId="6B124C2F" w14:textId="7777777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 Federal award for an experimental, pilot, or demonstration project that is also supported by a Federal award listed in paragraph (f)(1) of this section. </w:t>
      </w:r>
    </w:p>
    <w:p w14:paraId="38019838" w14:textId="09140E5E"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Federal awards under subsection 412(e) of the Immigration and Nationality Act and subsection 501(a) of the Refugee Education Assistance Act of 1980 (</w:t>
      </w:r>
      <w:del w:id="4056" w:author="OFFM" w:date="2024-04-16T10:53:00Z">
        <w:r w:rsidR="00817C00" w:rsidRPr="00F74592">
          <w:rPr>
            <w:rFonts w:ascii="Times New Roman" w:hAnsi="Times New Roman" w:cs="Times New Roman"/>
            <w:sz w:val="24"/>
            <w:szCs w:val="24"/>
          </w:rPr>
          <w:delText>Pub. L.</w:delText>
        </w:r>
      </w:del>
      <w:ins w:id="4057" w:author="OFFM" w:date="2024-04-16T10:53:00Z">
        <w:r w:rsidRPr="001C7544">
          <w:rPr>
            <w:rFonts w:ascii="Times New Roman" w:eastAsia="Times New Roman" w:hAnsi="Times New Roman" w:cs="Times New Roman"/>
            <w:sz w:val="24"/>
            <w:szCs w:val="24"/>
          </w:rPr>
          <w:t>Public Law</w:t>
        </w:r>
      </w:ins>
      <w:r w:rsidRPr="001C7544">
        <w:rPr>
          <w:rFonts w:ascii="Times New Roman" w:eastAsia="Times New Roman" w:hAnsi="Times New Roman" w:cs="Times New Roman"/>
          <w:sz w:val="24"/>
          <w:szCs w:val="24"/>
        </w:rPr>
        <w:t xml:space="preserve"> 96</w:t>
      </w:r>
      <w:del w:id="4058" w:author="OFFM" w:date="2024-04-16T10:53:00Z">
        <w:r w:rsidR="00817C00" w:rsidRPr="00F74592">
          <w:rPr>
            <w:rFonts w:ascii="Times New Roman" w:hAnsi="Times New Roman" w:cs="Times New Roman"/>
            <w:sz w:val="24"/>
            <w:szCs w:val="24"/>
          </w:rPr>
          <w:delText>–</w:delText>
        </w:r>
      </w:del>
      <w:ins w:id="405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422, 94 Stat. 1809), for cash assistance, medical assistance, and supplemental security income benefits to refugees and entrants and the administrative costs of providing the assistance and benefits (8 U.S.C. 1522(e)).</w:t>
      </w:r>
      <w:del w:id="4060" w:author="OFFM" w:date="2024-04-16T10:53:00Z">
        <w:r w:rsidR="00817C00" w:rsidRPr="00F74592">
          <w:rPr>
            <w:rFonts w:ascii="Times New Roman" w:hAnsi="Times New Roman" w:cs="Times New Roman"/>
            <w:sz w:val="24"/>
            <w:szCs w:val="24"/>
          </w:rPr>
          <w:delText xml:space="preserve"> </w:delText>
        </w:r>
      </w:del>
    </w:p>
    <w:p w14:paraId="30396600" w14:textId="6177EEE8"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(4) Entitlement awards under the following programs of The National School Lunch Act:</w:t>
      </w:r>
      <w:del w:id="4061" w:author="OFFM" w:date="2024-04-16T10:53:00Z">
        <w:r w:rsidR="00817C00" w:rsidRPr="00F74592">
          <w:rPr>
            <w:rFonts w:ascii="Times New Roman" w:hAnsi="Times New Roman" w:cs="Times New Roman"/>
            <w:sz w:val="24"/>
            <w:szCs w:val="24"/>
          </w:rPr>
          <w:delText xml:space="preserve"> </w:delText>
        </w:r>
      </w:del>
    </w:p>
    <w:p w14:paraId="250AD6AF" w14:textId="3588A332"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 National School Lunch Program (</w:t>
      </w:r>
      <w:del w:id="4062" w:author="OFFM" w:date="2024-04-16T10:53:00Z">
        <w:r w:rsidR="00817C00" w:rsidRPr="00F74592">
          <w:rPr>
            <w:rFonts w:ascii="Times New Roman" w:hAnsi="Times New Roman" w:cs="Times New Roman"/>
            <w:sz w:val="24"/>
            <w:szCs w:val="24"/>
          </w:rPr>
          <w:delText>section</w:delText>
        </w:r>
      </w:del>
      <w:ins w:id="4063"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4 of the Act, 42 U.S.C. 1753);</w:t>
      </w:r>
      <w:del w:id="4064" w:author="OFFM" w:date="2024-04-16T10:53:00Z">
        <w:r w:rsidR="00817C00" w:rsidRPr="00F74592">
          <w:rPr>
            <w:rFonts w:ascii="Times New Roman" w:hAnsi="Times New Roman" w:cs="Times New Roman"/>
            <w:sz w:val="24"/>
            <w:szCs w:val="24"/>
          </w:rPr>
          <w:delText xml:space="preserve"> </w:delText>
        </w:r>
      </w:del>
    </w:p>
    <w:p w14:paraId="2BDAB265" w14:textId="7A56DF98"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(ii) Commodity Assistance (</w:t>
      </w:r>
      <w:del w:id="4065" w:author="OFFM" w:date="2024-04-16T10:53:00Z">
        <w:r w:rsidR="00817C00" w:rsidRPr="00F74592">
          <w:rPr>
            <w:rFonts w:ascii="Times New Roman" w:hAnsi="Times New Roman" w:cs="Times New Roman"/>
            <w:sz w:val="24"/>
            <w:szCs w:val="24"/>
          </w:rPr>
          <w:delText>section</w:delText>
        </w:r>
      </w:del>
      <w:ins w:id="4066"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6 of the Act, 42 U.S.C. 1755);</w:t>
      </w:r>
      <w:del w:id="4067" w:author="OFFM" w:date="2024-04-16T10:53:00Z">
        <w:r w:rsidR="00817C00" w:rsidRPr="00F74592">
          <w:rPr>
            <w:rFonts w:ascii="Times New Roman" w:hAnsi="Times New Roman" w:cs="Times New Roman"/>
            <w:sz w:val="24"/>
            <w:szCs w:val="24"/>
          </w:rPr>
          <w:delText xml:space="preserve"> </w:delText>
        </w:r>
      </w:del>
    </w:p>
    <w:p w14:paraId="7FFA96B8" w14:textId="71CCCD0A"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(iii) Special Meal Assistance (</w:t>
      </w:r>
      <w:del w:id="4068" w:author="OFFM" w:date="2024-04-16T10:53:00Z">
        <w:r w:rsidR="00817C00" w:rsidRPr="00F74592">
          <w:rPr>
            <w:rFonts w:ascii="Times New Roman" w:hAnsi="Times New Roman" w:cs="Times New Roman"/>
            <w:sz w:val="24"/>
            <w:szCs w:val="24"/>
          </w:rPr>
          <w:delText>section</w:delText>
        </w:r>
      </w:del>
      <w:ins w:id="4069"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11 of the Act, 42 U.S.C. 1759a); </w:t>
      </w:r>
    </w:p>
    <w:p w14:paraId="4B74FC5E" w14:textId="174B71AA"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(iv) Summer Food Service Program for Children (</w:t>
      </w:r>
      <w:del w:id="4070" w:author="OFFM" w:date="2024-04-16T10:53:00Z">
        <w:r w:rsidR="00817C00" w:rsidRPr="00F74592">
          <w:rPr>
            <w:rFonts w:ascii="Times New Roman" w:hAnsi="Times New Roman" w:cs="Times New Roman"/>
            <w:sz w:val="24"/>
            <w:szCs w:val="24"/>
          </w:rPr>
          <w:delText>section</w:delText>
        </w:r>
      </w:del>
      <w:ins w:id="4071"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13 of the Act, 42 U.S.C. 1761); and</w:t>
      </w:r>
      <w:del w:id="4072" w:author="OFFM" w:date="2024-04-16T10:53:00Z">
        <w:r w:rsidR="00817C00" w:rsidRPr="00F74592">
          <w:rPr>
            <w:rFonts w:ascii="Times New Roman" w:hAnsi="Times New Roman" w:cs="Times New Roman"/>
            <w:sz w:val="24"/>
            <w:szCs w:val="24"/>
          </w:rPr>
          <w:delText xml:space="preserve"> </w:delText>
        </w:r>
      </w:del>
    </w:p>
    <w:p w14:paraId="62026ECC" w14:textId="44543A75"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(v) Child and Adult Care Food Program (</w:t>
      </w:r>
      <w:del w:id="4073" w:author="OFFM" w:date="2024-04-16T10:53:00Z">
        <w:r w:rsidR="00817C00" w:rsidRPr="00F74592">
          <w:rPr>
            <w:rFonts w:ascii="Times New Roman" w:hAnsi="Times New Roman" w:cs="Times New Roman"/>
            <w:sz w:val="24"/>
            <w:szCs w:val="24"/>
          </w:rPr>
          <w:delText>section</w:delText>
        </w:r>
      </w:del>
      <w:ins w:id="4074"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17 of the Act, 42 U.S.C. 1766). </w:t>
      </w:r>
    </w:p>
    <w:p w14:paraId="12618159" w14:textId="6E538114"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(5) Entitlement awards under the following programs of The Child Nutrition Act of 1966:</w:t>
      </w:r>
      <w:del w:id="4075" w:author="OFFM" w:date="2024-04-16T10:53:00Z">
        <w:r w:rsidR="00817C00" w:rsidRPr="00F74592">
          <w:rPr>
            <w:rFonts w:ascii="Times New Roman" w:hAnsi="Times New Roman" w:cs="Times New Roman"/>
            <w:sz w:val="24"/>
            <w:szCs w:val="24"/>
          </w:rPr>
          <w:delText xml:space="preserve"> </w:delText>
        </w:r>
      </w:del>
    </w:p>
    <w:p w14:paraId="41ABE2C3" w14:textId="52AA2F61"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 Special Milk Program (</w:t>
      </w:r>
      <w:del w:id="4076" w:author="OFFM" w:date="2024-04-16T10:53:00Z">
        <w:r w:rsidR="00817C00" w:rsidRPr="00F74592">
          <w:rPr>
            <w:rFonts w:ascii="Times New Roman" w:hAnsi="Times New Roman" w:cs="Times New Roman"/>
            <w:sz w:val="24"/>
            <w:szCs w:val="24"/>
          </w:rPr>
          <w:delText>section</w:delText>
        </w:r>
      </w:del>
      <w:ins w:id="4077"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3 of the Act, 42 U.S.C. 1772);</w:t>
      </w:r>
      <w:del w:id="4078" w:author="OFFM" w:date="2024-04-16T10:53:00Z">
        <w:r w:rsidR="00817C00" w:rsidRPr="00F74592">
          <w:rPr>
            <w:rFonts w:ascii="Times New Roman" w:hAnsi="Times New Roman" w:cs="Times New Roman"/>
            <w:sz w:val="24"/>
            <w:szCs w:val="24"/>
          </w:rPr>
          <w:delText xml:space="preserve"> </w:delText>
        </w:r>
      </w:del>
    </w:p>
    <w:p w14:paraId="7A272BDA" w14:textId="2414B746"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(ii) School Breakfast Program (</w:t>
      </w:r>
      <w:del w:id="4079" w:author="OFFM" w:date="2024-04-16T10:53:00Z">
        <w:r w:rsidR="00817C00" w:rsidRPr="00F74592">
          <w:rPr>
            <w:rFonts w:ascii="Times New Roman" w:hAnsi="Times New Roman" w:cs="Times New Roman"/>
            <w:sz w:val="24"/>
            <w:szCs w:val="24"/>
          </w:rPr>
          <w:delText>section</w:delText>
        </w:r>
      </w:del>
      <w:ins w:id="4080"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4 of the Act, 42 U.S.C. 1773); and</w:t>
      </w:r>
      <w:del w:id="4081" w:author="OFFM" w:date="2024-04-16T10:53:00Z">
        <w:r w:rsidR="00817C00" w:rsidRPr="00F74592">
          <w:rPr>
            <w:rFonts w:ascii="Times New Roman" w:hAnsi="Times New Roman" w:cs="Times New Roman"/>
            <w:sz w:val="24"/>
            <w:szCs w:val="24"/>
          </w:rPr>
          <w:delText xml:space="preserve"> </w:delText>
        </w:r>
      </w:del>
    </w:p>
    <w:p w14:paraId="4BCA424E" w14:textId="0E007F1A"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(iii) State Administrative Expenses (</w:t>
      </w:r>
      <w:del w:id="4082" w:author="OFFM" w:date="2024-04-16T10:53:00Z">
        <w:r w:rsidR="00817C00" w:rsidRPr="00F74592">
          <w:rPr>
            <w:rFonts w:ascii="Times New Roman" w:hAnsi="Times New Roman" w:cs="Times New Roman"/>
            <w:sz w:val="24"/>
            <w:szCs w:val="24"/>
          </w:rPr>
          <w:delText>section</w:delText>
        </w:r>
      </w:del>
      <w:ins w:id="4083"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7 of the Act, 42 U.S.C. 1776).</w:t>
      </w:r>
      <w:del w:id="4084" w:author="OFFM" w:date="2024-04-16T10:53:00Z">
        <w:r w:rsidR="00817C00" w:rsidRPr="00F74592">
          <w:rPr>
            <w:rFonts w:ascii="Times New Roman" w:hAnsi="Times New Roman" w:cs="Times New Roman"/>
            <w:sz w:val="24"/>
            <w:szCs w:val="24"/>
          </w:rPr>
          <w:delText xml:space="preserve"> </w:delText>
        </w:r>
      </w:del>
    </w:p>
    <w:p w14:paraId="295E8AC5" w14:textId="02F9C96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(6) Entitlement awards for State Administrative Expenses under The Food and Nutrition Act of 2008 (</w:t>
      </w:r>
      <w:del w:id="4085" w:author="OFFM" w:date="2024-04-16T10:53:00Z">
        <w:r w:rsidR="00817C00" w:rsidRPr="00F74592">
          <w:rPr>
            <w:rFonts w:ascii="Times New Roman" w:hAnsi="Times New Roman" w:cs="Times New Roman"/>
            <w:sz w:val="24"/>
            <w:szCs w:val="24"/>
          </w:rPr>
          <w:delText>section</w:delText>
        </w:r>
      </w:del>
      <w:ins w:id="4086"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16 of the Act, 7 U.S.C. 2025).</w:t>
      </w:r>
      <w:del w:id="4087" w:author="OFFM" w:date="2024-04-16T10:53:00Z">
        <w:r w:rsidR="00817C00" w:rsidRPr="00F74592">
          <w:rPr>
            <w:rFonts w:ascii="Times New Roman" w:hAnsi="Times New Roman" w:cs="Times New Roman"/>
            <w:sz w:val="24"/>
            <w:szCs w:val="24"/>
          </w:rPr>
          <w:delText xml:space="preserve"> </w:delText>
        </w:r>
      </w:del>
    </w:p>
    <w:p w14:paraId="2AFE78A4" w14:textId="43B02C7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(7) Non-discretionary Federal awards under the following non-entitlement programs:</w:t>
      </w:r>
      <w:del w:id="4088" w:author="OFFM" w:date="2024-04-16T10:53:00Z">
        <w:r w:rsidR="00817C00" w:rsidRPr="00F74592">
          <w:rPr>
            <w:rFonts w:ascii="Times New Roman" w:hAnsi="Times New Roman" w:cs="Times New Roman"/>
            <w:sz w:val="24"/>
            <w:szCs w:val="24"/>
          </w:rPr>
          <w:delText xml:space="preserve"> </w:delText>
        </w:r>
      </w:del>
    </w:p>
    <w:p w14:paraId="7F66F395" w14:textId="0C3A4303"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 Special Supplemental Nutrition Program for Women, Infants and Children (</w:t>
      </w:r>
      <w:del w:id="4089" w:author="OFFM" w:date="2024-04-16T10:53:00Z">
        <w:r w:rsidR="00817C00" w:rsidRPr="00F74592">
          <w:rPr>
            <w:rFonts w:ascii="Times New Roman" w:hAnsi="Times New Roman" w:cs="Times New Roman"/>
            <w:sz w:val="24"/>
            <w:szCs w:val="24"/>
          </w:rPr>
          <w:delText>section</w:delText>
        </w:r>
      </w:del>
      <w:ins w:id="4090"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17 of the Child Nutrition Act of 1966) 42 U.S.C. 1786;</w:t>
      </w:r>
      <w:del w:id="4091" w:author="OFFM" w:date="2024-04-16T10:53:00Z">
        <w:r w:rsidR="00817C00" w:rsidRPr="00F74592">
          <w:rPr>
            <w:rFonts w:ascii="Times New Roman" w:hAnsi="Times New Roman" w:cs="Times New Roman"/>
            <w:sz w:val="24"/>
            <w:szCs w:val="24"/>
          </w:rPr>
          <w:delText xml:space="preserve"> </w:delText>
        </w:r>
      </w:del>
    </w:p>
    <w:p w14:paraId="2B9B8A53" w14:textId="32297FBD"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(ii) The Emergency Food Assistance Programs (Emergency Food Assistance Act of 1983) 7 U.S.C. 7501 note; and</w:t>
      </w:r>
      <w:del w:id="4092" w:author="OFFM" w:date="2024-04-16T10:53:00Z">
        <w:r w:rsidR="00817C00" w:rsidRPr="00F74592">
          <w:rPr>
            <w:rFonts w:ascii="Times New Roman" w:hAnsi="Times New Roman" w:cs="Times New Roman"/>
            <w:sz w:val="24"/>
            <w:szCs w:val="24"/>
          </w:rPr>
          <w:delText xml:space="preserve"> </w:delText>
        </w:r>
      </w:del>
    </w:p>
    <w:p w14:paraId="09165AE9" w14:textId="7D165198" w:rsidR="000B522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(iii) Commodity Supplemental Food Program (</w:t>
      </w:r>
      <w:del w:id="4093" w:author="OFFM" w:date="2024-04-16T10:53:00Z">
        <w:r w:rsidR="00817C00" w:rsidRPr="00F74592">
          <w:rPr>
            <w:rFonts w:ascii="Times New Roman" w:hAnsi="Times New Roman" w:cs="Times New Roman"/>
            <w:sz w:val="24"/>
            <w:szCs w:val="24"/>
          </w:rPr>
          <w:delText>section</w:delText>
        </w:r>
      </w:del>
      <w:ins w:id="4094" w:author="OFFM" w:date="2024-04-16T10:53:00Z">
        <w:r w:rsidRPr="001C7544">
          <w:rPr>
            <w:rFonts w:ascii="Times New Roman" w:eastAsia="Times New Roman" w:hAnsi="Times New Roman" w:cs="Times New Roman"/>
            <w:sz w:val="24"/>
            <w:szCs w:val="24"/>
          </w:rPr>
          <w:t>Section</w:t>
        </w:r>
      </w:ins>
      <w:r w:rsidRPr="001C7544">
        <w:rPr>
          <w:rFonts w:ascii="Times New Roman" w:eastAsia="Times New Roman" w:hAnsi="Times New Roman" w:cs="Times New Roman"/>
          <w:sz w:val="24"/>
          <w:szCs w:val="24"/>
        </w:rPr>
        <w:t xml:space="preserve"> 5 of the Agriculture and Consumer Protection Act of 1973) 7 U.S.C. 612c note. </w:t>
      </w:r>
    </w:p>
    <w:p w14:paraId="39AA5E6F"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4095" w:name="_Hlk118472958"/>
      <w:bookmarkEnd w:id="3817"/>
      <w:bookmarkEnd w:id="3818"/>
      <w:bookmarkEnd w:id="3819"/>
      <w:r w:rsidRPr="001C7544">
        <w:rPr>
          <w:rFonts w:ascii="Times New Roman" w:eastAsia="Times New Roman" w:hAnsi="Times New Roman" w:cs="Times New Roman"/>
          <w:b/>
          <w:bCs/>
          <w:sz w:val="24"/>
          <w:szCs w:val="24"/>
        </w:rPr>
        <w:t>§ 200.102 Exceptions.</w:t>
      </w:r>
    </w:p>
    <w:p w14:paraId="7FAC184F" w14:textId="77777777" w:rsidR="00817C00" w:rsidRPr="00F74592" w:rsidRDefault="00F2264C" w:rsidP="00B229D1">
      <w:pPr>
        <w:spacing w:after="0" w:line="480" w:lineRule="auto"/>
        <w:ind w:firstLine="720"/>
        <w:contextualSpacing/>
        <w:rPr>
          <w:del w:id="4096" w:author="OFFM" w:date="2024-04-16T10:53:00Z"/>
          <w:rFonts w:ascii="Times New Roman" w:hAnsi="Times New Roman" w:cs="Times New Roman"/>
          <w:sz w:val="24"/>
          <w:szCs w:val="24"/>
        </w:rPr>
      </w:pPr>
      <w:bookmarkStart w:id="4097" w:name="_Hlk121997859"/>
      <w:r w:rsidRPr="001C7544">
        <w:rPr>
          <w:rFonts w:ascii="Times New Roman" w:eastAsia="Times New Roman" w:hAnsi="Times New Roman" w:cs="Times New Roman"/>
          <w:sz w:val="24"/>
          <w:szCs w:val="24"/>
        </w:rPr>
        <w:t>(a)</w:t>
      </w:r>
      <w:r w:rsidRPr="00A63D45">
        <w:rPr>
          <w:rFonts w:ascii="Times New Roman" w:hAnsi="Times New Roman"/>
          <w:i/>
          <w:sz w:val="24"/>
        </w:rPr>
        <w:t xml:space="preserve"> </w:t>
      </w:r>
      <w:del w:id="4098" w:author="OFFM" w:date="2024-04-16T10:53:00Z">
        <w:r w:rsidR="00817C00" w:rsidRPr="00F74592">
          <w:rPr>
            <w:rFonts w:ascii="Times New Roman" w:hAnsi="Times New Roman" w:cs="Times New Roman"/>
            <w:sz w:val="24"/>
            <w:szCs w:val="24"/>
          </w:rPr>
          <w:delText xml:space="preserve">With the exception of </w:delText>
        </w:r>
      </w:del>
      <w:ins w:id="4099" w:author="OFFM" w:date="2024-04-16T10:53:00Z">
        <w:r w:rsidRPr="001C7544">
          <w:rPr>
            <w:rFonts w:ascii="Times New Roman" w:eastAsia="Times New Roman" w:hAnsi="Times New Roman" w:cs="Times New Roman"/>
            <w:i/>
            <w:iCs/>
            <w:sz w:val="24"/>
            <w:szCs w:val="24"/>
          </w:rPr>
          <w:t>OMB class exceptions.</w:t>
        </w:r>
        <w:r w:rsidRPr="001C7544">
          <w:rPr>
            <w:rFonts w:ascii="Times New Roman" w:eastAsia="Times New Roman" w:hAnsi="Times New Roman" w:cs="Times New Roman"/>
            <w:sz w:val="24"/>
            <w:szCs w:val="24"/>
          </w:rPr>
          <w:t xml:space="preserve"> Except for </w:t>
        </w:r>
      </w:ins>
      <w:r w:rsidRPr="001C7544">
        <w:rPr>
          <w:rFonts w:ascii="Times New Roman" w:eastAsia="Times New Roman" w:hAnsi="Times New Roman" w:cs="Times New Roman"/>
          <w:sz w:val="24"/>
          <w:szCs w:val="24"/>
        </w:rPr>
        <w:t>subpart F</w:t>
      </w:r>
      <w:del w:id="4100"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OMB may allow exceptions </w:t>
      </w:r>
      <w:ins w:id="4101" w:author="OFFM" w:date="2024-04-16T10:53:00Z">
        <w:r w:rsidRPr="001C7544">
          <w:rPr>
            <w:rFonts w:ascii="Times New Roman" w:eastAsia="Times New Roman" w:hAnsi="Times New Roman" w:cs="Times New Roman"/>
            <w:sz w:val="24"/>
            <w:szCs w:val="24"/>
          </w:rPr>
          <w:t xml:space="preserve">from requirements of this part </w:t>
        </w:r>
      </w:ins>
      <w:r w:rsidRPr="001C7544">
        <w:rPr>
          <w:rFonts w:ascii="Times New Roman" w:eastAsia="Times New Roman" w:hAnsi="Times New Roman" w:cs="Times New Roman"/>
          <w:sz w:val="24"/>
          <w:szCs w:val="24"/>
        </w:rPr>
        <w:t>for classes of Federal awards</w:t>
      </w:r>
      <w:ins w:id="4102" w:author="OFFM" w:date="2024-04-16T10:53:00Z">
        <w:r w:rsidRPr="001C7544">
          <w:rPr>
            <w:rFonts w:ascii="Times New Roman" w:eastAsia="Times New Roman" w:hAnsi="Times New Roman" w:cs="Times New Roman"/>
            <w:sz w:val="24"/>
            <w:szCs w:val="24"/>
          </w:rPr>
          <w:t>, recipients,</w:t>
        </w:r>
      </w:ins>
      <w:r w:rsidRPr="001C7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del w:id="4103" w:author="OFFM" w:date="2024-04-16T10:53:00Z">
        <w:r w:rsidR="00817C00" w:rsidRPr="00F74592">
          <w:rPr>
            <w:rFonts w:ascii="Times New Roman" w:hAnsi="Times New Roman" w:cs="Times New Roman"/>
            <w:sz w:val="24"/>
            <w:szCs w:val="24"/>
          </w:rPr>
          <w:delText xml:space="preserve">non-Federal entities subject to the requirements of this part </w:delText>
        </w:r>
      </w:del>
      <w:ins w:id="4104" w:author="OFFM" w:date="2024-04-16T10:53:00Z">
        <w:r w:rsidRPr="001C7544">
          <w:rPr>
            <w:rFonts w:ascii="Times New Roman" w:eastAsia="Times New Roman" w:hAnsi="Times New Roman" w:cs="Times New Roman"/>
            <w:sz w:val="24"/>
            <w:szCs w:val="24"/>
          </w:rPr>
          <w:t xml:space="preserve">subrecipients </w:t>
        </w:r>
      </w:ins>
      <w:r w:rsidRPr="001C7544">
        <w:rPr>
          <w:rFonts w:ascii="Times New Roman" w:eastAsia="Times New Roman" w:hAnsi="Times New Roman" w:cs="Times New Roman"/>
          <w:sz w:val="24"/>
          <w:szCs w:val="24"/>
        </w:rPr>
        <w:t xml:space="preserve">when </w:t>
      </w:r>
      <w:ins w:id="4105" w:author="OFFM" w:date="2024-04-16T10:53:00Z">
        <w:r>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exceptions are </w:t>
      </w:r>
      <w:r w:rsidRPr="001C7544">
        <w:rPr>
          <w:rFonts w:ascii="Times New Roman" w:eastAsia="Times New Roman" w:hAnsi="Times New Roman" w:cs="Times New Roman"/>
          <w:sz w:val="24"/>
          <w:szCs w:val="24"/>
        </w:rPr>
        <w:t xml:space="preserve">not prohibited by statute. </w:t>
      </w:r>
      <w:del w:id="4106" w:author="OFFM" w:date="2024-04-16T10:53:00Z">
        <w:r w:rsidR="00817C00" w:rsidRPr="00F74592">
          <w:rPr>
            <w:rFonts w:ascii="Times New Roman" w:hAnsi="Times New Roman" w:cs="Times New Roman"/>
            <w:sz w:val="24"/>
            <w:szCs w:val="24"/>
          </w:rPr>
          <w:delText xml:space="preserve">In the interest of maximum uniformity, exceptions from the requirements of this part will be permitted as described in this section. </w:delText>
        </w:r>
      </w:del>
    </w:p>
    <w:p w14:paraId="082D804B" w14:textId="77777777" w:rsidR="00817C00" w:rsidRPr="00F74592" w:rsidRDefault="00817C00" w:rsidP="00B229D1">
      <w:pPr>
        <w:spacing w:after="0" w:line="480" w:lineRule="auto"/>
        <w:ind w:firstLine="720"/>
        <w:contextualSpacing/>
        <w:rPr>
          <w:del w:id="4107" w:author="OFFM" w:date="2024-04-16T10:53:00Z"/>
          <w:rFonts w:ascii="Times New Roman" w:hAnsi="Times New Roman" w:cs="Times New Roman"/>
          <w:sz w:val="24"/>
          <w:szCs w:val="24"/>
        </w:rPr>
      </w:pPr>
      <w:del w:id="4108" w:author="OFFM" w:date="2024-04-16T10:53:00Z">
        <w:r w:rsidRPr="00F74592">
          <w:rPr>
            <w:rFonts w:ascii="Times New Roman" w:hAnsi="Times New Roman" w:cs="Times New Roman"/>
            <w:sz w:val="24"/>
            <w:szCs w:val="24"/>
          </w:rPr>
          <w:lastRenderedPageBreak/>
          <w:delText xml:space="preserve">(b) Exceptions on a case-by-case basis for individual non-Federal entities may be authorized by the Federal awarding agency or cognizant agency for indirect costs, except where otherwise required by law or where OMB or other approval is expressly required by this part. </w:delText>
        </w:r>
      </w:del>
    </w:p>
    <w:p w14:paraId="549F7ECF" w14:textId="77777777" w:rsidR="00817C00" w:rsidRPr="00F74592" w:rsidRDefault="00817C00" w:rsidP="00B229D1">
      <w:pPr>
        <w:spacing w:after="0" w:line="480" w:lineRule="auto"/>
        <w:ind w:firstLine="720"/>
        <w:contextualSpacing/>
        <w:rPr>
          <w:del w:id="4109" w:author="OFFM" w:date="2024-04-16T10:53:00Z"/>
          <w:rFonts w:ascii="Times New Roman" w:hAnsi="Times New Roman" w:cs="Times New Roman"/>
          <w:sz w:val="24"/>
          <w:szCs w:val="24"/>
        </w:rPr>
      </w:pPr>
      <w:del w:id="4110" w:author="OFFM" w:date="2024-04-16T10:53:00Z">
        <w:r w:rsidRPr="00F74592">
          <w:rPr>
            <w:rFonts w:ascii="Times New Roman" w:hAnsi="Times New Roman" w:cs="Times New Roman"/>
            <w:sz w:val="24"/>
            <w:szCs w:val="24"/>
          </w:rPr>
          <w:delText xml:space="preserve">(c) The Federal awarding agency may adjust requirements to a class of Federal awards or non-Federal entities when approved by OMB, or when required by Federal statutes or regulations, except for the requirements in subpart F of this part. A Federal awarding agency may apply less restrictive requirements when making fixed amount awards as defined in subpart A of this part, except for those requirements imposed by statute or in subpart F of this part. </w:delText>
        </w:r>
      </w:del>
    </w:p>
    <w:p w14:paraId="57F58E3B" w14:textId="05D0A292" w:rsidR="000B5224" w:rsidRPr="001C7544" w:rsidRDefault="00817C00" w:rsidP="00A63D45">
      <w:pPr>
        <w:spacing w:after="0" w:line="480" w:lineRule="auto"/>
        <w:ind w:firstLine="720"/>
        <w:rPr>
          <w:rFonts w:ascii="Times New Roman" w:eastAsia="Times New Roman" w:hAnsi="Times New Roman" w:cs="Times New Roman"/>
          <w:sz w:val="24"/>
          <w:szCs w:val="24"/>
        </w:rPr>
      </w:pPr>
      <w:del w:id="4111" w:author="OFFM" w:date="2024-04-16T10:53:00Z">
        <w:r w:rsidRPr="00F74592">
          <w:rPr>
            <w:rFonts w:ascii="Times New Roman" w:hAnsi="Times New Roman" w:cs="Times New Roman"/>
            <w:sz w:val="24"/>
            <w:szCs w:val="24"/>
          </w:rPr>
          <w:delText>(d) Federal awarding</w:delText>
        </w:r>
      </w:del>
      <w:ins w:id="4112" w:author="OFFM" w:date="2024-04-16T10:53:00Z">
        <w:r w:rsidR="00F2264C" w:rsidRPr="001C7544">
          <w:rPr>
            <w:rFonts w:ascii="Times New Roman" w:eastAsia="Times New Roman" w:hAnsi="Times New Roman" w:cs="Times New Roman"/>
            <w:sz w:val="24"/>
            <w:szCs w:val="24"/>
          </w:rPr>
          <w:t xml:space="preserve">For example, </w:t>
        </w:r>
        <w:r w:rsidR="00F2264C">
          <w:rPr>
            <w:rFonts w:ascii="Times New Roman" w:eastAsia="Times New Roman" w:hAnsi="Times New Roman" w:cs="Times New Roman"/>
            <w:sz w:val="24"/>
            <w:szCs w:val="24"/>
          </w:rPr>
          <w:t>Federal</w:t>
        </w:r>
      </w:ins>
      <w:r w:rsidR="00F2264C">
        <w:rPr>
          <w:rFonts w:ascii="Times New Roman" w:eastAsia="Times New Roman" w:hAnsi="Times New Roman" w:cs="Times New Roman"/>
          <w:sz w:val="24"/>
          <w:szCs w:val="24"/>
        </w:rPr>
        <w:t xml:space="preserve"> agencies may request</w:t>
      </w:r>
      <w:r w:rsidR="00F2264C" w:rsidRPr="001C7544">
        <w:rPr>
          <w:rFonts w:ascii="Times New Roman" w:eastAsia="Times New Roman" w:hAnsi="Times New Roman" w:cs="Times New Roman"/>
          <w:sz w:val="24"/>
          <w:szCs w:val="24"/>
        </w:rPr>
        <w:t xml:space="preserve"> exceptions in support of innovative program designs</w:t>
      </w:r>
      <w:r w:rsidR="00F2264C">
        <w:rPr>
          <w:rFonts w:ascii="Times New Roman" w:eastAsia="Times New Roman" w:hAnsi="Times New Roman" w:cs="Times New Roman"/>
          <w:sz w:val="24"/>
          <w:szCs w:val="24"/>
        </w:rPr>
        <w:t xml:space="preserve"> </w:t>
      </w:r>
      <w:r w:rsidR="00F2264C" w:rsidRPr="00474BC3">
        <w:rPr>
          <w:rFonts w:ascii="Times New Roman" w:eastAsia="Times New Roman" w:hAnsi="Times New Roman" w:cs="Times New Roman"/>
          <w:sz w:val="24"/>
          <w:szCs w:val="24"/>
        </w:rPr>
        <w:t>that apply a risk-based, data-driven framework to alleviate select compliance requirements and hold recipients accountable for good performance. See also § 200.206.</w:t>
      </w:r>
      <w:r w:rsidR="00F2264C" w:rsidRPr="001C7544">
        <w:rPr>
          <w:rFonts w:ascii="Times New Roman" w:eastAsia="Times New Roman" w:hAnsi="Times New Roman" w:cs="Times New Roman"/>
          <w:sz w:val="24"/>
          <w:szCs w:val="24"/>
        </w:rPr>
        <w:t xml:space="preserve"> </w:t>
      </w:r>
      <w:ins w:id="4113" w:author="OFFM" w:date="2024-04-16T10:53:00Z">
        <w:r w:rsidR="00F2264C">
          <w:rPr>
            <w:rFonts w:ascii="Times New Roman" w:eastAsia="Times New Roman" w:hAnsi="Times New Roman" w:cs="Times New Roman"/>
            <w:sz w:val="24"/>
            <w:szCs w:val="24"/>
          </w:rPr>
          <w:t>Federal agencies may also request</w:t>
        </w:r>
        <w:r w:rsidR="00F2264C" w:rsidRPr="001C7544">
          <w:rPr>
            <w:rFonts w:ascii="Times New Roman" w:eastAsia="Times New Roman" w:hAnsi="Times New Roman" w:cs="Times New Roman"/>
            <w:sz w:val="24"/>
            <w:szCs w:val="24"/>
          </w:rPr>
          <w:t xml:space="preserve"> exceptions in emergency situations. </w:t>
        </w:r>
        <w:r w:rsidR="00F2264C" w:rsidRPr="001C7544">
          <w:rPr>
            <w:rFonts w:ascii="Times New Roman" w:hAnsi="Times New Roman" w:cs="Times New Roman"/>
            <w:sz w:val="24"/>
            <w:szCs w:val="24"/>
          </w:rPr>
          <w:t>When OMB allows an exception to requirements of this part, the Federal agency</w:t>
        </w:r>
        <w:r w:rsidR="00F2264C">
          <w:rPr>
            <w:rFonts w:ascii="Times New Roman" w:hAnsi="Times New Roman" w:cs="Times New Roman"/>
            <w:sz w:val="24"/>
            <w:szCs w:val="24"/>
          </w:rPr>
          <w:t xml:space="preserve"> remains responsible for ensuring the exception is applied to Federal awards in a manner consistent with Federal statutes and regulations</w:t>
        </w:r>
        <w:r w:rsidR="00F2264C" w:rsidRPr="001C7544">
          <w:rPr>
            <w:rFonts w:ascii="Times New Roman" w:hAnsi="Times New Roman" w:cs="Times New Roman"/>
            <w:sz w:val="24"/>
            <w:szCs w:val="24"/>
          </w:rPr>
          <w:t>.</w:t>
        </w:r>
        <w:r w:rsidR="00F2264C" w:rsidRPr="001C7544">
          <w:t> </w:t>
        </w:r>
      </w:ins>
    </w:p>
    <w:p w14:paraId="025E5956" w14:textId="77777777" w:rsidR="000B5224" w:rsidRPr="001C7544" w:rsidRDefault="00F2264C" w:rsidP="000B5224">
      <w:pPr>
        <w:spacing w:after="0" w:line="480" w:lineRule="auto"/>
        <w:ind w:firstLine="720"/>
        <w:rPr>
          <w:ins w:id="4114" w:author="OFFM" w:date="2024-04-16T10:53:00Z"/>
          <w:rFonts w:ascii="Times New Roman" w:eastAsia="Times New Roman" w:hAnsi="Times New Roman" w:cs="Times New Roman"/>
          <w:sz w:val="24"/>
          <w:szCs w:val="24"/>
        </w:rPr>
      </w:pPr>
      <w:ins w:id="4115" w:author="OFFM" w:date="2024-04-16T10:53:00Z">
        <w:r w:rsidRPr="001C7544">
          <w:rPr>
            <w:rFonts w:ascii="Times New Roman" w:eastAsia="Times New Roman" w:hAnsi="Times New Roman" w:cs="Times New Roman"/>
            <w:sz w:val="24"/>
            <w:szCs w:val="24"/>
          </w:rPr>
          <w:t>(b)</w:t>
        </w:r>
        <w:r w:rsidRPr="001C7544">
          <w:rPr>
            <w:rFonts w:ascii="Times New Roman" w:eastAsia="Times New Roman" w:hAnsi="Times New Roman" w:cs="Times New Roman"/>
            <w:i/>
            <w:iCs/>
            <w:sz w:val="24"/>
            <w:szCs w:val="24"/>
          </w:rPr>
          <w:t xml:space="preserve"> Statutory</w:t>
        </w:r>
        <w:r>
          <w:rPr>
            <w:rFonts w:ascii="Times New Roman" w:eastAsia="Times New Roman" w:hAnsi="Times New Roman" w:cs="Times New Roman"/>
            <w:i/>
            <w:iCs/>
            <w:sz w:val="24"/>
            <w:szCs w:val="24"/>
          </w:rPr>
          <w:t xml:space="preserve"> and regulatory</w:t>
        </w:r>
        <w:r w:rsidRPr="001C7544">
          <w:rPr>
            <w:rFonts w:ascii="Times New Roman" w:eastAsia="Times New Roman" w:hAnsi="Times New Roman" w:cs="Times New Roman"/>
            <w:i/>
            <w:iCs/>
            <w:sz w:val="24"/>
            <w:szCs w:val="24"/>
          </w:rPr>
          <w:t xml:space="preserve"> exceptions.</w:t>
        </w:r>
        <w:r w:rsidRPr="001C7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6B081E">
          <w:rPr>
            <w:rFonts w:ascii="Times New Roman" w:eastAsia="Times New Roman" w:hAnsi="Times New Roman" w:cs="Times New Roman"/>
            <w:sz w:val="24"/>
            <w:szCs w:val="24"/>
          </w:rPr>
          <w:t xml:space="preserve"> Federal agency may adjust requirements to a class of Federal awards</w:t>
        </w:r>
        <w:r>
          <w:rPr>
            <w:rFonts w:ascii="Times New Roman" w:eastAsia="Times New Roman" w:hAnsi="Times New Roman" w:cs="Times New Roman"/>
            <w:sz w:val="24"/>
            <w:szCs w:val="24"/>
          </w:rPr>
          <w:t>,</w:t>
        </w:r>
        <w:r w:rsidRPr="006B081E">
          <w:rPr>
            <w:rFonts w:ascii="Times New Roman" w:eastAsia="Times New Roman" w:hAnsi="Times New Roman" w:cs="Times New Roman"/>
            <w:sz w:val="24"/>
            <w:szCs w:val="24"/>
          </w:rPr>
          <w:t xml:space="preserve"> </w:t>
        </w:r>
        <w:r w:rsidRPr="001C7544">
          <w:rPr>
            <w:rFonts w:ascii="Times New Roman" w:eastAsia="Times New Roman" w:hAnsi="Times New Roman" w:cs="Times New Roman"/>
            <w:sz w:val="24"/>
            <w:szCs w:val="24"/>
          </w:rPr>
          <w:t xml:space="preserve">recipients, </w:t>
        </w:r>
        <w:r>
          <w:rPr>
            <w:rFonts w:ascii="Times New Roman" w:eastAsia="Times New Roman" w:hAnsi="Times New Roman" w:cs="Times New Roman"/>
            <w:sz w:val="24"/>
            <w:szCs w:val="24"/>
          </w:rPr>
          <w:t xml:space="preserve">or </w:t>
        </w:r>
        <w:r w:rsidRPr="001C7544">
          <w:rPr>
            <w:rFonts w:ascii="Times New Roman" w:eastAsia="Times New Roman" w:hAnsi="Times New Roman" w:cs="Times New Roman"/>
            <w:sz w:val="24"/>
            <w:szCs w:val="24"/>
          </w:rPr>
          <w:t xml:space="preserve">subrecipients </w:t>
        </w:r>
        <w:r w:rsidRPr="006B081E">
          <w:rPr>
            <w:rFonts w:ascii="Times New Roman" w:eastAsia="Times New Roman" w:hAnsi="Times New Roman" w:cs="Times New Roman"/>
            <w:sz w:val="24"/>
            <w:szCs w:val="24"/>
          </w:rPr>
          <w:t>when required by Federal statutes or regulations, except for the requirements in subpart F.</w:t>
        </w:r>
        <w:r>
          <w:rPr>
            <w:rFonts w:ascii="Times New Roman" w:eastAsia="Times New Roman" w:hAnsi="Times New Roman" w:cs="Times New Roman"/>
            <w:sz w:val="24"/>
            <w:szCs w:val="24"/>
          </w:rPr>
          <w:t xml:space="preserve"> </w:t>
        </w:r>
        <w:r w:rsidRPr="001C7544">
          <w:rPr>
            <w:rFonts w:ascii="Times New Roman" w:eastAsia="Times New Roman" w:hAnsi="Times New Roman" w:cs="Times New Roman"/>
            <w:sz w:val="24"/>
            <w:szCs w:val="24"/>
          </w:rPr>
          <w:t xml:space="preserve">Except for provisions in subpart F, when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statute requires exceptions to requirements of this part for a class of Federal award</w:t>
        </w:r>
        <w:r>
          <w:rPr>
            <w:rFonts w:ascii="Times New Roman" w:eastAsia="Times New Roman" w:hAnsi="Times New Roman" w:cs="Times New Roman"/>
            <w:sz w:val="24"/>
            <w:szCs w:val="24"/>
          </w:rPr>
          <w:t xml:space="preserve">s, </w:t>
        </w:r>
        <w:r w:rsidRPr="001C7544">
          <w:rPr>
            <w:rFonts w:ascii="Times New Roman" w:eastAsia="Times New Roman" w:hAnsi="Times New Roman" w:cs="Times New Roman"/>
            <w:sz w:val="24"/>
            <w:szCs w:val="24"/>
          </w:rPr>
          <w:t xml:space="preserve">recipients, </w:t>
        </w:r>
        <w:r>
          <w:rPr>
            <w:rFonts w:ascii="Times New Roman" w:eastAsia="Times New Roman" w:hAnsi="Times New Roman" w:cs="Times New Roman"/>
            <w:sz w:val="24"/>
            <w:szCs w:val="24"/>
          </w:rPr>
          <w:t xml:space="preserve">or </w:t>
        </w:r>
        <w:r w:rsidRPr="001C7544">
          <w:rPr>
            <w:rFonts w:ascii="Times New Roman" w:eastAsia="Times New Roman" w:hAnsi="Times New Roman" w:cs="Times New Roman"/>
            <w:sz w:val="24"/>
            <w:szCs w:val="24"/>
          </w:rPr>
          <w:t>subrecipients, a Federal agency does not need OMB approval to allow those exceptions.</w:t>
        </w:r>
        <w:r>
          <w:rPr>
            <w:rFonts w:ascii="Times New Roman" w:eastAsia="Times New Roman" w:hAnsi="Times New Roman" w:cs="Times New Roman"/>
            <w:sz w:val="24"/>
            <w:szCs w:val="24"/>
          </w:rPr>
          <w:t xml:space="preserve"> See also </w:t>
        </w:r>
        <w:r w:rsidRPr="006C50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200.106.</w:t>
        </w:r>
      </w:ins>
    </w:p>
    <w:p w14:paraId="7895DAEE" w14:textId="77777777" w:rsidR="000B5224" w:rsidRPr="001C7544" w:rsidRDefault="00F2264C" w:rsidP="000B5224">
      <w:pPr>
        <w:spacing w:after="0" w:line="480" w:lineRule="auto"/>
        <w:ind w:firstLine="720"/>
        <w:rPr>
          <w:ins w:id="4116" w:author="OFFM" w:date="2024-04-16T10:53:00Z"/>
          <w:rFonts w:ascii="Times New Roman" w:eastAsia="Times New Roman" w:hAnsi="Times New Roman" w:cs="Times New Roman"/>
          <w:sz w:val="24"/>
          <w:szCs w:val="24"/>
        </w:rPr>
      </w:pPr>
      <w:ins w:id="4117" w:author="OFFM" w:date="2024-04-16T10:53:00Z">
        <w:r w:rsidRPr="001C7544">
          <w:rPr>
            <w:rFonts w:ascii="Times New Roman" w:eastAsia="Times New Roman" w:hAnsi="Times New Roman" w:cs="Times New Roman"/>
            <w:sz w:val="24"/>
            <w:szCs w:val="24"/>
          </w:rPr>
          <w:t>(c)</w:t>
        </w:r>
        <w:r w:rsidRPr="001C7544">
          <w:rPr>
            <w:rFonts w:ascii="Times New Roman" w:eastAsia="Times New Roman" w:hAnsi="Times New Roman" w:cs="Times New Roman"/>
            <w:i/>
            <w:iCs/>
            <w:sz w:val="24"/>
            <w:szCs w:val="24"/>
          </w:rPr>
          <w:t xml:space="preserve"> Federal agency exceptions.</w:t>
        </w:r>
        <w:r w:rsidRPr="001C7544">
          <w:rPr>
            <w:rFonts w:ascii="Times New Roman" w:eastAsia="Times New Roman" w:hAnsi="Times New Roman" w:cs="Times New Roman"/>
            <w:sz w:val="24"/>
            <w:szCs w:val="24"/>
          </w:rPr>
          <w:t xml:space="preserve"> Federal agencies may allow exceptions to requirements of this part </w:t>
        </w:r>
        <w:r w:rsidRPr="006B081E">
          <w:rPr>
            <w:rFonts w:ascii="Times New Roman" w:eastAsia="Times New Roman" w:hAnsi="Times New Roman" w:cs="Times New Roman"/>
            <w:sz w:val="24"/>
            <w:szCs w:val="24"/>
          </w:rPr>
          <w:t xml:space="preserve">on a case-by-case basis </w:t>
        </w:r>
        <w:r w:rsidRPr="001C7544">
          <w:rPr>
            <w:rFonts w:ascii="Times New Roman" w:eastAsia="Times New Roman" w:hAnsi="Times New Roman" w:cs="Times New Roman"/>
            <w:sz w:val="24"/>
            <w:szCs w:val="24"/>
          </w:rPr>
          <w:t>for individual Federal awards, recipients</w:t>
        </w:r>
        <w:r>
          <w:rPr>
            <w:rFonts w:ascii="Times New Roman" w:eastAsia="Times New Roman" w:hAnsi="Times New Roman" w:cs="Times New Roman"/>
            <w:sz w:val="24"/>
            <w:szCs w:val="24"/>
          </w:rPr>
          <w:t>,</w:t>
        </w:r>
        <w:r w:rsidRPr="001C7544">
          <w:rPr>
            <w:rFonts w:ascii="Times New Roman" w:eastAsia="Times New Roman" w:hAnsi="Times New Roman" w:cs="Times New Roman"/>
            <w:sz w:val="24"/>
            <w:szCs w:val="24"/>
          </w:rPr>
          <w:t xml:space="preserve"> or subrecipients, </w:t>
        </w:r>
        <w:r>
          <w:rPr>
            <w:rFonts w:ascii="Times New Roman" w:eastAsia="Times New Roman" w:hAnsi="Times New Roman" w:cs="Times New Roman"/>
            <w:sz w:val="24"/>
            <w:szCs w:val="24"/>
          </w:rPr>
          <w:t xml:space="preserve">except </w:t>
        </w:r>
        <w:r w:rsidRPr="001C7544">
          <w:rPr>
            <w:rFonts w:ascii="Times New Roman" w:eastAsia="Times New Roman" w:hAnsi="Times New Roman" w:cs="Times New Roman"/>
            <w:sz w:val="24"/>
            <w:szCs w:val="24"/>
          </w:rPr>
          <w:t xml:space="preserve">when the exceptions are prohibited by </w:t>
        </w:r>
        <w:r>
          <w:rPr>
            <w:rFonts w:ascii="Times New Roman" w:eastAsia="Times New Roman" w:hAnsi="Times New Roman" w:cs="Times New Roman"/>
            <w:sz w:val="24"/>
            <w:szCs w:val="24"/>
          </w:rPr>
          <w:t>law</w:t>
        </w:r>
        <w:r w:rsidRPr="001C7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w:t>
        </w:r>
        <w:r w:rsidRPr="001C7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w:t>
        </w:r>
        <w:r w:rsidRPr="001C7544">
          <w:rPr>
            <w:rFonts w:ascii="Times New Roman" w:eastAsia="Times New Roman" w:hAnsi="Times New Roman" w:cs="Times New Roman"/>
            <w:sz w:val="24"/>
            <w:szCs w:val="24"/>
          </w:rPr>
          <w:t xml:space="preserve"> approval is expressly required by this part. Only the cognizant agency for indirect costs may authorize exceptions related to cost </w:t>
        </w:r>
        <w:r w:rsidRPr="001C7544">
          <w:rPr>
            <w:rFonts w:ascii="Times New Roman" w:eastAsia="Times New Roman" w:hAnsi="Times New Roman" w:cs="Times New Roman"/>
            <w:sz w:val="24"/>
            <w:szCs w:val="24"/>
          </w:rPr>
          <w:lastRenderedPageBreak/>
          <w:t>allocation plans or indirect cost rate proposals. A Federal agency may also apply less restrictive requirements when issuing fixed amount awards (see § 200.1), except for those requirements imposed by statute or in subpart F.</w:t>
        </w:r>
      </w:ins>
    </w:p>
    <w:bookmarkEnd w:id="4095"/>
    <w:bookmarkEnd w:id="4097"/>
    <w:p w14:paraId="27FCE07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200.103 Authorities.</w:t>
      </w:r>
    </w:p>
    <w:p w14:paraId="2B3CE7E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This part is issued under the following authorities. </w:t>
      </w:r>
    </w:p>
    <w:p w14:paraId="5A99C0F1" w14:textId="60957EDE"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Subparts B through D</w:t>
      </w:r>
      <w:del w:id="4118"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are authorized under 31 U.S.C. 503 (the Chief Financial Officers Act, Functions of the Deputy Director for Management</w:t>
      </w:r>
      <w:del w:id="4119" w:author="OFFM" w:date="2024-04-16T10:53:00Z">
        <w:r w:rsidR="00817C00" w:rsidRPr="00F74592">
          <w:rPr>
            <w:rFonts w:ascii="Times New Roman" w:hAnsi="Times New Roman" w:cs="Times New Roman"/>
            <w:sz w:val="24"/>
            <w:szCs w:val="24"/>
          </w:rPr>
          <w:delText>),</w:delText>
        </w:r>
      </w:del>
      <w:ins w:id="4120" w:author="OFFM" w:date="2024-04-16T10:53:00Z">
        <w:r w:rsidRPr="001C7544">
          <w:rPr>
            <w:rFonts w:ascii="Times New Roman" w:eastAsia="Times New Roman" w:hAnsi="Times New Roman" w:cs="Times New Roman"/>
            <w:sz w:val="24"/>
            <w:szCs w:val="24"/>
          </w:rPr>
          <w:t>); the Federal Program Information Act (Public Law 95-220 and Public Law 98-169, as amended, codified at 31 U.S.C. 6101-6106); the Federal Grant and Cooperative Agreement Act of 1977 (Public Law 95-224, as amended, codified at 31 U.S.C. 6301-6309);</w:t>
        </w:r>
      </w:ins>
      <w:r w:rsidRPr="001C7544">
        <w:rPr>
          <w:rFonts w:ascii="Times New Roman" w:eastAsia="Times New Roman" w:hAnsi="Times New Roman" w:cs="Times New Roman"/>
          <w:sz w:val="24"/>
          <w:szCs w:val="24"/>
        </w:rPr>
        <w:t xml:space="preserve"> 41 U.S.C. 1101</w:t>
      </w:r>
      <w:del w:id="4121" w:author="OFFM" w:date="2024-04-16T10:53:00Z">
        <w:r w:rsidR="00817C00" w:rsidRPr="00F74592">
          <w:rPr>
            <w:rFonts w:ascii="Times New Roman" w:hAnsi="Times New Roman" w:cs="Times New Roman"/>
            <w:sz w:val="24"/>
            <w:szCs w:val="24"/>
          </w:rPr>
          <w:delText>–</w:delText>
        </w:r>
      </w:del>
      <w:ins w:id="412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1131 (the Office of Federal Procurement Policy Act</w:t>
      </w:r>
      <w:del w:id="4123" w:author="OFFM" w:date="2024-04-16T10:53:00Z">
        <w:r w:rsidR="00817C00" w:rsidRPr="00F74592">
          <w:rPr>
            <w:rFonts w:ascii="Times New Roman" w:hAnsi="Times New Roman" w:cs="Times New Roman"/>
            <w:sz w:val="24"/>
            <w:szCs w:val="24"/>
          </w:rPr>
          <w:delText>),</w:delText>
        </w:r>
      </w:del>
      <w:ins w:id="412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Reorganization Plan No. 2 of 1970</w:t>
      </w:r>
      <w:del w:id="4125"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and Executive Order 11541 (“Prescribing the Duties of the Office of Management and Budget and the Domestic Policy Council in the Executive Office of the President</w:t>
      </w:r>
      <w:del w:id="4126" w:author="OFFM" w:date="2024-04-16T10:53:00Z">
        <w:r w:rsidR="00817C00" w:rsidRPr="00F74592">
          <w:rPr>
            <w:rFonts w:ascii="Times New Roman" w:hAnsi="Times New Roman" w:cs="Times New Roman"/>
            <w:sz w:val="24"/>
            <w:szCs w:val="24"/>
          </w:rPr>
          <w:delText>”),</w:delText>
        </w:r>
      </w:del>
      <w:ins w:id="4127" w:author="OFFM" w:date="2024-04-16T10:53:00Z">
        <w:r w:rsidRPr="001C7544">
          <w:rPr>
            <w:rFonts w:ascii="Times New Roman" w:eastAsia="Times New Roman" w:hAnsi="Times New Roman" w:cs="Times New Roman"/>
            <w:sz w:val="24"/>
            <w:szCs w:val="24"/>
          </w:rPr>
          <w:t>”); and</w:t>
        </w:r>
      </w:ins>
      <w:r w:rsidRPr="001C7544">
        <w:rPr>
          <w:rFonts w:ascii="Times New Roman" w:eastAsia="Times New Roman" w:hAnsi="Times New Roman" w:cs="Times New Roman"/>
          <w:sz w:val="24"/>
          <w:szCs w:val="24"/>
        </w:rPr>
        <w:t xml:space="preserve"> the Single Audit Act Amendments of 1996</w:t>
      </w:r>
      <w:del w:id="4128"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(31 U.S.C. 7501</w:t>
      </w:r>
      <w:del w:id="4129" w:author="OFFM" w:date="2024-04-16T10:53:00Z">
        <w:r w:rsidR="00817C00" w:rsidRPr="00F74592">
          <w:rPr>
            <w:rFonts w:ascii="Times New Roman" w:hAnsi="Times New Roman" w:cs="Times New Roman"/>
            <w:sz w:val="24"/>
            <w:szCs w:val="24"/>
          </w:rPr>
          <w:delText>–</w:delText>
        </w:r>
      </w:del>
      <w:ins w:id="413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7507</w:t>
      </w:r>
      <w:del w:id="4131" w:author="OFFM" w:date="2024-04-16T10:53:00Z">
        <w:r w:rsidR="00817C00" w:rsidRPr="00F74592">
          <w:rPr>
            <w:rFonts w:ascii="Times New Roman" w:hAnsi="Times New Roman" w:cs="Times New Roman"/>
            <w:sz w:val="24"/>
            <w:szCs w:val="24"/>
          </w:rPr>
          <w:delText xml:space="preserve">), as well as The Federal Program Information Act (Pub. L. 95–220 and Pub. L. 98–169, as amended, codified at 31 U.S.C. 6101–6106). </w:delText>
        </w:r>
      </w:del>
      <w:ins w:id="4132" w:author="OFFM" w:date="2024-04-16T10:53:00Z">
        <w:r w:rsidRPr="001C7544">
          <w:rPr>
            <w:rFonts w:ascii="Times New Roman" w:eastAsia="Times New Roman" w:hAnsi="Times New Roman" w:cs="Times New Roman"/>
            <w:sz w:val="24"/>
            <w:szCs w:val="24"/>
          </w:rPr>
          <w:t>).</w:t>
        </w:r>
      </w:ins>
    </w:p>
    <w:p w14:paraId="578BBB96" w14:textId="56DD2CCC"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Subpart E</w:t>
      </w:r>
      <w:del w:id="4133"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is authorized under the Budget and Accounting Act of 1921, as amended; the Budget and Accounting Procedures Act of 1950, as amended (31 U.S.C. 1101</w:t>
      </w:r>
      <w:del w:id="4134" w:author="OFFM" w:date="2024-04-16T10:53:00Z">
        <w:r w:rsidR="00817C00" w:rsidRPr="00F74592">
          <w:rPr>
            <w:rFonts w:ascii="Times New Roman" w:hAnsi="Times New Roman" w:cs="Times New Roman"/>
            <w:sz w:val="24"/>
            <w:szCs w:val="24"/>
          </w:rPr>
          <w:delText>–1125</w:delText>
        </w:r>
      </w:del>
      <w:ins w:id="4135" w:author="OFFM" w:date="2024-04-16T10:53:00Z">
        <w:r w:rsidRPr="001C7544">
          <w:rPr>
            <w:rFonts w:ascii="Times New Roman" w:eastAsia="Times New Roman" w:hAnsi="Times New Roman" w:cs="Times New Roman"/>
            <w:sz w:val="24"/>
            <w:szCs w:val="24"/>
          </w:rPr>
          <w:t>-1126</w:t>
        </w:r>
      </w:ins>
      <w:r w:rsidRPr="001C7544">
        <w:rPr>
          <w:rFonts w:ascii="Times New Roman" w:eastAsia="Times New Roman" w:hAnsi="Times New Roman" w:cs="Times New Roman"/>
          <w:sz w:val="24"/>
          <w:szCs w:val="24"/>
        </w:rPr>
        <w:t>); the Chief Financial Officers Act of 1990 (31 U.S.C. 503</w:t>
      </w:r>
      <w:del w:id="4136" w:author="OFFM" w:date="2024-04-16T10:53:00Z">
        <w:r w:rsidR="00817C00" w:rsidRPr="00F74592">
          <w:rPr>
            <w:rFonts w:ascii="Times New Roman" w:hAnsi="Times New Roman" w:cs="Times New Roman"/>
            <w:sz w:val="24"/>
            <w:szCs w:val="24"/>
          </w:rPr>
          <w:delText>–</w:delText>
        </w:r>
      </w:del>
      <w:ins w:id="413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504); Reorganization Plan No. 2 of 1970; and Executive Order 11541, “Prescribing the Duties of the Office of Management and Budget and the Domestic Policy Council in the Executive Office of the President.” </w:t>
      </w:r>
      <w:ins w:id="4138" w:author="OFFM" w:date="2024-04-16T10:53:00Z">
        <w:r w:rsidRPr="001C7544">
          <w:rPr>
            <w:rFonts w:ascii="Times New Roman" w:eastAsia="Times New Roman" w:hAnsi="Times New Roman" w:cs="Times New Roman"/>
            <w:sz w:val="24"/>
            <w:szCs w:val="24"/>
          </w:rPr>
          <w:t>OMB also relies on authority under 31 U.S.C. 503 and 31 U.S.C. 6307.</w:t>
        </w:r>
      </w:ins>
    </w:p>
    <w:p w14:paraId="26A841C2" w14:textId="54F9D074"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Subpart F </w:t>
      </w:r>
      <w:del w:id="4139"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is authorized under the Single Audit Act Amendments of 1996</w:t>
      </w:r>
      <w:del w:id="4140" w:author="OFFM" w:date="2024-04-16T10:53:00Z">
        <w:r w:rsidR="00817C00" w:rsidRPr="00F74592">
          <w:rPr>
            <w:rFonts w:ascii="Times New Roman" w:hAnsi="Times New Roman" w:cs="Times New Roman"/>
            <w:sz w:val="24"/>
            <w:szCs w:val="24"/>
          </w:rPr>
          <w:delText>, (</w:delText>
        </w:r>
      </w:del>
      <w:ins w:id="4141" w:author="OFFM" w:date="2024-04-16T10:53:00Z">
        <w:r w:rsidRPr="001C7544">
          <w:rPr>
            <w:rFonts w:ascii="Times New Roman" w:eastAsia="Times New Roman" w:hAnsi="Times New Roman" w:cs="Times New Roman"/>
            <w:sz w:val="24"/>
            <w:szCs w:val="24"/>
          </w:rPr>
          <w:t xml:space="preserve"> (codified at </w:t>
        </w:r>
      </w:ins>
      <w:r w:rsidRPr="001C7544">
        <w:rPr>
          <w:rFonts w:ascii="Times New Roman" w:eastAsia="Times New Roman" w:hAnsi="Times New Roman" w:cs="Times New Roman"/>
          <w:sz w:val="24"/>
          <w:szCs w:val="24"/>
        </w:rPr>
        <w:t>31 U.S.C. 7501</w:t>
      </w:r>
      <w:del w:id="4142" w:author="OFFM" w:date="2024-04-16T10:53:00Z">
        <w:r w:rsidR="00817C00" w:rsidRPr="00F74592">
          <w:rPr>
            <w:rFonts w:ascii="Times New Roman" w:hAnsi="Times New Roman" w:cs="Times New Roman"/>
            <w:sz w:val="24"/>
            <w:szCs w:val="24"/>
          </w:rPr>
          <w:delText>–</w:delText>
        </w:r>
      </w:del>
      <w:ins w:id="414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7507). </w:t>
      </w:r>
      <w:ins w:id="4144" w:author="OFFM" w:date="2024-04-16T10:53:00Z">
        <w:r w:rsidRPr="001C7544">
          <w:rPr>
            <w:rFonts w:ascii="Times New Roman" w:eastAsia="Times New Roman" w:hAnsi="Times New Roman" w:cs="Times New Roman"/>
            <w:sz w:val="24"/>
            <w:szCs w:val="24"/>
          </w:rPr>
          <w:t>OMB also relies on authority under 31 U.S.C. 503 and 31 U.S.C. 6307.</w:t>
        </w:r>
      </w:ins>
    </w:p>
    <w:p w14:paraId="1FEF884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200.104 Supersession.</w:t>
      </w:r>
    </w:p>
    <w:p w14:paraId="4B69BC6C" w14:textId="77777777" w:rsidR="00817C00" w:rsidRPr="00F74592" w:rsidRDefault="00817C00" w:rsidP="00B229D1">
      <w:pPr>
        <w:spacing w:after="0" w:line="480" w:lineRule="auto"/>
        <w:ind w:firstLine="720"/>
        <w:contextualSpacing/>
        <w:rPr>
          <w:del w:id="4145" w:author="OFFM" w:date="2024-04-16T10:53:00Z"/>
          <w:rFonts w:ascii="Times New Roman" w:hAnsi="Times New Roman" w:cs="Times New Roman"/>
          <w:sz w:val="24"/>
          <w:szCs w:val="24"/>
        </w:rPr>
      </w:pPr>
      <w:del w:id="4146" w:author="OFFM" w:date="2024-04-16T10:53:00Z">
        <w:r w:rsidRPr="00F74592">
          <w:rPr>
            <w:rFonts w:ascii="Times New Roman" w:hAnsi="Times New Roman" w:cs="Times New Roman"/>
            <w:sz w:val="24"/>
            <w:szCs w:val="24"/>
          </w:rPr>
          <w:lastRenderedPageBreak/>
          <w:delText>As described in § 200.110, this</w:delText>
        </w:r>
      </w:del>
      <w:ins w:id="4147" w:author="OFFM" w:date="2024-04-16T10:53:00Z">
        <w:r w:rsidR="00F2264C" w:rsidRPr="001C7544">
          <w:rPr>
            <w:rFonts w:ascii="Times New Roman" w:eastAsia="Times New Roman" w:hAnsi="Times New Roman" w:cs="Times New Roman"/>
            <w:sz w:val="24"/>
            <w:szCs w:val="24"/>
          </w:rPr>
          <w:t>This</w:t>
        </w:r>
      </w:ins>
      <w:r w:rsidR="00F2264C" w:rsidRPr="001C7544">
        <w:rPr>
          <w:rFonts w:ascii="Times New Roman" w:eastAsia="Times New Roman" w:hAnsi="Times New Roman" w:cs="Times New Roman"/>
          <w:sz w:val="24"/>
          <w:szCs w:val="24"/>
        </w:rPr>
        <w:t xml:space="preserve"> part </w:t>
      </w:r>
      <w:del w:id="4148" w:author="OFFM" w:date="2024-04-16T10:53:00Z">
        <w:r w:rsidRPr="00F74592">
          <w:rPr>
            <w:rFonts w:ascii="Times New Roman" w:hAnsi="Times New Roman" w:cs="Times New Roman"/>
            <w:sz w:val="24"/>
            <w:szCs w:val="24"/>
          </w:rPr>
          <w:delText>supersedes the following</w:delText>
        </w:r>
      </w:del>
      <w:ins w:id="4149" w:author="OFFM" w:date="2024-04-16T10:53:00Z">
        <w:r w:rsidR="00F2264C" w:rsidRPr="001C7544">
          <w:rPr>
            <w:rFonts w:ascii="Times New Roman" w:eastAsia="Times New Roman" w:hAnsi="Times New Roman" w:cs="Times New Roman"/>
            <w:sz w:val="24"/>
            <w:szCs w:val="24"/>
          </w:rPr>
          <w:t>superseded previous</w:t>
        </w:r>
      </w:ins>
      <w:r w:rsidR="00F2264C" w:rsidRPr="001C7544">
        <w:rPr>
          <w:rFonts w:ascii="Times New Roman" w:eastAsia="Times New Roman" w:hAnsi="Times New Roman" w:cs="Times New Roman"/>
          <w:sz w:val="24"/>
          <w:szCs w:val="24"/>
        </w:rPr>
        <w:t xml:space="preserve"> OMB guidance </w:t>
      </w:r>
      <w:del w:id="4150" w:author="OFFM" w:date="2024-04-16T10:53:00Z">
        <w:r w:rsidRPr="00F74592">
          <w:rPr>
            <w:rFonts w:ascii="Times New Roman" w:hAnsi="Times New Roman" w:cs="Times New Roman"/>
            <w:sz w:val="24"/>
            <w:szCs w:val="24"/>
          </w:rPr>
          <w:delText>documents and regulations</w:delText>
        </w:r>
      </w:del>
      <w:ins w:id="4151" w:author="OFFM" w:date="2024-04-16T10:53:00Z">
        <w:r w:rsidR="00F2264C" w:rsidRPr="001C7544">
          <w:rPr>
            <w:rFonts w:ascii="Times New Roman" w:eastAsia="Times New Roman" w:hAnsi="Times New Roman" w:cs="Times New Roman"/>
            <w:sz w:val="24"/>
            <w:szCs w:val="24"/>
          </w:rPr>
          <w:t>issued</w:t>
        </w:r>
      </w:ins>
      <w:r w:rsidR="00F2264C" w:rsidRPr="001C7544">
        <w:rPr>
          <w:rFonts w:ascii="Times New Roman" w:eastAsia="Times New Roman" w:hAnsi="Times New Roman" w:cs="Times New Roman"/>
          <w:sz w:val="24"/>
          <w:szCs w:val="24"/>
        </w:rPr>
        <w:t xml:space="preserve"> under </w:t>
      </w:r>
      <w:del w:id="4152" w:author="OFFM" w:date="2024-04-16T10:53:00Z">
        <w:r w:rsidRPr="00F74592">
          <w:rPr>
            <w:rFonts w:ascii="Times New Roman" w:hAnsi="Times New Roman" w:cs="Times New Roman"/>
            <w:sz w:val="24"/>
            <w:szCs w:val="24"/>
          </w:rPr>
          <w:delText>title</w:delText>
        </w:r>
      </w:del>
      <w:ins w:id="4153" w:author="OFFM" w:date="2024-04-16T10:53:00Z">
        <w:r w:rsidR="00F2264C" w:rsidRPr="001C7544">
          <w:rPr>
            <w:rFonts w:ascii="Times New Roman" w:eastAsia="Times New Roman" w:hAnsi="Times New Roman" w:cs="Times New Roman"/>
            <w:sz w:val="24"/>
            <w:szCs w:val="24"/>
          </w:rPr>
          <w:t>Title</w:t>
        </w:r>
      </w:ins>
      <w:r w:rsidR="00F2264C" w:rsidRPr="001C7544">
        <w:rPr>
          <w:rFonts w:ascii="Times New Roman" w:eastAsia="Times New Roman" w:hAnsi="Times New Roman" w:cs="Times New Roman"/>
          <w:sz w:val="24"/>
          <w:szCs w:val="24"/>
        </w:rPr>
        <w:t xml:space="preserve"> 2</w:t>
      </w:r>
      <w:ins w:id="4154" w:author="OFFM" w:date="2024-04-16T10:53:00Z">
        <w:r w:rsidR="00F2264C" w:rsidRPr="001C7544">
          <w:rPr>
            <w:rFonts w:ascii="Times New Roman" w:eastAsia="Times New Roman" w:hAnsi="Times New Roman" w:cs="Times New Roman"/>
            <w:sz w:val="24"/>
            <w:szCs w:val="24"/>
          </w:rPr>
          <w:t>, subtitle A, chapter II</w:t>
        </w:r>
      </w:ins>
      <w:r w:rsidR="00F2264C" w:rsidRPr="001C7544">
        <w:rPr>
          <w:rFonts w:ascii="Times New Roman" w:eastAsia="Times New Roman" w:hAnsi="Times New Roman" w:cs="Times New Roman"/>
          <w:sz w:val="24"/>
          <w:szCs w:val="24"/>
        </w:rPr>
        <w:t xml:space="preserve"> of the Code of Federal Regulations</w:t>
      </w:r>
      <w:del w:id="4155" w:author="OFFM" w:date="2024-04-16T10:53:00Z">
        <w:r w:rsidRPr="00F74592">
          <w:rPr>
            <w:rFonts w:ascii="Times New Roman" w:hAnsi="Times New Roman" w:cs="Times New Roman"/>
            <w:sz w:val="24"/>
            <w:szCs w:val="24"/>
          </w:rPr>
          <w:delText xml:space="preserve">: </w:delText>
        </w:r>
      </w:del>
    </w:p>
    <w:p w14:paraId="326E512E" w14:textId="77777777" w:rsidR="00817C00" w:rsidRPr="00F74592" w:rsidRDefault="00817C00" w:rsidP="00B229D1">
      <w:pPr>
        <w:spacing w:after="0" w:line="480" w:lineRule="auto"/>
        <w:ind w:firstLine="720"/>
        <w:contextualSpacing/>
        <w:rPr>
          <w:del w:id="4156" w:author="OFFM" w:date="2024-04-16T10:53:00Z"/>
          <w:rFonts w:ascii="Times New Roman" w:hAnsi="Times New Roman" w:cs="Times New Roman"/>
          <w:sz w:val="24"/>
          <w:szCs w:val="24"/>
        </w:rPr>
      </w:pPr>
      <w:del w:id="4157" w:author="OFFM" w:date="2024-04-16T10:53:00Z">
        <w:r w:rsidRPr="00F74592">
          <w:rPr>
            <w:rFonts w:ascii="Times New Roman" w:hAnsi="Times New Roman" w:cs="Times New Roman"/>
            <w:sz w:val="24"/>
            <w:szCs w:val="24"/>
          </w:rPr>
          <w:delText xml:space="preserve">(a) A–21, “Cost Principles for Educational Institutions” (2 CFR part 220); </w:delText>
        </w:r>
      </w:del>
    </w:p>
    <w:p w14:paraId="434B7BE9" w14:textId="5BF4726D"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4158" w:author="OFFM" w:date="2024-04-16T10:53:00Z">
        <w:r w:rsidRPr="00F74592">
          <w:rPr>
            <w:rFonts w:ascii="Times New Roman" w:hAnsi="Times New Roman" w:cs="Times New Roman"/>
            <w:sz w:val="24"/>
            <w:szCs w:val="24"/>
          </w:rPr>
          <w:delText>(b) A–87, “Cost Principles for State, Local</w:delText>
        </w:r>
      </w:del>
      <w:ins w:id="4159" w:author="OFFM" w:date="2024-04-16T10:53:00Z">
        <w:r w:rsidR="00F2264C" w:rsidRPr="001C7544">
          <w:rPr>
            <w:rFonts w:ascii="Times New Roman" w:eastAsia="Times New Roman" w:hAnsi="Times New Roman" w:cs="Times New Roman"/>
            <w:sz w:val="24"/>
            <w:szCs w:val="24"/>
          </w:rPr>
          <w:t xml:space="preserve"> and certain OMB circulars related to uniform administrative requirements, cost principles,</w:t>
        </w:r>
      </w:ins>
      <w:r w:rsidR="00F2264C" w:rsidRPr="001C7544">
        <w:rPr>
          <w:rFonts w:ascii="Times New Roman" w:eastAsia="Times New Roman" w:hAnsi="Times New Roman" w:cs="Times New Roman"/>
          <w:sz w:val="24"/>
          <w:szCs w:val="24"/>
        </w:rPr>
        <w:t xml:space="preserve"> and </w:t>
      </w:r>
      <w:del w:id="4160" w:author="OFFM" w:date="2024-04-16T10:53:00Z">
        <w:r w:rsidRPr="00F74592">
          <w:rPr>
            <w:rFonts w:ascii="Times New Roman" w:hAnsi="Times New Roman" w:cs="Times New Roman"/>
            <w:sz w:val="24"/>
            <w:szCs w:val="24"/>
          </w:rPr>
          <w:delText xml:space="preserve">Indian Tribal Governments” (2 CFR part 225) and also </w:delText>
        </w:r>
      </w:del>
      <w:ins w:id="4161" w:author="OFFM" w:date="2024-04-16T10:53:00Z">
        <w:r w:rsidR="00F2264C" w:rsidRPr="001C7544">
          <w:rPr>
            <w:rFonts w:ascii="Times New Roman" w:eastAsia="Times New Roman" w:hAnsi="Times New Roman" w:cs="Times New Roman"/>
            <w:sz w:val="24"/>
            <w:szCs w:val="24"/>
          </w:rPr>
          <w:t xml:space="preserve">audit requirements for </w:t>
        </w:r>
      </w:ins>
      <w:r w:rsidR="00F2264C" w:rsidRPr="001C7544">
        <w:rPr>
          <w:rFonts w:ascii="Times New Roman" w:eastAsia="Times New Roman" w:hAnsi="Times New Roman" w:cs="Times New Roman"/>
          <w:sz w:val="24"/>
          <w:szCs w:val="24"/>
        </w:rPr>
        <w:t xml:space="preserve">Federal </w:t>
      </w:r>
      <w:del w:id="4162" w:author="OFFM" w:date="2024-04-16T10:53:00Z">
        <w:r w:rsidRPr="00F74592">
          <w:rPr>
            <w:rFonts w:ascii="Times New Roman" w:hAnsi="Times New Roman" w:cs="Times New Roman"/>
            <w:sz w:val="24"/>
            <w:szCs w:val="24"/>
          </w:rPr>
          <w:delText xml:space="preserve">Register notice 51 FR 552 (January 6, 1986); </w:delText>
        </w:r>
      </w:del>
      <w:ins w:id="4163" w:author="OFFM" w:date="2024-04-16T10:53:00Z">
        <w:r w:rsidR="00F2264C" w:rsidRPr="001C7544">
          <w:rPr>
            <w:rFonts w:ascii="Times New Roman" w:eastAsia="Times New Roman" w:hAnsi="Times New Roman" w:cs="Times New Roman"/>
            <w:sz w:val="24"/>
            <w:szCs w:val="24"/>
          </w:rPr>
          <w:t>awards.</w:t>
        </w:r>
      </w:ins>
    </w:p>
    <w:p w14:paraId="4BD6A905" w14:textId="77777777" w:rsidR="00817C00" w:rsidRPr="00F74592" w:rsidRDefault="00817C00" w:rsidP="00B229D1">
      <w:pPr>
        <w:spacing w:after="0" w:line="480" w:lineRule="auto"/>
        <w:ind w:firstLine="720"/>
        <w:contextualSpacing/>
        <w:rPr>
          <w:del w:id="4164" w:author="OFFM" w:date="2024-04-16T10:53:00Z"/>
          <w:rFonts w:ascii="Times New Roman" w:hAnsi="Times New Roman" w:cs="Times New Roman"/>
          <w:sz w:val="24"/>
          <w:szCs w:val="24"/>
        </w:rPr>
      </w:pPr>
      <w:del w:id="4165" w:author="OFFM" w:date="2024-04-16T10:53:00Z">
        <w:r w:rsidRPr="00F74592">
          <w:rPr>
            <w:rFonts w:ascii="Times New Roman" w:hAnsi="Times New Roman" w:cs="Times New Roman"/>
            <w:sz w:val="24"/>
            <w:szCs w:val="24"/>
          </w:rPr>
          <w:delText xml:space="preserve">(c) A–89, “Federal Domestic Assistance Program Information”; </w:delText>
        </w:r>
      </w:del>
    </w:p>
    <w:p w14:paraId="051F1477" w14:textId="77777777" w:rsidR="00817C00" w:rsidRPr="00F74592" w:rsidRDefault="00817C00" w:rsidP="00B229D1">
      <w:pPr>
        <w:spacing w:after="0" w:line="480" w:lineRule="auto"/>
        <w:ind w:firstLine="720"/>
        <w:contextualSpacing/>
        <w:rPr>
          <w:del w:id="4166" w:author="OFFM" w:date="2024-04-16T10:53:00Z"/>
          <w:rFonts w:ascii="Times New Roman" w:hAnsi="Times New Roman" w:cs="Times New Roman"/>
          <w:sz w:val="24"/>
          <w:szCs w:val="24"/>
        </w:rPr>
      </w:pPr>
      <w:del w:id="4167" w:author="OFFM" w:date="2024-04-16T10:53:00Z">
        <w:r w:rsidRPr="00F74592">
          <w:rPr>
            <w:rFonts w:ascii="Times New Roman" w:hAnsi="Times New Roman" w:cs="Times New Roman"/>
            <w:sz w:val="24"/>
            <w:szCs w:val="24"/>
          </w:rPr>
          <w:delText xml:space="preserve">(d) A–102, “Grant Awards and Cooperative Agreements with State and Local Governments”; </w:delText>
        </w:r>
      </w:del>
    </w:p>
    <w:p w14:paraId="1460BF12" w14:textId="77777777" w:rsidR="00817C00" w:rsidRPr="00F74592" w:rsidRDefault="00817C00" w:rsidP="00B229D1">
      <w:pPr>
        <w:spacing w:after="0" w:line="480" w:lineRule="auto"/>
        <w:ind w:firstLine="720"/>
        <w:contextualSpacing/>
        <w:rPr>
          <w:del w:id="4168" w:author="OFFM" w:date="2024-04-16T10:53:00Z"/>
          <w:rFonts w:ascii="Times New Roman" w:hAnsi="Times New Roman" w:cs="Times New Roman"/>
          <w:sz w:val="24"/>
          <w:szCs w:val="24"/>
        </w:rPr>
      </w:pPr>
      <w:del w:id="4169" w:author="OFFM" w:date="2024-04-16T10:53:00Z">
        <w:r w:rsidRPr="00F74592">
          <w:rPr>
            <w:rFonts w:ascii="Times New Roman" w:hAnsi="Times New Roman" w:cs="Times New Roman"/>
            <w:sz w:val="24"/>
            <w:szCs w:val="24"/>
          </w:rPr>
          <w:delText xml:space="preserve">(e) A–110, “Uniform Administrative Requirements for Awards and Other Agreements with Institutions of Higher Education, Hospitals, and Other Nonprofit Organizations” (codified at 2 CFR 215); </w:delText>
        </w:r>
      </w:del>
    </w:p>
    <w:p w14:paraId="5E8EE4F6" w14:textId="77777777" w:rsidR="00817C00" w:rsidRPr="00F74592" w:rsidRDefault="00817C00" w:rsidP="00B229D1">
      <w:pPr>
        <w:spacing w:after="0" w:line="480" w:lineRule="auto"/>
        <w:ind w:firstLine="720"/>
        <w:contextualSpacing/>
        <w:rPr>
          <w:del w:id="4170" w:author="OFFM" w:date="2024-04-16T10:53:00Z"/>
          <w:rFonts w:ascii="Times New Roman" w:hAnsi="Times New Roman" w:cs="Times New Roman"/>
          <w:sz w:val="24"/>
          <w:szCs w:val="24"/>
        </w:rPr>
      </w:pPr>
      <w:del w:id="4171" w:author="OFFM" w:date="2024-04-16T10:53:00Z">
        <w:r w:rsidRPr="00F74592">
          <w:rPr>
            <w:rFonts w:ascii="Times New Roman" w:hAnsi="Times New Roman" w:cs="Times New Roman"/>
            <w:sz w:val="24"/>
            <w:szCs w:val="24"/>
          </w:rPr>
          <w:delText xml:space="preserve">(f) A–122, “Cost Principles for Non-Profit Organizations” (2 CFR part 230); </w:delText>
        </w:r>
      </w:del>
    </w:p>
    <w:p w14:paraId="2AF29FE3" w14:textId="77777777" w:rsidR="00817C00" w:rsidRPr="00F74592" w:rsidRDefault="00817C00" w:rsidP="00B229D1">
      <w:pPr>
        <w:spacing w:after="0" w:line="480" w:lineRule="auto"/>
        <w:ind w:firstLine="720"/>
        <w:contextualSpacing/>
        <w:rPr>
          <w:del w:id="4172" w:author="OFFM" w:date="2024-04-16T10:53:00Z"/>
          <w:rFonts w:ascii="Times New Roman" w:hAnsi="Times New Roman" w:cs="Times New Roman"/>
          <w:sz w:val="24"/>
          <w:szCs w:val="24"/>
        </w:rPr>
      </w:pPr>
      <w:del w:id="4173" w:author="OFFM" w:date="2024-04-16T10:53:00Z">
        <w:r w:rsidRPr="00F74592">
          <w:rPr>
            <w:rFonts w:ascii="Times New Roman" w:hAnsi="Times New Roman" w:cs="Times New Roman"/>
            <w:sz w:val="24"/>
            <w:szCs w:val="24"/>
          </w:rPr>
          <w:delText xml:space="preserve">(g) A–133, “Audits of States, Local Governments and Non-Profit Organizations”; and </w:delText>
        </w:r>
      </w:del>
    </w:p>
    <w:p w14:paraId="38EC9E3C" w14:textId="77777777" w:rsidR="00817C00" w:rsidRPr="00F74592" w:rsidRDefault="00817C00" w:rsidP="00B229D1">
      <w:pPr>
        <w:spacing w:after="0" w:line="480" w:lineRule="auto"/>
        <w:ind w:firstLine="720"/>
        <w:contextualSpacing/>
        <w:rPr>
          <w:del w:id="4174" w:author="OFFM" w:date="2024-04-16T10:53:00Z"/>
          <w:rFonts w:ascii="Times New Roman" w:hAnsi="Times New Roman" w:cs="Times New Roman"/>
          <w:sz w:val="24"/>
          <w:szCs w:val="24"/>
        </w:rPr>
      </w:pPr>
      <w:del w:id="4175" w:author="OFFM" w:date="2024-04-16T10:53:00Z">
        <w:r w:rsidRPr="00F74592">
          <w:rPr>
            <w:rFonts w:ascii="Times New Roman" w:hAnsi="Times New Roman" w:cs="Times New Roman"/>
            <w:sz w:val="24"/>
            <w:szCs w:val="24"/>
          </w:rPr>
          <w:delText xml:space="preserve">(h) Those sections of A–50 related to audits performed under subpart F of this part. </w:delText>
        </w:r>
      </w:del>
    </w:p>
    <w:p w14:paraId="41DD600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200.105 Effect on other issuances.</w:t>
      </w:r>
    </w:p>
    <w:p w14:paraId="64B8CF57" w14:textId="2F88BAEC"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w:t>
      </w:r>
      <w:r w:rsidRPr="00A63D45">
        <w:rPr>
          <w:rFonts w:ascii="Times New Roman" w:hAnsi="Times New Roman"/>
          <w:i/>
          <w:sz w:val="24"/>
        </w:rPr>
        <w:t xml:space="preserve"> Superseding inconsistent requirements.</w:t>
      </w:r>
      <w:r w:rsidRPr="001C7544">
        <w:rPr>
          <w:rFonts w:ascii="Times New Roman" w:eastAsia="Times New Roman" w:hAnsi="Times New Roman" w:cs="Times New Roman"/>
          <w:sz w:val="24"/>
          <w:szCs w:val="24"/>
        </w:rPr>
        <w:t xml:space="preserve"> For Federal awards </w:t>
      </w:r>
      <w:ins w:id="4176" w:author="OFFM" w:date="2024-04-16T10:53:00Z">
        <w:r w:rsidRPr="001C7544">
          <w:rPr>
            <w:rFonts w:ascii="Times New Roman" w:eastAsia="Times New Roman" w:hAnsi="Times New Roman" w:cs="Times New Roman"/>
            <w:sz w:val="24"/>
            <w:szCs w:val="24"/>
          </w:rPr>
          <w:t xml:space="preserve">made </w:t>
        </w:r>
      </w:ins>
      <w:r w:rsidRPr="001C7544">
        <w:rPr>
          <w:rFonts w:ascii="Times New Roman" w:eastAsia="Times New Roman" w:hAnsi="Times New Roman" w:cs="Times New Roman"/>
          <w:sz w:val="24"/>
          <w:szCs w:val="24"/>
        </w:rPr>
        <w:t>subject to this part</w:t>
      </w:r>
      <w:del w:id="4177" w:author="OFFM" w:date="2024-04-16T10:53:00Z">
        <w:r w:rsidR="00817C00" w:rsidRPr="00F74592">
          <w:rPr>
            <w:rFonts w:ascii="Times New Roman" w:hAnsi="Times New Roman" w:cs="Times New Roman"/>
            <w:sz w:val="24"/>
            <w:szCs w:val="24"/>
          </w:rPr>
          <w:delText>, all</w:delText>
        </w:r>
      </w:del>
      <w:ins w:id="4178" w:author="OFFM" w:date="2024-04-16T10:53:00Z">
        <w:r w:rsidRPr="001C7544">
          <w:rPr>
            <w:rFonts w:ascii="Times New Roman" w:eastAsia="Times New Roman" w:hAnsi="Times New Roman" w:cs="Times New Roman"/>
            <w:sz w:val="24"/>
            <w:szCs w:val="24"/>
          </w:rPr>
          <w:t xml:space="preserve"> by a Federal agency, this part takes precedence over any</w:t>
        </w:r>
      </w:ins>
      <w:r w:rsidRPr="001C7544">
        <w:rPr>
          <w:rFonts w:ascii="Times New Roman" w:eastAsia="Times New Roman" w:hAnsi="Times New Roman" w:cs="Times New Roman"/>
          <w:sz w:val="24"/>
          <w:szCs w:val="24"/>
        </w:rPr>
        <w:t xml:space="preserve"> administrative requirements, program manuals, handbooks</w:t>
      </w:r>
      <w:ins w:id="417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other non-regulatory materials that are inconsistent with the requirements of this part </w:t>
      </w:r>
      <w:del w:id="4180" w:author="OFFM" w:date="2024-04-16T10:53:00Z">
        <w:r w:rsidR="00817C00" w:rsidRPr="00F74592">
          <w:rPr>
            <w:rFonts w:ascii="Times New Roman" w:hAnsi="Times New Roman" w:cs="Times New Roman"/>
            <w:sz w:val="24"/>
            <w:szCs w:val="24"/>
          </w:rPr>
          <w:delText xml:space="preserve">must be superseded </w:delText>
        </w:r>
      </w:del>
      <w:r w:rsidRPr="001C7544">
        <w:rPr>
          <w:rFonts w:ascii="Times New Roman" w:eastAsia="Times New Roman" w:hAnsi="Times New Roman" w:cs="Times New Roman"/>
          <w:sz w:val="24"/>
          <w:szCs w:val="24"/>
        </w:rPr>
        <w:t xml:space="preserve">upon implementation </w:t>
      </w:r>
      <w:del w:id="4181"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 xml:space="preserve">by the Federal agency, except to the extent </w:t>
      </w:r>
      <w:ins w:id="4182" w:author="OFFM" w:date="2024-04-16T10:53:00Z">
        <w:r w:rsidRPr="001C7544">
          <w:rPr>
            <w:rFonts w:ascii="Times New Roman" w:eastAsia="Times New Roman" w:hAnsi="Times New Roman" w:cs="Times New Roman"/>
            <w:sz w:val="24"/>
            <w:szCs w:val="24"/>
          </w:rPr>
          <w:t xml:space="preserve">that </w:t>
        </w:r>
      </w:ins>
      <w:r w:rsidRPr="001C7544">
        <w:rPr>
          <w:rFonts w:ascii="Times New Roman" w:eastAsia="Times New Roman" w:hAnsi="Times New Roman" w:cs="Times New Roman"/>
          <w:sz w:val="24"/>
          <w:szCs w:val="24"/>
        </w:rPr>
        <w:t xml:space="preserve">they are required by statute or authorized in accordance with </w:t>
      </w:r>
      <w:del w:id="4183" w:author="OFFM" w:date="2024-04-16T10:53:00Z">
        <w:r w:rsidR="00817C00" w:rsidRPr="00F74592">
          <w:rPr>
            <w:rFonts w:ascii="Times New Roman" w:hAnsi="Times New Roman" w:cs="Times New Roman"/>
            <w:sz w:val="24"/>
            <w:szCs w:val="24"/>
          </w:rPr>
          <w:delText xml:space="preserve">the provisions in </w:delText>
        </w:r>
      </w:del>
      <w:r w:rsidRPr="001C7544">
        <w:rPr>
          <w:rFonts w:ascii="Times New Roman" w:eastAsia="Times New Roman" w:hAnsi="Times New Roman" w:cs="Times New Roman"/>
          <w:sz w:val="24"/>
          <w:szCs w:val="24"/>
        </w:rPr>
        <w:t>§ 200.102.</w:t>
      </w:r>
      <w:del w:id="4184" w:author="OFFM" w:date="2024-04-16T10:53:00Z">
        <w:r w:rsidR="00817C00" w:rsidRPr="00F74592">
          <w:rPr>
            <w:rFonts w:ascii="Times New Roman" w:hAnsi="Times New Roman" w:cs="Times New Roman"/>
            <w:sz w:val="24"/>
            <w:szCs w:val="24"/>
          </w:rPr>
          <w:delText xml:space="preserve"> </w:delText>
        </w:r>
      </w:del>
    </w:p>
    <w:p w14:paraId="20F739AA" w14:textId="2DEA1929" w:rsidR="000B5224" w:rsidRPr="001C7544" w:rsidRDefault="00F2264C" w:rsidP="000B5224">
      <w:pPr>
        <w:spacing w:after="0" w:line="480" w:lineRule="auto"/>
        <w:ind w:firstLine="720"/>
        <w:rPr>
          <w:ins w:id="4185"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w:t>
      </w:r>
      <w:r w:rsidRPr="00A63D45">
        <w:rPr>
          <w:rFonts w:ascii="Times New Roman" w:hAnsi="Times New Roman"/>
          <w:i/>
          <w:sz w:val="24"/>
        </w:rPr>
        <w:t xml:space="preserve"> Imposition of requirements on recipients.</w:t>
      </w:r>
      <w:r w:rsidRPr="001C7544">
        <w:rPr>
          <w:rFonts w:ascii="Times New Roman" w:eastAsia="Times New Roman" w:hAnsi="Times New Roman" w:cs="Times New Roman"/>
          <w:sz w:val="24"/>
          <w:szCs w:val="24"/>
        </w:rPr>
        <w:t xml:space="preserve"> Agencies may </w:t>
      </w:r>
      <w:ins w:id="4186" w:author="OFFM" w:date="2024-04-16T10:53:00Z">
        <w:r w:rsidRPr="001C7544">
          <w:rPr>
            <w:rFonts w:ascii="Times New Roman" w:eastAsia="Times New Roman" w:hAnsi="Times New Roman" w:cs="Times New Roman"/>
            <w:sz w:val="24"/>
            <w:szCs w:val="24"/>
          </w:rPr>
          <w:t xml:space="preserve">only </w:t>
        </w:r>
      </w:ins>
      <w:r w:rsidRPr="001C7544">
        <w:rPr>
          <w:rFonts w:ascii="Times New Roman" w:eastAsia="Times New Roman" w:hAnsi="Times New Roman" w:cs="Times New Roman"/>
          <w:sz w:val="24"/>
          <w:szCs w:val="24"/>
        </w:rPr>
        <w:t xml:space="preserve">impose legally binding requirements on recipients </w:t>
      </w:r>
      <w:del w:id="4187" w:author="OFFM" w:date="2024-04-16T10:53:00Z">
        <w:r w:rsidR="00817C00" w:rsidRPr="00F74592">
          <w:rPr>
            <w:rFonts w:ascii="Times New Roman" w:hAnsi="Times New Roman" w:cs="Times New Roman"/>
            <w:sz w:val="24"/>
            <w:szCs w:val="24"/>
          </w:rPr>
          <w:delText>only</w:delText>
        </w:r>
      </w:del>
      <w:ins w:id="4188" w:author="OFFM" w:date="2024-04-16T10:53:00Z">
        <w:r w:rsidRPr="001C7544">
          <w:rPr>
            <w:rFonts w:ascii="Times New Roman" w:eastAsia="Times New Roman" w:hAnsi="Times New Roman" w:cs="Times New Roman"/>
            <w:sz w:val="24"/>
            <w:szCs w:val="24"/>
          </w:rPr>
          <w:t>and subrecipients</w:t>
        </w:r>
      </w:ins>
      <w:r w:rsidRPr="001C7544">
        <w:rPr>
          <w:rFonts w:ascii="Times New Roman" w:eastAsia="Times New Roman" w:hAnsi="Times New Roman" w:cs="Times New Roman"/>
          <w:sz w:val="24"/>
          <w:szCs w:val="24"/>
        </w:rPr>
        <w:t xml:space="preserve"> through</w:t>
      </w:r>
      <w:del w:id="4189" w:author="OFFM" w:date="2024-04-16T10:53:00Z">
        <w:r w:rsidR="00817C00" w:rsidRPr="00F74592">
          <w:rPr>
            <w:rFonts w:ascii="Times New Roman" w:hAnsi="Times New Roman" w:cs="Times New Roman"/>
            <w:sz w:val="24"/>
            <w:szCs w:val="24"/>
          </w:rPr>
          <w:delText xml:space="preserve"> the notice</w:delText>
        </w:r>
      </w:del>
      <w:ins w:id="4190" w:author="OFFM" w:date="2024-04-16T10:53:00Z">
        <w:r w:rsidRPr="001C7544">
          <w:rPr>
            <w:rFonts w:ascii="Times New Roman" w:eastAsia="Times New Roman" w:hAnsi="Times New Roman" w:cs="Times New Roman"/>
            <w:sz w:val="24"/>
            <w:szCs w:val="24"/>
          </w:rPr>
          <w:t>:</w:t>
        </w:r>
      </w:ins>
    </w:p>
    <w:p w14:paraId="476BE84D" w14:textId="0EF9FCBC" w:rsidR="000B5224" w:rsidRPr="001C7544" w:rsidRDefault="00F2264C" w:rsidP="000B5224">
      <w:pPr>
        <w:spacing w:after="0" w:line="480" w:lineRule="auto"/>
        <w:ind w:firstLine="720"/>
        <w:rPr>
          <w:ins w:id="4191" w:author="OFFM" w:date="2024-04-16T10:53:00Z"/>
          <w:rFonts w:ascii="Times New Roman" w:eastAsia="Times New Roman" w:hAnsi="Times New Roman" w:cs="Times New Roman"/>
          <w:sz w:val="24"/>
          <w:szCs w:val="24"/>
        </w:rPr>
      </w:pPr>
      <w:ins w:id="4192" w:author="OFFM" w:date="2024-04-16T10:53:00Z">
        <w:r w:rsidRPr="001C7544">
          <w:rPr>
            <w:rFonts w:ascii="Times New Roman" w:eastAsia="Times New Roman" w:hAnsi="Times New Roman" w:cs="Times New Roman"/>
            <w:sz w:val="24"/>
            <w:szCs w:val="24"/>
          </w:rPr>
          <w:lastRenderedPageBreak/>
          <w:t>(1) Notice</w:t>
        </w:r>
      </w:ins>
      <w:r w:rsidRPr="001C7544">
        <w:rPr>
          <w:rFonts w:ascii="Times New Roman" w:eastAsia="Times New Roman" w:hAnsi="Times New Roman" w:cs="Times New Roman"/>
          <w:sz w:val="24"/>
          <w:szCs w:val="24"/>
        </w:rPr>
        <w:t xml:space="preserve"> and public comment </w:t>
      </w:r>
      <w:del w:id="4193" w:author="OFFM" w:date="2024-04-16T10:53:00Z">
        <w:r w:rsidR="00817C00" w:rsidRPr="00F74592">
          <w:rPr>
            <w:rFonts w:ascii="Times New Roman" w:hAnsi="Times New Roman" w:cs="Times New Roman"/>
            <w:sz w:val="24"/>
            <w:szCs w:val="24"/>
          </w:rPr>
          <w:delText>process</w:delText>
        </w:r>
      </w:del>
      <w:ins w:id="4194" w:author="OFFM" w:date="2024-04-16T10:53:00Z">
        <w:r w:rsidRPr="001C7544">
          <w:rPr>
            <w:rFonts w:ascii="Times New Roman" w:eastAsia="Times New Roman" w:hAnsi="Times New Roman" w:cs="Times New Roman"/>
            <w:sz w:val="24"/>
            <w:szCs w:val="24"/>
          </w:rPr>
          <w:t>procedures</w:t>
        </w:r>
      </w:ins>
      <w:r w:rsidRPr="001C7544">
        <w:rPr>
          <w:rFonts w:ascii="Times New Roman" w:eastAsia="Times New Roman" w:hAnsi="Times New Roman" w:cs="Times New Roman"/>
          <w:sz w:val="24"/>
          <w:szCs w:val="24"/>
        </w:rPr>
        <w:t xml:space="preserve"> through an approved agency process, including as authorized by this part, other statutes</w:t>
      </w:r>
      <w:ins w:id="419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regulations</w:t>
      </w:r>
      <w:del w:id="4196" w:author="OFFM" w:date="2024-04-16T10:53:00Z">
        <w:r w:rsidR="00817C00" w:rsidRPr="00F74592">
          <w:rPr>
            <w:rFonts w:ascii="Times New Roman" w:hAnsi="Times New Roman" w:cs="Times New Roman"/>
            <w:sz w:val="24"/>
            <w:szCs w:val="24"/>
          </w:rPr>
          <w:delText>,</w:delText>
        </w:r>
      </w:del>
      <w:ins w:id="419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w:t>
      </w:r>
      <w:del w:id="4198" w:author="OFFM" w:date="2024-04-16T10:53:00Z">
        <w:r w:rsidR="00817C00" w:rsidRPr="00F74592">
          <w:rPr>
            <w:rFonts w:ascii="Times New Roman" w:hAnsi="Times New Roman" w:cs="Times New Roman"/>
            <w:sz w:val="24"/>
            <w:szCs w:val="24"/>
          </w:rPr>
          <w:delText xml:space="preserve"> as incorporated </w:delText>
        </w:r>
      </w:del>
    </w:p>
    <w:p w14:paraId="11BBBEFF" w14:textId="2761748B" w:rsidR="000B5224" w:rsidRPr="001C7544" w:rsidRDefault="00F2264C" w:rsidP="00A63D45">
      <w:pPr>
        <w:spacing w:after="0" w:line="480" w:lineRule="auto"/>
        <w:ind w:firstLine="720"/>
        <w:rPr>
          <w:rFonts w:ascii="Times New Roman" w:eastAsia="Times New Roman" w:hAnsi="Times New Roman" w:cs="Times New Roman"/>
          <w:sz w:val="24"/>
          <w:szCs w:val="24"/>
        </w:rPr>
      </w:pPr>
      <w:ins w:id="4199" w:author="OFFM" w:date="2024-04-16T10:53:00Z">
        <w:r w:rsidRPr="001C7544">
          <w:rPr>
            <w:rFonts w:ascii="Times New Roman" w:eastAsia="Times New Roman" w:hAnsi="Times New Roman" w:cs="Times New Roman"/>
            <w:sz w:val="24"/>
            <w:szCs w:val="24"/>
          </w:rPr>
          <w:t xml:space="preserve">(2) Incorporating requirements </w:t>
        </w:r>
      </w:ins>
      <w:r w:rsidRPr="001C7544">
        <w:rPr>
          <w:rFonts w:ascii="Times New Roman" w:eastAsia="Times New Roman" w:hAnsi="Times New Roman" w:cs="Times New Roman"/>
          <w:sz w:val="24"/>
          <w:szCs w:val="24"/>
        </w:rPr>
        <w:t xml:space="preserve">into the terms </w:t>
      </w:r>
      <w:ins w:id="4200" w:author="OFFM" w:date="2024-04-16T10:53:00Z">
        <w:r w:rsidRPr="001C7544">
          <w:rPr>
            <w:rFonts w:ascii="Times New Roman" w:eastAsia="Times New Roman" w:hAnsi="Times New Roman" w:cs="Times New Roman"/>
            <w:sz w:val="24"/>
            <w:szCs w:val="24"/>
          </w:rPr>
          <w:t xml:space="preserve">and conditions </w:t>
        </w:r>
      </w:ins>
      <w:r w:rsidRPr="001C7544">
        <w:rPr>
          <w:rFonts w:ascii="Times New Roman" w:eastAsia="Times New Roman" w:hAnsi="Times New Roman" w:cs="Times New Roman"/>
          <w:sz w:val="24"/>
          <w:szCs w:val="24"/>
        </w:rPr>
        <w:t xml:space="preserve">of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w:t>
      </w:r>
      <w:del w:id="4201" w:author="OFFM" w:date="2024-04-16T10:53:00Z">
        <w:r w:rsidR="00817C00" w:rsidRPr="00F74592">
          <w:rPr>
            <w:rFonts w:ascii="Times New Roman" w:hAnsi="Times New Roman" w:cs="Times New Roman"/>
            <w:sz w:val="24"/>
            <w:szCs w:val="24"/>
          </w:rPr>
          <w:delText>.</w:delText>
        </w:r>
      </w:del>
      <w:ins w:id="4202" w:author="OFFM" w:date="2024-04-16T10:53:00Z">
        <w:r w:rsidRPr="001C7544">
          <w:rPr>
            <w:rFonts w:ascii="Times New Roman" w:eastAsia="Times New Roman" w:hAnsi="Times New Roman" w:cs="Times New Roman"/>
            <w:sz w:val="24"/>
            <w:szCs w:val="24"/>
          </w:rPr>
          <w:t xml:space="preserve"> as permitted by Federal statute, regulation, or this part.</w:t>
        </w:r>
      </w:ins>
      <w:r w:rsidRPr="001C7544">
        <w:rPr>
          <w:rFonts w:ascii="Times New Roman" w:eastAsia="Times New Roman" w:hAnsi="Times New Roman" w:cs="Times New Roman"/>
          <w:sz w:val="24"/>
          <w:szCs w:val="24"/>
        </w:rPr>
        <w:t xml:space="preserve"> </w:t>
      </w:r>
    </w:p>
    <w:p w14:paraId="6A9AFB20"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200.106 Agency implementation.</w:t>
      </w:r>
    </w:p>
    <w:p w14:paraId="56A0E732" w14:textId="60C0AD7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The specific requirements and responsibilities of Federal agencies</w:t>
      </w:r>
      <w:del w:id="4203" w:author="OFFM" w:date="2024-04-16T10:53:00Z">
        <w:r w:rsidR="00817C00" w:rsidRPr="00F74592">
          <w:rPr>
            <w:rFonts w:ascii="Times New Roman" w:hAnsi="Times New Roman" w:cs="Times New Roman"/>
            <w:sz w:val="24"/>
            <w:szCs w:val="24"/>
          </w:rPr>
          <w:delText xml:space="preserve"> and</w:delText>
        </w:r>
      </w:del>
      <w:ins w:id="420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non-Federal entities</w:t>
      </w:r>
      <w:ins w:id="4205" w:author="OFFM" w:date="2024-04-16T10:53:00Z">
        <w:r w:rsidRPr="001C7544">
          <w:rPr>
            <w:rFonts w:ascii="Times New Roman" w:eastAsia="Times New Roman" w:hAnsi="Times New Roman" w:cs="Times New Roman"/>
            <w:sz w:val="24"/>
            <w:szCs w:val="24"/>
          </w:rPr>
          <w:t>, recipients, and subrecipients</w:t>
        </w:r>
      </w:ins>
      <w:r w:rsidRPr="001C7544">
        <w:rPr>
          <w:rFonts w:ascii="Times New Roman" w:eastAsia="Times New Roman" w:hAnsi="Times New Roman" w:cs="Times New Roman"/>
          <w:sz w:val="24"/>
          <w:szCs w:val="24"/>
        </w:rPr>
        <w:t xml:space="preserve"> are set forth in this part. Federal agencies making Federal awards to non-Federal entities must implement the language in subparts C through F of this part in codified regulations unless different provisions are required by Federal statute or are approved by OMB. </w:t>
      </w:r>
    </w:p>
    <w:p w14:paraId="75D24A91"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200.107 OMB responsibilities.</w:t>
      </w:r>
    </w:p>
    <w:p w14:paraId="1F83A1FA" w14:textId="324140B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OMB will review Federal agency regulations and implementation of this part</w:t>
      </w:r>
      <w:del w:id="4206" w:author="OFFM" w:date="2024-04-16T10:53:00Z">
        <w:r w:rsidR="00817C00" w:rsidRPr="00F74592">
          <w:rPr>
            <w:rFonts w:ascii="Times New Roman" w:hAnsi="Times New Roman" w:cs="Times New Roman"/>
            <w:sz w:val="24"/>
            <w:szCs w:val="24"/>
          </w:rPr>
          <w:delText>, and</w:delText>
        </w:r>
      </w:del>
      <w:ins w:id="4207" w:author="OFFM" w:date="2024-04-16T10:53:00Z">
        <w:r w:rsidRPr="001C7544">
          <w:rPr>
            <w:rFonts w:ascii="Times New Roman" w:eastAsia="Times New Roman" w:hAnsi="Times New Roman" w:cs="Times New Roman"/>
            <w:sz w:val="24"/>
            <w:szCs w:val="24"/>
          </w:rPr>
          <w:t>. OMB</w:t>
        </w:r>
      </w:ins>
      <w:r w:rsidRPr="001C7544">
        <w:rPr>
          <w:rFonts w:ascii="Times New Roman" w:eastAsia="Times New Roman" w:hAnsi="Times New Roman" w:cs="Times New Roman"/>
          <w:sz w:val="24"/>
          <w:szCs w:val="24"/>
        </w:rPr>
        <w:t xml:space="preserve"> will provide interpretations of policy requirements and assistance to ensure effective</w:t>
      </w:r>
      <w:del w:id="4208" w:author="OFFM" w:date="2024-04-16T10:53:00Z">
        <w:r w:rsidR="00817C00" w:rsidRPr="00F74592">
          <w:rPr>
            <w:rFonts w:ascii="Times New Roman" w:hAnsi="Times New Roman" w:cs="Times New Roman"/>
            <w:sz w:val="24"/>
            <w:szCs w:val="24"/>
          </w:rPr>
          <w:delText xml:space="preserve"> and</w:delText>
        </w:r>
      </w:del>
      <w:ins w:id="420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efficient</w:t>
      </w:r>
      <w:ins w:id="4210" w:author="OFFM" w:date="2024-04-16T10:53:00Z">
        <w:r w:rsidRPr="001C7544">
          <w:rPr>
            <w:rFonts w:ascii="Times New Roman" w:eastAsia="Times New Roman" w:hAnsi="Times New Roman" w:cs="Times New Roman"/>
            <w:sz w:val="24"/>
            <w:szCs w:val="24"/>
          </w:rPr>
          <w:t>, and consistent</w:t>
        </w:r>
      </w:ins>
      <w:r w:rsidRPr="001C7544">
        <w:rPr>
          <w:rFonts w:ascii="Times New Roman" w:eastAsia="Times New Roman" w:hAnsi="Times New Roman" w:cs="Times New Roman"/>
          <w:sz w:val="24"/>
          <w:szCs w:val="24"/>
        </w:rPr>
        <w:t xml:space="preserve"> implementation. Any exceptions will be subject to approval by OMB</w:t>
      </w:r>
      <w:del w:id="4211" w:author="OFFM" w:date="2024-04-16T10:53:00Z">
        <w:r w:rsidR="00817C00" w:rsidRPr="00F74592">
          <w:rPr>
            <w:rFonts w:ascii="Times New Roman" w:hAnsi="Times New Roman" w:cs="Times New Roman"/>
            <w:sz w:val="24"/>
            <w:szCs w:val="24"/>
          </w:rPr>
          <w:delText xml:space="preserve">. Exceptions will </w:delText>
        </w:r>
      </w:del>
      <w:ins w:id="4212" w:author="OFFM" w:date="2024-04-16T10:53:00Z">
        <w:r w:rsidRPr="001C7544">
          <w:rPr>
            <w:rFonts w:ascii="Times New Roman" w:eastAsia="Times New Roman" w:hAnsi="Times New Roman" w:cs="Times New Roman"/>
            <w:sz w:val="24"/>
            <w:szCs w:val="24"/>
          </w:rPr>
          <w:t xml:space="preserve"> and </w:t>
        </w:r>
      </w:ins>
      <w:r w:rsidRPr="001C7544">
        <w:rPr>
          <w:rFonts w:ascii="Times New Roman" w:eastAsia="Times New Roman" w:hAnsi="Times New Roman" w:cs="Times New Roman"/>
          <w:sz w:val="24"/>
          <w:szCs w:val="24"/>
        </w:rPr>
        <w:t xml:space="preserve">only </w:t>
      </w:r>
      <w:del w:id="4213" w:author="OFFM" w:date="2024-04-16T10:53:00Z">
        <w:r w:rsidR="00817C00" w:rsidRPr="00F74592">
          <w:rPr>
            <w:rFonts w:ascii="Times New Roman" w:hAnsi="Times New Roman" w:cs="Times New Roman"/>
            <w:sz w:val="24"/>
            <w:szCs w:val="24"/>
          </w:rPr>
          <w:delText>be made in particular cases where</w:delText>
        </w:r>
      </w:del>
      <w:ins w:id="4214" w:author="OFFM" w:date="2024-04-16T10:53:00Z">
        <w:r w:rsidRPr="001C7544">
          <w:rPr>
            <w:rFonts w:ascii="Times New Roman" w:eastAsia="Times New Roman" w:hAnsi="Times New Roman" w:cs="Times New Roman"/>
            <w:sz w:val="24"/>
            <w:szCs w:val="24"/>
          </w:rPr>
          <w:t>with</w:t>
        </w:r>
      </w:ins>
      <w:r w:rsidRPr="001C7544">
        <w:rPr>
          <w:rFonts w:ascii="Times New Roman" w:eastAsia="Times New Roman" w:hAnsi="Times New Roman" w:cs="Times New Roman"/>
          <w:sz w:val="24"/>
          <w:szCs w:val="24"/>
        </w:rPr>
        <w:t xml:space="preserve"> adequate justification </w:t>
      </w:r>
      <w:del w:id="4215" w:author="OFFM" w:date="2024-04-16T10:53:00Z">
        <w:r w:rsidR="00817C00" w:rsidRPr="00F74592">
          <w:rPr>
            <w:rFonts w:ascii="Times New Roman" w:hAnsi="Times New Roman" w:cs="Times New Roman"/>
            <w:sz w:val="24"/>
            <w:szCs w:val="24"/>
          </w:rPr>
          <w:delText>is presented</w:delText>
        </w:r>
      </w:del>
      <w:ins w:id="4216" w:author="OFFM" w:date="2024-04-16T10:53:00Z">
        <w:r w:rsidRPr="001C7544">
          <w:rPr>
            <w:rFonts w:ascii="Times New Roman" w:eastAsia="Times New Roman" w:hAnsi="Times New Roman" w:cs="Times New Roman"/>
            <w:sz w:val="24"/>
            <w:szCs w:val="24"/>
          </w:rPr>
          <w:t>from the Federal agency</w:t>
        </w:r>
      </w:ins>
      <w:r w:rsidRPr="001C7544">
        <w:rPr>
          <w:rFonts w:ascii="Times New Roman" w:eastAsia="Times New Roman" w:hAnsi="Times New Roman" w:cs="Times New Roman"/>
          <w:sz w:val="24"/>
          <w:szCs w:val="24"/>
        </w:rPr>
        <w:t xml:space="preserve">. </w:t>
      </w:r>
    </w:p>
    <w:p w14:paraId="17E9ACB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200.108 Inquiries.</w:t>
      </w:r>
    </w:p>
    <w:p w14:paraId="7A92D6F7" w14:textId="21B6B21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Inquiries </w:t>
      </w:r>
      <w:ins w:id="4217" w:author="OFFM" w:date="2024-04-16T10:53:00Z">
        <w:r w:rsidRPr="001C7544">
          <w:rPr>
            <w:rFonts w:ascii="Times New Roman" w:eastAsia="Times New Roman" w:hAnsi="Times New Roman" w:cs="Times New Roman"/>
            <w:sz w:val="24"/>
            <w:szCs w:val="24"/>
          </w:rPr>
          <w:t xml:space="preserve">from Federal agencies </w:t>
        </w:r>
      </w:ins>
      <w:r w:rsidRPr="001C7544">
        <w:rPr>
          <w:rFonts w:ascii="Times New Roman" w:eastAsia="Times New Roman" w:hAnsi="Times New Roman" w:cs="Times New Roman"/>
          <w:sz w:val="24"/>
          <w:szCs w:val="24"/>
        </w:rPr>
        <w:t xml:space="preserve">concerning this part may be directed to </w:t>
      </w:r>
      <w:del w:id="4218" w:author="OFFM" w:date="2024-04-16T10:53:00Z">
        <w:r w:rsidR="00817C00" w:rsidRPr="00F74592">
          <w:rPr>
            <w:rFonts w:ascii="Times New Roman" w:hAnsi="Times New Roman" w:cs="Times New Roman"/>
            <w:sz w:val="24"/>
            <w:szCs w:val="24"/>
          </w:rPr>
          <w:delText>the Office of Federal Financial Management Office of Management and Budget, in Washington, DC. Non-Federal entities' inquiries</w:delText>
        </w:r>
      </w:del>
      <w:ins w:id="4219" w:author="OFFM" w:date="2024-04-16T10:53:00Z">
        <w:r w:rsidRPr="001C7544">
          <w:rPr>
            <w:rFonts w:ascii="Times New Roman" w:eastAsia="Times New Roman" w:hAnsi="Times New Roman" w:cs="Times New Roman"/>
            <w:sz w:val="24"/>
            <w:szCs w:val="24"/>
          </w:rPr>
          <w:t>OMB. Inquiries from recipients or subrecipients</w:t>
        </w:r>
      </w:ins>
      <w:r w:rsidRPr="001C7544">
        <w:rPr>
          <w:rFonts w:ascii="Times New Roman" w:eastAsia="Times New Roman" w:hAnsi="Times New Roman" w:cs="Times New Roman"/>
          <w:sz w:val="24"/>
          <w:szCs w:val="24"/>
        </w:rPr>
        <w:t xml:space="preserve"> should be addressed to the Federal </w:t>
      </w:r>
      <w:del w:id="4220"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ins w:id="4221"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cognizant agency for indirect costs, </w:t>
      </w:r>
      <w:ins w:id="4222"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cognizant </w:t>
      </w:r>
      <w:del w:id="4223" w:author="OFFM" w:date="2024-04-16T10:53:00Z">
        <w:r w:rsidR="00817C00" w:rsidRPr="00F74592">
          <w:rPr>
            <w:rFonts w:ascii="Times New Roman" w:hAnsi="Times New Roman" w:cs="Times New Roman"/>
            <w:sz w:val="24"/>
            <w:szCs w:val="24"/>
          </w:rPr>
          <w:delText xml:space="preserve">or oversight </w:delText>
        </w:r>
      </w:del>
      <w:r w:rsidRPr="001C7544">
        <w:rPr>
          <w:rFonts w:ascii="Times New Roman" w:eastAsia="Times New Roman" w:hAnsi="Times New Roman" w:cs="Times New Roman"/>
          <w:sz w:val="24"/>
          <w:szCs w:val="24"/>
        </w:rPr>
        <w:t xml:space="preserve">agency for audit, or </w:t>
      </w:r>
      <w:ins w:id="4224"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pass-through entity as appropriate. </w:t>
      </w:r>
    </w:p>
    <w:p w14:paraId="6E4DCBA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200.109 Review date.</w:t>
      </w:r>
    </w:p>
    <w:p w14:paraId="398B6EC2" w14:textId="78DA465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OMB will review this part </w:t>
      </w:r>
      <w:del w:id="4225" w:author="OFFM" w:date="2024-04-16T10:53:00Z">
        <w:r w:rsidR="00817C00" w:rsidRPr="00F74592">
          <w:rPr>
            <w:rFonts w:ascii="Times New Roman" w:hAnsi="Times New Roman" w:cs="Times New Roman"/>
            <w:sz w:val="24"/>
            <w:szCs w:val="24"/>
          </w:rPr>
          <w:delText>at least every five years after December 26, 2013.</w:delText>
        </w:r>
      </w:del>
      <w:ins w:id="4226" w:author="OFFM" w:date="2024-04-16T10:53:00Z">
        <w:r w:rsidRPr="001C7544">
          <w:rPr>
            <w:rFonts w:ascii="Times New Roman" w:eastAsia="Times New Roman" w:hAnsi="Times New Roman" w:cs="Times New Roman"/>
            <w:sz w:val="24"/>
            <w:szCs w:val="24"/>
          </w:rPr>
          <w:t>periodically.</w:t>
        </w:r>
      </w:ins>
      <w:r w:rsidRPr="001C7544">
        <w:rPr>
          <w:rFonts w:ascii="Times New Roman" w:eastAsia="Times New Roman" w:hAnsi="Times New Roman" w:cs="Times New Roman"/>
          <w:sz w:val="24"/>
          <w:szCs w:val="24"/>
        </w:rPr>
        <w:t xml:space="preserve"> </w:t>
      </w:r>
    </w:p>
    <w:p w14:paraId="3524EA42" w14:textId="68C93D5D"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200.110 Effective</w:t>
      </w:r>
      <w:del w:id="4227" w:author="OFFM" w:date="2024-04-16T10:53:00Z">
        <w:r w:rsidR="00817C00" w:rsidRPr="00F74592">
          <w:rPr>
            <w:rFonts w:ascii="Times New Roman" w:hAnsi="Times New Roman" w:cs="Times New Roman"/>
            <w:b/>
            <w:bCs/>
            <w:sz w:val="24"/>
            <w:szCs w:val="24"/>
          </w:rPr>
          <w:delText>/applicability</w:delText>
        </w:r>
      </w:del>
      <w:r w:rsidRPr="001C7544">
        <w:rPr>
          <w:rFonts w:ascii="Times New Roman" w:eastAsia="Times New Roman" w:hAnsi="Times New Roman" w:cs="Times New Roman"/>
          <w:b/>
          <w:bCs/>
          <w:sz w:val="24"/>
          <w:szCs w:val="24"/>
        </w:rPr>
        <w:t xml:space="preserve"> date.</w:t>
      </w:r>
    </w:p>
    <w:p w14:paraId="643BC163" w14:textId="409ADFFD"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(a) The standards set forth in this part </w:t>
      </w:r>
      <w:del w:id="4228" w:author="OFFM" w:date="2024-04-16T10:53:00Z">
        <w:r w:rsidR="00817C00" w:rsidRPr="00F74592">
          <w:rPr>
            <w:rFonts w:ascii="Times New Roman" w:hAnsi="Times New Roman" w:cs="Times New Roman"/>
            <w:sz w:val="24"/>
            <w:szCs w:val="24"/>
          </w:rPr>
          <w:delText>that affect</w:delText>
        </w:r>
      </w:del>
      <w:ins w:id="4229" w:author="OFFM" w:date="2024-04-16T10:53:00Z">
        <w:r w:rsidRPr="001C7544">
          <w:rPr>
            <w:rFonts w:ascii="Times New Roman" w:eastAsia="Times New Roman" w:hAnsi="Times New Roman" w:cs="Times New Roman"/>
            <w:sz w:val="24"/>
            <w:szCs w:val="24"/>
          </w:rPr>
          <w:t>affecting</w:t>
        </w:r>
      </w:ins>
      <w:r w:rsidRPr="001C7544">
        <w:rPr>
          <w:rFonts w:ascii="Times New Roman" w:eastAsia="Times New Roman" w:hAnsi="Times New Roman" w:cs="Times New Roman"/>
          <w:sz w:val="24"/>
          <w:szCs w:val="24"/>
        </w:rPr>
        <w:t xml:space="preserve"> the administration of Federal awards </w:t>
      </w:r>
      <w:del w:id="4230" w:author="OFFM" w:date="2024-04-16T10:53:00Z">
        <w:r w:rsidR="00817C00" w:rsidRPr="00F74592">
          <w:rPr>
            <w:rFonts w:ascii="Times New Roman" w:hAnsi="Times New Roman" w:cs="Times New Roman"/>
            <w:sz w:val="24"/>
            <w:szCs w:val="24"/>
          </w:rPr>
          <w:delText xml:space="preserve">issued </w:delText>
        </w:r>
      </w:del>
      <w:r w:rsidRPr="001C7544">
        <w:rPr>
          <w:rFonts w:ascii="Times New Roman" w:eastAsia="Times New Roman" w:hAnsi="Times New Roman" w:cs="Times New Roman"/>
          <w:sz w:val="24"/>
          <w:szCs w:val="24"/>
        </w:rPr>
        <w:t xml:space="preserve">by Federal </w:t>
      </w:r>
      <w:del w:id="423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become effective once implemented by Federal </w:t>
      </w:r>
      <w:del w:id="423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agencies or when any future amendment to this part becomes final.</w:t>
      </w:r>
      <w:del w:id="4233" w:author="OFFM" w:date="2024-04-16T10:53:00Z">
        <w:r w:rsidR="00817C00" w:rsidRPr="00F74592">
          <w:rPr>
            <w:rFonts w:ascii="Times New Roman" w:hAnsi="Times New Roman" w:cs="Times New Roman"/>
            <w:sz w:val="24"/>
            <w:szCs w:val="24"/>
          </w:rPr>
          <w:delText xml:space="preserve"> </w:delText>
        </w:r>
      </w:del>
    </w:p>
    <w:p w14:paraId="6376E3E1" w14:textId="634F876C"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(b) Existing negotiated indirect cost rates</w:t>
      </w:r>
      <w:del w:id="4234" w:author="OFFM" w:date="2024-04-16T10:53:00Z">
        <w:r w:rsidR="00817C00" w:rsidRPr="00F74592">
          <w:rPr>
            <w:rFonts w:ascii="Times New Roman" w:hAnsi="Times New Roman" w:cs="Times New Roman"/>
            <w:sz w:val="24"/>
            <w:szCs w:val="24"/>
          </w:rPr>
          <w:delText xml:space="preserve"> (as of the publication date of the revisions to the guidance)</w:delText>
        </w:r>
      </w:del>
      <w:r w:rsidRPr="001C7544">
        <w:rPr>
          <w:rFonts w:ascii="Times New Roman" w:eastAsia="Times New Roman" w:hAnsi="Times New Roman" w:cs="Times New Roman"/>
          <w:sz w:val="24"/>
          <w:szCs w:val="24"/>
        </w:rPr>
        <w:t xml:space="preserve"> will remain in place until they expire. The effective date of changes to indirect cost rates must be based upon the date </w:t>
      </w:r>
      <w:del w:id="4235" w:author="OFFM" w:date="2024-04-16T10:53:00Z">
        <w:r w:rsidR="00817C00" w:rsidRPr="00F74592">
          <w:rPr>
            <w:rFonts w:ascii="Times New Roman" w:hAnsi="Times New Roman" w:cs="Times New Roman"/>
            <w:sz w:val="24"/>
            <w:szCs w:val="24"/>
          </w:rPr>
          <w:delText xml:space="preserve">that </w:delText>
        </w:r>
      </w:del>
      <w:r w:rsidRPr="001C7544">
        <w:rPr>
          <w:rFonts w:ascii="Times New Roman" w:eastAsia="Times New Roman" w:hAnsi="Times New Roman" w:cs="Times New Roman"/>
          <w:sz w:val="24"/>
          <w:szCs w:val="24"/>
        </w:rPr>
        <w:t xml:space="preserve">a newly re-negotiated rate goes into effect for </w:t>
      </w:r>
      <w:del w:id="4236" w:author="OFFM" w:date="2024-04-16T10:53:00Z">
        <w:r w:rsidR="00817C00" w:rsidRPr="00F74592">
          <w:rPr>
            <w:rFonts w:ascii="Times New Roman" w:hAnsi="Times New Roman" w:cs="Times New Roman"/>
            <w:sz w:val="24"/>
            <w:szCs w:val="24"/>
          </w:rPr>
          <w:delText>a specific non-Federal entity's</w:delText>
        </w:r>
      </w:del>
      <w:ins w:id="4237" w:author="OFFM" w:date="2024-04-16T10:53:00Z">
        <w:r w:rsidRPr="001C7544">
          <w:rPr>
            <w:rFonts w:ascii="Times New Roman" w:eastAsia="Times New Roman" w:hAnsi="Times New Roman" w:cs="Times New Roman"/>
            <w:sz w:val="24"/>
            <w:szCs w:val="24"/>
          </w:rPr>
          <w:t>the recipient’s or subrecipient’s</w:t>
        </w:r>
      </w:ins>
      <w:r w:rsidRPr="001C7544">
        <w:rPr>
          <w:rFonts w:ascii="Times New Roman" w:eastAsia="Times New Roman" w:hAnsi="Times New Roman" w:cs="Times New Roman"/>
          <w:sz w:val="24"/>
          <w:szCs w:val="24"/>
        </w:rPr>
        <w:t xml:space="preserve"> fiscal year.</w:t>
      </w:r>
      <w:r w:rsidRPr="001C7544">
        <w:rPr>
          <w:rFonts w:ascii="Times New Roman" w:hAnsi="Times New Roman" w:cs="Times New Roman"/>
          <w:sz w:val="24"/>
          <w:szCs w:val="24"/>
        </w:rPr>
        <w:t xml:space="preserve"> </w:t>
      </w:r>
      <w:r w:rsidRPr="001C7544">
        <w:rPr>
          <w:rFonts w:ascii="Times New Roman" w:eastAsia="Times New Roman" w:hAnsi="Times New Roman" w:cs="Times New Roman"/>
          <w:sz w:val="24"/>
          <w:szCs w:val="24"/>
        </w:rPr>
        <w:t xml:space="preserve">Therefore, for indirect cost rates and cost allocation plans, the </w:t>
      </w:r>
      <w:del w:id="4238" w:author="OFFM" w:date="2024-04-16T10:53:00Z">
        <w:r w:rsidR="00817C00" w:rsidRPr="00F74592">
          <w:rPr>
            <w:rFonts w:ascii="Times New Roman" w:hAnsi="Times New Roman" w:cs="Times New Roman"/>
            <w:sz w:val="24"/>
            <w:szCs w:val="24"/>
          </w:rPr>
          <w:delText>revised Uniform Guidance</w:delText>
        </w:r>
      </w:del>
      <w:ins w:id="4239" w:author="OFFM" w:date="2024-04-16T10:53:00Z">
        <w:r w:rsidRPr="001C7544">
          <w:rPr>
            <w:rFonts w:ascii="Times New Roman" w:eastAsia="Times New Roman" w:hAnsi="Times New Roman" w:cs="Times New Roman"/>
            <w:sz w:val="24"/>
            <w:szCs w:val="24"/>
          </w:rPr>
          <w:t>revisions to this part</w:t>
        </w:r>
      </w:ins>
      <w:r w:rsidRPr="001C7544">
        <w:rPr>
          <w:rFonts w:ascii="Times New Roman" w:eastAsia="Times New Roman" w:hAnsi="Times New Roman" w:cs="Times New Roman"/>
          <w:sz w:val="24"/>
          <w:szCs w:val="24"/>
        </w:rPr>
        <w:t xml:space="preserve"> (as of the publication date for revisions to </w:t>
      </w:r>
      <w:del w:id="4240" w:author="OFFM" w:date="2024-04-16T10:53:00Z">
        <w:r w:rsidR="00817C00" w:rsidRPr="00F74592">
          <w:rPr>
            <w:rFonts w:ascii="Times New Roman" w:hAnsi="Times New Roman" w:cs="Times New Roman"/>
            <w:sz w:val="24"/>
            <w:szCs w:val="24"/>
          </w:rPr>
          <w:delText>the</w:delText>
        </w:r>
      </w:del>
      <w:ins w:id="4241" w:author="OFFM" w:date="2024-04-16T10:53:00Z">
        <w:r w:rsidRPr="001C7544">
          <w:rPr>
            <w:rFonts w:ascii="Times New Roman" w:eastAsia="Times New Roman" w:hAnsi="Times New Roman" w:cs="Times New Roman"/>
            <w:sz w:val="24"/>
            <w:szCs w:val="24"/>
          </w:rPr>
          <w:t>this</w:t>
        </w:r>
      </w:ins>
      <w:r w:rsidRPr="001C7544">
        <w:rPr>
          <w:rFonts w:ascii="Times New Roman" w:eastAsia="Times New Roman" w:hAnsi="Times New Roman" w:cs="Times New Roman"/>
          <w:sz w:val="24"/>
          <w:szCs w:val="24"/>
        </w:rPr>
        <w:t xml:space="preserve"> guidance) become effective in generating proposals and negotiating a new rate (when the rate is re-negotiated). </w:t>
      </w:r>
    </w:p>
    <w:p w14:paraId="631124A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200.111 English language.</w:t>
      </w:r>
    </w:p>
    <w:p w14:paraId="7865A975" w14:textId="77777777" w:rsidR="00817C00" w:rsidRPr="00F74592" w:rsidRDefault="00F2264C" w:rsidP="00B229D1">
      <w:pPr>
        <w:spacing w:after="0" w:line="480" w:lineRule="auto"/>
        <w:ind w:firstLine="720"/>
        <w:contextualSpacing/>
        <w:rPr>
          <w:del w:id="4242"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(a) All Federal financial assistance announcements</w:t>
      </w:r>
      <w:ins w:id="4243" w:author="OFFM" w:date="2024-04-16T10:53:00Z">
        <w:r w:rsidRPr="001C7544">
          <w:rPr>
            <w:rFonts w:ascii="Times New Roman" w:eastAsia="Times New Roman" w:hAnsi="Times New Roman" w:cs="Times New Roman"/>
            <w:sz w:val="24"/>
            <w:szCs w:val="24"/>
          </w:rPr>
          <w:t>, applications,</w:t>
        </w:r>
      </w:ins>
      <w:r w:rsidRPr="001C7544">
        <w:rPr>
          <w:rFonts w:ascii="Times New Roman" w:eastAsia="Times New Roman" w:hAnsi="Times New Roman" w:cs="Times New Roman"/>
          <w:sz w:val="24"/>
          <w:szCs w:val="24"/>
        </w:rPr>
        <w:t xml:space="preserve"> and Federal award information </w:t>
      </w:r>
      <w:del w:id="4244" w:author="OFFM" w:date="2024-04-16T10:53:00Z">
        <w:r w:rsidR="00817C00" w:rsidRPr="00F74592">
          <w:rPr>
            <w:rFonts w:ascii="Times New Roman" w:hAnsi="Times New Roman" w:cs="Times New Roman"/>
            <w:sz w:val="24"/>
            <w:szCs w:val="24"/>
          </w:rPr>
          <w:delText>must</w:delText>
        </w:r>
      </w:del>
      <w:ins w:id="4245" w:author="OFFM" w:date="2024-04-16T10:53:00Z">
        <w:r w:rsidRPr="001C7544">
          <w:rPr>
            <w:rFonts w:ascii="Times New Roman" w:eastAsia="Times New Roman" w:hAnsi="Times New Roman" w:cs="Times New Roman"/>
            <w:sz w:val="24"/>
            <w:szCs w:val="24"/>
          </w:rPr>
          <w:t>should</w:t>
        </w:r>
      </w:ins>
      <w:r w:rsidRPr="001C7544">
        <w:rPr>
          <w:rFonts w:ascii="Times New Roman" w:eastAsia="Times New Roman" w:hAnsi="Times New Roman" w:cs="Times New Roman"/>
          <w:sz w:val="24"/>
          <w:szCs w:val="24"/>
        </w:rPr>
        <w:t xml:space="preserve"> be in the English language</w:t>
      </w:r>
      <w:del w:id="4246" w:author="OFFM" w:date="2024-04-16T10:53:00Z">
        <w:r w:rsidR="00817C00" w:rsidRPr="00F74592">
          <w:rPr>
            <w:rFonts w:ascii="Times New Roman" w:hAnsi="Times New Roman" w:cs="Times New Roman"/>
            <w:sz w:val="24"/>
            <w:szCs w:val="24"/>
          </w:rPr>
          <w:delText>. Applications must be submitted in the English language</w:delText>
        </w:r>
      </w:del>
      <w:r w:rsidRPr="001C7544">
        <w:rPr>
          <w:rFonts w:ascii="Times New Roman" w:eastAsia="Times New Roman" w:hAnsi="Times New Roman" w:cs="Times New Roman"/>
          <w:sz w:val="24"/>
          <w:szCs w:val="24"/>
        </w:rPr>
        <w:t xml:space="preserve"> and must be in </w:t>
      </w:r>
      <w:del w:id="4247" w:author="OFFM" w:date="2024-04-16T10:53:00Z">
        <w:r w:rsidR="00817C00" w:rsidRPr="00F74592">
          <w:rPr>
            <w:rFonts w:ascii="Times New Roman" w:hAnsi="Times New Roman" w:cs="Times New Roman"/>
            <w:sz w:val="24"/>
            <w:szCs w:val="24"/>
          </w:rPr>
          <w:delText xml:space="preserve">the </w:delText>
        </w:r>
      </w:del>
      <w:r w:rsidRPr="001C7544">
        <w:rPr>
          <w:rFonts w:ascii="Times New Roman" w:eastAsia="Times New Roman" w:hAnsi="Times New Roman" w:cs="Times New Roman"/>
          <w:sz w:val="24"/>
          <w:szCs w:val="24"/>
        </w:rPr>
        <w:t xml:space="preserve">terms of U.S. dollars. </w:t>
      </w:r>
      <w:del w:id="4248" w:author="OFFM" w:date="2024-04-16T10:53:00Z">
        <w:r w:rsidR="00817C00" w:rsidRPr="00F74592">
          <w:rPr>
            <w:rFonts w:ascii="Times New Roman" w:hAnsi="Times New Roman" w:cs="Times New Roman"/>
            <w:sz w:val="24"/>
            <w:szCs w:val="24"/>
          </w:rPr>
          <w:delText>If the</w:delText>
        </w:r>
      </w:del>
      <w:ins w:id="4249" w:author="OFFM" w:date="2024-04-16T10:53:00Z">
        <w:r w:rsidRPr="001C7544">
          <w:rPr>
            <w:rFonts w:ascii="Times New Roman" w:eastAsia="Times New Roman" w:hAnsi="Times New Roman" w:cs="Times New Roman"/>
            <w:sz w:val="24"/>
            <w:szCs w:val="24"/>
          </w:rPr>
          <w:t>However,</w:t>
        </w:r>
      </w:ins>
      <w:r w:rsidRPr="001C7544">
        <w:rPr>
          <w:rFonts w:ascii="Times New Roman" w:eastAsia="Times New Roman" w:hAnsi="Times New Roman" w:cs="Times New Roman"/>
          <w:sz w:val="24"/>
          <w:szCs w:val="24"/>
        </w:rPr>
        <w:t xml:space="preserve"> F</w:t>
      </w:r>
      <w:r w:rsidRPr="001C7544">
        <w:rPr>
          <w:rFonts w:ascii="Times New Roman" w:hAnsi="Times New Roman" w:cs="Times New Roman"/>
          <w:sz w:val="24"/>
          <w:szCs w:val="24"/>
        </w:rPr>
        <w:t xml:space="preserve">ederal </w:t>
      </w:r>
      <w:del w:id="4250" w:author="OFFM" w:date="2024-04-16T10:53:00Z">
        <w:r w:rsidR="00817C00" w:rsidRPr="00F74592">
          <w:rPr>
            <w:rFonts w:ascii="Times New Roman" w:hAnsi="Times New Roman" w:cs="Times New Roman"/>
            <w:sz w:val="24"/>
            <w:szCs w:val="24"/>
          </w:rPr>
          <w:delText xml:space="preserve">awarding agency receives applications in another currency, the Federal awarding agency will evaluate the application by converting the foreign currency to United States currency using the date specified for receipt of the application. </w:delText>
        </w:r>
      </w:del>
    </w:p>
    <w:p w14:paraId="23B8D6F1" w14:textId="75F5CB71" w:rsidR="000B5224" w:rsidRPr="001C7544" w:rsidRDefault="00817C00" w:rsidP="000B5224">
      <w:pPr>
        <w:spacing w:after="0" w:line="480" w:lineRule="auto"/>
        <w:ind w:firstLine="720"/>
        <w:rPr>
          <w:ins w:id="4251" w:author="OFFM" w:date="2024-04-16T10:53:00Z"/>
          <w:rFonts w:ascii="Times New Roman" w:eastAsia="Times New Roman" w:hAnsi="Times New Roman" w:cs="Times New Roman"/>
          <w:sz w:val="24"/>
          <w:szCs w:val="24"/>
        </w:rPr>
      </w:pPr>
      <w:del w:id="4252" w:author="OFFM" w:date="2024-04-16T10:53:00Z">
        <w:r w:rsidRPr="00F74592">
          <w:rPr>
            <w:rFonts w:ascii="Times New Roman" w:hAnsi="Times New Roman" w:cs="Times New Roman"/>
            <w:sz w:val="24"/>
            <w:szCs w:val="24"/>
          </w:rPr>
          <w:delText>(b) Non-Federal entities</w:delText>
        </w:r>
      </w:del>
      <w:ins w:id="4253" w:author="OFFM" w:date="2024-04-16T10:53:00Z">
        <w:r w:rsidR="00F2264C" w:rsidRPr="001C7544">
          <w:rPr>
            <w:rFonts w:ascii="Times New Roman" w:hAnsi="Times New Roman" w:cs="Times New Roman"/>
            <w:sz w:val="24"/>
            <w:szCs w:val="24"/>
          </w:rPr>
          <w:t>agencies, recipients, and subrecipients</w:t>
        </w:r>
      </w:ins>
      <w:r w:rsidR="00F2264C" w:rsidRPr="001C7544">
        <w:rPr>
          <w:rFonts w:ascii="Times New Roman" w:hAnsi="Times New Roman" w:cs="Times New Roman"/>
          <w:sz w:val="24"/>
          <w:szCs w:val="24"/>
        </w:rPr>
        <w:t xml:space="preserve"> may </w:t>
      </w:r>
      <w:ins w:id="4254" w:author="OFFM" w:date="2024-04-16T10:53:00Z">
        <w:r w:rsidR="00F2264C" w:rsidRPr="001C7544">
          <w:rPr>
            <w:rFonts w:ascii="Times New Roman" w:hAnsi="Times New Roman" w:cs="Times New Roman"/>
            <w:sz w:val="24"/>
            <w:szCs w:val="24"/>
          </w:rPr>
          <w:t xml:space="preserve">issue or </w:t>
        </w:r>
      </w:ins>
      <w:r w:rsidR="00F2264C" w:rsidRPr="001C7544">
        <w:rPr>
          <w:rFonts w:ascii="Times New Roman" w:hAnsi="Times New Roman" w:cs="Times New Roman"/>
          <w:sz w:val="24"/>
          <w:szCs w:val="24"/>
        </w:rPr>
        <w:t xml:space="preserve">translate </w:t>
      </w:r>
      <w:del w:id="4255" w:author="OFFM" w:date="2024-04-16T10:53:00Z">
        <w:r w:rsidRPr="00F74592">
          <w:rPr>
            <w:rFonts w:ascii="Times New Roman" w:hAnsi="Times New Roman" w:cs="Times New Roman"/>
            <w:sz w:val="24"/>
            <w:szCs w:val="24"/>
          </w:rPr>
          <w:delText>the</w:delText>
        </w:r>
      </w:del>
      <w:ins w:id="4256" w:author="OFFM" w:date="2024-04-16T10:53:00Z">
        <w:r w:rsidR="00F2264C" w:rsidRPr="001C7544">
          <w:rPr>
            <w:rFonts w:ascii="Times New Roman" w:hAnsi="Times New Roman" w:cs="Times New Roman"/>
            <w:sz w:val="24"/>
            <w:szCs w:val="24"/>
          </w:rPr>
          <w:t>a</w:t>
        </w:r>
      </w:ins>
      <w:r w:rsidR="00F2264C" w:rsidRPr="001C7544">
        <w:rPr>
          <w:rFonts w:ascii="Times New Roman" w:hAnsi="Times New Roman" w:cs="Times New Roman"/>
          <w:sz w:val="24"/>
          <w:szCs w:val="24"/>
        </w:rPr>
        <w:t xml:space="preserve"> </w:t>
      </w:r>
      <w:proofErr w:type="gramStart"/>
      <w:r w:rsidR="00F2264C" w:rsidRPr="001C7544">
        <w:rPr>
          <w:rFonts w:ascii="Times New Roman" w:hAnsi="Times New Roman" w:cs="Times New Roman"/>
          <w:sz w:val="24"/>
          <w:szCs w:val="24"/>
        </w:rPr>
        <w:t>Federal</w:t>
      </w:r>
      <w:proofErr w:type="gramEnd"/>
      <w:r w:rsidR="00F2264C" w:rsidRPr="001C7544">
        <w:rPr>
          <w:rFonts w:ascii="Times New Roman" w:hAnsi="Times New Roman" w:cs="Times New Roman"/>
          <w:sz w:val="24"/>
          <w:szCs w:val="24"/>
        </w:rPr>
        <w:t xml:space="preserve"> award </w:t>
      </w:r>
      <w:del w:id="4257" w:author="OFFM" w:date="2024-04-16T10:53:00Z">
        <w:r w:rsidRPr="00F74592">
          <w:rPr>
            <w:rFonts w:ascii="Times New Roman" w:hAnsi="Times New Roman" w:cs="Times New Roman"/>
            <w:sz w:val="24"/>
            <w:szCs w:val="24"/>
          </w:rPr>
          <w:delText>and</w:delText>
        </w:r>
      </w:del>
      <w:ins w:id="4258" w:author="OFFM" w:date="2024-04-16T10:53:00Z">
        <w:r w:rsidR="00F2264C" w:rsidRPr="001C7544">
          <w:rPr>
            <w:rFonts w:ascii="Times New Roman" w:hAnsi="Times New Roman" w:cs="Times New Roman"/>
            <w:sz w:val="24"/>
            <w:szCs w:val="24"/>
          </w:rPr>
          <w:t>or</w:t>
        </w:r>
      </w:ins>
      <w:r w:rsidR="00F2264C" w:rsidRPr="001C7544">
        <w:rPr>
          <w:rFonts w:ascii="Times New Roman" w:hAnsi="Times New Roman" w:cs="Times New Roman"/>
          <w:sz w:val="24"/>
          <w:szCs w:val="24"/>
        </w:rPr>
        <w:t xml:space="preserve"> other documents into another language. </w:t>
      </w:r>
      <w:bookmarkStart w:id="4259" w:name="_Hlk126846203"/>
      <w:del w:id="4260" w:author="OFFM" w:date="2024-04-16T10:53:00Z">
        <w:r w:rsidRPr="00F74592">
          <w:rPr>
            <w:rFonts w:ascii="Times New Roman" w:hAnsi="Times New Roman" w:cs="Times New Roman"/>
            <w:sz w:val="24"/>
            <w:szCs w:val="24"/>
          </w:rPr>
          <w:delText>In the event of inconsistency between any terms and conditions</w:delText>
        </w:r>
      </w:del>
      <w:ins w:id="4261" w:author="OFFM" w:date="2024-04-16T10:53:00Z">
        <w:r w:rsidR="00F2264C" w:rsidRPr="001C7544">
          <w:rPr>
            <w:rFonts w:ascii="Times New Roman" w:hAnsi="Times New Roman" w:cs="Times New Roman"/>
            <w:sz w:val="24"/>
            <w:szCs w:val="24"/>
          </w:rPr>
          <w:t>A Federal agency may translate formal or informal announcements of the availability of Federal funding through a financial assistance program, such as a notice</w:t>
        </w:r>
      </w:ins>
      <w:r w:rsidR="00F2264C" w:rsidRPr="001C7544">
        <w:rPr>
          <w:rFonts w:ascii="Times New Roman" w:hAnsi="Times New Roman" w:cs="Times New Roman"/>
          <w:sz w:val="24"/>
          <w:szCs w:val="24"/>
        </w:rPr>
        <w:t xml:space="preserve"> of </w:t>
      </w:r>
      <w:del w:id="4262" w:author="OFFM" w:date="2024-04-16T10:53:00Z">
        <w:r w:rsidRPr="00F74592">
          <w:rPr>
            <w:rFonts w:ascii="Times New Roman" w:hAnsi="Times New Roman" w:cs="Times New Roman"/>
            <w:sz w:val="24"/>
            <w:szCs w:val="24"/>
          </w:rPr>
          <w:delText>the</w:delText>
        </w:r>
      </w:del>
      <w:ins w:id="4263" w:author="OFFM" w:date="2024-04-16T10:53:00Z">
        <w:r w:rsidR="00F2264C" w:rsidRPr="001C7544">
          <w:rPr>
            <w:rFonts w:ascii="Times New Roman" w:hAnsi="Times New Roman" w:cs="Times New Roman"/>
            <w:sz w:val="24"/>
            <w:szCs w:val="24"/>
          </w:rPr>
          <w:t>funding opportunity, when translations may serve to increase the pool of applicants or the participation of a specific community (for example, programs administered in foreign countries where the primary language is not English).</w:t>
        </w:r>
      </w:ins>
      <w:r w:rsidR="00F2264C" w:rsidRPr="001C7544">
        <w:rPr>
          <w:rFonts w:ascii="Times New Roman" w:hAnsi="Times New Roman" w:cs="Times New Roman"/>
          <w:sz w:val="24"/>
          <w:szCs w:val="24"/>
        </w:rPr>
        <w:t xml:space="preserve"> Federal </w:t>
      </w:r>
      <w:del w:id="4264" w:author="OFFM" w:date="2024-04-16T10:53:00Z">
        <w:r w:rsidRPr="00F74592">
          <w:rPr>
            <w:rFonts w:ascii="Times New Roman" w:hAnsi="Times New Roman" w:cs="Times New Roman"/>
            <w:sz w:val="24"/>
            <w:szCs w:val="24"/>
          </w:rPr>
          <w:delText xml:space="preserve">award and any translation into </w:delText>
        </w:r>
      </w:del>
      <w:ins w:id="4265" w:author="OFFM" w:date="2024-04-16T10:53:00Z">
        <w:r w:rsidR="00F2264C" w:rsidRPr="001C7544">
          <w:rPr>
            <w:rFonts w:ascii="Times New Roman" w:hAnsi="Times New Roman" w:cs="Times New Roman"/>
            <w:sz w:val="24"/>
            <w:szCs w:val="24"/>
          </w:rPr>
          <w:t xml:space="preserve">agencies must maintain an official controlling English version of the Federal financial </w:t>
        </w:r>
        <w:r w:rsidR="00F2264C" w:rsidRPr="001C7544">
          <w:rPr>
            <w:rFonts w:ascii="Times New Roman" w:hAnsi="Times New Roman" w:cs="Times New Roman"/>
            <w:sz w:val="24"/>
            <w:szCs w:val="24"/>
          </w:rPr>
          <w:lastRenderedPageBreak/>
          <w:t xml:space="preserve">assistance announcement and the Federal award, including the terms and </w:t>
        </w:r>
        <w:proofErr w:type="gramStart"/>
        <w:r w:rsidR="00F2264C" w:rsidRPr="001C7544">
          <w:rPr>
            <w:rFonts w:ascii="Times New Roman" w:hAnsi="Times New Roman" w:cs="Times New Roman"/>
            <w:sz w:val="24"/>
            <w:szCs w:val="24"/>
          </w:rPr>
          <w:t>conditions.</w:t>
        </w:r>
        <w:r w:rsidR="00F2264C" w:rsidRPr="001C7544">
          <w:rPr>
            <w:rFonts w:ascii="Times New Roman" w:eastAsia="Times New Roman" w:hAnsi="Times New Roman" w:cs="Times New Roman"/>
            <w:sz w:val="24"/>
            <w:szCs w:val="24"/>
          </w:rPr>
          <w:t>(</w:t>
        </w:r>
        <w:proofErr w:type="gramEnd"/>
        <w:r w:rsidR="00F2264C" w:rsidRPr="001C7544">
          <w:rPr>
            <w:rFonts w:ascii="Times New Roman" w:eastAsia="Times New Roman" w:hAnsi="Times New Roman" w:cs="Times New Roman"/>
            <w:sz w:val="24"/>
            <w:szCs w:val="24"/>
          </w:rPr>
          <w:t>b) Applications, reports, and official correspondence may be submitted in languages other than English if specified in the notice of funding opportunity or the terms and conditions of the Federal award.</w:t>
        </w:r>
        <w:bookmarkEnd w:id="4259"/>
      </w:ins>
    </w:p>
    <w:p w14:paraId="051AAA14" w14:textId="5C875A88" w:rsidR="000B5224" w:rsidRPr="001C7544" w:rsidRDefault="00F2264C" w:rsidP="00A63D45">
      <w:pPr>
        <w:spacing w:after="0" w:line="480" w:lineRule="auto"/>
        <w:ind w:firstLine="720"/>
        <w:rPr>
          <w:rFonts w:ascii="Times New Roman" w:hAnsi="Times New Roman" w:cs="Times New Roman"/>
          <w:sz w:val="24"/>
          <w:szCs w:val="24"/>
        </w:rPr>
      </w:pPr>
      <w:ins w:id="4266" w:author="OFFM" w:date="2024-04-16T10:53:00Z">
        <w:r w:rsidRPr="001C7544">
          <w:rPr>
            <w:rFonts w:ascii="Times New Roman" w:eastAsia="Times New Roman" w:hAnsi="Times New Roman" w:cs="Times New Roman"/>
            <w:sz w:val="24"/>
            <w:szCs w:val="24"/>
          </w:rPr>
          <w:t xml:space="preserve">(c) In the event of inconsistency between English and </w:t>
        </w:r>
      </w:ins>
      <w:r w:rsidRPr="001C7544">
        <w:rPr>
          <w:rFonts w:ascii="Times New Roman" w:eastAsia="Times New Roman" w:hAnsi="Times New Roman" w:cs="Times New Roman"/>
          <w:sz w:val="24"/>
          <w:szCs w:val="24"/>
        </w:rPr>
        <w:t xml:space="preserve">another language, the English language meaning will control. </w:t>
      </w:r>
      <w:del w:id="4267" w:author="OFFM" w:date="2024-04-16T10:53:00Z">
        <w:r w:rsidR="00817C00" w:rsidRPr="00F74592">
          <w:rPr>
            <w:rFonts w:ascii="Times New Roman" w:hAnsi="Times New Roman" w:cs="Times New Roman"/>
            <w:sz w:val="24"/>
            <w:szCs w:val="24"/>
          </w:rPr>
          <w:delText>Where</w:delText>
        </w:r>
      </w:del>
      <w:ins w:id="4268" w:author="OFFM" w:date="2024-04-16T10:53:00Z">
        <w:r w:rsidRPr="001C7544">
          <w:rPr>
            <w:rFonts w:ascii="Times New Roman" w:eastAsia="Times New Roman" w:hAnsi="Times New Roman" w:cs="Times New Roman"/>
            <w:sz w:val="24"/>
            <w:szCs w:val="24"/>
          </w:rPr>
          <w:t>When</w:t>
        </w:r>
      </w:ins>
      <w:r w:rsidRPr="001C7544">
        <w:rPr>
          <w:rFonts w:ascii="Times New Roman" w:eastAsia="Times New Roman" w:hAnsi="Times New Roman" w:cs="Times New Roman"/>
          <w:sz w:val="24"/>
          <w:szCs w:val="24"/>
        </w:rPr>
        <w:t xml:space="preserve"> a significant portion of the </w:t>
      </w:r>
      <w:del w:id="4269" w:author="OFFM" w:date="2024-04-16T10:53:00Z">
        <w:r w:rsidR="00817C00" w:rsidRPr="00F74592">
          <w:rPr>
            <w:rFonts w:ascii="Times New Roman" w:hAnsi="Times New Roman" w:cs="Times New Roman"/>
            <w:sz w:val="24"/>
            <w:szCs w:val="24"/>
          </w:rPr>
          <w:delText>non-Federal entity's</w:delText>
        </w:r>
      </w:del>
      <w:ins w:id="4270" w:author="OFFM" w:date="2024-04-16T10:53:00Z">
        <w:r w:rsidRPr="001C7544">
          <w:rPr>
            <w:rFonts w:ascii="Times New Roman" w:eastAsia="Times New Roman" w:hAnsi="Times New Roman" w:cs="Times New Roman"/>
            <w:sz w:val="24"/>
            <w:szCs w:val="24"/>
          </w:rPr>
          <w:t>recipient’s or subrecipient’s</w:t>
        </w:r>
      </w:ins>
      <w:r w:rsidRPr="001C7544">
        <w:rPr>
          <w:rFonts w:ascii="Times New Roman" w:eastAsia="Times New Roman" w:hAnsi="Times New Roman" w:cs="Times New Roman"/>
          <w:sz w:val="24"/>
          <w:szCs w:val="24"/>
        </w:rPr>
        <w:t xml:space="preserve"> employees </w:t>
      </w:r>
      <w:del w:id="4271" w:author="OFFM" w:date="2024-04-16T10:53:00Z">
        <w:r w:rsidR="00817C00" w:rsidRPr="00F74592">
          <w:rPr>
            <w:rFonts w:ascii="Times New Roman" w:hAnsi="Times New Roman" w:cs="Times New Roman"/>
            <w:sz w:val="24"/>
            <w:szCs w:val="24"/>
          </w:rPr>
          <w:delText>who are working on the</w:delText>
        </w:r>
      </w:del>
      <w:ins w:id="4272" w:author="OFFM" w:date="2024-04-16T10:53:00Z">
        <w:r w:rsidRPr="001C7544">
          <w:rPr>
            <w:rFonts w:ascii="Times New Roman" w:eastAsia="Times New Roman" w:hAnsi="Times New Roman" w:cs="Times New Roman"/>
            <w:sz w:val="24"/>
            <w:szCs w:val="24"/>
          </w:rPr>
          <w:t>administering a</w:t>
        </w:r>
      </w:ins>
      <w:r w:rsidRPr="001C7544">
        <w:rPr>
          <w:rFonts w:ascii="Times New Roman" w:eastAsia="Times New Roman" w:hAnsi="Times New Roman" w:cs="Times New Roman"/>
          <w:sz w:val="24"/>
          <w:szCs w:val="24"/>
        </w:rPr>
        <w:t xml:space="preserve">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are not fluent in English, the </w:t>
      </w:r>
      <w:del w:id="4273" w:author="OFFM" w:date="2024-04-16T10:53:00Z">
        <w:r w:rsidR="00817C00" w:rsidRPr="00F74592">
          <w:rPr>
            <w:rFonts w:ascii="Times New Roman" w:hAnsi="Times New Roman" w:cs="Times New Roman"/>
            <w:sz w:val="24"/>
            <w:szCs w:val="24"/>
          </w:rPr>
          <w:delText xml:space="preserve">non-Federal entity must provide the </w:delText>
        </w:r>
      </w:del>
      <w:r w:rsidRPr="001C7544">
        <w:rPr>
          <w:rFonts w:ascii="Times New Roman" w:eastAsia="Times New Roman" w:hAnsi="Times New Roman" w:cs="Times New Roman"/>
          <w:sz w:val="24"/>
          <w:szCs w:val="24"/>
        </w:rPr>
        <w:t>Federal award</w:t>
      </w:r>
      <w:ins w:id="4274" w:author="OFFM" w:date="2024-04-16T10:53:00Z">
        <w:r w:rsidRPr="001C7544">
          <w:rPr>
            <w:rFonts w:ascii="Times New Roman" w:eastAsia="Times New Roman" w:hAnsi="Times New Roman" w:cs="Times New Roman"/>
            <w:sz w:val="24"/>
            <w:szCs w:val="24"/>
          </w:rPr>
          <w:t xml:space="preserve"> should be provided</w:t>
        </w:r>
      </w:ins>
      <w:r w:rsidRPr="001C7544">
        <w:rPr>
          <w:rFonts w:ascii="Times New Roman" w:eastAsia="Times New Roman" w:hAnsi="Times New Roman" w:cs="Times New Roman"/>
          <w:sz w:val="24"/>
          <w:szCs w:val="24"/>
        </w:rPr>
        <w:t xml:space="preserve"> in English and the language(s) with which employees are more familiar.</w:t>
      </w:r>
      <w:del w:id="4275" w:author="OFFM" w:date="2024-04-16T10:53:00Z">
        <w:r w:rsidR="00817C00" w:rsidRPr="00F74592">
          <w:rPr>
            <w:rFonts w:ascii="Times New Roman" w:hAnsi="Times New Roman" w:cs="Times New Roman"/>
            <w:sz w:val="24"/>
            <w:szCs w:val="24"/>
          </w:rPr>
          <w:delText xml:space="preserve"> </w:delText>
        </w:r>
      </w:del>
    </w:p>
    <w:p w14:paraId="6AFB8287"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200.112 Conflict of interest.</w:t>
      </w:r>
    </w:p>
    <w:p w14:paraId="4DCB56E6" w14:textId="02E474B3"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4276" w:author="OFFM" w:date="2024-04-16T10:53:00Z">
        <w:r w:rsidRPr="00F74592">
          <w:rPr>
            <w:rFonts w:ascii="Times New Roman" w:hAnsi="Times New Roman" w:cs="Times New Roman"/>
            <w:sz w:val="24"/>
            <w:szCs w:val="24"/>
          </w:rPr>
          <w:delText xml:space="preserve">The </w:delText>
        </w:r>
      </w:del>
      <w:r w:rsidR="00F2264C" w:rsidRPr="001C7544">
        <w:rPr>
          <w:rFonts w:ascii="Times New Roman" w:eastAsia="Times New Roman" w:hAnsi="Times New Roman" w:cs="Times New Roman"/>
          <w:sz w:val="24"/>
          <w:szCs w:val="24"/>
        </w:rPr>
        <w:t xml:space="preserve">Federal </w:t>
      </w:r>
      <w:del w:id="4277" w:author="OFFM" w:date="2024-04-16T10:53:00Z">
        <w:r w:rsidRPr="00F74592">
          <w:rPr>
            <w:rFonts w:ascii="Times New Roman" w:hAnsi="Times New Roman" w:cs="Times New Roman"/>
            <w:sz w:val="24"/>
            <w:szCs w:val="24"/>
          </w:rPr>
          <w:delText>awarding agency</w:delText>
        </w:r>
      </w:del>
      <w:ins w:id="4278" w:author="OFFM" w:date="2024-04-16T10:53:00Z">
        <w:r w:rsidR="00F2264C" w:rsidRPr="001C7544">
          <w:rPr>
            <w:rFonts w:ascii="Times New Roman" w:eastAsia="Times New Roman" w:hAnsi="Times New Roman" w:cs="Times New Roman"/>
            <w:sz w:val="24"/>
            <w:szCs w:val="24"/>
          </w:rPr>
          <w:t>agencies</w:t>
        </w:r>
      </w:ins>
      <w:r w:rsidR="00F2264C" w:rsidRPr="001C7544">
        <w:rPr>
          <w:rFonts w:ascii="Times New Roman" w:eastAsia="Times New Roman" w:hAnsi="Times New Roman" w:cs="Times New Roman"/>
          <w:sz w:val="24"/>
          <w:szCs w:val="24"/>
        </w:rPr>
        <w:t xml:space="preserve"> must establish conflict of interest policies for Federal awards. </w:t>
      </w:r>
      <w:del w:id="4279" w:author="OFFM" w:date="2024-04-16T10:53:00Z">
        <w:r w:rsidRPr="00F74592">
          <w:rPr>
            <w:rFonts w:ascii="Times New Roman" w:hAnsi="Times New Roman" w:cs="Times New Roman"/>
            <w:sz w:val="24"/>
            <w:szCs w:val="24"/>
          </w:rPr>
          <w:delText>The non-Federal entity</w:delText>
        </w:r>
      </w:del>
      <w:ins w:id="4280" w:author="OFFM" w:date="2024-04-16T10:53:00Z">
        <w:r w:rsidR="00F2264C" w:rsidRPr="001C7544">
          <w:rPr>
            <w:rFonts w:ascii="Times New Roman" w:eastAsia="Times New Roman" w:hAnsi="Times New Roman" w:cs="Times New Roman"/>
            <w:sz w:val="24"/>
            <w:szCs w:val="24"/>
          </w:rPr>
          <w:t>A recipient or subrecipient</w:t>
        </w:r>
      </w:ins>
      <w:r w:rsidR="00F2264C" w:rsidRPr="001C7544">
        <w:rPr>
          <w:rFonts w:ascii="Times New Roman" w:eastAsia="Times New Roman" w:hAnsi="Times New Roman" w:cs="Times New Roman"/>
          <w:sz w:val="24"/>
          <w:szCs w:val="24"/>
        </w:rPr>
        <w:t xml:space="preserve"> must disclose in writing any potential conflict of interest to the Federal </w:t>
      </w:r>
      <w:del w:id="4281" w:author="OFFM" w:date="2024-04-16T10:53:00Z">
        <w:r w:rsidRPr="00F74592">
          <w:rPr>
            <w:rFonts w:ascii="Times New Roman" w:hAnsi="Times New Roman" w:cs="Times New Roman"/>
            <w:sz w:val="24"/>
            <w:szCs w:val="24"/>
          </w:rPr>
          <w:delText xml:space="preserve">awarding </w:delText>
        </w:r>
      </w:del>
      <w:r w:rsidR="00F2264C" w:rsidRPr="001C7544">
        <w:rPr>
          <w:rFonts w:ascii="Times New Roman" w:eastAsia="Times New Roman" w:hAnsi="Times New Roman" w:cs="Times New Roman"/>
          <w:sz w:val="24"/>
          <w:szCs w:val="24"/>
        </w:rPr>
        <w:t xml:space="preserve">agency or pass-through entity in accordance with </w:t>
      </w:r>
      <w:del w:id="4282" w:author="OFFM" w:date="2024-04-16T10:53:00Z">
        <w:r w:rsidRPr="00F74592">
          <w:rPr>
            <w:rFonts w:ascii="Times New Roman" w:hAnsi="Times New Roman" w:cs="Times New Roman"/>
            <w:sz w:val="24"/>
            <w:szCs w:val="24"/>
          </w:rPr>
          <w:delText>applicable</w:delText>
        </w:r>
      </w:del>
      <w:ins w:id="4283" w:author="OFFM" w:date="2024-04-16T10:53:00Z">
        <w:r w:rsidR="00F2264C" w:rsidRPr="001C7544">
          <w:rPr>
            <w:rFonts w:ascii="Times New Roman" w:eastAsia="Times New Roman" w:hAnsi="Times New Roman" w:cs="Times New Roman"/>
            <w:sz w:val="24"/>
            <w:szCs w:val="24"/>
          </w:rPr>
          <w:t>the established</w:t>
        </w:r>
      </w:ins>
      <w:r w:rsidR="00F2264C" w:rsidRPr="001C7544">
        <w:rPr>
          <w:rFonts w:ascii="Times New Roman" w:eastAsia="Times New Roman" w:hAnsi="Times New Roman" w:cs="Times New Roman"/>
          <w:sz w:val="24"/>
          <w:szCs w:val="24"/>
        </w:rPr>
        <w:t xml:space="preserve"> Federal </w:t>
      </w:r>
      <w:del w:id="4284" w:author="OFFM" w:date="2024-04-16T10:53:00Z">
        <w:r w:rsidRPr="00F74592">
          <w:rPr>
            <w:rFonts w:ascii="Times New Roman" w:hAnsi="Times New Roman" w:cs="Times New Roman"/>
            <w:sz w:val="24"/>
            <w:szCs w:val="24"/>
          </w:rPr>
          <w:delText xml:space="preserve">awarding </w:delText>
        </w:r>
      </w:del>
      <w:r w:rsidR="00F2264C" w:rsidRPr="001C7544">
        <w:rPr>
          <w:rFonts w:ascii="Times New Roman" w:eastAsia="Times New Roman" w:hAnsi="Times New Roman" w:cs="Times New Roman"/>
          <w:sz w:val="24"/>
          <w:szCs w:val="24"/>
        </w:rPr>
        <w:t xml:space="preserve">agency </w:t>
      </w:r>
      <w:del w:id="4285" w:author="OFFM" w:date="2024-04-16T10:53:00Z">
        <w:r w:rsidRPr="00F74592">
          <w:rPr>
            <w:rFonts w:ascii="Times New Roman" w:hAnsi="Times New Roman" w:cs="Times New Roman"/>
            <w:sz w:val="24"/>
            <w:szCs w:val="24"/>
          </w:rPr>
          <w:delText>policy</w:delText>
        </w:r>
      </w:del>
      <w:ins w:id="4286" w:author="OFFM" w:date="2024-04-16T10:53:00Z">
        <w:r w:rsidR="00F2264C" w:rsidRPr="001C7544">
          <w:rPr>
            <w:rFonts w:ascii="Times New Roman" w:eastAsia="Times New Roman" w:hAnsi="Times New Roman" w:cs="Times New Roman"/>
            <w:sz w:val="24"/>
            <w:szCs w:val="24"/>
          </w:rPr>
          <w:t>policies</w:t>
        </w:r>
      </w:ins>
      <w:r w:rsidR="00F2264C" w:rsidRPr="001C7544">
        <w:rPr>
          <w:rFonts w:ascii="Times New Roman" w:eastAsia="Times New Roman" w:hAnsi="Times New Roman" w:cs="Times New Roman"/>
          <w:sz w:val="24"/>
          <w:szCs w:val="24"/>
        </w:rPr>
        <w:t xml:space="preserve">. </w:t>
      </w:r>
    </w:p>
    <w:p w14:paraId="0CD19817"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4287" w:name="_Hlk162780737"/>
      <w:r w:rsidRPr="001C7544">
        <w:rPr>
          <w:rFonts w:ascii="Times New Roman" w:eastAsia="Times New Roman" w:hAnsi="Times New Roman" w:cs="Times New Roman"/>
          <w:b/>
          <w:bCs/>
          <w:sz w:val="24"/>
          <w:szCs w:val="24"/>
        </w:rPr>
        <w:t>§ 200.113 Mandatory disclosures.</w:t>
      </w:r>
    </w:p>
    <w:p w14:paraId="5FC4585C" w14:textId="388E9DF5"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4288" w:author="OFFM" w:date="2024-04-16T10:53:00Z">
        <w:r w:rsidRPr="00F74592">
          <w:rPr>
            <w:rFonts w:ascii="Times New Roman" w:hAnsi="Times New Roman" w:cs="Times New Roman"/>
            <w:sz w:val="24"/>
            <w:szCs w:val="24"/>
          </w:rPr>
          <w:delText xml:space="preserve">The non-Federal entity or </w:delText>
        </w:r>
      </w:del>
      <w:ins w:id="4289" w:author="OFFM" w:date="2024-04-16T10:53:00Z">
        <w:r w:rsidR="00F2264C" w:rsidRPr="001C7544">
          <w:rPr>
            <w:rFonts w:ascii="Times New Roman" w:eastAsia="Times New Roman" w:hAnsi="Times New Roman" w:cs="Times New Roman"/>
            <w:sz w:val="24"/>
            <w:szCs w:val="24"/>
          </w:rPr>
          <w:t xml:space="preserve">An </w:t>
        </w:r>
      </w:ins>
      <w:bookmarkStart w:id="4290" w:name="_Hlk161814056"/>
      <w:r w:rsidR="00F2264C" w:rsidRPr="001C7544">
        <w:rPr>
          <w:rFonts w:ascii="Times New Roman" w:eastAsia="Times New Roman" w:hAnsi="Times New Roman" w:cs="Times New Roman"/>
          <w:sz w:val="24"/>
          <w:szCs w:val="24"/>
        </w:rPr>
        <w:t>applicant</w:t>
      </w:r>
      <w:del w:id="4291" w:author="OFFM" w:date="2024-04-16T10:53:00Z">
        <w:r w:rsidRPr="00F74592">
          <w:rPr>
            <w:rFonts w:ascii="Times New Roman" w:hAnsi="Times New Roman" w:cs="Times New Roman"/>
            <w:sz w:val="24"/>
            <w:szCs w:val="24"/>
          </w:rPr>
          <w:delText xml:space="preserve"> for </w:delText>
        </w:r>
      </w:del>
      <w:ins w:id="4292" w:author="OFFM" w:date="2024-04-16T10:53:00Z">
        <w:r w:rsidR="00F2264C" w:rsidRPr="001C7544">
          <w:rPr>
            <w:rFonts w:ascii="Times New Roman" w:eastAsia="Times New Roman" w:hAnsi="Times New Roman" w:cs="Times New Roman"/>
            <w:sz w:val="24"/>
            <w:szCs w:val="24"/>
          </w:rPr>
          <w:t xml:space="preserve">, recipient, or subrecipient </w:t>
        </w:r>
        <w:bookmarkEnd w:id="4290"/>
        <w:r w:rsidR="00F2264C" w:rsidRPr="001C7544">
          <w:rPr>
            <w:rFonts w:ascii="Times New Roman" w:eastAsia="Times New Roman" w:hAnsi="Times New Roman" w:cs="Times New Roman"/>
            <w:sz w:val="24"/>
            <w:szCs w:val="24"/>
          </w:rPr>
          <w:t xml:space="preserve">of </w:t>
        </w:r>
      </w:ins>
      <w:r w:rsidR="00F2264C" w:rsidRPr="001C7544">
        <w:rPr>
          <w:rFonts w:ascii="Times New Roman" w:eastAsia="Times New Roman" w:hAnsi="Times New Roman" w:cs="Times New Roman"/>
          <w:sz w:val="24"/>
          <w:szCs w:val="24"/>
        </w:rPr>
        <w:t xml:space="preserve">a Federal award must </w:t>
      </w:r>
      <w:ins w:id="4293" w:author="OFFM" w:date="2024-04-16T10:53:00Z">
        <w:r w:rsidR="00F2264C" w:rsidRPr="001C7544">
          <w:rPr>
            <w:rFonts w:ascii="Times New Roman" w:eastAsia="Times New Roman" w:hAnsi="Times New Roman" w:cs="Times New Roman"/>
            <w:sz w:val="24"/>
            <w:szCs w:val="24"/>
          </w:rPr>
          <w:t xml:space="preserve">promptly </w:t>
        </w:r>
      </w:ins>
      <w:r w:rsidR="00F2264C" w:rsidRPr="001C7544">
        <w:rPr>
          <w:rFonts w:ascii="Times New Roman" w:eastAsia="Times New Roman" w:hAnsi="Times New Roman" w:cs="Times New Roman"/>
          <w:sz w:val="24"/>
          <w:szCs w:val="24"/>
        </w:rPr>
        <w:t>disclose</w:t>
      </w:r>
      <w:ins w:id="4294" w:author="OFFM" w:date="2024-04-16T10:53:00Z">
        <w:r w:rsidR="00F2264C" w:rsidRPr="001C7544">
          <w:rPr>
            <w:rFonts w:ascii="Times New Roman" w:eastAsia="Times New Roman" w:hAnsi="Times New Roman" w:cs="Times New Roman"/>
            <w:sz w:val="24"/>
            <w:szCs w:val="24"/>
          </w:rPr>
          <w:t xml:space="preserve"> whenever</w:t>
        </w:r>
      </w:ins>
      <w:r w:rsidR="00F2264C">
        <w:rPr>
          <w:rFonts w:ascii="Times New Roman" w:eastAsia="Times New Roman" w:hAnsi="Times New Roman" w:cs="Times New Roman"/>
          <w:sz w:val="24"/>
          <w:szCs w:val="24"/>
        </w:rPr>
        <w:t xml:space="preserve">, in </w:t>
      </w:r>
      <w:del w:id="4295" w:author="OFFM" w:date="2024-04-16T10:53:00Z">
        <w:r w:rsidRPr="00F74592">
          <w:rPr>
            <w:rFonts w:ascii="Times New Roman" w:hAnsi="Times New Roman" w:cs="Times New Roman"/>
            <w:sz w:val="24"/>
            <w:szCs w:val="24"/>
          </w:rPr>
          <w:delText>a timely manner, in writing to the Federal awarding agency or pass-through entity all violations</w:delText>
        </w:r>
      </w:del>
      <w:ins w:id="4296" w:author="OFFM" w:date="2024-04-16T10:53:00Z">
        <w:r w:rsidR="00F2264C">
          <w:rPr>
            <w:rFonts w:ascii="Times New Roman" w:eastAsia="Times New Roman" w:hAnsi="Times New Roman" w:cs="Times New Roman"/>
            <w:sz w:val="24"/>
            <w:szCs w:val="24"/>
          </w:rPr>
          <w:t>connection with the Federal award (including any activities or subawards thereunder),</w:t>
        </w:r>
        <w:r w:rsidR="00F2264C" w:rsidRPr="001C7544">
          <w:rPr>
            <w:rFonts w:ascii="Times New Roman" w:eastAsia="Times New Roman" w:hAnsi="Times New Roman" w:cs="Times New Roman"/>
            <w:sz w:val="24"/>
            <w:szCs w:val="24"/>
          </w:rPr>
          <w:t xml:space="preserve"> </w:t>
        </w:r>
        <w:r w:rsidR="00F2264C">
          <w:rPr>
            <w:rFonts w:ascii="Times New Roman" w:eastAsia="Times New Roman" w:hAnsi="Times New Roman" w:cs="Times New Roman"/>
            <w:sz w:val="24"/>
            <w:szCs w:val="24"/>
          </w:rPr>
          <w:t>it has</w:t>
        </w:r>
        <w:r w:rsidR="00F2264C" w:rsidRPr="001C7544">
          <w:rPr>
            <w:rFonts w:ascii="Times New Roman" w:eastAsia="Times New Roman" w:hAnsi="Times New Roman" w:cs="Times New Roman"/>
            <w:sz w:val="24"/>
            <w:szCs w:val="24"/>
          </w:rPr>
          <w:t xml:space="preserve"> credible evidence of </w:t>
        </w:r>
        <w:r w:rsidR="00F2264C">
          <w:rPr>
            <w:rFonts w:ascii="Times New Roman" w:eastAsia="Times New Roman" w:hAnsi="Times New Roman" w:cs="Times New Roman"/>
            <w:sz w:val="24"/>
            <w:szCs w:val="24"/>
          </w:rPr>
          <w:t xml:space="preserve">the commission of </w:t>
        </w:r>
        <w:r w:rsidR="00F2264C" w:rsidRPr="001C7544">
          <w:rPr>
            <w:rFonts w:ascii="Times New Roman" w:eastAsia="Times New Roman" w:hAnsi="Times New Roman" w:cs="Times New Roman"/>
            <w:sz w:val="24"/>
            <w:szCs w:val="24"/>
          </w:rPr>
          <w:t>a violation</w:t>
        </w:r>
      </w:ins>
      <w:r w:rsidR="00F2264C" w:rsidRPr="001C7544">
        <w:rPr>
          <w:rFonts w:ascii="Times New Roman" w:eastAsia="Times New Roman" w:hAnsi="Times New Roman" w:cs="Times New Roman"/>
          <w:sz w:val="24"/>
          <w:szCs w:val="24"/>
        </w:rPr>
        <w:t xml:space="preserve"> of Federal criminal law involving fraud, </w:t>
      </w:r>
      <w:ins w:id="4297" w:author="OFFM" w:date="2024-04-16T10:53:00Z">
        <w:r w:rsidR="00F2264C" w:rsidRPr="001C7544">
          <w:rPr>
            <w:rFonts w:ascii="Times New Roman" w:eastAsia="Times New Roman" w:hAnsi="Times New Roman" w:cs="Times New Roman"/>
            <w:sz w:val="24"/>
            <w:szCs w:val="24"/>
          </w:rPr>
          <w:t xml:space="preserve">conflict of interest, </w:t>
        </w:r>
      </w:ins>
      <w:r w:rsidR="00F2264C" w:rsidRPr="001C7544">
        <w:rPr>
          <w:rFonts w:ascii="Times New Roman" w:eastAsia="Times New Roman" w:hAnsi="Times New Roman" w:cs="Times New Roman"/>
          <w:sz w:val="24"/>
          <w:szCs w:val="24"/>
        </w:rPr>
        <w:t xml:space="preserve">bribery, or gratuity violations </w:t>
      </w:r>
      <w:del w:id="4298" w:author="OFFM" w:date="2024-04-16T10:53:00Z">
        <w:r w:rsidRPr="00F74592">
          <w:rPr>
            <w:rFonts w:ascii="Times New Roman" w:hAnsi="Times New Roman" w:cs="Times New Roman"/>
            <w:sz w:val="24"/>
            <w:szCs w:val="24"/>
          </w:rPr>
          <w:delText xml:space="preserve">potentially affecting the Federal award. Non-Federal entities that have received a Federal award including </w:delText>
        </w:r>
      </w:del>
      <w:ins w:id="4299" w:author="OFFM" w:date="2024-04-16T10:53:00Z">
        <w:r w:rsidR="00F2264C" w:rsidRPr="001C7544">
          <w:rPr>
            <w:rFonts w:ascii="Times New Roman" w:eastAsia="Times New Roman" w:hAnsi="Times New Roman" w:cs="Times New Roman"/>
            <w:sz w:val="24"/>
            <w:szCs w:val="24"/>
          </w:rPr>
          <w:t xml:space="preserve">found in Title 18 of </w:t>
        </w:r>
      </w:ins>
      <w:r w:rsidR="00F2264C" w:rsidRPr="001C7544">
        <w:rPr>
          <w:rFonts w:ascii="Times New Roman" w:eastAsia="Times New Roman" w:hAnsi="Times New Roman" w:cs="Times New Roman"/>
          <w:sz w:val="24"/>
          <w:szCs w:val="24"/>
        </w:rPr>
        <w:t xml:space="preserve">the </w:t>
      </w:r>
      <w:del w:id="4300" w:author="OFFM" w:date="2024-04-16T10:53:00Z">
        <w:r w:rsidRPr="00F74592">
          <w:rPr>
            <w:rFonts w:ascii="Times New Roman" w:hAnsi="Times New Roman" w:cs="Times New Roman"/>
            <w:sz w:val="24"/>
            <w:szCs w:val="24"/>
          </w:rPr>
          <w:delText xml:space="preserve">term and condition outlined in appendix XII to this part are </w:delText>
        </w:r>
      </w:del>
      <w:ins w:id="4301" w:author="OFFM" w:date="2024-04-16T10:53:00Z">
        <w:r w:rsidR="00F2264C" w:rsidRPr="001C7544">
          <w:rPr>
            <w:rFonts w:ascii="Times New Roman" w:eastAsia="Times New Roman" w:hAnsi="Times New Roman" w:cs="Times New Roman"/>
            <w:sz w:val="24"/>
            <w:szCs w:val="24"/>
          </w:rPr>
          <w:t>United States Code or a violation of the civil False Claims Act (31 U.S.C. 3729–3733)</w:t>
        </w:r>
        <w:r w:rsidR="00F2264C">
          <w:rPr>
            <w:rFonts w:ascii="Times New Roman" w:eastAsia="Times New Roman" w:hAnsi="Times New Roman" w:cs="Times New Roman"/>
            <w:sz w:val="24"/>
            <w:szCs w:val="24"/>
          </w:rPr>
          <w:t>.</w:t>
        </w:r>
        <w:r w:rsidR="00F2264C" w:rsidRPr="001C7544">
          <w:rPr>
            <w:rFonts w:ascii="Times New Roman" w:eastAsia="Times New Roman" w:hAnsi="Times New Roman" w:cs="Times New Roman"/>
            <w:sz w:val="24"/>
            <w:szCs w:val="24"/>
          </w:rPr>
          <w:t xml:space="preserve"> The disclosure must be made in writing to the Federal agency, the agency’s Office of Inspector General, and pass-through entity (if applicable). Recipients and subrecipients are also </w:t>
        </w:r>
      </w:ins>
      <w:r w:rsidR="00F2264C" w:rsidRPr="001C7544">
        <w:rPr>
          <w:rFonts w:ascii="Times New Roman" w:eastAsia="Times New Roman" w:hAnsi="Times New Roman" w:cs="Times New Roman"/>
          <w:sz w:val="24"/>
          <w:szCs w:val="24"/>
        </w:rPr>
        <w:t xml:space="preserve">required to report </w:t>
      </w:r>
      <w:del w:id="4302" w:author="OFFM" w:date="2024-04-16T10:53:00Z">
        <w:r w:rsidRPr="00F74592">
          <w:rPr>
            <w:rFonts w:ascii="Times New Roman" w:hAnsi="Times New Roman" w:cs="Times New Roman"/>
            <w:sz w:val="24"/>
            <w:szCs w:val="24"/>
          </w:rPr>
          <w:delText xml:space="preserve">certain </w:delText>
        </w:r>
        <w:r w:rsidRPr="00F74592">
          <w:rPr>
            <w:rFonts w:ascii="Times New Roman" w:hAnsi="Times New Roman" w:cs="Times New Roman"/>
            <w:sz w:val="24"/>
            <w:szCs w:val="24"/>
          </w:rPr>
          <w:lastRenderedPageBreak/>
          <w:delText>civil, criminal, or administrative proceedings to SAM (currently FAPIIS).</w:delText>
        </w:r>
      </w:del>
      <w:ins w:id="4303" w:author="OFFM" w:date="2024-04-16T10:53:00Z">
        <w:r w:rsidR="00F2264C" w:rsidRPr="001C7544">
          <w:rPr>
            <w:rFonts w:ascii="Times New Roman" w:eastAsia="Times New Roman" w:hAnsi="Times New Roman" w:cs="Times New Roman"/>
            <w:sz w:val="24"/>
            <w:szCs w:val="24"/>
          </w:rPr>
          <w:t xml:space="preserve">matters related to recipient integrity and performance in accordance with </w:t>
        </w:r>
        <w:r w:rsidR="00F2264C" w:rsidRPr="001C7544">
          <w:rPr>
            <w:rFonts w:ascii="Times New Roman" w:hAnsi="Times New Roman" w:cs="Times New Roman"/>
            <w:sz w:val="24"/>
            <w:szCs w:val="24"/>
          </w:rPr>
          <w:t>Appendix XII</w:t>
        </w:r>
        <w:r w:rsidR="00F2264C" w:rsidRPr="001C7544">
          <w:rPr>
            <w:rFonts w:ascii="Times New Roman" w:eastAsia="Times New Roman" w:hAnsi="Times New Roman" w:cs="Times New Roman"/>
            <w:sz w:val="24"/>
            <w:szCs w:val="24"/>
          </w:rPr>
          <w:t xml:space="preserve"> of this part.</w:t>
        </w:r>
      </w:ins>
      <w:r w:rsidR="00F2264C" w:rsidRPr="001C7544">
        <w:rPr>
          <w:rFonts w:ascii="Times New Roman" w:eastAsia="Times New Roman" w:hAnsi="Times New Roman" w:cs="Times New Roman"/>
          <w:sz w:val="24"/>
          <w:szCs w:val="24"/>
        </w:rPr>
        <w:t xml:space="preserve"> Failure to make required disclosures can result in any of the remedies described in § 200.339. (See also 2 CFR part 180, 31 U.S.C. 3321, and 41 U.S.C. 2313.) </w:t>
      </w:r>
    </w:p>
    <w:bookmarkEnd w:id="4287"/>
    <w:p w14:paraId="0A7EAF7F" w14:textId="524E890F" w:rsidR="000B5224" w:rsidRPr="001C7544" w:rsidRDefault="00F2264C" w:rsidP="000B5224">
      <w:pPr>
        <w:spacing w:after="0" w:line="480" w:lineRule="auto"/>
        <w:contextualSpacing/>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C</w:t>
      </w:r>
      <w:del w:id="4304" w:author="OFFM" w:date="2024-04-16T10:53:00Z">
        <w:r w:rsidR="00817C00" w:rsidRPr="00F74592">
          <w:rPr>
            <w:rFonts w:ascii="Times New Roman" w:hAnsi="Times New Roman" w:cs="Times New Roman"/>
            <w:b/>
            <w:bCs/>
            <w:sz w:val="24"/>
            <w:szCs w:val="24"/>
          </w:rPr>
          <w:delText>—</w:delText>
        </w:r>
      </w:del>
      <w:ins w:id="4305" w:author="OFFM" w:date="2024-04-16T10:53:00Z">
        <w:r w:rsidRPr="001C7544">
          <w:rPr>
            <w:rFonts w:ascii="Times New Roman" w:eastAsia="Times New Roman" w:hAnsi="Times New Roman" w:cs="Times New Roman"/>
            <w:b/>
            <w:bCs/>
            <w:sz w:val="24"/>
            <w:szCs w:val="24"/>
          </w:rPr>
          <w:t xml:space="preserve"> - </w:t>
        </w:r>
      </w:ins>
      <w:r w:rsidRPr="001C7544">
        <w:rPr>
          <w:rFonts w:ascii="Times New Roman" w:eastAsia="Times New Roman" w:hAnsi="Times New Roman" w:cs="Times New Roman"/>
          <w:b/>
          <w:bCs/>
          <w:sz w:val="24"/>
          <w:szCs w:val="24"/>
        </w:rPr>
        <w:t>Pre-Federal Award Requirements and Contents of Federal Awards</w:t>
      </w:r>
    </w:p>
    <w:p w14:paraId="391F481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200.200 Purpose.</w:t>
      </w:r>
      <w:ins w:id="4306" w:author="OFFM" w:date="2024-04-16T10:53:00Z">
        <w:r w:rsidRPr="001C7544">
          <w:rPr>
            <w:rFonts w:ascii="Times New Roman" w:eastAsia="Times New Roman" w:hAnsi="Times New Roman" w:cs="Times New Roman"/>
            <w:b/>
            <w:bCs/>
            <w:sz w:val="24"/>
            <w:szCs w:val="24"/>
          </w:rPr>
          <w:softHyphen/>
        </w:r>
      </w:ins>
    </w:p>
    <w:p w14:paraId="001D99F6" w14:textId="7FAB27F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Sections 200.201 through 200.</w:t>
      </w:r>
      <w:del w:id="4307" w:author="OFFM" w:date="2024-04-16T10:53:00Z">
        <w:r w:rsidR="00817C00" w:rsidRPr="00F74592">
          <w:rPr>
            <w:rFonts w:ascii="Times New Roman" w:hAnsi="Times New Roman" w:cs="Times New Roman"/>
            <w:sz w:val="24"/>
            <w:szCs w:val="24"/>
          </w:rPr>
          <w:delText>216</w:delText>
        </w:r>
      </w:del>
      <w:ins w:id="4308" w:author="OFFM" w:date="2024-04-16T10:53:00Z">
        <w:r w:rsidRPr="001C7544">
          <w:rPr>
            <w:rFonts w:ascii="Times New Roman" w:eastAsia="Times New Roman" w:hAnsi="Times New Roman" w:cs="Times New Roman"/>
            <w:sz w:val="24"/>
            <w:szCs w:val="24"/>
          </w:rPr>
          <w:t>217</w:t>
        </w:r>
      </w:ins>
      <w:r w:rsidRPr="001C7544">
        <w:rPr>
          <w:rFonts w:ascii="Times New Roman" w:eastAsia="Times New Roman" w:hAnsi="Times New Roman" w:cs="Times New Roman"/>
          <w:sz w:val="24"/>
          <w:szCs w:val="24"/>
        </w:rPr>
        <w:t xml:space="preserve"> prescribe instructions and other pre-award matters to be used by Federal </w:t>
      </w:r>
      <w:del w:id="4309"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agencies in the program planning, announcement, application</w:t>
      </w:r>
      <w:ins w:id="431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award processes. </w:t>
      </w:r>
    </w:p>
    <w:p w14:paraId="0AA832A9" w14:textId="6428CF66"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200.201 Use of </w:t>
      </w:r>
      <w:del w:id="4311" w:author="OFFM" w:date="2024-04-16T10:53:00Z">
        <w:r w:rsidR="00817C00" w:rsidRPr="00F74592">
          <w:rPr>
            <w:rFonts w:ascii="Times New Roman" w:hAnsi="Times New Roman" w:cs="Times New Roman"/>
            <w:b/>
            <w:bCs/>
            <w:sz w:val="24"/>
            <w:szCs w:val="24"/>
          </w:rPr>
          <w:delText>grant agreements (including fixed amount awards),</w:delText>
        </w:r>
      </w:del>
      <w:ins w:id="4312" w:author="OFFM" w:date="2024-04-16T10:53:00Z">
        <w:r w:rsidRPr="001C7544">
          <w:rPr>
            <w:rFonts w:ascii="Times New Roman" w:eastAsia="Times New Roman" w:hAnsi="Times New Roman" w:cs="Times New Roman"/>
            <w:b/>
            <w:bCs/>
            <w:sz w:val="24"/>
            <w:szCs w:val="24"/>
          </w:rPr>
          <w:t>grants,</w:t>
        </w:r>
      </w:ins>
      <w:r w:rsidRPr="001C7544">
        <w:rPr>
          <w:rFonts w:ascii="Times New Roman" w:eastAsia="Times New Roman" w:hAnsi="Times New Roman" w:cs="Times New Roman"/>
          <w:b/>
          <w:bCs/>
          <w:sz w:val="24"/>
          <w:szCs w:val="24"/>
        </w:rPr>
        <w:t xml:space="preserve"> cooperative agreements, </w:t>
      </w:r>
      <w:ins w:id="4313" w:author="OFFM" w:date="2024-04-16T10:53:00Z">
        <w:r w:rsidRPr="001C7544">
          <w:rPr>
            <w:rFonts w:ascii="Times New Roman" w:eastAsia="Times New Roman" w:hAnsi="Times New Roman" w:cs="Times New Roman"/>
            <w:b/>
            <w:bCs/>
            <w:sz w:val="24"/>
            <w:szCs w:val="24"/>
          </w:rPr>
          <w:t xml:space="preserve">fixed amount awards, </w:t>
        </w:r>
      </w:ins>
      <w:r w:rsidRPr="001C7544">
        <w:rPr>
          <w:rFonts w:ascii="Times New Roman" w:eastAsia="Times New Roman" w:hAnsi="Times New Roman" w:cs="Times New Roman"/>
          <w:b/>
          <w:bCs/>
          <w:sz w:val="24"/>
          <w:szCs w:val="24"/>
        </w:rPr>
        <w:t>and contracts.</w:t>
      </w:r>
    </w:p>
    <w:p w14:paraId="71AC2B06" w14:textId="2E3A8B0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A63D45">
        <w:rPr>
          <w:rFonts w:ascii="Times New Roman" w:hAnsi="Times New Roman"/>
          <w:i/>
          <w:sz w:val="24"/>
        </w:rPr>
        <w:t xml:space="preserve">Federal </w:t>
      </w:r>
      <w:del w:id="4314" w:author="OFFM" w:date="2024-04-16T10:53:00Z">
        <w:r w:rsidR="00817C00" w:rsidRPr="00F74592">
          <w:rPr>
            <w:rFonts w:ascii="Times New Roman" w:hAnsi="Times New Roman" w:cs="Times New Roman"/>
            <w:sz w:val="24"/>
            <w:szCs w:val="24"/>
          </w:rPr>
          <w:delText>award instrument</w:delText>
        </w:r>
      </w:del>
      <w:ins w:id="4315" w:author="OFFM" w:date="2024-04-16T10:53:00Z">
        <w:r w:rsidRPr="001C7544">
          <w:rPr>
            <w:rFonts w:ascii="Times New Roman" w:eastAsia="Times New Roman" w:hAnsi="Times New Roman" w:cs="Times New Roman"/>
            <w:i/>
            <w:iCs/>
            <w:sz w:val="24"/>
            <w:szCs w:val="24"/>
          </w:rPr>
          <w:t>awards</w:t>
        </w:r>
      </w:ins>
      <w:r w:rsidRPr="00A63D45">
        <w:rPr>
          <w:rFonts w:ascii="Times New Roman" w:hAnsi="Times New Roman"/>
          <w:i/>
          <w:sz w:val="24"/>
        </w:rPr>
        <w:t>.</w:t>
      </w:r>
      <w:r w:rsidRPr="001C7544">
        <w:rPr>
          <w:rFonts w:ascii="Times New Roman" w:eastAsia="Times New Roman" w:hAnsi="Times New Roman" w:cs="Times New Roman"/>
          <w:sz w:val="24"/>
          <w:szCs w:val="24"/>
        </w:rPr>
        <w:t xml:space="preserve"> The Federal </w:t>
      </w:r>
      <w:del w:id="4316"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must decide on the appropriate </w:t>
      </w:r>
      <w:del w:id="4317" w:author="OFFM" w:date="2024-04-16T10:53:00Z">
        <w:r w:rsidR="00817C00" w:rsidRPr="00F74592">
          <w:rPr>
            <w:rFonts w:ascii="Times New Roman" w:hAnsi="Times New Roman" w:cs="Times New Roman"/>
            <w:sz w:val="24"/>
            <w:szCs w:val="24"/>
          </w:rPr>
          <w:delText>instrument</w:delText>
        </w:r>
      </w:del>
      <w:ins w:id="4318" w:author="OFFM" w:date="2024-04-16T10:53:00Z">
        <w:r w:rsidRPr="001C7544">
          <w:rPr>
            <w:rFonts w:ascii="Times New Roman" w:eastAsia="Times New Roman" w:hAnsi="Times New Roman" w:cs="Times New Roman"/>
            <w:sz w:val="24"/>
            <w:szCs w:val="24"/>
          </w:rPr>
          <w:t>type of agreement</w:t>
        </w:r>
      </w:ins>
      <w:r w:rsidRPr="001C7544">
        <w:rPr>
          <w:rFonts w:ascii="Times New Roman" w:eastAsia="Times New Roman" w:hAnsi="Times New Roman" w:cs="Times New Roman"/>
          <w:sz w:val="24"/>
          <w:szCs w:val="24"/>
        </w:rPr>
        <w:t xml:space="preserve"> for </w:t>
      </w:r>
      <w:del w:id="4319" w:author="OFFM" w:date="2024-04-16T10:53:00Z">
        <w:r w:rsidR="00817C00" w:rsidRPr="00F74592">
          <w:rPr>
            <w:rFonts w:ascii="Times New Roman" w:hAnsi="Times New Roman" w:cs="Times New Roman"/>
            <w:sz w:val="24"/>
            <w:szCs w:val="24"/>
          </w:rPr>
          <w:delText>the</w:delText>
        </w:r>
      </w:del>
      <w:ins w:id="4320"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w:t>
      </w:r>
      <w:del w:id="4321" w:author="OFFM" w:date="2024-04-16T10:53:00Z">
        <w:r w:rsidR="00817C00" w:rsidRPr="00F74592">
          <w:rPr>
            <w:rFonts w:ascii="Times New Roman" w:hAnsi="Times New Roman" w:cs="Times New Roman"/>
            <w:sz w:val="24"/>
            <w:szCs w:val="24"/>
          </w:rPr>
          <w:delText>i.e.,</w:delText>
        </w:r>
      </w:del>
      <w:ins w:id="4322" w:author="OFFM" w:date="2024-04-16T10:53:00Z">
        <w:r w:rsidRPr="001C7544">
          <w:rPr>
            <w:rFonts w:ascii="Times New Roman" w:eastAsia="Times New Roman" w:hAnsi="Times New Roman" w:cs="Times New Roman"/>
            <w:sz w:val="24"/>
            <w:szCs w:val="24"/>
          </w:rPr>
          <w:t>for example, a</w:t>
        </w:r>
      </w:ins>
      <w:r w:rsidRPr="001C7544">
        <w:rPr>
          <w:rFonts w:ascii="Times New Roman" w:eastAsia="Times New Roman" w:hAnsi="Times New Roman" w:cs="Times New Roman"/>
          <w:sz w:val="24"/>
          <w:szCs w:val="24"/>
        </w:rPr>
        <w:t xml:space="preserve"> grant</w:t>
      </w:r>
      <w:del w:id="4323" w:author="OFFM" w:date="2024-04-16T10:53:00Z">
        <w:r w:rsidR="00817C00" w:rsidRPr="00F74592">
          <w:rPr>
            <w:rFonts w:ascii="Times New Roman" w:hAnsi="Times New Roman" w:cs="Times New Roman"/>
            <w:sz w:val="24"/>
            <w:szCs w:val="24"/>
          </w:rPr>
          <w:delText xml:space="preserve"> agreement</w:delText>
        </w:r>
      </w:del>
      <w:r w:rsidRPr="001C7544">
        <w:rPr>
          <w:rFonts w:ascii="Times New Roman" w:eastAsia="Times New Roman" w:hAnsi="Times New Roman" w:cs="Times New Roman"/>
          <w:sz w:val="24"/>
          <w:szCs w:val="24"/>
        </w:rPr>
        <w:t xml:space="preserve">, cooperative agreement, </w:t>
      </w:r>
      <w:ins w:id="4324" w:author="OFFM" w:date="2024-04-16T10:53:00Z">
        <w:r w:rsidRPr="001C7544">
          <w:rPr>
            <w:rFonts w:ascii="Times New Roman" w:eastAsia="Times New Roman" w:hAnsi="Times New Roman" w:cs="Times New Roman"/>
            <w:sz w:val="24"/>
            <w:szCs w:val="24"/>
          </w:rPr>
          <w:t xml:space="preserve">subaward, </w:t>
        </w:r>
      </w:ins>
      <w:r w:rsidRPr="001C7544">
        <w:rPr>
          <w:rFonts w:ascii="Times New Roman" w:eastAsia="Times New Roman" w:hAnsi="Times New Roman" w:cs="Times New Roman"/>
          <w:sz w:val="24"/>
          <w:szCs w:val="24"/>
        </w:rPr>
        <w:t xml:space="preserve">or contract) in accordance with </w:t>
      </w:r>
      <w:ins w:id="4325" w:author="OFFM" w:date="2024-04-16T10:53:00Z">
        <w:r w:rsidRPr="001C7544">
          <w:rPr>
            <w:rFonts w:ascii="Times New Roman" w:eastAsia="Times New Roman" w:hAnsi="Times New Roman" w:cs="Times New Roman"/>
            <w:sz w:val="24"/>
            <w:szCs w:val="24"/>
          </w:rPr>
          <w:t xml:space="preserve">this guidance. See </w:t>
        </w:r>
      </w:ins>
      <w:r w:rsidRPr="001C7544">
        <w:rPr>
          <w:rFonts w:ascii="Times New Roman" w:eastAsia="Times New Roman" w:hAnsi="Times New Roman" w:cs="Times New Roman"/>
          <w:sz w:val="24"/>
          <w:szCs w:val="24"/>
        </w:rPr>
        <w:t>the Federal Grant and Cooperative Agreement Act (31 U.S.C. 6301</w:t>
      </w:r>
      <w:del w:id="4326" w:author="OFFM" w:date="2024-04-16T10:53:00Z">
        <w:r w:rsidR="00817C00" w:rsidRPr="00F74592">
          <w:rPr>
            <w:rFonts w:ascii="Times New Roman" w:hAnsi="Times New Roman" w:cs="Times New Roman"/>
            <w:sz w:val="24"/>
            <w:szCs w:val="24"/>
          </w:rPr>
          <w:delText>–08</w:delText>
        </w:r>
      </w:del>
      <w:ins w:id="4327" w:author="OFFM" w:date="2024-04-16T10:53:00Z">
        <w:r w:rsidRPr="001C7544">
          <w:rPr>
            <w:rFonts w:ascii="Times New Roman" w:eastAsia="Times New Roman" w:hAnsi="Times New Roman" w:cs="Times New Roman"/>
            <w:sz w:val="24"/>
            <w:szCs w:val="24"/>
          </w:rPr>
          <w:t>-6309</w:t>
        </w:r>
      </w:ins>
      <w:r w:rsidRPr="001C7544">
        <w:rPr>
          <w:rFonts w:ascii="Times New Roman" w:eastAsia="Times New Roman" w:hAnsi="Times New Roman" w:cs="Times New Roman"/>
          <w:sz w:val="24"/>
          <w:szCs w:val="24"/>
        </w:rPr>
        <w:t xml:space="preserve">). </w:t>
      </w:r>
    </w:p>
    <w:p w14:paraId="74FB8525" w14:textId="1ABF993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r w:rsidRPr="00A63D45">
        <w:rPr>
          <w:rFonts w:ascii="Times New Roman" w:hAnsi="Times New Roman"/>
          <w:i/>
          <w:sz w:val="24"/>
        </w:rPr>
        <w:t>Fixed amount awards.</w:t>
      </w:r>
      <w:r w:rsidRPr="001C7544">
        <w:rPr>
          <w:rFonts w:ascii="Times New Roman" w:eastAsia="Times New Roman" w:hAnsi="Times New Roman" w:cs="Times New Roman"/>
          <w:sz w:val="24"/>
          <w:szCs w:val="24"/>
        </w:rPr>
        <w:t xml:space="preserve"> </w:t>
      </w:r>
      <w:del w:id="4328" w:author="OFFM" w:date="2024-04-16T10:53:00Z">
        <w:r w:rsidR="00817C00" w:rsidRPr="00F74592">
          <w:rPr>
            <w:rFonts w:ascii="Times New Roman" w:hAnsi="Times New Roman" w:cs="Times New Roman"/>
            <w:sz w:val="24"/>
            <w:szCs w:val="24"/>
          </w:rPr>
          <w:delText>In addition to the options described in paragraph (a) of this section,</w:delText>
        </w:r>
      </w:del>
      <w:ins w:id="4329"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Federal </w:t>
      </w:r>
      <w:del w:id="4330" w:author="OFFM" w:date="2024-04-16T10:53:00Z">
        <w:r w:rsidR="00817C00" w:rsidRPr="00F74592">
          <w:rPr>
            <w:rFonts w:ascii="Times New Roman" w:hAnsi="Times New Roman" w:cs="Times New Roman"/>
            <w:sz w:val="24"/>
            <w:szCs w:val="24"/>
          </w:rPr>
          <w:delText>awarding agencies,</w:delText>
        </w:r>
      </w:del>
      <w:ins w:id="4331" w:author="OFFM" w:date="2024-04-16T10:53:00Z">
        <w:r w:rsidRPr="001C7544">
          <w:rPr>
            <w:rFonts w:ascii="Times New Roman" w:eastAsia="Times New Roman" w:hAnsi="Times New Roman" w:cs="Times New Roman"/>
            <w:sz w:val="24"/>
            <w:szCs w:val="24"/>
          </w:rPr>
          <w:t>agency</w:t>
        </w:r>
      </w:ins>
      <w:r w:rsidRPr="001C7544">
        <w:rPr>
          <w:rFonts w:ascii="Times New Roman" w:eastAsia="Times New Roman" w:hAnsi="Times New Roman" w:cs="Times New Roman"/>
          <w:sz w:val="24"/>
          <w:szCs w:val="24"/>
        </w:rPr>
        <w:t xml:space="preserve"> or pass-through </w:t>
      </w:r>
      <w:del w:id="4332" w:author="OFFM" w:date="2024-04-16T10:53:00Z">
        <w:r w:rsidR="00817C00" w:rsidRPr="00F74592">
          <w:rPr>
            <w:rFonts w:ascii="Times New Roman" w:hAnsi="Times New Roman" w:cs="Times New Roman"/>
            <w:sz w:val="24"/>
            <w:szCs w:val="24"/>
          </w:rPr>
          <w:delText>entities as permitted in</w:delText>
        </w:r>
      </w:del>
      <w:ins w:id="4333" w:author="OFFM" w:date="2024-04-16T10:53:00Z">
        <w:r w:rsidRPr="001C7544">
          <w:rPr>
            <w:rFonts w:ascii="Times New Roman" w:eastAsia="Times New Roman" w:hAnsi="Times New Roman" w:cs="Times New Roman"/>
            <w:sz w:val="24"/>
            <w:szCs w:val="24"/>
          </w:rPr>
          <w:t>entity (see</w:t>
        </w:r>
      </w:ins>
      <w:r w:rsidRPr="001C7544">
        <w:rPr>
          <w:rFonts w:ascii="Times New Roman" w:eastAsia="Times New Roman" w:hAnsi="Times New Roman" w:cs="Times New Roman"/>
          <w:sz w:val="24"/>
          <w:szCs w:val="24"/>
        </w:rPr>
        <w:t xml:space="preserve"> </w:t>
      </w:r>
      <w:r w:rsidRPr="001C7544">
        <w:rPr>
          <w:rFonts w:ascii="Times New Roman" w:hAnsi="Times New Roman" w:cs="Times New Roman"/>
          <w:sz w:val="24"/>
          <w:szCs w:val="24"/>
        </w:rPr>
        <w:t>§ 200.333</w:t>
      </w:r>
      <w:del w:id="4334" w:author="OFFM" w:date="2024-04-16T10:53:00Z">
        <w:r w:rsidR="00817C00" w:rsidRPr="00F74592">
          <w:rPr>
            <w:rFonts w:ascii="Times New Roman" w:hAnsi="Times New Roman" w:cs="Times New Roman"/>
            <w:sz w:val="24"/>
            <w:szCs w:val="24"/>
          </w:rPr>
          <w:delText>,</w:delText>
        </w:r>
      </w:del>
      <w:ins w:id="4335" w:author="OFFM" w:date="2024-04-16T10:53:00Z">
        <w:r w:rsidRPr="001C7544">
          <w:rPr>
            <w:rFonts w:ascii="Times New Roman" w:hAnsi="Times New Roman" w:cs="Times New Roman"/>
            <w:sz w:val="24"/>
            <w:szCs w:val="24"/>
          </w:rPr>
          <w:t>)</w:t>
        </w:r>
      </w:ins>
      <w:r w:rsidRPr="001C7544">
        <w:rPr>
          <w:rFonts w:ascii="Times New Roman" w:eastAsia="Times New Roman" w:hAnsi="Times New Roman" w:cs="Times New Roman"/>
          <w:sz w:val="24"/>
          <w:szCs w:val="24"/>
        </w:rPr>
        <w:t xml:space="preserve"> may use fixed amount awards (see </w:t>
      </w:r>
      <w:del w:id="4336" w:author="OFFM" w:date="2024-04-16T10:53:00Z">
        <w:r w:rsidR="00817C00" w:rsidRPr="00F74592">
          <w:rPr>
            <w:rFonts w:ascii="Times New Roman" w:hAnsi="Times New Roman" w:cs="Times New Roman"/>
            <w:sz w:val="24"/>
            <w:szCs w:val="24"/>
          </w:rPr>
          <w:delText>Fixed</w:delText>
        </w:r>
      </w:del>
      <w:ins w:id="4337" w:author="OFFM" w:date="2024-04-16T10:53:00Z">
        <w:r>
          <w:rPr>
            <w:rFonts w:ascii="Times New Roman" w:eastAsia="Times New Roman" w:hAnsi="Times New Roman" w:cs="Times New Roman"/>
            <w:sz w:val="24"/>
            <w:szCs w:val="24"/>
          </w:rPr>
          <w:t xml:space="preserve">the definition of </w:t>
        </w:r>
        <w:r>
          <w:rPr>
            <w:rFonts w:ascii="Times New Roman" w:eastAsia="Times New Roman" w:hAnsi="Times New Roman" w:cs="Times New Roman"/>
            <w:i/>
            <w:iCs/>
            <w:sz w:val="24"/>
            <w:szCs w:val="24"/>
          </w:rPr>
          <w:t>f</w:t>
        </w:r>
        <w:r w:rsidRPr="001C7544">
          <w:rPr>
            <w:rFonts w:ascii="Times New Roman" w:eastAsia="Times New Roman" w:hAnsi="Times New Roman" w:cs="Times New Roman"/>
            <w:i/>
            <w:iCs/>
            <w:sz w:val="24"/>
            <w:szCs w:val="24"/>
          </w:rPr>
          <w:t>ixed</w:t>
        </w:r>
      </w:ins>
      <w:r w:rsidRPr="00A63D45">
        <w:rPr>
          <w:rFonts w:ascii="Times New Roman" w:hAnsi="Times New Roman"/>
          <w:i/>
          <w:sz w:val="24"/>
        </w:rPr>
        <w:t xml:space="preserve"> amount awards</w:t>
      </w:r>
      <w:r w:rsidRPr="001C7544">
        <w:rPr>
          <w:rFonts w:ascii="Times New Roman" w:eastAsia="Times New Roman" w:hAnsi="Times New Roman" w:cs="Times New Roman"/>
          <w:sz w:val="24"/>
          <w:szCs w:val="24"/>
        </w:rPr>
        <w:t xml:space="preserve"> in § 200.1) </w:t>
      </w:r>
      <w:del w:id="4338" w:author="OFFM" w:date="2024-04-16T10:53:00Z">
        <w:r w:rsidR="00817C00" w:rsidRPr="00F74592">
          <w:rPr>
            <w:rFonts w:ascii="Times New Roman" w:hAnsi="Times New Roman" w:cs="Times New Roman"/>
            <w:sz w:val="24"/>
            <w:szCs w:val="24"/>
          </w:rPr>
          <w:delText>to</w:delText>
        </w:r>
      </w:del>
      <w:ins w:id="4339" w:author="OFFM" w:date="2024-04-16T10:53:00Z">
        <w:r w:rsidRPr="001C7544">
          <w:rPr>
            <w:rFonts w:ascii="Times New Roman" w:eastAsia="Times New Roman" w:hAnsi="Times New Roman" w:cs="Times New Roman"/>
            <w:sz w:val="24"/>
            <w:szCs w:val="24"/>
          </w:rPr>
          <w:t>for</w:t>
        </w:r>
      </w:ins>
      <w:r w:rsidRPr="001C7544">
        <w:rPr>
          <w:rFonts w:ascii="Times New Roman" w:eastAsia="Times New Roman" w:hAnsi="Times New Roman" w:cs="Times New Roman"/>
          <w:sz w:val="24"/>
          <w:szCs w:val="24"/>
        </w:rPr>
        <w:t xml:space="preserve"> which the following conditions apply: </w:t>
      </w:r>
    </w:p>
    <w:p w14:paraId="702FD6CC" w14:textId="1E77AEB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The Federal award amount is negotiated using the cost principles (or other pricing information) as a guide</w:t>
      </w:r>
      <w:r>
        <w:rPr>
          <w:rFonts w:ascii="Times New Roman" w:eastAsia="Times New Roman" w:hAnsi="Times New Roman" w:cs="Times New Roman"/>
          <w:sz w:val="24"/>
          <w:szCs w:val="24"/>
        </w:rPr>
        <w:t>.</w:t>
      </w:r>
      <w:r w:rsidRPr="001C7544">
        <w:rPr>
          <w:rFonts w:ascii="Times New Roman" w:eastAsia="Times New Roman" w:hAnsi="Times New Roman" w:cs="Times New Roman"/>
          <w:sz w:val="24"/>
          <w:szCs w:val="24"/>
        </w:rPr>
        <w:t xml:space="preserve"> </w:t>
      </w:r>
      <w:ins w:id="4340" w:author="OFFM" w:date="2024-04-16T10:53:00Z">
        <w:r>
          <w:rPr>
            <w:rFonts w:ascii="Times New Roman" w:eastAsia="Times New Roman" w:hAnsi="Times New Roman" w:cs="Times New Roman"/>
            <w:sz w:val="24"/>
            <w:szCs w:val="24"/>
          </w:rPr>
          <w:t>S</w:t>
        </w:r>
        <w:r w:rsidRPr="001C7544">
          <w:rPr>
            <w:rFonts w:ascii="Times New Roman" w:eastAsia="Times New Roman" w:hAnsi="Times New Roman" w:cs="Times New Roman"/>
            <w:sz w:val="24"/>
            <w:szCs w:val="24"/>
          </w:rPr>
          <w:t>ee § 200.101(b)(</w:t>
        </w:r>
        <w:r>
          <w:rPr>
            <w:rFonts w:ascii="Times New Roman" w:eastAsia="Times New Roman" w:hAnsi="Times New Roman" w:cs="Times New Roman"/>
            <w:sz w:val="24"/>
            <w:szCs w:val="24"/>
          </w:rPr>
          <w:t>4</w:t>
        </w:r>
        <w:r w:rsidRPr="001C7544">
          <w:rPr>
            <w:rFonts w:ascii="Times New Roman" w:eastAsia="Times New Roman" w:hAnsi="Times New Roman" w:cs="Times New Roman"/>
            <w:sz w:val="24"/>
            <w:szCs w:val="24"/>
          </w:rPr>
          <w:t>)(ii)</w:t>
        </w:r>
        <w:r>
          <w:rPr>
            <w:rFonts w:ascii="Times New Roman" w:eastAsia="Times New Roman" w:hAnsi="Times New Roman" w:cs="Times New Roman"/>
            <w:sz w:val="24"/>
            <w:szCs w:val="24"/>
          </w:rPr>
          <w:t xml:space="preserve"> for further information on which provisions in subpart E (cost principles) apply to fixed amount awards</w:t>
        </w:r>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The Federal </w:t>
      </w:r>
      <w:del w:id="434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may use fixed amount awards if the project scope has measurable goals and objectives and if </w:t>
      </w:r>
      <w:del w:id="4342" w:author="OFFM" w:date="2024-04-16T10:53:00Z">
        <w:r w:rsidR="00817C00" w:rsidRPr="00F74592">
          <w:rPr>
            <w:rFonts w:ascii="Times New Roman" w:hAnsi="Times New Roman" w:cs="Times New Roman"/>
            <w:sz w:val="24"/>
            <w:szCs w:val="24"/>
          </w:rPr>
          <w:delText>adequate</w:delText>
        </w:r>
      </w:del>
      <w:ins w:id="4343" w:author="OFFM" w:date="2024-04-16T10:53:00Z">
        <w:r w:rsidRPr="001C7544">
          <w:rPr>
            <w:rFonts w:ascii="Times New Roman" w:eastAsia="Times New Roman" w:hAnsi="Times New Roman" w:cs="Times New Roman"/>
            <w:sz w:val="24"/>
            <w:szCs w:val="24"/>
          </w:rPr>
          <w:t>accurate</w:t>
        </w:r>
      </w:ins>
      <w:r w:rsidRPr="001C7544">
        <w:rPr>
          <w:rFonts w:ascii="Times New Roman" w:eastAsia="Times New Roman" w:hAnsi="Times New Roman" w:cs="Times New Roman"/>
          <w:sz w:val="24"/>
          <w:szCs w:val="24"/>
        </w:rPr>
        <w:t xml:space="preserve"> cost, historical, or unit pricing data is available to establish a </w:t>
      </w:r>
      <w:r w:rsidRPr="001C7544">
        <w:rPr>
          <w:rFonts w:ascii="Times New Roman" w:eastAsia="Times New Roman" w:hAnsi="Times New Roman" w:cs="Times New Roman"/>
          <w:sz w:val="24"/>
          <w:szCs w:val="24"/>
        </w:rPr>
        <w:lastRenderedPageBreak/>
        <w:t xml:space="preserve">fixed </w:t>
      </w:r>
      <w:del w:id="4344" w:author="OFFM" w:date="2024-04-16T10:53:00Z">
        <w:r w:rsidR="00817C00" w:rsidRPr="00F74592">
          <w:rPr>
            <w:rFonts w:ascii="Times New Roman" w:hAnsi="Times New Roman" w:cs="Times New Roman"/>
            <w:sz w:val="24"/>
            <w:szCs w:val="24"/>
          </w:rPr>
          <w:delText>amount award</w:delText>
        </w:r>
      </w:del>
      <w:ins w:id="4345" w:author="OFFM" w:date="2024-04-16T10:53:00Z">
        <w:r w:rsidRPr="001C7544">
          <w:rPr>
            <w:rFonts w:ascii="Times New Roman" w:eastAsia="Times New Roman" w:hAnsi="Times New Roman" w:cs="Times New Roman"/>
            <w:sz w:val="24"/>
            <w:szCs w:val="24"/>
          </w:rPr>
          <w:t>budget</w:t>
        </w:r>
      </w:ins>
      <w:r w:rsidRPr="001C7544">
        <w:rPr>
          <w:rFonts w:ascii="Times New Roman" w:eastAsia="Times New Roman" w:hAnsi="Times New Roman" w:cs="Times New Roman"/>
          <w:sz w:val="24"/>
          <w:szCs w:val="24"/>
        </w:rPr>
        <w:t xml:space="preserve"> based on a reasonable estimate of actual </w:t>
      </w:r>
      <w:del w:id="4346" w:author="OFFM" w:date="2024-04-16T10:53:00Z">
        <w:r w:rsidR="00817C00" w:rsidRPr="00F74592">
          <w:rPr>
            <w:rFonts w:ascii="Times New Roman" w:hAnsi="Times New Roman" w:cs="Times New Roman"/>
            <w:sz w:val="24"/>
            <w:szCs w:val="24"/>
          </w:rPr>
          <w:delText xml:space="preserve">cost. Payments are based on meeting specific requirements of the Federal award. </w:delText>
        </w:r>
      </w:del>
      <w:ins w:id="4347" w:author="OFFM" w:date="2024-04-16T10:53:00Z">
        <w:r w:rsidRPr="001C7544">
          <w:rPr>
            <w:rFonts w:ascii="Times New Roman" w:eastAsia="Times New Roman" w:hAnsi="Times New Roman" w:cs="Times New Roman"/>
            <w:sz w:val="24"/>
            <w:szCs w:val="24"/>
          </w:rPr>
          <w:t xml:space="preserve">costs. Budgets for fixed amount awards are negotiated with the recipient or subrecipient and the total amount of Federal funding is determined in accordance with the recipient’s </w:t>
        </w:r>
        <w:r>
          <w:rPr>
            <w:rFonts w:ascii="Times New Roman" w:eastAsia="Times New Roman" w:hAnsi="Times New Roman" w:cs="Times New Roman"/>
            <w:sz w:val="24"/>
            <w:szCs w:val="24"/>
          </w:rPr>
          <w:t xml:space="preserve">or subrecipient’s </w:t>
        </w:r>
        <w:r w:rsidRPr="001C7544">
          <w:rPr>
            <w:rFonts w:ascii="Times New Roman" w:eastAsia="Times New Roman" w:hAnsi="Times New Roman" w:cs="Times New Roman"/>
            <w:sz w:val="24"/>
            <w:szCs w:val="24"/>
          </w:rPr>
          <w:t xml:space="preserve">proposal, available pricing data, and subpart E. </w:t>
        </w:r>
      </w:ins>
      <w:r w:rsidRPr="001C7544">
        <w:rPr>
          <w:rFonts w:ascii="Times New Roman" w:eastAsia="Times New Roman" w:hAnsi="Times New Roman" w:cs="Times New Roman"/>
          <w:sz w:val="24"/>
          <w:szCs w:val="24"/>
        </w:rPr>
        <w:t xml:space="preserve">Accountability </w:t>
      </w:r>
      <w:del w:id="4348" w:author="OFFM" w:date="2024-04-16T10:53:00Z">
        <w:r w:rsidR="00817C00" w:rsidRPr="00F74592">
          <w:rPr>
            <w:rFonts w:ascii="Times New Roman" w:hAnsi="Times New Roman" w:cs="Times New Roman"/>
            <w:sz w:val="24"/>
            <w:szCs w:val="24"/>
          </w:rPr>
          <w:delText>is</w:delText>
        </w:r>
      </w:del>
      <w:ins w:id="4349" w:author="OFFM" w:date="2024-04-16T10:53:00Z">
        <w:r w:rsidRPr="001C7544">
          <w:rPr>
            <w:rFonts w:ascii="Times New Roman" w:eastAsia="Times New Roman" w:hAnsi="Times New Roman" w:cs="Times New Roman"/>
            <w:sz w:val="24"/>
            <w:szCs w:val="24"/>
          </w:rPr>
          <w:t>must be</w:t>
        </w:r>
      </w:ins>
      <w:r w:rsidRPr="001C7544">
        <w:rPr>
          <w:rFonts w:ascii="Times New Roman" w:eastAsia="Times New Roman" w:hAnsi="Times New Roman" w:cs="Times New Roman"/>
          <w:sz w:val="24"/>
          <w:szCs w:val="24"/>
        </w:rPr>
        <w:t xml:space="preserve"> based on performance and results</w:t>
      </w:r>
      <w:del w:id="4350" w:author="OFFM" w:date="2024-04-16T10:53:00Z">
        <w:r w:rsidR="00817C00" w:rsidRPr="00F74592">
          <w:rPr>
            <w:rFonts w:ascii="Times New Roman" w:hAnsi="Times New Roman" w:cs="Times New Roman"/>
            <w:sz w:val="24"/>
            <w:szCs w:val="24"/>
          </w:rPr>
          <w:delText xml:space="preserve">. Except in the case of termination before completion of the Federal award, there is no governmental review </w:delText>
        </w:r>
      </w:del>
      <w:ins w:id="4351" w:author="OFFM" w:date="2024-04-16T10:53:00Z">
        <w:r w:rsidRPr="001C7544">
          <w:rPr>
            <w:rFonts w:ascii="Times New Roman" w:eastAsia="Times New Roman" w:hAnsi="Times New Roman" w:cs="Times New Roman"/>
            <w:sz w:val="24"/>
            <w:szCs w:val="24"/>
          </w:rPr>
          <w:t xml:space="preserve">, which can be communicated in performance reports or through routine monitoring. There is no expected routine monitoring </w:t>
        </w:r>
      </w:ins>
      <w:r w:rsidRPr="001C7544">
        <w:rPr>
          <w:rFonts w:ascii="Times New Roman" w:eastAsia="Times New Roman" w:hAnsi="Times New Roman" w:cs="Times New Roman"/>
          <w:sz w:val="24"/>
          <w:szCs w:val="24"/>
        </w:rPr>
        <w:t xml:space="preserve">of the actual costs incurred by the </w:t>
      </w:r>
      <w:del w:id="4352" w:author="OFFM" w:date="2024-04-16T10:53:00Z">
        <w:r w:rsidR="00817C00" w:rsidRPr="00F74592">
          <w:rPr>
            <w:rFonts w:ascii="Times New Roman" w:hAnsi="Times New Roman" w:cs="Times New Roman"/>
            <w:sz w:val="24"/>
            <w:szCs w:val="24"/>
          </w:rPr>
          <w:delText xml:space="preserve">non-Federal entity in performance of </w:delText>
        </w:r>
      </w:del>
      <w:ins w:id="4353" w:author="OFFM" w:date="2024-04-16T10:53:00Z">
        <w:r w:rsidRPr="001C7544">
          <w:rPr>
            <w:rFonts w:ascii="Times New Roman" w:eastAsia="Times New Roman" w:hAnsi="Times New Roman" w:cs="Times New Roman"/>
            <w:sz w:val="24"/>
            <w:szCs w:val="24"/>
          </w:rPr>
          <w:t xml:space="preserve">recipient or subrecipient under the Federal award. Therefore, no financial reporting is required. This does not absolve </w:t>
        </w:r>
      </w:ins>
      <w:r w:rsidRPr="001C7544">
        <w:rPr>
          <w:rFonts w:ascii="Times New Roman" w:eastAsia="Times New Roman" w:hAnsi="Times New Roman" w:cs="Times New Roman"/>
          <w:sz w:val="24"/>
          <w:szCs w:val="24"/>
        </w:rPr>
        <w:t xml:space="preserve">the </w:t>
      </w:r>
      <w:del w:id="4354" w:author="OFFM" w:date="2024-04-16T10:53:00Z">
        <w:r w:rsidR="00817C00" w:rsidRPr="00F74592">
          <w:rPr>
            <w:rFonts w:ascii="Times New Roman" w:hAnsi="Times New Roman" w:cs="Times New Roman"/>
            <w:sz w:val="24"/>
            <w:szCs w:val="24"/>
          </w:rPr>
          <w:delText xml:space="preserve">award. </w:delText>
        </w:r>
      </w:del>
      <w:ins w:id="4355" w:author="OFFM" w:date="2024-04-16T10:53:00Z">
        <w:r w:rsidRPr="001C7544">
          <w:rPr>
            <w:rFonts w:ascii="Times New Roman" w:eastAsia="Times New Roman" w:hAnsi="Times New Roman" w:cs="Times New Roman"/>
            <w:sz w:val="24"/>
            <w:szCs w:val="24"/>
          </w:rPr>
          <w:t>recipient or subrecipient from the record retention requirements contained in §§ 200.334 through 200.338; nor does it absolve the recipient or subrecipient of the responsibilities of making records available for review during an audit</w:t>
        </w:r>
        <w:r>
          <w:rPr>
            <w:rFonts w:ascii="Times New Roman" w:eastAsia="Times New Roman" w:hAnsi="Times New Roman" w:cs="Times New Roman"/>
            <w:sz w:val="24"/>
            <w:szCs w:val="24"/>
          </w:rPr>
          <w:t>.  S</w:t>
        </w:r>
        <w:r w:rsidRPr="001C7544">
          <w:rPr>
            <w:rFonts w:ascii="Times New Roman" w:eastAsia="Times New Roman" w:hAnsi="Times New Roman" w:cs="Times New Roman"/>
            <w:sz w:val="24"/>
            <w:szCs w:val="24"/>
          </w:rPr>
          <w:t xml:space="preserve">ee § </w:t>
        </w:r>
        <w:r w:rsidRPr="003B4358">
          <w:rPr>
            <w:rFonts w:ascii="Times New Roman" w:hAnsi="Times New Roman" w:cs="Times New Roman"/>
            <w:sz w:val="24"/>
            <w:szCs w:val="24"/>
          </w:rPr>
          <w:t>200.101(b)(</w:t>
        </w:r>
        <w:r>
          <w:rPr>
            <w:rFonts w:ascii="Times New Roman" w:hAnsi="Times New Roman" w:cs="Times New Roman"/>
            <w:sz w:val="24"/>
            <w:szCs w:val="24"/>
          </w:rPr>
          <w:t>5</w:t>
        </w:r>
        <w:r w:rsidRPr="003B4358">
          <w:rPr>
            <w:rFonts w:ascii="Times New Roman" w:hAnsi="Times New Roman" w:cs="Times New Roman"/>
            <w:sz w:val="24"/>
            <w:szCs w:val="24"/>
          </w:rPr>
          <w:t>)(i)</w:t>
        </w:r>
        <w:r w:rsidRPr="001C7544">
          <w:rPr>
            <w:rFonts w:ascii="Times New Roman" w:eastAsia="Times New Roman" w:hAnsi="Times New Roman" w:cs="Times New Roman"/>
            <w:sz w:val="24"/>
            <w:szCs w:val="24"/>
          </w:rPr>
          <w:t xml:space="preserve">. Payments must be based on meeting specific requirements of the Federal award. </w:t>
        </w:r>
      </w:ins>
      <w:r w:rsidRPr="001C7544">
        <w:rPr>
          <w:rFonts w:ascii="Times New Roman" w:eastAsia="Times New Roman" w:hAnsi="Times New Roman" w:cs="Times New Roman"/>
          <w:sz w:val="24"/>
          <w:szCs w:val="24"/>
        </w:rPr>
        <w:t xml:space="preserve">Some of the ways in which the Federal award may be paid include, but are not limited to: </w:t>
      </w:r>
    </w:p>
    <w:p w14:paraId="765041C6" w14:textId="4B30EF8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 In several partial payments</w:t>
      </w:r>
      <w:del w:id="4356" w:author="OFFM" w:date="2024-04-16T10:53:00Z">
        <w:r w:rsidR="00817C00" w:rsidRPr="00F74592">
          <w:rPr>
            <w:rFonts w:ascii="Times New Roman" w:hAnsi="Times New Roman" w:cs="Times New Roman"/>
            <w:sz w:val="24"/>
            <w:szCs w:val="24"/>
          </w:rPr>
          <w:delText>, the</w:delText>
        </w:r>
      </w:del>
      <w:ins w:id="4357" w:author="OFFM" w:date="2024-04-16T10:53:00Z">
        <w:r w:rsidRPr="001C7544">
          <w:rPr>
            <w:rFonts w:ascii="Times New Roman" w:eastAsia="Times New Roman" w:hAnsi="Times New Roman" w:cs="Times New Roman"/>
            <w:sz w:val="24"/>
            <w:szCs w:val="24"/>
          </w:rPr>
          <w:t>. The</w:t>
        </w:r>
      </w:ins>
      <w:r w:rsidRPr="001C7544">
        <w:rPr>
          <w:rFonts w:ascii="Times New Roman" w:eastAsia="Times New Roman" w:hAnsi="Times New Roman" w:cs="Times New Roman"/>
          <w:sz w:val="24"/>
          <w:szCs w:val="24"/>
        </w:rPr>
        <w:t xml:space="preserve"> amount of each </w:t>
      </w:r>
      <w:del w:id="4358" w:author="OFFM" w:date="2024-04-16T10:53:00Z">
        <w:r w:rsidR="00817C00" w:rsidRPr="00F74592">
          <w:rPr>
            <w:rFonts w:ascii="Times New Roman" w:hAnsi="Times New Roman" w:cs="Times New Roman"/>
            <w:sz w:val="24"/>
            <w:szCs w:val="24"/>
          </w:rPr>
          <w:delText xml:space="preserve">agreed upon in advance, and </w:delText>
        </w:r>
      </w:del>
      <w:ins w:id="4359" w:author="OFFM" w:date="2024-04-16T10:53:00Z">
        <w:r w:rsidRPr="001C7544">
          <w:rPr>
            <w:rFonts w:ascii="Times New Roman" w:eastAsia="Times New Roman" w:hAnsi="Times New Roman" w:cs="Times New Roman"/>
            <w:sz w:val="24"/>
            <w:szCs w:val="24"/>
          </w:rPr>
          <w:t xml:space="preserve">payment as well as </w:t>
        </w:r>
      </w:ins>
      <w:r w:rsidRPr="001C7544">
        <w:rPr>
          <w:rFonts w:ascii="Times New Roman" w:eastAsia="Times New Roman" w:hAnsi="Times New Roman" w:cs="Times New Roman"/>
          <w:sz w:val="24"/>
          <w:szCs w:val="24"/>
        </w:rPr>
        <w:t>the “milestone” or event triggering the payment</w:t>
      </w:r>
      <w:del w:id="4360" w:author="OFFM" w:date="2024-04-16T10:53:00Z">
        <w:r w:rsidR="00817C00" w:rsidRPr="00F74592">
          <w:rPr>
            <w:rFonts w:ascii="Times New Roman" w:hAnsi="Times New Roman" w:cs="Times New Roman"/>
            <w:sz w:val="24"/>
            <w:szCs w:val="24"/>
          </w:rPr>
          <w:delText xml:space="preserve"> also</w:delText>
        </w:r>
      </w:del>
      <w:ins w:id="4361" w:author="OFFM" w:date="2024-04-16T10:53:00Z">
        <w:r w:rsidRPr="001C7544">
          <w:rPr>
            <w:rFonts w:ascii="Times New Roman" w:eastAsia="Times New Roman" w:hAnsi="Times New Roman" w:cs="Times New Roman"/>
            <w:sz w:val="24"/>
            <w:szCs w:val="24"/>
          </w:rPr>
          <w:t>, should be</w:t>
        </w:r>
      </w:ins>
      <w:r w:rsidRPr="001C7544">
        <w:rPr>
          <w:rFonts w:ascii="Times New Roman" w:eastAsia="Times New Roman" w:hAnsi="Times New Roman" w:cs="Times New Roman"/>
          <w:sz w:val="24"/>
          <w:szCs w:val="24"/>
        </w:rPr>
        <w:t xml:space="preserve"> agreed </w:t>
      </w:r>
      <w:del w:id="4362" w:author="OFFM" w:date="2024-04-16T10:53:00Z">
        <w:r w:rsidR="00817C00" w:rsidRPr="00F74592">
          <w:rPr>
            <w:rFonts w:ascii="Times New Roman" w:hAnsi="Times New Roman" w:cs="Times New Roman"/>
            <w:sz w:val="24"/>
            <w:szCs w:val="24"/>
          </w:rPr>
          <w:delText>upon</w:delText>
        </w:r>
      </w:del>
      <w:ins w:id="4363" w:author="OFFM" w:date="2024-04-16T10:53:00Z">
        <w:r w:rsidRPr="001C7544">
          <w:rPr>
            <w:rFonts w:ascii="Times New Roman" w:eastAsia="Times New Roman" w:hAnsi="Times New Roman" w:cs="Times New Roman"/>
            <w:sz w:val="24"/>
            <w:szCs w:val="24"/>
          </w:rPr>
          <w:t>to</w:t>
        </w:r>
      </w:ins>
      <w:r w:rsidRPr="001C7544">
        <w:rPr>
          <w:rFonts w:ascii="Times New Roman" w:eastAsia="Times New Roman" w:hAnsi="Times New Roman" w:cs="Times New Roman"/>
          <w:sz w:val="24"/>
          <w:szCs w:val="24"/>
        </w:rPr>
        <w:t xml:space="preserve"> in advance</w:t>
      </w:r>
      <w:del w:id="4364"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and </w:t>
      </w:r>
      <w:del w:id="4365" w:author="OFFM" w:date="2024-04-16T10:53:00Z">
        <w:r w:rsidR="00817C00" w:rsidRPr="00F74592">
          <w:rPr>
            <w:rFonts w:ascii="Times New Roman" w:hAnsi="Times New Roman" w:cs="Times New Roman"/>
            <w:sz w:val="24"/>
            <w:szCs w:val="24"/>
          </w:rPr>
          <w:delText>set forth</w:delText>
        </w:r>
      </w:del>
      <w:ins w:id="4366" w:author="OFFM" w:date="2024-04-16T10:53:00Z">
        <w:r w:rsidRPr="001C7544">
          <w:rPr>
            <w:rFonts w:ascii="Times New Roman" w:eastAsia="Times New Roman" w:hAnsi="Times New Roman" w:cs="Times New Roman"/>
            <w:sz w:val="24"/>
            <w:szCs w:val="24"/>
          </w:rPr>
          <w:t>included</w:t>
        </w:r>
      </w:ins>
      <w:r w:rsidRPr="001C7544">
        <w:rPr>
          <w:rFonts w:ascii="Times New Roman" w:eastAsia="Times New Roman" w:hAnsi="Times New Roman" w:cs="Times New Roman"/>
          <w:sz w:val="24"/>
          <w:szCs w:val="24"/>
        </w:rPr>
        <w:t xml:space="preserve"> in the Federal award; </w:t>
      </w:r>
    </w:p>
    <w:p w14:paraId="7FF837E5" w14:textId="7383C0D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(ii) On a unit price basis</w:t>
      </w:r>
      <w:del w:id="4367" w:author="OFFM" w:date="2024-04-16T10:53:00Z">
        <w:r w:rsidR="00817C00" w:rsidRPr="00F74592">
          <w:rPr>
            <w:rFonts w:ascii="Times New Roman" w:hAnsi="Times New Roman" w:cs="Times New Roman"/>
            <w:sz w:val="24"/>
            <w:szCs w:val="24"/>
          </w:rPr>
          <w:delText>, for a</w:delText>
        </w:r>
      </w:del>
      <w:ins w:id="4368" w:author="OFFM" w:date="2024-04-16T10:53:00Z">
        <w:r w:rsidRPr="001C7544">
          <w:rPr>
            <w:rFonts w:ascii="Times New Roman" w:eastAsia="Times New Roman" w:hAnsi="Times New Roman" w:cs="Times New Roman"/>
            <w:sz w:val="24"/>
            <w:szCs w:val="24"/>
          </w:rPr>
          <w:t>. The</w:t>
        </w:r>
      </w:ins>
      <w:r w:rsidRPr="001C7544">
        <w:rPr>
          <w:rFonts w:ascii="Times New Roman" w:eastAsia="Times New Roman" w:hAnsi="Times New Roman" w:cs="Times New Roman"/>
          <w:sz w:val="24"/>
          <w:szCs w:val="24"/>
        </w:rPr>
        <w:t xml:space="preserve"> defined unit</w:t>
      </w:r>
      <w:ins w:id="4369" w:author="OFFM" w:date="2024-04-16T10:53:00Z">
        <w:r w:rsidRPr="001C7544">
          <w:rPr>
            <w:rFonts w:ascii="Times New Roman" w:eastAsia="Times New Roman" w:hAnsi="Times New Roman" w:cs="Times New Roman"/>
            <w:sz w:val="24"/>
            <w:szCs w:val="24"/>
          </w:rPr>
          <w:t>(s)</w:t>
        </w:r>
      </w:ins>
      <w:r w:rsidRPr="001C7544">
        <w:rPr>
          <w:rFonts w:ascii="Times New Roman" w:eastAsia="Times New Roman" w:hAnsi="Times New Roman" w:cs="Times New Roman"/>
          <w:sz w:val="24"/>
          <w:szCs w:val="24"/>
        </w:rPr>
        <w:t xml:space="preserve"> or </w:t>
      </w:r>
      <w:del w:id="4370" w:author="OFFM" w:date="2024-04-16T10:53:00Z">
        <w:r w:rsidR="00817C00" w:rsidRPr="00F74592">
          <w:rPr>
            <w:rFonts w:ascii="Times New Roman" w:hAnsi="Times New Roman" w:cs="Times New Roman"/>
            <w:sz w:val="24"/>
            <w:szCs w:val="24"/>
          </w:rPr>
          <w:delText xml:space="preserve">units, at a defined </w:delText>
        </w:r>
      </w:del>
      <w:r w:rsidRPr="001C7544">
        <w:rPr>
          <w:rFonts w:ascii="Times New Roman" w:eastAsia="Times New Roman" w:hAnsi="Times New Roman" w:cs="Times New Roman"/>
          <w:sz w:val="24"/>
          <w:szCs w:val="24"/>
        </w:rPr>
        <w:t>price</w:t>
      </w:r>
      <w:del w:id="4371" w:author="OFFM" w:date="2024-04-16T10:53:00Z">
        <w:r w:rsidR="00817C00" w:rsidRPr="00F74592">
          <w:rPr>
            <w:rFonts w:ascii="Times New Roman" w:hAnsi="Times New Roman" w:cs="Times New Roman"/>
            <w:sz w:val="24"/>
            <w:szCs w:val="24"/>
          </w:rPr>
          <w:delText xml:space="preserve"> or prices, </w:delText>
        </w:r>
      </w:del>
      <w:ins w:id="4372" w:author="OFFM" w:date="2024-04-16T10:53:00Z">
        <w:r w:rsidRPr="001C7544">
          <w:rPr>
            <w:rFonts w:ascii="Times New Roman" w:eastAsia="Times New Roman" w:hAnsi="Times New Roman" w:cs="Times New Roman"/>
            <w:sz w:val="24"/>
            <w:szCs w:val="24"/>
          </w:rPr>
          <w:t xml:space="preserve">(s) should be </w:t>
        </w:r>
      </w:ins>
      <w:r w:rsidRPr="001C7544">
        <w:rPr>
          <w:rFonts w:ascii="Times New Roman" w:eastAsia="Times New Roman" w:hAnsi="Times New Roman" w:cs="Times New Roman"/>
          <w:sz w:val="24"/>
          <w:szCs w:val="24"/>
        </w:rPr>
        <w:t xml:space="preserve">agreed to in advance </w:t>
      </w:r>
      <w:del w:id="4373" w:author="OFFM" w:date="2024-04-16T10:53:00Z">
        <w:r w:rsidR="00817C00" w:rsidRPr="00F74592">
          <w:rPr>
            <w:rFonts w:ascii="Times New Roman" w:hAnsi="Times New Roman" w:cs="Times New Roman"/>
            <w:sz w:val="24"/>
            <w:szCs w:val="24"/>
          </w:rPr>
          <w:delText xml:space="preserve">of performance of the Federal award </w:delText>
        </w:r>
      </w:del>
      <w:r w:rsidRPr="001C7544">
        <w:rPr>
          <w:rFonts w:ascii="Times New Roman" w:eastAsia="Times New Roman" w:hAnsi="Times New Roman" w:cs="Times New Roman"/>
          <w:sz w:val="24"/>
          <w:szCs w:val="24"/>
        </w:rPr>
        <w:t xml:space="preserve">and </w:t>
      </w:r>
      <w:del w:id="4374" w:author="OFFM" w:date="2024-04-16T10:53:00Z">
        <w:r w:rsidR="00817C00" w:rsidRPr="00F74592">
          <w:rPr>
            <w:rFonts w:ascii="Times New Roman" w:hAnsi="Times New Roman" w:cs="Times New Roman"/>
            <w:sz w:val="24"/>
            <w:szCs w:val="24"/>
          </w:rPr>
          <w:delText>set forth</w:delText>
        </w:r>
      </w:del>
      <w:ins w:id="4375" w:author="OFFM" w:date="2024-04-16T10:53:00Z">
        <w:r w:rsidRPr="001C7544">
          <w:rPr>
            <w:rFonts w:ascii="Times New Roman" w:eastAsia="Times New Roman" w:hAnsi="Times New Roman" w:cs="Times New Roman"/>
            <w:sz w:val="24"/>
            <w:szCs w:val="24"/>
          </w:rPr>
          <w:t>included</w:t>
        </w:r>
      </w:ins>
      <w:r w:rsidRPr="001C7544">
        <w:rPr>
          <w:rFonts w:ascii="Times New Roman" w:eastAsia="Times New Roman" w:hAnsi="Times New Roman" w:cs="Times New Roman"/>
          <w:sz w:val="24"/>
          <w:szCs w:val="24"/>
        </w:rPr>
        <w:t xml:space="preserve"> in the Federal award; or</w:t>
      </w:r>
      <w:del w:id="4376"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w:t>
      </w:r>
    </w:p>
    <w:p w14:paraId="70854CD7" w14:textId="5486C12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In one payment at </w:t>
      </w:r>
      <w:del w:id="4377" w:author="OFFM" w:date="2024-04-16T10:53:00Z">
        <w:r w:rsidR="00817C00" w:rsidRPr="00F74592">
          <w:rPr>
            <w:rFonts w:ascii="Times New Roman" w:hAnsi="Times New Roman" w:cs="Times New Roman"/>
            <w:sz w:val="24"/>
            <w:szCs w:val="24"/>
          </w:rPr>
          <w:delText xml:space="preserve">Federal award </w:delText>
        </w:r>
      </w:del>
      <w:ins w:id="4378"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completion</w:t>
      </w:r>
      <w:del w:id="4379" w:author="OFFM" w:date="2024-04-16T10:53:00Z">
        <w:r w:rsidR="00817C00" w:rsidRPr="00F74592">
          <w:rPr>
            <w:rFonts w:ascii="Times New Roman" w:hAnsi="Times New Roman" w:cs="Times New Roman"/>
            <w:sz w:val="24"/>
            <w:szCs w:val="24"/>
          </w:rPr>
          <w:delText>.</w:delText>
        </w:r>
      </w:del>
      <w:ins w:id="4380" w:author="OFFM" w:date="2024-04-16T10:53:00Z">
        <w:r w:rsidRPr="001C7544">
          <w:rPr>
            <w:rFonts w:ascii="Times New Roman" w:eastAsia="Times New Roman" w:hAnsi="Times New Roman" w:cs="Times New Roman"/>
            <w:sz w:val="24"/>
            <w:szCs w:val="24"/>
          </w:rPr>
          <w:t xml:space="preserve"> of the Federal award.</w:t>
        </w:r>
      </w:ins>
      <w:r w:rsidRPr="001C7544">
        <w:rPr>
          <w:rFonts w:ascii="Times New Roman" w:eastAsia="Times New Roman" w:hAnsi="Times New Roman" w:cs="Times New Roman"/>
          <w:sz w:val="24"/>
          <w:szCs w:val="24"/>
        </w:rPr>
        <w:t xml:space="preserve"> </w:t>
      </w:r>
    </w:p>
    <w:p w14:paraId="44E1CFAA" w14:textId="7388906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A fixed amount award </w:t>
      </w:r>
      <w:del w:id="4381" w:author="OFFM" w:date="2024-04-16T10:53:00Z">
        <w:r w:rsidR="00817C00" w:rsidRPr="00F74592">
          <w:rPr>
            <w:rFonts w:ascii="Times New Roman" w:hAnsi="Times New Roman" w:cs="Times New Roman"/>
            <w:sz w:val="24"/>
            <w:szCs w:val="24"/>
          </w:rPr>
          <w:delText>cannot</w:delText>
        </w:r>
      </w:del>
      <w:ins w:id="4382" w:author="OFFM" w:date="2024-04-16T10:53:00Z">
        <w:r w:rsidRPr="001C7544">
          <w:rPr>
            <w:rFonts w:ascii="Times New Roman" w:eastAsia="Times New Roman" w:hAnsi="Times New Roman" w:cs="Times New Roman"/>
            <w:sz w:val="24"/>
            <w:szCs w:val="24"/>
          </w:rPr>
          <w:t>must not</w:t>
        </w:r>
      </w:ins>
      <w:r w:rsidRPr="001C7544">
        <w:rPr>
          <w:rFonts w:ascii="Times New Roman" w:eastAsia="Times New Roman" w:hAnsi="Times New Roman" w:cs="Times New Roman"/>
          <w:sz w:val="24"/>
          <w:szCs w:val="24"/>
        </w:rPr>
        <w:t xml:space="preserve"> be used in programs </w:t>
      </w:r>
      <w:del w:id="4383" w:author="OFFM" w:date="2024-04-16T10:53:00Z">
        <w:r w:rsidR="00817C00" w:rsidRPr="00F74592">
          <w:rPr>
            <w:rFonts w:ascii="Times New Roman" w:hAnsi="Times New Roman" w:cs="Times New Roman"/>
            <w:sz w:val="24"/>
            <w:szCs w:val="24"/>
          </w:rPr>
          <w:delText>which</w:delText>
        </w:r>
      </w:del>
      <w:ins w:id="4384" w:author="OFFM" w:date="2024-04-16T10:53:00Z">
        <w:r w:rsidRPr="001C7544">
          <w:rPr>
            <w:rFonts w:ascii="Times New Roman" w:eastAsia="Times New Roman" w:hAnsi="Times New Roman" w:cs="Times New Roman"/>
            <w:sz w:val="24"/>
            <w:szCs w:val="24"/>
          </w:rPr>
          <w:t>that</w:t>
        </w:r>
      </w:ins>
      <w:r w:rsidRPr="001C7544">
        <w:rPr>
          <w:rFonts w:ascii="Times New Roman" w:eastAsia="Times New Roman" w:hAnsi="Times New Roman" w:cs="Times New Roman"/>
          <w:sz w:val="24"/>
          <w:szCs w:val="24"/>
        </w:rPr>
        <w:t xml:space="preserve"> require </w:t>
      </w:r>
      <w:del w:id="4385" w:author="OFFM" w:date="2024-04-16T10:53:00Z">
        <w:r w:rsidR="00817C00" w:rsidRPr="00F74592">
          <w:rPr>
            <w:rFonts w:ascii="Times New Roman" w:hAnsi="Times New Roman" w:cs="Times New Roman"/>
            <w:sz w:val="24"/>
            <w:szCs w:val="24"/>
          </w:rPr>
          <w:delText xml:space="preserve">mandatory </w:delText>
        </w:r>
      </w:del>
      <w:r w:rsidRPr="001C7544">
        <w:rPr>
          <w:rFonts w:ascii="Times New Roman" w:eastAsia="Times New Roman" w:hAnsi="Times New Roman" w:cs="Times New Roman"/>
          <w:sz w:val="24"/>
          <w:szCs w:val="24"/>
        </w:rPr>
        <w:t>cost sharing</w:t>
      </w:r>
      <w:del w:id="4386" w:author="OFFM" w:date="2024-04-16T10:53:00Z">
        <w:r w:rsidR="00817C00" w:rsidRPr="00F74592">
          <w:rPr>
            <w:rFonts w:ascii="Times New Roman" w:hAnsi="Times New Roman" w:cs="Times New Roman"/>
            <w:sz w:val="24"/>
            <w:szCs w:val="24"/>
          </w:rPr>
          <w:delText xml:space="preserve"> or match</w:delText>
        </w:r>
      </w:del>
      <w:r w:rsidRPr="001C7544">
        <w:rPr>
          <w:rFonts w:ascii="Times New Roman" w:eastAsia="Times New Roman" w:hAnsi="Times New Roman" w:cs="Times New Roman"/>
          <w:sz w:val="24"/>
          <w:szCs w:val="24"/>
        </w:rPr>
        <w:t xml:space="preserve">. </w:t>
      </w:r>
    </w:p>
    <w:p w14:paraId="25E87477" w14:textId="5918317B" w:rsidR="000B5224" w:rsidRPr="001C7544" w:rsidRDefault="00F2264C" w:rsidP="000B5224">
      <w:pPr>
        <w:spacing w:after="0" w:line="480" w:lineRule="auto"/>
        <w:ind w:firstLine="720"/>
        <w:contextualSpacing/>
        <w:rPr>
          <w:ins w:id="4387"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(3) </w:t>
      </w:r>
      <w:del w:id="4388" w:author="OFFM" w:date="2024-04-16T10:53:00Z">
        <w:r w:rsidR="00817C00" w:rsidRPr="00F74592">
          <w:rPr>
            <w:rFonts w:ascii="Times New Roman" w:hAnsi="Times New Roman" w:cs="Times New Roman"/>
            <w:sz w:val="24"/>
            <w:szCs w:val="24"/>
          </w:rPr>
          <w:delText>The non-Federal entity</w:delText>
        </w:r>
      </w:del>
      <w:ins w:id="4389" w:author="OFFM" w:date="2024-04-16T10:53:00Z">
        <w:r w:rsidRPr="001C7544">
          <w:rPr>
            <w:rFonts w:ascii="Times New Roman" w:eastAsia="Times New Roman" w:hAnsi="Times New Roman" w:cs="Times New Roman"/>
            <w:sz w:val="24"/>
            <w:szCs w:val="24"/>
          </w:rPr>
          <w:t xml:space="preserve">A fixed amount award may generate and use program income in accordance with the terms and conditions of the Federal award; however, the requirements of </w:t>
        </w:r>
        <w:r w:rsidRPr="001C7544">
          <w:rPr>
            <w:rFonts w:ascii="Times New Roman" w:hAnsi="Times New Roman" w:cs="Times New Roman"/>
            <w:sz w:val="24"/>
            <w:szCs w:val="24"/>
          </w:rPr>
          <w:t>§ 200.307</w:t>
        </w:r>
        <w:r w:rsidRPr="001C7544">
          <w:rPr>
            <w:rFonts w:ascii="Times New Roman" w:eastAsia="Times New Roman" w:hAnsi="Times New Roman" w:cs="Times New Roman"/>
            <w:sz w:val="24"/>
            <w:szCs w:val="24"/>
          </w:rPr>
          <w:t xml:space="preserve"> do not apply.</w:t>
        </w:r>
      </w:ins>
    </w:p>
    <w:p w14:paraId="61C8CC8D" w14:textId="54E763D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4390" w:author="OFFM" w:date="2024-04-16T10:53:00Z">
        <w:r w:rsidRPr="001C7544">
          <w:rPr>
            <w:rFonts w:ascii="Times New Roman" w:eastAsia="Times New Roman" w:hAnsi="Times New Roman" w:cs="Times New Roman"/>
            <w:sz w:val="24"/>
            <w:szCs w:val="24"/>
          </w:rPr>
          <w:t>(4) At the end of a fixed amount award, the recipient or subrecipient</w:t>
        </w:r>
      </w:ins>
      <w:r w:rsidRPr="001C7544">
        <w:rPr>
          <w:rFonts w:ascii="Times New Roman" w:eastAsia="Times New Roman" w:hAnsi="Times New Roman" w:cs="Times New Roman"/>
          <w:sz w:val="24"/>
          <w:szCs w:val="24"/>
        </w:rPr>
        <w:t xml:space="preserve"> must certify in writing to the Federal </w:t>
      </w:r>
      <w:del w:id="439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w:t>
      </w:r>
      <w:del w:id="4392" w:author="OFFM" w:date="2024-04-16T10:53:00Z">
        <w:r w:rsidR="00817C00" w:rsidRPr="00F74592">
          <w:rPr>
            <w:rFonts w:ascii="Times New Roman" w:hAnsi="Times New Roman" w:cs="Times New Roman"/>
            <w:sz w:val="24"/>
            <w:szCs w:val="24"/>
          </w:rPr>
          <w:delText xml:space="preserve">at the end of the Federal award </w:delText>
        </w:r>
      </w:del>
      <w:r w:rsidRPr="001C7544">
        <w:rPr>
          <w:rFonts w:ascii="Times New Roman" w:eastAsia="Times New Roman" w:hAnsi="Times New Roman" w:cs="Times New Roman"/>
          <w:sz w:val="24"/>
          <w:szCs w:val="24"/>
        </w:rPr>
        <w:t xml:space="preserve">that the project </w:t>
      </w:r>
      <w:del w:id="4393" w:author="OFFM" w:date="2024-04-16T10:53:00Z">
        <w:r w:rsidR="00817C00" w:rsidRPr="00F74592">
          <w:rPr>
            <w:rFonts w:ascii="Times New Roman" w:hAnsi="Times New Roman" w:cs="Times New Roman"/>
            <w:sz w:val="24"/>
            <w:szCs w:val="24"/>
          </w:rPr>
          <w:delText xml:space="preserve">or activity </w:delText>
        </w:r>
      </w:del>
      <w:r w:rsidRPr="001C7544">
        <w:rPr>
          <w:rFonts w:ascii="Times New Roman" w:eastAsia="Times New Roman" w:hAnsi="Times New Roman" w:cs="Times New Roman"/>
          <w:sz w:val="24"/>
          <w:szCs w:val="24"/>
        </w:rPr>
        <w:t xml:space="preserve">was completed </w:t>
      </w:r>
      <w:del w:id="4394" w:author="OFFM" w:date="2024-04-16T10:53:00Z">
        <w:r w:rsidR="00817C00" w:rsidRPr="00F74592">
          <w:rPr>
            <w:rFonts w:ascii="Times New Roman" w:hAnsi="Times New Roman" w:cs="Times New Roman"/>
            <w:sz w:val="24"/>
            <w:szCs w:val="24"/>
          </w:rPr>
          <w:delText>or the level of effort was expended. If</w:delText>
        </w:r>
      </w:del>
      <w:ins w:id="4395" w:author="OFFM" w:date="2024-04-16T10:53:00Z">
        <w:r w:rsidRPr="001C7544">
          <w:rPr>
            <w:rFonts w:ascii="Times New Roman" w:eastAsia="Times New Roman" w:hAnsi="Times New Roman" w:cs="Times New Roman"/>
            <w:sz w:val="24"/>
            <w:szCs w:val="24"/>
          </w:rPr>
          <w:t xml:space="preserve">as agreed to in the Federal award, or identify those activities that were not completed, and that all expenditures were incurred in accordance with </w:t>
        </w:r>
        <w:r w:rsidRPr="001C7544">
          <w:rPr>
            <w:rFonts w:ascii="Times New Roman" w:hAnsi="Times New Roman" w:cs="Times New Roman"/>
            <w:sz w:val="24"/>
            <w:szCs w:val="24"/>
          </w:rPr>
          <w:t>§ 200.403</w:t>
        </w:r>
        <w:r w:rsidRPr="001C7544">
          <w:rPr>
            <w:rFonts w:ascii="Times New Roman" w:eastAsia="Times New Roman" w:hAnsi="Times New Roman" w:cs="Times New Roman"/>
            <w:sz w:val="24"/>
            <w:szCs w:val="24"/>
          </w:rPr>
          <w:t>. When</w:t>
        </w:r>
      </w:ins>
      <w:r w:rsidRPr="001C7544">
        <w:rPr>
          <w:rFonts w:ascii="Times New Roman" w:eastAsia="Times New Roman" w:hAnsi="Times New Roman" w:cs="Times New Roman"/>
          <w:sz w:val="24"/>
          <w:szCs w:val="24"/>
        </w:rPr>
        <w:t xml:space="preserve"> the required </w:t>
      </w:r>
      <w:del w:id="4396" w:author="OFFM" w:date="2024-04-16T10:53:00Z">
        <w:r w:rsidR="00817C00" w:rsidRPr="00F74592">
          <w:rPr>
            <w:rFonts w:ascii="Times New Roman" w:hAnsi="Times New Roman" w:cs="Times New Roman"/>
            <w:sz w:val="24"/>
            <w:szCs w:val="24"/>
          </w:rPr>
          <w:delText>level of activity or effort was</w:delText>
        </w:r>
      </w:del>
      <w:ins w:id="4397" w:author="OFFM" w:date="2024-04-16T10:53:00Z">
        <w:r w:rsidRPr="001C7544">
          <w:rPr>
            <w:rFonts w:ascii="Times New Roman" w:eastAsia="Times New Roman" w:hAnsi="Times New Roman" w:cs="Times New Roman"/>
            <w:sz w:val="24"/>
            <w:szCs w:val="24"/>
          </w:rPr>
          <w:t>activities were</w:t>
        </w:r>
      </w:ins>
      <w:r w:rsidRPr="001C7544">
        <w:rPr>
          <w:rFonts w:ascii="Times New Roman" w:eastAsia="Times New Roman" w:hAnsi="Times New Roman" w:cs="Times New Roman"/>
          <w:sz w:val="24"/>
          <w:szCs w:val="24"/>
        </w:rPr>
        <w:t xml:space="preserve"> not carried out, </w:t>
      </w:r>
      <w:del w:id="4398" w:author="OFFM" w:date="2024-04-16T10:53:00Z">
        <w:r w:rsidR="00817C00" w:rsidRPr="00F74592">
          <w:rPr>
            <w:rFonts w:ascii="Times New Roman" w:hAnsi="Times New Roman" w:cs="Times New Roman"/>
            <w:sz w:val="24"/>
            <w:szCs w:val="24"/>
          </w:rPr>
          <w:delText>the amount</w:delText>
        </w:r>
      </w:del>
      <w:ins w:id="4399" w:author="OFFM" w:date="2024-04-16T10:53:00Z">
        <w:r w:rsidRPr="001C7544">
          <w:rPr>
            <w:rFonts w:ascii="Times New Roman" w:eastAsia="Times New Roman" w:hAnsi="Times New Roman" w:cs="Times New Roman"/>
            <w:sz w:val="24"/>
            <w:szCs w:val="24"/>
          </w:rPr>
          <w:t>including fixed amount awards paid on a unit price basis under 200.201(b)(1)(ii), the amount of the Federal award must be reduced by the amount that reflects the activities that were not completed in accordance with the Federal award. When the required activities were completed in accordance with the terms and conditions</w:t>
        </w:r>
      </w:ins>
      <w:r w:rsidRPr="001C7544">
        <w:rPr>
          <w:rFonts w:ascii="Times New Roman" w:eastAsia="Times New Roman" w:hAnsi="Times New Roman" w:cs="Times New Roman"/>
          <w:sz w:val="24"/>
          <w:szCs w:val="24"/>
        </w:rPr>
        <w:t xml:space="preserve"> of the Federal award</w:t>
      </w:r>
      <w:del w:id="4400" w:author="OFFM" w:date="2024-04-16T10:53:00Z">
        <w:r w:rsidR="00817C00" w:rsidRPr="00F74592">
          <w:rPr>
            <w:rFonts w:ascii="Times New Roman" w:hAnsi="Times New Roman" w:cs="Times New Roman"/>
            <w:sz w:val="24"/>
            <w:szCs w:val="24"/>
          </w:rPr>
          <w:delText xml:space="preserve"> must be adjusted. </w:delText>
        </w:r>
      </w:del>
      <w:ins w:id="4401" w:author="OFFM" w:date="2024-04-16T10:53:00Z">
        <w:r w:rsidRPr="001C7544">
          <w:rPr>
            <w:rFonts w:ascii="Times New Roman" w:eastAsia="Times New Roman" w:hAnsi="Times New Roman" w:cs="Times New Roman"/>
            <w:sz w:val="24"/>
            <w:szCs w:val="24"/>
          </w:rPr>
          <w:t>, the recipient or subrecipient is entitled to any unexpended funds.</w:t>
        </w:r>
      </w:ins>
    </w:p>
    <w:p w14:paraId="6F5C1676" w14:textId="7C7129F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4402" w:author="OFFM" w:date="2024-04-16T10:53:00Z">
        <w:r w:rsidR="00817C00" w:rsidRPr="00F74592">
          <w:rPr>
            <w:rFonts w:ascii="Times New Roman" w:hAnsi="Times New Roman" w:cs="Times New Roman"/>
            <w:sz w:val="24"/>
            <w:szCs w:val="24"/>
          </w:rPr>
          <w:delText>4</w:delText>
        </w:r>
      </w:del>
      <w:ins w:id="4403" w:author="OFFM" w:date="2024-04-16T10:53:00Z">
        <w:r w:rsidRPr="001C7544">
          <w:rPr>
            <w:rFonts w:ascii="Times New Roman" w:eastAsia="Times New Roman" w:hAnsi="Times New Roman" w:cs="Times New Roman"/>
            <w:sz w:val="24"/>
            <w:szCs w:val="24"/>
          </w:rPr>
          <w:t>5</w:t>
        </w:r>
      </w:ins>
      <w:r w:rsidRPr="001C7544">
        <w:rPr>
          <w:rFonts w:ascii="Times New Roman" w:eastAsia="Times New Roman" w:hAnsi="Times New Roman" w:cs="Times New Roman"/>
          <w:sz w:val="24"/>
          <w:szCs w:val="24"/>
        </w:rPr>
        <w:t xml:space="preserve">) Periodic reports may be established for </w:t>
      </w:r>
      <w:del w:id="4404" w:author="OFFM" w:date="2024-04-16T10:53:00Z">
        <w:r w:rsidR="00817C00" w:rsidRPr="00F74592">
          <w:rPr>
            <w:rFonts w:ascii="Times New Roman" w:hAnsi="Times New Roman" w:cs="Times New Roman"/>
            <w:sz w:val="24"/>
            <w:szCs w:val="24"/>
          </w:rPr>
          <w:delText>each Federal award</w:delText>
        </w:r>
      </w:del>
      <w:ins w:id="4405" w:author="OFFM" w:date="2024-04-16T10:53:00Z">
        <w:r w:rsidRPr="001C7544">
          <w:rPr>
            <w:rFonts w:ascii="Times New Roman" w:eastAsia="Times New Roman" w:hAnsi="Times New Roman" w:cs="Times New Roman"/>
            <w:sz w:val="24"/>
            <w:szCs w:val="24"/>
          </w:rPr>
          <w:t>fixed amount awards</w:t>
        </w:r>
      </w:ins>
      <w:r w:rsidRPr="001C7544">
        <w:rPr>
          <w:rFonts w:ascii="Times New Roman" w:eastAsia="Times New Roman" w:hAnsi="Times New Roman" w:cs="Times New Roman"/>
          <w:sz w:val="24"/>
          <w:szCs w:val="24"/>
        </w:rPr>
        <w:t xml:space="preserve">. </w:t>
      </w:r>
    </w:p>
    <w:p w14:paraId="1C639C82" w14:textId="77777777" w:rsidR="00817C00" w:rsidRPr="00F74592" w:rsidRDefault="00817C00" w:rsidP="00B229D1">
      <w:pPr>
        <w:spacing w:after="0" w:line="480" w:lineRule="auto"/>
        <w:ind w:firstLine="720"/>
        <w:contextualSpacing/>
        <w:rPr>
          <w:del w:id="4406" w:author="OFFM" w:date="2024-04-16T10:53:00Z"/>
          <w:rFonts w:ascii="Times New Roman" w:hAnsi="Times New Roman" w:cs="Times New Roman"/>
          <w:sz w:val="24"/>
          <w:szCs w:val="24"/>
        </w:rPr>
      </w:pPr>
      <w:del w:id="4407" w:author="OFFM" w:date="2024-04-16T10:53:00Z">
        <w:r w:rsidRPr="00F74592">
          <w:rPr>
            <w:rFonts w:ascii="Times New Roman" w:hAnsi="Times New Roman" w:cs="Times New Roman"/>
            <w:sz w:val="24"/>
            <w:szCs w:val="24"/>
          </w:rPr>
          <w:delText xml:space="preserve">(5) Changes in principal investigator, project leader, project partner, or scope of effort must receive the prior written approval of the Federal awarding agency or pass-through entity. </w:delText>
        </w:r>
      </w:del>
    </w:p>
    <w:p w14:paraId="3AD69385" w14:textId="77777777" w:rsidR="000B5224" w:rsidRPr="001C7544" w:rsidRDefault="00F2264C" w:rsidP="000B5224">
      <w:pPr>
        <w:spacing w:after="0" w:line="480" w:lineRule="auto"/>
        <w:ind w:firstLine="720"/>
        <w:contextualSpacing/>
        <w:rPr>
          <w:ins w:id="4408" w:author="OFFM" w:date="2024-04-16T10:53:00Z"/>
          <w:rFonts w:ascii="Times New Roman" w:eastAsia="Times New Roman" w:hAnsi="Times New Roman" w:cs="Times New Roman"/>
          <w:sz w:val="24"/>
          <w:szCs w:val="24"/>
        </w:rPr>
      </w:pPr>
      <w:ins w:id="4409" w:author="OFFM" w:date="2024-04-16T10:53:00Z">
        <w:r w:rsidRPr="001C7544">
          <w:rPr>
            <w:rFonts w:ascii="Times New Roman" w:eastAsia="Times New Roman" w:hAnsi="Times New Roman" w:cs="Times New Roman"/>
            <w:sz w:val="24"/>
            <w:szCs w:val="24"/>
          </w:rPr>
          <w:t>(6) Prior approval requirements that apply to fixed amount awards are § 200.308(f) (paragraphs 1 through 3, 6 through 8, and 10) and § 200.333.</w:t>
        </w:r>
      </w:ins>
    </w:p>
    <w:p w14:paraId="54E62976" w14:textId="77777777" w:rsidR="000B5224" w:rsidRPr="001C7544" w:rsidRDefault="00F2264C" w:rsidP="000B5224">
      <w:pPr>
        <w:spacing w:after="0" w:line="480" w:lineRule="auto"/>
        <w:contextualSpacing/>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200.202 Program planning and design.</w:t>
      </w:r>
    </w:p>
    <w:p w14:paraId="1CD16D09" w14:textId="6D4F5B56" w:rsidR="000B5224" w:rsidRPr="001C7544" w:rsidRDefault="00F2264C" w:rsidP="000B5224">
      <w:pPr>
        <w:spacing w:after="0" w:line="480" w:lineRule="auto"/>
        <w:ind w:firstLine="720"/>
        <w:rPr>
          <w:ins w:id="4410" w:author="OFFM" w:date="2024-04-16T10:53:00Z"/>
          <w:rFonts w:ascii="Times New Roman" w:eastAsia="Times New Roman" w:hAnsi="Times New Roman" w:cs="Times New Roman"/>
          <w:sz w:val="24"/>
          <w:szCs w:val="24"/>
        </w:rPr>
      </w:pPr>
      <w:ins w:id="4411" w:author="OFFM" w:date="2024-04-16T10:53:00Z">
        <w:r w:rsidRPr="001C7544">
          <w:rPr>
            <w:rFonts w:ascii="Times New Roman" w:eastAsia="Times New Roman" w:hAnsi="Times New Roman" w:cs="Times New Roman"/>
            <w:sz w:val="24"/>
            <w:szCs w:val="24"/>
          </w:rPr>
          <w:t xml:space="preserve">(a) </w:t>
        </w:r>
      </w:ins>
      <w:r w:rsidRPr="001C7544">
        <w:rPr>
          <w:rFonts w:ascii="Times New Roman" w:eastAsia="Times New Roman" w:hAnsi="Times New Roman" w:cs="Times New Roman"/>
          <w:sz w:val="24"/>
          <w:szCs w:val="24"/>
        </w:rPr>
        <w:t xml:space="preserve">The Federal </w:t>
      </w:r>
      <w:del w:id="441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design a program and create an Assistance Listing before announcing the Notice of Funding Opportunity. </w:t>
      </w:r>
      <w:del w:id="4413" w:author="OFFM" w:date="2024-04-16T10:53:00Z">
        <w:r w:rsidR="00817C00" w:rsidRPr="00F74592">
          <w:rPr>
            <w:rFonts w:ascii="Times New Roman" w:hAnsi="Times New Roman" w:cs="Times New Roman"/>
            <w:sz w:val="24"/>
            <w:szCs w:val="24"/>
          </w:rPr>
          <w:delText>The</w:delText>
        </w:r>
      </w:del>
      <w:ins w:id="4414"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program must be designed</w:t>
      </w:r>
      <w:del w:id="4415" w:author="OFFM" w:date="2024-04-16T10:53:00Z">
        <w:r w:rsidR="00817C00" w:rsidRPr="00F74592">
          <w:rPr>
            <w:rFonts w:ascii="Times New Roman" w:hAnsi="Times New Roman" w:cs="Times New Roman"/>
            <w:sz w:val="24"/>
            <w:szCs w:val="24"/>
          </w:rPr>
          <w:delText xml:space="preserve"> with</w:delText>
        </w:r>
      </w:del>
      <w:ins w:id="4416" w:author="OFFM" w:date="2024-04-16T10:53:00Z">
        <w:r w:rsidRPr="001C7544">
          <w:rPr>
            <w:rFonts w:ascii="Times New Roman" w:eastAsia="Times New Roman" w:hAnsi="Times New Roman" w:cs="Times New Roman"/>
            <w:sz w:val="24"/>
            <w:szCs w:val="24"/>
          </w:rPr>
          <w:t>:</w:t>
        </w:r>
      </w:ins>
    </w:p>
    <w:p w14:paraId="2950AB97" w14:textId="158D4104" w:rsidR="000B5224" w:rsidRPr="001C7544" w:rsidRDefault="00F2264C" w:rsidP="000B5224">
      <w:pPr>
        <w:spacing w:after="0" w:line="480" w:lineRule="auto"/>
        <w:ind w:firstLine="720"/>
        <w:rPr>
          <w:ins w:id="4417" w:author="OFFM" w:date="2024-04-16T10:53:00Z"/>
          <w:rFonts w:ascii="Times New Roman" w:eastAsia="Times New Roman" w:hAnsi="Times New Roman" w:cs="Times New Roman"/>
          <w:sz w:val="24"/>
          <w:szCs w:val="24"/>
        </w:rPr>
      </w:pPr>
      <w:ins w:id="4418" w:author="OFFM" w:date="2024-04-16T10:53:00Z">
        <w:r w:rsidRPr="001C7544">
          <w:rPr>
            <w:rFonts w:ascii="Times New Roman" w:eastAsia="Times New Roman" w:hAnsi="Times New Roman" w:cs="Times New Roman"/>
            <w:sz w:val="24"/>
            <w:szCs w:val="24"/>
          </w:rPr>
          <w:t>(1) With</w:t>
        </w:r>
      </w:ins>
      <w:r w:rsidRPr="001C7544">
        <w:rPr>
          <w:rFonts w:ascii="Times New Roman" w:eastAsia="Times New Roman" w:hAnsi="Times New Roman" w:cs="Times New Roman"/>
          <w:sz w:val="24"/>
          <w:szCs w:val="24"/>
        </w:rPr>
        <w:t xml:space="preserve"> clear goals and objectives that </w:t>
      </w:r>
      <w:del w:id="4419" w:author="OFFM" w:date="2024-04-16T10:53:00Z">
        <w:r w:rsidR="00817C00" w:rsidRPr="00F74592">
          <w:rPr>
            <w:rFonts w:ascii="Times New Roman" w:hAnsi="Times New Roman" w:cs="Times New Roman"/>
            <w:sz w:val="24"/>
            <w:szCs w:val="24"/>
          </w:rPr>
          <w:delText xml:space="preserve">facilitate the delivery of </w:delText>
        </w:r>
      </w:del>
      <w:ins w:id="4420" w:author="OFFM" w:date="2024-04-16T10:53:00Z">
        <w:r w:rsidRPr="001C7544">
          <w:rPr>
            <w:rFonts w:ascii="Times New Roman" w:eastAsia="Times New Roman" w:hAnsi="Times New Roman" w:cs="Times New Roman"/>
            <w:sz w:val="24"/>
            <w:szCs w:val="24"/>
          </w:rPr>
          <w:t xml:space="preserve">provide </w:t>
        </w:r>
      </w:ins>
      <w:r w:rsidRPr="001C7544">
        <w:rPr>
          <w:rFonts w:ascii="Times New Roman" w:eastAsia="Times New Roman" w:hAnsi="Times New Roman" w:cs="Times New Roman"/>
          <w:sz w:val="24"/>
          <w:szCs w:val="24"/>
        </w:rPr>
        <w:t xml:space="preserve">meaningful results </w:t>
      </w:r>
      <w:ins w:id="4421" w:author="OFFM" w:date="2024-04-16T10:53:00Z">
        <w:r w:rsidRPr="001C7544">
          <w:rPr>
            <w:rFonts w:ascii="Times New Roman" w:eastAsia="Times New Roman" w:hAnsi="Times New Roman" w:cs="Times New Roman"/>
            <w:sz w:val="24"/>
            <w:szCs w:val="24"/>
          </w:rPr>
          <w:t xml:space="preserve">and be </w:t>
        </w:r>
      </w:ins>
      <w:r w:rsidRPr="001C7544">
        <w:rPr>
          <w:rFonts w:ascii="Times New Roman" w:eastAsia="Times New Roman" w:hAnsi="Times New Roman" w:cs="Times New Roman"/>
          <w:sz w:val="24"/>
          <w:szCs w:val="24"/>
        </w:rPr>
        <w:t>consistent with the Federal authorizing legislation of the program</w:t>
      </w:r>
      <w:del w:id="4422" w:author="OFFM" w:date="2024-04-16T10:53:00Z">
        <w:r w:rsidR="00817C00" w:rsidRPr="00F74592">
          <w:rPr>
            <w:rFonts w:ascii="Times New Roman" w:hAnsi="Times New Roman" w:cs="Times New Roman"/>
            <w:sz w:val="24"/>
            <w:szCs w:val="24"/>
          </w:rPr>
          <w:delText>. Program</w:delText>
        </w:r>
      </w:del>
      <w:ins w:id="4423" w:author="OFFM" w:date="2024-04-16T10:53:00Z">
        <w:r w:rsidRPr="001C7544">
          <w:rPr>
            <w:rFonts w:ascii="Times New Roman" w:eastAsia="Times New Roman" w:hAnsi="Times New Roman" w:cs="Times New Roman"/>
            <w:sz w:val="24"/>
            <w:szCs w:val="24"/>
          </w:rPr>
          <w:t>;</w:t>
        </w:r>
      </w:ins>
    </w:p>
    <w:p w14:paraId="16D397F9" w14:textId="445A2571" w:rsidR="000B5224" w:rsidRPr="001C7544" w:rsidRDefault="00F2264C" w:rsidP="000B5224">
      <w:pPr>
        <w:spacing w:after="0" w:line="480" w:lineRule="auto"/>
        <w:ind w:firstLine="720"/>
        <w:rPr>
          <w:ins w:id="4424" w:author="OFFM" w:date="2024-04-16T10:53:00Z"/>
          <w:rFonts w:ascii="Times New Roman" w:eastAsia="Times New Roman" w:hAnsi="Times New Roman" w:cs="Times New Roman"/>
          <w:sz w:val="24"/>
          <w:szCs w:val="24"/>
        </w:rPr>
      </w:pPr>
      <w:ins w:id="4425" w:author="OFFM" w:date="2024-04-16T10:53:00Z">
        <w:r w:rsidRPr="001C7544">
          <w:rPr>
            <w:rFonts w:ascii="Times New Roman" w:eastAsia="Times New Roman" w:hAnsi="Times New Roman" w:cs="Times New Roman"/>
            <w:sz w:val="24"/>
            <w:szCs w:val="24"/>
          </w:rPr>
          <w:t>(2) To measure</w:t>
        </w:r>
      </w:ins>
      <w:r w:rsidRPr="001C7544">
        <w:rPr>
          <w:rFonts w:ascii="Times New Roman" w:eastAsia="Times New Roman" w:hAnsi="Times New Roman" w:cs="Times New Roman"/>
          <w:sz w:val="24"/>
          <w:szCs w:val="24"/>
        </w:rPr>
        <w:t xml:space="preserve"> performance </w:t>
      </w:r>
      <w:del w:id="4426" w:author="OFFM" w:date="2024-04-16T10:53:00Z">
        <w:r w:rsidR="00817C00" w:rsidRPr="00F74592">
          <w:rPr>
            <w:rFonts w:ascii="Times New Roman" w:hAnsi="Times New Roman" w:cs="Times New Roman"/>
            <w:sz w:val="24"/>
            <w:szCs w:val="24"/>
          </w:rPr>
          <w:delText xml:space="preserve">shall be measured </w:delText>
        </w:r>
      </w:del>
      <w:r w:rsidRPr="001C7544">
        <w:rPr>
          <w:rFonts w:ascii="Times New Roman" w:eastAsia="Times New Roman" w:hAnsi="Times New Roman" w:cs="Times New Roman"/>
          <w:sz w:val="24"/>
          <w:szCs w:val="24"/>
        </w:rPr>
        <w:t xml:space="preserve">based on the goals and objectives developed during program planning and design. </w:t>
      </w:r>
      <w:del w:id="4427" w:author="OFFM" w:date="2024-04-16T10:53:00Z">
        <w:r w:rsidR="00817C00" w:rsidRPr="00F74592">
          <w:rPr>
            <w:rFonts w:ascii="Times New Roman" w:hAnsi="Times New Roman" w:cs="Times New Roman"/>
            <w:sz w:val="24"/>
            <w:szCs w:val="24"/>
          </w:rPr>
          <w:delText xml:space="preserve">See § 200.301 for more information on </w:delText>
        </w:r>
        <w:r w:rsidR="00817C00" w:rsidRPr="00F74592">
          <w:rPr>
            <w:rFonts w:ascii="Times New Roman" w:hAnsi="Times New Roman" w:cs="Times New Roman"/>
            <w:sz w:val="24"/>
            <w:szCs w:val="24"/>
          </w:rPr>
          <w:lastRenderedPageBreak/>
          <w:delText xml:space="preserve">performance measurement. </w:delText>
        </w:r>
      </w:del>
      <w:r w:rsidRPr="001C7544">
        <w:rPr>
          <w:rFonts w:ascii="Times New Roman" w:eastAsia="Times New Roman" w:hAnsi="Times New Roman" w:cs="Times New Roman"/>
          <w:sz w:val="24"/>
          <w:szCs w:val="24"/>
        </w:rPr>
        <w:t xml:space="preserve">Performance measures may differ depending on the type of program. </w:t>
      </w:r>
      <w:del w:id="4428" w:author="OFFM" w:date="2024-04-16T10:53:00Z">
        <w:r w:rsidR="00817C00" w:rsidRPr="00F74592">
          <w:rPr>
            <w:rFonts w:ascii="Times New Roman" w:hAnsi="Times New Roman" w:cs="Times New Roman"/>
            <w:sz w:val="24"/>
            <w:szCs w:val="24"/>
          </w:rPr>
          <w:delText>The program must</w:delText>
        </w:r>
      </w:del>
      <w:ins w:id="4429" w:author="OFFM" w:date="2024-04-16T10:53:00Z">
        <w:r w:rsidRPr="001C7544">
          <w:rPr>
            <w:rFonts w:ascii="Times New Roman" w:eastAsia="Times New Roman" w:hAnsi="Times New Roman" w:cs="Times New Roman"/>
            <w:sz w:val="24"/>
            <w:szCs w:val="24"/>
          </w:rPr>
          <w:t>See § 200.301 for more information on performance measurement;</w:t>
        </w:r>
      </w:ins>
    </w:p>
    <w:p w14:paraId="4E79F64F" w14:textId="7BD0C43C" w:rsidR="000B5224" w:rsidRPr="001C7544" w:rsidRDefault="00F2264C" w:rsidP="000B5224">
      <w:pPr>
        <w:spacing w:after="0" w:line="480" w:lineRule="auto"/>
        <w:ind w:firstLine="720"/>
        <w:rPr>
          <w:ins w:id="4430" w:author="OFFM" w:date="2024-04-16T10:53:00Z"/>
          <w:rFonts w:ascii="Times New Roman" w:eastAsia="Times New Roman" w:hAnsi="Times New Roman" w:cs="Times New Roman"/>
          <w:sz w:val="24"/>
          <w:szCs w:val="24"/>
        </w:rPr>
      </w:pPr>
      <w:ins w:id="4431" w:author="OFFM" w:date="2024-04-16T10:53:00Z">
        <w:r w:rsidRPr="001C7544">
          <w:rPr>
            <w:rFonts w:ascii="Times New Roman" w:eastAsia="Times New Roman" w:hAnsi="Times New Roman" w:cs="Times New Roman"/>
            <w:sz w:val="24"/>
            <w:szCs w:val="24"/>
          </w:rPr>
          <w:t>(3) To</w:t>
        </w:r>
      </w:ins>
      <w:r w:rsidRPr="001C7544">
        <w:rPr>
          <w:rFonts w:ascii="Times New Roman" w:eastAsia="Times New Roman" w:hAnsi="Times New Roman" w:cs="Times New Roman"/>
          <w:sz w:val="24"/>
          <w:szCs w:val="24"/>
        </w:rPr>
        <w:t xml:space="preserve"> align with the strategic goals and objectives within the Federal </w:t>
      </w:r>
      <w:del w:id="443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agency's performance plan and </w:t>
      </w:r>
      <w:del w:id="4433" w:author="OFFM" w:date="2024-04-16T10:53:00Z">
        <w:r w:rsidR="00817C00" w:rsidRPr="00F74592">
          <w:rPr>
            <w:rFonts w:ascii="Times New Roman" w:hAnsi="Times New Roman" w:cs="Times New Roman"/>
            <w:sz w:val="24"/>
            <w:szCs w:val="24"/>
          </w:rPr>
          <w:delText xml:space="preserve">should </w:delText>
        </w:r>
      </w:del>
      <w:r w:rsidRPr="001C7544">
        <w:rPr>
          <w:rFonts w:ascii="Times New Roman" w:eastAsia="Times New Roman" w:hAnsi="Times New Roman" w:cs="Times New Roman"/>
          <w:sz w:val="24"/>
          <w:szCs w:val="24"/>
        </w:rPr>
        <w:t xml:space="preserve">support the Federal </w:t>
      </w:r>
      <w:del w:id="443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agency's performance measurement, management, </w:t>
      </w:r>
      <w:ins w:id="4435" w:author="OFFM" w:date="2024-04-16T10:53:00Z">
        <w:r w:rsidRPr="001C7544">
          <w:rPr>
            <w:rFonts w:ascii="Times New Roman" w:eastAsia="Times New Roman" w:hAnsi="Times New Roman" w:cs="Times New Roman"/>
            <w:sz w:val="24"/>
            <w:szCs w:val="24"/>
          </w:rPr>
          <w:t xml:space="preserve">customer service initiatives, </w:t>
        </w:r>
      </w:ins>
      <w:r w:rsidRPr="001C7544">
        <w:rPr>
          <w:rFonts w:ascii="Times New Roman" w:eastAsia="Times New Roman" w:hAnsi="Times New Roman" w:cs="Times New Roman"/>
          <w:sz w:val="24"/>
          <w:szCs w:val="24"/>
        </w:rPr>
        <w:t>and reporting as required by Part 6 of OMB Circular A</w:t>
      </w:r>
      <w:del w:id="4436" w:author="OFFM" w:date="2024-04-16T10:53:00Z">
        <w:r w:rsidR="00817C00" w:rsidRPr="00F74592">
          <w:rPr>
            <w:rFonts w:ascii="Times New Roman" w:hAnsi="Times New Roman" w:cs="Times New Roman"/>
            <w:sz w:val="24"/>
            <w:szCs w:val="24"/>
          </w:rPr>
          <w:delText>–</w:delText>
        </w:r>
      </w:del>
      <w:ins w:id="443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11 (Preparation, Submission, and Execution of the Budget</w:t>
      </w:r>
      <w:del w:id="4438" w:author="OFFM" w:date="2024-04-16T10:53:00Z">
        <w:r w:rsidR="00817C00" w:rsidRPr="00F74592">
          <w:rPr>
            <w:rFonts w:ascii="Times New Roman" w:hAnsi="Times New Roman" w:cs="Times New Roman"/>
            <w:sz w:val="24"/>
            <w:szCs w:val="24"/>
          </w:rPr>
          <w:delText>). The program must also be designed to</w:delText>
        </w:r>
      </w:del>
      <w:ins w:id="4439" w:author="OFFM" w:date="2024-04-16T10:53:00Z">
        <w:r w:rsidRPr="001C7544">
          <w:rPr>
            <w:rFonts w:ascii="Times New Roman" w:eastAsia="Times New Roman" w:hAnsi="Times New Roman" w:cs="Times New Roman"/>
            <w:sz w:val="24"/>
            <w:szCs w:val="24"/>
          </w:rPr>
          <w:t>);</w:t>
        </w:r>
      </w:ins>
    </w:p>
    <w:p w14:paraId="37EB2026" w14:textId="34447DF4" w:rsidR="000B5224" w:rsidRPr="001C7544" w:rsidRDefault="00F2264C" w:rsidP="00A63D45">
      <w:pPr>
        <w:spacing w:after="0" w:line="480" w:lineRule="auto"/>
        <w:ind w:firstLine="720"/>
        <w:rPr>
          <w:rFonts w:ascii="Times New Roman" w:eastAsia="Times New Roman" w:hAnsi="Times New Roman" w:cs="Times New Roman"/>
          <w:sz w:val="24"/>
          <w:szCs w:val="24"/>
        </w:rPr>
      </w:pPr>
      <w:ins w:id="4440" w:author="OFFM" w:date="2024-04-16T10:53:00Z">
        <w:r w:rsidRPr="001C7544">
          <w:rPr>
            <w:rFonts w:ascii="Times New Roman" w:eastAsia="Times New Roman" w:hAnsi="Times New Roman" w:cs="Times New Roman"/>
            <w:sz w:val="24"/>
            <w:szCs w:val="24"/>
          </w:rPr>
          <w:t>(4) To</w:t>
        </w:r>
      </w:ins>
      <w:r w:rsidRPr="001C7544">
        <w:rPr>
          <w:rFonts w:ascii="Times New Roman" w:eastAsia="Times New Roman" w:hAnsi="Times New Roman" w:cs="Times New Roman"/>
          <w:sz w:val="24"/>
          <w:szCs w:val="24"/>
        </w:rPr>
        <w:t xml:space="preserve"> align with the Program Management Improvement Accountability Act (</w:t>
      </w:r>
      <w:del w:id="4441" w:author="OFFM" w:date="2024-04-16T10:53:00Z">
        <w:r w:rsidR="00817C00" w:rsidRPr="00F74592">
          <w:rPr>
            <w:rFonts w:ascii="Times New Roman" w:hAnsi="Times New Roman" w:cs="Times New Roman"/>
            <w:sz w:val="24"/>
            <w:szCs w:val="24"/>
          </w:rPr>
          <w:delText>Pub. L.</w:delText>
        </w:r>
      </w:del>
      <w:ins w:id="4442" w:author="OFFM" w:date="2024-04-16T10:53:00Z">
        <w:r w:rsidRPr="001C7544">
          <w:rPr>
            <w:rFonts w:ascii="Times New Roman" w:eastAsia="Times New Roman" w:hAnsi="Times New Roman" w:cs="Times New Roman"/>
            <w:sz w:val="24"/>
            <w:szCs w:val="24"/>
          </w:rPr>
          <w:t>Public Law</w:t>
        </w:r>
      </w:ins>
      <w:r w:rsidRPr="001C7544">
        <w:rPr>
          <w:rFonts w:ascii="Times New Roman" w:eastAsia="Times New Roman" w:hAnsi="Times New Roman" w:cs="Times New Roman"/>
          <w:sz w:val="24"/>
          <w:szCs w:val="24"/>
        </w:rPr>
        <w:t xml:space="preserve"> 114</w:t>
      </w:r>
      <w:del w:id="4443" w:author="OFFM" w:date="2024-04-16T10:53:00Z">
        <w:r w:rsidR="00817C00" w:rsidRPr="00F74592">
          <w:rPr>
            <w:rFonts w:ascii="Times New Roman" w:hAnsi="Times New Roman" w:cs="Times New Roman"/>
            <w:sz w:val="24"/>
            <w:szCs w:val="24"/>
          </w:rPr>
          <w:delText>–</w:delText>
        </w:r>
      </w:del>
      <w:ins w:id="444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264</w:t>
      </w:r>
      <w:del w:id="4445" w:author="OFFM" w:date="2024-04-16T10:53:00Z">
        <w:r w:rsidR="00817C00" w:rsidRPr="00F74592">
          <w:rPr>
            <w:rFonts w:ascii="Times New Roman" w:hAnsi="Times New Roman" w:cs="Times New Roman"/>
            <w:sz w:val="24"/>
            <w:szCs w:val="24"/>
          </w:rPr>
          <w:delText xml:space="preserve">). </w:delText>
        </w:r>
      </w:del>
      <w:ins w:id="4446" w:author="OFFM" w:date="2024-04-16T10:53:00Z">
        <w:r w:rsidRPr="001C7544">
          <w:rPr>
            <w:rFonts w:ascii="Times New Roman" w:eastAsia="Times New Roman" w:hAnsi="Times New Roman" w:cs="Times New Roman"/>
            <w:sz w:val="24"/>
            <w:szCs w:val="24"/>
          </w:rPr>
          <w:t>) as well as the Foundations for Evidence-Based Policymaking Act (</w:t>
        </w:r>
        <w:r w:rsidRPr="001C7544">
          <w:rPr>
            <w:rFonts w:ascii="Times New Roman" w:hAnsi="Times New Roman" w:cs="Times New Roman"/>
            <w:sz w:val="24"/>
            <w:szCs w:val="24"/>
          </w:rPr>
          <w:t>Public Law 115-435</w:t>
        </w:r>
        <w:r w:rsidRPr="001C7544">
          <w:rPr>
            <w:rFonts w:ascii="Times New Roman" w:eastAsia="Times New Roman" w:hAnsi="Times New Roman" w:cs="Times New Roman"/>
            <w:sz w:val="24"/>
            <w:szCs w:val="24"/>
          </w:rPr>
          <w:t>), as applicable; and</w:t>
        </w:r>
      </w:ins>
    </w:p>
    <w:p w14:paraId="523D176A" w14:textId="77777777" w:rsidR="000B5224" w:rsidRPr="001C7544" w:rsidRDefault="00F2264C" w:rsidP="000B5224">
      <w:pPr>
        <w:spacing w:after="0" w:line="480" w:lineRule="auto"/>
        <w:ind w:firstLine="720"/>
        <w:rPr>
          <w:ins w:id="4447" w:author="OFFM" w:date="2024-04-16T10:53:00Z"/>
          <w:rFonts w:ascii="Times New Roman" w:eastAsia="Times New Roman" w:hAnsi="Times New Roman" w:cs="Times New Roman"/>
          <w:sz w:val="24"/>
          <w:szCs w:val="24"/>
        </w:rPr>
      </w:pPr>
      <w:ins w:id="4448" w:author="OFFM" w:date="2024-04-16T10:53:00Z">
        <w:r w:rsidRPr="001C7544">
          <w:rPr>
            <w:rFonts w:ascii="Times New Roman" w:eastAsia="Times New Roman" w:hAnsi="Times New Roman" w:cs="Times New Roman"/>
            <w:sz w:val="24"/>
            <w:szCs w:val="24"/>
          </w:rPr>
          <w:t>(5) To encourage applicants to engage, when practicable, during the design phase, members of the community that will benefit from or be impacted by a program.</w:t>
        </w:r>
      </w:ins>
    </w:p>
    <w:p w14:paraId="0CB80D89" w14:textId="77777777" w:rsidR="000B5224" w:rsidRPr="001C7544" w:rsidRDefault="00F2264C" w:rsidP="000B5224">
      <w:pPr>
        <w:spacing w:after="0" w:line="480" w:lineRule="auto"/>
        <w:ind w:firstLine="720"/>
        <w:contextualSpacing/>
        <w:rPr>
          <w:ins w:id="4449" w:author="OFFM" w:date="2024-04-16T10:53:00Z"/>
          <w:rFonts w:ascii="Times New Roman" w:eastAsia="Times New Roman" w:hAnsi="Times New Roman" w:cs="Times New Roman"/>
          <w:sz w:val="24"/>
          <w:szCs w:val="24"/>
        </w:rPr>
      </w:pPr>
      <w:ins w:id="4450" w:author="OFFM" w:date="2024-04-16T10:53:00Z">
        <w:r w:rsidRPr="001C7544">
          <w:rPr>
            <w:rFonts w:ascii="Times New Roman" w:eastAsia="Times New Roman" w:hAnsi="Times New Roman" w:cs="Times New Roman"/>
            <w:sz w:val="24"/>
            <w:szCs w:val="24"/>
          </w:rPr>
          <w:t>(b) Federal agencies should develop programs in consultation with communities benefiting from or impacted by the program. In addition, Federal agencies should consider available data, evidence, and evaluation results from past programs and make every effort to extend eligibility requirements to all potential applicants. Federal agencies are encouraged to coordinate with other agencies during program planning and design, particularly when the goals and objectives of a program or project align with those of other agencies.</w:t>
        </w:r>
      </w:ins>
    </w:p>
    <w:p w14:paraId="0BEBF3F3"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200.203 Requirement to provide public notice of Federal financial assistance programs.</w:t>
      </w:r>
    </w:p>
    <w:p w14:paraId="75FA6713" w14:textId="32417B6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Federal </w:t>
      </w:r>
      <w:del w:id="445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w:t>
      </w:r>
      <w:del w:id="4452" w:author="OFFM" w:date="2024-04-16T10:53:00Z">
        <w:r w:rsidR="00817C00" w:rsidRPr="00F74592">
          <w:rPr>
            <w:rFonts w:ascii="Times New Roman" w:hAnsi="Times New Roman" w:cs="Times New Roman"/>
            <w:sz w:val="24"/>
            <w:szCs w:val="24"/>
          </w:rPr>
          <w:delText>notify the public</w:delText>
        </w:r>
      </w:del>
      <w:ins w:id="4453" w:author="OFFM" w:date="2024-04-16T10:53:00Z">
        <w:r w:rsidRPr="001C7544">
          <w:rPr>
            <w:rFonts w:ascii="Times New Roman" w:eastAsia="Times New Roman" w:hAnsi="Times New Roman" w:cs="Times New Roman"/>
            <w:sz w:val="24"/>
            <w:szCs w:val="24"/>
          </w:rPr>
          <w:t>maintain an accurate list</w:t>
        </w:r>
      </w:ins>
      <w:r w:rsidRPr="001C7544">
        <w:rPr>
          <w:rFonts w:ascii="Times New Roman" w:eastAsia="Times New Roman" w:hAnsi="Times New Roman" w:cs="Times New Roman"/>
          <w:sz w:val="24"/>
          <w:szCs w:val="24"/>
        </w:rPr>
        <w:t xml:space="preserve"> of Federal programs in the</w:t>
      </w:r>
      <w:del w:id="4454" w:author="OFFM" w:date="2024-04-16T10:53:00Z">
        <w:r w:rsidR="00817C00" w:rsidRPr="00F74592">
          <w:rPr>
            <w:rFonts w:ascii="Times New Roman" w:hAnsi="Times New Roman" w:cs="Times New Roman"/>
            <w:sz w:val="24"/>
            <w:szCs w:val="24"/>
          </w:rPr>
          <w:delText xml:space="preserve"> Federal</w:delText>
        </w:r>
      </w:del>
      <w:r w:rsidRPr="001C7544">
        <w:rPr>
          <w:rFonts w:ascii="Times New Roman" w:eastAsia="Times New Roman" w:hAnsi="Times New Roman" w:cs="Times New Roman"/>
          <w:sz w:val="24"/>
          <w:szCs w:val="24"/>
        </w:rPr>
        <w:t xml:space="preserve"> Assistance Listings maintained by the General Services Administration (GSA</w:t>
      </w:r>
      <w:del w:id="4455" w:author="OFFM" w:date="2024-04-16T10:53:00Z">
        <w:r w:rsidR="00817C00" w:rsidRPr="00F74592">
          <w:rPr>
            <w:rFonts w:ascii="Times New Roman" w:hAnsi="Times New Roman" w:cs="Times New Roman"/>
            <w:sz w:val="24"/>
            <w:szCs w:val="24"/>
          </w:rPr>
          <w:delText>).</w:delText>
        </w:r>
      </w:del>
      <w:ins w:id="4456" w:author="OFFM" w:date="2024-04-16T10:53:00Z">
        <w:r w:rsidRPr="001C7544">
          <w:rPr>
            <w:rFonts w:ascii="Times New Roman" w:eastAsia="Times New Roman" w:hAnsi="Times New Roman" w:cs="Times New Roman"/>
            <w:sz w:val="24"/>
            <w:szCs w:val="24"/>
          </w:rPr>
          <w:t>) at SAM.gov.</w:t>
        </w:r>
      </w:ins>
      <w:r w:rsidRPr="001C7544">
        <w:rPr>
          <w:rFonts w:ascii="Times New Roman" w:eastAsia="Times New Roman" w:hAnsi="Times New Roman" w:cs="Times New Roman"/>
          <w:sz w:val="24"/>
          <w:szCs w:val="24"/>
        </w:rPr>
        <w:t xml:space="preserve"> </w:t>
      </w:r>
    </w:p>
    <w:p w14:paraId="22512DC7" w14:textId="4EB5D87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w:t>
      </w:r>
      <w:del w:id="4457" w:author="OFFM" w:date="2024-04-16T10:53:00Z">
        <w:r w:rsidR="00817C00" w:rsidRPr="00F74592">
          <w:rPr>
            <w:rFonts w:ascii="Times New Roman" w:hAnsi="Times New Roman" w:cs="Times New Roman"/>
            <w:sz w:val="24"/>
            <w:szCs w:val="24"/>
          </w:rPr>
          <w:delText xml:space="preserve">Federal </w:delText>
        </w:r>
      </w:del>
      <w:r w:rsidRPr="001C7544">
        <w:rPr>
          <w:rFonts w:ascii="Times New Roman" w:eastAsia="Times New Roman" w:hAnsi="Times New Roman" w:cs="Times New Roman"/>
          <w:sz w:val="24"/>
          <w:szCs w:val="24"/>
        </w:rPr>
        <w:t xml:space="preserve">Assistance Listings is the </w:t>
      </w:r>
      <w:del w:id="4458" w:author="OFFM" w:date="2024-04-16T10:53:00Z">
        <w:r w:rsidR="00817C00" w:rsidRPr="00F74592">
          <w:rPr>
            <w:rFonts w:ascii="Times New Roman" w:hAnsi="Times New Roman" w:cs="Times New Roman"/>
            <w:sz w:val="24"/>
            <w:szCs w:val="24"/>
          </w:rPr>
          <w:delText xml:space="preserve">single, authoritative, governmentwide </w:delText>
        </w:r>
      </w:del>
      <w:r w:rsidRPr="001C7544">
        <w:rPr>
          <w:rFonts w:ascii="Times New Roman" w:eastAsia="Times New Roman" w:hAnsi="Times New Roman" w:cs="Times New Roman"/>
          <w:sz w:val="24"/>
          <w:szCs w:val="24"/>
        </w:rPr>
        <w:t>comprehensive</w:t>
      </w:r>
      <w:ins w:id="4459" w:author="OFFM" w:date="2024-04-16T10:53:00Z">
        <w:r w:rsidRPr="001C7544">
          <w:rPr>
            <w:rFonts w:ascii="Times New Roman" w:eastAsia="Times New Roman" w:hAnsi="Times New Roman" w:cs="Times New Roman"/>
            <w:sz w:val="24"/>
            <w:szCs w:val="24"/>
          </w:rPr>
          <w:t xml:space="preserve"> government-wide</w:t>
        </w:r>
      </w:ins>
      <w:r w:rsidRPr="001C7544">
        <w:rPr>
          <w:rFonts w:ascii="Times New Roman" w:eastAsia="Times New Roman" w:hAnsi="Times New Roman" w:cs="Times New Roman"/>
          <w:sz w:val="24"/>
          <w:szCs w:val="24"/>
        </w:rPr>
        <w:t xml:space="preserve"> source of Federal financial assistance program information produced by the executive branch of the Federal Government. </w:t>
      </w:r>
    </w:p>
    <w:p w14:paraId="1F55F819" w14:textId="1D80A55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(2) The information that the Federal </w:t>
      </w:r>
      <w:del w:id="4460"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 must submit to GSA for approval by OMB is listed in paragraph (b</w:t>
      </w:r>
      <w:del w:id="4461" w:author="OFFM" w:date="2024-04-16T10:53:00Z">
        <w:r w:rsidR="00817C00" w:rsidRPr="00F74592">
          <w:rPr>
            <w:rFonts w:ascii="Times New Roman" w:hAnsi="Times New Roman" w:cs="Times New Roman"/>
            <w:sz w:val="24"/>
            <w:szCs w:val="24"/>
          </w:rPr>
          <w:delText>) of this section.</w:delText>
        </w:r>
      </w:del>
      <w:ins w:id="446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GSA must prescribe the format for the submission in coordination with OMB. </w:t>
      </w:r>
    </w:p>
    <w:p w14:paraId="401B9187" w14:textId="2FDCA2B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The Federal </w:t>
      </w:r>
      <w:del w:id="4463" w:author="OFFM" w:date="2024-04-16T10:53:00Z">
        <w:r w:rsidR="00817C00" w:rsidRPr="00F74592">
          <w:rPr>
            <w:rFonts w:ascii="Times New Roman" w:hAnsi="Times New Roman" w:cs="Times New Roman"/>
            <w:sz w:val="24"/>
            <w:szCs w:val="24"/>
          </w:rPr>
          <w:delText>awarding agency may not award Federal financial assistance without assigning it to a program that has been included in</w:delText>
        </w:r>
      </w:del>
      <w:ins w:id="4464" w:author="OFFM" w:date="2024-04-16T10:53:00Z">
        <w:r w:rsidRPr="001C7544">
          <w:rPr>
            <w:rFonts w:ascii="Times New Roman" w:eastAsia="Times New Roman" w:hAnsi="Times New Roman" w:cs="Times New Roman"/>
            <w:sz w:val="24"/>
            <w:szCs w:val="24"/>
          </w:rPr>
          <w:t>agency must assign</w:t>
        </w:r>
      </w:ins>
      <w:r w:rsidRPr="001C7544">
        <w:rPr>
          <w:rFonts w:ascii="Times New Roman" w:eastAsia="Times New Roman" w:hAnsi="Times New Roman" w:cs="Times New Roman"/>
          <w:sz w:val="24"/>
          <w:szCs w:val="24"/>
        </w:rPr>
        <w:t xml:space="preserve"> the </w:t>
      </w:r>
      <w:del w:id="4465" w:author="OFFM" w:date="2024-04-16T10:53:00Z">
        <w:r w:rsidR="00817C00" w:rsidRPr="00F74592">
          <w:rPr>
            <w:rFonts w:ascii="Times New Roman" w:hAnsi="Times New Roman" w:cs="Times New Roman"/>
            <w:sz w:val="24"/>
            <w:szCs w:val="24"/>
          </w:rPr>
          <w:delText>Federal</w:delText>
        </w:r>
      </w:del>
      <w:ins w:id="4466" w:author="OFFM" w:date="2024-04-16T10:53:00Z">
        <w:r w:rsidRPr="001C7544">
          <w:rPr>
            <w:rFonts w:ascii="Times New Roman" w:eastAsia="Times New Roman" w:hAnsi="Times New Roman" w:cs="Times New Roman"/>
            <w:sz w:val="24"/>
            <w:szCs w:val="24"/>
          </w:rPr>
          <w:t>appropriate</w:t>
        </w:r>
      </w:ins>
      <w:r w:rsidRPr="001C7544">
        <w:rPr>
          <w:rFonts w:ascii="Times New Roman" w:eastAsia="Times New Roman" w:hAnsi="Times New Roman" w:cs="Times New Roman"/>
          <w:sz w:val="24"/>
          <w:szCs w:val="24"/>
        </w:rPr>
        <w:t xml:space="preserve"> Assistance </w:t>
      </w:r>
      <w:del w:id="4467" w:author="OFFM" w:date="2024-04-16T10:53:00Z">
        <w:r w:rsidR="00817C00" w:rsidRPr="00F74592">
          <w:rPr>
            <w:rFonts w:ascii="Times New Roman" w:hAnsi="Times New Roman" w:cs="Times New Roman"/>
            <w:sz w:val="24"/>
            <w:szCs w:val="24"/>
          </w:rPr>
          <w:delText xml:space="preserve">Listings as required in this section </w:delText>
        </w:r>
      </w:del>
      <w:ins w:id="4468" w:author="OFFM" w:date="2024-04-16T10:53:00Z">
        <w:r w:rsidRPr="001C7544">
          <w:rPr>
            <w:rFonts w:ascii="Times New Roman" w:eastAsia="Times New Roman" w:hAnsi="Times New Roman" w:cs="Times New Roman"/>
            <w:sz w:val="24"/>
            <w:szCs w:val="24"/>
          </w:rPr>
          <w:t xml:space="preserve">Listing before making the Federal award </w:t>
        </w:r>
      </w:ins>
      <w:r w:rsidRPr="001C7544">
        <w:rPr>
          <w:rFonts w:ascii="Times New Roman" w:eastAsia="Times New Roman" w:hAnsi="Times New Roman" w:cs="Times New Roman"/>
          <w:sz w:val="24"/>
          <w:szCs w:val="24"/>
        </w:rPr>
        <w:t xml:space="preserve">unless </w:t>
      </w:r>
      <w:del w:id="4469" w:author="OFFM" w:date="2024-04-16T10:53:00Z">
        <w:r w:rsidR="00817C00" w:rsidRPr="00F74592">
          <w:rPr>
            <w:rFonts w:ascii="Times New Roman" w:hAnsi="Times New Roman" w:cs="Times New Roman"/>
            <w:sz w:val="24"/>
            <w:szCs w:val="24"/>
          </w:rPr>
          <w:delText xml:space="preserve">there are </w:delText>
        </w:r>
      </w:del>
      <w:r w:rsidRPr="001C7544">
        <w:rPr>
          <w:rFonts w:ascii="Times New Roman" w:eastAsia="Times New Roman" w:hAnsi="Times New Roman" w:cs="Times New Roman"/>
          <w:sz w:val="24"/>
          <w:szCs w:val="24"/>
        </w:rPr>
        <w:t xml:space="preserve">exigent circumstances </w:t>
      </w:r>
      <w:del w:id="4470" w:author="OFFM" w:date="2024-04-16T10:53:00Z">
        <w:r w:rsidR="00817C00" w:rsidRPr="00F74592">
          <w:rPr>
            <w:rFonts w:ascii="Times New Roman" w:hAnsi="Times New Roman" w:cs="Times New Roman"/>
            <w:sz w:val="24"/>
            <w:szCs w:val="24"/>
          </w:rPr>
          <w:delText>requiring</w:delText>
        </w:r>
      </w:del>
      <w:ins w:id="4471" w:author="OFFM" w:date="2024-04-16T10:53:00Z">
        <w:r w:rsidRPr="001C7544">
          <w:rPr>
            <w:rFonts w:ascii="Times New Roman" w:eastAsia="Times New Roman" w:hAnsi="Times New Roman" w:cs="Times New Roman"/>
            <w:sz w:val="24"/>
            <w:szCs w:val="24"/>
          </w:rPr>
          <w:t>require</w:t>
        </w:r>
      </w:ins>
      <w:r w:rsidRPr="001C7544">
        <w:rPr>
          <w:rFonts w:ascii="Times New Roman" w:eastAsia="Times New Roman" w:hAnsi="Times New Roman" w:cs="Times New Roman"/>
          <w:sz w:val="24"/>
          <w:szCs w:val="24"/>
        </w:rPr>
        <w:t xml:space="preserve"> otherwise</w:t>
      </w:r>
      <w:del w:id="4472" w:author="OFFM" w:date="2024-04-16T10:53:00Z">
        <w:r w:rsidR="00817C00" w:rsidRPr="00F74592">
          <w:rPr>
            <w:rFonts w:ascii="Times New Roman" w:hAnsi="Times New Roman" w:cs="Times New Roman"/>
            <w:sz w:val="24"/>
            <w:szCs w:val="24"/>
          </w:rPr>
          <w:delText>, such as</w:delText>
        </w:r>
      </w:del>
      <w:ins w:id="4473" w:author="OFFM" w:date="2024-04-16T10:53:00Z">
        <w:r w:rsidRPr="001C7544">
          <w:rPr>
            <w:rFonts w:ascii="Times New Roman" w:eastAsia="Times New Roman" w:hAnsi="Times New Roman" w:cs="Times New Roman"/>
            <w:sz w:val="24"/>
            <w:szCs w:val="24"/>
          </w:rPr>
          <w:t xml:space="preserve"> (for example,</w:t>
        </w:r>
      </w:ins>
      <w:r w:rsidRPr="001C7544">
        <w:rPr>
          <w:rFonts w:ascii="Times New Roman" w:eastAsia="Times New Roman" w:hAnsi="Times New Roman" w:cs="Times New Roman"/>
          <w:sz w:val="24"/>
          <w:szCs w:val="24"/>
        </w:rPr>
        <w:t xml:space="preserve"> timing requirements imposed by </w:t>
      </w:r>
      <w:ins w:id="4474" w:author="OFFM" w:date="2024-04-16T10:53:00Z">
        <w:r w:rsidRPr="001C7544">
          <w:rPr>
            <w:rFonts w:ascii="Times New Roman" w:eastAsia="Times New Roman" w:hAnsi="Times New Roman" w:cs="Times New Roman"/>
            <w:sz w:val="24"/>
            <w:szCs w:val="24"/>
          </w:rPr>
          <w:t xml:space="preserve">a Federal </w:t>
        </w:r>
      </w:ins>
      <w:r w:rsidRPr="001C7544">
        <w:rPr>
          <w:rFonts w:ascii="Times New Roman" w:eastAsia="Times New Roman" w:hAnsi="Times New Roman" w:cs="Times New Roman"/>
          <w:sz w:val="24"/>
          <w:szCs w:val="24"/>
        </w:rPr>
        <w:t>statute</w:t>
      </w:r>
      <w:del w:id="4475" w:author="OFFM" w:date="2024-04-16T10:53:00Z">
        <w:r w:rsidR="00817C00" w:rsidRPr="00F74592">
          <w:rPr>
            <w:rFonts w:ascii="Times New Roman" w:hAnsi="Times New Roman" w:cs="Times New Roman"/>
            <w:sz w:val="24"/>
            <w:szCs w:val="24"/>
          </w:rPr>
          <w:delText>.</w:delText>
        </w:r>
      </w:del>
      <w:ins w:id="447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CAAB597" w14:textId="03C2262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del w:id="4477" w:author="OFFM" w:date="2024-04-16T10:53:00Z">
        <w:r w:rsidR="00817C00" w:rsidRPr="00F74592">
          <w:rPr>
            <w:rFonts w:ascii="Times New Roman" w:hAnsi="Times New Roman" w:cs="Times New Roman"/>
            <w:sz w:val="24"/>
            <w:szCs w:val="24"/>
          </w:rPr>
          <w:delText>For each program that awards discretionary Federal awards, non-discretionary Federal awards, loans, insurance, or any other type of Federal financial assistance, the Federal awarding agency must, to</w:delText>
        </w:r>
      </w:del>
      <w:ins w:id="4478" w:author="OFFM" w:date="2024-04-16T10:53:00Z">
        <w:r w:rsidRPr="001C7544">
          <w:rPr>
            <w:rFonts w:ascii="Times New Roman" w:eastAsia="Times New Roman" w:hAnsi="Times New Roman" w:cs="Times New Roman"/>
            <w:sz w:val="24"/>
            <w:szCs w:val="24"/>
          </w:rPr>
          <w:t>To</w:t>
        </w:r>
      </w:ins>
      <w:r w:rsidRPr="001C7544">
        <w:rPr>
          <w:rFonts w:ascii="Times New Roman" w:eastAsia="Times New Roman" w:hAnsi="Times New Roman" w:cs="Times New Roman"/>
          <w:sz w:val="24"/>
          <w:szCs w:val="24"/>
        </w:rPr>
        <w:t xml:space="preserve"> the extent practicable, </w:t>
      </w:r>
      <w:ins w:id="4479" w:author="OFFM" w:date="2024-04-16T10:53:00Z">
        <w:r w:rsidRPr="001C7544">
          <w:rPr>
            <w:rFonts w:ascii="Times New Roman" w:eastAsia="Times New Roman" w:hAnsi="Times New Roman" w:cs="Times New Roman"/>
            <w:sz w:val="24"/>
            <w:szCs w:val="24"/>
          </w:rPr>
          <w:t xml:space="preserve">the Federal agency must </w:t>
        </w:r>
      </w:ins>
      <w:r w:rsidRPr="001C7544">
        <w:rPr>
          <w:rFonts w:ascii="Times New Roman" w:eastAsia="Times New Roman" w:hAnsi="Times New Roman" w:cs="Times New Roman"/>
          <w:sz w:val="24"/>
          <w:szCs w:val="24"/>
        </w:rPr>
        <w:t xml:space="preserve">create, update, and manage Assistance </w:t>
      </w:r>
      <w:del w:id="4480" w:author="OFFM" w:date="2024-04-16T10:53:00Z">
        <w:r w:rsidR="00817C00" w:rsidRPr="00F74592">
          <w:rPr>
            <w:rFonts w:ascii="Times New Roman" w:hAnsi="Times New Roman" w:cs="Times New Roman"/>
            <w:sz w:val="24"/>
            <w:szCs w:val="24"/>
          </w:rPr>
          <w:delText>Listings</w:delText>
        </w:r>
      </w:del>
      <w:ins w:id="4481" w:author="OFFM" w:date="2024-04-16T10:53:00Z">
        <w:r w:rsidRPr="001C7544">
          <w:rPr>
            <w:rFonts w:ascii="Times New Roman" w:eastAsia="Times New Roman" w:hAnsi="Times New Roman" w:cs="Times New Roman"/>
            <w:sz w:val="24"/>
            <w:szCs w:val="24"/>
          </w:rPr>
          <w:t>Listing</w:t>
        </w:r>
      </w:ins>
      <w:r w:rsidRPr="001C7544">
        <w:rPr>
          <w:rFonts w:ascii="Times New Roman" w:eastAsia="Times New Roman" w:hAnsi="Times New Roman" w:cs="Times New Roman"/>
          <w:sz w:val="24"/>
          <w:szCs w:val="24"/>
        </w:rPr>
        <w:t xml:space="preserve"> entries based on the authorizing statute for the program and comply with additional guidance provided by GSA </w:t>
      </w:r>
      <w:ins w:id="448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in consultation with OMB</w:t>
      </w:r>
      <w:ins w:id="448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to ensure consistent</w:t>
      </w:r>
      <w:del w:id="4484" w:author="OFFM" w:date="2024-04-16T10:53:00Z">
        <w:r w:rsidR="00817C00" w:rsidRPr="00F74592">
          <w:rPr>
            <w:rFonts w:ascii="Times New Roman" w:hAnsi="Times New Roman" w:cs="Times New Roman"/>
            <w:sz w:val="24"/>
            <w:szCs w:val="24"/>
          </w:rPr>
          <w:delText>,</w:delText>
        </w:r>
      </w:del>
      <w:ins w:id="4485" w:author="OFFM" w:date="2024-04-16T10:53:00Z">
        <w:r w:rsidRPr="001C7544">
          <w:rPr>
            <w:rFonts w:ascii="Times New Roman" w:eastAsia="Times New Roman" w:hAnsi="Times New Roman" w:cs="Times New Roman"/>
            <w:sz w:val="24"/>
            <w:szCs w:val="24"/>
          </w:rPr>
          <w:t xml:space="preserve"> and</w:t>
        </w:r>
      </w:ins>
      <w:r w:rsidRPr="001C7544">
        <w:rPr>
          <w:rFonts w:ascii="Times New Roman" w:eastAsia="Times New Roman" w:hAnsi="Times New Roman" w:cs="Times New Roman"/>
          <w:sz w:val="24"/>
          <w:szCs w:val="24"/>
        </w:rPr>
        <w:t xml:space="preserve"> accurate information is available to prospective applicants. </w:t>
      </w:r>
      <w:ins w:id="4486" w:author="OFFM" w:date="2024-04-16T10:53:00Z">
        <w:r w:rsidRPr="001C7544">
          <w:rPr>
            <w:rFonts w:ascii="Times New Roman" w:eastAsia="Times New Roman" w:hAnsi="Times New Roman" w:cs="Times New Roman"/>
            <w:sz w:val="24"/>
            <w:szCs w:val="24"/>
          </w:rPr>
          <w:t xml:space="preserve">Assistance Listings should be communicated to the public in plain language. </w:t>
        </w:r>
      </w:ins>
      <w:r w:rsidRPr="001C7544">
        <w:rPr>
          <w:rFonts w:ascii="Times New Roman" w:eastAsia="Times New Roman" w:hAnsi="Times New Roman" w:cs="Times New Roman"/>
          <w:sz w:val="24"/>
          <w:szCs w:val="24"/>
        </w:rPr>
        <w:t xml:space="preserve">Accordingly, Federal </w:t>
      </w:r>
      <w:del w:id="448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agencies must submit the following information to GSA</w:t>
      </w:r>
      <w:ins w:id="4488" w:author="OFFM" w:date="2024-04-16T10:53:00Z">
        <w:r w:rsidRPr="001C7544">
          <w:rPr>
            <w:rFonts w:ascii="Times New Roman" w:eastAsia="Times New Roman" w:hAnsi="Times New Roman" w:cs="Times New Roman"/>
            <w:sz w:val="24"/>
            <w:szCs w:val="24"/>
          </w:rPr>
          <w:t xml:space="preserve"> when creating an Assistance Listing</w:t>
        </w:r>
      </w:ins>
      <w:r w:rsidRPr="001C7544">
        <w:rPr>
          <w:rFonts w:ascii="Times New Roman" w:eastAsia="Times New Roman" w:hAnsi="Times New Roman" w:cs="Times New Roman"/>
          <w:sz w:val="24"/>
          <w:szCs w:val="24"/>
        </w:rPr>
        <w:t xml:space="preserve">: </w:t>
      </w:r>
    </w:p>
    <w:p w14:paraId="3C0561FC" w14:textId="0769C3A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w:t>
      </w:r>
      <w:r w:rsidRPr="00A63D45">
        <w:rPr>
          <w:rFonts w:ascii="Times New Roman" w:hAnsi="Times New Roman"/>
          <w:i/>
          <w:sz w:val="24"/>
        </w:rPr>
        <w:t>Program Description, Purpose, Goals, and Measurement.</w:t>
      </w:r>
      <w:r w:rsidRPr="001C7544">
        <w:rPr>
          <w:rFonts w:ascii="Times New Roman" w:eastAsia="Times New Roman" w:hAnsi="Times New Roman" w:cs="Times New Roman"/>
          <w:sz w:val="24"/>
          <w:szCs w:val="24"/>
        </w:rPr>
        <w:t xml:space="preserve"> A brief summary of the statutory or regulatory requirements of the program and its intended outcome. Where appropriate, the </w:t>
      </w:r>
      <w:del w:id="4489" w:author="OFFM" w:date="2024-04-16T10:53:00Z">
        <w:r w:rsidR="00817C00" w:rsidRPr="00F74592">
          <w:rPr>
            <w:rFonts w:ascii="Times New Roman" w:hAnsi="Times New Roman" w:cs="Times New Roman"/>
            <w:sz w:val="24"/>
            <w:szCs w:val="24"/>
          </w:rPr>
          <w:delText>Program Description, Purpose, Goals</w:delText>
        </w:r>
      </w:del>
      <w:ins w:id="4490" w:author="OFFM" w:date="2024-04-16T10:53:00Z">
        <w:r w:rsidRPr="001C7544">
          <w:rPr>
            <w:rFonts w:ascii="Times New Roman" w:eastAsia="Times New Roman" w:hAnsi="Times New Roman" w:cs="Times New Roman"/>
            <w:sz w:val="24"/>
            <w:szCs w:val="24"/>
          </w:rPr>
          <w:t>program description, purpose, goals</w:t>
        </w:r>
      </w:ins>
      <w:r w:rsidRPr="001C7544">
        <w:rPr>
          <w:rFonts w:ascii="Times New Roman" w:eastAsia="Times New Roman" w:hAnsi="Times New Roman" w:cs="Times New Roman"/>
          <w:sz w:val="24"/>
          <w:szCs w:val="24"/>
        </w:rPr>
        <w:t xml:space="preserve">, and </w:t>
      </w:r>
      <w:del w:id="4491" w:author="OFFM" w:date="2024-04-16T10:53:00Z">
        <w:r w:rsidR="00817C00" w:rsidRPr="00F74592">
          <w:rPr>
            <w:rFonts w:ascii="Times New Roman" w:hAnsi="Times New Roman" w:cs="Times New Roman"/>
            <w:sz w:val="24"/>
            <w:szCs w:val="24"/>
          </w:rPr>
          <w:delText>Measurement</w:delText>
        </w:r>
      </w:del>
      <w:ins w:id="4492" w:author="OFFM" w:date="2024-04-16T10:53:00Z">
        <w:r w:rsidRPr="001C7544">
          <w:rPr>
            <w:rFonts w:ascii="Times New Roman" w:eastAsia="Times New Roman" w:hAnsi="Times New Roman" w:cs="Times New Roman"/>
            <w:sz w:val="24"/>
            <w:szCs w:val="24"/>
          </w:rPr>
          <w:t>performance measurement</w:t>
        </w:r>
      </w:ins>
      <w:r w:rsidRPr="001C7544">
        <w:rPr>
          <w:rFonts w:ascii="Times New Roman" w:eastAsia="Times New Roman" w:hAnsi="Times New Roman" w:cs="Times New Roman"/>
          <w:sz w:val="24"/>
          <w:szCs w:val="24"/>
        </w:rPr>
        <w:t xml:space="preserve"> should align with the strategic goals and objectives within the Federal </w:t>
      </w:r>
      <w:del w:id="4493"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agency's performance plan and should support the Federal </w:t>
      </w:r>
      <w:del w:id="449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agency's performance measurement, management, </w:t>
      </w:r>
      <w:ins w:id="4495" w:author="OFFM" w:date="2024-04-16T10:53:00Z">
        <w:r w:rsidRPr="001C7544">
          <w:rPr>
            <w:rFonts w:ascii="Times New Roman" w:eastAsia="Times New Roman" w:hAnsi="Times New Roman" w:cs="Times New Roman"/>
            <w:sz w:val="24"/>
            <w:szCs w:val="24"/>
          </w:rPr>
          <w:t xml:space="preserve">customer experience initiatives, </w:t>
        </w:r>
      </w:ins>
      <w:r w:rsidRPr="001C7544">
        <w:rPr>
          <w:rFonts w:ascii="Times New Roman" w:eastAsia="Times New Roman" w:hAnsi="Times New Roman" w:cs="Times New Roman"/>
          <w:sz w:val="24"/>
          <w:szCs w:val="24"/>
        </w:rPr>
        <w:t>and reporting as required by Part 6 of OMB Circular A</w:t>
      </w:r>
      <w:del w:id="4496" w:author="OFFM" w:date="2024-04-16T10:53:00Z">
        <w:r w:rsidR="00817C00" w:rsidRPr="00F74592">
          <w:rPr>
            <w:rFonts w:ascii="Times New Roman" w:hAnsi="Times New Roman" w:cs="Times New Roman"/>
            <w:sz w:val="24"/>
            <w:szCs w:val="24"/>
          </w:rPr>
          <w:delText>–</w:delText>
        </w:r>
      </w:del>
      <w:ins w:id="449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11; </w:t>
      </w:r>
    </w:p>
    <w:p w14:paraId="358CCB67" w14:textId="16FF670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(2) </w:t>
      </w:r>
      <w:r w:rsidRPr="00A63D45">
        <w:rPr>
          <w:rFonts w:ascii="Times New Roman" w:hAnsi="Times New Roman"/>
          <w:i/>
          <w:sz w:val="24"/>
        </w:rPr>
        <w:t>Identification.</w:t>
      </w:r>
      <w:r w:rsidRPr="001C7544">
        <w:rPr>
          <w:rFonts w:ascii="Times New Roman" w:eastAsia="Times New Roman" w:hAnsi="Times New Roman" w:cs="Times New Roman"/>
          <w:sz w:val="24"/>
          <w:szCs w:val="24"/>
        </w:rPr>
        <w:t xml:space="preserve"> Identification of whether the program </w:t>
      </w:r>
      <w:del w:id="4498" w:author="OFFM" w:date="2024-04-16T10:53:00Z">
        <w:r w:rsidR="00817C00" w:rsidRPr="00F74592">
          <w:rPr>
            <w:rFonts w:ascii="Times New Roman" w:hAnsi="Times New Roman" w:cs="Times New Roman"/>
            <w:sz w:val="24"/>
            <w:szCs w:val="24"/>
          </w:rPr>
          <w:delText>makes</w:delText>
        </w:r>
      </w:del>
      <w:ins w:id="4499" w:author="OFFM" w:date="2024-04-16T10:53:00Z">
        <w:r w:rsidRPr="001C7544">
          <w:rPr>
            <w:rFonts w:ascii="Times New Roman" w:eastAsia="Times New Roman" w:hAnsi="Times New Roman" w:cs="Times New Roman"/>
            <w:sz w:val="24"/>
            <w:szCs w:val="24"/>
          </w:rPr>
          <w:t>will issue</w:t>
        </w:r>
      </w:ins>
      <w:r w:rsidRPr="001C7544">
        <w:rPr>
          <w:rFonts w:ascii="Times New Roman" w:eastAsia="Times New Roman" w:hAnsi="Times New Roman" w:cs="Times New Roman"/>
          <w:sz w:val="24"/>
          <w:szCs w:val="24"/>
        </w:rPr>
        <w:t xml:space="preserve"> Federal awards on a discretionary </w:t>
      </w:r>
      <w:ins w:id="4500" w:author="OFFM" w:date="2024-04-16T10:53:00Z">
        <w:r w:rsidRPr="001C7544">
          <w:rPr>
            <w:rFonts w:ascii="Times New Roman" w:eastAsia="Times New Roman" w:hAnsi="Times New Roman" w:cs="Times New Roman"/>
            <w:sz w:val="24"/>
            <w:szCs w:val="24"/>
          </w:rPr>
          <w:t xml:space="preserve">or non-discretionary </w:t>
        </w:r>
      </w:ins>
      <w:r w:rsidRPr="001C7544">
        <w:rPr>
          <w:rFonts w:ascii="Times New Roman" w:eastAsia="Times New Roman" w:hAnsi="Times New Roman" w:cs="Times New Roman"/>
          <w:sz w:val="24"/>
          <w:szCs w:val="24"/>
        </w:rPr>
        <w:t>basis</w:t>
      </w:r>
      <w:del w:id="4501" w:author="OFFM" w:date="2024-04-16T10:53:00Z">
        <w:r w:rsidR="00817C00" w:rsidRPr="00F74592">
          <w:rPr>
            <w:rFonts w:ascii="Times New Roman" w:hAnsi="Times New Roman" w:cs="Times New Roman"/>
            <w:sz w:val="24"/>
            <w:szCs w:val="24"/>
          </w:rPr>
          <w:delText xml:space="preserve"> or the Federal awards are prescribed by Federal statute, such as in the case of formula grants.</w:delText>
        </w:r>
      </w:del>
      <w:ins w:id="450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563F38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w:t>
      </w:r>
      <w:r w:rsidRPr="00A63D45">
        <w:rPr>
          <w:rFonts w:ascii="Times New Roman" w:hAnsi="Times New Roman"/>
          <w:i/>
          <w:sz w:val="24"/>
        </w:rPr>
        <w:t>Projected total amount of funds available for the program.</w:t>
      </w:r>
      <w:r w:rsidRPr="001C7544">
        <w:rPr>
          <w:rFonts w:ascii="Times New Roman" w:eastAsia="Times New Roman" w:hAnsi="Times New Roman" w:cs="Times New Roman"/>
          <w:sz w:val="24"/>
          <w:szCs w:val="24"/>
        </w:rPr>
        <w:t xml:space="preserve"> Estimates based on previous year funding are acceptable if current appropriations are not available at the time of the submission; </w:t>
      </w:r>
    </w:p>
    <w:p w14:paraId="16816179" w14:textId="6E0EAA8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w:t>
      </w:r>
      <w:r w:rsidRPr="00A63D45">
        <w:rPr>
          <w:rFonts w:ascii="Times New Roman" w:hAnsi="Times New Roman"/>
          <w:i/>
          <w:sz w:val="24"/>
        </w:rPr>
        <w:t>Anticipated source of available funds.</w:t>
      </w:r>
      <w:r w:rsidRPr="001C7544">
        <w:rPr>
          <w:rFonts w:ascii="Times New Roman" w:eastAsia="Times New Roman" w:hAnsi="Times New Roman" w:cs="Times New Roman"/>
          <w:sz w:val="24"/>
          <w:szCs w:val="24"/>
        </w:rPr>
        <w:t xml:space="preserve"> The statutory authority for funding the program and</w:t>
      </w:r>
      <w:del w:id="4503" w:author="OFFM" w:date="2024-04-16T10:53:00Z">
        <w:r w:rsidR="00817C00" w:rsidRPr="00F74592">
          <w:rPr>
            <w:rFonts w:ascii="Times New Roman" w:hAnsi="Times New Roman" w:cs="Times New Roman"/>
            <w:sz w:val="24"/>
            <w:szCs w:val="24"/>
          </w:rPr>
          <w:delText>, to</w:delText>
        </w:r>
      </w:del>
      <w:r w:rsidRPr="001C7544">
        <w:rPr>
          <w:rFonts w:ascii="Times New Roman" w:eastAsia="Times New Roman" w:hAnsi="Times New Roman" w:cs="Times New Roman"/>
          <w:sz w:val="24"/>
          <w:szCs w:val="24"/>
        </w:rPr>
        <w:t xml:space="preserve"> the </w:t>
      </w:r>
      <w:del w:id="4504" w:author="OFFM" w:date="2024-04-16T10:53:00Z">
        <w:r w:rsidR="00817C00" w:rsidRPr="00F74592">
          <w:rPr>
            <w:rFonts w:ascii="Times New Roman" w:hAnsi="Times New Roman" w:cs="Times New Roman"/>
            <w:sz w:val="24"/>
            <w:szCs w:val="24"/>
          </w:rPr>
          <w:delText xml:space="preserve">extent possible, </w:delText>
        </w:r>
      </w:del>
      <w:r w:rsidRPr="001C7544">
        <w:rPr>
          <w:rFonts w:ascii="Times New Roman" w:eastAsia="Times New Roman" w:hAnsi="Times New Roman" w:cs="Times New Roman"/>
          <w:sz w:val="24"/>
          <w:szCs w:val="24"/>
        </w:rPr>
        <w:t>agency, sub-agency, or</w:t>
      </w:r>
      <w:del w:id="4505" w:author="OFFM" w:date="2024-04-16T10:53:00Z">
        <w:r w:rsidR="00817C00" w:rsidRPr="00F74592">
          <w:rPr>
            <w:rFonts w:ascii="Times New Roman" w:hAnsi="Times New Roman" w:cs="Times New Roman"/>
            <w:sz w:val="24"/>
            <w:szCs w:val="24"/>
          </w:rPr>
          <w:delText>, if known, the</w:delText>
        </w:r>
      </w:del>
      <w:r w:rsidRPr="001C7544">
        <w:rPr>
          <w:rFonts w:ascii="Times New Roman" w:eastAsia="Times New Roman" w:hAnsi="Times New Roman" w:cs="Times New Roman"/>
          <w:sz w:val="24"/>
          <w:szCs w:val="24"/>
        </w:rPr>
        <w:t xml:space="preserve"> specific program unit that will issue the Federal awards</w:t>
      </w:r>
      <w:del w:id="4506" w:author="OFFM" w:date="2024-04-16T10:53:00Z">
        <w:r w:rsidR="00817C00" w:rsidRPr="00F74592">
          <w:rPr>
            <w:rFonts w:ascii="Times New Roman" w:hAnsi="Times New Roman" w:cs="Times New Roman"/>
            <w:sz w:val="24"/>
            <w:szCs w:val="24"/>
          </w:rPr>
          <w:delText>,</w:delText>
        </w:r>
      </w:del>
      <w:ins w:id="4507" w:author="OFFM" w:date="2024-04-16T10:53:00Z">
        <w:r w:rsidRPr="001C7544">
          <w:rPr>
            <w:rFonts w:ascii="Times New Roman" w:eastAsia="Times New Roman" w:hAnsi="Times New Roman" w:cs="Times New Roman"/>
            <w:sz w:val="24"/>
            <w:szCs w:val="24"/>
          </w:rPr>
          <w:t xml:space="preserve"> (to the extent possible)</w:t>
        </w:r>
      </w:ins>
      <w:r w:rsidRPr="001C7544">
        <w:rPr>
          <w:rFonts w:ascii="Times New Roman" w:eastAsia="Times New Roman" w:hAnsi="Times New Roman" w:cs="Times New Roman"/>
          <w:sz w:val="24"/>
          <w:szCs w:val="24"/>
        </w:rPr>
        <w:t xml:space="preserve"> and associated funding identifier (</w:t>
      </w:r>
      <w:del w:id="4508" w:author="OFFM" w:date="2024-04-16T10:53:00Z">
        <w:r w:rsidR="00817C00" w:rsidRPr="00F74592">
          <w:rPr>
            <w:rFonts w:ascii="Times New Roman" w:hAnsi="Times New Roman" w:cs="Times New Roman"/>
            <w:sz w:val="24"/>
            <w:szCs w:val="24"/>
          </w:rPr>
          <w:delText>e.g.,</w:delText>
        </w:r>
      </w:del>
      <w:ins w:id="4509" w:author="OFFM" w:date="2024-04-16T10:53:00Z">
        <w:r w:rsidRPr="001C7544">
          <w:rPr>
            <w:rFonts w:ascii="Times New Roman" w:eastAsia="Times New Roman" w:hAnsi="Times New Roman" w:cs="Times New Roman"/>
            <w:sz w:val="24"/>
            <w:szCs w:val="24"/>
          </w:rPr>
          <w:t>for example,</w:t>
        </w:r>
      </w:ins>
      <w:r w:rsidRPr="001C7544">
        <w:rPr>
          <w:rFonts w:ascii="Times New Roman" w:eastAsia="Times New Roman" w:hAnsi="Times New Roman" w:cs="Times New Roman"/>
          <w:sz w:val="24"/>
          <w:szCs w:val="24"/>
        </w:rPr>
        <w:t xml:space="preserve"> Treasury Account Symbol(s)); </w:t>
      </w:r>
    </w:p>
    <w:p w14:paraId="7C852F0D" w14:textId="644CADE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w:t>
      </w:r>
      <w:r w:rsidRPr="00A63D45">
        <w:rPr>
          <w:rFonts w:ascii="Times New Roman" w:hAnsi="Times New Roman"/>
          <w:i/>
          <w:sz w:val="24"/>
        </w:rPr>
        <w:t>General eligibility requirements.</w:t>
      </w:r>
      <w:r w:rsidRPr="001C7544">
        <w:rPr>
          <w:rFonts w:ascii="Times New Roman" w:eastAsia="Times New Roman" w:hAnsi="Times New Roman" w:cs="Times New Roman"/>
          <w:sz w:val="24"/>
          <w:szCs w:val="24"/>
        </w:rPr>
        <w:t xml:space="preserve"> The statutory, regulatory</w:t>
      </w:r>
      <w:ins w:id="451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other eligibility factors or considerations that determine the applicant's qualification for Federal awards under the program (</w:t>
      </w:r>
      <w:del w:id="4511" w:author="OFFM" w:date="2024-04-16T10:53:00Z">
        <w:r w:rsidR="00817C00" w:rsidRPr="00F74592">
          <w:rPr>
            <w:rFonts w:ascii="Times New Roman" w:hAnsi="Times New Roman" w:cs="Times New Roman"/>
            <w:sz w:val="24"/>
            <w:szCs w:val="24"/>
          </w:rPr>
          <w:delText>e.g.,</w:delText>
        </w:r>
      </w:del>
      <w:ins w:id="4512" w:author="OFFM" w:date="2024-04-16T10:53:00Z">
        <w:r w:rsidRPr="001C7544">
          <w:rPr>
            <w:rFonts w:ascii="Times New Roman" w:eastAsia="Times New Roman" w:hAnsi="Times New Roman" w:cs="Times New Roman"/>
            <w:sz w:val="24"/>
            <w:szCs w:val="24"/>
          </w:rPr>
          <w:t>for example,</w:t>
        </w:r>
      </w:ins>
      <w:r w:rsidRPr="001C7544">
        <w:rPr>
          <w:rFonts w:ascii="Times New Roman" w:eastAsia="Times New Roman" w:hAnsi="Times New Roman" w:cs="Times New Roman"/>
          <w:sz w:val="24"/>
          <w:szCs w:val="24"/>
        </w:rPr>
        <w:t xml:space="preserve"> type of </w:t>
      </w:r>
      <w:del w:id="4513" w:author="OFFM" w:date="2024-04-16T10:53:00Z">
        <w:r w:rsidR="00817C00" w:rsidRPr="00F74592">
          <w:rPr>
            <w:rFonts w:ascii="Times New Roman" w:hAnsi="Times New Roman" w:cs="Times New Roman"/>
            <w:sz w:val="24"/>
            <w:szCs w:val="24"/>
          </w:rPr>
          <w:delText>non-Federal entity</w:delText>
        </w:r>
      </w:del>
      <w:ins w:id="4514" w:author="OFFM" w:date="2024-04-16T10:53:00Z">
        <w:r w:rsidRPr="001C7544">
          <w:rPr>
            <w:rFonts w:ascii="Times New Roman" w:eastAsia="Times New Roman" w:hAnsi="Times New Roman" w:cs="Times New Roman"/>
            <w:sz w:val="24"/>
            <w:szCs w:val="24"/>
          </w:rPr>
          <w:t>recipient</w:t>
        </w:r>
      </w:ins>
      <w:r w:rsidRPr="001C7544">
        <w:rPr>
          <w:rFonts w:ascii="Times New Roman" w:eastAsia="Times New Roman" w:hAnsi="Times New Roman" w:cs="Times New Roman"/>
          <w:sz w:val="24"/>
          <w:szCs w:val="24"/>
        </w:rPr>
        <w:t xml:space="preserve">); and </w:t>
      </w:r>
    </w:p>
    <w:p w14:paraId="1C6B0C99" w14:textId="6CB8334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w:t>
      </w:r>
      <w:r w:rsidRPr="00A63D45">
        <w:rPr>
          <w:rFonts w:ascii="Times New Roman" w:hAnsi="Times New Roman"/>
          <w:i/>
          <w:sz w:val="24"/>
        </w:rPr>
        <w:t>Applicability of Single Audit Requirements.</w:t>
      </w:r>
      <w:r w:rsidRPr="001C7544">
        <w:rPr>
          <w:rFonts w:ascii="Times New Roman" w:eastAsia="Times New Roman" w:hAnsi="Times New Roman" w:cs="Times New Roman"/>
          <w:sz w:val="24"/>
          <w:szCs w:val="24"/>
        </w:rPr>
        <w:t xml:space="preserve"> Applicability of Single Audit Requirements as required by subpart F</w:t>
      </w:r>
      <w:del w:id="4515"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w:t>
      </w:r>
    </w:p>
    <w:p w14:paraId="51CEFB4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200.204 Notices of funding opportunities.</w:t>
      </w:r>
    </w:p>
    <w:p w14:paraId="719546F9" w14:textId="77777777" w:rsidR="00817C00" w:rsidRPr="00F74592" w:rsidRDefault="00817C00" w:rsidP="00B229D1">
      <w:pPr>
        <w:spacing w:after="0" w:line="480" w:lineRule="auto"/>
        <w:ind w:firstLine="720"/>
        <w:contextualSpacing/>
        <w:rPr>
          <w:del w:id="4516" w:author="OFFM" w:date="2024-04-16T10:53:00Z"/>
          <w:rFonts w:ascii="Times New Roman" w:hAnsi="Times New Roman" w:cs="Times New Roman"/>
          <w:sz w:val="24"/>
          <w:szCs w:val="24"/>
        </w:rPr>
      </w:pPr>
      <w:del w:id="4517" w:author="OFFM" w:date="2024-04-16T10:53:00Z">
        <w:r w:rsidRPr="00F74592">
          <w:rPr>
            <w:rFonts w:ascii="Times New Roman" w:hAnsi="Times New Roman" w:cs="Times New Roman"/>
            <w:sz w:val="24"/>
            <w:szCs w:val="24"/>
          </w:rPr>
          <w:delText xml:space="preserve">For discretionary grants and cooperative agreements that are competed, the Federal awarding agency must announce specific funding opportunities by providing the following information in a public notice: </w:delText>
        </w:r>
      </w:del>
    </w:p>
    <w:p w14:paraId="0C89FD3A" w14:textId="77777777" w:rsidR="000B5224" w:rsidRPr="001C7544" w:rsidRDefault="00F2264C" w:rsidP="000B5224">
      <w:pPr>
        <w:spacing w:after="0" w:line="480" w:lineRule="auto"/>
        <w:ind w:firstLine="720"/>
        <w:contextualSpacing/>
        <w:rPr>
          <w:ins w:id="4518" w:author="OFFM" w:date="2024-04-16T10:53:00Z"/>
          <w:rFonts w:ascii="Times New Roman" w:eastAsia="Times New Roman" w:hAnsi="Times New Roman" w:cs="Times New Roman"/>
          <w:sz w:val="24"/>
          <w:szCs w:val="24"/>
        </w:rPr>
      </w:pPr>
      <w:ins w:id="4519" w:author="OFFM" w:date="2024-04-16T10:53:00Z">
        <w:r w:rsidRPr="001C7544">
          <w:rPr>
            <w:rFonts w:ascii="Times New Roman" w:eastAsia="Times New Roman" w:hAnsi="Times New Roman" w:cs="Times New Roman"/>
            <w:sz w:val="24"/>
            <w:szCs w:val="24"/>
          </w:rPr>
          <w:t xml:space="preserve">The Federal agency must announce specific funding opportunities for Federal financial assistance that will be openly competed. The term openly competed means opportunities that are not directed to one or more specifically identified applicants. To the extent possible, the Federal agency should communicate opportunities to the public in plain language to ensure the announcement is accessible to diverse communities of eligible applicants, including underserved communities. The Federal agency should also make efforts to limit the length and complexity of </w:t>
        </w:r>
        <w:r w:rsidRPr="001C7544">
          <w:rPr>
            <w:rFonts w:ascii="Times New Roman" w:eastAsia="Times New Roman" w:hAnsi="Times New Roman" w:cs="Times New Roman"/>
            <w:sz w:val="24"/>
            <w:szCs w:val="24"/>
          </w:rPr>
          <w:lastRenderedPageBreak/>
          <w:t xml:space="preserve">the announcement and only include the information that is necessary for the effective communication of the program objectives. </w:t>
        </w:r>
        <w:r w:rsidRPr="001C7544">
          <w:rPr>
            <w:rFonts w:ascii="Times New Roman" w:hAnsi="Times New Roman" w:cs="Times New Roman"/>
            <w:sz w:val="24"/>
            <w:szCs w:val="24"/>
          </w:rPr>
          <w:t>Federal agencies may offer pre-application technical assistance or provide clarifying information for funding opportunities. However, Federal agencies must ensure these resources are made accessible and widely available to all potential applicants (for example, by posting answers to questions and requests on Grants.gov).</w:t>
        </w:r>
        <w:r w:rsidRPr="001C7544">
          <w:rPr>
            <w:rFonts w:ascii="Times New Roman" w:eastAsia="Times New Roman" w:hAnsi="Times New Roman" w:cs="Times New Roman"/>
            <w:sz w:val="24"/>
            <w:szCs w:val="24"/>
          </w:rPr>
          <w:t xml:space="preserve"> The Federal agency should make every effort to identify in the NOFO all eligible applicants (for example, different types of nonprofit organizations such as labor unions and tribal organizations). The following information must be provided in a public notice: </w:t>
        </w:r>
      </w:ins>
    </w:p>
    <w:p w14:paraId="24C46347" w14:textId="0CA01FA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A63D45">
        <w:rPr>
          <w:rFonts w:ascii="Times New Roman" w:hAnsi="Times New Roman"/>
          <w:i/>
          <w:sz w:val="24"/>
        </w:rPr>
        <w:t>Summary information in notices of funding opportunities.</w:t>
      </w:r>
      <w:r w:rsidRPr="001C7544">
        <w:rPr>
          <w:rFonts w:ascii="Times New Roman" w:eastAsia="Times New Roman" w:hAnsi="Times New Roman" w:cs="Times New Roman"/>
          <w:sz w:val="24"/>
          <w:szCs w:val="24"/>
        </w:rPr>
        <w:t xml:space="preserve"> The Federal</w:t>
      </w:r>
      <w:del w:id="4520"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must display the following information </w:t>
      </w:r>
      <w:del w:id="4521" w:author="OFFM" w:date="2024-04-16T10:53:00Z">
        <w:r w:rsidR="00817C00" w:rsidRPr="00F74592">
          <w:rPr>
            <w:rFonts w:ascii="Times New Roman" w:hAnsi="Times New Roman" w:cs="Times New Roman"/>
            <w:sz w:val="24"/>
            <w:szCs w:val="24"/>
          </w:rPr>
          <w:delText>posted on the OMB-designated governmentwide website for funding and applying for Federal financial assistance</w:delText>
        </w:r>
      </w:del>
      <w:ins w:id="4522" w:author="OFFM" w:date="2024-04-16T10:53:00Z">
        <w:r w:rsidRPr="001C7544">
          <w:rPr>
            <w:rFonts w:ascii="Times New Roman" w:eastAsia="Times New Roman" w:hAnsi="Times New Roman" w:cs="Times New Roman"/>
            <w:sz w:val="24"/>
            <w:szCs w:val="24"/>
          </w:rPr>
          <w:t xml:space="preserve">on </w:t>
        </w:r>
        <w:r w:rsidRPr="001C7544">
          <w:rPr>
            <w:rFonts w:ascii="Times New Roman" w:eastAsia="Times New Roman" w:hAnsi="Times New Roman" w:cs="Times New Roman"/>
            <w:i/>
            <w:iCs/>
            <w:sz w:val="24"/>
            <w:szCs w:val="24"/>
          </w:rPr>
          <w:t>Grants.gov</w:t>
        </w:r>
      </w:ins>
      <w:r w:rsidRPr="001C7544">
        <w:rPr>
          <w:rFonts w:ascii="Times New Roman" w:eastAsia="Times New Roman" w:hAnsi="Times New Roman" w:cs="Times New Roman"/>
          <w:sz w:val="24"/>
          <w:szCs w:val="24"/>
        </w:rPr>
        <w:t xml:space="preserve">, in a location preceding the full text of the announcement: </w:t>
      </w:r>
    </w:p>
    <w:p w14:paraId="1D216007" w14:textId="75EAF4D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Federal</w:t>
      </w:r>
      <w:del w:id="4523"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Name; </w:t>
      </w:r>
    </w:p>
    <w:p w14:paraId="246DC01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Funding Opportunity Title; </w:t>
      </w:r>
    </w:p>
    <w:p w14:paraId="216EFA24" w14:textId="51BF347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Announcement Type (whether the funding opportunity is the initial announcement </w:t>
      </w:r>
      <w:del w:id="4524" w:author="OFFM" w:date="2024-04-16T10:53:00Z">
        <w:r w:rsidR="00817C00" w:rsidRPr="00F74592">
          <w:rPr>
            <w:rFonts w:ascii="Times New Roman" w:hAnsi="Times New Roman" w:cs="Times New Roman"/>
            <w:sz w:val="24"/>
            <w:szCs w:val="24"/>
          </w:rPr>
          <w:delText xml:space="preserve">of this funding opportunity </w:delText>
        </w:r>
      </w:del>
      <w:r w:rsidRPr="001C7544">
        <w:rPr>
          <w:rFonts w:ascii="Times New Roman" w:eastAsia="Times New Roman" w:hAnsi="Times New Roman" w:cs="Times New Roman"/>
          <w:sz w:val="24"/>
          <w:szCs w:val="24"/>
        </w:rPr>
        <w:t xml:space="preserve">or a modification of a previously announced opportunity); </w:t>
      </w:r>
    </w:p>
    <w:p w14:paraId="397EEB01" w14:textId="2CEAC9D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Funding Opportunity Number (required, if </w:t>
      </w:r>
      <w:del w:id="4525" w:author="OFFM" w:date="2024-04-16T10:53:00Z">
        <w:r w:rsidR="00817C00" w:rsidRPr="00F74592">
          <w:rPr>
            <w:rFonts w:ascii="Times New Roman" w:hAnsi="Times New Roman" w:cs="Times New Roman"/>
            <w:sz w:val="24"/>
            <w:szCs w:val="24"/>
          </w:rPr>
          <w:delText xml:space="preserve">applicable). If </w:delText>
        </w:r>
      </w:del>
      <w:r w:rsidRPr="001C7544">
        <w:rPr>
          <w:rFonts w:ascii="Times New Roman" w:eastAsia="Times New Roman" w:hAnsi="Times New Roman" w:cs="Times New Roman"/>
          <w:sz w:val="24"/>
          <w:szCs w:val="24"/>
        </w:rPr>
        <w:t xml:space="preserve">the Federal </w:t>
      </w:r>
      <w:del w:id="4526"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has assigned </w:t>
      </w:r>
      <w:del w:id="4527" w:author="OFFM" w:date="2024-04-16T10:53:00Z">
        <w:r w:rsidR="00817C00" w:rsidRPr="00F74592">
          <w:rPr>
            <w:rFonts w:ascii="Times New Roman" w:hAnsi="Times New Roman" w:cs="Times New Roman"/>
            <w:sz w:val="24"/>
            <w:szCs w:val="24"/>
          </w:rPr>
          <w:delText xml:space="preserve">or will assign </w:delText>
        </w:r>
      </w:del>
      <w:r w:rsidRPr="001C7544">
        <w:rPr>
          <w:rFonts w:ascii="Times New Roman" w:eastAsia="Times New Roman" w:hAnsi="Times New Roman" w:cs="Times New Roman"/>
          <w:sz w:val="24"/>
          <w:szCs w:val="24"/>
        </w:rPr>
        <w:t>a number to the funding opportunity announcement</w:t>
      </w:r>
      <w:del w:id="4528" w:author="OFFM" w:date="2024-04-16T10:53:00Z">
        <w:r w:rsidR="00817C00" w:rsidRPr="00F74592">
          <w:rPr>
            <w:rFonts w:ascii="Times New Roman" w:hAnsi="Times New Roman" w:cs="Times New Roman"/>
            <w:sz w:val="24"/>
            <w:szCs w:val="24"/>
          </w:rPr>
          <w:delText>, this number must be provided;</w:delText>
        </w:r>
      </w:del>
      <w:ins w:id="452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550A5A7B" w14:textId="464E571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Assistance </w:t>
      </w:r>
      <w:del w:id="4530" w:author="OFFM" w:date="2024-04-16T10:53:00Z">
        <w:r w:rsidR="00817C00" w:rsidRPr="00F74592">
          <w:rPr>
            <w:rFonts w:ascii="Times New Roman" w:hAnsi="Times New Roman" w:cs="Times New Roman"/>
            <w:sz w:val="24"/>
            <w:szCs w:val="24"/>
          </w:rPr>
          <w:delText>Listings</w:delText>
        </w:r>
      </w:del>
      <w:ins w:id="4531" w:author="OFFM" w:date="2024-04-16T10:53:00Z">
        <w:r w:rsidRPr="001C7544">
          <w:rPr>
            <w:rFonts w:ascii="Times New Roman" w:eastAsia="Times New Roman" w:hAnsi="Times New Roman" w:cs="Times New Roman"/>
            <w:sz w:val="24"/>
            <w:szCs w:val="24"/>
          </w:rPr>
          <w:t>Listing</w:t>
        </w:r>
      </w:ins>
      <w:r w:rsidRPr="001C7544">
        <w:rPr>
          <w:rFonts w:ascii="Times New Roman" w:eastAsia="Times New Roman" w:hAnsi="Times New Roman" w:cs="Times New Roman"/>
          <w:sz w:val="24"/>
          <w:szCs w:val="24"/>
        </w:rPr>
        <w:t xml:space="preserve"> Number(s); </w:t>
      </w:r>
    </w:p>
    <w:p w14:paraId="093E07B7" w14:textId="77777777" w:rsidR="000B5224" w:rsidRPr="001C7544" w:rsidRDefault="00F2264C" w:rsidP="000B5224">
      <w:pPr>
        <w:spacing w:after="0" w:line="480" w:lineRule="auto"/>
        <w:ind w:firstLine="720"/>
        <w:contextualSpacing/>
        <w:rPr>
          <w:ins w:id="4532"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w:t>
      </w:r>
      <w:ins w:id="4533" w:author="OFFM" w:date="2024-04-16T10:53:00Z">
        <w:r w:rsidRPr="001C7544">
          <w:rPr>
            <w:rFonts w:ascii="Times New Roman" w:eastAsia="Times New Roman" w:hAnsi="Times New Roman" w:cs="Times New Roman"/>
            <w:sz w:val="24"/>
            <w:szCs w:val="24"/>
          </w:rPr>
          <w:t>Funding Details. To the extent appropriate, the total amount of funding that the Federal agency expects to award, the anticipated number of awards, and the expected dollar values of individual awards, which may be a range or average;</w:t>
        </w:r>
      </w:ins>
    </w:p>
    <w:p w14:paraId="2BBAA197" w14:textId="44154D4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4534" w:author="OFFM" w:date="2024-04-16T10:53:00Z">
        <w:r w:rsidRPr="001C7544">
          <w:rPr>
            <w:rFonts w:ascii="Times New Roman" w:eastAsia="Times New Roman" w:hAnsi="Times New Roman" w:cs="Times New Roman"/>
            <w:sz w:val="24"/>
            <w:szCs w:val="24"/>
          </w:rPr>
          <w:t xml:space="preserve">(7) </w:t>
        </w:r>
      </w:ins>
      <w:r w:rsidRPr="001C7544">
        <w:rPr>
          <w:rFonts w:ascii="Times New Roman" w:eastAsia="Times New Roman" w:hAnsi="Times New Roman" w:cs="Times New Roman"/>
          <w:sz w:val="24"/>
          <w:szCs w:val="24"/>
        </w:rPr>
        <w:t xml:space="preserve">Key Dates. Key dates include due dates for </w:t>
      </w:r>
      <w:ins w:id="4535" w:author="OFFM" w:date="2024-04-16T10:53:00Z">
        <w:r w:rsidRPr="001C7544">
          <w:rPr>
            <w:rFonts w:ascii="Times New Roman" w:eastAsia="Times New Roman" w:hAnsi="Times New Roman" w:cs="Times New Roman"/>
            <w:sz w:val="24"/>
            <w:szCs w:val="24"/>
          </w:rPr>
          <w:t xml:space="preserve">submitting </w:t>
        </w:r>
      </w:ins>
      <w:r w:rsidRPr="001C7544">
        <w:rPr>
          <w:rFonts w:ascii="Times New Roman" w:eastAsia="Times New Roman" w:hAnsi="Times New Roman" w:cs="Times New Roman"/>
          <w:sz w:val="24"/>
          <w:szCs w:val="24"/>
        </w:rPr>
        <w:t xml:space="preserve">applications or </w:t>
      </w:r>
      <w:r w:rsidRPr="001C7544">
        <w:rPr>
          <w:rFonts w:ascii="Times New Roman" w:hAnsi="Times New Roman" w:cs="Times New Roman"/>
          <w:sz w:val="24"/>
          <w:szCs w:val="24"/>
        </w:rPr>
        <w:t>Executive Order 12372</w:t>
      </w:r>
      <w:r w:rsidRPr="001C7544">
        <w:rPr>
          <w:rFonts w:ascii="Times New Roman" w:eastAsia="Times New Roman" w:hAnsi="Times New Roman" w:cs="Times New Roman"/>
          <w:sz w:val="24"/>
          <w:szCs w:val="24"/>
        </w:rPr>
        <w:t xml:space="preserve"> submissions, as well as for any letters of intent or </w:t>
      </w:r>
      <w:del w:id="4536" w:author="OFFM" w:date="2024-04-16T10:53:00Z">
        <w:r w:rsidR="00817C00" w:rsidRPr="00F74592">
          <w:rPr>
            <w:rFonts w:ascii="Times New Roman" w:hAnsi="Times New Roman" w:cs="Times New Roman"/>
            <w:sz w:val="24"/>
            <w:szCs w:val="24"/>
          </w:rPr>
          <w:delText>pre-applications</w:delText>
        </w:r>
      </w:del>
      <w:ins w:id="4537" w:author="OFFM" w:date="2024-04-16T10:53:00Z">
        <w:r w:rsidRPr="001C7544">
          <w:rPr>
            <w:rFonts w:ascii="Times New Roman" w:eastAsia="Times New Roman" w:hAnsi="Times New Roman" w:cs="Times New Roman"/>
            <w:sz w:val="24"/>
            <w:szCs w:val="24"/>
          </w:rPr>
          <w:t>preapplications</w:t>
        </w:r>
      </w:ins>
      <w:r w:rsidRPr="001C7544">
        <w:rPr>
          <w:rFonts w:ascii="Times New Roman" w:eastAsia="Times New Roman" w:hAnsi="Times New Roman" w:cs="Times New Roman"/>
          <w:sz w:val="24"/>
          <w:szCs w:val="24"/>
        </w:rPr>
        <w:t xml:space="preserve">. </w:t>
      </w:r>
      <w:r w:rsidRPr="001C7544">
        <w:rPr>
          <w:rFonts w:ascii="Times New Roman" w:eastAsia="Times New Roman" w:hAnsi="Times New Roman" w:cs="Times New Roman"/>
          <w:sz w:val="24"/>
          <w:szCs w:val="24"/>
        </w:rPr>
        <w:lastRenderedPageBreak/>
        <w:t xml:space="preserve">For any announcement issued before a program's application materials are available, key dates also include the date on which those materials will be released; and any other additional information, as deemed applicable by the </w:t>
      </w:r>
      <w:del w:id="4538" w:author="OFFM" w:date="2024-04-16T10:53:00Z">
        <w:r w:rsidR="00817C00" w:rsidRPr="00F74592">
          <w:rPr>
            <w:rFonts w:ascii="Times New Roman" w:hAnsi="Times New Roman" w:cs="Times New Roman"/>
            <w:sz w:val="24"/>
            <w:szCs w:val="24"/>
          </w:rPr>
          <w:delText>relevant Federal awarding agency.</w:delText>
        </w:r>
      </w:del>
      <w:ins w:id="4539" w:author="OFFM" w:date="2024-04-16T10:53:00Z">
        <w:r w:rsidRPr="001C7544">
          <w:rPr>
            <w:rFonts w:ascii="Times New Roman" w:eastAsia="Times New Roman" w:hAnsi="Times New Roman" w:cs="Times New Roman"/>
            <w:sz w:val="24"/>
            <w:szCs w:val="24"/>
          </w:rPr>
          <w:t xml:space="preserve">Federal agency. </w:t>
        </w:r>
        <w:bookmarkStart w:id="4540" w:name="_Hlk137647807"/>
        <w:r w:rsidRPr="001C7544">
          <w:rPr>
            <w:rFonts w:ascii="Times New Roman" w:eastAsia="Times New Roman" w:hAnsi="Times New Roman" w:cs="Times New Roman"/>
            <w:sz w:val="24"/>
            <w:szCs w:val="24"/>
          </w:rPr>
          <w:t>If possible, the Federal agency should provide an anticipated award date. If the NOFO states that applications will be evaluated on a “rolling” basis (that is, at different points during a specified period of time), the Federal agency should provide an estimate of the time needed to process an application and notify the applicant of the Federal agency's decision</w:t>
        </w:r>
        <w:bookmarkEnd w:id="4540"/>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31D5FAD8" w14:textId="77777777" w:rsidR="000B5224" w:rsidRPr="001C7544" w:rsidRDefault="00F2264C" w:rsidP="000B5224">
      <w:pPr>
        <w:spacing w:after="0" w:line="480" w:lineRule="auto"/>
        <w:ind w:firstLine="720"/>
        <w:contextualSpacing/>
        <w:rPr>
          <w:ins w:id="4541" w:author="OFFM" w:date="2024-04-16T10:53:00Z"/>
          <w:rFonts w:ascii="Times New Roman" w:eastAsia="Times New Roman" w:hAnsi="Times New Roman" w:cs="Times New Roman"/>
          <w:sz w:val="24"/>
          <w:szCs w:val="24"/>
        </w:rPr>
      </w:pPr>
      <w:ins w:id="4542" w:author="OFFM" w:date="2024-04-16T10:53:00Z">
        <w:r w:rsidRPr="001C7544">
          <w:rPr>
            <w:rFonts w:ascii="Times New Roman" w:eastAsia="Times New Roman" w:hAnsi="Times New Roman" w:cs="Times New Roman"/>
            <w:sz w:val="24"/>
            <w:szCs w:val="24"/>
          </w:rPr>
          <w:t xml:space="preserve">(8) Executive Summary. A brief description that is written in plain language and summarizes the goals and objectives of the program, the target audience, and eligible applicants. The text of the executive summary should not exceed 500 words; and </w:t>
        </w:r>
      </w:ins>
    </w:p>
    <w:p w14:paraId="7904F3E7" w14:textId="77777777" w:rsidR="000B5224" w:rsidRPr="001C7544" w:rsidRDefault="00F2264C" w:rsidP="000B5224">
      <w:pPr>
        <w:spacing w:after="0" w:line="480" w:lineRule="auto"/>
        <w:ind w:firstLine="720"/>
        <w:contextualSpacing/>
        <w:rPr>
          <w:ins w:id="4543" w:author="OFFM" w:date="2024-04-16T10:53:00Z"/>
          <w:rFonts w:ascii="Times New Roman" w:eastAsia="Times New Roman" w:hAnsi="Times New Roman" w:cs="Times New Roman"/>
          <w:sz w:val="24"/>
          <w:szCs w:val="24"/>
        </w:rPr>
      </w:pPr>
      <w:ins w:id="4544" w:author="OFFM" w:date="2024-04-16T10:53:00Z">
        <w:r w:rsidRPr="001C7544">
          <w:rPr>
            <w:rFonts w:ascii="Times New Roman" w:eastAsia="Times New Roman" w:hAnsi="Times New Roman" w:cs="Times New Roman"/>
            <w:sz w:val="24"/>
            <w:szCs w:val="24"/>
          </w:rPr>
          <w:t>(9) Agency contact information.</w:t>
        </w:r>
      </w:ins>
    </w:p>
    <w:p w14:paraId="4E0DD10A" w14:textId="423B809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r w:rsidRPr="00A63D45">
        <w:rPr>
          <w:rFonts w:ascii="Times New Roman" w:hAnsi="Times New Roman"/>
          <w:i/>
          <w:sz w:val="24"/>
        </w:rPr>
        <w:t>Availability period.</w:t>
      </w:r>
      <w:r w:rsidRPr="001C7544">
        <w:rPr>
          <w:rFonts w:ascii="Times New Roman" w:eastAsia="Times New Roman" w:hAnsi="Times New Roman" w:cs="Times New Roman"/>
          <w:sz w:val="24"/>
          <w:szCs w:val="24"/>
        </w:rPr>
        <w:t xml:space="preserve"> The Federal </w:t>
      </w:r>
      <w:del w:id="454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del w:id="4546" w:author="OFFM" w:date="2024-04-16T10:53:00Z">
        <w:r w:rsidR="00817C00" w:rsidRPr="00F74592">
          <w:rPr>
            <w:rFonts w:ascii="Times New Roman" w:hAnsi="Times New Roman" w:cs="Times New Roman"/>
            <w:sz w:val="24"/>
            <w:szCs w:val="24"/>
          </w:rPr>
          <w:delText>must generally</w:delText>
        </w:r>
      </w:del>
      <w:ins w:id="4547" w:author="OFFM" w:date="2024-04-16T10:53:00Z">
        <w:r w:rsidRPr="001C7544">
          <w:rPr>
            <w:rFonts w:ascii="Times New Roman" w:eastAsia="Times New Roman" w:hAnsi="Times New Roman" w:cs="Times New Roman"/>
            <w:sz w:val="24"/>
            <w:szCs w:val="24"/>
          </w:rPr>
          <w:t>should</w:t>
        </w:r>
      </w:ins>
      <w:r w:rsidRPr="001C7544">
        <w:rPr>
          <w:rFonts w:ascii="Times New Roman" w:eastAsia="Times New Roman" w:hAnsi="Times New Roman" w:cs="Times New Roman"/>
          <w:sz w:val="24"/>
          <w:szCs w:val="24"/>
        </w:rPr>
        <w:t xml:space="preserve"> make all funding opportunities available for application for at least 60 calendar days. </w:t>
      </w:r>
      <w:del w:id="4548" w:author="OFFM" w:date="2024-04-16T10:53:00Z">
        <w:r w:rsidR="00817C00" w:rsidRPr="00F74592">
          <w:rPr>
            <w:rFonts w:ascii="Times New Roman" w:hAnsi="Times New Roman" w:cs="Times New Roman"/>
            <w:sz w:val="24"/>
            <w:szCs w:val="24"/>
          </w:rPr>
          <w:delText>The</w:delText>
        </w:r>
      </w:del>
      <w:ins w:id="4549" w:author="OFFM" w:date="2024-04-16T10:53:00Z">
        <w:r w:rsidRPr="001C7544">
          <w:rPr>
            <w:rFonts w:ascii="Times New Roman" w:eastAsia="Times New Roman" w:hAnsi="Times New Roman" w:cs="Times New Roman"/>
            <w:sz w:val="24"/>
            <w:szCs w:val="24"/>
          </w:rPr>
          <w:t>However, the</w:t>
        </w:r>
      </w:ins>
      <w:r w:rsidRPr="001C7544">
        <w:rPr>
          <w:rFonts w:ascii="Times New Roman" w:eastAsia="Times New Roman" w:hAnsi="Times New Roman" w:cs="Times New Roman"/>
          <w:sz w:val="24"/>
          <w:szCs w:val="24"/>
        </w:rPr>
        <w:t xml:space="preserve"> Federal </w:t>
      </w:r>
      <w:del w:id="4550"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may </w:t>
      </w:r>
      <w:del w:id="4551" w:author="OFFM" w:date="2024-04-16T10:53:00Z">
        <w:r w:rsidR="00817C00" w:rsidRPr="00F74592">
          <w:rPr>
            <w:rFonts w:ascii="Times New Roman" w:hAnsi="Times New Roman" w:cs="Times New Roman"/>
            <w:sz w:val="24"/>
            <w:szCs w:val="24"/>
          </w:rPr>
          <w:delText xml:space="preserve">make a determination to have a less than 60 calendar day </w:delText>
        </w:r>
      </w:del>
      <w:ins w:id="4552" w:author="OFFM" w:date="2024-04-16T10:53:00Z">
        <w:r w:rsidRPr="001C7544">
          <w:rPr>
            <w:rFonts w:ascii="Times New Roman" w:eastAsia="Times New Roman" w:hAnsi="Times New Roman" w:cs="Times New Roman"/>
            <w:sz w:val="24"/>
            <w:szCs w:val="24"/>
          </w:rPr>
          <w:t xml:space="preserve">modify the </w:t>
        </w:r>
      </w:ins>
      <w:r w:rsidRPr="001C7544">
        <w:rPr>
          <w:rFonts w:ascii="Times New Roman" w:eastAsia="Times New Roman" w:hAnsi="Times New Roman" w:cs="Times New Roman"/>
          <w:sz w:val="24"/>
          <w:szCs w:val="24"/>
        </w:rPr>
        <w:t xml:space="preserve">availability period </w:t>
      </w:r>
      <w:del w:id="4553" w:author="OFFM" w:date="2024-04-16T10:53:00Z">
        <w:r w:rsidR="00817C00" w:rsidRPr="00F74592">
          <w:rPr>
            <w:rFonts w:ascii="Times New Roman" w:hAnsi="Times New Roman" w:cs="Times New Roman"/>
            <w:sz w:val="24"/>
            <w:szCs w:val="24"/>
          </w:rPr>
          <w:delText>but</w:delText>
        </w:r>
      </w:del>
      <w:ins w:id="4554" w:author="OFFM" w:date="2024-04-16T10:53:00Z">
        <w:r w:rsidRPr="001C7544">
          <w:rPr>
            <w:rFonts w:ascii="Times New Roman" w:eastAsia="Times New Roman" w:hAnsi="Times New Roman" w:cs="Times New Roman"/>
            <w:sz w:val="24"/>
            <w:szCs w:val="24"/>
          </w:rPr>
          <w:t>of an opportunity as needed. For example, extending the period may be necessary to provide technical assistance to an applicant pool that was not anticipated when the announcement was made or has less experience with applying for Federal financial assistance. The Federal agency may also determine that an availability period of less than 60 days is sufficient for a particular funding opportunity. However,</w:t>
        </w:r>
      </w:ins>
      <w:r w:rsidRPr="001C7544">
        <w:rPr>
          <w:rFonts w:ascii="Times New Roman" w:eastAsia="Times New Roman" w:hAnsi="Times New Roman" w:cs="Times New Roman"/>
          <w:sz w:val="24"/>
          <w:szCs w:val="24"/>
        </w:rPr>
        <w:t xml:space="preserve"> no funding opportunity should be available for less than 30 calendar days unless </w:t>
      </w:r>
      <w:ins w:id="4555" w:author="OFFM" w:date="2024-04-16T10:53:00Z">
        <w:r w:rsidRPr="001C7544">
          <w:rPr>
            <w:rFonts w:ascii="Times New Roman" w:eastAsia="Times New Roman" w:hAnsi="Times New Roman" w:cs="Times New Roman"/>
            <w:sz w:val="24"/>
            <w:szCs w:val="24"/>
          </w:rPr>
          <w:t xml:space="preserve">the Federal agency determines that </w:t>
        </w:r>
      </w:ins>
      <w:r w:rsidRPr="001C7544">
        <w:rPr>
          <w:rFonts w:ascii="Times New Roman" w:eastAsia="Times New Roman" w:hAnsi="Times New Roman" w:cs="Times New Roman"/>
          <w:sz w:val="24"/>
          <w:szCs w:val="24"/>
        </w:rPr>
        <w:t xml:space="preserve">exigent circumstances </w:t>
      </w:r>
      <w:del w:id="4556" w:author="OFFM" w:date="2024-04-16T10:53:00Z">
        <w:r w:rsidR="00817C00" w:rsidRPr="00F74592">
          <w:rPr>
            <w:rFonts w:ascii="Times New Roman" w:hAnsi="Times New Roman" w:cs="Times New Roman"/>
            <w:sz w:val="24"/>
            <w:szCs w:val="24"/>
          </w:rPr>
          <w:delText>require as determined by the Federal awarding agency head or delegate.</w:delText>
        </w:r>
      </w:del>
      <w:ins w:id="4557" w:author="OFFM" w:date="2024-04-16T10:53:00Z">
        <w:r w:rsidRPr="001C7544">
          <w:rPr>
            <w:rFonts w:ascii="Times New Roman" w:eastAsia="Times New Roman" w:hAnsi="Times New Roman" w:cs="Times New Roman"/>
            <w:sz w:val="24"/>
            <w:szCs w:val="24"/>
          </w:rPr>
          <w:t>justify this.</w:t>
        </w:r>
      </w:ins>
      <w:r w:rsidRPr="001C7544">
        <w:rPr>
          <w:rFonts w:ascii="Times New Roman" w:eastAsia="Times New Roman" w:hAnsi="Times New Roman" w:cs="Times New Roman"/>
          <w:sz w:val="24"/>
          <w:szCs w:val="24"/>
        </w:rPr>
        <w:t xml:space="preserve"> </w:t>
      </w:r>
    </w:p>
    <w:p w14:paraId="26664066" w14:textId="77777777" w:rsidR="00817C00" w:rsidRPr="00F74592" w:rsidRDefault="00F2264C" w:rsidP="00B229D1">
      <w:pPr>
        <w:spacing w:after="0" w:line="480" w:lineRule="auto"/>
        <w:ind w:firstLine="720"/>
        <w:contextualSpacing/>
        <w:rPr>
          <w:del w:id="4558"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 xml:space="preserve">(c) </w:t>
      </w:r>
      <w:r w:rsidRPr="00A63D45">
        <w:rPr>
          <w:rFonts w:ascii="Times New Roman" w:hAnsi="Times New Roman"/>
          <w:i/>
          <w:sz w:val="24"/>
        </w:rPr>
        <w:t>Full text of funding opportunities.</w:t>
      </w:r>
      <w:r w:rsidRPr="001C7544">
        <w:rPr>
          <w:rFonts w:ascii="Times New Roman" w:eastAsia="Times New Roman" w:hAnsi="Times New Roman" w:cs="Times New Roman"/>
          <w:sz w:val="24"/>
          <w:szCs w:val="24"/>
        </w:rPr>
        <w:t xml:space="preserve"> </w:t>
      </w:r>
      <w:ins w:id="4559" w:author="OFFM" w:date="2024-04-16T10:53:00Z">
        <w:r w:rsidRPr="001C7544">
          <w:rPr>
            <w:rFonts w:ascii="Times New Roman" w:eastAsia="Times New Roman" w:hAnsi="Times New Roman" w:cs="Times New Roman"/>
            <w:sz w:val="24"/>
            <w:szCs w:val="24"/>
          </w:rPr>
          <w:t xml:space="preserve">(1) </w:t>
        </w:r>
      </w:ins>
      <w:r w:rsidRPr="001C7544">
        <w:rPr>
          <w:rFonts w:ascii="Times New Roman" w:eastAsia="Times New Roman" w:hAnsi="Times New Roman" w:cs="Times New Roman"/>
          <w:sz w:val="24"/>
          <w:szCs w:val="24"/>
        </w:rPr>
        <w:t xml:space="preserve">The Federal </w:t>
      </w:r>
      <w:del w:id="4560"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include the </w:t>
      </w:r>
      <w:del w:id="4561" w:author="OFFM" w:date="2024-04-16T10:53:00Z">
        <w:r w:rsidR="00817C00" w:rsidRPr="00F74592">
          <w:rPr>
            <w:rFonts w:ascii="Times New Roman" w:hAnsi="Times New Roman" w:cs="Times New Roman"/>
            <w:sz w:val="24"/>
            <w:szCs w:val="24"/>
          </w:rPr>
          <w:delText>following information in the full text of each funding opportunity. For specific instructions on the content required</w:delText>
        </w:r>
      </w:del>
      <w:ins w:id="4562" w:author="OFFM" w:date="2024-04-16T10:53:00Z">
        <w:r w:rsidRPr="001C7544">
          <w:rPr>
            <w:rFonts w:ascii="Times New Roman" w:eastAsia="Times New Roman" w:hAnsi="Times New Roman" w:cs="Times New Roman"/>
            <w:sz w:val="24"/>
            <w:szCs w:val="24"/>
          </w:rPr>
          <w:t>information</w:t>
        </w:r>
      </w:ins>
      <w:r w:rsidRPr="001C7544">
        <w:rPr>
          <w:rFonts w:ascii="Times New Roman" w:eastAsia="Times New Roman" w:hAnsi="Times New Roman" w:cs="Times New Roman"/>
          <w:sz w:val="24"/>
          <w:szCs w:val="24"/>
        </w:rPr>
        <w:t xml:space="preserve"> in </w:t>
      </w:r>
      <w:del w:id="4563" w:author="OFFM" w:date="2024-04-16T10:53:00Z">
        <w:r w:rsidR="00817C00" w:rsidRPr="00F74592">
          <w:rPr>
            <w:rFonts w:ascii="Times New Roman" w:hAnsi="Times New Roman" w:cs="Times New Roman"/>
            <w:sz w:val="24"/>
            <w:szCs w:val="24"/>
          </w:rPr>
          <w:delText xml:space="preserve">this section, refer to appendix I to this part. </w:delText>
        </w:r>
      </w:del>
    </w:p>
    <w:p w14:paraId="03194AAC" w14:textId="3BC1593B"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4564" w:author="OFFM" w:date="2024-04-16T10:53:00Z">
        <w:r w:rsidRPr="00F74592">
          <w:rPr>
            <w:rFonts w:ascii="Times New Roman" w:hAnsi="Times New Roman" w:cs="Times New Roman"/>
            <w:sz w:val="24"/>
            <w:szCs w:val="24"/>
          </w:rPr>
          <w:lastRenderedPageBreak/>
          <w:delText xml:space="preserve">(1) Full programmatic description of the </w:delText>
        </w:r>
      </w:del>
      <w:ins w:id="4565" w:author="OFFM" w:date="2024-04-16T10:53:00Z">
        <w:r w:rsidR="00F2264C" w:rsidRPr="001C7544">
          <w:rPr>
            <w:rFonts w:ascii="Times New Roman" w:eastAsia="Times New Roman" w:hAnsi="Times New Roman" w:cs="Times New Roman"/>
            <w:sz w:val="24"/>
            <w:szCs w:val="24"/>
          </w:rPr>
          <w:t xml:space="preserve">Appendix I for every </w:t>
        </w:r>
      </w:ins>
      <w:r w:rsidR="00F2264C" w:rsidRPr="001C7544">
        <w:rPr>
          <w:rFonts w:ascii="Times New Roman" w:eastAsia="Times New Roman" w:hAnsi="Times New Roman" w:cs="Times New Roman"/>
          <w:sz w:val="24"/>
          <w:szCs w:val="24"/>
        </w:rPr>
        <w:t xml:space="preserve">funding opportunity. </w:t>
      </w:r>
    </w:p>
    <w:p w14:paraId="0388ED8D" w14:textId="77777777" w:rsidR="00817C00" w:rsidRPr="00F74592" w:rsidRDefault="00817C00" w:rsidP="00B229D1">
      <w:pPr>
        <w:spacing w:after="0" w:line="480" w:lineRule="auto"/>
        <w:ind w:firstLine="720"/>
        <w:contextualSpacing/>
        <w:rPr>
          <w:del w:id="4566" w:author="OFFM" w:date="2024-04-16T10:53:00Z"/>
          <w:rFonts w:ascii="Times New Roman" w:hAnsi="Times New Roman" w:cs="Times New Roman"/>
          <w:sz w:val="24"/>
          <w:szCs w:val="24"/>
        </w:rPr>
      </w:pPr>
      <w:del w:id="4567" w:author="OFFM" w:date="2024-04-16T10:53:00Z">
        <w:r w:rsidRPr="00F74592">
          <w:rPr>
            <w:rFonts w:ascii="Times New Roman" w:hAnsi="Times New Roman" w:cs="Times New Roman"/>
            <w:sz w:val="24"/>
            <w:szCs w:val="24"/>
          </w:rPr>
          <w:delText xml:space="preserve">(2) Federal award information, including sufficient information to help an applicant make an informed decision about whether to submit an application. (See also § 200.414(c)(4)). </w:delText>
        </w:r>
      </w:del>
    </w:p>
    <w:p w14:paraId="370DE7C8" w14:textId="77777777" w:rsidR="00817C00" w:rsidRPr="00F74592" w:rsidRDefault="00817C00" w:rsidP="00B229D1">
      <w:pPr>
        <w:spacing w:after="0" w:line="480" w:lineRule="auto"/>
        <w:ind w:firstLine="720"/>
        <w:contextualSpacing/>
        <w:rPr>
          <w:del w:id="4568" w:author="OFFM" w:date="2024-04-16T10:53:00Z"/>
          <w:rFonts w:ascii="Times New Roman" w:hAnsi="Times New Roman" w:cs="Times New Roman"/>
          <w:sz w:val="24"/>
          <w:szCs w:val="24"/>
        </w:rPr>
      </w:pPr>
      <w:del w:id="4569" w:author="OFFM" w:date="2024-04-16T10:53:00Z">
        <w:r w:rsidRPr="00F74592">
          <w:rPr>
            <w:rFonts w:ascii="Times New Roman" w:hAnsi="Times New Roman" w:cs="Times New Roman"/>
            <w:sz w:val="24"/>
            <w:szCs w:val="24"/>
          </w:rPr>
          <w:delText xml:space="preserve">(3) Specific eligibility information, including any factors or priorities that affect an applicant's or its application's eligibility for selection. </w:delText>
        </w:r>
      </w:del>
    </w:p>
    <w:p w14:paraId="2B81A7EB" w14:textId="77777777" w:rsidR="00817C00" w:rsidRPr="00F74592" w:rsidRDefault="00817C00" w:rsidP="00B229D1">
      <w:pPr>
        <w:spacing w:after="0" w:line="480" w:lineRule="auto"/>
        <w:ind w:firstLine="720"/>
        <w:contextualSpacing/>
        <w:rPr>
          <w:del w:id="4570" w:author="OFFM" w:date="2024-04-16T10:53:00Z"/>
          <w:rFonts w:ascii="Times New Roman" w:hAnsi="Times New Roman" w:cs="Times New Roman"/>
          <w:sz w:val="24"/>
          <w:szCs w:val="24"/>
        </w:rPr>
      </w:pPr>
      <w:del w:id="4571" w:author="OFFM" w:date="2024-04-16T10:53:00Z">
        <w:r w:rsidRPr="00F74592">
          <w:rPr>
            <w:rFonts w:ascii="Times New Roman" w:hAnsi="Times New Roman" w:cs="Times New Roman"/>
            <w:sz w:val="24"/>
            <w:szCs w:val="24"/>
          </w:rPr>
          <w:delText xml:space="preserve">(4) Application Preparation and Submission Information, including the applicable submission dates and time. </w:delText>
        </w:r>
      </w:del>
    </w:p>
    <w:p w14:paraId="7C525A62" w14:textId="2813A80E" w:rsidR="000B5224" w:rsidRPr="001C7544" w:rsidRDefault="00817C00" w:rsidP="000B5224">
      <w:pPr>
        <w:spacing w:after="0" w:line="480" w:lineRule="auto"/>
        <w:ind w:firstLine="720"/>
        <w:contextualSpacing/>
        <w:rPr>
          <w:ins w:id="4572" w:author="OFFM" w:date="2024-04-16T10:53:00Z"/>
          <w:rStyle w:val="paren"/>
          <w:rFonts w:ascii="Times New Roman" w:hAnsi="Times New Roman" w:cs="Times New Roman"/>
          <w:sz w:val="24"/>
          <w:szCs w:val="24"/>
        </w:rPr>
      </w:pPr>
      <w:del w:id="4573" w:author="OFFM" w:date="2024-04-16T10:53:00Z">
        <w:r w:rsidRPr="00F74592">
          <w:rPr>
            <w:rFonts w:ascii="Times New Roman" w:hAnsi="Times New Roman" w:cs="Times New Roman"/>
            <w:sz w:val="24"/>
            <w:szCs w:val="24"/>
          </w:rPr>
          <w:delText>(5) Application Review Information including the criteria and process to be used to evaluate applications. See also §§ 200.</w:delText>
        </w:r>
      </w:del>
      <w:ins w:id="4574" w:author="OFFM" w:date="2024-04-16T10:53:00Z">
        <w:r w:rsidR="00F2264C" w:rsidRPr="001C7544">
          <w:rPr>
            <w:rFonts w:ascii="Times New Roman" w:eastAsia="Times New Roman" w:hAnsi="Times New Roman" w:cs="Times New Roman"/>
            <w:sz w:val="24"/>
            <w:szCs w:val="24"/>
          </w:rPr>
          <w:t xml:space="preserve">(2) </w:t>
        </w:r>
        <w:r w:rsidR="00F2264C" w:rsidRPr="001C7544">
          <w:rPr>
            <w:rStyle w:val="paren"/>
            <w:rFonts w:ascii="Times New Roman" w:hAnsi="Times New Roman" w:cs="Times New Roman"/>
            <w:sz w:val="24"/>
            <w:szCs w:val="24"/>
          </w:rPr>
          <w:t>Federal agencies should ensure that funding opportunities are written using plain language. To the extent possible Federal agencies must streamline opportunities to make them accessible, particularly for funding opportunities that are new, targeted to underserved communities, or intended to reach inexperienced applicants.</w:t>
        </w:r>
      </w:ins>
    </w:p>
    <w:p w14:paraId="7E6260C1" w14:textId="77777777" w:rsidR="000B5224" w:rsidRPr="001C7544" w:rsidRDefault="00F2264C" w:rsidP="000B5224">
      <w:pPr>
        <w:spacing w:after="0" w:line="480" w:lineRule="auto"/>
        <w:ind w:firstLine="720"/>
        <w:contextualSpacing/>
        <w:rPr>
          <w:ins w:id="4575" w:author="OFFM" w:date="2024-04-16T10:53:00Z"/>
          <w:rFonts w:ascii="Times New Roman" w:eastAsia="Times New Roman" w:hAnsi="Times New Roman" w:cs="Times New Roman"/>
          <w:sz w:val="24"/>
          <w:szCs w:val="24"/>
        </w:rPr>
      </w:pPr>
      <w:ins w:id="4576" w:author="OFFM" w:date="2024-04-16T10:53:00Z">
        <w:r w:rsidRPr="001C7544">
          <w:rPr>
            <w:rStyle w:val="paren"/>
            <w:rFonts w:ascii="Times New Roman" w:hAnsi="Times New Roman" w:cs="Times New Roman"/>
            <w:sz w:val="24"/>
            <w:szCs w:val="24"/>
          </w:rPr>
          <w:t xml:space="preserve">(3) To reduce application burden, Federal agencies should consider whether programmatic or administrative requirements specific to the agency, program, or funding opportunity must be met at the time of application or as a requirement of receiving a </w:t>
        </w:r>
        <w:proofErr w:type="gramStart"/>
        <w:r w:rsidRPr="001C7544">
          <w:rPr>
            <w:rStyle w:val="paren"/>
            <w:rFonts w:ascii="Times New Roman" w:hAnsi="Times New Roman" w:cs="Times New Roman"/>
            <w:sz w:val="24"/>
            <w:szCs w:val="24"/>
          </w:rPr>
          <w:t>Federal</w:t>
        </w:r>
        <w:proofErr w:type="gramEnd"/>
        <w:r w:rsidRPr="001C7544">
          <w:rPr>
            <w:rStyle w:val="paren"/>
            <w:rFonts w:ascii="Times New Roman" w:hAnsi="Times New Roman" w:cs="Times New Roman"/>
            <w:sz w:val="24"/>
            <w:szCs w:val="24"/>
          </w:rPr>
          <w:t xml:space="preserve"> award.</w:t>
        </w:r>
      </w:ins>
    </w:p>
    <w:p w14:paraId="1522F815" w14:textId="77777777" w:rsidR="00817C00" w:rsidRPr="00F74592" w:rsidRDefault="00F2264C" w:rsidP="00B229D1">
      <w:pPr>
        <w:spacing w:after="0" w:line="480" w:lineRule="auto"/>
        <w:ind w:firstLine="720"/>
        <w:contextualSpacing/>
        <w:rPr>
          <w:del w:id="4577" w:author="OFFM" w:date="2024-04-16T10:53:00Z"/>
          <w:rFonts w:ascii="Times New Roman" w:hAnsi="Times New Roman" w:cs="Times New Roman"/>
          <w:sz w:val="24"/>
          <w:szCs w:val="24"/>
        </w:rPr>
      </w:pPr>
      <w:ins w:id="4578" w:author="OFFM" w:date="2024-04-16T10:53:00Z">
        <w:r w:rsidRPr="001C7544">
          <w:rPr>
            <w:rFonts w:ascii="Times New Roman" w:eastAsia="Times New Roman" w:hAnsi="Times New Roman" w:cs="Times New Roman"/>
            <w:b/>
            <w:bCs/>
            <w:sz w:val="24"/>
            <w:szCs w:val="24"/>
          </w:rPr>
          <w:t>§ 200.</w:t>
        </w:r>
      </w:ins>
      <w:r w:rsidRPr="00A63D45">
        <w:rPr>
          <w:rFonts w:ascii="Times New Roman" w:hAnsi="Times New Roman"/>
          <w:b/>
          <w:sz w:val="24"/>
        </w:rPr>
        <w:t xml:space="preserve">205 </w:t>
      </w:r>
      <w:del w:id="4579" w:author="OFFM" w:date="2024-04-16T10:53:00Z">
        <w:r w:rsidR="00817C00" w:rsidRPr="00F74592">
          <w:rPr>
            <w:rFonts w:ascii="Times New Roman" w:hAnsi="Times New Roman" w:cs="Times New Roman"/>
            <w:sz w:val="24"/>
            <w:szCs w:val="24"/>
          </w:rPr>
          <w:delText xml:space="preserve">and 200.206. </w:delText>
        </w:r>
      </w:del>
    </w:p>
    <w:p w14:paraId="7993ECAE" w14:textId="77777777" w:rsidR="00817C00" w:rsidRPr="00F74592" w:rsidRDefault="00817C00" w:rsidP="00B229D1">
      <w:pPr>
        <w:spacing w:after="0" w:line="480" w:lineRule="auto"/>
        <w:ind w:firstLine="720"/>
        <w:contextualSpacing/>
        <w:rPr>
          <w:del w:id="4580" w:author="OFFM" w:date="2024-04-16T10:53:00Z"/>
          <w:rFonts w:ascii="Times New Roman" w:hAnsi="Times New Roman" w:cs="Times New Roman"/>
          <w:sz w:val="24"/>
          <w:szCs w:val="24"/>
        </w:rPr>
      </w:pPr>
      <w:del w:id="4581" w:author="OFFM" w:date="2024-04-16T10:53:00Z">
        <w:r w:rsidRPr="00F74592">
          <w:rPr>
            <w:rFonts w:ascii="Times New Roman" w:hAnsi="Times New Roman" w:cs="Times New Roman"/>
            <w:sz w:val="24"/>
            <w:szCs w:val="24"/>
          </w:rPr>
          <w:delText xml:space="preserve">(6) Federal Award Administration Information. See also § 200.211. </w:delText>
        </w:r>
      </w:del>
    </w:p>
    <w:p w14:paraId="3AEBD21C" w14:textId="77777777" w:rsidR="00817C00" w:rsidRPr="00F74592" w:rsidRDefault="00817C00" w:rsidP="00B229D1">
      <w:pPr>
        <w:spacing w:after="0" w:line="480" w:lineRule="auto"/>
        <w:ind w:firstLine="720"/>
        <w:contextualSpacing/>
        <w:rPr>
          <w:del w:id="4582" w:author="OFFM" w:date="2024-04-16T10:53:00Z"/>
          <w:rFonts w:ascii="Times New Roman" w:hAnsi="Times New Roman" w:cs="Times New Roman"/>
          <w:sz w:val="24"/>
          <w:szCs w:val="24"/>
        </w:rPr>
      </w:pPr>
      <w:del w:id="4583" w:author="OFFM" w:date="2024-04-16T10:53:00Z">
        <w:r w:rsidRPr="00F74592">
          <w:rPr>
            <w:rFonts w:ascii="Times New Roman" w:hAnsi="Times New Roman" w:cs="Times New Roman"/>
            <w:sz w:val="24"/>
            <w:szCs w:val="24"/>
          </w:rPr>
          <w:delText xml:space="preserve">(7) Applicable terms and conditions for resulting awards, including any exceptions from these standard terms. </w:delText>
        </w:r>
      </w:del>
    </w:p>
    <w:p w14:paraId="1F26C653" w14:textId="03E8629A" w:rsidR="000B5224" w:rsidRPr="001C7544" w:rsidRDefault="00817C00" w:rsidP="00A63D45">
      <w:pPr>
        <w:spacing w:after="0" w:line="480" w:lineRule="auto"/>
        <w:contextualSpacing/>
        <w:outlineLvl w:val="1"/>
        <w:rPr>
          <w:rFonts w:ascii="Times New Roman" w:eastAsia="Times New Roman" w:hAnsi="Times New Roman" w:cs="Times New Roman"/>
          <w:b/>
          <w:bCs/>
          <w:sz w:val="24"/>
          <w:szCs w:val="24"/>
        </w:rPr>
      </w:pPr>
      <w:del w:id="4584" w:author="OFFM" w:date="2024-04-16T10:53:00Z">
        <w:r w:rsidRPr="00F74592">
          <w:rPr>
            <w:rFonts w:ascii="Times New Roman" w:hAnsi="Times New Roman" w:cs="Times New Roman"/>
            <w:b/>
            <w:bCs/>
            <w:sz w:val="24"/>
            <w:szCs w:val="24"/>
          </w:rPr>
          <w:delText xml:space="preserve">§ 200.205 Federal awarding </w:delText>
        </w:r>
      </w:del>
      <w:ins w:id="4585" w:author="OFFM" w:date="2024-04-16T10:53:00Z">
        <w:r w:rsidR="00F2264C" w:rsidRPr="001C7544">
          <w:rPr>
            <w:rFonts w:ascii="Times New Roman" w:eastAsia="Times New Roman" w:hAnsi="Times New Roman" w:cs="Times New Roman"/>
            <w:b/>
            <w:bCs/>
            <w:sz w:val="24"/>
            <w:szCs w:val="24"/>
          </w:rPr>
          <w:t xml:space="preserve">Federal </w:t>
        </w:r>
      </w:ins>
      <w:r w:rsidR="00F2264C" w:rsidRPr="001C7544">
        <w:rPr>
          <w:rFonts w:ascii="Times New Roman" w:eastAsia="Times New Roman" w:hAnsi="Times New Roman" w:cs="Times New Roman"/>
          <w:b/>
          <w:bCs/>
          <w:sz w:val="24"/>
          <w:szCs w:val="24"/>
        </w:rPr>
        <w:t xml:space="preserve">agency </w:t>
      </w:r>
      <w:r w:rsidR="00520B7C">
        <w:rPr>
          <w:rFonts w:ascii="Times New Roman" w:eastAsia="Times New Roman" w:hAnsi="Times New Roman" w:cs="Times New Roman"/>
          <w:b/>
          <w:bCs/>
          <w:sz w:val="24"/>
          <w:szCs w:val="24"/>
        </w:rPr>
        <w:t xml:space="preserve">review of </w:t>
      </w:r>
      <w:r w:rsidR="00F2264C" w:rsidRPr="001C7544">
        <w:rPr>
          <w:rFonts w:ascii="Times New Roman" w:eastAsia="Times New Roman" w:hAnsi="Times New Roman" w:cs="Times New Roman"/>
          <w:b/>
          <w:bCs/>
          <w:sz w:val="24"/>
          <w:szCs w:val="24"/>
        </w:rPr>
        <w:t>merit of proposals.</w:t>
      </w:r>
    </w:p>
    <w:p w14:paraId="2D931B85" w14:textId="71414C02"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4586" w:author="OFFM" w:date="2024-04-16T10:53:00Z">
        <w:r w:rsidRPr="00F74592">
          <w:rPr>
            <w:rFonts w:ascii="Times New Roman" w:hAnsi="Times New Roman" w:cs="Times New Roman"/>
            <w:sz w:val="24"/>
            <w:szCs w:val="24"/>
          </w:rPr>
          <w:delText>For discretionary Federal awards, unless</w:delText>
        </w:r>
      </w:del>
      <w:ins w:id="4587" w:author="OFFM" w:date="2024-04-16T10:53:00Z">
        <w:r w:rsidR="00F2264C" w:rsidRPr="001C7544">
          <w:rPr>
            <w:rFonts w:ascii="Times New Roman" w:eastAsia="Times New Roman" w:hAnsi="Times New Roman" w:cs="Times New Roman"/>
            <w:sz w:val="24"/>
            <w:szCs w:val="24"/>
          </w:rPr>
          <w:t>Unless</w:t>
        </w:r>
      </w:ins>
      <w:r w:rsidR="00F2264C" w:rsidRPr="001C7544">
        <w:rPr>
          <w:rFonts w:ascii="Times New Roman" w:eastAsia="Times New Roman" w:hAnsi="Times New Roman" w:cs="Times New Roman"/>
          <w:sz w:val="24"/>
          <w:szCs w:val="24"/>
        </w:rPr>
        <w:t xml:space="preserve"> prohibited by Federal statute, the Federal </w:t>
      </w:r>
      <w:del w:id="4588" w:author="OFFM" w:date="2024-04-16T10:53:00Z">
        <w:r w:rsidRPr="00F74592">
          <w:rPr>
            <w:rFonts w:ascii="Times New Roman" w:hAnsi="Times New Roman" w:cs="Times New Roman"/>
            <w:sz w:val="24"/>
            <w:szCs w:val="24"/>
          </w:rPr>
          <w:delText xml:space="preserve">awarding </w:delText>
        </w:r>
      </w:del>
      <w:r w:rsidR="00F2264C" w:rsidRPr="001C7544">
        <w:rPr>
          <w:rFonts w:ascii="Times New Roman" w:eastAsia="Times New Roman" w:hAnsi="Times New Roman" w:cs="Times New Roman"/>
          <w:sz w:val="24"/>
          <w:szCs w:val="24"/>
        </w:rPr>
        <w:t xml:space="preserve">agency must design and execute a merit review process </w:t>
      </w:r>
      <w:del w:id="4589" w:author="OFFM" w:date="2024-04-16T10:53:00Z">
        <w:r w:rsidRPr="00F74592">
          <w:rPr>
            <w:rFonts w:ascii="Times New Roman" w:hAnsi="Times New Roman" w:cs="Times New Roman"/>
            <w:sz w:val="24"/>
            <w:szCs w:val="24"/>
          </w:rPr>
          <w:delText>for</w:delText>
        </w:r>
      </w:del>
      <w:ins w:id="4590" w:author="OFFM" w:date="2024-04-16T10:53:00Z">
        <w:r w:rsidR="00F2264C" w:rsidRPr="001C7544">
          <w:rPr>
            <w:rFonts w:ascii="Times New Roman" w:eastAsia="Times New Roman" w:hAnsi="Times New Roman" w:cs="Times New Roman"/>
            <w:sz w:val="24"/>
            <w:szCs w:val="24"/>
          </w:rPr>
          <w:t>of</w:t>
        </w:r>
      </w:ins>
      <w:r w:rsidR="00F2264C" w:rsidRPr="001C7544">
        <w:rPr>
          <w:rFonts w:ascii="Times New Roman" w:eastAsia="Times New Roman" w:hAnsi="Times New Roman" w:cs="Times New Roman"/>
          <w:sz w:val="24"/>
          <w:szCs w:val="24"/>
        </w:rPr>
        <w:t xml:space="preserve"> applications</w:t>
      </w:r>
      <w:del w:id="4591" w:author="OFFM" w:date="2024-04-16T10:53:00Z">
        <w:r w:rsidRPr="00F74592">
          <w:rPr>
            <w:rFonts w:ascii="Times New Roman" w:hAnsi="Times New Roman" w:cs="Times New Roman"/>
            <w:sz w:val="24"/>
            <w:szCs w:val="24"/>
          </w:rPr>
          <w:delText>, with the</w:delText>
        </w:r>
      </w:del>
      <w:ins w:id="4592" w:author="OFFM" w:date="2024-04-16T10:53:00Z">
        <w:r w:rsidR="00F2264C" w:rsidRPr="001C7544">
          <w:rPr>
            <w:rFonts w:ascii="Times New Roman" w:eastAsia="Times New Roman" w:hAnsi="Times New Roman" w:cs="Times New Roman"/>
            <w:sz w:val="24"/>
            <w:szCs w:val="24"/>
          </w:rPr>
          <w:t xml:space="preserve"> for discretionary Federal awards. The</w:t>
        </w:r>
      </w:ins>
      <w:r w:rsidR="00F2264C" w:rsidRPr="001C7544">
        <w:rPr>
          <w:rFonts w:ascii="Times New Roman" w:eastAsia="Times New Roman" w:hAnsi="Times New Roman" w:cs="Times New Roman"/>
          <w:sz w:val="24"/>
          <w:szCs w:val="24"/>
        </w:rPr>
        <w:t xml:space="preserve"> objective of </w:t>
      </w:r>
      <w:del w:id="4593" w:author="OFFM" w:date="2024-04-16T10:53:00Z">
        <w:r w:rsidRPr="00F74592">
          <w:rPr>
            <w:rFonts w:ascii="Times New Roman" w:hAnsi="Times New Roman" w:cs="Times New Roman"/>
            <w:sz w:val="24"/>
            <w:szCs w:val="24"/>
          </w:rPr>
          <w:delText>selecting</w:delText>
        </w:r>
      </w:del>
      <w:ins w:id="4594" w:author="OFFM" w:date="2024-04-16T10:53:00Z">
        <w:r w:rsidR="00F2264C" w:rsidRPr="001C7544">
          <w:rPr>
            <w:rFonts w:ascii="Times New Roman" w:eastAsia="Times New Roman" w:hAnsi="Times New Roman" w:cs="Times New Roman"/>
            <w:sz w:val="24"/>
            <w:szCs w:val="24"/>
          </w:rPr>
          <w:t>a merit review process is to select</w:t>
        </w:r>
      </w:ins>
      <w:r w:rsidR="00F2264C" w:rsidRPr="001C7544">
        <w:rPr>
          <w:rFonts w:ascii="Times New Roman" w:eastAsia="Times New Roman" w:hAnsi="Times New Roman" w:cs="Times New Roman"/>
          <w:sz w:val="24"/>
          <w:szCs w:val="24"/>
        </w:rPr>
        <w:t xml:space="preserve"> recipients most likely to be successful in delivering results based on the program objectives </w:t>
      </w:r>
      <w:ins w:id="4595" w:author="OFFM" w:date="2024-04-16T10:53:00Z">
        <w:r w:rsidR="00F2264C" w:rsidRPr="001C7544">
          <w:rPr>
            <w:rFonts w:ascii="Times New Roman" w:eastAsia="Times New Roman" w:hAnsi="Times New Roman" w:cs="Times New Roman"/>
            <w:sz w:val="24"/>
            <w:szCs w:val="24"/>
          </w:rPr>
          <w:t xml:space="preserve">as </w:t>
        </w:r>
      </w:ins>
      <w:r w:rsidR="00F2264C" w:rsidRPr="001C7544">
        <w:rPr>
          <w:rFonts w:ascii="Times New Roman" w:eastAsia="Times New Roman" w:hAnsi="Times New Roman" w:cs="Times New Roman"/>
          <w:sz w:val="24"/>
          <w:szCs w:val="24"/>
        </w:rPr>
        <w:lastRenderedPageBreak/>
        <w:t xml:space="preserve">outlined in section § 200.202. A merit review is an objective process of evaluating Federal award applications in accordance with </w:t>
      </w:r>
      <w:ins w:id="4596" w:author="OFFM" w:date="2024-04-16T10:53:00Z">
        <w:r w:rsidR="00F2264C" w:rsidRPr="001C7544">
          <w:rPr>
            <w:rFonts w:ascii="Times New Roman" w:eastAsia="Times New Roman" w:hAnsi="Times New Roman" w:cs="Times New Roman"/>
            <w:sz w:val="24"/>
            <w:szCs w:val="24"/>
          </w:rPr>
          <w:t xml:space="preserve">the </w:t>
        </w:r>
      </w:ins>
      <w:r w:rsidR="00F2264C" w:rsidRPr="001C7544">
        <w:rPr>
          <w:rFonts w:ascii="Times New Roman" w:eastAsia="Times New Roman" w:hAnsi="Times New Roman" w:cs="Times New Roman"/>
          <w:sz w:val="24"/>
          <w:szCs w:val="24"/>
        </w:rPr>
        <w:t xml:space="preserve">written standards </w:t>
      </w:r>
      <w:del w:id="4597" w:author="OFFM" w:date="2024-04-16T10:53:00Z">
        <w:r w:rsidRPr="00F74592">
          <w:rPr>
            <w:rFonts w:ascii="Times New Roman" w:hAnsi="Times New Roman" w:cs="Times New Roman"/>
            <w:sz w:val="24"/>
            <w:szCs w:val="24"/>
          </w:rPr>
          <w:delText>set forth by the Federal awarding agency. This process</w:delText>
        </w:r>
      </w:del>
      <w:ins w:id="4598" w:author="OFFM" w:date="2024-04-16T10:53:00Z">
        <w:r w:rsidR="00F2264C" w:rsidRPr="001C7544">
          <w:rPr>
            <w:rFonts w:ascii="Times New Roman" w:eastAsia="Times New Roman" w:hAnsi="Times New Roman" w:cs="Times New Roman"/>
            <w:sz w:val="24"/>
            <w:szCs w:val="24"/>
          </w:rPr>
          <w:t>of the Federal agency</w:t>
        </w:r>
        <w:bookmarkStart w:id="4599" w:name="_Hlk162454473"/>
        <w:r w:rsidR="00F2264C" w:rsidRPr="001C7544">
          <w:rPr>
            <w:rFonts w:ascii="Times New Roman" w:eastAsia="Times New Roman" w:hAnsi="Times New Roman" w:cs="Times New Roman"/>
            <w:sz w:val="24"/>
            <w:szCs w:val="24"/>
          </w:rPr>
          <w:t>. These standards should identify the number of people the agency requires to participate in the merit review process and provide opportunities for a diverse group of participants, including those representing underserved communities. The merit review process explained in this section</w:t>
        </w:r>
      </w:ins>
      <w:r w:rsidR="00F2264C" w:rsidRPr="001C7544">
        <w:rPr>
          <w:rFonts w:ascii="Times New Roman" w:eastAsia="Times New Roman" w:hAnsi="Times New Roman" w:cs="Times New Roman"/>
          <w:sz w:val="24"/>
          <w:szCs w:val="24"/>
        </w:rPr>
        <w:t xml:space="preserve"> must be described or incorporated by reference in the applicable funding opportunity</w:t>
      </w:r>
      <w:del w:id="4600" w:author="OFFM" w:date="2024-04-16T10:53:00Z">
        <w:r w:rsidRPr="00F74592">
          <w:rPr>
            <w:rFonts w:ascii="Times New Roman" w:hAnsi="Times New Roman" w:cs="Times New Roman"/>
            <w:sz w:val="24"/>
            <w:szCs w:val="24"/>
          </w:rPr>
          <w:delText xml:space="preserve"> (see</w:delText>
        </w:r>
      </w:del>
      <w:ins w:id="4601" w:author="OFFM" w:date="2024-04-16T10:53:00Z">
        <w:r w:rsidR="00F2264C" w:rsidRPr="001C7544">
          <w:rPr>
            <w:rFonts w:ascii="Times New Roman" w:eastAsia="Times New Roman" w:hAnsi="Times New Roman" w:cs="Times New Roman"/>
            <w:sz w:val="24"/>
            <w:szCs w:val="24"/>
          </w:rPr>
          <w:t xml:space="preserve">. </w:t>
        </w:r>
        <w:bookmarkEnd w:id="4599"/>
        <w:r w:rsidR="00F2264C" w:rsidRPr="001C7544">
          <w:rPr>
            <w:rFonts w:ascii="Times New Roman" w:eastAsia="Times New Roman" w:hAnsi="Times New Roman" w:cs="Times New Roman"/>
            <w:sz w:val="24"/>
            <w:szCs w:val="24"/>
          </w:rPr>
          <w:t>See</w:t>
        </w:r>
      </w:ins>
      <w:r w:rsidR="00F2264C" w:rsidRPr="001C7544">
        <w:rPr>
          <w:rFonts w:ascii="Times New Roman" w:eastAsia="Times New Roman" w:hAnsi="Times New Roman" w:cs="Times New Roman"/>
          <w:sz w:val="24"/>
          <w:szCs w:val="24"/>
        </w:rPr>
        <w:t xml:space="preserve"> </w:t>
      </w:r>
      <w:r w:rsidR="00520B7C">
        <w:rPr>
          <w:rFonts w:ascii="Times New Roman" w:hAnsi="Times New Roman" w:cs="Times New Roman"/>
          <w:sz w:val="24"/>
          <w:szCs w:val="24"/>
        </w:rPr>
        <w:t>a</w:t>
      </w:r>
      <w:r w:rsidR="00F2264C" w:rsidRPr="001C7544">
        <w:rPr>
          <w:rFonts w:ascii="Times New Roman" w:hAnsi="Times New Roman" w:cs="Times New Roman"/>
          <w:sz w:val="24"/>
          <w:szCs w:val="24"/>
        </w:rPr>
        <w:t>ppendix I</w:t>
      </w:r>
      <w:r w:rsidR="00F2264C" w:rsidRPr="001C7544">
        <w:rPr>
          <w:rFonts w:ascii="Times New Roman" w:eastAsia="Times New Roman" w:hAnsi="Times New Roman" w:cs="Times New Roman"/>
          <w:sz w:val="24"/>
          <w:szCs w:val="24"/>
        </w:rPr>
        <w:t xml:space="preserve"> to this part</w:t>
      </w:r>
      <w:del w:id="4602" w:author="OFFM" w:date="2024-04-16T10:53:00Z">
        <w:r w:rsidRPr="00F74592">
          <w:rPr>
            <w:rFonts w:ascii="Times New Roman" w:hAnsi="Times New Roman" w:cs="Times New Roman"/>
            <w:sz w:val="24"/>
            <w:szCs w:val="24"/>
          </w:rPr>
          <w:delText>.).</w:delText>
        </w:r>
      </w:del>
      <w:ins w:id="4603"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See also § 200.204. The Federal </w:t>
      </w:r>
      <w:del w:id="4604" w:author="OFFM" w:date="2024-04-16T10:53:00Z">
        <w:r w:rsidRPr="00F74592">
          <w:rPr>
            <w:rFonts w:ascii="Times New Roman" w:hAnsi="Times New Roman" w:cs="Times New Roman"/>
            <w:sz w:val="24"/>
            <w:szCs w:val="24"/>
          </w:rPr>
          <w:delText xml:space="preserve">awarding </w:delText>
        </w:r>
      </w:del>
      <w:r w:rsidR="00F2264C" w:rsidRPr="001C7544">
        <w:rPr>
          <w:rFonts w:ascii="Times New Roman" w:eastAsia="Times New Roman" w:hAnsi="Times New Roman" w:cs="Times New Roman"/>
          <w:sz w:val="24"/>
          <w:szCs w:val="24"/>
        </w:rPr>
        <w:t xml:space="preserve">agency must also periodically review its merit review process. </w:t>
      </w:r>
    </w:p>
    <w:p w14:paraId="7F938E16" w14:textId="710DD419"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200.206 Federal </w:t>
      </w:r>
      <w:del w:id="4605" w:author="OFFM" w:date="2024-04-16T10:53:00Z">
        <w:r w:rsidR="00817C00" w:rsidRPr="00F74592">
          <w:rPr>
            <w:rFonts w:ascii="Times New Roman" w:hAnsi="Times New Roman" w:cs="Times New Roman"/>
            <w:b/>
            <w:bCs/>
            <w:sz w:val="24"/>
            <w:szCs w:val="24"/>
          </w:rPr>
          <w:delText xml:space="preserve">awarding </w:delText>
        </w:r>
      </w:del>
      <w:r w:rsidRPr="001C7544">
        <w:rPr>
          <w:rFonts w:ascii="Times New Roman" w:eastAsia="Times New Roman" w:hAnsi="Times New Roman" w:cs="Times New Roman"/>
          <w:b/>
          <w:bCs/>
          <w:sz w:val="24"/>
          <w:szCs w:val="24"/>
        </w:rPr>
        <w:t>agency review of risk posed by applicants.</w:t>
      </w:r>
    </w:p>
    <w:p w14:paraId="0DD60816" w14:textId="77777777" w:rsidR="00817C00" w:rsidRPr="00F74592" w:rsidRDefault="00F2264C" w:rsidP="00B229D1">
      <w:pPr>
        <w:spacing w:after="0" w:line="480" w:lineRule="auto"/>
        <w:ind w:firstLine="720"/>
        <w:contextualSpacing/>
        <w:rPr>
          <w:del w:id="4606"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A63D45">
        <w:rPr>
          <w:rFonts w:ascii="Times New Roman" w:hAnsi="Times New Roman"/>
          <w:i/>
          <w:sz w:val="24"/>
        </w:rPr>
        <w:t xml:space="preserve">Review of OMB-designated repositories of </w:t>
      </w:r>
      <w:del w:id="4607" w:author="OFFM" w:date="2024-04-16T10:53:00Z">
        <w:r w:rsidR="00817C00" w:rsidRPr="00F74592">
          <w:rPr>
            <w:rFonts w:ascii="Times New Roman" w:hAnsi="Times New Roman" w:cs="Times New Roman"/>
            <w:sz w:val="24"/>
            <w:szCs w:val="24"/>
          </w:rPr>
          <w:delText>governmentwide</w:delText>
        </w:r>
      </w:del>
      <w:ins w:id="4608" w:author="OFFM" w:date="2024-04-16T10:53:00Z">
        <w:r w:rsidRPr="001C7544">
          <w:rPr>
            <w:rFonts w:ascii="Times New Roman" w:eastAsia="Times New Roman" w:hAnsi="Times New Roman" w:cs="Times New Roman"/>
            <w:i/>
            <w:iCs/>
            <w:sz w:val="24"/>
            <w:szCs w:val="24"/>
          </w:rPr>
          <w:t>government-wide</w:t>
        </w:r>
      </w:ins>
      <w:r w:rsidRPr="00A63D45">
        <w:rPr>
          <w:rFonts w:ascii="Times New Roman" w:hAnsi="Times New Roman"/>
          <w:i/>
          <w:sz w:val="24"/>
        </w:rPr>
        <w:t xml:space="preserve"> data.</w:t>
      </w:r>
      <w:r w:rsidRPr="001C7544">
        <w:rPr>
          <w:rFonts w:ascii="Times New Roman" w:eastAsia="Times New Roman" w:hAnsi="Times New Roman" w:cs="Times New Roman"/>
          <w:sz w:val="24"/>
          <w:szCs w:val="24"/>
        </w:rPr>
        <w:t xml:space="preserve"> </w:t>
      </w:r>
    </w:p>
    <w:p w14:paraId="5ABEDADA" w14:textId="68EFE0E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Prior to making a Federal award, the Federal </w:t>
      </w:r>
      <w:del w:id="4609" w:author="OFFM" w:date="2024-04-16T10:53:00Z">
        <w:r w:rsidR="00817C00" w:rsidRPr="00F74592">
          <w:rPr>
            <w:rFonts w:ascii="Times New Roman" w:hAnsi="Times New Roman" w:cs="Times New Roman"/>
            <w:sz w:val="24"/>
            <w:szCs w:val="24"/>
          </w:rPr>
          <w:delText>awarding agency is required by</w:delText>
        </w:r>
      </w:del>
      <w:ins w:id="4610" w:author="OFFM" w:date="2024-04-16T10:53:00Z">
        <w:r w:rsidRPr="001C7544">
          <w:rPr>
            <w:rFonts w:ascii="Times New Roman" w:eastAsia="Times New Roman" w:hAnsi="Times New Roman" w:cs="Times New Roman"/>
            <w:sz w:val="24"/>
            <w:szCs w:val="24"/>
          </w:rPr>
          <w:t>agency is required to review eligibility information for applicants and financial integrity information for applicants available in OMB-designated databases per</w:t>
        </w:r>
      </w:ins>
      <w:r w:rsidRPr="001C7544">
        <w:rPr>
          <w:rFonts w:ascii="Times New Roman" w:eastAsia="Times New Roman" w:hAnsi="Times New Roman" w:cs="Times New Roman"/>
          <w:sz w:val="24"/>
          <w:szCs w:val="24"/>
        </w:rPr>
        <w:t xml:space="preserve"> the Payment Integrity Information Act of 2019</w:t>
      </w:r>
      <w:del w:id="4611" w:author="OFFM" w:date="2024-04-16T10:53:00Z">
        <w:r w:rsidR="00817C00" w:rsidRPr="00F74592">
          <w:rPr>
            <w:rFonts w:ascii="Times New Roman" w:hAnsi="Times New Roman" w:cs="Times New Roman"/>
            <w:sz w:val="24"/>
            <w:szCs w:val="24"/>
          </w:rPr>
          <w:delText>, 31 U.S.C. 3301 note, and 41 U.S.C. 2313 to review information available through any OMB-designated repositories of governmentwide eligibility qualification or financial integrity information as appropriate. See also suspension and debarment requirements at 2 CFR part 180 as well as individual Federal agency suspension and debarment regulations in title 2 of the Code of Federal Regulations</w:delText>
        </w:r>
      </w:del>
      <w:ins w:id="4612" w:author="OFFM" w:date="2024-04-16T10:53:00Z">
        <w:r w:rsidRPr="001C7544">
          <w:rPr>
            <w:rFonts w:ascii="Times New Roman" w:eastAsia="Times New Roman" w:hAnsi="Times New Roman" w:cs="Times New Roman"/>
            <w:sz w:val="24"/>
            <w:szCs w:val="24"/>
          </w:rPr>
          <w:t xml:space="preserve"> (</w:t>
        </w:r>
        <w:r w:rsidRPr="001C7544">
          <w:rPr>
            <w:rFonts w:ascii="Times New Roman" w:hAnsi="Times New Roman" w:cs="Times New Roman"/>
            <w:sz w:val="24"/>
            <w:szCs w:val="24"/>
          </w:rPr>
          <w:t>Public Law 116-117</w:t>
        </w:r>
        <w:r w:rsidRPr="001C7544">
          <w:rPr>
            <w:rFonts w:ascii="Times New Roman" w:eastAsia="Times New Roman" w:hAnsi="Times New Roman" w:cs="Times New Roman"/>
            <w:sz w:val="24"/>
            <w:szCs w:val="24"/>
          </w:rPr>
          <w:t xml:space="preserve">), the “Do Not Pay Initiative” (31 U.S.C. 3354), and </w:t>
        </w:r>
        <w:bookmarkStart w:id="4613" w:name="_Hlk125886219"/>
        <w:r w:rsidRPr="001C7544">
          <w:rPr>
            <w:rFonts w:ascii="Times New Roman" w:eastAsia="Times New Roman" w:hAnsi="Times New Roman" w:cs="Times New Roman"/>
            <w:sz w:val="24"/>
            <w:szCs w:val="24"/>
          </w:rPr>
          <w:t>41 U.S.C. 2313</w:t>
        </w:r>
      </w:ins>
      <w:bookmarkEnd w:id="4613"/>
      <w:r w:rsidRPr="001C7544">
        <w:rPr>
          <w:rFonts w:ascii="Times New Roman" w:eastAsia="Times New Roman" w:hAnsi="Times New Roman" w:cs="Times New Roman"/>
          <w:sz w:val="24"/>
          <w:szCs w:val="24"/>
        </w:rPr>
        <w:t xml:space="preserve">. </w:t>
      </w:r>
    </w:p>
    <w:p w14:paraId="66DEB695" w14:textId="778C07B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w:t>
      </w:r>
      <w:del w:id="4614" w:author="OFFM" w:date="2024-04-16T10:53:00Z">
        <w:r w:rsidR="00817C00" w:rsidRPr="00F74592">
          <w:rPr>
            <w:rFonts w:ascii="Times New Roman" w:hAnsi="Times New Roman" w:cs="Times New Roman"/>
            <w:sz w:val="24"/>
            <w:szCs w:val="24"/>
          </w:rPr>
          <w:delText>In accordance 41 U.S.C. 2313, the</w:delText>
        </w:r>
      </w:del>
      <w:ins w:id="4615"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Federal </w:t>
      </w:r>
      <w:del w:id="4616"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is required to review the </w:t>
      </w:r>
      <w:ins w:id="4617" w:author="OFFM" w:date="2024-04-16T10:53:00Z">
        <w:r w:rsidRPr="001C7544">
          <w:rPr>
            <w:rFonts w:ascii="Times New Roman" w:eastAsia="Times New Roman" w:hAnsi="Times New Roman" w:cs="Times New Roman"/>
            <w:sz w:val="24"/>
            <w:szCs w:val="24"/>
          </w:rPr>
          <w:t xml:space="preserve">responsibility and qualification records available in the </w:t>
        </w:r>
      </w:ins>
      <w:r w:rsidRPr="001C7544">
        <w:rPr>
          <w:rFonts w:ascii="Times New Roman" w:eastAsia="Times New Roman" w:hAnsi="Times New Roman" w:cs="Times New Roman"/>
          <w:sz w:val="24"/>
          <w:szCs w:val="24"/>
        </w:rPr>
        <w:t xml:space="preserve">non-public segment of the </w:t>
      </w:r>
      <w:del w:id="4618" w:author="OFFM" w:date="2024-04-16T10:53:00Z">
        <w:r w:rsidR="00817C00" w:rsidRPr="00F74592">
          <w:rPr>
            <w:rFonts w:ascii="Times New Roman" w:hAnsi="Times New Roman" w:cs="Times New Roman"/>
            <w:sz w:val="24"/>
            <w:szCs w:val="24"/>
          </w:rPr>
          <w:delText xml:space="preserve">OMB-designated integrity and performance system accessible through SAM (currently the Federal Awardee Performance and Integrity Information </w:delText>
        </w:r>
      </w:del>
      <w:r w:rsidRPr="001C7544">
        <w:rPr>
          <w:rFonts w:ascii="Times New Roman" w:eastAsia="Times New Roman" w:hAnsi="Times New Roman" w:cs="Times New Roman"/>
          <w:sz w:val="24"/>
          <w:szCs w:val="24"/>
        </w:rPr>
        <w:t xml:space="preserve">System </w:t>
      </w:r>
      <w:del w:id="4619" w:author="OFFM" w:date="2024-04-16T10:53:00Z">
        <w:r w:rsidR="00817C00" w:rsidRPr="00F74592">
          <w:rPr>
            <w:rFonts w:ascii="Times New Roman" w:hAnsi="Times New Roman" w:cs="Times New Roman"/>
            <w:sz w:val="24"/>
            <w:szCs w:val="24"/>
          </w:rPr>
          <w:delText>(FAPIIS))</w:delText>
        </w:r>
      </w:del>
      <w:ins w:id="4620" w:author="OFFM" w:date="2024-04-16T10:53:00Z">
        <w:r w:rsidRPr="001C7544">
          <w:rPr>
            <w:rFonts w:ascii="Times New Roman" w:eastAsia="Times New Roman" w:hAnsi="Times New Roman" w:cs="Times New Roman"/>
            <w:sz w:val="24"/>
            <w:szCs w:val="24"/>
          </w:rPr>
          <w:t>for Award Management (SAM.gov)</w:t>
        </w:r>
      </w:ins>
      <w:r w:rsidRPr="001C7544">
        <w:rPr>
          <w:rFonts w:ascii="Times New Roman" w:eastAsia="Times New Roman" w:hAnsi="Times New Roman" w:cs="Times New Roman"/>
          <w:sz w:val="24"/>
          <w:szCs w:val="24"/>
        </w:rPr>
        <w:t xml:space="preserve"> prior to making a Federal award where the Federal share is expected to exceed the simplified acquisition threshold</w:t>
      </w:r>
      <w:r w:rsidR="000624B9">
        <w:rPr>
          <w:rFonts w:ascii="Times New Roman" w:eastAsia="Times New Roman" w:hAnsi="Times New Roman" w:cs="Times New Roman"/>
          <w:sz w:val="24"/>
          <w:szCs w:val="24"/>
        </w:rPr>
        <w:t xml:space="preserve">, </w:t>
      </w:r>
      <w:r w:rsidR="000624B9" w:rsidRPr="00C74EAC">
        <w:rPr>
          <w:rFonts w:ascii="Times New Roman" w:eastAsia="Times New Roman" w:hAnsi="Times New Roman" w:cs="Times New Roman"/>
          <w:sz w:val="24"/>
          <w:szCs w:val="24"/>
        </w:rPr>
        <w:t xml:space="preserve">defined </w:t>
      </w:r>
      <w:del w:id="4621" w:author="OFFM" w:date="2024-04-16T10:53:00Z">
        <w:r w:rsidR="00817C00" w:rsidRPr="00F74592">
          <w:rPr>
            <w:rFonts w:ascii="Times New Roman" w:hAnsi="Times New Roman" w:cs="Times New Roman"/>
            <w:sz w:val="24"/>
            <w:szCs w:val="24"/>
          </w:rPr>
          <w:delText>in</w:delText>
        </w:r>
      </w:del>
      <w:ins w:id="4622" w:author="OFFM" w:date="2024-04-16T10:53:00Z">
        <w:r w:rsidR="000624B9">
          <w:rPr>
            <w:rFonts w:ascii="Times New Roman" w:eastAsia="Times New Roman" w:hAnsi="Times New Roman" w:cs="Times New Roman"/>
            <w:sz w:val="24"/>
            <w:szCs w:val="24"/>
          </w:rPr>
          <w:t>at</w:t>
        </w:r>
      </w:ins>
      <w:r w:rsidR="000624B9" w:rsidRPr="00C74EAC">
        <w:rPr>
          <w:rFonts w:ascii="Times New Roman" w:eastAsia="Times New Roman" w:hAnsi="Times New Roman" w:cs="Times New Roman"/>
          <w:sz w:val="24"/>
          <w:szCs w:val="24"/>
        </w:rPr>
        <w:t xml:space="preserve"> 41 U.S.C. 134, over the period of performance</w:t>
      </w:r>
      <w:r w:rsidRPr="001C7544">
        <w:rPr>
          <w:rFonts w:ascii="Times New Roman" w:eastAsia="Times New Roman" w:hAnsi="Times New Roman" w:cs="Times New Roman"/>
          <w:sz w:val="24"/>
          <w:szCs w:val="24"/>
        </w:rPr>
        <w:t xml:space="preserve">. </w:t>
      </w:r>
      <w:del w:id="4623" w:author="OFFM" w:date="2024-04-16T10:53:00Z">
        <w:r w:rsidR="00817C00" w:rsidRPr="00F74592">
          <w:rPr>
            <w:rFonts w:ascii="Times New Roman" w:hAnsi="Times New Roman" w:cs="Times New Roman"/>
            <w:sz w:val="24"/>
            <w:szCs w:val="24"/>
          </w:rPr>
          <w:delText xml:space="preserve">As </w:delText>
        </w:r>
        <w:r w:rsidR="00817C00" w:rsidRPr="00F74592">
          <w:rPr>
            <w:rFonts w:ascii="Times New Roman" w:hAnsi="Times New Roman" w:cs="Times New Roman"/>
            <w:sz w:val="24"/>
            <w:szCs w:val="24"/>
          </w:rPr>
          <w:lastRenderedPageBreak/>
          <w:delText xml:space="preserve">required by Public Law 112–239, National Defense Authorization Act for Fiscal Year 2013, prior to making a Federal award, the Federal awarding </w:delText>
        </w:r>
      </w:del>
      <w:ins w:id="4624" w:author="OFFM" w:date="2024-04-16T10:53:00Z">
        <w:r w:rsidRPr="001C7544">
          <w:rPr>
            <w:rFonts w:ascii="Times New Roman" w:eastAsia="Times New Roman" w:hAnsi="Times New Roman" w:cs="Times New Roman"/>
            <w:sz w:val="24"/>
            <w:szCs w:val="24"/>
          </w:rPr>
          <w:t xml:space="preserve">See 41 U.S.C. 2313. The Federal </w:t>
        </w:r>
      </w:ins>
      <w:r w:rsidRPr="001C7544">
        <w:rPr>
          <w:rFonts w:ascii="Times New Roman" w:eastAsia="Times New Roman" w:hAnsi="Times New Roman" w:cs="Times New Roman"/>
          <w:sz w:val="24"/>
          <w:szCs w:val="24"/>
        </w:rPr>
        <w:t xml:space="preserve">agency must consider all of the information available </w:t>
      </w:r>
      <w:del w:id="4625" w:author="OFFM" w:date="2024-04-16T10:53:00Z">
        <w:r w:rsidR="00817C00" w:rsidRPr="00F74592">
          <w:rPr>
            <w:rFonts w:ascii="Times New Roman" w:hAnsi="Times New Roman" w:cs="Times New Roman"/>
            <w:sz w:val="24"/>
            <w:szCs w:val="24"/>
          </w:rPr>
          <w:delText>through FAPIIS</w:delText>
        </w:r>
      </w:del>
      <w:ins w:id="4626" w:author="OFFM" w:date="2024-04-16T10:53:00Z">
        <w:r w:rsidRPr="001C7544">
          <w:rPr>
            <w:rFonts w:ascii="Times New Roman" w:eastAsia="Times New Roman" w:hAnsi="Times New Roman" w:cs="Times New Roman"/>
            <w:sz w:val="24"/>
            <w:szCs w:val="24"/>
          </w:rPr>
          <w:t>in SAM.gov</w:t>
        </w:r>
      </w:ins>
      <w:r w:rsidRPr="001C7544">
        <w:rPr>
          <w:rFonts w:ascii="Times New Roman" w:eastAsia="Times New Roman" w:hAnsi="Times New Roman" w:cs="Times New Roman"/>
          <w:sz w:val="24"/>
          <w:szCs w:val="24"/>
        </w:rPr>
        <w:t xml:space="preserve"> with regard to the applicant and any immediate highest</w:t>
      </w:r>
      <w:del w:id="4627" w:author="OFFM" w:date="2024-04-16T10:53:00Z">
        <w:r w:rsidR="00817C00" w:rsidRPr="00F74592">
          <w:rPr>
            <w:rFonts w:ascii="Times New Roman" w:hAnsi="Times New Roman" w:cs="Times New Roman"/>
            <w:sz w:val="24"/>
            <w:szCs w:val="24"/>
          </w:rPr>
          <w:delText xml:space="preserve"> </w:delText>
        </w:r>
      </w:del>
      <w:ins w:id="462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level owner, predecessor (</w:t>
      </w:r>
      <w:del w:id="4629" w:author="OFFM" w:date="2024-04-16T10:53:00Z">
        <w:r w:rsidR="00817C00" w:rsidRPr="00F74592">
          <w:rPr>
            <w:rFonts w:ascii="Times New Roman" w:hAnsi="Times New Roman" w:cs="Times New Roman"/>
            <w:sz w:val="24"/>
            <w:szCs w:val="24"/>
          </w:rPr>
          <w:delText>i.e.; a non-Federal entity</w:delText>
        </w:r>
      </w:del>
      <w:ins w:id="4630" w:author="OFFM" w:date="2024-04-16T10:53:00Z">
        <w:r w:rsidRPr="001C7544">
          <w:rPr>
            <w:rFonts w:ascii="Times New Roman" w:eastAsia="Times New Roman" w:hAnsi="Times New Roman" w:cs="Times New Roman"/>
            <w:sz w:val="24"/>
            <w:szCs w:val="24"/>
          </w:rPr>
          <w:t>meaning, an organization</w:t>
        </w:r>
      </w:ins>
      <w:r w:rsidRPr="001C7544">
        <w:rPr>
          <w:rFonts w:ascii="Times New Roman" w:eastAsia="Times New Roman" w:hAnsi="Times New Roman" w:cs="Times New Roman"/>
          <w:sz w:val="24"/>
          <w:szCs w:val="24"/>
        </w:rPr>
        <w:t xml:space="preserve"> that is replaced by a successor), or subsidiary, identified for that applicant in </w:t>
      </w:r>
      <w:del w:id="4631" w:author="OFFM" w:date="2024-04-16T10:53:00Z">
        <w:r w:rsidR="00817C00" w:rsidRPr="00F74592">
          <w:rPr>
            <w:rFonts w:ascii="Times New Roman" w:hAnsi="Times New Roman" w:cs="Times New Roman"/>
            <w:sz w:val="24"/>
            <w:szCs w:val="24"/>
          </w:rPr>
          <w:delText>FAPIIS, if applicable. At a minimum, the</w:delText>
        </w:r>
      </w:del>
      <w:ins w:id="4632" w:author="OFFM" w:date="2024-04-16T10:53:00Z">
        <w:r w:rsidRPr="001C7544">
          <w:rPr>
            <w:rFonts w:ascii="Times New Roman" w:eastAsia="Times New Roman" w:hAnsi="Times New Roman" w:cs="Times New Roman"/>
            <w:sz w:val="24"/>
            <w:szCs w:val="24"/>
          </w:rPr>
          <w:t>SAM.gov. See Public Law 112-239, National Defense Authorization Act for Fiscal Year 2013</w:t>
        </w:r>
        <w:r w:rsidR="00991BC7">
          <w:rPr>
            <w:rFonts w:ascii="Times New Roman" w:eastAsia="Times New Roman" w:hAnsi="Times New Roman" w:cs="Times New Roman"/>
            <w:sz w:val="24"/>
            <w:szCs w:val="24"/>
          </w:rPr>
          <w:t>;</w:t>
        </w:r>
        <w:r w:rsidR="000624B9">
          <w:rPr>
            <w:rFonts w:ascii="Times New Roman" w:eastAsia="Times New Roman" w:hAnsi="Times New Roman" w:cs="Times New Roman"/>
            <w:sz w:val="24"/>
            <w:szCs w:val="24"/>
          </w:rPr>
          <w:t xml:space="preserve"> 41 U.S.C. 2313(d)</w:t>
        </w:r>
        <w:r w:rsidRPr="001C7544">
          <w:rPr>
            <w:rFonts w:ascii="Times New Roman" w:eastAsia="Times New Roman" w:hAnsi="Times New Roman" w:cs="Times New Roman"/>
            <w:sz w:val="24"/>
            <w:szCs w:val="24"/>
          </w:rPr>
          <w:t>. The</w:t>
        </w:r>
      </w:ins>
      <w:r w:rsidRPr="001C7544">
        <w:rPr>
          <w:rFonts w:ascii="Times New Roman" w:eastAsia="Times New Roman" w:hAnsi="Times New Roman" w:cs="Times New Roman"/>
          <w:sz w:val="24"/>
          <w:szCs w:val="24"/>
        </w:rPr>
        <w:t xml:space="preserve"> information in the system for a prior </w:t>
      </w:r>
      <w:del w:id="4633" w:author="OFFM" w:date="2024-04-16T10:53:00Z">
        <w:r w:rsidR="00817C00" w:rsidRPr="00F74592">
          <w:rPr>
            <w:rFonts w:ascii="Times New Roman" w:hAnsi="Times New Roman" w:cs="Times New Roman"/>
            <w:sz w:val="24"/>
            <w:szCs w:val="24"/>
          </w:rPr>
          <w:delText xml:space="preserve">Federal award </w:delText>
        </w:r>
      </w:del>
      <w:r w:rsidRPr="001C7544">
        <w:rPr>
          <w:rFonts w:ascii="Times New Roman" w:eastAsia="Times New Roman" w:hAnsi="Times New Roman" w:cs="Times New Roman"/>
          <w:sz w:val="24"/>
          <w:szCs w:val="24"/>
        </w:rPr>
        <w:t xml:space="preserve">recipient </w:t>
      </w:r>
      <w:ins w:id="4634" w:author="OFFM" w:date="2024-04-16T10:53:00Z">
        <w:r w:rsidRPr="001C7544">
          <w:rPr>
            <w:rFonts w:ascii="Times New Roman" w:eastAsia="Times New Roman" w:hAnsi="Times New Roman" w:cs="Times New Roman"/>
            <w:sz w:val="24"/>
            <w:szCs w:val="24"/>
          </w:rPr>
          <w:t xml:space="preserve">of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w:t>
        </w:r>
      </w:ins>
      <w:r w:rsidRPr="001C7544">
        <w:rPr>
          <w:rFonts w:ascii="Times New Roman" w:eastAsia="Times New Roman" w:hAnsi="Times New Roman" w:cs="Times New Roman"/>
          <w:sz w:val="24"/>
          <w:szCs w:val="24"/>
        </w:rPr>
        <w:t xml:space="preserve">must demonstrate a satisfactory record of </w:t>
      </w:r>
      <w:del w:id="4635" w:author="OFFM" w:date="2024-04-16T10:53:00Z">
        <w:r w:rsidR="00817C00" w:rsidRPr="00F74592">
          <w:rPr>
            <w:rFonts w:ascii="Times New Roman" w:hAnsi="Times New Roman" w:cs="Times New Roman"/>
            <w:sz w:val="24"/>
            <w:szCs w:val="24"/>
          </w:rPr>
          <w:delText>executing</w:delText>
        </w:r>
      </w:del>
      <w:ins w:id="4636" w:author="OFFM" w:date="2024-04-16T10:53:00Z">
        <w:r w:rsidRPr="001C7544">
          <w:rPr>
            <w:rFonts w:ascii="Times New Roman" w:eastAsia="Times New Roman" w:hAnsi="Times New Roman" w:cs="Times New Roman"/>
            <w:sz w:val="24"/>
            <w:szCs w:val="24"/>
          </w:rPr>
          <w:t>administering</w:t>
        </w:r>
      </w:ins>
      <w:r w:rsidRPr="001C7544">
        <w:rPr>
          <w:rFonts w:ascii="Times New Roman" w:eastAsia="Times New Roman" w:hAnsi="Times New Roman" w:cs="Times New Roman"/>
          <w:sz w:val="24"/>
          <w:szCs w:val="24"/>
        </w:rPr>
        <w:t xml:space="preserve"> programs or activities under Federal </w:t>
      </w:r>
      <w:del w:id="4637" w:author="OFFM" w:date="2024-04-16T10:53:00Z">
        <w:r w:rsidR="00817C00" w:rsidRPr="00F74592">
          <w:rPr>
            <w:rFonts w:ascii="Times New Roman" w:hAnsi="Times New Roman" w:cs="Times New Roman"/>
            <w:sz w:val="24"/>
            <w:szCs w:val="24"/>
          </w:rPr>
          <w:delText>grants, cooperative agreements,</w:delText>
        </w:r>
      </w:del>
      <w:ins w:id="4638" w:author="OFFM" w:date="2024-04-16T10:53:00Z">
        <w:r w:rsidRPr="001C7544">
          <w:rPr>
            <w:rFonts w:ascii="Times New Roman" w:eastAsia="Times New Roman" w:hAnsi="Times New Roman" w:cs="Times New Roman"/>
            <w:sz w:val="24"/>
            <w:szCs w:val="24"/>
          </w:rPr>
          <w:t>financial assistance</w:t>
        </w:r>
      </w:ins>
      <w:r w:rsidRPr="001C7544">
        <w:rPr>
          <w:rFonts w:ascii="Times New Roman" w:eastAsia="Times New Roman" w:hAnsi="Times New Roman" w:cs="Times New Roman"/>
          <w:sz w:val="24"/>
          <w:szCs w:val="24"/>
        </w:rPr>
        <w:t xml:space="preserve"> or procurement awards</w:t>
      </w:r>
      <w:del w:id="4639" w:author="OFFM" w:date="2024-04-16T10:53:00Z">
        <w:r w:rsidR="00817C00" w:rsidRPr="00F74592">
          <w:rPr>
            <w:rFonts w:ascii="Times New Roman" w:hAnsi="Times New Roman" w:cs="Times New Roman"/>
            <w:sz w:val="24"/>
            <w:szCs w:val="24"/>
          </w:rPr>
          <w:delText>;</w:delText>
        </w:r>
      </w:del>
      <w:ins w:id="464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integrity and business ethics. The Federal </w:t>
      </w:r>
      <w:del w:id="464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may make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to a recipient </w:t>
      </w:r>
      <w:del w:id="4642" w:author="OFFM" w:date="2024-04-16T10:53:00Z">
        <w:r w:rsidR="00817C00" w:rsidRPr="00F74592">
          <w:rPr>
            <w:rFonts w:ascii="Times New Roman" w:hAnsi="Times New Roman" w:cs="Times New Roman"/>
            <w:sz w:val="24"/>
            <w:szCs w:val="24"/>
          </w:rPr>
          <w:delText>who</w:delText>
        </w:r>
      </w:del>
      <w:ins w:id="4643" w:author="OFFM" w:date="2024-04-16T10:53:00Z">
        <w:r w:rsidRPr="001C7544">
          <w:rPr>
            <w:rFonts w:ascii="Times New Roman" w:eastAsia="Times New Roman" w:hAnsi="Times New Roman" w:cs="Times New Roman"/>
            <w:sz w:val="24"/>
            <w:szCs w:val="24"/>
          </w:rPr>
          <w:t>that</w:t>
        </w:r>
      </w:ins>
      <w:r w:rsidRPr="001C7544">
        <w:rPr>
          <w:rFonts w:ascii="Times New Roman" w:eastAsia="Times New Roman" w:hAnsi="Times New Roman" w:cs="Times New Roman"/>
          <w:sz w:val="24"/>
          <w:szCs w:val="24"/>
        </w:rPr>
        <w:t xml:space="preserve"> does not fully meet these standards</w:t>
      </w:r>
      <w:del w:id="4644"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if it is determined that the information is not relevant to the</w:t>
      </w:r>
      <w:del w:id="4645" w:author="OFFM" w:date="2024-04-16T10:53:00Z">
        <w:r w:rsidR="00817C00" w:rsidRPr="00F74592">
          <w:rPr>
            <w:rFonts w:ascii="Times New Roman" w:hAnsi="Times New Roman" w:cs="Times New Roman"/>
            <w:sz w:val="24"/>
            <w:szCs w:val="24"/>
          </w:rPr>
          <w:delText xml:space="preserve"> current</w:delText>
        </w:r>
      </w:del>
      <w:r w:rsidRPr="001C7544">
        <w:rPr>
          <w:rFonts w:ascii="Times New Roman" w:eastAsia="Times New Roman" w:hAnsi="Times New Roman" w:cs="Times New Roman"/>
          <w:sz w:val="24"/>
          <w:szCs w:val="24"/>
        </w:rPr>
        <w:t xml:space="preserve"> Federal award under consideration or there are specific conditions that can appropriately mitigate the </w:t>
      </w:r>
      <w:del w:id="4646" w:author="OFFM" w:date="2024-04-16T10:53:00Z">
        <w:r w:rsidR="00817C00" w:rsidRPr="00F74592">
          <w:rPr>
            <w:rFonts w:ascii="Times New Roman" w:hAnsi="Times New Roman" w:cs="Times New Roman"/>
            <w:sz w:val="24"/>
            <w:szCs w:val="24"/>
          </w:rPr>
          <w:delText>effects of the non-Federal entity's risk</w:delText>
        </w:r>
      </w:del>
      <w:ins w:id="4647" w:author="OFFM" w:date="2024-04-16T10:53:00Z">
        <w:r w:rsidRPr="001C7544">
          <w:rPr>
            <w:rFonts w:ascii="Times New Roman" w:eastAsia="Times New Roman" w:hAnsi="Times New Roman" w:cs="Times New Roman"/>
            <w:sz w:val="24"/>
            <w:szCs w:val="24"/>
          </w:rPr>
          <w:t>risk associated with the recipient</w:t>
        </w:r>
      </w:ins>
      <w:r w:rsidRPr="001C7544">
        <w:rPr>
          <w:rFonts w:ascii="Times New Roman" w:eastAsia="Times New Roman" w:hAnsi="Times New Roman" w:cs="Times New Roman"/>
          <w:sz w:val="24"/>
          <w:szCs w:val="24"/>
        </w:rPr>
        <w:t xml:space="preserve"> in accordance with § 200.208. </w:t>
      </w:r>
    </w:p>
    <w:p w14:paraId="520FE405" w14:textId="77777777" w:rsidR="00817C00" w:rsidRPr="00F74592" w:rsidRDefault="00F2264C" w:rsidP="00B229D1">
      <w:pPr>
        <w:spacing w:after="0" w:line="480" w:lineRule="auto"/>
        <w:ind w:firstLine="720"/>
        <w:contextualSpacing/>
        <w:rPr>
          <w:del w:id="4648"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 xml:space="preserve">(b) </w:t>
      </w:r>
      <w:r w:rsidRPr="00A63D45">
        <w:rPr>
          <w:rFonts w:ascii="Times New Roman" w:hAnsi="Times New Roman"/>
          <w:i/>
          <w:sz w:val="24"/>
        </w:rPr>
        <w:t xml:space="preserve">Risk </w:t>
      </w:r>
      <w:del w:id="4649" w:author="OFFM" w:date="2024-04-16T10:53:00Z">
        <w:r w:rsidR="00817C00" w:rsidRPr="00F74592">
          <w:rPr>
            <w:rFonts w:ascii="Times New Roman" w:hAnsi="Times New Roman" w:cs="Times New Roman"/>
            <w:sz w:val="24"/>
            <w:szCs w:val="24"/>
          </w:rPr>
          <w:delText xml:space="preserve">evaluation. </w:delText>
        </w:r>
      </w:del>
    </w:p>
    <w:p w14:paraId="090F66B9" w14:textId="06F3F66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4650" w:author="OFFM" w:date="2024-04-16T10:53:00Z">
        <w:r w:rsidRPr="001C7544">
          <w:rPr>
            <w:rFonts w:ascii="Times New Roman" w:eastAsia="Times New Roman" w:hAnsi="Times New Roman" w:cs="Times New Roman"/>
            <w:i/>
            <w:iCs/>
            <w:sz w:val="24"/>
            <w:szCs w:val="24"/>
          </w:rPr>
          <w:t>Assessment.</w:t>
        </w:r>
        <w:r w:rsidRPr="001C7544">
          <w:rPr>
            <w:rFonts w:ascii="Times New Roman" w:eastAsia="Times New Roman" w:hAnsi="Times New Roman" w:cs="Times New Roman"/>
            <w:sz w:val="24"/>
            <w:szCs w:val="24"/>
          </w:rPr>
          <w:t xml:space="preserve"> </w:t>
        </w:r>
      </w:ins>
      <w:r w:rsidRPr="001C7544">
        <w:rPr>
          <w:rFonts w:ascii="Times New Roman" w:eastAsia="Times New Roman" w:hAnsi="Times New Roman" w:cs="Times New Roman"/>
          <w:sz w:val="24"/>
          <w:szCs w:val="24"/>
        </w:rPr>
        <w:t xml:space="preserve">(1) The Federal </w:t>
      </w:r>
      <w:del w:id="465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w:t>
      </w:r>
      <w:del w:id="4652" w:author="OFFM" w:date="2024-04-16T10:53:00Z">
        <w:r w:rsidR="00817C00" w:rsidRPr="00F74592">
          <w:rPr>
            <w:rFonts w:ascii="Times New Roman" w:hAnsi="Times New Roman" w:cs="Times New Roman"/>
            <w:sz w:val="24"/>
            <w:szCs w:val="24"/>
          </w:rPr>
          <w:delText>have in place a framework</w:delText>
        </w:r>
      </w:del>
      <w:ins w:id="4653" w:author="OFFM" w:date="2024-04-16T10:53:00Z">
        <w:r w:rsidRPr="001C7544">
          <w:rPr>
            <w:rFonts w:ascii="Times New Roman" w:eastAsia="Times New Roman" w:hAnsi="Times New Roman" w:cs="Times New Roman"/>
            <w:sz w:val="24"/>
            <w:szCs w:val="24"/>
          </w:rPr>
          <w:t>establish and maintain policies and procedures</w:t>
        </w:r>
      </w:ins>
      <w:r w:rsidRPr="001C7544">
        <w:rPr>
          <w:rFonts w:ascii="Times New Roman" w:eastAsia="Times New Roman" w:hAnsi="Times New Roman" w:cs="Times New Roman"/>
          <w:sz w:val="24"/>
          <w:szCs w:val="24"/>
        </w:rPr>
        <w:t xml:space="preserve"> for </w:t>
      </w:r>
      <w:del w:id="4654" w:author="OFFM" w:date="2024-04-16T10:53:00Z">
        <w:r w:rsidR="00817C00" w:rsidRPr="00F74592">
          <w:rPr>
            <w:rFonts w:ascii="Times New Roman" w:hAnsi="Times New Roman" w:cs="Times New Roman"/>
            <w:sz w:val="24"/>
            <w:szCs w:val="24"/>
          </w:rPr>
          <w:delText>evaluating</w:delText>
        </w:r>
      </w:del>
      <w:ins w:id="4655" w:author="OFFM" w:date="2024-04-16T10:53:00Z">
        <w:r w:rsidRPr="001C7544">
          <w:rPr>
            <w:rFonts w:ascii="Times New Roman" w:eastAsia="Times New Roman" w:hAnsi="Times New Roman" w:cs="Times New Roman"/>
            <w:sz w:val="24"/>
            <w:szCs w:val="24"/>
          </w:rPr>
          <w:t>conducting a risk assessment to evaluate</w:t>
        </w:r>
      </w:ins>
      <w:r w:rsidRPr="001C7544">
        <w:rPr>
          <w:rFonts w:ascii="Times New Roman" w:eastAsia="Times New Roman" w:hAnsi="Times New Roman" w:cs="Times New Roman"/>
          <w:sz w:val="24"/>
          <w:szCs w:val="24"/>
        </w:rPr>
        <w:t xml:space="preserve"> the risks posed by applicants before </w:t>
      </w:r>
      <w:del w:id="4656" w:author="OFFM" w:date="2024-04-16T10:53:00Z">
        <w:r w:rsidR="00817C00" w:rsidRPr="00F74592">
          <w:rPr>
            <w:rFonts w:ascii="Times New Roman" w:hAnsi="Times New Roman" w:cs="Times New Roman"/>
            <w:sz w:val="24"/>
            <w:szCs w:val="24"/>
          </w:rPr>
          <w:delText>they receive</w:delText>
        </w:r>
      </w:del>
      <w:ins w:id="4657" w:author="OFFM" w:date="2024-04-16T10:53:00Z">
        <w:r w:rsidRPr="001C7544">
          <w:rPr>
            <w:rFonts w:ascii="Times New Roman" w:eastAsia="Times New Roman" w:hAnsi="Times New Roman" w:cs="Times New Roman"/>
            <w:sz w:val="24"/>
            <w:szCs w:val="24"/>
          </w:rPr>
          <w:t>issuing</w:t>
        </w:r>
      </w:ins>
      <w:r w:rsidRPr="001C7544">
        <w:rPr>
          <w:rFonts w:ascii="Times New Roman" w:eastAsia="Times New Roman" w:hAnsi="Times New Roman" w:cs="Times New Roman"/>
          <w:sz w:val="24"/>
          <w:szCs w:val="24"/>
        </w:rPr>
        <w:t xml:space="preserve"> Federal awards. This </w:t>
      </w:r>
      <w:del w:id="4658" w:author="OFFM" w:date="2024-04-16T10:53:00Z">
        <w:r w:rsidR="00817C00" w:rsidRPr="00F74592">
          <w:rPr>
            <w:rFonts w:ascii="Times New Roman" w:hAnsi="Times New Roman" w:cs="Times New Roman"/>
            <w:sz w:val="24"/>
            <w:szCs w:val="24"/>
          </w:rPr>
          <w:delText>evaluation</w:delText>
        </w:r>
      </w:del>
      <w:ins w:id="4659" w:author="OFFM" w:date="2024-04-16T10:53:00Z">
        <w:r w:rsidRPr="001C7544">
          <w:rPr>
            <w:rFonts w:ascii="Times New Roman" w:eastAsia="Times New Roman" w:hAnsi="Times New Roman" w:cs="Times New Roman"/>
            <w:sz w:val="24"/>
            <w:szCs w:val="24"/>
          </w:rPr>
          <w:t>assessment helps identify risks that may affect the advancement toward or the achievement of a project’s goals and objectives. Risk assessments assist Federal managers in determining appropriate resources and time to devote to project oversight and monitor recipient progress. This assessment</w:t>
        </w:r>
      </w:ins>
      <w:r w:rsidRPr="001C7544">
        <w:rPr>
          <w:rFonts w:ascii="Times New Roman" w:eastAsia="Times New Roman" w:hAnsi="Times New Roman" w:cs="Times New Roman"/>
          <w:sz w:val="24"/>
          <w:szCs w:val="24"/>
        </w:rPr>
        <w:t xml:space="preserve"> may incorporate </w:t>
      </w:r>
      <w:del w:id="4660" w:author="OFFM" w:date="2024-04-16T10:53:00Z">
        <w:r w:rsidR="00817C00" w:rsidRPr="00F74592">
          <w:rPr>
            <w:rFonts w:ascii="Times New Roman" w:hAnsi="Times New Roman" w:cs="Times New Roman"/>
            <w:sz w:val="24"/>
            <w:szCs w:val="24"/>
          </w:rPr>
          <w:delText xml:space="preserve">results of the evaluation of the applicant's eligibility or the </w:delText>
        </w:r>
      </w:del>
      <w:ins w:id="4661" w:author="OFFM" w:date="2024-04-16T10:53:00Z">
        <w:r w:rsidRPr="001C7544">
          <w:rPr>
            <w:rFonts w:ascii="Times New Roman" w:eastAsia="Times New Roman" w:hAnsi="Times New Roman" w:cs="Times New Roman"/>
            <w:sz w:val="24"/>
            <w:szCs w:val="24"/>
          </w:rPr>
          <w:t xml:space="preserve">elements such as the </w:t>
        </w:r>
      </w:ins>
      <w:r w:rsidRPr="001C7544">
        <w:rPr>
          <w:rFonts w:ascii="Times New Roman" w:eastAsia="Times New Roman" w:hAnsi="Times New Roman" w:cs="Times New Roman"/>
          <w:sz w:val="24"/>
          <w:szCs w:val="24"/>
        </w:rPr>
        <w:t xml:space="preserve">quality of </w:t>
      </w:r>
      <w:del w:id="4662" w:author="OFFM" w:date="2024-04-16T10:53:00Z">
        <w:r w:rsidR="00817C00" w:rsidRPr="00F74592">
          <w:rPr>
            <w:rFonts w:ascii="Times New Roman" w:hAnsi="Times New Roman" w:cs="Times New Roman"/>
            <w:sz w:val="24"/>
            <w:szCs w:val="24"/>
          </w:rPr>
          <w:delText>its</w:delText>
        </w:r>
      </w:del>
      <w:ins w:id="4663"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application</w:t>
      </w:r>
      <w:del w:id="4664" w:author="OFFM" w:date="2024-04-16T10:53:00Z">
        <w:r w:rsidR="00817C00" w:rsidRPr="00F74592">
          <w:rPr>
            <w:rFonts w:ascii="Times New Roman" w:hAnsi="Times New Roman" w:cs="Times New Roman"/>
            <w:sz w:val="24"/>
            <w:szCs w:val="24"/>
          </w:rPr>
          <w:delText>.</w:delText>
        </w:r>
      </w:del>
      <w:ins w:id="4665" w:author="OFFM" w:date="2024-04-16T10:53:00Z">
        <w:r w:rsidRPr="001C7544">
          <w:rPr>
            <w:rFonts w:ascii="Times New Roman" w:eastAsia="Times New Roman" w:hAnsi="Times New Roman" w:cs="Times New Roman"/>
            <w:sz w:val="24"/>
            <w:szCs w:val="24"/>
          </w:rPr>
          <w:t>, award amount, risk associated with the program, cybersecurity risks, fraud risks, and impacts on local jobs and the community.</w:t>
        </w:r>
      </w:ins>
      <w:r w:rsidRPr="001C7544">
        <w:rPr>
          <w:rFonts w:ascii="Times New Roman" w:eastAsia="Times New Roman" w:hAnsi="Times New Roman" w:cs="Times New Roman"/>
          <w:sz w:val="24"/>
          <w:szCs w:val="24"/>
        </w:rPr>
        <w:t xml:space="preserve"> If the Federal </w:t>
      </w:r>
      <w:del w:id="4666"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r w:rsidRPr="001C7544">
        <w:rPr>
          <w:rFonts w:ascii="Times New Roman" w:eastAsia="Times New Roman" w:hAnsi="Times New Roman" w:cs="Times New Roman"/>
          <w:sz w:val="24"/>
          <w:szCs w:val="24"/>
        </w:rPr>
        <w:lastRenderedPageBreak/>
        <w:t xml:space="preserve">determines that </w:t>
      </w:r>
      <w:del w:id="4667" w:author="OFFM" w:date="2024-04-16T10:53:00Z">
        <w:r w:rsidR="00817C00" w:rsidRPr="00F74592">
          <w:rPr>
            <w:rFonts w:ascii="Times New Roman" w:hAnsi="Times New Roman" w:cs="Times New Roman"/>
            <w:sz w:val="24"/>
            <w:szCs w:val="24"/>
          </w:rPr>
          <w:delText>a</w:delText>
        </w:r>
      </w:del>
      <w:ins w:id="4668"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Federal award will be made, </w:t>
      </w:r>
      <w:del w:id="4669" w:author="OFFM" w:date="2024-04-16T10:53:00Z">
        <w:r w:rsidR="00817C00" w:rsidRPr="00F74592">
          <w:rPr>
            <w:rFonts w:ascii="Times New Roman" w:hAnsi="Times New Roman" w:cs="Times New Roman"/>
            <w:sz w:val="24"/>
            <w:szCs w:val="24"/>
          </w:rPr>
          <w:delText>special</w:delText>
        </w:r>
      </w:del>
      <w:ins w:id="4670" w:author="OFFM" w:date="2024-04-16T10:53:00Z">
        <w:r w:rsidRPr="001C7544">
          <w:rPr>
            <w:rFonts w:ascii="Times New Roman" w:eastAsia="Times New Roman" w:hAnsi="Times New Roman" w:cs="Times New Roman"/>
            <w:sz w:val="24"/>
            <w:szCs w:val="24"/>
          </w:rPr>
          <w:t>specific</w:t>
        </w:r>
      </w:ins>
      <w:r w:rsidRPr="001C7544">
        <w:rPr>
          <w:rFonts w:ascii="Times New Roman" w:eastAsia="Times New Roman" w:hAnsi="Times New Roman" w:cs="Times New Roman"/>
          <w:sz w:val="24"/>
          <w:szCs w:val="24"/>
        </w:rPr>
        <w:t xml:space="preserve"> conditions that </w:t>
      </w:r>
      <w:del w:id="4671" w:author="OFFM" w:date="2024-04-16T10:53:00Z">
        <w:r w:rsidR="00817C00" w:rsidRPr="00F74592">
          <w:rPr>
            <w:rFonts w:ascii="Times New Roman" w:hAnsi="Times New Roman" w:cs="Times New Roman"/>
            <w:sz w:val="24"/>
            <w:szCs w:val="24"/>
          </w:rPr>
          <w:delText>correspond to</w:delText>
        </w:r>
      </w:del>
      <w:ins w:id="4672" w:author="OFFM" w:date="2024-04-16T10:53:00Z">
        <w:r w:rsidRPr="001C7544">
          <w:rPr>
            <w:rFonts w:ascii="Times New Roman" w:eastAsia="Times New Roman" w:hAnsi="Times New Roman" w:cs="Times New Roman"/>
            <w:sz w:val="24"/>
            <w:szCs w:val="24"/>
          </w:rPr>
          <w:t>address</w:t>
        </w:r>
      </w:ins>
      <w:r w:rsidRPr="001C7544">
        <w:rPr>
          <w:rFonts w:ascii="Times New Roman" w:eastAsia="Times New Roman" w:hAnsi="Times New Roman" w:cs="Times New Roman"/>
          <w:sz w:val="24"/>
          <w:szCs w:val="24"/>
        </w:rPr>
        <w:t xml:space="preserve"> the </w:t>
      </w:r>
      <w:del w:id="4673" w:author="OFFM" w:date="2024-04-16T10:53:00Z">
        <w:r w:rsidR="00817C00" w:rsidRPr="00F74592">
          <w:rPr>
            <w:rFonts w:ascii="Times New Roman" w:hAnsi="Times New Roman" w:cs="Times New Roman"/>
            <w:sz w:val="24"/>
            <w:szCs w:val="24"/>
          </w:rPr>
          <w:delText xml:space="preserve">degree of risk </w:delText>
        </w:r>
      </w:del>
      <w:r w:rsidRPr="001C7544">
        <w:rPr>
          <w:rFonts w:ascii="Times New Roman" w:eastAsia="Times New Roman" w:hAnsi="Times New Roman" w:cs="Times New Roman"/>
          <w:sz w:val="24"/>
          <w:szCs w:val="24"/>
        </w:rPr>
        <w:t xml:space="preserve">assessed </w:t>
      </w:r>
      <w:ins w:id="4674" w:author="OFFM" w:date="2024-04-16T10:53:00Z">
        <w:r w:rsidRPr="001C7544">
          <w:rPr>
            <w:rFonts w:ascii="Times New Roman" w:eastAsia="Times New Roman" w:hAnsi="Times New Roman" w:cs="Times New Roman"/>
            <w:sz w:val="24"/>
            <w:szCs w:val="24"/>
          </w:rPr>
          <w:t xml:space="preserve">risk </w:t>
        </w:r>
      </w:ins>
      <w:r w:rsidRPr="001C7544">
        <w:rPr>
          <w:rFonts w:ascii="Times New Roman" w:eastAsia="Times New Roman" w:hAnsi="Times New Roman" w:cs="Times New Roman"/>
          <w:sz w:val="24"/>
          <w:szCs w:val="24"/>
        </w:rPr>
        <w:t xml:space="preserve">may be </w:t>
      </w:r>
      <w:del w:id="4675" w:author="OFFM" w:date="2024-04-16T10:53:00Z">
        <w:r w:rsidR="00817C00" w:rsidRPr="00F74592">
          <w:rPr>
            <w:rFonts w:ascii="Times New Roman" w:hAnsi="Times New Roman" w:cs="Times New Roman"/>
            <w:sz w:val="24"/>
            <w:szCs w:val="24"/>
          </w:rPr>
          <w:delText>applied to</w:delText>
        </w:r>
      </w:del>
      <w:ins w:id="4676" w:author="OFFM" w:date="2024-04-16T10:53:00Z">
        <w:r w:rsidRPr="001C7544">
          <w:rPr>
            <w:rFonts w:ascii="Times New Roman" w:eastAsia="Times New Roman" w:hAnsi="Times New Roman" w:cs="Times New Roman"/>
            <w:sz w:val="24"/>
            <w:szCs w:val="24"/>
          </w:rPr>
          <w:t>implemented in</w:t>
        </w:r>
      </w:ins>
      <w:r w:rsidRPr="001C7544">
        <w:rPr>
          <w:rFonts w:ascii="Times New Roman" w:eastAsia="Times New Roman" w:hAnsi="Times New Roman" w:cs="Times New Roman"/>
          <w:sz w:val="24"/>
          <w:szCs w:val="24"/>
        </w:rPr>
        <w:t xml:space="preserve"> the Federal award. </w:t>
      </w:r>
      <w:del w:id="4677" w:author="OFFM" w:date="2024-04-16T10:53:00Z">
        <w:r w:rsidR="00817C00" w:rsidRPr="00F74592">
          <w:rPr>
            <w:rFonts w:ascii="Times New Roman" w:hAnsi="Times New Roman" w:cs="Times New Roman"/>
            <w:sz w:val="24"/>
            <w:szCs w:val="24"/>
          </w:rPr>
          <w:delText>Criteria</w:delText>
        </w:r>
      </w:del>
      <w:ins w:id="4678" w:author="OFFM" w:date="2024-04-16T10:53:00Z">
        <w:r w:rsidRPr="001C7544">
          <w:rPr>
            <w:rFonts w:ascii="Times New Roman" w:eastAsia="Times New Roman" w:hAnsi="Times New Roman" w:cs="Times New Roman"/>
            <w:sz w:val="24"/>
            <w:szCs w:val="24"/>
          </w:rPr>
          <w:t>The risk criteria</w:t>
        </w:r>
      </w:ins>
      <w:r w:rsidRPr="001C7544">
        <w:rPr>
          <w:rFonts w:ascii="Times New Roman" w:eastAsia="Times New Roman" w:hAnsi="Times New Roman" w:cs="Times New Roman"/>
          <w:sz w:val="24"/>
          <w:szCs w:val="24"/>
        </w:rPr>
        <w:t xml:space="preserve"> to be evaluated must be described in the announcement of </w:t>
      </w:r>
      <w:ins w:id="4679"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funding opportunity described in § 200.204. </w:t>
      </w:r>
    </w:p>
    <w:p w14:paraId="2EE46C99" w14:textId="6158B36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In evaluating risks posed by applicants, the Federal </w:t>
      </w:r>
      <w:del w:id="4680"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del w:id="4681" w:author="OFFM" w:date="2024-04-16T10:53:00Z">
        <w:r w:rsidR="00817C00" w:rsidRPr="00F74592">
          <w:rPr>
            <w:rFonts w:ascii="Times New Roman" w:hAnsi="Times New Roman" w:cs="Times New Roman"/>
            <w:sz w:val="24"/>
            <w:szCs w:val="24"/>
          </w:rPr>
          <w:delText>may use a risk-based approach and may</w:delText>
        </w:r>
      </w:del>
      <w:ins w:id="4682" w:author="OFFM" w:date="2024-04-16T10:53:00Z">
        <w:r w:rsidRPr="001C7544">
          <w:rPr>
            <w:rFonts w:ascii="Times New Roman" w:eastAsia="Times New Roman" w:hAnsi="Times New Roman" w:cs="Times New Roman"/>
            <w:sz w:val="24"/>
            <w:szCs w:val="24"/>
          </w:rPr>
          <w:t>should</w:t>
        </w:r>
      </w:ins>
      <w:r w:rsidRPr="001C7544">
        <w:rPr>
          <w:rFonts w:ascii="Times New Roman" w:eastAsia="Times New Roman" w:hAnsi="Times New Roman" w:cs="Times New Roman"/>
          <w:sz w:val="24"/>
          <w:szCs w:val="24"/>
        </w:rPr>
        <w:t xml:space="preserve"> consider </w:t>
      </w:r>
      <w:del w:id="4683" w:author="OFFM" w:date="2024-04-16T10:53:00Z">
        <w:r w:rsidR="00817C00" w:rsidRPr="00F74592">
          <w:rPr>
            <w:rFonts w:ascii="Times New Roman" w:hAnsi="Times New Roman" w:cs="Times New Roman"/>
            <w:sz w:val="24"/>
            <w:szCs w:val="24"/>
          </w:rPr>
          <w:delText xml:space="preserve">any items such as </w:delText>
        </w:r>
      </w:del>
      <w:r w:rsidRPr="001C7544">
        <w:rPr>
          <w:rFonts w:ascii="Times New Roman" w:eastAsia="Times New Roman" w:hAnsi="Times New Roman" w:cs="Times New Roman"/>
          <w:sz w:val="24"/>
          <w:szCs w:val="24"/>
        </w:rPr>
        <w:t>the following</w:t>
      </w:r>
      <w:ins w:id="4684" w:author="OFFM" w:date="2024-04-16T10:53:00Z">
        <w:r w:rsidRPr="001C7544">
          <w:rPr>
            <w:rFonts w:ascii="Times New Roman" w:eastAsia="Times New Roman" w:hAnsi="Times New Roman" w:cs="Times New Roman"/>
            <w:sz w:val="24"/>
            <w:szCs w:val="24"/>
          </w:rPr>
          <w:t xml:space="preserve"> items</w:t>
        </w:r>
      </w:ins>
      <w:r w:rsidRPr="001C7544">
        <w:rPr>
          <w:rFonts w:ascii="Times New Roman" w:eastAsia="Times New Roman" w:hAnsi="Times New Roman" w:cs="Times New Roman"/>
          <w:sz w:val="24"/>
          <w:szCs w:val="24"/>
        </w:rPr>
        <w:t xml:space="preserve">: </w:t>
      </w:r>
    </w:p>
    <w:p w14:paraId="0C26F590" w14:textId="22E71B2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w:t>
      </w:r>
      <w:r w:rsidRPr="00A63D45">
        <w:rPr>
          <w:rFonts w:ascii="Times New Roman" w:hAnsi="Times New Roman"/>
          <w:i/>
          <w:sz w:val="24"/>
        </w:rPr>
        <w:t xml:space="preserve">Financial stability. </w:t>
      </w:r>
      <w:del w:id="4685" w:author="OFFM" w:date="2024-04-16T10:53:00Z">
        <w:r w:rsidR="00817C00" w:rsidRPr="00F74592">
          <w:rPr>
            <w:rFonts w:ascii="Times New Roman" w:hAnsi="Times New Roman" w:cs="Times New Roman"/>
            <w:sz w:val="24"/>
            <w:szCs w:val="24"/>
          </w:rPr>
          <w:delText>Financial stability</w:delText>
        </w:r>
      </w:del>
      <w:ins w:id="4686" w:author="OFFM" w:date="2024-04-16T10:53:00Z">
        <w:r w:rsidRPr="001C7544">
          <w:rPr>
            <w:rFonts w:ascii="Times New Roman" w:eastAsia="Times New Roman" w:hAnsi="Times New Roman" w:cs="Times New Roman"/>
            <w:sz w:val="24"/>
            <w:szCs w:val="24"/>
          </w:rPr>
          <w:t>The applicant’s record of effectively managing financial risks, assets, and resources</w:t>
        </w:r>
      </w:ins>
      <w:r w:rsidRPr="001C7544">
        <w:rPr>
          <w:rFonts w:ascii="Times New Roman" w:eastAsia="Times New Roman" w:hAnsi="Times New Roman" w:cs="Times New Roman"/>
          <w:sz w:val="24"/>
          <w:szCs w:val="24"/>
        </w:rPr>
        <w:t xml:space="preserve">; </w:t>
      </w:r>
    </w:p>
    <w:p w14:paraId="4DA74FD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w:t>
      </w:r>
      <w:r w:rsidRPr="00A63D45">
        <w:rPr>
          <w:rFonts w:ascii="Times New Roman" w:hAnsi="Times New Roman"/>
          <w:i/>
          <w:sz w:val="24"/>
        </w:rPr>
        <w:t>Management systems and standards.</w:t>
      </w:r>
      <w:r w:rsidRPr="001C7544">
        <w:rPr>
          <w:rFonts w:ascii="Times New Roman" w:eastAsia="Times New Roman" w:hAnsi="Times New Roman" w:cs="Times New Roman"/>
          <w:sz w:val="24"/>
          <w:szCs w:val="24"/>
        </w:rPr>
        <w:t xml:space="preserve"> Quality of management systems and ability to meet the management standards prescribed in this part; </w:t>
      </w:r>
    </w:p>
    <w:p w14:paraId="26AE72E6" w14:textId="78E57F5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w:t>
      </w:r>
      <w:r w:rsidRPr="00A63D45">
        <w:rPr>
          <w:rFonts w:ascii="Times New Roman" w:hAnsi="Times New Roman"/>
          <w:i/>
          <w:sz w:val="24"/>
        </w:rPr>
        <w:t>History of performance.</w:t>
      </w:r>
      <w:r w:rsidRPr="001C7544">
        <w:rPr>
          <w:rFonts w:ascii="Times New Roman" w:eastAsia="Times New Roman" w:hAnsi="Times New Roman" w:cs="Times New Roman"/>
          <w:sz w:val="24"/>
          <w:szCs w:val="24"/>
        </w:rPr>
        <w:t xml:space="preserve"> The applicant's record </w:t>
      </w:r>
      <w:del w:id="4687" w:author="OFFM" w:date="2024-04-16T10:53:00Z">
        <w:r w:rsidR="00817C00" w:rsidRPr="00F74592">
          <w:rPr>
            <w:rFonts w:ascii="Times New Roman" w:hAnsi="Times New Roman" w:cs="Times New Roman"/>
            <w:sz w:val="24"/>
            <w:szCs w:val="24"/>
          </w:rPr>
          <w:delText>in</w:delText>
        </w:r>
      </w:del>
      <w:ins w:id="4688" w:author="OFFM" w:date="2024-04-16T10:53:00Z">
        <w:r w:rsidRPr="001C7544">
          <w:rPr>
            <w:rFonts w:ascii="Times New Roman" w:eastAsia="Times New Roman" w:hAnsi="Times New Roman" w:cs="Times New Roman"/>
            <w:sz w:val="24"/>
            <w:szCs w:val="24"/>
          </w:rPr>
          <w:t>of</w:t>
        </w:r>
      </w:ins>
      <w:r w:rsidRPr="001C7544">
        <w:rPr>
          <w:rFonts w:ascii="Times New Roman" w:eastAsia="Times New Roman" w:hAnsi="Times New Roman" w:cs="Times New Roman"/>
          <w:sz w:val="24"/>
          <w:szCs w:val="24"/>
        </w:rPr>
        <w:t xml:space="preserve"> managing </w:t>
      </w:r>
      <w:del w:id="4689" w:author="OFFM" w:date="2024-04-16T10:53:00Z">
        <w:r w:rsidR="00817C00" w:rsidRPr="00F74592">
          <w:rPr>
            <w:rFonts w:ascii="Times New Roman" w:hAnsi="Times New Roman" w:cs="Times New Roman"/>
            <w:sz w:val="24"/>
            <w:szCs w:val="24"/>
          </w:rPr>
          <w:delText xml:space="preserve">Federal awards, if it is a prior recipient of </w:delText>
        </w:r>
      </w:del>
      <w:ins w:id="4690" w:author="OFFM" w:date="2024-04-16T10:53:00Z">
        <w:r w:rsidRPr="001C7544">
          <w:rPr>
            <w:rFonts w:ascii="Times New Roman" w:eastAsia="Times New Roman" w:hAnsi="Times New Roman" w:cs="Times New Roman"/>
            <w:sz w:val="24"/>
            <w:szCs w:val="24"/>
          </w:rPr>
          <w:t xml:space="preserve">previous and current </w:t>
        </w:r>
      </w:ins>
      <w:r w:rsidRPr="001C7544">
        <w:rPr>
          <w:rFonts w:ascii="Times New Roman" w:eastAsia="Times New Roman" w:hAnsi="Times New Roman" w:cs="Times New Roman"/>
          <w:sz w:val="24"/>
          <w:szCs w:val="24"/>
        </w:rPr>
        <w:t xml:space="preserve">Federal awards, including </w:t>
      </w:r>
      <w:del w:id="4691" w:author="OFFM" w:date="2024-04-16T10:53:00Z">
        <w:r w:rsidR="00817C00" w:rsidRPr="00F74592">
          <w:rPr>
            <w:rFonts w:ascii="Times New Roman" w:hAnsi="Times New Roman" w:cs="Times New Roman"/>
            <w:sz w:val="24"/>
            <w:szCs w:val="24"/>
          </w:rPr>
          <w:delText xml:space="preserve">timeliness of </w:delText>
        </w:r>
      </w:del>
      <w:r w:rsidRPr="001C7544">
        <w:rPr>
          <w:rFonts w:ascii="Times New Roman" w:eastAsia="Times New Roman" w:hAnsi="Times New Roman" w:cs="Times New Roman"/>
          <w:sz w:val="24"/>
          <w:szCs w:val="24"/>
        </w:rPr>
        <w:t xml:space="preserve">compliance with </w:t>
      </w:r>
      <w:del w:id="4692" w:author="OFFM" w:date="2024-04-16T10:53:00Z">
        <w:r w:rsidR="00817C00" w:rsidRPr="00F74592">
          <w:rPr>
            <w:rFonts w:ascii="Times New Roman" w:hAnsi="Times New Roman" w:cs="Times New Roman"/>
            <w:sz w:val="24"/>
            <w:szCs w:val="24"/>
          </w:rPr>
          <w:delText xml:space="preserve">applicable </w:delText>
        </w:r>
      </w:del>
      <w:r w:rsidRPr="001C7544">
        <w:rPr>
          <w:rFonts w:ascii="Times New Roman" w:eastAsia="Times New Roman" w:hAnsi="Times New Roman" w:cs="Times New Roman"/>
          <w:sz w:val="24"/>
          <w:szCs w:val="24"/>
        </w:rPr>
        <w:t>reporting requirements</w:t>
      </w:r>
      <w:del w:id="4693" w:author="OFFM" w:date="2024-04-16T10:53:00Z">
        <w:r w:rsidR="00817C00" w:rsidRPr="00F74592">
          <w:rPr>
            <w:rFonts w:ascii="Times New Roman" w:hAnsi="Times New Roman" w:cs="Times New Roman"/>
            <w:sz w:val="24"/>
            <w:szCs w:val="24"/>
          </w:rPr>
          <w:delText>,</w:delText>
        </w:r>
      </w:del>
      <w:ins w:id="4694" w:author="OFFM" w:date="2024-04-16T10:53:00Z">
        <w:r w:rsidRPr="001C7544">
          <w:rPr>
            <w:rFonts w:ascii="Times New Roman" w:eastAsia="Times New Roman" w:hAnsi="Times New Roman" w:cs="Times New Roman"/>
            <w:sz w:val="24"/>
            <w:szCs w:val="24"/>
          </w:rPr>
          <w:t xml:space="preserve"> and</w:t>
        </w:r>
      </w:ins>
      <w:r w:rsidRPr="001C7544">
        <w:rPr>
          <w:rFonts w:ascii="Times New Roman" w:eastAsia="Times New Roman" w:hAnsi="Times New Roman" w:cs="Times New Roman"/>
          <w:sz w:val="24"/>
          <w:szCs w:val="24"/>
        </w:rPr>
        <w:t xml:space="preserve"> conformance to the terms and conditions of </w:t>
      </w:r>
      <w:del w:id="4695" w:author="OFFM" w:date="2024-04-16T10:53:00Z">
        <w:r w:rsidR="00817C00" w:rsidRPr="00F74592">
          <w:rPr>
            <w:rFonts w:ascii="Times New Roman" w:hAnsi="Times New Roman" w:cs="Times New Roman"/>
            <w:sz w:val="24"/>
            <w:szCs w:val="24"/>
          </w:rPr>
          <w:delText xml:space="preserve">previous </w:delText>
        </w:r>
      </w:del>
      <w:r w:rsidRPr="001C7544">
        <w:rPr>
          <w:rFonts w:ascii="Times New Roman" w:eastAsia="Times New Roman" w:hAnsi="Times New Roman" w:cs="Times New Roman"/>
          <w:sz w:val="24"/>
          <w:szCs w:val="24"/>
        </w:rPr>
        <w:t xml:space="preserve">Federal awards, </w:t>
      </w:r>
      <w:del w:id="4696" w:author="OFFM" w:date="2024-04-16T10:53:00Z">
        <w:r w:rsidR="00817C00" w:rsidRPr="00F74592">
          <w:rPr>
            <w:rFonts w:ascii="Times New Roman" w:hAnsi="Times New Roman" w:cs="Times New Roman"/>
            <w:sz w:val="24"/>
            <w:szCs w:val="24"/>
          </w:rPr>
          <w:delText xml:space="preserve">and </w:delText>
        </w:r>
      </w:del>
      <w:r w:rsidRPr="001C7544">
        <w:rPr>
          <w:rFonts w:ascii="Times New Roman" w:eastAsia="Times New Roman" w:hAnsi="Times New Roman" w:cs="Times New Roman"/>
          <w:sz w:val="24"/>
          <w:szCs w:val="24"/>
        </w:rPr>
        <w:t>if applicable</w:t>
      </w:r>
      <w:del w:id="4697" w:author="OFFM" w:date="2024-04-16T10:53:00Z">
        <w:r w:rsidR="00817C00" w:rsidRPr="00F74592">
          <w:rPr>
            <w:rFonts w:ascii="Times New Roman" w:hAnsi="Times New Roman" w:cs="Times New Roman"/>
            <w:sz w:val="24"/>
            <w:szCs w:val="24"/>
          </w:rPr>
          <w:delText>, the extent to which any previously awarded amounts will be expended prior to future awards</w:delText>
        </w:r>
      </w:del>
      <w:r w:rsidRPr="001C7544">
        <w:rPr>
          <w:rFonts w:ascii="Times New Roman" w:eastAsia="Times New Roman" w:hAnsi="Times New Roman" w:cs="Times New Roman"/>
          <w:sz w:val="24"/>
          <w:szCs w:val="24"/>
        </w:rPr>
        <w:t xml:space="preserve">; </w:t>
      </w:r>
    </w:p>
    <w:p w14:paraId="0D7AB733" w14:textId="175347B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(iv) </w:t>
      </w:r>
      <w:r w:rsidRPr="00A63D45">
        <w:rPr>
          <w:rFonts w:ascii="Times New Roman" w:hAnsi="Times New Roman"/>
          <w:i/>
          <w:sz w:val="24"/>
        </w:rPr>
        <w:t>Audit reports and findings.</w:t>
      </w:r>
      <w:r w:rsidRPr="001C7544">
        <w:rPr>
          <w:rFonts w:ascii="Times New Roman" w:eastAsia="Times New Roman" w:hAnsi="Times New Roman" w:cs="Times New Roman"/>
          <w:sz w:val="24"/>
          <w:szCs w:val="24"/>
        </w:rPr>
        <w:t xml:space="preserve"> Reports and findings from audits performed under subpart F </w:t>
      </w:r>
      <w:del w:id="4698"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or the reports and findings of any other available audits</w:t>
      </w:r>
      <w:ins w:id="4699" w:author="OFFM" w:date="2024-04-16T10:53:00Z">
        <w:r w:rsidRPr="001C7544">
          <w:rPr>
            <w:rFonts w:ascii="Times New Roman" w:eastAsia="Times New Roman" w:hAnsi="Times New Roman" w:cs="Times New Roman"/>
            <w:sz w:val="24"/>
            <w:szCs w:val="24"/>
          </w:rPr>
          <w:t>, if applicable</w:t>
        </w:r>
      </w:ins>
      <w:r w:rsidRPr="001C7544">
        <w:rPr>
          <w:rFonts w:ascii="Times New Roman" w:eastAsia="Times New Roman" w:hAnsi="Times New Roman" w:cs="Times New Roman"/>
          <w:sz w:val="24"/>
          <w:szCs w:val="24"/>
        </w:rPr>
        <w:t xml:space="preserve">; and </w:t>
      </w:r>
    </w:p>
    <w:p w14:paraId="37D2EA9B" w14:textId="2C6CCCE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(v) </w:t>
      </w:r>
      <w:r w:rsidRPr="00A63D45">
        <w:rPr>
          <w:rFonts w:ascii="Times New Roman" w:hAnsi="Times New Roman"/>
          <w:i/>
          <w:sz w:val="24"/>
        </w:rPr>
        <w:t>Ability to effectively implement requirements.</w:t>
      </w:r>
      <w:r w:rsidRPr="001C7544">
        <w:rPr>
          <w:rFonts w:ascii="Times New Roman" w:eastAsia="Times New Roman" w:hAnsi="Times New Roman" w:cs="Times New Roman"/>
          <w:sz w:val="24"/>
          <w:szCs w:val="24"/>
        </w:rPr>
        <w:t xml:space="preserve"> The applicant's ability to effectively implement statutory, regulatory, or other requirements imposed on </w:t>
      </w:r>
      <w:del w:id="4700" w:author="OFFM" w:date="2024-04-16T10:53:00Z">
        <w:r w:rsidR="00817C00" w:rsidRPr="00F74592">
          <w:rPr>
            <w:rFonts w:ascii="Times New Roman" w:hAnsi="Times New Roman" w:cs="Times New Roman"/>
            <w:sz w:val="24"/>
            <w:szCs w:val="24"/>
          </w:rPr>
          <w:delText>non-</w:delText>
        </w:r>
      </w:del>
      <w:ins w:id="4701" w:author="OFFM" w:date="2024-04-16T10:53:00Z">
        <w:r w:rsidRPr="001C7544">
          <w:rPr>
            <w:rFonts w:ascii="Times New Roman" w:eastAsia="Times New Roman" w:hAnsi="Times New Roman" w:cs="Times New Roman"/>
            <w:sz w:val="24"/>
            <w:szCs w:val="24"/>
          </w:rPr>
          <w:t xml:space="preserve">recipients of </w:t>
        </w:r>
      </w:ins>
      <w:r w:rsidRPr="001C7544">
        <w:rPr>
          <w:rFonts w:ascii="Times New Roman" w:eastAsia="Times New Roman" w:hAnsi="Times New Roman" w:cs="Times New Roman"/>
          <w:sz w:val="24"/>
          <w:szCs w:val="24"/>
        </w:rPr>
        <w:t xml:space="preserve">Federal </w:t>
      </w:r>
      <w:del w:id="4702" w:author="OFFM" w:date="2024-04-16T10:53:00Z">
        <w:r w:rsidR="00817C00" w:rsidRPr="00F74592">
          <w:rPr>
            <w:rFonts w:ascii="Times New Roman" w:hAnsi="Times New Roman" w:cs="Times New Roman"/>
            <w:sz w:val="24"/>
            <w:szCs w:val="24"/>
          </w:rPr>
          <w:delText>entities</w:delText>
        </w:r>
      </w:del>
      <w:ins w:id="4703" w:author="OFFM" w:date="2024-04-16T10:53:00Z">
        <w:r w:rsidRPr="001C7544">
          <w:rPr>
            <w:rFonts w:ascii="Times New Roman" w:eastAsia="Times New Roman" w:hAnsi="Times New Roman" w:cs="Times New Roman"/>
            <w:sz w:val="24"/>
            <w:szCs w:val="24"/>
          </w:rPr>
          <w:t>awards</w:t>
        </w:r>
      </w:ins>
      <w:r w:rsidRPr="001C7544">
        <w:rPr>
          <w:rFonts w:ascii="Times New Roman" w:eastAsia="Times New Roman" w:hAnsi="Times New Roman" w:cs="Times New Roman"/>
          <w:sz w:val="24"/>
          <w:szCs w:val="24"/>
        </w:rPr>
        <w:t xml:space="preserve">. </w:t>
      </w:r>
    </w:p>
    <w:p w14:paraId="317F164C" w14:textId="3D51BBC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w:t>
      </w:r>
      <w:ins w:id="4704" w:author="OFFM" w:date="2024-04-16T10:53:00Z">
        <w:r w:rsidRPr="001C7544">
          <w:rPr>
            <w:rFonts w:ascii="Times New Roman" w:eastAsia="Times New Roman" w:hAnsi="Times New Roman" w:cs="Times New Roman"/>
            <w:i/>
            <w:iCs/>
            <w:sz w:val="24"/>
            <w:szCs w:val="24"/>
          </w:rPr>
          <w:t xml:space="preserve">Adjustments to the </w:t>
        </w:r>
      </w:ins>
      <w:r w:rsidRPr="00A63D45">
        <w:rPr>
          <w:rFonts w:ascii="Times New Roman" w:hAnsi="Times New Roman"/>
          <w:i/>
          <w:sz w:val="24"/>
        </w:rPr>
        <w:t>Risk</w:t>
      </w:r>
      <w:del w:id="4705" w:author="OFFM" w:date="2024-04-16T10:53:00Z">
        <w:r w:rsidR="00817C00" w:rsidRPr="00F74592">
          <w:rPr>
            <w:rFonts w:ascii="Times New Roman" w:hAnsi="Times New Roman" w:cs="Times New Roman"/>
            <w:sz w:val="24"/>
            <w:szCs w:val="24"/>
          </w:rPr>
          <w:delText>-based requirements adjustment.</w:delText>
        </w:r>
      </w:del>
      <w:ins w:id="4706" w:author="OFFM" w:date="2024-04-16T10:53:00Z">
        <w:r w:rsidRPr="001C7544">
          <w:rPr>
            <w:rFonts w:ascii="Times New Roman" w:eastAsia="Times New Roman" w:hAnsi="Times New Roman" w:cs="Times New Roman"/>
            <w:i/>
            <w:iCs/>
            <w:sz w:val="24"/>
            <w:szCs w:val="24"/>
          </w:rPr>
          <w:t xml:space="preserve"> Assessment.</w:t>
        </w:r>
      </w:ins>
      <w:r w:rsidRPr="001C7544">
        <w:rPr>
          <w:rFonts w:ascii="Times New Roman" w:eastAsia="Times New Roman" w:hAnsi="Times New Roman" w:cs="Times New Roman"/>
          <w:sz w:val="24"/>
          <w:szCs w:val="24"/>
        </w:rPr>
        <w:t xml:space="preserve"> The Federal </w:t>
      </w:r>
      <w:del w:id="470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may </w:t>
      </w:r>
      <w:del w:id="4708" w:author="OFFM" w:date="2024-04-16T10:53:00Z">
        <w:r w:rsidR="00817C00" w:rsidRPr="00F74592">
          <w:rPr>
            <w:rFonts w:ascii="Times New Roman" w:hAnsi="Times New Roman" w:cs="Times New Roman"/>
            <w:sz w:val="24"/>
            <w:szCs w:val="24"/>
          </w:rPr>
          <w:delText>adjust requirements when a</w:delText>
        </w:r>
      </w:del>
      <w:ins w:id="4709" w:author="OFFM" w:date="2024-04-16T10:53:00Z">
        <w:r w:rsidRPr="001C7544">
          <w:rPr>
            <w:rFonts w:ascii="Times New Roman" w:eastAsia="Times New Roman" w:hAnsi="Times New Roman" w:cs="Times New Roman"/>
            <w:sz w:val="24"/>
            <w:szCs w:val="24"/>
          </w:rPr>
          <w:t>modify the</w:t>
        </w:r>
      </w:ins>
      <w:r w:rsidRPr="001C7544">
        <w:rPr>
          <w:rFonts w:ascii="Times New Roman" w:eastAsia="Times New Roman" w:hAnsi="Times New Roman" w:cs="Times New Roman"/>
          <w:sz w:val="24"/>
          <w:szCs w:val="24"/>
        </w:rPr>
        <w:t xml:space="preserve"> risk</w:t>
      </w:r>
      <w:del w:id="4710" w:author="OFFM" w:date="2024-04-16T10:53:00Z">
        <w:r w:rsidR="00817C00" w:rsidRPr="00F74592">
          <w:rPr>
            <w:rFonts w:ascii="Times New Roman" w:hAnsi="Times New Roman" w:cs="Times New Roman"/>
            <w:sz w:val="24"/>
            <w:szCs w:val="24"/>
          </w:rPr>
          <w:delText>-evaluation indicates that it</w:delText>
        </w:r>
      </w:del>
      <w:ins w:id="4711" w:author="OFFM" w:date="2024-04-16T10:53:00Z">
        <w:r w:rsidRPr="001C7544">
          <w:rPr>
            <w:rFonts w:ascii="Times New Roman" w:eastAsia="Times New Roman" w:hAnsi="Times New Roman" w:cs="Times New Roman"/>
            <w:sz w:val="24"/>
            <w:szCs w:val="24"/>
          </w:rPr>
          <w:t xml:space="preserve"> assessment at any time during the period of performance, which</w:t>
        </w:r>
      </w:ins>
      <w:r w:rsidRPr="001C7544">
        <w:rPr>
          <w:rFonts w:ascii="Times New Roman" w:eastAsia="Times New Roman" w:hAnsi="Times New Roman" w:cs="Times New Roman"/>
          <w:sz w:val="24"/>
          <w:szCs w:val="24"/>
        </w:rPr>
        <w:t xml:space="preserve"> may </w:t>
      </w:r>
      <w:del w:id="4712" w:author="OFFM" w:date="2024-04-16T10:53:00Z">
        <w:r w:rsidR="00817C00" w:rsidRPr="00F74592">
          <w:rPr>
            <w:rFonts w:ascii="Times New Roman" w:hAnsi="Times New Roman" w:cs="Times New Roman"/>
            <w:sz w:val="24"/>
            <w:szCs w:val="24"/>
          </w:rPr>
          <w:delText>be merited either pre-</w:delText>
        </w:r>
      </w:del>
      <w:ins w:id="4713" w:author="OFFM" w:date="2024-04-16T10:53:00Z">
        <w:r w:rsidRPr="001C7544">
          <w:rPr>
            <w:rFonts w:ascii="Times New Roman" w:eastAsia="Times New Roman" w:hAnsi="Times New Roman" w:cs="Times New Roman"/>
            <w:sz w:val="24"/>
            <w:szCs w:val="24"/>
          </w:rPr>
          <w:t xml:space="preserve">justify changes to the terms and conditions of the Federal </w:t>
        </w:r>
      </w:ins>
      <w:r w:rsidRPr="001C7544">
        <w:rPr>
          <w:rFonts w:ascii="Times New Roman" w:eastAsia="Times New Roman" w:hAnsi="Times New Roman" w:cs="Times New Roman"/>
          <w:sz w:val="24"/>
          <w:szCs w:val="24"/>
        </w:rPr>
        <w:t>award</w:t>
      </w:r>
      <w:del w:id="4714" w:author="OFFM" w:date="2024-04-16T10:53:00Z">
        <w:r w:rsidR="00817C00" w:rsidRPr="00F74592">
          <w:rPr>
            <w:rFonts w:ascii="Times New Roman" w:hAnsi="Times New Roman" w:cs="Times New Roman"/>
            <w:sz w:val="24"/>
            <w:szCs w:val="24"/>
          </w:rPr>
          <w:delText xml:space="preserve"> or post-award. </w:delText>
        </w:r>
      </w:del>
      <w:ins w:id="4715" w:author="OFFM" w:date="2024-04-16T10:53:00Z">
        <w:r w:rsidRPr="001C7544">
          <w:rPr>
            <w:rFonts w:ascii="Times New Roman" w:eastAsia="Times New Roman" w:hAnsi="Times New Roman" w:cs="Times New Roman"/>
            <w:sz w:val="24"/>
            <w:szCs w:val="24"/>
          </w:rPr>
          <w:t>. See § 200.208.</w:t>
        </w:r>
      </w:ins>
    </w:p>
    <w:p w14:paraId="039D0834" w14:textId="77777777" w:rsidR="00817C00" w:rsidRPr="00F74592" w:rsidRDefault="00F2264C" w:rsidP="00B229D1">
      <w:pPr>
        <w:spacing w:after="0" w:line="480" w:lineRule="auto"/>
        <w:ind w:firstLine="720"/>
        <w:contextualSpacing/>
        <w:rPr>
          <w:del w:id="4716"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 xml:space="preserve">(d) </w:t>
      </w:r>
      <w:r w:rsidRPr="00A63D45">
        <w:rPr>
          <w:rFonts w:ascii="Times New Roman" w:hAnsi="Times New Roman"/>
          <w:i/>
          <w:sz w:val="24"/>
        </w:rPr>
        <w:t xml:space="preserve">Suspension and debarment compliance. </w:t>
      </w:r>
    </w:p>
    <w:p w14:paraId="73874137" w14:textId="6D76D3DE"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4717" w:author="OFFM" w:date="2024-04-16T10:53:00Z">
        <w:r w:rsidRPr="00F74592">
          <w:rPr>
            <w:rFonts w:ascii="Times New Roman" w:hAnsi="Times New Roman" w:cs="Times New Roman"/>
            <w:sz w:val="24"/>
            <w:szCs w:val="24"/>
          </w:rPr>
          <w:lastRenderedPageBreak/>
          <w:delText xml:space="preserve">(1) </w:delText>
        </w:r>
      </w:del>
      <w:r w:rsidR="00F2264C" w:rsidRPr="001C7544">
        <w:rPr>
          <w:rFonts w:ascii="Times New Roman" w:eastAsia="Times New Roman" w:hAnsi="Times New Roman" w:cs="Times New Roman"/>
          <w:sz w:val="24"/>
          <w:szCs w:val="24"/>
        </w:rPr>
        <w:t xml:space="preserve">The Federal </w:t>
      </w:r>
      <w:del w:id="4718" w:author="OFFM" w:date="2024-04-16T10:53:00Z">
        <w:r w:rsidRPr="00F74592">
          <w:rPr>
            <w:rFonts w:ascii="Times New Roman" w:hAnsi="Times New Roman" w:cs="Times New Roman"/>
            <w:sz w:val="24"/>
            <w:szCs w:val="24"/>
          </w:rPr>
          <w:delText xml:space="preserve">awarding </w:delText>
        </w:r>
      </w:del>
      <w:r w:rsidR="00F2264C" w:rsidRPr="001C7544">
        <w:rPr>
          <w:rFonts w:ascii="Times New Roman" w:eastAsia="Times New Roman" w:hAnsi="Times New Roman" w:cs="Times New Roman"/>
          <w:sz w:val="24"/>
          <w:szCs w:val="24"/>
        </w:rPr>
        <w:t xml:space="preserve">agency must comply with the </w:t>
      </w:r>
      <w:del w:id="4719" w:author="OFFM" w:date="2024-04-16T10:53:00Z">
        <w:r w:rsidRPr="00F74592">
          <w:rPr>
            <w:rFonts w:ascii="Times New Roman" w:hAnsi="Times New Roman" w:cs="Times New Roman"/>
            <w:sz w:val="24"/>
            <w:szCs w:val="24"/>
          </w:rPr>
          <w:delText>guidelines on governmentwide</w:delText>
        </w:r>
      </w:del>
      <w:ins w:id="4720" w:author="OFFM" w:date="2024-04-16T10:53:00Z">
        <w:r w:rsidR="00F2264C" w:rsidRPr="001C7544">
          <w:rPr>
            <w:rFonts w:ascii="Times New Roman" w:eastAsia="Times New Roman" w:hAnsi="Times New Roman" w:cs="Times New Roman"/>
            <w:sz w:val="24"/>
            <w:szCs w:val="24"/>
          </w:rPr>
          <w:t>government-wide</w:t>
        </w:r>
      </w:ins>
      <w:r w:rsidR="00F2264C" w:rsidRPr="001C7544">
        <w:rPr>
          <w:rFonts w:ascii="Times New Roman" w:eastAsia="Times New Roman" w:hAnsi="Times New Roman" w:cs="Times New Roman"/>
          <w:sz w:val="24"/>
          <w:szCs w:val="24"/>
        </w:rPr>
        <w:t xml:space="preserve"> suspension and debarment </w:t>
      </w:r>
      <w:ins w:id="4721" w:author="OFFM" w:date="2024-04-16T10:53:00Z">
        <w:r w:rsidR="00F2264C" w:rsidRPr="001C7544">
          <w:rPr>
            <w:rFonts w:ascii="Times New Roman" w:eastAsia="Times New Roman" w:hAnsi="Times New Roman" w:cs="Times New Roman"/>
            <w:sz w:val="24"/>
            <w:szCs w:val="24"/>
          </w:rPr>
          <w:t xml:space="preserve">guidance </w:t>
        </w:r>
      </w:ins>
      <w:r w:rsidR="00F2264C" w:rsidRPr="001C7544">
        <w:rPr>
          <w:rFonts w:ascii="Times New Roman" w:eastAsia="Times New Roman" w:hAnsi="Times New Roman" w:cs="Times New Roman"/>
          <w:sz w:val="24"/>
          <w:szCs w:val="24"/>
        </w:rPr>
        <w:t>in 2 CFR part 180</w:t>
      </w:r>
      <w:del w:id="4722" w:author="OFFM" w:date="2024-04-16T10:53:00Z">
        <w:r w:rsidRPr="00F74592">
          <w:rPr>
            <w:rFonts w:ascii="Times New Roman" w:hAnsi="Times New Roman" w:cs="Times New Roman"/>
            <w:sz w:val="24"/>
            <w:szCs w:val="24"/>
          </w:rPr>
          <w:delText>, and</w:delText>
        </w:r>
      </w:del>
      <w:ins w:id="4723" w:author="OFFM" w:date="2024-04-16T10:53:00Z">
        <w:r w:rsidR="00F2264C" w:rsidRPr="001C7544">
          <w:rPr>
            <w:rFonts w:ascii="Times New Roman" w:eastAsia="Times New Roman" w:hAnsi="Times New Roman" w:cs="Times New Roman"/>
            <w:sz w:val="24"/>
            <w:szCs w:val="24"/>
          </w:rPr>
          <w:t xml:space="preserve"> and individual Federal agency suspension and debarment requirements in title 2 of the Code of Federal Regulations. Federal agencies</w:t>
        </w:r>
      </w:ins>
      <w:r w:rsidR="00F2264C" w:rsidRPr="001C7544">
        <w:rPr>
          <w:rFonts w:ascii="Times New Roman" w:eastAsia="Times New Roman" w:hAnsi="Times New Roman" w:cs="Times New Roman"/>
          <w:sz w:val="24"/>
          <w:szCs w:val="24"/>
        </w:rPr>
        <w:t xml:space="preserve"> must </w:t>
      </w:r>
      <w:ins w:id="4724" w:author="OFFM" w:date="2024-04-16T10:53:00Z">
        <w:r w:rsidR="00F2264C" w:rsidRPr="001C7544">
          <w:rPr>
            <w:rFonts w:ascii="Times New Roman" w:eastAsia="Times New Roman" w:hAnsi="Times New Roman" w:cs="Times New Roman"/>
            <w:sz w:val="24"/>
            <w:szCs w:val="24"/>
          </w:rPr>
          <w:t xml:space="preserve">also </w:t>
        </w:r>
      </w:ins>
      <w:r w:rsidR="00F2264C" w:rsidRPr="001C7544">
        <w:rPr>
          <w:rFonts w:ascii="Times New Roman" w:eastAsia="Times New Roman" w:hAnsi="Times New Roman" w:cs="Times New Roman"/>
          <w:sz w:val="24"/>
          <w:szCs w:val="24"/>
        </w:rPr>
        <w:t xml:space="preserve">require </w:t>
      </w:r>
      <w:del w:id="4725" w:author="OFFM" w:date="2024-04-16T10:53:00Z">
        <w:r w:rsidRPr="00F74592">
          <w:rPr>
            <w:rFonts w:ascii="Times New Roman" w:hAnsi="Times New Roman" w:cs="Times New Roman"/>
            <w:sz w:val="24"/>
            <w:szCs w:val="24"/>
          </w:rPr>
          <w:delText>non-Federal entities</w:delText>
        </w:r>
      </w:del>
      <w:ins w:id="4726" w:author="OFFM" w:date="2024-04-16T10:53:00Z">
        <w:r w:rsidR="00F2264C" w:rsidRPr="001C7544">
          <w:rPr>
            <w:rFonts w:ascii="Times New Roman" w:eastAsia="Times New Roman" w:hAnsi="Times New Roman" w:cs="Times New Roman"/>
            <w:sz w:val="24"/>
            <w:szCs w:val="24"/>
          </w:rPr>
          <w:t>recipients</w:t>
        </w:r>
      </w:ins>
      <w:r w:rsidR="00F2264C" w:rsidRPr="001C7544">
        <w:rPr>
          <w:rFonts w:ascii="Times New Roman" w:eastAsia="Times New Roman" w:hAnsi="Times New Roman" w:cs="Times New Roman"/>
          <w:sz w:val="24"/>
          <w:szCs w:val="24"/>
        </w:rPr>
        <w:t xml:space="preserve"> to comply with these </w:t>
      </w:r>
      <w:del w:id="4727" w:author="OFFM" w:date="2024-04-16T10:53:00Z">
        <w:r w:rsidRPr="00F74592">
          <w:rPr>
            <w:rFonts w:ascii="Times New Roman" w:hAnsi="Times New Roman" w:cs="Times New Roman"/>
            <w:sz w:val="24"/>
            <w:szCs w:val="24"/>
          </w:rPr>
          <w:delText>provisions</w:delText>
        </w:r>
      </w:del>
      <w:ins w:id="4728" w:author="OFFM" w:date="2024-04-16T10:53:00Z">
        <w:r w:rsidR="00F2264C" w:rsidRPr="001C7544">
          <w:rPr>
            <w:rFonts w:ascii="Times New Roman" w:eastAsia="Times New Roman" w:hAnsi="Times New Roman" w:cs="Times New Roman"/>
            <w:sz w:val="24"/>
            <w:szCs w:val="24"/>
          </w:rPr>
          <w:t>requirements</w:t>
        </w:r>
      </w:ins>
      <w:r w:rsidR="00F2264C" w:rsidRPr="001C7544">
        <w:rPr>
          <w:rFonts w:ascii="Times New Roman" w:eastAsia="Times New Roman" w:hAnsi="Times New Roman" w:cs="Times New Roman"/>
          <w:sz w:val="24"/>
          <w:szCs w:val="24"/>
        </w:rPr>
        <w:t xml:space="preserve">. These </w:t>
      </w:r>
      <w:del w:id="4729" w:author="OFFM" w:date="2024-04-16T10:53:00Z">
        <w:r w:rsidRPr="00F74592">
          <w:rPr>
            <w:rFonts w:ascii="Times New Roman" w:hAnsi="Times New Roman" w:cs="Times New Roman"/>
            <w:sz w:val="24"/>
            <w:szCs w:val="24"/>
          </w:rPr>
          <w:delText>provisions</w:delText>
        </w:r>
      </w:del>
      <w:ins w:id="4730" w:author="OFFM" w:date="2024-04-16T10:53:00Z">
        <w:r w:rsidR="00F2264C" w:rsidRPr="001C7544">
          <w:rPr>
            <w:rFonts w:ascii="Times New Roman" w:eastAsia="Times New Roman" w:hAnsi="Times New Roman" w:cs="Times New Roman"/>
            <w:sz w:val="24"/>
            <w:szCs w:val="24"/>
          </w:rPr>
          <w:t>requirements</w:t>
        </w:r>
      </w:ins>
      <w:r w:rsidR="00F2264C" w:rsidRPr="001C7544">
        <w:rPr>
          <w:rFonts w:ascii="Times New Roman" w:eastAsia="Times New Roman" w:hAnsi="Times New Roman" w:cs="Times New Roman"/>
          <w:sz w:val="24"/>
          <w:szCs w:val="24"/>
        </w:rPr>
        <w:t xml:space="preserve"> restrict </w:t>
      </w:r>
      <w:ins w:id="4731" w:author="OFFM" w:date="2024-04-16T10:53:00Z">
        <w:r w:rsidR="00F2264C" w:rsidRPr="001C7544">
          <w:rPr>
            <w:rFonts w:ascii="Times New Roman" w:eastAsia="Times New Roman" w:hAnsi="Times New Roman" w:cs="Times New Roman"/>
            <w:sz w:val="24"/>
            <w:szCs w:val="24"/>
          </w:rPr>
          <w:t xml:space="preserve">making </w:t>
        </w:r>
      </w:ins>
      <w:r w:rsidR="00F2264C" w:rsidRPr="001C7544">
        <w:rPr>
          <w:rFonts w:ascii="Times New Roman" w:eastAsia="Times New Roman" w:hAnsi="Times New Roman" w:cs="Times New Roman"/>
          <w:sz w:val="24"/>
          <w:szCs w:val="24"/>
        </w:rPr>
        <w:t>Federal awards, subawards</w:t>
      </w:r>
      <w:ins w:id="4732"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and contracts with certain parties that are debarred, suspended</w:t>
      </w:r>
      <w:ins w:id="4733"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or otherwise excluded from </w:t>
      </w:r>
      <w:ins w:id="4734" w:author="OFFM" w:date="2024-04-16T10:53:00Z">
        <w:r w:rsidR="00F2264C" w:rsidRPr="001C7544">
          <w:rPr>
            <w:rFonts w:ascii="Times New Roman" w:eastAsia="Times New Roman" w:hAnsi="Times New Roman" w:cs="Times New Roman"/>
            <w:sz w:val="24"/>
            <w:szCs w:val="24"/>
          </w:rPr>
          <w:t xml:space="preserve">receiving Federal awards </w:t>
        </w:r>
      </w:ins>
      <w:r w:rsidR="00F2264C" w:rsidRPr="001C7544">
        <w:rPr>
          <w:rFonts w:ascii="Times New Roman" w:eastAsia="Times New Roman" w:hAnsi="Times New Roman" w:cs="Times New Roman"/>
          <w:sz w:val="24"/>
          <w:szCs w:val="24"/>
        </w:rPr>
        <w:t xml:space="preserve">or </w:t>
      </w:r>
      <w:del w:id="4735" w:author="OFFM" w:date="2024-04-16T10:53:00Z">
        <w:r w:rsidRPr="00F74592">
          <w:rPr>
            <w:rFonts w:ascii="Times New Roman" w:hAnsi="Times New Roman" w:cs="Times New Roman"/>
            <w:sz w:val="24"/>
            <w:szCs w:val="24"/>
          </w:rPr>
          <w:delText>ineligible for participation</w:delText>
        </w:r>
      </w:del>
      <w:ins w:id="4736" w:author="OFFM" w:date="2024-04-16T10:53:00Z">
        <w:r w:rsidR="00F2264C" w:rsidRPr="001C7544">
          <w:rPr>
            <w:rFonts w:ascii="Times New Roman" w:eastAsia="Times New Roman" w:hAnsi="Times New Roman" w:cs="Times New Roman"/>
            <w:sz w:val="24"/>
            <w:szCs w:val="24"/>
          </w:rPr>
          <w:t>participating</w:t>
        </w:r>
      </w:ins>
      <w:r w:rsidR="00F2264C" w:rsidRPr="001C7544">
        <w:rPr>
          <w:rFonts w:ascii="Times New Roman" w:eastAsia="Times New Roman" w:hAnsi="Times New Roman" w:cs="Times New Roman"/>
          <w:sz w:val="24"/>
          <w:szCs w:val="24"/>
        </w:rPr>
        <w:t xml:space="preserve"> in Federal </w:t>
      </w:r>
      <w:del w:id="4737" w:author="OFFM" w:date="2024-04-16T10:53:00Z">
        <w:r w:rsidRPr="00F74592">
          <w:rPr>
            <w:rFonts w:ascii="Times New Roman" w:hAnsi="Times New Roman" w:cs="Times New Roman"/>
            <w:sz w:val="24"/>
            <w:szCs w:val="24"/>
          </w:rPr>
          <w:delText xml:space="preserve">programs or activities. </w:delText>
        </w:r>
      </w:del>
      <w:ins w:id="4738" w:author="OFFM" w:date="2024-04-16T10:53:00Z">
        <w:r w:rsidR="00F2264C" w:rsidRPr="001C7544">
          <w:rPr>
            <w:rFonts w:ascii="Times New Roman" w:eastAsia="Times New Roman" w:hAnsi="Times New Roman" w:cs="Times New Roman"/>
            <w:sz w:val="24"/>
            <w:szCs w:val="24"/>
          </w:rPr>
          <w:t>awards.</w:t>
        </w:r>
      </w:ins>
    </w:p>
    <w:p w14:paraId="26DDD27E"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200.207 Standard application requirements.</w:t>
      </w:r>
    </w:p>
    <w:p w14:paraId="26E0FAD3" w14:textId="588B3B8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A63D45">
        <w:rPr>
          <w:rFonts w:ascii="Times New Roman" w:hAnsi="Times New Roman"/>
          <w:i/>
          <w:sz w:val="24"/>
        </w:rPr>
        <w:t>Paperwork clearances.</w:t>
      </w:r>
      <w:r w:rsidRPr="001C7544">
        <w:rPr>
          <w:rFonts w:ascii="Times New Roman" w:eastAsia="Times New Roman" w:hAnsi="Times New Roman" w:cs="Times New Roman"/>
          <w:sz w:val="24"/>
          <w:szCs w:val="24"/>
        </w:rPr>
        <w:t xml:space="preserve"> The Federal</w:t>
      </w:r>
      <w:del w:id="4739"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may only use application information collections approved by OMB under the Paperwork Reduction Act of 1995 and OMB's implementing regulations in 5 CFR part 1320 and in alignment with OMB-approved, </w:t>
      </w:r>
      <w:del w:id="4740" w:author="OFFM" w:date="2024-04-16T10:53:00Z">
        <w:r w:rsidR="00817C00" w:rsidRPr="00F74592">
          <w:rPr>
            <w:rFonts w:ascii="Times New Roman" w:hAnsi="Times New Roman" w:cs="Times New Roman"/>
            <w:sz w:val="24"/>
            <w:szCs w:val="24"/>
          </w:rPr>
          <w:delText>governmentwide</w:delText>
        </w:r>
      </w:del>
      <w:ins w:id="4741"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data elements available from the OMB-designated standards lead. </w:t>
      </w:r>
      <w:del w:id="4742" w:author="OFFM" w:date="2024-04-16T10:53:00Z">
        <w:r w:rsidR="00817C00" w:rsidRPr="00F74592">
          <w:rPr>
            <w:rFonts w:ascii="Times New Roman" w:hAnsi="Times New Roman" w:cs="Times New Roman"/>
            <w:sz w:val="24"/>
            <w:szCs w:val="24"/>
          </w:rPr>
          <w:delText>Consistent with these requirements,</w:delText>
        </w:r>
      </w:del>
      <w:ins w:id="4743" w:author="OFFM" w:date="2024-04-16T10:53:00Z">
        <w:r w:rsidRPr="001C7544">
          <w:rPr>
            <w:rFonts w:ascii="Times New Roman" w:eastAsia="Times New Roman" w:hAnsi="Times New Roman" w:cs="Times New Roman"/>
            <w:sz w:val="24"/>
            <w:szCs w:val="24"/>
          </w:rPr>
          <w:t>Examples of application information collections approved by OMB include the Standard Forms 424 (SF-424), which is available on Grants.gov, and the Biographical Sketch Common Form (OMB Control Number 3145-0279), which Federal agencies should use to collect biographical sketches and other disclosure information from award applicants.</w:t>
        </w:r>
      </w:ins>
      <w:r w:rsidRPr="001C7544">
        <w:rPr>
          <w:rFonts w:ascii="Times New Roman" w:eastAsia="Times New Roman" w:hAnsi="Times New Roman" w:cs="Times New Roman"/>
          <w:sz w:val="24"/>
          <w:szCs w:val="24"/>
        </w:rPr>
        <w:t xml:space="preserve"> OMB will authorize additional information collections only on a limited basis</w:t>
      </w:r>
      <w:ins w:id="4744" w:author="OFFM" w:date="2024-04-16T10:53:00Z">
        <w:r w:rsidRPr="001C7544">
          <w:rPr>
            <w:rFonts w:ascii="Times New Roman" w:eastAsia="Times New Roman" w:hAnsi="Times New Roman" w:cs="Times New Roman"/>
            <w:sz w:val="24"/>
            <w:szCs w:val="24"/>
          </w:rPr>
          <w:t xml:space="preserve"> and consistent with these requirements</w:t>
        </w:r>
      </w:ins>
      <w:r w:rsidRPr="001C7544">
        <w:rPr>
          <w:rFonts w:ascii="Times New Roman" w:eastAsia="Times New Roman" w:hAnsi="Times New Roman" w:cs="Times New Roman"/>
          <w:sz w:val="24"/>
          <w:szCs w:val="24"/>
        </w:rPr>
        <w:t xml:space="preserve">. </w:t>
      </w:r>
    </w:p>
    <w:p w14:paraId="20033C55" w14:textId="4D06F56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r w:rsidRPr="00A63D45">
        <w:rPr>
          <w:rFonts w:ascii="Times New Roman" w:hAnsi="Times New Roman"/>
          <w:i/>
          <w:sz w:val="24"/>
        </w:rPr>
        <w:t>Information collection.</w:t>
      </w:r>
      <w:r w:rsidRPr="001C7544">
        <w:rPr>
          <w:rFonts w:ascii="Times New Roman" w:eastAsia="Times New Roman" w:hAnsi="Times New Roman" w:cs="Times New Roman"/>
          <w:sz w:val="24"/>
          <w:szCs w:val="24"/>
        </w:rPr>
        <w:t xml:space="preserve"> </w:t>
      </w:r>
      <w:del w:id="4745" w:author="OFFM" w:date="2024-04-16T10:53:00Z">
        <w:r w:rsidR="00817C00" w:rsidRPr="00F74592">
          <w:rPr>
            <w:rFonts w:ascii="Times New Roman" w:hAnsi="Times New Roman" w:cs="Times New Roman"/>
            <w:sz w:val="24"/>
            <w:szCs w:val="24"/>
          </w:rPr>
          <w:delText>If applicable, the</w:delText>
        </w:r>
      </w:del>
      <w:ins w:id="4746"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Federal </w:t>
      </w:r>
      <w:del w:id="474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may inform applicants </w:t>
      </w:r>
      <w:del w:id="4748" w:author="OFFM" w:date="2024-04-16T10:53:00Z">
        <w:r w:rsidR="00817C00" w:rsidRPr="00F74592">
          <w:rPr>
            <w:rFonts w:ascii="Times New Roman" w:hAnsi="Times New Roman" w:cs="Times New Roman"/>
            <w:sz w:val="24"/>
            <w:szCs w:val="24"/>
          </w:rPr>
          <w:delText xml:space="preserve">and recipients </w:delText>
        </w:r>
      </w:del>
      <w:r w:rsidRPr="001C7544">
        <w:rPr>
          <w:rFonts w:ascii="Times New Roman" w:eastAsia="Times New Roman" w:hAnsi="Times New Roman" w:cs="Times New Roman"/>
          <w:sz w:val="24"/>
          <w:szCs w:val="24"/>
        </w:rPr>
        <w:t xml:space="preserve">that they do not need to provide certain information </w:t>
      </w:r>
      <w:del w:id="4749" w:author="OFFM" w:date="2024-04-16T10:53:00Z">
        <w:r w:rsidR="00817C00" w:rsidRPr="00F74592">
          <w:rPr>
            <w:rFonts w:ascii="Times New Roman" w:hAnsi="Times New Roman" w:cs="Times New Roman"/>
            <w:sz w:val="24"/>
            <w:szCs w:val="24"/>
          </w:rPr>
          <w:delText>otherwise required by the relevant information collection</w:delText>
        </w:r>
      </w:del>
      <w:ins w:id="4750" w:author="OFFM" w:date="2024-04-16T10:53:00Z">
        <w:r w:rsidRPr="001C7544">
          <w:rPr>
            <w:rFonts w:ascii="Times New Roman" w:eastAsia="Times New Roman" w:hAnsi="Times New Roman" w:cs="Times New Roman"/>
            <w:sz w:val="24"/>
            <w:szCs w:val="24"/>
          </w:rPr>
          <w:t>already being collected through other means</w:t>
        </w:r>
      </w:ins>
      <w:r w:rsidRPr="001C7544">
        <w:rPr>
          <w:rFonts w:ascii="Times New Roman" w:eastAsia="Times New Roman" w:hAnsi="Times New Roman" w:cs="Times New Roman"/>
          <w:sz w:val="24"/>
          <w:szCs w:val="24"/>
        </w:rPr>
        <w:t xml:space="preserve">. </w:t>
      </w:r>
    </w:p>
    <w:p w14:paraId="372E4DE4"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200.208 Specific conditions.</w:t>
      </w:r>
    </w:p>
    <w:p w14:paraId="066EE279" w14:textId="5D58BB7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(a) Federal </w:t>
      </w:r>
      <w:del w:id="475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are responsible for ensuring that specific Federal award conditions </w:t>
      </w:r>
      <w:ins w:id="4752" w:author="OFFM" w:date="2024-04-16T10:53:00Z">
        <w:r w:rsidRPr="001C7544">
          <w:rPr>
            <w:rFonts w:ascii="Times New Roman" w:eastAsia="Times New Roman" w:hAnsi="Times New Roman" w:cs="Times New Roman"/>
            <w:sz w:val="24"/>
            <w:szCs w:val="24"/>
          </w:rPr>
          <w:t xml:space="preserve">and performance expectations </w:t>
        </w:r>
      </w:ins>
      <w:r w:rsidRPr="001C7544">
        <w:rPr>
          <w:rFonts w:ascii="Times New Roman" w:eastAsia="Times New Roman" w:hAnsi="Times New Roman" w:cs="Times New Roman"/>
          <w:sz w:val="24"/>
          <w:szCs w:val="24"/>
        </w:rPr>
        <w:t xml:space="preserve">are consistent with the program design </w:t>
      </w:r>
      <w:del w:id="4753" w:author="OFFM" w:date="2024-04-16T10:53:00Z">
        <w:r w:rsidR="00817C00" w:rsidRPr="00F74592">
          <w:rPr>
            <w:rFonts w:ascii="Times New Roman" w:hAnsi="Times New Roman" w:cs="Times New Roman"/>
            <w:sz w:val="24"/>
            <w:szCs w:val="24"/>
          </w:rPr>
          <w:delText>reflected in</w:delText>
        </w:r>
      </w:del>
      <w:ins w:id="4754" w:author="OFFM" w:date="2024-04-16T10:53:00Z">
        <w:r w:rsidRPr="001C7544">
          <w:rPr>
            <w:rFonts w:ascii="Times New Roman" w:eastAsia="Times New Roman" w:hAnsi="Times New Roman" w:cs="Times New Roman"/>
            <w:sz w:val="24"/>
            <w:szCs w:val="24"/>
          </w:rPr>
          <w:t>(See</w:t>
        </w:r>
      </w:ins>
      <w:r w:rsidRPr="001C7544">
        <w:rPr>
          <w:rFonts w:ascii="Times New Roman" w:eastAsia="Times New Roman" w:hAnsi="Times New Roman" w:cs="Times New Roman"/>
          <w:sz w:val="24"/>
          <w:szCs w:val="24"/>
        </w:rPr>
        <w:t xml:space="preserve"> § 200.202 and </w:t>
      </w:r>
      <w:del w:id="4755" w:author="OFFM" w:date="2024-04-16T10:53:00Z">
        <w:r w:rsidR="00817C00" w:rsidRPr="00F74592">
          <w:rPr>
            <w:rFonts w:ascii="Times New Roman" w:hAnsi="Times New Roman" w:cs="Times New Roman"/>
            <w:sz w:val="24"/>
            <w:szCs w:val="24"/>
          </w:rPr>
          <w:delText xml:space="preserve">include clear performance expectations of recipients as required in </w:delText>
        </w:r>
      </w:del>
      <w:r w:rsidRPr="001C7544">
        <w:rPr>
          <w:rFonts w:ascii="Times New Roman" w:eastAsia="Times New Roman" w:hAnsi="Times New Roman" w:cs="Times New Roman"/>
          <w:sz w:val="24"/>
          <w:szCs w:val="24"/>
        </w:rPr>
        <w:t>§ 200.301</w:t>
      </w:r>
      <w:del w:id="4756" w:author="OFFM" w:date="2024-04-16T10:53:00Z">
        <w:r w:rsidR="00817C00" w:rsidRPr="00F74592">
          <w:rPr>
            <w:rFonts w:ascii="Times New Roman" w:hAnsi="Times New Roman" w:cs="Times New Roman"/>
            <w:sz w:val="24"/>
            <w:szCs w:val="24"/>
          </w:rPr>
          <w:delText>.</w:delText>
        </w:r>
      </w:del>
      <w:ins w:id="4757"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66F2E9BC" w14:textId="4CFB858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Federal </w:t>
      </w:r>
      <w:del w:id="4758"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may adjust specific </w:t>
      </w:r>
      <w:ins w:id="4759" w:author="OFFM" w:date="2024-04-16T10:53:00Z">
        <w:r w:rsidRPr="001C7544">
          <w:rPr>
            <w:rFonts w:ascii="Times New Roman" w:eastAsia="Times New Roman" w:hAnsi="Times New Roman" w:cs="Times New Roman"/>
            <w:sz w:val="24"/>
            <w:szCs w:val="24"/>
          </w:rPr>
          <w:t xml:space="preserve">conditions in the </w:t>
        </w:r>
      </w:ins>
      <w:r w:rsidRPr="001C7544">
        <w:rPr>
          <w:rFonts w:ascii="Times New Roman" w:eastAsia="Times New Roman" w:hAnsi="Times New Roman" w:cs="Times New Roman"/>
          <w:sz w:val="24"/>
          <w:szCs w:val="24"/>
        </w:rPr>
        <w:t xml:space="preserve">Federal award </w:t>
      </w:r>
      <w:del w:id="4760" w:author="OFFM" w:date="2024-04-16T10:53:00Z">
        <w:r w:rsidR="00817C00" w:rsidRPr="00F74592">
          <w:rPr>
            <w:rFonts w:ascii="Times New Roman" w:hAnsi="Times New Roman" w:cs="Times New Roman"/>
            <w:sz w:val="24"/>
            <w:szCs w:val="24"/>
          </w:rPr>
          <w:delText xml:space="preserve">conditions as needed, in accordance with this section, </w:delText>
        </w:r>
      </w:del>
      <w:r w:rsidRPr="001C7544">
        <w:rPr>
          <w:rFonts w:ascii="Times New Roman" w:eastAsia="Times New Roman" w:hAnsi="Times New Roman" w:cs="Times New Roman"/>
          <w:sz w:val="24"/>
          <w:szCs w:val="24"/>
        </w:rPr>
        <w:t xml:space="preserve">based on an analysis of the following factors: </w:t>
      </w:r>
    </w:p>
    <w:p w14:paraId="683DEC32" w14:textId="77777777" w:rsidR="00817C00" w:rsidRPr="00F74592" w:rsidRDefault="00817C00" w:rsidP="00B229D1">
      <w:pPr>
        <w:spacing w:after="0" w:line="480" w:lineRule="auto"/>
        <w:ind w:firstLine="720"/>
        <w:contextualSpacing/>
        <w:rPr>
          <w:del w:id="4761" w:author="OFFM" w:date="2024-04-16T10:53:00Z"/>
          <w:rFonts w:ascii="Times New Roman" w:hAnsi="Times New Roman" w:cs="Times New Roman"/>
          <w:sz w:val="24"/>
          <w:szCs w:val="24"/>
        </w:rPr>
      </w:pPr>
      <w:del w:id="4762" w:author="OFFM" w:date="2024-04-16T10:53:00Z">
        <w:r w:rsidRPr="00F74592">
          <w:rPr>
            <w:rFonts w:ascii="Times New Roman" w:hAnsi="Times New Roman" w:cs="Times New Roman"/>
            <w:sz w:val="24"/>
            <w:szCs w:val="24"/>
          </w:rPr>
          <w:delText xml:space="preserve">(1) Based on the criteria set forth in § 200.206; </w:delText>
        </w:r>
      </w:del>
    </w:p>
    <w:p w14:paraId="0FFDD0D4" w14:textId="77777777" w:rsidR="000B5224" w:rsidRPr="001C7544" w:rsidRDefault="00F2264C" w:rsidP="000B5224">
      <w:pPr>
        <w:spacing w:after="0" w:line="480" w:lineRule="auto"/>
        <w:ind w:firstLine="720"/>
        <w:contextualSpacing/>
        <w:rPr>
          <w:ins w:id="4763" w:author="OFFM" w:date="2024-04-16T10:53:00Z"/>
          <w:rFonts w:ascii="Times New Roman" w:eastAsia="Times New Roman" w:hAnsi="Times New Roman" w:cs="Times New Roman"/>
          <w:sz w:val="24"/>
          <w:szCs w:val="24"/>
        </w:rPr>
      </w:pPr>
      <w:ins w:id="4764" w:author="OFFM" w:date="2024-04-16T10:53:00Z">
        <w:r w:rsidRPr="001C7544">
          <w:rPr>
            <w:rFonts w:ascii="Times New Roman" w:eastAsia="Times New Roman" w:hAnsi="Times New Roman" w:cs="Times New Roman"/>
            <w:sz w:val="24"/>
            <w:szCs w:val="24"/>
          </w:rPr>
          <w:t xml:space="preserve">(1) Review of OMB-designated repositories of government-wide data (for example, </w:t>
        </w:r>
        <w:r w:rsidRPr="001C7544">
          <w:rPr>
            <w:rFonts w:ascii="Times New Roman" w:eastAsia="Times New Roman" w:hAnsi="Times New Roman" w:cs="Times New Roman"/>
            <w:i/>
            <w:iCs/>
            <w:sz w:val="24"/>
            <w:szCs w:val="24"/>
          </w:rPr>
          <w:t>SAM.gov</w:t>
        </w:r>
        <w:r w:rsidRPr="001C7544">
          <w:rPr>
            <w:rFonts w:ascii="Times New Roman" w:eastAsia="Times New Roman" w:hAnsi="Times New Roman" w:cs="Times New Roman"/>
            <w:sz w:val="24"/>
            <w:szCs w:val="24"/>
          </w:rPr>
          <w:t xml:space="preserve">) or review of its risk assessment (See </w:t>
        </w:r>
        <w:r w:rsidRPr="001C7544">
          <w:rPr>
            <w:rFonts w:ascii="Times New Roman" w:hAnsi="Times New Roman" w:cs="Times New Roman"/>
            <w:sz w:val="24"/>
            <w:szCs w:val="24"/>
          </w:rPr>
          <w:t>§ 200.206);</w:t>
        </w:r>
      </w:ins>
    </w:p>
    <w:p w14:paraId="17410E57" w14:textId="0AD5CF2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w:t>
      </w:r>
      <w:del w:id="4765" w:author="OFFM" w:date="2024-04-16T10:53:00Z">
        <w:r w:rsidR="00817C00" w:rsidRPr="00F74592">
          <w:rPr>
            <w:rFonts w:ascii="Times New Roman" w:hAnsi="Times New Roman" w:cs="Times New Roman"/>
            <w:sz w:val="24"/>
            <w:szCs w:val="24"/>
          </w:rPr>
          <w:delText>applicant</w:delText>
        </w:r>
      </w:del>
      <w:ins w:id="4766" w:author="OFFM" w:date="2024-04-16T10:53:00Z">
        <w:r w:rsidRPr="001C7544">
          <w:rPr>
            <w:rFonts w:ascii="Times New Roman" w:eastAsia="Times New Roman" w:hAnsi="Times New Roman" w:cs="Times New Roman"/>
            <w:sz w:val="24"/>
            <w:szCs w:val="24"/>
          </w:rPr>
          <w:t>recipient’s</w:t>
        </w:r>
      </w:ins>
      <w:r w:rsidRPr="001C7544">
        <w:rPr>
          <w:rFonts w:ascii="Times New Roman" w:eastAsia="Times New Roman" w:hAnsi="Times New Roman" w:cs="Times New Roman"/>
          <w:sz w:val="24"/>
          <w:szCs w:val="24"/>
        </w:rPr>
        <w:t xml:space="preserve"> or </w:t>
      </w:r>
      <w:del w:id="4767" w:author="OFFM" w:date="2024-04-16T10:53:00Z">
        <w:r w:rsidR="00817C00" w:rsidRPr="00F74592">
          <w:rPr>
            <w:rFonts w:ascii="Times New Roman" w:hAnsi="Times New Roman" w:cs="Times New Roman"/>
            <w:sz w:val="24"/>
            <w:szCs w:val="24"/>
          </w:rPr>
          <w:delText>recipient's</w:delText>
        </w:r>
      </w:del>
      <w:ins w:id="4768" w:author="OFFM" w:date="2024-04-16T10:53:00Z">
        <w:r w:rsidRPr="001C7544">
          <w:rPr>
            <w:rFonts w:ascii="Times New Roman" w:eastAsia="Times New Roman" w:hAnsi="Times New Roman" w:cs="Times New Roman"/>
            <w:sz w:val="24"/>
            <w:szCs w:val="24"/>
          </w:rPr>
          <w:t>subrecipient’s</w:t>
        </w:r>
      </w:ins>
      <w:r w:rsidRPr="001C7544">
        <w:rPr>
          <w:rFonts w:ascii="Times New Roman" w:eastAsia="Times New Roman" w:hAnsi="Times New Roman" w:cs="Times New Roman"/>
          <w:sz w:val="24"/>
          <w:szCs w:val="24"/>
        </w:rPr>
        <w:t xml:space="preserve"> history of compliance with the </w:t>
      </w:r>
      <w:del w:id="4769" w:author="OFFM" w:date="2024-04-16T10:53:00Z">
        <w:r w:rsidR="00817C00" w:rsidRPr="00F74592">
          <w:rPr>
            <w:rFonts w:ascii="Times New Roman" w:hAnsi="Times New Roman" w:cs="Times New Roman"/>
            <w:sz w:val="24"/>
            <w:szCs w:val="24"/>
          </w:rPr>
          <w:delText xml:space="preserve">general or specific </w:delText>
        </w:r>
      </w:del>
      <w:r w:rsidRPr="001C7544">
        <w:rPr>
          <w:rFonts w:ascii="Times New Roman" w:eastAsia="Times New Roman" w:hAnsi="Times New Roman" w:cs="Times New Roman"/>
          <w:sz w:val="24"/>
          <w:szCs w:val="24"/>
        </w:rPr>
        <w:t xml:space="preserve">terms and conditions of </w:t>
      </w:r>
      <w:del w:id="4770" w:author="OFFM" w:date="2024-04-16T10:53:00Z">
        <w:r w:rsidR="00817C00" w:rsidRPr="00F74592">
          <w:rPr>
            <w:rFonts w:ascii="Times New Roman" w:hAnsi="Times New Roman" w:cs="Times New Roman"/>
            <w:sz w:val="24"/>
            <w:szCs w:val="24"/>
          </w:rPr>
          <w:delText xml:space="preserve">a </w:delText>
        </w:r>
      </w:del>
      <w:r w:rsidRPr="001C7544">
        <w:rPr>
          <w:rFonts w:ascii="Times New Roman" w:eastAsia="Times New Roman" w:hAnsi="Times New Roman" w:cs="Times New Roman"/>
          <w:sz w:val="24"/>
          <w:szCs w:val="24"/>
        </w:rPr>
        <w:t xml:space="preserve">Federal </w:t>
      </w:r>
      <w:del w:id="4771" w:author="OFFM" w:date="2024-04-16T10:53:00Z">
        <w:r w:rsidR="00817C00" w:rsidRPr="00F74592">
          <w:rPr>
            <w:rFonts w:ascii="Times New Roman" w:hAnsi="Times New Roman" w:cs="Times New Roman"/>
            <w:sz w:val="24"/>
            <w:szCs w:val="24"/>
          </w:rPr>
          <w:delText>award</w:delText>
        </w:r>
      </w:del>
      <w:ins w:id="4772" w:author="OFFM" w:date="2024-04-16T10:53:00Z">
        <w:r w:rsidRPr="001C7544">
          <w:rPr>
            <w:rFonts w:ascii="Times New Roman" w:eastAsia="Times New Roman" w:hAnsi="Times New Roman" w:cs="Times New Roman"/>
            <w:sz w:val="24"/>
            <w:szCs w:val="24"/>
          </w:rPr>
          <w:t>awards</w:t>
        </w:r>
      </w:ins>
      <w:r w:rsidRPr="001C7544">
        <w:rPr>
          <w:rFonts w:ascii="Times New Roman" w:eastAsia="Times New Roman" w:hAnsi="Times New Roman" w:cs="Times New Roman"/>
          <w:sz w:val="24"/>
          <w:szCs w:val="24"/>
        </w:rPr>
        <w:t xml:space="preserve">; </w:t>
      </w:r>
    </w:p>
    <w:p w14:paraId="35CFD15C" w14:textId="200E4BD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The </w:t>
      </w:r>
      <w:del w:id="4773" w:author="OFFM" w:date="2024-04-16T10:53:00Z">
        <w:r w:rsidR="00817C00" w:rsidRPr="00F74592">
          <w:rPr>
            <w:rFonts w:ascii="Times New Roman" w:hAnsi="Times New Roman" w:cs="Times New Roman"/>
            <w:sz w:val="24"/>
            <w:szCs w:val="24"/>
          </w:rPr>
          <w:delText>applicant</w:delText>
        </w:r>
      </w:del>
      <w:ins w:id="4774" w:author="OFFM" w:date="2024-04-16T10:53:00Z">
        <w:r w:rsidRPr="001C7544">
          <w:rPr>
            <w:rFonts w:ascii="Times New Roman" w:eastAsia="Times New Roman" w:hAnsi="Times New Roman" w:cs="Times New Roman"/>
            <w:sz w:val="24"/>
            <w:szCs w:val="24"/>
          </w:rPr>
          <w:t>recipient’s</w:t>
        </w:r>
      </w:ins>
      <w:r w:rsidRPr="001C7544">
        <w:rPr>
          <w:rFonts w:ascii="Times New Roman" w:eastAsia="Times New Roman" w:hAnsi="Times New Roman" w:cs="Times New Roman"/>
          <w:sz w:val="24"/>
          <w:szCs w:val="24"/>
        </w:rPr>
        <w:t xml:space="preserve"> or </w:t>
      </w:r>
      <w:del w:id="4775" w:author="OFFM" w:date="2024-04-16T10:53:00Z">
        <w:r w:rsidR="00817C00" w:rsidRPr="00F74592">
          <w:rPr>
            <w:rFonts w:ascii="Times New Roman" w:hAnsi="Times New Roman" w:cs="Times New Roman"/>
            <w:sz w:val="24"/>
            <w:szCs w:val="24"/>
          </w:rPr>
          <w:delText>recipient's</w:delText>
        </w:r>
      </w:del>
      <w:ins w:id="4776" w:author="OFFM" w:date="2024-04-16T10:53:00Z">
        <w:r w:rsidRPr="001C7544">
          <w:rPr>
            <w:rFonts w:ascii="Times New Roman" w:eastAsia="Times New Roman" w:hAnsi="Times New Roman" w:cs="Times New Roman"/>
            <w:sz w:val="24"/>
            <w:szCs w:val="24"/>
          </w:rPr>
          <w:t>subrecipient’s</w:t>
        </w:r>
      </w:ins>
      <w:r w:rsidRPr="001C7544">
        <w:rPr>
          <w:rFonts w:ascii="Times New Roman" w:eastAsia="Times New Roman" w:hAnsi="Times New Roman" w:cs="Times New Roman"/>
          <w:sz w:val="24"/>
          <w:szCs w:val="24"/>
        </w:rPr>
        <w:t xml:space="preserve"> ability to meet expected performance goals as described in § 200.211; or </w:t>
      </w:r>
    </w:p>
    <w:p w14:paraId="3763F88F" w14:textId="77777777" w:rsidR="00817C00" w:rsidRPr="00F74592" w:rsidRDefault="00F2264C" w:rsidP="00B229D1">
      <w:pPr>
        <w:spacing w:after="0" w:line="480" w:lineRule="auto"/>
        <w:ind w:firstLine="720"/>
        <w:contextualSpacing/>
        <w:rPr>
          <w:del w:id="4777"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 xml:space="preserve">(4) A </w:t>
      </w:r>
      <w:del w:id="4778" w:author="OFFM" w:date="2024-04-16T10:53:00Z">
        <w:r w:rsidR="00817C00" w:rsidRPr="00F74592">
          <w:rPr>
            <w:rFonts w:ascii="Times New Roman" w:hAnsi="Times New Roman" w:cs="Times New Roman"/>
            <w:sz w:val="24"/>
            <w:szCs w:val="24"/>
          </w:rPr>
          <w:delText xml:space="preserve">responsibility </w:delText>
        </w:r>
      </w:del>
      <w:r w:rsidRPr="001C7544">
        <w:rPr>
          <w:rFonts w:ascii="Times New Roman" w:eastAsia="Times New Roman" w:hAnsi="Times New Roman" w:cs="Times New Roman"/>
          <w:sz w:val="24"/>
          <w:szCs w:val="24"/>
        </w:rPr>
        <w:t xml:space="preserve">determination of </w:t>
      </w:r>
      <w:del w:id="4779" w:author="OFFM" w:date="2024-04-16T10:53:00Z">
        <w:r w:rsidR="00817C00" w:rsidRPr="00F74592">
          <w:rPr>
            <w:rFonts w:ascii="Times New Roman" w:hAnsi="Times New Roman" w:cs="Times New Roman"/>
            <w:sz w:val="24"/>
            <w:szCs w:val="24"/>
          </w:rPr>
          <w:delText xml:space="preserve">an applicant or </w:delText>
        </w:r>
      </w:del>
      <w:ins w:id="4780" w:author="OFFM" w:date="2024-04-16T10:53:00Z">
        <w:r w:rsidRPr="001C7544">
          <w:rPr>
            <w:rFonts w:ascii="Times New Roman" w:eastAsia="Times New Roman" w:hAnsi="Times New Roman" w:cs="Times New Roman"/>
            <w:sz w:val="24"/>
            <w:szCs w:val="24"/>
          </w:rPr>
          <w:t xml:space="preserve">whether a </w:t>
        </w:r>
      </w:ins>
      <w:r w:rsidRPr="001C7544">
        <w:rPr>
          <w:rFonts w:ascii="Times New Roman" w:eastAsia="Times New Roman" w:hAnsi="Times New Roman" w:cs="Times New Roman"/>
          <w:sz w:val="24"/>
          <w:szCs w:val="24"/>
        </w:rPr>
        <w:t>recipient</w:t>
      </w:r>
      <w:del w:id="4781" w:author="OFFM" w:date="2024-04-16T10:53:00Z">
        <w:r w:rsidR="00817C00" w:rsidRPr="00F74592">
          <w:rPr>
            <w:rFonts w:ascii="Times New Roman" w:hAnsi="Times New Roman" w:cs="Times New Roman"/>
            <w:sz w:val="24"/>
            <w:szCs w:val="24"/>
          </w:rPr>
          <w:delText xml:space="preserve">. </w:delText>
        </w:r>
      </w:del>
    </w:p>
    <w:p w14:paraId="009F8148" w14:textId="114357C6" w:rsidR="000B5224" w:rsidRPr="001C7544" w:rsidRDefault="00817C00" w:rsidP="000B5224">
      <w:pPr>
        <w:spacing w:after="0" w:line="480" w:lineRule="auto"/>
        <w:ind w:firstLine="720"/>
        <w:contextualSpacing/>
        <w:rPr>
          <w:ins w:id="4782" w:author="OFFM" w:date="2024-04-16T10:53:00Z"/>
          <w:rFonts w:ascii="Times New Roman" w:eastAsia="Times New Roman" w:hAnsi="Times New Roman" w:cs="Times New Roman"/>
          <w:sz w:val="24"/>
          <w:szCs w:val="24"/>
        </w:rPr>
      </w:pPr>
      <w:del w:id="4783" w:author="OFFM" w:date="2024-04-16T10:53:00Z">
        <w:r w:rsidRPr="00F74592">
          <w:rPr>
            <w:rFonts w:ascii="Times New Roman" w:hAnsi="Times New Roman" w:cs="Times New Roman"/>
            <w:sz w:val="24"/>
            <w:szCs w:val="24"/>
          </w:rPr>
          <w:delText xml:space="preserve">(c) Additional </w:delText>
        </w:r>
      </w:del>
      <w:ins w:id="4784" w:author="OFFM" w:date="2024-04-16T10:53:00Z">
        <w:r w:rsidR="00F2264C" w:rsidRPr="001C7544">
          <w:rPr>
            <w:rFonts w:ascii="Times New Roman" w:eastAsia="Times New Roman" w:hAnsi="Times New Roman" w:cs="Times New Roman"/>
            <w:sz w:val="24"/>
            <w:szCs w:val="24"/>
          </w:rPr>
          <w:t xml:space="preserve"> or subrecipient has inadequate financial capability to perform the </w:t>
        </w:r>
      </w:ins>
      <w:r w:rsidR="00F2264C" w:rsidRPr="001C7544">
        <w:rPr>
          <w:rFonts w:ascii="Times New Roman" w:eastAsia="Times New Roman" w:hAnsi="Times New Roman" w:cs="Times New Roman"/>
          <w:sz w:val="24"/>
          <w:szCs w:val="24"/>
        </w:rPr>
        <w:t>Federal award</w:t>
      </w:r>
      <w:ins w:id="4785" w:author="OFFM" w:date="2024-04-16T10:53:00Z">
        <w:r w:rsidR="00F2264C" w:rsidRPr="001C7544">
          <w:rPr>
            <w:rFonts w:ascii="Times New Roman" w:eastAsia="Times New Roman" w:hAnsi="Times New Roman" w:cs="Times New Roman"/>
            <w:sz w:val="24"/>
            <w:szCs w:val="24"/>
          </w:rPr>
          <w:t xml:space="preserve">. </w:t>
        </w:r>
      </w:ins>
    </w:p>
    <w:p w14:paraId="022F45E2" w14:textId="5F8B07E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4786" w:author="OFFM" w:date="2024-04-16T10:53:00Z">
        <w:r w:rsidRPr="001C7544">
          <w:rPr>
            <w:rFonts w:ascii="Times New Roman" w:eastAsia="Times New Roman" w:hAnsi="Times New Roman" w:cs="Times New Roman"/>
            <w:sz w:val="24"/>
            <w:szCs w:val="24"/>
          </w:rPr>
          <w:t>(c) Specific</w:t>
        </w:r>
      </w:ins>
      <w:r w:rsidRPr="001C7544">
        <w:rPr>
          <w:rFonts w:ascii="Times New Roman" w:eastAsia="Times New Roman" w:hAnsi="Times New Roman" w:cs="Times New Roman"/>
          <w:sz w:val="24"/>
          <w:szCs w:val="24"/>
        </w:rPr>
        <w:t xml:space="preserve"> conditions may include </w:t>
      </w:r>
      <w:del w:id="4787" w:author="OFFM" w:date="2024-04-16T10:53:00Z">
        <w:r w:rsidR="00817C00" w:rsidRPr="00F74592">
          <w:rPr>
            <w:rFonts w:ascii="Times New Roman" w:hAnsi="Times New Roman" w:cs="Times New Roman"/>
            <w:sz w:val="24"/>
            <w:szCs w:val="24"/>
          </w:rPr>
          <w:delText xml:space="preserve">items such as </w:delText>
        </w:r>
      </w:del>
      <w:r w:rsidRPr="001C7544">
        <w:rPr>
          <w:rFonts w:ascii="Times New Roman" w:eastAsia="Times New Roman" w:hAnsi="Times New Roman" w:cs="Times New Roman"/>
          <w:sz w:val="24"/>
          <w:szCs w:val="24"/>
        </w:rPr>
        <w:t xml:space="preserve">the following: </w:t>
      </w:r>
    </w:p>
    <w:p w14:paraId="6A988E58"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Requiring payments as reimbursements rather than advance payments; </w:t>
      </w:r>
    </w:p>
    <w:p w14:paraId="7999C7DA" w14:textId="73BAA22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Withholding authority to proceed to the next phase until receipt of evidence of acceptable performance</w:t>
      </w:r>
      <w:del w:id="4788" w:author="OFFM" w:date="2024-04-16T10:53:00Z">
        <w:r w:rsidR="00817C00" w:rsidRPr="00F74592">
          <w:rPr>
            <w:rFonts w:ascii="Times New Roman" w:hAnsi="Times New Roman" w:cs="Times New Roman"/>
            <w:sz w:val="24"/>
            <w:szCs w:val="24"/>
          </w:rPr>
          <w:delText xml:space="preserve"> within a given performance period</w:delText>
        </w:r>
      </w:del>
      <w:r w:rsidRPr="001C7544">
        <w:rPr>
          <w:rFonts w:ascii="Times New Roman" w:eastAsia="Times New Roman" w:hAnsi="Times New Roman" w:cs="Times New Roman"/>
          <w:sz w:val="24"/>
          <w:szCs w:val="24"/>
        </w:rPr>
        <w:t xml:space="preserve">; </w:t>
      </w:r>
    </w:p>
    <w:p w14:paraId="1B94EDC9" w14:textId="59EC64D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(3) Requiring additional</w:t>
      </w:r>
      <w:del w:id="4789" w:author="OFFM" w:date="2024-04-16T10:53:00Z">
        <w:r w:rsidR="00817C00" w:rsidRPr="00F74592">
          <w:rPr>
            <w:rFonts w:ascii="Times New Roman" w:hAnsi="Times New Roman" w:cs="Times New Roman"/>
            <w:sz w:val="24"/>
            <w:szCs w:val="24"/>
          </w:rPr>
          <w:delText>,</w:delText>
        </w:r>
      </w:del>
      <w:ins w:id="4790" w:author="OFFM" w:date="2024-04-16T10:53:00Z">
        <w:r w:rsidRPr="001C7544">
          <w:rPr>
            <w:rFonts w:ascii="Times New Roman" w:eastAsia="Times New Roman" w:hAnsi="Times New Roman" w:cs="Times New Roman"/>
            <w:sz w:val="24"/>
            <w:szCs w:val="24"/>
          </w:rPr>
          <w:t xml:space="preserve"> or</w:t>
        </w:r>
      </w:ins>
      <w:r w:rsidRPr="001C7544">
        <w:rPr>
          <w:rFonts w:ascii="Times New Roman" w:eastAsia="Times New Roman" w:hAnsi="Times New Roman" w:cs="Times New Roman"/>
          <w:sz w:val="24"/>
          <w:szCs w:val="24"/>
        </w:rPr>
        <w:t xml:space="preserve"> more detailed financial reports; </w:t>
      </w:r>
    </w:p>
    <w:p w14:paraId="3B72E799"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Requiring additional project monitoring; </w:t>
      </w:r>
    </w:p>
    <w:p w14:paraId="422BBF89" w14:textId="5CE5C43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Requiring the </w:t>
      </w:r>
      <w:del w:id="4791" w:author="OFFM" w:date="2024-04-16T10:53:00Z">
        <w:r w:rsidR="00817C00" w:rsidRPr="00F74592">
          <w:rPr>
            <w:rFonts w:ascii="Times New Roman" w:hAnsi="Times New Roman" w:cs="Times New Roman"/>
            <w:sz w:val="24"/>
            <w:szCs w:val="24"/>
          </w:rPr>
          <w:delText>non-Federal entity</w:delText>
        </w:r>
      </w:del>
      <w:ins w:id="4792"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to obtain technical or management assistance; or </w:t>
      </w:r>
    </w:p>
    <w:p w14:paraId="235FB44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Establishing additional prior approvals. </w:t>
      </w:r>
    </w:p>
    <w:p w14:paraId="2993C28A" w14:textId="45E0406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(d) </w:t>
      </w:r>
      <w:del w:id="4793" w:author="OFFM" w:date="2024-04-16T10:53:00Z">
        <w:r w:rsidR="00817C00" w:rsidRPr="00F74592">
          <w:rPr>
            <w:rFonts w:ascii="Times New Roman" w:hAnsi="Times New Roman" w:cs="Times New Roman"/>
            <w:sz w:val="24"/>
            <w:szCs w:val="24"/>
          </w:rPr>
          <w:delText>If</w:delText>
        </w:r>
      </w:del>
      <w:ins w:id="4794" w:author="OFFM" w:date="2024-04-16T10:53:00Z">
        <w:r w:rsidRPr="001C7544">
          <w:rPr>
            <w:rFonts w:ascii="Times New Roman" w:eastAsia="Times New Roman" w:hAnsi="Times New Roman" w:cs="Times New Roman"/>
            <w:sz w:val="24"/>
            <w:szCs w:val="24"/>
          </w:rPr>
          <w:t>Prior to imposing specific conditions,</w:t>
        </w:r>
      </w:ins>
      <w:r w:rsidRPr="001C7544">
        <w:rPr>
          <w:rFonts w:ascii="Times New Roman" w:eastAsia="Times New Roman" w:hAnsi="Times New Roman" w:cs="Times New Roman"/>
          <w:sz w:val="24"/>
          <w:szCs w:val="24"/>
        </w:rPr>
        <w:t xml:space="preserve"> the Federal </w:t>
      </w:r>
      <w:del w:id="479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w:t>
      </w:r>
      <w:del w:id="4796" w:author="OFFM" w:date="2024-04-16T10:53:00Z">
        <w:r w:rsidR="00817C00" w:rsidRPr="00F74592">
          <w:rPr>
            <w:rFonts w:ascii="Times New Roman" w:hAnsi="Times New Roman" w:cs="Times New Roman"/>
            <w:sz w:val="24"/>
            <w:szCs w:val="24"/>
          </w:rPr>
          <w:delText xml:space="preserve">is imposing additional requirements, they </w:delText>
        </w:r>
      </w:del>
      <w:r w:rsidRPr="001C7544">
        <w:rPr>
          <w:rFonts w:ascii="Times New Roman" w:eastAsia="Times New Roman" w:hAnsi="Times New Roman" w:cs="Times New Roman"/>
          <w:sz w:val="24"/>
          <w:szCs w:val="24"/>
        </w:rPr>
        <w:t xml:space="preserve">must notify the </w:t>
      </w:r>
      <w:del w:id="4797" w:author="OFFM" w:date="2024-04-16T10:53:00Z">
        <w:r w:rsidR="00817C00" w:rsidRPr="00F74592">
          <w:rPr>
            <w:rFonts w:ascii="Times New Roman" w:hAnsi="Times New Roman" w:cs="Times New Roman"/>
            <w:sz w:val="24"/>
            <w:szCs w:val="24"/>
          </w:rPr>
          <w:delText>applicant</w:delText>
        </w:r>
      </w:del>
      <w:ins w:id="4798" w:author="OFFM" w:date="2024-04-16T10:53:00Z">
        <w:r w:rsidRPr="001C7544">
          <w:rPr>
            <w:rFonts w:ascii="Times New Roman" w:eastAsia="Times New Roman" w:hAnsi="Times New Roman" w:cs="Times New Roman"/>
            <w:sz w:val="24"/>
            <w:szCs w:val="24"/>
          </w:rPr>
          <w:t>recipient</w:t>
        </w:r>
      </w:ins>
      <w:r w:rsidRPr="001C7544">
        <w:rPr>
          <w:rFonts w:ascii="Times New Roman" w:eastAsia="Times New Roman" w:hAnsi="Times New Roman" w:cs="Times New Roman"/>
          <w:sz w:val="24"/>
          <w:szCs w:val="24"/>
        </w:rPr>
        <w:t xml:space="preserve"> or </w:t>
      </w:r>
      <w:del w:id="4799" w:author="OFFM" w:date="2024-04-16T10:53:00Z">
        <w:r w:rsidR="00817C00" w:rsidRPr="00F74592">
          <w:rPr>
            <w:rFonts w:ascii="Times New Roman" w:hAnsi="Times New Roman" w:cs="Times New Roman"/>
            <w:sz w:val="24"/>
            <w:szCs w:val="24"/>
          </w:rPr>
          <w:delText xml:space="preserve">non-Federal entity </w:delText>
        </w:r>
      </w:del>
      <w:ins w:id="4800" w:author="OFFM" w:date="2024-04-16T10:53:00Z">
        <w:r w:rsidRPr="001C7544">
          <w:rPr>
            <w:rFonts w:ascii="Times New Roman" w:eastAsia="Times New Roman" w:hAnsi="Times New Roman" w:cs="Times New Roman"/>
            <w:sz w:val="24"/>
            <w:szCs w:val="24"/>
          </w:rPr>
          <w:t xml:space="preserve">subrecipient </w:t>
        </w:r>
      </w:ins>
      <w:r w:rsidRPr="001C7544">
        <w:rPr>
          <w:rFonts w:ascii="Times New Roman" w:eastAsia="Times New Roman" w:hAnsi="Times New Roman" w:cs="Times New Roman"/>
          <w:sz w:val="24"/>
          <w:szCs w:val="24"/>
        </w:rPr>
        <w:t xml:space="preserve">as to: </w:t>
      </w:r>
    </w:p>
    <w:p w14:paraId="249AEB32" w14:textId="4712EF2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nature of the </w:t>
      </w:r>
      <w:del w:id="4801" w:author="OFFM" w:date="2024-04-16T10:53:00Z">
        <w:r w:rsidR="00817C00" w:rsidRPr="00F74592">
          <w:rPr>
            <w:rFonts w:ascii="Times New Roman" w:hAnsi="Times New Roman" w:cs="Times New Roman"/>
            <w:sz w:val="24"/>
            <w:szCs w:val="24"/>
          </w:rPr>
          <w:delText>additional requirements;</w:delText>
        </w:r>
      </w:del>
      <w:ins w:id="4802" w:author="OFFM" w:date="2024-04-16T10:53:00Z">
        <w:r w:rsidRPr="001C7544">
          <w:rPr>
            <w:rFonts w:ascii="Times New Roman" w:eastAsia="Times New Roman" w:hAnsi="Times New Roman" w:cs="Times New Roman"/>
            <w:sz w:val="24"/>
            <w:szCs w:val="24"/>
          </w:rPr>
          <w:t>specific condition(s);</w:t>
        </w:r>
      </w:ins>
      <w:r w:rsidRPr="001C7544">
        <w:rPr>
          <w:rFonts w:ascii="Times New Roman" w:eastAsia="Times New Roman" w:hAnsi="Times New Roman" w:cs="Times New Roman"/>
          <w:sz w:val="24"/>
          <w:szCs w:val="24"/>
        </w:rPr>
        <w:t xml:space="preserve"> </w:t>
      </w:r>
    </w:p>
    <w:p w14:paraId="663DA671" w14:textId="3C6CA4A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reason why the </w:t>
      </w:r>
      <w:del w:id="4803" w:author="OFFM" w:date="2024-04-16T10:53:00Z">
        <w:r w:rsidR="00817C00" w:rsidRPr="00F74592">
          <w:rPr>
            <w:rFonts w:ascii="Times New Roman" w:hAnsi="Times New Roman" w:cs="Times New Roman"/>
            <w:sz w:val="24"/>
            <w:szCs w:val="24"/>
          </w:rPr>
          <w:delText xml:space="preserve">additional requirements are </w:delText>
        </w:r>
      </w:del>
      <w:ins w:id="4804" w:author="OFFM" w:date="2024-04-16T10:53:00Z">
        <w:r w:rsidRPr="001C7544">
          <w:rPr>
            <w:rFonts w:ascii="Times New Roman" w:eastAsia="Times New Roman" w:hAnsi="Times New Roman" w:cs="Times New Roman"/>
            <w:sz w:val="24"/>
            <w:szCs w:val="24"/>
          </w:rPr>
          <w:t xml:space="preserve">specific condition(s) is </w:t>
        </w:r>
      </w:ins>
      <w:r w:rsidRPr="001C7544">
        <w:rPr>
          <w:rFonts w:ascii="Times New Roman" w:eastAsia="Times New Roman" w:hAnsi="Times New Roman" w:cs="Times New Roman"/>
          <w:sz w:val="24"/>
          <w:szCs w:val="24"/>
        </w:rPr>
        <w:t xml:space="preserve">being imposed; </w:t>
      </w:r>
    </w:p>
    <w:p w14:paraId="66272F9D" w14:textId="2EF6329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The nature of the action needed to remove the </w:t>
      </w:r>
      <w:del w:id="4805" w:author="OFFM" w:date="2024-04-16T10:53:00Z">
        <w:r w:rsidR="00817C00" w:rsidRPr="00F74592">
          <w:rPr>
            <w:rFonts w:ascii="Times New Roman" w:hAnsi="Times New Roman" w:cs="Times New Roman"/>
            <w:sz w:val="24"/>
            <w:szCs w:val="24"/>
          </w:rPr>
          <w:delText>additional requirement, if applicable;</w:delText>
        </w:r>
      </w:del>
      <w:ins w:id="4806" w:author="OFFM" w:date="2024-04-16T10:53:00Z">
        <w:r w:rsidRPr="001C7544">
          <w:rPr>
            <w:rFonts w:ascii="Times New Roman" w:eastAsia="Times New Roman" w:hAnsi="Times New Roman" w:cs="Times New Roman"/>
            <w:sz w:val="24"/>
            <w:szCs w:val="24"/>
          </w:rPr>
          <w:t>specific condition(s);</w:t>
        </w:r>
      </w:ins>
      <w:r w:rsidRPr="001C7544">
        <w:rPr>
          <w:rFonts w:ascii="Times New Roman" w:eastAsia="Times New Roman" w:hAnsi="Times New Roman" w:cs="Times New Roman"/>
          <w:sz w:val="24"/>
          <w:szCs w:val="24"/>
        </w:rPr>
        <w:t xml:space="preserve"> </w:t>
      </w:r>
    </w:p>
    <w:p w14:paraId="085A8FD3" w14:textId="360008C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(4) The time allowed for completing the actions</w:t>
      </w:r>
      <w:del w:id="4807" w:author="OFFM" w:date="2024-04-16T10:53:00Z">
        <w:r w:rsidR="00817C00" w:rsidRPr="00F74592">
          <w:rPr>
            <w:rFonts w:ascii="Times New Roman" w:hAnsi="Times New Roman" w:cs="Times New Roman"/>
            <w:sz w:val="24"/>
            <w:szCs w:val="24"/>
          </w:rPr>
          <w:delText xml:space="preserve"> if applicable</w:delText>
        </w:r>
      </w:del>
      <w:r w:rsidRPr="001C7544">
        <w:rPr>
          <w:rFonts w:ascii="Times New Roman" w:eastAsia="Times New Roman" w:hAnsi="Times New Roman" w:cs="Times New Roman"/>
          <w:sz w:val="24"/>
          <w:szCs w:val="24"/>
        </w:rPr>
        <w:t xml:space="preserve">; and </w:t>
      </w:r>
    </w:p>
    <w:p w14:paraId="154C59D0" w14:textId="526AE48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The method for requesting </w:t>
      </w:r>
      <w:del w:id="4808" w:author="OFFM" w:date="2024-04-16T10:53:00Z">
        <w:r w:rsidR="00817C00" w:rsidRPr="00F74592">
          <w:rPr>
            <w:rFonts w:ascii="Times New Roman" w:hAnsi="Times New Roman" w:cs="Times New Roman"/>
            <w:sz w:val="24"/>
            <w:szCs w:val="24"/>
          </w:rPr>
          <w:delText xml:space="preserve">reconsideration of </w:delText>
        </w:r>
      </w:del>
      <w:r w:rsidRPr="001C7544">
        <w:rPr>
          <w:rFonts w:ascii="Times New Roman" w:eastAsia="Times New Roman" w:hAnsi="Times New Roman" w:cs="Times New Roman"/>
          <w:sz w:val="24"/>
          <w:szCs w:val="24"/>
        </w:rPr>
        <w:t xml:space="preserve">the </w:t>
      </w:r>
      <w:del w:id="4809" w:author="OFFM" w:date="2024-04-16T10:53:00Z">
        <w:r w:rsidR="00817C00" w:rsidRPr="00F74592">
          <w:rPr>
            <w:rFonts w:ascii="Times New Roman" w:hAnsi="Times New Roman" w:cs="Times New Roman"/>
            <w:sz w:val="24"/>
            <w:szCs w:val="24"/>
          </w:rPr>
          <w:delText>additional requirements imposed.</w:delText>
        </w:r>
      </w:del>
      <w:ins w:id="4810" w:author="OFFM" w:date="2024-04-16T10:53:00Z">
        <w:r w:rsidRPr="001C7544">
          <w:rPr>
            <w:rFonts w:ascii="Times New Roman" w:eastAsia="Times New Roman" w:hAnsi="Times New Roman" w:cs="Times New Roman"/>
            <w:sz w:val="24"/>
            <w:szCs w:val="24"/>
          </w:rPr>
          <w:t>Federal agency or pass-through entity to reconsider imposing a specific condition.</w:t>
        </w:r>
      </w:ins>
      <w:r w:rsidRPr="001C7544">
        <w:rPr>
          <w:rFonts w:ascii="Times New Roman" w:eastAsia="Times New Roman" w:hAnsi="Times New Roman" w:cs="Times New Roman"/>
          <w:sz w:val="24"/>
          <w:szCs w:val="24"/>
        </w:rPr>
        <w:t xml:space="preserve"> </w:t>
      </w:r>
    </w:p>
    <w:p w14:paraId="2D1E30F8" w14:textId="69CF11F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 Any </w:t>
      </w:r>
      <w:del w:id="4811" w:author="OFFM" w:date="2024-04-16T10:53:00Z">
        <w:r w:rsidR="00817C00" w:rsidRPr="00F74592">
          <w:rPr>
            <w:rFonts w:ascii="Times New Roman" w:hAnsi="Times New Roman" w:cs="Times New Roman"/>
            <w:sz w:val="24"/>
            <w:szCs w:val="24"/>
          </w:rPr>
          <w:delText>additional requirements</w:delText>
        </w:r>
      </w:del>
      <w:ins w:id="4812" w:author="OFFM" w:date="2024-04-16T10:53:00Z">
        <w:r w:rsidRPr="001C7544">
          <w:rPr>
            <w:rFonts w:ascii="Times New Roman" w:eastAsia="Times New Roman" w:hAnsi="Times New Roman" w:cs="Times New Roman"/>
            <w:sz w:val="24"/>
            <w:szCs w:val="24"/>
          </w:rPr>
          <w:t>specific conditions</w:t>
        </w:r>
      </w:ins>
      <w:r w:rsidRPr="001C7544">
        <w:rPr>
          <w:rFonts w:ascii="Times New Roman" w:eastAsia="Times New Roman" w:hAnsi="Times New Roman" w:cs="Times New Roman"/>
          <w:sz w:val="24"/>
          <w:szCs w:val="24"/>
        </w:rPr>
        <w:t xml:space="preserve"> must be promptly removed once the conditions that prompted them have been satisfied. </w:t>
      </w:r>
    </w:p>
    <w:p w14:paraId="7A495A9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200.209 Certifications and representations.</w:t>
      </w:r>
    </w:p>
    <w:p w14:paraId="6B25D535" w14:textId="0B78CA4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Unless prohibited by the U.S. Constitution, Federal statutes</w:t>
      </w:r>
      <w:ins w:id="481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regulations, </w:t>
      </w:r>
      <w:del w:id="4814" w:author="OFFM" w:date="2024-04-16T10:53:00Z">
        <w:r w:rsidR="00817C00" w:rsidRPr="00F74592">
          <w:rPr>
            <w:rFonts w:ascii="Times New Roman" w:hAnsi="Times New Roman" w:cs="Times New Roman"/>
            <w:sz w:val="24"/>
            <w:szCs w:val="24"/>
          </w:rPr>
          <w:delText>each</w:delText>
        </w:r>
      </w:del>
      <w:ins w:id="4815"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Federal </w:t>
      </w:r>
      <w:del w:id="4816"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is authorized to require </w:t>
      </w:r>
      <w:del w:id="4817" w:author="OFFM" w:date="2024-04-16T10:53:00Z">
        <w:r w:rsidR="00817C00" w:rsidRPr="00F74592">
          <w:rPr>
            <w:rFonts w:ascii="Times New Roman" w:hAnsi="Times New Roman" w:cs="Times New Roman"/>
            <w:sz w:val="24"/>
            <w:szCs w:val="24"/>
          </w:rPr>
          <w:delText>the non-Federal entity</w:delText>
        </w:r>
      </w:del>
      <w:ins w:id="4818" w:author="OFFM" w:date="2024-04-16T10:53:00Z">
        <w:r w:rsidRPr="001C7544">
          <w:rPr>
            <w:rFonts w:ascii="Times New Roman" w:eastAsia="Times New Roman" w:hAnsi="Times New Roman" w:cs="Times New Roman"/>
            <w:sz w:val="24"/>
            <w:szCs w:val="24"/>
          </w:rPr>
          <w:t>a recipient</w:t>
        </w:r>
      </w:ins>
      <w:r w:rsidRPr="001C7544">
        <w:rPr>
          <w:rFonts w:ascii="Times New Roman" w:eastAsia="Times New Roman" w:hAnsi="Times New Roman" w:cs="Times New Roman"/>
          <w:sz w:val="24"/>
          <w:szCs w:val="24"/>
        </w:rPr>
        <w:t xml:space="preserve"> to submit </w:t>
      </w:r>
      <w:ins w:id="4819" w:author="OFFM" w:date="2024-04-16T10:53:00Z">
        <w:r w:rsidRPr="001C7544">
          <w:rPr>
            <w:rFonts w:ascii="Times New Roman" w:eastAsia="Times New Roman" w:hAnsi="Times New Roman" w:cs="Times New Roman"/>
            <w:sz w:val="24"/>
            <w:szCs w:val="24"/>
          </w:rPr>
          <w:t xml:space="preserve">annual </w:t>
        </w:r>
      </w:ins>
      <w:r w:rsidRPr="001C7544">
        <w:rPr>
          <w:rFonts w:ascii="Times New Roman" w:eastAsia="Times New Roman" w:hAnsi="Times New Roman" w:cs="Times New Roman"/>
          <w:sz w:val="24"/>
          <w:szCs w:val="24"/>
        </w:rPr>
        <w:t>certifications and representations</w:t>
      </w:r>
      <w:del w:id="4820" w:author="OFFM" w:date="2024-04-16T10:53:00Z">
        <w:r w:rsidR="00817C00" w:rsidRPr="00F74592">
          <w:rPr>
            <w:rFonts w:ascii="Times New Roman" w:hAnsi="Times New Roman" w:cs="Times New Roman"/>
            <w:sz w:val="24"/>
            <w:szCs w:val="24"/>
          </w:rPr>
          <w:delText xml:space="preserve"> required by Federal statutes, or regulations on an annual basis.</w:delText>
        </w:r>
      </w:del>
      <w:ins w:id="482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Submission may be required more frequently if </w:t>
      </w:r>
      <w:del w:id="4822" w:author="OFFM" w:date="2024-04-16T10:53:00Z">
        <w:r w:rsidR="00817C00" w:rsidRPr="00F74592">
          <w:rPr>
            <w:rFonts w:ascii="Times New Roman" w:hAnsi="Times New Roman" w:cs="Times New Roman"/>
            <w:sz w:val="24"/>
            <w:szCs w:val="24"/>
          </w:rPr>
          <w:delText>the non-Federal entity</w:delText>
        </w:r>
      </w:del>
      <w:ins w:id="4823" w:author="OFFM" w:date="2024-04-16T10:53:00Z">
        <w:r w:rsidRPr="001C7544">
          <w:rPr>
            <w:rFonts w:ascii="Times New Roman" w:eastAsia="Times New Roman" w:hAnsi="Times New Roman" w:cs="Times New Roman"/>
            <w:sz w:val="24"/>
            <w:szCs w:val="24"/>
          </w:rPr>
          <w:t>a recipient or subrecipient</w:t>
        </w:r>
      </w:ins>
      <w:r w:rsidRPr="001C7544">
        <w:rPr>
          <w:rFonts w:ascii="Times New Roman" w:eastAsia="Times New Roman" w:hAnsi="Times New Roman" w:cs="Times New Roman"/>
          <w:sz w:val="24"/>
          <w:szCs w:val="24"/>
        </w:rPr>
        <w:t xml:space="preserve"> fails to meet a requirement of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w:t>
      </w:r>
      <w:ins w:id="4824" w:author="OFFM" w:date="2024-04-16T10:53:00Z">
        <w:r w:rsidRPr="001C7544">
          <w:rPr>
            <w:rFonts w:ascii="Times New Roman" w:eastAsia="Times New Roman" w:hAnsi="Times New Roman" w:cs="Times New Roman"/>
            <w:sz w:val="24"/>
            <w:szCs w:val="24"/>
          </w:rPr>
          <w:t xml:space="preserve">When a recipient is provided an exception to the requirements of </w:t>
        </w:r>
        <w:r w:rsidRPr="001C7544">
          <w:rPr>
            <w:rFonts w:ascii="Times New Roman" w:hAnsi="Times New Roman" w:cs="Times New Roman"/>
            <w:sz w:val="24"/>
            <w:szCs w:val="24"/>
          </w:rPr>
          <w:t>2 CFR 25.110</w:t>
        </w:r>
        <w:r w:rsidRPr="001C7544">
          <w:rPr>
            <w:rFonts w:ascii="Times New Roman" w:eastAsia="Times New Roman" w:hAnsi="Times New Roman" w:cs="Times New Roman"/>
            <w:sz w:val="24"/>
            <w:szCs w:val="24"/>
          </w:rPr>
          <w:t>, the recipient must submit the appropriate assurance form (for example, SF-424B).</w:t>
        </w:r>
      </w:ins>
    </w:p>
    <w:p w14:paraId="2571377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200.210 Pre-award costs.</w:t>
      </w:r>
    </w:p>
    <w:p w14:paraId="036A52D0"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For requirements on costs incurred by the applicant prior to the start date of the period of performance of the Federal award, see § 200.458. </w:t>
      </w:r>
    </w:p>
    <w:p w14:paraId="20F7A2F9"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200.211 Information contained in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award.</w:t>
      </w:r>
    </w:p>
    <w:p w14:paraId="5733E0C7" w14:textId="33F48ABD"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4825" w:author="OFFM" w:date="2024-04-16T10:53:00Z">
        <w:r w:rsidRPr="00F74592">
          <w:rPr>
            <w:rFonts w:ascii="Times New Roman" w:hAnsi="Times New Roman" w:cs="Times New Roman"/>
            <w:sz w:val="24"/>
            <w:szCs w:val="24"/>
          </w:rPr>
          <w:lastRenderedPageBreak/>
          <w:delText>A</w:delText>
        </w:r>
      </w:del>
      <w:ins w:id="4826" w:author="OFFM" w:date="2024-04-16T10:53:00Z">
        <w:r w:rsidR="00F2264C" w:rsidRPr="001C7544">
          <w:rPr>
            <w:rFonts w:ascii="Times New Roman" w:eastAsia="Times New Roman" w:hAnsi="Times New Roman" w:cs="Times New Roman"/>
            <w:sz w:val="24"/>
            <w:szCs w:val="24"/>
          </w:rPr>
          <w:t>The</w:t>
        </w:r>
      </w:ins>
      <w:r w:rsidR="00F2264C" w:rsidRPr="001C7544">
        <w:rPr>
          <w:rFonts w:ascii="Times New Roman" w:eastAsia="Times New Roman" w:hAnsi="Times New Roman" w:cs="Times New Roman"/>
          <w:sz w:val="24"/>
          <w:szCs w:val="24"/>
        </w:rPr>
        <w:t xml:space="preserve"> Federal award must include the following information: </w:t>
      </w:r>
    </w:p>
    <w:p w14:paraId="7C432694" w14:textId="309FE2E3"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A63D45">
        <w:rPr>
          <w:rFonts w:ascii="Times New Roman" w:hAnsi="Times New Roman"/>
          <w:i/>
          <w:sz w:val="24"/>
        </w:rPr>
        <w:t>Federal award performance goals.</w:t>
      </w:r>
      <w:r w:rsidRPr="001C7544">
        <w:rPr>
          <w:rFonts w:ascii="Times New Roman" w:eastAsia="Times New Roman" w:hAnsi="Times New Roman" w:cs="Times New Roman"/>
          <w:sz w:val="24"/>
          <w:szCs w:val="24"/>
        </w:rPr>
        <w:t xml:space="preserve"> </w:t>
      </w:r>
      <w:del w:id="4827" w:author="OFFM" w:date="2024-04-16T10:53:00Z">
        <w:r w:rsidR="00817C00" w:rsidRPr="00F74592">
          <w:rPr>
            <w:rFonts w:ascii="Times New Roman" w:hAnsi="Times New Roman" w:cs="Times New Roman"/>
            <w:sz w:val="24"/>
            <w:szCs w:val="24"/>
          </w:rPr>
          <w:delText xml:space="preserve">Performance </w:delText>
        </w:r>
      </w:del>
      <w:ins w:id="4828" w:author="OFFM" w:date="2024-04-16T10:53:00Z">
        <w:r w:rsidRPr="001C7544">
          <w:rPr>
            <w:rFonts w:ascii="Times New Roman" w:eastAsia="Times New Roman" w:hAnsi="Times New Roman" w:cs="Times New Roman"/>
            <w:sz w:val="24"/>
            <w:szCs w:val="24"/>
          </w:rPr>
          <w:t xml:space="preserve">Where applicable, performance </w:t>
        </w:r>
      </w:ins>
      <w:r w:rsidRPr="001C7544">
        <w:rPr>
          <w:rFonts w:ascii="Times New Roman" w:eastAsia="Times New Roman" w:hAnsi="Times New Roman" w:cs="Times New Roman"/>
          <w:sz w:val="24"/>
          <w:szCs w:val="24"/>
        </w:rPr>
        <w:t>goals, indicators, targets, and baseline data must be included in the Federal award</w:t>
      </w:r>
      <w:del w:id="4829" w:author="OFFM" w:date="2024-04-16T10:53:00Z">
        <w:r w:rsidR="00817C00" w:rsidRPr="00F74592">
          <w:rPr>
            <w:rFonts w:ascii="Times New Roman" w:hAnsi="Times New Roman" w:cs="Times New Roman"/>
            <w:sz w:val="24"/>
            <w:szCs w:val="24"/>
          </w:rPr>
          <w:delText>, where applicable.</w:delText>
        </w:r>
      </w:del>
      <w:ins w:id="483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The Federal </w:t>
      </w:r>
      <w:del w:id="483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also specify </w:t>
      </w:r>
      <w:del w:id="4832" w:author="OFFM" w:date="2024-04-16T10:53:00Z">
        <w:r w:rsidR="00817C00" w:rsidRPr="00F74592">
          <w:rPr>
            <w:rFonts w:ascii="Times New Roman" w:hAnsi="Times New Roman" w:cs="Times New Roman"/>
            <w:sz w:val="24"/>
            <w:szCs w:val="24"/>
          </w:rPr>
          <w:delText xml:space="preserve">how performance will be assessed </w:delText>
        </w:r>
      </w:del>
      <w:r w:rsidRPr="001C7544">
        <w:rPr>
          <w:rFonts w:ascii="Times New Roman" w:eastAsia="Times New Roman" w:hAnsi="Times New Roman" w:cs="Times New Roman"/>
          <w:sz w:val="24"/>
          <w:szCs w:val="24"/>
        </w:rPr>
        <w:t>in the terms and conditions of the Federal award</w:t>
      </w:r>
      <w:ins w:id="4833" w:author="OFFM" w:date="2024-04-16T10:53:00Z">
        <w:r w:rsidRPr="001C7544">
          <w:rPr>
            <w:rFonts w:ascii="Times New Roman" w:eastAsia="Times New Roman" w:hAnsi="Times New Roman" w:cs="Times New Roman"/>
            <w:sz w:val="24"/>
            <w:szCs w:val="24"/>
          </w:rPr>
          <w:t xml:space="preserve"> how performance will be assessed</w:t>
        </w:r>
      </w:ins>
      <w:r w:rsidRPr="001C7544">
        <w:rPr>
          <w:rFonts w:ascii="Times New Roman" w:eastAsia="Times New Roman" w:hAnsi="Times New Roman" w:cs="Times New Roman"/>
          <w:sz w:val="24"/>
          <w:szCs w:val="24"/>
        </w:rPr>
        <w:t xml:space="preserve">, including the timing and scope of expected performance. See §§ 200.202 and 200.301 for more information on Federal award performance goals. </w:t>
      </w:r>
    </w:p>
    <w:p w14:paraId="372BF85F" w14:textId="40C9CFC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r w:rsidRPr="00A63D45">
        <w:rPr>
          <w:rFonts w:ascii="Times New Roman" w:hAnsi="Times New Roman"/>
          <w:i/>
          <w:sz w:val="24"/>
        </w:rPr>
        <w:t>General Federal award information.</w:t>
      </w:r>
      <w:r w:rsidRPr="001C7544">
        <w:rPr>
          <w:rFonts w:ascii="Times New Roman" w:eastAsia="Times New Roman" w:hAnsi="Times New Roman" w:cs="Times New Roman"/>
          <w:sz w:val="24"/>
          <w:szCs w:val="24"/>
        </w:rPr>
        <w:t xml:space="preserve"> The Federal </w:t>
      </w:r>
      <w:del w:id="483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 must include the following</w:t>
      </w:r>
      <w:del w:id="4835" w:author="OFFM" w:date="2024-04-16T10:53:00Z">
        <w:r w:rsidR="00817C00" w:rsidRPr="00F74592">
          <w:rPr>
            <w:rFonts w:ascii="Times New Roman" w:hAnsi="Times New Roman" w:cs="Times New Roman"/>
            <w:sz w:val="24"/>
            <w:szCs w:val="24"/>
          </w:rPr>
          <w:delText xml:space="preserve"> general Federal award</w:delText>
        </w:r>
      </w:del>
      <w:r w:rsidRPr="001C7544">
        <w:rPr>
          <w:rFonts w:ascii="Times New Roman" w:eastAsia="Times New Roman" w:hAnsi="Times New Roman" w:cs="Times New Roman"/>
          <w:sz w:val="24"/>
          <w:szCs w:val="24"/>
        </w:rPr>
        <w:t xml:space="preserve"> information in each Federal award: </w:t>
      </w:r>
    </w:p>
    <w:p w14:paraId="2CE4310D" w14:textId="4881BC3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Recipient </w:t>
      </w:r>
      <w:del w:id="4836" w:author="OFFM" w:date="2024-04-16T10:53:00Z">
        <w:r w:rsidR="00817C00" w:rsidRPr="00F74592">
          <w:rPr>
            <w:rFonts w:ascii="Times New Roman" w:hAnsi="Times New Roman" w:cs="Times New Roman"/>
            <w:sz w:val="24"/>
            <w:szCs w:val="24"/>
          </w:rPr>
          <w:delText>name</w:delText>
        </w:r>
      </w:del>
      <w:ins w:id="4837" w:author="OFFM" w:date="2024-04-16T10:53:00Z">
        <w:r w:rsidRPr="001C7544">
          <w:rPr>
            <w:rFonts w:ascii="Times New Roman" w:eastAsia="Times New Roman" w:hAnsi="Times New Roman" w:cs="Times New Roman"/>
            <w:sz w:val="24"/>
            <w:szCs w:val="24"/>
          </w:rPr>
          <w:t>Name</w:t>
        </w:r>
      </w:ins>
      <w:r w:rsidRPr="001C7544">
        <w:rPr>
          <w:rFonts w:ascii="Times New Roman" w:eastAsia="Times New Roman" w:hAnsi="Times New Roman" w:cs="Times New Roman"/>
          <w:sz w:val="24"/>
          <w:szCs w:val="24"/>
        </w:rPr>
        <w:t xml:space="preserve"> (which must match the name associated with its unique entity identifier as defined at 2 CFR 25.</w:t>
      </w:r>
      <w:del w:id="4838" w:author="OFFM" w:date="2024-04-16T10:53:00Z">
        <w:r w:rsidR="00817C00" w:rsidRPr="00F74592">
          <w:rPr>
            <w:rFonts w:ascii="Times New Roman" w:hAnsi="Times New Roman" w:cs="Times New Roman"/>
            <w:sz w:val="24"/>
            <w:szCs w:val="24"/>
          </w:rPr>
          <w:delText>315</w:delText>
        </w:r>
      </w:del>
      <w:ins w:id="4839" w:author="OFFM" w:date="2024-04-16T10:53:00Z">
        <w:r w:rsidRPr="001C7544">
          <w:rPr>
            <w:rFonts w:ascii="Times New Roman" w:eastAsia="Times New Roman" w:hAnsi="Times New Roman" w:cs="Times New Roman"/>
            <w:sz w:val="24"/>
            <w:szCs w:val="24"/>
          </w:rPr>
          <w:t>400</w:t>
        </w:r>
      </w:ins>
      <w:r w:rsidRPr="001C7544">
        <w:rPr>
          <w:rFonts w:ascii="Times New Roman" w:eastAsia="Times New Roman" w:hAnsi="Times New Roman" w:cs="Times New Roman"/>
          <w:sz w:val="24"/>
          <w:szCs w:val="24"/>
        </w:rPr>
        <w:t xml:space="preserve">); </w:t>
      </w:r>
    </w:p>
    <w:p w14:paraId="493A7FB6" w14:textId="341F3B1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Recipient's </w:t>
      </w:r>
      <w:del w:id="4840" w:author="OFFM" w:date="2024-04-16T10:53:00Z">
        <w:r w:rsidR="00817C00" w:rsidRPr="00F74592">
          <w:rPr>
            <w:rFonts w:ascii="Times New Roman" w:hAnsi="Times New Roman" w:cs="Times New Roman"/>
            <w:sz w:val="24"/>
            <w:szCs w:val="24"/>
          </w:rPr>
          <w:delText>unique entity identifier;</w:delText>
        </w:r>
      </w:del>
      <w:ins w:id="4841" w:author="OFFM" w:date="2024-04-16T10:53:00Z">
        <w:r w:rsidRPr="001C7544">
          <w:rPr>
            <w:rFonts w:ascii="Times New Roman" w:eastAsia="Times New Roman" w:hAnsi="Times New Roman" w:cs="Times New Roman"/>
            <w:sz w:val="24"/>
            <w:szCs w:val="24"/>
          </w:rPr>
          <w:t>Unique Entity Identifier;</w:t>
        </w:r>
      </w:ins>
      <w:r w:rsidRPr="001C7544">
        <w:rPr>
          <w:rFonts w:ascii="Times New Roman" w:eastAsia="Times New Roman" w:hAnsi="Times New Roman" w:cs="Times New Roman"/>
          <w:sz w:val="24"/>
          <w:szCs w:val="24"/>
        </w:rPr>
        <w:t xml:space="preserve"> </w:t>
      </w:r>
    </w:p>
    <w:p w14:paraId="6442479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Unique Federal Award Identification Number (FAIN); </w:t>
      </w:r>
    </w:p>
    <w:p w14:paraId="5DC1BAA8" w14:textId="2D2AAD6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(4) Federal Award Date (see Federal award date in § 200.</w:t>
      </w:r>
      <w:del w:id="4842" w:author="OFFM" w:date="2024-04-16T10:53:00Z">
        <w:r w:rsidR="00817C00" w:rsidRPr="00F74592">
          <w:rPr>
            <w:rFonts w:ascii="Times New Roman" w:hAnsi="Times New Roman" w:cs="Times New Roman"/>
            <w:sz w:val="24"/>
            <w:szCs w:val="24"/>
          </w:rPr>
          <w:delText>201</w:delText>
        </w:r>
      </w:del>
      <w:ins w:id="4843" w:author="OFFM" w:date="2024-04-16T10:53:00Z">
        <w:r w:rsidRPr="001C7544">
          <w:rPr>
            <w:rFonts w:ascii="Times New Roman" w:eastAsia="Times New Roman" w:hAnsi="Times New Roman" w:cs="Times New Roman"/>
            <w:sz w:val="24"/>
            <w:szCs w:val="24"/>
          </w:rPr>
          <w:t>1</w:t>
        </w:r>
      </w:ins>
      <w:r w:rsidRPr="001C7544">
        <w:rPr>
          <w:rFonts w:ascii="Times New Roman" w:eastAsia="Times New Roman" w:hAnsi="Times New Roman" w:cs="Times New Roman"/>
          <w:sz w:val="24"/>
          <w:szCs w:val="24"/>
        </w:rPr>
        <w:t xml:space="preserve">); </w:t>
      </w:r>
    </w:p>
    <w:p w14:paraId="6C22A575"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Period of Performance Start and End Date; </w:t>
      </w:r>
    </w:p>
    <w:p w14:paraId="08325EF6"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Budget Period Start and End Date; </w:t>
      </w:r>
    </w:p>
    <w:p w14:paraId="0F71B4C0" w14:textId="594B56A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(7) Amount of Federal Funds Obligated by this </w:t>
      </w:r>
      <w:del w:id="4844" w:author="OFFM" w:date="2024-04-16T10:53:00Z">
        <w:r w:rsidR="00817C00" w:rsidRPr="00F74592">
          <w:rPr>
            <w:rFonts w:ascii="Times New Roman" w:hAnsi="Times New Roman" w:cs="Times New Roman"/>
            <w:sz w:val="24"/>
            <w:szCs w:val="24"/>
          </w:rPr>
          <w:delText>action</w:delText>
        </w:r>
      </w:del>
      <w:ins w:id="4845" w:author="OFFM" w:date="2024-04-16T10:53:00Z">
        <w:r w:rsidRPr="001C7544">
          <w:rPr>
            <w:rFonts w:ascii="Times New Roman" w:eastAsia="Times New Roman" w:hAnsi="Times New Roman" w:cs="Times New Roman"/>
            <w:sz w:val="24"/>
            <w:szCs w:val="24"/>
          </w:rPr>
          <w:t>Action</w:t>
        </w:r>
      </w:ins>
      <w:r w:rsidRPr="001C7544">
        <w:rPr>
          <w:rFonts w:ascii="Times New Roman" w:eastAsia="Times New Roman" w:hAnsi="Times New Roman" w:cs="Times New Roman"/>
          <w:sz w:val="24"/>
          <w:szCs w:val="24"/>
        </w:rPr>
        <w:t xml:space="preserve">; </w:t>
      </w:r>
    </w:p>
    <w:p w14:paraId="182FD1C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(8) Total Amount of Federal Funds Obligated; </w:t>
      </w:r>
    </w:p>
    <w:p w14:paraId="7D8EFF87" w14:textId="3A47554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(9) Total Approved Cost Sharing</w:t>
      </w:r>
      <w:del w:id="4846" w:author="OFFM" w:date="2024-04-16T10:53:00Z">
        <w:r w:rsidR="00817C00" w:rsidRPr="00F74592">
          <w:rPr>
            <w:rFonts w:ascii="Times New Roman" w:hAnsi="Times New Roman" w:cs="Times New Roman"/>
            <w:sz w:val="24"/>
            <w:szCs w:val="24"/>
          </w:rPr>
          <w:delText xml:space="preserve"> or Matching</w:delText>
        </w:r>
      </w:del>
      <w:r w:rsidRPr="001C7544">
        <w:rPr>
          <w:rFonts w:ascii="Times New Roman" w:eastAsia="Times New Roman" w:hAnsi="Times New Roman" w:cs="Times New Roman"/>
          <w:sz w:val="24"/>
          <w:szCs w:val="24"/>
        </w:rPr>
        <w:t xml:space="preserve">, where applicable; </w:t>
      </w:r>
    </w:p>
    <w:p w14:paraId="71EDC824" w14:textId="5D9E4E44"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(10) Total Amount of the Federal Award including approved Cost Sharing</w:t>
      </w:r>
      <w:del w:id="4847" w:author="OFFM" w:date="2024-04-16T10:53:00Z">
        <w:r w:rsidR="00817C00" w:rsidRPr="00F74592">
          <w:rPr>
            <w:rFonts w:ascii="Times New Roman" w:hAnsi="Times New Roman" w:cs="Times New Roman"/>
            <w:sz w:val="24"/>
            <w:szCs w:val="24"/>
          </w:rPr>
          <w:delText xml:space="preserve"> or Matching</w:delText>
        </w:r>
      </w:del>
      <w:r w:rsidRPr="001C7544">
        <w:rPr>
          <w:rFonts w:ascii="Times New Roman" w:eastAsia="Times New Roman" w:hAnsi="Times New Roman" w:cs="Times New Roman"/>
          <w:sz w:val="24"/>
          <w:szCs w:val="24"/>
        </w:rPr>
        <w:t xml:space="preserve">; </w:t>
      </w:r>
    </w:p>
    <w:p w14:paraId="4A23EEB6" w14:textId="1D2D74A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(11) Budget Approved by the Federal </w:t>
      </w:r>
      <w:del w:id="4848"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p>
    <w:p w14:paraId="5F8989AB" w14:textId="65F1ACB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4849" w:author="OFFM" w:date="2024-04-16T10:53:00Z">
        <w:r w:rsidR="00817C00" w:rsidRPr="00F74592">
          <w:rPr>
            <w:rFonts w:ascii="Times New Roman" w:hAnsi="Times New Roman" w:cs="Times New Roman"/>
            <w:sz w:val="24"/>
            <w:szCs w:val="24"/>
          </w:rPr>
          <w:delText>11</w:delText>
        </w:r>
      </w:del>
      <w:ins w:id="4850" w:author="OFFM" w:date="2024-04-16T10:53:00Z">
        <w:r w:rsidRPr="001C7544">
          <w:rPr>
            <w:rFonts w:ascii="Times New Roman" w:eastAsia="Times New Roman" w:hAnsi="Times New Roman" w:cs="Times New Roman"/>
            <w:sz w:val="24"/>
            <w:szCs w:val="24"/>
          </w:rPr>
          <w:t>12</w:t>
        </w:r>
      </w:ins>
      <w:r w:rsidRPr="001C7544">
        <w:rPr>
          <w:rFonts w:ascii="Times New Roman" w:eastAsia="Times New Roman" w:hAnsi="Times New Roman" w:cs="Times New Roman"/>
          <w:sz w:val="24"/>
          <w:szCs w:val="24"/>
        </w:rPr>
        <w:t xml:space="preserve">) Federal </w:t>
      </w:r>
      <w:del w:id="4851" w:author="OFFM" w:date="2024-04-16T10:53:00Z">
        <w:r w:rsidR="00817C00" w:rsidRPr="00F74592">
          <w:rPr>
            <w:rFonts w:ascii="Times New Roman" w:hAnsi="Times New Roman" w:cs="Times New Roman"/>
            <w:sz w:val="24"/>
            <w:szCs w:val="24"/>
          </w:rPr>
          <w:delText>award description,</w:delText>
        </w:r>
      </w:del>
      <w:ins w:id="4852" w:author="OFFM" w:date="2024-04-16T10:53:00Z">
        <w:r w:rsidRPr="001C7544">
          <w:rPr>
            <w:rFonts w:ascii="Times New Roman" w:eastAsia="Times New Roman" w:hAnsi="Times New Roman" w:cs="Times New Roman"/>
            <w:sz w:val="24"/>
            <w:szCs w:val="24"/>
          </w:rPr>
          <w:t>Award Description</w:t>
        </w:r>
      </w:ins>
      <w:r w:rsidRPr="001C7544">
        <w:rPr>
          <w:rFonts w:ascii="Times New Roman" w:eastAsia="Times New Roman" w:hAnsi="Times New Roman" w:cs="Times New Roman"/>
          <w:sz w:val="24"/>
          <w:szCs w:val="24"/>
        </w:rPr>
        <w:t xml:space="preserve"> (to comply with statutory requirements (</w:t>
      </w:r>
      <w:del w:id="4853" w:author="OFFM" w:date="2024-04-16T10:53:00Z">
        <w:r w:rsidR="00817C00" w:rsidRPr="00F74592">
          <w:rPr>
            <w:rFonts w:ascii="Times New Roman" w:hAnsi="Times New Roman" w:cs="Times New Roman"/>
            <w:sz w:val="24"/>
            <w:szCs w:val="24"/>
          </w:rPr>
          <w:delText>e.g.,</w:delText>
        </w:r>
      </w:del>
      <w:ins w:id="4854" w:author="OFFM" w:date="2024-04-16T10:53:00Z">
        <w:r w:rsidRPr="001C7544">
          <w:rPr>
            <w:rFonts w:ascii="Times New Roman" w:eastAsia="Times New Roman" w:hAnsi="Times New Roman" w:cs="Times New Roman"/>
            <w:sz w:val="24"/>
            <w:szCs w:val="24"/>
          </w:rPr>
          <w:t>for example,</w:t>
        </w:r>
      </w:ins>
      <w:r w:rsidRPr="001C7544">
        <w:rPr>
          <w:rFonts w:ascii="Times New Roman" w:eastAsia="Times New Roman" w:hAnsi="Times New Roman" w:cs="Times New Roman"/>
          <w:sz w:val="24"/>
          <w:szCs w:val="24"/>
        </w:rPr>
        <w:t xml:space="preserve"> FFATA)); </w:t>
      </w:r>
    </w:p>
    <w:p w14:paraId="3A733EE3" w14:textId="664A2CC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4855" w:author="OFFM" w:date="2024-04-16T10:53:00Z">
        <w:r w:rsidR="00817C00" w:rsidRPr="00F74592">
          <w:rPr>
            <w:rFonts w:ascii="Times New Roman" w:hAnsi="Times New Roman" w:cs="Times New Roman"/>
            <w:sz w:val="24"/>
            <w:szCs w:val="24"/>
          </w:rPr>
          <w:delText>12</w:delText>
        </w:r>
      </w:del>
      <w:ins w:id="4856" w:author="OFFM" w:date="2024-04-16T10:53:00Z">
        <w:r w:rsidRPr="001C7544">
          <w:rPr>
            <w:rFonts w:ascii="Times New Roman" w:eastAsia="Times New Roman" w:hAnsi="Times New Roman" w:cs="Times New Roman"/>
            <w:sz w:val="24"/>
            <w:szCs w:val="24"/>
          </w:rPr>
          <w:t>13</w:t>
        </w:r>
      </w:ins>
      <w:r w:rsidRPr="001C7544">
        <w:rPr>
          <w:rFonts w:ascii="Times New Roman" w:eastAsia="Times New Roman" w:hAnsi="Times New Roman" w:cs="Times New Roman"/>
          <w:sz w:val="24"/>
          <w:szCs w:val="24"/>
        </w:rPr>
        <w:t xml:space="preserve">) Name of </w:t>
      </w:r>
      <w:ins w:id="4857"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Federal </w:t>
      </w:r>
      <w:del w:id="4858"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del w:id="4859" w:author="OFFM" w:date="2024-04-16T10:53:00Z">
        <w:r w:rsidR="00817C00" w:rsidRPr="00F74592">
          <w:rPr>
            <w:rFonts w:ascii="Times New Roman" w:hAnsi="Times New Roman" w:cs="Times New Roman"/>
            <w:sz w:val="24"/>
            <w:szCs w:val="24"/>
          </w:rPr>
          <w:delText>and</w:delText>
        </w:r>
      </w:del>
      <w:ins w:id="4860" w:author="OFFM" w:date="2024-04-16T10:53:00Z">
        <w:r w:rsidRPr="001C7544">
          <w:rPr>
            <w:rFonts w:ascii="Times New Roman" w:eastAsia="Times New Roman" w:hAnsi="Times New Roman" w:cs="Times New Roman"/>
            <w:sz w:val="24"/>
            <w:szCs w:val="24"/>
          </w:rPr>
          <w:t>(including</w:t>
        </w:r>
      </w:ins>
      <w:r w:rsidRPr="001C7544">
        <w:rPr>
          <w:rFonts w:ascii="Times New Roman" w:eastAsia="Times New Roman" w:hAnsi="Times New Roman" w:cs="Times New Roman"/>
          <w:sz w:val="24"/>
          <w:szCs w:val="24"/>
        </w:rPr>
        <w:t xml:space="preserve"> contact information for </w:t>
      </w:r>
      <w:ins w:id="4861"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awarding official</w:t>
      </w:r>
      <w:del w:id="4862" w:author="OFFM" w:date="2024-04-16T10:53:00Z">
        <w:r w:rsidR="00817C00" w:rsidRPr="00F74592">
          <w:rPr>
            <w:rFonts w:ascii="Times New Roman" w:hAnsi="Times New Roman" w:cs="Times New Roman"/>
            <w:sz w:val="24"/>
            <w:szCs w:val="24"/>
          </w:rPr>
          <w:delText>,</w:delText>
        </w:r>
      </w:del>
      <w:ins w:id="486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240552A" w14:textId="46A46FF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w:t>
      </w:r>
      <w:del w:id="4864" w:author="OFFM" w:date="2024-04-16T10:53:00Z">
        <w:r w:rsidR="00817C00" w:rsidRPr="00F74592">
          <w:rPr>
            <w:rFonts w:ascii="Times New Roman" w:hAnsi="Times New Roman" w:cs="Times New Roman"/>
            <w:sz w:val="24"/>
            <w:szCs w:val="24"/>
          </w:rPr>
          <w:delText>13</w:delText>
        </w:r>
      </w:del>
      <w:ins w:id="4865" w:author="OFFM" w:date="2024-04-16T10:53:00Z">
        <w:r w:rsidRPr="001C7544">
          <w:rPr>
            <w:rFonts w:ascii="Times New Roman" w:eastAsia="Times New Roman" w:hAnsi="Times New Roman" w:cs="Times New Roman"/>
            <w:sz w:val="24"/>
            <w:szCs w:val="24"/>
          </w:rPr>
          <w:t>14</w:t>
        </w:r>
      </w:ins>
      <w:r w:rsidRPr="001C7544">
        <w:rPr>
          <w:rFonts w:ascii="Times New Roman" w:eastAsia="Times New Roman" w:hAnsi="Times New Roman" w:cs="Times New Roman"/>
          <w:sz w:val="24"/>
          <w:szCs w:val="24"/>
        </w:rPr>
        <w:t xml:space="preserve">) Assistance Listings Number and Title; </w:t>
      </w:r>
    </w:p>
    <w:p w14:paraId="29103022" w14:textId="66516F9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4866" w:author="OFFM" w:date="2024-04-16T10:53:00Z">
        <w:r w:rsidR="00817C00" w:rsidRPr="00F74592">
          <w:rPr>
            <w:rFonts w:ascii="Times New Roman" w:hAnsi="Times New Roman" w:cs="Times New Roman"/>
            <w:sz w:val="24"/>
            <w:szCs w:val="24"/>
          </w:rPr>
          <w:delText>14</w:delText>
        </w:r>
      </w:del>
      <w:ins w:id="4867" w:author="OFFM" w:date="2024-04-16T10:53:00Z">
        <w:r w:rsidRPr="001C7544">
          <w:rPr>
            <w:rFonts w:ascii="Times New Roman" w:eastAsia="Times New Roman" w:hAnsi="Times New Roman" w:cs="Times New Roman"/>
            <w:sz w:val="24"/>
            <w:szCs w:val="24"/>
          </w:rPr>
          <w:t>15</w:t>
        </w:r>
      </w:ins>
      <w:r w:rsidRPr="001C7544">
        <w:rPr>
          <w:rFonts w:ascii="Times New Roman" w:eastAsia="Times New Roman" w:hAnsi="Times New Roman" w:cs="Times New Roman"/>
          <w:sz w:val="24"/>
          <w:szCs w:val="24"/>
        </w:rPr>
        <w:t xml:space="preserve">) Identification of whether the </w:t>
      </w:r>
      <w:del w:id="4868" w:author="OFFM" w:date="2024-04-16T10:53:00Z">
        <w:r w:rsidR="00817C00" w:rsidRPr="00F74592">
          <w:rPr>
            <w:rFonts w:ascii="Times New Roman" w:hAnsi="Times New Roman" w:cs="Times New Roman"/>
            <w:sz w:val="24"/>
            <w:szCs w:val="24"/>
          </w:rPr>
          <w:delText>award</w:delText>
        </w:r>
      </w:del>
      <w:ins w:id="4869" w:author="OFFM" w:date="2024-04-16T10:53:00Z">
        <w:r w:rsidRPr="001C7544">
          <w:rPr>
            <w:rFonts w:ascii="Times New Roman" w:eastAsia="Times New Roman" w:hAnsi="Times New Roman" w:cs="Times New Roman"/>
            <w:sz w:val="24"/>
            <w:szCs w:val="24"/>
          </w:rPr>
          <w:t>Award</w:t>
        </w:r>
      </w:ins>
      <w:r w:rsidRPr="001C7544">
        <w:rPr>
          <w:rFonts w:ascii="Times New Roman" w:eastAsia="Times New Roman" w:hAnsi="Times New Roman" w:cs="Times New Roman"/>
          <w:sz w:val="24"/>
          <w:szCs w:val="24"/>
        </w:rPr>
        <w:t xml:space="preserve"> is R&amp;D; and </w:t>
      </w:r>
    </w:p>
    <w:p w14:paraId="6D135633" w14:textId="5D321C3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(15) Indirect </w:t>
      </w:r>
      <w:del w:id="4870" w:author="OFFM" w:date="2024-04-16T10:53:00Z">
        <w:r w:rsidR="00817C00" w:rsidRPr="00F74592">
          <w:rPr>
            <w:rFonts w:ascii="Times New Roman" w:hAnsi="Times New Roman" w:cs="Times New Roman"/>
            <w:sz w:val="24"/>
            <w:szCs w:val="24"/>
          </w:rPr>
          <w:delText>cost rate</w:delText>
        </w:r>
      </w:del>
      <w:ins w:id="4871" w:author="OFFM" w:date="2024-04-16T10:53:00Z">
        <w:r w:rsidRPr="001C7544">
          <w:rPr>
            <w:rFonts w:ascii="Times New Roman" w:eastAsia="Times New Roman" w:hAnsi="Times New Roman" w:cs="Times New Roman"/>
            <w:sz w:val="24"/>
            <w:szCs w:val="24"/>
          </w:rPr>
          <w:t>Cost Rate</w:t>
        </w:r>
      </w:ins>
      <w:r w:rsidRPr="001C7544">
        <w:rPr>
          <w:rFonts w:ascii="Times New Roman" w:eastAsia="Times New Roman" w:hAnsi="Times New Roman" w:cs="Times New Roman"/>
          <w:sz w:val="24"/>
          <w:szCs w:val="24"/>
        </w:rPr>
        <w:t xml:space="preserve"> for the Federal award (including if the de minimis rate is charged per § 200.414). </w:t>
      </w:r>
    </w:p>
    <w:p w14:paraId="667049B5" w14:textId="77777777" w:rsidR="00817C00" w:rsidRPr="00F74592" w:rsidRDefault="00F2264C" w:rsidP="00B229D1">
      <w:pPr>
        <w:spacing w:after="0" w:line="480" w:lineRule="auto"/>
        <w:ind w:firstLine="720"/>
        <w:contextualSpacing/>
        <w:rPr>
          <w:del w:id="4872"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 xml:space="preserve">(c) </w:t>
      </w:r>
      <w:r w:rsidRPr="00A63D45">
        <w:rPr>
          <w:rFonts w:ascii="Times New Roman" w:hAnsi="Times New Roman"/>
          <w:i/>
          <w:sz w:val="24"/>
        </w:rPr>
        <w:t>General terms and conditions.</w:t>
      </w:r>
      <w:r w:rsidRPr="001C7544">
        <w:rPr>
          <w:rFonts w:ascii="Times New Roman" w:eastAsia="Times New Roman" w:hAnsi="Times New Roman" w:cs="Times New Roman"/>
          <w:sz w:val="24"/>
          <w:szCs w:val="24"/>
        </w:rPr>
        <w:t xml:space="preserve"> </w:t>
      </w:r>
    </w:p>
    <w:p w14:paraId="19DED82B" w14:textId="35621FB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Federal</w:t>
      </w:r>
      <w:del w:id="4873"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agencies must incorporate the following general terms and conditions either in the Federal award or by reference, as applicable: </w:t>
      </w:r>
    </w:p>
    <w:p w14:paraId="1517A3FE" w14:textId="1067D9F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w:t>
      </w:r>
      <w:r w:rsidRPr="00A63D45">
        <w:rPr>
          <w:rFonts w:ascii="Times New Roman" w:hAnsi="Times New Roman"/>
          <w:i/>
          <w:sz w:val="24"/>
        </w:rPr>
        <w:t>Administrative requirements.</w:t>
      </w:r>
      <w:r w:rsidRPr="001C7544">
        <w:rPr>
          <w:rFonts w:ascii="Times New Roman" w:eastAsia="Times New Roman" w:hAnsi="Times New Roman" w:cs="Times New Roman"/>
          <w:sz w:val="24"/>
          <w:szCs w:val="24"/>
        </w:rPr>
        <w:t xml:space="preserve"> Administrative requirements implemented by the Federal </w:t>
      </w:r>
      <w:del w:id="487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as specified in this part. </w:t>
      </w:r>
    </w:p>
    <w:p w14:paraId="46FB0DDB"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w:t>
      </w:r>
      <w:r w:rsidRPr="00A63D45">
        <w:rPr>
          <w:rFonts w:ascii="Times New Roman" w:hAnsi="Times New Roman"/>
          <w:i/>
          <w:sz w:val="24"/>
        </w:rPr>
        <w:t>National policy requirements.</w:t>
      </w:r>
      <w:r w:rsidRPr="001C7544">
        <w:rPr>
          <w:rFonts w:ascii="Times New Roman" w:eastAsia="Times New Roman" w:hAnsi="Times New Roman" w:cs="Times New Roman"/>
          <w:sz w:val="24"/>
          <w:szCs w:val="24"/>
        </w:rPr>
        <w:t xml:space="preserve"> These include statutory, executive order, other Presidential directive, or regulatory requirements that apply by specific reference and are not program-specific. See § 200.300 Statutory and national policy requirements. </w:t>
      </w:r>
    </w:p>
    <w:p w14:paraId="284F6872" w14:textId="6BA007A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(iii) </w:t>
      </w:r>
      <w:r w:rsidRPr="00A63D45">
        <w:rPr>
          <w:rFonts w:ascii="Times New Roman" w:hAnsi="Times New Roman"/>
          <w:i/>
          <w:sz w:val="24"/>
        </w:rPr>
        <w:t>Recipient integrity and performance matters.</w:t>
      </w:r>
      <w:r w:rsidRPr="001C7544">
        <w:rPr>
          <w:rFonts w:ascii="Times New Roman" w:eastAsia="Times New Roman" w:hAnsi="Times New Roman" w:cs="Times New Roman"/>
          <w:sz w:val="24"/>
          <w:szCs w:val="24"/>
        </w:rPr>
        <w:t xml:space="preserve"> </w:t>
      </w:r>
      <w:del w:id="4875" w:author="OFFM" w:date="2024-04-16T10:53:00Z">
        <w:r w:rsidR="00817C00" w:rsidRPr="00F74592">
          <w:rPr>
            <w:rFonts w:ascii="Times New Roman" w:hAnsi="Times New Roman" w:cs="Times New Roman"/>
            <w:sz w:val="24"/>
            <w:szCs w:val="24"/>
          </w:rPr>
          <w:delText>If</w:delText>
        </w:r>
      </w:del>
      <w:ins w:id="4876" w:author="OFFM" w:date="2024-04-16T10:53:00Z">
        <w:r w:rsidRPr="001C7544">
          <w:rPr>
            <w:rFonts w:ascii="Times New Roman" w:eastAsia="Times New Roman" w:hAnsi="Times New Roman" w:cs="Times New Roman"/>
            <w:sz w:val="24"/>
            <w:szCs w:val="24"/>
          </w:rPr>
          <w:t>When</w:t>
        </w:r>
      </w:ins>
      <w:r w:rsidRPr="001C7544">
        <w:rPr>
          <w:rFonts w:ascii="Times New Roman" w:eastAsia="Times New Roman" w:hAnsi="Times New Roman" w:cs="Times New Roman"/>
          <w:sz w:val="24"/>
          <w:szCs w:val="24"/>
        </w:rPr>
        <w:t xml:space="preserve"> the total Federal share of the Federal award may include more than $500,000 over the period of performance, the Federal </w:t>
      </w:r>
      <w:del w:id="487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include the </w:t>
      </w:r>
      <w:del w:id="4878" w:author="OFFM" w:date="2024-04-16T10:53:00Z">
        <w:r w:rsidR="00817C00" w:rsidRPr="00F74592">
          <w:rPr>
            <w:rFonts w:ascii="Times New Roman" w:hAnsi="Times New Roman" w:cs="Times New Roman"/>
            <w:sz w:val="24"/>
            <w:szCs w:val="24"/>
          </w:rPr>
          <w:delText>term</w:delText>
        </w:r>
      </w:del>
      <w:ins w:id="4879" w:author="OFFM" w:date="2024-04-16T10:53:00Z">
        <w:r w:rsidRPr="001C7544">
          <w:rPr>
            <w:rFonts w:ascii="Times New Roman" w:eastAsia="Times New Roman" w:hAnsi="Times New Roman" w:cs="Times New Roman"/>
            <w:sz w:val="24"/>
            <w:szCs w:val="24"/>
          </w:rPr>
          <w:t>terms</w:t>
        </w:r>
      </w:ins>
      <w:r w:rsidRPr="001C7544">
        <w:rPr>
          <w:rFonts w:ascii="Times New Roman" w:eastAsia="Times New Roman" w:hAnsi="Times New Roman" w:cs="Times New Roman"/>
          <w:sz w:val="24"/>
          <w:szCs w:val="24"/>
        </w:rPr>
        <w:t xml:space="preserve"> and </w:t>
      </w:r>
      <w:del w:id="4880" w:author="OFFM" w:date="2024-04-16T10:53:00Z">
        <w:r w:rsidR="00817C00" w:rsidRPr="00F74592">
          <w:rPr>
            <w:rFonts w:ascii="Times New Roman" w:hAnsi="Times New Roman" w:cs="Times New Roman"/>
            <w:sz w:val="24"/>
            <w:szCs w:val="24"/>
          </w:rPr>
          <w:delText>condition</w:delText>
        </w:r>
      </w:del>
      <w:ins w:id="4881" w:author="OFFM" w:date="2024-04-16T10:53:00Z">
        <w:r w:rsidRPr="001C7544">
          <w:rPr>
            <w:rFonts w:ascii="Times New Roman" w:eastAsia="Times New Roman" w:hAnsi="Times New Roman" w:cs="Times New Roman"/>
            <w:sz w:val="24"/>
            <w:szCs w:val="24"/>
          </w:rPr>
          <w:t>conditions</w:t>
        </w:r>
      </w:ins>
      <w:r w:rsidRPr="001C7544">
        <w:rPr>
          <w:rFonts w:ascii="Times New Roman" w:eastAsia="Times New Roman" w:hAnsi="Times New Roman" w:cs="Times New Roman"/>
          <w:sz w:val="24"/>
          <w:szCs w:val="24"/>
        </w:rPr>
        <w:t xml:space="preserve"> available in </w:t>
      </w:r>
      <w:del w:id="4882" w:author="OFFM" w:date="2024-04-16T10:53:00Z">
        <w:r w:rsidR="00817C00" w:rsidRPr="00F74592">
          <w:rPr>
            <w:rFonts w:ascii="Times New Roman" w:hAnsi="Times New Roman" w:cs="Times New Roman"/>
            <w:sz w:val="24"/>
            <w:szCs w:val="24"/>
          </w:rPr>
          <w:delText>appendix</w:delText>
        </w:r>
      </w:del>
      <w:ins w:id="4883" w:author="OFFM" w:date="2024-04-16T10:53:00Z">
        <w:r w:rsidRPr="001C7544">
          <w:rPr>
            <w:rFonts w:ascii="Times New Roman" w:eastAsia="Times New Roman" w:hAnsi="Times New Roman" w:cs="Times New Roman"/>
            <w:sz w:val="24"/>
            <w:szCs w:val="24"/>
          </w:rPr>
          <w:t>Appendix</w:t>
        </w:r>
      </w:ins>
      <w:r w:rsidRPr="001C7544">
        <w:rPr>
          <w:rFonts w:ascii="Times New Roman" w:eastAsia="Times New Roman" w:hAnsi="Times New Roman" w:cs="Times New Roman"/>
          <w:sz w:val="24"/>
          <w:szCs w:val="24"/>
        </w:rPr>
        <w:t xml:space="preserve"> XII</w:t>
      </w:r>
      <w:del w:id="4884" w:author="OFFM" w:date="2024-04-16T10:53:00Z">
        <w:r w:rsidR="00817C00" w:rsidRPr="00F74592">
          <w:rPr>
            <w:rFonts w:ascii="Times New Roman" w:hAnsi="Times New Roman" w:cs="Times New Roman"/>
            <w:sz w:val="24"/>
            <w:szCs w:val="24"/>
          </w:rPr>
          <w:delText xml:space="preserve"> of this part</w:delText>
        </w:r>
      </w:del>
      <w:r w:rsidRPr="001C7544">
        <w:rPr>
          <w:rFonts w:ascii="Times New Roman" w:eastAsia="Times New Roman" w:hAnsi="Times New Roman" w:cs="Times New Roman"/>
          <w:sz w:val="24"/>
          <w:szCs w:val="24"/>
        </w:rPr>
        <w:t xml:space="preserve">. See also § 200.113. </w:t>
      </w:r>
    </w:p>
    <w:p w14:paraId="0966A7BF" w14:textId="7569322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(iv) </w:t>
      </w:r>
      <w:r w:rsidRPr="00A63D45">
        <w:rPr>
          <w:rFonts w:ascii="Times New Roman" w:hAnsi="Times New Roman"/>
          <w:i/>
          <w:sz w:val="24"/>
        </w:rPr>
        <w:t>Future budget periods.</w:t>
      </w:r>
      <w:r w:rsidRPr="001C7544">
        <w:rPr>
          <w:rFonts w:ascii="Times New Roman" w:eastAsia="Times New Roman" w:hAnsi="Times New Roman" w:cs="Times New Roman"/>
          <w:sz w:val="24"/>
          <w:szCs w:val="24"/>
        </w:rPr>
        <w:t xml:space="preserve"> </w:t>
      </w:r>
      <w:del w:id="4885" w:author="OFFM" w:date="2024-04-16T10:53:00Z">
        <w:r w:rsidR="00817C00" w:rsidRPr="00F74592">
          <w:rPr>
            <w:rFonts w:ascii="Times New Roman" w:hAnsi="Times New Roman" w:cs="Times New Roman"/>
            <w:sz w:val="24"/>
            <w:szCs w:val="24"/>
          </w:rPr>
          <w:delText>If</w:delText>
        </w:r>
      </w:del>
      <w:ins w:id="4886" w:author="OFFM" w:date="2024-04-16T10:53:00Z">
        <w:r w:rsidRPr="001C7544">
          <w:rPr>
            <w:rFonts w:ascii="Times New Roman" w:eastAsia="Times New Roman" w:hAnsi="Times New Roman" w:cs="Times New Roman"/>
            <w:sz w:val="24"/>
            <w:szCs w:val="24"/>
          </w:rPr>
          <w:t>When</w:t>
        </w:r>
      </w:ins>
      <w:r w:rsidRPr="001C7544">
        <w:rPr>
          <w:rFonts w:ascii="Times New Roman" w:eastAsia="Times New Roman" w:hAnsi="Times New Roman" w:cs="Times New Roman"/>
          <w:sz w:val="24"/>
          <w:szCs w:val="24"/>
        </w:rPr>
        <w:t xml:space="preserve"> it is anticipated that the period of performance will include multiple budget periods, the Federal </w:t>
      </w:r>
      <w:del w:id="488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indicate that subsequent budget periods are subject to the availability of funds, program authority, satisfactory performance, and compliance with the terms and conditions of the Federal award. </w:t>
      </w:r>
    </w:p>
    <w:p w14:paraId="423E050E" w14:textId="49328B0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(v) </w:t>
      </w:r>
      <w:r w:rsidRPr="00A63D45">
        <w:rPr>
          <w:rFonts w:ascii="Times New Roman" w:hAnsi="Times New Roman"/>
          <w:i/>
          <w:sz w:val="24"/>
        </w:rPr>
        <w:t>Termination provisions.</w:t>
      </w:r>
      <w:r w:rsidRPr="001C7544">
        <w:rPr>
          <w:rFonts w:ascii="Times New Roman" w:eastAsia="Times New Roman" w:hAnsi="Times New Roman" w:cs="Times New Roman"/>
          <w:sz w:val="24"/>
          <w:szCs w:val="24"/>
        </w:rPr>
        <w:t xml:space="preserve"> Federal </w:t>
      </w:r>
      <w:del w:id="4888"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must </w:t>
      </w:r>
      <w:del w:id="4889" w:author="OFFM" w:date="2024-04-16T10:53:00Z">
        <w:r w:rsidR="00817C00" w:rsidRPr="00F74592">
          <w:rPr>
            <w:rFonts w:ascii="Times New Roman" w:hAnsi="Times New Roman" w:cs="Times New Roman"/>
            <w:sz w:val="24"/>
            <w:szCs w:val="24"/>
          </w:rPr>
          <w:delText>make</w:delText>
        </w:r>
      </w:del>
      <w:ins w:id="4890" w:author="OFFM" w:date="2024-04-16T10:53:00Z">
        <w:r w:rsidRPr="001C7544">
          <w:rPr>
            <w:rFonts w:ascii="Times New Roman" w:eastAsia="Times New Roman" w:hAnsi="Times New Roman" w:cs="Times New Roman"/>
            <w:sz w:val="24"/>
            <w:szCs w:val="24"/>
          </w:rPr>
          <w:t>inform</w:t>
        </w:r>
      </w:ins>
      <w:r w:rsidRPr="001C7544">
        <w:rPr>
          <w:rFonts w:ascii="Times New Roman" w:eastAsia="Times New Roman" w:hAnsi="Times New Roman" w:cs="Times New Roman"/>
          <w:sz w:val="24"/>
          <w:szCs w:val="24"/>
        </w:rPr>
        <w:t xml:space="preserve"> recipients</w:t>
      </w:r>
      <w:del w:id="4891" w:author="OFFM" w:date="2024-04-16T10:53:00Z">
        <w:r w:rsidR="00817C00" w:rsidRPr="00F74592">
          <w:rPr>
            <w:rFonts w:ascii="Times New Roman" w:hAnsi="Times New Roman" w:cs="Times New Roman"/>
            <w:sz w:val="24"/>
            <w:szCs w:val="24"/>
          </w:rPr>
          <w:delText xml:space="preserve"> aware, in a clear and unambiguous manner,</w:delText>
        </w:r>
      </w:del>
      <w:r w:rsidRPr="001C7544">
        <w:rPr>
          <w:rFonts w:ascii="Times New Roman" w:eastAsia="Times New Roman" w:hAnsi="Times New Roman" w:cs="Times New Roman"/>
          <w:sz w:val="24"/>
          <w:szCs w:val="24"/>
        </w:rPr>
        <w:t xml:space="preserve"> of the termination provisions in § 200.340, including the applicable termination provisions in the Federal </w:t>
      </w:r>
      <w:del w:id="489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agency's regulations or </w:t>
      </w:r>
      <w:del w:id="4893" w:author="OFFM" w:date="2024-04-16T10:53:00Z">
        <w:r w:rsidR="00817C00" w:rsidRPr="00F74592">
          <w:rPr>
            <w:rFonts w:ascii="Times New Roman" w:hAnsi="Times New Roman" w:cs="Times New Roman"/>
            <w:sz w:val="24"/>
            <w:szCs w:val="24"/>
          </w:rPr>
          <w:delText>in each</w:delText>
        </w:r>
      </w:del>
      <w:ins w:id="4894" w:author="OFFM" w:date="2024-04-16T10:53:00Z">
        <w:r w:rsidRPr="001C7544">
          <w:rPr>
            <w:rFonts w:ascii="Times New Roman" w:eastAsia="Times New Roman" w:hAnsi="Times New Roman" w:cs="Times New Roman"/>
            <w:sz w:val="24"/>
            <w:szCs w:val="24"/>
          </w:rPr>
          <w:t>terms and conditions of the</w:t>
        </w:r>
      </w:ins>
      <w:r w:rsidRPr="001C7544">
        <w:rPr>
          <w:rFonts w:ascii="Times New Roman" w:eastAsia="Times New Roman" w:hAnsi="Times New Roman" w:cs="Times New Roman"/>
          <w:sz w:val="24"/>
          <w:szCs w:val="24"/>
        </w:rPr>
        <w:t xml:space="preserve"> Federal award. </w:t>
      </w:r>
    </w:p>
    <w:p w14:paraId="6054CC8A"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(2) The Federal award must incorporate, by reference, all general terms and conditions of the </w:t>
      </w:r>
      <w:ins w:id="4895"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award, which must be maintained on the</w:t>
      </w:r>
      <w:ins w:id="4896"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agency's website. </w:t>
      </w:r>
    </w:p>
    <w:p w14:paraId="3037BDE6" w14:textId="3E92FF35" w:rsidR="000B5224" w:rsidRPr="001C7544" w:rsidRDefault="00F2264C" w:rsidP="000B5224">
      <w:pPr>
        <w:spacing w:after="0" w:line="480" w:lineRule="auto"/>
        <w:ind w:firstLine="720"/>
        <w:contextualSpacing/>
        <w:rPr>
          <w:ins w:id="4897"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w:t>
      </w:r>
      <w:del w:id="4898" w:author="OFFM" w:date="2024-04-16T10:53:00Z">
        <w:r w:rsidR="00817C00" w:rsidRPr="00F74592">
          <w:rPr>
            <w:rFonts w:ascii="Times New Roman" w:hAnsi="Times New Roman" w:cs="Times New Roman"/>
            <w:sz w:val="24"/>
            <w:szCs w:val="24"/>
          </w:rPr>
          <w:delText>If a non-</w:delText>
        </w:r>
      </w:del>
      <w:ins w:id="4899"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Federal </w:t>
      </w:r>
      <w:del w:id="4900" w:author="OFFM" w:date="2024-04-16T10:53:00Z">
        <w:r w:rsidR="00817C00" w:rsidRPr="00F74592">
          <w:rPr>
            <w:rFonts w:ascii="Times New Roman" w:hAnsi="Times New Roman" w:cs="Times New Roman"/>
            <w:sz w:val="24"/>
            <w:szCs w:val="24"/>
          </w:rPr>
          <w:delText xml:space="preserve">entity requests </w:delText>
        </w:r>
      </w:del>
      <w:ins w:id="4901" w:author="OFFM" w:date="2024-04-16T10:53:00Z">
        <w:r w:rsidRPr="001C7544">
          <w:rPr>
            <w:rFonts w:ascii="Times New Roman" w:eastAsia="Times New Roman" w:hAnsi="Times New Roman" w:cs="Times New Roman"/>
            <w:sz w:val="24"/>
            <w:szCs w:val="24"/>
          </w:rPr>
          <w:t xml:space="preserve">agency must provide </w:t>
        </w:r>
      </w:ins>
      <w:r w:rsidRPr="001C7544">
        <w:rPr>
          <w:rFonts w:ascii="Times New Roman" w:eastAsia="Times New Roman" w:hAnsi="Times New Roman" w:cs="Times New Roman"/>
          <w:sz w:val="24"/>
          <w:szCs w:val="24"/>
        </w:rPr>
        <w:t>a copy of the full text of the general terms and conditions</w:t>
      </w:r>
      <w:del w:id="4902" w:author="OFFM" w:date="2024-04-16T10:53:00Z">
        <w:r w:rsidR="00817C00" w:rsidRPr="00F74592">
          <w:rPr>
            <w:rFonts w:ascii="Times New Roman" w:hAnsi="Times New Roman" w:cs="Times New Roman"/>
            <w:sz w:val="24"/>
            <w:szCs w:val="24"/>
          </w:rPr>
          <w:delText>, the</w:delText>
        </w:r>
      </w:del>
      <w:ins w:id="4903" w:author="OFFM" w:date="2024-04-16T10:53:00Z">
        <w:r w:rsidRPr="001C7544">
          <w:rPr>
            <w:rFonts w:ascii="Times New Roman" w:eastAsia="Times New Roman" w:hAnsi="Times New Roman" w:cs="Times New Roman"/>
            <w:sz w:val="24"/>
            <w:szCs w:val="24"/>
          </w:rPr>
          <w:t xml:space="preserve"> if a recipient requests it.</w:t>
        </w:r>
      </w:ins>
    </w:p>
    <w:p w14:paraId="2855780F" w14:textId="77777777" w:rsidR="00817C00" w:rsidRPr="00F74592" w:rsidRDefault="00F2264C" w:rsidP="00B229D1">
      <w:pPr>
        <w:spacing w:after="0" w:line="480" w:lineRule="auto"/>
        <w:ind w:firstLine="720"/>
        <w:contextualSpacing/>
        <w:rPr>
          <w:del w:id="4904" w:author="OFFM" w:date="2024-04-16T10:53:00Z"/>
          <w:rFonts w:ascii="Times New Roman" w:hAnsi="Times New Roman" w:cs="Times New Roman"/>
          <w:sz w:val="24"/>
          <w:szCs w:val="24"/>
        </w:rPr>
      </w:pPr>
      <w:ins w:id="4905" w:author="OFFM" w:date="2024-04-16T10:53:00Z">
        <w:r w:rsidRPr="001C7544">
          <w:rPr>
            <w:rFonts w:ascii="Times New Roman" w:eastAsia="Times New Roman" w:hAnsi="Times New Roman" w:cs="Times New Roman"/>
            <w:sz w:val="24"/>
            <w:szCs w:val="24"/>
          </w:rPr>
          <w:t>(4) The</w:t>
        </w:r>
      </w:ins>
      <w:r w:rsidRPr="001C7544">
        <w:rPr>
          <w:rFonts w:ascii="Times New Roman" w:eastAsia="Times New Roman" w:hAnsi="Times New Roman" w:cs="Times New Roman"/>
          <w:sz w:val="24"/>
          <w:szCs w:val="24"/>
        </w:rPr>
        <w:t xml:space="preserve"> Federal</w:t>
      </w:r>
      <w:del w:id="4906" w:author="OFFM" w:date="2024-04-16T10:53:00Z">
        <w:r w:rsidR="00817C00" w:rsidRPr="00F74592">
          <w:rPr>
            <w:rFonts w:ascii="Times New Roman" w:hAnsi="Times New Roman" w:cs="Times New Roman"/>
            <w:sz w:val="24"/>
            <w:szCs w:val="24"/>
          </w:rPr>
          <w:delText xml:space="preserve"> awarding agency must provide it. </w:delText>
        </w:r>
      </w:del>
    </w:p>
    <w:p w14:paraId="657CEC61" w14:textId="79ACB92C"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4907" w:author="OFFM" w:date="2024-04-16T10:53:00Z">
        <w:r w:rsidRPr="00F74592">
          <w:rPr>
            <w:rFonts w:ascii="Times New Roman" w:hAnsi="Times New Roman" w:cs="Times New Roman"/>
            <w:sz w:val="24"/>
            <w:szCs w:val="24"/>
          </w:rPr>
          <w:delText>(4) Wherever the general terms and conditions are publicly available, the Federal awarding</w:delText>
        </w:r>
      </w:del>
      <w:r w:rsidR="00F2264C" w:rsidRPr="001C7544">
        <w:rPr>
          <w:rFonts w:ascii="Times New Roman" w:eastAsia="Times New Roman" w:hAnsi="Times New Roman" w:cs="Times New Roman"/>
          <w:sz w:val="24"/>
          <w:szCs w:val="24"/>
        </w:rPr>
        <w:t xml:space="preserve"> agency must maintain an archive of previous versions of the general terms and conditions, with effective dates, for use by </w:t>
      </w:r>
      <w:del w:id="4908" w:author="OFFM" w:date="2024-04-16T10:53:00Z">
        <w:r w:rsidRPr="00F74592">
          <w:rPr>
            <w:rFonts w:ascii="Times New Roman" w:hAnsi="Times New Roman" w:cs="Times New Roman"/>
            <w:sz w:val="24"/>
            <w:szCs w:val="24"/>
          </w:rPr>
          <w:delText xml:space="preserve">the non-Federal entity, auditors, or others. </w:delText>
        </w:r>
      </w:del>
      <w:ins w:id="4909" w:author="OFFM" w:date="2024-04-16T10:53:00Z">
        <w:r w:rsidR="00F2264C" w:rsidRPr="001C7544">
          <w:rPr>
            <w:rFonts w:ascii="Times New Roman" w:eastAsia="Times New Roman" w:hAnsi="Times New Roman" w:cs="Times New Roman"/>
            <w:sz w:val="24"/>
            <w:szCs w:val="24"/>
          </w:rPr>
          <w:t>a recipient, auditors, or others. The archive should be located on the Federal agency’s website in the same place where current terms and conditions are available.</w:t>
        </w:r>
      </w:ins>
    </w:p>
    <w:p w14:paraId="04853E8D" w14:textId="4356ACC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w:t>
      </w:r>
      <w:r w:rsidRPr="00A63D45">
        <w:rPr>
          <w:rFonts w:ascii="Times New Roman" w:hAnsi="Times New Roman"/>
          <w:i/>
          <w:sz w:val="24"/>
        </w:rPr>
        <w:t xml:space="preserve">Federal </w:t>
      </w:r>
      <w:del w:id="4910" w:author="OFFM" w:date="2024-04-16T10:53:00Z">
        <w:r w:rsidR="00817C00" w:rsidRPr="00F74592">
          <w:rPr>
            <w:rFonts w:ascii="Times New Roman" w:hAnsi="Times New Roman" w:cs="Times New Roman"/>
            <w:sz w:val="24"/>
            <w:szCs w:val="24"/>
          </w:rPr>
          <w:delText xml:space="preserve">awarding agency, program, or Federal </w:delText>
        </w:r>
      </w:del>
      <w:r w:rsidRPr="00A63D45">
        <w:rPr>
          <w:rFonts w:ascii="Times New Roman" w:hAnsi="Times New Roman"/>
          <w:i/>
          <w:sz w:val="24"/>
        </w:rPr>
        <w:t>award specific terms and conditions.</w:t>
      </w:r>
      <w:r w:rsidRPr="001C7544">
        <w:rPr>
          <w:rFonts w:ascii="Times New Roman" w:eastAsia="Times New Roman" w:hAnsi="Times New Roman" w:cs="Times New Roman"/>
          <w:sz w:val="24"/>
          <w:szCs w:val="24"/>
        </w:rPr>
        <w:t xml:space="preserve"> The Federal </w:t>
      </w:r>
      <w:del w:id="491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include </w:t>
      </w:r>
      <w:del w:id="4912" w:author="OFFM" w:date="2024-04-16T10:53:00Z">
        <w:r w:rsidR="00817C00" w:rsidRPr="00F74592">
          <w:rPr>
            <w:rFonts w:ascii="Times New Roman" w:hAnsi="Times New Roman" w:cs="Times New Roman"/>
            <w:sz w:val="24"/>
            <w:szCs w:val="24"/>
          </w:rPr>
          <w:delText>with</w:delText>
        </w:r>
      </w:del>
      <w:ins w:id="4913" w:author="OFFM" w:date="2024-04-16T10:53:00Z">
        <w:r w:rsidRPr="001C7544">
          <w:rPr>
            <w:rFonts w:ascii="Times New Roman" w:eastAsia="Times New Roman" w:hAnsi="Times New Roman" w:cs="Times New Roman"/>
            <w:sz w:val="24"/>
            <w:szCs w:val="24"/>
          </w:rPr>
          <w:t>in</w:t>
        </w:r>
      </w:ins>
      <w:r w:rsidRPr="001C7544">
        <w:rPr>
          <w:rFonts w:ascii="Times New Roman" w:eastAsia="Times New Roman" w:hAnsi="Times New Roman" w:cs="Times New Roman"/>
          <w:sz w:val="24"/>
          <w:szCs w:val="24"/>
        </w:rPr>
        <w:t xml:space="preserve"> each Federal award any </w:t>
      </w:r>
      <w:ins w:id="4914" w:author="OFFM" w:date="2024-04-16T10:53:00Z">
        <w:r w:rsidRPr="001C7544">
          <w:rPr>
            <w:rFonts w:ascii="Times New Roman" w:eastAsia="Times New Roman" w:hAnsi="Times New Roman" w:cs="Times New Roman"/>
            <w:sz w:val="24"/>
            <w:szCs w:val="24"/>
          </w:rPr>
          <w:t xml:space="preserve">specific </w:t>
        </w:r>
      </w:ins>
      <w:r w:rsidRPr="001C7544">
        <w:rPr>
          <w:rFonts w:ascii="Times New Roman" w:eastAsia="Times New Roman" w:hAnsi="Times New Roman" w:cs="Times New Roman"/>
          <w:sz w:val="24"/>
          <w:szCs w:val="24"/>
        </w:rPr>
        <w:t xml:space="preserve">terms and conditions </w:t>
      </w:r>
      <w:del w:id="4915" w:author="OFFM" w:date="2024-04-16T10:53:00Z">
        <w:r w:rsidR="00817C00" w:rsidRPr="00F74592">
          <w:rPr>
            <w:rFonts w:ascii="Times New Roman" w:hAnsi="Times New Roman" w:cs="Times New Roman"/>
            <w:sz w:val="24"/>
            <w:szCs w:val="24"/>
          </w:rPr>
          <w:delText xml:space="preserve">necessary to communicate requirements </w:delText>
        </w:r>
      </w:del>
      <w:r w:rsidRPr="001C7544">
        <w:rPr>
          <w:rFonts w:ascii="Times New Roman" w:eastAsia="Times New Roman" w:hAnsi="Times New Roman" w:cs="Times New Roman"/>
          <w:sz w:val="24"/>
          <w:szCs w:val="24"/>
        </w:rPr>
        <w:t xml:space="preserve">that are in addition to the </w:t>
      </w:r>
      <w:del w:id="4916" w:author="OFFM" w:date="2024-04-16T10:53:00Z">
        <w:r w:rsidR="00817C00" w:rsidRPr="00F74592">
          <w:rPr>
            <w:rFonts w:ascii="Times New Roman" w:hAnsi="Times New Roman" w:cs="Times New Roman"/>
            <w:sz w:val="24"/>
            <w:szCs w:val="24"/>
          </w:rPr>
          <w:delText xml:space="preserve">requirements outlined in the Federal awarding agency's </w:delText>
        </w:r>
      </w:del>
      <w:r w:rsidRPr="001C7544">
        <w:rPr>
          <w:rFonts w:ascii="Times New Roman" w:eastAsia="Times New Roman" w:hAnsi="Times New Roman" w:cs="Times New Roman"/>
          <w:sz w:val="24"/>
          <w:szCs w:val="24"/>
        </w:rPr>
        <w:t xml:space="preserve">general terms and conditions. See also § 200.208. </w:t>
      </w:r>
      <w:ins w:id="4917" w:author="OFFM" w:date="2024-04-16T10:53:00Z">
        <w:r w:rsidRPr="001C7544">
          <w:rPr>
            <w:rFonts w:ascii="Times New Roman" w:eastAsia="Times New Roman" w:hAnsi="Times New Roman" w:cs="Times New Roman"/>
            <w:sz w:val="24"/>
            <w:szCs w:val="24"/>
          </w:rPr>
          <w:t xml:space="preserve">For loan and loan guarantee programs, the Federal agency must specify whether or not the Federal award has continuing compliance requirements. </w:t>
        </w:r>
      </w:ins>
      <w:r w:rsidRPr="001C7544">
        <w:rPr>
          <w:rFonts w:ascii="Times New Roman" w:eastAsia="Times New Roman" w:hAnsi="Times New Roman" w:cs="Times New Roman"/>
          <w:sz w:val="24"/>
          <w:szCs w:val="24"/>
        </w:rPr>
        <w:t xml:space="preserve">Whenever practicable, these specific terms and conditions </w:t>
      </w:r>
      <w:del w:id="4918" w:author="OFFM" w:date="2024-04-16T10:53:00Z">
        <w:r w:rsidR="00817C00" w:rsidRPr="00F74592">
          <w:rPr>
            <w:rFonts w:ascii="Times New Roman" w:hAnsi="Times New Roman" w:cs="Times New Roman"/>
            <w:sz w:val="24"/>
            <w:szCs w:val="24"/>
          </w:rPr>
          <w:delText xml:space="preserve">also </w:delText>
        </w:r>
      </w:del>
      <w:r w:rsidRPr="001C7544">
        <w:rPr>
          <w:rFonts w:ascii="Times New Roman" w:eastAsia="Times New Roman" w:hAnsi="Times New Roman" w:cs="Times New Roman"/>
          <w:sz w:val="24"/>
          <w:szCs w:val="24"/>
        </w:rPr>
        <w:t xml:space="preserve">should </w:t>
      </w:r>
      <w:ins w:id="4919" w:author="OFFM" w:date="2024-04-16T10:53:00Z">
        <w:r w:rsidRPr="001C7544">
          <w:rPr>
            <w:rFonts w:ascii="Times New Roman" w:eastAsia="Times New Roman" w:hAnsi="Times New Roman" w:cs="Times New Roman"/>
            <w:sz w:val="24"/>
            <w:szCs w:val="24"/>
          </w:rPr>
          <w:t xml:space="preserve">also </w:t>
        </w:r>
      </w:ins>
      <w:r w:rsidRPr="001C7544">
        <w:rPr>
          <w:rFonts w:ascii="Times New Roman" w:eastAsia="Times New Roman" w:hAnsi="Times New Roman" w:cs="Times New Roman"/>
          <w:sz w:val="24"/>
          <w:szCs w:val="24"/>
        </w:rPr>
        <w:t xml:space="preserve">be </w:t>
      </w:r>
      <w:del w:id="4920" w:author="OFFM" w:date="2024-04-16T10:53:00Z">
        <w:r w:rsidR="00817C00" w:rsidRPr="00F74592">
          <w:rPr>
            <w:rFonts w:ascii="Times New Roman" w:hAnsi="Times New Roman" w:cs="Times New Roman"/>
            <w:sz w:val="24"/>
            <w:szCs w:val="24"/>
          </w:rPr>
          <w:delText>shared</w:delText>
        </w:r>
      </w:del>
      <w:ins w:id="4921" w:author="OFFM" w:date="2024-04-16T10:53:00Z">
        <w:r w:rsidRPr="001C7544">
          <w:rPr>
            <w:rFonts w:ascii="Times New Roman" w:eastAsia="Times New Roman" w:hAnsi="Times New Roman" w:cs="Times New Roman"/>
            <w:sz w:val="24"/>
            <w:szCs w:val="24"/>
          </w:rPr>
          <w:t>available</w:t>
        </w:r>
      </w:ins>
      <w:r w:rsidRPr="001C7544">
        <w:rPr>
          <w:rFonts w:ascii="Times New Roman" w:eastAsia="Times New Roman" w:hAnsi="Times New Roman" w:cs="Times New Roman"/>
          <w:sz w:val="24"/>
          <w:szCs w:val="24"/>
        </w:rPr>
        <w:t xml:space="preserve"> on the</w:t>
      </w:r>
      <w:ins w:id="4922" w:author="OFFM" w:date="2024-04-16T10:53:00Z">
        <w:r w:rsidRPr="001C7544">
          <w:rPr>
            <w:rFonts w:ascii="Times New Roman" w:eastAsia="Times New Roman" w:hAnsi="Times New Roman" w:cs="Times New Roman"/>
            <w:sz w:val="24"/>
            <w:szCs w:val="24"/>
          </w:rPr>
          <w:t xml:space="preserve"> Federal</w:t>
        </w:r>
      </w:ins>
      <w:r w:rsidRPr="001C7544">
        <w:rPr>
          <w:rFonts w:ascii="Times New Roman" w:eastAsia="Times New Roman" w:hAnsi="Times New Roman" w:cs="Times New Roman"/>
          <w:sz w:val="24"/>
          <w:szCs w:val="24"/>
        </w:rPr>
        <w:t xml:space="preserve"> agency's website and in notices of funding opportunities (as outlined in § 200.204</w:t>
      </w:r>
      <w:del w:id="4923" w:author="OFFM" w:date="2024-04-16T10:53:00Z">
        <w:r w:rsidR="00817C00" w:rsidRPr="00F74592">
          <w:rPr>
            <w:rFonts w:ascii="Times New Roman" w:hAnsi="Times New Roman" w:cs="Times New Roman"/>
            <w:sz w:val="24"/>
            <w:szCs w:val="24"/>
          </w:rPr>
          <w:delText>) in addition to being included in a Federal award. See also § 200.207.</w:delText>
        </w:r>
      </w:del>
      <w:ins w:id="492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06BD5DA0" w14:textId="791057F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 </w:t>
      </w:r>
      <w:r w:rsidRPr="00A63D45">
        <w:rPr>
          <w:rFonts w:ascii="Times New Roman" w:hAnsi="Times New Roman"/>
          <w:i/>
          <w:sz w:val="24"/>
        </w:rPr>
        <w:t xml:space="preserve">Federal </w:t>
      </w:r>
      <w:del w:id="4925" w:author="OFFM" w:date="2024-04-16T10:53:00Z">
        <w:r w:rsidR="00817C00" w:rsidRPr="00F74592">
          <w:rPr>
            <w:rFonts w:ascii="Times New Roman" w:hAnsi="Times New Roman" w:cs="Times New Roman"/>
            <w:sz w:val="24"/>
            <w:szCs w:val="24"/>
          </w:rPr>
          <w:delText xml:space="preserve">awarding </w:delText>
        </w:r>
      </w:del>
      <w:r w:rsidRPr="00A63D45">
        <w:rPr>
          <w:rFonts w:ascii="Times New Roman" w:hAnsi="Times New Roman"/>
          <w:i/>
          <w:sz w:val="24"/>
        </w:rPr>
        <w:t>agency requirements.</w:t>
      </w:r>
      <w:r w:rsidRPr="001C7544">
        <w:rPr>
          <w:rFonts w:ascii="Times New Roman" w:eastAsia="Times New Roman" w:hAnsi="Times New Roman" w:cs="Times New Roman"/>
          <w:sz w:val="24"/>
          <w:szCs w:val="24"/>
        </w:rPr>
        <w:t xml:space="preserve"> Any other information required by the Federal </w:t>
      </w:r>
      <w:del w:id="4926"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p>
    <w:p w14:paraId="29BD71A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200.212 Public access to Federal award information.</w:t>
      </w:r>
    </w:p>
    <w:p w14:paraId="63BE0C27" w14:textId="68C02C3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4927" w:author="OFFM" w:date="2024-04-16T10:53:00Z">
        <w:r w:rsidR="00817C00" w:rsidRPr="00F74592">
          <w:rPr>
            <w:rFonts w:ascii="Times New Roman" w:hAnsi="Times New Roman" w:cs="Times New Roman"/>
            <w:sz w:val="24"/>
            <w:szCs w:val="24"/>
          </w:rPr>
          <w:delText>In accordance with statutory requirements for Federal spending transparency (e.g., FFATA), except</w:delText>
        </w:r>
      </w:del>
      <w:ins w:id="4928" w:author="OFFM" w:date="2024-04-16T10:53:00Z">
        <w:r w:rsidRPr="001C7544">
          <w:rPr>
            <w:rFonts w:ascii="Times New Roman" w:eastAsia="Times New Roman" w:hAnsi="Times New Roman" w:cs="Times New Roman"/>
            <w:sz w:val="24"/>
            <w:szCs w:val="24"/>
          </w:rPr>
          <w:t>Except</w:t>
        </w:r>
      </w:ins>
      <w:r w:rsidRPr="001C7544">
        <w:rPr>
          <w:rFonts w:ascii="Times New Roman" w:eastAsia="Times New Roman" w:hAnsi="Times New Roman" w:cs="Times New Roman"/>
          <w:sz w:val="24"/>
          <w:szCs w:val="24"/>
        </w:rPr>
        <w:t xml:space="preserve"> as noted in </w:t>
      </w:r>
      <w:ins w:id="4929" w:author="OFFM" w:date="2024-04-16T10:53:00Z">
        <w:r w:rsidRPr="001C7544">
          <w:rPr>
            <w:rFonts w:ascii="Times New Roman" w:eastAsia="Times New Roman" w:hAnsi="Times New Roman" w:cs="Times New Roman"/>
            <w:sz w:val="24"/>
            <w:szCs w:val="24"/>
          </w:rPr>
          <w:t xml:space="preserve">paragraph (c) of </w:t>
        </w:r>
      </w:ins>
      <w:r w:rsidRPr="001C7544">
        <w:rPr>
          <w:rFonts w:ascii="Times New Roman" w:eastAsia="Times New Roman" w:hAnsi="Times New Roman" w:cs="Times New Roman"/>
          <w:sz w:val="24"/>
          <w:szCs w:val="24"/>
        </w:rPr>
        <w:t xml:space="preserve">this section, </w:t>
      </w:r>
      <w:del w:id="4930" w:author="OFFM" w:date="2024-04-16T10:53:00Z">
        <w:r w:rsidR="00817C00" w:rsidRPr="00F74592">
          <w:rPr>
            <w:rFonts w:ascii="Times New Roman" w:hAnsi="Times New Roman" w:cs="Times New Roman"/>
            <w:sz w:val="24"/>
            <w:szCs w:val="24"/>
          </w:rPr>
          <w:delText xml:space="preserve">for applicable Federal awards </w:delText>
        </w:r>
      </w:del>
      <w:r w:rsidRPr="001C7544">
        <w:rPr>
          <w:rFonts w:ascii="Times New Roman" w:eastAsia="Times New Roman" w:hAnsi="Times New Roman" w:cs="Times New Roman"/>
          <w:sz w:val="24"/>
          <w:szCs w:val="24"/>
        </w:rPr>
        <w:t xml:space="preserve">the Federal </w:t>
      </w:r>
      <w:del w:id="493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w:t>
      </w:r>
      <w:del w:id="4932" w:author="OFFM" w:date="2024-04-16T10:53:00Z">
        <w:r w:rsidR="00817C00" w:rsidRPr="00F74592">
          <w:rPr>
            <w:rFonts w:ascii="Times New Roman" w:hAnsi="Times New Roman" w:cs="Times New Roman"/>
            <w:sz w:val="24"/>
            <w:szCs w:val="24"/>
          </w:rPr>
          <w:delText xml:space="preserve">announce all Federal awards publicly and </w:delText>
        </w:r>
      </w:del>
      <w:r w:rsidRPr="001C7544">
        <w:rPr>
          <w:rFonts w:ascii="Times New Roman" w:eastAsia="Times New Roman" w:hAnsi="Times New Roman" w:cs="Times New Roman"/>
          <w:sz w:val="24"/>
          <w:szCs w:val="24"/>
        </w:rPr>
        <w:t xml:space="preserve">publish the required </w:t>
      </w:r>
      <w:ins w:id="4933" w:author="OFFM" w:date="2024-04-16T10:53:00Z">
        <w:r w:rsidRPr="001C7544">
          <w:rPr>
            <w:rFonts w:ascii="Times New Roman" w:eastAsia="Times New Roman" w:hAnsi="Times New Roman" w:cs="Times New Roman"/>
            <w:sz w:val="24"/>
            <w:szCs w:val="24"/>
          </w:rPr>
          <w:lastRenderedPageBreak/>
          <w:t xml:space="preserve">Federal award </w:t>
        </w:r>
      </w:ins>
      <w:r w:rsidRPr="001C7544">
        <w:rPr>
          <w:rFonts w:ascii="Times New Roman" w:eastAsia="Times New Roman" w:hAnsi="Times New Roman" w:cs="Times New Roman"/>
          <w:sz w:val="24"/>
          <w:szCs w:val="24"/>
        </w:rPr>
        <w:t xml:space="preserve">information on </w:t>
      </w:r>
      <w:del w:id="4934" w:author="OFFM" w:date="2024-04-16T10:53:00Z">
        <w:r w:rsidR="00817C00" w:rsidRPr="00F74592">
          <w:rPr>
            <w:rFonts w:ascii="Times New Roman" w:hAnsi="Times New Roman" w:cs="Times New Roman"/>
            <w:sz w:val="24"/>
            <w:szCs w:val="24"/>
          </w:rPr>
          <w:delText>a publicly available</w:delText>
        </w:r>
      </w:del>
      <w:ins w:id="4935" w:author="OFFM" w:date="2024-04-16T10:53:00Z">
        <w:r w:rsidRPr="001C7544">
          <w:rPr>
            <w:rFonts w:ascii="Times New Roman" w:eastAsia="Times New Roman" w:hAnsi="Times New Roman" w:cs="Times New Roman"/>
            <w:i/>
            <w:iCs/>
            <w:sz w:val="24"/>
            <w:szCs w:val="24"/>
          </w:rPr>
          <w:t>USAspending.gov</w:t>
        </w:r>
        <w:r w:rsidRPr="001C7544">
          <w:rPr>
            <w:rFonts w:ascii="Times New Roman" w:eastAsia="Times New Roman" w:hAnsi="Times New Roman" w:cs="Times New Roman"/>
            <w:sz w:val="24"/>
            <w:szCs w:val="24"/>
          </w:rPr>
          <w:t xml:space="preserve"> in accordance with the guidance provided by</w:t>
        </w:r>
      </w:ins>
      <w:r w:rsidRPr="001C7544">
        <w:rPr>
          <w:rFonts w:ascii="Times New Roman" w:eastAsia="Times New Roman" w:hAnsi="Times New Roman" w:cs="Times New Roman"/>
          <w:sz w:val="24"/>
          <w:szCs w:val="24"/>
        </w:rPr>
        <w:t xml:space="preserve"> OMB</w:t>
      </w:r>
      <w:del w:id="4936" w:author="OFFM" w:date="2024-04-16T10:53:00Z">
        <w:r w:rsidR="00817C00" w:rsidRPr="00F74592">
          <w:rPr>
            <w:rFonts w:ascii="Times New Roman" w:hAnsi="Times New Roman" w:cs="Times New Roman"/>
            <w:sz w:val="24"/>
            <w:szCs w:val="24"/>
          </w:rPr>
          <w:delText>-designated governmentwide website.</w:delText>
        </w:r>
      </w:del>
      <w:ins w:id="4937" w:author="OFFM" w:date="2024-04-16T10:53:00Z">
        <w:r w:rsidRPr="001C7544">
          <w:rPr>
            <w:rFonts w:ascii="Times New Roman" w:eastAsia="Times New Roman" w:hAnsi="Times New Roman" w:cs="Times New Roman"/>
            <w:sz w:val="24"/>
            <w:szCs w:val="24"/>
          </w:rPr>
          <w:t xml:space="preserve"> and the U.S. Department of the Treasury’s </w:t>
        </w:r>
        <w:r w:rsidRPr="001C7544">
          <w:rPr>
            <w:rFonts w:ascii="Times New Roman" w:hAnsi="Times New Roman" w:cs="Times New Roman"/>
            <w:sz w:val="24"/>
            <w:szCs w:val="24"/>
          </w:rPr>
          <w:t>Government-wide Spending Data Model (GSDM)</w:t>
        </w:r>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0CE51102" w14:textId="2F6D15C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All </w:t>
      </w:r>
      <w:bookmarkStart w:id="4938" w:name="_Hlk134693406"/>
      <w:del w:id="4939" w:author="OFFM" w:date="2024-04-16T10:53:00Z">
        <w:r w:rsidR="00817C00" w:rsidRPr="00F74592">
          <w:rPr>
            <w:rFonts w:ascii="Times New Roman" w:hAnsi="Times New Roman" w:cs="Times New Roman"/>
            <w:sz w:val="24"/>
            <w:szCs w:val="24"/>
          </w:rPr>
          <w:delText>information posted in the designated integrity and performance system accessible through SAM (currently FAPIIS) on or after April 15, 2011</w:delText>
        </w:r>
      </w:del>
      <w:ins w:id="4940" w:author="OFFM" w:date="2024-04-16T10:53:00Z">
        <w:r w:rsidRPr="001C7544">
          <w:rPr>
            <w:rFonts w:ascii="Times New Roman" w:eastAsia="Times New Roman" w:hAnsi="Times New Roman" w:cs="Times New Roman"/>
            <w:sz w:val="24"/>
            <w:szCs w:val="24"/>
          </w:rPr>
          <w:t xml:space="preserve">responsibility and qualification records </w:t>
        </w:r>
        <w:bookmarkEnd w:id="4938"/>
        <w:r w:rsidRPr="001C7544">
          <w:rPr>
            <w:rFonts w:ascii="Times New Roman" w:eastAsia="Times New Roman" w:hAnsi="Times New Roman" w:cs="Times New Roman"/>
            <w:sz w:val="24"/>
            <w:szCs w:val="24"/>
          </w:rPr>
          <w:t>posted in SAM.gov</w:t>
        </w:r>
      </w:ins>
      <w:r w:rsidRPr="001C7544">
        <w:rPr>
          <w:rFonts w:ascii="Times New Roman" w:eastAsia="Times New Roman" w:hAnsi="Times New Roman" w:cs="Times New Roman"/>
          <w:sz w:val="24"/>
          <w:szCs w:val="24"/>
        </w:rPr>
        <w:t xml:space="preserve"> will be publicly available after a waiting period of 14 calendar days, except for: </w:t>
      </w:r>
    </w:p>
    <w:p w14:paraId="4ACA2F3A" w14:textId="30EFE7E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Past performance reviews required by Federal Government contractors </w:t>
      </w:r>
      <w:del w:id="4941" w:author="OFFM" w:date="2024-04-16T10:53:00Z">
        <w:r w:rsidR="00817C00" w:rsidRPr="00F74592">
          <w:rPr>
            <w:rFonts w:ascii="Times New Roman" w:hAnsi="Times New Roman" w:cs="Times New Roman"/>
            <w:sz w:val="24"/>
            <w:szCs w:val="24"/>
          </w:rPr>
          <w:delText>in accordance with the</w:delText>
        </w:r>
      </w:del>
      <w:ins w:id="4942" w:author="OFFM" w:date="2024-04-16T10:53:00Z">
        <w:r w:rsidRPr="001C7544">
          <w:rPr>
            <w:rFonts w:ascii="Times New Roman" w:eastAsia="Times New Roman" w:hAnsi="Times New Roman" w:cs="Times New Roman"/>
            <w:sz w:val="24"/>
            <w:szCs w:val="24"/>
          </w:rPr>
          <w:t>(See</w:t>
        </w:r>
      </w:ins>
      <w:r w:rsidRPr="001C7544">
        <w:rPr>
          <w:rFonts w:ascii="Times New Roman" w:eastAsia="Times New Roman" w:hAnsi="Times New Roman" w:cs="Times New Roman"/>
          <w:sz w:val="24"/>
          <w:szCs w:val="24"/>
        </w:rPr>
        <w:t xml:space="preserve"> Federal Acquisition Regulation (FAR) 48 CFR part 42, subpart 42.15</w:t>
      </w:r>
      <w:del w:id="4943" w:author="OFFM" w:date="2024-04-16T10:53:00Z">
        <w:r w:rsidR="00817C00" w:rsidRPr="00F74592">
          <w:rPr>
            <w:rFonts w:ascii="Times New Roman" w:hAnsi="Times New Roman" w:cs="Times New Roman"/>
            <w:sz w:val="24"/>
            <w:szCs w:val="24"/>
          </w:rPr>
          <w:delText>;</w:delText>
        </w:r>
      </w:del>
      <w:ins w:id="494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49829212"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Information that was entered prior to April 15, 2011; or </w:t>
      </w:r>
    </w:p>
    <w:p w14:paraId="312A99C0" w14:textId="7AF0DAB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Information that is withdrawn during the 14-calendar day waiting period by </w:t>
      </w:r>
      <w:del w:id="4945" w:author="OFFM" w:date="2024-04-16T10:53:00Z">
        <w:r w:rsidR="00817C00" w:rsidRPr="00F74592">
          <w:rPr>
            <w:rFonts w:ascii="Times New Roman" w:hAnsi="Times New Roman" w:cs="Times New Roman"/>
            <w:sz w:val="24"/>
            <w:szCs w:val="24"/>
          </w:rPr>
          <w:delText>the</w:delText>
        </w:r>
      </w:del>
      <w:ins w:id="4946"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Federal </w:t>
      </w:r>
      <w:del w:id="4947" w:author="OFFM" w:date="2024-04-16T10:53:00Z">
        <w:r w:rsidR="00817C00" w:rsidRPr="00F74592">
          <w:rPr>
            <w:rFonts w:ascii="Times New Roman" w:hAnsi="Times New Roman" w:cs="Times New Roman"/>
            <w:sz w:val="24"/>
            <w:szCs w:val="24"/>
          </w:rPr>
          <w:delText>Government official</w:delText>
        </w:r>
      </w:del>
      <w:ins w:id="4948" w:author="OFFM" w:date="2024-04-16T10:53:00Z">
        <w:r w:rsidRPr="001C7544">
          <w:rPr>
            <w:rFonts w:ascii="Times New Roman" w:eastAsia="Times New Roman" w:hAnsi="Times New Roman" w:cs="Times New Roman"/>
            <w:sz w:val="24"/>
            <w:szCs w:val="24"/>
          </w:rPr>
          <w:t>agency</w:t>
        </w:r>
      </w:ins>
      <w:r w:rsidRPr="001C7544">
        <w:rPr>
          <w:rFonts w:ascii="Times New Roman" w:eastAsia="Times New Roman" w:hAnsi="Times New Roman" w:cs="Times New Roman"/>
          <w:sz w:val="24"/>
          <w:szCs w:val="24"/>
        </w:rPr>
        <w:t xml:space="preserve">. </w:t>
      </w:r>
    </w:p>
    <w:p w14:paraId="4A593317"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Nothing in this section may be construed as requiring the publication of information otherwise exempt under the Freedom of Information Act (5 U.S.C 552), or controlled unclassified information pursuant to Executive Order 13556. </w:t>
      </w:r>
    </w:p>
    <w:p w14:paraId="5B09D91D" w14:textId="05045211"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xml:space="preserve">§ 200.213 Reporting a determination that </w:t>
      </w:r>
      <w:del w:id="4949" w:author="OFFM" w:date="2024-04-16T10:53:00Z">
        <w:r w:rsidR="00817C00" w:rsidRPr="00F74592">
          <w:rPr>
            <w:rFonts w:ascii="Times New Roman" w:hAnsi="Times New Roman" w:cs="Times New Roman"/>
            <w:b/>
            <w:bCs/>
            <w:sz w:val="24"/>
            <w:szCs w:val="24"/>
          </w:rPr>
          <w:delText>a non-Federal entity</w:delText>
        </w:r>
      </w:del>
      <w:ins w:id="4950" w:author="OFFM" w:date="2024-04-16T10:53:00Z">
        <w:r w:rsidRPr="001C7544">
          <w:rPr>
            <w:rFonts w:ascii="Times New Roman" w:eastAsia="Times New Roman" w:hAnsi="Times New Roman" w:cs="Times New Roman"/>
            <w:b/>
            <w:bCs/>
            <w:sz w:val="24"/>
            <w:szCs w:val="24"/>
          </w:rPr>
          <w:t>an applicant</w:t>
        </w:r>
      </w:ins>
      <w:r w:rsidRPr="001C7544">
        <w:rPr>
          <w:rFonts w:ascii="Times New Roman" w:eastAsia="Times New Roman" w:hAnsi="Times New Roman" w:cs="Times New Roman"/>
          <w:b/>
          <w:bCs/>
          <w:sz w:val="24"/>
          <w:szCs w:val="24"/>
        </w:rPr>
        <w:t xml:space="preserve"> is not qualified for a </w:t>
      </w:r>
      <w:proofErr w:type="gramStart"/>
      <w:r w:rsidRPr="001C7544">
        <w:rPr>
          <w:rFonts w:ascii="Times New Roman" w:eastAsia="Times New Roman" w:hAnsi="Times New Roman" w:cs="Times New Roman"/>
          <w:b/>
          <w:bCs/>
          <w:sz w:val="24"/>
          <w:szCs w:val="24"/>
        </w:rPr>
        <w:t>Federal</w:t>
      </w:r>
      <w:proofErr w:type="gramEnd"/>
      <w:r w:rsidRPr="001C7544">
        <w:rPr>
          <w:rFonts w:ascii="Times New Roman" w:eastAsia="Times New Roman" w:hAnsi="Times New Roman" w:cs="Times New Roman"/>
          <w:b/>
          <w:bCs/>
          <w:sz w:val="24"/>
          <w:szCs w:val="24"/>
        </w:rPr>
        <w:t xml:space="preserve"> award.</w:t>
      </w:r>
    </w:p>
    <w:p w14:paraId="23DB0C9F" w14:textId="49190AF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del w:id="4951" w:author="OFFM" w:date="2024-04-16T10:53:00Z">
        <w:r w:rsidR="00817C00" w:rsidRPr="00F74592">
          <w:rPr>
            <w:rFonts w:ascii="Times New Roman" w:hAnsi="Times New Roman" w:cs="Times New Roman"/>
            <w:sz w:val="24"/>
            <w:szCs w:val="24"/>
          </w:rPr>
          <w:delText>If a</w:delText>
        </w:r>
      </w:del>
      <w:ins w:id="4952"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Federal </w:t>
      </w:r>
      <w:del w:id="4953"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w:t>
      </w:r>
      <w:ins w:id="4954" w:author="OFFM" w:date="2024-04-16T10:53:00Z">
        <w:r w:rsidRPr="001C7544">
          <w:rPr>
            <w:rFonts w:ascii="Times New Roman" w:eastAsia="Times New Roman" w:hAnsi="Times New Roman" w:cs="Times New Roman"/>
            <w:sz w:val="24"/>
            <w:szCs w:val="24"/>
          </w:rPr>
          <w:t xml:space="preserve"> must report in SAM.gov if it</w:t>
        </w:r>
      </w:ins>
      <w:r w:rsidRPr="001C7544">
        <w:rPr>
          <w:rFonts w:ascii="Times New Roman" w:eastAsia="Times New Roman" w:hAnsi="Times New Roman" w:cs="Times New Roman"/>
          <w:sz w:val="24"/>
          <w:szCs w:val="24"/>
        </w:rPr>
        <w:t xml:space="preserve"> does not make a Federal award to </w:t>
      </w:r>
      <w:del w:id="4955" w:author="OFFM" w:date="2024-04-16T10:53:00Z">
        <w:r w:rsidR="00817C00" w:rsidRPr="00F74592">
          <w:rPr>
            <w:rFonts w:ascii="Times New Roman" w:hAnsi="Times New Roman" w:cs="Times New Roman"/>
            <w:sz w:val="24"/>
            <w:szCs w:val="24"/>
          </w:rPr>
          <w:delText>a non-Federal entity</w:delText>
        </w:r>
      </w:del>
      <w:ins w:id="4956" w:author="OFFM" w:date="2024-04-16T10:53:00Z">
        <w:r w:rsidRPr="001C7544">
          <w:rPr>
            <w:rFonts w:ascii="Times New Roman" w:eastAsia="Times New Roman" w:hAnsi="Times New Roman" w:cs="Times New Roman"/>
            <w:sz w:val="24"/>
            <w:szCs w:val="24"/>
          </w:rPr>
          <w:t>an applicant</w:t>
        </w:r>
      </w:ins>
      <w:r w:rsidRPr="001C7544">
        <w:rPr>
          <w:rFonts w:ascii="Times New Roman" w:eastAsia="Times New Roman" w:hAnsi="Times New Roman" w:cs="Times New Roman"/>
          <w:sz w:val="24"/>
          <w:szCs w:val="24"/>
        </w:rPr>
        <w:t xml:space="preserve"> because </w:t>
      </w:r>
      <w:del w:id="4957" w:author="OFFM" w:date="2024-04-16T10:53:00Z">
        <w:r w:rsidR="00817C00" w:rsidRPr="00F74592">
          <w:rPr>
            <w:rFonts w:ascii="Times New Roman" w:hAnsi="Times New Roman" w:cs="Times New Roman"/>
            <w:sz w:val="24"/>
            <w:szCs w:val="24"/>
          </w:rPr>
          <w:delText>the official</w:delText>
        </w:r>
      </w:del>
      <w:ins w:id="4958" w:author="OFFM" w:date="2024-04-16T10:53:00Z">
        <w:r w:rsidRPr="001C7544">
          <w:rPr>
            <w:rFonts w:ascii="Times New Roman" w:eastAsia="Times New Roman" w:hAnsi="Times New Roman" w:cs="Times New Roman"/>
            <w:sz w:val="24"/>
            <w:szCs w:val="24"/>
          </w:rPr>
          <w:t>it</w:t>
        </w:r>
      </w:ins>
      <w:r w:rsidRPr="001C7544">
        <w:rPr>
          <w:rFonts w:ascii="Times New Roman" w:eastAsia="Times New Roman" w:hAnsi="Times New Roman" w:cs="Times New Roman"/>
          <w:sz w:val="24"/>
          <w:szCs w:val="24"/>
        </w:rPr>
        <w:t xml:space="preserve"> determines that the </w:t>
      </w:r>
      <w:del w:id="4959" w:author="OFFM" w:date="2024-04-16T10:53:00Z">
        <w:r w:rsidR="00817C00" w:rsidRPr="00F74592">
          <w:rPr>
            <w:rFonts w:ascii="Times New Roman" w:hAnsi="Times New Roman" w:cs="Times New Roman"/>
            <w:sz w:val="24"/>
            <w:szCs w:val="24"/>
          </w:rPr>
          <w:delText>non-Federal entity</w:delText>
        </w:r>
      </w:del>
      <w:ins w:id="4960" w:author="OFFM" w:date="2024-04-16T10:53:00Z">
        <w:r w:rsidRPr="001C7544">
          <w:rPr>
            <w:rFonts w:ascii="Times New Roman" w:eastAsia="Times New Roman" w:hAnsi="Times New Roman" w:cs="Times New Roman"/>
            <w:sz w:val="24"/>
            <w:szCs w:val="24"/>
          </w:rPr>
          <w:t>applicant</w:t>
        </w:r>
      </w:ins>
      <w:r w:rsidRPr="001C7544">
        <w:rPr>
          <w:rFonts w:ascii="Times New Roman" w:eastAsia="Times New Roman" w:hAnsi="Times New Roman" w:cs="Times New Roman"/>
          <w:sz w:val="24"/>
          <w:szCs w:val="24"/>
        </w:rPr>
        <w:t xml:space="preserve"> does not meet </w:t>
      </w:r>
      <w:del w:id="4961" w:author="OFFM" w:date="2024-04-16T10:53:00Z">
        <w:r w:rsidR="00817C00" w:rsidRPr="00F74592">
          <w:rPr>
            <w:rFonts w:ascii="Times New Roman" w:hAnsi="Times New Roman" w:cs="Times New Roman"/>
            <w:sz w:val="24"/>
            <w:szCs w:val="24"/>
          </w:rPr>
          <w:delText xml:space="preserve">either or both of </w:delText>
        </w:r>
      </w:del>
      <w:r w:rsidRPr="001C7544">
        <w:rPr>
          <w:rFonts w:ascii="Times New Roman" w:eastAsia="Times New Roman" w:hAnsi="Times New Roman" w:cs="Times New Roman"/>
          <w:sz w:val="24"/>
          <w:szCs w:val="24"/>
        </w:rPr>
        <w:t>the minimum qualification standards as described in § 200.206(a</w:t>
      </w:r>
      <w:proofErr w:type="gramStart"/>
      <w:r w:rsidRPr="001C7544">
        <w:rPr>
          <w:rFonts w:ascii="Times New Roman" w:eastAsia="Times New Roman" w:hAnsi="Times New Roman" w:cs="Times New Roman"/>
          <w:sz w:val="24"/>
          <w:szCs w:val="24"/>
        </w:rPr>
        <w:t>)(</w:t>
      </w:r>
      <w:proofErr w:type="gramEnd"/>
      <w:r w:rsidRPr="001C7544">
        <w:rPr>
          <w:rFonts w:ascii="Times New Roman" w:eastAsia="Times New Roman" w:hAnsi="Times New Roman" w:cs="Times New Roman"/>
          <w:sz w:val="24"/>
          <w:szCs w:val="24"/>
        </w:rPr>
        <w:t>2</w:t>
      </w:r>
      <w:del w:id="4962" w:author="OFFM" w:date="2024-04-16T10:53:00Z">
        <w:r w:rsidR="00817C00" w:rsidRPr="00F74592">
          <w:rPr>
            <w:rFonts w:ascii="Times New Roman" w:hAnsi="Times New Roman" w:cs="Times New Roman"/>
            <w:sz w:val="24"/>
            <w:szCs w:val="24"/>
          </w:rPr>
          <w:delText>), the</w:delText>
        </w:r>
      </w:del>
      <w:ins w:id="4963" w:author="OFFM" w:date="2024-04-16T10:53:00Z">
        <w:r w:rsidRPr="001C7544">
          <w:rPr>
            <w:rFonts w:ascii="Times New Roman" w:eastAsia="Times New Roman" w:hAnsi="Times New Roman" w:cs="Times New Roman"/>
            <w:sz w:val="24"/>
            <w:szCs w:val="24"/>
          </w:rPr>
          <w:t>). The</w:t>
        </w:r>
      </w:ins>
      <w:r w:rsidRPr="001C7544">
        <w:rPr>
          <w:rFonts w:ascii="Times New Roman" w:eastAsia="Times New Roman" w:hAnsi="Times New Roman" w:cs="Times New Roman"/>
          <w:sz w:val="24"/>
          <w:szCs w:val="24"/>
        </w:rPr>
        <w:t xml:space="preserve"> Federal </w:t>
      </w:r>
      <w:del w:id="496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report that determination </w:t>
      </w:r>
      <w:del w:id="4965" w:author="OFFM" w:date="2024-04-16T10:53:00Z">
        <w:r w:rsidR="00817C00" w:rsidRPr="00F74592">
          <w:rPr>
            <w:rFonts w:ascii="Times New Roman" w:hAnsi="Times New Roman" w:cs="Times New Roman"/>
            <w:sz w:val="24"/>
            <w:szCs w:val="24"/>
          </w:rPr>
          <w:delText xml:space="preserve">to the designated integrity and performance system accessible through SAM (currently FAPIIS), </w:delText>
        </w:r>
      </w:del>
      <w:r w:rsidRPr="001C7544">
        <w:rPr>
          <w:rFonts w:ascii="Times New Roman" w:eastAsia="Times New Roman" w:hAnsi="Times New Roman" w:cs="Times New Roman"/>
          <w:sz w:val="24"/>
          <w:szCs w:val="24"/>
        </w:rPr>
        <w:t xml:space="preserve">only if all of the following apply: </w:t>
      </w:r>
    </w:p>
    <w:p w14:paraId="257FF67F" w14:textId="06F4D3F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only basis for the determination </w:t>
      </w:r>
      <w:del w:id="4966" w:author="OFFM" w:date="2024-04-16T10:53:00Z">
        <w:r w:rsidR="00817C00" w:rsidRPr="00F74592">
          <w:rPr>
            <w:rFonts w:ascii="Times New Roman" w:hAnsi="Times New Roman" w:cs="Times New Roman"/>
            <w:sz w:val="24"/>
            <w:szCs w:val="24"/>
          </w:rPr>
          <w:delText xml:space="preserve">described in this paragraph (a) </w:delText>
        </w:r>
      </w:del>
      <w:r w:rsidRPr="001C7544">
        <w:rPr>
          <w:rFonts w:ascii="Times New Roman" w:eastAsia="Times New Roman" w:hAnsi="Times New Roman" w:cs="Times New Roman"/>
          <w:sz w:val="24"/>
          <w:szCs w:val="24"/>
        </w:rPr>
        <w:t xml:space="preserve">is the </w:t>
      </w:r>
      <w:del w:id="4967" w:author="OFFM" w:date="2024-04-16T10:53:00Z">
        <w:r w:rsidR="00817C00" w:rsidRPr="00F74592">
          <w:rPr>
            <w:rFonts w:ascii="Times New Roman" w:hAnsi="Times New Roman" w:cs="Times New Roman"/>
            <w:sz w:val="24"/>
            <w:szCs w:val="24"/>
          </w:rPr>
          <w:delText>non-Federal entity's</w:delText>
        </w:r>
      </w:del>
      <w:ins w:id="4968" w:author="OFFM" w:date="2024-04-16T10:53:00Z">
        <w:r w:rsidRPr="001C7544">
          <w:rPr>
            <w:rFonts w:ascii="Times New Roman" w:eastAsia="Times New Roman" w:hAnsi="Times New Roman" w:cs="Times New Roman"/>
            <w:sz w:val="24"/>
            <w:szCs w:val="24"/>
          </w:rPr>
          <w:t>applicant’s</w:t>
        </w:r>
      </w:ins>
      <w:r w:rsidRPr="001C7544">
        <w:rPr>
          <w:rFonts w:ascii="Times New Roman" w:eastAsia="Times New Roman" w:hAnsi="Times New Roman" w:cs="Times New Roman"/>
          <w:sz w:val="24"/>
          <w:szCs w:val="24"/>
        </w:rPr>
        <w:t xml:space="preserve"> prior record of </w:t>
      </w:r>
      <w:del w:id="4969" w:author="OFFM" w:date="2024-04-16T10:53:00Z">
        <w:r w:rsidR="00817C00" w:rsidRPr="00F74592">
          <w:rPr>
            <w:rFonts w:ascii="Times New Roman" w:hAnsi="Times New Roman" w:cs="Times New Roman"/>
            <w:sz w:val="24"/>
            <w:szCs w:val="24"/>
          </w:rPr>
          <w:delText>executing programs or activities under</w:delText>
        </w:r>
      </w:del>
      <w:ins w:id="4970" w:author="OFFM" w:date="2024-04-16T10:53:00Z">
        <w:r w:rsidRPr="001C7544">
          <w:rPr>
            <w:rFonts w:ascii="Times New Roman" w:eastAsia="Times New Roman" w:hAnsi="Times New Roman" w:cs="Times New Roman"/>
            <w:sz w:val="24"/>
            <w:szCs w:val="24"/>
          </w:rPr>
          <w:t xml:space="preserve">performance on </w:t>
        </w:r>
        <w:r w:rsidRPr="001C7544">
          <w:rPr>
            <w:rFonts w:ascii="Times New Roman" w:eastAsia="Times New Roman" w:hAnsi="Times New Roman" w:cs="Times New Roman"/>
            <w:sz w:val="24"/>
            <w:szCs w:val="24"/>
          </w:rPr>
          <w:lastRenderedPageBreak/>
          <w:t>administering</w:t>
        </w:r>
      </w:ins>
      <w:r w:rsidRPr="001C7544">
        <w:rPr>
          <w:rFonts w:ascii="Times New Roman" w:eastAsia="Times New Roman" w:hAnsi="Times New Roman" w:cs="Times New Roman"/>
          <w:sz w:val="24"/>
          <w:szCs w:val="24"/>
        </w:rPr>
        <w:t xml:space="preserve"> Federal awards or its record of integrity and business ethics, as described in § 200.206(a)(2) (</w:t>
      </w:r>
      <w:del w:id="4971" w:author="OFFM" w:date="2024-04-16T10:53:00Z">
        <w:r w:rsidR="00817C00" w:rsidRPr="00F74592">
          <w:rPr>
            <w:rFonts w:ascii="Times New Roman" w:hAnsi="Times New Roman" w:cs="Times New Roman"/>
            <w:sz w:val="24"/>
            <w:szCs w:val="24"/>
          </w:rPr>
          <w:delText>i.e.,</w:delText>
        </w:r>
      </w:del>
      <w:ins w:id="4972" w:author="OFFM" w:date="2024-04-16T10:53:00Z">
        <w:r w:rsidRPr="001C7544">
          <w:rPr>
            <w:rFonts w:ascii="Times New Roman" w:eastAsia="Times New Roman" w:hAnsi="Times New Roman" w:cs="Times New Roman"/>
            <w:sz w:val="24"/>
            <w:szCs w:val="24"/>
          </w:rPr>
          <w:t>meaning,</w:t>
        </w:r>
      </w:ins>
      <w:r w:rsidRPr="001C7544">
        <w:rPr>
          <w:rFonts w:ascii="Times New Roman" w:eastAsia="Times New Roman" w:hAnsi="Times New Roman" w:cs="Times New Roman"/>
          <w:sz w:val="24"/>
          <w:szCs w:val="24"/>
        </w:rPr>
        <w:t xml:space="preserve"> the </w:t>
      </w:r>
      <w:del w:id="4973" w:author="OFFM" w:date="2024-04-16T10:53:00Z">
        <w:r w:rsidR="00817C00" w:rsidRPr="00F74592">
          <w:rPr>
            <w:rFonts w:ascii="Times New Roman" w:hAnsi="Times New Roman" w:cs="Times New Roman"/>
            <w:sz w:val="24"/>
            <w:szCs w:val="24"/>
          </w:rPr>
          <w:delText>entity</w:delText>
        </w:r>
      </w:del>
      <w:ins w:id="4974" w:author="OFFM" w:date="2024-04-16T10:53:00Z">
        <w:r w:rsidRPr="001C7544">
          <w:rPr>
            <w:rFonts w:ascii="Times New Roman" w:eastAsia="Times New Roman" w:hAnsi="Times New Roman" w:cs="Times New Roman"/>
            <w:sz w:val="24"/>
            <w:szCs w:val="24"/>
          </w:rPr>
          <w:t>applicant</w:t>
        </w:r>
      </w:ins>
      <w:r w:rsidRPr="001C7544">
        <w:rPr>
          <w:rFonts w:ascii="Times New Roman" w:eastAsia="Times New Roman" w:hAnsi="Times New Roman" w:cs="Times New Roman"/>
          <w:sz w:val="24"/>
          <w:szCs w:val="24"/>
        </w:rPr>
        <w:t xml:space="preserve"> was determined to be qualified based on all factors other than those two standards); and </w:t>
      </w:r>
    </w:p>
    <w:p w14:paraId="39202B99" w14:textId="797370E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The total Federal share of the Federal award </w:t>
      </w:r>
      <w:del w:id="4975" w:author="OFFM" w:date="2024-04-16T10:53:00Z">
        <w:r w:rsidR="00817C00" w:rsidRPr="00F74592">
          <w:rPr>
            <w:rFonts w:ascii="Times New Roman" w:hAnsi="Times New Roman" w:cs="Times New Roman"/>
            <w:sz w:val="24"/>
            <w:szCs w:val="24"/>
          </w:rPr>
          <w:delText>that otherwise would be made to the non-Federal entity is</w:delText>
        </w:r>
      </w:del>
      <w:ins w:id="4976" w:author="OFFM" w:date="2024-04-16T10:53:00Z">
        <w:r w:rsidRPr="001C7544">
          <w:rPr>
            <w:rFonts w:ascii="Times New Roman" w:eastAsia="Times New Roman" w:hAnsi="Times New Roman" w:cs="Times New Roman"/>
            <w:sz w:val="24"/>
            <w:szCs w:val="24"/>
          </w:rPr>
          <w:t>was</w:t>
        </w:r>
      </w:ins>
      <w:r w:rsidRPr="001C7544">
        <w:rPr>
          <w:rFonts w:ascii="Times New Roman" w:eastAsia="Times New Roman" w:hAnsi="Times New Roman" w:cs="Times New Roman"/>
          <w:sz w:val="24"/>
          <w:szCs w:val="24"/>
        </w:rPr>
        <w:t xml:space="preserve"> expected to exceed the simplified acquisition threshold over the period of performance. </w:t>
      </w:r>
    </w:p>
    <w:p w14:paraId="22354EAC" w14:textId="1A82B3A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Federal </w:t>
      </w:r>
      <w:del w:id="497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is not required to report a determination that </w:t>
      </w:r>
      <w:del w:id="4978" w:author="OFFM" w:date="2024-04-16T10:53:00Z">
        <w:r w:rsidR="00817C00" w:rsidRPr="00F74592">
          <w:rPr>
            <w:rFonts w:ascii="Times New Roman" w:hAnsi="Times New Roman" w:cs="Times New Roman"/>
            <w:sz w:val="24"/>
            <w:szCs w:val="24"/>
          </w:rPr>
          <w:delText>a non-Federal entity</w:delText>
        </w:r>
      </w:del>
      <w:ins w:id="4979" w:author="OFFM" w:date="2024-04-16T10:53:00Z">
        <w:r w:rsidRPr="001C7544">
          <w:rPr>
            <w:rFonts w:ascii="Times New Roman" w:eastAsia="Times New Roman" w:hAnsi="Times New Roman" w:cs="Times New Roman"/>
            <w:sz w:val="24"/>
            <w:szCs w:val="24"/>
          </w:rPr>
          <w:t>an applicant</w:t>
        </w:r>
      </w:ins>
      <w:r w:rsidRPr="001C7544">
        <w:rPr>
          <w:rFonts w:ascii="Times New Roman" w:eastAsia="Times New Roman" w:hAnsi="Times New Roman" w:cs="Times New Roman"/>
          <w:sz w:val="24"/>
          <w:szCs w:val="24"/>
        </w:rPr>
        <w:t xml:space="preserve"> is not qualified for a Federal award if they </w:t>
      </w:r>
      <w:del w:id="4980" w:author="OFFM" w:date="2024-04-16T10:53:00Z">
        <w:r w:rsidR="00817C00" w:rsidRPr="00F74592">
          <w:rPr>
            <w:rFonts w:ascii="Times New Roman" w:hAnsi="Times New Roman" w:cs="Times New Roman"/>
            <w:sz w:val="24"/>
            <w:szCs w:val="24"/>
          </w:rPr>
          <w:delText>make</w:delText>
        </w:r>
      </w:del>
      <w:ins w:id="4981" w:author="OFFM" w:date="2024-04-16T10:53:00Z">
        <w:r w:rsidRPr="001C7544">
          <w:rPr>
            <w:rFonts w:ascii="Times New Roman" w:eastAsia="Times New Roman" w:hAnsi="Times New Roman" w:cs="Times New Roman"/>
            <w:sz w:val="24"/>
            <w:szCs w:val="24"/>
          </w:rPr>
          <w:t>issue</w:t>
        </w:r>
      </w:ins>
      <w:r w:rsidRPr="001C7544">
        <w:rPr>
          <w:rFonts w:ascii="Times New Roman" w:eastAsia="Times New Roman" w:hAnsi="Times New Roman" w:cs="Times New Roman"/>
          <w:sz w:val="24"/>
          <w:szCs w:val="24"/>
        </w:rPr>
        <w:t xml:space="preserve"> the Federal award </w:t>
      </w:r>
      <w:del w:id="4982" w:author="OFFM" w:date="2024-04-16T10:53:00Z">
        <w:r w:rsidR="00817C00" w:rsidRPr="00F74592">
          <w:rPr>
            <w:rFonts w:ascii="Times New Roman" w:hAnsi="Times New Roman" w:cs="Times New Roman"/>
            <w:sz w:val="24"/>
            <w:szCs w:val="24"/>
          </w:rPr>
          <w:delText xml:space="preserve">to the non-Federal entity and include specific award terms and conditions, as described </w:delText>
        </w:r>
      </w:del>
      <w:r w:rsidRPr="001C7544">
        <w:rPr>
          <w:rFonts w:ascii="Times New Roman" w:eastAsia="Times New Roman" w:hAnsi="Times New Roman" w:cs="Times New Roman"/>
          <w:sz w:val="24"/>
          <w:szCs w:val="24"/>
        </w:rPr>
        <w:t xml:space="preserve">in </w:t>
      </w:r>
      <w:ins w:id="4983" w:author="OFFM" w:date="2024-04-16T10:53:00Z">
        <w:r w:rsidRPr="001C7544">
          <w:rPr>
            <w:rFonts w:ascii="Times New Roman" w:eastAsia="Times New Roman" w:hAnsi="Times New Roman" w:cs="Times New Roman"/>
            <w:sz w:val="24"/>
            <w:szCs w:val="24"/>
          </w:rPr>
          <w:t xml:space="preserve">accordance with the requirements of </w:t>
        </w:r>
      </w:ins>
      <w:r w:rsidRPr="001C7544">
        <w:rPr>
          <w:rFonts w:ascii="Times New Roman" w:eastAsia="Times New Roman" w:hAnsi="Times New Roman" w:cs="Times New Roman"/>
          <w:sz w:val="24"/>
          <w:szCs w:val="24"/>
        </w:rPr>
        <w:t>§ 200.208.</w:t>
      </w:r>
      <w:del w:id="4984" w:author="OFFM" w:date="2024-04-16T10:53:00Z">
        <w:r w:rsidR="00817C00" w:rsidRPr="00F74592">
          <w:rPr>
            <w:rFonts w:ascii="Times New Roman" w:hAnsi="Times New Roman" w:cs="Times New Roman"/>
            <w:sz w:val="24"/>
            <w:szCs w:val="24"/>
          </w:rPr>
          <w:delText xml:space="preserve"> </w:delText>
        </w:r>
      </w:del>
    </w:p>
    <w:p w14:paraId="7217D7E6" w14:textId="74DF877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If </w:t>
      </w:r>
      <w:del w:id="4985" w:author="OFFM" w:date="2024-04-16T10:53:00Z">
        <w:r w:rsidR="00817C00" w:rsidRPr="00F74592">
          <w:rPr>
            <w:rFonts w:ascii="Times New Roman" w:hAnsi="Times New Roman" w:cs="Times New Roman"/>
            <w:sz w:val="24"/>
            <w:szCs w:val="24"/>
          </w:rPr>
          <w:delText>a</w:delText>
        </w:r>
      </w:del>
      <w:ins w:id="4986"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Federal </w:t>
      </w:r>
      <w:del w:id="498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reports a determination that </w:t>
      </w:r>
      <w:del w:id="4988" w:author="OFFM" w:date="2024-04-16T10:53:00Z">
        <w:r w:rsidR="00817C00" w:rsidRPr="00F74592">
          <w:rPr>
            <w:rFonts w:ascii="Times New Roman" w:hAnsi="Times New Roman" w:cs="Times New Roman"/>
            <w:sz w:val="24"/>
            <w:szCs w:val="24"/>
          </w:rPr>
          <w:delText>a non-Federal entity</w:delText>
        </w:r>
      </w:del>
      <w:ins w:id="4989" w:author="OFFM" w:date="2024-04-16T10:53:00Z">
        <w:r w:rsidRPr="001C7544">
          <w:rPr>
            <w:rFonts w:ascii="Times New Roman" w:eastAsia="Times New Roman" w:hAnsi="Times New Roman" w:cs="Times New Roman"/>
            <w:sz w:val="24"/>
            <w:szCs w:val="24"/>
          </w:rPr>
          <w:t>an applicant</w:t>
        </w:r>
      </w:ins>
      <w:r w:rsidRPr="001C7544">
        <w:rPr>
          <w:rFonts w:ascii="Times New Roman" w:eastAsia="Times New Roman" w:hAnsi="Times New Roman" w:cs="Times New Roman"/>
          <w:sz w:val="24"/>
          <w:szCs w:val="24"/>
        </w:rPr>
        <w:t xml:space="preserve"> is not qualified for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w:t>
      </w:r>
      <w:del w:id="4990" w:author="OFFM" w:date="2024-04-16T10:53:00Z">
        <w:r w:rsidR="00817C00" w:rsidRPr="00F74592">
          <w:rPr>
            <w:rFonts w:ascii="Times New Roman" w:hAnsi="Times New Roman" w:cs="Times New Roman"/>
            <w:sz w:val="24"/>
            <w:szCs w:val="24"/>
          </w:rPr>
          <w:delText xml:space="preserve">as described in paragraph (a) of this section, </w:delText>
        </w:r>
      </w:del>
      <w:r w:rsidRPr="001C7544">
        <w:rPr>
          <w:rFonts w:ascii="Times New Roman" w:eastAsia="Times New Roman" w:hAnsi="Times New Roman" w:cs="Times New Roman"/>
          <w:sz w:val="24"/>
          <w:szCs w:val="24"/>
        </w:rPr>
        <w:t xml:space="preserve">the Federal </w:t>
      </w:r>
      <w:del w:id="499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also must notify the </w:t>
      </w:r>
      <w:del w:id="4992" w:author="OFFM" w:date="2024-04-16T10:53:00Z">
        <w:r w:rsidR="00817C00" w:rsidRPr="00F74592">
          <w:rPr>
            <w:rFonts w:ascii="Times New Roman" w:hAnsi="Times New Roman" w:cs="Times New Roman"/>
            <w:sz w:val="24"/>
            <w:szCs w:val="24"/>
          </w:rPr>
          <w:delText>non-Federal entity</w:delText>
        </w:r>
      </w:del>
      <w:ins w:id="4993" w:author="OFFM" w:date="2024-04-16T10:53:00Z">
        <w:r w:rsidRPr="001C7544">
          <w:rPr>
            <w:rFonts w:ascii="Times New Roman" w:eastAsia="Times New Roman" w:hAnsi="Times New Roman" w:cs="Times New Roman"/>
            <w:sz w:val="24"/>
            <w:szCs w:val="24"/>
          </w:rPr>
          <w:t>applicant</w:t>
        </w:r>
      </w:ins>
      <w:r w:rsidRPr="001C7544">
        <w:rPr>
          <w:rFonts w:ascii="Times New Roman" w:eastAsia="Times New Roman" w:hAnsi="Times New Roman" w:cs="Times New Roman"/>
          <w:sz w:val="24"/>
          <w:szCs w:val="24"/>
        </w:rPr>
        <w:t xml:space="preserve"> that</w:t>
      </w:r>
      <w:del w:id="4994" w:author="OFFM" w:date="2024-04-16T10:53:00Z">
        <w:r w:rsidR="00817C00" w:rsidRPr="00F74592">
          <w:rPr>
            <w:rFonts w:ascii="Times New Roman" w:hAnsi="Times New Roman" w:cs="Times New Roman"/>
            <w:sz w:val="24"/>
            <w:szCs w:val="24"/>
          </w:rPr>
          <w:delText>—</w:delText>
        </w:r>
      </w:del>
      <w:ins w:id="499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17C29455" w14:textId="635864B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The determination was made and reported </w:t>
      </w:r>
      <w:del w:id="4996" w:author="OFFM" w:date="2024-04-16T10:53:00Z">
        <w:r w:rsidR="00817C00" w:rsidRPr="00F74592">
          <w:rPr>
            <w:rFonts w:ascii="Times New Roman" w:hAnsi="Times New Roman" w:cs="Times New Roman"/>
            <w:sz w:val="24"/>
            <w:szCs w:val="24"/>
          </w:rPr>
          <w:delText>to the designated integrity and performance system accessible through</w:delText>
        </w:r>
      </w:del>
      <w:ins w:id="4997" w:author="OFFM" w:date="2024-04-16T10:53:00Z">
        <w:r w:rsidRPr="001C7544">
          <w:rPr>
            <w:rFonts w:ascii="Times New Roman" w:eastAsia="Times New Roman" w:hAnsi="Times New Roman" w:cs="Times New Roman"/>
            <w:sz w:val="24"/>
            <w:szCs w:val="24"/>
          </w:rPr>
          <w:t>in</w:t>
        </w:r>
      </w:ins>
      <w:r w:rsidRPr="001C7544">
        <w:rPr>
          <w:rFonts w:ascii="Times New Roman" w:eastAsia="Times New Roman" w:hAnsi="Times New Roman" w:cs="Times New Roman"/>
          <w:sz w:val="24"/>
          <w:szCs w:val="24"/>
        </w:rPr>
        <w:t xml:space="preserve"> SAM</w:t>
      </w:r>
      <w:del w:id="4998" w:author="OFFM" w:date="2024-04-16T10:53:00Z">
        <w:r w:rsidR="00817C00" w:rsidRPr="00F74592">
          <w:rPr>
            <w:rFonts w:ascii="Times New Roman" w:hAnsi="Times New Roman" w:cs="Times New Roman"/>
            <w:sz w:val="24"/>
            <w:szCs w:val="24"/>
          </w:rPr>
          <w:delText xml:space="preserve">, and include with the </w:delText>
        </w:r>
      </w:del>
      <w:ins w:id="4999" w:author="OFFM" w:date="2024-04-16T10:53:00Z">
        <w:r w:rsidRPr="001C7544">
          <w:rPr>
            <w:rFonts w:ascii="Times New Roman" w:eastAsia="Times New Roman" w:hAnsi="Times New Roman" w:cs="Times New Roman"/>
            <w:sz w:val="24"/>
            <w:szCs w:val="24"/>
          </w:rPr>
          <w:t xml:space="preserve">.gov. The </w:t>
        </w:r>
      </w:ins>
      <w:r w:rsidRPr="001C7544">
        <w:rPr>
          <w:rFonts w:ascii="Times New Roman" w:eastAsia="Times New Roman" w:hAnsi="Times New Roman" w:cs="Times New Roman"/>
          <w:sz w:val="24"/>
          <w:szCs w:val="24"/>
        </w:rPr>
        <w:t xml:space="preserve">notification </w:t>
      </w:r>
      <w:del w:id="5000" w:author="OFFM" w:date="2024-04-16T10:53:00Z">
        <w:r w:rsidR="00817C00" w:rsidRPr="00F74592">
          <w:rPr>
            <w:rFonts w:ascii="Times New Roman" w:hAnsi="Times New Roman" w:cs="Times New Roman"/>
            <w:sz w:val="24"/>
            <w:szCs w:val="24"/>
          </w:rPr>
          <w:delText>an</w:delText>
        </w:r>
      </w:del>
      <w:ins w:id="5001" w:author="OFFM" w:date="2024-04-16T10:53:00Z">
        <w:r w:rsidRPr="001C7544">
          <w:rPr>
            <w:rFonts w:ascii="Times New Roman" w:eastAsia="Times New Roman" w:hAnsi="Times New Roman" w:cs="Times New Roman"/>
            <w:sz w:val="24"/>
            <w:szCs w:val="24"/>
          </w:rPr>
          <w:t>from the Federal agency to the applicant should also provide a brief</w:t>
        </w:r>
      </w:ins>
      <w:r w:rsidRPr="001C7544">
        <w:rPr>
          <w:rFonts w:ascii="Times New Roman" w:eastAsia="Times New Roman" w:hAnsi="Times New Roman" w:cs="Times New Roman"/>
          <w:sz w:val="24"/>
          <w:szCs w:val="24"/>
        </w:rPr>
        <w:t xml:space="preserve"> explanation </w:t>
      </w:r>
      <w:del w:id="5002" w:author="OFFM" w:date="2024-04-16T10:53:00Z">
        <w:r w:rsidR="00817C00" w:rsidRPr="00F74592">
          <w:rPr>
            <w:rFonts w:ascii="Times New Roman" w:hAnsi="Times New Roman" w:cs="Times New Roman"/>
            <w:sz w:val="24"/>
            <w:szCs w:val="24"/>
          </w:rPr>
          <w:delText xml:space="preserve">of the basis </w:delText>
        </w:r>
      </w:del>
      <w:r w:rsidRPr="001C7544">
        <w:rPr>
          <w:rFonts w:ascii="Times New Roman" w:eastAsia="Times New Roman" w:hAnsi="Times New Roman" w:cs="Times New Roman"/>
          <w:sz w:val="24"/>
          <w:szCs w:val="24"/>
        </w:rPr>
        <w:t xml:space="preserve">for the determination; </w:t>
      </w:r>
    </w:p>
    <w:p w14:paraId="1EC14B6F" w14:textId="179D8691"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The information will be kept in the system for a period of five years from the date of the determination</w:t>
      </w:r>
      <w:del w:id="5003" w:author="OFFM" w:date="2024-04-16T10:53:00Z">
        <w:r w:rsidR="00817C00" w:rsidRPr="00F74592">
          <w:rPr>
            <w:rFonts w:ascii="Times New Roman" w:hAnsi="Times New Roman" w:cs="Times New Roman"/>
            <w:sz w:val="24"/>
            <w:szCs w:val="24"/>
          </w:rPr>
          <w:delText>, as required by</w:delText>
        </w:r>
      </w:del>
      <w:ins w:id="5004" w:author="OFFM" w:date="2024-04-16T10:53:00Z">
        <w:r w:rsidRPr="001C7544">
          <w:rPr>
            <w:rFonts w:ascii="Times New Roman" w:eastAsia="Times New Roman" w:hAnsi="Times New Roman" w:cs="Times New Roman"/>
            <w:sz w:val="24"/>
            <w:szCs w:val="24"/>
          </w:rPr>
          <w:t xml:space="preserve"> and then archived (See</w:t>
        </w:r>
      </w:ins>
      <w:r w:rsidRPr="001C7544">
        <w:rPr>
          <w:rFonts w:ascii="Times New Roman" w:eastAsia="Times New Roman" w:hAnsi="Times New Roman" w:cs="Times New Roman"/>
          <w:sz w:val="24"/>
          <w:szCs w:val="24"/>
        </w:rPr>
        <w:t xml:space="preserve"> section 872 of Public Law 110</w:t>
      </w:r>
      <w:del w:id="5005" w:author="OFFM" w:date="2024-04-16T10:53:00Z">
        <w:r w:rsidR="00817C00" w:rsidRPr="00F74592">
          <w:rPr>
            <w:rFonts w:ascii="Times New Roman" w:hAnsi="Times New Roman" w:cs="Times New Roman"/>
            <w:sz w:val="24"/>
            <w:szCs w:val="24"/>
          </w:rPr>
          <w:delText>–</w:delText>
        </w:r>
      </w:del>
      <w:ins w:id="500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417, as amended</w:t>
      </w:r>
      <w:del w:id="5007" w:author="OFFM" w:date="2024-04-16T10:53:00Z">
        <w:r w:rsidR="00817C00" w:rsidRPr="00F74592">
          <w:rPr>
            <w:rFonts w:ascii="Times New Roman" w:hAnsi="Times New Roman" w:cs="Times New Roman"/>
            <w:sz w:val="24"/>
            <w:szCs w:val="24"/>
          </w:rPr>
          <w:delText xml:space="preserve"> (</w:delText>
        </w:r>
      </w:del>
      <w:ins w:id="5008" w:author="OFFM" w:date="2024-04-16T10:53:00Z">
        <w:r w:rsidRPr="001C7544">
          <w:rPr>
            <w:rFonts w:ascii="Times New Roman" w:eastAsia="Times New Roman" w:hAnsi="Times New Roman" w:cs="Times New Roman"/>
            <w:sz w:val="24"/>
            <w:szCs w:val="24"/>
          </w:rPr>
          <w:t xml:space="preserve">, codified at </w:t>
        </w:r>
      </w:ins>
      <w:r w:rsidRPr="001C7544">
        <w:rPr>
          <w:rFonts w:ascii="Times New Roman" w:eastAsia="Times New Roman" w:hAnsi="Times New Roman" w:cs="Times New Roman"/>
          <w:sz w:val="24"/>
          <w:szCs w:val="24"/>
        </w:rPr>
        <w:t>41 U.S.C. 2313</w:t>
      </w:r>
      <w:del w:id="5009" w:author="OFFM" w:date="2024-04-16T10:53:00Z">
        <w:r w:rsidR="00817C00" w:rsidRPr="00F74592">
          <w:rPr>
            <w:rFonts w:ascii="Times New Roman" w:hAnsi="Times New Roman" w:cs="Times New Roman"/>
            <w:sz w:val="24"/>
            <w:szCs w:val="24"/>
          </w:rPr>
          <w:delText>), then archived;</w:delText>
        </w:r>
      </w:del>
      <w:ins w:id="501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7877B0E5" w14:textId="56FCC9E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Each Federal </w:t>
      </w:r>
      <w:del w:id="501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that considers making a Federal award to the </w:t>
      </w:r>
      <w:del w:id="5012" w:author="OFFM" w:date="2024-04-16T10:53:00Z">
        <w:r w:rsidR="00817C00" w:rsidRPr="00F74592">
          <w:rPr>
            <w:rFonts w:ascii="Times New Roman" w:hAnsi="Times New Roman" w:cs="Times New Roman"/>
            <w:sz w:val="24"/>
            <w:szCs w:val="24"/>
          </w:rPr>
          <w:delText>non-Federal entity</w:delText>
        </w:r>
      </w:del>
      <w:ins w:id="5013" w:author="OFFM" w:date="2024-04-16T10:53:00Z">
        <w:r w:rsidRPr="001C7544">
          <w:rPr>
            <w:rFonts w:ascii="Times New Roman" w:eastAsia="Times New Roman" w:hAnsi="Times New Roman" w:cs="Times New Roman"/>
            <w:sz w:val="24"/>
            <w:szCs w:val="24"/>
          </w:rPr>
          <w:t>applicant</w:t>
        </w:r>
      </w:ins>
      <w:r w:rsidRPr="001C7544">
        <w:rPr>
          <w:rFonts w:ascii="Times New Roman" w:eastAsia="Times New Roman" w:hAnsi="Times New Roman" w:cs="Times New Roman"/>
          <w:sz w:val="24"/>
          <w:szCs w:val="24"/>
        </w:rPr>
        <w:t xml:space="preserve"> during that five</w:t>
      </w:r>
      <w:del w:id="5014" w:author="OFFM" w:date="2024-04-16T10:53:00Z">
        <w:r w:rsidR="00817C00" w:rsidRPr="00F74592">
          <w:rPr>
            <w:rFonts w:ascii="Times New Roman" w:hAnsi="Times New Roman" w:cs="Times New Roman"/>
            <w:sz w:val="24"/>
            <w:szCs w:val="24"/>
          </w:rPr>
          <w:delText xml:space="preserve"> </w:delText>
        </w:r>
      </w:del>
      <w:ins w:id="501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year period </w:t>
      </w:r>
      <w:del w:id="5016" w:author="OFFM" w:date="2024-04-16T10:53:00Z">
        <w:r w:rsidR="00817C00" w:rsidRPr="00F74592">
          <w:rPr>
            <w:rFonts w:ascii="Times New Roman" w:hAnsi="Times New Roman" w:cs="Times New Roman"/>
            <w:sz w:val="24"/>
            <w:szCs w:val="24"/>
          </w:rPr>
          <w:delText>must</w:delText>
        </w:r>
      </w:del>
      <w:ins w:id="5017" w:author="OFFM" w:date="2024-04-16T10:53:00Z">
        <w:r w:rsidRPr="001C7544">
          <w:rPr>
            <w:rFonts w:ascii="Times New Roman" w:eastAsia="Times New Roman" w:hAnsi="Times New Roman" w:cs="Times New Roman"/>
            <w:sz w:val="24"/>
            <w:szCs w:val="24"/>
          </w:rPr>
          <w:t>will</w:t>
        </w:r>
      </w:ins>
      <w:r w:rsidRPr="001C7544">
        <w:rPr>
          <w:rFonts w:ascii="Times New Roman" w:eastAsia="Times New Roman" w:hAnsi="Times New Roman" w:cs="Times New Roman"/>
          <w:sz w:val="24"/>
          <w:szCs w:val="24"/>
        </w:rPr>
        <w:t xml:space="preserve"> consider that information in </w:t>
      </w:r>
      <w:del w:id="5018" w:author="OFFM" w:date="2024-04-16T10:53:00Z">
        <w:r w:rsidR="00817C00" w:rsidRPr="00F74592">
          <w:rPr>
            <w:rFonts w:ascii="Times New Roman" w:hAnsi="Times New Roman" w:cs="Times New Roman"/>
            <w:sz w:val="24"/>
            <w:szCs w:val="24"/>
          </w:rPr>
          <w:delText>judging whether</w:delText>
        </w:r>
      </w:del>
      <w:ins w:id="5019" w:author="OFFM" w:date="2024-04-16T10:53:00Z">
        <w:r w:rsidRPr="001C7544">
          <w:rPr>
            <w:rFonts w:ascii="Times New Roman" w:eastAsia="Times New Roman" w:hAnsi="Times New Roman" w:cs="Times New Roman"/>
            <w:sz w:val="24"/>
            <w:szCs w:val="24"/>
          </w:rPr>
          <w:t>determining</w:t>
        </w:r>
      </w:ins>
      <w:r w:rsidRPr="001C7544">
        <w:rPr>
          <w:rFonts w:ascii="Times New Roman" w:eastAsia="Times New Roman" w:hAnsi="Times New Roman" w:cs="Times New Roman"/>
          <w:sz w:val="24"/>
          <w:szCs w:val="24"/>
        </w:rPr>
        <w:t xml:space="preserve"> the </w:t>
      </w:r>
      <w:del w:id="5020" w:author="OFFM" w:date="2024-04-16T10:53:00Z">
        <w:r w:rsidR="00817C00" w:rsidRPr="00F74592">
          <w:rPr>
            <w:rFonts w:ascii="Times New Roman" w:hAnsi="Times New Roman" w:cs="Times New Roman"/>
            <w:sz w:val="24"/>
            <w:szCs w:val="24"/>
          </w:rPr>
          <w:delText>non-Federal entity is qualified</w:delText>
        </w:r>
      </w:del>
      <w:ins w:id="5021" w:author="OFFM" w:date="2024-04-16T10:53:00Z">
        <w:r w:rsidRPr="001C7544">
          <w:rPr>
            <w:rFonts w:ascii="Times New Roman" w:eastAsia="Times New Roman" w:hAnsi="Times New Roman" w:cs="Times New Roman"/>
            <w:sz w:val="24"/>
            <w:szCs w:val="24"/>
          </w:rPr>
          <w:t>applicant’s qualification</w:t>
        </w:r>
      </w:ins>
      <w:r w:rsidRPr="001C7544">
        <w:rPr>
          <w:rFonts w:ascii="Times New Roman" w:eastAsia="Times New Roman" w:hAnsi="Times New Roman" w:cs="Times New Roman"/>
          <w:sz w:val="24"/>
          <w:szCs w:val="24"/>
        </w:rPr>
        <w:t xml:space="preserve"> to receive </w:t>
      </w:r>
      <w:del w:id="5022" w:author="OFFM" w:date="2024-04-16T10:53:00Z">
        <w:r w:rsidR="00817C00" w:rsidRPr="00F74592">
          <w:rPr>
            <w:rFonts w:ascii="Times New Roman" w:hAnsi="Times New Roman" w:cs="Times New Roman"/>
            <w:sz w:val="24"/>
            <w:szCs w:val="24"/>
          </w:rPr>
          <w:delText>the</w:delText>
        </w:r>
      </w:del>
      <w:ins w:id="5023"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Federal award when the total Federal share of </w:t>
      </w:r>
      <w:del w:id="5024" w:author="OFFM" w:date="2024-04-16T10:53:00Z">
        <w:r w:rsidR="00817C00" w:rsidRPr="00F74592">
          <w:rPr>
            <w:rFonts w:ascii="Times New Roman" w:hAnsi="Times New Roman" w:cs="Times New Roman"/>
            <w:sz w:val="24"/>
            <w:szCs w:val="24"/>
          </w:rPr>
          <w:delText>the</w:delText>
        </w:r>
      </w:del>
      <w:ins w:id="5025"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Federal award is expected to </w:t>
      </w:r>
      <w:del w:id="5026" w:author="OFFM" w:date="2024-04-16T10:53:00Z">
        <w:r w:rsidR="00817C00" w:rsidRPr="00F74592">
          <w:rPr>
            <w:rFonts w:ascii="Times New Roman" w:hAnsi="Times New Roman" w:cs="Times New Roman"/>
            <w:sz w:val="24"/>
            <w:szCs w:val="24"/>
          </w:rPr>
          <w:lastRenderedPageBreak/>
          <w:delText>include an amount of Federal funding in excess of</w:delText>
        </w:r>
      </w:del>
      <w:ins w:id="5027" w:author="OFFM" w:date="2024-04-16T10:53:00Z">
        <w:r w:rsidRPr="001C7544">
          <w:rPr>
            <w:rFonts w:ascii="Times New Roman" w:eastAsia="Times New Roman" w:hAnsi="Times New Roman" w:cs="Times New Roman"/>
            <w:sz w:val="24"/>
            <w:szCs w:val="24"/>
          </w:rPr>
          <w:t>exceed</w:t>
        </w:r>
      </w:ins>
      <w:r w:rsidRPr="001C7544">
        <w:rPr>
          <w:rFonts w:ascii="Times New Roman" w:eastAsia="Times New Roman" w:hAnsi="Times New Roman" w:cs="Times New Roman"/>
          <w:sz w:val="24"/>
          <w:szCs w:val="24"/>
        </w:rPr>
        <w:t xml:space="preserve"> the simplified acquisition threshold over the period of performance; </w:t>
      </w:r>
    </w:p>
    <w:p w14:paraId="22CA3DA6" w14:textId="009DE43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The </w:t>
      </w:r>
      <w:del w:id="5028" w:author="OFFM" w:date="2024-04-16T10:53:00Z">
        <w:r w:rsidR="00817C00" w:rsidRPr="00F74592">
          <w:rPr>
            <w:rFonts w:ascii="Times New Roman" w:hAnsi="Times New Roman" w:cs="Times New Roman"/>
            <w:sz w:val="24"/>
            <w:szCs w:val="24"/>
          </w:rPr>
          <w:delText>non-Federal entity</w:delText>
        </w:r>
      </w:del>
      <w:ins w:id="5029" w:author="OFFM" w:date="2024-04-16T10:53:00Z">
        <w:r w:rsidRPr="001C7544">
          <w:rPr>
            <w:rFonts w:ascii="Times New Roman" w:eastAsia="Times New Roman" w:hAnsi="Times New Roman" w:cs="Times New Roman"/>
            <w:sz w:val="24"/>
            <w:szCs w:val="24"/>
          </w:rPr>
          <w:t>applicant</w:t>
        </w:r>
      </w:ins>
      <w:r w:rsidRPr="001C7544">
        <w:rPr>
          <w:rFonts w:ascii="Times New Roman" w:eastAsia="Times New Roman" w:hAnsi="Times New Roman" w:cs="Times New Roman"/>
          <w:sz w:val="24"/>
          <w:szCs w:val="24"/>
        </w:rPr>
        <w:t xml:space="preserve"> may </w:t>
      </w:r>
      <w:del w:id="5030" w:author="OFFM" w:date="2024-04-16T10:53:00Z">
        <w:r w:rsidR="00817C00" w:rsidRPr="00F74592">
          <w:rPr>
            <w:rFonts w:ascii="Times New Roman" w:hAnsi="Times New Roman" w:cs="Times New Roman"/>
            <w:sz w:val="24"/>
            <w:szCs w:val="24"/>
          </w:rPr>
          <w:delText>go to</w:delText>
        </w:r>
      </w:del>
      <w:ins w:id="5031" w:author="OFFM" w:date="2024-04-16T10:53:00Z">
        <w:r w:rsidRPr="001C7544">
          <w:rPr>
            <w:rFonts w:ascii="Times New Roman" w:eastAsia="Times New Roman" w:hAnsi="Times New Roman" w:cs="Times New Roman"/>
            <w:sz w:val="24"/>
            <w:szCs w:val="24"/>
          </w:rPr>
          <w:t>review</w:t>
        </w:r>
      </w:ins>
      <w:r w:rsidRPr="001C7544">
        <w:rPr>
          <w:rFonts w:ascii="Times New Roman" w:eastAsia="Times New Roman" w:hAnsi="Times New Roman" w:cs="Times New Roman"/>
          <w:sz w:val="24"/>
          <w:szCs w:val="24"/>
        </w:rPr>
        <w:t xml:space="preserve"> the </w:t>
      </w:r>
      <w:del w:id="5032" w:author="OFFM" w:date="2024-04-16T10:53:00Z">
        <w:r w:rsidR="00817C00" w:rsidRPr="00F74592">
          <w:rPr>
            <w:rFonts w:ascii="Times New Roman" w:hAnsi="Times New Roman" w:cs="Times New Roman"/>
            <w:sz w:val="24"/>
            <w:szCs w:val="24"/>
          </w:rPr>
          <w:delText>awardee integrity</w:delText>
        </w:r>
      </w:del>
      <w:ins w:id="5033" w:author="OFFM" w:date="2024-04-16T10:53:00Z">
        <w:r w:rsidRPr="001C7544">
          <w:rPr>
            <w:rFonts w:ascii="Times New Roman" w:eastAsia="Times New Roman" w:hAnsi="Times New Roman" w:cs="Times New Roman"/>
            <w:sz w:val="24"/>
            <w:szCs w:val="24"/>
          </w:rPr>
          <w:t>responsibility</w:t>
        </w:r>
      </w:ins>
      <w:r w:rsidRPr="001C7544">
        <w:rPr>
          <w:rFonts w:ascii="Times New Roman" w:eastAsia="Times New Roman" w:hAnsi="Times New Roman" w:cs="Times New Roman"/>
          <w:sz w:val="24"/>
          <w:szCs w:val="24"/>
        </w:rPr>
        <w:t xml:space="preserve"> and </w:t>
      </w:r>
      <w:del w:id="5034" w:author="OFFM" w:date="2024-04-16T10:53:00Z">
        <w:r w:rsidR="00817C00" w:rsidRPr="00F74592">
          <w:rPr>
            <w:rFonts w:ascii="Times New Roman" w:hAnsi="Times New Roman" w:cs="Times New Roman"/>
            <w:sz w:val="24"/>
            <w:szCs w:val="24"/>
          </w:rPr>
          <w:delText>performance portal</w:delText>
        </w:r>
      </w:del>
      <w:ins w:id="5035" w:author="OFFM" w:date="2024-04-16T10:53:00Z">
        <w:r w:rsidRPr="001C7544">
          <w:rPr>
            <w:rFonts w:ascii="Times New Roman" w:eastAsia="Times New Roman" w:hAnsi="Times New Roman" w:cs="Times New Roman"/>
            <w:sz w:val="24"/>
            <w:szCs w:val="24"/>
          </w:rPr>
          <w:t>qualification records</w:t>
        </w:r>
      </w:ins>
      <w:r w:rsidRPr="001C7544">
        <w:rPr>
          <w:rFonts w:ascii="Times New Roman" w:eastAsia="Times New Roman" w:hAnsi="Times New Roman" w:cs="Times New Roman"/>
          <w:sz w:val="24"/>
          <w:szCs w:val="24"/>
        </w:rPr>
        <w:t xml:space="preserve"> accessible </w:t>
      </w:r>
      <w:del w:id="5036" w:author="OFFM" w:date="2024-04-16T10:53:00Z">
        <w:r w:rsidR="00817C00" w:rsidRPr="00F74592">
          <w:rPr>
            <w:rFonts w:ascii="Times New Roman" w:hAnsi="Times New Roman" w:cs="Times New Roman"/>
            <w:sz w:val="24"/>
            <w:szCs w:val="24"/>
          </w:rPr>
          <w:delText>through</w:delText>
        </w:r>
      </w:del>
      <w:ins w:id="5037" w:author="OFFM" w:date="2024-04-16T10:53:00Z">
        <w:r w:rsidRPr="001C7544">
          <w:rPr>
            <w:rFonts w:ascii="Times New Roman" w:eastAsia="Times New Roman" w:hAnsi="Times New Roman" w:cs="Times New Roman"/>
            <w:sz w:val="24"/>
            <w:szCs w:val="24"/>
          </w:rPr>
          <w:t>in</w:t>
        </w:r>
      </w:ins>
      <w:r w:rsidRPr="001C7544">
        <w:rPr>
          <w:rFonts w:ascii="Times New Roman" w:eastAsia="Times New Roman" w:hAnsi="Times New Roman" w:cs="Times New Roman"/>
          <w:sz w:val="24"/>
          <w:szCs w:val="24"/>
        </w:rPr>
        <w:t xml:space="preserve"> SAM</w:t>
      </w:r>
      <w:del w:id="5038" w:author="OFFM" w:date="2024-04-16T10:53:00Z">
        <w:r w:rsidR="00817C00" w:rsidRPr="00F74592">
          <w:rPr>
            <w:rFonts w:ascii="Times New Roman" w:hAnsi="Times New Roman" w:cs="Times New Roman"/>
            <w:sz w:val="24"/>
            <w:szCs w:val="24"/>
          </w:rPr>
          <w:delText xml:space="preserve"> (currently the Contractor Performance Assessment Reporting System (CPARS))</w:delText>
        </w:r>
      </w:del>
      <w:ins w:id="5039"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and comment on any information the system contains about the </w:t>
      </w:r>
      <w:del w:id="5040" w:author="OFFM" w:date="2024-04-16T10:53:00Z">
        <w:r w:rsidR="00817C00" w:rsidRPr="00F74592">
          <w:rPr>
            <w:rFonts w:ascii="Times New Roman" w:hAnsi="Times New Roman" w:cs="Times New Roman"/>
            <w:sz w:val="24"/>
            <w:szCs w:val="24"/>
          </w:rPr>
          <w:delText>non-Federal entity itself</w:delText>
        </w:r>
      </w:del>
      <w:ins w:id="5041" w:author="OFFM" w:date="2024-04-16T10:53:00Z">
        <w:r w:rsidRPr="001C7544">
          <w:rPr>
            <w:rFonts w:ascii="Times New Roman" w:eastAsia="Times New Roman" w:hAnsi="Times New Roman" w:cs="Times New Roman"/>
            <w:sz w:val="24"/>
            <w:szCs w:val="24"/>
          </w:rPr>
          <w:t>applicant</w:t>
        </w:r>
      </w:ins>
      <w:r w:rsidRPr="001C7544">
        <w:rPr>
          <w:rFonts w:ascii="Times New Roman" w:eastAsia="Times New Roman" w:hAnsi="Times New Roman" w:cs="Times New Roman"/>
          <w:sz w:val="24"/>
          <w:szCs w:val="24"/>
        </w:rPr>
        <w:t xml:space="preserve">; and </w:t>
      </w:r>
    </w:p>
    <w:p w14:paraId="43ABD7E8" w14:textId="57CB47D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Federal </w:t>
      </w:r>
      <w:del w:id="504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w:t>
      </w:r>
      <w:del w:id="5043" w:author="OFFM" w:date="2024-04-16T10:53:00Z">
        <w:r w:rsidR="00817C00" w:rsidRPr="00F74592">
          <w:rPr>
            <w:rFonts w:ascii="Times New Roman" w:hAnsi="Times New Roman" w:cs="Times New Roman"/>
            <w:sz w:val="24"/>
            <w:szCs w:val="24"/>
          </w:rPr>
          <w:delText>will</w:delText>
        </w:r>
      </w:del>
      <w:ins w:id="5044" w:author="OFFM" w:date="2024-04-16T10:53:00Z">
        <w:r w:rsidRPr="001C7544">
          <w:rPr>
            <w:rFonts w:ascii="Times New Roman" w:eastAsia="Times New Roman" w:hAnsi="Times New Roman" w:cs="Times New Roman"/>
            <w:sz w:val="24"/>
            <w:szCs w:val="24"/>
          </w:rPr>
          <w:t>must</w:t>
        </w:r>
      </w:ins>
      <w:r w:rsidRPr="001C7544">
        <w:rPr>
          <w:rFonts w:ascii="Times New Roman" w:eastAsia="Times New Roman" w:hAnsi="Times New Roman" w:cs="Times New Roman"/>
          <w:sz w:val="24"/>
          <w:szCs w:val="24"/>
        </w:rPr>
        <w:t xml:space="preserve"> consider </w:t>
      </w:r>
      <w:del w:id="5045" w:author="OFFM" w:date="2024-04-16T10:53:00Z">
        <w:r w:rsidR="00817C00" w:rsidRPr="00F74592">
          <w:rPr>
            <w:rFonts w:ascii="Times New Roman" w:hAnsi="Times New Roman" w:cs="Times New Roman"/>
            <w:sz w:val="24"/>
            <w:szCs w:val="24"/>
          </w:rPr>
          <w:delText>that non-Federal entity's</w:delText>
        </w:r>
      </w:del>
      <w:ins w:id="5046" w:author="OFFM" w:date="2024-04-16T10:53:00Z">
        <w:r w:rsidRPr="001C7544">
          <w:rPr>
            <w:rFonts w:ascii="Times New Roman" w:eastAsia="Times New Roman" w:hAnsi="Times New Roman" w:cs="Times New Roman"/>
            <w:sz w:val="24"/>
            <w:szCs w:val="24"/>
          </w:rPr>
          <w:t>the applicant's</w:t>
        </w:r>
      </w:ins>
      <w:r w:rsidRPr="001C7544">
        <w:rPr>
          <w:rFonts w:ascii="Times New Roman" w:eastAsia="Times New Roman" w:hAnsi="Times New Roman" w:cs="Times New Roman"/>
          <w:sz w:val="24"/>
          <w:szCs w:val="24"/>
        </w:rPr>
        <w:t xml:space="preserve"> comments in determining whether the </w:t>
      </w:r>
      <w:del w:id="5047" w:author="OFFM" w:date="2024-04-16T10:53:00Z">
        <w:r w:rsidR="00817C00" w:rsidRPr="00F74592">
          <w:rPr>
            <w:rFonts w:ascii="Times New Roman" w:hAnsi="Times New Roman" w:cs="Times New Roman"/>
            <w:sz w:val="24"/>
            <w:szCs w:val="24"/>
          </w:rPr>
          <w:delText>non-Federal entity</w:delText>
        </w:r>
      </w:del>
      <w:ins w:id="5048" w:author="OFFM" w:date="2024-04-16T10:53:00Z">
        <w:r w:rsidRPr="001C7544">
          <w:rPr>
            <w:rFonts w:ascii="Times New Roman" w:eastAsia="Times New Roman" w:hAnsi="Times New Roman" w:cs="Times New Roman"/>
            <w:sz w:val="24"/>
            <w:szCs w:val="24"/>
          </w:rPr>
          <w:t>applicant</w:t>
        </w:r>
      </w:ins>
      <w:r w:rsidRPr="001C7544">
        <w:rPr>
          <w:rFonts w:ascii="Times New Roman" w:eastAsia="Times New Roman" w:hAnsi="Times New Roman" w:cs="Times New Roman"/>
          <w:sz w:val="24"/>
          <w:szCs w:val="24"/>
        </w:rPr>
        <w:t xml:space="preserve"> is qualified for a future Federal award. </w:t>
      </w:r>
    </w:p>
    <w:p w14:paraId="3286A783" w14:textId="19B7C0D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(d) If </w:t>
      </w:r>
      <w:del w:id="5049" w:author="OFFM" w:date="2024-04-16T10:53:00Z">
        <w:r w:rsidR="00817C00" w:rsidRPr="00F74592">
          <w:rPr>
            <w:rFonts w:ascii="Times New Roman" w:hAnsi="Times New Roman" w:cs="Times New Roman"/>
            <w:sz w:val="24"/>
            <w:szCs w:val="24"/>
          </w:rPr>
          <w:delText>a</w:delText>
        </w:r>
      </w:del>
      <w:ins w:id="5050" w:author="OFFM" w:date="2024-04-16T10:53:00Z">
        <w:r w:rsidRPr="001C7544">
          <w:rPr>
            <w:rFonts w:ascii="Times New Roman" w:eastAsia="Times New Roman" w:hAnsi="Times New Roman" w:cs="Times New Roman"/>
            <w:sz w:val="24"/>
            <w:szCs w:val="24"/>
          </w:rPr>
          <w:t>the</w:t>
        </w:r>
      </w:ins>
      <w:r w:rsidRPr="001C7544">
        <w:rPr>
          <w:rFonts w:ascii="Times New Roman" w:eastAsia="Times New Roman" w:hAnsi="Times New Roman" w:cs="Times New Roman"/>
          <w:sz w:val="24"/>
          <w:szCs w:val="24"/>
        </w:rPr>
        <w:t xml:space="preserve"> Federal </w:t>
      </w:r>
      <w:del w:id="505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enters information into </w:t>
      </w:r>
      <w:del w:id="5052" w:author="OFFM" w:date="2024-04-16T10:53:00Z">
        <w:r w:rsidR="00817C00" w:rsidRPr="00F74592">
          <w:rPr>
            <w:rFonts w:ascii="Times New Roman" w:hAnsi="Times New Roman" w:cs="Times New Roman"/>
            <w:sz w:val="24"/>
            <w:szCs w:val="24"/>
          </w:rPr>
          <w:delText xml:space="preserve">the designated integrity and performance system accessible through </w:delText>
        </w:r>
      </w:del>
      <w:r w:rsidRPr="001C7544">
        <w:rPr>
          <w:rFonts w:ascii="Times New Roman" w:eastAsia="Times New Roman" w:hAnsi="Times New Roman" w:cs="Times New Roman"/>
          <w:sz w:val="24"/>
          <w:szCs w:val="24"/>
        </w:rPr>
        <w:t>SAM</w:t>
      </w:r>
      <w:ins w:id="5053" w:author="OFFM" w:date="2024-04-16T10:53:00Z">
        <w:r w:rsidRPr="001C7544">
          <w:rPr>
            <w:rFonts w:ascii="Times New Roman" w:eastAsia="Times New Roman" w:hAnsi="Times New Roman" w:cs="Times New Roman"/>
            <w:sz w:val="24"/>
            <w:szCs w:val="24"/>
          </w:rPr>
          <w:t>.gov</w:t>
        </w:r>
      </w:ins>
      <w:r w:rsidRPr="001C7544">
        <w:rPr>
          <w:rFonts w:ascii="Times New Roman" w:eastAsia="Times New Roman" w:hAnsi="Times New Roman" w:cs="Times New Roman"/>
          <w:sz w:val="24"/>
          <w:szCs w:val="24"/>
        </w:rPr>
        <w:t xml:space="preserve"> about a determination that </w:t>
      </w:r>
      <w:del w:id="5054" w:author="OFFM" w:date="2024-04-16T10:53:00Z">
        <w:r w:rsidR="00817C00" w:rsidRPr="00F74592">
          <w:rPr>
            <w:rFonts w:ascii="Times New Roman" w:hAnsi="Times New Roman" w:cs="Times New Roman"/>
            <w:sz w:val="24"/>
            <w:szCs w:val="24"/>
          </w:rPr>
          <w:delText>a non-Federal entity</w:delText>
        </w:r>
      </w:del>
      <w:ins w:id="5055" w:author="OFFM" w:date="2024-04-16T10:53:00Z">
        <w:r w:rsidRPr="001C7544">
          <w:rPr>
            <w:rFonts w:ascii="Times New Roman" w:eastAsia="Times New Roman" w:hAnsi="Times New Roman" w:cs="Times New Roman"/>
            <w:sz w:val="24"/>
            <w:szCs w:val="24"/>
          </w:rPr>
          <w:t>an applicant</w:t>
        </w:r>
      </w:ins>
      <w:r w:rsidRPr="001C7544">
        <w:rPr>
          <w:rFonts w:ascii="Times New Roman" w:eastAsia="Times New Roman" w:hAnsi="Times New Roman" w:cs="Times New Roman"/>
          <w:sz w:val="24"/>
          <w:szCs w:val="24"/>
        </w:rPr>
        <w:t xml:space="preserve"> is not qualified for a </w:t>
      </w:r>
      <w:proofErr w:type="gramStart"/>
      <w:r w:rsidRPr="001C7544">
        <w:rPr>
          <w:rFonts w:ascii="Times New Roman" w:eastAsia="Times New Roman" w:hAnsi="Times New Roman" w:cs="Times New Roman"/>
          <w:sz w:val="24"/>
          <w:szCs w:val="24"/>
        </w:rPr>
        <w:t>Federal</w:t>
      </w:r>
      <w:proofErr w:type="gramEnd"/>
      <w:r w:rsidRPr="001C7544">
        <w:rPr>
          <w:rFonts w:ascii="Times New Roman" w:eastAsia="Times New Roman" w:hAnsi="Times New Roman" w:cs="Times New Roman"/>
          <w:sz w:val="24"/>
          <w:szCs w:val="24"/>
        </w:rPr>
        <w:t xml:space="preserve"> award and subsequently: </w:t>
      </w:r>
    </w:p>
    <w:p w14:paraId="72D52A53" w14:textId="396D6DD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(1) Learns that any of that information is erroneous, the Federal </w:t>
      </w:r>
      <w:del w:id="5056"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correct the information in the system within three business days; and </w:t>
      </w:r>
    </w:p>
    <w:p w14:paraId="76C594E8" w14:textId="02511E4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Obtains an update to that information that could be helpful to other Federal </w:t>
      </w:r>
      <w:del w:id="505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agencies, the Federal </w:t>
      </w:r>
      <w:del w:id="5058"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del w:id="5059" w:author="OFFM" w:date="2024-04-16T10:53:00Z">
        <w:r w:rsidR="00817C00" w:rsidRPr="00F74592">
          <w:rPr>
            <w:rFonts w:ascii="Times New Roman" w:hAnsi="Times New Roman" w:cs="Times New Roman"/>
            <w:sz w:val="24"/>
            <w:szCs w:val="24"/>
          </w:rPr>
          <w:delText>is strongly encouraged to</w:delText>
        </w:r>
      </w:del>
      <w:ins w:id="5060" w:author="OFFM" w:date="2024-04-16T10:53:00Z">
        <w:r w:rsidRPr="001C7544">
          <w:rPr>
            <w:rFonts w:ascii="Times New Roman" w:eastAsia="Times New Roman" w:hAnsi="Times New Roman" w:cs="Times New Roman"/>
            <w:sz w:val="24"/>
            <w:szCs w:val="24"/>
          </w:rPr>
          <w:t>should</w:t>
        </w:r>
      </w:ins>
      <w:r w:rsidRPr="001C7544">
        <w:rPr>
          <w:rFonts w:ascii="Times New Roman" w:eastAsia="Times New Roman" w:hAnsi="Times New Roman" w:cs="Times New Roman"/>
          <w:sz w:val="24"/>
          <w:szCs w:val="24"/>
        </w:rPr>
        <w:t xml:space="preserve"> amend the information in the system </w:t>
      </w:r>
      <w:del w:id="5061" w:author="OFFM" w:date="2024-04-16T10:53:00Z">
        <w:r w:rsidR="00817C00" w:rsidRPr="00F74592">
          <w:rPr>
            <w:rFonts w:ascii="Times New Roman" w:hAnsi="Times New Roman" w:cs="Times New Roman"/>
            <w:sz w:val="24"/>
            <w:szCs w:val="24"/>
          </w:rPr>
          <w:delText>to incorporate the update in a timely way</w:delText>
        </w:r>
      </w:del>
      <w:ins w:id="5062" w:author="OFFM" w:date="2024-04-16T10:53:00Z">
        <w:r w:rsidRPr="001C7544">
          <w:rPr>
            <w:rFonts w:ascii="Times New Roman" w:eastAsia="Times New Roman" w:hAnsi="Times New Roman" w:cs="Times New Roman"/>
            <w:sz w:val="24"/>
            <w:szCs w:val="24"/>
          </w:rPr>
          <w:t>within 30 days</w:t>
        </w:r>
      </w:ins>
      <w:r w:rsidRPr="001C7544">
        <w:rPr>
          <w:rFonts w:ascii="Times New Roman" w:eastAsia="Times New Roman" w:hAnsi="Times New Roman" w:cs="Times New Roman"/>
          <w:sz w:val="24"/>
          <w:szCs w:val="24"/>
        </w:rPr>
        <w:t xml:space="preserve">. </w:t>
      </w:r>
    </w:p>
    <w:p w14:paraId="14EE71B5" w14:textId="637AF07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(e) Federal</w:t>
      </w:r>
      <w:del w:id="5063"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agencies must not post any information that will be made publicly available in the non-public segment of </w:t>
      </w:r>
      <w:del w:id="5064" w:author="OFFM" w:date="2024-04-16T10:53:00Z">
        <w:r w:rsidR="00817C00" w:rsidRPr="00F74592">
          <w:rPr>
            <w:rFonts w:ascii="Times New Roman" w:hAnsi="Times New Roman" w:cs="Times New Roman"/>
            <w:sz w:val="24"/>
            <w:szCs w:val="24"/>
          </w:rPr>
          <w:delText>designated integrity</w:delText>
        </w:r>
      </w:del>
      <w:ins w:id="5065" w:author="OFFM" w:date="2024-04-16T10:53:00Z">
        <w:r w:rsidRPr="001C7544">
          <w:rPr>
            <w:rFonts w:ascii="Times New Roman" w:eastAsia="Times New Roman" w:hAnsi="Times New Roman" w:cs="Times New Roman"/>
            <w:sz w:val="24"/>
            <w:szCs w:val="24"/>
          </w:rPr>
          <w:t>the responsibility</w:t>
        </w:r>
      </w:ins>
      <w:r w:rsidRPr="001C7544">
        <w:rPr>
          <w:rFonts w:ascii="Times New Roman" w:eastAsia="Times New Roman" w:hAnsi="Times New Roman" w:cs="Times New Roman"/>
          <w:sz w:val="24"/>
          <w:szCs w:val="24"/>
        </w:rPr>
        <w:t xml:space="preserve"> and </w:t>
      </w:r>
      <w:del w:id="5066" w:author="OFFM" w:date="2024-04-16T10:53:00Z">
        <w:r w:rsidR="00817C00" w:rsidRPr="00F74592">
          <w:rPr>
            <w:rFonts w:ascii="Times New Roman" w:hAnsi="Times New Roman" w:cs="Times New Roman"/>
            <w:sz w:val="24"/>
            <w:szCs w:val="24"/>
          </w:rPr>
          <w:delText>performance system</w:delText>
        </w:r>
      </w:del>
      <w:ins w:id="5067" w:author="OFFM" w:date="2024-04-16T10:53:00Z">
        <w:r w:rsidRPr="001C7544">
          <w:rPr>
            <w:rFonts w:ascii="Times New Roman" w:eastAsia="Times New Roman" w:hAnsi="Times New Roman" w:cs="Times New Roman"/>
            <w:sz w:val="24"/>
            <w:szCs w:val="24"/>
          </w:rPr>
          <w:t>qualification records</w:t>
        </w:r>
      </w:ins>
      <w:r w:rsidRPr="001C7544">
        <w:rPr>
          <w:rFonts w:ascii="Times New Roman" w:eastAsia="Times New Roman" w:hAnsi="Times New Roman" w:cs="Times New Roman"/>
          <w:sz w:val="24"/>
          <w:szCs w:val="24"/>
        </w:rPr>
        <w:t xml:space="preserve"> that is covered by a disclosure exemption under the Freedom of Information Act. If </w:t>
      </w:r>
      <w:del w:id="5068" w:author="OFFM" w:date="2024-04-16T10:53:00Z">
        <w:r w:rsidR="00817C00" w:rsidRPr="00F74592">
          <w:rPr>
            <w:rFonts w:ascii="Times New Roman" w:hAnsi="Times New Roman" w:cs="Times New Roman"/>
            <w:sz w:val="24"/>
            <w:szCs w:val="24"/>
          </w:rPr>
          <w:delText>the</w:delText>
        </w:r>
      </w:del>
      <w:ins w:id="5069"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recipient asserts within seven calendar days to </w:t>
      </w:r>
      <w:del w:id="5070" w:author="OFFM" w:date="2024-04-16T10:53:00Z">
        <w:r w:rsidR="00817C00" w:rsidRPr="00F74592">
          <w:rPr>
            <w:rFonts w:ascii="Times New Roman" w:hAnsi="Times New Roman" w:cs="Times New Roman"/>
            <w:sz w:val="24"/>
            <w:szCs w:val="24"/>
          </w:rPr>
          <w:delText>the</w:delText>
        </w:r>
      </w:del>
      <w:ins w:id="5071"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Federal </w:t>
      </w:r>
      <w:del w:id="507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that </w:t>
      </w:r>
      <w:del w:id="5073" w:author="OFFM" w:date="2024-04-16T10:53:00Z">
        <w:r w:rsidR="00817C00" w:rsidRPr="00F74592">
          <w:rPr>
            <w:rFonts w:ascii="Times New Roman" w:hAnsi="Times New Roman" w:cs="Times New Roman"/>
            <w:sz w:val="24"/>
            <w:szCs w:val="24"/>
          </w:rPr>
          <w:delText xml:space="preserve">posted the information that </w:delText>
        </w:r>
      </w:del>
      <w:r w:rsidRPr="001C7544">
        <w:rPr>
          <w:rFonts w:ascii="Times New Roman" w:eastAsia="Times New Roman" w:hAnsi="Times New Roman" w:cs="Times New Roman"/>
          <w:sz w:val="24"/>
          <w:szCs w:val="24"/>
        </w:rPr>
        <w:t xml:space="preserve">some or all of the </w:t>
      </w:r>
      <w:del w:id="5074" w:author="OFFM" w:date="2024-04-16T10:53:00Z">
        <w:r w:rsidR="00817C00" w:rsidRPr="00F74592">
          <w:rPr>
            <w:rFonts w:ascii="Times New Roman" w:hAnsi="Times New Roman" w:cs="Times New Roman"/>
            <w:sz w:val="24"/>
            <w:szCs w:val="24"/>
          </w:rPr>
          <w:delText xml:space="preserve">information made </w:delText>
        </w:r>
      </w:del>
      <w:r w:rsidRPr="001C7544">
        <w:rPr>
          <w:rFonts w:ascii="Times New Roman" w:eastAsia="Times New Roman" w:hAnsi="Times New Roman" w:cs="Times New Roman"/>
          <w:sz w:val="24"/>
          <w:szCs w:val="24"/>
        </w:rPr>
        <w:t xml:space="preserve">publicly available </w:t>
      </w:r>
      <w:ins w:id="5075" w:author="OFFM" w:date="2024-04-16T10:53:00Z">
        <w:r w:rsidRPr="001C7544">
          <w:rPr>
            <w:rFonts w:ascii="Times New Roman" w:eastAsia="Times New Roman" w:hAnsi="Times New Roman" w:cs="Times New Roman"/>
            <w:sz w:val="24"/>
            <w:szCs w:val="24"/>
          </w:rPr>
          <w:t xml:space="preserve">information </w:t>
        </w:r>
      </w:ins>
      <w:r w:rsidRPr="001C7544">
        <w:rPr>
          <w:rFonts w:ascii="Times New Roman" w:eastAsia="Times New Roman" w:hAnsi="Times New Roman" w:cs="Times New Roman"/>
          <w:sz w:val="24"/>
          <w:szCs w:val="24"/>
        </w:rPr>
        <w:t>is covered by a disclosure exemption under the Freedom of Information Act, the Federal</w:t>
      </w:r>
      <w:del w:id="5076"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eastAsia="Times New Roman" w:hAnsi="Times New Roman" w:cs="Times New Roman"/>
          <w:sz w:val="24"/>
          <w:szCs w:val="24"/>
        </w:rPr>
        <w:t xml:space="preserve"> agency that posted the information must remove the posting within seven calendar days of receiving the assertion. Prior to reposting the releasable information, the Federal </w:t>
      </w:r>
      <w:del w:id="5077" w:author="OFFM" w:date="2024-04-16T10:53:00Z">
        <w:r w:rsidR="00817C00" w:rsidRPr="00F74592">
          <w:rPr>
            <w:rFonts w:ascii="Times New Roman" w:hAnsi="Times New Roman" w:cs="Times New Roman"/>
            <w:sz w:val="24"/>
            <w:szCs w:val="24"/>
          </w:rPr>
          <w:lastRenderedPageBreak/>
          <w:delText xml:space="preserve">awarding </w:delText>
        </w:r>
      </w:del>
      <w:r w:rsidRPr="001C7544">
        <w:rPr>
          <w:rFonts w:ascii="Times New Roman" w:eastAsia="Times New Roman" w:hAnsi="Times New Roman" w:cs="Times New Roman"/>
          <w:sz w:val="24"/>
          <w:szCs w:val="24"/>
        </w:rPr>
        <w:t xml:space="preserve">agency must resolve the issue in accordance with the agency's Freedom of Information Act procedures. </w:t>
      </w:r>
    </w:p>
    <w:p w14:paraId="1A8CF61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200.214 Suspension and debarment.</w:t>
      </w:r>
    </w:p>
    <w:p w14:paraId="2CCA6358" w14:textId="775C7DD8"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5078" w:author="OFFM" w:date="2024-04-16T10:53:00Z">
        <w:r w:rsidRPr="00F74592">
          <w:rPr>
            <w:rFonts w:ascii="Times New Roman" w:hAnsi="Times New Roman" w:cs="Times New Roman"/>
            <w:sz w:val="24"/>
            <w:szCs w:val="24"/>
          </w:rPr>
          <w:delText>Non-Federal entities</w:delText>
        </w:r>
      </w:del>
      <w:ins w:id="5079" w:author="OFFM" w:date="2024-04-16T10:53:00Z">
        <w:r w:rsidR="00F2264C" w:rsidRPr="001C7544">
          <w:rPr>
            <w:rFonts w:ascii="Times New Roman" w:eastAsia="Times New Roman" w:hAnsi="Times New Roman" w:cs="Times New Roman"/>
            <w:sz w:val="24"/>
            <w:szCs w:val="24"/>
          </w:rPr>
          <w:t>Recipients and subrecipients</w:t>
        </w:r>
      </w:ins>
      <w:r w:rsidR="00F2264C" w:rsidRPr="001C7544">
        <w:rPr>
          <w:rFonts w:ascii="Times New Roman" w:eastAsia="Times New Roman" w:hAnsi="Times New Roman" w:cs="Times New Roman"/>
          <w:sz w:val="24"/>
          <w:szCs w:val="24"/>
        </w:rPr>
        <w:t xml:space="preserve"> are subject to the </w:t>
      </w:r>
      <w:del w:id="5080" w:author="OFFM" w:date="2024-04-16T10:53:00Z">
        <w:r w:rsidRPr="00F74592">
          <w:rPr>
            <w:rFonts w:ascii="Times New Roman" w:hAnsi="Times New Roman" w:cs="Times New Roman"/>
            <w:sz w:val="24"/>
            <w:szCs w:val="24"/>
          </w:rPr>
          <w:delText>non-procurement</w:delText>
        </w:r>
      </w:del>
      <w:proofErr w:type="spellStart"/>
      <w:ins w:id="5081" w:author="OFFM" w:date="2024-04-16T10:53:00Z">
        <w:r w:rsidR="00F2264C" w:rsidRPr="001C7544">
          <w:rPr>
            <w:rFonts w:ascii="Times New Roman" w:eastAsia="Times New Roman" w:hAnsi="Times New Roman" w:cs="Times New Roman"/>
            <w:sz w:val="24"/>
            <w:szCs w:val="24"/>
          </w:rPr>
          <w:t>nonprocurement</w:t>
        </w:r>
      </w:ins>
      <w:proofErr w:type="spellEnd"/>
      <w:r w:rsidR="00F2264C" w:rsidRPr="001C7544">
        <w:rPr>
          <w:rFonts w:ascii="Times New Roman" w:eastAsia="Times New Roman" w:hAnsi="Times New Roman" w:cs="Times New Roman"/>
          <w:sz w:val="24"/>
          <w:szCs w:val="24"/>
        </w:rPr>
        <w:t xml:space="preserve"> debarment and suspension regulations implementing Executive Orders 12549 and 12689, </w:t>
      </w:r>
      <w:ins w:id="5082" w:author="OFFM" w:date="2024-04-16T10:53:00Z">
        <w:r w:rsidR="00F2264C" w:rsidRPr="001C7544">
          <w:rPr>
            <w:rFonts w:ascii="Times New Roman" w:eastAsia="Times New Roman" w:hAnsi="Times New Roman" w:cs="Times New Roman"/>
            <w:sz w:val="24"/>
            <w:szCs w:val="24"/>
          </w:rPr>
          <w:t xml:space="preserve">as well as </w:t>
        </w:r>
      </w:ins>
      <w:r w:rsidR="00F2264C" w:rsidRPr="001C7544">
        <w:rPr>
          <w:rFonts w:ascii="Times New Roman" w:eastAsia="Times New Roman" w:hAnsi="Times New Roman" w:cs="Times New Roman"/>
          <w:sz w:val="24"/>
          <w:szCs w:val="24"/>
        </w:rPr>
        <w:t>2 CFR part 180. The regulations in 2 CFR part 180 restrict</w:t>
      </w:r>
      <w:ins w:id="5083" w:author="OFFM" w:date="2024-04-16T10:53:00Z">
        <w:r w:rsidR="00F2264C" w:rsidRPr="001C7544">
          <w:rPr>
            <w:rFonts w:ascii="Times New Roman" w:eastAsia="Times New Roman" w:hAnsi="Times New Roman" w:cs="Times New Roman"/>
            <w:sz w:val="24"/>
            <w:szCs w:val="24"/>
          </w:rPr>
          <w:t xml:space="preserve"> making Federal</w:t>
        </w:r>
      </w:ins>
      <w:r w:rsidR="00F2264C" w:rsidRPr="001C7544">
        <w:rPr>
          <w:rFonts w:ascii="Times New Roman" w:eastAsia="Times New Roman" w:hAnsi="Times New Roman" w:cs="Times New Roman"/>
          <w:sz w:val="24"/>
          <w:szCs w:val="24"/>
        </w:rPr>
        <w:t xml:space="preserve"> awards, subawards, and contracts with certain parties that are debarred, suspended, or otherwise excluded from </w:t>
      </w:r>
      <w:ins w:id="5084" w:author="OFFM" w:date="2024-04-16T10:53:00Z">
        <w:r w:rsidR="00F2264C" w:rsidRPr="001C7544">
          <w:rPr>
            <w:rFonts w:ascii="Times New Roman" w:eastAsia="Times New Roman" w:hAnsi="Times New Roman" w:cs="Times New Roman"/>
            <w:sz w:val="24"/>
            <w:szCs w:val="24"/>
          </w:rPr>
          <w:t xml:space="preserve">receiving </w:t>
        </w:r>
      </w:ins>
      <w:r w:rsidR="00F2264C" w:rsidRPr="001C7544">
        <w:rPr>
          <w:rFonts w:ascii="Times New Roman" w:eastAsia="Times New Roman" w:hAnsi="Times New Roman" w:cs="Times New Roman"/>
          <w:sz w:val="24"/>
          <w:szCs w:val="24"/>
        </w:rPr>
        <w:t xml:space="preserve">or </w:t>
      </w:r>
      <w:del w:id="5085" w:author="OFFM" w:date="2024-04-16T10:53:00Z">
        <w:r w:rsidRPr="00F74592">
          <w:rPr>
            <w:rFonts w:ascii="Times New Roman" w:hAnsi="Times New Roman" w:cs="Times New Roman"/>
            <w:sz w:val="24"/>
            <w:szCs w:val="24"/>
          </w:rPr>
          <w:delText>ineligible for participation</w:delText>
        </w:r>
      </w:del>
      <w:ins w:id="5086" w:author="OFFM" w:date="2024-04-16T10:53:00Z">
        <w:r w:rsidR="00F2264C" w:rsidRPr="001C7544">
          <w:rPr>
            <w:rFonts w:ascii="Times New Roman" w:eastAsia="Times New Roman" w:hAnsi="Times New Roman" w:cs="Times New Roman"/>
            <w:sz w:val="24"/>
            <w:szCs w:val="24"/>
          </w:rPr>
          <w:t>participating</w:t>
        </w:r>
      </w:ins>
      <w:r w:rsidR="00F2264C" w:rsidRPr="001C7544">
        <w:rPr>
          <w:rFonts w:ascii="Times New Roman" w:eastAsia="Times New Roman" w:hAnsi="Times New Roman" w:cs="Times New Roman"/>
          <w:sz w:val="24"/>
          <w:szCs w:val="24"/>
        </w:rPr>
        <w:t xml:space="preserve"> in Federal </w:t>
      </w:r>
      <w:del w:id="5087" w:author="OFFM" w:date="2024-04-16T10:53:00Z">
        <w:r w:rsidRPr="00F74592">
          <w:rPr>
            <w:rFonts w:ascii="Times New Roman" w:hAnsi="Times New Roman" w:cs="Times New Roman"/>
            <w:sz w:val="24"/>
            <w:szCs w:val="24"/>
          </w:rPr>
          <w:delText>assistance programs or activities</w:delText>
        </w:r>
      </w:del>
      <w:ins w:id="5088" w:author="OFFM" w:date="2024-04-16T10:53:00Z">
        <w:r w:rsidR="00F2264C" w:rsidRPr="001C7544">
          <w:rPr>
            <w:rFonts w:ascii="Times New Roman" w:eastAsia="Times New Roman" w:hAnsi="Times New Roman" w:cs="Times New Roman"/>
            <w:sz w:val="24"/>
            <w:szCs w:val="24"/>
          </w:rPr>
          <w:t>awards</w:t>
        </w:r>
      </w:ins>
      <w:r w:rsidR="00F2264C" w:rsidRPr="001C7544">
        <w:rPr>
          <w:rFonts w:ascii="Times New Roman" w:eastAsia="Times New Roman" w:hAnsi="Times New Roman" w:cs="Times New Roman"/>
          <w:sz w:val="24"/>
          <w:szCs w:val="24"/>
        </w:rPr>
        <w:t xml:space="preserve">. </w:t>
      </w:r>
    </w:p>
    <w:p w14:paraId="6B51F245"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200.215 Never contract with the enemy.</w:t>
      </w:r>
    </w:p>
    <w:p w14:paraId="41C82FF6" w14:textId="7BAC59A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Federal </w:t>
      </w:r>
      <w:del w:id="5089"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agencies</w:t>
      </w:r>
      <w:del w:id="5090" w:author="OFFM" w:date="2024-04-16T10:53:00Z">
        <w:r w:rsidR="00817C00" w:rsidRPr="00F74592">
          <w:rPr>
            <w:rFonts w:ascii="Times New Roman" w:hAnsi="Times New Roman" w:cs="Times New Roman"/>
            <w:sz w:val="24"/>
            <w:szCs w:val="24"/>
          </w:rPr>
          <w:delText xml:space="preserve"> and</w:delText>
        </w:r>
      </w:del>
      <w:ins w:id="5091"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recipients</w:t>
      </w:r>
      <w:ins w:id="5092" w:author="OFFM" w:date="2024-04-16T10:53:00Z">
        <w:r w:rsidRPr="001C7544">
          <w:rPr>
            <w:rFonts w:ascii="Times New Roman" w:eastAsia="Times New Roman" w:hAnsi="Times New Roman" w:cs="Times New Roman"/>
            <w:sz w:val="24"/>
            <w:szCs w:val="24"/>
          </w:rPr>
          <w:t>, and subrecipients</w:t>
        </w:r>
      </w:ins>
      <w:r w:rsidRPr="001C7544">
        <w:rPr>
          <w:rFonts w:ascii="Times New Roman" w:eastAsia="Times New Roman" w:hAnsi="Times New Roman" w:cs="Times New Roman"/>
          <w:sz w:val="24"/>
          <w:szCs w:val="24"/>
        </w:rPr>
        <w:t xml:space="preserve"> are subject to the </w:t>
      </w:r>
      <w:del w:id="5093" w:author="OFFM" w:date="2024-04-16T10:53:00Z">
        <w:r w:rsidR="00817C00" w:rsidRPr="00F74592">
          <w:rPr>
            <w:rFonts w:ascii="Times New Roman" w:hAnsi="Times New Roman" w:cs="Times New Roman"/>
            <w:sz w:val="24"/>
            <w:szCs w:val="24"/>
          </w:rPr>
          <w:delText>regulations</w:delText>
        </w:r>
      </w:del>
      <w:ins w:id="5094" w:author="OFFM" w:date="2024-04-16T10:53:00Z">
        <w:r w:rsidRPr="001C7544">
          <w:rPr>
            <w:rFonts w:ascii="Times New Roman" w:eastAsia="Times New Roman" w:hAnsi="Times New Roman" w:cs="Times New Roman"/>
            <w:sz w:val="24"/>
            <w:szCs w:val="24"/>
          </w:rPr>
          <w:t>guidance</w:t>
        </w:r>
      </w:ins>
      <w:r w:rsidRPr="001C7544">
        <w:rPr>
          <w:rFonts w:ascii="Times New Roman" w:eastAsia="Times New Roman" w:hAnsi="Times New Roman" w:cs="Times New Roman"/>
          <w:sz w:val="24"/>
          <w:szCs w:val="24"/>
        </w:rPr>
        <w:t xml:space="preserve"> implementing Never Contract with the Enemy in 2 CFR part 183. The </w:t>
      </w:r>
      <w:del w:id="5095" w:author="OFFM" w:date="2024-04-16T10:53:00Z">
        <w:r w:rsidR="00817C00" w:rsidRPr="00F74592">
          <w:rPr>
            <w:rFonts w:ascii="Times New Roman" w:hAnsi="Times New Roman" w:cs="Times New Roman"/>
            <w:sz w:val="24"/>
            <w:szCs w:val="24"/>
          </w:rPr>
          <w:delText>regulations</w:delText>
        </w:r>
      </w:del>
      <w:ins w:id="5096" w:author="OFFM" w:date="2024-04-16T10:53:00Z">
        <w:r w:rsidRPr="001C7544">
          <w:rPr>
            <w:rFonts w:ascii="Times New Roman" w:eastAsia="Times New Roman" w:hAnsi="Times New Roman" w:cs="Times New Roman"/>
            <w:sz w:val="24"/>
            <w:szCs w:val="24"/>
          </w:rPr>
          <w:t>guidance</w:t>
        </w:r>
      </w:ins>
      <w:r w:rsidRPr="001C7544">
        <w:rPr>
          <w:rFonts w:ascii="Times New Roman" w:eastAsia="Times New Roman" w:hAnsi="Times New Roman" w:cs="Times New Roman"/>
          <w:sz w:val="24"/>
          <w:szCs w:val="24"/>
        </w:rPr>
        <w:t xml:space="preserve"> in 2 CFR part 183 </w:t>
      </w:r>
      <w:del w:id="5097" w:author="OFFM" w:date="2024-04-16T10:53:00Z">
        <w:r w:rsidR="00817C00" w:rsidRPr="00F74592">
          <w:rPr>
            <w:rFonts w:ascii="Times New Roman" w:hAnsi="Times New Roman" w:cs="Times New Roman"/>
            <w:sz w:val="24"/>
            <w:szCs w:val="24"/>
          </w:rPr>
          <w:delText>affect</w:delText>
        </w:r>
      </w:del>
      <w:ins w:id="5098" w:author="OFFM" w:date="2024-04-16T10:53:00Z">
        <w:r w:rsidRPr="001C7544">
          <w:rPr>
            <w:rFonts w:ascii="Times New Roman" w:eastAsia="Times New Roman" w:hAnsi="Times New Roman" w:cs="Times New Roman"/>
            <w:sz w:val="24"/>
            <w:szCs w:val="24"/>
          </w:rPr>
          <w:t>affects</w:t>
        </w:r>
      </w:ins>
      <w:r w:rsidRPr="001C7544">
        <w:rPr>
          <w:rFonts w:ascii="Times New Roman" w:eastAsia="Times New Roman" w:hAnsi="Times New Roman" w:cs="Times New Roman"/>
          <w:sz w:val="24"/>
          <w:szCs w:val="24"/>
        </w:rPr>
        <w:t xml:space="preserve"> covered contracts, grants</w:t>
      </w:r>
      <w:ins w:id="5099"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cooperative agreements that are expected to exceed $50,000 </w:t>
      </w:r>
      <w:del w:id="5100" w:author="OFFM" w:date="2024-04-16T10:53:00Z">
        <w:r w:rsidR="00817C00" w:rsidRPr="00F74592">
          <w:rPr>
            <w:rFonts w:ascii="Times New Roman" w:hAnsi="Times New Roman" w:cs="Times New Roman"/>
            <w:sz w:val="24"/>
            <w:szCs w:val="24"/>
          </w:rPr>
          <w:delText>within</w:delText>
        </w:r>
      </w:del>
      <w:ins w:id="5101" w:author="OFFM" w:date="2024-04-16T10:53:00Z">
        <w:r w:rsidRPr="001C7544">
          <w:rPr>
            <w:rFonts w:ascii="Times New Roman" w:eastAsia="Times New Roman" w:hAnsi="Times New Roman" w:cs="Times New Roman"/>
            <w:sz w:val="24"/>
            <w:szCs w:val="24"/>
          </w:rPr>
          <w:t>during</w:t>
        </w:r>
      </w:ins>
      <w:r w:rsidRPr="001C7544">
        <w:rPr>
          <w:rFonts w:ascii="Times New Roman" w:eastAsia="Times New Roman" w:hAnsi="Times New Roman" w:cs="Times New Roman"/>
          <w:sz w:val="24"/>
          <w:szCs w:val="24"/>
        </w:rPr>
        <w:t xml:space="preserve"> the period of performance, are performed outside the United States and its territories, and are in support of a contingency operation in which members of the Armed Forces are actively engaged in hostilities. </w:t>
      </w:r>
    </w:p>
    <w:p w14:paraId="37E4C39D" w14:textId="1DF8416C"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5102" w:name="_Hlk162213788"/>
      <w:bookmarkStart w:id="5103" w:name="_Hlk162425207"/>
      <w:r w:rsidRPr="001C7544">
        <w:rPr>
          <w:rFonts w:ascii="Times New Roman" w:eastAsia="Times New Roman" w:hAnsi="Times New Roman" w:cs="Times New Roman"/>
          <w:b/>
          <w:bCs/>
          <w:sz w:val="24"/>
          <w:szCs w:val="24"/>
        </w:rPr>
        <w:t xml:space="preserve">§ 200.216 Prohibition on certain telecommunications and video surveillance </w:t>
      </w:r>
      <w:del w:id="5104" w:author="OFFM" w:date="2024-04-16T10:53:00Z">
        <w:r w:rsidR="00817C00" w:rsidRPr="00F74592">
          <w:rPr>
            <w:rFonts w:ascii="Times New Roman" w:hAnsi="Times New Roman" w:cs="Times New Roman"/>
            <w:b/>
            <w:bCs/>
            <w:sz w:val="24"/>
            <w:szCs w:val="24"/>
          </w:rPr>
          <w:delText xml:space="preserve">services or </w:delText>
        </w:r>
      </w:del>
      <w:r w:rsidRPr="001C7544">
        <w:rPr>
          <w:rFonts w:ascii="Times New Roman" w:eastAsia="Times New Roman" w:hAnsi="Times New Roman" w:cs="Times New Roman"/>
          <w:b/>
          <w:bCs/>
          <w:sz w:val="24"/>
          <w:szCs w:val="24"/>
        </w:rPr>
        <w:t>equipment</w:t>
      </w:r>
      <w:ins w:id="5105" w:author="OFFM" w:date="2024-04-16T10:53:00Z">
        <w:r w:rsidRPr="001C7544">
          <w:rPr>
            <w:rFonts w:ascii="Times New Roman" w:eastAsia="Times New Roman" w:hAnsi="Times New Roman" w:cs="Times New Roman"/>
            <w:b/>
            <w:bCs/>
            <w:sz w:val="24"/>
            <w:szCs w:val="24"/>
          </w:rPr>
          <w:t xml:space="preserve"> or services</w:t>
        </w:r>
      </w:ins>
      <w:r w:rsidRPr="001C7544">
        <w:rPr>
          <w:rFonts w:ascii="Times New Roman" w:eastAsia="Times New Roman" w:hAnsi="Times New Roman" w:cs="Times New Roman"/>
          <w:b/>
          <w:bCs/>
          <w:sz w:val="24"/>
          <w:szCs w:val="24"/>
        </w:rPr>
        <w:t>.</w:t>
      </w:r>
    </w:p>
    <w:p w14:paraId="5E31304E"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Recipients and subrecipients are prohibited from obligating or expending loan or grant funds to: </w:t>
      </w:r>
    </w:p>
    <w:p w14:paraId="20170B1C" w14:textId="57F2997C"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Procure or obtain</w:t>
      </w:r>
      <w:del w:id="5106" w:author="OFFM" w:date="2024-04-16T10:53:00Z">
        <w:r w:rsidR="00817C00" w:rsidRPr="00F74592">
          <w:rPr>
            <w:rFonts w:ascii="Times New Roman" w:hAnsi="Times New Roman" w:cs="Times New Roman"/>
            <w:sz w:val="24"/>
            <w:szCs w:val="24"/>
          </w:rPr>
          <w:delText>;</w:delText>
        </w:r>
      </w:del>
      <w:ins w:id="5107" w:author="OFFM" w:date="2024-04-16T10:53:00Z">
        <w:r w:rsidRPr="001C7544">
          <w:rPr>
            <w:rFonts w:ascii="Times New Roman" w:eastAsia="Times New Roman" w:hAnsi="Times New Roman" w:cs="Times New Roman"/>
            <w:sz w:val="24"/>
            <w:szCs w:val="24"/>
          </w:rPr>
          <w:t xml:space="preserve"> </w:t>
        </w:r>
        <w:bookmarkStart w:id="5108" w:name="_Hlk162277595"/>
        <w:r w:rsidRPr="001C7544">
          <w:rPr>
            <w:rFonts w:ascii="Times New Roman" w:eastAsia="Times New Roman" w:hAnsi="Times New Roman" w:cs="Times New Roman"/>
            <w:sz w:val="24"/>
            <w:szCs w:val="24"/>
          </w:rPr>
          <w:t>covered telecommunications equipment or services</w:t>
        </w:r>
        <w:bookmarkEnd w:id="5108"/>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F1204CB" w14:textId="10F70E4E"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(2) Extend or renew a contract to procure or obtain</w:t>
      </w:r>
      <w:del w:id="5109" w:author="OFFM" w:date="2024-04-16T10:53:00Z">
        <w:r w:rsidR="00817C00" w:rsidRPr="00F74592">
          <w:rPr>
            <w:rFonts w:ascii="Times New Roman" w:hAnsi="Times New Roman" w:cs="Times New Roman"/>
            <w:sz w:val="24"/>
            <w:szCs w:val="24"/>
          </w:rPr>
          <w:delText>; or</w:delText>
        </w:r>
      </w:del>
      <w:ins w:id="5110" w:author="OFFM" w:date="2024-04-16T10:53:00Z">
        <w:r w:rsidRPr="001C7544">
          <w:rPr>
            <w:rFonts w:ascii="Times New Roman" w:eastAsia="Times New Roman" w:hAnsi="Times New Roman" w:cs="Times New Roman"/>
            <w:sz w:val="24"/>
            <w:szCs w:val="24"/>
          </w:rPr>
          <w:t xml:space="preserve"> </w:t>
        </w:r>
        <w:bookmarkStart w:id="5111" w:name="_Hlk162277654"/>
        <w:r w:rsidRPr="001C7544">
          <w:rPr>
            <w:rFonts w:ascii="Times New Roman" w:eastAsia="Times New Roman" w:hAnsi="Times New Roman" w:cs="Times New Roman"/>
            <w:sz w:val="24"/>
            <w:szCs w:val="24"/>
          </w:rPr>
          <w:t>covered telecommunications equipment or services</w:t>
        </w:r>
        <w:bookmarkEnd w:id="5111"/>
        <w:r w:rsidRPr="001C7544">
          <w:rPr>
            <w:rFonts w:ascii="Times New Roman" w:eastAsia="Times New Roman" w:hAnsi="Times New Roman" w:cs="Times New Roman"/>
            <w:sz w:val="24"/>
            <w:szCs w:val="24"/>
          </w:rPr>
          <w:t>; or</w:t>
        </w:r>
      </w:ins>
      <w:r w:rsidRPr="001C7544">
        <w:rPr>
          <w:rFonts w:ascii="Times New Roman" w:eastAsia="Times New Roman" w:hAnsi="Times New Roman" w:cs="Times New Roman"/>
          <w:sz w:val="24"/>
          <w:szCs w:val="24"/>
        </w:rPr>
        <w:t xml:space="preserve"> </w:t>
      </w:r>
    </w:p>
    <w:p w14:paraId="614EAE7E" w14:textId="3B3DAFE8" w:rsidR="000B5224" w:rsidRPr="001C7544" w:rsidRDefault="00F2264C" w:rsidP="000B5224">
      <w:pPr>
        <w:spacing w:after="0" w:line="480" w:lineRule="auto"/>
        <w:ind w:firstLine="720"/>
        <w:contextualSpacing/>
        <w:rPr>
          <w:ins w:id="5112"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Enter into a contract (or extend or renew a contract) to procure or obtain </w:t>
      </w:r>
      <w:del w:id="5113" w:author="OFFM" w:date="2024-04-16T10:53:00Z">
        <w:r w:rsidR="00817C00" w:rsidRPr="00F74592">
          <w:rPr>
            <w:rFonts w:ascii="Times New Roman" w:hAnsi="Times New Roman" w:cs="Times New Roman"/>
            <w:sz w:val="24"/>
            <w:szCs w:val="24"/>
          </w:rPr>
          <w:delText xml:space="preserve">equipment, services, or systems that uses covered telecommunications equipment or services as a substantial </w:delText>
        </w:r>
        <w:r w:rsidR="00817C00" w:rsidRPr="00F74592">
          <w:rPr>
            <w:rFonts w:ascii="Times New Roman" w:hAnsi="Times New Roman" w:cs="Times New Roman"/>
            <w:sz w:val="24"/>
            <w:szCs w:val="24"/>
          </w:rPr>
          <w:lastRenderedPageBreak/>
          <w:delText xml:space="preserve">or essential component of any system, or as critical technology as part of any system. As described in Public Law 115–232, section 889, </w:delText>
        </w:r>
      </w:del>
      <w:r w:rsidRPr="001C7544">
        <w:rPr>
          <w:rFonts w:ascii="Times New Roman" w:eastAsia="Times New Roman" w:hAnsi="Times New Roman" w:cs="Times New Roman"/>
          <w:sz w:val="24"/>
          <w:szCs w:val="24"/>
        </w:rPr>
        <w:t xml:space="preserve">covered telecommunications equipment </w:t>
      </w:r>
      <w:del w:id="5114" w:author="OFFM" w:date="2024-04-16T10:53:00Z">
        <w:r w:rsidR="00817C00" w:rsidRPr="00F74592">
          <w:rPr>
            <w:rFonts w:ascii="Times New Roman" w:hAnsi="Times New Roman" w:cs="Times New Roman"/>
            <w:sz w:val="24"/>
            <w:szCs w:val="24"/>
          </w:rPr>
          <w:delText>is telecommunications</w:delText>
        </w:r>
      </w:del>
      <w:ins w:id="5115" w:author="OFFM" w:date="2024-04-16T10:53:00Z">
        <w:r w:rsidRPr="001C7544">
          <w:rPr>
            <w:rFonts w:ascii="Times New Roman" w:eastAsia="Times New Roman" w:hAnsi="Times New Roman" w:cs="Times New Roman"/>
            <w:sz w:val="24"/>
            <w:szCs w:val="24"/>
          </w:rPr>
          <w:t xml:space="preserve">or services.  </w:t>
        </w:r>
      </w:ins>
    </w:p>
    <w:p w14:paraId="2289144E" w14:textId="77777777" w:rsidR="000B5224" w:rsidRPr="001C7544" w:rsidRDefault="00F2264C" w:rsidP="000B5224">
      <w:pPr>
        <w:spacing w:after="0" w:line="480" w:lineRule="auto"/>
        <w:ind w:firstLine="720"/>
        <w:contextualSpacing/>
        <w:rPr>
          <w:ins w:id="5116" w:author="OFFM" w:date="2024-04-16T10:53:00Z"/>
          <w:rFonts w:ascii="Times New Roman" w:eastAsia="Times New Roman" w:hAnsi="Times New Roman" w:cs="Times New Roman"/>
          <w:sz w:val="24"/>
          <w:szCs w:val="24"/>
        </w:rPr>
      </w:pPr>
      <w:ins w:id="5117" w:author="OFFM" w:date="2024-04-16T10:53:00Z">
        <w:r w:rsidRPr="001C7544">
          <w:rPr>
            <w:rFonts w:ascii="Times New Roman" w:eastAsia="Times New Roman" w:hAnsi="Times New Roman" w:cs="Times New Roman"/>
            <w:sz w:val="24"/>
            <w:szCs w:val="24"/>
          </w:rPr>
          <w:t xml:space="preserve">(b) As described in section 889 of Public Law 115-232, “covered telecommunications equipment or services” means any of the following: </w:t>
        </w:r>
      </w:ins>
    </w:p>
    <w:p w14:paraId="7FDCC9D3" w14:textId="4892333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5118" w:name="_Hlk162214083"/>
      <w:ins w:id="5119" w:author="OFFM" w:date="2024-04-16T10:53:00Z">
        <w:r w:rsidRPr="001C7544">
          <w:rPr>
            <w:rFonts w:ascii="Times New Roman" w:eastAsia="Times New Roman" w:hAnsi="Times New Roman" w:cs="Times New Roman"/>
            <w:sz w:val="24"/>
            <w:szCs w:val="24"/>
          </w:rPr>
          <w:t>(1) Telecommunications</w:t>
        </w:r>
      </w:ins>
      <w:r w:rsidRPr="001C7544">
        <w:rPr>
          <w:rFonts w:ascii="Times New Roman" w:eastAsia="Times New Roman" w:hAnsi="Times New Roman" w:cs="Times New Roman"/>
          <w:sz w:val="24"/>
          <w:szCs w:val="24"/>
        </w:rPr>
        <w:t xml:space="preserve"> equipment produced by </w:t>
      </w:r>
      <w:bookmarkStart w:id="5120" w:name="_Hlk162277700"/>
      <w:r w:rsidRPr="001C7544">
        <w:rPr>
          <w:rFonts w:ascii="Times New Roman" w:eastAsia="Times New Roman" w:hAnsi="Times New Roman" w:cs="Times New Roman"/>
          <w:sz w:val="24"/>
          <w:szCs w:val="24"/>
        </w:rPr>
        <w:t xml:space="preserve">Huawei </w:t>
      </w:r>
      <w:bookmarkEnd w:id="5120"/>
      <w:r w:rsidRPr="001C7544">
        <w:rPr>
          <w:rFonts w:ascii="Times New Roman" w:eastAsia="Times New Roman" w:hAnsi="Times New Roman" w:cs="Times New Roman"/>
          <w:sz w:val="24"/>
          <w:szCs w:val="24"/>
        </w:rPr>
        <w:t>Technologies Company or ZTE Corporation (or any subsidiary or affiliate of such entities</w:t>
      </w:r>
      <w:del w:id="5121" w:author="OFFM" w:date="2024-04-16T10:53:00Z">
        <w:r w:rsidR="00817C00" w:rsidRPr="00F74592">
          <w:rPr>
            <w:rFonts w:ascii="Times New Roman" w:hAnsi="Times New Roman" w:cs="Times New Roman"/>
            <w:sz w:val="24"/>
            <w:szCs w:val="24"/>
          </w:rPr>
          <w:delText>).</w:delText>
        </w:r>
      </w:del>
      <w:ins w:id="512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bookmarkEnd w:id="5102"/>
    <w:p w14:paraId="5437AD85" w14:textId="0FB5962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5123" w:author="OFFM" w:date="2024-04-16T10:53:00Z">
        <w:r w:rsidR="00817C00" w:rsidRPr="00F74592">
          <w:rPr>
            <w:rFonts w:ascii="Times New Roman" w:hAnsi="Times New Roman" w:cs="Times New Roman"/>
            <w:sz w:val="24"/>
            <w:szCs w:val="24"/>
          </w:rPr>
          <w:delText>i</w:delText>
        </w:r>
      </w:del>
      <w:ins w:id="5124" w:author="OFFM" w:date="2024-04-16T10:53:00Z">
        <w:r w:rsidRPr="001C7544">
          <w:rPr>
            <w:rFonts w:ascii="Times New Roman" w:eastAsia="Times New Roman" w:hAnsi="Times New Roman" w:cs="Times New Roman"/>
            <w:sz w:val="24"/>
            <w:szCs w:val="24"/>
          </w:rPr>
          <w:t>2</w:t>
        </w:r>
      </w:ins>
      <w:r w:rsidRPr="001C7544">
        <w:rPr>
          <w:rFonts w:ascii="Times New Roman" w:eastAsia="Times New Roman" w:hAnsi="Times New Roman" w:cs="Times New Roman"/>
          <w:sz w:val="24"/>
          <w:szCs w:val="24"/>
        </w:rPr>
        <w:t>) For the purpose of public safety, security of government facilities, physical security surveillance of critical infrastructure, and other national security purposes, video surveillance and telecommunications equipment produced by Hytera Communications Corporation, Hangzhou Hikvision Digital Technology Company, or Dahua Technology Company (or any subsidiary or affiliate of such entities</w:t>
      </w:r>
      <w:del w:id="5125" w:author="OFFM" w:date="2024-04-16T10:53:00Z">
        <w:r w:rsidR="00817C00" w:rsidRPr="00F74592">
          <w:rPr>
            <w:rFonts w:ascii="Times New Roman" w:hAnsi="Times New Roman" w:cs="Times New Roman"/>
            <w:sz w:val="24"/>
            <w:szCs w:val="24"/>
          </w:rPr>
          <w:delText xml:space="preserve">). </w:delText>
        </w:r>
      </w:del>
      <w:ins w:id="5126" w:author="OFFM" w:date="2024-04-16T10:53:00Z">
        <w:r w:rsidRPr="001C7544">
          <w:rPr>
            <w:rFonts w:ascii="Times New Roman" w:eastAsia="Times New Roman" w:hAnsi="Times New Roman" w:cs="Times New Roman"/>
            <w:sz w:val="24"/>
            <w:szCs w:val="24"/>
          </w:rPr>
          <w:t>);</w:t>
        </w:r>
      </w:ins>
    </w:p>
    <w:p w14:paraId="7708A98B" w14:textId="0669705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5127" w:author="OFFM" w:date="2024-04-16T10:53:00Z">
        <w:r w:rsidR="00817C00" w:rsidRPr="00F74592">
          <w:rPr>
            <w:rFonts w:ascii="Times New Roman" w:hAnsi="Times New Roman" w:cs="Times New Roman"/>
            <w:sz w:val="24"/>
            <w:szCs w:val="24"/>
          </w:rPr>
          <w:delText>ii</w:delText>
        </w:r>
      </w:del>
      <w:ins w:id="5128" w:author="OFFM" w:date="2024-04-16T10:53:00Z">
        <w:r w:rsidRPr="001C7544">
          <w:rPr>
            <w:rFonts w:ascii="Times New Roman" w:eastAsia="Times New Roman" w:hAnsi="Times New Roman" w:cs="Times New Roman"/>
            <w:sz w:val="24"/>
            <w:szCs w:val="24"/>
          </w:rPr>
          <w:t>3</w:t>
        </w:r>
      </w:ins>
      <w:r w:rsidRPr="001C7544">
        <w:rPr>
          <w:rFonts w:ascii="Times New Roman" w:eastAsia="Times New Roman" w:hAnsi="Times New Roman" w:cs="Times New Roman"/>
          <w:sz w:val="24"/>
          <w:szCs w:val="24"/>
        </w:rPr>
        <w:t>) Telecommunications or video surveillance services provided by such entities or using such equipment</w:t>
      </w:r>
      <w:del w:id="5129" w:author="OFFM" w:date="2024-04-16T10:53:00Z">
        <w:r w:rsidR="00817C00" w:rsidRPr="00F74592">
          <w:rPr>
            <w:rFonts w:ascii="Times New Roman" w:hAnsi="Times New Roman" w:cs="Times New Roman"/>
            <w:sz w:val="24"/>
            <w:szCs w:val="24"/>
          </w:rPr>
          <w:delText>.</w:delText>
        </w:r>
      </w:del>
      <w:ins w:id="513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25D3EB9" w14:textId="3963089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5131" w:author="OFFM" w:date="2024-04-16T10:53:00Z">
        <w:r w:rsidR="00817C00" w:rsidRPr="00F74592">
          <w:rPr>
            <w:rFonts w:ascii="Times New Roman" w:hAnsi="Times New Roman" w:cs="Times New Roman"/>
            <w:sz w:val="24"/>
            <w:szCs w:val="24"/>
          </w:rPr>
          <w:delText>iii</w:delText>
        </w:r>
      </w:del>
      <w:ins w:id="5132" w:author="OFFM" w:date="2024-04-16T10:53:00Z">
        <w:r w:rsidRPr="001C7544">
          <w:rPr>
            <w:rFonts w:ascii="Times New Roman" w:eastAsia="Times New Roman" w:hAnsi="Times New Roman" w:cs="Times New Roman"/>
            <w:sz w:val="24"/>
            <w:szCs w:val="24"/>
          </w:rPr>
          <w:t>4</w:t>
        </w:r>
      </w:ins>
      <w:r w:rsidRPr="001C7544">
        <w:rPr>
          <w:rFonts w:ascii="Times New Roman" w:eastAsia="Times New Roman" w:hAnsi="Times New Roman" w:cs="Times New Roman"/>
          <w:sz w:val="24"/>
          <w:szCs w:val="24"/>
        </w:rPr>
        <w:t>) Telecommunications or video surveillance equipment or services produced or provided by an entity that the Secretary of Defense, in consultation with the Director of the National Intelligence or the Director of the Federal Bureau of Investigation, reasonably believes to be an entity owned or controlled by, or otherwise connected to, the government of a covered foreign country</w:t>
      </w:r>
      <w:del w:id="5133" w:author="OFFM" w:date="2024-04-16T10:53:00Z">
        <w:r w:rsidR="00817C00" w:rsidRPr="00F74592">
          <w:rPr>
            <w:rFonts w:ascii="Times New Roman" w:hAnsi="Times New Roman" w:cs="Times New Roman"/>
            <w:sz w:val="24"/>
            <w:szCs w:val="24"/>
          </w:rPr>
          <w:delText xml:space="preserve">. </w:delText>
        </w:r>
      </w:del>
      <w:ins w:id="5134" w:author="OFFM" w:date="2024-04-16T10:53:00Z">
        <w:r w:rsidRPr="001C7544">
          <w:rPr>
            <w:rFonts w:ascii="Times New Roman" w:eastAsia="Times New Roman" w:hAnsi="Times New Roman" w:cs="Times New Roman"/>
            <w:sz w:val="24"/>
            <w:szCs w:val="24"/>
          </w:rPr>
          <w:t>;</w:t>
        </w:r>
      </w:ins>
    </w:p>
    <w:p w14:paraId="6E3BF12F" w14:textId="274DAFCC" w:rsidR="000B5224" w:rsidRPr="001C7544" w:rsidRDefault="00F2264C" w:rsidP="000B5224">
      <w:pPr>
        <w:spacing w:after="0" w:line="480" w:lineRule="auto"/>
        <w:ind w:firstLine="720"/>
        <w:contextualSpacing/>
        <w:rPr>
          <w:ins w:id="5135" w:author="OFFM" w:date="2024-04-16T10:53:00Z"/>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w:t>
      </w:r>
      <w:del w:id="5136" w:author="OFFM" w:date="2024-04-16T10:53:00Z">
        <w:r w:rsidR="00817C00" w:rsidRPr="00F74592">
          <w:rPr>
            <w:rFonts w:ascii="Times New Roman" w:hAnsi="Times New Roman" w:cs="Times New Roman"/>
            <w:sz w:val="24"/>
            <w:szCs w:val="24"/>
          </w:rPr>
          <w:delText>b</w:delText>
        </w:r>
      </w:del>
      <w:ins w:id="5137" w:author="OFFM" w:date="2024-04-16T10:53:00Z">
        <w:r w:rsidRPr="001C7544">
          <w:rPr>
            <w:rFonts w:ascii="Times New Roman" w:eastAsia="Times New Roman" w:hAnsi="Times New Roman" w:cs="Times New Roman"/>
            <w:sz w:val="24"/>
            <w:szCs w:val="24"/>
          </w:rPr>
          <w:t xml:space="preserve">c) For the purposes of this section, “covered telecommunications equipment or services” also include </w:t>
        </w:r>
        <w:bookmarkStart w:id="5138" w:name="_Hlk162405093"/>
        <w:r w:rsidRPr="001C7544">
          <w:rPr>
            <w:rFonts w:ascii="Times New Roman" w:eastAsia="Times New Roman" w:hAnsi="Times New Roman" w:cs="Times New Roman"/>
            <w:sz w:val="24"/>
            <w:szCs w:val="24"/>
          </w:rPr>
          <w:t xml:space="preserve">systems that use covered telecommunications equipment or services </w:t>
        </w:r>
        <w:bookmarkEnd w:id="5138"/>
        <w:r w:rsidRPr="001C7544">
          <w:rPr>
            <w:rFonts w:ascii="Times New Roman" w:eastAsia="Times New Roman" w:hAnsi="Times New Roman" w:cs="Times New Roman"/>
            <w:sz w:val="24"/>
            <w:szCs w:val="24"/>
          </w:rPr>
          <w:t>as a substantial or essential component of any system, or as critical technology as part of any system.</w:t>
        </w:r>
      </w:ins>
    </w:p>
    <w:bookmarkEnd w:id="5118"/>
    <w:p w14:paraId="0CA077D6" w14:textId="5E81FA86"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5139" w:author="OFFM" w:date="2024-04-16T10:53:00Z">
        <w:r w:rsidRPr="001C7544">
          <w:rPr>
            <w:rFonts w:ascii="Times New Roman" w:eastAsia="Times New Roman" w:hAnsi="Times New Roman" w:cs="Times New Roman"/>
            <w:sz w:val="24"/>
            <w:szCs w:val="24"/>
          </w:rPr>
          <w:t>(d</w:t>
        </w:r>
      </w:ins>
      <w:r w:rsidRPr="001C7544">
        <w:rPr>
          <w:rFonts w:ascii="Times New Roman" w:eastAsia="Times New Roman" w:hAnsi="Times New Roman" w:cs="Times New Roman"/>
          <w:sz w:val="24"/>
          <w:szCs w:val="24"/>
        </w:rPr>
        <w:t xml:space="preserve">) In implementing the prohibition under </w:t>
      </w:r>
      <w:ins w:id="5140" w:author="OFFM" w:date="2024-04-16T10:53:00Z">
        <w:r w:rsidRPr="001C7544">
          <w:rPr>
            <w:rFonts w:ascii="Times New Roman" w:eastAsia="Times New Roman" w:hAnsi="Times New Roman" w:cs="Times New Roman"/>
            <w:sz w:val="24"/>
            <w:szCs w:val="24"/>
          </w:rPr>
          <w:t xml:space="preserve">section 889 of </w:t>
        </w:r>
      </w:ins>
      <w:r w:rsidRPr="001C7544">
        <w:rPr>
          <w:rFonts w:ascii="Times New Roman" w:eastAsia="Times New Roman" w:hAnsi="Times New Roman" w:cs="Times New Roman"/>
          <w:sz w:val="24"/>
          <w:szCs w:val="24"/>
        </w:rPr>
        <w:t>Public Law 115</w:t>
      </w:r>
      <w:del w:id="5141" w:author="OFFM" w:date="2024-04-16T10:53:00Z">
        <w:r w:rsidR="00817C00" w:rsidRPr="00F74592">
          <w:rPr>
            <w:rFonts w:ascii="Times New Roman" w:hAnsi="Times New Roman" w:cs="Times New Roman"/>
            <w:sz w:val="24"/>
            <w:szCs w:val="24"/>
          </w:rPr>
          <w:delText>–232, section 889, subsection (f), paragraph (1),</w:delText>
        </w:r>
      </w:del>
      <w:ins w:id="5142" w:author="OFFM" w:date="2024-04-16T10:53:00Z">
        <w:r w:rsidRPr="001C7544">
          <w:rPr>
            <w:rFonts w:ascii="Times New Roman" w:eastAsia="Times New Roman" w:hAnsi="Times New Roman" w:cs="Times New Roman"/>
            <w:sz w:val="24"/>
            <w:szCs w:val="24"/>
          </w:rPr>
          <w:t>-232,</w:t>
        </w:r>
      </w:ins>
      <w:r w:rsidRPr="001C7544">
        <w:rPr>
          <w:rFonts w:ascii="Times New Roman" w:eastAsia="Times New Roman" w:hAnsi="Times New Roman" w:cs="Times New Roman"/>
          <w:sz w:val="24"/>
          <w:szCs w:val="24"/>
        </w:rPr>
        <w:t xml:space="preserve"> heads of executive agencies administering loan, grant, or subsidy programs </w:t>
      </w:r>
      <w:del w:id="5143" w:author="OFFM" w:date="2024-04-16T10:53:00Z">
        <w:r w:rsidR="00817C00" w:rsidRPr="00F74592">
          <w:rPr>
            <w:rFonts w:ascii="Times New Roman" w:hAnsi="Times New Roman" w:cs="Times New Roman"/>
            <w:sz w:val="24"/>
            <w:szCs w:val="24"/>
          </w:rPr>
          <w:delText>shall</w:delText>
        </w:r>
      </w:del>
      <w:ins w:id="5144" w:author="OFFM" w:date="2024-04-16T10:53:00Z">
        <w:r w:rsidRPr="001C7544">
          <w:rPr>
            <w:rFonts w:ascii="Times New Roman" w:eastAsia="Times New Roman" w:hAnsi="Times New Roman" w:cs="Times New Roman"/>
            <w:sz w:val="24"/>
            <w:szCs w:val="24"/>
          </w:rPr>
          <w:t>must</w:t>
        </w:r>
      </w:ins>
      <w:r w:rsidRPr="001C7544">
        <w:rPr>
          <w:rFonts w:ascii="Times New Roman" w:eastAsia="Times New Roman" w:hAnsi="Times New Roman" w:cs="Times New Roman"/>
          <w:sz w:val="24"/>
          <w:szCs w:val="24"/>
        </w:rPr>
        <w:t xml:space="preserve"> prioritize available funding and technical support to assist affected </w:t>
      </w:r>
      <w:r w:rsidRPr="001C7544">
        <w:rPr>
          <w:rFonts w:ascii="Times New Roman" w:eastAsia="Times New Roman" w:hAnsi="Times New Roman" w:cs="Times New Roman"/>
          <w:sz w:val="24"/>
          <w:szCs w:val="24"/>
        </w:rPr>
        <w:lastRenderedPageBreak/>
        <w:t>businesses, institutions</w:t>
      </w:r>
      <w:ins w:id="514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organizations as is reasonably necessary for those affected entities to transition from covered </w:t>
      </w:r>
      <w:del w:id="5146" w:author="OFFM" w:date="2024-04-16T10:53:00Z">
        <w:r w:rsidR="00817C00" w:rsidRPr="00F74592">
          <w:rPr>
            <w:rFonts w:ascii="Times New Roman" w:hAnsi="Times New Roman" w:cs="Times New Roman"/>
            <w:sz w:val="24"/>
            <w:szCs w:val="24"/>
          </w:rPr>
          <w:delText>communications</w:delText>
        </w:r>
      </w:del>
      <w:ins w:id="5147" w:author="OFFM" w:date="2024-04-16T10:53:00Z">
        <w:r w:rsidRPr="001C7544">
          <w:rPr>
            <w:rFonts w:ascii="Times New Roman" w:eastAsia="Times New Roman" w:hAnsi="Times New Roman" w:cs="Times New Roman"/>
            <w:sz w:val="24"/>
            <w:szCs w:val="24"/>
          </w:rPr>
          <w:t>telecommunications</w:t>
        </w:r>
      </w:ins>
      <w:r w:rsidRPr="001C7544">
        <w:rPr>
          <w:rFonts w:ascii="Times New Roman" w:eastAsia="Times New Roman" w:hAnsi="Times New Roman" w:cs="Times New Roman"/>
          <w:sz w:val="24"/>
          <w:szCs w:val="24"/>
        </w:rPr>
        <w:t xml:space="preserve"> equipment </w:t>
      </w:r>
      <w:del w:id="5148" w:author="OFFM" w:date="2024-04-16T10:53:00Z">
        <w:r w:rsidR="00817C00" w:rsidRPr="00F74592">
          <w:rPr>
            <w:rFonts w:ascii="Times New Roman" w:hAnsi="Times New Roman" w:cs="Times New Roman"/>
            <w:sz w:val="24"/>
            <w:szCs w:val="24"/>
          </w:rPr>
          <w:delText>and</w:delText>
        </w:r>
      </w:del>
      <w:ins w:id="5149" w:author="OFFM" w:date="2024-04-16T10:53:00Z">
        <w:r w:rsidRPr="001C7544">
          <w:rPr>
            <w:rFonts w:ascii="Times New Roman" w:eastAsia="Times New Roman" w:hAnsi="Times New Roman" w:cs="Times New Roman"/>
            <w:sz w:val="24"/>
            <w:szCs w:val="24"/>
          </w:rPr>
          <w:t>or</w:t>
        </w:r>
      </w:ins>
      <w:r w:rsidRPr="001C7544">
        <w:rPr>
          <w:rFonts w:ascii="Times New Roman" w:eastAsia="Times New Roman" w:hAnsi="Times New Roman" w:cs="Times New Roman"/>
          <w:sz w:val="24"/>
          <w:szCs w:val="24"/>
        </w:rPr>
        <w:t xml:space="preserve"> services, to procure replacement equipment </w:t>
      </w:r>
      <w:del w:id="5150" w:author="OFFM" w:date="2024-04-16T10:53:00Z">
        <w:r w:rsidR="00817C00" w:rsidRPr="00F74592">
          <w:rPr>
            <w:rFonts w:ascii="Times New Roman" w:hAnsi="Times New Roman" w:cs="Times New Roman"/>
            <w:sz w:val="24"/>
            <w:szCs w:val="24"/>
          </w:rPr>
          <w:delText>and</w:delText>
        </w:r>
      </w:del>
      <w:ins w:id="5151" w:author="OFFM" w:date="2024-04-16T10:53:00Z">
        <w:r w:rsidRPr="001C7544">
          <w:rPr>
            <w:rFonts w:ascii="Times New Roman" w:eastAsia="Times New Roman" w:hAnsi="Times New Roman" w:cs="Times New Roman"/>
            <w:sz w:val="24"/>
            <w:szCs w:val="24"/>
          </w:rPr>
          <w:t>or</w:t>
        </w:r>
      </w:ins>
      <w:r w:rsidRPr="001C7544">
        <w:rPr>
          <w:rFonts w:ascii="Times New Roman" w:eastAsia="Times New Roman" w:hAnsi="Times New Roman" w:cs="Times New Roman"/>
          <w:sz w:val="24"/>
          <w:szCs w:val="24"/>
        </w:rPr>
        <w:t xml:space="preserve"> services, and to ensure that communications service to users and customers is sustained. </w:t>
      </w:r>
    </w:p>
    <w:p w14:paraId="3B74C191" w14:textId="77777777" w:rsidR="00817C00" w:rsidRPr="00F74592" w:rsidRDefault="00817C00" w:rsidP="00B229D1">
      <w:pPr>
        <w:spacing w:after="0" w:line="480" w:lineRule="auto"/>
        <w:ind w:firstLine="720"/>
        <w:contextualSpacing/>
        <w:rPr>
          <w:del w:id="5152" w:author="OFFM" w:date="2024-04-16T10:53:00Z"/>
          <w:rFonts w:ascii="Times New Roman" w:hAnsi="Times New Roman" w:cs="Times New Roman"/>
          <w:sz w:val="24"/>
          <w:szCs w:val="24"/>
        </w:rPr>
      </w:pPr>
      <w:del w:id="5153" w:author="OFFM" w:date="2024-04-16T10:53:00Z">
        <w:r w:rsidRPr="00F74592">
          <w:rPr>
            <w:rFonts w:ascii="Times New Roman" w:hAnsi="Times New Roman" w:cs="Times New Roman"/>
            <w:sz w:val="24"/>
            <w:szCs w:val="24"/>
          </w:rPr>
          <w:delText xml:space="preserve">(c) See Public Law 115–232, section 889 for additional information. </w:delText>
        </w:r>
      </w:del>
    </w:p>
    <w:p w14:paraId="0322059E" w14:textId="0932BE2E" w:rsidR="000B5224" w:rsidRPr="001C7544" w:rsidRDefault="00817C00" w:rsidP="000B5224">
      <w:pPr>
        <w:spacing w:after="0" w:line="480" w:lineRule="auto"/>
        <w:ind w:firstLine="720"/>
        <w:contextualSpacing/>
        <w:rPr>
          <w:ins w:id="5154" w:author="OFFM" w:date="2024-04-16T10:53:00Z"/>
          <w:rFonts w:ascii="Times New Roman" w:eastAsia="Times New Roman" w:hAnsi="Times New Roman" w:cs="Times New Roman"/>
          <w:sz w:val="24"/>
          <w:szCs w:val="24"/>
        </w:rPr>
      </w:pPr>
      <w:del w:id="5155" w:author="OFFM" w:date="2024-04-16T10:53:00Z">
        <w:r w:rsidRPr="00F74592">
          <w:rPr>
            <w:rFonts w:ascii="Times New Roman" w:hAnsi="Times New Roman" w:cs="Times New Roman"/>
            <w:sz w:val="24"/>
            <w:szCs w:val="24"/>
          </w:rPr>
          <w:delText>(d) See also</w:delText>
        </w:r>
      </w:del>
      <w:ins w:id="5156" w:author="OFFM" w:date="2024-04-16T10:53:00Z">
        <w:r w:rsidR="00F2264C" w:rsidRPr="001C7544">
          <w:rPr>
            <w:rFonts w:ascii="Times New Roman" w:eastAsia="Times New Roman" w:hAnsi="Times New Roman" w:cs="Times New Roman"/>
            <w:sz w:val="24"/>
            <w:szCs w:val="24"/>
          </w:rPr>
          <w:t>(e) When the recipient or subrecipient accepts a loan or grant, it is certifying that it will comply with the prohibition on covered telecommunications equipment and services in this section. The recipient or subrecipient is not required to certify that funds will not be expended on covered telecommunications equipment or services beyond the certification provided upon accepting the loan or grant and those provided upon submitting payment requests and financial reports.</w:t>
        </w:r>
      </w:ins>
    </w:p>
    <w:p w14:paraId="4B3E2CB4" w14:textId="77777777"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ins w:id="5157" w:author="OFFM" w:date="2024-04-16T10:53:00Z">
        <w:r w:rsidRPr="001C7544">
          <w:rPr>
            <w:rFonts w:ascii="Times New Roman" w:eastAsia="Times New Roman" w:hAnsi="Times New Roman" w:cs="Times New Roman"/>
            <w:sz w:val="24"/>
            <w:szCs w:val="24"/>
          </w:rPr>
          <w:t>(f) For additional information, see section 889 of Public Law 115-232 and</w:t>
        </w:r>
      </w:ins>
      <w:r w:rsidRPr="001C7544">
        <w:rPr>
          <w:rFonts w:ascii="Times New Roman" w:eastAsia="Times New Roman" w:hAnsi="Times New Roman" w:cs="Times New Roman"/>
          <w:sz w:val="24"/>
          <w:szCs w:val="24"/>
        </w:rPr>
        <w:t xml:space="preserve"> § 200.471. </w:t>
      </w:r>
    </w:p>
    <w:bookmarkEnd w:id="5103"/>
    <w:p w14:paraId="2B45D8F9" w14:textId="77777777" w:rsidR="000B5224" w:rsidRPr="001C7544" w:rsidRDefault="00F2264C" w:rsidP="000B5224">
      <w:pPr>
        <w:spacing w:after="0" w:line="480" w:lineRule="auto"/>
        <w:contextualSpacing/>
        <w:outlineLvl w:val="1"/>
        <w:rPr>
          <w:ins w:id="5158" w:author="OFFM" w:date="2024-04-16T10:53:00Z"/>
          <w:rFonts w:ascii="Times New Roman" w:eastAsia="Times New Roman" w:hAnsi="Times New Roman" w:cs="Times New Roman"/>
          <w:b/>
          <w:bCs/>
          <w:sz w:val="24"/>
          <w:szCs w:val="24"/>
        </w:rPr>
      </w:pPr>
      <w:ins w:id="5159" w:author="OFFM" w:date="2024-04-16T10:53:00Z">
        <w:r w:rsidRPr="001C7544">
          <w:rPr>
            <w:rFonts w:ascii="Times New Roman" w:eastAsia="Times New Roman" w:hAnsi="Times New Roman" w:cs="Times New Roman"/>
            <w:b/>
            <w:bCs/>
            <w:sz w:val="24"/>
            <w:szCs w:val="24"/>
          </w:rPr>
          <w:t>§ 200.217 Whistleblower protections</w:t>
        </w:r>
      </w:ins>
    </w:p>
    <w:p w14:paraId="31A1A24C" w14:textId="77777777" w:rsidR="000B5224" w:rsidRPr="001C7544" w:rsidRDefault="00F2264C" w:rsidP="000B5224">
      <w:pPr>
        <w:spacing w:after="0" w:line="480" w:lineRule="auto"/>
        <w:ind w:firstLine="720"/>
        <w:contextualSpacing/>
        <w:rPr>
          <w:ins w:id="5160" w:author="OFFM" w:date="2024-04-16T10:53:00Z"/>
          <w:rFonts w:ascii="Times New Roman" w:hAnsi="Times New Roman" w:cs="Times New Roman"/>
          <w:sz w:val="24"/>
          <w:szCs w:val="24"/>
        </w:rPr>
      </w:pPr>
      <w:ins w:id="5161" w:author="OFFM" w:date="2024-04-16T10:53:00Z">
        <w:r w:rsidRPr="001C7544">
          <w:rPr>
            <w:rFonts w:ascii="Times New Roman" w:hAnsi="Times New Roman" w:cs="Times New Roman"/>
            <w:sz w:val="24"/>
            <w:szCs w:val="24"/>
          </w:rPr>
          <w:t xml:space="preserve">An employee of a recipient or subrecipient must not be discharged, demoted, or otherwise discriminated against as a reprisal for disclosing to a person or body described in paragraph (a)(2) of </w:t>
        </w:r>
        <w:r w:rsidRPr="001C7544">
          <w:rPr>
            <w:rFonts w:ascii="Times New Roman" w:eastAsia="Times New Roman" w:hAnsi="Times New Roman" w:cs="Times New Roman"/>
            <w:sz w:val="24"/>
            <w:szCs w:val="24"/>
          </w:rPr>
          <w:t xml:space="preserve">41 U.S.C. 4712 </w:t>
        </w:r>
        <w:r w:rsidRPr="001C7544">
          <w:rPr>
            <w:rFonts w:ascii="Times New Roman" w:hAnsi="Times New Roman" w:cs="Times New Roman"/>
            <w:sz w:val="24"/>
            <w:szCs w:val="24"/>
          </w:rPr>
          <w:t xml:space="preserve">information that the employee reasonably believes is evidence of gross mismanagement of a Federal contract or grant, a gross waste of Federal funds, an abuse of authority relating to a Federal contract or grant, a substantial and specific danger to public health or safety, or a violation of law, rule, or regulation related to a Federal contract (including the competition for or negotiation of a contract) or grant. The recipient and subrecipient must inform </w:t>
        </w:r>
        <w:r>
          <w:rPr>
            <w:rFonts w:ascii="Times New Roman" w:hAnsi="Times New Roman" w:cs="Times New Roman"/>
            <w:sz w:val="24"/>
            <w:szCs w:val="24"/>
          </w:rPr>
          <w:t>their</w:t>
        </w:r>
        <w:r w:rsidRPr="001C7544">
          <w:rPr>
            <w:rFonts w:ascii="Times New Roman" w:hAnsi="Times New Roman" w:cs="Times New Roman"/>
            <w:sz w:val="24"/>
            <w:szCs w:val="24"/>
          </w:rPr>
          <w:t xml:space="preserve"> employees in writing of employee whistleblower rights and protections under 41 U.S.C. 4712. See statutory requirements for whistleblower protections at 10 U.S.C. 4701, 41 U.S.C. 4712, 41 U.S.C. 4304, and 10 U.S.C. 4310.</w:t>
        </w:r>
      </w:ins>
    </w:p>
    <w:p w14:paraId="20DC0F49" w14:textId="7AB6B0C4" w:rsidR="000B5224" w:rsidRPr="001C7544" w:rsidRDefault="00F2264C" w:rsidP="000B5224">
      <w:pPr>
        <w:spacing w:after="0" w:line="480" w:lineRule="auto"/>
        <w:contextualSpacing/>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Subpart D</w:t>
      </w:r>
      <w:del w:id="5162" w:author="OFFM" w:date="2024-04-16T10:53:00Z">
        <w:r w:rsidR="00817C00" w:rsidRPr="00F74592">
          <w:rPr>
            <w:rFonts w:ascii="Times New Roman" w:hAnsi="Times New Roman" w:cs="Times New Roman"/>
            <w:b/>
            <w:bCs/>
            <w:sz w:val="24"/>
            <w:szCs w:val="24"/>
          </w:rPr>
          <w:delText>—</w:delText>
        </w:r>
      </w:del>
      <w:ins w:id="5163" w:author="OFFM" w:date="2024-04-16T10:53:00Z">
        <w:r w:rsidRPr="001C7544">
          <w:rPr>
            <w:rFonts w:ascii="Times New Roman" w:eastAsia="Times New Roman" w:hAnsi="Times New Roman" w:cs="Times New Roman"/>
            <w:b/>
            <w:bCs/>
            <w:sz w:val="24"/>
            <w:szCs w:val="24"/>
          </w:rPr>
          <w:t xml:space="preserve"> - </w:t>
        </w:r>
      </w:ins>
      <w:r w:rsidRPr="001C7544">
        <w:rPr>
          <w:rFonts w:ascii="Times New Roman" w:eastAsia="Times New Roman" w:hAnsi="Times New Roman" w:cs="Times New Roman"/>
          <w:b/>
          <w:bCs/>
          <w:sz w:val="24"/>
          <w:szCs w:val="24"/>
        </w:rPr>
        <w:t>Post Federal Award Requirements</w:t>
      </w:r>
    </w:p>
    <w:p w14:paraId="3543168C"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200.300 Statutory and national policy requirements.</w:t>
      </w:r>
    </w:p>
    <w:p w14:paraId="69C4C715" w14:textId="6899EBC0" w:rsidR="000B5224" w:rsidRPr="001C7544" w:rsidRDefault="00F2264C" w:rsidP="00A63D45">
      <w:pPr>
        <w:spacing w:after="0" w:line="480" w:lineRule="auto"/>
        <w:ind w:firstLine="720"/>
        <w:rPr>
          <w:rFonts w:ascii="Times New Roman" w:eastAsia="Times New Roman" w:hAnsi="Times New Roman" w:cs="Times New Roman"/>
          <w:sz w:val="24"/>
          <w:szCs w:val="24"/>
        </w:rPr>
      </w:pPr>
      <w:bookmarkStart w:id="5164" w:name="_Hlk142474011"/>
      <w:r w:rsidRPr="001C7544">
        <w:rPr>
          <w:rFonts w:ascii="Times New Roman" w:eastAsia="Times New Roman" w:hAnsi="Times New Roman" w:cs="Times New Roman"/>
          <w:sz w:val="24"/>
          <w:szCs w:val="24"/>
        </w:rPr>
        <w:lastRenderedPageBreak/>
        <w:t xml:space="preserve">(a) </w:t>
      </w:r>
      <w:bookmarkStart w:id="5165" w:name="_Hlk161261150"/>
      <w:r w:rsidRPr="001C7544">
        <w:rPr>
          <w:rFonts w:ascii="Times New Roman" w:eastAsia="Times New Roman" w:hAnsi="Times New Roman" w:cs="Times New Roman"/>
          <w:sz w:val="24"/>
          <w:szCs w:val="24"/>
        </w:rPr>
        <w:t xml:space="preserve">The Federal </w:t>
      </w:r>
      <w:del w:id="5166"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agency</w:t>
      </w:r>
      <w:ins w:id="5167" w:author="OFFM" w:date="2024-04-16T10:53:00Z">
        <w:r w:rsidRPr="001C7544">
          <w:rPr>
            <w:rFonts w:ascii="Times New Roman" w:eastAsia="Times New Roman" w:hAnsi="Times New Roman" w:cs="Times New Roman"/>
            <w:sz w:val="24"/>
            <w:szCs w:val="24"/>
          </w:rPr>
          <w:t xml:space="preserve"> or pass-through entity</w:t>
        </w:r>
      </w:ins>
      <w:r w:rsidRPr="001C7544">
        <w:rPr>
          <w:rFonts w:ascii="Times New Roman" w:eastAsia="Times New Roman" w:hAnsi="Times New Roman" w:cs="Times New Roman"/>
          <w:sz w:val="24"/>
          <w:szCs w:val="24"/>
        </w:rPr>
        <w:t xml:space="preserve"> must manage and administer the Federal award in a manner so as to ensure that Federal funding is expended and associated programs are implemented in full accordance with the U.S. Constitution, </w:t>
      </w:r>
      <w:ins w:id="5168" w:author="OFFM" w:date="2024-04-16T10:53:00Z">
        <w:r w:rsidRPr="001C7544">
          <w:rPr>
            <w:rFonts w:ascii="Times New Roman" w:eastAsia="Times New Roman" w:hAnsi="Times New Roman" w:cs="Times New Roman"/>
            <w:sz w:val="24"/>
            <w:szCs w:val="24"/>
          </w:rPr>
          <w:t xml:space="preserve">applicable </w:t>
        </w:r>
      </w:ins>
      <w:r w:rsidRPr="001C7544">
        <w:rPr>
          <w:rFonts w:ascii="Times New Roman" w:eastAsia="Times New Roman" w:hAnsi="Times New Roman" w:cs="Times New Roman"/>
          <w:sz w:val="24"/>
          <w:szCs w:val="24"/>
        </w:rPr>
        <w:t xml:space="preserve">Federal </w:t>
      </w:r>
      <w:del w:id="5169" w:author="OFFM" w:date="2024-04-16T10:53:00Z">
        <w:r w:rsidR="00817C00" w:rsidRPr="00F74592">
          <w:rPr>
            <w:rFonts w:ascii="Times New Roman" w:hAnsi="Times New Roman" w:cs="Times New Roman"/>
            <w:sz w:val="24"/>
            <w:szCs w:val="24"/>
          </w:rPr>
          <w:delText>Law,</w:delText>
        </w:r>
      </w:del>
      <w:ins w:id="5170" w:author="OFFM" w:date="2024-04-16T10:53:00Z">
        <w:r w:rsidRPr="001C7544">
          <w:rPr>
            <w:rFonts w:ascii="Times New Roman" w:eastAsia="Times New Roman" w:hAnsi="Times New Roman" w:cs="Times New Roman"/>
            <w:sz w:val="24"/>
            <w:szCs w:val="24"/>
          </w:rPr>
          <w:t>statutes</w:t>
        </w:r>
      </w:ins>
      <w:r w:rsidRPr="001C7544">
        <w:rPr>
          <w:rFonts w:ascii="Times New Roman" w:eastAsia="Times New Roman" w:hAnsi="Times New Roman" w:cs="Times New Roman"/>
          <w:sz w:val="24"/>
          <w:szCs w:val="24"/>
        </w:rPr>
        <w:t xml:space="preserve"> and </w:t>
      </w:r>
      <w:del w:id="5171" w:author="OFFM" w:date="2024-04-16T10:53:00Z">
        <w:r w:rsidR="00817C00" w:rsidRPr="00F74592">
          <w:rPr>
            <w:rFonts w:ascii="Times New Roman" w:hAnsi="Times New Roman" w:cs="Times New Roman"/>
            <w:sz w:val="24"/>
            <w:szCs w:val="24"/>
          </w:rPr>
          <w:delText xml:space="preserve">public policy requirements: Including, but not limited to, those </w:delText>
        </w:r>
      </w:del>
      <w:ins w:id="5172" w:author="OFFM" w:date="2024-04-16T10:53:00Z">
        <w:r w:rsidRPr="001C7544">
          <w:rPr>
            <w:rFonts w:ascii="Times New Roman" w:eastAsia="Times New Roman" w:hAnsi="Times New Roman" w:cs="Times New Roman"/>
            <w:sz w:val="24"/>
            <w:szCs w:val="24"/>
          </w:rPr>
          <w:t>regulations</w:t>
        </w:r>
        <w:r w:rsidRPr="001C7544">
          <w:rPr>
            <w:rFonts w:ascii="Times New Roman" w:hAnsi="Times New Roman" w:cs="Times New Roman"/>
            <w:sz w:val="24"/>
            <w:szCs w:val="24"/>
          </w:rPr>
          <w:t xml:space="preserve">—including provisions </w:t>
        </w:r>
      </w:ins>
      <w:r w:rsidRPr="001C7544">
        <w:rPr>
          <w:rFonts w:ascii="Times New Roman" w:hAnsi="Times New Roman" w:cs="Times New Roman"/>
          <w:sz w:val="24"/>
          <w:szCs w:val="24"/>
        </w:rPr>
        <w:t xml:space="preserve">protecting free speech, religious liberty, public welfare, </w:t>
      </w:r>
      <w:ins w:id="5173" w:author="OFFM" w:date="2024-04-16T10:53:00Z">
        <w:r w:rsidRPr="001C7544">
          <w:rPr>
            <w:rFonts w:ascii="Times New Roman" w:hAnsi="Times New Roman" w:cs="Times New Roman"/>
            <w:sz w:val="24"/>
            <w:szCs w:val="24"/>
          </w:rPr>
          <w:t xml:space="preserve">and </w:t>
        </w:r>
      </w:ins>
      <w:r w:rsidRPr="001C7544">
        <w:rPr>
          <w:rFonts w:ascii="Times New Roman" w:hAnsi="Times New Roman" w:cs="Times New Roman"/>
          <w:sz w:val="24"/>
          <w:szCs w:val="24"/>
        </w:rPr>
        <w:t xml:space="preserve">the environment, and </w:t>
      </w:r>
      <w:ins w:id="5174" w:author="OFFM" w:date="2024-04-16T10:53:00Z">
        <w:r w:rsidRPr="001C7544">
          <w:rPr>
            <w:rFonts w:ascii="Times New Roman" w:hAnsi="Times New Roman" w:cs="Times New Roman"/>
            <w:sz w:val="24"/>
            <w:szCs w:val="24"/>
          </w:rPr>
          <w:t xml:space="preserve">those </w:t>
        </w:r>
      </w:ins>
      <w:r w:rsidRPr="001C7544">
        <w:rPr>
          <w:rFonts w:ascii="Times New Roman" w:hAnsi="Times New Roman" w:cs="Times New Roman"/>
          <w:sz w:val="24"/>
          <w:szCs w:val="24"/>
        </w:rPr>
        <w:t>prohibiting discrimination</w:t>
      </w:r>
      <w:del w:id="5175" w:author="OFFM" w:date="2024-04-16T10:53:00Z">
        <w:r w:rsidR="00817C00" w:rsidRPr="00F74592">
          <w:rPr>
            <w:rFonts w:ascii="Times New Roman" w:hAnsi="Times New Roman" w:cs="Times New Roman"/>
            <w:sz w:val="24"/>
            <w:szCs w:val="24"/>
          </w:rPr>
          <w:delText>.</w:delText>
        </w:r>
      </w:del>
      <w:ins w:id="5176" w:author="OFFM" w:date="2024-04-16T10:53:00Z">
        <w:r w:rsidRPr="001C7544">
          <w:rPr>
            <w:rFonts w:ascii="Times New Roman" w:hAnsi="Times New Roman" w:cs="Times New Roman"/>
            <w:sz w:val="24"/>
            <w:szCs w:val="24"/>
          </w:rPr>
          <w:t>—</w:t>
        </w:r>
        <w:r w:rsidRPr="001C7544">
          <w:rPr>
            <w:rFonts w:ascii="Times New Roman" w:eastAsia="Times New Roman" w:hAnsi="Times New Roman" w:cs="Times New Roman"/>
            <w:sz w:val="24"/>
            <w:szCs w:val="24"/>
          </w:rPr>
          <w:t>and the requirements of this part.</w:t>
        </w:r>
      </w:ins>
      <w:r w:rsidRPr="001C7544">
        <w:rPr>
          <w:rFonts w:ascii="Times New Roman" w:eastAsia="Times New Roman" w:hAnsi="Times New Roman" w:cs="Times New Roman"/>
          <w:sz w:val="24"/>
          <w:szCs w:val="24"/>
        </w:rPr>
        <w:t xml:space="preserve"> The Federal </w:t>
      </w:r>
      <w:del w:id="517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w:t>
      </w:r>
      <w:ins w:id="5178" w:author="OFFM" w:date="2024-04-16T10:53:00Z">
        <w:r w:rsidRPr="001C7544">
          <w:rPr>
            <w:rFonts w:ascii="Times New Roman" w:eastAsia="Times New Roman" w:hAnsi="Times New Roman" w:cs="Times New Roman"/>
            <w:sz w:val="24"/>
            <w:szCs w:val="24"/>
          </w:rPr>
          <w:t xml:space="preserve">or pass-through entity </w:t>
        </w:r>
      </w:ins>
      <w:r w:rsidRPr="001C7544">
        <w:rPr>
          <w:rFonts w:ascii="Times New Roman" w:eastAsia="Times New Roman" w:hAnsi="Times New Roman" w:cs="Times New Roman"/>
          <w:sz w:val="24"/>
          <w:szCs w:val="24"/>
        </w:rPr>
        <w:t xml:space="preserve">must communicate to </w:t>
      </w:r>
      <w:del w:id="5179" w:author="OFFM" w:date="2024-04-16T10:53:00Z">
        <w:r w:rsidR="00817C00" w:rsidRPr="00F74592">
          <w:rPr>
            <w:rFonts w:ascii="Times New Roman" w:hAnsi="Times New Roman" w:cs="Times New Roman"/>
            <w:sz w:val="24"/>
            <w:szCs w:val="24"/>
          </w:rPr>
          <w:delText xml:space="preserve">the non-Federal entity </w:delText>
        </w:r>
      </w:del>
      <w:ins w:id="5180" w:author="OFFM" w:date="2024-04-16T10:53:00Z">
        <w:r w:rsidRPr="001C7544">
          <w:rPr>
            <w:rFonts w:ascii="Times New Roman" w:eastAsia="Times New Roman" w:hAnsi="Times New Roman" w:cs="Times New Roman"/>
            <w:sz w:val="24"/>
            <w:szCs w:val="24"/>
          </w:rPr>
          <w:t xml:space="preserve">a recipient or subrecipient </w:t>
        </w:r>
      </w:ins>
      <w:r w:rsidRPr="001C7544">
        <w:rPr>
          <w:rFonts w:ascii="Times New Roman" w:eastAsia="Times New Roman" w:hAnsi="Times New Roman" w:cs="Times New Roman"/>
          <w:sz w:val="24"/>
          <w:szCs w:val="24"/>
        </w:rPr>
        <w:t xml:space="preserve">all relevant </w:t>
      </w:r>
      <w:del w:id="5181" w:author="OFFM" w:date="2024-04-16T10:53:00Z">
        <w:r w:rsidR="00817C00" w:rsidRPr="00F74592">
          <w:rPr>
            <w:rFonts w:ascii="Times New Roman" w:hAnsi="Times New Roman" w:cs="Times New Roman"/>
            <w:sz w:val="24"/>
            <w:szCs w:val="24"/>
          </w:rPr>
          <w:delText xml:space="preserve">public policy </w:delText>
        </w:r>
      </w:del>
      <w:r w:rsidRPr="001C7544">
        <w:rPr>
          <w:rFonts w:ascii="Times New Roman" w:eastAsia="Times New Roman" w:hAnsi="Times New Roman" w:cs="Times New Roman"/>
          <w:sz w:val="24"/>
          <w:szCs w:val="24"/>
        </w:rPr>
        <w:t xml:space="preserve">requirements, including those </w:t>
      </w:r>
      <w:ins w:id="5182" w:author="OFFM" w:date="2024-04-16T10:53:00Z">
        <w:r w:rsidRPr="001C7544">
          <w:rPr>
            <w:rFonts w:ascii="Times New Roman" w:eastAsia="Times New Roman" w:hAnsi="Times New Roman" w:cs="Times New Roman"/>
            <w:sz w:val="24"/>
            <w:szCs w:val="24"/>
          </w:rPr>
          <w:t xml:space="preserve">contained </w:t>
        </w:r>
      </w:ins>
      <w:r w:rsidRPr="001C7544">
        <w:rPr>
          <w:rFonts w:ascii="Times New Roman" w:eastAsia="Times New Roman" w:hAnsi="Times New Roman" w:cs="Times New Roman"/>
          <w:sz w:val="24"/>
          <w:szCs w:val="24"/>
        </w:rPr>
        <w:t xml:space="preserve">in general appropriations provisions, and incorporate them </w:t>
      </w:r>
      <w:del w:id="5183" w:author="OFFM" w:date="2024-04-16T10:53:00Z">
        <w:r w:rsidR="00817C00" w:rsidRPr="00F74592">
          <w:rPr>
            <w:rFonts w:ascii="Times New Roman" w:hAnsi="Times New Roman" w:cs="Times New Roman"/>
            <w:sz w:val="24"/>
            <w:szCs w:val="24"/>
          </w:rPr>
          <w:delText xml:space="preserve">either </w:delText>
        </w:r>
      </w:del>
      <w:r w:rsidRPr="001C7544">
        <w:rPr>
          <w:rFonts w:ascii="Times New Roman" w:eastAsia="Times New Roman" w:hAnsi="Times New Roman" w:cs="Times New Roman"/>
          <w:sz w:val="24"/>
          <w:szCs w:val="24"/>
        </w:rPr>
        <w:t>directly or by reference in the terms and conditions of the Federal award.</w:t>
      </w:r>
      <w:bookmarkEnd w:id="5165"/>
      <w:del w:id="5184" w:author="OFFM" w:date="2024-04-16T10:53:00Z">
        <w:r w:rsidR="00817C00" w:rsidRPr="00F74592">
          <w:rPr>
            <w:rFonts w:ascii="Times New Roman" w:hAnsi="Times New Roman" w:cs="Times New Roman"/>
            <w:sz w:val="24"/>
            <w:szCs w:val="24"/>
          </w:rPr>
          <w:delText xml:space="preserve"> </w:delText>
        </w:r>
      </w:del>
    </w:p>
    <w:p w14:paraId="73F611D8" w14:textId="77777777" w:rsidR="00817C00" w:rsidRPr="00F74592" w:rsidRDefault="00817C00" w:rsidP="00B229D1">
      <w:pPr>
        <w:spacing w:after="0" w:line="480" w:lineRule="auto"/>
        <w:ind w:firstLine="720"/>
        <w:contextualSpacing/>
        <w:rPr>
          <w:del w:id="5185" w:author="OFFM" w:date="2024-04-16T10:53:00Z"/>
          <w:rFonts w:ascii="Times New Roman" w:hAnsi="Times New Roman" w:cs="Times New Roman"/>
          <w:sz w:val="24"/>
          <w:szCs w:val="24"/>
        </w:rPr>
      </w:pPr>
      <w:del w:id="5186" w:author="OFFM" w:date="2024-04-16T10:53:00Z">
        <w:r w:rsidRPr="00F74592">
          <w:rPr>
            <w:rFonts w:ascii="Times New Roman" w:hAnsi="Times New Roman" w:cs="Times New Roman"/>
            <w:sz w:val="24"/>
            <w:szCs w:val="24"/>
          </w:rPr>
          <w:delText xml:space="preserve">(b) The non-Federal entity is responsible for complying with all requirements of the Federal award. For all Federal awards, this includes the provisions of FFATA, which includes requirements on executive compensation, and also requirements implementing the Act for the non-Federal entity at 2 CFR parts 25 and 170. See also statutory requirements for whistleblower protections at 10 U.S.C. 2409, 41 U.S.C. 4712, and 10 U.S.C. 2324, 41 U.S.C. 4304 and 4310. </w:delText>
        </w:r>
      </w:del>
    </w:p>
    <w:p w14:paraId="3D1662BF" w14:textId="77777777" w:rsidR="000B5224" w:rsidRPr="001C7544" w:rsidRDefault="00F2264C" w:rsidP="000B5224">
      <w:pPr>
        <w:spacing w:after="0" w:line="480" w:lineRule="auto"/>
        <w:ind w:firstLine="720"/>
        <w:rPr>
          <w:ins w:id="5187" w:author="OFFM" w:date="2024-04-16T10:53:00Z"/>
          <w:rFonts w:ascii="Times New Roman" w:hAnsi="Times New Roman" w:cs="Times New Roman"/>
          <w:sz w:val="24"/>
          <w:szCs w:val="24"/>
        </w:rPr>
      </w:pPr>
      <w:ins w:id="5188" w:author="OFFM" w:date="2024-04-16T10:53:00Z">
        <w:r w:rsidRPr="001C7544">
          <w:rPr>
            <w:rFonts w:ascii="Times New Roman" w:eastAsia="Times New Roman" w:hAnsi="Times New Roman" w:cs="Times New Roman"/>
            <w:sz w:val="24"/>
            <w:szCs w:val="24"/>
          </w:rPr>
          <w:t xml:space="preserve"> (b) </w:t>
        </w:r>
        <w:r w:rsidRPr="001C7544">
          <w:rPr>
            <w:rFonts w:ascii="Times New Roman" w:hAnsi="Times New Roman" w:cs="Times New Roman"/>
            <w:sz w:val="24"/>
            <w:szCs w:val="24"/>
          </w:rPr>
          <w:t xml:space="preserve">In administering Federal awards that are subject to a Federal statute prohibiting discrimination based on sex, the Federal agency or pass-through entity must ensure that the award is administered in a way that does not unlawfully discriminate based on sexual orientation or gender identity if the statute’s prohibition on sex discrimination encompasses discrimination based on sexual orientation and gender identity consistent with the Supreme Court’s reasoning in </w:t>
        </w:r>
        <w:r w:rsidRPr="001C7544">
          <w:rPr>
            <w:rFonts w:ascii="Times New Roman" w:hAnsi="Times New Roman" w:cs="Times New Roman"/>
            <w:i/>
            <w:iCs/>
            <w:sz w:val="24"/>
            <w:szCs w:val="24"/>
          </w:rPr>
          <w:t>Bostock v. Clayton County</w:t>
        </w:r>
        <w:r w:rsidRPr="001C7544">
          <w:rPr>
            <w:rFonts w:ascii="Times New Roman" w:hAnsi="Times New Roman" w:cs="Times New Roman"/>
            <w:sz w:val="24"/>
            <w:szCs w:val="24"/>
          </w:rPr>
          <w:t>, 140 S. Ct. 1731 (2020).</w:t>
        </w:r>
      </w:ins>
    </w:p>
    <w:p w14:paraId="1ED7055E" w14:textId="77777777" w:rsidR="000B5224" w:rsidRPr="001C7544" w:rsidRDefault="00F2264C" w:rsidP="000B5224">
      <w:pPr>
        <w:spacing w:after="0" w:line="480" w:lineRule="auto"/>
        <w:ind w:firstLine="720"/>
        <w:rPr>
          <w:ins w:id="5189" w:author="OFFM" w:date="2024-04-16T10:53:00Z"/>
          <w:rFonts w:ascii="Times New Roman" w:eastAsia="Times New Roman" w:hAnsi="Times New Roman" w:cs="Times New Roman"/>
          <w:sz w:val="24"/>
          <w:szCs w:val="24"/>
        </w:rPr>
      </w:pPr>
      <w:ins w:id="5190" w:author="OFFM" w:date="2024-04-16T10:53:00Z">
        <w:r w:rsidRPr="001C7544">
          <w:rPr>
            <w:rFonts w:ascii="Times New Roman" w:hAnsi="Times New Roman" w:cs="Times New Roman"/>
            <w:sz w:val="24"/>
            <w:szCs w:val="24"/>
          </w:rPr>
          <w:t>(c) In administering awards in accordance with the U.S. Constitution, the Federal agency must take account of the heightened constitutional scrutiny that may apply under the Constitution’s Equal Protection guarantee for government action that provides differential treatment based on protected characteristics.</w:t>
        </w:r>
        <w:bookmarkEnd w:id="5164"/>
      </w:ins>
    </w:p>
    <w:p w14:paraId="39F5A1AB"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lastRenderedPageBreak/>
        <w:t>§ 200.301 Performance measurement.</w:t>
      </w:r>
    </w:p>
    <w:p w14:paraId="1F47F1A4" w14:textId="1F94EF3A"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The Federal </w:t>
      </w:r>
      <w:del w:id="519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must measure the </w:t>
      </w:r>
      <w:del w:id="5192" w:author="OFFM" w:date="2024-04-16T10:53:00Z">
        <w:r w:rsidR="00817C00" w:rsidRPr="00F74592">
          <w:rPr>
            <w:rFonts w:ascii="Times New Roman" w:hAnsi="Times New Roman" w:cs="Times New Roman"/>
            <w:sz w:val="24"/>
            <w:szCs w:val="24"/>
          </w:rPr>
          <w:delText>recipient's</w:delText>
        </w:r>
      </w:del>
      <w:ins w:id="5193" w:author="OFFM" w:date="2024-04-16T10:53:00Z">
        <w:r w:rsidRPr="001C7544">
          <w:rPr>
            <w:rFonts w:ascii="Times New Roman" w:eastAsia="Times New Roman" w:hAnsi="Times New Roman" w:cs="Times New Roman"/>
            <w:sz w:val="24"/>
            <w:szCs w:val="24"/>
          </w:rPr>
          <w:t>recipient’s</w:t>
        </w:r>
      </w:ins>
      <w:r w:rsidRPr="001C7544">
        <w:rPr>
          <w:rFonts w:ascii="Times New Roman" w:eastAsia="Times New Roman" w:hAnsi="Times New Roman" w:cs="Times New Roman"/>
          <w:sz w:val="24"/>
          <w:szCs w:val="24"/>
        </w:rPr>
        <w:t xml:space="preserve"> performance to show achievement of program goals and objectives, share lessons learned, improve program outcomes, and foster </w:t>
      </w:r>
      <w:ins w:id="5194"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adoption of promising practices. </w:t>
      </w:r>
      <w:del w:id="5195" w:author="OFFM" w:date="2024-04-16T10:53:00Z">
        <w:r w:rsidR="00817C00" w:rsidRPr="00F74592">
          <w:rPr>
            <w:rFonts w:ascii="Times New Roman" w:hAnsi="Times New Roman" w:cs="Times New Roman"/>
            <w:sz w:val="24"/>
            <w:szCs w:val="24"/>
          </w:rPr>
          <w:delText xml:space="preserve">Program </w:delText>
        </w:r>
      </w:del>
      <w:ins w:id="5196" w:author="OFFM" w:date="2024-04-16T10:53:00Z">
        <w:r w:rsidRPr="001C7544">
          <w:rPr>
            <w:rFonts w:ascii="Times New Roman" w:eastAsia="Times New Roman" w:hAnsi="Times New Roman" w:cs="Times New Roman"/>
            <w:sz w:val="24"/>
            <w:szCs w:val="24"/>
          </w:rPr>
          <w:t xml:space="preserve">The Federal agency should establish program </w:t>
        </w:r>
      </w:ins>
      <w:r w:rsidRPr="001C7544">
        <w:rPr>
          <w:rFonts w:ascii="Times New Roman" w:eastAsia="Times New Roman" w:hAnsi="Times New Roman" w:cs="Times New Roman"/>
          <w:sz w:val="24"/>
          <w:szCs w:val="24"/>
        </w:rPr>
        <w:t xml:space="preserve">goals and objectives </w:t>
      </w:r>
      <w:del w:id="5197" w:author="OFFM" w:date="2024-04-16T10:53:00Z">
        <w:r w:rsidR="00817C00" w:rsidRPr="00F74592">
          <w:rPr>
            <w:rFonts w:ascii="Times New Roman" w:hAnsi="Times New Roman" w:cs="Times New Roman"/>
            <w:sz w:val="24"/>
            <w:szCs w:val="24"/>
          </w:rPr>
          <w:delText>should be derived from</w:delText>
        </w:r>
      </w:del>
      <w:ins w:id="5198" w:author="OFFM" w:date="2024-04-16T10:53:00Z">
        <w:r w:rsidRPr="001C7544">
          <w:rPr>
            <w:rFonts w:ascii="Times New Roman" w:eastAsia="Times New Roman" w:hAnsi="Times New Roman" w:cs="Times New Roman"/>
            <w:sz w:val="24"/>
            <w:szCs w:val="24"/>
          </w:rPr>
          <w:t>during</w:t>
        </w:r>
      </w:ins>
      <w:r w:rsidRPr="001C7544">
        <w:rPr>
          <w:rFonts w:ascii="Times New Roman" w:eastAsia="Times New Roman" w:hAnsi="Times New Roman" w:cs="Times New Roman"/>
          <w:sz w:val="24"/>
          <w:szCs w:val="24"/>
        </w:rPr>
        <w:t xml:space="preserve"> program planning and design</w:t>
      </w:r>
      <w:del w:id="5199" w:author="OFFM" w:date="2024-04-16T10:53:00Z">
        <w:r w:rsidR="00817C00" w:rsidRPr="00F74592">
          <w:rPr>
            <w:rFonts w:ascii="Times New Roman" w:hAnsi="Times New Roman" w:cs="Times New Roman"/>
            <w:sz w:val="24"/>
            <w:szCs w:val="24"/>
          </w:rPr>
          <w:delText>. See</w:delText>
        </w:r>
      </w:del>
      <w:ins w:id="5200" w:author="OFFM" w:date="2024-04-16T10:53:00Z">
        <w:r w:rsidRPr="001C7544">
          <w:rPr>
            <w:rFonts w:ascii="Times New Roman" w:eastAsia="Times New Roman" w:hAnsi="Times New Roman" w:cs="Times New Roman"/>
            <w:sz w:val="24"/>
            <w:szCs w:val="24"/>
          </w:rPr>
          <w:t xml:space="preserve"> (see</w:t>
        </w:r>
      </w:ins>
      <w:r w:rsidRPr="001C7544">
        <w:rPr>
          <w:rFonts w:ascii="Times New Roman" w:eastAsia="Times New Roman" w:hAnsi="Times New Roman" w:cs="Times New Roman"/>
          <w:sz w:val="24"/>
          <w:szCs w:val="24"/>
        </w:rPr>
        <w:t xml:space="preserve"> § 200.202</w:t>
      </w:r>
      <w:del w:id="5201" w:author="OFFM" w:date="2024-04-16T10:53:00Z">
        <w:r w:rsidR="00817C00" w:rsidRPr="00F74592">
          <w:rPr>
            <w:rFonts w:ascii="Times New Roman" w:hAnsi="Times New Roman" w:cs="Times New Roman"/>
            <w:sz w:val="24"/>
            <w:szCs w:val="24"/>
          </w:rPr>
          <w:delText xml:space="preserve"> for more information. Where appropriate, the Federal award may include specific program goals, indicators, targets, baseline data, data collection, or expected outcomes (such as outputs, or services performance or public impacts of any of these) with an expected timeline for accomplishment. Where applicable, this should also include any performance measures or independent sources of data that may be used to measure progress.</w:delText>
        </w:r>
      </w:del>
      <w:ins w:id="520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The Federal </w:t>
      </w:r>
      <w:del w:id="5203" w:author="OFFM" w:date="2024-04-16T10:53:00Z">
        <w:r w:rsidR="00817C00" w:rsidRPr="00F74592">
          <w:rPr>
            <w:rFonts w:ascii="Times New Roman" w:hAnsi="Times New Roman" w:cs="Times New Roman"/>
            <w:sz w:val="24"/>
            <w:szCs w:val="24"/>
          </w:rPr>
          <w:delText xml:space="preserve">awarding agency will determine how performance progress is measured, which may differ by program. Performance measurement progress must be both measured and reported. See § 200.329 for more information on monitoring program performance. The Federal awarding agency may include program-specific requirements, as applicable. These requirements must be aligned, to the extent permitted by law, with the Federal awarding agency </w:delText>
        </w:r>
      </w:del>
      <w:ins w:id="5204" w:author="OFFM" w:date="2024-04-16T10:53:00Z">
        <w:r w:rsidRPr="001C7544">
          <w:rPr>
            <w:rFonts w:ascii="Times New Roman" w:eastAsia="Times New Roman" w:hAnsi="Times New Roman" w:cs="Times New Roman"/>
            <w:sz w:val="24"/>
            <w:szCs w:val="24"/>
          </w:rPr>
          <w:t xml:space="preserve">agency should clearly communicate the specific program goals and objectives in the Federal award, including how the Federal agency will measure the achievement of the goals and objectives, the expected timeline, and information on how the recipient must report the achievement of program goals and objectives. The Federal agency should also clearly communicate in the Federal award any expected outcomes (such as outputs, service performance, or public impacts of any of these), indicators, targets, baseline data, or data collections that the recipient is responsible for measuring and reporting. The Federal agency must ensure all requirements for measuring performance align with the Federal agency’s </w:t>
        </w:r>
      </w:ins>
      <w:r w:rsidRPr="001C7544">
        <w:rPr>
          <w:rFonts w:ascii="Times New Roman" w:eastAsia="Times New Roman" w:hAnsi="Times New Roman" w:cs="Times New Roman"/>
          <w:sz w:val="24"/>
          <w:szCs w:val="24"/>
        </w:rPr>
        <w:t>strategic goals, strategic objectives</w:t>
      </w:r>
      <w:ins w:id="5205"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or performance goals </w:t>
      </w:r>
      <w:del w:id="5206" w:author="OFFM" w:date="2024-04-16T10:53:00Z">
        <w:r w:rsidR="00817C00" w:rsidRPr="00F74592">
          <w:rPr>
            <w:rFonts w:ascii="Times New Roman" w:hAnsi="Times New Roman" w:cs="Times New Roman"/>
            <w:sz w:val="24"/>
            <w:szCs w:val="24"/>
          </w:rPr>
          <w:delText xml:space="preserve">that are </w:delText>
        </w:r>
      </w:del>
      <w:r w:rsidRPr="001C7544">
        <w:rPr>
          <w:rFonts w:ascii="Times New Roman" w:eastAsia="Times New Roman" w:hAnsi="Times New Roman" w:cs="Times New Roman"/>
          <w:sz w:val="24"/>
          <w:szCs w:val="24"/>
        </w:rPr>
        <w:t xml:space="preserve">relevant to </w:t>
      </w:r>
      <w:del w:id="5207" w:author="OFFM" w:date="2024-04-16T10:53:00Z">
        <w:r w:rsidR="00817C00" w:rsidRPr="00F74592">
          <w:rPr>
            <w:rFonts w:ascii="Times New Roman" w:hAnsi="Times New Roman" w:cs="Times New Roman"/>
            <w:sz w:val="24"/>
            <w:szCs w:val="24"/>
          </w:rPr>
          <w:delText>the</w:delText>
        </w:r>
      </w:del>
      <w:ins w:id="5208" w:author="OFFM" w:date="2024-04-16T10:53:00Z">
        <w:r w:rsidRPr="001C7544">
          <w:rPr>
            <w:rFonts w:ascii="Times New Roman" w:eastAsia="Times New Roman" w:hAnsi="Times New Roman" w:cs="Times New Roman"/>
            <w:sz w:val="24"/>
            <w:szCs w:val="24"/>
          </w:rPr>
          <w:t>a</w:t>
        </w:r>
      </w:ins>
      <w:r w:rsidRPr="001C7544">
        <w:rPr>
          <w:rFonts w:ascii="Times New Roman" w:eastAsia="Times New Roman" w:hAnsi="Times New Roman" w:cs="Times New Roman"/>
          <w:sz w:val="24"/>
          <w:szCs w:val="24"/>
        </w:rPr>
        <w:t xml:space="preserve"> program</w:t>
      </w:r>
      <w:del w:id="5209" w:author="OFFM" w:date="2024-04-16T10:53:00Z">
        <w:r w:rsidR="00817C00" w:rsidRPr="00F74592">
          <w:rPr>
            <w:rFonts w:ascii="Times New Roman" w:hAnsi="Times New Roman" w:cs="Times New Roman"/>
            <w:sz w:val="24"/>
            <w:szCs w:val="24"/>
          </w:rPr>
          <w:delText>. See also</w:delText>
        </w:r>
      </w:del>
      <w:ins w:id="5210" w:author="OFFM" w:date="2024-04-16T10:53:00Z">
        <w:r w:rsidRPr="001C7544">
          <w:rPr>
            <w:rFonts w:ascii="Times New Roman" w:eastAsia="Times New Roman" w:hAnsi="Times New Roman" w:cs="Times New Roman"/>
            <w:sz w:val="24"/>
            <w:szCs w:val="24"/>
          </w:rPr>
          <w:t xml:space="preserve"> (see</w:t>
        </w:r>
      </w:ins>
      <w:r w:rsidRPr="001C7544">
        <w:rPr>
          <w:rFonts w:ascii="Times New Roman" w:eastAsia="Times New Roman" w:hAnsi="Times New Roman" w:cs="Times New Roman"/>
          <w:sz w:val="24"/>
          <w:szCs w:val="24"/>
        </w:rPr>
        <w:t xml:space="preserve"> OMB Circular A</w:t>
      </w:r>
      <w:del w:id="5211" w:author="OFFM" w:date="2024-04-16T10:53:00Z">
        <w:r w:rsidR="00817C00" w:rsidRPr="00F74592">
          <w:rPr>
            <w:rFonts w:ascii="Times New Roman" w:hAnsi="Times New Roman" w:cs="Times New Roman"/>
            <w:sz w:val="24"/>
            <w:szCs w:val="24"/>
          </w:rPr>
          <w:delText>–</w:delText>
        </w:r>
      </w:del>
      <w:ins w:id="521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11, Preparation, Submission, and Execution of the Budget Part 6</w:t>
      </w:r>
      <w:del w:id="5213" w:author="OFFM" w:date="2024-04-16T10:53:00Z">
        <w:r w:rsidR="00817C00" w:rsidRPr="00F74592">
          <w:rPr>
            <w:rFonts w:ascii="Times New Roman" w:hAnsi="Times New Roman" w:cs="Times New Roman"/>
            <w:sz w:val="24"/>
            <w:szCs w:val="24"/>
          </w:rPr>
          <w:delText xml:space="preserve">. </w:delText>
        </w:r>
      </w:del>
      <w:ins w:id="5214" w:author="OFFM" w:date="2024-04-16T10:53:00Z">
        <w:r w:rsidRPr="001C7544">
          <w:rPr>
            <w:rFonts w:ascii="Times New Roman" w:eastAsia="Times New Roman" w:hAnsi="Times New Roman" w:cs="Times New Roman"/>
            <w:sz w:val="24"/>
            <w:szCs w:val="24"/>
          </w:rPr>
          <w:t>).</w:t>
        </w:r>
      </w:ins>
    </w:p>
    <w:p w14:paraId="260DF639" w14:textId="668BE7C5"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hAnsi="Times New Roman" w:cs="Times New Roman"/>
          <w:sz w:val="24"/>
          <w:szCs w:val="24"/>
        </w:rPr>
        <w:lastRenderedPageBreak/>
        <w:t xml:space="preserve">(b) </w:t>
      </w:r>
      <w:del w:id="5215" w:author="OFFM" w:date="2024-04-16T10:53:00Z">
        <w:r w:rsidR="00817C00" w:rsidRPr="00F74592">
          <w:rPr>
            <w:rFonts w:ascii="Times New Roman" w:hAnsi="Times New Roman" w:cs="Times New Roman"/>
            <w:sz w:val="24"/>
            <w:szCs w:val="24"/>
          </w:rPr>
          <w:delText>The Federal awarding agency should provide recipients with clear performance goals, indicators, targets, and baseline data as described in § 200.211. Performance</w:delText>
        </w:r>
      </w:del>
      <w:ins w:id="5216" w:author="OFFM" w:date="2024-04-16T10:53:00Z">
        <w:r w:rsidRPr="001C7544">
          <w:rPr>
            <w:rFonts w:ascii="Times New Roman" w:hAnsi="Times New Roman" w:cs="Times New Roman"/>
            <w:sz w:val="24"/>
            <w:szCs w:val="24"/>
          </w:rPr>
          <w:t>When establishing performance</w:t>
        </w:r>
      </w:ins>
      <w:r w:rsidRPr="001C7544">
        <w:rPr>
          <w:rFonts w:ascii="Times New Roman" w:hAnsi="Times New Roman" w:cs="Times New Roman"/>
          <w:sz w:val="24"/>
          <w:szCs w:val="24"/>
        </w:rPr>
        <w:t xml:space="preserve"> reporting frequency and content</w:t>
      </w:r>
      <w:ins w:id="5217" w:author="OFFM" w:date="2024-04-16T10:53:00Z">
        <w:r w:rsidRPr="001C7544">
          <w:rPr>
            <w:rFonts w:ascii="Times New Roman" w:hAnsi="Times New Roman" w:cs="Times New Roman"/>
            <w:sz w:val="24"/>
            <w:szCs w:val="24"/>
          </w:rPr>
          <w:t>, the Federal agency</w:t>
        </w:r>
      </w:ins>
      <w:r w:rsidRPr="001C7544">
        <w:rPr>
          <w:rFonts w:ascii="Times New Roman" w:hAnsi="Times New Roman" w:cs="Times New Roman"/>
          <w:sz w:val="24"/>
          <w:szCs w:val="24"/>
        </w:rPr>
        <w:t xml:space="preserve"> should </w:t>
      </w:r>
      <w:del w:id="5218" w:author="OFFM" w:date="2024-04-16T10:53:00Z">
        <w:r w:rsidR="00817C00" w:rsidRPr="00F74592">
          <w:rPr>
            <w:rFonts w:ascii="Times New Roman" w:hAnsi="Times New Roman" w:cs="Times New Roman"/>
            <w:sz w:val="24"/>
            <w:szCs w:val="24"/>
          </w:rPr>
          <w:delText>be established</w:delText>
        </w:r>
      </w:del>
      <w:ins w:id="5219" w:author="OFFM" w:date="2024-04-16T10:53:00Z">
        <w:r w:rsidRPr="001C7544">
          <w:rPr>
            <w:rFonts w:ascii="Times New Roman" w:hAnsi="Times New Roman" w:cs="Times New Roman"/>
            <w:sz w:val="24"/>
            <w:szCs w:val="24"/>
          </w:rPr>
          <w:t>consider what information will be necessary to measure the recipient’s progress,</w:t>
        </w:r>
      </w:ins>
      <w:r w:rsidRPr="001C7544">
        <w:rPr>
          <w:rFonts w:ascii="Times New Roman" w:hAnsi="Times New Roman" w:cs="Times New Roman"/>
          <w:sz w:val="24"/>
          <w:szCs w:val="24"/>
        </w:rPr>
        <w:t xml:space="preserve"> to </w:t>
      </w:r>
      <w:del w:id="5220" w:author="OFFM" w:date="2024-04-16T10:53:00Z">
        <w:r w:rsidR="00817C00" w:rsidRPr="00F74592">
          <w:rPr>
            <w:rFonts w:ascii="Times New Roman" w:hAnsi="Times New Roman" w:cs="Times New Roman"/>
            <w:sz w:val="24"/>
            <w:szCs w:val="24"/>
          </w:rPr>
          <w:delText xml:space="preserve">not only allow the Federal awarding agency to understand the recipient progress but also to facilitate identification of </w:delText>
        </w:r>
      </w:del>
      <w:ins w:id="5221" w:author="OFFM" w:date="2024-04-16T10:53:00Z">
        <w:r w:rsidRPr="001C7544">
          <w:rPr>
            <w:rFonts w:ascii="Times New Roman" w:hAnsi="Times New Roman" w:cs="Times New Roman"/>
            <w:sz w:val="24"/>
            <w:szCs w:val="24"/>
          </w:rPr>
          <w:t xml:space="preserve">identify </w:t>
        </w:r>
      </w:ins>
      <w:r w:rsidRPr="001C7544">
        <w:rPr>
          <w:rFonts w:ascii="Times New Roman" w:hAnsi="Times New Roman" w:cs="Times New Roman"/>
          <w:sz w:val="24"/>
          <w:szCs w:val="24"/>
        </w:rPr>
        <w:t xml:space="preserve">promising practices </w:t>
      </w:r>
      <w:del w:id="5222" w:author="OFFM" w:date="2024-04-16T10:53:00Z">
        <w:r w:rsidR="00817C00" w:rsidRPr="00F74592">
          <w:rPr>
            <w:rFonts w:ascii="Times New Roman" w:hAnsi="Times New Roman" w:cs="Times New Roman"/>
            <w:sz w:val="24"/>
            <w:szCs w:val="24"/>
          </w:rPr>
          <w:delText>among</w:delText>
        </w:r>
      </w:del>
      <w:ins w:id="5223" w:author="OFFM" w:date="2024-04-16T10:53:00Z">
        <w:r w:rsidRPr="001C7544">
          <w:rPr>
            <w:rFonts w:ascii="Times New Roman" w:hAnsi="Times New Roman" w:cs="Times New Roman"/>
            <w:sz w:val="24"/>
            <w:szCs w:val="24"/>
          </w:rPr>
          <w:t>of</w:t>
        </w:r>
      </w:ins>
      <w:r w:rsidRPr="001C7544">
        <w:rPr>
          <w:rFonts w:ascii="Times New Roman" w:hAnsi="Times New Roman" w:cs="Times New Roman"/>
          <w:sz w:val="24"/>
          <w:szCs w:val="24"/>
        </w:rPr>
        <w:t xml:space="preserve"> recipients</w:t>
      </w:r>
      <w:ins w:id="5224" w:author="OFFM" w:date="2024-04-16T10:53:00Z">
        <w:r w:rsidRPr="001C7544">
          <w:rPr>
            <w:rFonts w:ascii="Times New Roman" w:hAnsi="Times New Roman" w:cs="Times New Roman"/>
            <w:sz w:val="24"/>
            <w:szCs w:val="24"/>
          </w:rPr>
          <w:t>,</w:t>
        </w:r>
      </w:ins>
      <w:r w:rsidRPr="001C7544">
        <w:rPr>
          <w:rFonts w:ascii="Times New Roman" w:hAnsi="Times New Roman" w:cs="Times New Roman"/>
          <w:sz w:val="24"/>
          <w:szCs w:val="24"/>
        </w:rPr>
        <w:t xml:space="preserve"> and build the evidence upon which the Federal </w:t>
      </w:r>
      <w:del w:id="5225" w:author="OFFM" w:date="2024-04-16T10:53:00Z">
        <w:r w:rsidR="00817C00" w:rsidRPr="00F74592">
          <w:rPr>
            <w:rFonts w:ascii="Times New Roman" w:hAnsi="Times New Roman" w:cs="Times New Roman"/>
            <w:sz w:val="24"/>
            <w:szCs w:val="24"/>
          </w:rPr>
          <w:delText>awarding agency's</w:delText>
        </w:r>
      </w:del>
      <w:ins w:id="5226" w:author="OFFM" w:date="2024-04-16T10:53:00Z">
        <w:r w:rsidRPr="001C7544">
          <w:rPr>
            <w:rFonts w:ascii="Times New Roman" w:hAnsi="Times New Roman" w:cs="Times New Roman"/>
            <w:sz w:val="24"/>
            <w:szCs w:val="24"/>
          </w:rPr>
          <w:t>agency makes</w:t>
        </w:r>
      </w:ins>
      <w:r w:rsidRPr="001C7544">
        <w:rPr>
          <w:rFonts w:ascii="Times New Roman" w:hAnsi="Times New Roman" w:cs="Times New Roman"/>
          <w:sz w:val="24"/>
          <w:szCs w:val="24"/>
        </w:rPr>
        <w:t xml:space="preserve"> program and performance decisions</w:t>
      </w:r>
      <w:del w:id="5227" w:author="OFFM" w:date="2024-04-16T10:53:00Z">
        <w:r w:rsidR="00817C00" w:rsidRPr="00F74592">
          <w:rPr>
            <w:rFonts w:ascii="Times New Roman" w:hAnsi="Times New Roman" w:cs="Times New Roman"/>
            <w:sz w:val="24"/>
            <w:szCs w:val="24"/>
          </w:rPr>
          <w:delText xml:space="preserve"> are made.</w:delText>
        </w:r>
      </w:del>
      <w:ins w:id="5228" w:author="OFFM" w:date="2024-04-16T10:53:00Z">
        <w:r w:rsidRPr="001C7544">
          <w:rPr>
            <w:rFonts w:ascii="Times New Roman" w:hAnsi="Times New Roman" w:cs="Times New Roman"/>
            <w:sz w:val="24"/>
            <w:szCs w:val="24"/>
          </w:rPr>
          <w:t xml:space="preserve">. </w:t>
        </w:r>
        <w:r w:rsidRPr="001C7544">
          <w:rPr>
            <w:rFonts w:ascii="Times New Roman" w:eastAsia="Times New Roman" w:hAnsi="Times New Roman" w:cs="Times New Roman"/>
            <w:sz w:val="24"/>
            <w:szCs w:val="24"/>
          </w:rPr>
          <w:t>The Federal agency should not require additional information that is not necessary for measuring program performance and evaluation.</w:t>
        </w:r>
      </w:ins>
      <w:r w:rsidRPr="00A63D45">
        <w:rPr>
          <w:rStyle w:val="CommentReference"/>
          <w:sz w:val="24"/>
        </w:rPr>
        <w:t xml:space="preserve"> </w:t>
      </w:r>
      <w:r w:rsidRPr="001C7544">
        <w:rPr>
          <w:rFonts w:ascii="Times New Roman" w:hAnsi="Times New Roman" w:cs="Times New Roman"/>
          <w:sz w:val="24"/>
          <w:szCs w:val="24"/>
        </w:rPr>
        <w:t>See § 200.</w:t>
      </w:r>
      <w:del w:id="5229" w:author="OFFM" w:date="2024-04-16T10:53:00Z">
        <w:r w:rsidR="00817C00" w:rsidRPr="00F74592">
          <w:rPr>
            <w:rFonts w:ascii="Times New Roman" w:hAnsi="Times New Roman" w:cs="Times New Roman"/>
            <w:sz w:val="24"/>
            <w:szCs w:val="24"/>
          </w:rPr>
          <w:delText>328</w:delText>
        </w:r>
      </w:del>
      <w:ins w:id="5230" w:author="OFFM" w:date="2024-04-16T10:53:00Z">
        <w:r w:rsidRPr="001C7544">
          <w:rPr>
            <w:rFonts w:ascii="Times New Roman" w:hAnsi="Times New Roman" w:cs="Times New Roman"/>
            <w:sz w:val="24"/>
            <w:szCs w:val="24"/>
          </w:rPr>
          <w:t>329</w:t>
        </w:r>
      </w:ins>
      <w:r w:rsidRPr="001C7544">
        <w:rPr>
          <w:rFonts w:ascii="Times New Roman" w:hAnsi="Times New Roman" w:cs="Times New Roman"/>
          <w:sz w:val="24"/>
          <w:szCs w:val="24"/>
        </w:rPr>
        <w:t xml:space="preserve"> for more information on reporting program performance.</w:t>
      </w:r>
      <w:del w:id="5231" w:author="OFFM" w:date="2024-04-16T10:53:00Z">
        <w:r w:rsidR="00817C00" w:rsidRPr="00F74592">
          <w:rPr>
            <w:rFonts w:ascii="Times New Roman" w:hAnsi="Times New Roman" w:cs="Times New Roman"/>
            <w:sz w:val="24"/>
            <w:szCs w:val="24"/>
          </w:rPr>
          <w:delText xml:space="preserve"> </w:delText>
        </w:r>
      </w:del>
    </w:p>
    <w:p w14:paraId="00ABB3CA" w14:textId="7CBE12FE" w:rsidR="000B5224" w:rsidRPr="001C7544" w:rsidRDefault="00817C00" w:rsidP="00A63D45">
      <w:pPr>
        <w:spacing w:after="0" w:line="480" w:lineRule="auto"/>
        <w:ind w:firstLine="720"/>
        <w:rPr>
          <w:rFonts w:ascii="Times New Roman" w:eastAsia="Times New Roman" w:hAnsi="Times New Roman" w:cs="Times New Roman"/>
          <w:sz w:val="24"/>
          <w:szCs w:val="24"/>
        </w:rPr>
      </w:pPr>
      <w:del w:id="5232" w:author="OFFM" w:date="2024-04-16T10:53:00Z">
        <w:r w:rsidRPr="00F74592">
          <w:rPr>
            <w:rFonts w:ascii="Times New Roman" w:hAnsi="Times New Roman" w:cs="Times New Roman"/>
            <w:sz w:val="24"/>
            <w:szCs w:val="24"/>
          </w:rPr>
          <w:delText>(c) This provision is designed to operate in tandem with evidence-related statutes (e.g.; The Foundations for Evidence-Based Policymaking Act of 2018, which emphasizes collaboration and coordination to advance data and evidence-building functions in the Federal government).</w:delText>
        </w:r>
      </w:del>
      <w:ins w:id="5233" w:author="OFFM" w:date="2024-04-16T10:53:00Z">
        <w:r w:rsidR="00F2264C" w:rsidRPr="001C7544">
          <w:rPr>
            <w:rFonts w:ascii="Times New Roman" w:eastAsia="Times New Roman" w:hAnsi="Times New Roman" w:cs="Times New Roman"/>
            <w:sz w:val="24"/>
            <w:szCs w:val="24"/>
          </w:rPr>
          <w:t>(c)</w:t>
        </w:r>
      </w:ins>
      <w:r w:rsidR="00F2264C" w:rsidRPr="001C7544">
        <w:rPr>
          <w:rFonts w:ascii="Times New Roman" w:eastAsia="Times New Roman" w:hAnsi="Times New Roman" w:cs="Times New Roman"/>
          <w:sz w:val="24"/>
          <w:szCs w:val="24"/>
        </w:rPr>
        <w:t xml:space="preserve"> The Federal </w:t>
      </w:r>
      <w:del w:id="5234" w:author="OFFM" w:date="2024-04-16T10:53:00Z">
        <w:r w:rsidRPr="00F74592">
          <w:rPr>
            <w:rFonts w:ascii="Times New Roman" w:hAnsi="Times New Roman" w:cs="Times New Roman"/>
            <w:sz w:val="24"/>
            <w:szCs w:val="24"/>
          </w:rPr>
          <w:delText xml:space="preserve">awarding </w:delText>
        </w:r>
      </w:del>
      <w:r w:rsidR="00F2264C" w:rsidRPr="001C7544">
        <w:rPr>
          <w:rFonts w:ascii="Times New Roman" w:eastAsia="Times New Roman" w:hAnsi="Times New Roman" w:cs="Times New Roman"/>
          <w:sz w:val="24"/>
          <w:szCs w:val="24"/>
        </w:rPr>
        <w:t xml:space="preserve">agency should also specify </w:t>
      </w:r>
      <w:ins w:id="5235" w:author="OFFM" w:date="2024-04-16T10:53:00Z">
        <w:r w:rsidR="00F2264C" w:rsidRPr="001C7544">
          <w:rPr>
            <w:rFonts w:ascii="Times New Roman" w:eastAsia="Times New Roman" w:hAnsi="Times New Roman" w:cs="Times New Roman"/>
            <w:sz w:val="24"/>
            <w:szCs w:val="24"/>
          </w:rPr>
          <w:t xml:space="preserve">in the Federal award </w:t>
        </w:r>
      </w:ins>
      <w:r w:rsidR="00F2264C" w:rsidRPr="001C7544">
        <w:rPr>
          <w:rFonts w:ascii="Times New Roman" w:eastAsia="Times New Roman" w:hAnsi="Times New Roman" w:cs="Times New Roman"/>
          <w:sz w:val="24"/>
          <w:szCs w:val="24"/>
        </w:rPr>
        <w:t xml:space="preserve">any requirements of </w:t>
      </w:r>
      <w:del w:id="5236" w:author="OFFM" w:date="2024-04-16T10:53:00Z">
        <w:r w:rsidRPr="00F74592">
          <w:rPr>
            <w:rFonts w:ascii="Times New Roman" w:hAnsi="Times New Roman" w:cs="Times New Roman"/>
            <w:sz w:val="24"/>
            <w:szCs w:val="24"/>
          </w:rPr>
          <w:delText>award recipients'</w:delText>
        </w:r>
      </w:del>
      <w:ins w:id="5237" w:author="OFFM" w:date="2024-04-16T10:53:00Z">
        <w:r w:rsidR="00F2264C" w:rsidRPr="001C7544">
          <w:rPr>
            <w:rFonts w:ascii="Times New Roman" w:eastAsia="Times New Roman" w:hAnsi="Times New Roman" w:cs="Times New Roman"/>
            <w:sz w:val="24"/>
            <w:szCs w:val="24"/>
          </w:rPr>
          <w:t>the recipients’</w:t>
        </w:r>
      </w:ins>
      <w:r w:rsidR="00F2264C" w:rsidRPr="001C7544">
        <w:rPr>
          <w:rFonts w:ascii="Times New Roman" w:eastAsia="Times New Roman" w:hAnsi="Times New Roman" w:cs="Times New Roman"/>
          <w:sz w:val="24"/>
          <w:szCs w:val="24"/>
        </w:rPr>
        <w:t xml:space="preserve"> participation in </w:t>
      </w:r>
      <w:del w:id="5238" w:author="OFFM" w:date="2024-04-16T10:53:00Z">
        <w:r w:rsidRPr="00F74592">
          <w:rPr>
            <w:rFonts w:ascii="Times New Roman" w:hAnsi="Times New Roman" w:cs="Times New Roman"/>
            <w:sz w:val="24"/>
            <w:szCs w:val="24"/>
          </w:rPr>
          <w:delText xml:space="preserve">a </w:delText>
        </w:r>
      </w:del>
      <w:r w:rsidR="00F2264C" w:rsidRPr="001C7544">
        <w:rPr>
          <w:rFonts w:ascii="Times New Roman" w:eastAsia="Times New Roman" w:hAnsi="Times New Roman" w:cs="Times New Roman"/>
          <w:sz w:val="24"/>
          <w:szCs w:val="24"/>
        </w:rPr>
        <w:t>federally</w:t>
      </w:r>
      <w:r w:rsidR="00480CE5">
        <w:rPr>
          <w:rFonts w:ascii="Times New Roman" w:eastAsia="Times New Roman" w:hAnsi="Times New Roman" w:cs="Times New Roman"/>
          <w:sz w:val="24"/>
          <w:szCs w:val="24"/>
        </w:rPr>
        <w:t xml:space="preserve"> </w:t>
      </w:r>
      <w:r w:rsidR="00F2264C" w:rsidRPr="001C7544">
        <w:rPr>
          <w:rFonts w:ascii="Times New Roman" w:eastAsia="Times New Roman" w:hAnsi="Times New Roman" w:cs="Times New Roman"/>
          <w:sz w:val="24"/>
          <w:szCs w:val="24"/>
        </w:rPr>
        <w:t xml:space="preserve">funded </w:t>
      </w:r>
      <w:del w:id="5239" w:author="OFFM" w:date="2024-04-16T10:53:00Z">
        <w:r w:rsidRPr="00F74592">
          <w:rPr>
            <w:rFonts w:ascii="Times New Roman" w:hAnsi="Times New Roman" w:cs="Times New Roman"/>
            <w:sz w:val="24"/>
            <w:szCs w:val="24"/>
          </w:rPr>
          <w:delText>evaluation, and any evaluation activities required to be conducted by the Federal award</w:delText>
        </w:r>
      </w:del>
      <w:ins w:id="5240" w:author="OFFM" w:date="2024-04-16T10:53:00Z">
        <w:r w:rsidR="00F2264C" w:rsidRPr="001C7544">
          <w:rPr>
            <w:rFonts w:ascii="Times New Roman" w:eastAsia="Times New Roman" w:hAnsi="Times New Roman" w:cs="Times New Roman"/>
            <w:sz w:val="24"/>
            <w:szCs w:val="24"/>
          </w:rPr>
          <w:t>evaluations</w:t>
        </w:r>
      </w:ins>
      <w:r w:rsidR="00F2264C" w:rsidRPr="001C7544">
        <w:rPr>
          <w:rFonts w:ascii="Times New Roman" w:eastAsia="Times New Roman" w:hAnsi="Times New Roman" w:cs="Times New Roman"/>
          <w:sz w:val="24"/>
          <w:szCs w:val="24"/>
        </w:rPr>
        <w:t xml:space="preserve">. </w:t>
      </w:r>
    </w:p>
    <w:p w14:paraId="561D0002"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200.302 Financial management.</w:t>
      </w:r>
    </w:p>
    <w:p w14:paraId="31962C56" w14:textId="3AA7AE3E"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hAnsi="Times New Roman" w:cs="Times New Roman"/>
          <w:sz w:val="24"/>
          <w:szCs w:val="24"/>
        </w:rPr>
        <w:t xml:space="preserve">(a) Each </w:t>
      </w:r>
      <w:del w:id="5241" w:author="OFFM" w:date="2024-04-16T10:53:00Z">
        <w:r w:rsidR="00817C00" w:rsidRPr="00F74592">
          <w:rPr>
            <w:rFonts w:ascii="Times New Roman" w:hAnsi="Times New Roman" w:cs="Times New Roman"/>
            <w:sz w:val="24"/>
            <w:szCs w:val="24"/>
          </w:rPr>
          <w:delText>state</w:delText>
        </w:r>
      </w:del>
      <w:ins w:id="5242" w:author="OFFM" w:date="2024-04-16T10:53:00Z">
        <w:r w:rsidRPr="001C7544">
          <w:rPr>
            <w:rFonts w:ascii="Times New Roman" w:hAnsi="Times New Roman" w:cs="Times New Roman"/>
            <w:sz w:val="24"/>
            <w:szCs w:val="24"/>
          </w:rPr>
          <w:t>State</w:t>
        </w:r>
      </w:ins>
      <w:r w:rsidRPr="001C7544">
        <w:rPr>
          <w:rFonts w:ascii="Times New Roman" w:hAnsi="Times New Roman" w:cs="Times New Roman"/>
          <w:sz w:val="24"/>
          <w:szCs w:val="24"/>
        </w:rPr>
        <w:t xml:space="preserve"> must expend and account for the Federal award in accordance with </w:t>
      </w:r>
      <w:del w:id="5243" w:author="OFFM" w:date="2024-04-16T10:53:00Z">
        <w:r w:rsidR="00817C00" w:rsidRPr="00F74592">
          <w:rPr>
            <w:rFonts w:ascii="Times New Roman" w:hAnsi="Times New Roman" w:cs="Times New Roman"/>
            <w:sz w:val="24"/>
            <w:szCs w:val="24"/>
          </w:rPr>
          <w:delText>state</w:delText>
        </w:r>
      </w:del>
      <w:ins w:id="5244" w:author="OFFM" w:date="2024-04-16T10:53:00Z">
        <w:r w:rsidRPr="001C7544">
          <w:rPr>
            <w:rFonts w:ascii="Times New Roman" w:hAnsi="Times New Roman" w:cs="Times New Roman"/>
            <w:sz w:val="24"/>
            <w:szCs w:val="24"/>
          </w:rPr>
          <w:t>State</w:t>
        </w:r>
      </w:ins>
      <w:r w:rsidRPr="001C7544">
        <w:rPr>
          <w:rFonts w:ascii="Times New Roman" w:hAnsi="Times New Roman" w:cs="Times New Roman"/>
          <w:sz w:val="24"/>
          <w:szCs w:val="24"/>
        </w:rPr>
        <w:t xml:space="preserve"> laws and procedures for expending and accounting for the </w:t>
      </w:r>
      <w:del w:id="5245" w:author="OFFM" w:date="2024-04-16T10:53:00Z">
        <w:r w:rsidR="00817C00" w:rsidRPr="00F74592">
          <w:rPr>
            <w:rFonts w:ascii="Times New Roman" w:hAnsi="Times New Roman" w:cs="Times New Roman"/>
            <w:sz w:val="24"/>
            <w:szCs w:val="24"/>
          </w:rPr>
          <w:delText>state's own</w:delText>
        </w:r>
      </w:del>
      <w:ins w:id="5246" w:author="OFFM" w:date="2024-04-16T10:53:00Z">
        <w:r w:rsidRPr="001C7544">
          <w:rPr>
            <w:rFonts w:ascii="Times New Roman" w:hAnsi="Times New Roman" w:cs="Times New Roman"/>
            <w:sz w:val="24"/>
            <w:szCs w:val="24"/>
          </w:rPr>
          <w:t>State’s</w:t>
        </w:r>
      </w:ins>
      <w:r w:rsidRPr="001C7544">
        <w:rPr>
          <w:rFonts w:ascii="Times New Roman" w:hAnsi="Times New Roman" w:cs="Times New Roman"/>
          <w:sz w:val="24"/>
          <w:szCs w:val="24"/>
        </w:rPr>
        <w:t xml:space="preserve"> funds. </w:t>
      </w:r>
      <w:del w:id="5247" w:author="OFFM" w:date="2024-04-16T10:53:00Z">
        <w:r w:rsidR="00817C00" w:rsidRPr="00F74592">
          <w:rPr>
            <w:rFonts w:ascii="Times New Roman" w:hAnsi="Times New Roman" w:cs="Times New Roman"/>
            <w:sz w:val="24"/>
            <w:szCs w:val="24"/>
          </w:rPr>
          <w:delText>In addition, the state's</w:delText>
        </w:r>
      </w:del>
      <w:ins w:id="5248" w:author="OFFM" w:date="2024-04-16T10:53:00Z">
        <w:r w:rsidRPr="001C7544">
          <w:rPr>
            <w:rFonts w:ascii="Times New Roman" w:hAnsi="Times New Roman" w:cs="Times New Roman"/>
            <w:sz w:val="24"/>
            <w:szCs w:val="24"/>
          </w:rPr>
          <w:t>All recipient</w:t>
        </w:r>
      </w:ins>
      <w:r w:rsidRPr="001C7544">
        <w:rPr>
          <w:rFonts w:ascii="Times New Roman" w:hAnsi="Times New Roman" w:cs="Times New Roman"/>
          <w:sz w:val="24"/>
          <w:szCs w:val="24"/>
        </w:rPr>
        <w:t xml:space="preserve"> and </w:t>
      </w:r>
      <w:del w:id="5249" w:author="OFFM" w:date="2024-04-16T10:53:00Z">
        <w:r w:rsidR="00817C00" w:rsidRPr="00F74592">
          <w:rPr>
            <w:rFonts w:ascii="Times New Roman" w:hAnsi="Times New Roman" w:cs="Times New Roman"/>
            <w:sz w:val="24"/>
            <w:szCs w:val="24"/>
          </w:rPr>
          <w:delText>the other non-Federal entity's</w:delText>
        </w:r>
      </w:del>
      <w:ins w:id="5250" w:author="OFFM" w:date="2024-04-16T10:53:00Z">
        <w:r w:rsidRPr="001C7544">
          <w:rPr>
            <w:rFonts w:ascii="Times New Roman" w:hAnsi="Times New Roman" w:cs="Times New Roman"/>
            <w:sz w:val="24"/>
            <w:szCs w:val="24"/>
          </w:rPr>
          <w:t>subrecipient</w:t>
        </w:r>
      </w:ins>
      <w:r w:rsidRPr="001C7544">
        <w:rPr>
          <w:rFonts w:ascii="Times New Roman" w:hAnsi="Times New Roman" w:cs="Times New Roman"/>
          <w:sz w:val="24"/>
          <w:szCs w:val="24"/>
        </w:rPr>
        <w:t xml:space="preserve"> financial management systems, including records documenting compliance with Federal statutes, regulations, and the terms and conditions of the Federal award, must be sufficient to permit the preparation of reports required by </w:t>
      </w:r>
      <w:del w:id="5251" w:author="OFFM" w:date="2024-04-16T10:53:00Z">
        <w:r w:rsidR="00817C00" w:rsidRPr="00F74592">
          <w:rPr>
            <w:rFonts w:ascii="Times New Roman" w:hAnsi="Times New Roman" w:cs="Times New Roman"/>
            <w:sz w:val="24"/>
            <w:szCs w:val="24"/>
          </w:rPr>
          <w:delText xml:space="preserve">general and program-specific </w:delText>
        </w:r>
      </w:del>
      <w:ins w:id="5252" w:author="OFFM" w:date="2024-04-16T10:53:00Z">
        <w:r w:rsidRPr="001C7544">
          <w:rPr>
            <w:rFonts w:ascii="Times New Roman" w:hAnsi="Times New Roman" w:cs="Times New Roman"/>
            <w:sz w:val="24"/>
            <w:szCs w:val="24"/>
          </w:rPr>
          <w:t xml:space="preserve">the </w:t>
        </w:r>
      </w:ins>
      <w:r w:rsidRPr="001C7544">
        <w:rPr>
          <w:rFonts w:ascii="Times New Roman" w:hAnsi="Times New Roman" w:cs="Times New Roman"/>
          <w:sz w:val="24"/>
          <w:szCs w:val="24"/>
        </w:rPr>
        <w:t xml:space="preserve">terms and conditions; and </w:t>
      </w:r>
      <w:del w:id="5253" w:author="OFFM" w:date="2024-04-16T10:53:00Z">
        <w:r w:rsidR="00817C00" w:rsidRPr="00F74592">
          <w:rPr>
            <w:rFonts w:ascii="Times New Roman" w:hAnsi="Times New Roman" w:cs="Times New Roman"/>
            <w:sz w:val="24"/>
            <w:szCs w:val="24"/>
          </w:rPr>
          <w:delText>the tracing of funds to a level of</w:delText>
        </w:r>
      </w:del>
      <w:ins w:id="5254" w:author="OFFM" w:date="2024-04-16T10:53:00Z">
        <w:r w:rsidRPr="001C7544">
          <w:rPr>
            <w:rFonts w:ascii="Times New Roman" w:hAnsi="Times New Roman" w:cs="Times New Roman"/>
            <w:sz w:val="24"/>
            <w:szCs w:val="24"/>
          </w:rPr>
          <w:t>tracking</w:t>
        </w:r>
      </w:ins>
      <w:r w:rsidRPr="001C7544">
        <w:rPr>
          <w:rFonts w:ascii="Times New Roman" w:hAnsi="Times New Roman" w:cs="Times New Roman"/>
          <w:sz w:val="24"/>
          <w:szCs w:val="24"/>
        </w:rPr>
        <w:t xml:space="preserve"> expenditures </w:t>
      </w:r>
      <w:del w:id="5255" w:author="OFFM" w:date="2024-04-16T10:53:00Z">
        <w:r w:rsidR="00817C00" w:rsidRPr="00F74592">
          <w:rPr>
            <w:rFonts w:ascii="Times New Roman" w:hAnsi="Times New Roman" w:cs="Times New Roman"/>
            <w:sz w:val="24"/>
            <w:szCs w:val="24"/>
          </w:rPr>
          <w:delText xml:space="preserve">adequate </w:delText>
        </w:r>
      </w:del>
      <w:r w:rsidRPr="001C7544">
        <w:rPr>
          <w:rFonts w:ascii="Times New Roman" w:hAnsi="Times New Roman" w:cs="Times New Roman"/>
          <w:sz w:val="24"/>
          <w:szCs w:val="24"/>
        </w:rPr>
        <w:t xml:space="preserve">to establish that </w:t>
      </w:r>
      <w:del w:id="5256" w:author="OFFM" w:date="2024-04-16T10:53:00Z">
        <w:r w:rsidR="00817C00" w:rsidRPr="00F74592">
          <w:rPr>
            <w:rFonts w:ascii="Times New Roman" w:hAnsi="Times New Roman" w:cs="Times New Roman"/>
            <w:sz w:val="24"/>
            <w:szCs w:val="24"/>
          </w:rPr>
          <w:delText xml:space="preserve">such </w:delText>
        </w:r>
      </w:del>
      <w:r w:rsidRPr="001C7544">
        <w:rPr>
          <w:rFonts w:ascii="Times New Roman" w:hAnsi="Times New Roman" w:cs="Times New Roman"/>
          <w:sz w:val="24"/>
          <w:szCs w:val="24"/>
        </w:rPr>
        <w:t xml:space="preserve">funds have </w:t>
      </w:r>
      <w:r w:rsidRPr="001C7544">
        <w:rPr>
          <w:rFonts w:ascii="Times New Roman" w:hAnsi="Times New Roman" w:cs="Times New Roman"/>
          <w:sz w:val="24"/>
          <w:szCs w:val="24"/>
        </w:rPr>
        <w:lastRenderedPageBreak/>
        <w:t xml:space="preserve">been used </w:t>
      </w:r>
      <w:del w:id="5257" w:author="OFFM" w:date="2024-04-16T10:53:00Z">
        <w:r w:rsidR="00817C00" w:rsidRPr="00F74592">
          <w:rPr>
            <w:rFonts w:ascii="Times New Roman" w:hAnsi="Times New Roman" w:cs="Times New Roman"/>
            <w:sz w:val="24"/>
            <w:szCs w:val="24"/>
          </w:rPr>
          <w:delText>according to the</w:delText>
        </w:r>
      </w:del>
      <w:ins w:id="5258" w:author="OFFM" w:date="2024-04-16T10:53:00Z">
        <w:r w:rsidRPr="001C7544">
          <w:rPr>
            <w:rFonts w:ascii="Times New Roman" w:hAnsi="Times New Roman" w:cs="Times New Roman"/>
            <w:sz w:val="24"/>
            <w:szCs w:val="24"/>
          </w:rPr>
          <w:t>in accordance with</w:t>
        </w:r>
      </w:ins>
      <w:r w:rsidRPr="001C7544">
        <w:rPr>
          <w:rFonts w:ascii="Times New Roman" w:hAnsi="Times New Roman" w:cs="Times New Roman"/>
          <w:sz w:val="24"/>
          <w:szCs w:val="24"/>
        </w:rPr>
        <w:t xml:space="preserve"> Federal statutes, regulations, and the terms and conditions of the Federal award. See</w:t>
      </w:r>
      <w:del w:id="5259" w:author="OFFM" w:date="2024-04-16T10:53:00Z">
        <w:r w:rsidR="00817C00" w:rsidRPr="00F74592">
          <w:rPr>
            <w:rFonts w:ascii="Times New Roman" w:hAnsi="Times New Roman" w:cs="Times New Roman"/>
            <w:sz w:val="24"/>
            <w:szCs w:val="24"/>
          </w:rPr>
          <w:delText xml:space="preserve"> also</w:delText>
        </w:r>
      </w:del>
      <w:r w:rsidRPr="001C7544">
        <w:rPr>
          <w:rFonts w:ascii="Times New Roman" w:hAnsi="Times New Roman" w:cs="Times New Roman"/>
          <w:sz w:val="24"/>
          <w:szCs w:val="24"/>
        </w:rPr>
        <w:t xml:space="preserve"> § 200.450</w:t>
      </w:r>
      <w:del w:id="5260" w:author="OFFM" w:date="2024-04-16T10:53:00Z">
        <w:r w:rsidR="00817C00" w:rsidRPr="00F74592">
          <w:rPr>
            <w:rFonts w:ascii="Times New Roman" w:hAnsi="Times New Roman" w:cs="Times New Roman"/>
            <w:sz w:val="24"/>
            <w:szCs w:val="24"/>
          </w:rPr>
          <w:delText xml:space="preserve">. </w:delText>
        </w:r>
      </w:del>
    </w:p>
    <w:p w14:paraId="692FBBDA" w14:textId="64932ADD"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w:t>
      </w:r>
      <w:ins w:id="5261" w:author="OFFM" w:date="2024-04-16T10:53:00Z">
        <w:r w:rsidRPr="001C7544">
          <w:rPr>
            <w:rFonts w:ascii="Times New Roman" w:eastAsia="Times New Roman" w:hAnsi="Times New Roman" w:cs="Times New Roman"/>
            <w:sz w:val="24"/>
            <w:szCs w:val="24"/>
          </w:rPr>
          <w:t xml:space="preserve">recipient’s and subrecipient’s </w:t>
        </w:r>
      </w:ins>
      <w:r w:rsidRPr="001C7544">
        <w:rPr>
          <w:rFonts w:ascii="Times New Roman" w:eastAsia="Times New Roman" w:hAnsi="Times New Roman" w:cs="Times New Roman"/>
          <w:sz w:val="24"/>
          <w:szCs w:val="24"/>
        </w:rPr>
        <w:t xml:space="preserve">financial management system </w:t>
      </w:r>
      <w:del w:id="5262" w:author="OFFM" w:date="2024-04-16T10:53:00Z">
        <w:r w:rsidR="00817C00" w:rsidRPr="00F74592">
          <w:rPr>
            <w:rFonts w:ascii="Times New Roman" w:hAnsi="Times New Roman" w:cs="Times New Roman"/>
            <w:sz w:val="24"/>
            <w:szCs w:val="24"/>
          </w:rPr>
          <w:delText xml:space="preserve">of each non-Federal entity </w:delText>
        </w:r>
      </w:del>
      <w:r w:rsidRPr="001C7544">
        <w:rPr>
          <w:rFonts w:ascii="Times New Roman" w:eastAsia="Times New Roman" w:hAnsi="Times New Roman" w:cs="Times New Roman"/>
          <w:sz w:val="24"/>
          <w:szCs w:val="24"/>
        </w:rPr>
        <w:t xml:space="preserve">must provide for the following (see </w:t>
      </w:r>
      <w:del w:id="5263" w:author="OFFM" w:date="2024-04-16T10:53:00Z">
        <w:r w:rsidR="00817C00" w:rsidRPr="00F74592">
          <w:rPr>
            <w:rFonts w:ascii="Times New Roman" w:hAnsi="Times New Roman" w:cs="Times New Roman"/>
            <w:sz w:val="24"/>
            <w:szCs w:val="24"/>
          </w:rPr>
          <w:delText xml:space="preserve">also </w:delText>
        </w:r>
      </w:del>
      <w:r w:rsidRPr="001C7544">
        <w:rPr>
          <w:rFonts w:ascii="Times New Roman" w:eastAsia="Times New Roman" w:hAnsi="Times New Roman" w:cs="Times New Roman"/>
          <w:sz w:val="24"/>
          <w:szCs w:val="24"/>
        </w:rPr>
        <w:t xml:space="preserve">§§ 200.334, 200.335, 200.336, and 200.337): </w:t>
      </w:r>
    </w:p>
    <w:p w14:paraId="67468783" w14:textId="45E6F943"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(1) Identif</w:t>
      </w:r>
      <w:r w:rsidRPr="008543D3">
        <w:rPr>
          <w:rFonts w:ascii="Times New Roman" w:eastAsia="Times New Roman" w:hAnsi="Times New Roman" w:cs="Times New Roman"/>
          <w:sz w:val="24"/>
          <w:szCs w:val="24"/>
        </w:rPr>
        <w:t>ication</w:t>
      </w:r>
      <w:del w:id="5264" w:author="OFFM" w:date="2024-04-16T10:53:00Z">
        <w:r w:rsidR="00817C00" w:rsidRPr="00F74592">
          <w:rPr>
            <w:rFonts w:ascii="Times New Roman" w:hAnsi="Times New Roman" w:cs="Times New Roman"/>
            <w:sz w:val="24"/>
            <w:szCs w:val="24"/>
          </w:rPr>
          <w:delText>, in its accounts,</w:delText>
        </w:r>
      </w:del>
      <w:r w:rsidRPr="008543D3">
        <w:rPr>
          <w:rFonts w:ascii="Times New Roman" w:eastAsia="Times New Roman" w:hAnsi="Times New Roman" w:cs="Times New Roman"/>
          <w:sz w:val="24"/>
          <w:szCs w:val="24"/>
        </w:rPr>
        <w:t xml:space="preserve"> of all Federal awards </w:t>
      </w:r>
      <w:r w:rsidRPr="008543D3">
        <w:rPr>
          <w:rFonts w:ascii="Times New Roman" w:hAnsi="Times New Roman" w:cs="Times New Roman"/>
          <w:sz w:val="24"/>
          <w:szCs w:val="24"/>
        </w:rPr>
        <w:t xml:space="preserve">received and expended and the Federal programs under which they were received. Federal program and Federal award identification must include, as applicable, </w:t>
      </w:r>
      <w:r w:rsidRPr="008543D3">
        <w:rPr>
          <w:rFonts w:ascii="Times New Roman" w:eastAsia="Times New Roman" w:hAnsi="Times New Roman" w:cs="Times New Roman"/>
          <w:sz w:val="24"/>
          <w:szCs w:val="24"/>
        </w:rPr>
        <w:t>the Assistance Listings title and number, Federal award identification number</w:t>
      </w:r>
      <w:del w:id="5265" w:author="OFFM" w:date="2024-04-16T10:53:00Z">
        <w:r w:rsidR="00817C00" w:rsidRPr="00F74592">
          <w:rPr>
            <w:rFonts w:ascii="Times New Roman" w:hAnsi="Times New Roman" w:cs="Times New Roman"/>
            <w:sz w:val="24"/>
            <w:szCs w:val="24"/>
          </w:rPr>
          <w:delText xml:space="preserve"> and</w:delText>
        </w:r>
      </w:del>
      <w:ins w:id="5266" w:author="OFFM" w:date="2024-04-16T10:53:00Z">
        <w:r w:rsidRPr="008543D3">
          <w:rPr>
            <w:rFonts w:ascii="Times New Roman" w:eastAsia="Times New Roman" w:hAnsi="Times New Roman" w:cs="Times New Roman"/>
            <w:sz w:val="24"/>
            <w:szCs w:val="24"/>
          </w:rPr>
          <w:t>,</w:t>
        </w:r>
      </w:ins>
      <w:r w:rsidRPr="008543D3">
        <w:rPr>
          <w:rFonts w:ascii="Times New Roman" w:eastAsia="Times New Roman" w:hAnsi="Times New Roman" w:cs="Times New Roman"/>
          <w:sz w:val="24"/>
          <w:szCs w:val="24"/>
        </w:rPr>
        <w:t xml:space="preserve"> year</w:t>
      </w:r>
      <w:del w:id="5267" w:author="OFFM" w:date="2024-04-16T10:53:00Z">
        <w:r w:rsidR="00817C00" w:rsidRPr="00F74592">
          <w:rPr>
            <w:rFonts w:ascii="Times New Roman" w:hAnsi="Times New Roman" w:cs="Times New Roman"/>
            <w:sz w:val="24"/>
            <w:szCs w:val="24"/>
          </w:rPr>
          <w:delText>, name of</w:delText>
        </w:r>
      </w:del>
      <w:r w:rsidRPr="008543D3">
        <w:rPr>
          <w:rFonts w:ascii="Times New Roman" w:eastAsia="Times New Roman" w:hAnsi="Times New Roman" w:cs="Times New Roman"/>
          <w:sz w:val="24"/>
          <w:szCs w:val="24"/>
        </w:rPr>
        <w:t xml:space="preserve"> the Federal </w:t>
      </w:r>
      <w:del w:id="5268" w:author="OFFM" w:date="2024-04-16T10:53:00Z">
        <w:r w:rsidR="00817C00" w:rsidRPr="00F74592">
          <w:rPr>
            <w:rFonts w:ascii="Times New Roman" w:hAnsi="Times New Roman" w:cs="Times New Roman"/>
            <w:sz w:val="24"/>
            <w:szCs w:val="24"/>
          </w:rPr>
          <w:delText>agency</w:delText>
        </w:r>
      </w:del>
      <w:ins w:id="5269" w:author="OFFM" w:date="2024-04-16T10:53:00Z">
        <w:r w:rsidRPr="008543D3">
          <w:rPr>
            <w:rFonts w:ascii="Times New Roman" w:eastAsia="Times New Roman" w:hAnsi="Times New Roman" w:cs="Times New Roman"/>
            <w:sz w:val="24"/>
            <w:szCs w:val="24"/>
          </w:rPr>
          <w:t>award was issued</w:t>
        </w:r>
      </w:ins>
      <w:r w:rsidRPr="008543D3">
        <w:rPr>
          <w:rFonts w:ascii="Times New Roman" w:eastAsia="Times New Roman" w:hAnsi="Times New Roman" w:cs="Times New Roman"/>
          <w:sz w:val="24"/>
          <w:szCs w:val="24"/>
        </w:rPr>
        <w:t xml:space="preserve">, and name of the </w:t>
      </w:r>
      <w:ins w:id="5270" w:author="OFFM" w:date="2024-04-16T10:53:00Z">
        <w:r w:rsidRPr="008543D3">
          <w:rPr>
            <w:rFonts w:ascii="Times New Roman" w:eastAsia="Times New Roman" w:hAnsi="Times New Roman" w:cs="Times New Roman"/>
            <w:sz w:val="24"/>
            <w:szCs w:val="24"/>
          </w:rPr>
          <w:t xml:space="preserve">Federal agency or </w:t>
        </w:r>
      </w:ins>
      <w:r w:rsidRPr="008543D3">
        <w:rPr>
          <w:rFonts w:ascii="Times New Roman" w:eastAsia="Times New Roman" w:hAnsi="Times New Roman" w:cs="Times New Roman"/>
          <w:sz w:val="24"/>
          <w:szCs w:val="24"/>
        </w:rPr>
        <w:t>pass-through entity</w:t>
      </w:r>
      <w:del w:id="5271" w:author="OFFM" w:date="2024-04-16T10:53:00Z">
        <w:r w:rsidR="00817C00" w:rsidRPr="00F74592">
          <w:rPr>
            <w:rFonts w:ascii="Times New Roman" w:hAnsi="Times New Roman" w:cs="Times New Roman"/>
            <w:sz w:val="24"/>
            <w:szCs w:val="24"/>
          </w:rPr>
          <w:delText>, if any</w:delText>
        </w:r>
      </w:del>
      <w:r w:rsidRPr="008543D3">
        <w:rPr>
          <w:rFonts w:ascii="Times New Roman" w:eastAsia="Times New Roman" w:hAnsi="Times New Roman" w:cs="Times New Roman"/>
          <w:sz w:val="24"/>
          <w:szCs w:val="24"/>
        </w:rPr>
        <w:t xml:space="preserve">. </w:t>
      </w:r>
    </w:p>
    <w:p w14:paraId="17C9AD52" w14:textId="414CE84A"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hAnsi="Times New Roman" w:cs="Times New Roman"/>
          <w:sz w:val="24"/>
          <w:szCs w:val="24"/>
        </w:rPr>
        <w:t xml:space="preserve">(2) Accurate, current, and complete disclosure of the financial results of each Federal award or program in accordance with the reporting requirements </w:t>
      </w:r>
      <w:del w:id="5272" w:author="OFFM" w:date="2024-04-16T10:53:00Z">
        <w:r w:rsidR="00817C00" w:rsidRPr="00F74592">
          <w:rPr>
            <w:rFonts w:ascii="Times New Roman" w:hAnsi="Times New Roman" w:cs="Times New Roman"/>
            <w:sz w:val="24"/>
            <w:szCs w:val="24"/>
          </w:rPr>
          <w:delText xml:space="preserve">set forth </w:delText>
        </w:r>
      </w:del>
      <w:r w:rsidRPr="001C7544">
        <w:rPr>
          <w:rFonts w:ascii="Times New Roman" w:hAnsi="Times New Roman" w:cs="Times New Roman"/>
          <w:sz w:val="24"/>
          <w:szCs w:val="24"/>
        </w:rPr>
        <w:t xml:space="preserve">in §§ 200.328 and 200.329. </w:t>
      </w:r>
      <w:del w:id="5273" w:author="OFFM" w:date="2024-04-16T10:53:00Z">
        <w:r w:rsidR="00817C00" w:rsidRPr="00F74592">
          <w:rPr>
            <w:rFonts w:ascii="Times New Roman" w:hAnsi="Times New Roman" w:cs="Times New Roman"/>
            <w:sz w:val="24"/>
            <w:szCs w:val="24"/>
          </w:rPr>
          <w:delText>If</w:delText>
        </w:r>
      </w:del>
      <w:ins w:id="5274" w:author="OFFM" w:date="2024-04-16T10:53:00Z">
        <w:r w:rsidRPr="001C7544">
          <w:rPr>
            <w:rFonts w:ascii="Times New Roman" w:hAnsi="Times New Roman" w:cs="Times New Roman"/>
            <w:sz w:val="24"/>
            <w:szCs w:val="24"/>
          </w:rPr>
          <w:t>When</w:t>
        </w:r>
      </w:ins>
      <w:r w:rsidRPr="001C7544">
        <w:rPr>
          <w:rFonts w:ascii="Times New Roman" w:hAnsi="Times New Roman" w:cs="Times New Roman"/>
          <w:sz w:val="24"/>
          <w:szCs w:val="24"/>
        </w:rPr>
        <w:t xml:space="preserve"> a Federal </w:t>
      </w:r>
      <w:del w:id="527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hAnsi="Times New Roman" w:cs="Times New Roman"/>
          <w:sz w:val="24"/>
          <w:szCs w:val="24"/>
        </w:rPr>
        <w:t xml:space="preserve">agency </w:t>
      </w:r>
      <w:ins w:id="5276" w:author="OFFM" w:date="2024-04-16T10:53:00Z">
        <w:r w:rsidRPr="001C7544">
          <w:rPr>
            <w:rFonts w:ascii="Times New Roman" w:hAnsi="Times New Roman" w:cs="Times New Roman"/>
            <w:sz w:val="24"/>
            <w:szCs w:val="24"/>
          </w:rPr>
          <w:t xml:space="preserve">or pass-through entity </w:t>
        </w:r>
      </w:ins>
      <w:r w:rsidRPr="001C7544">
        <w:rPr>
          <w:rFonts w:ascii="Times New Roman" w:hAnsi="Times New Roman" w:cs="Times New Roman"/>
          <w:sz w:val="24"/>
          <w:szCs w:val="24"/>
        </w:rPr>
        <w:t xml:space="preserve">requires reporting on an accrual basis from a recipient </w:t>
      </w:r>
      <w:ins w:id="5277" w:author="OFFM" w:date="2024-04-16T10:53:00Z">
        <w:r w:rsidRPr="001C7544">
          <w:rPr>
            <w:rFonts w:ascii="Times New Roman" w:hAnsi="Times New Roman" w:cs="Times New Roman"/>
            <w:sz w:val="24"/>
            <w:szCs w:val="24"/>
          </w:rPr>
          <w:t xml:space="preserve">or subrecipient </w:t>
        </w:r>
      </w:ins>
      <w:r w:rsidRPr="001C7544">
        <w:rPr>
          <w:rFonts w:ascii="Times New Roman" w:hAnsi="Times New Roman" w:cs="Times New Roman"/>
          <w:sz w:val="24"/>
          <w:szCs w:val="24"/>
        </w:rPr>
        <w:t xml:space="preserve">that maintains its records </w:t>
      </w:r>
      <w:del w:id="5278" w:author="OFFM" w:date="2024-04-16T10:53:00Z">
        <w:r w:rsidR="00817C00" w:rsidRPr="00F74592">
          <w:rPr>
            <w:rFonts w:ascii="Times New Roman" w:hAnsi="Times New Roman" w:cs="Times New Roman"/>
            <w:sz w:val="24"/>
            <w:szCs w:val="24"/>
          </w:rPr>
          <w:delText xml:space="preserve">on </w:delText>
        </w:r>
      </w:del>
      <w:r w:rsidRPr="001C7544">
        <w:rPr>
          <w:rFonts w:ascii="Times New Roman" w:hAnsi="Times New Roman" w:cs="Times New Roman"/>
          <w:sz w:val="24"/>
          <w:szCs w:val="24"/>
        </w:rPr>
        <w:t xml:space="preserve">other than </w:t>
      </w:r>
      <w:ins w:id="5279" w:author="OFFM" w:date="2024-04-16T10:53:00Z">
        <w:r w:rsidRPr="001C7544">
          <w:rPr>
            <w:rFonts w:ascii="Times New Roman" w:hAnsi="Times New Roman" w:cs="Times New Roman"/>
            <w:sz w:val="24"/>
            <w:szCs w:val="24"/>
          </w:rPr>
          <w:t xml:space="preserve">on </w:t>
        </w:r>
      </w:ins>
      <w:r w:rsidRPr="001C7544">
        <w:rPr>
          <w:rFonts w:ascii="Times New Roman" w:hAnsi="Times New Roman" w:cs="Times New Roman"/>
          <w:sz w:val="24"/>
          <w:szCs w:val="24"/>
        </w:rPr>
        <w:t xml:space="preserve">an accrual basis, the recipient </w:t>
      </w:r>
      <w:ins w:id="5280" w:author="OFFM" w:date="2024-04-16T10:53:00Z">
        <w:r w:rsidRPr="001C7544">
          <w:rPr>
            <w:rFonts w:ascii="Times New Roman" w:hAnsi="Times New Roman" w:cs="Times New Roman"/>
            <w:sz w:val="24"/>
            <w:szCs w:val="24"/>
          </w:rPr>
          <w:t xml:space="preserve">or subrecipient </w:t>
        </w:r>
      </w:ins>
      <w:r w:rsidRPr="001C7544">
        <w:rPr>
          <w:rFonts w:ascii="Times New Roman" w:hAnsi="Times New Roman" w:cs="Times New Roman"/>
          <w:sz w:val="24"/>
          <w:szCs w:val="24"/>
        </w:rPr>
        <w:t xml:space="preserve">must not be required to establish an accrual accounting system. This recipient </w:t>
      </w:r>
      <w:ins w:id="5281" w:author="OFFM" w:date="2024-04-16T10:53:00Z">
        <w:r w:rsidRPr="001C7544">
          <w:rPr>
            <w:rFonts w:ascii="Times New Roman" w:hAnsi="Times New Roman" w:cs="Times New Roman"/>
            <w:sz w:val="24"/>
            <w:szCs w:val="24"/>
          </w:rPr>
          <w:t xml:space="preserve">or subrecipient </w:t>
        </w:r>
      </w:ins>
      <w:r w:rsidRPr="001C7544">
        <w:rPr>
          <w:rFonts w:ascii="Times New Roman" w:hAnsi="Times New Roman" w:cs="Times New Roman"/>
          <w:sz w:val="24"/>
          <w:szCs w:val="24"/>
        </w:rPr>
        <w:t xml:space="preserve">may develop accrual data for its reports </w:t>
      </w:r>
      <w:del w:id="5282" w:author="OFFM" w:date="2024-04-16T10:53:00Z">
        <w:r w:rsidR="00817C00" w:rsidRPr="00F74592">
          <w:rPr>
            <w:rFonts w:ascii="Times New Roman" w:hAnsi="Times New Roman" w:cs="Times New Roman"/>
            <w:sz w:val="24"/>
            <w:szCs w:val="24"/>
          </w:rPr>
          <w:delText>on the basis of an analysis of the documentation on hand. Similarly, a pass-through entity must not require a subrecipient to establish an accrual accounting system and must allow the subrecipient to develop accrual data for its reports on the basis of</w:delText>
        </w:r>
      </w:del>
      <w:ins w:id="5283" w:author="OFFM" w:date="2024-04-16T10:53:00Z">
        <w:r w:rsidRPr="001C7544">
          <w:rPr>
            <w:rFonts w:ascii="Times New Roman" w:hAnsi="Times New Roman" w:cs="Times New Roman"/>
            <w:sz w:val="24"/>
            <w:szCs w:val="24"/>
          </w:rPr>
          <w:t>based on</w:t>
        </w:r>
      </w:ins>
      <w:r w:rsidRPr="001C7544">
        <w:rPr>
          <w:rFonts w:ascii="Times New Roman" w:hAnsi="Times New Roman" w:cs="Times New Roman"/>
          <w:sz w:val="24"/>
          <w:szCs w:val="24"/>
        </w:rPr>
        <w:t xml:space="preserve"> an analysis of the documentation on hand. </w:t>
      </w:r>
    </w:p>
    <w:p w14:paraId="7599ED6E" w14:textId="77777777" w:rsidR="00817C00" w:rsidRPr="00F74592" w:rsidRDefault="00F2264C" w:rsidP="00B229D1">
      <w:pPr>
        <w:spacing w:after="0" w:line="480" w:lineRule="auto"/>
        <w:ind w:firstLine="720"/>
        <w:contextualSpacing/>
        <w:rPr>
          <w:del w:id="5284" w:author="OFFM" w:date="2024-04-16T10:53:00Z"/>
          <w:rFonts w:ascii="Times New Roman" w:hAnsi="Times New Roman" w:cs="Times New Roman"/>
          <w:sz w:val="24"/>
          <w:szCs w:val="24"/>
        </w:rPr>
      </w:pPr>
      <w:r w:rsidRPr="001C7544">
        <w:rPr>
          <w:rFonts w:ascii="Times New Roman" w:eastAsia="Times New Roman" w:hAnsi="Times New Roman" w:cs="Times New Roman"/>
          <w:sz w:val="24"/>
          <w:szCs w:val="24"/>
        </w:rPr>
        <w:t xml:space="preserve">(3) </w:t>
      </w:r>
      <w:del w:id="5285" w:author="OFFM" w:date="2024-04-16T10:53:00Z">
        <w:r w:rsidR="00817C00" w:rsidRPr="00F74592">
          <w:rPr>
            <w:rFonts w:ascii="Times New Roman" w:hAnsi="Times New Roman" w:cs="Times New Roman"/>
            <w:sz w:val="24"/>
            <w:szCs w:val="24"/>
          </w:rPr>
          <w:delText xml:space="preserve">Records </w:delText>
        </w:r>
      </w:del>
      <w:ins w:id="5286" w:author="OFFM" w:date="2024-04-16T10:53:00Z">
        <w:r w:rsidRPr="001C7544">
          <w:rPr>
            <w:rFonts w:ascii="Times New Roman" w:eastAsia="Times New Roman" w:hAnsi="Times New Roman" w:cs="Times New Roman"/>
            <w:sz w:val="24"/>
            <w:szCs w:val="24"/>
          </w:rPr>
          <w:t xml:space="preserve">Maintaining records </w:t>
        </w:r>
      </w:ins>
      <w:r w:rsidRPr="001C7544">
        <w:rPr>
          <w:rFonts w:ascii="Times New Roman" w:eastAsia="Times New Roman" w:hAnsi="Times New Roman" w:cs="Times New Roman"/>
          <w:sz w:val="24"/>
          <w:szCs w:val="24"/>
        </w:rPr>
        <w:t xml:space="preserve">that </w:t>
      </w:r>
      <w:ins w:id="5287" w:author="OFFM" w:date="2024-04-16T10:53:00Z">
        <w:r w:rsidRPr="001C7544">
          <w:rPr>
            <w:rFonts w:ascii="Times New Roman" w:eastAsia="Times New Roman" w:hAnsi="Times New Roman" w:cs="Times New Roman"/>
            <w:sz w:val="24"/>
            <w:szCs w:val="24"/>
          </w:rPr>
          <w:t xml:space="preserve">sufficiently </w:t>
        </w:r>
      </w:ins>
      <w:r w:rsidRPr="001C7544">
        <w:rPr>
          <w:rFonts w:ascii="Times New Roman" w:eastAsia="Times New Roman" w:hAnsi="Times New Roman" w:cs="Times New Roman"/>
          <w:sz w:val="24"/>
          <w:szCs w:val="24"/>
        </w:rPr>
        <w:t xml:space="preserve">identify </w:t>
      </w:r>
      <w:del w:id="5288" w:author="OFFM" w:date="2024-04-16T10:53:00Z">
        <w:r w:rsidR="00817C00" w:rsidRPr="00F74592">
          <w:rPr>
            <w:rFonts w:ascii="Times New Roman" w:hAnsi="Times New Roman" w:cs="Times New Roman"/>
            <w:sz w:val="24"/>
            <w:szCs w:val="24"/>
          </w:rPr>
          <w:delText xml:space="preserve">adequately </w:delText>
        </w:r>
      </w:del>
      <w:r w:rsidRPr="001C7544">
        <w:rPr>
          <w:rFonts w:ascii="Times New Roman" w:eastAsia="Times New Roman" w:hAnsi="Times New Roman" w:cs="Times New Roman"/>
          <w:sz w:val="24"/>
          <w:szCs w:val="24"/>
        </w:rPr>
        <w:t xml:space="preserve">the </w:t>
      </w:r>
      <w:ins w:id="5289" w:author="OFFM" w:date="2024-04-16T10:53:00Z">
        <w:r w:rsidRPr="001C7544">
          <w:rPr>
            <w:rFonts w:ascii="Times New Roman" w:eastAsia="Times New Roman" w:hAnsi="Times New Roman" w:cs="Times New Roman"/>
            <w:sz w:val="24"/>
            <w:szCs w:val="24"/>
          </w:rPr>
          <w:t xml:space="preserve">amount, </w:t>
        </w:r>
      </w:ins>
      <w:r w:rsidRPr="001C7544">
        <w:rPr>
          <w:rFonts w:ascii="Times New Roman" w:eastAsia="Times New Roman" w:hAnsi="Times New Roman" w:cs="Times New Roman"/>
          <w:sz w:val="24"/>
          <w:szCs w:val="24"/>
        </w:rPr>
        <w:t>source</w:t>
      </w:r>
      <w:ins w:id="529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w:t>
      </w:r>
      <w:del w:id="5291" w:author="OFFM" w:date="2024-04-16T10:53:00Z">
        <w:r w:rsidR="00817C00" w:rsidRPr="00F74592">
          <w:rPr>
            <w:rFonts w:ascii="Times New Roman" w:hAnsi="Times New Roman" w:cs="Times New Roman"/>
            <w:sz w:val="24"/>
            <w:szCs w:val="24"/>
          </w:rPr>
          <w:delText>application</w:delText>
        </w:r>
      </w:del>
      <w:ins w:id="5292" w:author="OFFM" w:date="2024-04-16T10:53:00Z">
        <w:r w:rsidRPr="001C7544">
          <w:rPr>
            <w:rFonts w:ascii="Times New Roman" w:eastAsia="Times New Roman" w:hAnsi="Times New Roman" w:cs="Times New Roman"/>
            <w:sz w:val="24"/>
            <w:szCs w:val="24"/>
          </w:rPr>
          <w:t>expenditure</w:t>
        </w:r>
      </w:ins>
      <w:r w:rsidRPr="001C7544">
        <w:rPr>
          <w:rFonts w:ascii="Times New Roman" w:eastAsia="Times New Roman" w:hAnsi="Times New Roman" w:cs="Times New Roman"/>
          <w:sz w:val="24"/>
          <w:szCs w:val="24"/>
        </w:rPr>
        <w:t xml:space="preserve"> of </w:t>
      </w:r>
      <w:ins w:id="5293"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funds for </w:t>
      </w:r>
      <w:del w:id="5294" w:author="OFFM" w:date="2024-04-16T10:53:00Z">
        <w:r w:rsidR="00817C00" w:rsidRPr="00F74592">
          <w:rPr>
            <w:rFonts w:ascii="Times New Roman" w:hAnsi="Times New Roman" w:cs="Times New Roman"/>
            <w:sz w:val="24"/>
            <w:szCs w:val="24"/>
          </w:rPr>
          <w:delText>federally-funded activities.</w:delText>
        </w:r>
      </w:del>
      <w:ins w:id="5295" w:author="OFFM" w:date="2024-04-16T10:53:00Z">
        <w:r w:rsidRPr="001C7544">
          <w:rPr>
            <w:rFonts w:ascii="Times New Roman" w:eastAsia="Times New Roman" w:hAnsi="Times New Roman" w:cs="Times New Roman"/>
            <w:sz w:val="24"/>
            <w:szCs w:val="24"/>
          </w:rPr>
          <w:t>Federal awards.</w:t>
        </w:r>
      </w:ins>
      <w:r w:rsidRPr="001C7544">
        <w:rPr>
          <w:rFonts w:ascii="Times New Roman" w:eastAsia="Times New Roman" w:hAnsi="Times New Roman" w:cs="Times New Roman"/>
          <w:sz w:val="24"/>
          <w:szCs w:val="24"/>
        </w:rPr>
        <w:t xml:space="preserve"> These records must contain information </w:t>
      </w:r>
      <w:del w:id="5296" w:author="OFFM" w:date="2024-04-16T10:53:00Z">
        <w:r w:rsidR="00817C00" w:rsidRPr="00F74592">
          <w:rPr>
            <w:rFonts w:ascii="Times New Roman" w:hAnsi="Times New Roman" w:cs="Times New Roman"/>
            <w:sz w:val="24"/>
            <w:szCs w:val="24"/>
          </w:rPr>
          <w:delText>pertaining</w:delText>
        </w:r>
      </w:del>
      <w:ins w:id="5297" w:author="OFFM" w:date="2024-04-16T10:53:00Z">
        <w:r w:rsidRPr="001C7544">
          <w:rPr>
            <w:rFonts w:ascii="Times New Roman" w:eastAsia="Times New Roman" w:hAnsi="Times New Roman" w:cs="Times New Roman"/>
            <w:sz w:val="24"/>
            <w:szCs w:val="24"/>
          </w:rPr>
          <w:t>necessary</w:t>
        </w:r>
      </w:ins>
      <w:r w:rsidRPr="001C7544">
        <w:rPr>
          <w:rFonts w:ascii="Times New Roman" w:eastAsia="Times New Roman" w:hAnsi="Times New Roman" w:cs="Times New Roman"/>
          <w:sz w:val="24"/>
          <w:szCs w:val="24"/>
        </w:rPr>
        <w:t xml:space="preserve"> to</w:t>
      </w:r>
      <w:ins w:id="5298" w:author="OFFM" w:date="2024-04-16T10:53:00Z">
        <w:r w:rsidRPr="001C7544">
          <w:rPr>
            <w:rFonts w:ascii="Times New Roman" w:eastAsia="Times New Roman" w:hAnsi="Times New Roman" w:cs="Times New Roman"/>
            <w:sz w:val="24"/>
            <w:szCs w:val="24"/>
          </w:rPr>
          <w:t xml:space="preserve"> identify</w:t>
        </w:r>
      </w:ins>
      <w:r w:rsidRPr="001C7544">
        <w:rPr>
          <w:rFonts w:ascii="Times New Roman" w:eastAsia="Times New Roman" w:hAnsi="Times New Roman" w:cs="Times New Roman"/>
          <w:sz w:val="24"/>
          <w:szCs w:val="24"/>
        </w:rPr>
        <w:t xml:space="preserve"> Federal awards, authorizations, financial obligations, unobligated balances, </w:t>
      </w:r>
      <w:ins w:id="5299" w:author="OFFM" w:date="2024-04-16T10:53:00Z">
        <w:r w:rsidRPr="001C7544">
          <w:rPr>
            <w:rFonts w:ascii="Times New Roman" w:eastAsia="Times New Roman" w:hAnsi="Times New Roman" w:cs="Times New Roman"/>
            <w:sz w:val="24"/>
            <w:szCs w:val="24"/>
          </w:rPr>
          <w:t xml:space="preserve">as well as </w:t>
        </w:r>
      </w:ins>
      <w:r w:rsidRPr="001C7544">
        <w:rPr>
          <w:rFonts w:ascii="Times New Roman" w:eastAsia="Times New Roman" w:hAnsi="Times New Roman" w:cs="Times New Roman"/>
          <w:sz w:val="24"/>
          <w:szCs w:val="24"/>
        </w:rPr>
        <w:t>assets, expenditures, income</w:t>
      </w:r>
      <w:ins w:id="530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interest</w:t>
      </w:r>
      <w:del w:id="5301" w:author="OFFM" w:date="2024-04-16T10:53:00Z">
        <w:r w:rsidR="00817C00" w:rsidRPr="00F74592">
          <w:rPr>
            <w:rFonts w:ascii="Times New Roman" w:hAnsi="Times New Roman" w:cs="Times New Roman"/>
            <w:sz w:val="24"/>
            <w:szCs w:val="24"/>
          </w:rPr>
          <w:delText xml:space="preserve"> and </w:delText>
        </w:r>
      </w:del>
      <w:ins w:id="5302" w:author="OFFM" w:date="2024-04-16T10:53:00Z">
        <w:r w:rsidRPr="001C7544">
          <w:rPr>
            <w:rFonts w:ascii="Times New Roman" w:eastAsia="Times New Roman" w:hAnsi="Times New Roman" w:cs="Times New Roman"/>
            <w:sz w:val="24"/>
            <w:szCs w:val="24"/>
          </w:rPr>
          <w:t xml:space="preserve">. All records must </w:t>
        </w:r>
      </w:ins>
      <w:r w:rsidRPr="001C7544">
        <w:rPr>
          <w:rFonts w:ascii="Times New Roman" w:eastAsia="Times New Roman" w:hAnsi="Times New Roman" w:cs="Times New Roman"/>
          <w:sz w:val="24"/>
          <w:szCs w:val="24"/>
        </w:rPr>
        <w:t xml:space="preserve">be supported by source documentation. </w:t>
      </w:r>
    </w:p>
    <w:p w14:paraId="2F0AD884" w14:textId="39786AAD"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(4) Effective control over</w:t>
      </w:r>
      <w:del w:id="5303"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and accountability for</w:t>
      </w:r>
      <w:del w:id="5304"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all funds, property, and </w:t>
      </w:r>
      <w:del w:id="5305" w:author="OFFM" w:date="2024-04-16T10:53:00Z">
        <w:r w:rsidR="00817C00" w:rsidRPr="00F74592">
          <w:rPr>
            <w:rFonts w:ascii="Times New Roman" w:hAnsi="Times New Roman" w:cs="Times New Roman"/>
            <w:sz w:val="24"/>
            <w:szCs w:val="24"/>
          </w:rPr>
          <w:delText xml:space="preserve">other </w:delText>
        </w:r>
      </w:del>
      <w:r w:rsidRPr="001C7544">
        <w:rPr>
          <w:rFonts w:ascii="Times New Roman" w:eastAsia="Times New Roman" w:hAnsi="Times New Roman" w:cs="Times New Roman"/>
          <w:sz w:val="24"/>
          <w:szCs w:val="24"/>
        </w:rPr>
        <w:t xml:space="preserve">assets. The </w:t>
      </w:r>
      <w:del w:id="5306" w:author="OFFM" w:date="2024-04-16T10:53:00Z">
        <w:r w:rsidR="00817C00" w:rsidRPr="00F74592">
          <w:rPr>
            <w:rFonts w:ascii="Times New Roman" w:hAnsi="Times New Roman" w:cs="Times New Roman"/>
            <w:sz w:val="24"/>
            <w:szCs w:val="24"/>
          </w:rPr>
          <w:delText>non-Federal entity</w:delText>
        </w:r>
      </w:del>
      <w:ins w:id="5307"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must</w:t>
      </w:r>
      <w:del w:id="5308" w:author="OFFM" w:date="2024-04-16T10:53:00Z">
        <w:r w:rsidR="00817C00" w:rsidRPr="00F74592">
          <w:rPr>
            <w:rFonts w:ascii="Times New Roman" w:hAnsi="Times New Roman" w:cs="Times New Roman"/>
            <w:sz w:val="24"/>
            <w:szCs w:val="24"/>
          </w:rPr>
          <w:delText xml:space="preserve"> adequately</w:delText>
        </w:r>
      </w:del>
      <w:r w:rsidRPr="001C7544">
        <w:rPr>
          <w:rFonts w:ascii="Times New Roman" w:eastAsia="Times New Roman" w:hAnsi="Times New Roman" w:cs="Times New Roman"/>
          <w:sz w:val="24"/>
          <w:szCs w:val="24"/>
        </w:rPr>
        <w:t xml:space="preserve"> safeguard all assets and </w:t>
      </w:r>
      <w:del w:id="5309" w:author="OFFM" w:date="2024-04-16T10:53:00Z">
        <w:r w:rsidR="00817C00" w:rsidRPr="00F74592">
          <w:rPr>
            <w:rFonts w:ascii="Times New Roman" w:hAnsi="Times New Roman" w:cs="Times New Roman"/>
            <w:sz w:val="24"/>
            <w:szCs w:val="24"/>
          </w:rPr>
          <w:delText>assure that</w:delText>
        </w:r>
      </w:del>
      <w:ins w:id="5310" w:author="OFFM" w:date="2024-04-16T10:53:00Z">
        <w:r w:rsidRPr="001C7544">
          <w:rPr>
            <w:rFonts w:ascii="Times New Roman" w:eastAsia="Times New Roman" w:hAnsi="Times New Roman" w:cs="Times New Roman"/>
            <w:sz w:val="24"/>
            <w:szCs w:val="24"/>
          </w:rPr>
          <w:t>ensure</w:t>
        </w:r>
      </w:ins>
      <w:r w:rsidRPr="001C7544">
        <w:rPr>
          <w:rFonts w:ascii="Times New Roman" w:eastAsia="Times New Roman" w:hAnsi="Times New Roman" w:cs="Times New Roman"/>
          <w:sz w:val="24"/>
          <w:szCs w:val="24"/>
        </w:rPr>
        <w:t xml:space="preserve"> they are used solely for authorized purposes. See § 200.303. </w:t>
      </w:r>
    </w:p>
    <w:p w14:paraId="4E20FC7F" w14:textId="7777777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(5) Comparison of expenditures with budget amounts for each Federal award. </w:t>
      </w:r>
    </w:p>
    <w:p w14:paraId="628364FC" w14:textId="77777777"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Written procedures to implement the requirements of § 200.305. </w:t>
      </w:r>
    </w:p>
    <w:p w14:paraId="65C5F102" w14:textId="5BA1344E"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(7) Written procedures for determining the allowability of costs in accordance with subpart E </w:t>
      </w:r>
      <w:del w:id="5311" w:author="OFFM" w:date="2024-04-16T10:53:00Z">
        <w:r w:rsidR="00817C00" w:rsidRPr="00F74592">
          <w:rPr>
            <w:rFonts w:ascii="Times New Roman" w:hAnsi="Times New Roman" w:cs="Times New Roman"/>
            <w:sz w:val="24"/>
            <w:szCs w:val="24"/>
          </w:rPr>
          <w:delText xml:space="preserve">of this part </w:delText>
        </w:r>
      </w:del>
      <w:r w:rsidRPr="001C7544">
        <w:rPr>
          <w:rFonts w:ascii="Times New Roman" w:eastAsia="Times New Roman" w:hAnsi="Times New Roman" w:cs="Times New Roman"/>
          <w:sz w:val="24"/>
          <w:szCs w:val="24"/>
        </w:rPr>
        <w:t xml:space="preserve">and the terms and conditions of the Federal award. </w:t>
      </w:r>
    </w:p>
    <w:p w14:paraId="75BBD548"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200.303 Internal controls.</w:t>
      </w:r>
    </w:p>
    <w:p w14:paraId="41F21927" w14:textId="52607CC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The </w:t>
      </w:r>
      <w:del w:id="5312" w:author="OFFM" w:date="2024-04-16T10:53:00Z">
        <w:r w:rsidR="00817C00" w:rsidRPr="00F74592">
          <w:rPr>
            <w:rFonts w:ascii="Times New Roman" w:hAnsi="Times New Roman" w:cs="Times New Roman"/>
            <w:sz w:val="24"/>
            <w:szCs w:val="24"/>
          </w:rPr>
          <w:delText>non-Federal entity</w:delText>
        </w:r>
      </w:del>
      <w:ins w:id="5313" w:author="OFFM" w:date="2024-04-16T10:53:00Z">
        <w:r w:rsidRPr="001C7544">
          <w:rPr>
            <w:rFonts w:ascii="Times New Roman" w:eastAsia="Times New Roman" w:hAnsi="Times New Roman" w:cs="Times New Roman"/>
            <w:sz w:val="24"/>
            <w:szCs w:val="24"/>
          </w:rPr>
          <w:t xml:space="preserve">recipient </w:t>
        </w:r>
        <w:r>
          <w:rPr>
            <w:rFonts w:ascii="Times New Roman" w:eastAsia="Times New Roman" w:hAnsi="Times New Roman" w:cs="Times New Roman"/>
            <w:sz w:val="24"/>
            <w:szCs w:val="24"/>
          </w:rPr>
          <w:t>and</w:t>
        </w:r>
        <w:r w:rsidRPr="001C7544">
          <w:rPr>
            <w:rFonts w:ascii="Times New Roman" w:eastAsia="Times New Roman" w:hAnsi="Times New Roman" w:cs="Times New Roman"/>
            <w:sz w:val="24"/>
            <w:szCs w:val="24"/>
          </w:rPr>
          <w:t xml:space="preserve"> subrecipient</w:t>
        </w:r>
      </w:ins>
      <w:r w:rsidRPr="001C7544">
        <w:rPr>
          <w:rFonts w:ascii="Times New Roman" w:eastAsia="Times New Roman" w:hAnsi="Times New Roman" w:cs="Times New Roman"/>
          <w:sz w:val="24"/>
          <w:szCs w:val="24"/>
        </w:rPr>
        <w:t xml:space="preserve"> must: </w:t>
      </w:r>
    </w:p>
    <w:p w14:paraId="7FBBB984" w14:textId="4E066964"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(a) Establish</w:t>
      </w:r>
      <w:ins w:id="5314" w:author="OFFM" w:date="2024-04-16T10:53:00Z">
        <w:r w:rsidRPr="001C7544">
          <w:rPr>
            <w:rFonts w:ascii="Times New Roman" w:eastAsia="Times New Roman" w:hAnsi="Times New Roman" w:cs="Times New Roman"/>
            <w:sz w:val="24"/>
            <w:szCs w:val="24"/>
          </w:rPr>
          <w:t>, document,</w:t>
        </w:r>
      </w:ins>
      <w:r w:rsidRPr="001C7544">
        <w:rPr>
          <w:rFonts w:ascii="Times New Roman" w:eastAsia="Times New Roman" w:hAnsi="Times New Roman" w:cs="Times New Roman"/>
          <w:sz w:val="24"/>
          <w:szCs w:val="24"/>
        </w:rPr>
        <w:t xml:space="preserve"> and maintain </w:t>
      </w:r>
      <w:bookmarkStart w:id="5315" w:name="_Hlk161600250"/>
      <w:r w:rsidRPr="001C7544">
        <w:rPr>
          <w:rFonts w:ascii="Times New Roman" w:eastAsia="Times New Roman" w:hAnsi="Times New Roman" w:cs="Times New Roman"/>
          <w:sz w:val="24"/>
          <w:szCs w:val="24"/>
        </w:rPr>
        <w:t xml:space="preserve">effective internal control over the Federal award </w:t>
      </w:r>
      <w:bookmarkEnd w:id="5315"/>
      <w:r w:rsidRPr="001C7544">
        <w:rPr>
          <w:rFonts w:ascii="Times New Roman" w:eastAsia="Times New Roman" w:hAnsi="Times New Roman" w:cs="Times New Roman"/>
          <w:sz w:val="24"/>
          <w:szCs w:val="24"/>
        </w:rPr>
        <w:t xml:space="preserve">that provides reasonable assurance that the </w:t>
      </w:r>
      <w:del w:id="5316" w:author="OFFM" w:date="2024-04-16T10:53:00Z">
        <w:r w:rsidR="00817C00" w:rsidRPr="00F74592">
          <w:rPr>
            <w:rFonts w:ascii="Times New Roman" w:hAnsi="Times New Roman" w:cs="Times New Roman"/>
            <w:sz w:val="24"/>
            <w:szCs w:val="24"/>
          </w:rPr>
          <w:delText>non-Federal entity</w:delText>
        </w:r>
      </w:del>
      <w:ins w:id="5317"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is managing the Federal award in compliance with Federal statutes, regulations, and the terms and conditions of the Federal award. These internal controls should </w:t>
      </w:r>
      <w:del w:id="5318" w:author="OFFM" w:date="2024-04-16T10:53:00Z">
        <w:r w:rsidR="00817C00" w:rsidRPr="00F74592">
          <w:rPr>
            <w:rFonts w:ascii="Times New Roman" w:hAnsi="Times New Roman" w:cs="Times New Roman"/>
            <w:sz w:val="24"/>
            <w:szCs w:val="24"/>
          </w:rPr>
          <w:delText>be in compliance</w:delText>
        </w:r>
      </w:del>
      <w:ins w:id="5319" w:author="OFFM" w:date="2024-04-16T10:53:00Z">
        <w:r w:rsidRPr="001C7544">
          <w:rPr>
            <w:rFonts w:ascii="Times New Roman" w:eastAsia="Times New Roman" w:hAnsi="Times New Roman" w:cs="Times New Roman"/>
            <w:sz w:val="24"/>
            <w:szCs w:val="24"/>
          </w:rPr>
          <w:t>align</w:t>
        </w:r>
      </w:ins>
      <w:r w:rsidRPr="001C7544">
        <w:rPr>
          <w:rFonts w:ascii="Times New Roman" w:eastAsia="Times New Roman" w:hAnsi="Times New Roman" w:cs="Times New Roman"/>
          <w:sz w:val="24"/>
          <w:szCs w:val="24"/>
        </w:rPr>
        <w:t xml:space="preserve"> with</w:t>
      </w:r>
      <w:ins w:id="5320" w:author="OFFM" w:date="2024-04-16T10:53:00Z">
        <w:r w:rsidRPr="001C7544">
          <w:rPr>
            <w:rFonts w:ascii="Times New Roman" w:eastAsia="Times New Roman" w:hAnsi="Times New Roman" w:cs="Times New Roman"/>
            <w:sz w:val="24"/>
            <w:szCs w:val="24"/>
          </w:rPr>
          <w:t xml:space="preserve"> the</w:t>
        </w:r>
      </w:ins>
      <w:r w:rsidRPr="001C7544">
        <w:rPr>
          <w:rFonts w:ascii="Times New Roman" w:eastAsia="Times New Roman" w:hAnsi="Times New Roman" w:cs="Times New Roman"/>
          <w:sz w:val="24"/>
          <w:szCs w:val="24"/>
        </w:rPr>
        <w:t xml:space="preserve"> guidance in “Standards for Internal Control in the Federal Government” issued by the Comptroller General of the United States or the “Internal Control</w:t>
      </w:r>
      <w:del w:id="5321" w:author="OFFM" w:date="2024-04-16T10:53:00Z">
        <w:r w:rsidR="00817C00" w:rsidRPr="00F74592">
          <w:rPr>
            <w:rFonts w:ascii="Times New Roman" w:hAnsi="Times New Roman" w:cs="Times New Roman"/>
            <w:sz w:val="24"/>
            <w:szCs w:val="24"/>
          </w:rPr>
          <w:delText xml:space="preserve"> </w:delText>
        </w:r>
      </w:del>
      <w:ins w:id="5322"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Integrated Framework</w:t>
      </w:r>
      <w:del w:id="5323" w:author="OFFM" w:date="2024-04-16T10:53:00Z">
        <w:r w:rsidR="00817C00" w:rsidRPr="00F74592">
          <w:rPr>
            <w:rFonts w:ascii="Times New Roman" w:hAnsi="Times New Roman" w:cs="Times New Roman"/>
            <w:sz w:val="24"/>
            <w:szCs w:val="24"/>
          </w:rPr>
          <w:delText>”,</w:delText>
        </w:r>
      </w:del>
      <w:ins w:id="5324"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issued by the Committee of Sponsoring Organizations of the Treadway Commission (COSO). </w:t>
      </w:r>
    </w:p>
    <w:p w14:paraId="5FC900AD" w14:textId="6705F76B" w:rsidR="000B5224" w:rsidRPr="001C7544" w:rsidRDefault="00F2264C" w:rsidP="00A63D45">
      <w:pPr>
        <w:spacing w:after="0" w:line="480" w:lineRule="auto"/>
        <w:ind w:firstLine="720"/>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Comply with the U.S. </w:t>
      </w:r>
      <w:bookmarkStart w:id="5325" w:name="_Hlk124253751"/>
      <w:r w:rsidRPr="001C7544">
        <w:rPr>
          <w:rFonts w:ascii="Times New Roman" w:eastAsia="Times New Roman" w:hAnsi="Times New Roman" w:cs="Times New Roman"/>
          <w:sz w:val="24"/>
          <w:szCs w:val="24"/>
        </w:rPr>
        <w:t>Constitution</w:t>
      </w:r>
      <w:bookmarkEnd w:id="5325"/>
      <w:r w:rsidRPr="001C7544">
        <w:rPr>
          <w:rFonts w:ascii="Times New Roman" w:eastAsia="Times New Roman" w:hAnsi="Times New Roman" w:cs="Times New Roman"/>
          <w:sz w:val="24"/>
          <w:szCs w:val="24"/>
        </w:rPr>
        <w:t xml:space="preserve">, Federal statutes, regulations, and the terms and conditions of the Federal </w:t>
      </w:r>
      <w:del w:id="5326" w:author="OFFM" w:date="2024-04-16T10:53:00Z">
        <w:r w:rsidR="00817C00" w:rsidRPr="00F74592">
          <w:rPr>
            <w:rFonts w:ascii="Times New Roman" w:hAnsi="Times New Roman" w:cs="Times New Roman"/>
            <w:sz w:val="24"/>
            <w:szCs w:val="24"/>
          </w:rPr>
          <w:delText>awards</w:delText>
        </w:r>
      </w:del>
      <w:ins w:id="5327" w:author="OFFM" w:date="2024-04-16T10:53:00Z">
        <w:r w:rsidRPr="001C7544">
          <w:rPr>
            <w:rFonts w:ascii="Times New Roman" w:eastAsia="Times New Roman" w:hAnsi="Times New Roman" w:cs="Times New Roman"/>
            <w:sz w:val="24"/>
            <w:szCs w:val="24"/>
          </w:rPr>
          <w:t>award</w:t>
        </w:r>
      </w:ins>
      <w:r w:rsidRPr="001C7544">
        <w:rPr>
          <w:rFonts w:ascii="Times New Roman" w:eastAsia="Times New Roman" w:hAnsi="Times New Roman" w:cs="Times New Roman"/>
          <w:sz w:val="24"/>
          <w:szCs w:val="24"/>
        </w:rPr>
        <w:t xml:space="preserve">. </w:t>
      </w:r>
    </w:p>
    <w:p w14:paraId="3D2BD346" w14:textId="6AF1B8C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(c) Evaluate and monitor the </w:t>
      </w:r>
      <w:del w:id="5328" w:author="OFFM" w:date="2024-04-16T10:53:00Z">
        <w:r w:rsidR="00817C00" w:rsidRPr="00F74592">
          <w:rPr>
            <w:rFonts w:ascii="Times New Roman" w:hAnsi="Times New Roman" w:cs="Times New Roman"/>
            <w:sz w:val="24"/>
            <w:szCs w:val="24"/>
          </w:rPr>
          <w:delText>non-Federal entity's</w:delText>
        </w:r>
      </w:del>
      <w:ins w:id="5329" w:author="OFFM" w:date="2024-04-16T10:53:00Z">
        <w:r w:rsidRPr="001C7544">
          <w:rPr>
            <w:rFonts w:ascii="Times New Roman" w:eastAsia="Times New Roman" w:hAnsi="Times New Roman" w:cs="Times New Roman"/>
            <w:sz w:val="24"/>
            <w:szCs w:val="24"/>
          </w:rPr>
          <w:t>recipient’s or subrecipient’s</w:t>
        </w:r>
      </w:ins>
      <w:r w:rsidRPr="001C7544">
        <w:rPr>
          <w:rFonts w:ascii="Times New Roman" w:eastAsia="Times New Roman" w:hAnsi="Times New Roman" w:cs="Times New Roman"/>
          <w:sz w:val="24"/>
          <w:szCs w:val="24"/>
        </w:rPr>
        <w:t xml:space="preserve"> compliance with statutes, regulations</w:t>
      </w:r>
      <w:ins w:id="5330"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and the terms and conditions of Federal awards. </w:t>
      </w:r>
    </w:p>
    <w:p w14:paraId="555509E2" w14:textId="5649D21A"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(d) Take prompt action when instances of noncompliance are identified</w:t>
      </w:r>
      <w:del w:id="5331" w:author="OFFM" w:date="2024-04-16T10:53:00Z">
        <w:r w:rsidR="00817C00" w:rsidRPr="00F74592">
          <w:rPr>
            <w:rFonts w:ascii="Times New Roman" w:hAnsi="Times New Roman" w:cs="Times New Roman"/>
            <w:sz w:val="24"/>
            <w:szCs w:val="24"/>
          </w:rPr>
          <w:delText xml:space="preserve"> including noncompliance identified in audit findings. </w:delText>
        </w:r>
      </w:del>
      <w:ins w:id="5332" w:author="OFFM" w:date="2024-04-16T10:53:00Z">
        <w:r w:rsidRPr="001C7544">
          <w:rPr>
            <w:rFonts w:ascii="Times New Roman" w:eastAsia="Times New Roman" w:hAnsi="Times New Roman" w:cs="Times New Roman"/>
            <w:sz w:val="24"/>
            <w:szCs w:val="24"/>
          </w:rPr>
          <w:t>.</w:t>
        </w:r>
      </w:ins>
    </w:p>
    <w:p w14:paraId="3A68FAB2" w14:textId="5BBD793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(e) Take reasonable </w:t>
      </w:r>
      <w:bookmarkStart w:id="5333" w:name="_Hlk161894591"/>
      <w:ins w:id="5334" w:author="OFFM" w:date="2024-04-16T10:53:00Z">
        <w:r w:rsidRPr="001C7544">
          <w:rPr>
            <w:rFonts w:ascii="Times New Roman" w:eastAsia="Times New Roman" w:hAnsi="Times New Roman" w:cs="Times New Roman"/>
            <w:sz w:val="24"/>
            <w:szCs w:val="24"/>
          </w:rPr>
          <w:t xml:space="preserve">cybersecurity and other </w:t>
        </w:r>
      </w:ins>
      <w:r w:rsidRPr="001C7544">
        <w:rPr>
          <w:rFonts w:ascii="Times New Roman" w:eastAsia="Times New Roman" w:hAnsi="Times New Roman" w:cs="Times New Roman"/>
          <w:sz w:val="24"/>
          <w:szCs w:val="24"/>
        </w:rPr>
        <w:t xml:space="preserve">measures to safeguard </w:t>
      </w:r>
      <w:ins w:id="5335" w:author="OFFM" w:date="2024-04-16T10:53:00Z">
        <w:r w:rsidRPr="001C7544">
          <w:rPr>
            <w:rFonts w:ascii="Times New Roman" w:eastAsia="Times New Roman" w:hAnsi="Times New Roman" w:cs="Times New Roman"/>
            <w:sz w:val="24"/>
            <w:szCs w:val="24"/>
          </w:rPr>
          <w:t xml:space="preserve">information </w:t>
        </w:r>
        <w:bookmarkEnd w:id="5333"/>
        <w:r w:rsidRPr="001C7544">
          <w:rPr>
            <w:rFonts w:ascii="Times New Roman" w:eastAsia="Times New Roman" w:hAnsi="Times New Roman" w:cs="Times New Roman"/>
            <w:sz w:val="24"/>
            <w:szCs w:val="24"/>
          </w:rPr>
          <w:t xml:space="preserve">including </w:t>
        </w:r>
      </w:ins>
      <w:bookmarkStart w:id="5336" w:name="_Hlk162916856"/>
      <w:r w:rsidRPr="001C7544">
        <w:rPr>
          <w:rFonts w:ascii="Times New Roman" w:eastAsia="Times New Roman" w:hAnsi="Times New Roman" w:cs="Times New Roman"/>
          <w:sz w:val="24"/>
          <w:szCs w:val="24"/>
        </w:rPr>
        <w:t xml:space="preserve">protected personally identifiable information </w:t>
      </w:r>
      <w:ins w:id="5337" w:author="OFFM" w:date="2024-04-16T10:53:00Z">
        <w:r w:rsidRPr="001C7544">
          <w:rPr>
            <w:rFonts w:ascii="Times New Roman" w:eastAsia="Times New Roman" w:hAnsi="Times New Roman" w:cs="Times New Roman"/>
            <w:sz w:val="24"/>
            <w:szCs w:val="24"/>
          </w:rPr>
          <w:t>(PII)</w:t>
        </w:r>
        <w:r>
          <w:rPr>
            <w:rFonts w:ascii="Times New Roman" w:eastAsia="Times New Roman" w:hAnsi="Times New Roman" w:cs="Times New Roman"/>
            <w:sz w:val="24"/>
            <w:szCs w:val="24"/>
          </w:rPr>
          <w:t xml:space="preserve"> </w:t>
        </w:r>
      </w:ins>
      <w:bookmarkEnd w:id="5336"/>
      <w:r>
        <w:rPr>
          <w:rFonts w:ascii="Times New Roman" w:eastAsia="Times New Roman" w:hAnsi="Times New Roman" w:cs="Times New Roman"/>
          <w:sz w:val="24"/>
          <w:szCs w:val="24"/>
        </w:rPr>
        <w:t xml:space="preserve">and other </w:t>
      </w:r>
      <w:ins w:id="5338" w:author="OFFM" w:date="2024-04-16T10:53:00Z">
        <w:r>
          <w:rPr>
            <w:rFonts w:ascii="Times New Roman" w:eastAsia="Times New Roman" w:hAnsi="Times New Roman" w:cs="Times New Roman"/>
            <w:sz w:val="24"/>
            <w:szCs w:val="24"/>
          </w:rPr>
          <w:t>types of information</w:t>
        </w:r>
        <w:r w:rsidRPr="001C7544">
          <w:rPr>
            <w:rFonts w:ascii="Times New Roman" w:eastAsia="Times New Roman" w:hAnsi="Times New Roman" w:cs="Times New Roman"/>
            <w:sz w:val="24"/>
            <w:szCs w:val="24"/>
          </w:rPr>
          <w:t xml:space="preserve">. This also includes </w:t>
        </w:r>
      </w:ins>
      <w:r w:rsidRPr="001C7544">
        <w:rPr>
          <w:rFonts w:ascii="Times New Roman" w:eastAsia="Times New Roman" w:hAnsi="Times New Roman" w:cs="Times New Roman"/>
          <w:sz w:val="24"/>
          <w:szCs w:val="24"/>
        </w:rPr>
        <w:t xml:space="preserve">information the Federal </w:t>
      </w:r>
      <w:del w:id="5339"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designates as sensitive </w:t>
      </w:r>
      <w:r w:rsidRPr="001C7544">
        <w:rPr>
          <w:rFonts w:ascii="Times New Roman" w:eastAsia="Times New Roman" w:hAnsi="Times New Roman" w:cs="Times New Roman"/>
          <w:sz w:val="24"/>
          <w:szCs w:val="24"/>
        </w:rPr>
        <w:lastRenderedPageBreak/>
        <w:t xml:space="preserve">or </w:t>
      </w:r>
      <w:del w:id="5340" w:author="OFFM" w:date="2024-04-16T10:53:00Z">
        <w:r w:rsidR="00817C00" w:rsidRPr="00F74592">
          <w:rPr>
            <w:rFonts w:ascii="Times New Roman" w:hAnsi="Times New Roman" w:cs="Times New Roman"/>
            <w:sz w:val="24"/>
            <w:szCs w:val="24"/>
          </w:rPr>
          <w:delText>the non-Federal entity</w:delText>
        </w:r>
      </w:del>
      <w:ins w:id="5341" w:author="OFFM" w:date="2024-04-16T10:53:00Z">
        <w:r w:rsidRPr="001C7544">
          <w:rPr>
            <w:rFonts w:ascii="Times New Roman" w:eastAsia="Times New Roman" w:hAnsi="Times New Roman" w:cs="Times New Roman"/>
            <w:sz w:val="24"/>
            <w:szCs w:val="24"/>
          </w:rPr>
          <w:t>other information the recipient or subrecipient</w:t>
        </w:r>
      </w:ins>
      <w:r w:rsidRPr="001C7544">
        <w:rPr>
          <w:rFonts w:ascii="Times New Roman" w:eastAsia="Times New Roman" w:hAnsi="Times New Roman" w:cs="Times New Roman"/>
          <w:sz w:val="24"/>
          <w:szCs w:val="24"/>
        </w:rPr>
        <w:t xml:space="preserve"> considers sensitive</w:t>
      </w:r>
      <w:ins w:id="5342" w:author="OFFM" w:date="2024-04-16T10:53:00Z">
        <w:r w:rsidRPr="001C7544">
          <w:rPr>
            <w:rFonts w:ascii="Times New Roman" w:eastAsia="Times New Roman" w:hAnsi="Times New Roman" w:cs="Times New Roman"/>
            <w:sz w:val="24"/>
            <w:szCs w:val="24"/>
          </w:rPr>
          <w:t xml:space="preserve"> and is</w:t>
        </w:r>
      </w:ins>
      <w:r w:rsidRPr="001C7544">
        <w:rPr>
          <w:rFonts w:ascii="Times New Roman" w:eastAsia="Times New Roman" w:hAnsi="Times New Roman" w:cs="Times New Roman"/>
          <w:sz w:val="24"/>
          <w:szCs w:val="24"/>
        </w:rPr>
        <w:t xml:space="preserve"> consistent with applicable Federal, State, local, and tribal laws regarding privacy and responsibility over confidentiality. </w:t>
      </w:r>
    </w:p>
    <w:p w14:paraId="68663F1A"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200.304 Bonds.</w:t>
      </w:r>
    </w:p>
    <w:p w14:paraId="0EE06863" w14:textId="77777777" w:rsidR="00817C00" w:rsidRPr="00F74592" w:rsidRDefault="00817C00" w:rsidP="00B229D1">
      <w:pPr>
        <w:spacing w:after="0" w:line="480" w:lineRule="auto"/>
        <w:ind w:firstLine="720"/>
        <w:contextualSpacing/>
        <w:rPr>
          <w:del w:id="5343" w:author="OFFM" w:date="2024-04-16T10:53:00Z"/>
          <w:rFonts w:ascii="Times New Roman" w:hAnsi="Times New Roman" w:cs="Times New Roman"/>
          <w:sz w:val="24"/>
          <w:szCs w:val="24"/>
        </w:rPr>
      </w:pPr>
      <w:del w:id="5344" w:author="OFFM" w:date="2024-04-16T10:53:00Z">
        <w:r w:rsidRPr="00F74592">
          <w:rPr>
            <w:rFonts w:ascii="Times New Roman" w:hAnsi="Times New Roman" w:cs="Times New Roman"/>
            <w:sz w:val="24"/>
            <w:szCs w:val="24"/>
          </w:rPr>
          <w:delText xml:space="preserve">The Federal awarding agency may include a provision on bonding, insurance, or both in the following circumstances: </w:delText>
        </w:r>
      </w:del>
    </w:p>
    <w:p w14:paraId="358FAA61" w14:textId="416B513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(a) </w:t>
      </w:r>
      <w:r w:rsidRPr="001C7544">
        <w:rPr>
          <w:rFonts w:ascii="Times New Roman" w:hAnsi="Times New Roman" w:cs="Times New Roman"/>
          <w:sz w:val="24"/>
          <w:szCs w:val="24"/>
        </w:rPr>
        <w:t xml:space="preserve">Where the Federal Government guarantees or </w:t>
      </w:r>
      <w:proofErr w:type="gramStart"/>
      <w:r w:rsidRPr="001C7544">
        <w:rPr>
          <w:rFonts w:ascii="Times New Roman" w:hAnsi="Times New Roman" w:cs="Times New Roman"/>
          <w:sz w:val="24"/>
          <w:szCs w:val="24"/>
        </w:rPr>
        <w:t>insures</w:t>
      </w:r>
      <w:proofErr w:type="gramEnd"/>
      <w:r w:rsidRPr="001C7544">
        <w:rPr>
          <w:rFonts w:ascii="Times New Roman" w:hAnsi="Times New Roman" w:cs="Times New Roman"/>
          <w:sz w:val="24"/>
          <w:szCs w:val="24"/>
        </w:rPr>
        <w:t xml:space="preserve"> the repayment of money borrowed by the recipient, the Federal </w:t>
      </w:r>
      <w:del w:id="5345"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hAnsi="Times New Roman" w:cs="Times New Roman"/>
          <w:sz w:val="24"/>
          <w:szCs w:val="24"/>
        </w:rPr>
        <w:t>agency</w:t>
      </w:r>
      <w:del w:id="5346" w:author="OFFM" w:date="2024-04-16T10:53:00Z">
        <w:r w:rsidR="00817C00" w:rsidRPr="00F74592">
          <w:rPr>
            <w:rFonts w:ascii="Times New Roman" w:hAnsi="Times New Roman" w:cs="Times New Roman"/>
            <w:sz w:val="24"/>
            <w:szCs w:val="24"/>
          </w:rPr>
          <w:delText>, at its discretion,</w:delText>
        </w:r>
      </w:del>
      <w:r w:rsidRPr="001C7544">
        <w:rPr>
          <w:rFonts w:ascii="Times New Roman" w:hAnsi="Times New Roman" w:cs="Times New Roman"/>
          <w:sz w:val="24"/>
          <w:szCs w:val="24"/>
        </w:rPr>
        <w:t xml:space="preserve"> may require adequate bonding and insurance if the bonding and insurance requirements of the </w:t>
      </w:r>
      <w:del w:id="5347" w:author="OFFM" w:date="2024-04-16T10:53:00Z">
        <w:r w:rsidR="00817C00" w:rsidRPr="00F74592">
          <w:rPr>
            <w:rFonts w:ascii="Times New Roman" w:hAnsi="Times New Roman" w:cs="Times New Roman"/>
            <w:sz w:val="24"/>
            <w:szCs w:val="24"/>
          </w:rPr>
          <w:delText>non-Federal entity</w:delText>
        </w:r>
      </w:del>
      <w:ins w:id="5348" w:author="OFFM" w:date="2024-04-16T10:53:00Z">
        <w:r w:rsidRPr="001C7544">
          <w:rPr>
            <w:rFonts w:ascii="Times New Roman" w:hAnsi="Times New Roman" w:cs="Times New Roman"/>
            <w:sz w:val="24"/>
            <w:szCs w:val="24"/>
          </w:rPr>
          <w:t>recipient</w:t>
        </w:r>
      </w:ins>
      <w:r w:rsidRPr="001C7544">
        <w:rPr>
          <w:rFonts w:ascii="Times New Roman" w:hAnsi="Times New Roman" w:cs="Times New Roman"/>
          <w:sz w:val="24"/>
          <w:szCs w:val="24"/>
        </w:rPr>
        <w:t xml:space="preserve"> are not deemed adequate to protect the interest of the Federal Government</w:t>
      </w:r>
      <w:del w:id="5349" w:author="OFFM" w:date="2024-04-16T10:53:00Z">
        <w:r w:rsidR="00817C00" w:rsidRPr="00F74592">
          <w:rPr>
            <w:rFonts w:ascii="Times New Roman" w:hAnsi="Times New Roman" w:cs="Times New Roman"/>
            <w:sz w:val="24"/>
            <w:szCs w:val="24"/>
          </w:rPr>
          <w:delText>.</w:delText>
        </w:r>
      </w:del>
      <w:r w:rsidRPr="001C7544">
        <w:rPr>
          <w:rFonts w:ascii="Times New Roman" w:eastAsia="Times New Roman" w:hAnsi="Times New Roman" w:cs="Times New Roman"/>
          <w:sz w:val="24"/>
          <w:szCs w:val="24"/>
        </w:rPr>
        <w:t xml:space="preserve"> </w:t>
      </w:r>
      <w:bookmarkStart w:id="5350" w:name="_Hlk130283864"/>
    </w:p>
    <w:p w14:paraId="63880E39" w14:textId="21A5D9FB"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The Federal </w:t>
      </w:r>
      <w:del w:id="535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may require adequate fidelity bond coverage where the </w:t>
      </w:r>
      <w:del w:id="5352" w:author="OFFM" w:date="2024-04-16T10:53:00Z">
        <w:r w:rsidR="00817C00" w:rsidRPr="00F74592">
          <w:rPr>
            <w:rFonts w:ascii="Times New Roman" w:hAnsi="Times New Roman" w:cs="Times New Roman"/>
            <w:sz w:val="24"/>
            <w:szCs w:val="24"/>
          </w:rPr>
          <w:delText>non-Federal entity</w:delText>
        </w:r>
      </w:del>
      <w:ins w:id="5353" w:author="OFFM" w:date="2024-04-16T10:53:00Z">
        <w:r w:rsidRPr="001C7544">
          <w:rPr>
            <w:rFonts w:ascii="Times New Roman" w:eastAsia="Times New Roman" w:hAnsi="Times New Roman" w:cs="Times New Roman"/>
            <w:sz w:val="24"/>
            <w:szCs w:val="24"/>
          </w:rPr>
          <w:t>recipient</w:t>
        </w:r>
      </w:ins>
      <w:r w:rsidRPr="001C7544">
        <w:rPr>
          <w:rFonts w:ascii="Times New Roman" w:eastAsia="Times New Roman" w:hAnsi="Times New Roman" w:cs="Times New Roman"/>
          <w:sz w:val="24"/>
          <w:szCs w:val="24"/>
        </w:rPr>
        <w:t xml:space="preserve"> lacks </w:t>
      </w:r>
      <w:del w:id="5354" w:author="OFFM" w:date="2024-04-16T10:53:00Z">
        <w:r w:rsidR="00817C00" w:rsidRPr="00F74592">
          <w:rPr>
            <w:rFonts w:ascii="Times New Roman" w:hAnsi="Times New Roman" w:cs="Times New Roman"/>
            <w:sz w:val="24"/>
            <w:szCs w:val="24"/>
          </w:rPr>
          <w:delText xml:space="preserve">sufficient </w:delText>
        </w:r>
      </w:del>
      <w:r w:rsidRPr="001C7544">
        <w:rPr>
          <w:rFonts w:ascii="Times New Roman" w:eastAsia="Times New Roman" w:hAnsi="Times New Roman" w:cs="Times New Roman"/>
          <w:sz w:val="24"/>
          <w:szCs w:val="24"/>
        </w:rPr>
        <w:t xml:space="preserve">coverage to protect the </w:t>
      </w:r>
      <w:del w:id="5355" w:author="OFFM" w:date="2024-04-16T10:53:00Z">
        <w:r w:rsidR="00817C00" w:rsidRPr="00F74592">
          <w:rPr>
            <w:rFonts w:ascii="Times New Roman" w:hAnsi="Times New Roman" w:cs="Times New Roman"/>
            <w:sz w:val="24"/>
            <w:szCs w:val="24"/>
          </w:rPr>
          <w:delText xml:space="preserve">Federal Government's </w:delText>
        </w:r>
      </w:del>
      <w:r w:rsidRPr="001C7544">
        <w:rPr>
          <w:rFonts w:ascii="Times New Roman" w:eastAsia="Times New Roman" w:hAnsi="Times New Roman" w:cs="Times New Roman"/>
          <w:sz w:val="24"/>
          <w:szCs w:val="24"/>
        </w:rPr>
        <w:t>interest</w:t>
      </w:r>
      <w:del w:id="5356" w:author="OFFM" w:date="2024-04-16T10:53:00Z">
        <w:r w:rsidR="00817C00" w:rsidRPr="00F74592">
          <w:rPr>
            <w:rFonts w:ascii="Times New Roman" w:hAnsi="Times New Roman" w:cs="Times New Roman"/>
            <w:sz w:val="24"/>
            <w:szCs w:val="24"/>
          </w:rPr>
          <w:delText>.</w:delText>
        </w:r>
      </w:del>
      <w:ins w:id="5357" w:author="OFFM" w:date="2024-04-16T10:53:00Z">
        <w:r w:rsidRPr="001C7544">
          <w:rPr>
            <w:rFonts w:ascii="Times New Roman" w:eastAsia="Times New Roman" w:hAnsi="Times New Roman" w:cs="Times New Roman"/>
            <w:sz w:val="24"/>
            <w:szCs w:val="24"/>
          </w:rPr>
          <w:t xml:space="preserve"> of the Federal Government.</w:t>
        </w:r>
      </w:ins>
      <w:r w:rsidRPr="001C7544">
        <w:rPr>
          <w:rFonts w:ascii="Times New Roman" w:eastAsia="Times New Roman" w:hAnsi="Times New Roman" w:cs="Times New Roman"/>
          <w:sz w:val="24"/>
          <w:szCs w:val="24"/>
        </w:rPr>
        <w:t xml:space="preserve"> </w:t>
      </w:r>
    </w:p>
    <w:bookmarkEnd w:id="5350"/>
    <w:p w14:paraId="75968961" w14:textId="3BCA274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(c) Where bonds</w:t>
      </w:r>
      <w:ins w:id="5358" w:author="OFFM" w:date="2024-04-16T10:53:00Z">
        <w:r w:rsidRPr="001C7544">
          <w:rPr>
            <w:rFonts w:ascii="Times New Roman" w:eastAsia="Times New Roman" w:hAnsi="Times New Roman" w:cs="Times New Roman"/>
            <w:sz w:val="24"/>
            <w:szCs w:val="24"/>
          </w:rPr>
          <w:t>, insurance, or both</w:t>
        </w:r>
      </w:ins>
      <w:r w:rsidRPr="001C7544">
        <w:rPr>
          <w:rFonts w:ascii="Times New Roman" w:eastAsia="Times New Roman" w:hAnsi="Times New Roman" w:cs="Times New Roman"/>
          <w:sz w:val="24"/>
          <w:szCs w:val="24"/>
        </w:rPr>
        <w:t xml:space="preserve"> are required in the situations described above, the bonds </w:t>
      </w:r>
      <w:ins w:id="5359" w:author="OFFM" w:date="2024-04-16T10:53:00Z">
        <w:r w:rsidRPr="001C7544">
          <w:rPr>
            <w:rFonts w:ascii="Times New Roman" w:eastAsia="Times New Roman" w:hAnsi="Times New Roman" w:cs="Times New Roman"/>
            <w:sz w:val="24"/>
            <w:szCs w:val="24"/>
          </w:rPr>
          <w:t xml:space="preserve">and insurance </w:t>
        </w:r>
      </w:ins>
      <w:r w:rsidRPr="001C7544">
        <w:rPr>
          <w:rFonts w:ascii="Times New Roman" w:eastAsia="Times New Roman" w:hAnsi="Times New Roman" w:cs="Times New Roman"/>
          <w:sz w:val="24"/>
          <w:szCs w:val="24"/>
        </w:rPr>
        <w:t xml:space="preserve">must be obtained from companies holding certificates of authority </w:t>
      </w:r>
      <w:del w:id="5360" w:author="OFFM" w:date="2024-04-16T10:53:00Z">
        <w:r w:rsidR="00817C00" w:rsidRPr="00F74592">
          <w:rPr>
            <w:rFonts w:ascii="Times New Roman" w:hAnsi="Times New Roman" w:cs="Times New Roman"/>
            <w:sz w:val="24"/>
            <w:szCs w:val="24"/>
          </w:rPr>
          <w:delText>as acceptable sureties, as prescribed in</w:delText>
        </w:r>
      </w:del>
      <w:ins w:id="5361" w:author="OFFM" w:date="2024-04-16T10:53:00Z">
        <w:r w:rsidRPr="001C7544">
          <w:rPr>
            <w:rFonts w:ascii="Times New Roman" w:eastAsia="Times New Roman" w:hAnsi="Times New Roman" w:cs="Times New Roman"/>
            <w:sz w:val="24"/>
            <w:szCs w:val="24"/>
          </w:rPr>
          <w:t>issued by the U.S. Department of Treasury (see</w:t>
        </w:r>
      </w:ins>
      <w:r w:rsidRPr="001C7544">
        <w:rPr>
          <w:rFonts w:ascii="Times New Roman" w:eastAsia="Times New Roman" w:hAnsi="Times New Roman" w:cs="Times New Roman"/>
          <w:sz w:val="24"/>
          <w:szCs w:val="24"/>
        </w:rPr>
        <w:t xml:space="preserve"> 31 CFR part 223</w:t>
      </w:r>
      <w:del w:id="5362" w:author="OFFM" w:date="2024-04-16T10:53:00Z">
        <w:r w:rsidR="00817C00" w:rsidRPr="00F74592">
          <w:rPr>
            <w:rFonts w:ascii="Times New Roman" w:hAnsi="Times New Roman" w:cs="Times New Roman"/>
            <w:sz w:val="24"/>
            <w:szCs w:val="24"/>
          </w:rPr>
          <w:delText>.</w:delText>
        </w:r>
      </w:del>
      <w:ins w:id="5363"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 </w:t>
      </w:r>
    </w:p>
    <w:p w14:paraId="2B2144ED" w14:textId="77777777" w:rsidR="000B5224" w:rsidRPr="001C7544" w:rsidRDefault="00F2264C" w:rsidP="00A63D45">
      <w:pPr>
        <w:spacing w:after="0" w:line="480" w:lineRule="auto"/>
        <w:contextualSpacing/>
        <w:outlineLvl w:val="1"/>
        <w:rPr>
          <w:rFonts w:ascii="Times New Roman" w:eastAsia="Times New Roman" w:hAnsi="Times New Roman" w:cs="Times New Roman"/>
          <w:b/>
          <w:bCs/>
          <w:sz w:val="24"/>
          <w:szCs w:val="24"/>
        </w:rPr>
      </w:pPr>
      <w:r w:rsidRPr="001C7544">
        <w:rPr>
          <w:rFonts w:ascii="Times New Roman" w:eastAsia="Times New Roman" w:hAnsi="Times New Roman" w:cs="Times New Roman"/>
          <w:b/>
          <w:bCs/>
          <w:sz w:val="24"/>
          <w:szCs w:val="24"/>
        </w:rPr>
        <w:t>§ 200.305 Federal payment.</w:t>
      </w:r>
    </w:p>
    <w:p w14:paraId="365E0726" w14:textId="23D29840" w:rsidR="000B5224" w:rsidRPr="001C7544" w:rsidRDefault="00817C00" w:rsidP="000B5224">
      <w:pPr>
        <w:spacing w:after="0" w:line="480" w:lineRule="auto"/>
        <w:ind w:firstLine="720"/>
        <w:contextualSpacing/>
        <w:rPr>
          <w:rFonts w:ascii="Times New Roman" w:eastAsia="Times New Roman" w:hAnsi="Times New Roman" w:cs="Times New Roman"/>
          <w:sz w:val="24"/>
          <w:szCs w:val="24"/>
        </w:rPr>
      </w:pPr>
      <w:del w:id="5364" w:author="OFFM" w:date="2024-04-16T10:53:00Z">
        <w:r w:rsidRPr="00F74592">
          <w:rPr>
            <w:rFonts w:ascii="Times New Roman" w:hAnsi="Times New Roman" w:cs="Times New Roman"/>
            <w:sz w:val="24"/>
            <w:szCs w:val="24"/>
          </w:rPr>
          <w:delText>(a) For states, payments</w:delText>
        </w:r>
      </w:del>
      <w:ins w:id="5365" w:author="OFFM" w:date="2024-04-16T10:53:00Z">
        <w:r w:rsidR="00F2264C" w:rsidRPr="001C7544">
          <w:rPr>
            <w:rFonts w:ascii="Times New Roman" w:eastAsia="Times New Roman" w:hAnsi="Times New Roman" w:cs="Times New Roman"/>
            <w:sz w:val="24"/>
            <w:szCs w:val="24"/>
          </w:rPr>
          <w:t xml:space="preserve">(a) </w:t>
        </w:r>
        <w:r w:rsidR="00F2264C" w:rsidRPr="001C7544">
          <w:rPr>
            <w:rFonts w:ascii="Times New Roman" w:eastAsia="Times New Roman" w:hAnsi="Times New Roman" w:cs="Times New Roman"/>
            <w:i/>
            <w:iCs/>
            <w:sz w:val="24"/>
            <w:szCs w:val="24"/>
          </w:rPr>
          <w:t>Payments for States</w:t>
        </w:r>
        <w:r w:rsidR="00F2264C" w:rsidRPr="001C7544">
          <w:rPr>
            <w:rFonts w:ascii="Times New Roman" w:eastAsia="Times New Roman" w:hAnsi="Times New Roman" w:cs="Times New Roman"/>
            <w:sz w:val="24"/>
            <w:szCs w:val="24"/>
          </w:rPr>
          <w:t xml:space="preserve">. Payments for </w:t>
        </w:r>
        <w:r w:rsidR="001C4249">
          <w:rPr>
            <w:rFonts w:ascii="Times New Roman" w:eastAsia="Times New Roman" w:hAnsi="Times New Roman" w:cs="Times New Roman"/>
            <w:sz w:val="24"/>
            <w:szCs w:val="24"/>
          </w:rPr>
          <w:t>S</w:t>
        </w:r>
        <w:r w:rsidR="00F2264C" w:rsidRPr="001C7544">
          <w:rPr>
            <w:rFonts w:ascii="Times New Roman" w:eastAsia="Times New Roman" w:hAnsi="Times New Roman" w:cs="Times New Roman"/>
            <w:sz w:val="24"/>
            <w:szCs w:val="24"/>
          </w:rPr>
          <w:t>tates</w:t>
        </w:r>
      </w:ins>
      <w:r w:rsidR="00F2264C" w:rsidRPr="001C7544">
        <w:rPr>
          <w:rFonts w:ascii="Times New Roman" w:eastAsia="Times New Roman" w:hAnsi="Times New Roman" w:cs="Times New Roman"/>
          <w:sz w:val="24"/>
          <w:szCs w:val="24"/>
        </w:rPr>
        <w:t xml:space="preserve"> are governed by Treasury-State Cash Management Improvement Act (CMIA) agreements and default procedures codified at 31 CFR part 205 and Treasury Financial Manual (TFM) </w:t>
      </w:r>
      <w:r w:rsidR="00F2264C" w:rsidRPr="001C7544">
        <w:rPr>
          <w:rFonts w:ascii="Times New Roman" w:hAnsi="Times New Roman" w:cs="Times New Roman"/>
          <w:sz w:val="24"/>
          <w:szCs w:val="24"/>
        </w:rPr>
        <w:t>4A</w:t>
      </w:r>
      <w:del w:id="5366" w:author="OFFM" w:date="2024-04-16T10:53:00Z">
        <w:r w:rsidRPr="00F74592">
          <w:rPr>
            <w:rFonts w:ascii="Times New Roman" w:hAnsi="Times New Roman" w:cs="Times New Roman"/>
            <w:sz w:val="24"/>
            <w:szCs w:val="24"/>
          </w:rPr>
          <w:delText>–</w:delText>
        </w:r>
      </w:del>
      <w:ins w:id="5367" w:author="OFFM" w:date="2024-04-16T10:53:00Z">
        <w:r w:rsidR="00F2264C" w:rsidRPr="001C7544">
          <w:rPr>
            <w:rFonts w:ascii="Times New Roman" w:hAnsi="Times New Roman" w:cs="Times New Roman"/>
            <w:sz w:val="24"/>
            <w:szCs w:val="24"/>
          </w:rPr>
          <w:t>-</w:t>
        </w:r>
      </w:ins>
      <w:r w:rsidR="00F2264C" w:rsidRPr="001C7544">
        <w:rPr>
          <w:rFonts w:ascii="Times New Roman" w:hAnsi="Times New Roman" w:cs="Times New Roman"/>
          <w:sz w:val="24"/>
          <w:szCs w:val="24"/>
        </w:rPr>
        <w:t>2000</w:t>
      </w:r>
      <w:r w:rsidR="00F2264C" w:rsidRPr="001C7544">
        <w:rPr>
          <w:rFonts w:ascii="Times New Roman" w:eastAsia="Times New Roman" w:hAnsi="Times New Roman" w:cs="Times New Roman"/>
          <w:sz w:val="24"/>
          <w:szCs w:val="24"/>
        </w:rPr>
        <w:t>, “Overall Disbursing Rules for All Federal Agencies</w:t>
      </w:r>
      <w:del w:id="5368" w:author="OFFM" w:date="2024-04-16T10:53:00Z">
        <w:r w:rsidRPr="00F74592">
          <w:rPr>
            <w:rFonts w:ascii="Times New Roman" w:hAnsi="Times New Roman" w:cs="Times New Roman"/>
            <w:sz w:val="24"/>
            <w:szCs w:val="24"/>
          </w:rPr>
          <w:delText>”.</w:delText>
        </w:r>
      </w:del>
      <w:ins w:id="5369" w:author="OFFM" w:date="2024-04-16T10:53:00Z">
        <w:r w:rsidR="00F2264C" w:rsidRPr="001C7544">
          <w:rPr>
            <w:rFonts w:ascii="Times New Roman" w:eastAsia="Times New Roman" w:hAnsi="Times New Roman" w:cs="Times New Roman"/>
            <w:sz w:val="24"/>
            <w:szCs w:val="24"/>
          </w:rPr>
          <w:t>.”</w:t>
        </w:r>
      </w:ins>
      <w:r w:rsidR="00F2264C" w:rsidRPr="001C7544">
        <w:rPr>
          <w:rFonts w:ascii="Times New Roman" w:eastAsia="Times New Roman" w:hAnsi="Times New Roman" w:cs="Times New Roman"/>
          <w:sz w:val="24"/>
          <w:szCs w:val="24"/>
        </w:rPr>
        <w:t xml:space="preserve"> </w:t>
      </w:r>
    </w:p>
    <w:p w14:paraId="5045087B" w14:textId="5F6DF8C5"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(b) </w:t>
      </w:r>
      <w:del w:id="5370" w:author="OFFM" w:date="2024-04-16T10:53:00Z">
        <w:r w:rsidR="00817C00" w:rsidRPr="00F74592">
          <w:rPr>
            <w:rFonts w:ascii="Times New Roman" w:hAnsi="Times New Roman" w:cs="Times New Roman"/>
            <w:sz w:val="24"/>
            <w:szCs w:val="24"/>
          </w:rPr>
          <w:delText>For non-Federal entities</w:delText>
        </w:r>
      </w:del>
      <w:ins w:id="5371" w:author="OFFM" w:date="2024-04-16T10:53:00Z">
        <w:r w:rsidRPr="001C7544">
          <w:rPr>
            <w:rFonts w:ascii="Times New Roman" w:eastAsia="Times New Roman" w:hAnsi="Times New Roman" w:cs="Times New Roman"/>
            <w:i/>
            <w:iCs/>
            <w:sz w:val="24"/>
            <w:szCs w:val="24"/>
          </w:rPr>
          <w:t>Payments for recipients and subrecipients</w:t>
        </w:r>
      </w:ins>
      <w:r w:rsidRPr="00A63D45">
        <w:rPr>
          <w:rFonts w:ascii="Times New Roman" w:hAnsi="Times New Roman"/>
          <w:i/>
          <w:sz w:val="24"/>
        </w:rPr>
        <w:t xml:space="preserve"> other than </w:t>
      </w:r>
      <w:del w:id="5372" w:author="OFFM" w:date="2024-04-16T10:53:00Z">
        <w:r w:rsidR="00817C00" w:rsidRPr="00F74592">
          <w:rPr>
            <w:rFonts w:ascii="Times New Roman" w:hAnsi="Times New Roman" w:cs="Times New Roman"/>
            <w:sz w:val="24"/>
            <w:szCs w:val="24"/>
          </w:rPr>
          <w:delText xml:space="preserve">states, payments </w:delText>
        </w:r>
      </w:del>
      <w:ins w:id="5373" w:author="OFFM" w:date="2024-04-16T10:53:00Z">
        <w:r w:rsidRPr="001C7544">
          <w:rPr>
            <w:rFonts w:ascii="Times New Roman" w:eastAsia="Times New Roman" w:hAnsi="Times New Roman" w:cs="Times New Roman"/>
            <w:i/>
            <w:iCs/>
            <w:sz w:val="24"/>
            <w:szCs w:val="24"/>
          </w:rPr>
          <w:t>States.</w:t>
        </w:r>
        <w:r w:rsidRPr="001C7544">
          <w:rPr>
            <w:rFonts w:ascii="Times New Roman" w:eastAsia="Times New Roman" w:hAnsi="Times New Roman" w:cs="Times New Roman"/>
            <w:sz w:val="24"/>
            <w:szCs w:val="24"/>
          </w:rPr>
          <w:t xml:space="preserve"> For recipients and subrecipients other than </w:t>
        </w:r>
        <w:r w:rsidR="001C4249">
          <w:rPr>
            <w:rFonts w:ascii="Times New Roman" w:eastAsia="Times New Roman" w:hAnsi="Times New Roman" w:cs="Times New Roman"/>
            <w:sz w:val="24"/>
            <w:szCs w:val="24"/>
          </w:rPr>
          <w:t>S</w:t>
        </w:r>
        <w:r w:rsidRPr="001C7544">
          <w:rPr>
            <w:rFonts w:ascii="Times New Roman" w:eastAsia="Times New Roman" w:hAnsi="Times New Roman" w:cs="Times New Roman"/>
            <w:sz w:val="24"/>
            <w:szCs w:val="24"/>
          </w:rPr>
          <w:t xml:space="preserve">tates, payment </w:t>
        </w:r>
      </w:ins>
      <w:r w:rsidRPr="001C7544">
        <w:rPr>
          <w:rFonts w:ascii="Times New Roman" w:eastAsia="Times New Roman" w:hAnsi="Times New Roman" w:cs="Times New Roman"/>
          <w:sz w:val="24"/>
          <w:szCs w:val="24"/>
        </w:rPr>
        <w:t xml:space="preserve">methods must minimize the time elapsing between the transfer of funds from the </w:t>
      </w:r>
      <w:del w:id="5374" w:author="OFFM" w:date="2024-04-16T10:53:00Z">
        <w:r w:rsidR="00817C00" w:rsidRPr="00F74592">
          <w:rPr>
            <w:rFonts w:ascii="Times New Roman" w:hAnsi="Times New Roman" w:cs="Times New Roman"/>
            <w:sz w:val="24"/>
            <w:szCs w:val="24"/>
          </w:rPr>
          <w:delText>United States Treasury</w:delText>
        </w:r>
      </w:del>
      <w:ins w:id="5375" w:author="OFFM" w:date="2024-04-16T10:53:00Z">
        <w:r>
          <w:rPr>
            <w:rFonts w:ascii="Times New Roman" w:eastAsia="Times New Roman" w:hAnsi="Times New Roman" w:cs="Times New Roman"/>
            <w:sz w:val="24"/>
            <w:szCs w:val="24"/>
          </w:rPr>
          <w:t xml:space="preserve">Federal </w:t>
        </w:r>
        <w:r>
          <w:rPr>
            <w:rFonts w:ascii="Times New Roman" w:eastAsia="Times New Roman" w:hAnsi="Times New Roman" w:cs="Times New Roman"/>
            <w:sz w:val="24"/>
            <w:szCs w:val="24"/>
          </w:rPr>
          <w:lastRenderedPageBreak/>
          <w:t>agency</w:t>
        </w:r>
      </w:ins>
      <w:r w:rsidRPr="001C7544">
        <w:rPr>
          <w:rFonts w:ascii="Times New Roman" w:eastAsia="Times New Roman" w:hAnsi="Times New Roman" w:cs="Times New Roman"/>
          <w:sz w:val="24"/>
          <w:szCs w:val="24"/>
        </w:rPr>
        <w:t xml:space="preserve"> or the pass-through entity and the disbursement </w:t>
      </w:r>
      <w:ins w:id="5376" w:author="OFFM" w:date="2024-04-16T10:53:00Z">
        <w:r w:rsidRPr="001C7544">
          <w:rPr>
            <w:rFonts w:ascii="Times New Roman" w:eastAsia="Times New Roman" w:hAnsi="Times New Roman" w:cs="Times New Roman"/>
            <w:sz w:val="24"/>
            <w:szCs w:val="24"/>
          </w:rPr>
          <w:t xml:space="preserve">of funds </w:t>
        </w:r>
      </w:ins>
      <w:r w:rsidRPr="001C7544">
        <w:rPr>
          <w:rFonts w:ascii="Times New Roman" w:eastAsia="Times New Roman" w:hAnsi="Times New Roman" w:cs="Times New Roman"/>
          <w:sz w:val="24"/>
          <w:szCs w:val="24"/>
        </w:rPr>
        <w:t xml:space="preserve">by the </w:t>
      </w:r>
      <w:del w:id="5377" w:author="OFFM" w:date="2024-04-16T10:53:00Z">
        <w:r w:rsidR="00817C00" w:rsidRPr="00F74592">
          <w:rPr>
            <w:rFonts w:ascii="Times New Roman" w:hAnsi="Times New Roman" w:cs="Times New Roman"/>
            <w:sz w:val="24"/>
            <w:szCs w:val="24"/>
          </w:rPr>
          <w:delText>non-Federal entity</w:delText>
        </w:r>
      </w:del>
      <w:ins w:id="5378" w:author="OFFM" w:date="2024-04-16T10:53:00Z">
        <w:r w:rsidRPr="001C7544">
          <w:rPr>
            <w:rFonts w:ascii="Times New Roman" w:eastAsia="Times New Roman" w:hAnsi="Times New Roman" w:cs="Times New Roman"/>
            <w:sz w:val="24"/>
            <w:szCs w:val="24"/>
          </w:rPr>
          <w:t>recipient or subrecipient regardless of</w:t>
        </w:r>
      </w:ins>
      <w:r w:rsidRPr="001C7544">
        <w:rPr>
          <w:rFonts w:ascii="Times New Roman" w:eastAsia="Times New Roman" w:hAnsi="Times New Roman" w:cs="Times New Roman"/>
          <w:sz w:val="24"/>
          <w:szCs w:val="24"/>
        </w:rPr>
        <w:t xml:space="preserve"> whether the payment is made by electronic funds transfer</w:t>
      </w:r>
      <w:del w:id="5379" w:author="OFFM" w:date="2024-04-16T10:53:00Z">
        <w:r w:rsidR="00817C00" w:rsidRPr="00F74592">
          <w:rPr>
            <w:rFonts w:ascii="Times New Roman" w:hAnsi="Times New Roman" w:cs="Times New Roman"/>
            <w:sz w:val="24"/>
            <w:szCs w:val="24"/>
          </w:rPr>
          <w:delText>, or issuance</w:delText>
        </w:r>
      </w:del>
      <w:r w:rsidRPr="001C7544">
        <w:rPr>
          <w:rFonts w:ascii="Times New Roman" w:eastAsia="Times New Roman" w:hAnsi="Times New Roman" w:cs="Times New Roman"/>
          <w:sz w:val="24"/>
          <w:szCs w:val="24"/>
        </w:rPr>
        <w:t xml:space="preserve"> or </w:t>
      </w:r>
      <w:del w:id="5380" w:author="OFFM" w:date="2024-04-16T10:53:00Z">
        <w:r w:rsidR="00817C00" w:rsidRPr="00F74592">
          <w:rPr>
            <w:rFonts w:ascii="Times New Roman" w:hAnsi="Times New Roman" w:cs="Times New Roman"/>
            <w:sz w:val="24"/>
            <w:szCs w:val="24"/>
          </w:rPr>
          <w:delText xml:space="preserve">redemption of checks, warrants, or payment </w:delText>
        </w:r>
      </w:del>
      <w:r w:rsidRPr="001C7544">
        <w:rPr>
          <w:rFonts w:ascii="Times New Roman" w:eastAsia="Times New Roman" w:hAnsi="Times New Roman" w:cs="Times New Roman"/>
          <w:sz w:val="24"/>
          <w:szCs w:val="24"/>
        </w:rPr>
        <w:t xml:space="preserve">by other means. See </w:t>
      </w:r>
      <w:del w:id="5381" w:author="OFFM" w:date="2024-04-16T10:53:00Z">
        <w:r w:rsidR="00817C00" w:rsidRPr="00F74592">
          <w:rPr>
            <w:rFonts w:ascii="Times New Roman" w:hAnsi="Times New Roman" w:cs="Times New Roman"/>
            <w:sz w:val="24"/>
            <w:szCs w:val="24"/>
          </w:rPr>
          <w:delText xml:space="preserve">also </w:delText>
        </w:r>
      </w:del>
      <w:r w:rsidRPr="001C7544">
        <w:rPr>
          <w:rFonts w:ascii="Times New Roman" w:eastAsia="Times New Roman" w:hAnsi="Times New Roman" w:cs="Times New Roman"/>
          <w:sz w:val="24"/>
          <w:szCs w:val="24"/>
        </w:rPr>
        <w:t xml:space="preserve">§ 200.302(b)(6). Except as noted </w:t>
      </w:r>
      <w:del w:id="5382" w:author="OFFM" w:date="2024-04-16T10:53:00Z">
        <w:r w:rsidR="00817C00" w:rsidRPr="00F74592">
          <w:rPr>
            <w:rFonts w:ascii="Times New Roman" w:hAnsi="Times New Roman" w:cs="Times New Roman"/>
            <w:sz w:val="24"/>
            <w:szCs w:val="24"/>
          </w:rPr>
          <w:delText xml:space="preserve">elsewhere </w:delText>
        </w:r>
      </w:del>
      <w:r w:rsidRPr="001C7544">
        <w:rPr>
          <w:rFonts w:ascii="Times New Roman" w:eastAsia="Times New Roman" w:hAnsi="Times New Roman" w:cs="Times New Roman"/>
          <w:sz w:val="24"/>
          <w:szCs w:val="24"/>
        </w:rPr>
        <w:t xml:space="preserve">in this part, </w:t>
      </w:r>
      <w:ins w:id="5383" w:author="OFFM" w:date="2024-04-16T10:53:00Z">
        <w:r w:rsidRPr="001C7544">
          <w:rPr>
            <w:rFonts w:ascii="Times New Roman" w:eastAsia="Times New Roman" w:hAnsi="Times New Roman" w:cs="Times New Roman"/>
            <w:sz w:val="24"/>
            <w:szCs w:val="24"/>
          </w:rPr>
          <w:t xml:space="preserve">the </w:t>
        </w:r>
      </w:ins>
      <w:r w:rsidRPr="001C7544">
        <w:rPr>
          <w:rFonts w:ascii="Times New Roman" w:eastAsia="Times New Roman" w:hAnsi="Times New Roman" w:cs="Times New Roman"/>
          <w:sz w:val="24"/>
          <w:szCs w:val="24"/>
        </w:rPr>
        <w:t xml:space="preserve">Federal </w:t>
      </w:r>
      <w:del w:id="5384" w:author="OFFM" w:date="2024-04-16T10:53:00Z">
        <w:r w:rsidR="00817C00" w:rsidRPr="00F74592">
          <w:rPr>
            <w:rFonts w:ascii="Times New Roman" w:hAnsi="Times New Roman" w:cs="Times New Roman"/>
            <w:sz w:val="24"/>
            <w:szCs w:val="24"/>
          </w:rPr>
          <w:delText>agencies</w:delText>
        </w:r>
      </w:del>
      <w:ins w:id="5385" w:author="OFFM" w:date="2024-04-16T10:53:00Z">
        <w:r w:rsidRPr="001C7544">
          <w:rPr>
            <w:rFonts w:ascii="Times New Roman" w:eastAsia="Times New Roman" w:hAnsi="Times New Roman" w:cs="Times New Roman"/>
            <w:sz w:val="24"/>
            <w:szCs w:val="24"/>
          </w:rPr>
          <w:t>agency</w:t>
        </w:r>
      </w:ins>
      <w:r w:rsidRPr="001C7544">
        <w:rPr>
          <w:rFonts w:ascii="Times New Roman" w:eastAsia="Times New Roman" w:hAnsi="Times New Roman" w:cs="Times New Roman"/>
          <w:sz w:val="24"/>
          <w:szCs w:val="24"/>
        </w:rPr>
        <w:t xml:space="preserve"> must require recipients to use only OMB-approved, </w:t>
      </w:r>
      <w:del w:id="5386" w:author="OFFM" w:date="2024-04-16T10:53:00Z">
        <w:r w:rsidR="00817C00" w:rsidRPr="00F74592">
          <w:rPr>
            <w:rFonts w:ascii="Times New Roman" w:hAnsi="Times New Roman" w:cs="Times New Roman"/>
            <w:sz w:val="24"/>
            <w:szCs w:val="24"/>
          </w:rPr>
          <w:delText>governmentwide</w:delText>
        </w:r>
      </w:del>
      <w:ins w:id="5387" w:author="OFFM" w:date="2024-04-16T10:53:00Z">
        <w:r w:rsidRPr="001C7544">
          <w:rPr>
            <w:rFonts w:ascii="Times New Roman" w:eastAsia="Times New Roman" w:hAnsi="Times New Roman" w:cs="Times New Roman"/>
            <w:sz w:val="24"/>
            <w:szCs w:val="24"/>
          </w:rPr>
          <w:t>government-wide</w:t>
        </w:r>
      </w:ins>
      <w:r w:rsidRPr="001C7544">
        <w:rPr>
          <w:rFonts w:ascii="Times New Roman" w:eastAsia="Times New Roman" w:hAnsi="Times New Roman" w:cs="Times New Roman"/>
          <w:sz w:val="24"/>
          <w:szCs w:val="24"/>
        </w:rPr>
        <w:t xml:space="preserve"> information </w:t>
      </w:r>
      <w:del w:id="5388" w:author="OFFM" w:date="2024-04-16T10:53:00Z">
        <w:r w:rsidR="00817C00" w:rsidRPr="00F74592">
          <w:rPr>
            <w:rFonts w:ascii="Times New Roman" w:hAnsi="Times New Roman" w:cs="Times New Roman"/>
            <w:sz w:val="24"/>
            <w:szCs w:val="24"/>
          </w:rPr>
          <w:delText>collection requests</w:delText>
        </w:r>
      </w:del>
      <w:ins w:id="5389" w:author="OFFM" w:date="2024-04-16T10:53:00Z">
        <w:r w:rsidRPr="001C7544">
          <w:rPr>
            <w:rFonts w:ascii="Times New Roman" w:eastAsia="Times New Roman" w:hAnsi="Times New Roman" w:cs="Times New Roman"/>
            <w:sz w:val="24"/>
            <w:szCs w:val="24"/>
          </w:rPr>
          <w:t>collections</w:t>
        </w:r>
      </w:ins>
      <w:r w:rsidRPr="001C7544">
        <w:rPr>
          <w:rFonts w:ascii="Times New Roman" w:eastAsia="Times New Roman" w:hAnsi="Times New Roman" w:cs="Times New Roman"/>
          <w:sz w:val="24"/>
          <w:szCs w:val="24"/>
        </w:rPr>
        <w:t xml:space="preserve"> to request payment. </w:t>
      </w:r>
    </w:p>
    <w:p w14:paraId="0363420F" w14:textId="2F90202B" w:rsidR="000B5224" w:rsidRPr="005E7358" w:rsidRDefault="00F2264C" w:rsidP="00A63D45">
      <w:pPr>
        <w:pStyle w:val="indent-2"/>
        <w:spacing w:before="0" w:beforeAutospacing="0" w:after="0" w:afterAutospacing="0" w:line="480" w:lineRule="auto"/>
        <w:ind w:firstLine="720"/>
        <w:contextualSpacing/>
      </w:pPr>
      <w:r w:rsidRPr="005E7358">
        <w:t xml:space="preserve">(1) The </w:t>
      </w:r>
      <w:del w:id="5390" w:author="OFFM" w:date="2024-04-16T10:53:00Z">
        <w:r w:rsidR="00817C00" w:rsidRPr="00F74592">
          <w:delText>non-Federal entity</w:delText>
        </w:r>
      </w:del>
      <w:ins w:id="5391" w:author="OFFM" w:date="2024-04-16T10:53:00Z">
        <w:r w:rsidRPr="001C7544">
          <w:t>recipient or subrecipient</w:t>
        </w:r>
      </w:ins>
      <w:r w:rsidRPr="005E7358">
        <w:t xml:space="preserve"> must be paid in advance, provided it maintains or demonstrates the willingness to maintain both written procedures that minimize the time elapsing between the transfer of funds and disbursement by the </w:t>
      </w:r>
      <w:del w:id="5392" w:author="OFFM" w:date="2024-04-16T10:53:00Z">
        <w:r w:rsidR="00817C00" w:rsidRPr="00F74592">
          <w:delText>non-Federal entity</w:delText>
        </w:r>
      </w:del>
      <w:ins w:id="5393" w:author="OFFM" w:date="2024-04-16T10:53:00Z">
        <w:r>
          <w:t>recipient or subrecipient</w:t>
        </w:r>
      </w:ins>
      <w:r w:rsidRPr="005E7358">
        <w:t xml:space="preserve">, and financial management systems that meet the standards for fund control and accountability as established in this part. Advance payments to a </w:t>
      </w:r>
      <w:del w:id="5394" w:author="OFFM" w:date="2024-04-16T10:53:00Z">
        <w:r w:rsidR="00817C00" w:rsidRPr="00F74592">
          <w:delText>non-Federal entity</w:delText>
        </w:r>
      </w:del>
      <w:ins w:id="5395" w:author="OFFM" w:date="2024-04-16T10:53:00Z">
        <w:r w:rsidRPr="001C7544">
          <w:t>recipient or subrecipient</w:t>
        </w:r>
      </w:ins>
      <w:r w:rsidRPr="005E7358">
        <w:t xml:space="preserve"> must be limited to the minimum amounts needed and be timed </w:t>
      </w:r>
      <w:del w:id="5396" w:author="OFFM" w:date="2024-04-16T10:53:00Z">
        <w:r w:rsidR="00817C00" w:rsidRPr="00F74592">
          <w:delText xml:space="preserve">to be in accordance </w:delText>
        </w:r>
      </w:del>
      <w:r w:rsidRPr="005E7358">
        <w:t xml:space="preserve">with </w:t>
      </w:r>
      <w:del w:id="5397" w:author="OFFM" w:date="2024-04-16T10:53:00Z">
        <w:r w:rsidR="00817C00" w:rsidRPr="00F74592">
          <w:delText xml:space="preserve">the </w:delText>
        </w:r>
      </w:del>
      <w:r w:rsidRPr="005E7358">
        <w:t xml:space="preserve">actual, immediate cash requirements of the </w:t>
      </w:r>
      <w:del w:id="5398" w:author="OFFM" w:date="2024-04-16T10:53:00Z">
        <w:r w:rsidR="00817C00" w:rsidRPr="00F74592">
          <w:delText>non-Federal entity</w:delText>
        </w:r>
      </w:del>
      <w:ins w:id="5399" w:author="OFFM" w:date="2024-04-16T10:53:00Z">
        <w:r>
          <w:t>recipient or subrecipient</w:t>
        </w:r>
      </w:ins>
      <w:r w:rsidRPr="005E7358">
        <w:t xml:space="preserve"> in carrying out the purpose of the approved program or project. The timing and amount of advance payments must be as close as is administratively feasible to the actual disbursements by the </w:t>
      </w:r>
      <w:del w:id="5400" w:author="OFFM" w:date="2024-04-16T10:53:00Z">
        <w:r w:rsidR="00817C00" w:rsidRPr="00F74592">
          <w:delText>non-Federal entity</w:delText>
        </w:r>
      </w:del>
      <w:ins w:id="5401" w:author="OFFM" w:date="2024-04-16T10:53:00Z">
        <w:r w:rsidRPr="001C7544">
          <w:t>recipient or subrecipient</w:t>
        </w:r>
      </w:ins>
      <w:r w:rsidRPr="005E7358">
        <w:t xml:space="preserve"> for direct program or project costs and the proportionate share of any allowable indirect costs. The </w:t>
      </w:r>
      <w:del w:id="5402" w:author="OFFM" w:date="2024-04-16T10:53:00Z">
        <w:r w:rsidR="00817C00" w:rsidRPr="00F74592">
          <w:delText>non-Federal entity</w:delText>
        </w:r>
      </w:del>
      <w:ins w:id="5403" w:author="OFFM" w:date="2024-04-16T10:53:00Z">
        <w:r w:rsidRPr="001C7544">
          <w:t>recipient or subrecipient</w:t>
        </w:r>
      </w:ins>
      <w:r w:rsidRPr="005E7358">
        <w:t xml:space="preserve"> must make timely </w:t>
      </w:r>
      <w:del w:id="5404" w:author="OFFM" w:date="2024-04-16T10:53:00Z">
        <w:r w:rsidR="00817C00" w:rsidRPr="00F74592">
          <w:delText>payment</w:delText>
        </w:r>
      </w:del>
      <w:ins w:id="5405" w:author="OFFM" w:date="2024-04-16T10:53:00Z">
        <w:r w:rsidRPr="001C7544">
          <w:t>payments</w:t>
        </w:r>
      </w:ins>
      <w:r w:rsidRPr="005E7358">
        <w:t xml:space="preserve"> to contractors in accordance with the contract provisions. </w:t>
      </w:r>
    </w:p>
    <w:p w14:paraId="11E9F818" w14:textId="07C9D6A9"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(2) Whenever possible, advance </w:t>
      </w:r>
      <w:del w:id="5406" w:author="OFFM" w:date="2024-04-16T10:53:00Z">
        <w:r w:rsidR="00817C00" w:rsidRPr="00F74592">
          <w:rPr>
            <w:rFonts w:ascii="Times New Roman" w:hAnsi="Times New Roman" w:cs="Times New Roman"/>
            <w:sz w:val="24"/>
            <w:szCs w:val="24"/>
          </w:rPr>
          <w:delText>payments</w:delText>
        </w:r>
      </w:del>
      <w:ins w:id="5407" w:author="OFFM" w:date="2024-04-16T10:53:00Z">
        <w:r w:rsidRPr="001C7544">
          <w:rPr>
            <w:rFonts w:ascii="Times New Roman" w:eastAsia="Times New Roman" w:hAnsi="Times New Roman" w:cs="Times New Roman"/>
            <w:sz w:val="24"/>
            <w:szCs w:val="24"/>
          </w:rPr>
          <w:t>payment requests by the recipient or subrecipient</w:t>
        </w:r>
      </w:ins>
      <w:r w:rsidRPr="001C7544">
        <w:rPr>
          <w:rFonts w:ascii="Times New Roman" w:eastAsia="Times New Roman" w:hAnsi="Times New Roman" w:cs="Times New Roman"/>
          <w:sz w:val="24"/>
          <w:szCs w:val="24"/>
        </w:rPr>
        <w:t xml:space="preserve"> must be consolidated to cover anticipated cash needs for all Federal awards </w:t>
      </w:r>
      <w:del w:id="5408" w:author="OFFM" w:date="2024-04-16T10:53:00Z">
        <w:r w:rsidR="00817C00" w:rsidRPr="00F74592">
          <w:rPr>
            <w:rFonts w:ascii="Times New Roman" w:hAnsi="Times New Roman" w:cs="Times New Roman"/>
            <w:sz w:val="24"/>
            <w:szCs w:val="24"/>
          </w:rPr>
          <w:delText>made</w:delText>
        </w:r>
      </w:del>
      <w:ins w:id="5409" w:author="OFFM" w:date="2024-04-16T10:53:00Z">
        <w:r w:rsidRPr="001C7544">
          <w:rPr>
            <w:rFonts w:ascii="Times New Roman" w:eastAsia="Times New Roman" w:hAnsi="Times New Roman" w:cs="Times New Roman"/>
            <w:sz w:val="24"/>
            <w:szCs w:val="24"/>
          </w:rPr>
          <w:t>received</w:t>
        </w:r>
      </w:ins>
      <w:r w:rsidRPr="001C7544">
        <w:rPr>
          <w:rFonts w:ascii="Times New Roman" w:eastAsia="Times New Roman" w:hAnsi="Times New Roman" w:cs="Times New Roman"/>
          <w:sz w:val="24"/>
          <w:szCs w:val="24"/>
        </w:rPr>
        <w:t xml:space="preserve"> by the </w:t>
      </w:r>
      <w:del w:id="5410" w:author="OFFM" w:date="2024-04-16T10:53:00Z">
        <w:r w:rsidR="00817C00" w:rsidRPr="00F74592">
          <w:rPr>
            <w:rFonts w:ascii="Times New Roman" w:hAnsi="Times New Roman" w:cs="Times New Roman"/>
            <w:sz w:val="24"/>
            <w:szCs w:val="24"/>
          </w:rPr>
          <w:delText>Federal</w:delText>
        </w:r>
      </w:del>
      <w:ins w:id="5411" w:author="OFFM" w:date="2024-04-16T10:53:00Z">
        <w:r w:rsidRPr="001C7544">
          <w:rPr>
            <w:rFonts w:ascii="Times New Roman" w:eastAsia="Times New Roman" w:hAnsi="Times New Roman" w:cs="Times New Roman"/>
            <w:sz w:val="24"/>
            <w:szCs w:val="24"/>
          </w:rPr>
          <w:t>recipient from the</w:t>
        </w:r>
      </w:ins>
      <w:r w:rsidRPr="001C7544">
        <w:rPr>
          <w:rFonts w:ascii="Times New Roman" w:eastAsia="Times New Roman" w:hAnsi="Times New Roman" w:cs="Times New Roman"/>
          <w:sz w:val="24"/>
          <w:szCs w:val="24"/>
        </w:rPr>
        <w:t xml:space="preserve"> awarding </w:t>
      </w:r>
      <w:ins w:id="5412" w:author="OFFM" w:date="2024-04-16T10:53:00Z">
        <w:r w:rsidRPr="001C7544">
          <w:rPr>
            <w:rFonts w:ascii="Times New Roman" w:eastAsia="Times New Roman" w:hAnsi="Times New Roman" w:cs="Times New Roman"/>
            <w:sz w:val="24"/>
            <w:szCs w:val="24"/>
          </w:rPr>
          <w:t xml:space="preserve">Federal </w:t>
        </w:r>
      </w:ins>
      <w:r w:rsidRPr="001C7544">
        <w:rPr>
          <w:rFonts w:ascii="Times New Roman" w:eastAsia="Times New Roman" w:hAnsi="Times New Roman" w:cs="Times New Roman"/>
          <w:sz w:val="24"/>
          <w:szCs w:val="24"/>
        </w:rPr>
        <w:t xml:space="preserve">agency </w:t>
      </w:r>
      <w:del w:id="5413" w:author="OFFM" w:date="2024-04-16T10:53:00Z">
        <w:r w:rsidR="00817C00" w:rsidRPr="00F74592">
          <w:rPr>
            <w:rFonts w:ascii="Times New Roman" w:hAnsi="Times New Roman" w:cs="Times New Roman"/>
            <w:sz w:val="24"/>
            <w:szCs w:val="24"/>
          </w:rPr>
          <w:delText xml:space="preserve">to the recipient. </w:delText>
        </w:r>
      </w:del>
      <w:ins w:id="5414" w:author="OFFM" w:date="2024-04-16T10:53:00Z">
        <w:r w:rsidRPr="001C7544">
          <w:rPr>
            <w:rFonts w:ascii="Times New Roman" w:eastAsia="Times New Roman" w:hAnsi="Times New Roman" w:cs="Times New Roman"/>
            <w:sz w:val="24"/>
            <w:szCs w:val="24"/>
          </w:rPr>
          <w:t>or pass-through entity.</w:t>
        </w:r>
      </w:ins>
    </w:p>
    <w:p w14:paraId="57DF5E80" w14:textId="66485CF8"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lastRenderedPageBreak/>
        <w:t xml:space="preserve">(i) Advance payment mechanisms </w:t>
      </w:r>
      <w:ins w:id="5415" w:author="OFFM" w:date="2024-04-16T10:53:00Z">
        <w:r w:rsidRPr="001C7544">
          <w:rPr>
            <w:rFonts w:ascii="Times New Roman" w:eastAsia="Times New Roman" w:hAnsi="Times New Roman" w:cs="Times New Roman"/>
            <w:sz w:val="24"/>
            <w:szCs w:val="24"/>
          </w:rPr>
          <w:t xml:space="preserve">must comply with 31 CFR part 208 and </w:t>
        </w:r>
      </w:ins>
      <w:r w:rsidRPr="001C7544">
        <w:rPr>
          <w:rFonts w:ascii="Times New Roman" w:eastAsia="Times New Roman" w:hAnsi="Times New Roman" w:cs="Times New Roman"/>
          <w:sz w:val="24"/>
          <w:szCs w:val="24"/>
        </w:rPr>
        <w:t xml:space="preserve">include, but are not limited to, Treasury </w:t>
      </w:r>
      <w:del w:id="5416" w:author="OFFM" w:date="2024-04-16T10:53:00Z">
        <w:r w:rsidR="00817C00" w:rsidRPr="00F74592">
          <w:rPr>
            <w:rFonts w:ascii="Times New Roman" w:hAnsi="Times New Roman" w:cs="Times New Roman"/>
            <w:sz w:val="24"/>
            <w:szCs w:val="24"/>
          </w:rPr>
          <w:delText>check</w:delText>
        </w:r>
      </w:del>
      <w:ins w:id="5417" w:author="OFFM" w:date="2024-04-16T10:53:00Z">
        <w:r w:rsidRPr="001C7544">
          <w:rPr>
            <w:rFonts w:ascii="Times New Roman" w:eastAsia="Times New Roman" w:hAnsi="Times New Roman" w:cs="Times New Roman"/>
            <w:sz w:val="24"/>
            <w:szCs w:val="24"/>
          </w:rPr>
          <w:t>checks</w:t>
        </w:r>
      </w:ins>
      <w:r w:rsidRPr="001C7544">
        <w:rPr>
          <w:rFonts w:ascii="Times New Roman" w:eastAsia="Times New Roman" w:hAnsi="Times New Roman" w:cs="Times New Roman"/>
          <w:sz w:val="24"/>
          <w:szCs w:val="24"/>
        </w:rPr>
        <w:t xml:space="preserve"> and electronic funds </w:t>
      </w:r>
      <w:del w:id="5418" w:author="OFFM" w:date="2024-04-16T10:53:00Z">
        <w:r w:rsidR="00817C00" w:rsidRPr="00F74592">
          <w:rPr>
            <w:rFonts w:ascii="Times New Roman" w:hAnsi="Times New Roman" w:cs="Times New Roman"/>
            <w:sz w:val="24"/>
            <w:szCs w:val="24"/>
          </w:rPr>
          <w:delText>transfer and must comply with applicable guidance in 31 CFR part 208.</w:delText>
        </w:r>
      </w:del>
      <w:ins w:id="5419" w:author="OFFM" w:date="2024-04-16T10:53:00Z">
        <w:r w:rsidRPr="001C7544">
          <w:rPr>
            <w:rFonts w:ascii="Times New Roman" w:eastAsia="Times New Roman" w:hAnsi="Times New Roman" w:cs="Times New Roman"/>
            <w:sz w:val="24"/>
            <w:szCs w:val="24"/>
          </w:rPr>
          <w:t>transfers.</w:t>
        </w:r>
      </w:ins>
      <w:r w:rsidRPr="001C7544">
        <w:rPr>
          <w:rFonts w:ascii="Times New Roman" w:eastAsia="Times New Roman" w:hAnsi="Times New Roman" w:cs="Times New Roman"/>
          <w:sz w:val="24"/>
          <w:szCs w:val="24"/>
        </w:rPr>
        <w:t xml:space="preserve"> </w:t>
      </w:r>
    </w:p>
    <w:p w14:paraId="2F392DAB" w14:textId="3F96EF9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w:t>
      </w:r>
      <w:del w:id="5420" w:author="OFFM" w:date="2024-04-16T10:53:00Z">
        <w:r w:rsidR="00817C00" w:rsidRPr="00F74592">
          <w:rPr>
            <w:rFonts w:ascii="Times New Roman" w:hAnsi="Times New Roman" w:cs="Times New Roman"/>
            <w:sz w:val="24"/>
            <w:szCs w:val="24"/>
          </w:rPr>
          <w:delText>Non-Federal entities</w:delText>
        </w:r>
      </w:del>
      <w:ins w:id="5421" w:author="OFFM" w:date="2024-04-16T10:53:00Z">
        <w:r w:rsidRPr="001C7544">
          <w:rPr>
            <w:rFonts w:ascii="Times New Roman" w:eastAsia="Times New Roman" w:hAnsi="Times New Roman" w:cs="Times New Roman"/>
            <w:sz w:val="24"/>
            <w:szCs w:val="24"/>
          </w:rPr>
          <w:t>Recipients and subrecipients</w:t>
        </w:r>
      </w:ins>
      <w:r w:rsidRPr="001C7544">
        <w:rPr>
          <w:rFonts w:ascii="Times New Roman" w:eastAsia="Times New Roman" w:hAnsi="Times New Roman" w:cs="Times New Roman"/>
          <w:sz w:val="24"/>
          <w:szCs w:val="24"/>
        </w:rPr>
        <w:t xml:space="preserve"> must be authorized to submit </w:t>
      </w:r>
      <w:del w:id="5422" w:author="OFFM" w:date="2024-04-16T10:53:00Z">
        <w:r w:rsidR="00817C00" w:rsidRPr="00F74592">
          <w:rPr>
            <w:rFonts w:ascii="Times New Roman" w:hAnsi="Times New Roman" w:cs="Times New Roman"/>
            <w:sz w:val="24"/>
            <w:szCs w:val="24"/>
          </w:rPr>
          <w:delText>requests for advance payments and reimbursements</w:delText>
        </w:r>
      </w:del>
      <w:ins w:id="5423" w:author="OFFM" w:date="2024-04-16T10:53:00Z">
        <w:r w:rsidRPr="001C7544">
          <w:rPr>
            <w:rFonts w:ascii="Times New Roman" w:eastAsia="Times New Roman" w:hAnsi="Times New Roman" w:cs="Times New Roman"/>
            <w:sz w:val="24"/>
            <w:szCs w:val="24"/>
          </w:rPr>
          <w:t>payment requests as often as necessary when electronic fund transfers are used or</w:t>
        </w:r>
      </w:ins>
      <w:r w:rsidRPr="001C7544">
        <w:rPr>
          <w:rFonts w:ascii="Times New Roman" w:eastAsia="Times New Roman" w:hAnsi="Times New Roman" w:cs="Times New Roman"/>
          <w:sz w:val="24"/>
          <w:szCs w:val="24"/>
        </w:rPr>
        <w:t xml:space="preserve"> at least monthly when electronic </w:t>
      </w:r>
      <w:del w:id="5424" w:author="OFFM" w:date="2024-04-16T10:53:00Z">
        <w:r w:rsidR="00817C00" w:rsidRPr="00F74592">
          <w:rPr>
            <w:rFonts w:ascii="Times New Roman" w:hAnsi="Times New Roman" w:cs="Times New Roman"/>
            <w:sz w:val="24"/>
            <w:szCs w:val="24"/>
          </w:rPr>
          <w:delText xml:space="preserve">fund </w:delText>
        </w:r>
      </w:del>
      <w:r w:rsidRPr="001C7544">
        <w:rPr>
          <w:rFonts w:ascii="Times New Roman" w:eastAsia="Times New Roman" w:hAnsi="Times New Roman" w:cs="Times New Roman"/>
          <w:sz w:val="24"/>
          <w:szCs w:val="24"/>
        </w:rPr>
        <w:t>transfers are not used</w:t>
      </w:r>
      <w:del w:id="5425" w:author="OFFM" w:date="2024-04-16T10:53:00Z">
        <w:r w:rsidR="00817C00" w:rsidRPr="00F74592">
          <w:rPr>
            <w:rFonts w:ascii="Times New Roman" w:hAnsi="Times New Roman" w:cs="Times New Roman"/>
            <w:sz w:val="24"/>
            <w:szCs w:val="24"/>
          </w:rPr>
          <w:delText>, and as often as they like when electronic transfers are used, in accordance with the provisions of the</w:delText>
        </w:r>
      </w:del>
      <w:ins w:id="5426" w:author="OFFM" w:date="2024-04-16T10:53:00Z">
        <w:r w:rsidRPr="001C7544">
          <w:rPr>
            <w:rFonts w:ascii="Times New Roman" w:eastAsia="Times New Roman" w:hAnsi="Times New Roman" w:cs="Times New Roman"/>
            <w:sz w:val="24"/>
            <w:szCs w:val="24"/>
          </w:rPr>
          <w:t>. See</w:t>
        </w:r>
      </w:ins>
      <w:r w:rsidRPr="001C7544">
        <w:rPr>
          <w:rFonts w:ascii="Times New Roman" w:eastAsia="Times New Roman" w:hAnsi="Times New Roman" w:cs="Times New Roman"/>
          <w:sz w:val="24"/>
          <w:szCs w:val="24"/>
        </w:rPr>
        <w:t xml:space="preserve"> Electronic Fund Transfer Act (15 U.S.C. 1693</w:t>
      </w:r>
      <w:del w:id="5427" w:author="OFFM" w:date="2024-04-16T10:53:00Z">
        <w:r w:rsidR="00817C00" w:rsidRPr="00F74592">
          <w:rPr>
            <w:rFonts w:ascii="Times New Roman" w:hAnsi="Times New Roman" w:cs="Times New Roman"/>
            <w:sz w:val="24"/>
            <w:szCs w:val="24"/>
          </w:rPr>
          <w:delText>–</w:delText>
        </w:r>
      </w:del>
      <w:ins w:id="5428"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1693r). </w:t>
      </w:r>
    </w:p>
    <w:p w14:paraId="3F99B271" w14:textId="37B636B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(3) </w:t>
      </w:r>
      <w:r w:rsidRPr="001C7544">
        <w:rPr>
          <w:rFonts w:ascii="Times New Roman" w:hAnsi="Times New Roman" w:cs="Times New Roman"/>
          <w:sz w:val="24"/>
          <w:szCs w:val="24"/>
        </w:rPr>
        <w:t xml:space="preserve">Reimbursement is </w:t>
      </w:r>
      <w:del w:id="5429" w:author="OFFM" w:date="2024-04-16T10:53:00Z">
        <w:r w:rsidR="00817C00" w:rsidRPr="00F74592">
          <w:rPr>
            <w:rFonts w:ascii="Times New Roman" w:hAnsi="Times New Roman" w:cs="Times New Roman"/>
            <w:sz w:val="24"/>
            <w:szCs w:val="24"/>
          </w:rPr>
          <w:delText xml:space="preserve">the </w:delText>
        </w:r>
      </w:del>
      <w:r w:rsidRPr="001C7544">
        <w:rPr>
          <w:rFonts w:ascii="Times New Roman" w:hAnsi="Times New Roman" w:cs="Times New Roman"/>
          <w:sz w:val="24"/>
          <w:szCs w:val="24"/>
        </w:rPr>
        <w:t xml:space="preserve">preferred </w:t>
      </w:r>
      <w:del w:id="5430" w:author="OFFM" w:date="2024-04-16T10:53:00Z">
        <w:r w:rsidR="00817C00" w:rsidRPr="00F74592">
          <w:rPr>
            <w:rFonts w:ascii="Times New Roman" w:hAnsi="Times New Roman" w:cs="Times New Roman"/>
            <w:sz w:val="24"/>
            <w:szCs w:val="24"/>
          </w:rPr>
          <w:delText xml:space="preserve">method </w:delText>
        </w:r>
      </w:del>
      <w:r w:rsidRPr="001C7544">
        <w:rPr>
          <w:rFonts w:ascii="Times New Roman" w:hAnsi="Times New Roman" w:cs="Times New Roman"/>
          <w:sz w:val="24"/>
          <w:szCs w:val="24"/>
        </w:rPr>
        <w:t xml:space="preserve">when the requirements in </w:t>
      </w:r>
      <w:del w:id="5431" w:author="OFFM" w:date="2024-04-16T10:53:00Z">
        <w:r w:rsidR="00817C00" w:rsidRPr="00F74592">
          <w:rPr>
            <w:rFonts w:ascii="Times New Roman" w:hAnsi="Times New Roman" w:cs="Times New Roman"/>
            <w:sz w:val="24"/>
            <w:szCs w:val="24"/>
          </w:rPr>
          <w:delText xml:space="preserve">this </w:delText>
        </w:r>
      </w:del>
      <w:r w:rsidRPr="001C7544">
        <w:rPr>
          <w:rFonts w:ascii="Times New Roman" w:hAnsi="Times New Roman" w:cs="Times New Roman"/>
          <w:sz w:val="24"/>
          <w:szCs w:val="24"/>
        </w:rPr>
        <w:t xml:space="preserve">paragraph (b) cannot be met, when the Federal </w:t>
      </w:r>
      <w:del w:id="543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hAnsi="Times New Roman" w:cs="Times New Roman"/>
          <w:sz w:val="24"/>
          <w:szCs w:val="24"/>
        </w:rPr>
        <w:t xml:space="preserve">agency </w:t>
      </w:r>
      <w:ins w:id="5433" w:author="OFFM" w:date="2024-04-16T10:53:00Z">
        <w:r w:rsidRPr="001C7544">
          <w:rPr>
            <w:rFonts w:ascii="Times New Roman" w:hAnsi="Times New Roman" w:cs="Times New Roman"/>
            <w:sz w:val="24"/>
            <w:szCs w:val="24"/>
          </w:rPr>
          <w:t xml:space="preserve">or pass-through entity </w:t>
        </w:r>
      </w:ins>
      <w:r w:rsidRPr="001C7544">
        <w:rPr>
          <w:rFonts w:ascii="Times New Roman" w:hAnsi="Times New Roman" w:cs="Times New Roman"/>
          <w:sz w:val="24"/>
          <w:szCs w:val="24"/>
        </w:rPr>
        <w:t xml:space="preserve">sets a specific condition per § 200.208, </w:t>
      </w:r>
      <w:del w:id="5434" w:author="OFFM" w:date="2024-04-16T10:53:00Z">
        <w:r w:rsidR="00817C00" w:rsidRPr="00F74592">
          <w:rPr>
            <w:rFonts w:ascii="Times New Roman" w:hAnsi="Times New Roman" w:cs="Times New Roman"/>
            <w:sz w:val="24"/>
            <w:szCs w:val="24"/>
          </w:rPr>
          <w:delText xml:space="preserve">or </w:delText>
        </w:r>
      </w:del>
      <w:r w:rsidRPr="001C7544">
        <w:rPr>
          <w:rFonts w:ascii="Times New Roman" w:hAnsi="Times New Roman" w:cs="Times New Roman"/>
          <w:sz w:val="24"/>
          <w:szCs w:val="24"/>
        </w:rPr>
        <w:t xml:space="preserve">when </w:t>
      </w:r>
      <w:del w:id="5435" w:author="OFFM" w:date="2024-04-16T10:53:00Z">
        <w:r w:rsidR="00817C00" w:rsidRPr="00F74592">
          <w:rPr>
            <w:rFonts w:ascii="Times New Roman" w:hAnsi="Times New Roman" w:cs="Times New Roman"/>
            <w:sz w:val="24"/>
            <w:szCs w:val="24"/>
          </w:rPr>
          <w:delText>the non-Federal entity requests payment by reimbursement. This method may be used on any</w:delText>
        </w:r>
      </w:del>
      <w:ins w:id="5436" w:author="OFFM" w:date="2024-04-16T10:53:00Z">
        <w:r w:rsidRPr="001C7544">
          <w:rPr>
            <w:rFonts w:ascii="Times New Roman" w:hAnsi="Times New Roman" w:cs="Times New Roman"/>
            <w:sz w:val="24"/>
            <w:szCs w:val="24"/>
          </w:rPr>
          <w:t>requested by the recipient or subrecipient, when a</w:t>
        </w:r>
      </w:ins>
      <w:r w:rsidRPr="001C7544">
        <w:rPr>
          <w:rFonts w:ascii="Times New Roman" w:hAnsi="Times New Roman" w:cs="Times New Roman"/>
          <w:sz w:val="24"/>
          <w:szCs w:val="24"/>
        </w:rPr>
        <w:t xml:space="preserve"> Federal award </w:t>
      </w:r>
      <w:ins w:id="5437" w:author="OFFM" w:date="2024-04-16T10:53:00Z">
        <w:r w:rsidRPr="001C7544">
          <w:rPr>
            <w:rFonts w:ascii="Times New Roman" w:hAnsi="Times New Roman" w:cs="Times New Roman"/>
            <w:sz w:val="24"/>
            <w:szCs w:val="24"/>
          </w:rPr>
          <w:t xml:space="preserve">is </w:t>
        </w:r>
      </w:ins>
      <w:r w:rsidRPr="001C7544">
        <w:rPr>
          <w:rFonts w:ascii="Times New Roman" w:hAnsi="Times New Roman" w:cs="Times New Roman"/>
          <w:sz w:val="24"/>
          <w:szCs w:val="24"/>
        </w:rPr>
        <w:t xml:space="preserve">for construction, or </w:t>
      </w:r>
      <w:del w:id="5438" w:author="OFFM" w:date="2024-04-16T10:53:00Z">
        <w:r w:rsidR="00817C00" w:rsidRPr="00F74592">
          <w:rPr>
            <w:rFonts w:ascii="Times New Roman" w:hAnsi="Times New Roman" w:cs="Times New Roman"/>
            <w:sz w:val="24"/>
            <w:szCs w:val="24"/>
          </w:rPr>
          <w:delText>if the major</w:delText>
        </w:r>
      </w:del>
      <w:ins w:id="5439" w:author="OFFM" w:date="2024-04-16T10:53:00Z">
        <w:r w:rsidRPr="001C7544">
          <w:rPr>
            <w:rFonts w:ascii="Times New Roman" w:hAnsi="Times New Roman" w:cs="Times New Roman"/>
            <w:sz w:val="24"/>
            <w:szCs w:val="24"/>
          </w:rPr>
          <w:t>when a significant</w:t>
        </w:r>
      </w:ins>
      <w:r w:rsidRPr="001C7544">
        <w:rPr>
          <w:rFonts w:ascii="Times New Roman" w:hAnsi="Times New Roman" w:cs="Times New Roman"/>
          <w:sz w:val="24"/>
          <w:szCs w:val="24"/>
        </w:rPr>
        <w:t xml:space="preserve"> portion of the construction project is accomplished through private market financing or Federal loans</w:t>
      </w:r>
      <w:del w:id="5440" w:author="OFFM" w:date="2024-04-16T10:53:00Z">
        <w:r w:rsidR="00817C00" w:rsidRPr="00F74592">
          <w:rPr>
            <w:rFonts w:ascii="Times New Roman" w:hAnsi="Times New Roman" w:cs="Times New Roman"/>
            <w:sz w:val="24"/>
            <w:szCs w:val="24"/>
          </w:rPr>
          <w:delText>,</w:delText>
        </w:r>
      </w:del>
      <w:r w:rsidRPr="001C7544">
        <w:rPr>
          <w:rFonts w:ascii="Times New Roman" w:hAnsi="Times New Roman" w:cs="Times New Roman"/>
          <w:sz w:val="24"/>
          <w:szCs w:val="24"/>
        </w:rPr>
        <w:t xml:space="preserve"> and the Federal award constitutes a minor portion of the project. When the reimbursement method is used, the Federal </w:t>
      </w:r>
      <w:del w:id="544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hAnsi="Times New Roman" w:cs="Times New Roman"/>
          <w:sz w:val="24"/>
          <w:szCs w:val="24"/>
        </w:rPr>
        <w:t xml:space="preserve">agency or pass-through entity must make payment within 30 calendar days after receipt of the </w:t>
      </w:r>
      <w:del w:id="5442" w:author="OFFM" w:date="2024-04-16T10:53:00Z">
        <w:r w:rsidR="00817C00" w:rsidRPr="00F74592">
          <w:rPr>
            <w:rFonts w:ascii="Times New Roman" w:hAnsi="Times New Roman" w:cs="Times New Roman"/>
            <w:sz w:val="24"/>
            <w:szCs w:val="24"/>
          </w:rPr>
          <w:delText xml:space="preserve">billing, </w:delText>
        </w:r>
      </w:del>
      <w:ins w:id="5443" w:author="OFFM" w:date="2024-04-16T10:53:00Z">
        <w:r w:rsidRPr="001C7544">
          <w:rPr>
            <w:rFonts w:ascii="Times New Roman" w:hAnsi="Times New Roman" w:cs="Times New Roman"/>
            <w:sz w:val="24"/>
            <w:szCs w:val="24"/>
          </w:rPr>
          <w:t xml:space="preserve">payment request </w:t>
        </w:r>
      </w:ins>
      <w:r w:rsidRPr="001C7544">
        <w:rPr>
          <w:rFonts w:ascii="Times New Roman" w:hAnsi="Times New Roman" w:cs="Times New Roman"/>
          <w:sz w:val="24"/>
          <w:szCs w:val="24"/>
        </w:rPr>
        <w:t xml:space="preserve">unless the Federal </w:t>
      </w:r>
      <w:del w:id="5444"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hAnsi="Times New Roman" w:cs="Times New Roman"/>
          <w:sz w:val="24"/>
          <w:szCs w:val="24"/>
        </w:rPr>
        <w:t>agency or pass-through entity reasonably believes the request to be improper.</w:t>
      </w:r>
      <w:del w:id="5445" w:author="OFFM" w:date="2024-04-16T10:53:00Z">
        <w:r w:rsidR="00817C00" w:rsidRPr="00F74592">
          <w:rPr>
            <w:rFonts w:ascii="Times New Roman" w:hAnsi="Times New Roman" w:cs="Times New Roman"/>
            <w:sz w:val="24"/>
            <w:szCs w:val="24"/>
          </w:rPr>
          <w:delText xml:space="preserve"> </w:delText>
        </w:r>
      </w:del>
    </w:p>
    <w:p w14:paraId="065F712C" w14:textId="5C10A72D"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(4) </w:t>
      </w:r>
      <w:r w:rsidRPr="001C7544">
        <w:rPr>
          <w:rFonts w:ascii="Times New Roman" w:hAnsi="Times New Roman" w:cs="Times New Roman"/>
          <w:sz w:val="24"/>
          <w:szCs w:val="24"/>
        </w:rPr>
        <w:t xml:space="preserve">If the </w:t>
      </w:r>
      <w:del w:id="5446" w:author="OFFM" w:date="2024-04-16T10:53:00Z">
        <w:r w:rsidR="00817C00" w:rsidRPr="00F74592">
          <w:rPr>
            <w:rFonts w:ascii="Times New Roman" w:hAnsi="Times New Roman" w:cs="Times New Roman"/>
            <w:sz w:val="24"/>
            <w:szCs w:val="24"/>
          </w:rPr>
          <w:delText>non-Federal entity</w:delText>
        </w:r>
      </w:del>
      <w:ins w:id="5447" w:author="OFFM" w:date="2024-04-16T10:53:00Z">
        <w:r w:rsidRPr="001C7544">
          <w:rPr>
            <w:rFonts w:ascii="Times New Roman" w:hAnsi="Times New Roman" w:cs="Times New Roman"/>
            <w:sz w:val="24"/>
            <w:szCs w:val="24"/>
          </w:rPr>
          <w:t>recipient or subrecipient</w:t>
        </w:r>
      </w:ins>
      <w:r w:rsidRPr="001C7544">
        <w:rPr>
          <w:rFonts w:ascii="Times New Roman" w:hAnsi="Times New Roman" w:cs="Times New Roman"/>
          <w:sz w:val="24"/>
          <w:szCs w:val="24"/>
        </w:rPr>
        <w:t xml:space="preserve"> cannot meet the criteria for advance payments and the Federal </w:t>
      </w:r>
      <w:del w:id="5448"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hAnsi="Times New Roman" w:cs="Times New Roman"/>
          <w:sz w:val="24"/>
          <w:szCs w:val="24"/>
        </w:rPr>
        <w:t xml:space="preserve">agency or pass-through entity has determined that reimbursement is not feasible because the </w:t>
      </w:r>
      <w:del w:id="5449" w:author="OFFM" w:date="2024-04-16T10:53:00Z">
        <w:r w:rsidR="00817C00" w:rsidRPr="00F74592">
          <w:rPr>
            <w:rFonts w:ascii="Times New Roman" w:hAnsi="Times New Roman" w:cs="Times New Roman"/>
            <w:sz w:val="24"/>
            <w:szCs w:val="24"/>
          </w:rPr>
          <w:delText>non-Federal entity</w:delText>
        </w:r>
      </w:del>
      <w:ins w:id="5450" w:author="OFFM" w:date="2024-04-16T10:53:00Z">
        <w:r w:rsidRPr="001C7544">
          <w:rPr>
            <w:rFonts w:ascii="Times New Roman" w:hAnsi="Times New Roman" w:cs="Times New Roman"/>
            <w:sz w:val="24"/>
            <w:szCs w:val="24"/>
          </w:rPr>
          <w:t>recipient or subrecipient</w:t>
        </w:r>
      </w:ins>
      <w:r w:rsidRPr="001C7544">
        <w:rPr>
          <w:rFonts w:ascii="Times New Roman" w:hAnsi="Times New Roman" w:cs="Times New Roman"/>
          <w:sz w:val="24"/>
          <w:szCs w:val="24"/>
        </w:rPr>
        <w:t xml:space="preserve"> lacks sufficient working capital, the Federal</w:t>
      </w:r>
      <w:del w:id="5451" w:author="OFFM" w:date="2024-04-16T10:53:00Z">
        <w:r w:rsidR="00817C00" w:rsidRPr="00F74592">
          <w:rPr>
            <w:rFonts w:ascii="Times New Roman" w:hAnsi="Times New Roman" w:cs="Times New Roman"/>
            <w:sz w:val="24"/>
            <w:szCs w:val="24"/>
          </w:rPr>
          <w:delText xml:space="preserve"> awarding</w:delText>
        </w:r>
      </w:del>
      <w:r w:rsidRPr="001C7544">
        <w:rPr>
          <w:rFonts w:ascii="Times New Roman" w:hAnsi="Times New Roman" w:cs="Times New Roman"/>
          <w:sz w:val="24"/>
          <w:szCs w:val="24"/>
        </w:rPr>
        <w:t xml:space="preserve"> agency or pass-through entity may provide cash on a working capital advance basis. Under this procedure, the Federal </w:t>
      </w:r>
      <w:del w:id="5452"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hAnsi="Times New Roman" w:cs="Times New Roman"/>
          <w:sz w:val="24"/>
          <w:szCs w:val="24"/>
        </w:rPr>
        <w:t xml:space="preserve">agency or pass-through entity must advance cash payments to the </w:t>
      </w:r>
      <w:del w:id="5453" w:author="OFFM" w:date="2024-04-16T10:53:00Z">
        <w:r w:rsidR="00817C00" w:rsidRPr="00F74592">
          <w:rPr>
            <w:rFonts w:ascii="Times New Roman" w:hAnsi="Times New Roman" w:cs="Times New Roman"/>
            <w:sz w:val="24"/>
            <w:szCs w:val="24"/>
          </w:rPr>
          <w:delText>non-Federal entity</w:delText>
        </w:r>
      </w:del>
      <w:ins w:id="5454" w:author="OFFM" w:date="2024-04-16T10:53:00Z">
        <w:r w:rsidRPr="001C7544">
          <w:rPr>
            <w:rFonts w:ascii="Times New Roman" w:hAnsi="Times New Roman" w:cs="Times New Roman"/>
            <w:sz w:val="24"/>
            <w:szCs w:val="24"/>
          </w:rPr>
          <w:t>recipient or subrecipient</w:t>
        </w:r>
      </w:ins>
      <w:r w:rsidRPr="001C7544">
        <w:rPr>
          <w:rFonts w:ascii="Times New Roman" w:hAnsi="Times New Roman" w:cs="Times New Roman"/>
          <w:sz w:val="24"/>
          <w:szCs w:val="24"/>
        </w:rPr>
        <w:t xml:space="preserve"> to cover its estimated disbursement needs for an initial period generally </w:t>
      </w:r>
      <w:del w:id="5455" w:author="OFFM" w:date="2024-04-16T10:53:00Z">
        <w:r w:rsidR="00817C00" w:rsidRPr="00F74592">
          <w:rPr>
            <w:rFonts w:ascii="Times New Roman" w:hAnsi="Times New Roman" w:cs="Times New Roman"/>
            <w:sz w:val="24"/>
            <w:szCs w:val="24"/>
          </w:rPr>
          <w:delText>geared</w:delText>
        </w:r>
      </w:del>
      <w:ins w:id="5456" w:author="OFFM" w:date="2024-04-16T10:53:00Z">
        <w:r w:rsidRPr="001C7544">
          <w:rPr>
            <w:rFonts w:ascii="Times New Roman" w:hAnsi="Times New Roman" w:cs="Times New Roman"/>
            <w:sz w:val="24"/>
            <w:szCs w:val="24"/>
          </w:rPr>
          <w:t>aligned</w:t>
        </w:r>
      </w:ins>
      <w:r w:rsidRPr="001C7544">
        <w:rPr>
          <w:rFonts w:ascii="Times New Roman" w:hAnsi="Times New Roman" w:cs="Times New Roman"/>
          <w:sz w:val="24"/>
          <w:szCs w:val="24"/>
        </w:rPr>
        <w:t xml:space="preserve"> to the </w:t>
      </w:r>
      <w:del w:id="5457" w:author="OFFM" w:date="2024-04-16T10:53:00Z">
        <w:r w:rsidR="00817C00" w:rsidRPr="00F74592">
          <w:rPr>
            <w:rFonts w:ascii="Times New Roman" w:hAnsi="Times New Roman" w:cs="Times New Roman"/>
            <w:sz w:val="24"/>
            <w:szCs w:val="24"/>
          </w:rPr>
          <w:delText>non-</w:delText>
        </w:r>
        <w:r w:rsidR="00817C00" w:rsidRPr="00F74592">
          <w:rPr>
            <w:rFonts w:ascii="Times New Roman" w:hAnsi="Times New Roman" w:cs="Times New Roman"/>
            <w:sz w:val="24"/>
            <w:szCs w:val="24"/>
          </w:rPr>
          <w:lastRenderedPageBreak/>
          <w:delText>Federal entity's</w:delText>
        </w:r>
      </w:del>
      <w:ins w:id="5458" w:author="OFFM" w:date="2024-04-16T10:53:00Z">
        <w:r w:rsidRPr="001C7544">
          <w:rPr>
            <w:rFonts w:ascii="Times New Roman" w:hAnsi="Times New Roman" w:cs="Times New Roman"/>
            <w:sz w:val="24"/>
            <w:szCs w:val="24"/>
          </w:rPr>
          <w:t>recipient’s or subrecipient’s</w:t>
        </w:r>
      </w:ins>
      <w:r w:rsidRPr="001C7544">
        <w:rPr>
          <w:rFonts w:ascii="Times New Roman" w:hAnsi="Times New Roman" w:cs="Times New Roman"/>
          <w:sz w:val="24"/>
          <w:szCs w:val="24"/>
        </w:rPr>
        <w:t xml:space="preserve"> disbursing cycle. </w:t>
      </w:r>
      <w:del w:id="5459" w:author="OFFM" w:date="2024-04-16T10:53:00Z">
        <w:r w:rsidR="00817C00" w:rsidRPr="00F74592">
          <w:rPr>
            <w:rFonts w:ascii="Times New Roman" w:hAnsi="Times New Roman" w:cs="Times New Roman"/>
            <w:sz w:val="24"/>
            <w:szCs w:val="24"/>
          </w:rPr>
          <w:delText>Thereafter</w:delText>
        </w:r>
      </w:del>
      <w:ins w:id="5460" w:author="OFFM" w:date="2024-04-16T10:53:00Z">
        <w:r w:rsidRPr="001C7544">
          <w:rPr>
            <w:rFonts w:ascii="Times New Roman" w:hAnsi="Times New Roman" w:cs="Times New Roman"/>
            <w:sz w:val="24"/>
            <w:szCs w:val="24"/>
          </w:rPr>
          <w:t>After that</w:t>
        </w:r>
      </w:ins>
      <w:r w:rsidRPr="001C7544">
        <w:rPr>
          <w:rFonts w:ascii="Times New Roman" w:hAnsi="Times New Roman" w:cs="Times New Roman"/>
          <w:sz w:val="24"/>
          <w:szCs w:val="24"/>
        </w:rPr>
        <w:t xml:space="preserve">, the Federal </w:t>
      </w:r>
      <w:del w:id="5461"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hAnsi="Times New Roman" w:cs="Times New Roman"/>
          <w:sz w:val="24"/>
          <w:szCs w:val="24"/>
        </w:rPr>
        <w:t xml:space="preserve">agency or pass-through entity must reimburse the </w:t>
      </w:r>
      <w:del w:id="5462" w:author="OFFM" w:date="2024-04-16T10:53:00Z">
        <w:r w:rsidR="00817C00" w:rsidRPr="00F74592">
          <w:rPr>
            <w:rFonts w:ascii="Times New Roman" w:hAnsi="Times New Roman" w:cs="Times New Roman"/>
            <w:sz w:val="24"/>
            <w:szCs w:val="24"/>
          </w:rPr>
          <w:delText>non-Federal entity</w:delText>
        </w:r>
      </w:del>
      <w:ins w:id="5463" w:author="OFFM" w:date="2024-04-16T10:53:00Z">
        <w:r w:rsidRPr="001C7544">
          <w:rPr>
            <w:rFonts w:ascii="Times New Roman" w:hAnsi="Times New Roman" w:cs="Times New Roman"/>
            <w:sz w:val="24"/>
            <w:szCs w:val="24"/>
          </w:rPr>
          <w:t>recipient or subrecipient</w:t>
        </w:r>
      </w:ins>
      <w:r w:rsidRPr="001C7544">
        <w:rPr>
          <w:rFonts w:ascii="Times New Roman" w:hAnsi="Times New Roman" w:cs="Times New Roman"/>
          <w:sz w:val="24"/>
          <w:szCs w:val="24"/>
        </w:rPr>
        <w:t xml:space="preserve"> for its actual cash disbursements. Use of the working capital advance </w:t>
      </w:r>
      <w:del w:id="5464" w:author="OFFM" w:date="2024-04-16T10:53:00Z">
        <w:r w:rsidR="00817C00" w:rsidRPr="00F74592">
          <w:rPr>
            <w:rFonts w:ascii="Times New Roman" w:hAnsi="Times New Roman" w:cs="Times New Roman"/>
            <w:sz w:val="24"/>
            <w:szCs w:val="24"/>
          </w:rPr>
          <w:delText xml:space="preserve">method of </w:delText>
        </w:r>
      </w:del>
      <w:r w:rsidRPr="001C7544">
        <w:rPr>
          <w:rFonts w:ascii="Times New Roman" w:hAnsi="Times New Roman" w:cs="Times New Roman"/>
          <w:sz w:val="24"/>
          <w:szCs w:val="24"/>
        </w:rPr>
        <w:t>payment</w:t>
      </w:r>
      <w:ins w:id="5465" w:author="OFFM" w:date="2024-04-16T10:53:00Z">
        <w:r w:rsidRPr="001C7544">
          <w:rPr>
            <w:rFonts w:ascii="Times New Roman" w:hAnsi="Times New Roman" w:cs="Times New Roman"/>
            <w:sz w:val="24"/>
            <w:szCs w:val="24"/>
          </w:rPr>
          <w:t xml:space="preserve"> method</w:t>
        </w:r>
      </w:ins>
      <w:r w:rsidRPr="001C7544">
        <w:rPr>
          <w:rFonts w:ascii="Times New Roman" w:hAnsi="Times New Roman" w:cs="Times New Roman"/>
          <w:sz w:val="24"/>
          <w:szCs w:val="24"/>
        </w:rPr>
        <w:t xml:space="preserve"> requires that the pass-through entity provide timely advance payments to any subrecipients </w:t>
      </w:r>
      <w:del w:id="5466" w:author="OFFM" w:date="2024-04-16T10:53:00Z">
        <w:r w:rsidR="00817C00" w:rsidRPr="00F74592">
          <w:rPr>
            <w:rFonts w:ascii="Times New Roman" w:hAnsi="Times New Roman" w:cs="Times New Roman"/>
            <w:sz w:val="24"/>
            <w:szCs w:val="24"/>
          </w:rPr>
          <w:delText xml:space="preserve">in order </w:delText>
        </w:r>
      </w:del>
      <w:r w:rsidRPr="001C7544">
        <w:rPr>
          <w:rFonts w:ascii="Times New Roman" w:hAnsi="Times New Roman" w:cs="Times New Roman"/>
          <w:sz w:val="24"/>
          <w:szCs w:val="24"/>
        </w:rPr>
        <w:t xml:space="preserve">to meet the </w:t>
      </w:r>
      <w:del w:id="5467" w:author="OFFM" w:date="2024-04-16T10:53:00Z">
        <w:r w:rsidR="00817C00" w:rsidRPr="00F74592">
          <w:rPr>
            <w:rFonts w:ascii="Times New Roman" w:hAnsi="Times New Roman" w:cs="Times New Roman"/>
            <w:sz w:val="24"/>
            <w:szCs w:val="24"/>
          </w:rPr>
          <w:delText>subrecipient's</w:delText>
        </w:r>
      </w:del>
      <w:ins w:id="5468" w:author="OFFM" w:date="2024-04-16T10:53:00Z">
        <w:r w:rsidRPr="001C7544">
          <w:rPr>
            <w:rFonts w:ascii="Times New Roman" w:hAnsi="Times New Roman" w:cs="Times New Roman"/>
            <w:sz w:val="24"/>
            <w:szCs w:val="24"/>
          </w:rPr>
          <w:t>subrecipient’s</w:t>
        </w:r>
      </w:ins>
      <w:r w:rsidRPr="001C7544">
        <w:rPr>
          <w:rFonts w:ascii="Times New Roman" w:hAnsi="Times New Roman" w:cs="Times New Roman"/>
          <w:sz w:val="24"/>
          <w:szCs w:val="24"/>
        </w:rPr>
        <w:t xml:space="preserve"> actual cash disbursements. The </w:t>
      </w:r>
      <w:del w:id="5469" w:author="OFFM" w:date="2024-04-16T10:53:00Z">
        <w:r w:rsidR="00817C00" w:rsidRPr="00F74592">
          <w:rPr>
            <w:rFonts w:ascii="Times New Roman" w:hAnsi="Times New Roman" w:cs="Times New Roman"/>
            <w:sz w:val="24"/>
            <w:szCs w:val="24"/>
          </w:rPr>
          <w:delText xml:space="preserve">working capital advance method of payment must not be used by the </w:delText>
        </w:r>
      </w:del>
      <w:r w:rsidRPr="001C7544">
        <w:rPr>
          <w:rFonts w:ascii="Times New Roman" w:hAnsi="Times New Roman" w:cs="Times New Roman"/>
          <w:sz w:val="24"/>
          <w:szCs w:val="24"/>
        </w:rPr>
        <w:t>pass-through entity</w:t>
      </w:r>
      <w:ins w:id="5470" w:author="OFFM" w:date="2024-04-16T10:53:00Z">
        <w:r w:rsidRPr="001C7544">
          <w:rPr>
            <w:rFonts w:ascii="Times New Roman" w:hAnsi="Times New Roman" w:cs="Times New Roman"/>
            <w:sz w:val="24"/>
            <w:szCs w:val="24"/>
          </w:rPr>
          <w:t xml:space="preserve"> must not use the working capital advance method of payment</w:t>
        </w:r>
      </w:ins>
      <w:r w:rsidRPr="001C7544">
        <w:rPr>
          <w:rFonts w:ascii="Times New Roman" w:hAnsi="Times New Roman" w:cs="Times New Roman"/>
          <w:sz w:val="24"/>
          <w:szCs w:val="24"/>
        </w:rPr>
        <w:t xml:space="preserve"> if the reason for using this method is the unwillingness or inability of the pass-through entity to provide timely advance payments to the subrecipient to meet the </w:t>
      </w:r>
      <w:del w:id="5471" w:author="OFFM" w:date="2024-04-16T10:53:00Z">
        <w:r w:rsidR="00817C00" w:rsidRPr="00F74592">
          <w:rPr>
            <w:rFonts w:ascii="Times New Roman" w:hAnsi="Times New Roman" w:cs="Times New Roman"/>
            <w:sz w:val="24"/>
            <w:szCs w:val="24"/>
          </w:rPr>
          <w:delText>subrecipient's</w:delText>
        </w:r>
      </w:del>
      <w:ins w:id="5472" w:author="OFFM" w:date="2024-04-16T10:53:00Z">
        <w:r w:rsidRPr="001C7544">
          <w:rPr>
            <w:rFonts w:ascii="Times New Roman" w:hAnsi="Times New Roman" w:cs="Times New Roman"/>
            <w:sz w:val="24"/>
            <w:szCs w:val="24"/>
          </w:rPr>
          <w:t>subrecipient’s</w:t>
        </w:r>
      </w:ins>
      <w:r w:rsidRPr="001C7544">
        <w:rPr>
          <w:rFonts w:ascii="Times New Roman" w:hAnsi="Times New Roman" w:cs="Times New Roman"/>
          <w:sz w:val="24"/>
          <w:szCs w:val="24"/>
        </w:rPr>
        <w:t xml:space="preserve"> actual cash disbursements.</w:t>
      </w:r>
      <w:r w:rsidRPr="001C7544">
        <w:rPr>
          <w:rFonts w:ascii="Times New Roman" w:eastAsia="Times New Roman" w:hAnsi="Times New Roman" w:cs="Times New Roman"/>
          <w:sz w:val="24"/>
          <w:szCs w:val="24"/>
        </w:rPr>
        <w:t xml:space="preserve"> </w:t>
      </w:r>
    </w:p>
    <w:p w14:paraId="1685497A" w14:textId="4B6B6ADF"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bookmarkStart w:id="5473" w:name="_Hlk118451063"/>
      <w:r w:rsidRPr="001C7544">
        <w:rPr>
          <w:rFonts w:ascii="Times New Roman" w:eastAsia="Times New Roman" w:hAnsi="Times New Roman" w:cs="Times New Roman"/>
          <w:sz w:val="24"/>
          <w:szCs w:val="24"/>
        </w:rPr>
        <w:t xml:space="preserve">(5) </w:t>
      </w:r>
      <w:del w:id="5474" w:author="OFFM" w:date="2024-04-16T10:53:00Z">
        <w:r w:rsidR="00817C00" w:rsidRPr="00F74592">
          <w:rPr>
            <w:rFonts w:ascii="Times New Roman" w:hAnsi="Times New Roman" w:cs="Times New Roman"/>
            <w:sz w:val="24"/>
            <w:szCs w:val="24"/>
          </w:rPr>
          <w:delText>To the extent</w:delText>
        </w:r>
      </w:del>
      <w:ins w:id="5475" w:author="OFFM" w:date="2024-04-16T10:53:00Z">
        <w:r w:rsidRPr="001C7544">
          <w:rPr>
            <w:rFonts w:ascii="Times New Roman" w:eastAsia="Times New Roman" w:hAnsi="Times New Roman" w:cs="Times New Roman"/>
            <w:sz w:val="24"/>
            <w:szCs w:val="24"/>
          </w:rPr>
          <w:t>If</w:t>
        </w:r>
      </w:ins>
      <w:r w:rsidRPr="001C7544">
        <w:rPr>
          <w:rFonts w:ascii="Times New Roman" w:eastAsia="Times New Roman" w:hAnsi="Times New Roman" w:cs="Times New Roman"/>
          <w:sz w:val="24"/>
          <w:szCs w:val="24"/>
        </w:rPr>
        <w:t xml:space="preserve"> available, the </w:t>
      </w:r>
      <w:del w:id="5476" w:author="OFFM" w:date="2024-04-16T10:53:00Z">
        <w:r w:rsidR="00817C00" w:rsidRPr="00F74592">
          <w:rPr>
            <w:rFonts w:ascii="Times New Roman" w:hAnsi="Times New Roman" w:cs="Times New Roman"/>
            <w:sz w:val="24"/>
            <w:szCs w:val="24"/>
          </w:rPr>
          <w:delText>non-Federal entity</w:delText>
        </w:r>
      </w:del>
      <w:ins w:id="5477"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must disburse funds available from program income (including repayments to a revolving fund), rebates, refunds, contract settlements, audit recoveries, and interest earned on </w:t>
      </w:r>
      <w:del w:id="5478" w:author="OFFM" w:date="2024-04-16T10:53:00Z">
        <w:r w:rsidR="00817C00" w:rsidRPr="00F74592">
          <w:rPr>
            <w:rFonts w:ascii="Times New Roman" w:hAnsi="Times New Roman" w:cs="Times New Roman"/>
            <w:sz w:val="24"/>
            <w:szCs w:val="24"/>
          </w:rPr>
          <w:delText>such</w:delText>
        </w:r>
      </w:del>
      <w:ins w:id="5479" w:author="OFFM" w:date="2024-04-16T10:53:00Z">
        <w:r w:rsidRPr="001C7544">
          <w:rPr>
            <w:rFonts w:ascii="Times New Roman" w:eastAsia="Times New Roman" w:hAnsi="Times New Roman" w:cs="Times New Roman"/>
            <w:sz w:val="24"/>
            <w:szCs w:val="24"/>
          </w:rPr>
          <w:t>Federal</w:t>
        </w:r>
      </w:ins>
      <w:r w:rsidRPr="001C7544">
        <w:rPr>
          <w:rFonts w:ascii="Times New Roman" w:eastAsia="Times New Roman" w:hAnsi="Times New Roman" w:cs="Times New Roman"/>
          <w:sz w:val="24"/>
          <w:szCs w:val="24"/>
        </w:rPr>
        <w:t xml:space="preserve"> funds before requesting additional cash payments. </w:t>
      </w:r>
    </w:p>
    <w:bookmarkEnd w:id="5473"/>
    <w:p w14:paraId="12609268" w14:textId="70C22C00"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(6) </w:t>
      </w:r>
      <w:del w:id="5480" w:author="OFFM" w:date="2024-04-16T10:53:00Z">
        <w:r w:rsidR="00817C00" w:rsidRPr="00F74592">
          <w:rPr>
            <w:rFonts w:ascii="Times New Roman" w:hAnsi="Times New Roman" w:cs="Times New Roman"/>
            <w:sz w:val="24"/>
            <w:szCs w:val="24"/>
          </w:rPr>
          <w:delText>Unless otherwise required by Federal statutes, payments</w:delText>
        </w:r>
      </w:del>
      <w:ins w:id="5481" w:author="OFFM" w:date="2024-04-16T10:53:00Z">
        <w:r w:rsidRPr="001C7544">
          <w:rPr>
            <w:rFonts w:ascii="Times New Roman" w:eastAsia="Times New Roman" w:hAnsi="Times New Roman" w:cs="Times New Roman"/>
            <w:sz w:val="24"/>
            <w:szCs w:val="24"/>
          </w:rPr>
          <w:t>Payments</w:t>
        </w:r>
      </w:ins>
      <w:r w:rsidRPr="001C7544">
        <w:rPr>
          <w:rFonts w:ascii="Times New Roman" w:eastAsia="Times New Roman" w:hAnsi="Times New Roman" w:cs="Times New Roman"/>
          <w:sz w:val="24"/>
          <w:szCs w:val="24"/>
        </w:rPr>
        <w:t xml:space="preserve"> for allowable costs </w:t>
      </w:r>
      <w:del w:id="5482" w:author="OFFM" w:date="2024-04-16T10:53:00Z">
        <w:r w:rsidR="00817C00" w:rsidRPr="00F74592">
          <w:rPr>
            <w:rFonts w:ascii="Times New Roman" w:hAnsi="Times New Roman" w:cs="Times New Roman"/>
            <w:sz w:val="24"/>
            <w:szCs w:val="24"/>
          </w:rPr>
          <w:delText xml:space="preserve">by non-Federal entities </w:delText>
        </w:r>
      </w:del>
      <w:r w:rsidRPr="001C7544">
        <w:rPr>
          <w:rFonts w:ascii="Times New Roman" w:eastAsia="Times New Roman" w:hAnsi="Times New Roman" w:cs="Times New Roman"/>
          <w:sz w:val="24"/>
          <w:szCs w:val="24"/>
        </w:rPr>
        <w:t xml:space="preserve">must not be withheld at any time during the period of performance unless </w:t>
      </w:r>
      <w:del w:id="5483" w:author="OFFM" w:date="2024-04-16T10:53:00Z">
        <w:r w:rsidR="00817C00" w:rsidRPr="00F74592">
          <w:rPr>
            <w:rFonts w:ascii="Times New Roman" w:hAnsi="Times New Roman" w:cs="Times New Roman"/>
            <w:sz w:val="24"/>
            <w:szCs w:val="24"/>
          </w:rPr>
          <w:delText xml:space="preserve">the conditions of § 200.208, subpart D of this part, including § 200.339, or </w:delText>
        </w:r>
      </w:del>
      <w:ins w:id="5484" w:author="OFFM" w:date="2024-04-16T10:53:00Z">
        <w:r w:rsidRPr="001C7544">
          <w:rPr>
            <w:rFonts w:ascii="Times New Roman" w:eastAsia="Times New Roman" w:hAnsi="Times New Roman" w:cs="Times New Roman"/>
            <w:sz w:val="24"/>
            <w:szCs w:val="24"/>
          </w:rPr>
          <w:t xml:space="preserve">required by Federal statute, regulations, or in </w:t>
        </w:r>
      </w:ins>
      <w:r w:rsidRPr="001C7544">
        <w:rPr>
          <w:rFonts w:ascii="Times New Roman" w:eastAsia="Times New Roman" w:hAnsi="Times New Roman" w:cs="Times New Roman"/>
          <w:sz w:val="24"/>
          <w:szCs w:val="24"/>
        </w:rPr>
        <w:t xml:space="preserve">one </w:t>
      </w:r>
      <w:del w:id="5485" w:author="OFFM" w:date="2024-04-16T10:53:00Z">
        <w:r w:rsidR="00817C00" w:rsidRPr="00F74592">
          <w:rPr>
            <w:rFonts w:ascii="Times New Roman" w:hAnsi="Times New Roman" w:cs="Times New Roman"/>
            <w:sz w:val="24"/>
            <w:szCs w:val="24"/>
          </w:rPr>
          <w:delText xml:space="preserve">or more </w:delText>
        </w:r>
      </w:del>
      <w:r w:rsidRPr="001C7544">
        <w:rPr>
          <w:rFonts w:ascii="Times New Roman" w:eastAsia="Times New Roman" w:hAnsi="Times New Roman" w:cs="Times New Roman"/>
          <w:sz w:val="24"/>
          <w:szCs w:val="24"/>
        </w:rPr>
        <w:t xml:space="preserve">of the following </w:t>
      </w:r>
      <w:del w:id="5486" w:author="OFFM" w:date="2024-04-16T10:53:00Z">
        <w:r w:rsidR="00817C00" w:rsidRPr="00F74592">
          <w:rPr>
            <w:rFonts w:ascii="Times New Roman" w:hAnsi="Times New Roman" w:cs="Times New Roman"/>
            <w:sz w:val="24"/>
            <w:szCs w:val="24"/>
          </w:rPr>
          <w:delText>applies</w:delText>
        </w:r>
      </w:del>
      <w:ins w:id="5487" w:author="OFFM" w:date="2024-04-16T10:53:00Z">
        <w:r w:rsidRPr="001C7544">
          <w:rPr>
            <w:rFonts w:ascii="Times New Roman" w:eastAsia="Times New Roman" w:hAnsi="Times New Roman" w:cs="Times New Roman"/>
            <w:sz w:val="24"/>
            <w:szCs w:val="24"/>
          </w:rPr>
          <w:t>instances</w:t>
        </w:r>
      </w:ins>
      <w:r w:rsidRPr="001C7544">
        <w:rPr>
          <w:rFonts w:ascii="Times New Roman" w:eastAsia="Times New Roman" w:hAnsi="Times New Roman" w:cs="Times New Roman"/>
          <w:sz w:val="24"/>
          <w:szCs w:val="24"/>
        </w:rPr>
        <w:t xml:space="preserve">: </w:t>
      </w:r>
    </w:p>
    <w:p w14:paraId="1DDD6564" w14:textId="18F56F32" w:rsidR="000B5224" w:rsidRPr="001C7544"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 The </w:t>
      </w:r>
      <w:del w:id="5488" w:author="OFFM" w:date="2024-04-16T10:53:00Z">
        <w:r w:rsidR="00817C00" w:rsidRPr="00F74592">
          <w:rPr>
            <w:rFonts w:ascii="Times New Roman" w:hAnsi="Times New Roman" w:cs="Times New Roman"/>
            <w:sz w:val="24"/>
            <w:szCs w:val="24"/>
          </w:rPr>
          <w:delText>non-Federal entity</w:delText>
        </w:r>
      </w:del>
      <w:ins w:id="5489"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has failed to comply with the </w:t>
      </w:r>
      <w:del w:id="5490" w:author="OFFM" w:date="2024-04-16T10:53:00Z">
        <w:r w:rsidR="00817C00" w:rsidRPr="00F74592">
          <w:rPr>
            <w:rFonts w:ascii="Times New Roman" w:hAnsi="Times New Roman" w:cs="Times New Roman"/>
            <w:sz w:val="24"/>
            <w:szCs w:val="24"/>
          </w:rPr>
          <w:delText xml:space="preserve">project objectives, Federal statutes, regulations, or the </w:delText>
        </w:r>
      </w:del>
      <w:r w:rsidRPr="001C7544">
        <w:rPr>
          <w:rFonts w:ascii="Times New Roman" w:eastAsia="Times New Roman" w:hAnsi="Times New Roman" w:cs="Times New Roman"/>
          <w:sz w:val="24"/>
          <w:szCs w:val="24"/>
        </w:rPr>
        <w:t>terms and conditions of the Federal award</w:t>
      </w:r>
      <w:del w:id="5491" w:author="OFFM" w:date="2024-04-16T10:53:00Z">
        <w:r w:rsidR="00817C00" w:rsidRPr="00F74592">
          <w:rPr>
            <w:rFonts w:ascii="Times New Roman" w:hAnsi="Times New Roman" w:cs="Times New Roman"/>
            <w:sz w:val="24"/>
            <w:szCs w:val="24"/>
          </w:rPr>
          <w:delText>.</w:delText>
        </w:r>
      </w:del>
      <w:ins w:id="5492" w:author="OFFM" w:date="2024-04-16T10:53:00Z">
        <w:r w:rsidRPr="001C7544">
          <w:rPr>
            <w:rFonts w:ascii="Times New Roman" w:eastAsia="Times New Roman" w:hAnsi="Times New Roman" w:cs="Times New Roman"/>
            <w:sz w:val="24"/>
            <w:szCs w:val="24"/>
          </w:rPr>
          <w:t>; or</w:t>
        </w:r>
      </w:ins>
      <w:r w:rsidRPr="001C7544">
        <w:rPr>
          <w:rFonts w:ascii="Times New Roman" w:eastAsia="Times New Roman" w:hAnsi="Times New Roman" w:cs="Times New Roman"/>
          <w:sz w:val="24"/>
          <w:szCs w:val="24"/>
        </w:rPr>
        <w:t xml:space="preserve"> </w:t>
      </w:r>
    </w:p>
    <w:p w14:paraId="51877D5A" w14:textId="6BD34C2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1C7544">
        <w:rPr>
          <w:rFonts w:ascii="Times New Roman" w:eastAsia="Times New Roman" w:hAnsi="Times New Roman" w:cs="Times New Roman"/>
          <w:sz w:val="24"/>
          <w:szCs w:val="24"/>
        </w:rPr>
        <w:t xml:space="preserve">(ii) The </w:t>
      </w:r>
      <w:del w:id="5493" w:author="OFFM" w:date="2024-04-16T10:53:00Z">
        <w:r w:rsidR="00817C00" w:rsidRPr="00F74592">
          <w:rPr>
            <w:rFonts w:ascii="Times New Roman" w:hAnsi="Times New Roman" w:cs="Times New Roman"/>
            <w:sz w:val="24"/>
            <w:szCs w:val="24"/>
          </w:rPr>
          <w:delText>non-Federal entity</w:delText>
        </w:r>
      </w:del>
      <w:ins w:id="5494" w:author="OFFM" w:date="2024-04-16T10:53:00Z">
        <w:r w:rsidRPr="001C7544">
          <w:rPr>
            <w:rFonts w:ascii="Times New Roman" w:eastAsia="Times New Roman" w:hAnsi="Times New Roman" w:cs="Times New Roman"/>
            <w:sz w:val="24"/>
            <w:szCs w:val="24"/>
          </w:rPr>
          <w:t>recipient or subrecipient</w:t>
        </w:r>
      </w:ins>
      <w:r w:rsidRPr="001C7544">
        <w:rPr>
          <w:rFonts w:ascii="Times New Roman" w:eastAsia="Times New Roman" w:hAnsi="Times New Roman" w:cs="Times New Roman"/>
          <w:sz w:val="24"/>
          <w:szCs w:val="24"/>
        </w:rPr>
        <w:t xml:space="preserve"> is delinquent in a debt to the United States as defined in OMB Circular A</w:t>
      </w:r>
      <w:del w:id="5495" w:author="OFFM" w:date="2024-04-16T10:53:00Z">
        <w:r w:rsidR="00817C00" w:rsidRPr="00F74592">
          <w:rPr>
            <w:rFonts w:ascii="Times New Roman" w:hAnsi="Times New Roman" w:cs="Times New Roman"/>
            <w:sz w:val="24"/>
            <w:szCs w:val="24"/>
          </w:rPr>
          <w:delText>–</w:delText>
        </w:r>
      </w:del>
      <w:ins w:id="5496" w:author="OFFM" w:date="2024-04-16T10:53:00Z">
        <w:r w:rsidRPr="001C7544">
          <w:rPr>
            <w:rFonts w:ascii="Times New Roman" w:eastAsia="Times New Roman" w:hAnsi="Times New Roman" w:cs="Times New Roman"/>
            <w:sz w:val="24"/>
            <w:szCs w:val="24"/>
          </w:rPr>
          <w:t>-</w:t>
        </w:r>
      </w:ins>
      <w:r w:rsidRPr="001C7544">
        <w:rPr>
          <w:rFonts w:ascii="Times New Roman" w:eastAsia="Times New Roman" w:hAnsi="Times New Roman" w:cs="Times New Roman"/>
          <w:sz w:val="24"/>
          <w:szCs w:val="24"/>
        </w:rPr>
        <w:t xml:space="preserve">129, “Policies for Federal Credit Programs and Non-Tax Receivables.” Under such conditions, the Federal </w:t>
      </w:r>
      <w:del w:id="5497" w:author="OFFM" w:date="2024-04-16T10:53:00Z">
        <w:r w:rsidR="00817C00" w:rsidRPr="00F74592">
          <w:rPr>
            <w:rFonts w:ascii="Times New Roman" w:hAnsi="Times New Roman" w:cs="Times New Roman"/>
            <w:sz w:val="24"/>
            <w:szCs w:val="24"/>
          </w:rPr>
          <w:delText xml:space="preserve">awarding </w:delText>
        </w:r>
      </w:del>
      <w:r w:rsidRPr="001C7544">
        <w:rPr>
          <w:rFonts w:ascii="Times New Roman" w:eastAsia="Times New Roman" w:hAnsi="Times New Roman" w:cs="Times New Roman"/>
          <w:sz w:val="24"/>
          <w:szCs w:val="24"/>
        </w:rPr>
        <w:t xml:space="preserve">agency or pass-through entity may, </w:t>
      </w:r>
      <w:del w:id="5498" w:author="OFFM" w:date="2024-04-16T10:53:00Z">
        <w:r w:rsidR="00817C00" w:rsidRPr="00F74592">
          <w:rPr>
            <w:rFonts w:ascii="Times New Roman" w:hAnsi="Times New Roman" w:cs="Times New Roman"/>
            <w:sz w:val="24"/>
            <w:szCs w:val="24"/>
          </w:rPr>
          <w:delText>upon</w:delText>
        </w:r>
      </w:del>
      <w:ins w:id="5499" w:author="OFFM" w:date="2024-04-16T10:53:00Z">
        <w:r w:rsidRPr="001C7544">
          <w:rPr>
            <w:rFonts w:ascii="Times New Roman" w:eastAsia="Times New Roman" w:hAnsi="Times New Roman" w:cs="Times New Roman"/>
            <w:sz w:val="24"/>
            <w:szCs w:val="24"/>
          </w:rPr>
          <w:t>after providing</w:t>
        </w:r>
      </w:ins>
      <w:r w:rsidRPr="001C7544">
        <w:rPr>
          <w:rFonts w:ascii="Times New Roman" w:eastAsia="Times New Roman" w:hAnsi="Times New Roman" w:cs="Times New Roman"/>
          <w:sz w:val="24"/>
          <w:szCs w:val="24"/>
        </w:rPr>
        <w:t xml:space="preserve"> reasonable notice, </w:t>
      </w:r>
      <w:del w:id="5500" w:author="OFFM" w:date="2024-04-16T10:53:00Z">
        <w:r w:rsidR="00817C00" w:rsidRPr="00F74592">
          <w:rPr>
            <w:rFonts w:ascii="Times New Roman" w:hAnsi="Times New Roman" w:cs="Times New Roman"/>
            <w:sz w:val="24"/>
            <w:szCs w:val="24"/>
          </w:rPr>
          <w:delText>inform the non-Federal entity that</w:delText>
        </w:r>
      </w:del>
      <w:ins w:id="5501" w:author="OFFM" w:date="2024-04-16T10:53:00Z">
        <w:r w:rsidRPr="000D237D">
          <w:rPr>
            <w:rFonts w:ascii="Times New Roman" w:eastAsia="Times New Roman" w:hAnsi="Times New Roman" w:cs="Times New Roman"/>
            <w:sz w:val="24"/>
            <w:szCs w:val="24"/>
          </w:rPr>
          <w:t>withhold</w:t>
        </w:r>
      </w:ins>
      <w:r w:rsidRPr="000D237D">
        <w:rPr>
          <w:rFonts w:ascii="Times New Roman" w:eastAsia="Times New Roman" w:hAnsi="Times New Roman" w:cs="Times New Roman"/>
          <w:sz w:val="24"/>
          <w:szCs w:val="24"/>
        </w:rPr>
        <w:t xml:space="preserve"> payments </w:t>
      </w:r>
      <w:del w:id="5502" w:author="OFFM" w:date="2024-04-16T10:53:00Z">
        <w:r w:rsidR="00817C00" w:rsidRPr="00F74592">
          <w:rPr>
            <w:rFonts w:ascii="Times New Roman" w:hAnsi="Times New Roman" w:cs="Times New Roman"/>
            <w:sz w:val="24"/>
            <w:szCs w:val="24"/>
          </w:rPr>
          <w:delText>must not be made</w:delText>
        </w:r>
      </w:del>
      <w:ins w:id="5503" w:author="OFFM" w:date="2024-04-16T10:53:00Z">
        <w:r w:rsidRPr="000D237D">
          <w:rPr>
            <w:rFonts w:ascii="Times New Roman" w:eastAsia="Times New Roman" w:hAnsi="Times New Roman" w:cs="Times New Roman"/>
            <w:sz w:val="24"/>
            <w:szCs w:val="24"/>
          </w:rPr>
          <w:t>to the recipient or subrecipient</w:t>
        </w:r>
      </w:ins>
      <w:r w:rsidRPr="000D237D">
        <w:rPr>
          <w:rFonts w:ascii="Times New Roman" w:eastAsia="Times New Roman" w:hAnsi="Times New Roman" w:cs="Times New Roman"/>
          <w:sz w:val="24"/>
          <w:szCs w:val="24"/>
        </w:rPr>
        <w:t xml:space="preserve"> for financial obligations incurred after a </w:t>
      </w:r>
      <w:r w:rsidRPr="000D237D">
        <w:rPr>
          <w:rFonts w:ascii="Times New Roman" w:eastAsia="Times New Roman" w:hAnsi="Times New Roman" w:cs="Times New Roman"/>
          <w:sz w:val="24"/>
          <w:szCs w:val="24"/>
        </w:rPr>
        <w:lastRenderedPageBreak/>
        <w:t xml:space="preserve">specified date until the conditions are corrected or the </w:t>
      </w:r>
      <w:del w:id="5504" w:author="OFFM" w:date="2024-04-16T10:53:00Z">
        <w:r w:rsidR="00817C00" w:rsidRPr="00F74592">
          <w:rPr>
            <w:rFonts w:ascii="Times New Roman" w:hAnsi="Times New Roman" w:cs="Times New Roman"/>
            <w:sz w:val="24"/>
            <w:szCs w:val="24"/>
          </w:rPr>
          <w:delText>indebtedness</w:delText>
        </w:r>
      </w:del>
      <w:ins w:id="5505" w:author="OFFM" w:date="2024-04-16T10:53:00Z">
        <w:r w:rsidRPr="000D237D">
          <w:rPr>
            <w:rFonts w:ascii="Times New Roman" w:eastAsia="Times New Roman" w:hAnsi="Times New Roman" w:cs="Times New Roman"/>
            <w:sz w:val="24"/>
            <w:szCs w:val="24"/>
          </w:rPr>
          <w:t>debt is repaid</w:t>
        </w:r>
      </w:ins>
      <w:r w:rsidRPr="000D237D">
        <w:rPr>
          <w:rFonts w:ascii="Times New Roman" w:eastAsia="Times New Roman" w:hAnsi="Times New Roman" w:cs="Times New Roman"/>
          <w:sz w:val="24"/>
          <w:szCs w:val="24"/>
        </w:rPr>
        <w:t xml:space="preserve"> to the Federal Government</w:t>
      </w:r>
      <w:del w:id="5506" w:author="OFFM" w:date="2024-04-16T10:53:00Z">
        <w:r w:rsidR="00817C00" w:rsidRPr="00F74592">
          <w:rPr>
            <w:rFonts w:ascii="Times New Roman" w:hAnsi="Times New Roman" w:cs="Times New Roman"/>
            <w:sz w:val="24"/>
            <w:szCs w:val="24"/>
          </w:rPr>
          <w:delText xml:space="preserve"> is liquidated. </w:delText>
        </w:r>
      </w:del>
      <w:ins w:id="5507" w:author="OFFM" w:date="2024-04-16T10:53:00Z">
        <w:r w:rsidRPr="000D237D">
          <w:rPr>
            <w:rFonts w:ascii="Times New Roman" w:eastAsia="Times New Roman" w:hAnsi="Times New Roman" w:cs="Times New Roman"/>
            <w:sz w:val="24"/>
            <w:szCs w:val="24"/>
          </w:rPr>
          <w:t>.</w:t>
        </w:r>
      </w:ins>
    </w:p>
    <w:p w14:paraId="55E0BF3C" w14:textId="079E149F" w:rsidR="000B5224" w:rsidRPr="005E7358" w:rsidRDefault="00F2264C" w:rsidP="00A63D45">
      <w:pPr>
        <w:pStyle w:val="indent-3"/>
        <w:spacing w:before="0" w:beforeAutospacing="0" w:after="0" w:afterAutospacing="0" w:line="480" w:lineRule="auto"/>
        <w:ind w:firstLine="720"/>
        <w:contextualSpacing/>
      </w:pPr>
      <w:r w:rsidRPr="005E7358">
        <w:t>(</w:t>
      </w:r>
      <w:del w:id="5508" w:author="OFFM" w:date="2024-04-16T10:53:00Z">
        <w:r w:rsidR="00817C00" w:rsidRPr="00F74592">
          <w:delText>iii</w:delText>
        </w:r>
      </w:del>
      <w:ins w:id="5509" w:author="OFFM" w:date="2024-04-16T10:53:00Z">
        <w:r w:rsidRPr="000D237D">
          <w:t>7</w:t>
        </w:r>
      </w:ins>
      <w:r w:rsidRPr="005E7358">
        <w:t xml:space="preserve">) A payment withheld for failure to comply with </w:t>
      </w:r>
      <w:del w:id="5510" w:author="OFFM" w:date="2024-04-16T10:53:00Z">
        <w:r w:rsidR="00817C00" w:rsidRPr="00F74592">
          <w:delText xml:space="preserve">Federal award </w:delText>
        </w:r>
      </w:del>
      <w:ins w:id="5511" w:author="OFFM" w:date="2024-04-16T10:53:00Z">
        <w:r w:rsidRPr="000D237D">
          <w:t xml:space="preserve">the terms and </w:t>
        </w:r>
      </w:ins>
      <w:r w:rsidRPr="005E7358">
        <w:t>conditions</w:t>
      </w:r>
      <w:del w:id="5512" w:author="OFFM" w:date="2024-04-16T10:53:00Z">
        <w:r w:rsidR="00817C00" w:rsidRPr="00F74592">
          <w:delText>, but without suspension</w:delText>
        </w:r>
      </w:del>
      <w:r w:rsidRPr="005E7358">
        <w:t xml:space="preserve"> of the Federal award</w:t>
      </w:r>
      <w:del w:id="5513" w:author="OFFM" w:date="2024-04-16T10:53:00Z">
        <w:r w:rsidR="00817C00" w:rsidRPr="00F74592">
          <w:delText>,</w:delText>
        </w:r>
      </w:del>
      <w:r w:rsidRPr="005E7358">
        <w:t xml:space="preserve"> must be released to the </w:t>
      </w:r>
      <w:del w:id="5514" w:author="OFFM" w:date="2024-04-16T10:53:00Z">
        <w:r w:rsidR="00817C00" w:rsidRPr="00F74592">
          <w:delText>non-Federal entity</w:delText>
        </w:r>
      </w:del>
      <w:ins w:id="5515" w:author="OFFM" w:date="2024-04-16T10:53:00Z">
        <w:r w:rsidRPr="000D237D">
          <w:t>recipient or subrecipient</w:t>
        </w:r>
      </w:ins>
      <w:r w:rsidRPr="005E7358">
        <w:t xml:space="preserve"> upon subsequent compliance. When a </w:t>
      </w:r>
      <w:proofErr w:type="gramStart"/>
      <w:r w:rsidRPr="005E7358">
        <w:t>Federal</w:t>
      </w:r>
      <w:proofErr w:type="gramEnd"/>
      <w:r w:rsidRPr="005E7358">
        <w:t xml:space="preserve"> award is suspended, payment adjustments </w:t>
      </w:r>
      <w:del w:id="5516" w:author="OFFM" w:date="2024-04-16T10:53:00Z">
        <w:r w:rsidR="00817C00" w:rsidRPr="00F74592">
          <w:delText>will</w:delText>
        </w:r>
      </w:del>
      <w:ins w:id="5517" w:author="OFFM" w:date="2024-04-16T10:53:00Z">
        <w:r w:rsidRPr="000D237D">
          <w:t>must</w:t>
        </w:r>
      </w:ins>
      <w:r w:rsidRPr="005E7358">
        <w:t xml:space="preserve"> be made in accordance with § 200.343. </w:t>
      </w:r>
    </w:p>
    <w:p w14:paraId="2A153CF6" w14:textId="30911F4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5518" w:author="OFFM" w:date="2024-04-16T10:53:00Z">
        <w:r w:rsidR="00817C00" w:rsidRPr="00F74592">
          <w:rPr>
            <w:rFonts w:ascii="Times New Roman" w:hAnsi="Times New Roman" w:cs="Times New Roman"/>
            <w:sz w:val="24"/>
            <w:szCs w:val="24"/>
          </w:rPr>
          <w:delText>iv</w:delText>
        </w:r>
      </w:del>
      <w:ins w:id="5519" w:author="OFFM" w:date="2024-04-16T10:53:00Z">
        <w:r w:rsidRPr="000D237D">
          <w:rPr>
            <w:rFonts w:ascii="Times New Roman" w:eastAsia="Times New Roman" w:hAnsi="Times New Roman" w:cs="Times New Roman"/>
            <w:sz w:val="24"/>
            <w:szCs w:val="24"/>
          </w:rPr>
          <w:t>8</w:t>
        </w:r>
      </w:ins>
      <w:r w:rsidRPr="000D237D">
        <w:rPr>
          <w:rFonts w:ascii="Times New Roman" w:eastAsia="Times New Roman" w:hAnsi="Times New Roman" w:cs="Times New Roman"/>
          <w:sz w:val="24"/>
          <w:szCs w:val="24"/>
        </w:rPr>
        <w:t xml:space="preserve">) </w:t>
      </w:r>
      <w:r w:rsidRPr="000D237D">
        <w:rPr>
          <w:rFonts w:ascii="Times New Roman" w:hAnsi="Times New Roman" w:cs="Times New Roman"/>
          <w:sz w:val="24"/>
          <w:szCs w:val="24"/>
        </w:rPr>
        <w:t xml:space="preserve">A payment must not be made to a </w:t>
      </w:r>
      <w:del w:id="5520" w:author="OFFM" w:date="2024-04-16T10:53:00Z">
        <w:r w:rsidR="00817C00" w:rsidRPr="00F74592">
          <w:rPr>
            <w:rFonts w:ascii="Times New Roman" w:hAnsi="Times New Roman" w:cs="Times New Roman"/>
            <w:sz w:val="24"/>
            <w:szCs w:val="24"/>
          </w:rPr>
          <w:delText>non-Federal entity</w:delText>
        </w:r>
      </w:del>
      <w:ins w:id="5521"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for amounts that </w:t>
      </w:r>
      <w:del w:id="5522" w:author="OFFM" w:date="2024-04-16T10:53:00Z">
        <w:r w:rsidR="00817C00" w:rsidRPr="00F74592">
          <w:rPr>
            <w:rFonts w:ascii="Times New Roman" w:hAnsi="Times New Roman" w:cs="Times New Roman"/>
            <w:sz w:val="24"/>
            <w:szCs w:val="24"/>
          </w:rPr>
          <w:delText>are withheld by the non-Federal entity</w:delText>
        </w:r>
      </w:del>
      <w:ins w:id="5523" w:author="OFFM" w:date="2024-04-16T10:53:00Z">
        <w:r w:rsidRPr="000D237D">
          <w:rPr>
            <w:rFonts w:ascii="Times New Roman" w:hAnsi="Times New Roman" w:cs="Times New Roman"/>
            <w:sz w:val="24"/>
            <w:szCs w:val="24"/>
          </w:rPr>
          <w:t>the recipient or subrecipient withholds</w:t>
        </w:r>
      </w:ins>
      <w:r w:rsidRPr="000D237D">
        <w:rPr>
          <w:rFonts w:ascii="Times New Roman" w:hAnsi="Times New Roman" w:cs="Times New Roman"/>
          <w:sz w:val="24"/>
          <w:szCs w:val="24"/>
        </w:rPr>
        <w:t xml:space="preserve"> from </w:t>
      </w:r>
      <w:del w:id="5524" w:author="OFFM" w:date="2024-04-16T10:53:00Z">
        <w:r w:rsidR="00817C00" w:rsidRPr="00F74592">
          <w:rPr>
            <w:rFonts w:ascii="Times New Roman" w:hAnsi="Times New Roman" w:cs="Times New Roman"/>
            <w:sz w:val="24"/>
            <w:szCs w:val="24"/>
          </w:rPr>
          <w:delText xml:space="preserve">payment to </w:delText>
        </w:r>
      </w:del>
      <w:r w:rsidRPr="000D237D">
        <w:rPr>
          <w:rFonts w:ascii="Times New Roman" w:hAnsi="Times New Roman" w:cs="Times New Roman"/>
          <w:sz w:val="24"/>
          <w:szCs w:val="24"/>
        </w:rPr>
        <w:t xml:space="preserve">contractors to assure satisfactory completion of work. </w:t>
      </w:r>
      <w:del w:id="5525" w:author="OFFM" w:date="2024-04-16T10:53:00Z">
        <w:r w:rsidR="00817C00" w:rsidRPr="00F74592">
          <w:rPr>
            <w:rFonts w:ascii="Times New Roman" w:hAnsi="Times New Roman" w:cs="Times New Roman"/>
            <w:sz w:val="24"/>
            <w:szCs w:val="24"/>
          </w:rPr>
          <w:delText>A payment</w:delText>
        </w:r>
      </w:del>
      <w:ins w:id="5526" w:author="OFFM" w:date="2024-04-16T10:53:00Z">
        <w:r w:rsidRPr="000D237D">
          <w:rPr>
            <w:rFonts w:ascii="Times New Roman" w:hAnsi="Times New Roman" w:cs="Times New Roman"/>
            <w:sz w:val="24"/>
            <w:szCs w:val="24"/>
          </w:rPr>
          <w:t>Payment</w:t>
        </w:r>
      </w:ins>
      <w:r w:rsidRPr="000D237D">
        <w:rPr>
          <w:rFonts w:ascii="Times New Roman" w:hAnsi="Times New Roman" w:cs="Times New Roman"/>
          <w:sz w:val="24"/>
          <w:szCs w:val="24"/>
        </w:rPr>
        <w:t xml:space="preserve"> must be made when the </w:t>
      </w:r>
      <w:del w:id="5527" w:author="OFFM" w:date="2024-04-16T10:53:00Z">
        <w:r w:rsidR="00817C00" w:rsidRPr="00F74592">
          <w:rPr>
            <w:rFonts w:ascii="Times New Roman" w:hAnsi="Times New Roman" w:cs="Times New Roman"/>
            <w:sz w:val="24"/>
            <w:szCs w:val="24"/>
          </w:rPr>
          <w:delText>non-Federal entity actually</w:delText>
        </w:r>
      </w:del>
      <w:ins w:id="5528"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disburses the withheld funds to the contractors or to escrow accounts established to </w:t>
      </w:r>
      <w:del w:id="5529" w:author="OFFM" w:date="2024-04-16T10:53:00Z">
        <w:r w:rsidR="00817C00" w:rsidRPr="00F74592">
          <w:rPr>
            <w:rFonts w:ascii="Times New Roman" w:hAnsi="Times New Roman" w:cs="Times New Roman"/>
            <w:sz w:val="24"/>
            <w:szCs w:val="24"/>
          </w:rPr>
          <w:delText>assure</w:delText>
        </w:r>
      </w:del>
      <w:ins w:id="5530" w:author="OFFM" w:date="2024-04-16T10:53:00Z">
        <w:r w:rsidRPr="000D237D">
          <w:rPr>
            <w:rFonts w:ascii="Times New Roman" w:hAnsi="Times New Roman" w:cs="Times New Roman"/>
            <w:sz w:val="24"/>
            <w:szCs w:val="24"/>
          </w:rPr>
          <w:t>ensure</w:t>
        </w:r>
      </w:ins>
      <w:r w:rsidRPr="000D237D">
        <w:rPr>
          <w:rFonts w:ascii="Times New Roman" w:hAnsi="Times New Roman" w:cs="Times New Roman"/>
          <w:sz w:val="24"/>
          <w:szCs w:val="24"/>
        </w:rPr>
        <w:t xml:space="preserve"> satisfactory completion of work.</w:t>
      </w:r>
      <w:r w:rsidRPr="000D237D">
        <w:rPr>
          <w:rFonts w:ascii="Times New Roman" w:eastAsia="Times New Roman" w:hAnsi="Times New Roman" w:cs="Times New Roman"/>
          <w:sz w:val="24"/>
          <w:szCs w:val="24"/>
        </w:rPr>
        <w:t xml:space="preserve"> </w:t>
      </w:r>
    </w:p>
    <w:p w14:paraId="4A69399C" w14:textId="77777777" w:rsidR="00817C00" w:rsidRPr="00F74592" w:rsidRDefault="00817C00" w:rsidP="00B229D1">
      <w:pPr>
        <w:spacing w:after="0" w:line="480" w:lineRule="auto"/>
        <w:ind w:firstLine="720"/>
        <w:contextualSpacing/>
        <w:rPr>
          <w:del w:id="5531" w:author="OFFM" w:date="2024-04-16T10:53:00Z"/>
          <w:rFonts w:ascii="Times New Roman" w:hAnsi="Times New Roman" w:cs="Times New Roman"/>
          <w:sz w:val="24"/>
          <w:szCs w:val="24"/>
        </w:rPr>
      </w:pPr>
      <w:del w:id="5532" w:author="OFFM" w:date="2024-04-16T10:53:00Z">
        <w:r w:rsidRPr="00F74592">
          <w:rPr>
            <w:rFonts w:ascii="Times New Roman" w:hAnsi="Times New Roman" w:cs="Times New Roman"/>
            <w:sz w:val="24"/>
            <w:szCs w:val="24"/>
          </w:rPr>
          <w:delText xml:space="preserve">(7) Standards governing the use of banks and other institutions as depositories of advance payments under Federal awards are as follows. </w:delText>
        </w:r>
      </w:del>
    </w:p>
    <w:p w14:paraId="0BD06CE2" w14:textId="0550B585"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5533" w:author="OFFM" w:date="2024-04-16T10:53:00Z">
        <w:r w:rsidRPr="00F74592">
          <w:rPr>
            <w:rFonts w:ascii="Times New Roman" w:hAnsi="Times New Roman" w:cs="Times New Roman"/>
            <w:sz w:val="24"/>
            <w:szCs w:val="24"/>
          </w:rPr>
          <w:delText>(i</w:delText>
        </w:r>
      </w:del>
      <w:ins w:id="5534" w:author="OFFM" w:date="2024-04-16T10:53:00Z">
        <w:r w:rsidR="00F2264C" w:rsidRPr="000D237D">
          <w:rPr>
            <w:rFonts w:ascii="Times New Roman" w:eastAsia="Times New Roman" w:hAnsi="Times New Roman" w:cs="Times New Roman"/>
            <w:sz w:val="24"/>
            <w:szCs w:val="24"/>
          </w:rPr>
          <w:t>(9</w:t>
        </w:r>
      </w:ins>
      <w:r w:rsidR="00F2264C" w:rsidRPr="000D237D">
        <w:rPr>
          <w:rFonts w:ascii="Times New Roman" w:eastAsia="Times New Roman" w:hAnsi="Times New Roman" w:cs="Times New Roman"/>
          <w:sz w:val="24"/>
          <w:szCs w:val="24"/>
        </w:rPr>
        <w:t xml:space="preserve">) The Federal </w:t>
      </w:r>
      <w:del w:id="5535"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 xml:space="preserve">agency </w:t>
      </w:r>
      <w:del w:id="5536" w:author="OFFM" w:date="2024-04-16T10:53:00Z">
        <w:r w:rsidRPr="00F74592">
          <w:rPr>
            <w:rFonts w:ascii="Times New Roman" w:hAnsi="Times New Roman" w:cs="Times New Roman"/>
            <w:sz w:val="24"/>
            <w:szCs w:val="24"/>
          </w:rPr>
          <w:delText>and</w:delText>
        </w:r>
      </w:del>
      <w:ins w:id="5537" w:author="OFFM" w:date="2024-04-16T10:53:00Z">
        <w:r w:rsidR="00F2264C" w:rsidRPr="000D237D">
          <w:rPr>
            <w:rFonts w:ascii="Times New Roman" w:eastAsia="Times New Roman" w:hAnsi="Times New Roman" w:cs="Times New Roman"/>
            <w:sz w:val="24"/>
            <w:szCs w:val="24"/>
          </w:rPr>
          <w:t>or</w:t>
        </w:r>
      </w:ins>
      <w:r w:rsidR="00F2264C" w:rsidRPr="000D237D">
        <w:rPr>
          <w:rFonts w:ascii="Times New Roman" w:eastAsia="Times New Roman" w:hAnsi="Times New Roman" w:cs="Times New Roman"/>
          <w:sz w:val="24"/>
          <w:szCs w:val="24"/>
        </w:rPr>
        <w:t xml:space="preserve"> pass-through entity must not require separate depository accounts for funds provided to </w:t>
      </w:r>
      <w:del w:id="5538" w:author="OFFM" w:date="2024-04-16T10:53:00Z">
        <w:r w:rsidRPr="00F74592">
          <w:rPr>
            <w:rFonts w:ascii="Times New Roman" w:hAnsi="Times New Roman" w:cs="Times New Roman"/>
            <w:sz w:val="24"/>
            <w:szCs w:val="24"/>
          </w:rPr>
          <w:delText>a non-Federal entity</w:delText>
        </w:r>
      </w:del>
      <w:ins w:id="5539" w:author="OFFM" w:date="2024-04-16T10:53:00Z">
        <w:r w:rsidR="00F2264C" w:rsidRPr="000D237D">
          <w:rPr>
            <w:rFonts w:ascii="Times New Roman" w:eastAsia="Times New Roman" w:hAnsi="Times New Roman" w:cs="Times New Roman"/>
            <w:sz w:val="24"/>
            <w:szCs w:val="24"/>
          </w:rPr>
          <w:t>the recipient or subrecipient</w:t>
        </w:r>
      </w:ins>
      <w:r w:rsidR="00F2264C" w:rsidRPr="000D237D">
        <w:rPr>
          <w:rFonts w:ascii="Times New Roman" w:eastAsia="Times New Roman" w:hAnsi="Times New Roman" w:cs="Times New Roman"/>
          <w:sz w:val="24"/>
          <w:szCs w:val="24"/>
        </w:rPr>
        <w:t xml:space="preserve"> or establish any eligibility requirements for depositories</w:t>
      </w:r>
      <w:del w:id="5540" w:author="OFFM" w:date="2024-04-16T10:53:00Z">
        <w:r w:rsidRPr="00F74592">
          <w:rPr>
            <w:rFonts w:ascii="Times New Roman" w:hAnsi="Times New Roman" w:cs="Times New Roman"/>
            <w:sz w:val="24"/>
            <w:szCs w:val="24"/>
          </w:rPr>
          <w:delText xml:space="preserve"> for funds provided to the non-Federal entity.</w:delText>
        </w:r>
      </w:del>
      <w:ins w:id="5541"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However, the </w:t>
      </w:r>
      <w:del w:id="5542" w:author="OFFM" w:date="2024-04-16T10:53:00Z">
        <w:r w:rsidRPr="00F74592">
          <w:rPr>
            <w:rFonts w:ascii="Times New Roman" w:hAnsi="Times New Roman" w:cs="Times New Roman"/>
            <w:sz w:val="24"/>
            <w:szCs w:val="24"/>
          </w:rPr>
          <w:delText>non-Federal entity</w:delText>
        </w:r>
      </w:del>
      <w:ins w:id="5543" w:author="OFFM" w:date="2024-04-16T10:53:00Z">
        <w:r w:rsidR="00F2264C" w:rsidRPr="000D237D">
          <w:rPr>
            <w:rFonts w:ascii="Times New Roman" w:eastAsia="Times New Roman" w:hAnsi="Times New Roman" w:cs="Times New Roman"/>
            <w:sz w:val="24"/>
            <w:szCs w:val="24"/>
          </w:rPr>
          <w:t>recipient or subrecipient</w:t>
        </w:r>
      </w:ins>
      <w:r w:rsidR="00F2264C" w:rsidRPr="000D237D">
        <w:rPr>
          <w:rFonts w:ascii="Times New Roman" w:eastAsia="Times New Roman" w:hAnsi="Times New Roman" w:cs="Times New Roman"/>
          <w:sz w:val="24"/>
          <w:szCs w:val="24"/>
        </w:rPr>
        <w:t xml:space="preserve"> must be able to account for </w:t>
      </w:r>
      <w:ins w:id="5544" w:author="OFFM" w:date="2024-04-16T10:53:00Z">
        <w:r w:rsidR="00F2264C" w:rsidRPr="000D237D">
          <w:rPr>
            <w:rFonts w:ascii="Times New Roman" w:eastAsia="Times New Roman" w:hAnsi="Times New Roman" w:cs="Times New Roman"/>
            <w:sz w:val="24"/>
            <w:szCs w:val="24"/>
          </w:rPr>
          <w:t xml:space="preserve">all Federal </w:t>
        </w:r>
      </w:ins>
      <w:r w:rsidR="00F2264C" w:rsidRPr="000D237D">
        <w:rPr>
          <w:rFonts w:ascii="Times New Roman" w:eastAsia="Times New Roman" w:hAnsi="Times New Roman" w:cs="Times New Roman"/>
          <w:sz w:val="24"/>
          <w:szCs w:val="24"/>
        </w:rPr>
        <w:t xml:space="preserve">funds received, obligated, and expended. </w:t>
      </w:r>
    </w:p>
    <w:p w14:paraId="55EDC077" w14:textId="045061A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5545" w:author="OFFM" w:date="2024-04-16T10:53:00Z">
        <w:r w:rsidR="00817C00" w:rsidRPr="00F74592">
          <w:rPr>
            <w:rFonts w:ascii="Times New Roman" w:hAnsi="Times New Roman" w:cs="Times New Roman"/>
            <w:sz w:val="24"/>
            <w:szCs w:val="24"/>
          </w:rPr>
          <w:delText>ii</w:delText>
        </w:r>
      </w:del>
      <w:ins w:id="5546" w:author="OFFM" w:date="2024-04-16T10:53:00Z">
        <w:r w:rsidRPr="000D237D">
          <w:rPr>
            <w:rFonts w:ascii="Times New Roman" w:eastAsia="Times New Roman" w:hAnsi="Times New Roman" w:cs="Times New Roman"/>
            <w:sz w:val="24"/>
            <w:szCs w:val="24"/>
          </w:rPr>
          <w:t>10</w:t>
        </w:r>
      </w:ins>
      <w:r w:rsidRPr="000D237D">
        <w:rPr>
          <w:rFonts w:ascii="Times New Roman" w:eastAsia="Times New Roman" w:hAnsi="Times New Roman" w:cs="Times New Roman"/>
          <w:sz w:val="24"/>
          <w:szCs w:val="24"/>
        </w:rPr>
        <w:t xml:space="preserve">) Advance payments of Federal funds must be deposited and maintained in insured accounts whenever possible. </w:t>
      </w:r>
    </w:p>
    <w:p w14:paraId="1CFD6F12" w14:textId="5750935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5547" w:author="OFFM" w:date="2024-04-16T10:53:00Z">
        <w:r w:rsidR="00817C00" w:rsidRPr="00F74592">
          <w:rPr>
            <w:rFonts w:ascii="Times New Roman" w:hAnsi="Times New Roman" w:cs="Times New Roman"/>
            <w:sz w:val="24"/>
            <w:szCs w:val="24"/>
          </w:rPr>
          <w:delText>8</w:delText>
        </w:r>
      </w:del>
      <w:ins w:id="5548" w:author="OFFM" w:date="2024-04-16T10:53:00Z">
        <w:r w:rsidRPr="000D237D">
          <w:rPr>
            <w:rFonts w:ascii="Times New Roman" w:eastAsia="Times New Roman" w:hAnsi="Times New Roman" w:cs="Times New Roman"/>
            <w:sz w:val="24"/>
            <w:szCs w:val="24"/>
          </w:rPr>
          <w:t>11</w:t>
        </w:r>
      </w:ins>
      <w:r w:rsidRPr="000D237D">
        <w:rPr>
          <w:rFonts w:ascii="Times New Roman" w:eastAsia="Times New Roman" w:hAnsi="Times New Roman" w:cs="Times New Roman"/>
          <w:sz w:val="24"/>
          <w:szCs w:val="24"/>
        </w:rPr>
        <w:t xml:space="preserve">) The </w:t>
      </w:r>
      <w:del w:id="5549" w:author="OFFM" w:date="2024-04-16T10:53:00Z">
        <w:r w:rsidR="00817C00" w:rsidRPr="00F74592">
          <w:rPr>
            <w:rFonts w:ascii="Times New Roman" w:hAnsi="Times New Roman" w:cs="Times New Roman"/>
            <w:sz w:val="24"/>
            <w:szCs w:val="24"/>
          </w:rPr>
          <w:delText>non-Federal entity</w:delText>
        </w:r>
      </w:del>
      <w:ins w:id="5550"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must maintain advance payments of Federal </w:t>
      </w:r>
      <w:del w:id="5551" w:author="OFFM" w:date="2024-04-16T10:53:00Z">
        <w:r w:rsidR="00817C00" w:rsidRPr="00F74592">
          <w:rPr>
            <w:rFonts w:ascii="Times New Roman" w:hAnsi="Times New Roman" w:cs="Times New Roman"/>
            <w:sz w:val="24"/>
            <w:szCs w:val="24"/>
          </w:rPr>
          <w:delText>awards</w:delText>
        </w:r>
      </w:del>
      <w:ins w:id="5552" w:author="OFFM" w:date="2024-04-16T10:53:00Z">
        <w:r w:rsidRPr="000D237D">
          <w:rPr>
            <w:rFonts w:ascii="Times New Roman" w:eastAsia="Times New Roman" w:hAnsi="Times New Roman" w:cs="Times New Roman"/>
            <w:sz w:val="24"/>
            <w:szCs w:val="24"/>
          </w:rPr>
          <w:t>funds</w:t>
        </w:r>
      </w:ins>
      <w:r w:rsidRPr="000D237D">
        <w:rPr>
          <w:rFonts w:ascii="Times New Roman" w:eastAsia="Times New Roman" w:hAnsi="Times New Roman" w:cs="Times New Roman"/>
          <w:sz w:val="24"/>
          <w:szCs w:val="24"/>
        </w:rPr>
        <w:t xml:space="preserve"> in interest-bearing accounts</w:t>
      </w:r>
      <w:del w:id="5553"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unless </w:t>
      </w:r>
      <w:ins w:id="5554" w:author="OFFM" w:date="2024-04-16T10:53:00Z">
        <w:r w:rsidRPr="000D237D">
          <w:rPr>
            <w:rFonts w:ascii="Times New Roman" w:eastAsia="Times New Roman" w:hAnsi="Times New Roman" w:cs="Times New Roman"/>
            <w:sz w:val="24"/>
            <w:szCs w:val="24"/>
          </w:rPr>
          <w:t xml:space="preserve">one of </w:t>
        </w:r>
      </w:ins>
      <w:r w:rsidRPr="000D237D">
        <w:rPr>
          <w:rFonts w:ascii="Times New Roman" w:eastAsia="Times New Roman" w:hAnsi="Times New Roman" w:cs="Times New Roman"/>
          <w:sz w:val="24"/>
          <w:szCs w:val="24"/>
        </w:rPr>
        <w:t xml:space="preserve">the following </w:t>
      </w:r>
      <w:del w:id="5555" w:author="OFFM" w:date="2024-04-16T10:53:00Z">
        <w:r w:rsidR="00817C00" w:rsidRPr="00F74592">
          <w:rPr>
            <w:rFonts w:ascii="Times New Roman" w:hAnsi="Times New Roman" w:cs="Times New Roman"/>
            <w:sz w:val="24"/>
            <w:szCs w:val="24"/>
          </w:rPr>
          <w:delText>apply</w:delText>
        </w:r>
      </w:del>
      <w:ins w:id="5556" w:author="OFFM" w:date="2024-04-16T10:53:00Z">
        <w:r w:rsidRPr="000D237D">
          <w:rPr>
            <w:rFonts w:ascii="Times New Roman" w:eastAsia="Times New Roman" w:hAnsi="Times New Roman" w:cs="Times New Roman"/>
            <w:sz w:val="24"/>
            <w:szCs w:val="24"/>
          </w:rPr>
          <w:t>applies</w:t>
        </w:r>
      </w:ins>
      <w:r w:rsidRPr="000D237D">
        <w:rPr>
          <w:rFonts w:ascii="Times New Roman" w:eastAsia="Times New Roman" w:hAnsi="Times New Roman" w:cs="Times New Roman"/>
          <w:sz w:val="24"/>
          <w:szCs w:val="24"/>
        </w:rPr>
        <w:t xml:space="preserve">: </w:t>
      </w:r>
    </w:p>
    <w:p w14:paraId="419AD736" w14:textId="7815B71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The </w:t>
      </w:r>
      <w:del w:id="5557" w:author="OFFM" w:date="2024-04-16T10:53:00Z">
        <w:r w:rsidR="00817C00" w:rsidRPr="00F74592">
          <w:rPr>
            <w:rFonts w:ascii="Times New Roman" w:hAnsi="Times New Roman" w:cs="Times New Roman"/>
            <w:sz w:val="24"/>
            <w:szCs w:val="24"/>
          </w:rPr>
          <w:delText>non-Federal entity</w:delText>
        </w:r>
      </w:del>
      <w:ins w:id="5558"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receives less than $250,000 in Federal </w:t>
      </w:r>
      <w:del w:id="5559" w:author="OFFM" w:date="2024-04-16T10:53:00Z">
        <w:r w:rsidR="00817C00" w:rsidRPr="00F74592">
          <w:rPr>
            <w:rFonts w:ascii="Times New Roman" w:hAnsi="Times New Roman" w:cs="Times New Roman"/>
            <w:sz w:val="24"/>
            <w:szCs w:val="24"/>
          </w:rPr>
          <w:delText>awards</w:delText>
        </w:r>
      </w:del>
      <w:ins w:id="5560" w:author="OFFM" w:date="2024-04-16T10:53:00Z">
        <w:r w:rsidRPr="000D237D">
          <w:rPr>
            <w:rFonts w:ascii="Times New Roman" w:eastAsia="Times New Roman" w:hAnsi="Times New Roman" w:cs="Times New Roman"/>
            <w:sz w:val="24"/>
            <w:szCs w:val="24"/>
          </w:rPr>
          <w:t>funding</w:t>
        </w:r>
      </w:ins>
      <w:r w:rsidRPr="000D237D">
        <w:rPr>
          <w:rFonts w:ascii="Times New Roman" w:eastAsia="Times New Roman" w:hAnsi="Times New Roman" w:cs="Times New Roman"/>
          <w:sz w:val="24"/>
          <w:szCs w:val="24"/>
        </w:rPr>
        <w:t xml:space="preserve"> per year</w:t>
      </w:r>
      <w:del w:id="5561" w:author="OFFM" w:date="2024-04-16T10:53:00Z">
        <w:r w:rsidR="00817C00" w:rsidRPr="00F74592">
          <w:rPr>
            <w:rFonts w:ascii="Times New Roman" w:hAnsi="Times New Roman" w:cs="Times New Roman"/>
            <w:sz w:val="24"/>
            <w:szCs w:val="24"/>
          </w:rPr>
          <w:delText xml:space="preserve">. </w:delText>
        </w:r>
      </w:del>
      <w:ins w:id="5562" w:author="OFFM" w:date="2024-04-16T10:53:00Z">
        <w:r w:rsidRPr="000D237D">
          <w:rPr>
            <w:rFonts w:ascii="Times New Roman" w:eastAsia="Times New Roman" w:hAnsi="Times New Roman" w:cs="Times New Roman"/>
            <w:sz w:val="24"/>
            <w:szCs w:val="24"/>
          </w:rPr>
          <w:t>;</w:t>
        </w:r>
      </w:ins>
    </w:p>
    <w:p w14:paraId="6C3F0C01" w14:textId="68E84A1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(ii) The best </w:t>
      </w:r>
      <w:del w:id="5563" w:author="OFFM" w:date="2024-04-16T10:53:00Z">
        <w:r w:rsidR="00817C00" w:rsidRPr="00F74592">
          <w:rPr>
            <w:rFonts w:ascii="Times New Roman" w:hAnsi="Times New Roman" w:cs="Times New Roman"/>
            <w:sz w:val="24"/>
            <w:szCs w:val="24"/>
          </w:rPr>
          <w:delText xml:space="preserve">reasonably </w:delText>
        </w:r>
      </w:del>
      <w:r w:rsidRPr="000D237D">
        <w:rPr>
          <w:rFonts w:ascii="Times New Roman" w:eastAsia="Times New Roman" w:hAnsi="Times New Roman" w:cs="Times New Roman"/>
          <w:sz w:val="24"/>
          <w:szCs w:val="24"/>
        </w:rPr>
        <w:t xml:space="preserve">available interest-bearing account would not </w:t>
      </w:r>
      <w:ins w:id="5564" w:author="OFFM" w:date="2024-04-16T10:53:00Z">
        <w:r w:rsidRPr="000D237D">
          <w:rPr>
            <w:rFonts w:ascii="Times New Roman" w:eastAsia="Times New Roman" w:hAnsi="Times New Roman" w:cs="Times New Roman"/>
            <w:sz w:val="24"/>
            <w:szCs w:val="24"/>
          </w:rPr>
          <w:t xml:space="preserve">reasonably </w:t>
        </w:r>
      </w:ins>
      <w:r w:rsidRPr="000D237D">
        <w:rPr>
          <w:rFonts w:ascii="Times New Roman" w:eastAsia="Times New Roman" w:hAnsi="Times New Roman" w:cs="Times New Roman"/>
          <w:sz w:val="24"/>
          <w:szCs w:val="24"/>
        </w:rPr>
        <w:t>be expected to earn interest in excess of $500 per year on Federal cash balances</w:t>
      </w:r>
      <w:del w:id="5565" w:author="OFFM" w:date="2024-04-16T10:53:00Z">
        <w:r w:rsidR="00817C00" w:rsidRPr="00F74592">
          <w:rPr>
            <w:rFonts w:ascii="Times New Roman" w:hAnsi="Times New Roman" w:cs="Times New Roman"/>
            <w:sz w:val="24"/>
            <w:szCs w:val="24"/>
          </w:rPr>
          <w:delText>.</w:delText>
        </w:r>
      </w:del>
      <w:ins w:id="556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49BC76F4" w14:textId="615C9AD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The depository would require an average or minimum balance so high that it would not be feasible </w:t>
      </w:r>
      <w:del w:id="5567" w:author="OFFM" w:date="2024-04-16T10:53:00Z">
        <w:r w:rsidR="00817C00" w:rsidRPr="00F74592">
          <w:rPr>
            <w:rFonts w:ascii="Times New Roman" w:hAnsi="Times New Roman" w:cs="Times New Roman"/>
            <w:sz w:val="24"/>
            <w:szCs w:val="24"/>
          </w:rPr>
          <w:delText>within</w:delText>
        </w:r>
      </w:del>
      <w:ins w:id="5568" w:author="OFFM" w:date="2024-04-16T10:53:00Z">
        <w:r w:rsidRPr="000D237D">
          <w:rPr>
            <w:rFonts w:ascii="Times New Roman" w:eastAsia="Times New Roman" w:hAnsi="Times New Roman" w:cs="Times New Roman"/>
            <w:sz w:val="24"/>
            <w:szCs w:val="24"/>
          </w:rPr>
          <w:t>with</w:t>
        </w:r>
      </w:ins>
      <w:r w:rsidRPr="000D237D">
        <w:rPr>
          <w:rFonts w:ascii="Times New Roman" w:eastAsia="Times New Roman" w:hAnsi="Times New Roman" w:cs="Times New Roman"/>
          <w:sz w:val="24"/>
          <w:szCs w:val="24"/>
        </w:rPr>
        <w:t xml:space="preserve"> the expected Federal and non-Federal cash resources</w:t>
      </w:r>
      <w:del w:id="5569" w:author="OFFM" w:date="2024-04-16T10:53:00Z">
        <w:r w:rsidR="00817C00" w:rsidRPr="00F74592">
          <w:rPr>
            <w:rFonts w:ascii="Times New Roman" w:hAnsi="Times New Roman" w:cs="Times New Roman"/>
            <w:sz w:val="24"/>
            <w:szCs w:val="24"/>
          </w:rPr>
          <w:delText xml:space="preserve">. </w:delText>
        </w:r>
      </w:del>
      <w:ins w:id="5570" w:author="OFFM" w:date="2024-04-16T10:53:00Z">
        <w:r w:rsidRPr="000D237D">
          <w:rPr>
            <w:rFonts w:ascii="Times New Roman" w:eastAsia="Times New Roman" w:hAnsi="Times New Roman" w:cs="Times New Roman"/>
            <w:sz w:val="24"/>
            <w:szCs w:val="24"/>
          </w:rPr>
          <w:t>;</w:t>
        </w:r>
      </w:ins>
    </w:p>
    <w:p w14:paraId="5E2C3A64" w14:textId="38AC3A1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(iv) A foreign government or banking system prohibits or precludes interest-bearing accounts</w:t>
      </w:r>
      <w:del w:id="5571" w:author="OFFM" w:date="2024-04-16T10:53:00Z">
        <w:r w:rsidR="00817C00" w:rsidRPr="00F74592">
          <w:rPr>
            <w:rFonts w:ascii="Times New Roman" w:hAnsi="Times New Roman" w:cs="Times New Roman"/>
            <w:sz w:val="24"/>
            <w:szCs w:val="24"/>
          </w:rPr>
          <w:delText xml:space="preserve">. </w:delText>
        </w:r>
      </w:del>
      <w:ins w:id="5572" w:author="OFFM" w:date="2024-04-16T10:53:00Z">
        <w:r w:rsidRPr="000D237D">
          <w:rPr>
            <w:rFonts w:ascii="Times New Roman" w:eastAsia="Times New Roman" w:hAnsi="Times New Roman" w:cs="Times New Roman"/>
            <w:sz w:val="24"/>
            <w:szCs w:val="24"/>
          </w:rPr>
          <w:t>; or</w:t>
        </w:r>
      </w:ins>
    </w:p>
    <w:p w14:paraId="61C900AB" w14:textId="423D48FD" w:rsidR="000B5224" w:rsidRPr="000D237D" w:rsidRDefault="00817C00" w:rsidP="000B5224">
      <w:pPr>
        <w:spacing w:after="0" w:line="480" w:lineRule="auto"/>
        <w:ind w:firstLine="720"/>
        <w:contextualSpacing/>
        <w:rPr>
          <w:ins w:id="5573" w:author="OFFM" w:date="2024-04-16T10:53:00Z"/>
          <w:rFonts w:ascii="Times New Roman" w:eastAsia="Times New Roman" w:hAnsi="Times New Roman" w:cs="Times New Roman"/>
          <w:sz w:val="24"/>
          <w:szCs w:val="24"/>
        </w:rPr>
      </w:pPr>
      <w:del w:id="5574" w:author="OFFM" w:date="2024-04-16T10:53:00Z">
        <w:r w:rsidRPr="00F74592">
          <w:rPr>
            <w:rFonts w:ascii="Times New Roman" w:hAnsi="Times New Roman" w:cs="Times New Roman"/>
            <w:sz w:val="24"/>
            <w:szCs w:val="24"/>
          </w:rPr>
          <w:delText>(9) Interest earned amounts</w:delText>
        </w:r>
      </w:del>
      <w:ins w:id="5575" w:author="OFFM" w:date="2024-04-16T10:53:00Z">
        <w:r w:rsidR="00F2264C" w:rsidRPr="000D237D">
          <w:rPr>
            <w:rFonts w:ascii="Times New Roman" w:eastAsia="Times New Roman" w:hAnsi="Times New Roman" w:cs="Times New Roman"/>
            <w:sz w:val="24"/>
            <w:szCs w:val="24"/>
          </w:rPr>
          <w:t xml:space="preserve">(v) </w:t>
        </w:r>
        <w:bookmarkStart w:id="5576" w:name="_Hlk162423809"/>
        <w:r w:rsidR="00F2264C" w:rsidRPr="000D237D">
          <w:rPr>
            <w:rFonts w:ascii="Times New Roman" w:eastAsia="Times New Roman" w:hAnsi="Times New Roman" w:cs="Times New Roman"/>
            <w:sz w:val="24"/>
            <w:szCs w:val="24"/>
          </w:rPr>
          <w:t>An interest-bearing account is not readily accessible (for example, due to public or political unrest in a foreign country)</w:t>
        </w:r>
        <w:bookmarkEnd w:id="5576"/>
        <w:r w:rsidR="00F2264C" w:rsidRPr="000D237D">
          <w:rPr>
            <w:rFonts w:ascii="Times New Roman" w:eastAsia="Times New Roman" w:hAnsi="Times New Roman" w:cs="Times New Roman"/>
            <w:sz w:val="24"/>
            <w:szCs w:val="24"/>
          </w:rPr>
          <w:t>.</w:t>
        </w:r>
      </w:ins>
    </w:p>
    <w:p w14:paraId="0A98B21F" w14:textId="77777777" w:rsidR="00817C00" w:rsidRPr="00F74592" w:rsidRDefault="00F2264C" w:rsidP="00B229D1">
      <w:pPr>
        <w:spacing w:after="0" w:line="480" w:lineRule="auto"/>
        <w:ind w:firstLine="720"/>
        <w:contextualSpacing/>
        <w:rPr>
          <w:del w:id="5577" w:author="OFFM" w:date="2024-04-16T10:53:00Z"/>
          <w:rFonts w:ascii="Times New Roman" w:hAnsi="Times New Roman" w:cs="Times New Roman"/>
          <w:sz w:val="24"/>
          <w:szCs w:val="24"/>
        </w:rPr>
      </w:pPr>
      <w:ins w:id="5578" w:author="OFFM" w:date="2024-04-16T10:53:00Z">
        <w:r w:rsidRPr="000D237D">
          <w:rPr>
            <w:rFonts w:ascii="Times New Roman" w:eastAsia="Times New Roman" w:hAnsi="Times New Roman" w:cs="Times New Roman"/>
            <w:sz w:val="24"/>
            <w:szCs w:val="24"/>
          </w:rPr>
          <w:t>(12) The recipient or subrecipient may retain</w:t>
        </w:r>
      </w:ins>
      <w:r w:rsidRPr="000D237D">
        <w:rPr>
          <w:rFonts w:ascii="Times New Roman" w:eastAsia="Times New Roman" w:hAnsi="Times New Roman" w:cs="Times New Roman"/>
          <w:sz w:val="24"/>
          <w:szCs w:val="24"/>
        </w:rPr>
        <w:t xml:space="preserve"> up to $500 per year </w:t>
      </w:r>
      <w:del w:id="5579" w:author="OFFM" w:date="2024-04-16T10:53:00Z">
        <w:r w:rsidR="00817C00" w:rsidRPr="00F74592">
          <w:rPr>
            <w:rFonts w:ascii="Times New Roman" w:hAnsi="Times New Roman" w:cs="Times New Roman"/>
            <w:sz w:val="24"/>
            <w:szCs w:val="24"/>
          </w:rPr>
          <w:delText>may be retained by the non-</w:delText>
        </w:r>
      </w:del>
      <w:ins w:id="5580" w:author="OFFM" w:date="2024-04-16T10:53:00Z">
        <w:r w:rsidRPr="000D237D">
          <w:rPr>
            <w:rFonts w:ascii="Times New Roman" w:eastAsia="Times New Roman" w:hAnsi="Times New Roman" w:cs="Times New Roman"/>
            <w:sz w:val="24"/>
            <w:szCs w:val="24"/>
          </w:rPr>
          <w:t xml:space="preserve">of interest earned on </w:t>
        </w:r>
      </w:ins>
      <w:r w:rsidRPr="000D237D">
        <w:rPr>
          <w:rFonts w:ascii="Times New Roman" w:eastAsia="Times New Roman" w:hAnsi="Times New Roman" w:cs="Times New Roman"/>
          <w:sz w:val="24"/>
          <w:szCs w:val="24"/>
        </w:rPr>
        <w:t xml:space="preserve">Federal </w:t>
      </w:r>
      <w:del w:id="5581" w:author="OFFM" w:date="2024-04-16T10:53:00Z">
        <w:r w:rsidR="00817C00" w:rsidRPr="00F74592">
          <w:rPr>
            <w:rFonts w:ascii="Times New Roman" w:hAnsi="Times New Roman" w:cs="Times New Roman"/>
            <w:sz w:val="24"/>
            <w:szCs w:val="24"/>
          </w:rPr>
          <w:delText>entity</w:delText>
        </w:r>
      </w:del>
      <w:ins w:id="5582" w:author="OFFM" w:date="2024-04-16T10:53:00Z">
        <w:r w:rsidRPr="000D237D">
          <w:rPr>
            <w:rFonts w:ascii="Times New Roman" w:eastAsia="Times New Roman" w:hAnsi="Times New Roman" w:cs="Times New Roman"/>
            <w:sz w:val="24"/>
            <w:szCs w:val="24"/>
          </w:rPr>
          <w:t>funds to use</w:t>
        </w:r>
      </w:ins>
      <w:r w:rsidRPr="000D237D">
        <w:rPr>
          <w:rFonts w:ascii="Times New Roman" w:eastAsia="Times New Roman" w:hAnsi="Times New Roman" w:cs="Times New Roman"/>
          <w:sz w:val="24"/>
          <w:szCs w:val="24"/>
        </w:rPr>
        <w:t xml:space="preserve"> for administrative </w:t>
      </w:r>
      <w:del w:id="5583" w:author="OFFM" w:date="2024-04-16T10:53:00Z">
        <w:r w:rsidR="00817C00" w:rsidRPr="00F74592">
          <w:rPr>
            <w:rFonts w:ascii="Times New Roman" w:hAnsi="Times New Roman" w:cs="Times New Roman"/>
            <w:sz w:val="24"/>
            <w:szCs w:val="24"/>
          </w:rPr>
          <w:delText>expense.</w:delText>
        </w:r>
      </w:del>
      <w:ins w:id="5584" w:author="OFFM" w:date="2024-04-16T10:53:00Z">
        <w:r w:rsidRPr="000D237D">
          <w:rPr>
            <w:rFonts w:ascii="Times New Roman" w:eastAsia="Times New Roman" w:hAnsi="Times New Roman" w:cs="Times New Roman"/>
            <w:sz w:val="24"/>
            <w:szCs w:val="24"/>
          </w:rPr>
          <w:t>expenses of the recipient or subrecipient.</w:t>
        </w:r>
      </w:ins>
      <w:r w:rsidRPr="000D237D">
        <w:rPr>
          <w:rFonts w:ascii="Times New Roman" w:eastAsia="Times New Roman" w:hAnsi="Times New Roman" w:cs="Times New Roman"/>
          <w:sz w:val="24"/>
          <w:szCs w:val="24"/>
        </w:rPr>
        <w:t xml:space="preserve"> Any additional interest earned on Federal </w:t>
      </w:r>
      <w:del w:id="5585" w:author="OFFM" w:date="2024-04-16T10:53:00Z">
        <w:r w:rsidR="00817C00" w:rsidRPr="00F74592">
          <w:rPr>
            <w:rFonts w:ascii="Times New Roman" w:hAnsi="Times New Roman" w:cs="Times New Roman"/>
            <w:sz w:val="24"/>
            <w:szCs w:val="24"/>
          </w:rPr>
          <w:delText xml:space="preserve">advance payments deposited in interest-bearing accounts </w:delText>
        </w:r>
      </w:del>
      <w:ins w:id="5586" w:author="OFFM" w:date="2024-04-16T10:53:00Z">
        <w:r w:rsidRPr="000D237D">
          <w:rPr>
            <w:rFonts w:ascii="Times New Roman" w:eastAsia="Times New Roman" w:hAnsi="Times New Roman" w:cs="Times New Roman"/>
            <w:sz w:val="24"/>
            <w:szCs w:val="24"/>
          </w:rPr>
          <w:t xml:space="preserve">funds </w:t>
        </w:r>
      </w:ins>
      <w:r w:rsidRPr="000D237D">
        <w:rPr>
          <w:rFonts w:ascii="Times New Roman" w:eastAsia="Times New Roman" w:hAnsi="Times New Roman" w:cs="Times New Roman"/>
          <w:sz w:val="24"/>
          <w:szCs w:val="24"/>
        </w:rPr>
        <w:t xml:space="preserve">must be </w:t>
      </w:r>
      <w:del w:id="5587" w:author="OFFM" w:date="2024-04-16T10:53:00Z">
        <w:r w:rsidR="00817C00" w:rsidRPr="00F74592">
          <w:rPr>
            <w:rFonts w:ascii="Times New Roman" w:hAnsi="Times New Roman" w:cs="Times New Roman"/>
            <w:sz w:val="24"/>
            <w:szCs w:val="24"/>
          </w:rPr>
          <w:delText>remitted</w:delText>
        </w:r>
      </w:del>
      <w:ins w:id="5588" w:author="OFFM" w:date="2024-04-16T10:53:00Z">
        <w:r w:rsidRPr="000D237D">
          <w:rPr>
            <w:rFonts w:ascii="Times New Roman" w:eastAsia="Times New Roman" w:hAnsi="Times New Roman" w:cs="Times New Roman"/>
            <w:sz w:val="24"/>
            <w:szCs w:val="24"/>
          </w:rPr>
          <w:t>returned</w:t>
        </w:r>
      </w:ins>
      <w:r w:rsidRPr="000D237D">
        <w:rPr>
          <w:rFonts w:ascii="Times New Roman" w:eastAsia="Times New Roman" w:hAnsi="Times New Roman" w:cs="Times New Roman"/>
          <w:sz w:val="24"/>
          <w:szCs w:val="24"/>
        </w:rPr>
        <w:t xml:space="preserve"> annually to the Department of Health and Human Services Payment Management System (PMS) through </w:t>
      </w:r>
      <w:del w:id="5589" w:author="OFFM" w:date="2024-04-16T10:53:00Z">
        <w:r w:rsidR="00817C00" w:rsidRPr="00F74592">
          <w:rPr>
            <w:rFonts w:ascii="Times New Roman" w:hAnsi="Times New Roman" w:cs="Times New Roman"/>
            <w:sz w:val="24"/>
            <w:szCs w:val="24"/>
          </w:rPr>
          <w:delText xml:space="preserve">an electronic medium using </w:delText>
        </w:r>
      </w:del>
      <w:r w:rsidRPr="000D237D">
        <w:rPr>
          <w:rFonts w:ascii="Times New Roman" w:eastAsia="Times New Roman" w:hAnsi="Times New Roman" w:cs="Times New Roman"/>
          <w:sz w:val="24"/>
          <w:szCs w:val="24"/>
        </w:rPr>
        <w:t>either</w:t>
      </w:r>
      <w:ins w:id="5590" w:author="OFFM" w:date="2024-04-16T10:53:00Z">
        <w:r w:rsidRPr="000D237D">
          <w:rPr>
            <w:rFonts w:ascii="Times New Roman" w:eastAsia="Times New Roman" w:hAnsi="Times New Roman" w:cs="Times New Roman"/>
            <w:sz w:val="24"/>
            <w:szCs w:val="24"/>
          </w:rPr>
          <w:t xml:space="preserve"> the</w:t>
        </w:r>
      </w:ins>
      <w:r w:rsidRPr="000D237D">
        <w:rPr>
          <w:rFonts w:ascii="Times New Roman" w:eastAsia="Times New Roman" w:hAnsi="Times New Roman" w:cs="Times New Roman"/>
          <w:sz w:val="24"/>
          <w:szCs w:val="24"/>
        </w:rPr>
        <w:t xml:space="preserve"> Automated Clearing House (ACH) network or a Fedwire Funds Service payment. </w:t>
      </w:r>
    </w:p>
    <w:p w14:paraId="772B8100" w14:textId="5E3005B4" w:rsidR="000B5224" w:rsidRPr="000D237D" w:rsidRDefault="00817C00" w:rsidP="000B5224">
      <w:pPr>
        <w:spacing w:after="0" w:line="480" w:lineRule="auto"/>
        <w:ind w:firstLine="720"/>
        <w:contextualSpacing/>
        <w:rPr>
          <w:ins w:id="5591" w:author="OFFM" w:date="2024-04-16T10:53:00Z"/>
          <w:rFonts w:ascii="Times New Roman" w:eastAsia="Times New Roman" w:hAnsi="Times New Roman" w:cs="Times New Roman"/>
          <w:sz w:val="24"/>
          <w:szCs w:val="24"/>
        </w:rPr>
      </w:pPr>
      <w:del w:id="5592" w:author="OFFM" w:date="2024-04-16T10:53:00Z">
        <w:r w:rsidRPr="00F74592">
          <w:rPr>
            <w:rFonts w:ascii="Times New Roman" w:hAnsi="Times New Roman" w:cs="Times New Roman"/>
            <w:sz w:val="24"/>
            <w:szCs w:val="24"/>
          </w:rPr>
          <w:delText xml:space="preserve">(i) For </w:delText>
        </w:r>
      </w:del>
      <w:ins w:id="5593" w:author="OFFM" w:date="2024-04-16T10:53:00Z">
        <w:r w:rsidR="00F2264C" w:rsidRPr="000D237D">
          <w:rPr>
            <w:rFonts w:ascii="Times New Roman" w:eastAsia="Times New Roman" w:hAnsi="Times New Roman" w:cs="Times New Roman"/>
            <w:sz w:val="24"/>
            <w:szCs w:val="24"/>
          </w:rPr>
          <w:t xml:space="preserve">All interest in excess of $500 per year must be returned to PMS regardless of whether the recipient or subrecipient was paid through PMS. Instructions for </w:t>
        </w:r>
      </w:ins>
      <w:r w:rsidR="00F2264C" w:rsidRPr="000D237D">
        <w:rPr>
          <w:rFonts w:ascii="Times New Roman" w:eastAsia="Times New Roman" w:hAnsi="Times New Roman" w:cs="Times New Roman"/>
          <w:sz w:val="24"/>
          <w:szCs w:val="24"/>
        </w:rPr>
        <w:t xml:space="preserve">returning interest </w:t>
      </w:r>
      <w:del w:id="5594" w:author="OFFM" w:date="2024-04-16T10:53:00Z">
        <w:r w:rsidRPr="00F74592">
          <w:rPr>
            <w:rFonts w:ascii="Times New Roman" w:hAnsi="Times New Roman" w:cs="Times New Roman"/>
            <w:sz w:val="24"/>
            <w:szCs w:val="24"/>
          </w:rPr>
          <w:delText>on</w:delText>
        </w:r>
      </w:del>
      <w:ins w:id="5595" w:author="OFFM" w:date="2024-04-16T10:53:00Z">
        <w:r w:rsidR="00F2264C" w:rsidRPr="000D237D">
          <w:rPr>
            <w:rFonts w:ascii="Times New Roman" w:eastAsia="Times New Roman" w:hAnsi="Times New Roman" w:cs="Times New Roman"/>
            <w:sz w:val="24"/>
            <w:szCs w:val="24"/>
          </w:rPr>
          <w:t xml:space="preserve">can be found at </w:t>
        </w:r>
        <w:r w:rsidR="00F2264C" w:rsidRPr="000D237D">
          <w:rPr>
            <w:rFonts w:ascii="Times New Roman" w:hAnsi="Times New Roman" w:cs="Times New Roman"/>
            <w:sz w:val="24"/>
            <w:szCs w:val="24"/>
          </w:rPr>
          <w:t>https://pms.psc.gov/grant-recipients/returning-funds-interest.html</w:t>
        </w:r>
        <w:r w:rsidR="00F2264C" w:rsidRPr="000D237D">
          <w:rPr>
            <w:rFonts w:ascii="Times New Roman" w:eastAsia="Times New Roman" w:hAnsi="Times New Roman" w:cs="Times New Roman"/>
            <w:sz w:val="24"/>
            <w:szCs w:val="24"/>
          </w:rPr>
          <w:t>.</w:t>
        </w:r>
      </w:ins>
    </w:p>
    <w:p w14:paraId="7357A87F" w14:textId="77777777" w:rsidR="00817C00" w:rsidRPr="00F74592" w:rsidRDefault="00F2264C" w:rsidP="00B229D1">
      <w:pPr>
        <w:spacing w:after="0" w:line="480" w:lineRule="auto"/>
        <w:ind w:firstLine="720"/>
        <w:contextualSpacing/>
        <w:rPr>
          <w:del w:id="5596" w:author="OFFM" w:date="2024-04-16T10:53:00Z"/>
          <w:rFonts w:ascii="Times New Roman" w:hAnsi="Times New Roman" w:cs="Times New Roman"/>
          <w:sz w:val="24"/>
          <w:szCs w:val="24"/>
        </w:rPr>
      </w:pPr>
      <w:ins w:id="5597" w:author="OFFM" w:date="2024-04-16T10:53:00Z">
        <w:r w:rsidRPr="000D237D">
          <w:rPr>
            <w:rFonts w:ascii="Times New Roman" w:eastAsia="Times New Roman" w:hAnsi="Times New Roman" w:cs="Times New Roman"/>
            <w:sz w:val="24"/>
            <w:szCs w:val="24"/>
          </w:rPr>
          <w:t>(13) All other</w:t>
        </w:r>
      </w:ins>
      <w:r w:rsidRPr="000D237D">
        <w:rPr>
          <w:rFonts w:ascii="Times New Roman" w:eastAsia="Times New Roman" w:hAnsi="Times New Roman" w:cs="Times New Roman"/>
          <w:sz w:val="24"/>
          <w:szCs w:val="24"/>
        </w:rPr>
        <w:t xml:space="preserve"> Federal </w:t>
      </w:r>
      <w:del w:id="5598" w:author="OFFM" w:date="2024-04-16T10:53:00Z">
        <w:r w:rsidR="00817C00" w:rsidRPr="00F74592">
          <w:rPr>
            <w:rFonts w:ascii="Times New Roman" w:hAnsi="Times New Roman" w:cs="Times New Roman"/>
            <w:sz w:val="24"/>
            <w:szCs w:val="24"/>
          </w:rPr>
          <w:delText xml:space="preserve">awards paid through PMS, the refund should: </w:delText>
        </w:r>
      </w:del>
    </w:p>
    <w:p w14:paraId="04E815BD" w14:textId="77777777" w:rsidR="00817C00" w:rsidRPr="00F74592" w:rsidRDefault="00817C00" w:rsidP="00B229D1">
      <w:pPr>
        <w:spacing w:after="0" w:line="480" w:lineRule="auto"/>
        <w:ind w:firstLine="720"/>
        <w:contextualSpacing/>
        <w:rPr>
          <w:del w:id="5599" w:author="OFFM" w:date="2024-04-16T10:53:00Z"/>
          <w:rFonts w:ascii="Times New Roman" w:hAnsi="Times New Roman" w:cs="Times New Roman"/>
          <w:sz w:val="24"/>
          <w:szCs w:val="24"/>
        </w:rPr>
      </w:pPr>
      <w:del w:id="5600" w:author="OFFM" w:date="2024-04-16T10:53:00Z">
        <w:r w:rsidRPr="00F74592">
          <w:rPr>
            <w:rFonts w:ascii="Times New Roman" w:hAnsi="Times New Roman" w:cs="Times New Roman"/>
            <w:sz w:val="24"/>
            <w:szCs w:val="24"/>
          </w:rPr>
          <w:delText xml:space="preserve">(A) Provide an explanation stating that the refund is for interest; </w:delText>
        </w:r>
      </w:del>
    </w:p>
    <w:p w14:paraId="6BD3442E" w14:textId="77777777" w:rsidR="00817C00" w:rsidRPr="00F74592" w:rsidRDefault="00817C00" w:rsidP="00B229D1">
      <w:pPr>
        <w:spacing w:after="0" w:line="480" w:lineRule="auto"/>
        <w:ind w:firstLine="720"/>
        <w:contextualSpacing/>
        <w:rPr>
          <w:del w:id="5601" w:author="OFFM" w:date="2024-04-16T10:53:00Z"/>
          <w:rFonts w:ascii="Times New Roman" w:hAnsi="Times New Roman" w:cs="Times New Roman"/>
          <w:sz w:val="24"/>
          <w:szCs w:val="24"/>
        </w:rPr>
      </w:pPr>
      <w:del w:id="5602" w:author="OFFM" w:date="2024-04-16T10:53:00Z">
        <w:r w:rsidRPr="00F74592">
          <w:rPr>
            <w:rFonts w:ascii="Times New Roman" w:hAnsi="Times New Roman" w:cs="Times New Roman"/>
            <w:sz w:val="24"/>
            <w:szCs w:val="24"/>
          </w:rPr>
          <w:delText xml:space="preserve">(B) List </w:delText>
        </w:r>
      </w:del>
      <w:ins w:id="5603" w:author="OFFM" w:date="2024-04-16T10:53:00Z">
        <w:r w:rsidR="00F2264C" w:rsidRPr="000D237D">
          <w:rPr>
            <w:rFonts w:ascii="Times New Roman" w:eastAsia="Times New Roman" w:hAnsi="Times New Roman" w:cs="Times New Roman"/>
            <w:sz w:val="24"/>
            <w:szCs w:val="24"/>
          </w:rPr>
          <w:t xml:space="preserve">funds must be returned to </w:t>
        </w:r>
      </w:ins>
      <w:r w:rsidR="00F2264C" w:rsidRPr="000D237D">
        <w:rPr>
          <w:rFonts w:ascii="Times New Roman" w:eastAsia="Times New Roman" w:hAnsi="Times New Roman" w:cs="Times New Roman"/>
          <w:sz w:val="24"/>
          <w:szCs w:val="24"/>
        </w:rPr>
        <w:t xml:space="preserve">the </w:t>
      </w:r>
      <w:del w:id="5604" w:author="OFFM" w:date="2024-04-16T10:53:00Z">
        <w:r w:rsidRPr="00F74592">
          <w:rPr>
            <w:rFonts w:ascii="Times New Roman" w:hAnsi="Times New Roman" w:cs="Times New Roman"/>
            <w:sz w:val="24"/>
            <w:szCs w:val="24"/>
          </w:rPr>
          <w:delText xml:space="preserve">PMS Payee Account Number(s) (PANs); </w:delText>
        </w:r>
      </w:del>
    </w:p>
    <w:p w14:paraId="3F458992" w14:textId="77777777" w:rsidR="00817C00" w:rsidRPr="00F74592" w:rsidRDefault="00817C00" w:rsidP="00B229D1">
      <w:pPr>
        <w:spacing w:after="0" w:line="480" w:lineRule="auto"/>
        <w:ind w:firstLine="720"/>
        <w:contextualSpacing/>
        <w:rPr>
          <w:del w:id="5605" w:author="OFFM" w:date="2024-04-16T10:53:00Z"/>
          <w:rFonts w:ascii="Times New Roman" w:hAnsi="Times New Roman" w:cs="Times New Roman"/>
          <w:sz w:val="24"/>
          <w:szCs w:val="24"/>
        </w:rPr>
      </w:pPr>
      <w:del w:id="5606" w:author="OFFM" w:date="2024-04-16T10:53:00Z">
        <w:r w:rsidRPr="00F74592">
          <w:rPr>
            <w:rFonts w:ascii="Times New Roman" w:hAnsi="Times New Roman" w:cs="Times New Roman"/>
            <w:sz w:val="24"/>
            <w:szCs w:val="24"/>
          </w:rPr>
          <w:delText xml:space="preserve">(C) List </w:delText>
        </w:r>
      </w:del>
      <w:ins w:id="5607" w:author="OFFM" w:date="2024-04-16T10:53:00Z">
        <w:r w:rsidR="00F2264C" w:rsidRPr="000D237D">
          <w:rPr>
            <w:rFonts w:ascii="Times New Roman" w:eastAsia="Times New Roman" w:hAnsi="Times New Roman" w:cs="Times New Roman"/>
            <w:sz w:val="24"/>
            <w:szCs w:val="24"/>
          </w:rPr>
          <w:t xml:space="preserve">payment system of </w:t>
        </w:r>
      </w:ins>
      <w:r w:rsidR="00F2264C" w:rsidRPr="000D237D">
        <w:rPr>
          <w:rFonts w:ascii="Times New Roman" w:eastAsia="Times New Roman" w:hAnsi="Times New Roman" w:cs="Times New Roman"/>
          <w:sz w:val="24"/>
          <w:szCs w:val="24"/>
        </w:rPr>
        <w:t xml:space="preserve">the Federal </w:t>
      </w:r>
      <w:del w:id="5608" w:author="OFFM" w:date="2024-04-16T10:53:00Z">
        <w:r w:rsidRPr="00F74592">
          <w:rPr>
            <w:rFonts w:ascii="Times New Roman" w:hAnsi="Times New Roman" w:cs="Times New Roman"/>
            <w:sz w:val="24"/>
            <w:szCs w:val="24"/>
          </w:rPr>
          <w:delText xml:space="preserve">award number(s) for which the interest was earned; and </w:delText>
        </w:r>
      </w:del>
    </w:p>
    <w:p w14:paraId="597908A9" w14:textId="77777777" w:rsidR="00817C00" w:rsidRPr="00F74592" w:rsidRDefault="00817C00" w:rsidP="00B229D1">
      <w:pPr>
        <w:spacing w:after="0" w:line="480" w:lineRule="auto"/>
        <w:ind w:firstLine="720"/>
        <w:contextualSpacing/>
        <w:rPr>
          <w:del w:id="5609" w:author="OFFM" w:date="2024-04-16T10:53:00Z"/>
          <w:rFonts w:ascii="Times New Roman" w:hAnsi="Times New Roman" w:cs="Times New Roman"/>
          <w:sz w:val="24"/>
          <w:szCs w:val="24"/>
        </w:rPr>
      </w:pPr>
      <w:del w:id="5610" w:author="OFFM" w:date="2024-04-16T10:53:00Z">
        <w:r w:rsidRPr="00F74592">
          <w:rPr>
            <w:rFonts w:ascii="Times New Roman" w:hAnsi="Times New Roman" w:cs="Times New Roman"/>
            <w:sz w:val="24"/>
            <w:szCs w:val="24"/>
          </w:rPr>
          <w:delText>(D) Make</w:delText>
        </w:r>
      </w:del>
      <w:ins w:id="5611" w:author="OFFM" w:date="2024-04-16T10:53:00Z">
        <w:r w:rsidR="00F2264C" w:rsidRPr="000D237D">
          <w:rPr>
            <w:rFonts w:ascii="Times New Roman" w:eastAsia="Times New Roman" w:hAnsi="Times New Roman" w:cs="Times New Roman"/>
            <w:sz w:val="24"/>
            <w:szCs w:val="24"/>
          </w:rPr>
          <w:t>agency. Returns should follow the instructions provided by the Federal agency. All</w:t>
        </w:r>
      </w:ins>
      <w:r w:rsidR="00F2264C" w:rsidRPr="000D237D">
        <w:rPr>
          <w:rFonts w:ascii="Times New Roman" w:eastAsia="Times New Roman" w:hAnsi="Times New Roman" w:cs="Times New Roman"/>
          <w:sz w:val="24"/>
          <w:szCs w:val="24"/>
        </w:rPr>
        <w:t xml:space="preserve"> returns </w:t>
      </w:r>
      <w:del w:id="5612" w:author="OFFM" w:date="2024-04-16T10:53:00Z">
        <w:r w:rsidRPr="00F74592">
          <w:rPr>
            <w:rFonts w:ascii="Times New Roman" w:hAnsi="Times New Roman" w:cs="Times New Roman"/>
            <w:sz w:val="24"/>
            <w:szCs w:val="24"/>
          </w:rPr>
          <w:delText xml:space="preserve">payable to: Department of Health and Human Services. </w:delText>
        </w:r>
      </w:del>
    </w:p>
    <w:p w14:paraId="27B3A218" w14:textId="77777777" w:rsidR="00817C00" w:rsidRPr="00F74592" w:rsidRDefault="00817C00" w:rsidP="00B229D1">
      <w:pPr>
        <w:spacing w:after="0" w:line="480" w:lineRule="auto"/>
        <w:ind w:firstLine="720"/>
        <w:contextualSpacing/>
        <w:rPr>
          <w:del w:id="5613" w:author="OFFM" w:date="2024-04-16T10:53:00Z"/>
          <w:rFonts w:ascii="Times New Roman" w:hAnsi="Times New Roman" w:cs="Times New Roman"/>
          <w:sz w:val="24"/>
          <w:szCs w:val="24"/>
        </w:rPr>
      </w:pPr>
      <w:del w:id="5614" w:author="OFFM" w:date="2024-04-16T10:53:00Z">
        <w:r w:rsidRPr="00F74592">
          <w:rPr>
            <w:rFonts w:ascii="Times New Roman" w:hAnsi="Times New Roman" w:cs="Times New Roman"/>
            <w:sz w:val="24"/>
            <w:szCs w:val="24"/>
          </w:rPr>
          <w:delText xml:space="preserve">(ii) For returning interest on Federal awards not paid through </w:delText>
        </w:r>
      </w:del>
      <w:ins w:id="5615" w:author="OFFM" w:date="2024-04-16T10:53:00Z">
        <w:r w:rsidR="00F2264C" w:rsidRPr="000D237D">
          <w:rPr>
            <w:rFonts w:ascii="Times New Roman" w:eastAsia="Times New Roman" w:hAnsi="Times New Roman" w:cs="Times New Roman"/>
            <w:sz w:val="24"/>
            <w:szCs w:val="24"/>
          </w:rPr>
          <w:t xml:space="preserve">to </w:t>
        </w:r>
      </w:ins>
      <w:r w:rsidR="00F2264C" w:rsidRPr="000D237D">
        <w:rPr>
          <w:rFonts w:ascii="Times New Roman" w:eastAsia="Times New Roman" w:hAnsi="Times New Roman" w:cs="Times New Roman"/>
          <w:sz w:val="24"/>
          <w:szCs w:val="24"/>
        </w:rPr>
        <w:t>PMS</w:t>
      </w:r>
      <w:del w:id="5616" w:author="OFFM" w:date="2024-04-16T10:53:00Z">
        <w:r w:rsidRPr="00F74592">
          <w:rPr>
            <w:rFonts w:ascii="Times New Roman" w:hAnsi="Times New Roman" w:cs="Times New Roman"/>
            <w:sz w:val="24"/>
            <w:szCs w:val="24"/>
          </w:rPr>
          <w:delText>, the refund</w:delText>
        </w:r>
      </w:del>
      <w:r w:rsidR="00F2264C" w:rsidRPr="000D237D">
        <w:rPr>
          <w:rFonts w:ascii="Times New Roman" w:eastAsia="Times New Roman" w:hAnsi="Times New Roman" w:cs="Times New Roman"/>
          <w:sz w:val="24"/>
          <w:szCs w:val="24"/>
        </w:rPr>
        <w:t xml:space="preserve"> should</w:t>
      </w:r>
      <w:del w:id="5617" w:author="OFFM" w:date="2024-04-16T10:53:00Z">
        <w:r w:rsidRPr="00F74592">
          <w:rPr>
            <w:rFonts w:ascii="Times New Roman" w:hAnsi="Times New Roman" w:cs="Times New Roman"/>
            <w:sz w:val="24"/>
            <w:szCs w:val="24"/>
          </w:rPr>
          <w:delText xml:space="preserve">: </w:delText>
        </w:r>
      </w:del>
    </w:p>
    <w:p w14:paraId="044819B4" w14:textId="77777777" w:rsidR="00817C00" w:rsidRPr="00F74592" w:rsidRDefault="00817C00" w:rsidP="00B229D1">
      <w:pPr>
        <w:spacing w:after="0" w:line="480" w:lineRule="auto"/>
        <w:ind w:firstLine="720"/>
        <w:contextualSpacing/>
        <w:rPr>
          <w:del w:id="5618" w:author="OFFM" w:date="2024-04-16T10:53:00Z"/>
          <w:rFonts w:ascii="Times New Roman" w:hAnsi="Times New Roman" w:cs="Times New Roman"/>
          <w:sz w:val="24"/>
          <w:szCs w:val="24"/>
        </w:rPr>
      </w:pPr>
      <w:del w:id="5619" w:author="OFFM" w:date="2024-04-16T10:53:00Z">
        <w:r w:rsidRPr="00F74592">
          <w:rPr>
            <w:rFonts w:ascii="Times New Roman" w:hAnsi="Times New Roman" w:cs="Times New Roman"/>
            <w:sz w:val="24"/>
            <w:szCs w:val="24"/>
          </w:rPr>
          <w:lastRenderedPageBreak/>
          <w:delText>(A) Provide an explanation stating that</w:delText>
        </w:r>
      </w:del>
      <w:ins w:id="5620" w:author="OFFM" w:date="2024-04-16T10:53:00Z">
        <w:r w:rsidR="00F2264C" w:rsidRPr="000D237D">
          <w:rPr>
            <w:rFonts w:ascii="Times New Roman" w:eastAsia="Times New Roman" w:hAnsi="Times New Roman" w:cs="Times New Roman"/>
            <w:sz w:val="24"/>
            <w:szCs w:val="24"/>
          </w:rPr>
          <w:t xml:space="preserve"> follow</w:t>
        </w:r>
      </w:ins>
      <w:r w:rsidR="00F2264C" w:rsidRPr="000D237D">
        <w:rPr>
          <w:rFonts w:ascii="Times New Roman" w:eastAsia="Times New Roman" w:hAnsi="Times New Roman" w:cs="Times New Roman"/>
          <w:sz w:val="24"/>
          <w:szCs w:val="24"/>
        </w:rPr>
        <w:t xml:space="preserve"> the </w:t>
      </w:r>
      <w:del w:id="5621" w:author="OFFM" w:date="2024-04-16T10:53:00Z">
        <w:r w:rsidRPr="00F74592">
          <w:rPr>
            <w:rFonts w:ascii="Times New Roman" w:hAnsi="Times New Roman" w:cs="Times New Roman"/>
            <w:sz w:val="24"/>
            <w:szCs w:val="24"/>
          </w:rPr>
          <w:delText xml:space="preserve">refund is for interest; </w:delText>
        </w:r>
      </w:del>
    </w:p>
    <w:p w14:paraId="5D0EB0A2" w14:textId="77777777" w:rsidR="00817C00" w:rsidRPr="00F74592" w:rsidRDefault="00817C00" w:rsidP="00B229D1">
      <w:pPr>
        <w:spacing w:after="0" w:line="480" w:lineRule="auto"/>
        <w:ind w:firstLine="720"/>
        <w:contextualSpacing/>
        <w:rPr>
          <w:del w:id="5622" w:author="OFFM" w:date="2024-04-16T10:53:00Z"/>
          <w:rFonts w:ascii="Times New Roman" w:hAnsi="Times New Roman" w:cs="Times New Roman"/>
          <w:sz w:val="24"/>
          <w:szCs w:val="24"/>
        </w:rPr>
      </w:pPr>
      <w:del w:id="5623" w:author="OFFM" w:date="2024-04-16T10:53:00Z">
        <w:r w:rsidRPr="00F74592">
          <w:rPr>
            <w:rFonts w:ascii="Times New Roman" w:hAnsi="Times New Roman" w:cs="Times New Roman"/>
            <w:sz w:val="24"/>
            <w:szCs w:val="24"/>
          </w:rPr>
          <w:delText xml:space="preserve">(B) Include the name of the awarding agency; </w:delText>
        </w:r>
      </w:del>
    </w:p>
    <w:p w14:paraId="179B1111" w14:textId="77777777" w:rsidR="00817C00" w:rsidRPr="00F74592" w:rsidRDefault="00817C00" w:rsidP="00B229D1">
      <w:pPr>
        <w:spacing w:after="0" w:line="480" w:lineRule="auto"/>
        <w:ind w:firstLine="720"/>
        <w:contextualSpacing/>
        <w:rPr>
          <w:del w:id="5624" w:author="OFFM" w:date="2024-04-16T10:53:00Z"/>
          <w:rFonts w:ascii="Times New Roman" w:hAnsi="Times New Roman" w:cs="Times New Roman"/>
          <w:sz w:val="24"/>
          <w:szCs w:val="24"/>
        </w:rPr>
      </w:pPr>
      <w:del w:id="5625" w:author="OFFM" w:date="2024-04-16T10:53:00Z">
        <w:r w:rsidRPr="00F74592">
          <w:rPr>
            <w:rFonts w:ascii="Times New Roman" w:hAnsi="Times New Roman" w:cs="Times New Roman"/>
            <w:sz w:val="24"/>
            <w:szCs w:val="24"/>
          </w:rPr>
          <w:delText xml:space="preserve">(C) List the Federal award number(s) for which the interest was earned; and </w:delText>
        </w:r>
      </w:del>
    </w:p>
    <w:p w14:paraId="32EA8754" w14:textId="77777777" w:rsidR="00817C00" w:rsidRPr="00F74592" w:rsidRDefault="00817C00" w:rsidP="00B229D1">
      <w:pPr>
        <w:spacing w:after="0" w:line="480" w:lineRule="auto"/>
        <w:ind w:firstLine="720"/>
        <w:contextualSpacing/>
        <w:rPr>
          <w:del w:id="5626" w:author="OFFM" w:date="2024-04-16T10:53:00Z"/>
          <w:rFonts w:ascii="Times New Roman" w:hAnsi="Times New Roman" w:cs="Times New Roman"/>
          <w:sz w:val="24"/>
          <w:szCs w:val="24"/>
        </w:rPr>
      </w:pPr>
      <w:del w:id="5627" w:author="OFFM" w:date="2024-04-16T10:53:00Z">
        <w:r w:rsidRPr="00F74592">
          <w:rPr>
            <w:rFonts w:ascii="Times New Roman" w:hAnsi="Times New Roman" w:cs="Times New Roman"/>
            <w:sz w:val="24"/>
            <w:szCs w:val="24"/>
          </w:rPr>
          <w:delText xml:space="preserve">(D) Make returns payable to: Department of Health and Human Services. </w:delText>
        </w:r>
      </w:del>
    </w:p>
    <w:p w14:paraId="6A56664C" w14:textId="77777777" w:rsidR="00817C00" w:rsidRPr="00F74592" w:rsidRDefault="00817C00" w:rsidP="00B229D1">
      <w:pPr>
        <w:spacing w:after="0" w:line="480" w:lineRule="auto"/>
        <w:ind w:firstLine="720"/>
        <w:contextualSpacing/>
        <w:rPr>
          <w:del w:id="5628" w:author="OFFM" w:date="2024-04-16T10:53:00Z"/>
          <w:rFonts w:ascii="Times New Roman" w:hAnsi="Times New Roman" w:cs="Times New Roman"/>
          <w:sz w:val="24"/>
          <w:szCs w:val="24"/>
        </w:rPr>
      </w:pPr>
      <w:del w:id="5629" w:author="OFFM" w:date="2024-04-16T10:53:00Z">
        <w:r w:rsidRPr="00F74592">
          <w:rPr>
            <w:rFonts w:ascii="Times New Roman" w:hAnsi="Times New Roman" w:cs="Times New Roman"/>
            <w:sz w:val="24"/>
            <w:szCs w:val="24"/>
          </w:rPr>
          <w:delText xml:space="preserve">(10) Funds, principal, and excess cash returns must be directed to the original Federal agency payment system. The non-Federal entity should review instructions from the original Federal agency payment system. Returns should include the following information: </w:delText>
        </w:r>
      </w:del>
    </w:p>
    <w:p w14:paraId="0F9F6813" w14:textId="77777777" w:rsidR="00817C00" w:rsidRPr="00F74592" w:rsidRDefault="00817C00" w:rsidP="00B229D1">
      <w:pPr>
        <w:spacing w:after="0" w:line="480" w:lineRule="auto"/>
        <w:ind w:firstLine="720"/>
        <w:contextualSpacing/>
        <w:rPr>
          <w:del w:id="5630" w:author="OFFM" w:date="2024-04-16T10:53:00Z"/>
          <w:rFonts w:ascii="Times New Roman" w:hAnsi="Times New Roman" w:cs="Times New Roman"/>
          <w:sz w:val="24"/>
          <w:szCs w:val="24"/>
        </w:rPr>
      </w:pPr>
      <w:del w:id="5631" w:author="OFFM" w:date="2024-04-16T10:53:00Z">
        <w:r w:rsidRPr="00F74592">
          <w:rPr>
            <w:rFonts w:ascii="Times New Roman" w:hAnsi="Times New Roman" w:cs="Times New Roman"/>
            <w:sz w:val="24"/>
            <w:szCs w:val="24"/>
          </w:rPr>
          <w:delText xml:space="preserve">(i) Payee Account Number (PAN), if the payment originated from PMS, or Agency information to indicate whom to credit the funding if the payment originated from ASAP, NSF, or another Federal agency payment system. </w:delText>
        </w:r>
      </w:del>
    </w:p>
    <w:p w14:paraId="71685B0B" w14:textId="77777777" w:rsidR="00817C00" w:rsidRPr="00F74592" w:rsidRDefault="00817C00" w:rsidP="00B229D1">
      <w:pPr>
        <w:spacing w:after="0" w:line="480" w:lineRule="auto"/>
        <w:ind w:firstLine="720"/>
        <w:contextualSpacing/>
        <w:rPr>
          <w:del w:id="5632" w:author="OFFM" w:date="2024-04-16T10:53:00Z"/>
          <w:rFonts w:ascii="Times New Roman" w:hAnsi="Times New Roman" w:cs="Times New Roman"/>
          <w:sz w:val="24"/>
          <w:szCs w:val="24"/>
        </w:rPr>
      </w:pPr>
      <w:del w:id="5633" w:author="OFFM" w:date="2024-04-16T10:53:00Z">
        <w:r w:rsidRPr="00F74592">
          <w:rPr>
            <w:rFonts w:ascii="Times New Roman" w:hAnsi="Times New Roman" w:cs="Times New Roman"/>
            <w:sz w:val="24"/>
            <w:szCs w:val="24"/>
          </w:rPr>
          <w:delText xml:space="preserve">(ii) PMS document number and subaccount(s), if the payment originated from PMS, or relevant account numbers if the payment originated from another Federal agency payment system. </w:delText>
        </w:r>
      </w:del>
    </w:p>
    <w:p w14:paraId="4B79B366" w14:textId="77777777" w:rsidR="00817C00" w:rsidRPr="00F74592" w:rsidRDefault="00817C00" w:rsidP="00B229D1">
      <w:pPr>
        <w:spacing w:after="0" w:line="480" w:lineRule="auto"/>
        <w:ind w:firstLine="720"/>
        <w:contextualSpacing/>
        <w:rPr>
          <w:del w:id="5634" w:author="OFFM" w:date="2024-04-16T10:53:00Z"/>
          <w:rFonts w:ascii="Times New Roman" w:hAnsi="Times New Roman" w:cs="Times New Roman"/>
          <w:sz w:val="24"/>
          <w:szCs w:val="24"/>
        </w:rPr>
      </w:pPr>
      <w:del w:id="5635" w:author="OFFM" w:date="2024-04-16T10:53:00Z">
        <w:r w:rsidRPr="00F74592">
          <w:rPr>
            <w:rFonts w:ascii="Times New Roman" w:hAnsi="Times New Roman" w:cs="Times New Roman"/>
            <w:sz w:val="24"/>
            <w:szCs w:val="24"/>
          </w:rPr>
          <w:delText xml:space="preserve">(iii) The reason for the return (e.g., excess cash, funds not spent, interest, part interest part other, etc.) </w:delText>
        </w:r>
      </w:del>
    </w:p>
    <w:p w14:paraId="22B0E1AF" w14:textId="77777777" w:rsidR="00817C00" w:rsidRPr="00F74592" w:rsidRDefault="00817C00" w:rsidP="00B229D1">
      <w:pPr>
        <w:spacing w:after="0" w:line="480" w:lineRule="auto"/>
        <w:ind w:firstLine="720"/>
        <w:contextualSpacing/>
        <w:rPr>
          <w:del w:id="5636" w:author="OFFM" w:date="2024-04-16T10:53:00Z"/>
          <w:rFonts w:ascii="Times New Roman" w:hAnsi="Times New Roman" w:cs="Times New Roman"/>
          <w:sz w:val="24"/>
          <w:szCs w:val="24"/>
        </w:rPr>
      </w:pPr>
      <w:del w:id="5637" w:author="OFFM" w:date="2024-04-16T10:53:00Z">
        <w:r w:rsidRPr="00F74592">
          <w:rPr>
            <w:rFonts w:ascii="Times New Roman" w:hAnsi="Times New Roman" w:cs="Times New Roman"/>
            <w:sz w:val="24"/>
            <w:szCs w:val="24"/>
          </w:rPr>
          <w:delText xml:space="preserve">(11) When </w:delText>
        </w:r>
      </w:del>
      <w:ins w:id="5638" w:author="OFFM" w:date="2024-04-16T10:53:00Z">
        <w:r w:rsidR="00F2264C" w:rsidRPr="000D237D">
          <w:rPr>
            <w:rFonts w:ascii="Times New Roman" w:eastAsia="Times New Roman" w:hAnsi="Times New Roman" w:cs="Times New Roman"/>
            <w:sz w:val="24"/>
            <w:szCs w:val="24"/>
          </w:rPr>
          <w:t xml:space="preserve">instructions provided at </w:t>
        </w:r>
        <w:r w:rsidR="00F2264C" w:rsidRPr="000D237D">
          <w:rPr>
            <w:rFonts w:ascii="Times New Roman" w:hAnsi="Times New Roman" w:cs="Times New Roman"/>
            <w:sz w:val="24"/>
            <w:szCs w:val="24"/>
          </w:rPr>
          <w:t>https://pms.psc.gov/grant-recipients/</w:t>
        </w:r>
      </w:ins>
      <w:r w:rsidR="00F2264C" w:rsidRPr="000D237D">
        <w:rPr>
          <w:rFonts w:ascii="Times New Roman" w:hAnsi="Times New Roman" w:cs="Times New Roman"/>
          <w:sz w:val="24"/>
          <w:szCs w:val="24"/>
        </w:rPr>
        <w:t>returning</w:t>
      </w:r>
      <w:del w:id="5639" w:author="OFFM" w:date="2024-04-16T10:53:00Z">
        <w:r w:rsidRPr="00F74592">
          <w:rPr>
            <w:rFonts w:ascii="Times New Roman" w:hAnsi="Times New Roman" w:cs="Times New Roman"/>
            <w:sz w:val="24"/>
            <w:szCs w:val="24"/>
          </w:rPr>
          <w:delText xml:space="preserve"> </w:delText>
        </w:r>
      </w:del>
      <w:ins w:id="5640" w:author="OFFM" w:date="2024-04-16T10:53:00Z">
        <w:r w:rsidR="00F2264C" w:rsidRPr="000D237D">
          <w:rPr>
            <w:rFonts w:ascii="Times New Roman" w:hAnsi="Times New Roman" w:cs="Times New Roman"/>
            <w:sz w:val="24"/>
            <w:szCs w:val="24"/>
          </w:rPr>
          <w:t>-</w:t>
        </w:r>
      </w:ins>
      <w:r w:rsidR="00F2264C" w:rsidRPr="000D237D">
        <w:rPr>
          <w:rFonts w:ascii="Times New Roman" w:hAnsi="Times New Roman" w:cs="Times New Roman"/>
          <w:sz w:val="24"/>
          <w:szCs w:val="24"/>
        </w:rPr>
        <w:t>funds</w:t>
      </w:r>
      <w:del w:id="5641" w:author="OFFM" w:date="2024-04-16T10:53:00Z">
        <w:r w:rsidRPr="00F74592">
          <w:rPr>
            <w:rFonts w:ascii="Times New Roman" w:hAnsi="Times New Roman" w:cs="Times New Roman"/>
            <w:sz w:val="24"/>
            <w:szCs w:val="24"/>
          </w:rPr>
          <w:delText xml:space="preserve"> or </w:delText>
        </w:r>
      </w:del>
      <w:ins w:id="5642" w:author="OFFM" w:date="2024-04-16T10:53:00Z">
        <w:r w:rsidR="00F2264C" w:rsidRPr="000D237D">
          <w:rPr>
            <w:rFonts w:ascii="Times New Roman" w:hAnsi="Times New Roman" w:cs="Times New Roman"/>
            <w:sz w:val="24"/>
            <w:szCs w:val="24"/>
          </w:rPr>
          <w:t>-</w:t>
        </w:r>
      </w:ins>
      <w:r w:rsidR="00F2264C" w:rsidRPr="000D237D">
        <w:rPr>
          <w:rFonts w:ascii="Times New Roman" w:hAnsi="Times New Roman" w:cs="Times New Roman"/>
          <w:sz w:val="24"/>
          <w:szCs w:val="24"/>
        </w:rPr>
        <w:t>interest</w:t>
      </w:r>
      <w:del w:id="5643" w:author="OFFM" w:date="2024-04-16T10:53:00Z">
        <w:r w:rsidRPr="00F74592">
          <w:rPr>
            <w:rFonts w:ascii="Times New Roman" w:hAnsi="Times New Roman" w:cs="Times New Roman"/>
            <w:sz w:val="24"/>
            <w:szCs w:val="24"/>
          </w:rPr>
          <w:delText xml:space="preserve"> to PMS you must include the following as applicable: </w:delText>
        </w:r>
      </w:del>
    </w:p>
    <w:p w14:paraId="76CEBAD5" w14:textId="77777777" w:rsidR="00817C00" w:rsidRPr="00F74592" w:rsidRDefault="00817C00" w:rsidP="00B229D1">
      <w:pPr>
        <w:spacing w:after="0" w:line="480" w:lineRule="auto"/>
        <w:ind w:firstLine="720"/>
        <w:contextualSpacing/>
        <w:rPr>
          <w:del w:id="5644" w:author="OFFM" w:date="2024-04-16T10:53:00Z"/>
          <w:rFonts w:ascii="Times New Roman" w:hAnsi="Times New Roman" w:cs="Times New Roman"/>
          <w:sz w:val="24"/>
          <w:szCs w:val="24"/>
        </w:rPr>
      </w:pPr>
      <w:del w:id="5645" w:author="OFFM" w:date="2024-04-16T10:53:00Z">
        <w:r w:rsidRPr="00F74592">
          <w:rPr>
            <w:rFonts w:ascii="Times New Roman" w:hAnsi="Times New Roman" w:cs="Times New Roman"/>
            <w:sz w:val="24"/>
            <w:szCs w:val="24"/>
          </w:rPr>
          <w:delText xml:space="preserve">(i) For ACH Returns: </w:delText>
        </w:r>
      </w:del>
    </w:p>
    <w:p w14:paraId="73E2696C" w14:textId="77777777" w:rsidR="00817C00" w:rsidRPr="00F74592" w:rsidRDefault="00817C00" w:rsidP="00F74592">
      <w:pPr>
        <w:spacing w:after="0" w:line="480" w:lineRule="auto"/>
        <w:contextualSpacing/>
        <w:rPr>
          <w:del w:id="5646" w:author="OFFM" w:date="2024-04-16T10:53:00Z"/>
          <w:rFonts w:ascii="Times New Roman" w:hAnsi="Times New Roman" w:cs="Times New Roman"/>
          <w:sz w:val="24"/>
          <w:szCs w:val="24"/>
        </w:rPr>
      </w:pPr>
      <w:del w:id="5647" w:author="OFFM" w:date="2024-04-16T10:53:00Z">
        <w:r w:rsidRPr="00F74592">
          <w:rPr>
            <w:rFonts w:ascii="Times New Roman" w:hAnsi="Times New Roman" w:cs="Times New Roman"/>
            <w:sz w:val="24"/>
            <w:szCs w:val="24"/>
          </w:rPr>
          <w:delText xml:space="preserve">Routing Number: 051036706 </w:delText>
        </w:r>
      </w:del>
    </w:p>
    <w:p w14:paraId="4FF351BD" w14:textId="77777777" w:rsidR="00817C00" w:rsidRPr="00F74592" w:rsidRDefault="00817C00" w:rsidP="00F74592">
      <w:pPr>
        <w:spacing w:after="0" w:line="480" w:lineRule="auto"/>
        <w:contextualSpacing/>
        <w:rPr>
          <w:del w:id="5648" w:author="OFFM" w:date="2024-04-16T10:53:00Z"/>
          <w:rFonts w:ascii="Times New Roman" w:hAnsi="Times New Roman" w:cs="Times New Roman"/>
          <w:sz w:val="24"/>
          <w:szCs w:val="24"/>
        </w:rPr>
      </w:pPr>
      <w:del w:id="5649" w:author="OFFM" w:date="2024-04-16T10:53:00Z">
        <w:r w:rsidRPr="00F74592">
          <w:rPr>
            <w:rFonts w:ascii="Times New Roman" w:hAnsi="Times New Roman" w:cs="Times New Roman"/>
            <w:sz w:val="24"/>
            <w:szCs w:val="24"/>
          </w:rPr>
          <w:delText xml:space="preserve">Account number: 303000 </w:delText>
        </w:r>
      </w:del>
    </w:p>
    <w:p w14:paraId="4493A317" w14:textId="77777777" w:rsidR="00817C00" w:rsidRPr="00F74592" w:rsidRDefault="00817C00" w:rsidP="00F74592">
      <w:pPr>
        <w:spacing w:after="0" w:line="480" w:lineRule="auto"/>
        <w:contextualSpacing/>
        <w:rPr>
          <w:del w:id="5650" w:author="OFFM" w:date="2024-04-16T10:53:00Z"/>
          <w:rFonts w:ascii="Times New Roman" w:hAnsi="Times New Roman" w:cs="Times New Roman"/>
          <w:sz w:val="24"/>
          <w:szCs w:val="24"/>
        </w:rPr>
      </w:pPr>
      <w:del w:id="5651" w:author="OFFM" w:date="2024-04-16T10:53:00Z">
        <w:r w:rsidRPr="00F74592">
          <w:rPr>
            <w:rFonts w:ascii="Times New Roman" w:hAnsi="Times New Roman" w:cs="Times New Roman"/>
            <w:sz w:val="24"/>
            <w:szCs w:val="24"/>
          </w:rPr>
          <w:delText xml:space="preserve">Bank Name and Location: Credit Gateway—ACH Receiver St. Paul, MN </w:delText>
        </w:r>
      </w:del>
    </w:p>
    <w:p w14:paraId="6EE4849E" w14:textId="77777777" w:rsidR="00817C00" w:rsidRPr="00F74592" w:rsidRDefault="00817C00" w:rsidP="000E1D22">
      <w:pPr>
        <w:spacing w:after="0" w:line="480" w:lineRule="auto"/>
        <w:ind w:firstLine="720"/>
        <w:contextualSpacing/>
        <w:rPr>
          <w:del w:id="5652" w:author="OFFM" w:date="2024-04-16T10:53:00Z"/>
          <w:rFonts w:ascii="Times New Roman" w:hAnsi="Times New Roman" w:cs="Times New Roman"/>
          <w:sz w:val="24"/>
          <w:szCs w:val="24"/>
        </w:rPr>
      </w:pPr>
      <w:del w:id="5653" w:author="OFFM" w:date="2024-04-16T10:53:00Z">
        <w:r w:rsidRPr="00F74592">
          <w:rPr>
            <w:rFonts w:ascii="Times New Roman" w:hAnsi="Times New Roman" w:cs="Times New Roman"/>
            <w:sz w:val="24"/>
            <w:szCs w:val="24"/>
          </w:rPr>
          <w:delText xml:space="preserve">(ii) For Fedwire Returns1: </w:delText>
        </w:r>
      </w:del>
    </w:p>
    <w:p w14:paraId="4FC08461" w14:textId="77777777" w:rsidR="00817C00" w:rsidRPr="00F74592" w:rsidRDefault="00817C00" w:rsidP="00F74592">
      <w:pPr>
        <w:spacing w:after="0" w:line="480" w:lineRule="auto"/>
        <w:contextualSpacing/>
        <w:rPr>
          <w:del w:id="5654" w:author="OFFM" w:date="2024-04-16T10:53:00Z"/>
          <w:rFonts w:ascii="Times New Roman" w:hAnsi="Times New Roman" w:cs="Times New Roman"/>
          <w:sz w:val="24"/>
          <w:szCs w:val="24"/>
        </w:rPr>
      </w:pPr>
      <w:del w:id="5655" w:author="OFFM" w:date="2024-04-16T10:53:00Z">
        <w:r w:rsidRPr="00F74592">
          <w:rPr>
            <w:rFonts w:ascii="Times New Roman" w:hAnsi="Times New Roman" w:cs="Times New Roman"/>
            <w:sz w:val="24"/>
            <w:szCs w:val="24"/>
          </w:rPr>
          <w:delText xml:space="preserve">Routing Number: 021030004 </w:delText>
        </w:r>
      </w:del>
    </w:p>
    <w:p w14:paraId="27A35522" w14:textId="77777777" w:rsidR="00817C00" w:rsidRPr="00F74592" w:rsidRDefault="00817C00" w:rsidP="00F74592">
      <w:pPr>
        <w:spacing w:after="0" w:line="480" w:lineRule="auto"/>
        <w:contextualSpacing/>
        <w:rPr>
          <w:del w:id="5656" w:author="OFFM" w:date="2024-04-16T10:53:00Z"/>
          <w:rFonts w:ascii="Times New Roman" w:hAnsi="Times New Roman" w:cs="Times New Roman"/>
          <w:sz w:val="24"/>
          <w:szCs w:val="24"/>
        </w:rPr>
      </w:pPr>
      <w:del w:id="5657" w:author="OFFM" w:date="2024-04-16T10:53:00Z">
        <w:r w:rsidRPr="00F74592">
          <w:rPr>
            <w:rFonts w:ascii="Times New Roman" w:hAnsi="Times New Roman" w:cs="Times New Roman"/>
            <w:sz w:val="24"/>
            <w:szCs w:val="24"/>
          </w:rPr>
          <w:delText xml:space="preserve">Account number: 75010501 </w:delText>
        </w:r>
      </w:del>
    </w:p>
    <w:p w14:paraId="4005AF4D" w14:textId="77777777" w:rsidR="00817C00" w:rsidRPr="00F74592" w:rsidRDefault="00817C00" w:rsidP="00F74592">
      <w:pPr>
        <w:spacing w:after="0" w:line="480" w:lineRule="auto"/>
        <w:contextualSpacing/>
        <w:rPr>
          <w:del w:id="5658" w:author="OFFM" w:date="2024-04-16T10:53:00Z"/>
          <w:rFonts w:ascii="Times New Roman" w:hAnsi="Times New Roman" w:cs="Times New Roman"/>
          <w:sz w:val="24"/>
          <w:szCs w:val="24"/>
        </w:rPr>
      </w:pPr>
      <w:del w:id="5659" w:author="OFFM" w:date="2024-04-16T10:53:00Z">
        <w:r w:rsidRPr="00F74592">
          <w:rPr>
            <w:rFonts w:ascii="Times New Roman" w:hAnsi="Times New Roman" w:cs="Times New Roman"/>
            <w:sz w:val="24"/>
            <w:szCs w:val="24"/>
          </w:rPr>
          <w:lastRenderedPageBreak/>
          <w:delText xml:space="preserve">Bank Name and Location: Federal Reserve Bank Treas NYC/Funds Transfer Division New York, NY </w:delText>
        </w:r>
      </w:del>
    </w:p>
    <w:p w14:paraId="3522EE6C" w14:textId="77777777" w:rsidR="00817C00" w:rsidRPr="00F74592" w:rsidRDefault="00817C00" w:rsidP="00F74592">
      <w:pPr>
        <w:spacing w:after="0" w:line="480" w:lineRule="auto"/>
        <w:contextualSpacing/>
        <w:rPr>
          <w:del w:id="5660" w:author="OFFM" w:date="2024-04-16T10:53:00Z"/>
          <w:rFonts w:ascii="Times New Roman" w:hAnsi="Times New Roman" w:cs="Times New Roman"/>
          <w:sz w:val="24"/>
          <w:szCs w:val="24"/>
        </w:rPr>
      </w:pPr>
      <w:del w:id="5661" w:author="OFFM" w:date="2024-04-16T10:53:00Z">
        <w:r w:rsidRPr="00F74592">
          <w:rPr>
            <w:rFonts w:ascii="Times New Roman" w:hAnsi="Times New Roman" w:cs="Times New Roman"/>
            <w:sz w:val="24"/>
            <w:szCs w:val="24"/>
          </w:rPr>
          <w:delText xml:space="preserve">1 Please note that the organization initiating payment is likely to incur a charge from their Financial Institution for this type of payment. </w:delText>
        </w:r>
      </w:del>
    </w:p>
    <w:p w14:paraId="182169B9" w14:textId="77777777" w:rsidR="00817C00" w:rsidRPr="00F74592" w:rsidRDefault="00817C00" w:rsidP="000E1D22">
      <w:pPr>
        <w:spacing w:after="0" w:line="480" w:lineRule="auto"/>
        <w:ind w:firstLine="720"/>
        <w:contextualSpacing/>
        <w:rPr>
          <w:del w:id="5662" w:author="OFFM" w:date="2024-04-16T10:53:00Z"/>
          <w:rFonts w:ascii="Times New Roman" w:hAnsi="Times New Roman" w:cs="Times New Roman"/>
          <w:sz w:val="24"/>
          <w:szCs w:val="24"/>
        </w:rPr>
      </w:pPr>
      <w:del w:id="5663" w:author="OFFM" w:date="2024-04-16T10:53:00Z">
        <w:r w:rsidRPr="00F74592">
          <w:rPr>
            <w:rFonts w:ascii="Times New Roman" w:hAnsi="Times New Roman" w:cs="Times New Roman"/>
            <w:sz w:val="24"/>
            <w:szCs w:val="24"/>
          </w:rPr>
          <w:delText xml:space="preserve">(iii) For International ACH Returns: </w:delText>
        </w:r>
      </w:del>
    </w:p>
    <w:p w14:paraId="54E1926E" w14:textId="77777777" w:rsidR="00817C00" w:rsidRPr="00F74592" w:rsidRDefault="00817C00" w:rsidP="00F74592">
      <w:pPr>
        <w:spacing w:after="0" w:line="480" w:lineRule="auto"/>
        <w:contextualSpacing/>
        <w:rPr>
          <w:del w:id="5664" w:author="OFFM" w:date="2024-04-16T10:53:00Z"/>
          <w:rFonts w:ascii="Times New Roman" w:hAnsi="Times New Roman" w:cs="Times New Roman"/>
          <w:sz w:val="24"/>
          <w:szCs w:val="24"/>
        </w:rPr>
      </w:pPr>
      <w:del w:id="5665" w:author="OFFM" w:date="2024-04-16T10:53:00Z">
        <w:r w:rsidRPr="00F74592">
          <w:rPr>
            <w:rFonts w:ascii="Times New Roman" w:hAnsi="Times New Roman" w:cs="Times New Roman"/>
            <w:sz w:val="24"/>
            <w:szCs w:val="24"/>
          </w:rPr>
          <w:delText xml:space="preserve">Beneficiary Account: Federal Reserve Bank of New York/ITS (FRBNY/ITS) </w:delText>
        </w:r>
      </w:del>
    </w:p>
    <w:p w14:paraId="6CBB76F3" w14:textId="77777777" w:rsidR="00817C00" w:rsidRPr="00F74592" w:rsidRDefault="00817C00" w:rsidP="00F74592">
      <w:pPr>
        <w:spacing w:after="0" w:line="480" w:lineRule="auto"/>
        <w:contextualSpacing/>
        <w:rPr>
          <w:del w:id="5666" w:author="OFFM" w:date="2024-04-16T10:53:00Z"/>
          <w:rFonts w:ascii="Times New Roman" w:hAnsi="Times New Roman" w:cs="Times New Roman"/>
          <w:sz w:val="24"/>
          <w:szCs w:val="24"/>
        </w:rPr>
      </w:pPr>
      <w:del w:id="5667" w:author="OFFM" w:date="2024-04-16T10:53:00Z">
        <w:r w:rsidRPr="00F74592">
          <w:rPr>
            <w:rFonts w:ascii="Times New Roman" w:hAnsi="Times New Roman" w:cs="Times New Roman"/>
            <w:sz w:val="24"/>
            <w:szCs w:val="24"/>
          </w:rPr>
          <w:delText xml:space="preserve">Bank: Citibank N.A. (New York) </w:delText>
        </w:r>
      </w:del>
    </w:p>
    <w:p w14:paraId="6ECF452E" w14:textId="77777777" w:rsidR="00817C00" w:rsidRPr="00F74592" w:rsidRDefault="00817C00" w:rsidP="00F74592">
      <w:pPr>
        <w:spacing w:after="0" w:line="480" w:lineRule="auto"/>
        <w:contextualSpacing/>
        <w:rPr>
          <w:del w:id="5668" w:author="OFFM" w:date="2024-04-16T10:53:00Z"/>
          <w:rFonts w:ascii="Times New Roman" w:hAnsi="Times New Roman" w:cs="Times New Roman"/>
          <w:sz w:val="24"/>
          <w:szCs w:val="24"/>
        </w:rPr>
      </w:pPr>
      <w:del w:id="5669" w:author="OFFM" w:date="2024-04-16T10:53:00Z">
        <w:r w:rsidRPr="00F74592">
          <w:rPr>
            <w:rFonts w:ascii="Times New Roman" w:hAnsi="Times New Roman" w:cs="Times New Roman"/>
            <w:sz w:val="24"/>
            <w:szCs w:val="24"/>
          </w:rPr>
          <w:delText xml:space="preserve">Swift Code: CITIUS33 </w:delText>
        </w:r>
      </w:del>
    </w:p>
    <w:p w14:paraId="209DEE1F" w14:textId="77777777" w:rsidR="00817C00" w:rsidRPr="00F74592" w:rsidRDefault="00817C00" w:rsidP="00F74592">
      <w:pPr>
        <w:spacing w:after="0" w:line="480" w:lineRule="auto"/>
        <w:contextualSpacing/>
        <w:rPr>
          <w:del w:id="5670" w:author="OFFM" w:date="2024-04-16T10:53:00Z"/>
          <w:rFonts w:ascii="Times New Roman" w:hAnsi="Times New Roman" w:cs="Times New Roman"/>
          <w:sz w:val="24"/>
          <w:szCs w:val="24"/>
        </w:rPr>
      </w:pPr>
      <w:del w:id="5671" w:author="OFFM" w:date="2024-04-16T10:53:00Z">
        <w:r w:rsidRPr="00F74592">
          <w:rPr>
            <w:rFonts w:ascii="Times New Roman" w:hAnsi="Times New Roman" w:cs="Times New Roman"/>
            <w:sz w:val="24"/>
            <w:szCs w:val="24"/>
          </w:rPr>
          <w:delText xml:space="preserve">Account Number: 36838868 </w:delText>
        </w:r>
      </w:del>
    </w:p>
    <w:p w14:paraId="65C4F134" w14:textId="77777777" w:rsidR="00817C00" w:rsidRPr="00F74592" w:rsidRDefault="00817C00" w:rsidP="00F74592">
      <w:pPr>
        <w:spacing w:after="0" w:line="480" w:lineRule="auto"/>
        <w:contextualSpacing/>
        <w:rPr>
          <w:del w:id="5672" w:author="OFFM" w:date="2024-04-16T10:53:00Z"/>
          <w:rFonts w:ascii="Times New Roman" w:hAnsi="Times New Roman" w:cs="Times New Roman"/>
          <w:sz w:val="24"/>
          <w:szCs w:val="24"/>
        </w:rPr>
      </w:pPr>
      <w:del w:id="5673" w:author="OFFM" w:date="2024-04-16T10:53:00Z">
        <w:r w:rsidRPr="00F74592">
          <w:rPr>
            <w:rFonts w:ascii="Times New Roman" w:hAnsi="Times New Roman" w:cs="Times New Roman"/>
            <w:sz w:val="24"/>
            <w:szCs w:val="24"/>
          </w:rPr>
          <w:delText xml:space="preserve">Bank Address: 388 Greenwich Street, New York, NY 10013 USA </w:delText>
        </w:r>
      </w:del>
    </w:p>
    <w:p w14:paraId="4F663ED7" w14:textId="77777777" w:rsidR="00817C00" w:rsidRPr="00F74592" w:rsidRDefault="00817C00" w:rsidP="00F74592">
      <w:pPr>
        <w:spacing w:after="0" w:line="480" w:lineRule="auto"/>
        <w:contextualSpacing/>
        <w:rPr>
          <w:del w:id="5674" w:author="OFFM" w:date="2024-04-16T10:53:00Z"/>
          <w:rFonts w:ascii="Times New Roman" w:hAnsi="Times New Roman" w:cs="Times New Roman"/>
          <w:sz w:val="24"/>
          <w:szCs w:val="24"/>
        </w:rPr>
      </w:pPr>
      <w:del w:id="5675" w:author="OFFM" w:date="2024-04-16T10:53:00Z">
        <w:r w:rsidRPr="00F74592">
          <w:rPr>
            <w:rFonts w:ascii="Times New Roman" w:hAnsi="Times New Roman" w:cs="Times New Roman"/>
            <w:sz w:val="24"/>
            <w:szCs w:val="24"/>
          </w:rPr>
          <w:delText xml:space="preserve">Payment Details (Line 70): Agency Locator Code (ALC): 75010501 </w:delText>
        </w:r>
      </w:del>
    </w:p>
    <w:p w14:paraId="2085ADFA" w14:textId="77777777" w:rsidR="00817C00" w:rsidRPr="00F74592" w:rsidRDefault="00817C00" w:rsidP="00F74592">
      <w:pPr>
        <w:spacing w:after="0" w:line="480" w:lineRule="auto"/>
        <w:contextualSpacing/>
        <w:rPr>
          <w:del w:id="5676" w:author="OFFM" w:date="2024-04-16T10:53:00Z"/>
          <w:rFonts w:ascii="Times New Roman" w:hAnsi="Times New Roman" w:cs="Times New Roman"/>
          <w:sz w:val="24"/>
          <w:szCs w:val="24"/>
        </w:rPr>
      </w:pPr>
      <w:del w:id="5677" w:author="OFFM" w:date="2024-04-16T10:53:00Z">
        <w:r w:rsidRPr="00F74592">
          <w:rPr>
            <w:rFonts w:ascii="Times New Roman" w:hAnsi="Times New Roman" w:cs="Times New Roman"/>
            <w:sz w:val="24"/>
            <w:szCs w:val="24"/>
          </w:rPr>
          <w:delText xml:space="preserve">Name (abbreviated when possible) and ALC Agency POC </w:delText>
        </w:r>
      </w:del>
    </w:p>
    <w:p w14:paraId="43700A90" w14:textId="77777777" w:rsidR="00817C00" w:rsidRPr="00F74592" w:rsidRDefault="00817C00" w:rsidP="000E1D22">
      <w:pPr>
        <w:spacing w:after="0" w:line="480" w:lineRule="auto"/>
        <w:ind w:firstLine="720"/>
        <w:contextualSpacing/>
        <w:rPr>
          <w:del w:id="5678" w:author="OFFM" w:date="2024-04-16T10:53:00Z"/>
          <w:rFonts w:ascii="Times New Roman" w:hAnsi="Times New Roman" w:cs="Times New Roman"/>
          <w:sz w:val="24"/>
          <w:szCs w:val="24"/>
        </w:rPr>
      </w:pPr>
      <w:del w:id="5679" w:author="OFFM" w:date="2024-04-16T10:53:00Z">
        <w:r w:rsidRPr="00F74592">
          <w:rPr>
            <w:rFonts w:ascii="Times New Roman" w:hAnsi="Times New Roman" w:cs="Times New Roman"/>
            <w:sz w:val="24"/>
            <w:szCs w:val="24"/>
          </w:rPr>
          <w:delText xml:space="preserve">(iv) For recipients that do not have electronic remittance capability, please make check2 payable to: “The Department of Health and Human Services.” </w:delText>
        </w:r>
      </w:del>
    </w:p>
    <w:p w14:paraId="3C521FBD" w14:textId="77777777" w:rsidR="00817C00" w:rsidRPr="00F74592" w:rsidRDefault="00817C00" w:rsidP="00F74592">
      <w:pPr>
        <w:spacing w:after="0" w:line="480" w:lineRule="auto"/>
        <w:contextualSpacing/>
        <w:rPr>
          <w:del w:id="5680" w:author="OFFM" w:date="2024-04-16T10:53:00Z"/>
          <w:rFonts w:ascii="Times New Roman" w:hAnsi="Times New Roman" w:cs="Times New Roman"/>
          <w:sz w:val="24"/>
          <w:szCs w:val="24"/>
        </w:rPr>
      </w:pPr>
      <w:del w:id="5681" w:author="OFFM" w:date="2024-04-16T10:53:00Z">
        <w:r w:rsidRPr="00F74592">
          <w:rPr>
            <w:rFonts w:ascii="Times New Roman" w:hAnsi="Times New Roman" w:cs="Times New Roman"/>
            <w:sz w:val="24"/>
            <w:szCs w:val="24"/>
          </w:rPr>
          <w:delText xml:space="preserve">Mail Check to Treasury approved lockbox: </w:delText>
        </w:r>
      </w:del>
    </w:p>
    <w:p w14:paraId="35985EF1" w14:textId="77777777" w:rsidR="00817C00" w:rsidRPr="00F74592" w:rsidRDefault="00817C00" w:rsidP="00F74592">
      <w:pPr>
        <w:spacing w:after="0" w:line="480" w:lineRule="auto"/>
        <w:contextualSpacing/>
        <w:rPr>
          <w:del w:id="5682" w:author="OFFM" w:date="2024-04-16T10:53:00Z"/>
          <w:rFonts w:ascii="Times New Roman" w:hAnsi="Times New Roman" w:cs="Times New Roman"/>
          <w:sz w:val="24"/>
          <w:szCs w:val="24"/>
        </w:rPr>
      </w:pPr>
      <w:del w:id="5683" w:author="OFFM" w:date="2024-04-16T10:53:00Z">
        <w:r w:rsidRPr="00F74592">
          <w:rPr>
            <w:rFonts w:ascii="Times New Roman" w:hAnsi="Times New Roman" w:cs="Times New Roman"/>
            <w:sz w:val="24"/>
            <w:szCs w:val="24"/>
          </w:rPr>
          <w:delText xml:space="preserve">HHS Program Support Center, P.O. Box 530231, Atlanta, GA 30353–0231 </w:delText>
        </w:r>
      </w:del>
    </w:p>
    <w:p w14:paraId="317F0FC1" w14:textId="77777777" w:rsidR="00817C00" w:rsidRPr="00F74592" w:rsidRDefault="00817C00" w:rsidP="00F74592">
      <w:pPr>
        <w:spacing w:after="0" w:line="480" w:lineRule="auto"/>
        <w:contextualSpacing/>
        <w:rPr>
          <w:del w:id="5684" w:author="OFFM" w:date="2024-04-16T10:53:00Z"/>
          <w:rFonts w:ascii="Times New Roman" w:hAnsi="Times New Roman" w:cs="Times New Roman"/>
          <w:sz w:val="24"/>
          <w:szCs w:val="24"/>
        </w:rPr>
      </w:pPr>
      <w:del w:id="5685" w:author="OFFM" w:date="2024-04-16T10:53:00Z">
        <w:r w:rsidRPr="00F74592">
          <w:rPr>
            <w:rFonts w:ascii="Times New Roman" w:hAnsi="Times New Roman" w:cs="Times New Roman"/>
            <w:sz w:val="24"/>
            <w:szCs w:val="24"/>
          </w:rPr>
          <w:delText xml:space="preserve">2 Please allow 4–6 weeks for processing of a payment by check to be applied to the appropriate PMS account. </w:delText>
        </w:r>
      </w:del>
    </w:p>
    <w:p w14:paraId="5B00D7E2" w14:textId="728C2E89"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5686" w:author="OFFM" w:date="2024-04-16T10:53:00Z">
        <w:r w:rsidRPr="00F74592">
          <w:rPr>
            <w:rFonts w:ascii="Times New Roman" w:hAnsi="Times New Roman" w:cs="Times New Roman"/>
            <w:sz w:val="24"/>
            <w:szCs w:val="24"/>
          </w:rPr>
          <w:delText>(v) Questions can be directed to PMS at 877–614–5533 or PMSSupport@psc.hhs.gov</w:delText>
        </w:r>
      </w:del>
      <w:ins w:id="5687" w:author="OFFM" w:date="2024-04-16T10:53:00Z">
        <w:r w:rsidR="00F2264C" w:rsidRPr="000D237D">
          <w:rPr>
            <w:rFonts w:ascii="Times New Roman" w:hAnsi="Times New Roman" w:cs="Times New Roman"/>
            <w:sz w:val="24"/>
            <w:szCs w:val="24"/>
          </w:rPr>
          <w:t>.html</w:t>
        </w:r>
      </w:ins>
      <w:r w:rsidR="00F2264C" w:rsidRPr="000D237D">
        <w:rPr>
          <w:rFonts w:ascii="Times New Roman" w:eastAsia="Times New Roman" w:hAnsi="Times New Roman" w:cs="Times New Roman"/>
          <w:sz w:val="24"/>
          <w:szCs w:val="24"/>
        </w:rPr>
        <w:t xml:space="preserve">. </w:t>
      </w:r>
    </w:p>
    <w:p w14:paraId="4A66CEBF" w14:textId="06E22C4B"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200.306 Cost sharing</w:t>
      </w:r>
      <w:del w:id="5688" w:author="OFFM" w:date="2024-04-16T10:53:00Z">
        <w:r w:rsidR="00817C00" w:rsidRPr="00F74592">
          <w:rPr>
            <w:rFonts w:ascii="Times New Roman" w:hAnsi="Times New Roman" w:cs="Times New Roman"/>
            <w:b/>
            <w:bCs/>
            <w:sz w:val="24"/>
            <w:szCs w:val="24"/>
          </w:rPr>
          <w:delText xml:space="preserve"> or matching</w:delText>
        </w:r>
      </w:del>
      <w:r w:rsidRPr="000D237D">
        <w:rPr>
          <w:rFonts w:ascii="Times New Roman" w:eastAsia="Times New Roman" w:hAnsi="Times New Roman" w:cs="Times New Roman"/>
          <w:b/>
          <w:bCs/>
          <w:sz w:val="24"/>
          <w:szCs w:val="24"/>
        </w:rPr>
        <w:t>.</w:t>
      </w:r>
    </w:p>
    <w:p w14:paraId="65164077" w14:textId="0B293552"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5689" w:author="OFFM" w:date="2024-04-16T10:53:00Z">
        <w:r w:rsidRPr="00F74592">
          <w:rPr>
            <w:rFonts w:ascii="Times New Roman" w:hAnsi="Times New Roman" w:cs="Times New Roman"/>
            <w:sz w:val="24"/>
            <w:szCs w:val="24"/>
          </w:rPr>
          <w:delText>(a) Under Federal research proposals, voluntary</w:delText>
        </w:r>
      </w:del>
      <w:ins w:id="5690" w:author="OFFM" w:date="2024-04-16T10:53:00Z">
        <w:r w:rsidR="00F2264C" w:rsidRPr="000D237D">
          <w:rPr>
            <w:rFonts w:ascii="Times New Roman" w:eastAsia="Times New Roman" w:hAnsi="Times New Roman" w:cs="Times New Roman"/>
            <w:sz w:val="24"/>
            <w:szCs w:val="24"/>
          </w:rPr>
          <w:t>(a) Voluntary</w:t>
        </w:r>
      </w:ins>
      <w:r w:rsidR="00F2264C" w:rsidRPr="000D237D">
        <w:rPr>
          <w:rFonts w:ascii="Times New Roman" w:eastAsia="Times New Roman" w:hAnsi="Times New Roman" w:cs="Times New Roman"/>
          <w:sz w:val="24"/>
          <w:szCs w:val="24"/>
        </w:rPr>
        <w:t xml:space="preserve"> committed cost sharing is not expected</w:t>
      </w:r>
      <w:del w:id="5691" w:author="OFFM" w:date="2024-04-16T10:53:00Z">
        <w:r w:rsidRPr="00F74592">
          <w:rPr>
            <w:rFonts w:ascii="Times New Roman" w:hAnsi="Times New Roman" w:cs="Times New Roman"/>
            <w:sz w:val="24"/>
            <w:szCs w:val="24"/>
          </w:rPr>
          <w:delText xml:space="preserve">. It cannot be used </w:delText>
        </w:r>
      </w:del>
      <w:ins w:id="5692" w:author="OFFM" w:date="2024-04-16T10:53:00Z">
        <w:r w:rsidR="00F2264C" w:rsidRPr="000D237D">
          <w:rPr>
            <w:rFonts w:ascii="Times New Roman" w:eastAsia="Times New Roman" w:hAnsi="Times New Roman" w:cs="Times New Roman"/>
            <w:sz w:val="24"/>
            <w:szCs w:val="24"/>
          </w:rPr>
          <w:t xml:space="preserve"> under Federal research grants. The Federal agency may not use voluntary committed cost sharing </w:t>
        </w:r>
      </w:ins>
      <w:r w:rsidR="00F2264C" w:rsidRPr="000D237D">
        <w:rPr>
          <w:rFonts w:ascii="Times New Roman" w:eastAsia="Times New Roman" w:hAnsi="Times New Roman" w:cs="Times New Roman"/>
          <w:sz w:val="24"/>
          <w:szCs w:val="24"/>
        </w:rPr>
        <w:t>as a factor during the merit review of applications or proposals</w:t>
      </w:r>
      <w:del w:id="5693" w:author="OFFM" w:date="2024-04-16T10:53:00Z">
        <w:r w:rsidRPr="00F74592">
          <w:rPr>
            <w:rFonts w:ascii="Times New Roman" w:hAnsi="Times New Roman" w:cs="Times New Roman"/>
            <w:sz w:val="24"/>
            <w:szCs w:val="24"/>
          </w:rPr>
          <w:delText xml:space="preserve">, but may be considered if it is both in accordance with Federal awarding </w:delText>
        </w:r>
      </w:del>
      <w:ins w:id="5694" w:author="OFFM" w:date="2024-04-16T10:53:00Z">
        <w:r w:rsidR="00F2264C" w:rsidRPr="000D237D">
          <w:rPr>
            <w:rFonts w:ascii="Times New Roman" w:eastAsia="Times New Roman" w:hAnsi="Times New Roman" w:cs="Times New Roman"/>
            <w:sz w:val="24"/>
            <w:szCs w:val="24"/>
          </w:rPr>
          <w:t xml:space="preserve"> for Federal </w:t>
        </w:r>
        <w:r w:rsidR="00F2264C" w:rsidRPr="000D237D">
          <w:rPr>
            <w:rFonts w:ascii="Times New Roman" w:eastAsia="Times New Roman" w:hAnsi="Times New Roman" w:cs="Times New Roman"/>
            <w:sz w:val="24"/>
            <w:szCs w:val="24"/>
          </w:rPr>
          <w:lastRenderedPageBreak/>
          <w:t xml:space="preserve">research grants unless authorized by Federal statutes or </w:t>
        </w:r>
      </w:ins>
      <w:r w:rsidR="00F2264C" w:rsidRPr="000D237D">
        <w:rPr>
          <w:rFonts w:ascii="Times New Roman" w:eastAsia="Times New Roman" w:hAnsi="Times New Roman" w:cs="Times New Roman"/>
          <w:sz w:val="24"/>
          <w:szCs w:val="24"/>
        </w:rPr>
        <w:t xml:space="preserve">agency regulations and specified in </w:t>
      </w:r>
      <w:del w:id="5695" w:author="OFFM" w:date="2024-04-16T10:53:00Z">
        <w:r w:rsidRPr="00F74592">
          <w:rPr>
            <w:rFonts w:ascii="Times New Roman" w:hAnsi="Times New Roman" w:cs="Times New Roman"/>
            <w:sz w:val="24"/>
            <w:szCs w:val="24"/>
          </w:rPr>
          <w:delText>a</w:delText>
        </w:r>
      </w:del>
      <w:ins w:id="5696" w:author="OFFM" w:date="2024-04-16T10:53:00Z">
        <w:r w:rsidR="00F2264C" w:rsidRPr="000D237D">
          <w:rPr>
            <w:rFonts w:ascii="Times New Roman" w:eastAsia="Times New Roman" w:hAnsi="Times New Roman" w:cs="Times New Roman"/>
            <w:sz w:val="24"/>
            <w:szCs w:val="24"/>
          </w:rPr>
          <w:t>the</w:t>
        </w:r>
      </w:ins>
      <w:r w:rsidR="00F2264C" w:rsidRPr="000D237D">
        <w:rPr>
          <w:rFonts w:ascii="Times New Roman" w:eastAsia="Times New Roman" w:hAnsi="Times New Roman" w:cs="Times New Roman"/>
          <w:sz w:val="24"/>
          <w:szCs w:val="24"/>
        </w:rPr>
        <w:t xml:space="preserve"> notice of funding opportunity. </w:t>
      </w:r>
      <w:bookmarkStart w:id="5697" w:name="_Hlk161227780"/>
      <w:del w:id="5698" w:author="OFFM" w:date="2024-04-16T10:53:00Z">
        <w:r w:rsidRPr="00F74592">
          <w:rPr>
            <w:rFonts w:ascii="Times New Roman" w:hAnsi="Times New Roman" w:cs="Times New Roman"/>
            <w:sz w:val="24"/>
            <w:szCs w:val="24"/>
          </w:rPr>
          <w:delText>Criteria for considering</w:delText>
        </w:r>
      </w:del>
      <w:ins w:id="5699" w:author="OFFM" w:date="2024-04-16T10:53:00Z">
        <w:r w:rsidR="00F2264C" w:rsidRPr="000D237D">
          <w:rPr>
            <w:rFonts w:ascii="Times New Roman" w:eastAsia="Times New Roman" w:hAnsi="Times New Roman" w:cs="Times New Roman"/>
            <w:sz w:val="24"/>
            <w:szCs w:val="24"/>
          </w:rPr>
          <w:t>Federal agencies are also discouraged from using</w:t>
        </w:r>
      </w:ins>
      <w:r w:rsidR="00F2264C" w:rsidRPr="000D237D">
        <w:rPr>
          <w:rFonts w:ascii="Times New Roman" w:eastAsia="Times New Roman" w:hAnsi="Times New Roman" w:cs="Times New Roman"/>
          <w:sz w:val="24"/>
          <w:szCs w:val="24"/>
        </w:rPr>
        <w:t xml:space="preserve"> voluntary committed cost sharing </w:t>
      </w:r>
      <w:del w:id="5700" w:author="OFFM" w:date="2024-04-16T10:53:00Z">
        <w:r w:rsidRPr="00F74592">
          <w:rPr>
            <w:rFonts w:ascii="Times New Roman" w:hAnsi="Times New Roman" w:cs="Times New Roman"/>
            <w:sz w:val="24"/>
            <w:szCs w:val="24"/>
          </w:rPr>
          <w:delText xml:space="preserve">and any </w:delText>
        </w:r>
      </w:del>
      <w:ins w:id="5701" w:author="OFFM" w:date="2024-04-16T10:53:00Z">
        <w:r w:rsidR="00F2264C" w:rsidRPr="000D237D">
          <w:rPr>
            <w:rFonts w:ascii="Times New Roman" w:eastAsia="Times New Roman" w:hAnsi="Times New Roman" w:cs="Times New Roman"/>
            <w:sz w:val="24"/>
            <w:szCs w:val="24"/>
          </w:rPr>
          <w:t xml:space="preserve">as a factor during the merit review of applications for </w:t>
        </w:r>
      </w:ins>
      <w:r w:rsidR="00F2264C" w:rsidRPr="000D237D">
        <w:rPr>
          <w:rFonts w:ascii="Times New Roman" w:eastAsia="Times New Roman" w:hAnsi="Times New Roman" w:cs="Times New Roman"/>
          <w:sz w:val="24"/>
          <w:szCs w:val="24"/>
        </w:rPr>
        <w:t xml:space="preserve">other </w:t>
      </w:r>
      <w:del w:id="5702" w:author="OFFM" w:date="2024-04-16T10:53:00Z">
        <w:r w:rsidRPr="00F74592">
          <w:rPr>
            <w:rFonts w:ascii="Times New Roman" w:hAnsi="Times New Roman" w:cs="Times New Roman"/>
            <w:sz w:val="24"/>
            <w:szCs w:val="24"/>
          </w:rPr>
          <w:delText>program policy factors that may be</w:delText>
        </w:r>
      </w:del>
      <w:ins w:id="5703" w:author="OFFM" w:date="2024-04-16T10:53:00Z">
        <w:r w:rsidR="00F2264C" w:rsidRPr="000D237D">
          <w:rPr>
            <w:rFonts w:ascii="Times New Roman" w:eastAsia="Times New Roman" w:hAnsi="Times New Roman" w:cs="Times New Roman"/>
            <w:sz w:val="24"/>
            <w:szCs w:val="24"/>
          </w:rPr>
          <w:t>Federal financial assistance programs. If voluntary committed cost sharing is</w:t>
        </w:r>
      </w:ins>
      <w:r w:rsidR="00F2264C" w:rsidRPr="000D237D">
        <w:rPr>
          <w:rFonts w:ascii="Times New Roman" w:eastAsia="Times New Roman" w:hAnsi="Times New Roman" w:cs="Times New Roman"/>
          <w:sz w:val="24"/>
          <w:szCs w:val="24"/>
        </w:rPr>
        <w:t xml:space="preserve"> used </w:t>
      </w:r>
      <w:del w:id="5704" w:author="OFFM" w:date="2024-04-16T10:53:00Z">
        <w:r w:rsidRPr="00F74592">
          <w:rPr>
            <w:rFonts w:ascii="Times New Roman" w:hAnsi="Times New Roman" w:cs="Times New Roman"/>
            <w:sz w:val="24"/>
            <w:szCs w:val="24"/>
          </w:rPr>
          <w:delText>to determine who may receive a Federal award must be explicitly described in</w:delText>
        </w:r>
      </w:del>
      <w:ins w:id="5705" w:author="OFFM" w:date="2024-04-16T10:53:00Z">
        <w:r w:rsidR="00F2264C" w:rsidRPr="000D237D">
          <w:rPr>
            <w:rFonts w:ascii="Times New Roman" w:eastAsia="Times New Roman" w:hAnsi="Times New Roman" w:cs="Times New Roman"/>
            <w:sz w:val="24"/>
            <w:szCs w:val="24"/>
          </w:rPr>
          <w:t>for this purpose for other programs,</w:t>
        </w:r>
      </w:ins>
      <w:r w:rsidR="00F2264C" w:rsidRPr="000D237D">
        <w:rPr>
          <w:rFonts w:ascii="Times New Roman" w:eastAsia="Times New Roman" w:hAnsi="Times New Roman" w:cs="Times New Roman"/>
          <w:sz w:val="24"/>
          <w:szCs w:val="24"/>
        </w:rPr>
        <w:t xml:space="preserve"> the notice of funding opportunity</w:t>
      </w:r>
      <w:del w:id="5706" w:author="OFFM" w:date="2024-04-16T10:53:00Z">
        <w:r w:rsidRPr="00F74592">
          <w:rPr>
            <w:rFonts w:ascii="Times New Roman" w:hAnsi="Times New Roman" w:cs="Times New Roman"/>
            <w:sz w:val="24"/>
            <w:szCs w:val="24"/>
          </w:rPr>
          <w:delText>.</w:delText>
        </w:r>
      </w:del>
      <w:ins w:id="5707" w:author="OFFM" w:date="2024-04-16T10:53:00Z">
        <w:r w:rsidR="00F2264C" w:rsidRPr="000D237D">
          <w:rPr>
            <w:rFonts w:ascii="Times New Roman" w:eastAsia="Times New Roman" w:hAnsi="Times New Roman" w:cs="Times New Roman"/>
            <w:sz w:val="24"/>
            <w:szCs w:val="24"/>
          </w:rPr>
          <w:t xml:space="preserve"> must specify how an applicant's proposed cost sharing will be considered</w:t>
        </w:r>
        <w:bookmarkEnd w:id="5697"/>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See </w:t>
      </w:r>
      <w:del w:id="5708" w:author="OFFM" w:date="2024-04-16T10:53:00Z">
        <w:r w:rsidRPr="00F74592">
          <w:rPr>
            <w:rFonts w:ascii="Times New Roman" w:hAnsi="Times New Roman" w:cs="Times New Roman"/>
            <w:sz w:val="24"/>
            <w:szCs w:val="24"/>
          </w:rPr>
          <w:delText xml:space="preserve">also </w:delText>
        </w:r>
      </w:del>
      <w:r w:rsidR="00F2264C" w:rsidRPr="000D237D">
        <w:rPr>
          <w:rFonts w:ascii="Times New Roman" w:eastAsia="Times New Roman" w:hAnsi="Times New Roman" w:cs="Times New Roman"/>
          <w:sz w:val="24"/>
          <w:szCs w:val="24"/>
        </w:rPr>
        <w:t>§§ 200.414</w:t>
      </w:r>
      <w:del w:id="5709" w:author="OFFM" w:date="2024-04-16T10:53:00Z">
        <w:r w:rsidRPr="00F74592">
          <w:rPr>
            <w:rFonts w:ascii="Times New Roman" w:hAnsi="Times New Roman" w:cs="Times New Roman"/>
            <w:sz w:val="24"/>
            <w:szCs w:val="24"/>
          </w:rPr>
          <w:delText xml:space="preserve"> and</w:delText>
        </w:r>
      </w:del>
      <w:ins w:id="5710"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200.204</w:t>
      </w:r>
      <w:ins w:id="5711"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and </w:t>
      </w:r>
      <w:del w:id="5712" w:author="OFFM" w:date="2024-04-16T10:53:00Z">
        <w:r w:rsidRPr="00F74592">
          <w:rPr>
            <w:rFonts w:ascii="Times New Roman" w:hAnsi="Times New Roman" w:cs="Times New Roman"/>
            <w:sz w:val="24"/>
            <w:szCs w:val="24"/>
          </w:rPr>
          <w:delText>appendix</w:delText>
        </w:r>
      </w:del>
      <w:ins w:id="5713" w:author="OFFM" w:date="2024-04-16T10:53:00Z">
        <w:r w:rsidR="00F2264C" w:rsidRPr="000D237D">
          <w:rPr>
            <w:rFonts w:ascii="Times New Roman" w:hAnsi="Times New Roman" w:cs="Times New Roman"/>
            <w:sz w:val="24"/>
            <w:szCs w:val="24"/>
          </w:rPr>
          <w:t>Appendix</w:t>
        </w:r>
      </w:ins>
      <w:r w:rsidR="00F2264C" w:rsidRPr="000D237D">
        <w:rPr>
          <w:rFonts w:ascii="Times New Roman" w:hAnsi="Times New Roman" w:cs="Times New Roman"/>
          <w:sz w:val="24"/>
          <w:szCs w:val="24"/>
        </w:rPr>
        <w:t xml:space="preserve"> I</w:t>
      </w:r>
      <w:del w:id="5714" w:author="OFFM" w:date="2024-04-16T10:53:00Z">
        <w:r w:rsidRPr="00F74592">
          <w:rPr>
            <w:rFonts w:ascii="Times New Roman" w:hAnsi="Times New Roman" w:cs="Times New Roman"/>
            <w:sz w:val="24"/>
            <w:szCs w:val="24"/>
          </w:rPr>
          <w:delText xml:space="preserve"> to this part.</w:delText>
        </w:r>
      </w:del>
      <w:ins w:id="5715"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w:t>
      </w:r>
    </w:p>
    <w:p w14:paraId="21B3EF39" w14:textId="0B8BF5F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For all Federal awards, </w:t>
      </w:r>
      <w:ins w:id="5716" w:author="OFFM" w:date="2024-04-16T10:53:00Z">
        <w:r w:rsidRPr="000D237D">
          <w:rPr>
            <w:rFonts w:ascii="Times New Roman" w:eastAsia="Times New Roman" w:hAnsi="Times New Roman" w:cs="Times New Roman"/>
            <w:sz w:val="24"/>
            <w:szCs w:val="24"/>
          </w:rPr>
          <w:t xml:space="preserve">the Federal agency or pass-through entity must accept </w:t>
        </w:r>
      </w:ins>
      <w:r w:rsidRPr="000D237D">
        <w:rPr>
          <w:rFonts w:ascii="Times New Roman" w:eastAsia="Times New Roman" w:hAnsi="Times New Roman" w:cs="Times New Roman"/>
          <w:sz w:val="24"/>
          <w:szCs w:val="24"/>
        </w:rPr>
        <w:t xml:space="preserve">any </w:t>
      </w:r>
      <w:del w:id="5717" w:author="OFFM" w:date="2024-04-16T10:53:00Z">
        <w:r w:rsidR="00817C00" w:rsidRPr="00F74592">
          <w:rPr>
            <w:rFonts w:ascii="Times New Roman" w:hAnsi="Times New Roman" w:cs="Times New Roman"/>
            <w:sz w:val="24"/>
            <w:szCs w:val="24"/>
          </w:rPr>
          <w:delText>shared costs or matching</w:delText>
        </w:r>
      </w:del>
      <w:ins w:id="5718" w:author="OFFM" w:date="2024-04-16T10:53:00Z">
        <w:r w:rsidRPr="000D237D">
          <w:rPr>
            <w:rFonts w:ascii="Times New Roman" w:eastAsia="Times New Roman" w:hAnsi="Times New Roman" w:cs="Times New Roman"/>
            <w:sz w:val="24"/>
            <w:szCs w:val="24"/>
          </w:rPr>
          <w:t>cost sharing</w:t>
        </w:r>
      </w:ins>
      <w:r w:rsidRPr="000D237D">
        <w:rPr>
          <w:rFonts w:ascii="Times New Roman" w:eastAsia="Times New Roman" w:hAnsi="Times New Roman" w:cs="Times New Roman"/>
          <w:sz w:val="24"/>
          <w:szCs w:val="24"/>
        </w:rPr>
        <w:t xml:space="preserve"> funds </w:t>
      </w:r>
      <w:bookmarkStart w:id="5719" w:name="_Hlk162430236"/>
      <w:del w:id="5720" w:author="OFFM" w:date="2024-04-16T10:53:00Z">
        <w:r w:rsidR="00817C00" w:rsidRPr="00F74592">
          <w:rPr>
            <w:rFonts w:ascii="Times New Roman" w:hAnsi="Times New Roman" w:cs="Times New Roman"/>
            <w:sz w:val="24"/>
            <w:szCs w:val="24"/>
          </w:rPr>
          <w:delText xml:space="preserve">and all contributions, </w:delText>
        </w:r>
      </w:del>
      <w:ins w:id="572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including cash and third-party in-kind contributions, </w:t>
      </w:r>
      <w:del w:id="5722" w:author="OFFM" w:date="2024-04-16T10:53:00Z">
        <w:r w:rsidR="00817C00" w:rsidRPr="00F74592">
          <w:rPr>
            <w:rFonts w:ascii="Times New Roman" w:hAnsi="Times New Roman" w:cs="Times New Roman"/>
            <w:sz w:val="24"/>
            <w:szCs w:val="24"/>
          </w:rPr>
          <w:delText>must be accepted</w:delText>
        </w:r>
      </w:del>
      <w:ins w:id="5723" w:author="OFFM" w:date="2024-04-16T10:53:00Z">
        <w:r w:rsidRPr="000D237D">
          <w:rPr>
            <w:rFonts w:ascii="Times New Roman" w:eastAsia="Times New Roman" w:hAnsi="Times New Roman" w:cs="Times New Roman"/>
            <w:sz w:val="24"/>
            <w:szCs w:val="24"/>
          </w:rPr>
          <w:t>and also including funds committed by the recipient, subrecipient, or third parties)</w:t>
        </w:r>
      </w:ins>
      <w:r w:rsidRPr="000D237D">
        <w:rPr>
          <w:rFonts w:ascii="Times New Roman" w:eastAsia="Times New Roman" w:hAnsi="Times New Roman" w:cs="Times New Roman"/>
          <w:sz w:val="24"/>
          <w:szCs w:val="24"/>
        </w:rPr>
        <w:t xml:space="preserve"> as part of the </w:t>
      </w:r>
      <w:del w:id="5724" w:author="OFFM" w:date="2024-04-16T10:53:00Z">
        <w:r w:rsidR="00817C00" w:rsidRPr="00F74592">
          <w:rPr>
            <w:rFonts w:ascii="Times New Roman" w:hAnsi="Times New Roman" w:cs="Times New Roman"/>
            <w:sz w:val="24"/>
            <w:szCs w:val="24"/>
          </w:rPr>
          <w:delText>non-Federal entity's cost sharing</w:delText>
        </w:r>
      </w:del>
      <w:ins w:id="5725" w:author="OFFM" w:date="2024-04-16T10:53:00Z">
        <w:r w:rsidRPr="000D237D">
          <w:rPr>
            <w:rFonts w:ascii="Times New Roman" w:eastAsia="Times New Roman" w:hAnsi="Times New Roman" w:cs="Times New Roman"/>
            <w:sz w:val="24"/>
            <w:szCs w:val="24"/>
          </w:rPr>
          <w:t>recipient’s</w:t>
        </w:r>
      </w:ins>
      <w:r w:rsidRPr="000D237D">
        <w:rPr>
          <w:rFonts w:ascii="Times New Roman" w:eastAsia="Times New Roman" w:hAnsi="Times New Roman" w:cs="Times New Roman"/>
          <w:sz w:val="24"/>
          <w:szCs w:val="24"/>
        </w:rPr>
        <w:t xml:space="preserve"> or </w:t>
      </w:r>
      <w:del w:id="5726" w:author="OFFM" w:date="2024-04-16T10:53:00Z">
        <w:r w:rsidR="00817C00" w:rsidRPr="00F74592">
          <w:rPr>
            <w:rFonts w:ascii="Times New Roman" w:hAnsi="Times New Roman" w:cs="Times New Roman"/>
            <w:sz w:val="24"/>
            <w:szCs w:val="24"/>
          </w:rPr>
          <w:delText>matching when such</w:delText>
        </w:r>
      </w:del>
      <w:ins w:id="5727" w:author="OFFM" w:date="2024-04-16T10:53:00Z">
        <w:r w:rsidRPr="000D237D">
          <w:rPr>
            <w:rFonts w:ascii="Times New Roman" w:eastAsia="Times New Roman" w:hAnsi="Times New Roman" w:cs="Times New Roman"/>
            <w:sz w:val="24"/>
            <w:szCs w:val="24"/>
          </w:rPr>
          <w:t>subrecipient’s</w:t>
        </w:r>
      </w:ins>
      <w:r w:rsidRPr="000D237D">
        <w:rPr>
          <w:rFonts w:ascii="Times New Roman" w:eastAsia="Times New Roman" w:hAnsi="Times New Roman" w:cs="Times New Roman"/>
          <w:sz w:val="24"/>
          <w:szCs w:val="24"/>
        </w:rPr>
        <w:t xml:space="preserve"> contributions </w:t>
      </w:r>
      <w:del w:id="5728" w:author="OFFM" w:date="2024-04-16T10:53:00Z">
        <w:r w:rsidR="00817C00" w:rsidRPr="00F74592">
          <w:rPr>
            <w:rFonts w:ascii="Times New Roman" w:hAnsi="Times New Roman" w:cs="Times New Roman"/>
            <w:sz w:val="24"/>
            <w:szCs w:val="24"/>
          </w:rPr>
          <w:delText xml:space="preserve">meet all of </w:delText>
        </w:r>
      </w:del>
      <w:ins w:id="5729" w:author="OFFM" w:date="2024-04-16T10:53:00Z">
        <w:r w:rsidRPr="000D237D">
          <w:rPr>
            <w:rFonts w:ascii="Times New Roman" w:eastAsia="Times New Roman" w:hAnsi="Times New Roman" w:cs="Times New Roman"/>
            <w:sz w:val="24"/>
            <w:szCs w:val="24"/>
          </w:rPr>
          <w:t xml:space="preserve">to a program when </w:t>
        </w:r>
      </w:ins>
      <w:r w:rsidRPr="000D237D">
        <w:rPr>
          <w:rFonts w:ascii="Times New Roman" w:eastAsia="Times New Roman" w:hAnsi="Times New Roman" w:cs="Times New Roman"/>
          <w:sz w:val="24"/>
          <w:szCs w:val="24"/>
        </w:rPr>
        <w:t xml:space="preserve">the </w:t>
      </w:r>
      <w:del w:id="5730" w:author="OFFM" w:date="2024-04-16T10:53:00Z">
        <w:r w:rsidR="00817C00" w:rsidRPr="00F74592">
          <w:rPr>
            <w:rFonts w:ascii="Times New Roman" w:hAnsi="Times New Roman" w:cs="Times New Roman"/>
            <w:sz w:val="24"/>
            <w:szCs w:val="24"/>
          </w:rPr>
          <w:delText>following criteria</w:delText>
        </w:r>
      </w:del>
      <w:ins w:id="5731" w:author="OFFM" w:date="2024-04-16T10:53:00Z">
        <w:r w:rsidRPr="000D237D">
          <w:rPr>
            <w:rFonts w:ascii="Times New Roman" w:eastAsia="Times New Roman" w:hAnsi="Times New Roman" w:cs="Times New Roman"/>
            <w:sz w:val="24"/>
            <w:szCs w:val="24"/>
          </w:rPr>
          <w:t>funds</w:t>
        </w:r>
      </w:ins>
      <w:bookmarkEnd w:id="5719"/>
      <w:r w:rsidRPr="000D237D">
        <w:rPr>
          <w:rFonts w:ascii="Times New Roman" w:eastAsia="Times New Roman" w:hAnsi="Times New Roman" w:cs="Times New Roman"/>
          <w:sz w:val="24"/>
          <w:szCs w:val="24"/>
        </w:rPr>
        <w:t xml:space="preserve">: </w:t>
      </w:r>
    </w:p>
    <w:p w14:paraId="0EED16F5" w14:textId="6FC42C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Are verifiable </w:t>
      </w:r>
      <w:del w:id="5732" w:author="OFFM" w:date="2024-04-16T10:53:00Z">
        <w:r w:rsidR="00817C00" w:rsidRPr="00F74592">
          <w:rPr>
            <w:rFonts w:ascii="Times New Roman" w:hAnsi="Times New Roman" w:cs="Times New Roman"/>
            <w:sz w:val="24"/>
            <w:szCs w:val="24"/>
          </w:rPr>
          <w:delText>from</w:delText>
        </w:r>
      </w:del>
      <w:ins w:id="5733" w:author="OFFM" w:date="2024-04-16T10:53:00Z">
        <w:r w:rsidRPr="000D237D">
          <w:rPr>
            <w:rFonts w:ascii="Times New Roman" w:eastAsia="Times New Roman" w:hAnsi="Times New Roman" w:cs="Times New Roman"/>
            <w:sz w:val="24"/>
            <w:szCs w:val="24"/>
          </w:rPr>
          <w:t>in</w:t>
        </w:r>
      </w:ins>
      <w:r w:rsidRPr="000D237D">
        <w:rPr>
          <w:rFonts w:ascii="Times New Roman" w:eastAsia="Times New Roman" w:hAnsi="Times New Roman" w:cs="Times New Roman"/>
          <w:sz w:val="24"/>
          <w:szCs w:val="24"/>
        </w:rPr>
        <w:t xml:space="preserve"> the </w:t>
      </w:r>
      <w:del w:id="5734" w:author="OFFM" w:date="2024-04-16T10:53:00Z">
        <w:r w:rsidR="00817C00" w:rsidRPr="00F74592">
          <w:rPr>
            <w:rFonts w:ascii="Times New Roman" w:hAnsi="Times New Roman" w:cs="Times New Roman"/>
            <w:sz w:val="24"/>
            <w:szCs w:val="24"/>
          </w:rPr>
          <w:delText>non-Federal entity's</w:delText>
        </w:r>
      </w:del>
      <w:ins w:id="5735" w:author="OFFM" w:date="2024-04-16T10:53:00Z">
        <w:r w:rsidRPr="000D237D">
          <w:rPr>
            <w:rFonts w:ascii="Times New Roman" w:eastAsia="Times New Roman" w:hAnsi="Times New Roman" w:cs="Times New Roman"/>
            <w:sz w:val="24"/>
            <w:szCs w:val="24"/>
          </w:rPr>
          <w:t>recipient’s or subrecipient’s</w:t>
        </w:r>
      </w:ins>
      <w:r w:rsidRPr="000D237D">
        <w:rPr>
          <w:rFonts w:ascii="Times New Roman" w:eastAsia="Times New Roman" w:hAnsi="Times New Roman" w:cs="Times New Roman"/>
          <w:sz w:val="24"/>
          <w:szCs w:val="24"/>
        </w:rPr>
        <w:t xml:space="preserve"> records; </w:t>
      </w:r>
    </w:p>
    <w:p w14:paraId="38965FCA"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Are not included as contributions for any other Federal award; </w:t>
      </w:r>
    </w:p>
    <w:p w14:paraId="7BE5975B" w14:textId="6EC28B7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Are necessary and reasonable for </w:t>
      </w:r>
      <w:del w:id="5736" w:author="OFFM" w:date="2024-04-16T10:53:00Z">
        <w:r w:rsidR="00817C00" w:rsidRPr="00F74592">
          <w:rPr>
            <w:rFonts w:ascii="Times New Roman" w:hAnsi="Times New Roman" w:cs="Times New Roman"/>
            <w:sz w:val="24"/>
            <w:szCs w:val="24"/>
          </w:rPr>
          <w:delText>accomplishment of project or program</w:delText>
        </w:r>
      </w:del>
      <w:ins w:id="5737" w:author="OFFM" w:date="2024-04-16T10:53:00Z">
        <w:r w:rsidRPr="000D237D">
          <w:rPr>
            <w:rFonts w:ascii="Times New Roman" w:eastAsia="Times New Roman" w:hAnsi="Times New Roman" w:cs="Times New Roman"/>
            <w:sz w:val="24"/>
            <w:szCs w:val="24"/>
          </w:rPr>
          <w:t>achieving the</w:t>
        </w:r>
      </w:ins>
      <w:r w:rsidRPr="000D237D">
        <w:rPr>
          <w:rFonts w:ascii="Times New Roman" w:eastAsia="Times New Roman" w:hAnsi="Times New Roman" w:cs="Times New Roman"/>
          <w:sz w:val="24"/>
          <w:szCs w:val="24"/>
        </w:rPr>
        <w:t xml:space="preserve"> objectives</w:t>
      </w:r>
      <w:del w:id="5738" w:author="OFFM" w:date="2024-04-16T10:53:00Z">
        <w:r w:rsidR="00817C00" w:rsidRPr="00F74592">
          <w:rPr>
            <w:rFonts w:ascii="Times New Roman" w:hAnsi="Times New Roman" w:cs="Times New Roman"/>
            <w:sz w:val="24"/>
            <w:szCs w:val="24"/>
          </w:rPr>
          <w:delText xml:space="preserve">; </w:delText>
        </w:r>
      </w:del>
      <w:ins w:id="5739" w:author="OFFM" w:date="2024-04-16T10:53:00Z">
        <w:r w:rsidRPr="000D237D">
          <w:rPr>
            <w:rFonts w:ascii="Times New Roman" w:eastAsia="Times New Roman" w:hAnsi="Times New Roman" w:cs="Times New Roman"/>
            <w:sz w:val="24"/>
            <w:szCs w:val="24"/>
          </w:rPr>
          <w:t xml:space="preserve"> of the Federal award;</w:t>
        </w:r>
      </w:ins>
    </w:p>
    <w:p w14:paraId="31EC6922" w14:textId="386E23C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(4) Are allowable under subpart E</w:t>
      </w:r>
      <w:del w:id="5740" w:author="OFFM" w:date="2024-04-16T10:53:00Z">
        <w:r w:rsidR="00817C00" w:rsidRPr="00F74592">
          <w:rPr>
            <w:rFonts w:ascii="Times New Roman" w:hAnsi="Times New Roman" w:cs="Times New Roman"/>
            <w:sz w:val="24"/>
            <w:szCs w:val="24"/>
          </w:rPr>
          <w:delText xml:space="preserve"> of this part;</w:delText>
        </w:r>
      </w:del>
      <w:ins w:id="574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558A068E" w14:textId="6A25304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Are not paid by the Federal Government under another Federal award, except where the </w:t>
      </w:r>
      <w:ins w:id="5742" w:author="OFFM" w:date="2024-04-16T10:53:00Z">
        <w:r w:rsidRPr="000D237D">
          <w:rPr>
            <w:rFonts w:ascii="Times New Roman" w:eastAsia="Times New Roman" w:hAnsi="Times New Roman" w:cs="Times New Roman"/>
            <w:sz w:val="24"/>
            <w:szCs w:val="24"/>
          </w:rPr>
          <w:t xml:space="preserve">program’s </w:t>
        </w:r>
      </w:ins>
      <w:r w:rsidRPr="000D237D">
        <w:rPr>
          <w:rFonts w:ascii="Times New Roman" w:eastAsia="Times New Roman" w:hAnsi="Times New Roman" w:cs="Times New Roman"/>
          <w:sz w:val="24"/>
          <w:szCs w:val="24"/>
        </w:rPr>
        <w:t xml:space="preserve">Federal </w:t>
      </w:r>
      <w:del w:id="5743" w:author="OFFM" w:date="2024-04-16T10:53:00Z">
        <w:r w:rsidR="00817C00" w:rsidRPr="00F74592">
          <w:rPr>
            <w:rFonts w:ascii="Times New Roman" w:hAnsi="Times New Roman" w:cs="Times New Roman"/>
            <w:sz w:val="24"/>
            <w:szCs w:val="24"/>
          </w:rPr>
          <w:delText xml:space="preserve">statute </w:delText>
        </w:r>
      </w:del>
      <w:r w:rsidRPr="000D237D">
        <w:rPr>
          <w:rFonts w:ascii="Times New Roman" w:eastAsia="Times New Roman" w:hAnsi="Times New Roman" w:cs="Times New Roman"/>
          <w:sz w:val="24"/>
          <w:szCs w:val="24"/>
        </w:rPr>
        <w:t xml:space="preserve">authorizing </w:t>
      </w:r>
      <w:del w:id="5744" w:author="OFFM" w:date="2024-04-16T10:53:00Z">
        <w:r w:rsidR="00817C00" w:rsidRPr="00F74592">
          <w:rPr>
            <w:rFonts w:ascii="Times New Roman" w:hAnsi="Times New Roman" w:cs="Times New Roman"/>
            <w:sz w:val="24"/>
            <w:szCs w:val="24"/>
          </w:rPr>
          <w:delText>a program</w:delText>
        </w:r>
      </w:del>
      <w:ins w:id="5745" w:author="OFFM" w:date="2024-04-16T10:53:00Z">
        <w:r w:rsidRPr="000D237D">
          <w:rPr>
            <w:rFonts w:ascii="Times New Roman" w:eastAsia="Times New Roman" w:hAnsi="Times New Roman" w:cs="Times New Roman"/>
            <w:sz w:val="24"/>
            <w:szCs w:val="24"/>
          </w:rPr>
          <w:t>statute</w:t>
        </w:r>
      </w:ins>
      <w:r w:rsidRPr="000D237D">
        <w:rPr>
          <w:rFonts w:ascii="Times New Roman" w:eastAsia="Times New Roman" w:hAnsi="Times New Roman" w:cs="Times New Roman"/>
          <w:sz w:val="24"/>
          <w:szCs w:val="24"/>
        </w:rPr>
        <w:t xml:space="preserve"> specifically provides that Federal funds made available for </w:t>
      </w:r>
      <w:del w:id="5746" w:author="OFFM" w:date="2024-04-16T10:53:00Z">
        <w:r w:rsidR="00817C00" w:rsidRPr="00F74592">
          <w:rPr>
            <w:rFonts w:ascii="Times New Roman" w:hAnsi="Times New Roman" w:cs="Times New Roman"/>
            <w:sz w:val="24"/>
            <w:szCs w:val="24"/>
          </w:rPr>
          <w:delText>such</w:delText>
        </w:r>
      </w:del>
      <w:ins w:id="5747"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program can be applied to </w:t>
      </w:r>
      <w:del w:id="5748" w:author="OFFM" w:date="2024-04-16T10:53:00Z">
        <w:r w:rsidR="00817C00" w:rsidRPr="00F74592">
          <w:rPr>
            <w:rFonts w:ascii="Times New Roman" w:hAnsi="Times New Roman" w:cs="Times New Roman"/>
            <w:sz w:val="24"/>
            <w:szCs w:val="24"/>
          </w:rPr>
          <w:delText xml:space="preserve">matching or </w:delText>
        </w:r>
      </w:del>
      <w:r w:rsidRPr="000D237D">
        <w:rPr>
          <w:rFonts w:ascii="Times New Roman" w:eastAsia="Times New Roman" w:hAnsi="Times New Roman" w:cs="Times New Roman"/>
          <w:sz w:val="24"/>
          <w:szCs w:val="24"/>
        </w:rPr>
        <w:t>cost sharing requirements of other Federal programs;</w:t>
      </w:r>
      <w:del w:id="5749" w:author="OFFM" w:date="2024-04-16T10:53:00Z">
        <w:r w:rsidR="00817C00" w:rsidRPr="00F74592">
          <w:rPr>
            <w:rFonts w:ascii="Times New Roman" w:hAnsi="Times New Roman" w:cs="Times New Roman"/>
            <w:sz w:val="24"/>
            <w:szCs w:val="24"/>
          </w:rPr>
          <w:delText xml:space="preserve"> </w:delText>
        </w:r>
      </w:del>
    </w:p>
    <w:p w14:paraId="2B2A612F" w14:textId="2FB9F29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(6) Are provided for in the approved budget when required by the Federal </w:t>
      </w:r>
      <w:del w:id="5750"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and </w:t>
      </w:r>
    </w:p>
    <w:p w14:paraId="13DF1B9F" w14:textId="0B9BE8F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(7) Conform to other </w:t>
      </w:r>
      <w:ins w:id="5751" w:author="OFFM" w:date="2024-04-16T10:53:00Z">
        <w:r w:rsidRPr="000D237D">
          <w:rPr>
            <w:rFonts w:ascii="Times New Roman" w:eastAsia="Times New Roman" w:hAnsi="Times New Roman" w:cs="Times New Roman"/>
            <w:sz w:val="24"/>
            <w:szCs w:val="24"/>
          </w:rPr>
          <w:t xml:space="preserve">applicable </w:t>
        </w:r>
      </w:ins>
      <w:r w:rsidRPr="000D237D">
        <w:rPr>
          <w:rFonts w:ascii="Times New Roman" w:eastAsia="Times New Roman" w:hAnsi="Times New Roman" w:cs="Times New Roman"/>
          <w:sz w:val="24"/>
          <w:szCs w:val="24"/>
        </w:rPr>
        <w:t>provisions of this part</w:t>
      </w:r>
      <w:del w:id="5752" w:author="OFFM" w:date="2024-04-16T10:53:00Z">
        <w:r w:rsidR="00817C00" w:rsidRPr="00F74592">
          <w:rPr>
            <w:rFonts w:ascii="Times New Roman" w:hAnsi="Times New Roman" w:cs="Times New Roman"/>
            <w:sz w:val="24"/>
            <w:szCs w:val="24"/>
          </w:rPr>
          <w:delText>, as applicable.</w:delText>
        </w:r>
      </w:del>
      <w:ins w:id="5753"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71336A8A" w14:textId="0B1F3B0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w:t>
      </w:r>
      <w:r w:rsidRPr="000D237D">
        <w:rPr>
          <w:rFonts w:ascii="Times New Roman" w:hAnsi="Times New Roman" w:cs="Times New Roman"/>
          <w:sz w:val="24"/>
          <w:szCs w:val="24"/>
        </w:rPr>
        <w:t>Unrecovered indirect costs, including indirect costs on cost sharing</w:t>
      </w:r>
      <w:del w:id="5754" w:author="OFFM" w:date="2024-04-16T10:53:00Z">
        <w:r w:rsidR="00817C00" w:rsidRPr="00F74592">
          <w:rPr>
            <w:rFonts w:ascii="Times New Roman" w:hAnsi="Times New Roman" w:cs="Times New Roman"/>
            <w:sz w:val="24"/>
            <w:szCs w:val="24"/>
          </w:rPr>
          <w:delText xml:space="preserve"> or matching</w:delText>
        </w:r>
      </w:del>
      <w:ins w:id="5755" w:author="OFFM" w:date="2024-04-16T10:53:00Z">
        <w:r w:rsidRPr="000D237D">
          <w:rPr>
            <w:rFonts w:ascii="Times New Roman" w:hAnsi="Times New Roman" w:cs="Times New Roman"/>
            <w:sz w:val="24"/>
            <w:szCs w:val="24"/>
          </w:rPr>
          <w:t>,</w:t>
        </w:r>
      </w:ins>
      <w:r w:rsidRPr="000D237D">
        <w:rPr>
          <w:rFonts w:ascii="Times New Roman" w:hAnsi="Times New Roman" w:cs="Times New Roman"/>
          <w:sz w:val="24"/>
          <w:szCs w:val="24"/>
        </w:rPr>
        <w:t xml:space="preserve"> may be included as part of cost sharing </w:t>
      </w:r>
      <w:del w:id="5756" w:author="OFFM" w:date="2024-04-16T10:53:00Z">
        <w:r w:rsidR="00817C00" w:rsidRPr="00F74592">
          <w:rPr>
            <w:rFonts w:ascii="Times New Roman" w:hAnsi="Times New Roman" w:cs="Times New Roman"/>
            <w:sz w:val="24"/>
            <w:szCs w:val="24"/>
          </w:rPr>
          <w:delText xml:space="preserve">or matching only </w:delText>
        </w:r>
      </w:del>
      <w:r w:rsidRPr="000D237D">
        <w:rPr>
          <w:rFonts w:ascii="Times New Roman" w:hAnsi="Times New Roman" w:cs="Times New Roman"/>
          <w:sz w:val="24"/>
          <w:szCs w:val="24"/>
        </w:rPr>
        <w:t xml:space="preserve">with the prior approval of the Federal </w:t>
      </w:r>
      <w:del w:id="575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hAnsi="Times New Roman" w:cs="Times New Roman"/>
          <w:sz w:val="24"/>
          <w:szCs w:val="24"/>
        </w:rPr>
        <w:t>agency</w:t>
      </w:r>
      <w:ins w:id="5758" w:author="OFFM" w:date="2024-04-16T10:53:00Z">
        <w:r w:rsidRPr="000D237D">
          <w:rPr>
            <w:rFonts w:ascii="Times New Roman" w:hAnsi="Times New Roman" w:cs="Times New Roman"/>
            <w:sz w:val="24"/>
            <w:szCs w:val="24"/>
          </w:rPr>
          <w:t xml:space="preserve"> or pass-through entity</w:t>
        </w:r>
      </w:ins>
      <w:r w:rsidRPr="000D237D">
        <w:rPr>
          <w:rFonts w:ascii="Times New Roman" w:hAnsi="Times New Roman" w:cs="Times New Roman"/>
          <w:sz w:val="24"/>
          <w:szCs w:val="24"/>
        </w:rPr>
        <w:t xml:space="preserve">. Unrecovered indirect cost means the difference between the amount charged to the Federal award and the amount which could have been charged to the Federal award under the </w:t>
      </w:r>
      <w:del w:id="5759" w:author="OFFM" w:date="2024-04-16T10:53:00Z">
        <w:r w:rsidR="00817C00" w:rsidRPr="00F74592">
          <w:rPr>
            <w:rFonts w:ascii="Times New Roman" w:hAnsi="Times New Roman" w:cs="Times New Roman"/>
            <w:sz w:val="24"/>
            <w:szCs w:val="24"/>
          </w:rPr>
          <w:delText>non-Federal entity's</w:delText>
        </w:r>
      </w:del>
      <w:ins w:id="5760" w:author="OFFM" w:date="2024-04-16T10:53:00Z">
        <w:r w:rsidRPr="000D237D">
          <w:rPr>
            <w:rFonts w:ascii="Times New Roman" w:eastAsia="Times New Roman" w:hAnsi="Times New Roman" w:cs="Times New Roman"/>
            <w:sz w:val="24"/>
            <w:szCs w:val="24"/>
          </w:rPr>
          <w:t>recipient’s or subrecipient’s</w:t>
        </w:r>
      </w:ins>
      <w:r w:rsidRPr="000D237D">
        <w:rPr>
          <w:rFonts w:ascii="Times New Roman" w:eastAsia="Times New Roman" w:hAnsi="Times New Roman" w:cs="Times New Roman"/>
          <w:sz w:val="24"/>
          <w:szCs w:val="24"/>
        </w:rPr>
        <w:t xml:space="preserve"> </w:t>
      </w:r>
      <w:r w:rsidRPr="000D237D">
        <w:rPr>
          <w:rFonts w:ascii="Times New Roman" w:hAnsi="Times New Roman" w:cs="Times New Roman"/>
          <w:sz w:val="24"/>
          <w:szCs w:val="24"/>
        </w:rPr>
        <w:t>approved</w:t>
      </w:r>
      <w:del w:id="5761" w:author="OFFM" w:date="2024-04-16T10:53:00Z">
        <w:r w:rsidR="00817C00" w:rsidRPr="00F74592">
          <w:rPr>
            <w:rFonts w:ascii="Times New Roman" w:hAnsi="Times New Roman" w:cs="Times New Roman"/>
            <w:sz w:val="24"/>
            <w:szCs w:val="24"/>
          </w:rPr>
          <w:delText xml:space="preserve"> negotiated</w:delText>
        </w:r>
      </w:del>
      <w:r w:rsidRPr="000D237D">
        <w:rPr>
          <w:rFonts w:ascii="Times New Roman" w:hAnsi="Times New Roman" w:cs="Times New Roman"/>
          <w:sz w:val="24"/>
          <w:szCs w:val="24"/>
        </w:rPr>
        <w:t xml:space="preserve"> indirect cost rate.</w:t>
      </w:r>
      <w:r w:rsidRPr="000D237D">
        <w:rPr>
          <w:rFonts w:ascii="Times New Roman" w:eastAsia="Times New Roman" w:hAnsi="Times New Roman" w:cs="Times New Roman"/>
          <w:sz w:val="24"/>
          <w:szCs w:val="24"/>
        </w:rPr>
        <w:t xml:space="preserve"> </w:t>
      </w:r>
    </w:p>
    <w:p w14:paraId="5C8B30C9" w14:textId="39D113D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w:t>
      </w:r>
      <w:r w:rsidRPr="000D237D">
        <w:rPr>
          <w:rFonts w:ascii="Times New Roman" w:hAnsi="Times New Roman" w:cs="Times New Roman"/>
          <w:sz w:val="24"/>
          <w:szCs w:val="24"/>
        </w:rPr>
        <w:t xml:space="preserve">Values for </w:t>
      </w:r>
      <w:del w:id="5762" w:author="OFFM" w:date="2024-04-16T10:53:00Z">
        <w:r w:rsidR="00817C00" w:rsidRPr="00F74592">
          <w:rPr>
            <w:rFonts w:ascii="Times New Roman" w:hAnsi="Times New Roman" w:cs="Times New Roman"/>
            <w:sz w:val="24"/>
            <w:szCs w:val="24"/>
          </w:rPr>
          <w:delText>non-Federal entity</w:delText>
        </w:r>
      </w:del>
      <w:ins w:id="5763"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w:t>
      </w:r>
      <w:r w:rsidRPr="000D237D">
        <w:rPr>
          <w:rFonts w:ascii="Times New Roman" w:hAnsi="Times New Roman" w:cs="Times New Roman"/>
          <w:sz w:val="24"/>
          <w:szCs w:val="24"/>
        </w:rPr>
        <w:t>contributions of services and property must be established in accordance with the cost principles in subpart E</w:t>
      </w:r>
      <w:del w:id="5764" w:author="OFFM" w:date="2024-04-16T10:53:00Z">
        <w:r w:rsidR="00817C00" w:rsidRPr="00F74592">
          <w:rPr>
            <w:rFonts w:ascii="Times New Roman" w:hAnsi="Times New Roman" w:cs="Times New Roman"/>
            <w:sz w:val="24"/>
            <w:szCs w:val="24"/>
          </w:rPr>
          <w:delText xml:space="preserve"> of this part. If</w:delText>
        </w:r>
      </w:del>
      <w:ins w:id="5765" w:author="OFFM" w:date="2024-04-16T10:53:00Z">
        <w:r w:rsidRPr="000D237D">
          <w:rPr>
            <w:rFonts w:ascii="Times New Roman" w:hAnsi="Times New Roman" w:cs="Times New Roman"/>
            <w:sz w:val="24"/>
            <w:szCs w:val="24"/>
          </w:rPr>
          <w:t>. When</w:t>
        </w:r>
      </w:ins>
      <w:r w:rsidRPr="000D237D">
        <w:rPr>
          <w:rFonts w:ascii="Times New Roman" w:hAnsi="Times New Roman" w:cs="Times New Roman"/>
          <w:sz w:val="24"/>
          <w:szCs w:val="24"/>
        </w:rPr>
        <w:t xml:space="preserve"> a Federal </w:t>
      </w:r>
      <w:del w:id="5766"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hAnsi="Times New Roman" w:cs="Times New Roman"/>
          <w:sz w:val="24"/>
          <w:szCs w:val="24"/>
        </w:rPr>
        <w:t xml:space="preserve">agency </w:t>
      </w:r>
      <w:ins w:id="5767" w:author="OFFM" w:date="2024-04-16T10:53:00Z">
        <w:r w:rsidRPr="000D237D">
          <w:rPr>
            <w:rFonts w:ascii="Times New Roman" w:hAnsi="Times New Roman" w:cs="Times New Roman"/>
            <w:sz w:val="24"/>
            <w:szCs w:val="24"/>
          </w:rPr>
          <w:t xml:space="preserve">or pass-through entity </w:t>
        </w:r>
      </w:ins>
      <w:r w:rsidRPr="000D237D">
        <w:rPr>
          <w:rFonts w:ascii="Times New Roman" w:hAnsi="Times New Roman" w:cs="Times New Roman"/>
          <w:sz w:val="24"/>
          <w:szCs w:val="24"/>
        </w:rPr>
        <w:t xml:space="preserve">authorizes the </w:t>
      </w:r>
      <w:del w:id="5768" w:author="OFFM" w:date="2024-04-16T10:53:00Z">
        <w:r w:rsidR="00817C00" w:rsidRPr="00F74592">
          <w:rPr>
            <w:rFonts w:ascii="Times New Roman" w:hAnsi="Times New Roman" w:cs="Times New Roman"/>
            <w:sz w:val="24"/>
            <w:szCs w:val="24"/>
          </w:rPr>
          <w:delText>non-Federal entity</w:delText>
        </w:r>
      </w:del>
      <w:ins w:id="5769"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w:t>
      </w:r>
      <w:r w:rsidRPr="000D237D">
        <w:rPr>
          <w:rFonts w:ascii="Times New Roman" w:hAnsi="Times New Roman" w:cs="Times New Roman"/>
          <w:sz w:val="24"/>
          <w:szCs w:val="24"/>
        </w:rPr>
        <w:t xml:space="preserve">to donate buildings or land for construction/facilities acquisition projects or long-term use, the value of the donated property for cost sharing </w:t>
      </w:r>
      <w:del w:id="5770" w:author="OFFM" w:date="2024-04-16T10:53:00Z">
        <w:r w:rsidR="00817C00" w:rsidRPr="00F74592">
          <w:rPr>
            <w:rFonts w:ascii="Times New Roman" w:hAnsi="Times New Roman" w:cs="Times New Roman"/>
            <w:sz w:val="24"/>
            <w:szCs w:val="24"/>
          </w:rPr>
          <w:delText xml:space="preserve">or matching </w:delText>
        </w:r>
      </w:del>
      <w:r w:rsidRPr="000D237D">
        <w:rPr>
          <w:rFonts w:ascii="Times New Roman" w:hAnsi="Times New Roman" w:cs="Times New Roman"/>
          <w:sz w:val="24"/>
          <w:szCs w:val="24"/>
        </w:rPr>
        <w:t xml:space="preserve">must be the lesser of paragraph (d)(1) or (2) </w:t>
      </w:r>
      <w:del w:id="5771" w:author="OFFM" w:date="2024-04-16T10:53:00Z">
        <w:r w:rsidR="00817C00" w:rsidRPr="00F74592">
          <w:rPr>
            <w:rFonts w:ascii="Times New Roman" w:hAnsi="Times New Roman" w:cs="Times New Roman"/>
            <w:sz w:val="24"/>
            <w:szCs w:val="24"/>
          </w:rPr>
          <w:delText>of this section</w:delText>
        </w:r>
      </w:del>
      <w:ins w:id="5772" w:author="OFFM" w:date="2024-04-16T10:53:00Z">
        <w:r w:rsidRPr="000D237D">
          <w:rPr>
            <w:rFonts w:ascii="Times New Roman" w:hAnsi="Times New Roman" w:cs="Times New Roman"/>
            <w:sz w:val="24"/>
            <w:szCs w:val="24"/>
          </w:rPr>
          <w:t>below</w:t>
        </w:r>
      </w:ins>
      <w:r w:rsidRPr="000D237D">
        <w:rPr>
          <w:rFonts w:ascii="Times New Roman" w:hAnsi="Times New Roman" w:cs="Times New Roman"/>
          <w:sz w:val="24"/>
          <w:szCs w:val="24"/>
        </w:rPr>
        <w:t>.</w:t>
      </w:r>
      <w:r w:rsidRPr="000D237D">
        <w:rPr>
          <w:rFonts w:ascii="Times New Roman" w:eastAsia="Times New Roman" w:hAnsi="Times New Roman" w:cs="Times New Roman"/>
          <w:sz w:val="24"/>
          <w:szCs w:val="24"/>
        </w:rPr>
        <w:t xml:space="preserve"> </w:t>
      </w:r>
    </w:p>
    <w:p w14:paraId="62DB6436" w14:textId="24F3DA8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value of the remaining life of the property recorded in the </w:t>
      </w:r>
      <w:del w:id="5773" w:author="OFFM" w:date="2024-04-16T10:53:00Z">
        <w:r w:rsidR="00817C00" w:rsidRPr="00F74592">
          <w:rPr>
            <w:rFonts w:ascii="Times New Roman" w:hAnsi="Times New Roman" w:cs="Times New Roman"/>
            <w:sz w:val="24"/>
            <w:szCs w:val="24"/>
          </w:rPr>
          <w:delText>non-Federal entity's</w:delText>
        </w:r>
      </w:del>
      <w:ins w:id="5774" w:author="OFFM" w:date="2024-04-16T10:53:00Z">
        <w:r w:rsidRPr="000D237D">
          <w:rPr>
            <w:rFonts w:ascii="Times New Roman" w:eastAsia="Times New Roman" w:hAnsi="Times New Roman" w:cs="Times New Roman"/>
            <w:sz w:val="24"/>
            <w:szCs w:val="24"/>
          </w:rPr>
          <w:t>recipient’s or subrecipient’s</w:t>
        </w:r>
      </w:ins>
      <w:r w:rsidRPr="000D237D">
        <w:rPr>
          <w:rFonts w:ascii="Times New Roman" w:eastAsia="Times New Roman" w:hAnsi="Times New Roman" w:cs="Times New Roman"/>
          <w:sz w:val="24"/>
          <w:szCs w:val="24"/>
        </w:rPr>
        <w:t xml:space="preserve"> accounting records at the time of donation. </w:t>
      </w:r>
    </w:p>
    <w:p w14:paraId="15A0599D" w14:textId="33727AD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The current fair market value. However, when there is sufficient justification, the Federal </w:t>
      </w:r>
      <w:del w:id="5775"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ins w:id="5776" w:author="OFFM" w:date="2024-04-16T10:53:00Z">
        <w:r w:rsidRPr="000D237D">
          <w:rPr>
            <w:rFonts w:ascii="Times New Roman" w:eastAsia="Times New Roman" w:hAnsi="Times New Roman" w:cs="Times New Roman"/>
            <w:sz w:val="24"/>
            <w:szCs w:val="24"/>
          </w:rPr>
          <w:t xml:space="preserve">or pass-through </w:t>
        </w:r>
      </w:ins>
      <w:r w:rsidRPr="000D237D">
        <w:rPr>
          <w:rFonts w:ascii="Times New Roman" w:eastAsia="Times New Roman" w:hAnsi="Times New Roman" w:cs="Times New Roman"/>
          <w:sz w:val="24"/>
          <w:szCs w:val="24"/>
        </w:rPr>
        <w:t xml:space="preserve">may approve </w:t>
      </w:r>
      <w:del w:id="5777" w:author="OFFM" w:date="2024-04-16T10:53:00Z">
        <w:r w:rsidR="00817C00" w:rsidRPr="00F74592">
          <w:rPr>
            <w:rFonts w:ascii="Times New Roman" w:hAnsi="Times New Roman" w:cs="Times New Roman"/>
            <w:sz w:val="24"/>
            <w:szCs w:val="24"/>
          </w:rPr>
          <w:delText>the use of</w:delText>
        </w:r>
      </w:del>
      <w:ins w:id="5778" w:author="OFFM" w:date="2024-04-16T10:53:00Z">
        <w:r w:rsidRPr="000D237D">
          <w:rPr>
            <w:rFonts w:ascii="Times New Roman" w:eastAsia="Times New Roman" w:hAnsi="Times New Roman" w:cs="Times New Roman"/>
            <w:sz w:val="24"/>
            <w:szCs w:val="24"/>
          </w:rPr>
          <w:t>using</w:t>
        </w:r>
      </w:ins>
      <w:r w:rsidRPr="000D237D">
        <w:rPr>
          <w:rFonts w:ascii="Times New Roman" w:eastAsia="Times New Roman" w:hAnsi="Times New Roman" w:cs="Times New Roman"/>
          <w:sz w:val="24"/>
          <w:szCs w:val="24"/>
        </w:rPr>
        <w:t xml:space="preserve"> the current fair market value of the donated property, even if it exceeds the value described in paragraph (d)(1) </w:t>
      </w:r>
      <w:del w:id="5779" w:author="OFFM" w:date="2024-04-16T10:53:00Z">
        <w:r w:rsidR="00817C00" w:rsidRPr="00F74592">
          <w:rPr>
            <w:rFonts w:ascii="Times New Roman" w:hAnsi="Times New Roman" w:cs="Times New Roman"/>
            <w:sz w:val="24"/>
            <w:szCs w:val="24"/>
          </w:rPr>
          <w:delText xml:space="preserve">of this section </w:delText>
        </w:r>
      </w:del>
      <w:r w:rsidRPr="000D237D">
        <w:rPr>
          <w:rFonts w:ascii="Times New Roman" w:eastAsia="Times New Roman" w:hAnsi="Times New Roman" w:cs="Times New Roman"/>
          <w:sz w:val="24"/>
          <w:szCs w:val="24"/>
        </w:rPr>
        <w:t xml:space="preserve">at the time of donation. </w:t>
      </w:r>
    </w:p>
    <w:p w14:paraId="439AA863" w14:textId="42E6B22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 </w:t>
      </w:r>
      <w:r w:rsidRPr="000D237D">
        <w:rPr>
          <w:rFonts w:ascii="Times New Roman" w:hAnsi="Times New Roman" w:cs="Times New Roman"/>
          <w:sz w:val="24"/>
          <w:szCs w:val="24"/>
        </w:rPr>
        <w:t xml:space="preserve">Volunteer services furnished by third-party professional and technical personnel, consultants, and other </w:t>
      </w:r>
      <w:del w:id="5780" w:author="OFFM" w:date="2024-04-16T10:53:00Z">
        <w:r w:rsidR="00817C00" w:rsidRPr="00F74592">
          <w:rPr>
            <w:rFonts w:ascii="Times New Roman" w:hAnsi="Times New Roman" w:cs="Times New Roman"/>
            <w:sz w:val="24"/>
            <w:szCs w:val="24"/>
          </w:rPr>
          <w:delText xml:space="preserve">skilled and unskilled </w:delText>
        </w:r>
      </w:del>
      <w:r w:rsidRPr="000D237D">
        <w:rPr>
          <w:rFonts w:ascii="Times New Roman" w:hAnsi="Times New Roman" w:cs="Times New Roman"/>
          <w:sz w:val="24"/>
          <w:szCs w:val="24"/>
        </w:rPr>
        <w:t xml:space="preserve">labor may be counted as cost sharing </w:t>
      </w:r>
      <w:del w:id="5781" w:author="OFFM" w:date="2024-04-16T10:53:00Z">
        <w:r w:rsidR="00817C00" w:rsidRPr="00F74592">
          <w:rPr>
            <w:rFonts w:ascii="Times New Roman" w:hAnsi="Times New Roman" w:cs="Times New Roman"/>
            <w:sz w:val="24"/>
            <w:szCs w:val="24"/>
          </w:rPr>
          <w:delText xml:space="preserve">or matching </w:delText>
        </w:r>
      </w:del>
      <w:r w:rsidRPr="000D237D">
        <w:rPr>
          <w:rFonts w:ascii="Times New Roman" w:hAnsi="Times New Roman" w:cs="Times New Roman"/>
          <w:sz w:val="24"/>
          <w:szCs w:val="24"/>
        </w:rPr>
        <w:t xml:space="preserve">if the service is </w:t>
      </w:r>
      <w:del w:id="5782" w:author="OFFM" w:date="2024-04-16T10:53:00Z">
        <w:r w:rsidR="00817C00" w:rsidRPr="00F74592">
          <w:rPr>
            <w:rFonts w:ascii="Times New Roman" w:hAnsi="Times New Roman" w:cs="Times New Roman"/>
            <w:sz w:val="24"/>
            <w:szCs w:val="24"/>
          </w:rPr>
          <w:delText xml:space="preserve">an integral and </w:delText>
        </w:r>
      </w:del>
      <w:r w:rsidRPr="000D237D">
        <w:rPr>
          <w:rFonts w:ascii="Times New Roman" w:hAnsi="Times New Roman" w:cs="Times New Roman"/>
          <w:sz w:val="24"/>
          <w:szCs w:val="24"/>
        </w:rPr>
        <w:t xml:space="preserve">necessary </w:t>
      </w:r>
      <w:del w:id="5783" w:author="OFFM" w:date="2024-04-16T10:53:00Z">
        <w:r w:rsidR="00817C00" w:rsidRPr="00F74592">
          <w:rPr>
            <w:rFonts w:ascii="Times New Roman" w:hAnsi="Times New Roman" w:cs="Times New Roman"/>
            <w:sz w:val="24"/>
            <w:szCs w:val="24"/>
          </w:rPr>
          <w:delText>part of an approved project or</w:delText>
        </w:r>
      </w:del>
      <w:ins w:id="5784" w:author="OFFM" w:date="2024-04-16T10:53:00Z">
        <w:r w:rsidRPr="000D237D">
          <w:rPr>
            <w:rFonts w:ascii="Times New Roman" w:hAnsi="Times New Roman" w:cs="Times New Roman"/>
            <w:sz w:val="24"/>
            <w:szCs w:val="24"/>
          </w:rPr>
          <w:t>for the</w:t>
        </w:r>
      </w:ins>
      <w:r w:rsidRPr="000D237D">
        <w:rPr>
          <w:rFonts w:ascii="Times New Roman" w:hAnsi="Times New Roman" w:cs="Times New Roman"/>
          <w:sz w:val="24"/>
          <w:szCs w:val="24"/>
        </w:rPr>
        <w:t xml:space="preserve"> program. Rates for third-party volunteer services must be consistent with those paid for similar work by the </w:t>
      </w:r>
      <w:del w:id="5785" w:author="OFFM" w:date="2024-04-16T10:53:00Z">
        <w:r w:rsidR="00817C00" w:rsidRPr="00F74592">
          <w:rPr>
            <w:rFonts w:ascii="Times New Roman" w:hAnsi="Times New Roman" w:cs="Times New Roman"/>
            <w:sz w:val="24"/>
            <w:szCs w:val="24"/>
          </w:rPr>
          <w:delText>non-Federal entity. In those instances in which</w:delText>
        </w:r>
      </w:del>
      <w:ins w:id="5786" w:author="OFFM" w:date="2024-04-16T10:53:00Z">
        <w:r w:rsidRPr="000D237D">
          <w:rPr>
            <w:rFonts w:ascii="Times New Roman" w:hAnsi="Times New Roman" w:cs="Times New Roman"/>
            <w:sz w:val="24"/>
            <w:szCs w:val="24"/>
          </w:rPr>
          <w:t>recipient or subrecipient. When</w:t>
        </w:r>
      </w:ins>
      <w:r w:rsidRPr="000D237D">
        <w:rPr>
          <w:rFonts w:ascii="Times New Roman" w:hAnsi="Times New Roman" w:cs="Times New Roman"/>
          <w:sz w:val="24"/>
          <w:szCs w:val="24"/>
        </w:rPr>
        <w:t xml:space="preserve"> the required skills are not found in the </w:t>
      </w:r>
      <w:del w:id="5787" w:author="OFFM" w:date="2024-04-16T10:53:00Z">
        <w:r w:rsidR="00817C00" w:rsidRPr="00F74592">
          <w:rPr>
            <w:rFonts w:ascii="Times New Roman" w:hAnsi="Times New Roman" w:cs="Times New Roman"/>
            <w:sz w:val="24"/>
            <w:szCs w:val="24"/>
          </w:rPr>
          <w:delText>non-Federal entity</w:delText>
        </w:r>
      </w:del>
      <w:ins w:id="5788" w:author="OFFM" w:date="2024-04-16T10:53:00Z">
        <w:r w:rsidRPr="000D237D">
          <w:rPr>
            <w:rFonts w:ascii="Times New Roman" w:hAnsi="Times New Roman" w:cs="Times New Roman"/>
            <w:sz w:val="24"/>
            <w:szCs w:val="24"/>
          </w:rPr>
          <w:t>recipient’s or subrecipient’s workforce</w:t>
        </w:r>
      </w:ins>
      <w:r w:rsidRPr="000D237D">
        <w:rPr>
          <w:rFonts w:ascii="Times New Roman" w:hAnsi="Times New Roman" w:cs="Times New Roman"/>
          <w:sz w:val="24"/>
          <w:szCs w:val="24"/>
        </w:rPr>
        <w:t xml:space="preserve">, rates must be </w:t>
      </w:r>
      <w:r w:rsidRPr="000D237D">
        <w:rPr>
          <w:rFonts w:ascii="Times New Roman" w:hAnsi="Times New Roman" w:cs="Times New Roman"/>
          <w:sz w:val="24"/>
          <w:szCs w:val="24"/>
        </w:rPr>
        <w:lastRenderedPageBreak/>
        <w:t xml:space="preserve">consistent with those paid for similar work in the labor market </w:t>
      </w:r>
      <w:del w:id="5789" w:author="OFFM" w:date="2024-04-16T10:53:00Z">
        <w:r w:rsidR="00817C00" w:rsidRPr="00F74592">
          <w:rPr>
            <w:rFonts w:ascii="Times New Roman" w:hAnsi="Times New Roman" w:cs="Times New Roman"/>
            <w:sz w:val="24"/>
            <w:szCs w:val="24"/>
          </w:rPr>
          <w:delText>in which</w:delText>
        </w:r>
      </w:del>
      <w:ins w:id="5790" w:author="OFFM" w:date="2024-04-16T10:53:00Z">
        <w:r w:rsidRPr="000D237D">
          <w:rPr>
            <w:rFonts w:ascii="Times New Roman" w:hAnsi="Times New Roman" w:cs="Times New Roman"/>
            <w:sz w:val="24"/>
            <w:szCs w:val="24"/>
          </w:rPr>
          <w:t>where</w:t>
        </w:r>
      </w:ins>
      <w:r w:rsidRPr="000D237D">
        <w:rPr>
          <w:rFonts w:ascii="Times New Roman" w:hAnsi="Times New Roman" w:cs="Times New Roman"/>
          <w:sz w:val="24"/>
          <w:szCs w:val="24"/>
        </w:rPr>
        <w:t xml:space="preserve"> the </w:t>
      </w:r>
      <w:del w:id="5791" w:author="OFFM" w:date="2024-04-16T10:53:00Z">
        <w:r w:rsidR="00817C00" w:rsidRPr="00F74592">
          <w:rPr>
            <w:rFonts w:ascii="Times New Roman" w:hAnsi="Times New Roman" w:cs="Times New Roman"/>
            <w:sz w:val="24"/>
            <w:szCs w:val="24"/>
          </w:rPr>
          <w:delText>non-Federal entity</w:delText>
        </w:r>
      </w:del>
      <w:ins w:id="5792"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competes for the </w:t>
      </w:r>
      <w:del w:id="5793" w:author="OFFM" w:date="2024-04-16T10:53:00Z">
        <w:r w:rsidR="00817C00" w:rsidRPr="00F74592">
          <w:rPr>
            <w:rFonts w:ascii="Times New Roman" w:hAnsi="Times New Roman" w:cs="Times New Roman"/>
            <w:sz w:val="24"/>
            <w:szCs w:val="24"/>
          </w:rPr>
          <w:delText xml:space="preserve">kind of </w:delText>
        </w:r>
      </w:del>
      <w:r w:rsidRPr="000D237D">
        <w:rPr>
          <w:rFonts w:ascii="Times New Roman" w:hAnsi="Times New Roman" w:cs="Times New Roman"/>
          <w:sz w:val="24"/>
          <w:szCs w:val="24"/>
        </w:rPr>
        <w:t xml:space="preserve">services involved. In either case, </w:t>
      </w:r>
      <w:del w:id="5794" w:author="OFFM" w:date="2024-04-16T10:53:00Z">
        <w:r w:rsidR="00817C00" w:rsidRPr="00F74592">
          <w:rPr>
            <w:rFonts w:ascii="Times New Roman" w:hAnsi="Times New Roman" w:cs="Times New Roman"/>
            <w:sz w:val="24"/>
            <w:szCs w:val="24"/>
          </w:rPr>
          <w:delText xml:space="preserve">paid </w:delText>
        </w:r>
      </w:del>
      <w:r w:rsidRPr="000D237D">
        <w:rPr>
          <w:rFonts w:ascii="Times New Roman" w:hAnsi="Times New Roman" w:cs="Times New Roman"/>
          <w:sz w:val="24"/>
          <w:szCs w:val="24"/>
        </w:rPr>
        <w:t xml:space="preserve">fringe benefits that are </w:t>
      </w:r>
      <w:del w:id="5795" w:author="OFFM" w:date="2024-04-16T10:53:00Z">
        <w:r w:rsidR="00817C00" w:rsidRPr="00F74592">
          <w:rPr>
            <w:rFonts w:ascii="Times New Roman" w:hAnsi="Times New Roman" w:cs="Times New Roman"/>
            <w:sz w:val="24"/>
            <w:szCs w:val="24"/>
          </w:rPr>
          <w:delText>reasonable, necessary</w:delText>
        </w:r>
      </w:del>
      <w:ins w:id="5796" w:author="OFFM" w:date="2024-04-16T10:53:00Z">
        <w:r w:rsidRPr="000D237D">
          <w:rPr>
            <w:rFonts w:ascii="Times New Roman" w:hAnsi="Times New Roman" w:cs="Times New Roman"/>
            <w:sz w:val="24"/>
            <w:szCs w:val="24"/>
          </w:rPr>
          <w:t>allowable</w:t>
        </w:r>
      </w:ins>
      <w:r w:rsidRPr="000D237D">
        <w:rPr>
          <w:rFonts w:ascii="Times New Roman" w:hAnsi="Times New Roman" w:cs="Times New Roman"/>
          <w:sz w:val="24"/>
          <w:szCs w:val="24"/>
        </w:rPr>
        <w:t xml:space="preserve">, allocable, and </w:t>
      </w:r>
      <w:del w:id="5797" w:author="OFFM" w:date="2024-04-16T10:53:00Z">
        <w:r w:rsidR="00817C00" w:rsidRPr="00F74592">
          <w:rPr>
            <w:rFonts w:ascii="Times New Roman" w:hAnsi="Times New Roman" w:cs="Times New Roman"/>
            <w:sz w:val="24"/>
            <w:szCs w:val="24"/>
          </w:rPr>
          <w:delText>otherwise allowable</w:delText>
        </w:r>
      </w:del>
      <w:ins w:id="5798" w:author="OFFM" w:date="2024-04-16T10:53:00Z">
        <w:r w:rsidRPr="000D237D">
          <w:rPr>
            <w:rFonts w:ascii="Times New Roman" w:hAnsi="Times New Roman" w:cs="Times New Roman"/>
            <w:sz w:val="24"/>
            <w:szCs w:val="24"/>
          </w:rPr>
          <w:t>reasonable</w:t>
        </w:r>
      </w:ins>
      <w:r w:rsidRPr="000D237D">
        <w:rPr>
          <w:rFonts w:ascii="Times New Roman" w:hAnsi="Times New Roman" w:cs="Times New Roman"/>
          <w:sz w:val="24"/>
          <w:szCs w:val="24"/>
        </w:rPr>
        <w:t xml:space="preserve"> may be included in the valuation.</w:t>
      </w:r>
      <w:r w:rsidRPr="000D237D">
        <w:rPr>
          <w:rFonts w:ascii="Times New Roman" w:eastAsia="Times New Roman" w:hAnsi="Times New Roman" w:cs="Times New Roman"/>
          <w:sz w:val="24"/>
          <w:szCs w:val="24"/>
        </w:rPr>
        <w:t xml:space="preserve"> </w:t>
      </w:r>
    </w:p>
    <w:p w14:paraId="1F3ABB54"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(f) When a third-party organization furnishes the services of an employee, these services must be valued at the employee's regular rate of pay plus an amount of fringe benefits that is reasonable, necessary, allocable, and otherwise allowable, and indirect costs at either the third-party organization's approved federally-negotiated indirect cost rate or, a rate in accordance with § 200.414(d) provided these services employ the same skill(s) for which the employee is normally paid. Where donated services are treated as indirect costs, indirect cost rates will separate the value of the donated services so that reimbursement for the donated services will not be made. </w:t>
      </w:r>
    </w:p>
    <w:p w14:paraId="2B31456E" w14:textId="70319F2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(g) </w:t>
      </w:r>
      <w:r w:rsidRPr="000D237D">
        <w:rPr>
          <w:rFonts w:ascii="Times New Roman" w:hAnsi="Times New Roman" w:cs="Times New Roman"/>
          <w:sz w:val="24"/>
          <w:szCs w:val="24"/>
        </w:rPr>
        <w:t xml:space="preserve">Donated property from third parties may include </w:t>
      </w:r>
      <w:del w:id="5799" w:author="OFFM" w:date="2024-04-16T10:53:00Z">
        <w:r w:rsidR="00817C00" w:rsidRPr="00F74592">
          <w:rPr>
            <w:rFonts w:ascii="Times New Roman" w:hAnsi="Times New Roman" w:cs="Times New Roman"/>
            <w:sz w:val="24"/>
            <w:szCs w:val="24"/>
          </w:rPr>
          <w:delText xml:space="preserve">such </w:delText>
        </w:r>
      </w:del>
      <w:r w:rsidRPr="000D237D">
        <w:rPr>
          <w:rFonts w:ascii="Times New Roman" w:hAnsi="Times New Roman" w:cs="Times New Roman"/>
          <w:sz w:val="24"/>
          <w:szCs w:val="24"/>
        </w:rPr>
        <w:t>items</w:t>
      </w:r>
      <w:ins w:id="5800" w:author="OFFM" w:date="2024-04-16T10:53:00Z">
        <w:r w:rsidRPr="000D237D">
          <w:rPr>
            <w:rFonts w:ascii="Times New Roman" w:hAnsi="Times New Roman" w:cs="Times New Roman"/>
            <w:sz w:val="24"/>
            <w:szCs w:val="24"/>
          </w:rPr>
          <w:t xml:space="preserve"> such</w:t>
        </w:r>
      </w:ins>
      <w:r w:rsidRPr="000D237D">
        <w:rPr>
          <w:rFonts w:ascii="Times New Roman" w:hAnsi="Times New Roman" w:cs="Times New Roman"/>
          <w:sz w:val="24"/>
          <w:szCs w:val="24"/>
        </w:rPr>
        <w:t xml:space="preserve"> as equipment, office supplies, laboratory supplies, or workshop and classroom supplies. </w:t>
      </w:r>
      <w:del w:id="5801" w:author="OFFM" w:date="2024-04-16T10:53:00Z">
        <w:r w:rsidR="00817C00" w:rsidRPr="00F74592">
          <w:rPr>
            <w:rFonts w:ascii="Times New Roman" w:hAnsi="Times New Roman" w:cs="Times New Roman"/>
            <w:sz w:val="24"/>
            <w:szCs w:val="24"/>
          </w:rPr>
          <w:delText>Value</w:delText>
        </w:r>
      </w:del>
      <w:ins w:id="5802" w:author="OFFM" w:date="2024-04-16T10:53:00Z">
        <w:r w:rsidRPr="000D237D">
          <w:rPr>
            <w:rFonts w:ascii="Times New Roman" w:hAnsi="Times New Roman" w:cs="Times New Roman"/>
            <w:sz w:val="24"/>
            <w:szCs w:val="24"/>
          </w:rPr>
          <w:t>The</w:t>
        </w:r>
      </w:ins>
      <w:r w:rsidRPr="000D237D">
        <w:rPr>
          <w:rFonts w:ascii="Times New Roman" w:hAnsi="Times New Roman" w:cs="Times New Roman"/>
          <w:sz w:val="24"/>
          <w:szCs w:val="24"/>
        </w:rPr>
        <w:t xml:space="preserve"> assessed </w:t>
      </w:r>
      <w:del w:id="5803" w:author="OFFM" w:date="2024-04-16T10:53:00Z">
        <w:r w:rsidR="00817C00" w:rsidRPr="00F74592">
          <w:rPr>
            <w:rFonts w:ascii="Times New Roman" w:hAnsi="Times New Roman" w:cs="Times New Roman"/>
            <w:sz w:val="24"/>
            <w:szCs w:val="24"/>
          </w:rPr>
          <w:delText>to</w:delText>
        </w:r>
      </w:del>
      <w:ins w:id="5804" w:author="OFFM" w:date="2024-04-16T10:53:00Z">
        <w:r w:rsidRPr="000D237D">
          <w:rPr>
            <w:rFonts w:ascii="Times New Roman" w:hAnsi="Times New Roman" w:cs="Times New Roman"/>
            <w:sz w:val="24"/>
            <w:szCs w:val="24"/>
          </w:rPr>
          <w:t>value of</w:t>
        </w:r>
      </w:ins>
      <w:r w:rsidRPr="000D237D">
        <w:rPr>
          <w:rFonts w:ascii="Times New Roman" w:hAnsi="Times New Roman" w:cs="Times New Roman"/>
          <w:sz w:val="24"/>
          <w:szCs w:val="24"/>
        </w:rPr>
        <w:t xml:space="preserve"> donated property included </w:t>
      </w:r>
      <w:del w:id="5805" w:author="OFFM" w:date="2024-04-16T10:53:00Z">
        <w:r w:rsidR="00817C00" w:rsidRPr="00F74592">
          <w:rPr>
            <w:rFonts w:ascii="Times New Roman" w:hAnsi="Times New Roman" w:cs="Times New Roman"/>
            <w:sz w:val="24"/>
            <w:szCs w:val="24"/>
          </w:rPr>
          <w:delText>in the</w:delText>
        </w:r>
      </w:del>
      <w:ins w:id="5806" w:author="OFFM" w:date="2024-04-16T10:53:00Z">
        <w:r w:rsidRPr="000D237D">
          <w:rPr>
            <w:rFonts w:ascii="Times New Roman" w:hAnsi="Times New Roman" w:cs="Times New Roman"/>
            <w:sz w:val="24"/>
            <w:szCs w:val="24"/>
          </w:rPr>
          <w:t>as</w:t>
        </w:r>
      </w:ins>
      <w:r w:rsidRPr="000D237D">
        <w:rPr>
          <w:rFonts w:ascii="Times New Roman" w:hAnsi="Times New Roman" w:cs="Times New Roman"/>
          <w:sz w:val="24"/>
          <w:szCs w:val="24"/>
        </w:rPr>
        <w:t xml:space="preserve"> cost sharing </w:t>
      </w:r>
      <w:del w:id="5807" w:author="OFFM" w:date="2024-04-16T10:53:00Z">
        <w:r w:rsidR="00817C00" w:rsidRPr="00F74592">
          <w:rPr>
            <w:rFonts w:ascii="Times New Roman" w:hAnsi="Times New Roman" w:cs="Times New Roman"/>
            <w:sz w:val="24"/>
            <w:szCs w:val="24"/>
          </w:rPr>
          <w:delText xml:space="preserve">or matching share </w:delText>
        </w:r>
      </w:del>
      <w:r w:rsidRPr="000D237D">
        <w:rPr>
          <w:rFonts w:ascii="Times New Roman" w:hAnsi="Times New Roman" w:cs="Times New Roman"/>
          <w:sz w:val="24"/>
          <w:szCs w:val="24"/>
        </w:rPr>
        <w:t xml:space="preserve">must not exceed the </w:t>
      </w:r>
      <w:ins w:id="5808" w:author="OFFM" w:date="2024-04-16T10:53:00Z">
        <w:r w:rsidRPr="000D237D">
          <w:rPr>
            <w:rFonts w:ascii="Times New Roman" w:hAnsi="Times New Roman" w:cs="Times New Roman"/>
            <w:sz w:val="24"/>
            <w:szCs w:val="24"/>
          </w:rPr>
          <w:t xml:space="preserve">property’s </w:t>
        </w:r>
      </w:ins>
      <w:r w:rsidRPr="000D237D">
        <w:rPr>
          <w:rFonts w:ascii="Times New Roman" w:hAnsi="Times New Roman" w:cs="Times New Roman"/>
          <w:sz w:val="24"/>
          <w:szCs w:val="24"/>
        </w:rPr>
        <w:t xml:space="preserve">fair market value </w:t>
      </w:r>
      <w:del w:id="5809" w:author="OFFM" w:date="2024-04-16T10:53:00Z">
        <w:r w:rsidR="00817C00" w:rsidRPr="00F74592">
          <w:rPr>
            <w:rFonts w:ascii="Times New Roman" w:hAnsi="Times New Roman" w:cs="Times New Roman"/>
            <w:sz w:val="24"/>
            <w:szCs w:val="24"/>
          </w:rPr>
          <w:delText xml:space="preserve">of the property </w:delText>
        </w:r>
      </w:del>
      <w:r w:rsidRPr="000D237D">
        <w:rPr>
          <w:rFonts w:ascii="Times New Roman" w:hAnsi="Times New Roman" w:cs="Times New Roman"/>
          <w:sz w:val="24"/>
          <w:szCs w:val="24"/>
        </w:rPr>
        <w:t>at the time of the donation.</w:t>
      </w:r>
      <w:r w:rsidRPr="000D237D">
        <w:rPr>
          <w:rFonts w:ascii="Times New Roman" w:eastAsia="Times New Roman" w:hAnsi="Times New Roman" w:cs="Times New Roman"/>
          <w:sz w:val="24"/>
          <w:szCs w:val="24"/>
        </w:rPr>
        <w:t xml:space="preserve"> </w:t>
      </w:r>
    </w:p>
    <w:p w14:paraId="1C41647B" w14:textId="4653718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(h) The method used for determining </w:t>
      </w:r>
      <w:del w:id="5810" w:author="OFFM" w:date="2024-04-16T10:53:00Z">
        <w:r w:rsidR="00817C00" w:rsidRPr="00F74592">
          <w:rPr>
            <w:rFonts w:ascii="Times New Roman" w:hAnsi="Times New Roman" w:cs="Times New Roman"/>
            <w:sz w:val="24"/>
            <w:szCs w:val="24"/>
          </w:rPr>
          <w:delText>cost sharing or matching for third-party-</w:delText>
        </w:r>
      </w:del>
      <w:ins w:id="5811" w:author="OFFM" w:date="2024-04-16T10:53:00Z">
        <w:r w:rsidRPr="000D237D">
          <w:rPr>
            <w:rFonts w:ascii="Times New Roman" w:eastAsia="Times New Roman" w:hAnsi="Times New Roman" w:cs="Times New Roman"/>
            <w:sz w:val="24"/>
            <w:szCs w:val="24"/>
          </w:rPr>
          <w:t xml:space="preserve">the value of </w:t>
        </w:r>
      </w:ins>
      <w:r w:rsidRPr="000D237D">
        <w:rPr>
          <w:rFonts w:ascii="Times New Roman" w:eastAsia="Times New Roman" w:hAnsi="Times New Roman" w:cs="Times New Roman"/>
          <w:sz w:val="24"/>
          <w:szCs w:val="24"/>
        </w:rPr>
        <w:t>donated equipment, buildings</w:t>
      </w:r>
      <w:ins w:id="581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land for which title passes to the </w:t>
      </w:r>
      <w:del w:id="5813" w:author="OFFM" w:date="2024-04-16T10:53:00Z">
        <w:r w:rsidR="00817C00" w:rsidRPr="00F74592">
          <w:rPr>
            <w:rFonts w:ascii="Times New Roman" w:hAnsi="Times New Roman" w:cs="Times New Roman"/>
            <w:sz w:val="24"/>
            <w:szCs w:val="24"/>
          </w:rPr>
          <w:delText>non-Federal entity</w:delText>
        </w:r>
      </w:del>
      <w:ins w:id="5814"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may differ according to the </w:t>
      </w:r>
      <w:del w:id="5815" w:author="OFFM" w:date="2024-04-16T10:53:00Z">
        <w:r w:rsidR="00817C00" w:rsidRPr="00F74592">
          <w:rPr>
            <w:rFonts w:ascii="Times New Roman" w:hAnsi="Times New Roman" w:cs="Times New Roman"/>
            <w:sz w:val="24"/>
            <w:szCs w:val="24"/>
          </w:rPr>
          <w:delText>purpose of the Federal award, if paragraph (h)(1) or (2) of this section applies.</w:delText>
        </w:r>
      </w:del>
      <w:ins w:id="5816" w:author="OFFM" w:date="2024-04-16T10:53:00Z">
        <w:r w:rsidRPr="000D237D">
          <w:rPr>
            <w:rFonts w:ascii="Times New Roman" w:eastAsia="Times New Roman" w:hAnsi="Times New Roman" w:cs="Times New Roman"/>
            <w:sz w:val="24"/>
            <w:szCs w:val="24"/>
          </w:rPr>
          <w:t>following:</w:t>
        </w:r>
      </w:ins>
      <w:r w:rsidRPr="000D237D">
        <w:rPr>
          <w:rFonts w:ascii="Times New Roman" w:eastAsia="Times New Roman" w:hAnsi="Times New Roman" w:cs="Times New Roman"/>
          <w:sz w:val="24"/>
          <w:szCs w:val="24"/>
        </w:rPr>
        <w:t xml:space="preserve"> </w:t>
      </w:r>
    </w:p>
    <w:p w14:paraId="13B87C28" w14:textId="6151CF6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If the purpose of the Federal award is to assist the </w:t>
      </w:r>
      <w:del w:id="5817" w:author="OFFM" w:date="2024-04-16T10:53:00Z">
        <w:r w:rsidR="00817C00" w:rsidRPr="00F74592">
          <w:rPr>
            <w:rFonts w:ascii="Times New Roman" w:hAnsi="Times New Roman" w:cs="Times New Roman"/>
            <w:sz w:val="24"/>
            <w:szCs w:val="24"/>
          </w:rPr>
          <w:delText>non-Federal entity in the acquisition of</w:delText>
        </w:r>
      </w:del>
      <w:ins w:id="5818" w:author="OFFM" w:date="2024-04-16T10:53:00Z">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in acquiring</w:t>
        </w:r>
      </w:ins>
      <w:r w:rsidRPr="000D237D">
        <w:rPr>
          <w:rFonts w:ascii="Times New Roman" w:eastAsia="Times New Roman" w:hAnsi="Times New Roman" w:cs="Times New Roman"/>
          <w:sz w:val="24"/>
          <w:szCs w:val="24"/>
        </w:rPr>
        <w:t xml:space="preserve"> equipment, buildings</w:t>
      </w:r>
      <w:ins w:id="581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or land, the aggregate value of the donated property may be claimed as cost sharing</w:t>
      </w:r>
      <w:del w:id="5820" w:author="OFFM" w:date="2024-04-16T10:53:00Z">
        <w:r w:rsidR="00817C00" w:rsidRPr="00F74592">
          <w:rPr>
            <w:rFonts w:ascii="Times New Roman" w:hAnsi="Times New Roman" w:cs="Times New Roman"/>
            <w:sz w:val="24"/>
            <w:szCs w:val="24"/>
          </w:rPr>
          <w:delText xml:space="preserve"> or matching</w:delText>
        </w:r>
      </w:del>
      <w:r w:rsidRPr="000D237D">
        <w:rPr>
          <w:rFonts w:ascii="Times New Roman" w:eastAsia="Times New Roman" w:hAnsi="Times New Roman" w:cs="Times New Roman"/>
          <w:sz w:val="24"/>
          <w:szCs w:val="24"/>
        </w:rPr>
        <w:t xml:space="preserve">. </w:t>
      </w:r>
    </w:p>
    <w:p w14:paraId="277FCA39" w14:textId="58E4CFC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(2) If the purpose of the Federal award is to support activities that require the use of equipment, buildings</w:t>
      </w:r>
      <w:ins w:id="582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or land,</w:t>
      </w:r>
      <w:del w:id="5822" w:author="OFFM" w:date="2024-04-16T10:53:00Z">
        <w:r w:rsidR="00817C00" w:rsidRPr="00F74592">
          <w:rPr>
            <w:rFonts w:ascii="Times New Roman" w:hAnsi="Times New Roman" w:cs="Times New Roman"/>
            <w:sz w:val="24"/>
            <w:szCs w:val="24"/>
          </w:rPr>
          <w:delText xml:space="preserve"> normally</w:delText>
        </w:r>
      </w:del>
      <w:r w:rsidRPr="000D237D">
        <w:rPr>
          <w:rFonts w:ascii="Times New Roman" w:eastAsia="Times New Roman" w:hAnsi="Times New Roman" w:cs="Times New Roman"/>
          <w:sz w:val="24"/>
          <w:szCs w:val="24"/>
        </w:rPr>
        <w:t xml:space="preserve"> only depreciation charges for equipment and buildings </w:t>
      </w:r>
      <w:r w:rsidRPr="000D237D">
        <w:rPr>
          <w:rFonts w:ascii="Times New Roman" w:eastAsia="Times New Roman" w:hAnsi="Times New Roman" w:cs="Times New Roman"/>
          <w:sz w:val="24"/>
          <w:szCs w:val="24"/>
        </w:rPr>
        <w:lastRenderedPageBreak/>
        <w:t>may be made. However, the fair market value of equipment or other capital assets and fair rental charges for land may be allowed</w:t>
      </w:r>
      <w:del w:id="5823" w:author="OFFM" w:date="2024-04-16T10:53:00Z">
        <w:r w:rsidR="00817C00" w:rsidRPr="00F74592">
          <w:rPr>
            <w:rFonts w:ascii="Times New Roman" w:hAnsi="Times New Roman" w:cs="Times New Roman"/>
            <w:sz w:val="24"/>
            <w:szCs w:val="24"/>
          </w:rPr>
          <w:delText>,</w:delText>
        </w:r>
      </w:del>
      <w:ins w:id="5824" w:author="OFFM" w:date="2024-04-16T10:53:00Z">
        <w:r w:rsidRPr="000D237D">
          <w:rPr>
            <w:rFonts w:ascii="Times New Roman" w:eastAsia="Times New Roman" w:hAnsi="Times New Roman" w:cs="Times New Roman"/>
            <w:sz w:val="24"/>
            <w:szCs w:val="24"/>
          </w:rPr>
          <w:t xml:space="preserve"> if</w:t>
        </w:r>
      </w:ins>
      <w:r w:rsidRPr="000D237D">
        <w:rPr>
          <w:rFonts w:ascii="Times New Roman" w:eastAsia="Times New Roman" w:hAnsi="Times New Roman" w:cs="Times New Roman"/>
          <w:sz w:val="24"/>
          <w:szCs w:val="24"/>
        </w:rPr>
        <w:t xml:space="preserve"> provided </w:t>
      </w:r>
      <w:del w:id="5825" w:author="OFFM" w:date="2024-04-16T10:53:00Z">
        <w:r w:rsidR="00817C00" w:rsidRPr="00F74592">
          <w:rPr>
            <w:rFonts w:ascii="Times New Roman" w:hAnsi="Times New Roman" w:cs="Times New Roman"/>
            <w:sz w:val="24"/>
            <w:szCs w:val="24"/>
          </w:rPr>
          <w:delText>that</w:delText>
        </w:r>
      </w:del>
      <w:ins w:id="5826" w:author="OFFM" w:date="2024-04-16T10:53:00Z">
        <w:r w:rsidRPr="000D237D">
          <w:rPr>
            <w:rFonts w:ascii="Times New Roman" w:eastAsia="Times New Roman" w:hAnsi="Times New Roman" w:cs="Times New Roman"/>
            <w:sz w:val="24"/>
            <w:szCs w:val="24"/>
          </w:rPr>
          <w:t>in the terms and conditions of</w:t>
        </w:r>
      </w:ins>
      <w:r w:rsidRPr="000D237D">
        <w:rPr>
          <w:rFonts w:ascii="Times New Roman" w:eastAsia="Times New Roman" w:hAnsi="Times New Roman" w:cs="Times New Roman"/>
          <w:sz w:val="24"/>
          <w:szCs w:val="24"/>
        </w:rPr>
        <w:t xml:space="preserve"> the Federal </w:t>
      </w:r>
      <w:del w:id="5827" w:author="OFFM" w:date="2024-04-16T10:53:00Z">
        <w:r w:rsidR="00817C00" w:rsidRPr="00F74592">
          <w:rPr>
            <w:rFonts w:ascii="Times New Roman" w:hAnsi="Times New Roman" w:cs="Times New Roman"/>
            <w:sz w:val="24"/>
            <w:szCs w:val="24"/>
          </w:rPr>
          <w:delText>awarding agency has approved the charges.</w:delText>
        </w:r>
      </w:del>
      <w:ins w:id="5828" w:author="OFFM" w:date="2024-04-16T10:53:00Z">
        <w:r w:rsidRPr="000D237D">
          <w:rPr>
            <w:rFonts w:ascii="Times New Roman" w:eastAsia="Times New Roman" w:hAnsi="Times New Roman" w:cs="Times New Roman"/>
            <w:sz w:val="24"/>
            <w:szCs w:val="24"/>
          </w:rPr>
          <w:t>award.</w:t>
        </w:r>
      </w:ins>
      <w:r w:rsidRPr="000D237D">
        <w:rPr>
          <w:rFonts w:ascii="Times New Roman" w:eastAsia="Times New Roman" w:hAnsi="Times New Roman" w:cs="Times New Roman"/>
          <w:sz w:val="24"/>
          <w:szCs w:val="24"/>
        </w:rPr>
        <w:t xml:space="preserve"> See</w:t>
      </w:r>
      <w:del w:id="5829" w:author="OFFM" w:date="2024-04-16T10:53:00Z">
        <w:r w:rsidR="00817C00" w:rsidRPr="00F74592">
          <w:rPr>
            <w:rFonts w:ascii="Times New Roman" w:hAnsi="Times New Roman" w:cs="Times New Roman"/>
            <w:sz w:val="24"/>
            <w:szCs w:val="24"/>
          </w:rPr>
          <w:delText xml:space="preserve"> also</w:delText>
        </w:r>
      </w:del>
      <w:r w:rsidRPr="000D237D">
        <w:rPr>
          <w:rFonts w:ascii="Times New Roman" w:eastAsia="Times New Roman" w:hAnsi="Times New Roman" w:cs="Times New Roman"/>
          <w:sz w:val="24"/>
          <w:szCs w:val="24"/>
        </w:rPr>
        <w:t xml:space="preserve"> § 200.420. </w:t>
      </w:r>
    </w:p>
    <w:p w14:paraId="6C7DAF51" w14:textId="11DA69E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The value of donated property must be determined in accordance with the </w:t>
      </w:r>
      <w:del w:id="5830" w:author="OFFM" w:date="2024-04-16T10:53:00Z">
        <w:r w:rsidR="00817C00" w:rsidRPr="00F74592">
          <w:rPr>
            <w:rFonts w:ascii="Times New Roman" w:hAnsi="Times New Roman" w:cs="Times New Roman"/>
            <w:sz w:val="24"/>
            <w:szCs w:val="24"/>
          </w:rPr>
          <w:delText xml:space="preserve">usual </w:delText>
        </w:r>
      </w:del>
      <w:r w:rsidRPr="000D237D">
        <w:rPr>
          <w:rFonts w:ascii="Times New Roman" w:eastAsia="Times New Roman" w:hAnsi="Times New Roman" w:cs="Times New Roman"/>
          <w:sz w:val="24"/>
          <w:szCs w:val="24"/>
        </w:rPr>
        <w:t xml:space="preserve">accounting policies of the </w:t>
      </w:r>
      <w:del w:id="5831" w:author="OFFM" w:date="2024-04-16T10:53:00Z">
        <w:r w:rsidR="00817C00" w:rsidRPr="00F74592">
          <w:rPr>
            <w:rFonts w:ascii="Times New Roman" w:hAnsi="Times New Roman" w:cs="Times New Roman"/>
            <w:sz w:val="24"/>
            <w:szCs w:val="24"/>
          </w:rPr>
          <w:delText>non-Federal entity,</w:delText>
        </w:r>
      </w:del>
      <w:ins w:id="5832"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with the following qualifications: </w:t>
      </w:r>
    </w:p>
    <w:p w14:paraId="2CBBA2A0" w14:textId="0FED91F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value of donated land and buildings must not exceed its fair market value at the time of donation to the </w:t>
      </w:r>
      <w:del w:id="5833" w:author="OFFM" w:date="2024-04-16T10:53:00Z">
        <w:r w:rsidR="00817C00" w:rsidRPr="00F74592">
          <w:rPr>
            <w:rFonts w:ascii="Times New Roman" w:hAnsi="Times New Roman" w:cs="Times New Roman"/>
            <w:sz w:val="24"/>
            <w:szCs w:val="24"/>
          </w:rPr>
          <w:delText>non-Federal entity</w:delText>
        </w:r>
      </w:del>
      <w:ins w:id="5834"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as established by an independent appraiser (</w:t>
      </w:r>
      <w:del w:id="5835" w:author="OFFM" w:date="2024-04-16T10:53:00Z">
        <w:r w:rsidR="00817C00" w:rsidRPr="00F74592">
          <w:rPr>
            <w:rFonts w:ascii="Times New Roman" w:hAnsi="Times New Roman" w:cs="Times New Roman"/>
            <w:sz w:val="24"/>
            <w:szCs w:val="24"/>
          </w:rPr>
          <w:delText>e.g.,</w:delText>
        </w:r>
      </w:del>
      <w:ins w:id="5836" w:author="OFFM" w:date="2024-04-16T10:53:00Z">
        <w:r w:rsidRPr="000D237D">
          <w:rPr>
            <w:rFonts w:ascii="Times New Roman" w:eastAsia="Times New Roman" w:hAnsi="Times New Roman" w:cs="Times New Roman"/>
            <w:sz w:val="24"/>
            <w:szCs w:val="24"/>
          </w:rPr>
          <w:t>for example,</w:t>
        </w:r>
      </w:ins>
      <w:r w:rsidRPr="000D237D">
        <w:rPr>
          <w:rFonts w:ascii="Times New Roman" w:eastAsia="Times New Roman" w:hAnsi="Times New Roman" w:cs="Times New Roman"/>
          <w:sz w:val="24"/>
          <w:szCs w:val="24"/>
        </w:rPr>
        <w:t xml:space="preserve"> certified real property appraiser or General Services Administration representative) and certified by a responsible official of the </w:t>
      </w:r>
      <w:del w:id="5837" w:author="OFFM" w:date="2024-04-16T10:53:00Z">
        <w:r w:rsidR="00817C00" w:rsidRPr="00F74592">
          <w:rPr>
            <w:rFonts w:ascii="Times New Roman" w:hAnsi="Times New Roman" w:cs="Times New Roman"/>
            <w:sz w:val="24"/>
            <w:szCs w:val="24"/>
          </w:rPr>
          <w:delText>non-Federal entity</w:delText>
        </w:r>
      </w:del>
      <w:ins w:id="5838"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as required by the Uniform Relocation Assistance and Real Property Acquisition Policies Act of 1970, as amended, (42 </w:t>
      </w:r>
      <w:del w:id="5839" w:author="OFFM" w:date="2024-04-16T10:53:00Z">
        <w:r w:rsidR="00817C00" w:rsidRPr="00F74592">
          <w:rPr>
            <w:rFonts w:ascii="Times New Roman" w:hAnsi="Times New Roman" w:cs="Times New Roman"/>
            <w:sz w:val="24"/>
            <w:szCs w:val="24"/>
          </w:rPr>
          <w:delText>U.S.C.</w:delText>
        </w:r>
      </w:del>
      <w:ins w:id="5840" w:author="OFFM" w:date="2024-04-16T10:53:00Z">
        <w:r w:rsidRPr="000D237D">
          <w:rPr>
            <w:rFonts w:ascii="Times New Roman" w:eastAsia="Times New Roman" w:hAnsi="Times New Roman" w:cs="Times New Roman"/>
            <w:sz w:val="24"/>
            <w:szCs w:val="24"/>
          </w:rPr>
          <w:t>USC</w:t>
        </w:r>
      </w:ins>
      <w:r w:rsidRPr="000D237D">
        <w:rPr>
          <w:rFonts w:ascii="Times New Roman" w:eastAsia="Times New Roman" w:hAnsi="Times New Roman" w:cs="Times New Roman"/>
          <w:sz w:val="24"/>
          <w:szCs w:val="24"/>
        </w:rPr>
        <w:t xml:space="preserve"> 4601</w:t>
      </w:r>
      <w:del w:id="5841" w:author="OFFM" w:date="2024-04-16T10:53:00Z">
        <w:r w:rsidR="00817C00" w:rsidRPr="00F74592">
          <w:rPr>
            <w:rFonts w:ascii="Times New Roman" w:hAnsi="Times New Roman" w:cs="Times New Roman"/>
            <w:sz w:val="24"/>
            <w:szCs w:val="24"/>
          </w:rPr>
          <w:delText>–</w:delText>
        </w:r>
      </w:del>
      <w:ins w:id="584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4655</w:t>
      </w:r>
      <w:del w:id="5843" w:author="OFFM" w:date="2024-04-16T10:53:00Z">
        <w:r w:rsidR="00817C00" w:rsidRPr="00F74592">
          <w:rPr>
            <w:rFonts w:ascii="Times New Roman" w:hAnsi="Times New Roman" w:cs="Times New Roman"/>
            <w:sz w:val="24"/>
            <w:szCs w:val="24"/>
          </w:rPr>
          <w:delText>) (Uniform Act</w:delText>
        </w:r>
      </w:del>
      <w:r w:rsidRPr="000D237D">
        <w:rPr>
          <w:rFonts w:ascii="Times New Roman" w:eastAsia="Times New Roman" w:hAnsi="Times New Roman" w:cs="Times New Roman"/>
          <w:sz w:val="24"/>
          <w:szCs w:val="24"/>
        </w:rPr>
        <w:t>) except as provided in the implementing regulations at 49 CFR part 24, “Uniform Relocation Assistance And Real Property Acquisition For Federal And Federally-Assisted Programs</w:t>
      </w:r>
      <w:del w:id="5844" w:author="OFFM" w:date="2024-04-16T10:53:00Z">
        <w:r w:rsidR="00817C00" w:rsidRPr="00F74592">
          <w:rPr>
            <w:rFonts w:ascii="Times New Roman" w:hAnsi="Times New Roman" w:cs="Times New Roman"/>
            <w:sz w:val="24"/>
            <w:szCs w:val="24"/>
          </w:rPr>
          <w:delText>”.</w:delText>
        </w:r>
      </w:del>
      <w:ins w:id="584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355A92B1" w14:textId="2805B0C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The value of donated equipment must not exceed the fair market value </w:t>
      </w:r>
      <w:del w:id="5846" w:author="OFFM" w:date="2024-04-16T10:53:00Z">
        <w:r w:rsidR="00817C00" w:rsidRPr="00F74592">
          <w:rPr>
            <w:rFonts w:ascii="Times New Roman" w:hAnsi="Times New Roman" w:cs="Times New Roman"/>
            <w:sz w:val="24"/>
            <w:szCs w:val="24"/>
          </w:rPr>
          <w:delText xml:space="preserve">of equipment of the same age and condition </w:delText>
        </w:r>
      </w:del>
      <w:r w:rsidRPr="000D237D">
        <w:rPr>
          <w:rFonts w:ascii="Times New Roman" w:eastAsia="Times New Roman" w:hAnsi="Times New Roman" w:cs="Times New Roman"/>
          <w:sz w:val="24"/>
          <w:szCs w:val="24"/>
        </w:rPr>
        <w:t xml:space="preserve">at the time of donation. </w:t>
      </w:r>
    </w:p>
    <w:p w14:paraId="6EBA5D79"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The value of donated space must not exceed the fair rental value of comparable space as established by an independent appraisal of comparable space and facilities in a privately-owned building in the same locality. </w:t>
      </w:r>
    </w:p>
    <w:p w14:paraId="7EA0EE9A"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The value of loaned equipment must not exceed its fair rental value. </w:t>
      </w:r>
    </w:p>
    <w:p w14:paraId="7EEE8FB0" w14:textId="12E8C7F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(j) </w:t>
      </w:r>
      <w:del w:id="5847" w:author="OFFM" w:date="2024-04-16T10:53:00Z">
        <w:r w:rsidR="00817C00" w:rsidRPr="00F74592">
          <w:rPr>
            <w:rFonts w:ascii="Times New Roman" w:hAnsi="Times New Roman" w:cs="Times New Roman"/>
            <w:sz w:val="24"/>
            <w:szCs w:val="24"/>
          </w:rPr>
          <w:delText xml:space="preserve">For </w:delText>
        </w:r>
      </w:del>
      <w:ins w:id="5848" w:author="OFFM" w:date="2024-04-16T10:53:00Z">
        <w:r w:rsidRPr="000D237D">
          <w:rPr>
            <w:rFonts w:ascii="Times New Roman" w:eastAsia="Times New Roman" w:hAnsi="Times New Roman" w:cs="Times New Roman"/>
            <w:sz w:val="24"/>
            <w:szCs w:val="24"/>
          </w:rPr>
          <w:t xml:space="preserve">The fair market value of </w:t>
        </w:r>
      </w:ins>
      <w:r w:rsidRPr="000D237D">
        <w:rPr>
          <w:rFonts w:ascii="Times New Roman" w:eastAsia="Times New Roman" w:hAnsi="Times New Roman" w:cs="Times New Roman"/>
          <w:sz w:val="24"/>
          <w:szCs w:val="24"/>
        </w:rPr>
        <w:t>third-party in-kind contributions</w:t>
      </w:r>
      <w:del w:id="5849" w:author="OFFM" w:date="2024-04-16T10:53:00Z">
        <w:r w:rsidR="00817C00" w:rsidRPr="00F74592">
          <w:rPr>
            <w:rFonts w:ascii="Times New Roman" w:hAnsi="Times New Roman" w:cs="Times New Roman"/>
            <w:sz w:val="24"/>
            <w:szCs w:val="24"/>
          </w:rPr>
          <w:delText>, the fair market value of goods and services</w:delText>
        </w:r>
      </w:del>
      <w:r w:rsidRPr="000D237D">
        <w:rPr>
          <w:rFonts w:ascii="Times New Roman" w:eastAsia="Times New Roman" w:hAnsi="Times New Roman" w:cs="Times New Roman"/>
          <w:sz w:val="24"/>
          <w:szCs w:val="24"/>
        </w:rPr>
        <w:t xml:space="preserve"> must be documented and</w:t>
      </w:r>
      <w:ins w:id="585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to the extent feasible</w:t>
      </w:r>
      <w:ins w:id="585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supported by the same methods used internally by the </w:t>
      </w:r>
      <w:del w:id="5852" w:author="OFFM" w:date="2024-04-16T10:53:00Z">
        <w:r w:rsidR="00817C00" w:rsidRPr="00F74592">
          <w:rPr>
            <w:rFonts w:ascii="Times New Roman" w:hAnsi="Times New Roman" w:cs="Times New Roman"/>
            <w:sz w:val="24"/>
            <w:szCs w:val="24"/>
          </w:rPr>
          <w:delText xml:space="preserve">non-Federal entity. </w:delText>
        </w:r>
      </w:del>
      <w:ins w:id="5853" w:author="OFFM" w:date="2024-04-16T10:53:00Z">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w:t>
        </w:r>
      </w:ins>
    </w:p>
    <w:p w14:paraId="210B5BFC" w14:textId="1302EF8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5854" w:name="_Hlk162430640"/>
      <w:r w:rsidRPr="000D237D">
        <w:rPr>
          <w:rFonts w:ascii="Times New Roman" w:eastAsia="Times New Roman" w:hAnsi="Times New Roman" w:cs="Times New Roman"/>
          <w:sz w:val="24"/>
          <w:szCs w:val="24"/>
        </w:rPr>
        <w:t xml:space="preserve">(k) For </w:t>
      </w:r>
      <w:del w:id="5855" w:author="OFFM" w:date="2024-04-16T10:53:00Z">
        <w:r w:rsidR="00817C00" w:rsidRPr="00F74592">
          <w:rPr>
            <w:rFonts w:ascii="Times New Roman" w:hAnsi="Times New Roman" w:cs="Times New Roman"/>
            <w:sz w:val="24"/>
            <w:szCs w:val="24"/>
          </w:rPr>
          <w:delText>IHEs, see also</w:delText>
        </w:r>
      </w:del>
      <w:ins w:id="5856" w:author="OFFM" w:date="2024-04-16T10:53:00Z">
        <w:r w:rsidRPr="000D237D">
          <w:rPr>
            <w:rFonts w:ascii="Times New Roman" w:eastAsia="Times New Roman" w:hAnsi="Times New Roman" w:cs="Times New Roman"/>
            <w:sz w:val="24"/>
            <w:szCs w:val="24"/>
          </w:rPr>
          <w:t xml:space="preserve">institutions of higher education (IHE), voluntary uncommitted cost sharing should be treated differently from mandatory or voluntary committed cost sharing. </w:t>
        </w:r>
        <w:r w:rsidRPr="000D237D">
          <w:rPr>
            <w:rFonts w:ascii="Times New Roman" w:eastAsia="Times New Roman" w:hAnsi="Times New Roman" w:cs="Times New Roman"/>
            <w:sz w:val="24"/>
            <w:szCs w:val="24"/>
          </w:rPr>
          <w:lastRenderedPageBreak/>
          <w:t>Voluntary uncommitted cost sharing should not be included in the organized research base for computing the indirect cost rate or reflected in any allocation of indirect costs. Voluntary uncommitted cost sharing includes faculty-donated additional time above that agreed to as part of the award. See</w:t>
        </w:r>
      </w:ins>
      <w:r w:rsidRPr="000D237D">
        <w:rPr>
          <w:rFonts w:ascii="Times New Roman" w:eastAsia="Times New Roman" w:hAnsi="Times New Roman" w:cs="Times New Roman"/>
          <w:sz w:val="24"/>
          <w:szCs w:val="24"/>
        </w:rPr>
        <w:t xml:space="preserve"> OMB memorandum M</w:t>
      </w:r>
      <w:del w:id="5857" w:author="OFFM" w:date="2024-04-16T10:53:00Z">
        <w:r w:rsidR="00817C00" w:rsidRPr="00F74592">
          <w:rPr>
            <w:rFonts w:ascii="Times New Roman" w:hAnsi="Times New Roman" w:cs="Times New Roman"/>
            <w:sz w:val="24"/>
            <w:szCs w:val="24"/>
          </w:rPr>
          <w:delText>–</w:delText>
        </w:r>
      </w:del>
      <w:ins w:id="585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01</w:t>
      </w:r>
      <w:del w:id="5859" w:author="OFFM" w:date="2024-04-16T10:53:00Z">
        <w:r w:rsidR="00817C00" w:rsidRPr="00F74592">
          <w:rPr>
            <w:rFonts w:ascii="Times New Roman" w:hAnsi="Times New Roman" w:cs="Times New Roman"/>
            <w:sz w:val="24"/>
            <w:szCs w:val="24"/>
          </w:rPr>
          <w:delText>–</w:delText>
        </w:r>
      </w:del>
      <w:ins w:id="586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06, dated January 5, 2001, Clarification of OMB A</w:t>
      </w:r>
      <w:del w:id="5861" w:author="OFFM" w:date="2024-04-16T10:53:00Z">
        <w:r w:rsidR="00817C00" w:rsidRPr="00F74592">
          <w:rPr>
            <w:rFonts w:ascii="Times New Roman" w:hAnsi="Times New Roman" w:cs="Times New Roman"/>
            <w:sz w:val="24"/>
            <w:szCs w:val="24"/>
          </w:rPr>
          <w:delText>–</w:delText>
        </w:r>
      </w:del>
      <w:ins w:id="586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21 Treatment of Voluntary Uncommitted Cost Sharing and Tuition Remission Costs. </w:t>
      </w:r>
    </w:p>
    <w:p w14:paraId="4BD48E90"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5863" w:name="_Hlk118451087"/>
      <w:bookmarkEnd w:id="5854"/>
      <w:r w:rsidRPr="000D237D">
        <w:rPr>
          <w:rFonts w:ascii="Times New Roman" w:eastAsia="Times New Roman" w:hAnsi="Times New Roman" w:cs="Times New Roman"/>
          <w:b/>
          <w:bCs/>
          <w:sz w:val="24"/>
          <w:szCs w:val="24"/>
        </w:rPr>
        <w:t>§ 200.307 Program income.</w:t>
      </w:r>
    </w:p>
    <w:p w14:paraId="346E171C" w14:textId="72AC2A0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r w:rsidRPr="00A63D45">
        <w:rPr>
          <w:rFonts w:ascii="Times New Roman" w:hAnsi="Times New Roman"/>
          <w:i/>
          <w:sz w:val="24"/>
        </w:rPr>
        <w:t>General.</w:t>
      </w:r>
      <w:r w:rsidRPr="000D237D">
        <w:rPr>
          <w:rFonts w:ascii="Times New Roman" w:eastAsia="Times New Roman" w:hAnsi="Times New Roman" w:cs="Times New Roman"/>
          <w:sz w:val="24"/>
          <w:szCs w:val="24"/>
        </w:rPr>
        <w:t xml:space="preserve"> </w:t>
      </w:r>
      <w:del w:id="5864" w:author="OFFM" w:date="2024-04-16T10:53:00Z">
        <w:r w:rsidR="00817C00" w:rsidRPr="00F74592">
          <w:rPr>
            <w:rFonts w:ascii="Times New Roman" w:hAnsi="Times New Roman" w:cs="Times New Roman"/>
            <w:sz w:val="24"/>
            <w:szCs w:val="24"/>
          </w:rPr>
          <w:delText xml:space="preserve">Non-Federal entities are encouraged to earn income to defray program costs where appropriate. </w:delText>
        </w:r>
      </w:del>
      <w:ins w:id="5865"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is encouraged to earn income to defray program costs when appropriate. Program income must be used for the original purpose of the Federal award. Program income earned during the period of performance may only be used for costs incurred during the period of performance or allowable closeout costs. See § 200.472(b). Program income must be expended prior to requesting additional Federal funds. Program income exceeding amounts specified in the Federal award may be added to or deducted from the total allowable costs in accordance with the terms and conditions of the Federal award.</w:t>
        </w:r>
      </w:ins>
    </w:p>
    <w:p w14:paraId="7E795D1E" w14:textId="77777777" w:rsidR="000B5224" w:rsidRPr="000D237D" w:rsidRDefault="00F2264C" w:rsidP="000B5224">
      <w:pPr>
        <w:spacing w:after="0" w:line="480" w:lineRule="auto"/>
        <w:ind w:firstLine="720"/>
        <w:contextualSpacing/>
        <w:rPr>
          <w:moveTo w:id="5866" w:author="OFFM" w:date="2024-04-16T10:53:00Z"/>
          <w:rFonts w:ascii="Times New Roman" w:eastAsia="Times New Roman" w:hAnsi="Times New Roman" w:cs="Times New Roman"/>
          <w:sz w:val="24"/>
          <w:szCs w:val="24"/>
        </w:rPr>
      </w:pPr>
      <w:ins w:id="5867" w:author="OFFM" w:date="2024-04-16T10:53:00Z">
        <w:r w:rsidRPr="000D237D">
          <w:rPr>
            <w:rFonts w:ascii="Times New Roman" w:eastAsia="Times New Roman" w:hAnsi="Times New Roman" w:cs="Times New Roman"/>
            <w:sz w:val="24"/>
            <w:szCs w:val="24"/>
          </w:rPr>
          <w:t xml:space="preserve">(b) </w:t>
        </w:r>
        <w:r w:rsidRPr="000D237D">
          <w:rPr>
            <w:rFonts w:ascii="Times New Roman" w:eastAsia="Times New Roman" w:hAnsi="Times New Roman" w:cs="Times New Roman"/>
            <w:i/>
            <w:iCs/>
            <w:sz w:val="24"/>
            <w:szCs w:val="24"/>
          </w:rPr>
          <w:t>Use of program income.</w:t>
        </w:r>
        <w:r w:rsidRPr="000D237D">
          <w:rPr>
            <w:rFonts w:ascii="Times New Roman" w:eastAsia="Times New Roman" w:hAnsi="Times New Roman" w:cs="Times New Roman"/>
            <w:sz w:val="24"/>
            <w:szCs w:val="24"/>
          </w:rPr>
          <w:t xml:space="preserve"> There are three methods of applying program income: deduction; addition; and cost-sharing. The Federal agency should specify what program income method(s) will be used in the terms and conditions of the Federal award. The deduction method will be used if the Federal agency does not specify a method for applying program income. When no program income method is specified in the Federal award, prior approval is required to use the addition or cost sharing methods. However, the addition method will be used when no method is specified for awards made to institutions of higher education (IHE) and nonprofit research institutions. In specifying alternatives to </w:t>
        </w:r>
        <w:r w:rsidRPr="000D237D">
          <w:rPr>
            <w:rFonts w:ascii="Times New Roman" w:hAnsi="Times New Roman" w:cs="Times New Roman"/>
            <w:sz w:val="24"/>
            <w:szCs w:val="24"/>
          </w:rPr>
          <w:t>the deduction and addition methods</w:t>
        </w:r>
        <w:r w:rsidRPr="000D237D">
          <w:rPr>
            <w:rFonts w:ascii="Times New Roman" w:eastAsia="Times New Roman" w:hAnsi="Times New Roman" w:cs="Times New Roman"/>
            <w:sz w:val="24"/>
            <w:szCs w:val="24"/>
          </w:rPr>
          <w:t xml:space="preserve">, the Federal agency may distinguish between income earned by the recipient and income earned by subrecipients as well as between the sources, kinds, or amounts of income. </w:t>
        </w:r>
      </w:ins>
      <w:moveToRangeStart w:id="5868" w:author="OFFM" w:date="2024-04-16T10:53:00Z" w:name="move164157220"/>
    </w:p>
    <w:p w14:paraId="10F640D6" w14:textId="77777777" w:rsidR="000B5224" w:rsidRPr="000D237D" w:rsidRDefault="00F2264C" w:rsidP="000B5224">
      <w:pPr>
        <w:spacing w:after="0" w:line="480" w:lineRule="auto"/>
        <w:ind w:firstLine="720"/>
        <w:contextualSpacing/>
        <w:rPr>
          <w:ins w:id="5869" w:author="OFFM" w:date="2024-04-16T10:53:00Z"/>
          <w:rFonts w:ascii="Times New Roman" w:eastAsia="Times New Roman" w:hAnsi="Times New Roman" w:cs="Times New Roman"/>
          <w:sz w:val="24"/>
          <w:szCs w:val="24"/>
        </w:rPr>
      </w:pPr>
      <w:moveTo w:id="5870" w:author="OFFM" w:date="2024-04-16T10:53:00Z">
        <w:r w:rsidRPr="000D237D">
          <w:rPr>
            <w:rFonts w:ascii="Times New Roman" w:eastAsia="Times New Roman" w:hAnsi="Times New Roman" w:cs="Times New Roman"/>
            <w:sz w:val="24"/>
            <w:szCs w:val="24"/>
          </w:rPr>
          <w:lastRenderedPageBreak/>
          <w:t xml:space="preserve">(1) </w:t>
        </w:r>
        <w:r w:rsidRPr="00A63D45">
          <w:rPr>
            <w:rFonts w:ascii="Times New Roman" w:hAnsi="Times New Roman"/>
            <w:i/>
            <w:sz w:val="24"/>
          </w:rPr>
          <w:t>Deduction.</w:t>
        </w:r>
        <w:r w:rsidRPr="000D237D">
          <w:rPr>
            <w:rFonts w:ascii="Times New Roman" w:eastAsia="Times New Roman" w:hAnsi="Times New Roman" w:cs="Times New Roman"/>
            <w:sz w:val="24"/>
            <w:szCs w:val="24"/>
          </w:rPr>
          <w:t xml:space="preserve"> </w:t>
        </w:r>
      </w:moveTo>
      <w:moveToRangeEnd w:id="5868"/>
      <w:ins w:id="5871" w:author="OFFM" w:date="2024-04-16T10:53:00Z">
        <w:r w:rsidRPr="000D237D">
          <w:rPr>
            <w:rFonts w:ascii="Times New Roman" w:eastAsia="Times New Roman" w:hAnsi="Times New Roman" w:cs="Times New Roman"/>
            <w:sz w:val="24"/>
            <w:szCs w:val="24"/>
          </w:rPr>
          <w:t>Program income is deducted from the total allowable costs, reducing the overall total amount of the Federal award.</w:t>
        </w:r>
      </w:ins>
    </w:p>
    <w:p w14:paraId="52220BD0" w14:textId="51D5C894" w:rsidR="000B5224" w:rsidRPr="000D237D" w:rsidRDefault="00F2264C" w:rsidP="000B5224">
      <w:pPr>
        <w:spacing w:after="0" w:line="480" w:lineRule="auto"/>
        <w:ind w:firstLine="720"/>
        <w:contextualSpacing/>
        <w:rPr>
          <w:ins w:id="5872" w:author="OFFM" w:date="2024-04-16T10:53:00Z"/>
          <w:rFonts w:ascii="Times New Roman" w:eastAsia="Times New Roman" w:hAnsi="Times New Roman" w:cs="Times New Roman"/>
          <w:sz w:val="24"/>
          <w:szCs w:val="24"/>
        </w:rPr>
      </w:pPr>
      <w:moveToRangeStart w:id="5873" w:author="OFFM" w:date="2024-04-16T10:53:00Z" w:name="move164157221"/>
      <w:moveTo w:id="5874" w:author="OFFM" w:date="2024-04-16T10:53:00Z">
        <w:r w:rsidRPr="000D237D">
          <w:rPr>
            <w:rFonts w:ascii="Times New Roman" w:eastAsia="Times New Roman" w:hAnsi="Times New Roman" w:cs="Times New Roman"/>
            <w:sz w:val="24"/>
            <w:szCs w:val="24"/>
          </w:rPr>
          <w:t xml:space="preserve">(2) </w:t>
        </w:r>
        <w:r w:rsidRPr="00A63D45">
          <w:rPr>
            <w:rFonts w:ascii="Times New Roman" w:hAnsi="Times New Roman"/>
            <w:i/>
            <w:sz w:val="24"/>
          </w:rPr>
          <w:t>Addition.</w:t>
        </w:r>
        <w:r w:rsidRPr="000D237D">
          <w:rPr>
            <w:rFonts w:ascii="Times New Roman" w:eastAsia="Times New Roman" w:hAnsi="Times New Roman" w:cs="Times New Roman"/>
            <w:sz w:val="24"/>
            <w:szCs w:val="24"/>
          </w:rPr>
          <w:t xml:space="preserve"> </w:t>
        </w:r>
      </w:moveTo>
      <w:moveToRangeEnd w:id="5873"/>
      <w:del w:id="5875" w:author="OFFM" w:date="2024-04-16T10:53:00Z">
        <w:r w:rsidR="00817C00" w:rsidRPr="00F74592">
          <w:rPr>
            <w:rFonts w:ascii="Times New Roman" w:hAnsi="Times New Roman" w:cs="Times New Roman"/>
            <w:sz w:val="24"/>
            <w:szCs w:val="24"/>
          </w:rPr>
          <w:delText>(b) Cost of generating program income. If authorized by Federal regulations or the Federal award, costs incidental to the generation of</w:delText>
        </w:r>
      </w:del>
      <w:ins w:id="5876" w:author="OFFM" w:date="2024-04-16T10:53:00Z">
        <w:r w:rsidRPr="000D237D">
          <w:rPr>
            <w:rFonts w:ascii="Times New Roman" w:eastAsia="Times New Roman" w:hAnsi="Times New Roman" w:cs="Times New Roman"/>
            <w:sz w:val="24"/>
            <w:szCs w:val="24"/>
          </w:rPr>
          <w:t xml:space="preserve">Program income is added to the total allowable costs, increasing the overall total amount of the Federal award. </w:t>
        </w:r>
      </w:ins>
    </w:p>
    <w:p w14:paraId="7F2BFBA2" w14:textId="77777777" w:rsidR="000B5224" w:rsidRPr="000D237D" w:rsidRDefault="00F2264C" w:rsidP="000B5224">
      <w:pPr>
        <w:spacing w:after="0" w:line="480" w:lineRule="auto"/>
        <w:ind w:firstLine="720"/>
        <w:contextualSpacing/>
        <w:rPr>
          <w:ins w:id="5877" w:author="OFFM" w:date="2024-04-16T10:53:00Z"/>
          <w:rFonts w:ascii="Times New Roman" w:eastAsia="Times New Roman" w:hAnsi="Times New Roman" w:cs="Times New Roman"/>
          <w:sz w:val="24"/>
          <w:szCs w:val="24"/>
        </w:rPr>
      </w:pPr>
      <w:ins w:id="5878" w:author="OFFM" w:date="2024-04-16T10:53:00Z">
        <w:r w:rsidRPr="000D237D">
          <w:rPr>
            <w:rFonts w:ascii="Times New Roman" w:eastAsia="Times New Roman" w:hAnsi="Times New Roman" w:cs="Times New Roman"/>
            <w:sz w:val="24"/>
            <w:szCs w:val="24"/>
          </w:rPr>
          <w:t xml:space="preserve">(3) </w:t>
        </w:r>
        <w:r w:rsidRPr="000D237D">
          <w:rPr>
            <w:rFonts w:ascii="Times New Roman" w:eastAsia="Times New Roman" w:hAnsi="Times New Roman" w:cs="Times New Roman"/>
            <w:i/>
            <w:iCs/>
            <w:sz w:val="24"/>
            <w:szCs w:val="24"/>
          </w:rPr>
          <w:t>Cost sharing.</w:t>
        </w:r>
        <w:r w:rsidRPr="000D237D">
          <w:rPr>
            <w:rFonts w:ascii="Times New Roman" w:eastAsia="Times New Roman" w:hAnsi="Times New Roman" w:cs="Times New Roman"/>
            <w:sz w:val="24"/>
            <w:szCs w:val="24"/>
          </w:rPr>
          <w:t xml:space="preserve"> Program income is used to meet the Federal award’s cost sharing requirement. </w:t>
        </w:r>
      </w:ins>
    </w:p>
    <w:p w14:paraId="55616438" w14:textId="77777777" w:rsidR="000B5224" w:rsidRPr="000D237D" w:rsidRDefault="00F2264C" w:rsidP="000B5224">
      <w:pPr>
        <w:spacing w:after="0" w:line="480" w:lineRule="auto"/>
        <w:ind w:firstLine="720"/>
        <w:contextualSpacing/>
        <w:rPr>
          <w:ins w:id="5879" w:author="OFFM" w:date="2024-04-16T10:53:00Z"/>
          <w:rFonts w:ascii="Times New Roman" w:eastAsia="Times New Roman" w:hAnsi="Times New Roman" w:cs="Times New Roman"/>
          <w:sz w:val="24"/>
          <w:szCs w:val="24"/>
        </w:rPr>
      </w:pPr>
      <w:ins w:id="5880" w:author="OFFM" w:date="2024-04-16T10:53:00Z">
        <w:r w:rsidRPr="000D237D">
          <w:rPr>
            <w:rFonts w:ascii="Times New Roman" w:eastAsia="Times New Roman" w:hAnsi="Times New Roman" w:cs="Times New Roman"/>
            <w:sz w:val="24"/>
            <w:szCs w:val="24"/>
          </w:rPr>
          <w:t xml:space="preserve">(c) </w:t>
        </w:r>
        <w:r w:rsidRPr="000D237D">
          <w:rPr>
            <w:rFonts w:ascii="Times New Roman" w:eastAsia="Times New Roman" w:hAnsi="Times New Roman" w:cs="Times New Roman"/>
            <w:i/>
            <w:iCs/>
            <w:sz w:val="24"/>
            <w:szCs w:val="24"/>
          </w:rPr>
          <w:t>Income after the period of performance.</w:t>
        </w:r>
        <w:r w:rsidRPr="000D237D">
          <w:rPr>
            <w:rFonts w:ascii="Times New Roman" w:eastAsia="Times New Roman" w:hAnsi="Times New Roman" w:cs="Times New Roman"/>
            <w:sz w:val="24"/>
            <w:szCs w:val="24"/>
          </w:rPr>
          <w:t xml:space="preserve"> There are no requirements governing the disposition of program income earned after the end of the period of performance of the Federal award unless stipulated in the Federal agency regulations or the terms and conditions of the Federal award. The Federal agency may negotiate agreements with recipients regarding appropriate uses of income earned after the end of the period of performance as part of the closeout process. See § 200.344. </w:t>
        </w:r>
      </w:ins>
    </w:p>
    <w:p w14:paraId="144EA79E"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5881" w:author="OFFM" w:date="2024-04-16T10:53:00Z">
        <w:r w:rsidRPr="000D237D">
          <w:rPr>
            <w:rFonts w:ascii="Times New Roman" w:eastAsia="Times New Roman" w:hAnsi="Times New Roman" w:cs="Times New Roman"/>
            <w:sz w:val="24"/>
            <w:szCs w:val="24"/>
          </w:rPr>
          <w:t>(d)</w:t>
        </w:r>
        <w:r w:rsidRPr="000D237D">
          <w:rPr>
            <w:rStyle w:val="Heading1Char"/>
            <w:rFonts w:eastAsiaTheme="minorHAnsi"/>
            <w:sz w:val="24"/>
            <w:szCs w:val="24"/>
          </w:rPr>
          <w:t xml:space="preserve"> </w:t>
        </w:r>
        <w:r w:rsidRPr="000D237D">
          <w:rPr>
            <w:rStyle w:val="Emphasis"/>
            <w:rFonts w:ascii="Times New Roman" w:hAnsi="Times New Roman" w:cs="Times New Roman"/>
            <w:sz w:val="24"/>
            <w:szCs w:val="24"/>
          </w:rPr>
          <w:t>Cost of generating program income.</w:t>
        </w:r>
        <w:r w:rsidRPr="000D237D">
          <w:rPr>
            <w:rFonts w:ascii="Times New Roman" w:hAnsi="Times New Roman" w:cs="Times New Roman"/>
            <w:sz w:val="24"/>
            <w:szCs w:val="24"/>
          </w:rPr>
          <w:t xml:space="preserve"> If authorized by Federal regulations or the Federal award, costs incidental to generating</w:t>
        </w:r>
      </w:ins>
      <w:r w:rsidRPr="000D237D">
        <w:rPr>
          <w:rFonts w:ascii="Times New Roman" w:hAnsi="Times New Roman" w:cs="Times New Roman"/>
          <w:sz w:val="24"/>
          <w:szCs w:val="24"/>
        </w:rPr>
        <w:t xml:space="preserve"> program income may be deducted from gross income to determine program income, provided these costs have not been charged to the Federal award.</w:t>
      </w:r>
      <w:r w:rsidRPr="000D237D">
        <w:rPr>
          <w:rFonts w:ascii="Times New Roman" w:eastAsia="Times New Roman" w:hAnsi="Times New Roman" w:cs="Times New Roman"/>
          <w:sz w:val="24"/>
          <w:szCs w:val="24"/>
        </w:rPr>
        <w:t xml:space="preserve"> </w:t>
      </w:r>
    </w:p>
    <w:p w14:paraId="288101C3" w14:textId="117CB4DA" w:rsidR="000B5224" w:rsidRPr="000D237D" w:rsidRDefault="00817C00" w:rsidP="000B5224">
      <w:pPr>
        <w:spacing w:after="0" w:line="480" w:lineRule="auto"/>
        <w:ind w:firstLine="720"/>
        <w:contextualSpacing/>
        <w:rPr>
          <w:ins w:id="5882" w:author="OFFM" w:date="2024-04-16T10:53:00Z"/>
          <w:rFonts w:ascii="Times New Roman" w:eastAsia="Times New Roman" w:hAnsi="Times New Roman" w:cs="Times New Roman"/>
          <w:sz w:val="24"/>
          <w:szCs w:val="24"/>
        </w:rPr>
      </w:pPr>
      <w:del w:id="5883" w:author="OFFM" w:date="2024-04-16T10:53:00Z">
        <w:r w:rsidRPr="00F74592">
          <w:rPr>
            <w:rFonts w:ascii="Times New Roman" w:hAnsi="Times New Roman" w:cs="Times New Roman"/>
            <w:sz w:val="24"/>
            <w:szCs w:val="24"/>
          </w:rPr>
          <w:delText xml:space="preserve">(c) </w:delText>
        </w:r>
      </w:del>
      <w:ins w:id="5884" w:author="OFFM" w:date="2024-04-16T10:53:00Z">
        <w:r w:rsidR="00F2264C" w:rsidRPr="000D237D">
          <w:rPr>
            <w:rFonts w:ascii="Times New Roman" w:eastAsia="Times New Roman" w:hAnsi="Times New Roman" w:cs="Times New Roman"/>
            <w:sz w:val="24"/>
            <w:szCs w:val="24"/>
          </w:rPr>
          <w:t xml:space="preserve">(e) </w:t>
        </w:r>
        <w:r w:rsidR="00F2264C" w:rsidRPr="000D237D">
          <w:rPr>
            <w:rFonts w:ascii="Times New Roman" w:eastAsia="Times New Roman" w:hAnsi="Times New Roman" w:cs="Times New Roman"/>
            <w:i/>
            <w:iCs/>
            <w:sz w:val="24"/>
            <w:szCs w:val="24"/>
          </w:rPr>
          <w:t xml:space="preserve">Not considered program income. </w:t>
        </w:r>
        <w:r w:rsidR="00F2264C" w:rsidRPr="000D237D">
          <w:rPr>
            <w:rFonts w:ascii="Times New Roman" w:eastAsia="Times New Roman" w:hAnsi="Times New Roman" w:cs="Times New Roman"/>
            <w:sz w:val="24"/>
            <w:szCs w:val="24"/>
          </w:rPr>
          <w:t>The following are not considered program income unless specified in Federal statutes, regulations, or the terms and conditions of the Federal award:</w:t>
        </w:r>
      </w:ins>
    </w:p>
    <w:p w14:paraId="782D5381" w14:textId="5145D0E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5885" w:author="OFFM" w:date="2024-04-16T10:53:00Z">
        <w:r w:rsidRPr="000D237D">
          <w:rPr>
            <w:rFonts w:ascii="Times New Roman" w:eastAsia="Times New Roman" w:hAnsi="Times New Roman" w:cs="Times New Roman"/>
            <w:sz w:val="24"/>
            <w:szCs w:val="24"/>
          </w:rPr>
          <w:t xml:space="preserve">(1) </w:t>
        </w:r>
      </w:ins>
      <w:r w:rsidRPr="00A63D45">
        <w:rPr>
          <w:rFonts w:ascii="Times New Roman" w:hAnsi="Times New Roman"/>
          <w:i/>
          <w:sz w:val="24"/>
        </w:rPr>
        <w:t>Governmental revenues.</w:t>
      </w:r>
      <w:r w:rsidRPr="000D237D">
        <w:rPr>
          <w:rFonts w:ascii="Times New Roman" w:eastAsia="Times New Roman" w:hAnsi="Times New Roman" w:cs="Times New Roman"/>
          <w:sz w:val="24"/>
          <w:szCs w:val="24"/>
        </w:rPr>
        <w:t xml:space="preserve"> Taxes, special assessments, levies, fines, and </w:t>
      </w:r>
      <w:del w:id="5886" w:author="OFFM" w:date="2024-04-16T10:53:00Z">
        <w:r w:rsidR="00817C00" w:rsidRPr="00F74592">
          <w:rPr>
            <w:rFonts w:ascii="Times New Roman" w:hAnsi="Times New Roman" w:cs="Times New Roman"/>
            <w:sz w:val="24"/>
            <w:szCs w:val="24"/>
          </w:rPr>
          <w:delText>other such</w:delText>
        </w:r>
      </w:del>
      <w:ins w:id="5887" w:author="OFFM" w:date="2024-04-16T10:53:00Z">
        <w:r w:rsidRPr="000D237D">
          <w:rPr>
            <w:rFonts w:ascii="Times New Roman" w:eastAsia="Times New Roman" w:hAnsi="Times New Roman" w:cs="Times New Roman"/>
            <w:sz w:val="24"/>
            <w:szCs w:val="24"/>
          </w:rPr>
          <w:t>similar</w:t>
        </w:r>
      </w:ins>
      <w:r w:rsidRPr="000D237D">
        <w:rPr>
          <w:rFonts w:ascii="Times New Roman" w:eastAsia="Times New Roman" w:hAnsi="Times New Roman" w:cs="Times New Roman"/>
          <w:sz w:val="24"/>
          <w:szCs w:val="24"/>
        </w:rPr>
        <w:t xml:space="preserve"> revenues </w:t>
      </w:r>
      <w:ins w:id="5888"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 xml:space="preserve">recipient or subrecipient </w:t>
        </w:r>
      </w:ins>
      <w:r w:rsidRPr="000D237D">
        <w:rPr>
          <w:rFonts w:ascii="Times New Roman" w:eastAsia="Times New Roman" w:hAnsi="Times New Roman" w:cs="Times New Roman"/>
          <w:sz w:val="24"/>
          <w:szCs w:val="24"/>
        </w:rPr>
        <w:t>raised</w:t>
      </w:r>
      <w:del w:id="5889" w:author="OFFM" w:date="2024-04-16T10:53:00Z">
        <w:r w:rsidR="00817C00" w:rsidRPr="00F74592">
          <w:rPr>
            <w:rFonts w:ascii="Times New Roman" w:hAnsi="Times New Roman" w:cs="Times New Roman"/>
            <w:sz w:val="24"/>
            <w:szCs w:val="24"/>
          </w:rPr>
          <w:delText xml:space="preserve"> by a non-Federal entity are not program income unless the revenues are specifically identified in the Federal award or Federal awarding agency regulations as program income. </w:delText>
        </w:r>
      </w:del>
      <w:ins w:id="5890" w:author="OFFM" w:date="2024-04-16T10:53:00Z">
        <w:r w:rsidRPr="000D237D">
          <w:rPr>
            <w:rFonts w:ascii="Times New Roman" w:eastAsia="Times New Roman" w:hAnsi="Times New Roman" w:cs="Times New Roman"/>
            <w:sz w:val="24"/>
            <w:szCs w:val="24"/>
          </w:rPr>
          <w:t>.</w:t>
        </w:r>
      </w:ins>
    </w:p>
    <w:p w14:paraId="7DE96882" w14:textId="6BE8B61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w:t>
      </w:r>
      <w:del w:id="5891" w:author="OFFM" w:date="2024-04-16T10:53:00Z">
        <w:r w:rsidR="00817C00" w:rsidRPr="00F74592">
          <w:rPr>
            <w:rFonts w:ascii="Times New Roman" w:hAnsi="Times New Roman" w:cs="Times New Roman"/>
            <w:sz w:val="24"/>
            <w:szCs w:val="24"/>
          </w:rPr>
          <w:delText>d</w:delText>
        </w:r>
      </w:del>
      <w:ins w:id="5892" w:author="OFFM" w:date="2024-04-16T10:53:00Z">
        <w:r w:rsidRPr="000D237D">
          <w:rPr>
            <w:rFonts w:ascii="Times New Roman" w:eastAsia="Times New Roman" w:hAnsi="Times New Roman" w:cs="Times New Roman"/>
            <w:sz w:val="24"/>
            <w:szCs w:val="24"/>
          </w:rPr>
          <w:t>2</w:t>
        </w:r>
      </w:ins>
      <w:r w:rsidRPr="000D237D">
        <w:rPr>
          <w:rFonts w:ascii="Times New Roman" w:eastAsia="Times New Roman" w:hAnsi="Times New Roman" w:cs="Times New Roman"/>
          <w:sz w:val="24"/>
          <w:szCs w:val="24"/>
        </w:rPr>
        <w:t xml:space="preserve">) </w:t>
      </w:r>
      <w:r w:rsidRPr="00A63D45">
        <w:rPr>
          <w:rFonts w:ascii="Times New Roman" w:hAnsi="Times New Roman"/>
          <w:i/>
          <w:sz w:val="24"/>
        </w:rPr>
        <w:t>Property.</w:t>
      </w:r>
      <w:r w:rsidRPr="000D237D">
        <w:rPr>
          <w:rFonts w:ascii="Times New Roman" w:eastAsia="Times New Roman" w:hAnsi="Times New Roman" w:cs="Times New Roman"/>
          <w:sz w:val="24"/>
          <w:szCs w:val="24"/>
        </w:rPr>
        <w:t xml:space="preserve"> Proceeds from the sale of real property, equipment, or supplies</w:t>
      </w:r>
      <w:del w:id="5893" w:author="OFFM" w:date="2024-04-16T10:53:00Z">
        <w:r w:rsidR="00817C00" w:rsidRPr="00F74592">
          <w:rPr>
            <w:rFonts w:ascii="Times New Roman" w:hAnsi="Times New Roman" w:cs="Times New Roman"/>
            <w:sz w:val="24"/>
            <w:szCs w:val="24"/>
          </w:rPr>
          <w:delText xml:space="preserve"> are not program income; such </w:delText>
        </w:r>
      </w:del>
      <w:ins w:id="5894" w:author="OFFM" w:date="2024-04-16T10:53:00Z">
        <w:r w:rsidRPr="000D237D">
          <w:rPr>
            <w:rFonts w:ascii="Times New Roman" w:eastAsia="Times New Roman" w:hAnsi="Times New Roman" w:cs="Times New Roman"/>
            <w:sz w:val="24"/>
            <w:szCs w:val="24"/>
          </w:rPr>
          <w:t xml:space="preserve">. The </w:t>
        </w:r>
      </w:ins>
      <w:r w:rsidRPr="000D237D">
        <w:rPr>
          <w:rFonts w:ascii="Times New Roman" w:eastAsia="Times New Roman" w:hAnsi="Times New Roman" w:cs="Times New Roman"/>
          <w:sz w:val="24"/>
          <w:szCs w:val="24"/>
        </w:rPr>
        <w:t xml:space="preserve">proceeds </w:t>
      </w:r>
      <w:del w:id="5895" w:author="OFFM" w:date="2024-04-16T10:53:00Z">
        <w:r w:rsidR="00817C00" w:rsidRPr="00F74592">
          <w:rPr>
            <w:rFonts w:ascii="Times New Roman" w:hAnsi="Times New Roman" w:cs="Times New Roman"/>
            <w:sz w:val="24"/>
            <w:szCs w:val="24"/>
          </w:rPr>
          <w:delText>will</w:delText>
        </w:r>
      </w:del>
      <w:ins w:id="5896"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be handled in accordance with the requirements of the Property Standards </w:t>
      </w:r>
      <w:ins w:id="5897" w:author="OFFM" w:date="2024-04-16T10:53:00Z">
        <w:r w:rsidRPr="000D237D">
          <w:rPr>
            <w:rFonts w:ascii="Times New Roman" w:eastAsia="Times New Roman" w:hAnsi="Times New Roman" w:cs="Times New Roman"/>
            <w:sz w:val="24"/>
            <w:szCs w:val="24"/>
          </w:rPr>
          <w:t xml:space="preserve">of </w:t>
        </w:r>
      </w:ins>
      <w:r w:rsidRPr="000D237D">
        <w:rPr>
          <w:rFonts w:ascii="Times New Roman" w:eastAsia="Times New Roman" w:hAnsi="Times New Roman" w:cs="Times New Roman"/>
          <w:sz w:val="24"/>
          <w:szCs w:val="24"/>
        </w:rPr>
        <w:t xml:space="preserve">§§ 200.311, 200.313, </w:t>
      </w:r>
      <w:del w:id="5898" w:author="OFFM" w:date="2024-04-16T10:53:00Z">
        <w:r w:rsidR="00817C00" w:rsidRPr="00F74592">
          <w:rPr>
            <w:rFonts w:ascii="Times New Roman" w:hAnsi="Times New Roman" w:cs="Times New Roman"/>
            <w:sz w:val="24"/>
            <w:szCs w:val="24"/>
          </w:rPr>
          <w:delText xml:space="preserve">and </w:delText>
        </w:r>
      </w:del>
      <w:r w:rsidRPr="000D237D">
        <w:rPr>
          <w:rFonts w:ascii="Times New Roman" w:eastAsia="Times New Roman" w:hAnsi="Times New Roman" w:cs="Times New Roman"/>
          <w:sz w:val="24"/>
          <w:szCs w:val="24"/>
        </w:rPr>
        <w:t xml:space="preserve">200.314, or as </w:t>
      </w:r>
      <w:del w:id="5899" w:author="OFFM" w:date="2024-04-16T10:53:00Z">
        <w:r w:rsidR="00817C00" w:rsidRPr="00F74592">
          <w:rPr>
            <w:rFonts w:ascii="Times New Roman" w:hAnsi="Times New Roman" w:cs="Times New Roman"/>
            <w:sz w:val="24"/>
            <w:szCs w:val="24"/>
          </w:rPr>
          <w:delText>specifically</w:delText>
        </w:r>
      </w:del>
      <w:ins w:id="5900" w:author="OFFM" w:date="2024-04-16T10:53:00Z">
        <w:r w:rsidRPr="000D237D">
          <w:rPr>
            <w:rFonts w:ascii="Times New Roman" w:eastAsia="Times New Roman" w:hAnsi="Times New Roman" w:cs="Times New Roman"/>
            <w:sz w:val="24"/>
            <w:szCs w:val="24"/>
          </w:rPr>
          <w:t>explicitly</w:t>
        </w:r>
      </w:ins>
      <w:r w:rsidRPr="000D237D">
        <w:rPr>
          <w:rFonts w:ascii="Times New Roman" w:eastAsia="Times New Roman" w:hAnsi="Times New Roman" w:cs="Times New Roman"/>
          <w:sz w:val="24"/>
          <w:szCs w:val="24"/>
        </w:rPr>
        <w:t xml:space="preserve"> identified in Federal statutes, regulations, or the terms and conditions of the Federal award.</w:t>
      </w:r>
      <w:del w:id="5901" w:author="OFFM" w:date="2024-04-16T10:53:00Z">
        <w:r w:rsidR="00817C00" w:rsidRPr="00F74592">
          <w:rPr>
            <w:rFonts w:ascii="Times New Roman" w:hAnsi="Times New Roman" w:cs="Times New Roman"/>
            <w:sz w:val="24"/>
            <w:szCs w:val="24"/>
          </w:rPr>
          <w:delText xml:space="preserve"> </w:delText>
        </w:r>
      </w:del>
    </w:p>
    <w:p w14:paraId="0865FBA8" w14:textId="77777777" w:rsidR="000B5224" w:rsidRPr="000D237D" w:rsidRDefault="00817C00" w:rsidP="000B5224">
      <w:pPr>
        <w:spacing w:after="0" w:line="480" w:lineRule="auto"/>
        <w:ind w:firstLine="720"/>
        <w:contextualSpacing/>
        <w:rPr>
          <w:moveFrom w:id="5902" w:author="OFFM" w:date="2024-04-16T10:53:00Z"/>
          <w:rFonts w:ascii="Times New Roman" w:eastAsia="Times New Roman" w:hAnsi="Times New Roman" w:cs="Times New Roman"/>
          <w:sz w:val="24"/>
          <w:szCs w:val="24"/>
        </w:rPr>
      </w:pPr>
      <w:del w:id="5903" w:author="OFFM" w:date="2024-04-16T10:53:00Z">
        <w:r w:rsidRPr="00F74592">
          <w:rPr>
            <w:rFonts w:ascii="Times New Roman" w:hAnsi="Times New Roman" w:cs="Times New Roman"/>
            <w:sz w:val="24"/>
            <w:szCs w:val="24"/>
          </w:rPr>
          <w:delText xml:space="preserve">(e) Use of program income. If the Federal awarding agency does not specify in its regulations or the terms and conditions of the Federal award, or give prior approval for how program income is to be used, paragraph (e)(1) of this section must apply. For Federal awards made to IHEs and nonprofit research institutions, if the Federal awarding agency does not specify in its regulations or the terms and conditions of the Federal award how program income is to be used, paragraph (e)(2) of this section must apply. In specifying alternatives to paragraphs (e)(1) and (2) of this section, the Federal awarding agency may distinguish between income earned by the recipient and income earned by subrecipients and between the sources, kinds, or amounts of income. When the Federal awarding agency authorizes the approaches in paragraphs (e)(2) and (3) of this section, program income in excess of any amounts specified must also be deducted from expenditures. </w:delText>
        </w:r>
      </w:del>
      <w:ins w:id="5904" w:author="OFFM" w:date="2024-04-16T10:53:00Z">
        <w:r w:rsidR="00F2264C" w:rsidRPr="000D237D">
          <w:rPr>
            <w:rFonts w:ascii="Times New Roman" w:eastAsia="Times New Roman" w:hAnsi="Times New Roman" w:cs="Times New Roman"/>
            <w:sz w:val="24"/>
            <w:szCs w:val="24"/>
          </w:rPr>
          <w:t xml:space="preserve">(3) </w:t>
        </w:r>
        <w:r w:rsidR="00F2264C" w:rsidRPr="000D237D">
          <w:rPr>
            <w:rFonts w:ascii="Times New Roman" w:eastAsia="Times New Roman" w:hAnsi="Times New Roman" w:cs="Times New Roman"/>
            <w:i/>
            <w:iCs/>
            <w:sz w:val="24"/>
            <w:szCs w:val="24"/>
          </w:rPr>
          <w:t>License fees and royalties.</w:t>
        </w:r>
        <w:r w:rsidR="00F2264C" w:rsidRPr="000D237D">
          <w:rPr>
            <w:rFonts w:ascii="Times New Roman" w:eastAsia="Times New Roman" w:hAnsi="Times New Roman" w:cs="Times New Roman"/>
            <w:sz w:val="24"/>
            <w:szCs w:val="24"/>
          </w:rPr>
          <w:t xml:space="preserve"> License</w:t>
        </w:r>
      </w:ins>
      <w:moveFromRangeStart w:id="5905" w:author="OFFM" w:date="2024-04-16T10:53:00Z" w:name="move164157220"/>
    </w:p>
    <w:p w14:paraId="3D616CF6" w14:textId="77777777" w:rsidR="00817C00" w:rsidRPr="00F74592" w:rsidRDefault="00F2264C" w:rsidP="000E1D22">
      <w:pPr>
        <w:spacing w:after="0" w:line="480" w:lineRule="auto"/>
        <w:ind w:firstLine="720"/>
        <w:contextualSpacing/>
        <w:rPr>
          <w:del w:id="5906" w:author="OFFM" w:date="2024-04-16T10:53:00Z"/>
          <w:rFonts w:ascii="Times New Roman" w:hAnsi="Times New Roman" w:cs="Times New Roman"/>
          <w:sz w:val="24"/>
          <w:szCs w:val="24"/>
        </w:rPr>
      </w:pPr>
      <w:moveFrom w:id="5907" w:author="OFFM" w:date="2024-04-16T10:53:00Z">
        <w:r w:rsidRPr="000D237D">
          <w:rPr>
            <w:rFonts w:ascii="Times New Roman" w:eastAsia="Times New Roman" w:hAnsi="Times New Roman" w:cs="Times New Roman"/>
            <w:sz w:val="24"/>
            <w:szCs w:val="24"/>
          </w:rPr>
          <w:t xml:space="preserve">(1) </w:t>
        </w:r>
        <w:r w:rsidRPr="00A63D45">
          <w:rPr>
            <w:rFonts w:ascii="Times New Roman" w:hAnsi="Times New Roman"/>
            <w:i/>
            <w:sz w:val="24"/>
          </w:rPr>
          <w:t>Deduction.</w:t>
        </w:r>
        <w:r w:rsidRPr="000D237D">
          <w:rPr>
            <w:rFonts w:ascii="Times New Roman" w:eastAsia="Times New Roman" w:hAnsi="Times New Roman" w:cs="Times New Roman"/>
            <w:sz w:val="24"/>
            <w:szCs w:val="24"/>
          </w:rPr>
          <w:t xml:space="preserve"> </w:t>
        </w:r>
      </w:moveFrom>
      <w:moveFromRangeEnd w:id="5905"/>
      <w:del w:id="5908" w:author="OFFM" w:date="2024-04-16T10:53:00Z">
        <w:r w:rsidR="00817C00" w:rsidRPr="00F74592">
          <w:rPr>
            <w:rFonts w:ascii="Times New Roman" w:hAnsi="Times New Roman" w:cs="Times New Roman"/>
            <w:sz w:val="24"/>
            <w:szCs w:val="24"/>
          </w:rPr>
          <w:delText xml:space="preserve">Ordinarily program income must be deducted from total allowable costs to determine the net allowable costs. Program income must be used for current costs unless the Federal awarding agency authorizes otherwise. Program income that the non-Federal entity did not anticipate at the time of the Federal award must be used to reduce the Federal award and non-Federal entity contributions rather than to increase the funds committed to the project. </w:delText>
        </w:r>
      </w:del>
    </w:p>
    <w:p w14:paraId="301D4D90" w14:textId="77777777" w:rsidR="00817C00" w:rsidRPr="00F74592" w:rsidRDefault="00F2264C" w:rsidP="000E1D22">
      <w:pPr>
        <w:spacing w:after="0" w:line="480" w:lineRule="auto"/>
        <w:ind w:firstLine="720"/>
        <w:contextualSpacing/>
        <w:rPr>
          <w:del w:id="5909" w:author="OFFM" w:date="2024-04-16T10:53:00Z"/>
          <w:rFonts w:ascii="Times New Roman" w:hAnsi="Times New Roman" w:cs="Times New Roman"/>
          <w:sz w:val="24"/>
          <w:szCs w:val="24"/>
        </w:rPr>
      </w:pPr>
      <w:moveFromRangeStart w:id="5910" w:author="OFFM" w:date="2024-04-16T10:53:00Z" w:name="move164157221"/>
      <w:moveFrom w:id="5911" w:author="OFFM" w:date="2024-04-16T10:53:00Z">
        <w:r w:rsidRPr="000D237D">
          <w:rPr>
            <w:rFonts w:ascii="Times New Roman" w:eastAsia="Times New Roman" w:hAnsi="Times New Roman" w:cs="Times New Roman"/>
            <w:sz w:val="24"/>
            <w:szCs w:val="24"/>
          </w:rPr>
          <w:t xml:space="preserve">(2) </w:t>
        </w:r>
        <w:r w:rsidRPr="00A63D45">
          <w:rPr>
            <w:rFonts w:ascii="Times New Roman" w:hAnsi="Times New Roman"/>
            <w:i/>
            <w:sz w:val="24"/>
          </w:rPr>
          <w:t>Addition.</w:t>
        </w:r>
        <w:r w:rsidRPr="000D237D">
          <w:rPr>
            <w:rFonts w:ascii="Times New Roman" w:eastAsia="Times New Roman" w:hAnsi="Times New Roman" w:cs="Times New Roman"/>
            <w:sz w:val="24"/>
            <w:szCs w:val="24"/>
          </w:rPr>
          <w:t xml:space="preserve"> </w:t>
        </w:r>
      </w:moveFrom>
      <w:moveFromRangeEnd w:id="5910"/>
      <w:del w:id="5912" w:author="OFFM" w:date="2024-04-16T10:53:00Z">
        <w:r w:rsidR="00817C00" w:rsidRPr="00F74592">
          <w:rPr>
            <w:rFonts w:ascii="Times New Roman" w:hAnsi="Times New Roman" w:cs="Times New Roman"/>
            <w:sz w:val="24"/>
            <w:szCs w:val="24"/>
          </w:rPr>
          <w:delText xml:space="preserve">With prior approval of the Federal awarding agency (except for IHEs and nonprofit research institutions, as described in this paragraph (e)) program income may be added to the Federal award by the Federal agency and the non-Federal entity. The program income must be used for the purposes and under the conditions of the Federal award. </w:delText>
        </w:r>
      </w:del>
    </w:p>
    <w:p w14:paraId="6F3562CE" w14:textId="77777777" w:rsidR="00817C00" w:rsidRPr="00F74592" w:rsidRDefault="00817C00" w:rsidP="000E1D22">
      <w:pPr>
        <w:spacing w:after="0" w:line="480" w:lineRule="auto"/>
        <w:ind w:firstLine="720"/>
        <w:contextualSpacing/>
        <w:rPr>
          <w:del w:id="5913" w:author="OFFM" w:date="2024-04-16T10:53:00Z"/>
          <w:rFonts w:ascii="Times New Roman" w:hAnsi="Times New Roman" w:cs="Times New Roman"/>
          <w:sz w:val="24"/>
          <w:szCs w:val="24"/>
        </w:rPr>
      </w:pPr>
      <w:del w:id="5914" w:author="OFFM" w:date="2024-04-16T10:53:00Z">
        <w:r w:rsidRPr="00F74592">
          <w:rPr>
            <w:rFonts w:ascii="Times New Roman" w:hAnsi="Times New Roman" w:cs="Times New Roman"/>
            <w:sz w:val="24"/>
            <w:szCs w:val="24"/>
          </w:rPr>
          <w:lastRenderedPageBreak/>
          <w:delText xml:space="preserve">(3) Cost sharing or matching. With prior approval of the Federal awarding agency, program income may be used to meet the cost sharing or matching requirement of the Federal award. The amount of the Federal award remains the same. </w:delText>
        </w:r>
      </w:del>
    </w:p>
    <w:p w14:paraId="54A98BAD" w14:textId="77777777" w:rsidR="00817C00" w:rsidRPr="00F74592" w:rsidRDefault="00817C00" w:rsidP="000E1D22">
      <w:pPr>
        <w:spacing w:after="0" w:line="480" w:lineRule="auto"/>
        <w:ind w:firstLine="720"/>
        <w:contextualSpacing/>
        <w:rPr>
          <w:del w:id="5915" w:author="OFFM" w:date="2024-04-16T10:53:00Z"/>
          <w:rFonts w:ascii="Times New Roman" w:hAnsi="Times New Roman" w:cs="Times New Roman"/>
          <w:sz w:val="24"/>
          <w:szCs w:val="24"/>
        </w:rPr>
      </w:pPr>
      <w:del w:id="5916" w:author="OFFM" w:date="2024-04-16T10:53:00Z">
        <w:r w:rsidRPr="00F74592">
          <w:rPr>
            <w:rFonts w:ascii="Times New Roman" w:hAnsi="Times New Roman" w:cs="Times New Roman"/>
            <w:sz w:val="24"/>
            <w:szCs w:val="24"/>
          </w:rPr>
          <w:delText xml:space="preserve">(f) Income after the period of performance. There are no Federal requirements governing the disposition of income earned after the end of the period of performance for the Federal award, unless the Federal awarding agency regulations or the terms and conditions of the Federal award provide otherwise. The Federal awarding agency may negotiate agreements with recipients regarding appropriate uses of income earned after the period of performance as part of the grant closeout process. </w:delText>
        </w:r>
      </w:del>
      <w:moveFromRangeStart w:id="5917" w:author="OFFM" w:date="2024-04-16T10:53:00Z" w:name="move164157222"/>
      <w:moveFrom w:id="5918" w:author="OFFM" w:date="2024-04-16T10:53:00Z">
        <w:r w:rsidR="00F2264C" w:rsidRPr="000D237D">
          <w:rPr>
            <w:rFonts w:ascii="Times New Roman" w:eastAsia="Times New Roman" w:hAnsi="Times New Roman" w:cs="Times New Roman"/>
            <w:sz w:val="24"/>
            <w:szCs w:val="24"/>
          </w:rPr>
          <w:t xml:space="preserve">See also § 200.344. </w:t>
        </w:r>
      </w:moveFrom>
      <w:moveFromRangeEnd w:id="5917"/>
    </w:p>
    <w:p w14:paraId="7E5B2BC0" w14:textId="4BBA566F"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5919" w:author="OFFM" w:date="2024-04-16T10:53:00Z">
        <w:r w:rsidRPr="00F74592">
          <w:rPr>
            <w:rFonts w:ascii="Times New Roman" w:hAnsi="Times New Roman" w:cs="Times New Roman"/>
            <w:sz w:val="24"/>
            <w:szCs w:val="24"/>
          </w:rPr>
          <w:delText>(g) License fees and royalties. Unless the Federal statute, regulations, or terms and conditions for the Federal award provide otherwise, the non-Federal entity is not accountable to the Federal awarding agency with respect to program income earned from license</w:delText>
        </w:r>
      </w:del>
      <w:r w:rsidR="00F2264C" w:rsidRPr="000D237D">
        <w:rPr>
          <w:rFonts w:ascii="Times New Roman" w:eastAsia="Times New Roman" w:hAnsi="Times New Roman" w:cs="Times New Roman"/>
          <w:sz w:val="24"/>
          <w:szCs w:val="24"/>
        </w:rPr>
        <w:t xml:space="preserve"> fees and royalties for copyrighted material, patents, patent applications, trademarks, and inventions made under </w:t>
      </w:r>
      <w:del w:id="5920" w:author="OFFM" w:date="2024-04-16T10:53:00Z">
        <w:r w:rsidRPr="00F74592">
          <w:rPr>
            <w:rFonts w:ascii="Times New Roman" w:hAnsi="Times New Roman" w:cs="Times New Roman"/>
            <w:sz w:val="24"/>
            <w:szCs w:val="24"/>
          </w:rPr>
          <w:delText>a</w:delText>
        </w:r>
      </w:del>
      <w:ins w:id="5921" w:author="OFFM" w:date="2024-04-16T10:53:00Z">
        <w:r w:rsidR="00F2264C" w:rsidRPr="000D237D">
          <w:rPr>
            <w:rFonts w:ascii="Times New Roman" w:eastAsia="Times New Roman" w:hAnsi="Times New Roman" w:cs="Times New Roman"/>
            <w:sz w:val="24"/>
            <w:szCs w:val="24"/>
          </w:rPr>
          <w:t>the</w:t>
        </w:r>
      </w:ins>
      <w:r w:rsidR="00F2264C" w:rsidRPr="000D237D">
        <w:rPr>
          <w:rFonts w:ascii="Times New Roman" w:eastAsia="Times New Roman" w:hAnsi="Times New Roman" w:cs="Times New Roman"/>
          <w:sz w:val="24"/>
          <w:szCs w:val="24"/>
        </w:rPr>
        <w:t xml:space="preserve"> Federal award </w:t>
      </w:r>
      <w:ins w:id="5922" w:author="OFFM" w:date="2024-04-16T10:53:00Z">
        <w:r w:rsidR="00F2264C" w:rsidRPr="000D237D">
          <w:rPr>
            <w:rFonts w:ascii="Times New Roman" w:eastAsia="Times New Roman" w:hAnsi="Times New Roman" w:cs="Times New Roman"/>
            <w:sz w:val="24"/>
            <w:szCs w:val="24"/>
          </w:rPr>
          <w:t xml:space="preserve">subject </w:t>
        </w:r>
      </w:ins>
      <w:r w:rsidR="00F2264C" w:rsidRPr="000D237D">
        <w:rPr>
          <w:rFonts w:ascii="Times New Roman" w:eastAsia="Times New Roman" w:hAnsi="Times New Roman" w:cs="Times New Roman"/>
          <w:sz w:val="24"/>
          <w:szCs w:val="24"/>
        </w:rPr>
        <w:t xml:space="preserve">to </w:t>
      </w:r>
      <w:del w:id="5923" w:author="OFFM" w:date="2024-04-16T10:53:00Z">
        <w:r w:rsidRPr="00F74592">
          <w:rPr>
            <w:rFonts w:ascii="Times New Roman" w:hAnsi="Times New Roman" w:cs="Times New Roman"/>
            <w:sz w:val="24"/>
            <w:szCs w:val="24"/>
          </w:rPr>
          <w:delText xml:space="preserve">which </w:delText>
        </w:r>
      </w:del>
      <w:r w:rsidR="00F2264C" w:rsidRPr="000D237D">
        <w:rPr>
          <w:rFonts w:ascii="Times New Roman" w:eastAsia="Times New Roman" w:hAnsi="Times New Roman" w:cs="Times New Roman"/>
          <w:sz w:val="24"/>
          <w:szCs w:val="24"/>
        </w:rPr>
        <w:t>37 CFR part 401</w:t>
      </w:r>
      <w:del w:id="5924" w:author="OFFM" w:date="2024-04-16T10:53:00Z">
        <w:r w:rsidRPr="00F74592">
          <w:rPr>
            <w:rFonts w:ascii="Times New Roman" w:hAnsi="Times New Roman" w:cs="Times New Roman"/>
            <w:sz w:val="24"/>
            <w:szCs w:val="24"/>
          </w:rPr>
          <w:delText xml:space="preserve"> is applicable</w:delText>
        </w:r>
      </w:del>
      <w:r w:rsidR="00F2264C" w:rsidRPr="000D237D">
        <w:rPr>
          <w:rFonts w:ascii="Times New Roman" w:eastAsia="Times New Roman" w:hAnsi="Times New Roman" w:cs="Times New Roman"/>
          <w:sz w:val="24"/>
          <w:szCs w:val="24"/>
        </w:rPr>
        <w:t xml:space="preserve">. </w:t>
      </w:r>
    </w:p>
    <w:bookmarkEnd w:id="5863"/>
    <w:p w14:paraId="0AAA4D94"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200.308 Revision of budget and program plans.</w:t>
      </w:r>
    </w:p>
    <w:p w14:paraId="426EDEBD" w14:textId="5606915E"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5925" w:author="OFFM" w:date="2024-04-16T10:53:00Z">
        <w:r w:rsidRPr="00F74592">
          <w:rPr>
            <w:rFonts w:ascii="Times New Roman" w:hAnsi="Times New Roman" w:cs="Times New Roman"/>
            <w:sz w:val="24"/>
            <w:szCs w:val="24"/>
          </w:rPr>
          <w:delText>(a)</w:delText>
        </w:r>
      </w:del>
      <w:ins w:id="5926" w:author="OFFM" w:date="2024-04-16T10:53:00Z">
        <w:r w:rsidR="00F2264C" w:rsidRPr="000D237D">
          <w:rPr>
            <w:rFonts w:ascii="Times New Roman" w:eastAsia="Times New Roman" w:hAnsi="Times New Roman" w:cs="Times New Roman"/>
            <w:sz w:val="24"/>
            <w:szCs w:val="24"/>
          </w:rPr>
          <w:t xml:space="preserve">(a) </w:t>
        </w:r>
        <w:r w:rsidR="00F2264C" w:rsidRPr="000D237D">
          <w:rPr>
            <w:rFonts w:ascii="Times New Roman" w:eastAsia="Times New Roman" w:hAnsi="Times New Roman" w:cs="Times New Roman"/>
            <w:i/>
            <w:iCs/>
            <w:sz w:val="24"/>
            <w:szCs w:val="24"/>
          </w:rPr>
          <w:t>Approved budget in general.</w:t>
        </w:r>
      </w:ins>
      <w:r w:rsidR="00F2264C" w:rsidRPr="000D237D">
        <w:rPr>
          <w:rFonts w:ascii="Times New Roman" w:hAnsi="Times New Roman" w:cs="Times New Roman"/>
          <w:sz w:val="24"/>
          <w:szCs w:val="24"/>
        </w:rPr>
        <w:t xml:space="preserve"> The approved budget for the Federal award summarizes the financial aspects of the project or program as approved during the Federal award process. It may include </w:t>
      </w:r>
      <w:del w:id="5927" w:author="OFFM" w:date="2024-04-16T10:53:00Z">
        <w:r w:rsidRPr="00F74592">
          <w:rPr>
            <w:rFonts w:ascii="Times New Roman" w:hAnsi="Times New Roman" w:cs="Times New Roman"/>
            <w:sz w:val="24"/>
            <w:szCs w:val="24"/>
          </w:rPr>
          <w:delText xml:space="preserve">either </w:delText>
        </w:r>
      </w:del>
      <w:r w:rsidR="00F2264C" w:rsidRPr="000D237D">
        <w:rPr>
          <w:rFonts w:ascii="Times New Roman" w:hAnsi="Times New Roman" w:cs="Times New Roman"/>
          <w:sz w:val="24"/>
          <w:szCs w:val="24"/>
        </w:rPr>
        <w:t xml:space="preserve">the Federal </w:t>
      </w:r>
      <w:ins w:id="5928" w:author="OFFM" w:date="2024-04-16T10:53:00Z">
        <w:r w:rsidR="00F2264C" w:rsidRPr="000D237D">
          <w:rPr>
            <w:rFonts w:ascii="Times New Roman" w:hAnsi="Times New Roman" w:cs="Times New Roman"/>
            <w:sz w:val="24"/>
            <w:szCs w:val="24"/>
          </w:rPr>
          <w:t xml:space="preserve">share </w:t>
        </w:r>
      </w:ins>
      <w:r w:rsidR="00F2264C" w:rsidRPr="000D237D">
        <w:rPr>
          <w:rFonts w:ascii="Times New Roman" w:hAnsi="Times New Roman" w:cs="Times New Roman"/>
          <w:sz w:val="24"/>
          <w:szCs w:val="24"/>
        </w:rPr>
        <w:t xml:space="preserve">and non-Federal share </w:t>
      </w:r>
      <w:del w:id="5929" w:author="OFFM" w:date="2024-04-16T10:53:00Z">
        <w:r w:rsidRPr="00F74592">
          <w:rPr>
            <w:rFonts w:ascii="Times New Roman" w:hAnsi="Times New Roman" w:cs="Times New Roman"/>
            <w:sz w:val="24"/>
            <w:szCs w:val="24"/>
          </w:rPr>
          <w:delText xml:space="preserve">(see definition for Federal share in § 200.1) </w:delText>
        </w:r>
      </w:del>
      <w:r w:rsidR="00F2264C" w:rsidRPr="000D237D">
        <w:rPr>
          <w:rFonts w:ascii="Times New Roman" w:hAnsi="Times New Roman" w:cs="Times New Roman"/>
          <w:sz w:val="24"/>
          <w:szCs w:val="24"/>
        </w:rPr>
        <w:t xml:space="preserve">or only the Federal share, </w:t>
      </w:r>
      <w:del w:id="5930" w:author="OFFM" w:date="2024-04-16T10:53:00Z">
        <w:r w:rsidRPr="00F74592">
          <w:rPr>
            <w:rFonts w:ascii="Times New Roman" w:hAnsi="Times New Roman" w:cs="Times New Roman"/>
            <w:sz w:val="24"/>
            <w:szCs w:val="24"/>
          </w:rPr>
          <w:delText>depending upon</w:delText>
        </w:r>
      </w:del>
      <w:ins w:id="5931" w:author="OFFM" w:date="2024-04-16T10:53:00Z">
        <w:r w:rsidR="00F2264C" w:rsidRPr="000D237D">
          <w:rPr>
            <w:rFonts w:ascii="Times New Roman" w:hAnsi="Times New Roman" w:cs="Times New Roman"/>
            <w:sz w:val="24"/>
            <w:szCs w:val="24"/>
          </w:rPr>
          <w:t>as determined by the</w:t>
        </w:r>
      </w:ins>
      <w:r w:rsidR="00F2264C" w:rsidRPr="000D237D">
        <w:rPr>
          <w:rFonts w:ascii="Times New Roman" w:hAnsi="Times New Roman" w:cs="Times New Roman"/>
          <w:sz w:val="24"/>
          <w:szCs w:val="24"/>
        </w:rPr>
        <w:t xml:space="preserve"> Federal </w:t>
      </w:r>
      <w:del w:id="5932"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hAnsi="Times New Roman" w:cs="Times New Roman"/>
          <w:sz w:val="24"/>
          <w:szCs w:val="24"/>
        </w:rPr>
        <w:t xml:space="preserve">agency </w:t>
      </w:r>
      <w:del w:id="5933" w:author="OFFM" w:date="2024-04-16T10:53:00Z">
        <w:r w:rsidRPr="00F74592">
          <w:rPr>
            <w:rFonts w:ascii="Times New Roman" w:hAnsi="Times New Roman" w:cs="Times New Roman"/>
            <w:sz w:val="24"/>
            <w:szCs w:val="24"/>
          </w:rPr>
          <w:delText>requirements. The budget and program plans include considerations for performance and program evaluation purposes whenever required in accordance with the terms and conditions of the award</w:delText>
        </w:r>
      </w:del>
      <w:ins w:id="5934" w:author="OFFM" w:date="2024-04-16T10:53:00Z">
        <w:r w:rsidR="00F2264C" w:rsidRPr="000D237D">
          <w:rPr>
            <w:rFonts w:ascii="Times New Roman" w:hAnsi="Times New Roman" w:cs="Times New Roman"/>
            <w:sz w:val="24"/>
            <w:szCs w:val="24"/>
          </w:rPr>
          <w:t>or pass-through entity</w:t>
        </w:r>
      </w:ins>
      <w:r w:rsidR="00F2264C" w:rsidRPr="000D237D">
        <w:rPr>
          <w:rFonts w:ascii="Times New Roman" w:hAnsi="Times New Roman" w:cs="Times New Roman"/>
          <w:sz w:val="24"/>
          <w:szCs w:val="24"/>
        </w:rPr>
        <w:t>.</w:t>
      </w:r>
      <w:r w:rsidR="00F2264C" w:rsidRPr="00A63D45">
        <w:t xml:space="preserve"> </w:t>
      </w:r>
    </w:p>
    <w:p w14:paraId="3263C670" w14:textId="2D4D076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del w:id="5935" w:author="OFFM" w:date="2024-04-16T10:53:00Z">
        <w:r w:rsidR="00817C00" w:rsidRPr="00F74592">
          <w:rPr>
            <w:rFonts w:ascii="Times New Roman" w:hAnsi="Times New Roman" w:cs="Times New Roman"/>
            <w:sz w:val="24"/>
            <w:szCs w:val="24"/>
          </w:rPr>
          <w:delText xml:space="preserve">Recipients are required to </w:delText>
        </w:r>
      </w:del>
      <w:ins w:id="5936" w:author="OFFM" w:date="2024-04-16T10:53:00Z">
        <w:r w:rsidRPr="000D237D">
          <w:rPr>
            <w:rFonts w:ascii="Times New Roman" w:eastAsia="Times New Roman" w:hAnsi="Times New Roman" w:cs="Times New Roman"/>
            <w:i/>
            <w:iCs/>
            <w:sz w:val="24"/>
            <w:szCs w:val="24"/>
          </w:rPr>
          <w:t xml:space="preserve">Deviations from approved budget. </w:t>
        </w:r>
        <w:r w:rsidRPr="000D237D">
          <w:rPr>
            <w:rFonts w:ascii="Times New Roman" w:hAnsi="Times New Roman" w:cs="Times New Roman"/>
            <w:sz w:val="24"/>
            <w:szCs w:val="24"/>
          </w:rPr>
          <w:t xml:space="preserve">The recipient or subrecipient must </w:t>
        </w:r>
      </w:ins>
      <w:r w:rsidRPr="000D237D">
        <w:rPr>
          <w:rFonts w:ascii="Times New Roman" w:hAnsi="Times New Roman" w:cs="Times New Roman"/>
          <w:sz w:val="24"/>
          <w:szCs w:val="24"/>
        </w:rPr>
        <w:t xml:space="preserve">report deviations from </w:t>
      </w:r>
      <w:ins w:id="5937" w:author="OFFM" w:date="2024-04-16T10:53:00Z">
        <w:r w:rsidRPr="000D237D">
          <w:rPr>
            <w:rFonts w:ascii="Times New Roman" w:hAnsi="Times New Roman" w:cs="Times New Roman"/>
            <w:sz w:val="24"/>
            <w:szCs w:val="24"/>
          </w:rPr>
          <w:t xml:space="preserve">the approved </w:t>
        </w:r>
      </w:ins>
      <w:r w:rsidRPr="000D237D">
        <w:rPr>
          <w:rFonts w:ascii="Times New Roman" w:hAnsi="Times New Roman" w:cs="Times New Roman"/>
          <w:sz w:val="24"/>
          <w:szCs w:val="24"/>
        </w:rPr>
        <w:t>budget</w:t>
      </w:r>
      <w:del w:id="5938" w:author="OFFM" w:date="2024-04-16T10:53:00Z">
        <w:r w:rsidR="00817C00" w:rsidRPr="00F74592">
          <w:rPr>
            <w:rFonts w:ascii="Times New Roman" w:hAnsi="Times New Roman" w:cs="Times New Roman"/>
            <w:sz w:val="24"/>
            <w:szCs w:val="24"/>
          </w:rPr>
          <w:delText xml:space="preserve"> or</w:delText>
        </w:r>
      </w:del>
      <w:ins w:id="5939" w:author="OFFM" w:date="2024-04-16T10:53:00Z">
        <w:r w:rsidRPr="000D237D">
          <w:rPr>
            <w:rFonts w:ascii="Times New Roman" w:hAnsi="Times New Roman" w:cs="Times New Roman"/>
            <w:sz w:val="24"/>
            <w:szCs w:val="24"/>
          </w:rPr>
          <w:t>,</w:t>
        </w:r>
      </w:ins>
      <w:r w:rsidRPr="000D237D">
        <w:rPr>
          <w:rFonts w:ascii="Times New Roman" w:hAnsi="Times New Roman" w:cs="Times New Roman"/>
          <w:sz w:val="24"/>
          <w:szCs w:val="24"/>
        </w:rPr>
        <w:t xml:space="preserve"> project </w:t>
      </w:r>
      <w:ins w:id="5940" w:author="OFFM" w:date="2024-04-16T10:53:00Z">
        <w:r w:rsidRPr="000D237D">
          <w:rPr>
            <w:rFonts w:ascii="Times New Roman" w:hAnsi="Times New Roman" w:cs="Times New Roman"/>
            <w:sz w:val="24"/>
            <w:szCs w:val="24"/>
          </w:rPr>
          <w:t xml:space="preserve">or program </w:t>
        </w:r>
      </w:ins>
      <w:r w:rsidRPr="000D237D">
        <w:rPr>
          <w:rFonts w:ascii="Times New Roman" w:hAnsi="Times New Roman" w:cs="Times New Roman"/>
          <w:sz w:val="24"/>
          <w:szCs w:val="24"/>
        </w:rPr>
        <w:t>scope</w:t>
      </w:r>
      <w:ins w:id="5941" w:author="OFFM" w:date="2024-04-16T10:53:00Z">
        <w:r w:rsidRPr="000D237D">
          <w:rPr>
            <w:rFonts w:ascii="Times New Roman" w:hAnsi="Times New Roman" w:cs="Times New Roman"/>
            <w:sz w:val="24"/>
            <w:szCs w:val="24"/>
          </w:rPr>
          <w:t>,</w:t>
        </w:r>
      </w:ins>
      <w:r w:rsidRPr="000D237D">
        <w:rPr>
          <w:rFonts w:ascii="Times New Roman" w:hAnsi="Times New Roman" w:cs="Times New Roman"/>
          <w:sz w:val="24"/>
          <w:szCs w:val="24"/>
        </w:rPr>
        <w:t xml:space="preserve"> or objective</w:t>
      </w:r>
      <w:del w:id="5942" w:author="OFFM" w:date="2024-04-16T10:53:00Z">
        <w:r w:rsidR="00817C00" w:rsidRPr="00F74592">
          <w:rPr>
            <w:rFonts w:ascii="Times New Roman" w:hAnsi="Times New Roman" w:cs="Times New Roman"/>
            <w:sz w:val="24"/>
            <w:szCs w:val="24"/>
          </w:rPr>
          <w:delText>, and</w:delText>
        </w:r>
      </w:del>
      <w:ins w:id="5943" w:author="OFFM" w:date="2024-04-16T10:53:00Z">
        <w:r w:rsidRPr="000D237D">
          <w:rPr>
            <w:rFonts w:ascii="Times New Roman" w:hAnsi="Times New Roman" w:cs="Times New Roman"/>
            <w:sz w:val="24"/>
            <w:szCs w:val="24"/>
          </w:rPr>
          <w:t>(s) in accordance with § 200.329. The recipient or subrecipient must</w:t>
        </w:r>
      </w:ins>
      <w:r w:rsidRPr="000D237D">
        <w:rPr>
          <w:rFonts w:ascii="Times New Roman" w:hAnsi="Times New Roman" w:cs="Times New Roman"/>
          <w:sz w:val="24"/>
          <w:szCs w:val="24"/>
        </w:rPr>
        <w:t xml:space="preserve"> request prior </w:t>
      </w:r>
      <w:r w:rsidRPr="000D237D">
        <w:rPr>
          <w:rFonts w:ascii="Times New Roman" w:hAnsi="Times New Roman" w:cs="Times New Roman"/>
          <w:sz w:val="24"/>
          <w:szCs w:val="24"/>
        </w:rPr>
        <w:lastRenderedPageBreak/>
        <w:t xml:space="preserve">approvals from </w:t>
      </w:r>
      <w:ins w:id="5944" w:author="OFFM" w:date="2024-04-16T10:53:00Z">
        <w:r w:rsidRPr="000D237D">
          <w:rPr>
            <w:rFonts w:ascii="Times New Roman" w:hAnsi="Times New Roman" w:cs="Times New Roman"/>
            <w:sz w:val="24"/>
            <w:szCs w:val="24"/>
          </w:rPr>
          <w:t xml:space="preserve">the </w:t>
        </w:r>
      </w:ins>
      <w:r w:rsidRPr="000D237D">
        <w:rPr>
          <w:rFonts w:ascii="Times New Roman" w:hAnsi="Times New Roman" w:cs="Times New Roman"/>
          <w:sz w:val="24"/>
          <w:szCs w:val="24"/>
        </w:rPr>
        <w:t xml:space="preserve">Federal </w:t>
      </w:r>
      <w:del w:id="5945" w:author="OFFM" w:date="2024-04-16T10:53:00Z">
        <w:r w:rsidR="00817C00" w:rsidRPr="00F74592">
          <w:rPr>
            <w:rFonts w:ascii="Times New Roman" w:hAnsi="Times New Roman" w:cs="Times New Roman"/>
            <w:sz w:val="24"/>
            <w:szCs w:val="24"/>
          </w:rPr>
          <w:delText>awarding agencies</w:delText>
        </w:r>
      </w:del>
      <w:ins w:id="5946" w:author="OFFM" w:date="2024-04-16T10:53:00Z">
        <w:r w:rsidRPr="000D237D">
          <w:rPr>
            <w:rFonts w:ascii="Times New Roman" w:hAnsi="Times New Roman" w:cs="Times New Roman"/>
            <w:sz w:val="24"/>
            <w:szCs w:val="24"/>
          </w:rPr>
          <w:t>agency or pass-through entity</w:t>
        </w:r>
      </w:ins>
      <w:r w:rsidRPr="000D237D">
        <w:rPr>
          <w:rFonts w:ascii="Times New Roman" w:hAnsi="Times New Roman" w:cs="Times New Roman"/>
          <w:sz w:val="24"/>
          <w:szCs w:val="24"/>
        </w:rPr>
        <w:t xml:space="preserve"> for budget and program plan revisions</w:t>
      </w:r>
      <w:del w:id="5947" w:author="OFFM" w:date="2024-04-16T10:53:00Z">
        <w:r w:rsidR="00817C00" w:rsidRPr="00F74592">
          <w:rPr>
            <w:rFonts w:ascii="Times New Roman" w:hAnsi="Times New Roman" w:cs="Times New Roman"/>
            <w:sz w:val="24"/>
            <w:szCs w:val="24"/>
          </w:rPr>
          <w:delText>,</w:delText>
        </w:r>
      </w:del>
      <w:r w:rsidRPr="000D237D">
        <w:rPr>
          <w:rFonts w:ascii="Times New Roman" w:hAnsi="Times New Roman" w:cs="Times New Roman"/>
          <w:sz w:val="24"/>
          <w:szCs w:val="24"/>
        </w:rPr>
        <w:t xml:space="preserve"> in accordance with this section.</w:t>
      </w:r>
      <w:r w:rsidRPr="000D237D">
        <w:rPr>
          <w:rFonts w:ascii="Times New Roman" w:eastAsia="Times New Roman" w:hAnsi="Times New Roman" w:cs="Times New Roman"/>
          <w:sz w:val="24"/>
          <w:szCs w:val="24"/>
        </w:rPr>
        <w:t xml:space="preserve"> </w:t>
      </w:r>
    </w:p>
    <w:p w14:paraId="38C07EFE" w14:textId="71D8B20C" w:rsidR="000B5224" w:rsidRPr="000D237D" w:rsidRDefault="00F2264C" w:rsidP="000B5224">
      <w:pPr>
        <w:spacing w:after="0" w:line="480" w:lineRule="auto"/>
        <w:ind w:firstLine="720"/>
        <w:contextualSpacing/>
        <w:rPr>
          <w:ins w:id="5948"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(c) </w:t>
      </w:r>
      <w:del w:id="5949" w:author="OFFM" w:date="2024-04-16T10:53:00Z">
        <w:r w:rsidR="00817C00" w:rsidRPr="00F74592">
          <w:rPr>
            <w:rFonts w:ascii="Times New Roman" w:hAnsi="Times New Roman" w:cs="Times New Roman"/>
            <w:sz w:val="24"/>
            <w:szCs w:val="24"/>
          </w:rPr>
          <w:delText>For non-construction</w:delText>
        </w:r>
      </w:del>
      <w:ins w:id="5950" w:author="OFFM" w:date="2024-04-16T10:53:00Z">
        <w:r w:rsidRPr="000D237D">
          <w:rPr>
            <w:rFonts w:ascii="Times New Roman" w:eastAsia="Times New Roman" w:hAnsi="Times New Roman" w:cs="Times New Roman"/>
            <w:i/>
            <w:iCs/>
            <w:sz w:val="24"/>
            <w:szCs w:val="24"/>
          </w:rPr>
          <w:t xml:space="preserve">Requesting approval for budget revisions. </w:t>
        </w:r>
        <w:r w:rsidRPr="000D237D">
          <w:rPr>
            <w:rFonts w:ascii="Times New Roman" w:hAnsi="Times New Roman" w:cs="Times New Roman"/>
            <w:sz w:val="24"/>
            <w:szCs w:val="24"/>
          </w:rPr>
          <w:t>When requesting approval for budget revisions, the recipient or subrecipient must use the same format for budget information that was used in their application, except if the</w:t>
        </w:r>
      </w:ins>
      <w:r w:rsidRPr="000D237D">
        <w:rPr>
          <w:rFonts w:ascii="Times New Roman" w:hAnsi="Times New Roman" w:cs="Times New Roman"/>
          <w:sz w:val="24"/>
          <w:szCs w:val="24"/>
        </w:rPr>
        <w:t xml:space="preserve"> Federal </w:t>
      </w:r>
      <w:del w:id="5951" w:author="OFFM" w:date="2024-04-16T10:53:00Z">
        <w:r w:rsidR="00817C00" w:rsidRPr="00F74592">
          <w:rPr>
            <w:rFonts w:ascii="Times New Roman" w:hAnsi="Times New Roman" w:cs="Times New Roman"/>
            <w:sz w:val="24"/>
            <w:szCs w:val="24"/>
          </w:rPr>
          <w:delText xml:space="preserve">awards, recipients must request prior approvals from </w:delText>
        </w:r>
      </w:del>
      <w:ins w:id="5952" w:author="OFFM" w:date="2024-04-16T10:53:00Z">
        <w:r w:rsidRPr="000D237D">
          <w:rPr>
            <w:rFonts w:ascii="Times New Roman" w:hAnsi="Times New Roman" w:cs="Times New Roman"/>
            <w:sz w:val="24"/>
            <w:szCs w:val="24"/>
          </w:rPr>
          <w:t>agency has approved an alternative format. Alternative formats may include the use of electronic systems, email, or other agency-approved mechanisms that document the request</w:t>
        </w:r>
      </w:ins>
    </w:p>
    <w:p w14:paraId="4BD4BAFA" w14:textId="21336BC6" w:rsidR="000B5224" w:rsidRPr="000D237D" w:rsidRDefault="00F2264C" w:rsidP="000B5224">
      <w:pPr>
        <w:spacing w:after="0" w:line="480" w:lineRule="auto"/>
        <w:ind w:firstLine="720"/>
        <w:contextualSpacing/>
        <w:rPr>
          <w:ins w:id="5953" w:author="OFFM" w:date="2024-04-16T10:53:00Z"/>
          <w:rFonts w:ascii="Times New Roman" w:eastAsia="Times New Roman" w:hAnsi="Times New Roman" w:cs="Times New Roman"/>
          <w:sz w:val="24"/>
          <w:szCs w:val="24"/>
        </w:rPr>
      </w:pPr>
      <w:ins w:id="5954" w:author="OFFM" w:date="2024-04-16T10:53:00Z">
        <w:r w:rsidRPr="000D237D">
          <w:rPr>
            <w:rFonts w:ascii="Times New Roman" w:hAnsi="Times New Roman" w:cs="Times New Roman"/>
            <w:sz w:val="24"/>
            <w:szCs w:val="24"/>
          </w:rPr>
          <w:t xml:space="preserve">(d) </w:t>
        </w:r>
      </w:ins>
      <w:r w:rsidRPr="00A63D45">
        <w:rPr>
          <w:rFonts w:ascii="Times New Roman" w:hAnsi="Times New Roman"/>
          <w:i/>
          <w:sz w:val="24"/>
        </w:rPr>
        <w:t xml:space="preserve">Federal </w:t>
      </w:r>
      <w:del w:id="5955" w:author="OFFM" w:date="2024-04-16T10:53:00Z">
        <w:r w:rsidR="00817C00" w:rsidRPr="00F74592">
          <w:rPr>
            <w:rFonts w:ascii="Times New Roman" w:hAnsi="Times New Roman" w:cs="Times New Roman"/>
            <w:sz w:val="24"/>
            <w:szCs w:val="24"/>
          </w:rPr>
          <w:delText>awarding agencies</w:delText>
        </w:r>
      </w:del>
      <w:ins w:id="5956" w:author="OFFM" w:date="2024-04-16T10:53:00Z">
        <w:r w:rsidRPr="000D237D">
          <w:rPr>
            <w:rFonts w:ascii="Times New Roman" w:hAnsi="Times New Roman" w:cs="Times New Roman"/>
            <w:i/>
            <w:iCs/>
            <w:sz w:val="24"/>
            <w:szCs w:val="24"/>
          </w:rPr>
          <w:t xml:space="preserve">agency or pass-through entity review. </w:t>
        </w:r>
        <w:r w:rsidRPr="000D237D">
          <w:rPr>
            <w:rFonts w:ascii="Times New Roman" w:eastAsia="Times New Roman" w:hAnsi="Times New Roman" w:cs="Times New Roman"/>
            <w:sz w:val="24"/>
            <w:szCs w:val="24"/>
          </w:rPr>
          <w:t xml:space="preserve">The Federal agency or pass-through entity must review the request for budget or program plan revision and should notify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whether the revisions have been approved within 30 days of receipt of the request. The Federal agency or pass-through entity must inform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in writing when a decision can be expected if more than 30 days is required for a review.</w:t>
        </w:r>
      </w:ins>
    </w:p>
    <w:p w14:paraId="3B15E775" w14:textId="77777777" w:rsidR="000B5224" w:rsidRPr="000D237D" w:rsidRDefault="00F2264C" w:rsidP="000B5224">
      <w:pPr>
        <w:spacing w:after="0" w:line="480" w:lineRule="auto"/>
        <w:ind w:firstLine="720"/>
        <w:contextualSpacing/>
        <w:rPr>
          <w:ins w:id="5957" w:author="OFFM" w:date="2024-04-16T10:53:00Z"/>
          <w:rFonts w:ascii="Times New Roman" w:eastAsia="Times New Roman" w:hAnsi="Times New Roman" w:cs="Times New Roman"/>
          <w:sz w:val="24"/>
          <w:szCs w:val="24"/>
        </w:rPr>
      </w:pPr>
      <w:ins w:id="5958" w:author="OFFM" w:date="2024-04-16T10:53:00Z">
        <w:r w:rsidRPr="000D237D">
          <w:rPr>
            <w:rFonts w:ascii="Times New Roman" w:eastAsia="Times New Roman" w:hAnsi="Times New Roman" w:cs="Times New Roman"/>
            <w:sz w:val="24"/>
            <w:szCs w:val="24"/>
          </w:rPr>
          <w:t xml:space="preserve">(e) </w:t>
        </w:r>
        <w:r w:rsidRPr="000D237D">
          <w:rPr>
            <w:rFonts w:ascii="Times New Roman" w:eastAsia="Times New Roman" w:hAnsi="Times New Roman" w:cs="Times New Roman"/>
            <w:i/>
            <w:iCs/>
            <w:sz w:val="24"/>
            <w:szCs w:val="24"/>
          </w:rPr>
          <w:t xml:space="preserve">Limitation on other prior approval requirements. </w:t>
        </w:r>
        <w:r w:rsidRPr="000D237D">
          <w:rPr>
            <w:rFonts w:ascii="Times New Roman" w:eastAsia="Times New Roman" w:hAnsi="Times New Roman" w:cs="Times New Roman"/>
            <w:sz w:val="24"/>
            <w:szCs w:val="24"/>
          </w:rPr>
          <w:t>Unless specified in this guidance, the Federal agency must not impose additional prior approval requirements without OMB approval. See also §§ 200.102 and 200.407.</w:t>
        </w:r>
      </w:ins>
    </w:p>
    <w:p w14:paraId="525D36CA" w14:textId="4CBA56A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5959" w:author="OFFM" w:date="2024-04-16T10:53:00Z">
        <w:r w:rsidRPr="000D237D">
          <w:rPr>
            <w:rFonts w:ascii="Times New Roman" w:eastAsia="Times New Roman" w:hAnsi="Times New Roman" w:cs="Times New Roman"/>
            <w:sz w:val="24"/>
            <w:szCs w:val="24"/>
          </w:rPr>
          <w:t xml:space="preserve">(f) </w:t>
        </w:r>
        <w:r w:rsidRPr="000D237D">
          <w:rPr>
            <w:rFonts w:ascii="Times New Roman" w:eastAsia="Times New Roman" w:hAnsi="Times New Roman" w:cs="Times New Roman"/>
            <w:i/>
            <w:iCs/>
            <w:sz w:val="24"/>
            <w:szCs w:val="24"/>
          </w:rPr>
          <w:t>Revisions Requiring Prior Approval.</w:t>
        </w:r>
        <w:r w:rsidRPr="000D237D">
          <w:rPr>
            <w:rFonts w:ascii="Times New Roman" w:eastAsia="Times New Roman" w:hAnsi="Times New Roman" w:cs="Times New Roman"/>
            <w:sz w:val="24"/>
            <w:szCs w:val="24"/>
          </w:rPr>
          <w:t xml:space="preserve"> A recipient</w:t>
        </w:r>
        <w:r w:rsidRPr="000D237D">
          <w:rPr>
            <w:rFonts w:ascii="Times New Roman" w:hAnsi="Times New Roman" w:cs="Times New Roman"/>
            <w:sz w:val="24"/>
            <w:szCs w:val="24"/>
          </w:rPr>
          <w:t xml:space="preserve"> or subrecipient must</w:t>
        </w:r>
        <w:r w:rsidRPr="000D237D">
          <w:rPr>
            <w:rFonts w:ascii="Times New Roman" w:eastAsia="Times New Roman" w:hAnsi="Times New Roman" w:cs="Times New Roman"/>
            <w:sz w:val="24"/>
            <w:szCs w:val="24"/>
          </w:rPr>
          <w:t xml:space="preserve"> request prior written approval from the Federal agency or pass-through entity</w:t>
        </w:r>
      </w:ins>
      <w:r w:rsidRPr="000D237D">
        <w:rPr>
          <w:rFonts w:ascii="Times New Roman" w:eastAsia="Times New Roman" w:hAnsi="Times New Roman" w:cs="Times New Roman"/>
          <w:sz w:val="24"/>
          <w:szCs w:val="24"/>
        </w:rPr>
        <w:t xml:space="preserve"> for the following program </w:t>
      </w:r>
      <w:del w:id="5960" w:author="OFFM" w:date="2024-04-16T10:53:00Z">
        <w:r w:rsidR="00817C00" w:rsidRPr="00F74592">
          <w:rPr>
            <w:rFonts w:ascii="Times New Roman" w:hAnsi="Times New Roman" w:cs="Times New Roman"/>
            <w:sz w:val="24"/>
            <w:szCs w:val="24"/>
          </w:rPr>
          <w:delText>or</w:delText>
        </w:r>
      </w:del>
      <w:ins w:id="5961" w:author="OFFM" w:date="2024-04-16T10:53:00Z">
        <w:r w:rsidRPr="000D237D">
          <w:rPr>
            <w:rFonts w:ascii="Times New Roman" w:eastAsia="Times New Roman" w:hAnsi="Times New Roman" w:cs="Times New Roman"/>
            <w:sz w:val="24"/>
            <w:szCs w:val="24"/>
          </w:rPr>
          <w:t>and</w:t>
        </w:r>
      </w:ins>
      <w:r w:rsidRPr="000D237D">
        <w:rPr>
          <w:rFonts w:ascii="Times New Roman" w:eastAsia="Times New Roman" w:hAnsi="Times New Roman" w:cs="Times New Roman"/>
          <w:sz w:val="24"/>
          <w:szCs w:val="24"/>
        </w:rPr>
        <w:t xml:space="preserve"> budget-related reasons: </w:t>
      </w:r>
    </w:p>
    <w:p w14:paraId="5D0BC191"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Change in the scope or the objective of the project or program (even if there is no associated budget revision requiring prior written approval). </w:t>
      </w:r>
    </w:p>
    <w:p w14:paraId="270DBDE1" w14:textId="52DF355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Change in </w:t>
      </w:r>
      <w:del w:id="5962" w:author="OFFM" w:date="2024-04-16T10:53:00Z">
        <w:r w:rsidR="00817C00" w:rsidRPr="00F74592">
          <w:rPr>
            <w:rFonts w:ascii="Times New Roman" w:hAnsi="Times New Roman" w:cs="Times New Roman"/>
            <w:sz w:val="24"/>
            <w:szCs w:val="24"/>
          </w:rPr>
          <w:delText xml:space="preserve">a </w:delText>
        </w:r>
      </w:del>
      <w:r w:rsidRPr="000D237D">
        <w:rPr>
          <w:rFonts w:ascii="Times New Roman" w:eastAsia="Times New Roman" w:hAnsi="Times New Roman" w:cs="Times New Roman"/>
          <w:sz w:val="24"/>
          <w:szCs w:val="24"/>
        </w:rPr>
        <w:t xml:space="preserve">key </w:t>
      </w:r>
      <w:del w:id="5963" w:author="OFFM" w:date="2024-04-16T10:53:00Z">
        <w:r w:rsidR="00817C00" w:rsidRPr="00F74592">
          <w:rPr>
            <w:rFonts w:ascii="Times New Roman" w:hAnsi="Times New Roman" w:cs="Times New Roman"/>
            <w:sz w:val="24"/>
            <w:szCs w:val="24"/>
          </w:rPr>
          <w:delText>person specified</w:delText>
        </w:r>
      </w:del>
      <w:ins w:id="5964" w:author="OFFM" w:date="2024-04-16T10:53:00Z">
        <w:r w:rsidRPr="000D237D">
          <w:rPr>
            <w:rFonts w:ascii="Times New Roman" w:eastAsia="Times New Roman" w:hAnsi="Times New Roman" w:cs="Times New Roman"/>
            <w:sz w:val="24"/>
            <w:szCs w:val="24"/>
          </w:rPr>
          <w:t>personnel (including employees and contractors) that are identified by name or position</w:t>
        </w:r>
      </w:ins>
      <w:r w:rsidRPr="000D237D">
        <w:rPr>
          <w:rFonts w:ascii="Times New Roman" w:eastAsia="Times New Roman" w:hAnsi="Times New Roman" w:cs="Times New Roman"/>
          <w:sz w:val="24"/>
          <w:szCs w:val="24"/>
        </w:rPr>
        <w:t xml:space="preserve"> in the </w:t>
      </w:r>
      <w:del w:id="5965" w:author="OFFM" w:date="2024-04-16T10:53:00Z">
        <w:r w:rsidR="00817C00" w:rsidRPr="00F74592">
          <w:rPr>
            <w:rFonts w:ascii="Times New Roman" w:hAnsi="Times New Roman" w:cs="Times New Roman"/>
            <w:sz w:val="24"/>
            <w:szCs w:val="24"/>
          </w:rPr>
          <w:delText xml:space="preserve">application or the </w:delText>
        </w:r>
      </w:del>
      <w:r w:rsidRPr="000D237D">
        <w:rPr>
          <w:rFonts w:ascii="Times New Roman" w:eastAsia="Times New Roman" w:hAnsi="Times New Roman" w:cs="Times New Roman"/>
          <w:sz w:val="24"/>
          <w:szCs w:val="24"/>
        </w:rPr>
        <w:t xml:space="preserve">Federal award. </w:t>
      </w:r>
    </w:p>
    <w:p w14:paraId="553A3149" w14:textId="1FB8C8F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(3) The disengagement from </w:t>
      </w:r>
      <w:del w:id="5966" w:author="OFFM" w:date="2024-04-16T10:53:00Z">
        <w:r w:rsidR="00817C00" w:rsidRPr="00F74592">
          <w:rPr>
            <w:rFonts w:ascii="Times New Roman" w:hAnsi="Times New Roman" w:cs="Times New Roman"/>
            <w:sz w:val="24"/>
            <w:szCs w:val="24"/>
          </w:rPr>
          <w:delText>the</w:delText>
        </w:r>
      </w:del>
      <w:ins w:id="5967"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project for more than three months, or a 25 percent reduction </w:t>
      </w:r>
      <w:bookmarkStart w:id="5968" w:name="_Hlk162459255"/>
      <w:r w:rsidRPr="000D237D">
        <w:rPr>
          <w:rFonts w:ascii="Times New Roman" w:eastAsia="Times New Roman" w:hAnsi="Times New Roman" w:cs="Times New Roman"/>
          <w:sz w:val="24"/>
          <w:szCs w:val="24"/>
        </w:rPr>
        <w:t xml:space="preserve">in time </w:t>
      </w:r>
      <w:ins w:id="5969" w:author="OFFM" w:date="2024-04-16T10:53:00Z">
        <w:r w:rsidRPr="000D237D">
          <w:rPr>
            <w:rFonts w:ascii="Times New Roman" w:eastAsia="Times New Roman" w:hAnsi="Times New Roman" w:cs="Times New Roman"/>
            <w:sz w:val="24"/>
            <w:szCs w:val="24"/>
          </w:rPr>
          <w:t xml:space="preserve">and effort </w:t>
        </w:r>
      </w:ins>
      <w:r w:rsidRPr="000D237D">
        <w:rPr>
          <w:rFonts w:ascii="Times New Roman" w:eastAsia="Times New Roman" w:hAnsi="Times New Roman" w:cs="Times New Roman"/>
          <w:sz w:val="24"/>
          <w:szCs w:val="24"/>
        </w:rPr>
        <w:t xml:space="preserve">devoted to the </w:t>
      </w:r>
      <w:del w:id="5970" w:author="OFFM" w:date="2024-04-16T10:53:00Z">
        <w:r w:rsidR="00817C00" w:rsidRPr="00F74592">
          <w:rPr>
            <w:rFonts w:ascii="Times New Roman" w:hAnsi="Times New Roman" w:cs="Times New Roman"/>
            <w:sz w:val="24"/>
            <w:szCs w:val="24"/>
          </w:rPr>
          <w:delText>project</w:delText>
        </w:r>
      </w:del>
      <w:ins w:id="5971" w:author="OFFM" w:date="2024-04-16T10:53:00Z">
        <w:r w:rsidRPr="000D237D">
          <w:rPr>
            <w:rFonts w:ascii="Times New Roman" w:eastAsia="Times New Roman" w:hAnsi="Times New Roman" w:cs="Times New Roman"/>
            <w:sz w:val="24"/>
            <w:szCs w:val="24"/>
          </w:rPr>
          <w:t xml:space="preserve">Federal award </w:t>
        </w:r>
        <w:bookmarkEnd w:id="5968"/>
        <w:r w:rsidRPr="000D237D">
          <w:rPr>
            <w:rFonts w:ascii="Times New Roman" w:eastAsia="Times New Roman" w:hAnsi="Times New Roman" w:cs="Times New Roman"/>
            <w:sz w:val="24"/>
            <w:szCs w:val="24"/>
          </w:rPr>
          <w:t>over the course of the period of performance</w:t>
        </w:r>
      </w:ins>
      <w:r w:rsidRPr="000D237D">
        <w:rPr>
          <w:rFonts w:ascii="Times New Roman" w:eastAsia="Times New Roman" w:hAnsi="Times New Roman" w:cs="Times New Roman"/>
          <w:sz w:val="24"/>
          <w:szCs w:val="24"/>
        </w:rPr>
        <w:t xml:space="preserve">, by the approved project director or principal investigator. </w:t>
      </w:r>
    </w:p>
    <w:p w14:paraId="3481A17A" w14:textId="7A503F0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(4) The inclusion</w:t>
      </w:r>
      <w:r>
        <w:rPr>
          <w:rFonts w:ascii="Times New Roman" w:eastAsia="Times New Roman" w:hAnsi="Times New Roman" w:cs="Times New Roman"/>
          <w:sz w:val="24"/>
          <w:szCs w:val="24"/>
        </w:rPr>
        <w:t xml:space="preserve">, unless waived by the Federal </w:t>
      </w:r>
      <w:del w:id="5972" w:author="OFFM" w:date="2024-04-16T10:53:00Z">
        <w:r w:rsidR="00817C00" w:rsidRPr="00F74592">
          <w:rPr>
            <w:rFonts w:ascii="Times New Roman" w:hAnsi="Times New Roman" w:cs="Times New Roman"/>
            <w:sz w:val="24"/>
            <w:szCs w:val="24"/>
          </w:rPr>
          <w:delText xml:space="preserve">awarding </w:delText>
        </w:r>
      </w:del>
      <w:r>
        <w:rPr>
          <w:rFonts w:ascii="Times New Roman" w:eastAsia="Times New Roman" w:hAnsi="Times New Roman" w:cs="Times New Roman"/>
          <w:sz w:val="24"/>
          <w:szCs w:val="24"/>
        </w:rPr>
        <w:t>agency,</w:t>
      </w:r>
      <w:r w:rsidRPr="000D237D">
        <w:rPr>
          <w:rFonts w:ascii="Times New Roman" w:eastAsia="Times New Roman" w:hAnsi="Times New Roman" w:cs="Times New Roman"/>
          <w:sz w:val="24"/>
          <w:szCs w:val="24"/>
        </w:rPr>
        <w:t xml:space="preserve"> of costs that require prior approval in accordance with subpart E</w:t>
      </w:r>
      <w:del w:id="5973" w:author="OFFM" w:date="2024-04-16T10:53:00Z">
        <w:r w:rsidR="00817C00" w:rsidRPr="00F74592">
          <w:rPr>
            <w:rFonts w:ascii="Times New Roman" w:hAnsi="Times New Roman" w:cs="Times New Roman"/>
            <w:sz w:val="24"/>
            <w:szCs w:val="24"/>
          </w:rPr>
          <w:delText xml:space="preserve"> of this part</w:delText>
        </w:r>
      </w:del>
      <w:r>
        <w:rPr>
          <w:rFonts w:ascii="Times New Roman" w:eastAsia="Times New Roman" w:hAnsi="Times New Roman" w:cs="Times New Roman"/>
          <w:sz w:val="24"/>
          <w:szCs w:val="24"/>
        </w:rPr>
        <w:t xml:space="preserve"> as applicable</w:t>
      </w:r>
      <w:r w:rsidRPr="000D237D">
        <w:rPr>
          <w:rFonts w:ascii="Times New Roman" w:eastAsia="Times New Roman" w:hAnsi="Times New Roman" w:cs="Times New Roman"/>
          <w:sz w:val="24"/>
          <w:szCs w:val="24"/>
        </w:rPr>
        <w:t xml:space="preserve">. </w:t>
      </w:r>
    </w:p>
    <w:p w14:paraId="6C1C84A2" w14:textId="738E9A5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The transfer of funds budgeted for participant support costs to other </w:t>
      </w:r>
      <w:ins w:id="5974" w:author="OFFM" w:date="2024-04-16T10:53:00Z">
        <w:r w:rsidRPr="000D237D">
          <w:rPr>
            <w:rFonts w:ascii="Times New Roman" w:eastAsia="Times New Roman" w:hAnsi="Times New Roman" w:cs="Times New Roman"/>
            <w:sz w:val="24"/>
            <w:szCs w:val="24"/>
          </w:rPr>
          <w:t xml:space="preserve">budget </w:t>
        </w:r>
      </w:ins>
      <w:r w:rsidRPr="000D237D">
        <w:rPr>
          <w:rFonts w:ascii="Times New Roman" w:eastAsia="Times New Roman" w:hAnsi="Times New Roman" w:cs="Times New Roman"/>
          <w:sz w:val="24"/>
          <w:szCs w:val="24"/>
        </w:rPr>
        <w:t>categories</w:t>
      </w:r>
      <w:del w:id="5975" w:author="OFFM" w:date="2024-04-16T10:53:00Z">
        <w:r w:rsidR="00817C00" w:rsidRPr="00F74592">
          <w:rPr>
            <w:rFonts w:ascii="Times New Roman" w:hAnsi="Times New Roman" w:cs="Times New Roman"/>
            <w:sz w:val="24"/>
            <w:szCs w:val="24"/>
          </w:rPr>
          <w:delText xml:space="preserve"> of expense</w:delText>
        </w:r>
      </w:del>
      <w:r w:rsidRPr="000D237D">
        <w:rPr>
          <w:rFonts w:ascii="Times New Roman" w:eastAsia="Times New Roman" w:hAnsi="Times New Roman" w:cs="Times New Roman"/>
          <w:sz w:val="24"/>
          <w:szCs w:val="24"/>
        </w:rPr>
        <w:t xml:space="preserve">. </w:t>
      </w:r>
    </w:p>
    <w:p w14:paraId="1D19275A" w14:textId="40C3579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(6) </w:t>
      </w:r>
      <w:del w:id="5976" w:author="OFFM" w:date="2024-04-16T10:53:00Z">
        <w:r w:rsidR="00817C00" w:rsidRPr="00F74592">
          <w:rPr>
            <w:rFonts w:ascii="Times New Roman" w:hAnsi="Times New Roman" w:cs="Times New Roman"/>
            <w:sz w:val="24"/>
            <w:szCs w:val="24"/>
          </w:rPr>
          <w:delText>Unless described in the application and funded in the approved Federal awards, the subawarding, transferring or contracting out of any work under a Federal award, including fixed amount subawards as described in § 200.333. This provision does not apply to the acquisition of supplies, material, equipment or general support</w:delText>
        </w:r>
      </w:del>
      <w:ins w:id="5977" w:author="OFFM" w:date="2024-04-16T10:53:00Z">
        <w:r w:rsidRPr="000D237D">
          <w:rPr>
            <w:rFonts w:ascii="Times New Roman" w:eastAsia="Times New Roman" w:hAnsi="Times New Roman" w:cs="Times New Roman"/>
            <w:sz w:val="24"/>
            <w:szCs w:val="24"/>
          </w:rPr>
          <w:t xml:space="preserve">Subaward activities not proposed in the application and approved in the Federal award. A change of subrecipient only requires prior approval if the Federal agency or pass-through entity includes the requirement in the terms and conditions of the Federal award. In general,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agency or pass-through entity should not require prior approval of a change of subrecipient unless the inclusion was a determining factor in the merit review or eligibility process. This requirement does not apply to procurement transactions for goods and</w:t>
        </w:r>
      </w:ins>
      <w:r w:rsidRPr="000D237D">
        <w:rPr>
          <w:rFonts w:ascii="Times New Roman" w:eastAsia="Times New Roman" w:hAnsi="Times New Roman" w:cs="Times New Roman"/>
          <w:sz w:val="24"/>
          <w:szCs w:val="24"/>
        </w:rPr>
        <w:t xml:space="preserve"> services. </w:t>
      </w:r>
    </w:p>
    <w:p w14:paraId="69075BC5" w14:textId="2103216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(7) Changes in the </w:t>
      </w:r>
      <w:ins w:id="5978" w:author="OFFM" w:date="2024-04-16T10:53:00Z">
        <w:r w:rsidRPr="000D237D">
          <w:rPr>
            <w:rFonts w:ascii="Times New Roman" w:eastAsia="Times New Roman" w:hAnsi="Times New Roman" w:cs="Times New Roman"/>
            <w:sz w:val="24"/>
            <w:szCs w:val="24"/>
          </w:rPr>
          <w:t xml:space="preserve">total </w:t>
        </w:r>
      </w:ins>
      <w:r w:rsidRPr="000D237D">
        <w:rPr>
          <w:rFonts w:ascii="Times New Roman" w:eastAsia="Times New Roman" w:hAnsi="Times New Roman" w:cs="Times New Roman"/>
          <w:sz w:val="24"/>
          <w:szCs w:val="24"/>
        </w:rPr>
        <w:t xml:space="preserve">approved cost-sharing </w:t>
      </w:r>
      <w:del w:id="5979" w:author="OFFM" w:date="2024-04-16T10:53:00Z">
        <w:r w:rsidR="00817C00" w:rsidRPr="00F74592">
          <w:rPr>
            <w:rFonts w:ascii="Times New Roman" w:hAnsi="Times New Roman" w:cs="Times New Roman"/>
            <w:sz w:val="24"/>
            <w:szCs w:val="24"/>
          </w:rPr>
          <w:delText>or matching provided by the non-Federal entity.</w:delText>
        </w:r>
      </w:del>
      <w:ins w:id="5980" w:author="OFFM" w:date="2024-04-16T10:53:00Z">
        <w:r w:rsidRPr="000D237D">
          <w:rPr>
            <w:rFonts w:ascii="Times New Roman" w:eastAsia="Times New Roman" w:hAnsi="Times New Roman" w:cs="Times New Roman"/>
            <w:sz w:val="24"/>
            <w:szCs w:val="24"/>
          </w:rPr>
          <w:t>amount.</w:t>
        </w:r>
      </w:ins>
      <w:r w:rsidRPr="000D237D">
        <w:rPr>
          <w:rFonts w:ascii="Times New Roman" w:eastAsia="Times New Roman" w:hAnsi="Times New Roman" w:cs="Times New Roman"/>
          <w:sz w:val="24"/>
          <w:szCs w:val="24"/>
        </w:rPr>
        <w:t xml:space="preserve"> </w:t>
      </w:r>
    </w:p>
    <w:p w14:paraId="5A58779F" w14:textId="77777777" w:rsidR="000B5224" w:rsidRPr="005E7358" w:rsidRDefault="00F2264C" w:rsidP="00A63D45">
      <w:pPr>
        <w:pStyle w:val="indent-1"/>
        <w:spacing w:before="0" w:beforeAutospacing="0" w:after="0" w:afterAutospacing="0" w:line="480" w:lineRule="auto"/>
        <w:ind w:firstLine="720"/>
        <w:contextualSpacing/>
      </w:pPr>
      <w:r w:rsidRPr="005E7358">
        <w:t xml:space="preserve">(8) The need arises for additional Federal funds to complete the project. </w:t>
      </w:r>
      <w:ins w:id="5981" w:author="OFFM" w:date="2024-04-16T10:53:00Z">
        <w:r w:rsidRPr="000D237D">
          <w:t xml:space="preserve">Before providing approval, the Federal agency must ensure that adequate funds are available to avoid a violation of the </w:t>
        </w:r>
        <w:proofErr w:type="spellStart"/>
        <w:r w:rsidRPr="000D237D">
          <w:t>Antideficiency</w:t>
        </w:r>
        <w:proofErr w:type="spellEnd"/>
        <w:r w:rsidRPr="000D237D">
          <w:t xml:space="preserve"> Act. </w:t>
        </w:r>
      </w:ins>
    </w:p>
    <w:p w14:paraId="102644F1" w14:textId="77777777" w:rsidR="00817C00" w:rsidRPr="00F74592" w:rsidRDefault="00817C00" w:rsidP="000E1D22">
      <w:pPr>
        <w:spacing w:after="0" w:line="480" w:lineRule="auto"/>
        <w:ind w:firstLine="720"/>
        <w:contextualSpacing/>
        <w:rPr>
          <w:del w:id="5982" w:author="OFFM" w:date="2024-04-16T10:53:00Z"/>
          <w:rFonts w:ascii="Times New Roman" w:hAnsi="Times New Roman" w:cs="Times New Roman"/>
          <w:sz w:val="24"/>
          <w:szCs w:val="24"/>
        </w:rPr>
      </w:pPr>
      <w:del w:id="5983" w:author="OFFM" w:date="2024-04-16T10:53:00Z">
        <w:r w:rsidRPr="00F74592">
          <w:rPr>
            <w:rFonts w:ascii="Times New Roman" w:hAnsi="Times New Roman" w:cs="Times New Roman"/>
            <w:sz w:val="24"/>
            <w:szCs w:val="24"/>
          </w:rPr>
          <w:delText xml:space="preserve">(d) No other prior approval requirements for specific items may be imposed unless an exception has been approved by OMB. See also §§ 200.102 and 200.407. </w:delText>
        </w:r>
      </w:del>
    </w:p>
    <w:p w14:paraId="0EF1ED8D" w14:textId="272F8C12" w:rsidR="000B5224" w:rsidRPr="000D237D" w:rsidRDefault="00817C00" w:rsidP="000B5224">
      <w:pPr>
        <w:spacing w:after="0" w:line="480" w:lineRule="auto"/>
        <w:ind w:firstLine="720"/>
        <w:contextualSpacing/>
        <w:rPr>
          <w:ins w:id="5984" w:author="OFFM" w:date="2024-04-16T10:53:00Z"/>
          <w:rFonts w:ascii="Times New Roman" w:eastAsia="Times New Roman" w:hAnsi="Times New Roman" w:cs="Times New Roman"/>
          <w:sz w:val="24"/>
          <w:szCs w:val="24"/>
        </w:rPr>
      </w:pPr>
      <w:del w:id="5985" w:author="OFFM" w:date="2024-04-16T10:53:00Z">
        <w:r w:rsidRPr="00F74592">
          <w:rPr>
            <w:rFonts w:ascii="Times New Roman" w:hAnsi="Times New Roman" w:cs="Times New Roman"/>
            <w:sz w:val="24"/>
            <w:szCs w:val="24"/>
          </w:rPr>
          <w:lastRenderedPageBreak/>
          <w:delText>(e)</w:delText>
        </w:r>
      </w:del>
      <w:ins w:id="5986" w:author="OFFM" w:date="2024-04-16T10:53:00Z">
        <w:r w:rsidR="00F2264C" w:rsidRPr="000D237D">
          <w:rPr>
            <w:rFonts w:ascii="Times New Roman" w:eastAsia="Times New Roman" w:hAnsi="Times New Roman" w:cs="Times New Roman"/>
            <w:sz w:val="24"/>
            <w:szCs w:val="24"/>
          </w:rPr>
          <w:t xml:space="preserve">(9) Transferring funds between the construction and non-construction work under a </w:t>
        </w:r>
        <w:proofErr w:type="gramStart"/>
        <w:r w:rsidR="00F2264C" w:rsidRPr="000D237D">
          <w:rPr>
            <w:rFonts w:ascii="Times New Roman" w:eastAsia="Times New Roman" w:hAnsi="Times New Roman" w:cs="Times New Roman"/>
            <w:sz w:val="24"/>
            <w:szCs w:val="24"/>
          </w:rPr>
          <w:t>Federal</w:t>
        </w:r>
        <w:proofErr w:type="gramEnd"/>
        <w:r w:rsidR="00F2264C" w:rsidRPr="000D237D">
          <w:rPr>
            <w:rFonts w:ascii="Times New Roman" w:eastAsia="Times New Roman" w:hAnsi="Times New Roman" w:cs="Times New Roman"/>
            <w:sz w:val="24"/>
            <w:szCs w:val="24"/>
          </w:rPr>
          <w:t xml:space="preserve"> award.</w:t>
        </w:r>
      </w:ins>
    </w:p>
    <w:p w14:paraId="7232E514" w14:textId="77777777" w:rsidR="000B5224" w:rsidRPr="000D237D" w:rsidRDefault="00F2264C" w:rsidP="000B5224">
      <w:pPr>
        <w:spacing w:after="0" w:line="480" w:lineRule="auto"/>
        <w:ind w:firstLine="720"/>
        <w:contextualSpacing/>
        <w:rPr>
          <w:ins w:id="5987" w:author="OFFM" w:date="2024-04-16T10:53:00Z"/>
          <w:rFonts w:ascii="Times New Roman" w:eastAsia="Times New Roman" w:hAnsi="Times New Roman" w:cs="Times New Roman"/>
          <w:sz w:val="24"/>
          <w:szCs w:val="24"/>
        </w:rPr>
      </w:pPr>
      <w:ins w:id="5988" w:author="OFFM" w:date="2024-04-16T10:53:00Z">
        <w:r w:rsidRPr="000D237D">
          <w:rPr>
            <w:rFonts w:ascii="Times New Roman" w:eastAsia="Times New Roman" w:hAnsi="Times New Roman" w:cs="Times New Roman"/>
            <w:sz w:val="24"/>
            <w:szCs w:val="24"/>
          </w:rPr>
          <w:t xml:space="preserve">(10) A no-cost extension (meaning, an extension of time that does not require the obligation of additional Federal funds) of the period of performance, other than any one-time extension authorized by the Federal agency in accordance with paragraph </w:t>
        </w:r>
        <w:r w:rsidRPr="000D237D">
          <w:rPr>
            <w:rFonts w:ascii="Times New Roman" w:hAnsi="Times New Roman" w:cs="Times New Roman"/>
            <w:sz w:val="24"/>
            <w:szCs w:val="24"/>
          </w:rPr>
          <w:t>(g)(2)</w:t>
        </w:r>
        <w:r w:rsidRPr="000D237D">
          <w:rPr>
            <w:rFonts w:ascii="Times New Roman" w:eastAsia="Times New Roman" w:hAnsi="Times New Roman" w:cs="Times New Roman"/>
            <w:sz w:val="24"/>
            <w:szCs w:val="24"/>
          </w:rPr>
          <w:t xml:space="preserve">. All requests for no-cost extensions should be submitted at least 10 calendar days before the conclusion of the period of performance. The Federal agency may approve multiple no-cost extensions under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if not prohibited by Federal statute or regulation. </w:t>
        </w:r>
      </w:ins>
    </w:p>
    <w:p w14:paraId="258B2C93" w14:textId="35B6B6F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5989" w:author="OFFM" w:date="2024-04-16T10:53:00Z">
        <w:r w:rsidRPr="000D237D">
          <w:rPr>
            <w:rFonts w:ascii="Times New Roman" w:eastAsia="Times New Roman" w:hAnsi="Times New Roman" w:cs="Times New Roman"/>
            <w:sz w:val="24"/>
            <w:szCs w:val="24"/>
          </w:rPr>
          <w:t xml:space="preserve">(g) </w:t>
        </w:r>
        <w:r w:rsidRPr="000D237D">
          <w:rPr>
            <w:rFonts w:ascii="Times New Roman" w:eastAsia="Times New Roman" w:hAnsi="Times New Roman" w:cs="Times New Roman"/>
            <w:i/>
            <w:iCs/>
            <w:sz w:val="24"/>
            <w:szCs w:val="24"/>
          </w:rPr>
          <w:t>Waiver of certain prior approvals.</w:t>
        </w:r>
      </w:ins>
      <w:r w:rsidRPr="00A63D45">
        <w:rPr>
          <w:rFonts w:ascii="Times New Roman" w:hAnsi="Times New Roman"/>
          <w:i/>
          <w:sz w:val="24"/>
        </w:rPr>
        <w:t xml:space="preserve"> </w:t>
      </w:r>
      <w:r w:rsidRPr="000D237D">
        <w:rPr>
          <w:rFonts w:ascii="Times New Roman" w:hAnsi="Times New Roman" w:cs="Times New Roman"/>
          <w:sz w:val="24"/>
          <w:szCs w:val="24"/>
        </w:rPr>
        <w:t xml:space="preserve">Except for </w:t>
      </w:r>
      <w:ins w:id="5990" w:author="OFFM" w:date="2024-04-16T10:53:00Z">
        <w:r w:rsidRPr="000D237D">
          <w:rPr>
            <w:rFonts w:ascii="Times New Roman" w:hAnsi="Times New Roman" w:cs="Times New Roman"/>
            <w:sz w:val="24"/>
            <w:szCs w:val="24"/>
          </w:rPr>
          <w:t xml:space="preserve">the </w:t>
        </w:r>
      </w:ins>
      <w:r w:rsidRPr="000D237D">
        <w:rPr>
          <w:rFonts w:ascii="Times New Roman" w:hAnsi="Times New Roman" w:cs="Times New Roman"/>
          <w:sz w:val="24"/>
          <w:szCs w:val="24"/>
        </w:rPr>
        <w:t>requirements listed in paragraphs (</w:t>
      </w:r>
      <w:del w:id="5991" w:author="OFFM" w:date="2024-04-16T10:53:00Z">
        <w:r w:rsidR="00817C00" w:rsidRPr="00F74592">
          <w:rPr>
            <w:rFonts w:ascii="Times New Roman" w:hAnsi="Times New Roman" w:cs="Times New Roman"/>
            <w:sz w:val="24"/>
            <w:szCs w:val="24"/>
          </w:rPr>
          <w:delText>c</w:delText>
        </w:r>
      </w:del>
      <w:proofErr w:type="gramStart"/>
      <w:ins w:id="5992" w:author="OFFM" w:date="2024-04-16T10:53:00Z">
        <w:r w:rsidRPr="000D237D">
          <w:rPr>
            <w:rFonts w:ascii="Times New Roman" w:hAnsi="Times New Roman" w:cs="Times New Roman"/>
            <w:sz w:val="24"/>
            <w:szCs w:val="24"/>
          </w:rPr>
          <w:t>f</w:t>
        </w:r>
      </w:ins>
      <w:r w:rsidRPr="000D237D">
        <w:rPr>
          <w:rFonts w:ascii="Times New Roman" w:hAnsi="Times New Roman" w:cs="Times New Roman"/>
          <w:sz w:val="24"/>
          <w:szCs w:val="24"/>
        </w:rPr>
        <w:t>)(</w:t>
      </w:r>
      <w:proofErr w:type="gramEnd"/>
      <w:r w:rsidRPr="000D237D">
        <w:rPr>
          <w:rFonts w:ascii="Times New Roman" w:hAnsi="Times New Roman" w:cs="Times New Roman"/>
          <w:sz w:val="24"/>
          <w:szCs w:val="24"/>
        </w:rPr>
        <w:t>1) through (</w:t>
      </w:r>
      <w:del w:id="5993" w:author="OFFM" w:date="2024-04-16T10:53:00Z">
        <w:r w:rsidR="00817C00" w:rsidRPr="00F74592">
          <w:rPr>
            <w:rFonts w:ascii="Times New Roman" w:hAnsi="Times New Roman" w:cs="Times New Roman"/>
            <w:sz w:val="24"/>
            <w:szCs w:val="24"/>
          </w:rPr>
          <w:delText>8) of this section,</w:delText>
        </w:r>
      </w:del>
      <w:ins w:id="5994" w:author="OFFM" w:date="2024-04-16T10:53:00Z">
        <w:r w:rsidRPr="000D237D">
          <w:rPr>
            <w:rFonts w:ascii="Times New Roman" w:hAnsi="Times New Roman" w:cs="Times New Roman"/>
            <w:sz w:val="24"/>
            <w:szCs w:val="24"/>
          </w:rPr>
          <w:t>10),</w:t>
        </w:r>
      </w:ins>
      <w:r w:rsidRPr="000D237D">
        <w:rPr>
          <w:rFonts w:ascii="Times New Roman" w:hAnsi="Times New Roman" w:cs="Times New Roman"/>
          <w:sz w:val="24"/>
          <w:szCs w:val="24"/>
        </w:rPr>
        <w:t xml:space="preserve"> the Federal</w:t>
      </w:r>
      <w:del w:id="5995"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hAnsi="Times New Roman" w:cs="Times New Roman"/>
          <w:sz w:val="24"/>
          <w:szCs w:val="24"/>
        </w:rPr>
        <w:t xml:space="preserve"> agency is authorized</w:t>
      </w:r>
      <w:del w:id="5996" w:author="OFFM" w:date="2024-04-16T10:53:00Z">
        <w:r w:rsidR="00817C00" w:rsidRPr="00F74592">
          <w:rPr>
            <w:rFonts w:ascii="Times New Roman" w:hAnsi="Times New Roman" w:cs="Times New Roman"/>
            <w:sz w:val="24"/>
            <w:szCs w:val="24"/>
          </w:rPr>
          <w:delText>, at its option,</w:delText>
        </w:r>
      </w:del>
      <w:r w:rsidRPr="000D237D">
        <w:rPr>
          <w:rFonts w:ascii="Times New Roman" w:hAnsi="Times New Roman" w:cs="Times New Roman"/>
          <w:sz w:val="24"/>
          <w:szCs w:val="24"/>
        </w:rPr>
        <w:t xml:space="preserve"> to waive other</w:t>
      </w:r>
      <w:r w:rsidRPr="00A63D45">
        <w:t xml:space="preserve"> </w:t>
      </w:r>
      <w:r w:rsidRPr="000D237D">
        <w:rPr>
          <w:rFonts w:ascii="Times New Roman" w:hAnsi="Times New Roman" w:cs="Times New Roman"/>
          <w:sz w:val="24"/>
          <w:szCs w:val="24"/>
        </w:rPr>
        <w:t xml:space="preserve">cost-related and administrative prior written </w:t>
      </w:r>
      <w:del w:id="5997" w:author="OFFM" w:date="2024-04-16T10:53:00Z">
        <w:r w:rsidR="00817C00" w:rsidRPr="00F74592">
          <w:rPr>
            <w:rFonts w:ascii="Times New Roman" w:hAnsi="Times New Roman" w:cs="Times New Roman"/>
            <w:sz w:val="24"/>
            <w:szCs w:val="24"/>
          </w:rPr>
          <w:delText xml:space="preserve">approvals </w:delText>
        </w:r>
      </w:del>
      <w:ins w:id="5998" w:author="OFFM" w:date="2024-04-16T10:53:00Z">
        <w:r w:rsidRPr="000D237D">
          <w:rPr>
            <w:rFonts w:ascii="Times New Roman" w:hAnsi="Times New Roman" w:cs="Times New Roman"/>
            <w:sz w:val="24"/>
            <w:szCs w:val="24"/>
          </w:rPr>
          <w:t xml:space="preserve">approval requirements </w:t>
        </w:r>
      </w:ins>
      <w:r w:rsidRPr="000D237D">
        <w:rPr>
          <w:rFonts w:ascii="Times New Roman" w:hAnsi="Times New Roman" w:cs="Times New Roman"/>
          <w:sz w:val="24"/>
          <w:szCs w:val="24"/>
        </w:rPr>
        <w:t xml:space="preserve">contained in subparts D and </w:t>
      </w:r>
      <w:bookmarkStart w:id="5999" w:name="_Hlk124849921"/>
      <w:r w:rsidRPr="000D237D">
        <w:rPr>
          <w:rFonts w:ascii="Times New Roman" w:hAnsi="Times New Roman" w:cs="Times New Roman"/>
          <w:sz w:val="24"/>
          <w:szCs w:val="24"/>
        </w:rPr>
        <w:t>E</w:t>
      </w:r>
      <w:bookmarkEnd w:id="5999"/>
      <w:del w:id="6000" w:author="OFFM" w:date="2024-04-16T10:53:00Z">
        <w:r w:rsidR="00817C00" w:rsidRPr="00F74592">
          <w:rPr>
            <w:rFonts w:ascii="Times New Roman" w:hAnsi="Times New Roman" w:cs="Times New Roman"/>
            <w:sz w:val="24"/>
            <w:szCs w:val="24"/>
          </w:rPr>
          <w:delText xml:space="preserve"> of this part.</w:delText>
        </w:r>
      </w:del>
      <w:ins w:id="6001" w:author="OFFM" w:date="2024-04-16T10:53:00Z">
        <w:r w:rsidRPr="000D237D">
          <w:rPr>
            <w:rFonts w:ascii="Times New Roman" w:hAnsi="Times New Roman" w:cs="Times New Roman"/>
            <w:sz w:val="24"/>
            <w:szCs w:val="24"/>
          </w:rPr>
          <w:t>.</w:t>
        </w:r>
      </w:ins>
      <w:r w:rsidRPr="000D237D">
        <w:rPr>
          <w:rFonts w:ascii="Times New Roman" w:hAnsi="Times New Roman" w:cs="Times New Roman"/>
          <w:sz w:val="24"/>
          <w:szCs w:val="24"/>
        </w:rPr>
        <w:t xml:space="preserve"> Such waivers may include authorizing recipients to do </w:t>
      </w:r>
      <w:del w:id="6002" w:author="OFFM" w:date="2024-04-16T10:53:00Z">
        <w:r w:rsidR="00817C00" w:rsidRPr="00F74592">
          <w:rPr>
            <w:rFonts w:ascii="Times New Roman" w:hAnsi="Times New Roman" w:cs="Times New Roman"/>
            <w:sz w:val="24"/>
            <w:szCs w:val="24"/>
          </w:rPr>
          <w:delText xml:space="preserve">any </w:delText>
        </w:r>
      </w:del>
      <w:r w:rsidRPr="000D237D">
        <w:rPr>
          <w:rFonts w:ascii="Times New Roman" w:hAnsi="Times New Roman" w:cs="Times New Roman"/>
          <w:sz w:val="24"/>
          <w:szCs w:val="24"/>
        </w:rPr>
        <w:t>one or more of the following</w:t>
      </w:r>
      <w:r w:rsidRPr="000D237D">
        <w:rPr>
          <w:rFonts w:ascii="Times New Roman" w:eastAsia="Times New Roman" w:hAnsi="Times New Roman" w:cs="Times New Roman"/>
          <w:sz w:val="24"/>
          <w:szCs w:val="24"/>
        </w:rPr>
        <w:t>:</w:t>
      </w:r>
      <w:del w:id="6003" w:author="OFFM" w:date="2024-04-16T10:53:00Z">
        <w:r w:rsidR="00817C00" w:rsidRPr="00F74592">
          <w:rPr>
            <w:rFonts w:ascii="Times New Roman" w:hAnsi="Times New Roman" w:cs="Times New Roman"/>
            <w:sz w:val="24"/>
            <w:szCs w:val="24"/>
          </w:rPr>
          <w:delText xml:space="preserve"> </w:delText>
        </w:r>
      </w:del>
    </w:p>
    <w:p w14:paraId="6739C410" w14:textId="1F0E6A90" w:rsidR="000B5224" w:rsidRPr="005E7358" w:rsidRDefault="00F2264C" w:rsidP="00A63D45">
      <w:pPr>
        <w:pStyle w:val="NormalWeb"/>
        <w:spacing w:before="0" w:beforeAutospacing="0" w:after="0" w:afterAutospacing="0" w:line="480" w:lineRule="auto"/>
        <w:ind w:firstLine="720"/>
        <w:contextualSpacing/>
      </w:pPr>
      <w:r w:rsidRPr="005E7358">
        <w:t>(1)</w:t>
      </w:r>
      <w:ins w:id="6004" w:author="OFFM" w:date="2024-04-16T10:53:00Z">
        <w:r w:rsidRPr="000D237D">
          <w:t xml:space="preserve"> </w:t>
        </w:r>
        <w:r w:rsidRPr="000D237D">
          <w:rPr>
            <w:i/>
            <w:iCs/>
          </w:rPr>
          <w:t>Pre-award costs</w:t>
        </w:r>
        <w:r w:rsidRPr="000D237D">
          <w:t>.</w:t>
        </w:r>
      </w:ins>
      <w:r w:rsidRPr="005E7358">
        <w:t xml:space="preserve"> Incur project costs 90 calendar days before the Federal </w:t>
      </w:r>
      <w:del w:id="6005" w:author="OFFM" w:date="2024-04-16T10:53:00Z">
        <w:r w:rsidR="00817C00" w:rsidRPr="00F74592">
          <w:delText xml:space="preserve">awarding agency makes the Federal </w:delText>
        </w:r>
      </w:del>
      <w:r w:rsidRPr="005E7358">
        <w:t>award</w:t>
      </w:r>
      <w:ins w:id="6006" w:author="OFFM" w:date="2024-04-16T10:53:00Z">
        <w:r w:rsidRPr="000D237D">
          <w:t xml:space="preserve"> date</w:t>
        </w:r>
      </w:ins>
      <w:r w:rsidRPr="005E7358">
        <w:t xml:space="preserve">. Expenses </w:t>
      </w:r>
      <w:ins w:id="6007" w:author="OFFM" w:date="2024-04-16T10:53:00Z">
        <w:r w:rsidRPr="000D237D">
          <w:t xml:space="preserve">incurred </w:t>
        </w:r>
      </w:ins>
      <w:r w:rsidRPr="005E7358">
        <w:t xml:space="preserve">more than 90 calendar days </w:t>
      </w:r>
      <w:del w:id="6008" w:author="OFFM" w:date="2024-04-16T10:53:00Z">
        <w:r w:rsidR="00817C00" w:rsidRPr="00F74592">
          <w:delText>pre-</w:delText>
        </w:r>
      </w:del>
      <w:ins w:id="6009" w:author="OFFM" w:date="2024-04-16T10:53:00Z">
        <w:r w:rsidRPr="000D237D">
          <w:t xml:space="preserve">before the Federal </w:t>
        </w:r>
      </w:ins>
      <w:r w:rsidRPr="005E7358">
        <w:t xml:space="preserve">award </w:t>
      </w:r>
      <w:ins w:id="6010" w:author="OFFM" w:date="2024-04-16T10:53:00Z">
        <w:r w:rsidRPr="000D237D">
          <w:t xml:space="preserve">date </w:t>
        </w:r>
      </w:ins>
      <w:r w:rsidRPr="005E7358">
        <w:t xml:space="preserve">require prior approval of the Federal </w:t>
      </w:r>
      <w:del w:id="6011" w:author="OFFM" w:date="2024-04-16T10:53:00Z">
        <w:r w:rsidR="00817C00" w:rsidRPr="00F74592">
          <w:delText xml:space="preserve">awarding </w:delText>
        </w:r>
      </w:del>
      <w:r w:rsidRPr="005E7358">
        <w:t xml:space="preserve">agency. All costs incurred before the Federal </w:t>
      </w:r>
      <w:del w:id="6012" w:author="OFFM" w:date="2024-04-16T10:53:00Z">
        <w:r w:rsidR="00817C00" w:rsidRPr="00F74592">
          <w:delText xml:space="preserve">awarding agency makes the Federal </w:delText>
        </w:r>
      </w:del>
      <w:r w:rsidRPr="005E7358">
        <w:t xml:space="preserve">award </w:t>
      </w:r>
      <w:ins w:id="6013" w:author="OFFM" w:date="2024-04-16T10:53:00Z">
        <w:r w:rsidRPr="000D237D">
          <w:t xml:space="preserve">date </w:t>
        </w:r>
      </w:ins>
      <w:r w:rsidRPr="005E7358">
        <w:t xml:space="preserve">are at the </w:t>
      </w:r>
      <w:del w:id="6014" w:author="OFFM" w:date="2024-04-16T10:53:00Z">
        <w:r w:rsidR="00817C00" w:rsidRPr="00F74592">
          <w:delText>recipient's</w:delText>
        </w:r>
      </w:del>
      <w:ins w:id="6015" w:author="OFFM" w:date="2024-04-16T10:53:00Z">
        <w:r w:rsidRPr="000D237D">
          <w:t>recipient’s own</w:t>
        </w:r>
      </w:ins>
      <w:r w:rsidRPr="005E7358">
        <w:t xml:space="preserve"> risk (</w:t>
      </w:r>
      <w:del w:id="6016" w:author="OFFM" w:date="2024-04-16T10:53:00Z">
        <w:r w:rsidR="00817C00" w:rsidRPr="00F74592">
          <w:delText>i.e.,</w:delText>
        </w:r>
      </w:del>
      <w:ins w:id="6017" w:author="OFFM" w:date="2024-04-16T10:53:00Z">
        <w:r w:rsidRPr="000D237D">
          <w:rPr>
            <w:rStyle w:val="Emphasis"/>
          </w:rPr>
          <w:t>for example,</w:t>
        </w:r>
      </w:ins>
      <w:r w:rsidRPr="005E7358">
        <w:t xml:space="preserve"> the Federal</w:t>
      </w:r>
      <w:del w:id="6018" w:author="OFFM" w:date="2024-04-16T10:53:00Z">
        <w:r w:rsidR="00817C00" w:rsidRPr="00F74592">
          <w:delText xml:space="preserve"> awarding</w:delText>
        </w:r>
      </w:del>
      <w:r w:rsidRPr="005E7358">
        <w:t xml:space="preserve"> agency is not required to reimburse such costs if </w:t>
      </w:r>
      <w:del w:id="6019" w:author="OFFM" w:date="2024-04-16T10:53:00Z">
        <w:r w:rsidR="00817C00" w:rsidRPr="00F74592">
          <w:delText xml:space="preserve">for any reason </w:delText>
        </w:r>
      </w:del>
      <w:r w:rsidRPr="005E7358">
        <w:t xml:space="preserve">the recipient does not receive </w:t>
      </w:r>
      <w:del w:id="6020" w:author="OFFM" w:date="2024-04-16T10:53:00Z">
        <w:r w:rsidR="00817C00" w:rsidRPr="00F74592">
          <w:delText>a</w:delText>
        </w:r>
      </w:del>
      <w:ins w:id="6021" w:author="OFFM" w:date="2024-04-16T10:53:00Z">
        <w:r w:rsidRPr="000D237D">
          <w:t>the</w:t>
        </w:r>
      </w:ins>
      <w:r w:rsidRPr="005E7358">
        <w:t xml:space="preserve"> Federal award or if the Federal award is less than anticipated and inadequate to cover such costs). </w:t>
      </w:r>
      <w:del w:id="6022" w:author="OFFM" w:date="2024-04-16T10:53:00Z">
        <w:r w:rsidR="00817C00" w:rsidRPr="00F74592">
          <w:delText xml:space="preserve">See also § 200.458. </w:delText>
        </w:r>
      </w:del>
      <w:ins w:id="6023" w:author="OFFM" w:date="2024-04-16T10:53:00Z">
        <w:r w:rsidRPr="000D237D">
          <w:t xml:space="preserve">Pre-award costs must be charged to the initial budget period of the Federal award unless otherwise specified by the Federal agency. See also § 200.458. </w:t>
        </w:r>
      </w:ins>
    </w:p>
    <w:p w14:paraId="2E2390A6" w14:textId="4CB9B506" w:rsidR="000B5224" w:rsidRPr="000D237D" w:rsidRDefault="00F2264C" w:rsidP="000B5224">
      <w:pPr>
        <w:spacing w:after="0" w:line="480" w:lineRule="auto"/>
        <w:ind w:firstLine="720"/>
        <w:contextualSpacing/>
        <w:rPr>
          <w:rFonts w:ascii="Times New Roman" w:hAnsi="Times New Roman" w:cs="Times New Roman"/>
          <w:sz w:val="24"/>
          <w:szCs w:val="24"/>
        </w:rPr>
      </w:pPr>
      <w:r w:rsidRPr="000D237D">
        <w:rPr>
          <w:rFonts w:ascii="Times New Roman" w:hAnsi="Times New Roman" w:cs="Times New Roman"/>
          <w:sz w:val="24"/>
          <w:szCs w:val="24"/>
        </w:rPr>
        <w:t>(2)</w:t>
      </w:r>
      <w:ins w:id="6024" w:author="OFFM" w:date="2024-04-16T10:53:00Z">
        <w:r w:rsidRPr="000D237D">
          <w:rPr>
            <w:rFonts w:ascii="Times New Roman" w:hAnsi="Times New Roman" w:cs="Times New Roman"/>
            <w:sz w:val="24"/>
            <w:szCs w:val="24"/>
          </w:rPr>
          <w:t xml:space="preserve"> </w:t>
        </w:r>
        <w:r w:rsidRPr="000D237D">
          <w:rPr>
            <w:rFonts w:ascii="Times New Roman" w:hAnsi="Times New Roman" w:cs="Times New Roman"/>
            <w:i/>
            <w:iCs/>
            <w:sz w:val="24"/>
            <w:szCs w:val="24"/>
          </w:rPr>
          <w:t>One-time extensions.</w:t>
        </w:r>
      </w:ins>
      <w:r w:rsidRPr="000D237D">
        <w:rPr>
          <w:rFonts w:ascii="Times New Roman" w:hAnsi="Times New Roman" w:cs="Times New Roman"/>
          <w:sz w:val="24"/>
          <w:szCs w:val="24"/>
        </w:rPr>
        <w:t xml:space="preserve"> Initiate a one-time extension of the period of performance by up to 12 months unless one or more of the conditions outlined in paragraphs (</w:t>
      </w:r>
      <w:del w:id="6025" w:author="OFFM" w:date="2024-04-16T10:53:00Z">
        <w:r w:rsidR="00817C00" w:rsidRPr="00F74592">
          <w:rPr>
            <w:rFonts w:ascii="Times New Roman" w:hAnsi="Times New Roman" w:cs="Times New Roman"/>
            <w:sz w:val="24"/>
            <w:szCs w:val="24"/>
          </w:rPr>
          <w:delText>e</w:delText>
        </w:r>
      </w:del>
      <w:proofErr w:type="gramStart"/>
      <w:ins w:id="6026" w:author="OFFM" w:date="2024-04-16T10:53:00Z">
        <w:r w:rsidRPr="000D237D">
          <w:rPr>
            <w:rFonts w:ascii="Times New Roman" w:hAnsi="Times New Roman" w:cs="Times New Roman"/>
            <w:sz w:val="24"/>
            <w:szCs w:val="24"/>
          </w:rPr>
          <w:t>g</w:t>
        </w:r>
      </w:ins>
      <w:r w:rsidRPr="000D237D">
        <w:rPr>
          <w:rFonts w:ascii="Times New Roman" w:hAnsi="Times New Roman" w:cs="Times New Roman"/>
          <w:sz w:val="24"/>
          <w:szCs w:val="24"/>
        </w:rPr>
        <w:t>)(</w:t>
      </w:r>
      <w:proofErr w:type="gramEnd"/>
      <w:r w:rsidRPr="000D237D">
        <w:rPr>
          <w:rFonts w:ascii="Times New Roman" w:hAnsi="Times New Roman" w:cs="Times New Roman"/>
          <w:sz w:val="24"/>
          <w:szCs w:val="24"/>
        </w:rPr>
        <w:t xml:space="preserve">2)(i) through (iii) of this section apply. </w:t>
      </w:r>
      <w:del w:id="6027" w:author="OFFM" w:date="2024-04-16T10:53:00Z">
        <w:r w:rsidR="00817C00" w:rsidRPr="00F74592">
          <w:rPr>
            <w:rFonts w:ascii="Times New Roman" w:hAnsi="Times New Roman" w:cs="Times New Roman"/>
            <w:sz w:val="24"/>
            <w:szCs w:val="24"/>
          </w:rPr>
          <w:delText>For one-time extensions</w:delText>
        </w:r>
      </w:del>
      <w:ins w:id="6028" w:author="OFFM" w:date="2024-04-16T10:53:00Z">
        <w:r w:rsidRPr="000D237D">
          <w:rPr>
            <w:rFonts w:ascii="Times New Roman" w:hAnsi="Times New Roman" w:cs="Times New Roman"/>
            <w:sz w:val="24"/>
            <w:szCs w:val="24"/>
          </w:rPr>
          <w:t xml:space="preserve">Prior approval is not required if a recipient is </w:t>
        </w:r>
        <w:r w:rsidRPr="000D237D">
          <w:rPr>
            <w:rFonts w:ascii="Times New Roman" w:hAnsi="Times New Roman" w:cs="Times New Roman"/>
            <w:sz w:val="24"/>
            <w:szCs w:val="24"/>
          </w:rPr>
          <w:lastRenderedPageBreak/>
          <w:t>authorized in the terms and conditions of the Federal award to initiate a one-time extension. However</w:t>
        </w:r>
      </w:ins>
      <w:r w:rsidRPr="000D237D">
        <w:rPr>
          <w:rFonts w:ascii="Times New Roman" w:hAnsi="Times New Roman" w:cs="Times New Roman"/>
          <w:sz w:val="24"/>
          <w:szCs w:val="24"/>
        </w:rPr>
        <w:t xml:space="preserve">, the recipient must notify the Federal </w:t>
      </w:r>
      <w:del w:id="602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hAnsi="Times New Roman" w:cs="Times New Roman"/>
          <w:sz w:val="24"/>
          <w:szCs w:val="24"/>
        </w:rPr>
        <w:t xml:space="preserve">agency in writing with the supporting </w:t>
      </w:r>
      <w:del w:id="6030" w:author="OFFM" w:date="2024-04-16T10:53:00Z">
        <w:r w:rsidR="00817C00" w:rsidRPr="00F74592">
          <w:rPr>
            <w:rFonts w:ascii="Times New Roman" w:hAnsi="Times New Roman" w:cs="Times New Roman"/>
            <w:sz w:val="24"/>
            <w:szCs w:val="24"/>
          </w:rPr>
          <w:delText>reasons</w:delText>
        </w:r>
      </w:del>
      <w:ins w:id="6031" w:author="OFFM" w:date="2024-04-16T10:53:00Z">
        <w:r w:rsidRPr="000D237D">
          <w:rPr>
            <w:rFonts w:ascii="Times New Roman" w:hAnsi="Times New Roman" w:cs="Times New Roman"/>
            <w:sz w:val="24"/>
            <w:szCs w:val="24"/>
          </w:rPr>
          <w:t>justification</w:t>
        </w:r>
      </w:ins>
      <w:r w:rsidRPr="000D237D">
        <w:rPr>
          <w:rFonts w:ascii="Times New Roman" w:hAnsi="Times New Roman" w:cs="Times New Roman"/>
          <w:sz w:val="24"/>
          <w:szCs w:val="24"/>
        </w:rPr>
        <w:t xml:space="preserve"> and</w:t>
      </w:r>
      <w:ins w:id="6032" w:author="OFFM" w:date="2024-04-16T10:53:00Z">
        <w:r w:rsidRPr="000D237D">
          <w:rPr>
            <w:rFonts w:ascii="Times New Roman" w:hAnsi="Times New Roman" w:cs="Times New Roman"/>
            <w:sz w:val="24"/>
            <w:szCs w:val="24"/>
          </w:rPr>
          <w:t xml:space="preserve"> a</w:t>
        </w:r>
      </w:ins>
      <w:r w:rsidRPr="000D237D">
        <w:rPr>
          <w:rFonts w:ascii="Times New Roman" w:hAnsi="Times New Roman" w:cs="Times New Roman"/>
          <w:sz w:val="24"/>
          <w:szCs w:val="24"/>
        </w:rPr>
        <w:t xml:space="preserve"> revised period of performance at least 10 calendar days before the </w:t>
      </w:r>
      <w:del w:id="6033" w:author="OFFM" w:date="2024-04-16T10:53:00Z">
        <w:r w:rsidR="00817C00" w:rsidRPr="00F74592">
          <w:rPr>
            <w:rFonts w:ascii="Times New Roman" w:hAnsi="Times New Roman" w:cs="Times New Roman"/>
            <w:sz w:val="24"/>
            <w:szCs w:val="24"/>
          </w:rPr>
          <w:delText>end</w:delText>
        </w:r>
      </w:del>
      <w:ins w:id="6034" w:author="OFFM" w:date="2024-04-16T10:53:00Z">
        <w:r w:rsidRPr="000D237D">
          <w:rPr>
            <w:rFonts w:ascii="Times New Roman" w:hAnsi="Times New Roman" w:cs="Times New Roman"/>
            <w:sz w:val="24"/>
            <w:szCs w:val="24"/>
          </w:rPr>
          <w:t>conclusion</w:t>
        </w:r>
      </w:ins>
      <w:r w:rsidRPr="000D237D">
        <w:rPr>
          <w:rFonts w:ascii="Times New Roman" w:hAnsi="Times New Roman" w:cs="Times New Roman"/>
          <w:sz w:val="24"/>
          <w:szCs w:val="24"/>
        </w:rPr>
        <w:t xml:space="preserve"> of the period of performance</w:t>
      </w:r>
      <w:del w:id="6035" w:author="OFFM" w:date="2024-04-16T10:53:00Z">
        <w:r w:rsidR="00817C00" w:rsidRPr="00F74592">
          <w:rPr>
            <w:rFonts w:ascii="Times New Roman" w:hAnsi="Times New Roman" w:cs="Times New Roman"/>
            <w:sz w:val="24"/>
            <w:szCs w:val="24"/>
          </w:rPr>
          <w:delText xml:space="preserve"> specified in the Federal award. This </w:delText>
        </w:r>
      </w:del>
      <w:ins w:id="6036" w:author="OFFM" w:date="2024-04-16T10:53:00Z">
        <w:r w:rsidRPr="000D237D">
          <w:rPr>
            <w:rFonts w:ascii="Times New Roman" w:hAnsi="Times New Roman" w:cs="Times New Roman"/>
            <w:sz w:val="24"/>
            <w:szCs w:val="24"/>
          </w:rPr>
          <w:t xml:space="preserve">. A </w:t>
        </w:r>
      </w:ins>
      <w:r w:rsidRPr="000D237D">
        <w:rPr>
          <w:rFonts w:ascii="Times New Roman" w:hAnsi="Times New Roman" w:cs="Times New Roman"/>
          <w:sz w:val="24"/>
          <w:szCs w:val="24"/>
        </w:rPr>
        <w:t xml:space="preserve">one-time extension </w:t>
      </w:r>
      <w:del w:id="6037" w:author="OFFM" w:date="2024-04-16T10:53:00Z">
        <w:r w:rsidR="00817C00" w:rsidRPr="00F74592">
          <w:rPr>
            <w:rFonts w:ascii="Times New Roman" w:hAnsi="Times New Roman" w:cs="Times New Roman"/>
            <w:sz w:val="24"/>
            <w:szCs w:val="24"/>
          </w:rPr>
          <w:delText>must</w:delText>
        </w:r>
      </w:del>
      <w:ins w:id="6038" w:author="OFFM" w:date="2024-04-16T10:53:00Z">
        <w:r w:rsidRPr="000D237D">
          <w:rPr>
            <w:rFonts w:ascii="Times New Roman" w:hAnsi="Times New Roman" w:cs="Times New Roman"/>
            <w:sz w:val="24"/>
            <w:szCs w:val="24"/>
          </w:rPr>
          <w:t>may</w:t>
        </w:r>
      </w:ins>
      <w:r w:rsidRPr="000D237D">
        <w:rPr>
          <w:rFonts w:ascii="Times New Roman" w:hAnsi="Times New Roman" w:cs="Times New Roman"/>
          <w:sz w:val="24"/>
          <w:szCs w:val="24"/>
        </w:rPr>
        <w:t xml:space="preserve"> not be exercised </w:t>
      </w:r>
      <w:del w:id="6039" w:author="OFFM" w:date="2024-04-16T10:53:00Z">
        <w:r w:rsidR="00817C00" w:rsidRPr="00F74592">
          <w:rPr>
            <w:rFonts w:ascii="Times New Roman" w:hAnsi="Times New Roman" w:cs="Times New Roman"/>
            <w:sz w:val="24"/>
            <w:szCs w:val="24"/>
          </w:rPr>
          <w:delText xml:space="preserve">merely </w:delText>
        </w:r>
      </w:del>
      <w:r w:rsidRPr="000D237D">
        <w:rPr>
          <w:rFonts w:ascii="Times New Roman" w:hAnsi="Times New Roman" w:cs="Times New Roman"/>
          <w:sz w:val="24"/>
          <w:szCs w:val="24"/>
        </w:rPr>
        <w:t xml:space="preserve">for the </w:t>
      </w:r>
      <w:ins w:id="6040" w:author="OFFM" w:date="2024-04-16T10:53:00Z">
        <w:r w:rsidRPr="000D237D">
          <w:rPr>
            <w:rFonts w:ascii="Times New Roman" w:hAnsi="Times New Roman" w:cs="Times New Roman"/>
            <w:sz w:val="24"/>
            <w:szCs w:val="24"/>
          </w:rPr>
          <w:t xml:space="preserve">sole </w:t>
        </w:r>
      </w:ins>
      <w:r w:rsidRPr="000D237D">
        <w:rPr>
          <w:rFonts w:ascii="Times New Roman" w:hAnsi="Times New Roman" w:cs="Times New Roman"/>
          <w:sz w:val="24"/>
          <w:szCs w:val="24"/>
        </w:rPr>
        <w:t xml:space="preserve">purpose of using unobligated balances. </w:t>
      </w:r>
      <w:del w:id="6041" w:author="OFFM" w:date="2024-04-16T10:53:00Z">
        <w:r w:rsidR="00817C00" w:rsidRPr="00F74592">
          <w:rPr>
            <w:rFonts w:ascii="Times New Roman" w:hAnsi="Times New Roman" w:cs="Times New Roman"/>
            <w:sz w:val="24"/>
            <w:szCs w:val="24"/>
          </w:rPr>
          <w:delText xml:space="preserve">Extensions require explicit prior </w:delText>
        </w:r>
      </w:del>
      <w:ins w:id="6042" w:author="OFFM" w:date="2024-04-16T10:53:00Z">
        <w:r w:rsidRPr="000D237D">
          <w:rPr>
            <w:rFonts w:ascii="Times New Roman" w:hAnsi="Times New Roman" w:cs="Times New Roman"/>
            <w:sz w:val="24"/>
            <w:szCs w:val="24"/>
          </w:rPr>
          <w:t xml:space="preserve">This paragraph does not preclude the </w:t>
        </w:r>
      </w:ins>
      <w:r w:rsidRPr="000D237D">
        <w:rPr>
          <w:rFonts w:ascii="Times New Roman" w:hAnsi="Times New Roman" w:cs="Times New Roman"/>
          <w:sz w:val="24"/>
          <w:szCs w:val="24"/>
        </w:rPr>
        <w:t xml:space="preserve">Federal </w:t>
      </w:r>
      <w:del w:id="6043"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hAnsi="Times New Roman" w:cs="Times New Roman"/>
          <w:sz w:val="24"/>
          <w:szCs w:val="24"/>
        </w:rPr>
        <w:t xml:space="preserve">agency </w:t>
      </w:r>
      <w:del w:id="6044" w:author="OFFM" w:date="2024-04-16T10:53:00Z">
        <w:r w:rsidR="00817C00" w:rsidRPr="00F74592">
          <w:rPr>
            <w:rFonts w:ascii="Times New Roman" w:hAnsi="Times New Roman" w:cs="Times New Roman"/>
            <w:sz w:val="24"/>
            <w:szCs w:val="24"/>
          </w:rPr>
          <w:delText xml:space="preserve">approval </w:delText>
        </w:r>
      </w:del>
      <w:ins w:id="6045" w:author="OFFM" w:date="2024-04-16T10:53:00Z">
        <w:r w:rsidRPr="000D237D">
          <w:rPr>
            <w:rFonts w:ascii="Times New Roman" w:hAnsi="Times New Roman" w:cs="Times New Roman"/>
            <w:sz w:val="24"/>
            <w:szCs w:val="24"/>
          </w:rPr>
          <w:t xml:space="preserve">from approving further no-cost extensions to the Federal award. One-time extensions require prior approval from the Federal agency </w:t>
        </w:r>
      </w:ins>
      <w:r w:rsidRPr="000D237D">
        <w:rPr>
          <w:rFonts w:ascii="Times New Roman" w:hAnsi="Times New Roman" w:cs="Times New Roman"/>
          <w:sz w:val="24"/>
          <w:szCs w:val="24"/>
        </w:rPr>
        <w:t>when</w:t>
      </w:r>
      <w:r w:rsidRPr="000D237D">
        <w:rPr>
          <w:rFonts w:ascii="Times New Roman" w:eastAsia="Times New Roman" w:hAnsi="Times New Roman" w:cs="Times New Roman"/>
          <w:sz w:val="24"/>
          <w:szCs w:val="24"/>
        </w:rPr>
        <w:t>:</w:t>
      </w:r>
      <w:del w:id="6046" w:author="OFFM" w:date="2024-04-16T10:53:00Z">
        <w:r w:rsidR="00817C00" w:rsidRPr="00F74592">
          <w:rPr>
            <w:rFonts w:ascii="Times New Roman" w:hAnsi="Times New Roman" w:cs="Times New Roman"/>
            <w:sz w:val="24"/>
            <w:szCs w:val="24"/>
          </w:rPr>
          <w:delText xml:space="preserve"> </w:delText>
        </w:r>
      </w:del>
    </w:p>
    <w:p w14:paraId="25710D4B" w14:textId="0B62835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 The terms and conditions of the Federal award prohibit the extension</w:t>
      </w:r>
      <w:del w:id="6047" w:author="OFFM" w:date="2024-04-16T10:53:00Z">
        <w:r w:rsidR="00817C00" w:rsidRPr="00F74592">
          <w:rPr>
            <w:rFonts w:ascii="Times New Roman" w:hAnsi="Times New Roman" w:cs="Times New Roman"/>
            <w:sz w:val="24"/>
            <w:szCs w:val="24"/>
          </w:rPr>
          <w:delText>.</w:delText>
        </w:r>
      </w:del>
      <w:ins w:id="604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7D17B9AE" w14:textId="5D558A7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(ii) The extension requires additional Federal funds</w:t>
      </w:r>
      <w:del w:id="6049" w:author="OFFM" w:date="2024-04-16T10:53:00Z">
        <w:r w:rsidR="00817C00" w:rsidRPr="00F74592">
          <w:rPr>
            <w:rFonts w:ascii="Times New Roman" w:hAnsi="Times New Roman" w:cs="Times New Roman"/>
            <w:sz w:val="24"/>
            <w:szCs w:val="24"/>
          </w:rPr>
          <w:delText>.</w:delText>
        </w:r>
      </w:del>
      <w:ins w:id="6050" w:author="OFFM" w:date="2024-04-16T10:53:00Z">
        <w:r w:rsidRPr="000D237D">
          <w:rPr>
            <w:rFonts w:ascii="Times New Roman" w:eastAsia="Times New Roman" w:hAnsi="Times New Roman" w:cs="Times New Roman"/>
            <w:sz w:val="24"/>
            <w:szCs w:val="24"/>
          </w:rPr>
          <w:t>; or</w:t>
        </w:r>
      </w:ins>
      <w:r w:rsidRPr="000D237D">
        <w:rPr>
          <w:rFonts w:ascii="Times New Roman" w:eastAsia="Times New Roman" w:hAnsi="Times New Roman" w:cs="Times New Roman"/>
          <w:sz w:val="24"/>
          <w:szCs w:val="24"/>
        </w:rPr>
        <w:t xml:space="preserve"> </w:t>
      </w:r>
    </w:p>
    <w:p w14:paraId="123B3456" w14:textId="35AE5D6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The extension involves any change in the approved </w:t>
      </w:r>
      <w:del w:id="6051" w:author="OFFM" w:date="2024-04-16T10:53:00Z">
        <w:r w:rsidR="00817C00" w:rsidRPr="00F74592">
          <w:rPr>
            <w:rFonts w:ascii="Times New Roman" w:hAnsi="Times New Roman" w:cs="Times New Roman"/>
            <w:sz w:val="24"/>
            <w:szCs w:val="24"/>
          </w:rPr>
          <w:delText xml:space="preserve">objectives or </w:delText>
        </w:r>
      </w:del>
      <w:r w:rsidRPr="000D237D">
        <w:rPr>
          <w:rFonts w:ascii="Times New Roman" w:eastAsia="Times New Roman" w:hAnsi="Times New Roman" w:cs="Times New Roman"/>
          <w:sz w:val="24"/>
          <w:szCs w:val="24"/>
        </w:rPr>
        <w:t xml:space="preserve">scope of the project. </w:t>
      </w:r>
    </w:p>
    <w:p w14:paraId="04537EEB"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(3)</w:t>
      </w:r>
      <w:ins w:id="6052" w:author="OFFM" w:date="2024-04-16T10:53:00Z">
        <w:r w:rsidRPr="000D237D">
          <w:rPr>
            <w:rFonts w:ascii="Times New Roman" w:eastAsia="Times New Roman" w:hAnsi="Times New Roman" w:cs="Times New Roman"/>
            <w:sz w:val="24"/>
            <w:szCs w:val="24"/>
          </w:rPr>
          <w:t xml:space="preserve"> </w:t>
        </w:r>
        <w:r w:rsidRPr="000D237D">
          <w:rPr>
            <w:rFonts w:ascii="Times New Roman" w:eastAsia="Times New Roman" w:hAnsi="Times New Roman" w:cs="Times New Roman"/>
            <w:i/>
            <w:iCs/>
            <w:sz w:val="24"/>
            <w:szCs w:val="24"/>
          </w:rPr>
          <w:t>Unobligated Balances</w:t>
        </w:r>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Carry forward unobligated balances to subsequent budget periods. </w:t>
      </w:r>
    </w:p>
    <w:p w14:paraId="1238AF47" w14:textId="60468F6C"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6053" w:author="OFFM" w:date="2024-04-16T10:53:00Z">
        <w:r w:rsidRPr="00F74592">
          <w:rPr>
            <w:rFonts w:ascii="Times New Roman" w:hAnsi="Times New Roman" w:cs="Times New Roman"/>
            <w:sz w:val="24"/>
            <w:szCs w:val="24"/>
          </w:rPr>
          <w:delText>(4) For Federal</w:delText>
        </w:r>
      </w:del>
      <w:ins w:id="6054" w:author="OFFM" w:date="2024-04-16T10:53:00Z">
        <w:r w:rsidR="00F2264C" w:rsidRPr="000D237D">
          <w:rPr>
            <w:rFonts w:ascii="Times New Roman" w:eastAsia="Times New Roman" w:hAnsi="Times New Roman" w:cs="Times New Roman"/>
            <w:sz w:val="24"/>
            <w:szCs w:val="24"/>
          </w:rPr>
          <w:t xml:space="preserve">(h) </w:t>
        </w:r>
        <w:r w:rsidR="00F2264C" w:rsidRPr="000D237D">
          <w:rPr>
            <w:rFonts w:ascii="Times New Roman" w:eastAsia="Times New Roman" w:hAnsi="Times New Roman" w:cs="Times New Roman"/>
            <w:i/>
            <w:iCs/>
            <w:sz w:val="24"/>
            <w:szCs w:val="24"/>
          </w:rPr>
          <w:t>Prior approvals for research</w:t>
        </w:r>
      </w:ins>
      <w:r w:rsidR="00F2264C" w:rsidRPr="00A63D45">
        <w:rPr>
          <w:rFonts w:ascii="Times New Roman" w:hAnsi="Times New Roman"/>
          <w:i/>
          <w:sz w:val="24"/>
        </w:rPr>
        <w:t xml:space="preserve"> awards</w:t>
      </w:r>
      <w:del w:id="6055" w:author="OFFM" w:date="2024-04-16T10:53:00Z">
        <w:r w:rsidRPr="00F74592">
          <w:rPr>
            <w:rFonts w:ascii="Times New Roman" w:hAnsi="Times New Roman" w:cs="Times New Roman"/>
            <w:sz w:val="24"/>
            <w:szCs w:val="24"/>
          </w:rPr>
          <w:delText xml:space="preserve"> </w:delText>
        </w:r>
      </w:del>
      <w:ins w:id="6056" w:author="OFFM" w:date="2024-04-16T10:53:00Z">
        <w:r w:rsidR="00F2264C" w:rsidRPr="000D237D">
          <w:rPr>
            <w:rFonts w:ascii="Times New Roman" w:eastAsia="Times New Roman" w:hAnsi="Times New Roman" w:cs="Times New Roman"/>
            <w:i/>
            <w:iCs/>
            <w:sz w:val="24"/>
            <w:szCs w:val="24"/>
          </w:rPr>
          <w:t>.</w:t>
        </w:r>
        <w:r w:rsidR="00F2264C" w:rsidRPr="000D237D">
          <w:rPr>
            <w:rFonts w:ascii="Times New Roman" w:eastAsia="Times New Roman" w:hAnsi="Times New Roman" w:cs="Times New Roman"/>
            <w:sz w:val="24"/>
            <w:szCs w:val="24"/>
          </w:rPr>
          <w:t xml:space="preserve"> The</w:t>
        </w:r>
        <w:r w:rsidR="00F2264C" w:rsidRPr="000D237D">
          <w:rPr>
            <w:rFonts w:ascii="Times New Roman" w:hAnsi="Times New Roman" w:cs="Times New Roman"/>
            <w:sz w:val="24"/>
            <w:szCs w:val="24"/>
          </w:rPr>
          <w:t xml:space="preserve"> prior approval requirements for the actions described in paragraph (g) </w:t>
        </w:r>
        <w:r w:rsidR="00897804">
          <w:rPr>
            <w:rFonts w:ascii="Times New Roman" w:hAnsi="Times New Roman" w:cs="Times New Roman"/>
            <w:sz w:val="24"/>
            <w:szCs w:val="24"/>
          </w:rPr>
          <w:t xml:space="preserve">of this section </w:t>
        </w:r>
        <w:r w:rsidR="00F2264C" w:rsidRPr="000D237D">
          <w:rPr>
            <w:rFonts w:ascii="Times New Roman" w:hAnsi="Times New Roman" w:cs="Times New Roman"/>
            <w:sz w:val="24"/>
            <w:szCs w:val="24"/>
          </w:rPr>
          <w:t xml:space="preserve">are automatically waived for Federal awards </w:t>
        </w:r>
      </w:ins>
      <w:r w:rsidR="00F2264C" w:rsidRPr="000D237D">
        <w:rPr>
          <w:rFonts w:ascii="Times New Roman" w:hAnsi="Times New Roman" w:cs="Times New Roman"/>
          <w:sz w:val="24"/>
          <w:szCs w:val="24"/>
        </w:rPr>
        <w:t>that support research</w:t>
      </w:r>
      <w:del w:id="6057" w:author="OFFM" w:date="2024-04-16T10:53:00Z">
        <w:r w:rsidRPr="00F74592">
          <w:rPr>
            <w:rFonts w:ascii="Times New Roman" w:hAnsi="Times New Roman" w:cs="Times New Roman"/>
            <w:sz w:val="24"/>
            <w:szCs w:val="24"/>
          </w:rPr>
          <w:delText>,</w:delText>
        </w:r>
      </w:del>
      <w:r w:rsidR="00F2264C" w:rsidRPr="000D237D">
        <w:rPr>
          <w:rFonts w:ascii="Times New Roman" w:hAnsi="Times New Roman" w:cs="Times New Roman"/>
          <w:sz w:val="24"/>
          <w:szCs w:val="24"/>
        </w:rPr>
        <w:t xml:space="preserve"> unless </w:t>
      </w:r>
      <w:del w:id="6058" w:author="OFFM" w:date="2024-04-16T10:53:00Z">
        <w:r w:rsidRPr="00F74592">
          <w:rPr>
            <w:rFonts w:ascii="Times New Roman" w:hAnsi="Times New Roman" w:cs="Times New Roman"/>
            <w:sz w:val="24"/>
            <w:szCs w:val="24"/>
          </w:rPr>
          <w:delText>the Federal awarding agency provides otherwise</w:delText>
        </w:r>
      </w:del>
      <w:ins w:id="6059" w:author="OFFM" w:date="2024-04-16T10:53:00Z">
        <w:r w:rsidR="00F2264C" w:rsidRPr="000D237D">
          <w:rPr>
            <w:rFonts w:ascii="Times New Roman" w:hAnsi="Times New Roman" w:cs="Times New Roman"/>
            <w:sz w:val="24"/>
            <w:szCs w:val="24"/>
          </w:rPr>
          <w:t>stipulated</w:t>
        </w:r>
      </w:ins>
      <w:r w:rsidR="00F2264C" w:rsidRPr="000D237D">
        <w:rPr>
          <w:rFonts w:ascii="Times New Roman" w:hAnsi="Times New Roman" w:cs="Times New Roman"/>
          <w:sz w:val="24"/>
          <w:szCs w:val="24"/>
        </w:rPr>
        <w:t xml:space="preserve"> in the Federal </w:t>
      </w:r>
      <w:ins w:id="6060" w:author="OFFM" w:date="2024-04-16T10:53:00Z">
        <w:r w:rsidR="00F2264C" w:rsidRPr="000D237D">
          <w:rPr>
            <w:rFonts w:ascii="Times New Roman" w:hAnsi="Times New Roman" w:cs="Times New Roman"/>
            <w:sz w:val="24"/>
            <w:szCs w:val="24"/>
          </w:rPr>
          <w:t xml:space="preserve">agency’s regulations or terms and conditions of the Federal </w:t>
        </w:r>
      </w:ins>
      <w:r w:rsidR="00F2264C" w:rsidRPr="000D237D">
        <w:rPr>
          <w:rFonts w:ascii="Times New Roman" w:hAnsi="Times New Roman" w:cs="Times New Roman"/>
          <w:sz w:val="24"/>
          <w:szCs w:val="24"/>
        </w:rPr>
        <w:t>award</w:t>
      </w:r>
      <w:del w:id="6061" w:author="OFFM" w:date="2024-04-16T10:53:00Z">
        <w:r w:rsidRPr="00F74592">
          <w:rPr>
            <w:rFonts w:ascii="Times New Roman" w:hAnsi="Times New Roman" w:cs="Times New Roman"/>
            <w:sz w:val="24"/>
            <w:szCs w:val="24"/>
          </w:rPr>
          <w:delText xml:space="preserve"> or in </w:delText>
        </w:r>
      </w:del>
      <w:ins w:id="6062" w:author="OFFM" w:date="2024-04-16T10:53:00Z">
        <w:r w:rsidR="00F2264C" w:rsidRPr="000D237D">
          <w:rPr>
            <w:rFonts w:ascii="Times New Roman" w:hAnsi="Times New Roman" w:cs="Times New Roman"/>
            <w:sz w:val="24"/>
            <w:szCs w:val="24"/>
          </w:rPr>
          <w:t xml:space="preserve">. However, one-time extensions require </w:t>
        </w:r>
      </w:ins>
      <w:r w:rsidR="00F2264C" w:rsidRPr="000D237D">
        <w:rPr>
          <w:rFonts w:ascii="Times New Roman" w:hAnsi="Times New Roman" w:cs="Times New Roman"/>
          <w:sz w:val="24"/>
          <w:szCs w:val="24"/>
        </w:rPr>
        <w:t xml:space="preserve">the Federal </w:t>
      </w:r>
      <w:del w:id="6063" w:author="OFFM" w:date="2024-04-16T10:53:00Z">
        <w:r w:rsidRPr="00F74592">
          <w:rPr>
            <w:rFonts w:ascii="Times New Roman" w:hAnsi="Times New Roman" w:cs="Times New Roman"/>
            <w:sz w:val="24"/>
            <w:szCs w:val="24"/>
          </w:rPr>
          <w:delText>awarding agency's regulations, the prior approval requirements described in this paragraph (e) are automatically waived (i.e., recipients need not obtain such prior approvals) unless one</w:delText>
        </w:r>
      </w:del>
      <w:ins w:id="6064" w:author="OFFM" w:date="2024-04-16T10:53:00Z">
        <w:r w:rsidR="00F2264C" w:rsidRPr="000D237D">
          <w:rPr>
            <w:rFonts w:ascii="Times New Roman" w:hAnsi="Times New Roman" w:cs="Times New Roman"/>
            <w:sz w:val="24"/>
            <w:szCs w:val="24"/>
          </w:rPr>
          <w:t>agency’s prior approval when one</w:t>
        </w:r>
      </w:ins>
      <w:r w:rsidR="00F2264C" w:rsidRPr="000D237D">
        <w:rPr>
          <w:rFonts w:ascii="Times New Roman" w:hAnsi="Times New Roman" w:cs="Times New Roman"/>
          <w:sz w:val="24"/>
          <w:szCs w:val="24"/>
        </w:rPr>
        <w:t xml:space="preserve"> of the conditions </w:t>
      </w:r>
      <w:del w:id="6065" w:author="OFFM" w:date="2024-04-16T10:53:00Z">
        <w:r w:rsidRPr="00F74592">
          <w:rPr>
            <w:rFonts w:ascii="Times New Roman" w:hAnsi="Times New Roman" w:cs="Times New Roman"/>
            <w:sz w:val="24"/>
            <w:szCs w:val="24"/>
          </w:rPr>
          <w:delText xml:space="preserve">included </w:delText>
        </w:r>
      </w:del>
      <w:r w:rsidR="00F2264C" w:rsidRPr="000D237D">
        <w:rPr>
          <w:rFonts w:ascii="Times New Roman" w:hAnsi="Times New Roman" w:cs="Times New Roman"/>
          <w:sz w:val="24"/>
          <w:szCs w:val="24"/>
        </w:rPr>
        <w:t>in paragraph (</w:t>
      </w:r>
      <w:del w:id="6066" w:author="OFFM" w:date="2024-04-16T10:53:00Z">
        <w:r w:rsidRPr="00F74592">
          <w:rPr>
            <w:rFonts w:ascii="Times New Roman" w:hAnsi="Times New Roman" w:cs="Times New Roman"/>
            <w:sz w:val="24"/>
            <w:szCs w:val="24"/>
          </w:rPr>
          <w:delText>e</w:delText>
        </w:r>
      </w:del>
      <w:ins w:id="6067" w:author="OFFM" w:date="2024-04-16T10:53:00Z">
        <w:r w:rsidR="00F2264C" w:rsidRPr="000D237D">
          <w:rPr>
            <w:rFonts w:ascii="Times New Roman" w:hAnsi="Times New Roman" w:cs="Times New Roman"/>
            <w:sz w:val="24"/>
            <w:szCs w:val="24"/>
          </w:rPr>
          <w:t>g</w:t>
        </w:r>
      </w:ins>
      <w:r w:rsidR="00F2264C" w:rsidRPr="000D237D">
        <w:rPr>
          <w:rFonts w:ascii="Times New Roman" w:hAnsi="Times New Roman" w:cs="Times New Roman"/>
          <w:sz w:val="24"/>
          <w:szCs w:val="24"/>
        </w:rPr>
        <w:t>)(2) of this section applies.</w:t>
      </w:r>
      <w:del w:id="6068" w:author="OFFM" w:date="2024-04-16T10:53:00Z">
        <w:r w:rsidRPr="00F74592">
          <w:rPr>
            <w:rFonts w:ascii="Times New Roman" w:hAnsi="Times New Roman" w:cs="Times New Roman"/>
            <w:sz w:val="24"/>
            <w:szCs w:val="24"/>
          </w:rPr>
          <w:delText xml:space="preserve"> </w:delText>
        </w:r>
      </w:del>
    </w:p>
    <w:p w14:paraId="23A8E939" w14:textId="16F0D3AA" w:rsidR="000B5224" w:rsidRPr="000D237D" w:rsidRDefault="00817C00" w:rsidP="000B5224">
      <w:pPr>
        <w:spacing w:after="0" w:line="480" w:lineRule="auto"/>
        <w:ind w:firstLine="720"/>
        <w:contextualSpacing/>
        <w:rPr>
          <w:ins w:id="6069" w:author="OFFM" w:date="2024-04-16T10:53:00Z"/>
          <w:rFonts w:ascii="Times New Roman" w:hAnsi="Times New Roman" w:cs="Times New Roman"/>
          <w:sz w:val="24"/>
          <w:szCs w:val="24"/>
        </w:rPr>
      </w:pPr>
      <w:del w:id="6070" w:author="OFFM" w:date="2024-04-16T10:53:00Z">
        <w:r w:rsidRPr="00F74592">
          <w:rPr>
            <w:rFonts w:ascii="Times New Roman" w:hAnsi="Times New Roman" w:cs="Times New Roman"/>
            <w:sz w:val="24"/>
            <w:szCs w:val="24"/>
          </w:rPr>
          <w:delText>(f)</w:delText>
        </w:r>
      </w:del>
      <w:ins w:id="6071" w:author="OFFM" w:date="2024-04-16T10:53:00Z">
        <w:r w:rsidR="00F2264C" w:rsidRPr="000D237D">
          <w:rPr>
            <w:rFonts w:ascii="Times New Roman" w:eastAsia="Times New Roman" w:hAnsi="Times New Roman" w:cs="Times New Roman"/>
            <w:sz w:val="24"/>
            <w:szCs w:val="24"/>
          </w:rPr>
          <w:t xml:space="preserve">(i) </w:t>
        </w:r>
        <w:r w:rsidR="00F2264C" w:rsidRPr="000D237D">
          <w:rPr>
            <w:rFonts w:ascii="Times New Roman" w:eastAsia="Times New Roman" w:hAnsi="Times New Roman" w:cs="Times New Roman"/>
            <w:i/>
            <w:iCs/>
            <w:sz w:val="24"/>
            <w:szCs w:val="24"/>
          </w:rPr>
          <w:t>Transfer of funds.</w:t>
        </w:r>
      </w:ins>
      <w:r w:rsidR="00F2264C" w:rsidRPr="000D237D">
        <w:rPr>
          <w:rFonts w:ascii="Times New Roman" w:eastAsia="Times New Roman" w:hAnsi="Times New Roman" w:cs="Times New Roman"/>
          <w:sz w:val="24"/>
          <w:szCs w:val="24"/>
        </w:rPr>
        <w:t xml:space="preserve"> </w:t>
      </w:r>
      <w:r w:rsidR="00F2264C" w:rsidRPr="000D237D">
        <w:rPr>
          <w:rFonts w:ascii="Times New Roman" w:hAnsi="Times New Roman" w:cs="Times New Roman"/>
          <w:sz w:val="24"/>
          <w:szCs w:val="24"/>
        </w:rPr>
        <w:t xml:space="preserve">The Federal </w:t>
      </w:r>
      <w:del w:id="6072" w:author="OFFM" w:date="2024-04-16T10:53:00Z">
        <w:r w:rsidRPr="00F74592">
          <w:rPr>
            <w:rFonts w:ascii="Times New Roman" w:hAnsi="Times New Roman" w:cs="Times New Roman"/>
            <w:sz w:val="24"/>
            <w:szCs w:val="24"/>
          </w:rPr>
          <w:delText xml:space="preserve">awarding </w:delText>
        </w:r>
      </w:del>
      <w:ins w:id="6073" w:author="OFFM" w:date="2024-04-16T10:53:00Z">
        <w:r w:rsidR="00F2264C" w:rsidRPr="000D237D">
          <w:rPr>
            <w:rFonts w:ascii="Times New Roman" w:hAnsi="Times New Roman" w:cs="Times New Roman"/>
            <w:sz w:val="24"/>
            <w:szCs w:val="24"/>
          </w:rPr>
          <w:t xml:space="preserve">agency must not permit a transfer of funds that would cause any Federal appropriation to be used for purposes other than those consistent with the appropriation. The Federal </w:t>
        </w:r>
      </w:ins>
      <w:r w:rsidR="00F2264C" w:rsidRPr="000D237D">
        <w:rPr>
          <w:rFonts w:ascii="Times New Roman" w:hAnsi="Times New Roman" w:cs="Times New Roman"/>
          <w:sz w:val="24"/>
          <w:szCs w:val="24"/>
        </w:rPr>
        <w:t>agency may</w:t>
      </w:r>
      <w:ins w:id="6074" w:author="OFFM" w:date="2024-04-16T10:53:00Z">
        <w:r w:rsidR="00F2264C" w:rsidRPr="000D237D">
          <w:rPr>
            <w:rFonts w:ascii="Times New Roman" w:hAnsi="Times New Roman" w:cs="Times New Roman"/>
            <w:sz w:val="24"/>
            <w:szCs w:val="24"/>
          </w:rPr>
          <w:t xml:space="preserve"> also</w:t>
        </w:r>
      </w:ins>
      <w:r w:rsidR="00F2264C">
        <w:rPr>
          <w:rFonts w:ascii="Times New Roman" w:hAnsi="Times New Roman" w:cs="Times New Roman"/>
          <w:sz w:val="24"/>
          <w:szCs w:val="24"/>
        </w:rPr>
        <w:t>, at its option,</w:t>
      </w:r>
      <w:r w:rsidR="00F2264C" w:rsidRPr="000D237D">
        <w:rPr>
          <w:rFonts w:ascii="Times New Roman" w:hAnsi="Times New Roman" w:cs="Times New Roman"/>
          <w:sz w:val="24"/>
          <w:szCs w:val="24"/>
        </w:rPr>
        <w:t xml:space="preserve"> restrict the transfer of funds </w:t>
      </w:r>
      <w:r w:rsidR="00F2264C" w:rsidRPr="000D237D">
        <w:rPr>
          <w:rFonts w:ascii="Times New Roman" w:hAnsi="Times New Roman" w:cs="Times New Roman"/>
          <w:sz w:val="24"/>
          <w:szCs w:val="24"/>
        </w:rPr>
        <w:lastRenderedPageBreak/>
        <w:t xml:space="preserve">among direct cost categories </w:t>
      </w:r>
      <w:ins w:id="6075" w:author="OFFM" w:date="2024-04-16T10:53:00Z">
        <w:r w:rsidR="00F2264C" w:rsidRPr="000D237D">
          <w:rPr>
            <w:rFonts w:ascii="Times New Roman" w:hAnsi="Times New Roman" w:cs="Times New Roman"/>
            <w:sz w:val="24"/>
            <w:szCs w:val="24"/>
          </w:rPr>
          <w:t xml:space="preserve">(for example, personnel, travel, and supplies) </w:t>
        </w:r>
      </w:ins>
      <w:r w:rsidR="00F2264C" w:rsidRPr="000D237D">
        <w:rPr>
          <w:rFonts w:ascii="Times New Roman" w:hAnsi="Times New Roman" w:cs="Times New Roman"/>
          <w:sz w:val="24"/>
          <w:szCs w:val="24"/>
        </w:rPr>
        <w:t>or programs, functions</w:t>
      </w:r>
      <w:ins w:id="6076" w:author="OFFM" w:date="2024-04-16T10:53:00Z">
        <w:r w:rsidR="00F2264C" w:rsidRPr="000D237D">
          <w:rPr>
            <w:rFonts w:ascii="Times New Roman" w:hAnsi="Times New Roman" w:cs="Times New Roman"/>
            <w:sz w:val="24"/>
            <w:szCs w:val="24"/>
          </w:rPr>
          <w:t>,</w:t>
        </w:r>
      </w:ins>
      <w:r w:rsidR="00F2264C" w:rsidRPr="000D237D">
        <w:rPr>
          <w:rFonts w:ascii="Times New Roman" w:hAnsi="Times New Roman" w:cs="Times New Roman"/>
          <w:sz w:val="24"/>
          <w:szCs w:val="24"/>
        </w:rPr>
        <w:t xml:space="preserve"> and activities </w:t>
      </w:r>
      <w:del w:id="6077" w:author="OFFM" w:date="2024-04-16T10:53:00Z">
        <w:r w:rsidRPr="00F74592">
          <w:rPr>
            <w:rFonts w:ascii="Times New Roman" w:hAnsi="Times New Roman" w:cs="Times New Roman"/>
            <w:sz w:val="24"/>
            <w:szCs w:val="24"/>
          </w:rPr>
          <w:delText>for Federal awards in which the</w:delText>
        </w:r>
      </w:del>
      <w:ins w:id="6078" w:author="OFFM" w:date="2024-04-16T10:53:00Z">
        <w:r w:rsidR="00F2264C" w:rsidRPr="000D237D">
          <w:rPr>
            <w:rFonts w:ascii="Times New Roman" w:hAnsi="Times New Roman" w:cs="Times New Roman"/>
            <w:sz w:val="24"/>
            <w:szCs w:val="24"/>
          </w:rPr>
          <w:t>when</w:t>
        </w:r>
        <w:r w:rsidR="00F2264C" w:rsidRPr="000D237D">
          <w:rPr>
            <w:rFonts w:ascii="Times New Roman" w:eastAsia="Times New Roman" w:hAnsi="Times New Roman" w:cs="Times New Roman"/>
            <w:sz w:val="24"/>
            <w:szCs w:val="24"/>
          </w:rPr>
          <w:t>:</w:t>
        </w:r>
      </w:ins>
    </w:p>
    <w:p w14:paraId="2207EC8D" w14:textId="6244A803" w:rsidR="000B5224" w:rsidRPr="000D237D" w:rsidRDefault="00F2264C" w:rsidP="000B5224">
      <w:pPr>
        <w:spacing w:after="0" w:line="480" w:lineRule="auto"/>
        <w:ind w:firstLine="720"/>
        <w:rPr>
          <w:ins w:id="6079" w:author="OFFM" w:date="2024-04-16T10:53:00Z"/>
          <w:rFonts w:ascii="Times New Roman" w:eastAsia="Times New Roman" w:hAnsi="Times New Roman" w:cs="Times New Roman"/>
          <w:sz w:val="24"/>
          <w:szCs w:val="24"/>
        </w:rPr>
      </w:pPr>
      <w:ins w:id="6080" w:author="OFFM" w:date="2024-04-16T10:53:00Z">
        <w:r w:rsidRPr="000D237D">
          <w:rPr>
            <w:rFonts w:ascii="Times New Roman" w:hAnsi="Times New Roman" w:cs="Times New Roman"/>
            <w:sz w:val="24"/>
            <w:szCs w:val="24"/>
          </w:rPr>
          <w:t>(1) The</w:t>
        </w:r>
      </w:ins>
      <w:r w:rsidRPr="000D237D">
        <w:rPr>
          <w:rFonts w:ascii="Times New Roman" w:hAnsi="Times New Roman" w:cs="Times New Roman"/>
          <w:sz w:val="24"/>
          <w:szCs w:val="24"/>
        </w:rPr>
        <w:t xml:space="preserve"> Federal share of the </w:t>
      </w:r>
      <w:del w:id="6081" w:author="OFFM" w:date="2024-04-16T10:53:00Z">
        <w:r w:rsidR="00817C00" w:rsidRPr="00F74592">
          <w:rPr>
            <w:rFonts w:ascii="Times New Roman" w:hAnsi="Times New Roman" w:cs="Times New Roman"/>
            <w:sz w:val="24"/>
            <w:szCs w:val="24"/>
          </w:rPr>
          <w:delText xml:space="preserve">project </w:delText>
        </w:r>
      </w:del>
      <w:ins w:id="6082" w:author="OFFM" w:date="2024-04-16T10:53:00Z">
        <w:r w:rsidRPr="000D237D">
          <w:rPr>
            <w:rFonts w:ascii="Times New Roman" w:hAnsi="Times New Roman" w:cs="Times New Roman"/>
            <w:sz w:val="24"/>
            <w:szCs w:val="24"/>
          </w:rPr>
          <w:t xml:space="preserve">Federal award </w:t>
        </w:r>
      </w:ins>
      <w:r w:rsidRPr="000D237D">
        <w:rPr>
          <w:rFonts w:ascii="Times New Roman" w:hAnsi="Times New Roman" w:cs="Times New Roman"/>
          <w:sz w:val="24"/>
          <w:szCs w:val="24"/>
        </w:rPr>
        <w:t>exceeds the simplified acquisition threshold</w:t>
      </w:r>
      <w:ins w:id="6083" w:author="OFFM" w:date="2024-04-16T10:53:00Z">
        <w:r w:rsidRPr="000D237D">
          <w:rPr>
            <w:rFonts w:ascii="Times New Roman" w:hAnsi="Times New Roman" w:cs="Times New Roman"/>
            <w:sz w:val="24"/>
            <w:szCs w:val="24"/>
          </w:rPr>
          <w:t>;</w:t>
        </w:r>
      </w:ins>
      <w:r w:rsidRPr="000D237D">
        <w:rPr>
          <w:rFonts w:ascii="Times New Roman" w:hAnsi="Times New Roman" w:cs="Times New Roman"/>
          <w:sz w:val="24"/>
          <w:szCs w:val="24"/>
        </w:rPr>
        <w:t xml:space="preserve"> and</w:t>
      </w:r>
      <w:del w:id="6084" w:author="OFFM" w:date="2024-04-16T10:53:00Z">
        <w:r w:rsidR="00817C00" w:rsidRPr="00F74592">
          <w:rPr>
            <w:rFonts w:ascii="Times New Roman" w:hAnsi="Times New Roman" w:cs="Times New Roman"/>
            <w:sz w:val="24"/>
            <w:szCs w:val="24"/>
          </w:rPr>
          <w:delText xml:space="preserve"> the</w:delText>
        </w:r>
      </w:del>
    </w:p>
    <w:p w14:paraId="250AA395" w14:textId="413463AA" w:rsidR="000B5224" w:rsidRPr="000D237D" w:rsidRDefault="00F2264C" w:rsidP="00A63D45">
      <w:pPr>
        <w:spacing w:after="0" w:line="480" w:lineRule="auto"/>
        <w:ind w:firstLine="720"/>
        <w:rPr>
          <w:rFonts w:ascii="Times New Roman" w:eastAsia="Times New Roman" w:hAnsi="Times New Roman" w:cs="Times New Roman"/>
          <w:sz w:val="24"/>
          <w:szCs w:val="24"/>
        </w:rPr>
      </w:pPr>
      <w:ins w:id="6085" w:author="OFFM" w:date="2024-04-16T10:53:00Z">
        <w:r w:rsidRPr="000D237D">
          <w:rPr>
            <w:rFonts w:ascii="Times New Roman" w:hAnsi="Times New Roman" w:cs="Times New Roman"/>
            <w:sz w:val="24"/>
            <w:szCs w:val="24"/>
          </w:rPr>
          <w:t>(2) The</w:t>
        </w:r>
      </w:ins>
      <w:r w:rsidRPr="000D237D">
        <w:rPr>
          <w:rFonts w:ascii="Times New Roman" w:hAnsi="Times New Roman" w:cs="Times New Roman"/>
          <w:sz w:val="24"/>
          <w:szCs w:val="24"/>
        </w:rPr>
        <w:t xml:space="preserve"> cumulative amount of </w:t>
      </w:r>
      <w:del w:id="6086" w:author="OFFM" w:date="2024-04-16T10:53:00Z">
        <w:r w:rsidR="00817C00" w:rsidRPr="00F74592">
          <w:rPr>
            <w:rFonts w:ascii="Times New Roman" w:hAnsi="Times New Roman" w:cs="Times New Roman"/>
            <w:sz w:val="24"/>
            <w:szCs w:val="24"/>
          </w:rPr>
          <w:delText>such transfers</w:delText>
        </w:r>
      </w:del>
      <w:ins w:id="6087" w:author="OFFM" w:date="2024-04-16T10:53:00Z">
        <w:r w:rsidRPr="000D237D">
          <w:rPr>
            <w:rFonts w:ascii="Times New Roman" w:hAnsi="Times New Roman" w:cs="Times New Roman"/>
            <w:sz w:val="24"/>
            <w:szCs w:val="24"/>
          </w:rPr>
          <w:t>a transfer</w:t>
        </w:r>
      </w:ins>
      <w:r w:rsidRPr="000D237D">
        <w:rPr>
          <w:rFonts w:ascii="Times New Roman" w:hAnsi="Times New Roman" w:cs="Times New Roman"/>
          <w:sz w:val="24"/>
          <w:szCs w:val="24"/>
        </w:rPr>
        <w:t xml:space="preserve"> exceeds or is expected to exceed 10 percent of the total budget</w:t>
      </w:r>
      <w:ins w:id="6088" w:author="OFFM" w:date="2024-04-16T10:53:00Z">
        <w:r w:rsidRPr="000D237D">
          <w:rPr>
            <w:rFonts w:ascii="Times New Roman" w:hAnsi="Times New Roman" w:cs="Times New Roman"/>
            <w:sz w:val="24"/>
            <w:szCs w:val="24"/>
          </w:rPr>
          <w:t>, including cost share,</w:t>
        </w:r>
      </w:ins>
      <w:r w:rsidRPr="000D237D">
        <w:rPr>
          <w:rFonts w:ascii="Times New Roman" w:hAnsi="Times New Roman" w:cs="Times New Roman"/>
          <w:sz w:val="24"/>
          <w:szCs w:val="24"/>
        </w:rPr>
        <w:t xml:space="preserve"> as last approved by the Federal </w:t>
      </w:r>
      <w:del w:id="608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hAnsi="Times New Roman" w:cs="Times New Roman"/>
          <w:sz w:val="24"/>
          <w:szCs w:val="24"/>
        </w:rPr>
        <w:t xml:space="preserve">agency. </w:t>
      </w:r>
      <w:del w:id="6090" w:author="OFFM" w:date="2024-04-16T10:53:00Z">
        <w:r w:rsidR="00817C00" w:rsidRPr="00F74592">
          <w:rPr>
            <w:rFonts w:ascii="Times New Roman" w:hAnsi="Times New Roman" w:cs="Times New Roman"/>
            <w:sz w:val="24"/>
            <w:szCs w:val="24"/>
          </w:rPr>
          <w:delText xml:space="preserve">The Federal awarding agency cannot permit a transfer that would cause any Federal appropriation to be used for purposes other than those consistent with the appropriation. </w:delText>
        </w:r>
      </w:del>
    </w:p>
    <w:p w14:paraId="11E0511E" w14:textId="77777777" w:rsidR="00817C00" w:rsidRPr="00F74592" w:rsidRDefault="00817C00" w:rsidP="000E1D22">
      <w:pPr>
        <w:spacing w:after="0" w:line="480" w:lineRule="auto"/>
        <w:ind w:firstLine="720"/>
        <w:contextualSpacing/>
        <w:rPr>
          <w:del w:id="6091" w:author="OFFM" w:date="2024-04-16T10:53:00Z"/>
          <w:rFonts w:ascii="Times New Roman" w:hAnsi="Times New Roman" w:cs="Times New Roman"/>
          <w:sz w:val="24"/>
          <w:szCs w:val="24"/>
        </w:rPr>
      </w:pPr>
      <w:del w:id="6092" w:author="OFFM" w:date="2024-04-16T10:53:00Z">
        <w:r w:rsidRPr="00F74592">
          <w:rPr>
            <w:rFonts w:ascii="Times New Roman" w:hAnsi="Times New Roman" w:cs="Times New Roman"/>
            <w:sz w:val="24"/>
            <w:szCs w:val="24"/>
          </w:rPr>
          <w:delText xml:space="preserve">(g) All other changes to non-construction budgets, except for the changes described in paragraph (c) of this section, do not require prior approval (see also § 200.407). </w:delText>
        </w:r>
      </w:del>
    </w:p>
    <w:p w14:paraId="6594B600" w14:textId="77777777" w:rsidR="00817C00" w:rsidRPr="00F74592" w:rsidRDefault="00817C00" w:rsidP="000E1D22">
      <w:pPr>
        <w:spacing w:after="0" w:line="480" w:lineRule="auto"/>
        <w:ind w:firstLine="720"/>
        <w:contextualSpacing/>
        <w:rPr>
          <w:del w:id="6093" w:author="OFFM" w:date="2024-04-16T10:53:00Z"/>
          <w:rFonts w:ascii="Times New Roman" w:hAnsi="Times New Roman" w:cs="Times New Roman"/>
          <w:sz w:val="24"/>
          <w:szCs w:val="24"/>
        </w:rPr>
      </w:pPr>
      <w:del w:id="6094" w:author="OFFM" w:date="2024-04-16T10:53:00Z">
        <w:r w:rsidRPr="00F74592">
          <w:rPr>
            <w:rFonts w:ascii="Times New Roman" w:hAnsi="Times New Roman" w:cs="Times New Roman"/>
            <w:sz w:val="24"/>
            <w:szCs w:val="24"/>
          </w:rPr>
          <w:delText xml:space="preserve">(h) For construction Federal awards, the recipient must request prior written approval promptly from the Federal awarding agency for budget revisions whenever paragraph (h)(1), (2), or (3) of this section applies: </w:delText>
        </w:r>
      </w:del>
    </w:p>
    <w:p w14:paraId="1517107E" w14:textId="77777777" w:rsidR="00817C00" w:rsidRPr="00F74592" w:rsidRDefault="00817C00" w:rsidP="000E1D22">
      <w:pPr>
        <w:spacing w:after="0" w:line="480" w:lineRule="auto"/>
        <w:ind w:firstLine="720"/>
        <w:contextualSpacing/>
        <w:rPr>
          <w:del w:id="6095" w:author="OFFM" w:date="2024-04-16T10:53:00Z"/>
          <w:rFonts w:ascii="Times New Roman" w:hAnsi="Times New Roman" w:cs="Times New Roman"/>
          <w:sz w:val="24"/>
          <w:szCs w:val="24"/>
        </w:rPr>
      </w:pPr>
      <w:del w:id="6096" w:author="OFFM" w:date="2024-04-16T10:53:00Z">
        <w:r w:rsidRPr="00F74592">
          <w:rPr>
            <w:rFonts w:ascii="Times New Roman" w:hAnsi="Times New Roman" w:cs="Times New Roman"/>
            <w:sz w:val="24"/>
            <w:szCs w:val="24"/>
          </w:rPr>
          <w:delText xml:space="preserve">(1) The revision results from changes in the scope or the objective of the project or program. </w:delText>
        </w:r>
      </w:del>
    </w:p>
    <w:p w14:paraId="30E07A3B" w14:textId="77777777" w:rsidR="00817C00" w:rsidRPr="00F74592" w:rsidRDefault="00817C00" w:rsidP="000E1D22">
      <w:pPr>
        <w:spacing w:after="0" w:line="480" w:lineRule="auto"/>
        <w:ind w:firstLine="720"/>
        <w:contextualSpacing/>
        <w:rPr>
          <w:del w:id="6097" w:author="OFFM" w:date="2024-04-16T10:53:00Z"/>
          <w:rFonts w:ascii="Times New Roman" w:hAnsi="Times New Roman" w:cs="Times New Roman"/>
          <w:sz w:val="24"/>
          <w:szCs w:val="24"/>
        </w:rPr>
      </w:pPr>
      <w:del w:id="6098" w:author="OFFM" w:date="2024-04-16T10:53:00Z">
        <w:r w:rsidRPr="00F74592">
          <w:rPr>
            <w:rFonts w:ascii="Times New Roman" w:hAnsi="Times New Roman" w:cs="Times New Roman"/>
            <w:sz w:val="24"/>
            <w:szCs w:val="24"/>
          </w:rPr>
          <w:delText xml:space="preserve">(2) The need arises for additional Federal funds to complete the project. </w:delText>
        </w:r>
      </w:del>
    </w:p>
    <w:p w14:paraId="2EBDF5B6" w14:textId="77777777" w:rsidR="00817C00" w:rsidRPr="00F74592" w:rsidRDefault="00817C00" w:rsidP="000E1D22">
      <w:pPr>
        <w:spacing w:after="0" w:line="480" w:lineRule="auto"/>
        <w:ind w:firstLine="720"/>
        <w:contextualSpacing/>
        <w:rPr>
          <w:del w:id="6099" w:author="OFFM" w:date="2024-04-16T10:53:00Z"/>
          <w:rFonts w:ascii="Times New Roman" w:hAnsi="Times New Roman" w:cs="Times New Roman"/>
          <w:sz w:val="24"/>
          <w:szCs w:val="24"/>
        </w:rPr>
      </w:pPr>
      <w:del w:id="6100" w:author="OFFM" w:date="2024-04-16T10:53:00Z">
        <w:r w:rsidRPr="00F74592">
          <w:rPr>
            <w:rFonts w:ascii="Times New Roman" w:hAnsi="Times New Roman" w:cs="Times New Roman"/>
            <w:sz w:val="24"/>
            <w:szCs w:val="24"/>
          </w:rPr>
          <w:delText xml:space="preserve">(3) A revision is desired which involves specific costs for which prior written approval requirements may be imposed consistent with applicable OMB cost principles listed in subpart E. </w:delText>
        </w:r>
      </w:del>
    </w:p>
    <w:p w14:paraId="48881D82" w14:textId="77777777" w:rsidR="00817C00" w:rsidRPr="00F74592" w:rsidRDefault="00817C00" w:rsidP="000E1D22">
      <w:pPr>
        <w:spacing w:after="0" w:line="480" w:lineRule="auto"/>
        <w:ind w:firstLine="720"/>
        <w:contextualSpacing/>
        <w:rPr>
          <w:del w:id="6101" w:author="OFFM" w:date="2024-04-16T10:53:00Z"/>
          <w:rFonts w:ascii="Times New Roman" w:hAnsi="Times New Roman" w:cs="Times New Roman"/>
          <w:sz w:val="24"/>
          <w:szCs w:val="24"/>
        </w:rPr>
      </w:pPr>
      <w:del w:id="6102" w:author="OFFM" w:date="2024-04-16T10:53:00Z">
        <w:r w:rsidRPr="00F74592">
          <w:rPr>
            <w:rFonts w:ascii="Times New Roman" w:hAnsi="Times New Roman" w:cs="Times New Roman"/>
            <w:sz w:val="24"/>
            <w:szCs w:val="24"/>
          </w:rPr>
          <w:delText xml:space="preserve">(4) No other prior approval requirements for budget revisions may be imposed unless an exception has been approved by OMB. </w:delText>
        </w:r>
      </w:del>
    </w:p>
    <w:p w14:paraId="28E0EEA0" w14:textId="77777777" w:rsidR="00817C00" w:rsidRPr="00F74592" w:rsidRDefault="00817C00" w:rsidP="000E1D22">
      <w:pPr>
        <w:spacing w:after="0" w:line="480" w:lineRule="auto"/>
        <w:ind w:firstLine="720"/>
        <w:contextualSpacing/>
        <w:rPr>
          <w:del w:id="6103" w:author="OFFM" w:date="2024-04-16T10:53:00Z"/>
          <w:rFonts w:ascii="Times New Roman" w:hAnsi="Times New Roman" w:cs="Times New Roman"/>
          <w:sz w:val="24"/>
          <w:szCs w:val="24"/>
        </w:rPr>
      </w:pPr>
      <w:del w:id="6104" w:author="OFFM" w:date="2024-04-16T10:53:00Z">
        <w:r w:rsidRPr="00F74592">
          <w:rPr>
            <w:rFonts w:ascii="Times New Roman" w:hAnsi="Times New Roman" w:cs="Times New Roman"/>
            <w:sz w:val="24"/>
            <w:szCs w:val="24"/>
          </w:rPr>
          <w:delText xml:space="preserve">(5) When a Federal awarding agency makes a Federal award that provides support for construction and non-construction work, the Federal awarding agency may require the recipient to obtain prior approval from the Federal awarding agency before making any fund or budget transfers between the two types of work supported. </w:delText>
        </w:r>
      </w:del>
    </w:p>
    <w:p w14:paraId="582F4744" w14:textId="77777777" w:rsidR="00817C00" w:rsidRPr="00F74592" w:rsidRDefault="00817C00" w:rsidP="000E1D22">
      <w:pPr>
        <w:spacing w:after="0" w:line="480" w:lineRule="auto"/>
        <w:ind w:firstLine="720"/>
        <w:contextualSpacing/>
        <w:rPr>
          <w:del w:id="6105" w:author="OFFM" w:date="2024-04-16T10:53:00Z"/>
          <w:rFonts w:ascii="Times New Roman" w:hAnsi="Times New Roman" w:cs="Times New Roman"/>
          <w:sz w:val="24"/>
          <w:szCs w:val="24"/>
        </w:rPr>
      </w:pPr>
      <w:del w:id="6106" w:author="OFFM" w:date="2024-04-16T10:53:00Z">
        <w:r w:rsidRPr="00F74592">
          <w:rPr>
            <w:rFonts w:ascii="Times New Roman" w:hAnsi="Times New Roman" w:cs="Times New Roman"/>
            <w:sz w:val="24"/>
            <w:szCs w:val="24"/>
          </w:rPr>
          <w:lastRenderedPageBreak/>
          <w:delText xml:space="preserve">(i) When requesting approval for budget revisions, the recipient must use the same format for budget information that was used in the application, unless the Federal awarding agency indicates a letter of request suffices. </w:delText>
        </w:r>
      </w:del>
    </w:p>
    <w:p w14:paraId="28CDDF0F" w14:textId="77777777" w:rsidR="00817C00" w:rsidRPr="00F74592" w:rsidRDefault="00817C00" w:rsidP="000E1D22">
      <w:pPr>
        <w:spacing w:after="0" w:line="480" w:lineRule="auto"/>
        <w:ind w:firstLine="720"/>
        <w:contextualSpacing/>
        <w:rPr>
          <w:del w:id="6107" w:author="OFFM" w:date="2024-04-16T10:53:00Z"/>
          <w:rFonts w:ascii="Times New Roman" w:hAnsi="Times New Roman" w:cs="Times New Roman"/>
          <w:sz w:val="24"/>
          <w:szCs w:val="24"/>
        </w:rPr>
      </w:pPr>
      <w:del w:id="6108" w:author="OFFM" w:date="2024-04-16T10:53:00Z">
        <w:r w:rsidRPr="00F74592">
          <w:rPr>
            <w:rFonts w:ascii="Times New Roman" w:hAnsi="Times New Roman" w:cs="Times New Roman"/>
            <w:sz w:val="24"/>
            <w:szCs w:val="24"/>
          </w:rPr>
          <w:delText xml:space="preserve">(j) Within 30 calendar days from the date of receipt of the request for budget revisions, the Federal awarding agency must review the request and notify the recipient whether the budget revisions have been approved. If the revision is still under consideration at the end of 30 calendar days, the Federal awarding agency must inform the recipient in writing of the date when the recipient may expect the decision. </w:delText>
        </w:r>
      </w:del>
    </w:p>
    <w:p w14:paraId="2432541C"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200.309 Modifications to Period of Performance.</w:t>
      </w:r>
    </w:p>
    <w:p w14:paraId="39D18CDD" w14:textId="2C39D0DE"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6109" w:author="OFFM" w:date="2024-04-16T10:53:00Z">
        <w:r w:rsidRPr="00F74592">
          <w:rPr>
            <w:rFonts w:ascii="Times New Roman" w:hAnsi="Times New Roman" w:cs="Times New Roman"/>
            <w:sz w:val="24"/>
            <w:szCs w:val="24"/>
          </w:rPr>
          <w:delText>If a</w:delText>
        </w:r>
      </w:del>
      <w:ins w:id="6110" w:author="OFFM" w:date="2024-04-16T10:53:00Z">
        <w:r w:rsidR="00F2264C" w:rsidRPr="000D237D">
          <w:rPr>
            <w:rFonts w:ascii="Times New Roman" w:eastAsia="Times New Roman" w:hAnsi="Times New Roman" w:cs="Times New Roman"/>
            <w:sz w:val="24"/>
            <w:szCs w:val="24"/>
          </w:rPr>
          <w:t>When the</w:t>
        </w:r>
      </w:ins>
      <w:r w:rsidR="00F2264C" w:rsidRPr="000D237D">
        <w:rPr>
          <w:rFonts w:ascii="Times New Roman" w:eastAsia="Times New Roman" w:hAnsi="Times New Roman" w:cs="Times New Roman"/>
          <w:sz w:val="24"/>
          <w:szCs w:val="24"/>
        </w:rPr>
        <w:t xml:space="preserve"> Federal </w:t>
      </w:r>
      <w:del w:id="6111"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agency or pass-through entity approves an extension</w:t>
      </w:r>
      <w:ins w:id="6112" w:author="OFFM" w:date="2024-04-16T10:53:00Z">
        <w:r w:rsidR="00F2264C" w:rsidRPr="000D237D">
          <w:rPr>
            <w:rFonts w:ascii="Times New Roman" w:eastAsia="Times New Roman" w:hAnsi="Times New Roman" w:cs="Times New Roman"/>
            <w:sz w:val="24"/>
            <w:szCs w:val="24"/>
          </w:rPr>
          <w:t xml:space="preserve"> to a Federal award</w:t>
        </w:r>
      </w:ins>
      <w:r w:rsidR="00F2264C" w:rsidRPr="000D237D">
        <w:rPr>
          <w:rFonts w:ascii="Times New Roman" w:eastAsia="Times New Roman" w:hAnsi="Times New Roman" w:cs="Times New Roman"/>
          <w:sz w:val="24"/>
          <w:szCs w:val="24"/>
        </w:rPr>
        <w:t xml:space="preserve">, </w:t>
      </w:r>
      <w:r w:rsidR="00F2264C" w:rsidRPr="00CF4C4F">
        <w:rPr>
          <w:rFonts w:ascii="Times New Roman" w:eastAsia="Times New Roman" w:hAnsi="Times New Roman" w:cs="Times New Roman"/>
          <w:sz w:val="24"/>
          <w:szCs w:val="24"/>
        </w:rPr>
        <w:t>or if a recipient extends under § 200.308(</w:t>
      </w:r>
      <w:del w:id="6113" w:author="OFFM" w:date="2024-04-16T10:53:00Z">
        <w:r w:rsidRPr="00F74592">
          <w:rPr>
            <w:rFonts w:ascii="Times New Roman" w:hAnsi="Times New Roman" w:cs="Times New Roman"/>
            <w:sz w:val="24"/>
            <w:szCs w:val="24"/>
          </w:rPr>
          <w:delText>e</w:delText>
        </w:r>
      </w:del>
      <w:proofErr w:type="gramStart"/>
      <w:ins w:id="6114" w:author="OFFM" w:date="2024-04-16T10:53:00Z">
        <w:r w:rsidR="00F2264C">
          <w:rPr>
            <w:rFonts w:ascii="Times New Roman" w:eastAsia="Times New Roman" w:hAnsi="Times New Roman" w:cs="Times New Roman"/>
            <w:sz w:val="24"/>
            <w:szCs w:val="24"/>
          </w:rPr>
          <w:t>g</w:t>
        </w:r>
      </w:ins>
      <w:r w:rsidR="00F2264C" w:rsidRPr="00CF4C4F">
        <w:rPr>
          <w:rFonts w:ascii="Times New Roman" w:eastAsia="Times New Roman" w:hAnsi="Times New Roman" w:cs="Times New Roman"/>
          <w:sz w:val="24"/>
          <w:szCs w:val="24"/>
        </w:rPr>
        <w:t>)(</w:t>
      </w:r>
      <w:proofErr w:type="gramEnd"/>
      <w:r w:rsidR="00F2264C" w:rsidRPr="00CF4C4F">
        <w:rPr>
          <w:rFonts w:ascii="Times New Roman" w:eastAsia="Times New Roman" w:hAnsi="Times New Roman" w:cs="Times New Roman"/>
          <w:sz w:val="24"/>
          <w:szCs w:val="24"/>
        </w:rPr>
        <w:t xml:space="preserve">2), </w:t>
      </w:r>
      <w:r w:rsidR="00F2264C" w:rsidRPr="000D237D">
        <w:rPr>
          <w:rFonts w:ascii="Times New Roman" w:eastAsia="Times New Roman" w:hAnsi="Times New Roman" w:cs="Times New Roman"/>
          <w:sz w:val="24"/>
          <w:szCs w:val="24"/>
        </w:rPr>
        <w:t xml:space="preserve">the </w:t>
      </w:r>
      <w:del w:id="6115" w:author="OFFM" w:date="2024-04-16T10:53:00Z">
        <w:r w:rsidRPr="00F74592">
          <w:rPr>
            <w:rFonts w:ascii="Times New Roman" w:hAnsi="Times New Roman" w:cs="Times New Roman"/>
            <w:sz w:val="24"/>
            <w:szCs w:val="24"/>
          </w:rPr>
          <w:delText>Period</w:delText>
        </w:r>
      </w:del>
      <w:ins w:id="6116" w:author="OFFM" w:date="2024-04-16T10:53:00Z">
        <w:r w:rsidR="00F2264C" w:rsidRPr="000D237D">
          <w:rPr>
            <w:rFonts w:ascii="Times New Roman" w:eastAsia="Times New Roman" w:hAnsi="Times New Roman" w:cs="Times New Roman"/>
            <w:sz w:val="24"/>
            <w:szCs w:val="24"/>
          </w:rPr>
          <w:t>period</w:t>
        </w:r>
      </w:ins>
      <w:r w:rsidR="00F2264C" w:rsidRPr="000D237D">
        <w:rPr>
          <w:rFonts w:ascii="Times New Roman" w:eastAsia="Times New Roman" w:hAnsi="Times New Roman" w:cs="Times New Roman"/>
          <w:sz w:val="24"/>
          <w:szCs w:val="24"/>
        </w:rPr>
        <w:t xml:space="preserve"> of </w:t>
      </w:r>
      <w:del w:id="6117" w:author="OFFM" w:date="2024-04-16T10:53:00Z">
        <w:r w:rsidRPr="00F74592">
          <w:rPr>
            <w:rFonts w:ascii="Times New Roman" w:hAnsi="Times New Roman" w:cs="Times New Roman"/>
            <w:sz w:val="24"/>
            <w:szCs w:val="24"/>
          </w:rPr>
          <w:delText>Performance</w:delText>
        </w:r>
      </w:del>
      <w:ins w:id="6118" w:author="OFFM" w:date="2024-04-16T10:53:00Z">
        <w:r w:rsidR="00F2264C" w:rsidRPr="000D237D">
          <w:rPr>
            <w:rFonts w:ascii="Times New Roman" w:eastAsia="Times New Roman" w:hAnsi="Times New Roman" w:cs="Times New Roman"/>
            <w:sz w:val="24"/>
            <w:szCs w:val="24"/>
          </w:rPr>
          <w:t>performance</w:t>
        </w:r>
      </w:ins>
      <w:r w:rsidR="00F2264C" w:rsidRPr="000D237D">
        <w:rPr>
          <w:rFonts w:ascii="Times New Roman" w:eastAsia="Times New Roman" w:hAnsi="Times New Roman" w:cs="Times New Roman"/>
          <w:sz w:val="24"/>
          <w:szCs w:val="24"/>
        </w:rPr>
        <w:t xml:space="preserve"> will be amended to end at the completion of the extension. If </w:t>
      </w:r>
      <w:del w:id="6119" w:author="OFFM" w:date="2024-04-16T10:53:00Z">
        <w:r w:rsidRPr="00F74592">
          <w:rPr>
            <w:rFonts w:ascii="Times New Roman" w:hAnsi="Times New Roman" w:cs="Times New Roman"/>
            <w:sz w:val="24"/>
            <w:szCs w:val="24"/>
          </w:rPr>
          <w:delText xml:space="preserve">a </w:delText>
        </w:r>
      </w:del>
      <w:r w:rsidR="00F2264C" w:rsidRPr="000D237D">
        <w:rPr>
          <w:rFonts w:ascii="Times New Roman" w:eastAsia="Times New Roman" w:hAnsi="Times New Roman" w:cs="Times New Roman"/>
          <w:sz w:val="24"/>
          <w:szCs w:val="24"/>
        </w:rPr>
        <w:t xml:space="preserve">termination occurs, the </w:t>
      </w:r>
      <w:del w:id="6120" w:author="OFFM" w:date="2024-04-16T10:53:00Z">
        <w:r w:rsidRPr="00F74592">
          <w:rPr>
            <w:rFonts w:ascii="Times New Roman" w:hAnsi="Times New Roman" w:cs="Times New Roman"/>
            <w:sz w:val="24"/>
            <w:szCs w:val="24"/>
          </w:rPr>
          <w:delText>Period</w:delText>
        </w:r>
      </w:del>
      <w:ins w:id="6121" w:author="OFFM" w:date="2024-04-16T10:53:00Z">
        <w:r w:rsidR="00F2264C" w:rsidRPr="000D237D">
          <w:rPr>
            <w:rFonts w:ascii="Times New Roman" w:eastAsia="Times New Roman" w:hAnsi="Times New Roman" w:cs="Times New Roman"/>
            <w:sz w:val="24"/>
            <w:szCs w:val="24"/>
          </w:rPr>
          <w:t>period</w:t>
        </w:r>
      </w:ins>
      <w:r w:rsidR="00F2264C" w:rsidRPr="000D237D">
        <w:rPr>
          <w:rFonts w:ascii="Times New Roman" w:eastAsia="Times New Roman" w:hAnsi="Times New Roman" w:cs="Times New Roman"/>
          <w:sz w:val="24"/>
          <w:szCs w:val="24"/>
        </w:rPr>
        <w:t xml:space="preserve"> of </w:t>
      </w:r>
      <w:del w:id="6122" w:author="OFFM" w:date="2024-04-16T10:53:00Z">
        <w:r w:rsidRPr="00F74592">
          <w:rPr>
            <w:rFonts w:ascii="Times New Roman" w:hAnsi="Times New Roman" w:cs="Times New Roman"/>
            <w:sz w:val="24"/>
            <w:szCs w:val="24"/>
          </w:rPr>
          <w:delText>Performance</w:delText>
        </w:r>
      </w:del>
      <w:ins w:id="6123" w:author="OFFM" w:date="2024-04-16T10:53:00Z">
        <w:r w:rsidR="00F2264C" w:rsidRPr="000D237D">
          <w:rPr>
            <w:rFonts w:ascii="Times New Roman" w:eastAsia="Times New Roman" w:hAnsi="Times New Roman" w:cs="Times New Roman"/>
            <w:sz w:val="24"/>
            <w:szCs w:val="24"/>
          </w:rPr>
          <w:t>performance</w:t>
        </w:r>
      </w:ins>
      <w:r w:rsidR="00F2264C" w:rsidRPr="000D237D">
        <w:rPr>
          <w:rFonts w:ascii="Times New Roman" w:eastAsia="Times New Roman" w:hAnsi="Times New Roman" w:cs="Times New Roman"/>
          <w:sz w:val="24"/>
          <w:szCs w:val="24"/>
        </w:rPr>
        <w:t xml:space="preserve"> will be amended to end upon the effective date of termination. </w:t>
      </w:r>
      <w:del w:id="6124" w:author="OFFM" w:date="2024-04-16T10:53:00Z">
        <w:r w:rsidRPr="00F74592">
          <w:rPr>
            <w:rFonts w:ascii="Times New Roman" w:hAnsi="Times New Roman" w:cs="Times New Roman"/>
            <w:sz w:val="24"/>
            <w:szCs w:val="24"/>
          </w:rPr>
          <w:delText>If</w:delText>
        </w:r>
      </w:del>
      <w:ins w:id="6125" w:author="OFFM" w:date="2024-04-16T10:53:00Z">
        <w:r w:rsidR="00F2264C" w:rsidRPr="000D237D">
          <w:rPr>
            <w:rFonts w:ascii="Times New Roman" w:eastAsia="Times New Roman" w:hAnsi="Times New Roman" w:cs="Times New Roman"/>
            <w:sz w:val="24"/>
            <w:szCs w:val="24"/>
          </w:rPr>
          <w:t xml:space="preserve">The </w:t>
        </w:r>
        <w:bookmarkStart w:id="6126" w:name="_Hlk162698854"/>
        <w:r w:rsidR="00F2264C" w:rsidRPr="000D237D">
          <w:rPr>
            <w:rFonts w:ascii="Times New Roman" w:eastAsia="Times New Roman" w:hAnsi="Times New Roman" w:cs="Times New Roman"/>
            <w:sz w:val="24"/>
            <w:szCs w:val="24"/>
          </w:rPr>
          <w:t>start date of</w:t>
        </w:r>
      </w:ins>
      <w:r w:rsidR="00F2264C" w:rsidRPr="000D237D">
        <w:rPr>
          <w:rFonts w:ascii="Times New Roman" w:eastAsia="Times New Roman" w:hAnsi="Times New Roman" w:cs="Times New Roman"/>
          <w:sz w:val="24"/>
          <w:szCs w:val="24"/>
        </w:rPr>
        <w:t xml:space="preserve"> a renewal award </w:t>
      </w:r>
      <w:del w:id="6127" w:author="OFFM" w:date="2024-04-16T10:53:00Z">
        <w:r w:rsidRPr="00F74592">
          <w:rPr>
            <w:rFonts w:ascii="Times New Roman" w:hAnsi="Times New Roman" w:cs="Times New Roman"/>
            <w:sz w:val="24"/>
            <w:szCs w:val="24"/>
          </w:rPr>
          <w:delText>is issued,</w:delText>
        </w:r>
      </w:del>
      <w:ins w:id="6128" w:author="OFFM" w:date="2024-04-16T10:53:00Z">
        <w:r w:rsidR="00F2264C" w:rsidRPr="000D237D">
          <w:rPr>
            <w:rFonts w:ascii="Times New Roman" w:eastAsia="Times New Roman" w:hAnsi="Times New Roman" w:cs="Times New Roman"/>
            <w:sz w:val="24"/>
            <w:szCs w:val="24"/>
          </w:rPr>
          <w:t>begins</w:t>
        </w:r>
      </w:ins>
      <w:r w:rsidR="00F2264C" w:rsidRPr="000D237D">
        <w:rPr>
          <w:rFonts w:ascii="Times New Roman" w:eastAsia="Times New Roman" w:hAnsi="Times New Roman" w:cs="Times New Roman"/>
          <w:sz w:val="24"/>
          <w:szCs w:val="24"/>
        </w:rPr>
        <w:t xml:space="preserve"> a</w:t>
      </w:r>
      <w:ins w:id="6129" w:author="OFFM" w:date="2024-04-16T10:53:00Z">
        <w:r w:rsidR="00F2264C" w:rsidRPr="000D237D">
          <w:rPr>
            <w:rFonts w:ascii="Times New Roman" w:eastAsia="Times New Roman" w:hAnsi="Times New Roman" w:cs="Times New Roman"/>
            <w:sz w:val="24"/>
            <w:szCs w:val="24"/>
          </w:rPr>
          <w:t xml:space="preserve"> new and</w:t>
        </w:r>
      </w:ins>
      <w:r w:rsidR="00F2264C" w:rsidRPr="000D237D">
        <w:rPr>
          <w:rFonts w:ascii="Times New Roman" w:eastAsia="Times New Roman" w:hAnsi="Times New Roman" w:cs="Times New Roman"/>
          <w:sz w:val="24"/>
          <w:szCs w:val="24"/>
        </w:rPr>
        <w:t xml:space="preserve"> distinct </w:t>
      </w:r>
      <w:del w:id="6130" w:author="OFFM" w:date="2024-04-16T10:53:00Z">
        <w:r w:rsidRPr="00F74592">
          <w:rPr>
            <w:rFonts w:ascii="Times New Roman" w:hAnsi="Times New Roman" w:cs="Times New Roman"/>
            <w:sz w:val="24"/>
            <w:szCs w:val="24"/>
          </w:rPr>
          <w:delText>Period</w:delText>
        </w:r>
      </w:del>
      <w:ins w:id="6131" w:author="OFFM" w:date="2024-04-16T10:53:00Z">
        <w:r w:rsidR="00F2264C" w:rsidRPr="000D237D">
          <w:rPr>
            <w:rFonts w:ascii="Times New Roman" w:eastAsia="Times New Roman" w:hAnsi="Times New Roman" w:cs="Times New Roman"/>
            <w:sz w:val="24"/>
            <w:szCs w:val="24"/>
          </w:rPr>
          <w:t>period</w:t>
        </w:r>
      </w:ins>
      <w:r w:rsidR="00F2264C" w:rsidRPr="000D237D">
        <w:rPr>
          <w:rFonts w:ascii="Times New Roman" w:eastAsia="Times New Roman" w:hAnsi="Times New Roman" w:cs="Times New Roman"/>
          <w:sz w:val="24"/>
          <w:szCs w:val="24"/>
        </w:rPr>
        <w:t xml:space="preserve"> of </w:t>
      </w:r>
      <w:del w:id="6132" w:author="OFFM" w:date="2024-04-16T10:53:00Z">
        <w:r w:rsidRPr="00F74592">
          <w:rPr>
            <w:rFonts w:ascii="Times New Roman" w:hAnsi="Times New Roman" w:cs="Times New Roman"/>
            <w:sz w:val="24"/>
            <w:szCs w:val="24"/>
          </w:rPr>
          <w:delText>Performance will begin</w:delText>
        </w:r>
      </w:del>
      <w:ins w:id="6133" w:author="OFFM" w:date="2024-04-16T10:53:00Z">
        <w:r w:rsidR="00F2264C" w:rsidRPr="000D237D">
          <w:rPr>
            <w:rFonts w:ascii="Times New Roman" w:eastAsia="Times New Roman" w:hAnsi="Times New Roman" w:cs="Times New Roman"/>
            <w:sz w:val="24"/>
            <w:szCs w:val="24"/>
          </w:rPr>
          <w:t>performance</w:t>
        </w:r>
      </w:ins>
      <w:bookmarkEnd w:id="6126"/>
      <w:r w:rsidR="00F2264C" w:rsidRPr="000D237D">
        <w:rPr>
          <w:rFonts w:ascii="Times New Roman" w:eastAsia="Times New Roman" w:hAnsi="Times New Roman" w:cs="Times New Roman"/>
          <w:sz w:val="24"/>
          <w:szCs w:val="24"/>
        </w:rPr>
        <w:t xml:space="preserve">. </w:t>
      </w:r>
    </w:p>
    <w:p w14:paraId="3715DA32"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Property Standards</w:t>
      </w:r>
    </w:p>
    <w:p w14:paraId="5C6076D2"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200.310 Insurance coverage.</w:t>
      </w:r>
    </w:p>
    <w:p w14:paraId="7BBB3B24" w14:textId="6C05D00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The </w:t>
      </w:r>
      <w:del w:id="6134" w:author="OFFM" w:date="2024-04-16T10:53:00Z">
        <w:r w:rsidR="00817C00" w:rsidRPr="00F74592">
          <w:rPr>
            <w:rFonts w:ascii="Times New Roman" w:hAnsi="Times New Roman" w:cs="Times New Roman"/>
            <w:sz w:val="24"/>
            <w:szCs w:val="24"/>
          </w:rPr>
          <w:delText>non-Federal entity</w:delText>
        </w:r>
      </w:del>
      <w:ins w:id="6135"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at a minimum, provide the equivalent insurance coverage for real property and equipment acquired or improved with Federal funds as provided to property </w:t>
      </w:r>
      <w:ins w:id="6136" w:author="OFFM" w:date="2024-04-16T10:53:00Z">
        <w:r w:rsidRPr="000D237D">
          <w:rPr>
            <w:rFonts w:ascii="Times New Roman" w:eastAsia="Times New Roman" w:hAnsi="Times New Roman" w:cs="Times New Roman"/>
            <w:sz w:val="24"/>
            <w:szCs w:val="24"/>
          </w:rPr>
          <w:t xml:space="preserve">and equipment </w:t>
        </w:r>
      </w:ins>
      <w:r w:rsidRPr="000D237D">
        <w:rPr>
          <w:rFonts w:ascii="Times New Roman" w:eastAsia="Times New Roman" w:hAnsi="Times New Roman" w:cs="Times New Roman"/>
          <w:sz w:val="24"/>
          <w:szCs w:val="24"/>
        </w:rPr>
        <w:t xml:space="preserve">owned by the </w:t>
      </w:r>
      <w:del w:id="6137" w:author="OFFM" w:date="2024-04-16T10:53:00Z">
        <w:r w:rsidR="00817C00" w:rsidRPr="00F74592">
          <w:rPr>
            <w:rFonts w:ascii="Times New Roman" w:hAnsi="Times New Roman" w:cs="Times New Roman"/>
            <w:sz w:val="24"/>
            <w:szCs w:val="24"/>
          </w:rPr>
          <w:delText>non-Federal entity.</w:delText>
        </w:r>
      </w:del>
      <w:ins w:id="6138" w:author="OFFM" w:date="2024-04-16T10:53:00Z">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 Insurance is not required for</w:t>
        </w:r>
      </w:ins>
      <w:r w:rsidRPr="000D237D">
        <w:rPr>
          <w:rFonts w:ascii="Times New Roman" w:eastAsia="Times New Roman" w:hAnsi="Times New Roman" w:cs="Times New Roman"/>
          <w:sz w:val="24"/>
          <w:szCs w:val="24"/>
        </w:rPr>
        <w:t xml:space="preserve"> Federally</w:t>
      </w:r>
      <w:del w:id="6139" w:author="OFFM" w:date="2024-04-16T10:53:00Z">
        <w:r w:rsidR="00817C00" w:rsidRPr="00F74592">
          <w:rPr>
            <w:rFonts w:ascii="Times New Roman" w:hAnsi="Times New Roman" w:cs="Times New Roman"/>
            <w:sz w:val="24"/>
            <w:szCs w:val="24"/>
          </w:rPr>
          <w:delText>-</w:delText>
        </w:r>
      </w:del>
      <w:ins w:id="6140" w:author="OFFM" w:date="2024-04-16T10:53:00Z">
        <w:r w:rsidR="00897804">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owned property</w:t>
      </w:r>
      <w:del w:id="6141" w:author="OFFM" w:date="2024-04-16T10:53:00Z">
        <w:r w:rsidR="00817C00" w:rsidRPr="00F74592">
          <w:rPr>
            <w:rFonts w:ascii="Times New Roman" w:hAnsi="Times New Roman" w:cs="Times New Roman"/>
            <w:sz w:val="24"/>
            <w:szCs w:val="24"/>
          </w:rPr>
          <w:delText xml:space="preserve"> need not be insured</w:delText>
        </w:r>
      </w:del>
      <w:r w:rsidRPr="000D237D">
        <w:rPr>
          <w:rFonts w:ascii="Times New Roman" w:eastAsia="Times New Roman" w:hAnsi="Times New Roman" w:cs="Times New Roman"/>
          <w:sz w:val="24"/>
          <w:szCs w:val="24"/>
        </w:rPr>
        <w:t xml:space="preserve"> unless required by the terms and conditions of the Federal award. </w:t>
      </w:r>
    </w:p>
    <w:p w14:paraId="58D8C0A6"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200.311 Real property.</w:t>
      </w:r>
    </w:p>
    <w:p w14:paraId="0E6381CA" w14:textId="284148D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(a) </w:t>
      </w:r>
      <w:r w:rsidRPr="00A63D45">
        <w:rPr>
          <w:rFonts w:ascii="Times New Roman" w:hAnsi="Times New Roman"/>
          <w:i/>
          <w:sz w:val="24"/>
        </w:rPr>
        <w:t>Title.</w:t>
      </w:r>
      <w:r w:rsidRPr="000D237D">
        <w:rPr>
          <w:rFonts w:ascii="Times New Roman" w:eastAsia="Times New Roman" w:hAnsi="Times New Roman" w:cs="Times New Roman"/>
          <w:sz w:val="24"/>
          <w:szCs w:val="24"/>
        </w:rPr>
        <w:t xml:space="preserve"> Subject to the requirements and conditions set forth in this section, title to real property acquired or improved under </w:t>
      </w:r>
      <w:del w:id="6142" w:author="OFFM" w:date="2024-04-16T10:53:00Z">
        <w:r w:rsidR="00817C00" w:rsidRPr="00F74592">
          <w:rPr>
            <w:rFonts w:ascii="Times New Roman" w:hAnsi="Times New Roman" w:cs="Times New Roman"/>
            <w:sz w:val="24"/>
            <w:szCs w:val="24"/>
          </w:rPr>
          <w:delText>a</w:delText>
        </w:r>
      </w:del>
      <w:ins w:id="6143"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will vest upon acquisition in the </w:t>
      </w:r>
      <w:del w:id="6144" w:author="OFFM" w:date="2024-04-16T10:53:00Z">
        <w:r w:rsidR="00817C00" w:rsidRPr="00F74592">
          <w:rPr>
            <w:rFonts w:ascii="Times New Roman" w:hAnsi="Times New Roman" w:cs="Times New Roman"/>
            <w:sz w:val="24"/>
            <w:szCs w:val="24"/>
          </w:rPr>
          <w:delText>non-Federal entity</w:delText>
        </w:r>
      </w:del>
      <w:ins w:id="6145" w:author="OFFM" w:date="2024-04-16T10:53:00Z">
        <w:r w:rsidRPr="000D237D">
          <w:rPr>
            <w:rFonts w:ascii="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w:t>
      </w:r>
    </w:p>
    <w:p w14:paraId="1A76E1ED" w14:textId="2E4BF4A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r w:rsidRPr="00A63D45">
        <w:rPr>
          <w:rFonts w:ascii="Times New Roman" w:hAnsi="Times New Roman"/>
          <w:i/>
          <w:sz w:val="24"/>
        </w:rPr>
        <w:t>Use.</w:t>
      </w:r>
      <w:r w:rsidRPr="000D237D">
        <w:rPr>
          <w:rFonts w:ascii="Times New Roman" w:eastAsia="Times New Roman" w:hAnsi="Times New Roman" w:cs="Times New Roman"/>
          <w:sz w:val="24"/>
          <w:szCs w:val="24"/>
        </w:rPr>
        <w:t xml:space="preserve"> Except as otherwise provided by Federal statutes or </w:t>
      </w:r>
      <w:del w:id="6146" w:author="OFFM" w:date="2024-04-16T10:53:00Z">
        <w:r w:rsidR="00817C00" w:rsidRPr="00F74592">
          <w:rPr>
            <w:rFonts w:ascii="Times New Roman" w:hAnsi="Times New Roman" w:cs="Times New Roman"/>
            <w:sz w:val="24"/>
            <w:szCs w:val="24"/>
          </w:rPr>
          <w:delText xml:space="preserve">by </w:delText>
        </w:r>
      </w:del>
      <w:r w:rsidRPr="000D237D">
        <w:rPr>
          <w:rFonts w:ascii="Times New Roman" w:eastAsia="Times New Roman" w:hAnsi="Times New Roman" w:cs="Times New Roman"/>
          <w:sz w:val="24"/>
          <w:szCs w:val="24"/>
        </w:rPr>
        <w:t xml:space="preserve">the Federal </w:t>
      </w:r>
      <w:del w:id="614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real property </w:t>
      </w:r>
      <w:del w:id="6148" w:author="OFFM" w:date="2024-04-16T10:53:00Z">
        <w:r w:rsidR="00817C00" w:rsidRPr="00F74592">
          <w:rPr>
            <w:rFonts w:ascii="Times New Roman" w:hAnsi="Times New Roman" w:cs="Times New Roman"/>
            <w:sz w:val="24"/>
            <w:szCs w:val="24"/>
          </w:rPr>
          <w:delText>will</w:delText>
        </w:r>
      </w:del>
      <w:ins w:id="6149"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be used for the originally</w:t>
      </w:r>
      <w:r w:rsidR="00897804">
        <w:rPr>
          <w:rFonts w:ascii="Times New Roman" w:eastAsia="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authorized purpose as long as </w:t>
      </w:r>
      <w:ins w:id="6150" w:author="OFFM" w:date="2024-04-16T10:53:00Z">
        <w:r w:rsidRPr="000D237D">
          <w:rPr>
            <w:rFonts w:ascii="Times New Roman" w:eastAsia="Times New Roman" w:hAnsi="Times New Roman" w:cs="Times New Roman"/>
            <w:sz w:val="24"/>
            <w:szCs w:val="24"/>
          </w:rPr>
          <w:t xml:space="preserve">it is </w:t>
        </w:r>
      </w:ins>
      <w:r w:rsidRPr="000D237D">
        <w:rPr>
          <w:rFonts w:ascii="Times New Roman" w:eastAsia="Times New Roman" w:hAnsi="Times New Roman" w:cs="Times New Roman"/>
          <w:sz w:val="24"/>
          <w:szCs w:val="24"/>
        </w:rPr>
        <w:t>needed for that purpose</w:t>
      </w:r>
      <w:del w:id="6151" w:author="OFFM" w:date="2024-04-16T10:53:00Z">
        <w:r w:rsidR="00817C00" w:rsidRPr="00F74592">
          <w:rPr>
            <w:rFonts w:ascii="Times New Roman" w:hAnsi="Times New Roman" w:cs="Times New Roman"/>
            <w:sz w:val="24"/>
            <w:szCs w:val="24"/>
          </w:rPr>
          <w:delText>, during which time</w:delText>
        </w:r>
      </w:del>
      <w:ins w:id="6152" w:author="OFFM" w:date="2024-04-16T10:53:00Z">
        <w:r w:rsidRPr="000D237D">
          <w:rPr>
            <w:rFonts w:ascii="Times New Roman" w:eastAsia="Times New Roman" w:hAnsi="Times New Roman" w:cs="Times New Roman"/>
            <w:sz w:val="24"/>
            <w:szCs w:val="24"/>
          </w:rPr>
          <w:t>. While</w:t>
        </w:r>
      </w:ins>
      <w:r w:rsidRPr="000D237D">
        <w:rPr>
          <w:rFonts w:ascii="Times New Roman" w:eastAsia="Times New Roman" w:hAnsi="Times New Roman" w:cs="Times New Roman"/>
          <w:sz w:val="24"/>
          <w:szCs w:val="24"/>
        </w:rPr>
        <w:t xml:space="preserve"> the </w:t>
      </w:r>
      <w:del w:id="6153" w:author="OFFM" w:date="2024-04-16T10:53:00Z">
        <w:r w:rsidR="00817C00" w:rsidRPr="00F74592">
          <w:rPr>
            <w:rFonts w:ascii="Times New Roman" w:hAnsi="Times New Roman" w:cs="Times New Roman"/>
            <w:sz w:val="24"/>
            <w:szCs w:val="24"/>
          </w:rPr>
          <w:delText>non-Federal entity</w:delText>
        </w:r>
      </w:del>
      <w:ins w:id="6154" w:author="OFFM" w:date="2024-04-16T10:53:00Z">
        <w:r w:rsidRPr="000D237D">
          <w:rPr>
            <w:rFonts w:ascii="Times New Roman" w:eastAsia="Times New Roman" w:hAnsi="Times New Roman" w:cs="Times New Roman"/>
            <w:sz w:val="24"/>
            <w:szCs w:val="24"/>
          </w:rPr>
          <w:t xml:space="preserve">property </w:t>
        </w:r>
        <w:bookmarkStart w:id="6155" w:name="_Hlk162160893"/>
        <w:r w:rsidRPr="000D237D">
          <w:rPr>
            <w:rFonts w:ascii="Times New Roman" w:eastAsia="Times New Roman" w:hAnsi="Times New Roman" w:cs="Times New Roman"/>
            <w:sz w:val="24"/>
            <w:szCs w:val="24"/>
          </w:rPr>
          <w:t>is being used for the originally</w:t>
        </w:r>
        <w:r w:rsidR="00897804">
          <w:rPr>
            <w:rFonts w:ascii="Times New Roman" w:eastAsia="Times New Roman" w:hAnsi="Times New Roman" w:cs="Times New Roman"/>
            <w:sz w:val="24"/>
            <w:szCs w:val="24"/>
          </w:rPr>
          <w:t xml:space="preserve"> </w:t>
        </w:r>
        <w:r w:rsidRPr="000D237D">
          <w:rPr>
            <w:rFonts w:ascii="Times New Roman" w:eastAsia="Times New Roman" w:hAnsi="Times New Roman" w:cs="Times New Roman"/>
            <w:sz w:val="24"/>
            <w:szCs w:val="24"/>
          </w:rPr>
          <w:t>authorized purpose</w:t>
        </w:r>
        <w:bookmarkEnd w:id="6155"/>
        <w:r w:rsidRPr="000D237D">
          <w:rPr>
            <w:rFonts w:ascii="Times New Roman" w:eastAsia="Times New Roman" w:hAnsi="Times New Roman" w:cs="Times New Roman"/>
            <w:sz w:val="24"/>
            <w:szCs w:val="24"/>
          </w:rPr>
          <w:t xml:space="preserve">, the </w:t>
        </w:r>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must not dispose of or encumber its title or other interests</w:t>
      </w:r>
      <w:del w:id="6156" w:author="OFFM" w:date="2024-04-16T10:53:00Z">
        <w:r w:rsidR="00817C00" w:rsidRPr="00F74592">
          <w:rPr>
            <w:rFonts w:ascii="Times New Roman" w:hAnsi="Times New Roman" w:cs="Times New Roman"/>
            <w:sz w:val="24"/>
            <w:szCs w:val="24"/>
          </w:rPr>
          <w:delText xml:space="preserve">. </w:delText>
        </w:r>
      </w:del>
      <w:ins w:id="6157" w:author="OFFM" w:date="2024-04-16T10:53:00Z">
        <w:r w:rsidRPr="000D237D">
          <w:rPr>
            <w:rFonts w:ascii="Times New Roman" w:eastAsia="Times New Roman" w:hAnsi="Times New Roman" w:cs="Times New Roman"/>
            <w:sz w:val="24"/>
            <w:szCs w:val="24"/>
          </w:rPr>
          <w:t xml:space="preserve"> except as provided by the Federal agency. </w:t>
        </w:r>
        <w:r>
          <w:rPr>
            <w:rFonts w:ascii="Times New Roman" w:eastAsia="Times New Roman" w:hAnsi="Times New Roman" w:cs="Times New Roman"/>
            <w:sz w:val="24"/>
            <w:szCs w:val="24"/>
          </w:rPr>
          <w:t>E</w:t>
        </w:r>
        <w:r w:rsidRPr="000D237D">
          <w:rPr>
            <w:rFonts w:ascii="Times New Roman" w:eastAsia="Times New Roman" w:hAnsi="Times New Roman" w:cs="Times New Roman"/>
            <w:sz w:val="24"/>
            <w:szCs w:val="24"/>
          </w:rPr>
          <w:t xml:space="preserve">asements </w:t>
        </w:r>
        <w:r>
          <w:rPr>
            <w:rFonts w:ascii="Times New Roman" w:eastAsia="Times New Roman" w:hAnsi="Times New Roman" w:cs="Times New Roman"/>
            <w:sz w:val="24"/>
            <w:szCs w:val="24"/>
          </w:rPr>
          <w:t xml:space="preserve">for </w:t>
        </w:r>
        <w:r w:rsidRPr="000D237D">
          <w:rPr>
            <w:rFonts w:ascii="Times New Roman" w:eastAsia="Times New Roman" w:hAnsi="Times New Roman" w:cs="Times New Roman"/>
            <w:sz w:val="24"/>
            <w:szCs w:val="24"/>
          </w:rPr>
          <w:t>utility, cable, and similar services that benefit the real property</w:t>
        </w:r>
        <w:r>
          <w:rPr>
            <w:rFonts w:ascii="Times New Roman" w:eastAsia="Times New Roman" w:hAnsi="Times New Roman" w:cs="Times New Roman"/>
            <w:sz w:val="24"/>
            <w:szCs w:val="24"/>
          </w:rPr>
          <w:t xml:space="preserve"> and are consistent with the authorized use</w:t>
        </w:r>
        <w:r w:rsidRPr="000D237D">
          <w:rPr>
            <w:rFonts w:ascii="Times New Roman" w:eastAsia="Times New Roman" w:hAnsi="Times New Roman" w:cs="Times New Roman"/>
            <w:sz w:val="24"/>
            <w:szCs w:val="24"/>
          </w:rPr>
          <w:t xml:space="preserve"> are not considered an encumbrance.</w:t>
        </w:r>
      </w:ins>
    </w:p>
    <w:p w14:paraId="5DC5F5C5" w14:textId="77777777" w:rsidR="000B5224" w:rsidRPr="000D237D" w:rsidRDefault="00F2264C" w:rsidP="000B5224">
      <w:pPr>
        <w:spacing w:after="0" w:line="480" w:lineRule="auto"/>
        <w:ind w:firstLine="720"/>
        <w:contextualSpacing/>
        <w:rPr>
          <w:ins w:id="6158" w:author="OFFM" w:date="2024-04-16T10:53:00Z"/>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w:t>
      </w:r>
      <w:ins w:id="6159" w:author="OFFM" w:date="2024-04-16T10:53:00Z">
        <w:r w:rsidRPr="000D237D">
          <w:rPr>
            <w:rFonts w:ascii="Times New Roman" w:eastAsia="Times New Roman" w:hAnsi="Times New Roman" w:cs="Times New Roman"/>
            <w:i/>
            <w:iCs/>
            <w:sz w:val="24"/>
            <w:szCs w:val="24"/>
          </w:rPr>
          <w:t>Appraisals.</w:t>
        </w:r>
        <w:r w:rsidRPr="000D237D">
          <w:rPr>
            <w:rFonts w:ascii="Times New Roman" w:eastAsia="Times New Roman" w:hAnsi="Times New Roman" w:cs="Times New Roman"/>
            <w:sz w:val="24"/>
            <w:szCs w:val="24"/>
          </w:rPr>
          <w:t xml:space="preserve"> When an appraisal of real property is required and obtained by the recipient or subrecipient, it must be</w:t>
        </w:r>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conducted by an independent appraiser (for example, certified real property appraiser or General Services Administration representative) and certified by a responsible official of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as required by the Uniform Relocation Assistance and Real Property Acquisition Policies Act of 1970, as amended, (42 U.S.C. 4601-4655) except as provided in the implementing regulations at 49 CFR part 24, “Uniform Relocation Assistance And Real Property Acquisition For Federal And Federally-Assisted Programs.” </w:t>
        </w:r>
      </w:ins>
    </w:p>
    <w:p w14:paraId="0E727B02" w14:textId="3E770A6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6160" w:author="OFFM" w:date="2024-04-16T10:53:00Z">
        <w:r w:rsidRPr="000D237D">
          <w:rPr>
            <w:rFonts w:ascii="Times New Roman" w:eastAsia="Times New Roman" w:hAnsi="Times New Roman" w:cs="Times New Roman"/>
            <w:sz w:val="24"/>
            <w:szCs w:val="24"/>
          </w:rPr>
          <w:t xml:space="preserve">(d) </w:t>
        </w:r>
      </w:ins>
      <w:r w:rsidRPr="00A63D45">
        <w:rPr>
          <w:rFonts w:ascii="Times New Roman" w:hAnsi="Times New Roman"/>
          <w:i/>
          <w:sz w:val="24"/>
        </w:rPr>
        <w:t>Disposition.</w:t>
      </w:r>
      <w:r w:rsidRPr="000D237D">
        <w:rPr>
          <w:rFonts w:ascii="Times New Roman" w:eastAsia="Times New Roman" w:hAnsi="Times New Roman" w:cs="Times New Roman"/>
          <w:sz w:val="24"/>
          <w:szCs w:val="24"/>
        </w:rPr>
        <w:t xml:space="preserve"> When real property is no longer needed for the originally</w:t>
      </w:r>
      <w:r w:rsidR="00897804">
        <w:rPr>
          <w:rFonts w:ascii="Times New Roman" w:eastAsia="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authorized purpose, the </w:t>
      </w:r>
      <w:del w:id="6161" w:author="OFFM" w:date="2024-04-16T10:53:00Z">
        <w:r w:rsidR="00817C00" w:rsidRPr="00F74592">
          <w:rPr>
            <w:rFonts w:ascii="Times New Roman" w:hAnsi="Times New Roman" w:cs="Times New Roman"/>
            <w:sz w:val="24"/>
            <w:szCs w:val="24"/>
          </w:rPr>
          <w:delText>non-Federal entity</w:delText>
        </w:r>
      </w:del>
      <w:ins w:id="6162"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obtain disposition instructions from the Federal </w:t>
      </w:r>
      <w:del w:id="6163"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The instructions must </w:t>
      </w:r>
      <w:del w:id="6164" w:author="OFFM" w:date="2024-04-16T10:53:00Z">
        <w:r w:rsidR="00817C00" w:rsidRPr="00F74592">
          <w:rPr>
            <w:rFonts w:ascii="Times New Roman" w:hAnsi="Times New Roman" w:cs="Times New Roman"/>
            <w:sz w:val="24"/>
            <w:szCs w:val="24"/>
          </w:rPr>
          <w:delText>provide for</w:delText>
        </w:r>
      </w:del>
      <w:ins w:id="6165" w:author="OFFM" w:date="2024-04-16T10:53:00Z">
        <w:r w:rsidRPr="000D237D">
          <w:rPr>
            <w:rFonts w:ascii="Times New Roman" w:eastAsia="Times New Roman" w:hAnsi="Times New Roman" w:cs="Times New Roman"/>
            <w:sz w:val="24"/>
            <w:szCs w:val="24"/>
          </w:rPr>
          <w:t>specify</w:t>
        </w:r>
      </w:ins>
      <w:r w:rsidRPr="000D237D">
        <w:rPr>
          <w:rFonts w:ascii="Times New Roman" w:eastAsia="Times New Roman" w:hAnsi="Times New Roman" w:cs="Times New Roman"/>
          <w:sz w:val="24"/>
          <w:szCs w:val="24"/>
        </w:rPr>
        <w:t xml:space="preserve"> one of the following </w:t>
      </w:r>
      <w:del w:id="6166" w:author="OFFM" w:date="2024-04-16T10:53:00Z">
        <w:r w:rsidR="00817C00" w:rsidRPr="00F74592">
          <w:rPr>
            <w:rFonts w:ascii="Times New Roman" w:hAnsi="Times New Roman" w:cs="Times New Roman"/>
            <w:sz w:val="24"/>
            <w:szCs w:val="24"/>
          </w:rPr>
          <w:delText>alternatives:</w:delText>
        </w:r>
      </w:del>
      <w:ins w:id="6167" w:author="OFFM" w:date="2024-04-16T10:53:00Z">
        <w:r w:rsidRPr="000D237D">
          <w:rPr>
            <w:rFonts w:ascii="Times New Roman" w:eastAsia="Times New Roman" w:hAnsi="Times New Roman" w:cs="Times New Roman"/>
            <w:sz w:val="24"/>
            <w:szCs w:val="24"/>
          </w:rPr>
          <w:t>disposition methods:</w:t>
        </w:r>
      </w:ins>
      <w:r w:rsidRPr="000D237D">
        <w:rPr>
          <w:rFonts w:ascii="Times New Roman" w:eastAsia="Times New Roman" w:hAnsi="Times New Roman" w:cs="Times New Roman"/>
          <w:sz w:val="24"/>
          <w:szCs w:val="24"/>
        </w:rPr>
        <w:t xml:space="preserve"> </w:t>
      </w:r>
    </w:p>
    <w:p w14:paraId="58E5B98B" w14:textId="47714DC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r w:rsidRPr="00A63D45">
        <w:rPr>
          <w:rFonts w:ascii="Times New Roman" w:hAnsi="Times New Roman"/>
          <w:i/>
          <w:sz w:val="24"/>
        </w:rPr>
        <w:t xml:space="preserve">Retain title after compensating the Federal </w:t>
      </w:r>
      <w:del w:id="6168" w:author="OFFM" w:date="2024-04-16T10:53:00Z">
        <w:r w:rsidR="00817C00" w:rsidRPr="00F74592">
          <w:rPr>
            <w:rFonts w:ascii="Times New Roman" w:hAnsi="Times New Roman" w:cs="Times New Roman"/>
            <w:sz w:val="24"/>
            <w:szCs w:val="24"/>
          </w:rPr>
          <w:delText xml:space="preserve">awarding </w:delText>
        </w:r>
      </w:del>
      <w:r w:rsidRPr="00A63D45">
        <w:rPr>
          <w:rFonts w:ascii="Times New Roman" w:hAnsi="Times New Roman"/>
          <w:i/>
          <w:sz w:val="24"/>
        </w:rPr>
        <w:t>agency</w:t>
      </w:r>
      <w:r w:rsidRPr="000D237D">
        <w:rPr>
          <w:rFonts w:ascii="Times New Roman" w:eastAsia="Times New Roman" w:hAnsi="Times New Roman" w:cs="Times New Roman"/>
          <w:sz w:val="24"/>
          <w:szCs w:val="24"/>
        </w:rPr>
        <w:t xml:space="preserve">. </w:t>
      </w:r>
      <w:del w:id="6169" w:author="OFFM" w:date="2024-04-16T10:53:00Z">
        <w:r w:rsidR="00817C00" w:rsidRPr="00F74592">
          <w:rPr>
            <w:rFonts w:ascii="Times New Roman" w:hAnsi="Times New Roman" w:cs="Times New Roman"/>
            <w:sz w:val="24"/>
            <w:szCs w:val="24"/>
          </w:rPr>
          <w:delText>The amount paid</w:delText>
        </w:r>
      </w:del>
      <w:ins w:id="6170" w:author="OFFM" w:date="2024-04-16T10:53:00Z">
        <w:r w:rsidRPr="000D237D">
          <w:rPr>
            <w:rFonts w:ascii="Times New Roman" w:eastAsia="Times New Roman" w:hAnsi="Times New Roman" w:cs="Times New Roman"/>
            <w:sz w:val="24"/>
            <w:szCs w:val="24"/>
          </w:rPr>
          <w:t xml:space="preserve">When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retains title</w:t>
        </w:r>
      </w:ins>
      <w:r w:rsidRPr="000D237D">
        <w:rPr>
          <w:rFonts w:ascii="Times New Roman" w:eastAsia="Times New Roman" w:hAnsi="Times New Roman" w:cs="Times New Roman"/>
          <w:sz w:val="24"/>
          <w:szCs w:val="24"/>
        </w:rPr>
        <w:t xml:space="preserve"> to the </w:t>
      </w:r>
      <w:ins w:id="6171" w:author="OFFM" w:date="2024-04-16T10:53:00Z">
        <w:r w:rsidRPr="000D237D">
          <w:rPr>
            <w:rFonts w:ascii="Times New Roman" w:eastAsia="Times New Roman" w:hAnsi="Times New Roman" w:cs="Times New Roman"/>
            <w:sz w:val="24"/>
            <w:szCs w:val="24"/>
          </w:rPr>
          <w:t xml:space="preserve">property, it must pay the </w:t>
        </w:r>
      </w:ins>
      <w:r w:rsidRPr="000D237D">
        <w:rPr>
          <w:rFonts w:ascii="Times New Roman" w:eastAsia="Times New Roman" w:hAnsi="Times New Roman" w:cs="Times New Roman"/>
          <w:sz w:val="24"/>
          <w:szCs w:val="24"/>
        </w:rPr>
        <w:t xml:space="preserve">Federal </w:t>
      </w:r>
      <w:del w:id="617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del w:id="6173" w:author="OFFM" w:date="2024-04-16T10:53:00Z">
        <w:r w:rsidR="00817C00" w:rsidRPr="00F74592">
          <w:rPr>
            <w:rFonts w:ascii="Times New Roman" w:hAnsi="Times New Roman" w:cs="Times New Roman"/>
            <w:sz w:val="24"/>
            <w:szCs w:val="24"/>
          </w:rPr>
          <w:delText>will be computed</w:delText>
        </w:r>
      </w:del>
      <w:ins w:id="6174" w:author="OFFM" w:date="2024-04-16T10:53:00Z">
        <w:r w:rsidRPr="000D237D">
          <w:rPr>
            <w:rFonts w:ascii="Times New Roman" w:eastAsia="Times New Roman" w:hAnsi="Times New Roman" w:cs="Times New Roman"/>
            <w:sz w:val="24"/>
            <w:szCs w:val="24"/>
          </w:rPr>
          <w:t>an amount calculated</w:t>
        </w:r>
      </w:ins>
      <w:r w:rsidRPr="000D237D">
        <w:rPr>
          <w:rFonts w:ascii="Times New Roman" w:eastAsia="Times New Roman" w:hAnsi="Times New Roman" w:cs="Times New Roman"/>
          <w:sz w:val="24"/>
          <w:szCs w:val="24"/>
        </w:rPr>
        <w:t xml:space="preserve"> by </w:t>
      </w:r>
      <w:del w:id="6175" w:author="OFFM" w:date="2024-04-16T10:53:00Z">
        <w:r w:rsidR="00817C00" w:rsidRPr="00F74592">
          <w:rPr>
            <w:rFonts w:ascii="Times New Roman" w:hAnsi="Times New Roman" w:cs="Times New Roman"/>
            <w:sz w:val="24"/>
            <w:szCs w:val="24"/>
          </w:rPr>
          <w:delText>applying</w:delText>
        </w:r>
      </w:del>
      <w:ins w:id="6176" w:author="OFFM" w:date="2024-04-16T10:53:00Z">
        <w:r w:rsidRPr="000D237D">
          <w:rPr>
            <w:rFonts w:ascii="Times New Roman" w:eastAsia="Times New Roman" w:hAnsi="Times New Roman" w:cs="Times New Roman"/>
            <w:sz w:val="24"/>
            <w:szCs w:val="24"/>
          </w:rPr>
          <w:t>multiplying</w:t>
        </w:r>
      </w:ins>
      <w:r w:rsidRPr="000D237D">
        <w:rPr>
          <w:rFonts w:ascii="Times New Roman" w:eastAsia="Times New Roman" w:hAnsi="Times New Roman" w:cs="Times New Roman"/>
          <w:sz w:val="24"/>
          <w:szCs w:val="24"/>
        </w:rPr>
        <w:t xml:space="preserve"> the</w:t>
      </w:r>
      <w:del w:id="6177" w:author="OFFM" w:date="2024-04-16T10:53:00Z">
        <w:r w:rsidR="00817C00" w:rsidRPr="00F74592">
          <w:rPr>
            <w:rFonts w:ascii="Times New Roman" w:hAnsi="Times New Roman" w:cs="Times New Roman"/>
            <w:sz w:val="24"/>
            <w:szCs w:val="24"/>
          </w:rPr>
          <w:delText xml:space="preserve"> Federal awarding agency's</w:delText>
        </w:r>
      </w:del>
      <w:r w:rsidRPr="000D237D">
        <w:rPr>
          <w:rFonts w:ascii="Times New Roman" w:eastAsia="Times New Roman" w:hAnsi="Times New Roman" w:cs="Times New Roman"/>
          <w:sz w:val="24"/>
          <w:szCs w:val="24"/>
        </w:rPr>
        <w:t xml:space="preserve"> </w:t>
      </w:r>
      <w:r w:rsidRPr="000D237D">
        <w:rPr>
          <w:rFonts w:ascii="Times New Roman" w:eastAsia="Times New Roman" w:hAnsi="Times New Roman" w:cs="Times New Roman"/>
          <w:sz w:val="24"/>
          <w:szCs w:val="24"/>
        </w:rPr>
        <w:lastRenderedPageBreak/>
        <w:t xml:space="preserve">percentage of </w:t>
      </w:r>
      <w:del w:id="6178" w:author="OFFM" w:date="2024-04-16T10:53:00Z">
        <w:r w:rsidR="00817C00" w:rsidRPr="00F74592">
          <w:rPr>
            <w:rFonts w:ascii="Times New Roman" w:hAnsi="Times New Roman" w:cs="Times New Roman"/>
            <w:sz w:val="24"/>
            <w:szCs w:val="24"/>
          </w:rPr>
          <w:delText>participation in the cost of</w:delText>
        </w:r>
      </w:del>
      <w:ins w:id="6179" w:author="OFFM" w:date="2024-04-16T10:53:00Z">
        <w:r w:rsidRPr="000D237D">
          <w:rPr>
            <w:rFonts w:ascii="Times New Roman" w:eastAsia="Times New Roman" w:hAnsi="Times New Roman" w:cs="Times New Roman"/>
            <w:sz w:val="24"/>
            <w:szCs w:val="24"/>
          </w:rPr>
          <w:t>the Federal agency’s contribution towards</w:t>
        </w:r>
      </w:ins>
      <w:r w:rsidRPr="000D237D">
        <w:rPr>
          <w:rFonts w:ascii="Times New Roman" w:eastAsia="Times New Roman" w:hAnsi="Times New Roman" w:cs="Times New Roman"/>
          <w:sz w:val="24"/>
          <w:szCs w:val="24"/>
        </w:rPr>
        <w:t xml:space="preserve"> the original purchase (and costs of any improvements) </w:t>
      </w:r>
      <w:del w:id="6180" w:author="OFFM" w:date="2024-04-16T10:53:00Z">
        <w:r w:rsidR="00817C00" w:rsidRPr="00F74592">
          <w:rPr>
            <w:rFonts w:ascii="Times New Roman" w:hAnsi="Times New Roman" w:cs="Times New Roman"/>
            <w:sz w:val="24"/>
            <w:szCs w:val="24"/>
          </w:rPr>
          <w:delText>to</w:delText>
        </w:r>
      </w:del>
      <w:ins w:id="6181" w:author="OFFM" w:date="2024-04-16T10:53:00Z">
        <w:r w:rsidRPr="000D237D">
          <w:rPr>
            <w:rFonts w:ascii="Times New Roman" w:eastAsia="Times New Roman" w:hAnsi="Times New Roman" w:cs="Times New Roman"/>
            <w:sz w:val="24"/>
            <w:szCs w:val="24"/>
          </w:rPr>
          <w:t>by</w:t>
        </w:r>
      </w:ins>
      <w:r w:rsidRPr="000D237D">
        <w:rPr>
          <w:rFonts w:ascii="Times New Roman" w:eastAsia="Times New Roman" w:hAnsi="Times New Roman" w:cs="Times New Roman"/>
          <w:sz w:val="24"/>
          <w:szCs w:val="24"/>
        </w:rPr>
        <w:t xml:space="preserve"> the</w:t>
      </w:r>
      <w:ins w:id="6182" w:author="OFFM" w:date="2024-04-16T10:53:00Z">
        <w:r w:rsidRPr="000D237D">
          <w:rPr>
            <w:rFonts w:ascii="Times New Roman" w:eastAsia="Times New Roman" w:hAnsi="Times New Roman" w:cs="Times New Roman"/>
            <w:sz w:val="24"/>
            <w:szCs w:val="24"/>
          </w:rPr>
          <w:t xml:space="preserve"> current</w:t>
        </w:r>
      </w:ins>
      <w:r w:rsidRPr="000D237D">
        <w:rPr>
          <w:rFonts w:ascii="Times New Roman" w:eastAsia="Times New Roman" w:hAnsi="Times New Roman" w:cs="Times New Roman"/>
          <w:sz w:val="24"/>
          <w:szCs w:val="24"/>
        </w:rPr>
        <w:t xml:space="preserve"> fair market value of the property. However, in </w:t>
      </w:r>
      <w:del w:id="6183" w:author="OFFM" w:date="2024-04-16T10:53:00Z">
        <w:r w:rsidR="00817C00" w:rsidRPr="00F74592">
          <w:rPr>
            <w:rFonts w:ascii="Times New Roman" w:hAnsi="Times New Roman" w:cs="Times New Roman"/>
            <w:sz w:val="24"/>
            <w:szCs w:val="24"/>
          </w:rPr>
          <w:delText xml:space="preserve">those </w:delText>
        </w:r>
      </w:del>
      <w:r w:rsidRPr="000D237D">
        <w:rPr>
          <w:rFonts w:ascii="Times New Roman" w:eastAsia="Times New Roman" w:hAnsi="Times New Roman" w:cs="Times New Roman"/>
          <w:sz w:val="24"/>
          <w:szCs w:val="24"/>
        </w:rPr>
        <w:t xml:space="preserve">situations where the </w:t>
      </w:r>
      <w:del w:id="6184" w:author="OFFM" w:date="2024-04-16T10:53:00Z">
        <w:r w:rsidR="00817C00" w:rsidRPr="00F74592">
          <w:rPr>
            <w:rFonts w:ascii="Times New Roman" w:hAnsi="Times New Roman" w:cs="Times New Roman"/>
            <w:sz w:val="24"/>
            <w:szCs w:val="24"/>
          </w:rPr>
          <w:delText>non-Federal entity</w:delText>
        </w:r>
      </w:del>
      <w:ins w:id="6185"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is disposing of real property acquired or improved with </w:t>
      </w:r>
      <w:del w:id="6186" w:author="OFFM" w:date="2024-04-16T10:53:00Z">
        <w:r w:rsidR="00817C00" w:rsidRPr="00F74592">
          <w:rPr>
            <w:rFonts w:ascii="Times New Roman" w:hAnsi="Times New Roman" w:cs="Times New Roman"/>
            <w:sz w:val="24"/>
            <w:szCs w:val="24"/>
          </w:rPr>
          <w:delText>a</w:delText>
        </w:r>
      </w:del>
      <w:ins w:id="6187"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and acquiring replacement real property under the same Federal award, the net proceeds from the disposition may be used as an offset to the cost of the replacement property. </w:t>
      </w:r>
    </w:p>
    <w:p w14:paraId="000BDDB8" w14:textId="5B80C24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r w:rsidRPr="00A63D45">
        <w:rPr>
          <w:rFonts w:ascii="Times New Roman" w:hAnsi="Times New Roman"/>
          <w:i/>
          <w:sz w:val="24"/>
        </w:rPr>
        <w:t xml:space="preserve">Sell the property and compensate the Federal </w:t>
      </w:r>
      <w:del w:id="6188" w:author="OFFM" w:date="2024-04-16T10:53:00Z">
        <w:r w:rsidR="00817C00" w:rsidRPr="00F74592">
          <w:rPr>
            <w:rFonts w:ascii="Times New Roman" w:hAnsi="Times New Roman" w:cs="Times New Roman"/>
            <w:sz w:val="24"/>
            <w:szCs w:val="24"/>
          </w:rPr>
          <w:delText xml:space="preserve">awarding </w:delText>
        </w:r>
      </w:del>
      <w:r w:rsidRPr="00A63D45">
        <w:rPr>
          <w:rFonts w:ascii="Times New Roman" w:hAnsi="Times New Roman"/>
          <w:i/>
          <w:sz w:val="24"/>
        </w:rPr>
        <w:t>agency</w:t>
      </w:r>
      <w:r w:rsidRPr="000D237D">
        <w:rPr>
          <w:rFonts w:ascii="Times New Roman" w:eastAsia="Times New Roman" w:hAnsi="Times New Roman" w:cs="Times New Roman"/>
          <w:sz w:val="24"/>
          <w:szCs w:val="24"/>
        </w:rPr>
        <w:t xml:space="preserve">. </w:t>
      </w:r>
      <w:del w:id="6189" w:author="OFFM" w:date="2024-04-16T10:53:00Z">
        <w:r w:rsidR="00817C00" w:rsidRPr="00F74592">
          <w:rPr>
            <w:rFonts w:ascii="Times New Roman" w:hAnsi="Times New Roman" w:cs="Times New Roman"/>
            <w:sz w:val="24"/>
            <w:szCs w:val="24"/>
          </w:rPr>
          <w:delText>The amount due to</w:delText>
        </w:r>
      </w:del>
      <w:ins w:id="6190" w:author="OFFM" w:date="2024-04-16T10:53:00Z">
        <w:r w:rsidRPr="000D237D">
          <w:rPr>
            <w:rFonts w:ascii="Times New Roman" w:eastAsia="Times New Roman" w:hAnsi="Times New Roman" w:cs="Times New Roman"/>
            <w:sz w:val="24"/>
            <w:szCs w:val="24"/>
          </w:rPr>
          <w:t>When a recipient</w:t>
        </w:r>
        <w:r w:rsidRPr="000D237D">
          <w:rPr>
            <w:rFonts w:ascii="Times New Roman" w:hAnsi="Times New Roman" w:cs="Times New Roman"/>
            <w:sz w:val="24"/>
            <w:szCs w:val="24"/>
          </w:rPr>
          <w:t xml:space="preserve"> or subrecipient </w:t>
        </w:r>
        <w:r w:rsidRPr="000D237D">
          <w:rPr>
            <w:rFonts w:ascii="Times New Roman" w:eastAsia="Times New Roman" w:hAnsi="Times New Roman" w:cs="Times New Roman"/>
            <w:sz w:val="24"/>
            <w:szCs w:val="24"/>
          </w:rPr>
          <w:t>sells the property, it must pay</w:t>
        </w:r>
      </w:ins>
      <w:r w:rsidRPr="000D237D">
        <w:rPr>
          <w:rFonts w:ascii="Times New Roman" w:eastAsia="Times New Roman" w:hAnsi="Times New Roman" w:cs="Times New Roman"/>
          <w:sz w:val="24"/>
          <w:szCs w:val="24"/>
        </w:rPr>
        <w:t xml:space="preserve"> the Federal </w:t>
      </w:r>
      <w:del w:id="6191"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del w:id="6192" w:author="OFFM" w:date="2024-04-16T10:53:00Z">
        <w:r w:rsidR="00817C00" w:rsidRPr="00F74592">
          <w:rPr>
            <w:rFonts w:ascii="Times New Roman" w:hAnsi="Times New Roman" w:cs="Times New Roman"/>
            <w:sz w:val="24"/>
            <w:szCs w:val="24"/>
          </w:rPr>
          <w:delText>will be</w:delText>
        </w:r>
      </w:del>
      <w:ins w:id="6193" w:author="OFFM" w:date="2024-04-16T10:53:00Z">
        <w:r w:rsidRPr="000D237D">
          <w:rPr>
            <w:rFonts w:ascii="Times New Roman" w:eastAsia="Times New Roman" w:hAnsi="Times New Roman" w:cs="Times New Roman"/>
            <w:sz w:val="24"/>
            <w:szCs w:val="24"/>
          </w:rPr>
          <w:t>an amount</w:t>
        </w:r>
      </w:ins>
      <w:r w:rsidRPr="000D237D">
        <w:rPr>
          <w:rFonts w:ascii="Times New Roman" w:eastAsia="Times New Roman" w:hAnsi="Times New Roman" w:cs="Times New Roman"/>
          <w:sz w:val="24"/>
          <w:szCs w:val="24"/>
        </w:rPr>
        <w:t xml:space="preserve"> calculated by </w:t>
      </w:r>
      <w:del w:id="6194" w:author="OFFM" w:date="2024-04-16T10:53:00Z">
        <w:r w:rsidR="00817C00" w:rsidRPr="00F74592">
          <w:rPr>
            <w:rFonts w:ascii="Times New Roman" w:hAnsi="Times New Roman" w:cs="Times New Roman"/>
            <w:sz w:val="24"/>
            <w:szCs w:val="24"/>
          </w:rPr>
          <w:delText>applying</w:delText>
        </w:r>
      </w:del>
      <w:ins w:id="6195" w:author="OFFM" w:date="2024-04-16T10:53:00Z">
        <w:r w:rsidRPr="000D237D">
          <w:rPr>
            <w:rFonts w:ascii="Times New Roman" w:eastAsia="Times New Roman" w:hAnsi="Times New Roman" w:cs="Times New Roman"/>
            <w:sz w:val="24"/>
            <w:szCs w:val="24"/>
          </w:rPr>
          <w:t>multiplying</w:t>
        </w:r>
      </w:ins>
      <w:r w:rsidRPr="000D237D">
        <w:rPr>
          <w:rFonts w:ascii="Times New Roman" w:eastAsia="Times New Roman" w:hAnsi="Times New Roman" w:cs="Times New Roman"/>
          <w:sz w:val="24"/>
          <w:szCs w:val="24"/>
        </w:rPr>
        <w:t xml:space="preserve"> the </w:t>
      </w:r>
      <w:del w:id="6196" w:author="OFFM" w:date="2024-04-16T10:53:00Z">
        <w:r w:rsidR="00817C00" w:rsidRPr="00F74592">
          <w:rPr>
            <w:rFonts w:ascii="Times New Roman" w:hAnsi="Times New Roman" w:cs="Times New Roman"/>
            <w:sz w:val="24"/>
            <w:szCs w:val="24"/>
          </w:rPr>
          <w:delText xml:space="preserve">Federal awarding agency's </w:delText>
        </w:r>
      </w:del>
      <w:r w:rsidRPr="000D237D">
        <w:rPr>
          <w:rFonts w:ascii="Times New Roman" w:eastAsia="Times New Roman" w:hAnsi="Times New Roman" w:cs="Times New Roman"/>
          <w:sz w:val="24"/>
          <w:szCs w:val="24"/>
        </w:rPr>
        <w:t xml:space="preserve">percentage of </w:t>
      </w:r>
      <w:del w:id="6197" w:author="OFFM" w:date="2024-04-16T10:53:00Z">
        <w:r w:rsidR="00817C00" w:rsidRPr="00F74592">
          <w:rPr>
            <w:rFonts w:ascii="Times New Roman" w:hAnsi="Times New Roman" w:cs="Times New Roman"/>
            <w:sz w:val="24"/>
            <w:szCs w:val="24"/>
          </w:rPr>
          <w:delText>participation in the cost of</w:delText>
        </w:r>
      </w:del>
      <w:ins w:id="6198" w:author="OFFM" w:date="2024-04-16T10:53:00Z">
        <w:r w:rsidRPr="000D237D">
          <w:rPr>
            <w:rFonts w:ascii="Times New Roman" w:eastAsia="Times New Roman" w:hAnsi="Times New Roman" w:cs="Times New Roman"/>
            <w:sz w:val="24"/>
            <w:szCs w:val="24"/>
          </w:rPr>
          <w:t>the Federal agency’s contribution towards</w:t>
        </w:r>
      </w:ins>
      <w:r w:rsidRPr="000D237D">
        <w:rPr>
          <w:rFonts w:ascii="Times New Roman" w:eastAsia="Times New Roman" w:hAnsi="Times New Roman" w:cs="Times New Roman"/>
          <w:sz w:val="24"/>
          <w:szCs w:val="24"/>
        </w:rPr>
        <w:t xml:space="preserve"> the original purchase (and cost of any improvements) </w:t>
      </w:r>
      <w:del w:id="6199" w:author="OFFM" w:date="2024-04-16T10:53:00Z">
        <w:r w:rsidR="00817C00" w:rsidRPr="00F74592">
          <w:rPr>
            <w:rFonts w:ascii="Times New Roman" w:hAnsi="Times New Roman" w:cs="Times New Roman"/>
            <w:sz w:val="24"/>
            <w:szCs w:val="24"/>
          </w:rPr>
          <w:delText>to</w:delText>
        </w:r>
      </w:del>
      <w:ins w:id="6200" w:author="OFFM" w:date="2024-04-16T10:53:00Z">
        <w:r w:rsidRPr="000D237D">
          <w:rPr>
            <w:rFonts w:ascii="Times New Roman" w:eastAsia="Times New Roman" w:hAnsi="Times New Roman" w:cs="Times New Roman"/>
            <w:sz w:val="24"/>
            <w:szCs w:val="24"/>
          </w:rPr>
          <w:t>by</w:t>
        </w:r>
      </w:ins>
      <w:r w:rsidRPr="000D237D">
        <w:rPr>
          <w:rFonts w:ascii="Times New Roman" w:eastAsia="Times New Roman" w:hAnsi="Times New Roman" w:cs="Times New Roman"/>
          <w:sz w:val="24"/>
          <w:szCs w:val="24"/>
        </w:rPr>
        <w:t xml:space="preserve"> the proceeds of the sale after </w:t>
      </w:r>
      <w:del w:id="6201" w:author="OFFM" w:date="2024-04-16T10:53:00Z">
        <w:r w:rsidR="00817C00" w:rsidRPr="00F74592">
          <w:rPr>
            <w:rFonts w:ascii="Times New Roman" w:hAnsi="Times New Roman" w:cs="Times New Roman"/>
            <w:sz w:val="24"/>
            <w:szCs w:val="24"/>
          </w:rPr>
          <w:delText>deduction of</w:delText>
        </w:r>
      </w:del>
      <w:ins w:id="6202" w:author="OFFM" w:date="2024-04-16T10:53:00Z">
        <w:r w:rsidRPr="000D237D">
          <w:rPr>
            <w:rFonts w:ascii="Times New Roman" w:eastAsia="Times New Roman" w:hAnsi="Times New Roman" w:cs="Times New Roman"/>
            <w:sz w:val="24"/>
            <w:szCs w:val="24"/>
          </w:rPr>
          <w:t>deducting</w:t>
        </w:r>
      </w:ins>
      <w:r w:rsidRPr="000D237D">
        <w:rPr>
          <w:rFonts w:ascii="Times New Roman" w:eastAsia="Times New Roman" w:hAnsi="Times New Roman" w:cs="Times New Roman"/>
          <w:sz w:val="24"/>
          <w:szCs w:val="24"/>
        </w:rPr>
        <w:t xml:space="preserve"> any actual and reasonable </w:t>
      </w:r>
      <w:del w:id="6203" w:author="OFFM" w:date="2024-04-16T10:53:00Z">
        <w:r w:rsidR="00817C00" w:rsidRPr="00F74592">
          <w:rPr>
            <w:rFonts w:ascii="Times New Roman" w:hAnsi="Times New Roman" w:cs="Times New Roman"/>
            <w:sz w:val="24"/>
            <w:szCs w:val="24"/>
          </w:rPr>
          <w:delText xml:space="preserve">selling and fixing-up </w:delText>
        </w:r>
      </w:del>
      <w:r w:rsidRPr="000D237D">
        <w:rPr>
          <w:rFonts w:ascii="Times New Roman" w:eastAsia="Times New Roman" w:hAnsi="Times New Roman" w:cs="Times New Roman"/>
          <w:sz w:val="24"/>
          <w:szCs w:val="24"/>
        </w:rPr>
        <w:t>expenses</w:t>
      </w:r>
      <w:del w:id="6204" w:author="OFFM" w:date="2024-04-16T10:53:00Z">
        <w:r w:rsidR="00817C00" w:rsidRPr="00F74592">
          <w:rPr>
            <w:rFonts w:ascii="Times New Roman" w:hAnsi="Times New Roman" w:cs="Times New Roman"/>
            <w:sz w:val="24"/>
            <w:szCs w:val="24"/>
          </w:rPr>
          <w:delText>. If</w:delText>
        </w:r>
      </w:del>
      <w:ins w:id="6205" w:author="OFFM" w:date="2024-04-16T10:53:00Z">
        <w:r w:rsidRPr="000D237D">
          <w:rPr>
            <w:rFonts w:ascii="Times New Roman" w:eastAsia="Times New Roman" w:hAnsi="Times New Roman" w:cs="Times New Roman"/>
            <w:sz w:val="24"/>
            <w:szCs w:val="24"/>
          </w:rPr>
          <w:t xml:space="preserve"> paid to sell or fix up the property for sale. When</w:t>
        </w:r>
      </w:ins>
      <w:r w:rsidRPr="000D237D">
        <w:rPr>
          <w:rFonts w:ascii="Times New Roman" w:eastAsia="Times New Roman" w:hAnsi="Times New Roman" w:cs="Times New Roman"/>
          <w:sz w:val="24"/>
          <w:szCs w:val="24"/>
        </w:rPr>
        <w:t xml:space="preserve"> the Federal award has not been closed out, the net proceeds from </w:t>
      </w:r>
      <w:ins w:id="6206"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sale may be offset against the original cost of the property. When</w:t>
      </w:r>
      <w:del w:id="6207" w:author="OFFM" w:date="2024-04-16T10:53:00Z">
        <w:r w:rsidR="00817C00" w:rsidRPr="00F74592">
          <w:rPr>
            <w:rFonts w:ascii="Times New Roman" w:hAnsi="Times New Roman" w:cs="Times New Roman"/>
            <w:sz w:val="24"/>
            <w:szCs w:val="24"/>
          </w:rPr>
          <w:delText xml:space="preserve"> the non-Federal entity is</w:delText>
        </w:r>
      </w:del>
      <w:r w:rsidRPr="000D237D">
        <w:rPr>
          <w:rFonts w:ascii="Times New Roman" w:eastAsia="Times New Roman" w:hAnsi="Times New Roman" w:cs="Times New Roman"/>
          <w:sz w:val="24"/>
          <w:szCs w:val="24"/>
        </w:rPr>
        <w:t xml:space="preserve"> directed to sell </w:t>
      </w:r>
      <w:del w:id="6208" w:author="OFFM" w:date="2024-04-16T10:53:00Z">
        <w:r w:rsidR="00817C00" w:rsidRPr="00F74592">
          <w:rPr>
            <w:rFonts w:ascii="Times New Roman" w:hAnsi="Times New Roman" w:cs="Times New Roman"/>
            <w:sz w:val="24"/>
            <w:szCs w:val="24"/>
          </w:rPr>
          <w:delText>property, sales</w:delText>
        </w:r>
      </w:del>
      <w:ins w:id="6209" w:author="OFFM" w:date="2024-04-16T10:53:00Z">
        <w:r w:rsidRPr="000D237D">
          <w:rPr>
            <w:rFonts w:ascii="Times New Roman" w:eastAsia="Times New Roman" w:hAnsi="Times New Roman" w:cs="Times New Roman"/>
            <w:sz w:val="24"/>
            <w:szCs w:val="24"/>
          </w:rPr>
          <w:t xml:space="preserve">the property,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must sell the property utilizing</w:t>
        </w:r>
      </w:ins>
      <w:r w:rsidRPr="000D237D">
        <w:rPr>
          <w:rFonts w:ascii="Times New Roman" w:eastAsia="Times New Roman" w:hAnsi="Times New Roman" w:cs="Times New Roman"/>
          <w:sz w:val="24"/>
          <w:szCs w:val="24"/>
        </w:rPr>
        <w:t xml:space="preserve"> procedures </w:t>
      </w:r>
      <w:del w:id="6210" w:author="OFFM" w:date="2024-04-16T10:53:00Z">
        <w:r w:rsidR="00817C00" w:rsidRPr="00F74592">
          <w:rPr>
            <w:rFonts w:ascii="Times New Roman" w:hAnsi="Times New Roman" w:cs="Times New Roman"/>
            <w:sz w:val="24"/>
            <w:szCs w:val="24"/>
          </w:rPr>
          <w:delText xml:space="preserve">must be followed </w:delText>
        </w:r>
      </w:del>
      <w:r w:rsidRPr="000D237D">
        <w:rPr>
          <w:rFonts w:ascii="Times New Roman" w:eastAsia="Times New Roman" w:hAnsi="Times New Roman" w:cs="Times New Roman"/>
          <w:sz w:val="24"/>
          <w:szCs w:val="24"/>
        </w:rPr>
        <w:t xml:space="preserve">that provide for competition to the extent practicable and </w:t>
      </w:r>
      <w:ins w:id="6211" w:author="OFFM" w:date="2024-04-16T10:53:00Z">
        <w:r w:rsidRPr="000D237D">
          <w:rPr>
            <w:rFonts w:ascii="Times New Roman" w:eastAsia="Times New Roman" w:hAnsi="Times New Roman" w:cs="Times New Roman"/>
            <w:sz w:val="24"/>
            <w:szCs w:val="24"/>
          </w:rPr>
          <w:t xml:space="preserve">that </w:t>
        </w:r>
      </w:ins>
      <w:r w:rsidRPr="000D237D">
        <w:rPr>
          <w:rFonts w:ascii="Times New Roman" w:eastAsia="Times New Roman" w:hAnsi="Times New Roman" w:cs="Times New Roman"/>
          <w:sz w:val="24"/>
          <w:szCs w:val="24"/>
        </w:rPr>
        <w:t xml:space="preserve">result in the highest possible return. </w:t>
      </w:r>
    </w:p>
    <w:p w14:paraId="6245959D" w14:textId="5C20371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w:t>
      </w:r>
      <w:r w:rsidRPr="00A63D45">
        <w:rPr>
          <w:rFonts w:ascii="Times New Roman" w:hAnsi="Times New Roman"/>
          <w:i/>
          <w:sz w:val="24"/>
        </w:rPr>
        <w:t xml:space="preserve">Transfer title to the Federal </w:t>
      </w:r>
      <w:del w:id="6212" w:author="OFFM" w:date="2024-04-16T10:53:00Z">
        <w:r w:rsidR="00817C00" w:rsidRPr="00F74592">
          <w:rPr>
            <w:rFonts w:ascii="Times New Roman" w:hAnsi="Times New Roman" w:cs="Times New Roman"/>
            <w:sz w:val="24"/>
            <w:szCs w:val="24"/>
          </w:rPr>
          <w:delText xml:space="preserve">awarding </w:delText>
        </w:r>
      </w:del>
      <w:r w:rsidRPr="00A63D45">
        <w:rPr>
          <w:rFonts w:ascii="Times New Roman" w:hAnsi="Times New Roman"/>
          <w:i/>
          <w:sz w:val="24"/>
        </w:rPr>
        <w:t xml:space="preserve">agency or </w:t>
      </w:r>
      <w:del w:id="6213" w:author="OFFM" w:date="2024-04-16T10:53:00Z">
        <w:r w:rsidR="00817C00" w:rsidRPr="00F74592">
          <w:rPr>
            <w:rFonts w:ascii="Times New Roman" w:hAnsi="Times New Roman" w:cs="Times New Roman"/>
            <w:sz w:val="24"/>
            <w:szCs w:val="24"/>
          </w:rPr>
          <w:delText xml:space="preserve">to </w:delText>
        </w:r>
      </w:del>
      <w:r w:rsidRPr="00A63D45">
        <w:rPr>
          <w:rFonts w:ascii="Times New Roman" w:hAnsi="Times New Roman"/>
          <w:i/>
          <w:sz w:val="24"/>
        </w:rPr>
        <w:t xml:space="preserve">a third party designated/approved by the Federal </w:t>
      </w:r>
      <w:del w:id="6214" w:author="OFFM" w:date="2024-04-16T10:53:00Z">
        <w:r w:rsidR="00817C00" w:rsidRPr="00F74592">
          <w:rPr>
            <w:rFonts w:ascii="Times New Roman" w:hAnsi="Times New Roman" w:cs="Times New Roman"/>
            <w:sz w:val="24"/>
            <w:szCs w:val="24"/>
          </w:rPr>
          <w:delText xml:space="preserve">awarding </w:delText>
        </w:r>
      </w:del>
      <w:r w:rsidRPr="00A63D45">
        <w:rPr>
          <w:rFonts w:ascii="Times New Roman" w:hAnsi="Times New Roman"/>
          <w:i/>
          <w:sz w:val="24"/>
        </w:rPr>
        <w:t>agency</w:t>
      </w:r>
      <w:r w:rsidRPr="000D237D">
        <w:rPr>
          <w:rFonts w:ascii="Times New Roman" w:eastAsia="Times New Roman" w:hAnsi="Times New Roman" w:cs="Times New Roman"/>
          <w:sz w:val="24"/>
          <w:szCs w:val="24"/>
        </w:rPr>
        <w:t xml:space="preserve">. </w:t>
      </w:r>
      <w:del w:id="6215" w:author="OFFM" w:date="2024-04-16T10:53:00Z">
        <w:r w:rsidR="00817C00" w:rsidRPr="00F74592">
          <w:rPr>
            <w:rFonts w:ascii="Times New Roman" w:hAnsi="Times New Roman" w:cs="Times New Roman"/>
            <w:sz w:val="24"/>
            <w:szCs w:val="24"/>
          </w:rPr>
          <w:delText>The non-</w:delText>
        </w:r>
      </w:del>
      <w:ins w:id="6216" w:author="OFFM" w:date="2024-04-16T10:53:00Z">
        <w:r w:rsidRPr="000D237D">
          <w:rPr>
            <w:rFonts w:ascii="Times New Roman" w:eastAsia="Times New Roman" w:hAnsi="Times New Roman" w:cs="Times New Roman"/>
            <w:sz w:val="24"/>
            <w:szCs w:val="24"/>
          </w:rPr>
          <w:t>When a recipient</w:t>
        </w:r>
        <w:r w:rsidRPr="000D237D">
          <w:rPr>
            <w:rFonts w:ascii="Times New Roman" w:hAnsi="Times New Roman" w:cs="Times New Roman"/>
            <w:sz w:val="24"/>
            <w:szCs w:val="24"/>
          </w:rPr>
          <w:t xml:space="preserve"> or subrecipient </w:t>
        </w:r>
        <w:r w:rsidRPr="000D237D">
          <w:rPr>
            <w:rFonts w:ascii="Times New Roman" w:eastAsia="Times New Roman" w:hAnsi="Times New Roman" w:cs="Times New Roman"/>
            <w:sz w:val="24"/>
            <w:szCs w:val="24"/>
          </w:rPr>
          <w:t xml:space="preserve">transfers title to the property to a Federal agency or third party designated or approved by the </w:t>
        </w:r>
      </w:ins>
      <w:r w:rsidRPr="000D237D">
        <w:rPr>
          <w:rFonts w:ascii="Times New Roman" w:eastAsia="Times New Roman" w:hAnsi="Times New Roman" w:cs="Times New Roman"/>
          <w:sz w:val="24"/>
          <w:szCs w:val="24"/>
        </w:rPr>
        <w:t xml:space="preserve">Federal </w:t>
      </w:r>
      <w:del w:id="6217" w:author="OFFM" w:date="2024-04-16T10:53:00Z">
        <w:r w:rsidR="00817C00" w:rsidRPr="00F74592">
          <w:rPr>
            <w:rFonts w:ascii="Times New Roman" w:hAnsi="Times New Roman" w:cs="Times New Roman"/>
            <w:sz w:val="24"/>
            <w:szCs w:val="24"/>
          </w:rPr>
          <w:delText xml:space="preserve">entity </w:delText>
        </w:r>
      </w:del>
      <w:ins w:id="6218" w:author="OFFM" w:date="2024-04-16T10:53:00Z">
        <w:r w:rsidRPr="000D237D">
          <w:rPr>
            <w:rFonts w:ascii="Times New Roman" w:eastAsia="Times New Roman" w:hAnsi="Times New Roman" w:cs="Times New Roman"/>
            <w:sz w:val="24"/>
            <w:szCs w:val="24"/>
          </w:rPr>
          <w:t xml:space="preserve">agency, the </w:t>
        </w:r>
        <w:r w:rsidRPr="000D237D">
          <w:rPr>
            <w:rFonts w:ascii="Times New Roman" w:hAnsi="Times New Roman" w:cs="Times New Roman"/>
            <w:sz w:val="24"/>
            <w:szCs w:val="24"/>
          </w:rPr>
          <w:t xml:space="preserve">recipient or subrecipient </w:t>
        </w:r>
      </w:ins>
      <w:r w:rsidRPr="000D237D">
        <w:rPr>
          <w:rFonts w:ascii="Times New Roman" w:eastAsia="Times New Roman" w:hAnsi="Times New Roman" w:cs="Times New Roman"/>
          <w:sz w:val="24"/>
          <w:szCs w:val="24"/>
        </w:rPr>
        <w:t xml:space="preserve">is entitled to be paid an amount calculated by </w:t>
      </w:r>
      <w:del w:id="6219" w:author="OFFM" w:date="2024-04-16T10:53:00Z">
        <w:r w:rsidR="00817C00" w:rsidRPr="00F74592">
          <w:rPr>
            <w:rFonts w:ascii="Times New Roman" w:hAnsi="Times New Roman" w:cs="Times New Roman"/>
            <w:sz w:val="24"/>
            <w:szCs w:val="24"/>
          </w:rPr>
          <w:delText>applying</w:delText>
        </w:r>
      </w:del>
      <w:ins w:id="6220" w:author="OFFM" w:date="2024-04-16T10:53:00Z">
        <w:r w:rsidRPr="000D237D">
          <w:rPr>
            <w:rFonts w:ascii="Times New Roman" w:eastAsia="Times New Roman" w:hAnsi="Times New Roman" w:cs="Times New Roman"/>
            <w:sz w:val="24"/>
            <w:szCs w:val="24"/>
          </w:rPr>
          <w:t>multiplying</w:t>
        </w:r>
      </w:ins>
      <w:r w:rsidRPr="000D237D">
        <w:rPr>
          <w:rFonts w:ascii="Times New Roman" w:eastAsia="Times New Roman" w:hAnsi="Times New Roman" w:cs="Times New Roman"/>
          <w:sz w:val="24"/>
          <w:szCs w:val="24"/>
        </w:rPr>
        <w:t xml:space="preserve"> the</w:t>
      </w:r>
      <w:del w:id="6221" w:author="OFFM" w:date="2024-04-16T10:53:00Z">
        <w:r w:rsidR="00817C00" w:rsidRPr="00F74592">
          <w:rPr>
            <w:rFonts w:ascii="Times New Roman" w:hAnsi="Times New Roman" w:cs="Times New Roman"/>
            <w:sz w:val="24"/>
            <w:szCs w:val="24"/>
          </w:rPr>
          <w:delText xml:space="preserve"> non-Federal entity's</w:delText>
        </w:r>
      </w:del>
      <w:r w:rsidRPr="000D237D">
        <w:rPr>
          <w:rFonts w:ascii="Times New Roman" w:eastAsia="Times New Roman" w:hAnsi="Times New Roman" w:cs="Times New Roman"/>
          <w:sz w:val="24"/>
          <w:szCs w:val="24"/>
        </w:rPr>
        <w:t xml:space="preserve"> percentage of </w:t>
      </w:r>
      <w:del w:id="6222" w:author="OFFM" w:date="2024-04-16T10:53:00Z">
        <w:r w:rsidR="00817C00" w:rsidRPr="00F74592">
          <w:rPr>
            <w:rFonts w:ascii="Times New Roman" w:hAnsi="Times New Roman" w:cs="Times New Roman"/>
            <w:sz w:val="24"/>
            <w:szCs w:val="24"/>
          </w:rPr>
          <w:delText>participation in the</w:delText>
        </w:r>
      </w:del>
      <w:ins w:id="6223"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 xml:space="preserve">recipient’s or subrecipient’s </w:t>
        </w:r>
        <w:r w:rsidRPr="000D237D">
          <w:rPr>
            <w:rFonts w:ascii="Times New Roman" w:eastAsia="Times New Roman" w:hAnsi="Times New Roman" w:cs="Times New Roman"/>
            <w:sz w:val="24"/>
            <w:szCs w:val="24"/>
          </w:rPr>
          <w:t>contribution towards the original</w:t>
        </w:r>
      </w:ins>
      <w:r w:rsidRPr="000D237D">
        <w:rPr>
          <w:rFonts w:ascii="Times New Roman" w:eastAsia="Times New Roman" w:hAnsi="Times New Roman" w:cs="Times New Roman"/>
          <w:sz w:val="24"/>
          <w:szCs w:val="24"/>
        </w:rPr>
        <w:t xml:space="preserve"> purchase of the real property (and cost of any improvements) </w:t>
      </w:r>
      <w:del w:id="6224" w:author="OFFM" w:date="2024-04-16T10:53:00Z">
        <w:r w:rsidR="00817C00" w:rsidRPr="00F74592">
          <w:rPr>
            <w:rFonts w:ascii="Times New Roman" w:hAnsi="Times New Roman" w:cs="Times New Roman"/>
            <w:sz w:val="24"/>
            <w:szCs w:val="24"/>
          </w:rPr>
          <w:delText>to</w:delText>
        </w:r>
      </w:del>
      <w:ins w:id="6225" w:author="OFFM" w:date="2024-04-16T10:53:00Z">
        <w:r w:rsidRPr="000D237D">
          <w:rPr>
            <w:rFonts w:ascii="Times New Roman" w:eastAsia="Times New Roman" w:hAnsi="Times New Roman" w:cs="Times New Roman"/>
            <w:sz w:val="24"/>
            <w:szCs w:val="24"/>
          </w:rPr>
          <w:t>by</w:t>
        </w:r>
      </w:ins>
      <w:r w:rsidRPr="000D237D">
        <w:rPr>
          <w:rFonts w:ascii="Times New Roman" w:eastAsia="Times New Roman" w:hAnsi="Times New Roman" w:cs="Times New Roman"/>
          <w:sz w:val="24"/>
          <w:szCs w:val="24"/>
        </w:rPr>
        <w:t xml:space="preserve"> the current fair market value of the property. </w:t>
      </w:r>
    </w:p>
    <w:p w14:paraId="2289839A" w14:textId="5AED71F3"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200.312 Federally</w:t>
      </w:r>
      <w:del w:id="6226" w:author="OFFM" w:date="2024-04-16T10:53:00Z">
        <w:r w:rsidR="00817C00" w:rsidRPr="00F74592">
          <w:rPr>
            <w:rFonts w:ascii="Times New Roman" w:hAnsi="Times New Roman" w:cs="Times New Roman"/>
            <w:b/>
            <w:bCs/>
            <w:sz w:val="24"/>
            <w:szCs w:val="24"/>
          </w:rPr>
          <w:delText>-</w:delText>
        </w:r>
      </w:del>
      <w:ins w:id="6227" w:author="OFFM" w:date="2024-04-16T10:53:00Z">
        <w:r w:rsidRPr="000D237D">
          <w:rPr>
            <w:rFonts w:ascii="Times New Roman" w:eastAsia="Times New Roman" w:hAnsi="Times New Roman" w:cs="Times New Roman"/>
            <w:b/>
            <w:bCs/>
            <w:sz w:val="24"/>
            <w:szCs w:val="24"/>
          </w:rPr>
          <w:t xml:space="preserve"> </w:t>
        </w:r>
      </w:ins>
      <w:r w:rsidRPr="000D237D">
        <w:rPr>
          <w:rFonts w:ascii="Times New Roman" w:eastAsia="Times New Roman" w:hAnsi="Times New Roman" w:cs="Times New Roman"/>
          <w:b/>
          <w:bCs/>
          <w:sz w:val="24"/>
          <w:szCs w:val="24"/>
        </w:rPr>
        <w:t>owned and exempt property.</w:t>
      </w:r>
    </w:p>
    <w:p w14:paraId="108A6AB6" w14:textId="2B3A648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(a) Title to </w:t>
      </w:r>
      <w:del w:id="6228" w:author="OFFM" w:date="2024-04-16T10:53:00Z">
        <w:r w:rsidR="00817C00" w:rsidRPr="00F74592">
          <w:rPr>
            <w:rFonts w:ascii="Times New Roman" w:hAnsi="Times New Roman" w:cs="Times New Roman"/>
            <w:sz w:val="24"/>
            <w:szCs w:val="24"/>
          </w:rPr>
          <w:delText>federally-</w:delText>
        </w:r>
      </w:del>
      <w:ins w:id="6229" w:author="OFFM" w:date="2024-04-16T10:53:00Z">
        <w:r w:rsidRPr="000D237D">
          <w:rPr>
            <w:rFonts w:ascii="Times New Roman" w:eastAsia="Times New Roman" w:hAnsi="Times New Roman" w:cs="Times New Roman"/>
            <w:sz w:val="24"/>
            <w:szCs w:val="24"/>
          </w:rPr>
          <w:t>Federally</w:t>
        </w:r>
        <w:r w:rsidR="00897804">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owned property remains vested in the Federal Government. The </w:t>
      </w:r>
      <w:del w:id="6230" w:author="OFFM" w:date="2024-04-16T10:53:00Z">
        <w:r w:rsidR="00817C00" w:rsidRPr="00F74592">
          <w:rPr>
            <w:rFonts w:ascii="Times New Roman" w:hAnsi="Times New Roman" w:cs="Times New Roman"/>
            <w:sz w:val="24"/>
            <w:szCs w:val="24"/>
          </w:rPr>
          <w:delText>non-Federal entity</w:delText>
        </w:r>
      </w:del>
      <w:ins w:id="6231"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submit </w:t>
      </w:r>
      <w:del w:id="6232" w:author="OFFM" w:date="2024-04-16T10:53:00Z">
        <w:r w:rsidR="00817C00" w:rsidRPr="00F74592">
          <w:rPr>
            <w:rFonts w:ascii="Times New Roman" w:hAnsi="Times New Roman" w:cs="Times New Roman"/>
            <w:sz w:val="24"/>
            <w:szCs w:val="24"/>
          </w:rPr>
          <w:delText xml:space="preserve">annually </w:delText>
        </w:r>
      </w:del>
      <w:r w:rsidRPr="000D237D">
        <w:rPr>
          <w:rFonts w:ascii="Times New Roman" w:eastAsia="Times New Roman" w:hAnsi="Times New Roman" w:cs="Times New Roman"/>
          <w:sz w:val="24"/>
          <w:szCs w:val="24"/>
        </w:rPr>
        <w:t xml:space="preserve">an inventory listing of </w:t>
      </w:r>
      <w:del w:id="6233" w:author="OFFM" w:date="2024-04-16T10:53:00Z">
        <w:r w:rsidR="00817C00" w:rsidRPr="00F74592">
          <w:rPr>
            <w:rFonts w:ascii="Times New Roman" w:hAnsi="Times New Roman" w:cs="Times New Roman"/>
            <w:sz w:val="24"/>
            <w:szCs w:val="24"/>
          </w:rPr>
          <w:delText>federally-</w:delText>
        </w:r>
      </w:del>
      <w:ins w:id="6234" w:author="OFFM" w:date="2024-04-16T10:53:00Z">
        <w:r w:rsidRPr="000D237D">
          <w:rPr>
            <w:rFonts w:ascii="Times New Roman" w:eastAsia="Times New Roman" w:hAnsi="Times New Roman" w:cs="Times New Roman"/>
            <w:sz w:val="24"/>
            <w:szCs w:val="24"/>
          </w:rPr>
          <w:t xml:space="preserve">Federally </w:t>
        </w:r>
      </w:ins>
      <w:r w:rsidRPr="000D237D">
        <w:rPr>
          <w:rFonts w:ascii="Times New Roman" w:eastAsia="Times New Roman" w:hAnsi="Times New Roman" w:cs="Times New Roman"/>
          <w:sz w:val="24"/>
          <w:szCs w:val="24"/>
        </w:rPr>
        <w:t xml:space="preserve">owned property in its custody to the Federal </w:t>
      </w:r>
      <w:del w:id="6235" w:author="OFFM" w:date="2024-04-16T10:53:00Z">
        <w:r w:rsidR="00817C00" w:rsidRPr="00F74592">
          <w:rPr>
            <w:rFonts w:ascii="Times New Roman" w:hAnsi="Times New Roman" w:cs="Times New Roman"/>
            <w:sz w:val="24"/>
            <w:szCs w:val="24"/>
          </w:rPr>
          <w:delText>awarding agency. Upon</w:delText>
        </w:r>
      </w:del>
      <w:ins w:id="6236" w:author="OFFM" w:date="2024-04-16T10:53:00Z">
        <w:r w:rsidRPr="000D237D">
          <w:rPr>
            <w:rFonts w:ascii="Times New Roman" w:eastAsia="Times New Roman" w:hAnsi="Times New Roman" w:cs="Times New Roman"/>
            <w:sz w:val="24"/>
            <w:szCs w:val="24"/>
          </w:rPr>
          <w:t xml:space="preserve">agency or pass-through entity on an annual basis.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must request disposition instructions from the Federal agency or pass-through entity upon</w:t>
        </w:r>
      </w:ins>
      <w:r w:rsidRPr="000D237D">
        <w:rPr>
          <w:rFonts w:ascii="Times New Roman" w:eastAsia="Times New Roman" w:hAnsi="Times New Roman" w:cs="Times New Roman"/>
          <w:sz w:val="24"/>
          <w:szCs w:val="24"/>
        </w:rPr>
        <w:t xml:space="preserve"> completion of the Federal award or when the property is no longer needed</w:t>
      </w:r>
      <w:del w:id="6237" w:author="OFFM" w:date="2024-04-16T10:53:00Z">
        <w:r w:rsidR="00817C00" w:rsidRPr="00F74592">
          <w:rPr>
            <w:rFonts w:ascii="Times New Roman" w:hAnsi="Times New Roman" w:cs="Times New Roman"/>
            <w:sz w:val="24"/>
            <w:szCs w:val="24"/>
          </w:rPr>
          <w:delText>, the non-Federal entity must report the property to the Federal awarding agency for further Federal agency utilization.</w:delText>
        </w:r>
      </w:del>
      <w:ins w:id="623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292C91B3" w14:textId="0F196D3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6239" w:name="_Hlk123200638"/>
      <w:r w:rsidRPr="000D237D">
        <w:rPr>
          <w:rFonts w:ascii="Times New Roman" w:eastAsia="Times New Roman" w:hAnsi="Times New Roman" w:cs="Times New Roman"/>
          <w:sz w:val="24"/>
          <w:szCs w:val="24"/>
        </w:rPr>
        <w:t>(b) If the Federal</w:t>
      </w:r>
      <w:del w:id="6240"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eastAsia="Times New Roman" w:hAnsi="Times New Roman" w:cs="Times New Roman"/>
          <w:sz w:val="24"/>
          <w:szCs w:val="24"/>
        </w:rPr>
        <w:t xml:space="preserve"> agency has no further need for the property, it must declare the property excess and report it for disposal to the appropriate Federal disposal authority</w:t>
      </w:r>
      <w:del w:id="6241"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unless the Federal </w:t>
      </w:r>
      <w:del w:id="624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has statutory authority to dispose of the property by alternative methods (</w:t>
      </w:r>
      <w:del w:id="6243" w:author="OFFM" w:date="2024-04-16T10:53:00Z">
        <w:r w:rsidR="00817C00" w:rsidRPr="00F74592">
          <w:rPr>
            <w:rFonts w:ascii="Times New Roman" w:hAnsi="Times New Roman" w:cs="Times New Roman"/>
            <w:sz w:val="24"/>
            <w:szCs w:val="24"/>
          </w:rPr>
          <w:delText>e.g.,</w:delText>
        </w:r>
      </w:del>
      <w:ins w:id="6244" w:author="OFFM" w:date="2024-04-16T10:53:00Z">
        <w:r w:rsidRPr="000D237D">
          <w:rPr>
            <w:rFonts w:ascii="Times New Roman" w:eastAsia="Times New Roman" w:hAnsi="Times New Roman" w:cs="Times New Roman"/>
            <w:i/>
            <w:iCs/>
            <w:sz w:val="24"/>
            <w:szCs w:val="24"/>
          </w:rPr>
          <w:t>for example,</w:t>
        </w:r>
      </w:ins>
      <w:r w:rsidRPr="000D237D">
        <w:rPr>
          <w:rFonts w:ascii="Times New Roman" w:eastAsia="Times New Roman" w:hAnsi="Times New Roman" w:cs="Times New Roman"/>
          <w:sz w:val="24"/>
          <w:szCs w:val="24"/>
        </w:rPr>
        <w:t xml:space="preserve"> the authority provided by the Federal Technology Transfer Act (15 U.S.C. 3710</w:t>
      </w:r>
      <w:del w:id="6245" w:author="OFFM" w:date="2024-04-16T10:53:00Z">
        <w:r w:rsidR="00817C00" w:rsidRPr="00F74592">
          <w:rPr>
            <w:rFonts w:ascii="Times New Roman" w:hAnsi="Times New Roman" w:cs="Times New Roman"/>
            <w:sz w:val="24"/>
            <w:szCs w:val="24"/>
          </w:rPr>
          <w:delText xml:space="preserve"> </w:delText>
        </w:r>
      </w:del>
      <w:r w:rsidRPr="000D237D">
        <w:rPr>
          <w:rFonts w:ascii="Times New Roman" w:eastAsia="Times New Roman" w:hAnsi="Times New Roman" w:cs="Times New Roman"/>
          <w:sz w:val="24"/>
          <w:szCs w:val="24"/>
        </w:rPr>
        <w:t>(i</w:t>
      </w:r>
      <w:del w:id="6246" w:author="OFFM" w:date="2024-04-16T10:53:00Z">
        <w:r w:rsidR="00817C00" w:rsidRPr="00F74592">
          <w:rPr>
            <w:rFonts w:ascii="Times New Roman" w:hAnsi="Times New Roman" w:cs="Times New Roman"/>
            <w:sz w:val="24"/>
            <w:szCs w:val="24"/>
          </w:rPr>
          <w:delText>)) to donate research equipment to educational and nonprofit organizations in accordance with Executive Order 12999, “Educational Technology: Ensuring Opportunity for All Children in the Next Century.”).</w:delText>
        </w:r>
      </w:del>
      <w:ins w:id="624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Federal </w:t>
      </w:r>
      <w:del w:id="6248"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ins w:id="6249"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 xml:space="preserve">must issue appropriate instructions to the </w:t>
      </w:r>
      <w:del w:id="6250" w:author="OFFM" w:date="2024-04-16T10:53:00Z">
        <w:r w:rsidR="00817C00" w:rsidRPr="00F74592">
          <w:rPr>
            <w:rFonts w:ascii="Times New Roman" w:hAnsi="Times New Roman" w:cs="Times New Roman"/>
            <w:sz w:val="24"/>
            <w:szCs w:val="24"/>
          </w:rPr>
          <w:delText>non-Federal entity</w:delText>
        </w:r>
      </w:del>
      <w:ins w:id="6251" w:author="OFFM" w:date="2024-04-16T10:53:00Z">
        <w:r w:rsidRPr="000D237D">
          <w:rPr>
            <w:rFonts w:ascii="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w:t>
      </w:r>
    </w:p>
    <w:bookmarkEnd w:id="6239"/>
    <w:p w14:paraId="2DDE41BE" w14:textId="54C1EB0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Exempt property means property acquired under </w:t>
      </w:r>
      <w:del w:id="6252" w:author="OFFM" w:date="2024-04-16T10:53:00Z">
        <w:r w:rsidR="00817C00" w:rsidRPr="00F74592">
          <w:rPr>
            <w:rFonts w:ascii="Times New Roman" w:hAnsi="Times New Roman" w:cs="Times New Roman"/>
            <w:sz w:val="24"/>
            <w:szCs w:val="24"/>
          </w:rPr>
          <w:delText>a</w:delText>
        </w:r>
      </w:del>
      <w:ins w:id="6253"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where the Federal </w:t>
      </w:r>
      <w:del w:id="6254"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has chosen to vest title to the property to the </w:t>
      </w:r>
      <w:del w:id="6255" w:author="OFFM" w:date="2024-04-16T10:53:00Z">
        <w:r w:rsidR="00817C00" w:rsidRPr="00F74592">
          <w:rPr>
            <w:rFonts w:ascii="Times New Roman" w:hAnsi="Times New Roman" w:cs="Times New Roman"/>
            <w:sz w:val="24"/>
            <w:szCs w:val="24"/>
          </w:rPr>
          <w:delText>non-Federal entity</w:delText>
        </w:r>
      </w:del>
      <w:ins w:id="6256"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without further responsibility to the Federal Government</w:t>
      </w:r>
      <w:del w:id="6257" w:author="OFFM" w:date="2024-04-16T10:53:00Z">
        <w:r w:rsidR="00817C00" w:rsidRPr="00F74592">
          <w:rPr>
            <w:rFonts w:ascii="Times New Roman" w:hAnsi="Times New Roman" w:cs="Times New Roman"/>
            <w:sz w:val="24"/>
            <w:szCs w:val="24"/>
          </w:rPr>
          <w:delText xml:space="preserve">, based upon the explicit terms and conditions of the Federal award. </w:delText>
        </w:r>
      </w:del>
      <w:ins w:id="6258"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The Federal </w:t>
      </w:r>
      <w:del w:id="625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may </w:t>
      </w:r>
      <w:ins w:id="6260" w:author="OFFM" w:date="2024-04-16T10:53:00Z">
        <w:r w:rsidRPr="000D237D">
          <w:rPr>
            <w:rFonts w:ascii="Times New Roman" w:eastAsia="Times New Roman" w:hAnsi="Times New Roman" w:cs="Times New Roman"/>
            <w:sz w:val="24"/>
            <w:szCs w:val="24"/>
          </w:rPr>
          <w:t xml:space="preserve">only </w:t>
        </w:r>
      </w:ins>
      <w:r w:rsidRPr="000D237D">
        <w:rPr>
          <w:rFonts w:ascii="Times New Roman" w:eastAsia="Times New Roman" w:hAnsi="Times New Roman" w:cs="Times New Roman"/>
          <w:sz w:val="24"/>
          <w:szCs w:val="24"/>
        </w:rPr>
        <w:t xml:space="preserve">exercise this option when </w:t>
      </w:r>
      <w:del w:id="6261" w:author="OFFM" w:date="2024-04-16T10:53:00Z">
        <w:r w:rsidR="00817C00" w:rsidRPr="00F74592">
          <w:rPr>
            <w:rFonts w:ascii="Times New Roman" w:hAnsi="Times New Roman" w:cs="Times New Roman"/>
            <w:sz w:val="24"/>
            <w:szCs w:val="24"/>
          </w:rPr>
          <w:delText xml:space="preserve">statutory authority exists. </w:delText>
        </w:r>
      </w:del>
      <w:ins w:id="6262" w:author="OFFM" w:date="2024-04-16T10:53:00Z">
        <w:r w:rsidRPr="000D237D">
          <w:rPr>
            <w:rFonts w:ascii="Times New Roman" w:eastAsia="Times New Roman" w:hAnsi="Times New Roman" w:cs="Times New Roman"/>
            <w:sz w:val="24"/>
            <w:szCs w:val="24"/>
          </w:rPr>
          <w:t xml:space="preserve">permitted by Federal statute and set forth in the terms and conditions of the Federal award. </w:t>
        </w:r>
      </w:ins>
      <w:r w:rsidRPr="000D237D">
        <w:rPr>
          <w:rFonts w:ascii="Times New Roman" w:eastAsia="Times New Roman" w:hAnsi="Times New Roman" w:cs="Times New Roman"/>
          <w:sz w:val="24"/>
          <w:szCs w:val="24"/>
        </w:rPr>
        <w:t>Absent statutory authority and specific terms and conditions of the Federal award,</w:t>
      </w:r>
      <w:ins w:id="6263" w:author="OFFM" w:date="2024-04-16T10:53:00Z">
        <w:r w:rsidRPr="000D237D">
          <w:rPr>
            <w:rFonts w:ascii="Times New Roman" w:eastAsia="Times New Roman" w:hAnsi="Times New Roman" w:cs="Times New Roman"/>
            <w:sz w:val="24"/>
            <w:szCs w:val="24"/>
          </w:rPr>
          <w:t xml:space="preserve"> the</w:t>
        </w:r>
      </w:ins>
      <w:r w:rsidRPr="000D237D">
        <w:rPr>
          <w:rFonts w:ascii="Times New Roman" w:eastAsia="Times New Roman" w:hAnsi="Times New Roman" w:cs="Times New Roman"/>
          <w:sz w:val="24"/>
          <w:szCs w:val="24"/>
        </w:rPr>
        <w:t xml:space="preserve"> title to exempt property acquired under the Federal award remains with the Federal Government. </w:t>
      </w:r>
    </w:p>
    <w:p w14:paraId="428CD4F7"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200.313 Equipment.</w:t>
      </w:r>
    </w:p>
    <w:p w14:paraId="2FD2D163"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See also § 200.439. </w:t>
      </w:r>
    </w:p>
    <w:p w14:paraId="45B78BA5" w14:textId="0EF7276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(a) </w:t>
      </w:r>
      <w:r w:rsidRPr="00A63D45">
        <w:rPr>
          <w:rFonts w:ascii="Times New Roman" w:hAnsi="Times New Roman"/>
          <w:i/>
          <w:sz w:val="24"/>
        </w:rPr>
        <w:t>Title.</w:t>
      </w:r>
      <w:r w:rsidRPr="000D237D">
        <w:rPr>
          <w:rFonts w:ascii="Times New Roman" w:eastAsia="Times New Roman" w:hAnsi="Times New Roman" w:cs="Times New Roman"/>
          <w:sz w:val="24"/>
          <w:szCs w:val="24"/>
        </w:rPr>
        <w:t xml:space="preserve"> </w:t>
      </w:r>
      <w:del w:id="6264" w:author="OFFM" w:date="2024-04-16T10:53:00Z">
        <w:r w:rsidR="00817C00" w:rsidRPr="00F74592">
          <w:rPr>
            <w:rFonts w:ascii="Times New Roman" w:hAnsi="Times New Roman" w:cs="Times New Roman"/>
            <w:sz w:val="24"/>
            <w:szCs w:val="24"/>
          </w:rPr>
          <w:delText xml:space="preserve">Subject to the requirements and conditions set forth in this section, title </w:delText>
        </w:r>
      </w:del>
      <w:ins w:id="6265" w:author="OFFM" w:date="2024-04-16T10:53:00Z">
        <w:r w:rsidRPr="000D237D">
          <w:rPr>
            <w:rFonts w:ascii="Times New Roman" w:eastAsia="Times New Roman" w:hAnsi="Times New Roman" w:cs="Times New Roman"/>
            <w:sz w:val="24"/>
            <w:szCs w:val="24"/>
          </w:rPr>
          <w:t xml:space="preserve">Title </w:t>
        </w:r>
      </w:ins>
      <w:r w:rsidRPr="000D237D">
        <w:rPr>
          <w:rFonts w:ascii="Times New Roman" w:eastAsia="Times New Roman" w:hAnsi="Times New Roman" w:cs="Times New Roman"/>
          <w:sz w:val="24"/>
          <w:szCs w:val="24"/>
        </w:rPr>
        <w:t xml:space="preserve">to equipment acquired under </w:t>
      </w:r>
      <w:del w:id="6266" w:author="OFFM" w:date="2024-04-16T10:53:00Z">
        <w:r w:rsidR="00817C00" w:rsidRPr="00F74592">
          <w:rPr>
            <w:rFonts w:ascii="Times New Roman" w:hAnsi="Times New Roman" w:cs="Times New Roman"/>
            <w:sz w:val="24"/>
            <w:szCs w:val="24"/>
          </w:rPr>
          <w:delText>a</w:delText>
        </w:r>
      </w:del>
      <w:ins w:id="6267"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will vest upon acquisition in the </w:t>
      </w:r>
      <w:del w:id="6268" w:author="OFFM" w:date="2024-04-16T10:53:00Z">
        <w:r w:rsidR="00817C00" w:rsidRPr="00F74592">
          <w:rPr>
            <w:rFonts w:ascii="Times New Roman" w:hAnsi="Times New Roman" w:cs="Times New Roman"/>
            <w:sz w:val="24"/>
            <w:szCs w:val="24"/>
          </w:rPr>
          <w:delText>non-</w:delText>
        </w:r>
      </w:del>
      <w:ins w:id="6269" w:author="OFFM" w:date="2024-04-16T10:53:00Z">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subject to the conditions of this section. This title must be a conditional title unless a </w:t>
        </w:r>
      </w:ins>
      <w:r w:rsidRPr="000D237D">
        <w:rPr>
          <w:rFonts w:ascii="Times New Roman" w:eastAsia="Times New Roman" w:hAnsi="Times New Roman" w:cs="Times New Roman"/>
          <w:sz w:val="24"/>
          <w:szCs w:val="24"/>
        </w:rPr>
        <w:t xml:space="preserve">Federal </w:t>
      </w:r>
      <w:del w:id="6270" w:author="OFFM" w:date="2024-04-16T10:53:00Z">
        <w:r w:rsidR="00817C00" w:rsidRPr="00F74592">
          <w:rPr>
            <w:rFonts w:ascii="Times New Roman" w:hAnsi="Times New Roman" w:cs="Times New Roman"/>
            <w:sz w:val="24"/>
            <w:szCs w:val="24"/>
          </w:rPr>
          <w:delText xml:space="preserve">entity. Unless a </w:delText>
        </w:r>
      </w:del>
      <w:r w:rsidRPr="000D237D">
        <w:rPr>
          <w:rFonts w:ascii="Times New Roman" w:eastAsia="Times New Roman" w:hAnsi="Times New Roman" w:cs="Times New Roman"/>
          <w:sz w:val="24"/>
          <w:szCs w:val="24"/>
        </w:rPr>
        <w:t xml:space="preserve">statute specifically authorizes the Federal agency to vest title in the </w:t>
      </w:r>
      <w:del w:id="6271" w:author="OFFM" w:date="2024-04-16T10:53:00Z">
        <w:r w:rsidR="00817C00" w:rsidRPr="00F74592">
          <w:rPr>
            <w:rFonts w:ascii="Times New Roman" w:hAnsi="Times New Roman" w:cs="Times New Roman"/>
            <w:sz w:val="24"/>
            <w:szCs w:val="24"/>
          </w:rPr>
          <w:delText>non-Federal entity</w:delText>
        </w:r>
      </w:del>
      <w:ins w:id="6272"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without further responsibility to the Federal Government</w:t>
      </w:r>
      <w:del w:id="6273" w:author="OFFM" w:date="2024-04-16T10:53:00Z">
        <w:r w:rsidR="00817C00" w:rsidRPr="00F74592">
          <w:rPr>
            <w:rFonts w:ascii="Times New Roman" w:hAnsi="Times New Roman" w:cs="Times New Roman"/>
            <w:sz w:val="24"/>
            <w:szCs w:val="24"/>
          </w:rPr>
          <w:delText xml:space="preserve">, </w:delText>
        </w:r>
      </w:del>
      <w:ins w:id="6274"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and the Federal agency elects to do so</w:t>
      </w:r>
      <w:del w:id="6275" w:author="OFFM" w:date="2024-04-16T10:53:00Z">
        <w:r w:rsidR="00817C00" w:rsidRPr="00F74592">
          <w:rPr>
            <w:rFonts w:ascii="Times New Roman" w:hAnsi="Times New Roman" w:cs="Times New Roman"/>
            <w:sz w:val="24"/>
            <w:szCs w:val="24"/>
          </w:rPr>
          <w:delText xml:space="preserve">, the title must be a </w:delText>
        </w:r>
      </w:del>
      <w:ins w:id="6276" w:author="OFFM" w:date="2024-04-16T10:53:00Z">
        <w:r w:rsidRPr="000D237D">
          <w:rPr>
            <w:rFonts w:ascii="Times New Roman" w:eastAsia="Times New Roman" w:hAnsi="Times New Roman" w:cs="Times New Roman"/>
            <w:sz w:val="24"/>
            <w:szCs w:val="24"/>
          </w:rPr>
          <w:t xml:space="preserve">). A </w:t>
        </w:r>
      </w:ins>
      <w:r w:rsidRPr="000D237D">
        <w:rPr>
          <w:rFonts w:ascii="Times New Roman" w:eastAsia="Times New Roman" w:hAnsi="Times New Roman" w:cs="Times New Roman"/>
          <w:sz w:val="24"/>
          <w:szCs w:val="24"/>
        </w:rPr>
        <w:t>conditional title</w:t>
      </w:r>
      <w:del w:id="6277" w:author="OFFM" w:date="2024-04-16T10:53:00Z">
        <w:r w:rsidR="00817C00" w:rsidRPr="00F74592">
          <w:rPr>
            <w:rFonts w:ascii="Times New Roman" w:hAnsi="Times New Roman" w:cs="Times New Roman"/>
            <w:sz w:val="24"/>
            <w:szCs w:val="24"/>
          </w:rPr>
          <w:delText>. Title must vest</w:delText>
        </w:r>
      </w:del>
      <w:ins w:id="6278" w:author="OFFM" w:date="2024-04-16T10:53:00Z">
        <w:r w:rsidRPr="000D237D">
          <w:rPr>
            <w:rFonts w:ascii="Times New Roman" w:eastAsia="Times New Roman" w:hAnsi="Times New Roman" w:cs="Times New Roman"/>
            <w:sz w:val="24"/>
            <w:szCs w:val="24"/>
          </w:rPr>
          <w:t xml:space="preserve"> means a clear title is withheld by the Federal agency until conditions and requirements specified</w:t>
        </w:r>
      </w:ins>
      <w:r w:rsidRPr="000D237D">
        <w:rPr>
          <w:rFonts w:ascii="Times New Roman" w:eastAsia="Times New Roman" w:hAnsi="Times New Roman" w:cs="Times New Roman"/>
          <w:sz w:val="24"/>
          <w:szCs w:val="24"/>
        </w:rPr>
        <w:t xml:space="preserve"> in the </w:t>
      </w:r>
      <w:del w:id="6279" w:author="OFFM" w:date="2024-04-16T10:53:00Z">
        <w:r w:rsidR="00817C00" w:rsidRPr="00F74592">
          <w:rPr>
            <w:rFonts w:ascii="Times New Roman" w:hAnsi="Times New Roman" w:cs="Times New Roman"/>
            <w:sz w:val="24"/>
            <w:szCs w:val="24"/>
          </w:rPr>
          <w:delText>non-</w:delText>
        </w:r>
      </w:del>
      <w:ins w:id="6280" w:author="OFFM" w:date="2024-04-16T10:53:00Z">
        <w:r w:rsidRPr="000D237D">
          <w:rPr>
            <w:rFonts w:ascii="Times New Roman" w:eastAsia="Times New Roman" w:hAnsi="Times New Roman" w:cs="Times New Roman"/>
            <w:sz w:val="24"/>
            <w:szCs w:val="24"/>
          </w:rPr>
          <w:t xml:space="preserve">terms and conditions of a </w:t>
        </w:r>
      </w:ins>
      <w:r w:rsidRPr="000D237D">
        <w:rPr>
          <w:rFonts w:ascii="Times New Roman" w:eastAsia="Times New Roman" w:hAnsi="Times New Roman" w:cs="Times New Roman"/>
          <w:sz w:val="24"/>
          <w:szCs w:val="24"/>
        </w:rPr>
        <w:t xml:space="preserve">Federal </w:t>
      </w:r>
      <w:del w:id="6281" w:author="OFFM" w:date="2024-04-16T10:53:00Z">
        <w:r w:rsidR="00817C00" w:rsidRPr="00F74592">
          <w:rPr>
            <w:rFonts w:ascii="Times New Roman" w:hAnsi="Times New Roman" w:cs="Times New Roman"/>
            <w:sz w:val="24"/>
            <w:szCs w:val="24"/>
          </w:rPr>
          <w:delText>entity</w:delText>
        </w:r>
      </w:del>
      <w:ins w:id="6282" w:author="OFFM" w:date="2024-04-16T10:53:00Z">
        <w:r w:rsidRPr="000D237D">
          <w:rPr>
            <w:rFonts w:ascii="Times New Roman" w:eastAsia="Times New Roman" w:hAnsi="Times New Roman" w:cs="Times New Roman"/>
            <w:sz w:val="24"/>
            <w:szCs w:val="24"/>
          </w:rPr>
          <w:t>award have been fulfilled. Title for equipment vested in a recipient</w:t>
        </w:r>
        <w:r w:rsidRPr="000D237D">
          <w:rPr>
            <w:rFonts w:ascii="Times New Roman" w:hAnsi="Times New Roman" w:cs="Times New Roman"/>
            <w:sz w:val="24"/>
            <w:szCs w:val="24"/>
          </w:rPr>
          <w:t xml:space="preserve"> or subrecipient </w:t>
        </w:r>
        <w:r w:rsidRPr="000D237D">
          <w:rPr>
            <w:rFonts w:ascii="Times New Roman" w:eastAsia="Times New Roman" w:hAnsi="Times New Roman" w:cs="Times New Roman"/>
            <w:sz w:val="24"/>
            <w:szCs w:val="24"/>
          </w:rPr>
          <w:t>is</w:t>
        </w:r>
      </w:ins>
      <w:r w:rsidRPr="000D237D">
        <w:rPr>
          <w:rFonts w:ascii="Times New Roman" w:eastAsia="Times New Roman" w:hAnsi="Times New Roman" w:cs="Times New Roman"/>
          <w:sz w:val="24"/>
          <w:szCs w:val="24"/>
        </w:rPr>
        <w:t xml:space="preserve"> subject to the following conditions: </w:t>
      </w:r>
    </w:p>
    <w:p w14:paraId="2D751A20" w14:textId="3AAF45C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Use the equipment for the authorized purposes of the project during the period of performance</w:t>
      </w:r>
      <w:del w:id="6283"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or until the property is no longer needed for the purposes of the project. </w:t>
      </w:r>
    </w:p>
    <w:p w14:paraId="007807A9" w14:textId="6D120DA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del w:id="6284" w:author="OFFM" w:date="2024-04-16T10:53:00Z">
        <w:r w:rsidR="00817C00" w:rsidRPr="00F74592">
          <w:rPr>
            <w:rFonts w:ascii="Times New Roman" w:hAnsi="Times New Roman" w:cs="Times New Roman"/>
            <w:sz w:val="24"/>
            <w:szCs w:val="24"/>
          </w:rPr>
          <w:delText>Not</w:delText>
        </w:r>
      </w:del>
      <w:ins w:id="6285" w:author="OFFM" w:date="2024-04-16T10:53:00Z">
        <w:r w:rsidRPr="000D237D">
          <w:rPr>
            <w:rFonts w:ascii="Times New Roman" w:eastAsia="Times New Roman" w:hAnsi="Times New Roman" w:cs="Times New Roman"/>
            <w:sz w:val="24"/>
            <w:szCs w:val="24"/>
          </w:rPr>
          <w:t xml:space="preserve">While the equipment is being used for the originally-authorized purpose,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must not dispose of or</w:t>
        </w:r>
      </w:ins>
      <w:r w:rsidRPr="000D237D">
        <w:rPr>
          <w:rFonts w:ascii="Times New Roman" w:eastAsia="Times New Roman" w:hAnsi="Times New Roman" w:cs="Times New Roman"/>
          <w:sz w:val="24"/>
          <w:szCs w:val="24"/>
        </w:rPr>
        <w:t xml:space="preserve"> encumber </w:t>
      </w:r>
      <w:del w:id="6286" w:author="OFFM" w:date="2024-04-16T10:53:00Z">
        <w:r w:rsidR="00817C00" w:rsidRPr="00F74592">
          <w:rPr>
            <w:rFonts w:ascii="Times New Roman" w:hAnsi="Times New Roman" w:cs="Times New Roman"/>
            <w:sz w:val="24"/>
            <w:szCs w:val="24"/>
          </w:rPr>
          <w:delText>the property</w:delText>
        </w:r>
      </w:del>
      <w:ins w:id="6287" w:author="OFFM" w:date="2024-04-16T10:53:00Z">
        <w:r w:rsidRPr="000D237D">
          <w:rPr>
            <w:rFonts w:ascii="Times New Roman" w:eastAsia="Times New Roman" w:hAnsi="Times New Roman" w:cs="Times New Roman"/>
            <w:sz w:val="24"/>
            <w:szCs w:val="24"/>
          </w:rPr>
          <w:t>its title or other interests</w:t>
        </w:r>
      </w:ins>
      <w:r w:rsidRPr="000D237D">
        <w:rPr>
          <w:rFonts w:ascii="Times New Roman" w:eastAsia="Times New Roman" w:hAnsi="Times New Roman" w:cs="Times New Roman"/>
          <w:sz w:val="24"/>
          <w:szCs w:val="24"/>
        </w:rPr>
        <w:t xml:space="preserve"> without </w:t>
      </w:r>
      <w:ins w:id="6288"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approval of the Federal </w:t>
      </w:r>
      <w:del w:id="628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or pass-through entity.</w:t>
      </w:r>
      <w:del w:id="6290" w:author="OFFM" w:date="2024-04-16T10:53:00Z">
        <w:r w:rsidR="00817C00" w:rsidRPr="00F74592">
          <w:rPr>
            <w:rFonts w:ascii="Times New Roman" w:hAnsi="Times New Roman" w:cs="Times New Roman"/>
            <w:sz w:val="24"/>
            <w:szCs w:val="24"/>
          </w:rPr>
          <w:delText xml:space="preserve"> </w:delText>
        </w:r>
      </w:del>
    </w:p>
    <w:p w14:paraId="17CA7D31"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Use and dispose of the property in accordance with paragraphs (b), (c), and (e) of this section. </w:t>
      </w:r>
    </w:p>
    <w:p w14:paraId="4E318D61" w14:textId="0B35228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r w:rsidRPr="00A63D45">
        <w:rPr>
          <w:rFonts w:ascii="Times New Roman" w:hAnsi="Times New Roman"/>
          <w:i/>
          <w:sz w:val="24"/>
        </w:rPr>
        <w:t>General.</w:t>
      </w:r>
      <w:r w:rsidRPr="000D237D">
        <w:rPr>
          <w:rFonts w:ascii="Times New Roman" w:eastAsia="Times New Roman" w:hAnsi="Times New Roman" w:cs="Times New Roman"/>
          <w:sz w:val="24"/>
          <w:szCs w:val="24"/>
        </w:rPr>
        <w:t xml:space="preserve"> A </w:t>
      </w:r>
      <w:del w:id="6291" w:author="OFFM" w:date="2024-04-16T10:53:00Z">
        <w:r w:rsidR="00817C00" w:rsidRPr="00F74592">
          <w:rPr>
            <w:rFonts w:ascii="Times New Roman" w:hAnsi="Times New Roman" w:cs="Times New Roman"/>
            <w:sz w:val="24"/>
            <w:szCs w:val="24"/>
          </w:rPr>
          <w:delText>state</w:delText>
        </w:r>
      </w:del>
      <w:ins w:id="6292"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must use, manage and dispose of equipment acquired under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w:t>
      </w:r>
      <w:del w:id="6293" w:author="OFFM" w:date="2024-04-16T10:53:00Z">
        <w:r w:rsidR="00817C00" w:rsidRPr="00F74592">
          <w:rPr>
            <w:rFonts w:ascii="Times New Roman" w:hAnsi="Times New Roman" w:cs="Times New Roman"/>
            <w:sz w:val="24"/>
            <w:szCs w:val="24"/>
          </w:rPr>
          <w:delText xml:space="preserve">by the state </w:delText>
        </w:r>
      </w:del>
      <w:r w:rsidRPr="000D237D">
        <w:rPr>
          <w:rFonts w:ascii="Times New Roman" w:eastAsia="Times New Roman" w:hAnsi="Times New Roman" w:cs="Times New Roman"/>
          <w:sz w:val="24"/>
          <w:szCs w:val="24"/>
        </w:rPr>
        <w:t xml:space="preserve">in accordance with </w:t>
      </w:r>
      <w:del w:id="6294" w:author="OFFM" w:date="2024-04-16T10:53:00Z">
        <w:r w:rsidR="00817C00" w:rsidRPr="00F74592">
          <w:rPr>
            <w:rFonts w:ascii="Times New Roman" w:hAnsi="Times New Roman" w:cs="Times New Roman"/>
            <w:sz w:val="24"/>
            <w:szCs w:val="24"/>
          </w:rPr>
          <w:delText>state</w:delText>
        </w:r>
      </w:del>
      <w:ins w:id="6295"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laws and procedures. </w:t>
      </w:r>
      <w:del w:id="6296" w:author="OFFM" w:date="2024-04-16T10:53:00Z">
        <w:r w:rsidR="00817C00" w:rsidRPr="00F74592">
          <w:rPr>
            <w:rFonts w:ascii="Times New Roman" w:hAnsi="Times New Roman" w:cs="Times New Roman"/>
            <w:sz w:val="24"/>
            <w:szCs w:val="24"/>
          </w:rPr>
          <w:delText>Other non-</w:delText>
        </w:r>
      </w:del>
      <w:ins w:id="6297" w:author="OFFM" w:date="2024-04-16T10:53:00Z">
        <w:r w:rsidRPr="000D237D">
          <w:rPr>
            <w:rFonts w:ascii="Times New Roman" w:eastAsia="Times New Roman" w:hAnsi="Times New Roman" w:cs="Times New Roman"/>
            <w:sz w:val="24"/>
            <w:szCs w:val="24"/>
          </w:rPr>
          <w:t xml:space="preserve">Indian Tribes must use, manage, and dispose of equipment acquired under a </w:t>
        </w:r>
      </w:ins>
      <w:r w:rsidRPr="000D237D">
        <w:rPr>
          <w:rFonts w:ascii="Times New Roman" w:eastAsia="Times New Roman" w:hAnsi="Times New Roman" w:cs="Times New Roman"/>
          <w:sz w:val="24"/>
          <w:szCs w:val="24"/>
        </w:rPr>
        <w:t xml:space="preserve">Federal </w:t>
      </w:r>
      <w:del w:id="6298" w:author="OFFM" w:date="2024-04-16T10:53:00Z">
        <w:r w:rsidR="00817C00" w:rsidRPr="00F74592">
          <w:rPr>
            <w:rFonts w:ascii="Times New Roman" w:hAnsi="Times New Roman" w:cs="Times New Roman"/>
            <w:sz w:val="24"/>
            <w:szCs w:val="24"/>
          </w:rPr>
          <w:delText>entities</w:delText>
        </w:r>
      </w:del>
      <w:ins w:id="6299" w:author="OFFM" w:date="2024-04-16T10:53:00Z">
        <w:r w:rsidRPr="000D237D">
          <w:rPr>
            <w:rFonts w:ascii="Times New Roman" w:eastAsia="Times New Roman" w:hAnsi="Times New Roman" w:cs="Times New Roman"/>
            <w:sz w:val="24"/>
            <w:szCs w:val="24"/>
          </w:rPr>
          <w:t xml:space="preserve">award in accordance with tribal laws and procedures. If such laws and procedures do not exist, Indian Tribes must follow the guidance in this section. Other </w:t>
        </w:r>
        <w:r w:rsidRPr="000D237D">
          <w:rPr>
            <w:rFonts w:ascii="Times New Roman" w:hAnsi="Times New Roman" w:cs="Times New Roman"/>
            <w:sz w:val="24"/>
            <w:szCs w:val="24"/>
          </w:rPr>
          <w:t>recipients and subrecipients, including subrecipients of a State or Indian Tribe,</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follow paragraphs (c) through (e) of this section. </w:t>
      </w:r>
    </w:p>
    <w:p w14:paraId="10799465" w14:textId="77777777" w:rsidR="00817C00" w:rsidRPr="00F74592" w:rsidRDefault="00F2264C" w:rsidP="000E1D22">
      <w:pPr>
        <w:spacing w:after="0" w:line="480" w:lineRule="auto"/>
        <w:ind w:firstLine="720"/>
        <w:contextualSpacing/>
        <w:rPr>
          <w:del w:id="6300"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(c) </w:t>
      </w:r>
      <w:r w:rsidRPr="00A63D45">
        <w:rPr>
          <w:rFonts w:ascii="Times New Roman" w:hAnsi="Times New Roman"/>
          <w:i/>
          <w:sz w:val="24"/>
        </w:rPr>
        <w:t>Use.</w:t>
      </w:r>
      <w:r w:rsidRPr="000D237D">
        <w:rPr>
          <w:rFonts w:ascii="Times New Roman" w:eastAsia="Times New Roman" w:hAnsi="Times New Roman" w:cs="Times New Roman"/>
          <w:sz w:val="24"/>
          <w:szCs w:val="24"/>
        </w:rPr>
        <w:t xml:space="preserve"> </w:t>
      </w:r>
    </w:p>
    <w:p w14:paraId="5E0999A4" w14:textId="00EDE15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del w:id="6301" w:author="OFFM" w:date="2024-04-16T10:53:00Z">
        <w:r w:rsidR="00817C00" w:rsidRPr="00F74592">
          <w:rPr>
            <w:rFonts w:ascii="Times New Roman" w:hAnsi="Times New Roman" w:cs="Times New Roman"/>
            <w:sz w:val="24"/>
            <w:szCs w:val="24"/>
          </w:rPr>
          <w:delText>Equipment</w:delText>
        </w:r>
      </w:del>
      <w:ins w:id="6302"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w:t>
      </w:r>
      <w:del w:id="6303" w:author="OFFM" w:date="2024-04-16T10:53:00Z">
        <w:r w:rsidR="00817C00" w:rsidRPr="00F74592">
          <w:rPr>
            <w:rFonts w:ascii="Times New Roman" w:hAnsi="Times New Roman" w:cs="Times New Roman"/>
            <w:sz w:val="24"/>
            <w:szCs w:val="24"/>
          </w:rPr>
          <w:delText xml:space="preserve">be used by </w:delText>
        </w:r>
      </w:del>
      <w:ins w:id="6304" w:author="OFFM" w:date="2024-04-16T10:53:00Z">
        <w:r w:rsidRPr="000D237D">
          <w:rPr>
            <w:rFonts w:ascii="Times New Roman" w:eastAsia="Times New Roman" w:hAnsi="Times New Roman" w:cs="Times New Roman"/>
            <w:sz w:val="24"/>
            <w:szCs w:val="24"/>
          </w:rPr>
          <w:t xml:space="preserve">use equipment for </w:t>
        </w:r>
      </w:ins>
      <w:r w:rsidRPr="000D237D">
        <w:rPr>
          <w:rFonts w:ascii="Times New Roman" w:eastAsia="Times New Roman" w:hAnsi="Times New Roman" w:cs="Times New Roman"/>
          <w:sz w:val="24"/>
          <w:szCs w:val="24"/>
        </w:rPr>
        <w:t xml:space="preserve">the </w:t>
      </w:r>
      <w:del w:id="6305" w:author="OFFM" w:date="2024-04-16T10:53:00Z">
        <w:r w:rsidR="00817C00" w:rsidRPr="00F74592">
          <w:rPr>
            <w:rFonts w:ascii="Times New Roman" w:hAnsi="Times New Roman" w:cs="Times New Roman"/>
            <w:sz w:val="24"/>
            <w:szCs w:val="24"/>
          </w:rPr>
          <w:delText>non-Federal entity in the</w:delText>
        </w:r>
      </w:del>
      <w:ins w:id="6306" w:author="OFFM" w:date="2024-04-16T10:53:00Z">
        <w:r w:rsidRPr="000D237D">
          <w:rPr>
            <w:rFonts w:ascii="Times New Roman" w:eastAsia="Times New Roman" w:hAnsi="Times New Roman" w:cs="Times New Roman"/>
            <w:sz w:val="24"/>
            <w:szCs w:val="24"/>
          </w:rPr>
          <w:t>project or</w:t>
        </w:r>
      </w:ins>
      <w:r w:rsidRPr="000D237D">
        <w:rPr>
          <w:rFonts w:ascii="Times New Roman" w:eastAsia="Times New Roman" w:hAnsi="Times New Roman" w:cs="Times New Roman"/>
          <w:sz w:val="24"/>
          <w:szCs w:val="24"/>
        </w:rPr>
        <w:t xml:space="preserve"> program </w:t>
      </w:r>
      <w:del w:id="6307" w:author="OFFM" w:date="2024-04-16T10:53:00Z">
        <w:r w:rsidR="00817C00" w:rsidRPr="00F74592">
          <w:rPr>
            <w:rFonts w:ascii="Times New Roman" w:hAnsi="Times New Roman" w:cs="Times New Roman"/>
            <w:sz w:val="24"/>
            <w:szCs w:val="24"/>
          </w:rPr>
          <w:delText xml:space="preserve">or project </w:delText>
        </w:r>
      </w:del>
      <w:r w:rsidRPr="000D237D">
        <w:rPr>
          <w:rFonts w:ascii="Times New Roman" w:eastAsia="Times New Roman" w:hAnsi="Times New Roman" w:cs="Times New Roman"/>
          <w:sz w:val="24"/>
          <w:szCs w:val="24"/>
        </w:rPr>
        <w:t>for which it was acquired</w:t>
      </w:r>
      <w:ins w:id="6308" w:author="OFFM" w:date="2024-04-16T10:53:00Z">
        <w:r w:rsidRPr="000D237D">
          <w:rPr>
            <w:rFonts w:ascii="Times New Roman" w:eastAsia="Times New Roman" w:hAnsi="Times New Roman" w:cs="Times New Roman"/>
            <w:sz w:val="24"/>
            <w:szCs w:val="24"/>
          </w:rPr>
          <w:t xml:space="preserve"> and for</w:t>
        </w:r>
      </w:ins>
      <w:r w:rsidRPr="000D237D">
        <w:rPr>
          <w:rFonts w:ascii="Times New Roman" w:eastAsia="Times New Roman" w:hAnsi="Times New Roman" w:cs="Times New Roman"/>
          <w:sz w:val="24"/>
          <w:szCs w:val="24"/>
        </w:rPr>
        <w:t xml:space="preserve"> as long as </w:t>
      </w:r>
      <w:r w:rsidRPr="000D237D">
        <w:rPr>
          <w:rFonts w:ascii="Times New Roman" w:eastAsia="Times New Roman" w:hAnsi="Times New Roman" w:cs="Times New Roman"/>
          <w:sz w:val="24"/>
          <w:szCs w:val="24"/>
        </w:rPr>
        <w:lastRenderedPageBreak/>
        <w:t>needed, whether or not the project or program continues to be supported by the Federal award</w:t>
      </w:r>
      <w:del w:id="6309" w:author="OFFM" w:date="2024-04-16T10:53:00Z">
        <w:r w:rsidR="00817C00" w:rsidRPr="00F74592">
          <w:rPr>
            <w:rFonts w:ascii="Times New Roman" w:hAnsi="Times New Roman" w:cs="Times New Roman"/>
            <w:sz w:val="24"/>
            <w:szCs w:val="24"/>
          </w:rPr>
          <w:delText>, and the non-Federal entity</w:delText>
        </w:r>
      </w:del>
      <w:ins w:id="6310" w:author="OFFM" w:date="2024-04-16T10:53:00Z">
        <w:r w:rsidRPr="000D237D">
          <w:rPr>
            <w:rFonts w:ascii="Times New Roman" w:eastAsia="Times New Roman" w:hAnsi="Times New Roman" w:cs="Times New Roman"/>
            <w:sz w:val="24"/>
            <w:szCs w:val="24"/>
          </w:rPr>
          <w:t xml:space="preserve">. The </w:t>
        </w:r>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not encumber the </w:t>
      </w:r>
      <w:del w:id="6311" w:author="OFFM" w:date="2024-04-16T10:53:00Z">
        <w:r w:rsidR="00817C00" w:rsidRPr="00F74592">
          <w:rPr>
            <w:rFonts w:ascii="Times New Roman" w:hAnsi="Times New Roman" w:cs="Times New Roman"/>
            <w:sz w:val="24"/>
            <w:szCs w:val="24"/>
          </w:rPr>
          <w:delText>property</w:delText>
        </w:r>
      </w:del>
      <w:ins w:id="6312" w:author="OFFM" w:date="2024-04-16T10:53:00Z">
        <w:r w:rsidRPr="000D237D">
          <w:rPr>
            <w:rFonts w:ascii="Times New Roman" w:eastAsia="Times New Roman" w:hAnsi="Times New Roman" w:cs="Times New Roman"/>
            <w:sz w:val="24"/>
            <w:szCs w:val="24"/>
          </w:rPr>
          <w:t>equipment</w:t>
        </w:r>
      </w:ins>
      <w:r w:rsidRPr="000D237D">
        <w:rPr>
          <w:rFonts w:ascii="Times New Roman" w:eastAsia="Times New Roman" w:hAnsi="Times New Roman" w:cs="Times New Roman"/>
          <w:sz w:val="24"/>
          <w:szCs w:val="24"/>
        </w:rPr>
        <w:t xml:space="preserve"> without prior approval of the Federal </w:t>
      </w:r>
      <w:del w:id="6313"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w:t>
      </w:r>
      <w:del w:id="6314" w:author="OFFM" w:date="2024-04-16T10:53:00Z">
        <w:r w:rsidR="00817C00" w:rsidRPr="00F74592">
          <w:rPr>
            <w:rFonts w:ascii="Times New Roman" w:hAnsi="Times New Roman" w:cs="Times New Roman"/>
            <w:sz w:val="24"/>
            <w:szCs w:val="24"/>
          </w:rPr>
          <w:delText>.</w:delText>
        </w:r>
      </w:del>
      <w:ins w:id="6315" w:author="OFFM" w:date="2024-04-16T10:53:00Z">
        <w:r w:rsidRPr="000D237D">
          <w:rPr>
            <w:rFonts w:ascii="Times New Roman" w:eastAsia="Times New Roman" w:hAnsi="Times New Roman" w:cs="Times New Roman"/>
            <w:sz w:val="24"/>
            <w:szCs w:val="24"/>
          </w:rPr>
          <w:t xml:space="preserve"> or pass-through entity.</w:t>
        </w:r>
      </w:ins>
      <w:r w:rsidRPr="000D237D">
        <w:rPr>
          <w:rFonts w:ascii="Times New Roman" w:eastAsia="Times New Roman" w:hAnsi="Times New Roman" w:cs="Times New Roman"/>
          <w:sz w:val="24"/>
          <w:szCs w:val="24"/>
        </w:rPr>
        <w:t xml:space="preserve"> The Federal </w:t>
      </w:r>
      <w:del w:id="6316"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may require the submission of the applicable common </w:t>
      </w:r>
      <w:del w:id="6317" w:author="OFFM" w:date="2024-04-16T10:53:00Z">
        <w:r w:rsidR="00817C00" w:rsidRPr="00F74592">
          <w:rPr>
            <w:rFonts w:ascii="Times New Roman" w:hAnsi="Times New Roman" w:cs="Times New Roman"/>
            <w:sz w:val="24"/>
            <w:szCs w:val="24"/>
          </w:rPr>
          <w:delText>form</w:delText>
        </w:r>
      </w:del>
      <w:ins w:id="6318" w:author="OFFM" w:date="2024-04-16T10:53:00Z">
        <w:r w:rsidRPr="000D237D">
          <w:rPr>
            <w:rFonts w:ascii="Times New Roman" w:eastAsia="Times New Roman" w:hAnsi="Times New Roman" w:cs="Times New Roman"/>
            <w:sz w:val="24"/>
            <w:szCs w:val="24"/>
          </w:rPr>
          <w:t>forms</w:t>
        </w:r>
      </w:ins>
      <w:r w:rsidRPr="000D237D">
        <w:rPr>
          <w:rFonts w:ascii="Times New Roman" w:eastAsia="Times New Roman" w:hAnsi="Times New Roman" w:cs="Times New Roman"/>
          <w:sz w:val="24"/>
          <w:szCs w:val="24"/>
        </w:rPr>
        <w:t xml:space="preserve"> for </w:t>
      </w:r>
      <w:ins w:id="6319" w:author="OFFM" w:date="2024-04-16T10:53:00Z">
        <w:r w:rsidRPr="000D237D">
          <w:rPr>
            <w:rFonts w:ascii="Times New Roman" w:eastAsia="Times New Roman" w:hAnsi="Times New Roman" w:cs="Times New Roman"/>
            <w:sz w:val="24"/>
            <w:szCs w:val="24"/>
          </w:rPr>
          <w:t xml:space="preserve">reporting on </w:t>
        </w:r>
      </w:ins>
      <w:r w:rsidRPr="000D237D">
        <w:rPr>
          <w:rFonts w:ascii="Times New Roman" w:eastAsia="Times New Roman" w:hAnsi="Times New Roman" w:cs="Times New Roman"/>
          <w:sz w:val="24"/>
          <w:szCs w:val="24"/>
        </w:rPr>
        <w:t xml:space="preserve">equipment. When no longer needed for the original </w:t>
      </w:r>
      <w:ins w:id="6320" w:author="OFFM" w:date="2024-04-16T10:53:00Z">
        <w:r w:rsidRPr="000D237D">
          <w:rPr>
            <w:rFonts w:ascii="Times New Roman" w:eastAsia="Times New Roman" w:hAnsi="Times New Roman" w:cs="Times New Roman"/>
            <w:sz w:val="24"/>
            <w:szCs w:val="24"/>
          </w:rPr>
          <w:t xml:space="preserve">project or </w:t>
        </w:r>
      </w:ins>
      <w:r w:rsidRPr="000D237D">
        <w:rPr>
          <w:rFonts w:ascii="Times New Roman" w:eastAsia="Times New Roman" w:hAnsi="Times New Roman" w:cs="Times New Roman"/>
          <w:sz w:val="24"/>
          <w:szCs w:val="24"/>
        </w:rPr>
        <w:t>program</w:t>
      </w:r>
      <w:del w:id="6321" w:author="OFFM" w:date="2024-04-16T10:53:00Z">
        <w:r w:rsidR="00817C00" w:rsidRPr="00F74592">
          <w:rPr>
            <w:rFonts w:ascii="Times New Roman" w:hAnsi="Times New Roman" w:cs="Times New Roman"/>
            <w:sz w:val="24"/>
            <w:szCs w:val="24"/>
          </w:rPr>
          <w:delText xml:space="preserve"> or project</w:delText>
        </w:r>
      </w:del>
      <w:r w:rsidRPr="000D237D">
        <w:rPr>
          <w:rFonts w:ascii="Times New Roman" w:eastAsia="Times New Roman" w:hAnsi="Times New Roman" w:cs="Times New Roman"/>
          <w:sz w:val="24"/>
          <w:szCs w:val="24"/>
        </w:rPr>
        <w:t>, the equipment may be used in other activities</w:t>
      </w:r>
      <w:del w:id="6322" w:author="OFFM" w:date="2024-04-16T10:53:00Z">
        <w:r w:rsidR="00817C00" w:rsidRPr="00F74592">
          <w:rPr>
            <w:rFonts w:ascii="Times New Roman" w:hAnsi="Times New Roman" w:cs="Times New Roman"/>
            <w:sz w:val="24"/>
            <w:szCs w:val="24"/>
          </w:rPr>
          <w:delText xml:space="preserve"> supported by the Federal awarding agency,</w:delText>
        </w:r>
      </w:del>
      <w:r w:rsidRPr="000D237D">
        <w:rPr>
          <w:rFonts w:ascii="Times New Roman" w:eastAsia="Times New Roman" w:hAnsi="Times New Roman" w:cs="Times New Roman"/>
          <w:sz w:val="24"/>
          <w:szCs w:val="24"/>
        </w:rPr>
        <w:t xml:space="preserve"> in the following order of priority: </w:t>
      </w:r>
    </w:p>
    <w:p w14:paraId="3158112E" w14:textId="004F9CB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Activities under </w:t>
      </w:r>
      <w:del w:id="6323" w:author="OFFM" w:date="2024-04-16T10:53:00Z">
        <w:r w:rsidR="00817C00" w:rsidRPr="00F74592">
          <w:rPr>
            <w:rFonts w:ascii="Times New Roman" w:hAnsi="Times New Roman" w:cs="Times New Roman"/>
            <w:sz w:val="24"/>
            <w:szCs w:val="24"/>
          </w:rPr>
          <w:delText>a</w:delText>
        </w:r>
      </w:del>
      <w:ins w:id="6324" w:author="OFFM" w:date="2024-04-16T10:53:00Z">
        <w:r w:rsidRPr="000D237D">
          <w:rPr>
            <w:rFonts w:ascii="Times New Roman" w:eastAsia="Times New Roman" w:hAnsi="Times New Roman" w:cs="Times New Roman"/>
            <w:sz w:val="24"/>
            <w:szCs w:val="24"/>
          </w:rPr>
          <w:t>other</w:t>
        </w:r>
      </w:ins>
      <w:r w:rsidRPr="000D237D">
        <w:rPr>
          <w:rFonts w:ascii="Times New Roman" w:eastAsia="Times New Roman" w:hAnsi="Times New Roman" w:cs="Times New Roman"/>
          <w:sz w:val="24"/>
          <w:szCs w:val="24"/>
        </w:rPr>
        <w:t xml:space="preserve"> Federal </w:t>
      </w:r>
      <w:del w:id="6325" w:author="OFFM" w:date="2024-04-16T10:53:00Z">
        <w:r w:rsidR="00817C00" w:rsidRPr="00F74592">
          <w:rPr>
            <w:rFonts w:ascii="Times New Roman" w:hAnsi="Times New Roman" w:cs="Times New Roman"/>
            <w:sz w:val="24"/>
            <w:szCs w:val="24"/>
          </w:rPr>
          <w:delText>award</w:delText>
        </w:r>
      </w:del>
      <w:ins w:id="6326" w:author="OFFM" w:date="2024-04-16T10:53:00Z">
        <w:r w:rsidRPr="000D237D">
          <w:rPr>
            <w:rFonts w:ascii="Times New Roman" w:eastAsia="Times New Roman" w:hAnsi="Times New Roman" w:cs="Times New Roman"/>
            <w:sz w:val="24"/>
            <w:szCs w:val="24"/>
          </w:rPr>
          <w:t>awards</w:t>
        </w:r>
      </w:ins>
      <w:r w:rsidRPr="000D237D">
        <w:rPr>
          <w:rFonts w:ascii="Times New Roman" w:eastAsia="Times New Roman" w:hAnsi="Times New Roman" w:cs="Times New Roman"/>
          <w:sz w:val="24"/>
          <w:szCs w:val="24"/>
        </w:rPr>
        <w:t xml:space="preserve"> from the Federal </w:t>
      </w:r>
      <w:del w:id="632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del w:id="6328" w:author="OFFM" w:date="2024-04-16T10:53:00Z">
        <w:r w:rsidR="00817C00" w:rsidRPr="00F74592">
          <w:rPr>
            <w:rFonts w:ascii="Times New Roman" w:hAnsi="Times New Roman" w:cs="Times New Roman"/>
            <w:sz w:val="24"/>
            <w:szCs w:val="24"/>
          </w:rPr>
          <w:delText>which</w:delText>
        </w:r>
      </w:del>
      <w:ins w:id="6329"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funded the original program or project</w:t>
      </w:r>
      <w:del w:id="6330" w:author="OFFM" w:date="2024-04-16T10:53:00Z">
        <w:r w:rsidR="00817C00" w:rsidRPr="00F74592">
          <w:rPr>
            <w:rFonts w:ascii="Times New Roman" w:hAnsi="Times New Roman" w:cs="Times New Roman"/>
            <w:sz w:val="24"/>
            <w:szCs w:val="24"/>
          </w:rPr>
          <w:delText>,</w:delText>
        </w:r>
      </w:del>
      <w:ins w:id="633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then </w:t>
      </w:r>
    </w:p>
    <w:p w14:paraId="1A97DB11" w14:textId="70A3156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Activities under Federal awards from other Federal </w:t>
      </w:r>
      <w:del w:id="633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agencies. </w:t>
      </w:r>
      <w:del w:id="6333" w:author="OFFM" w:date="2024-04-16T10:53:00Z">
        <w:r w:rsidR="00817C00" w:rsidRPr="00F74592">
          <w:rPr>
            <w:rFonts w:ascii="Times New Roman" w:hAnsi="Times New Roman" w:cs="Times New Roman"/>
            <w:sz w:val="24"/>
            <w:szCs w:val="24"/>
          </w:rPr>
          <w:delText>This includes</w:delText>
        </w:r>
      </w:del>
      <w:ins w:id="6334" w:author="OFFM" w:date="2024-04-16T10:53:00Z">
        <w:r w:rsidRPr="000D237D">
          <w:rPr>
            <w:rFonts w:ascii="Times New Roman" w:eastAsia="Times New Roman" w:hAnsi="Times New Roman" w:cs="Times New Roman"/>
            <w:sz w:val="24"/>
            <w:szCs w:val="24"/>
          </w:rPr>
          <w:t>These activities include</w:t>
        </w:r>
      </w:ins>
      <w:r w:rsidRPr="000D237D">
        <w:rPr>
          <w:rFonts w:ascii="Times New Roman" w:eastAsia="Times New Roman" w:hAnsi="Times New Roman" w:cs="Times New Roman"/>
          <w:sz w:val="24"/>
          <w:szCs w:val="24"/>
        </w:rPr>
        <w:t xml:space="preserve"> consolidated equipment for information technology systems. </w:t>
      </w:r>
    </w:p>
    <w:p w14:paraId="4EBBEE58" w14:textId="26ED679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During the time that equipment is used on the project or program for which it was acquired, the </w:t>
      </w:r>
      <w:del w:id="6335" w:author="OFFM" w:date="2024-04-16T10:53:00Z">
        <w:r w:rsidR="00817C00" w:rsidRPr="00F74592">
          <w:rPr>
            <w:rFonts w:ascii="Times New Roman" w:hAnsi="Times New Roman" w:cs="Times New Roman"/>
            <w:sz w:val="24"/>
            <w:szCs w:val="24"/>
          </w:rPr>
          <w:delText>non-Federal entity</w:delText>
        </w:r>
      </w:del>
      <w:ins w:id="6336"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also make </w:t>
      </w:r>
      <w:ins w:id="6337"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equipment available for use on other </w:t>
      </w:r>
      <w:del w:id="6338" w:author="OFFM" w:date="2024-04-16T10:53:00Z">
        <w:r w:rsidR="00817C00" w:rsidRPr="00F74592">
          <w:rPr>
            <w:rFonts w:ascii="Times New Roman" w:hAnsi="Times New Roman" w:cs="Times New Roman"/>
            <w:sz w:val="24"/>
            <w:szCs w:val="24"/>
          </w:rPr>
          <w:delText xml:space="preserve">projects or </w:delText>
        </w:r>
      </w:del>
      <w:r w:rsidRPr="000D237D">
        <w:rPr>
          <w:rFonts w:ascii="Times New Roman" w:eastAsia="Times New Roman" w:hAnsi="Times New Roman" w:cs="Times New Roman"/>
          <w:sz w:val="24"/>
          <w:szCs w:val="24"/>
        </w:rPr>
        <w:t xml:space="preserve">programs </w:t>
      </w:r>
      <w:del w:id="6339" w:author="OFFM" w:date="2024-04-16T10:53:00Z">
        <w:r w:rsidR="00817C00" w:rsidRPr="00F74592">
          <w:rPr>
            <w:rFonts w:ascii="Times New Roman" w:hAnsi="Times New Roman" w:cs="Times New Roman"/>
            <w:sz w:val="24"/>
            <w:szCs w:val="24"/>
          </w:rPr>
          <w:delText xml:space="preserve">currently </w:delText>
        </w:r>
      </w:del>
      <w:r w:rsidRPr="000D237D">
        <w:rPr>
          <w:rFonts w:ascii="Times New Roman" w:eastAsia="Times New Roman" w:hAnsi="Times New Roman" w:cs="Times New Roman"/>
          <w:sz w:val="24"/>
          <w:szCs w:val="24"/>
        </w:rPr>
        <w:t xml:space="preserve">or </w:t>
      </w:r>
      <w:del w:id="6340" w:author="OFFM" w:date="2024-04-16T10:53:00Z">
        <w:r w:rsidR="00817C00" w:rsidRPr="00F74592">
          <w:rPr>
            <w:rFonts w:ascii="Times New Roman" w:hAnsi="Times New Roman" w:cs="Times New Roman"/>
            <w:sz w:val="24"/>
            <w:szCs w:val="24"/>
          </w:rPr>
          <w:delText>previously</w:delText>
        </w:r>
      </w:del>
      <w:ins w:id="6341" w:author="OFFM" w:date="2024-04-16T10:53:00Z">
        <w:r w:rsidRPr="000D237D">
          <w:rPr>
            <w:rFonts w:ascii="Times New Roman" w:eastAsia="Times New Roman" w:hAnsi="Times New Roman" w:cs="Times New Roman"/>
            <w:sz w:val="24"/>
            <w:szCs w:val="24"/>
          </w:rPr>
          <w:t>projects</w:t>
        </w:r>
      </w:ins>
      <w:r w:rsidRPr="000D237D">
        <w:rPr>
          <w:rFonts w:ascii="Times New Roman" w:eastAsia="Times New Roman" w:hAnsi="Times New Roman" w:cs="Times New Roman"/>
          <w:sz w:val="24"/>
          <w:szCs w:val="24"/>
        </w:rPr>
        <w:t xml:space="preserve"> supported by the Federal Government, provided that such use will not interfere with the </w:t>
      </w:r>
      <w:del w:id="6342" w:author="OFFM" w:date="2024-04-16T10:53:00Z">
        <w:r w:rsidR="00817C00" w:rsidRPr="00F74592">
          <w:rPr>
            <w:rFonts w:ascii="Times New Roman" w:hAnsi="Times New Roman" w:cs="Times New Roman"/>
            <w:sz w:val="24"/>
            <w:szCs w:val="24"/>
          </w:rPr>
          <w:delText>work on the projects or program</w:delText>
        </w:r>
      </w:del>
      <w:ins w:id="6343" w:author="OFFM" w:date="2024-04-16T10:53:00Z">
        <w:r w:rsidRPr="000D237D">
          <w:rPr>
            <w:rFonts w:ascii="Times New Roman" w:eastAsia="Times New Roman" w:hAnsi="Times New Roman" w:cs="Times New Roman"/>
            <w:sz w:val="24"/>
            <w:szCs w:val="24"/>
          </w:rPr>
          <w:t>purpose</w:t>
        </w:r>
      </w:ins>
      <w:r w:rsidRPr="000D237D">
        <w:rPr>
          <w:rFonts w:ascii="Times New Roman" w:eastAsia="Times New Roman" w:hAnsi="Times New Roman" w:cs="Times New Roman"/>
          <w:sz w:val="24"/>
          <w:szCs w:val="24"/>
        </w:rPr>
        <w:t xml:space="preserve"> for which it was originally acquired. First preference for other use </w:t>
      </w:r>
      <w:ins w:id="6344" w:author="OFFM" w:date="2024-04-16T10:53:00Z">
        <w:r w:rsidRPr="000D237D">
          <w:rPr>
            <w:rFonts w:ascii="Times New Roman" w:eastAsia="Times New Roman" w:hAnsi="Times New Roman" w:cs="Times New Roman"/>
            <w:sz w:val="24"/>
            <w:szCs w:val="24"/>
          </w:rPr>
          <w:t xml:space="preserve">of the equipment </w:t>
        </w:r>
      </w:ins>
      <w:r w:rsidRPr="000D237D">
        <w:rPr>
          <w:rFonts w:ascii="Times New Roman" w:eastAsia="Times New Roman" w:hAnsi="Times New Roman" w:cs="Times New Roman"/>
          <w:sz w:val="24"/>
          <w:szCs w:val="24"/>
        </w:rPr>
        <w:t xml:space="preserve">must be given to other programs or projects supported by </w:t>
      </w:r>
      <w:ins w:id="6345"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Federal </w:t>
      </w:r>
      <w:del w:id="6346"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that financed the equipment</w:t>
      </w:r>
      <w:del w:id="6347" w:author="OFFM" w:date="2024-04-16T10:53:00Z">
        <w:r w:rsidR="00817C00" w:rsidRPr="00F74592">
          <w:rPr>
            <w:rFonts w:ascii="Times New Roman" w:hAnsi="Times New Roman" w:cs="Times New Roman"/>
            <w:sz w:val="24"/>
            <w:szCs w:val="24"/>
          </w:rPr>
          <w:delText xml:space="preserve"> and second</w:delText>
        </w:r>
      </w:del>
      <w:ins w:id="6348" w:author="OFFM" w:date="2024-04-16T10:53:00Z">
        <w:r w:rsidRPr="000D237D">
          <w:rPr>
            <w:rFonts w:ascii="Times New Roman" w:eastAsia="Times New Roman" w:hAnsi="Times New Roman" w:cs="Times New Roman"/>
            <w:sz w:val="24"/>
            <w:szCs w:val="24"/>
          </w:rPr>
          <w:t>. Second</w:t>
        </w:r>
      </w:ins>
      <w:r w:rsidRPr="000D237D">
        <w:rPr>
          <w:rFonts w:ascii="Times New Roman" w:eastAsia="Times New Roman" w:hAnsi="Times New Roman" w:cs="Times New Roman"/>
          <w:sz w:val="24"/>
          <w:szCs w:val="24"/>
        </w:rPr>
        <w:t xml:space="preserve"> preference must be given to programs or projects under Federal awards from other Federal </w:t>
      </w:r>
      <w:del w:id="634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agencies. Use for non-federally-funded </w:t>
      </w:r>
      <w:del w:id="6350" w:author="OFFM" w:date="2024-04-16T10:53:00Z">
        <w:r w:rsidR="00817C00" w:rsidRPr="00F74592">
          <w:rPr>
            <w:rFonts w:ascii="Times New Roman" w:hAnsi="Times New Roman" w:cs="Times New Roman"/>
            <w:sz w:val="24"/>
            <w:szCs w:val="24"/>
          </w:rPr>
          <w:delText xml:space="preserve">programs or </w:delText>
        </w:r>
      </w:del>
      <w:r w:rsidRPr="000D237D">
        <w:rPr>
          <w:rFonts w:ascii="Times New Roman" w:eastAsia="Times New Roman" w:hAnsi="Times New Roman" w:cs="Times New Roman"/>
          <w:sz w:val="24"/>
          <w:szCs w:val="24"/>
        </w:rPr>
        <w:t xml:space="preserve">projects </w:t>
      </w:r>
      <w:proofErr w:type="gramStart"/>
      <w:r w:rsidRPr="000D237D">
        <w:rPr>
          <w:rFonts w:ascii="Times New Roman" w:eastAsia="Times New Roman" w:hAnsi="Times New Roman" w:cs="Times New Roman"/>
          <w:sz w:val="24"/>
          <w:szCs w:val="24"/>
        </w:rPr>
        <w:t>is</w:t>
      </w:r>
      <w:proofErr w:type="gramEnd"/>
      <w:r w:rsidRPr="000D237D">
        <w:rPr>
          <w:rFonts w:ascii="Times New Roman" w:eastAsia="Times New Roman" w:hAnsi="Times New Roman" w:cs="Times New Roman"/>
          <w:sz w:val="24"/>
          <w:szCs w:val="24"/>
        </w:rPr>
        <w:t xml:space="preserve"> also permissible</w:t>
      </w:r>
      <w:del w:id="6351" w:author="OFFM" w:date="2024-04-16T10:53:00Z">
        <w:r w:rsidR="00817C00" w:rsidRPr="00F74592">
          <w:rPr>
            <w:rFonts w:ascii="Times New Roman" w:hAnsi="Times New Roman" w:cs="Times New Roman"/>
            <w:sz w:val="24"/>
            <w:szCs w:val="24"/>
          </w:rPr>
          <w:delText xml:space="preserve">. User fees </w:delText>
        </w:r>
      </w:del>
      <w:ins w:id="6352" w:author="OFFM" w:date="2024-04-16T10:53:00Z">
        <w:r w:rsidRPr="000D237D">
          <w:rPr>
            <w:rFonts w:ascii="Times New Roman" w:eastAsia="Times New Roman" w:hAnsi="Times New Roman" w:cs="Times New Roman"/>
            <w:sz w:val="24"/>
            <w:szCs w:val="24"/>
          </w:rPr>
          <w:t xml:space="preserve">, provided such use will not interfere with the purpose for which it was originally acquired. The </w:t>
        </w:r>
        <w:r w:rsidRPr="000D237D">
          <w:rPr>
            <w:rFonts w:ascii="Times New Roman" w:hAnsi="Times New Roman" w:cs="Times New Roman"/>
            <w:sz w:val="24"/>
            <w:szCs w:val="24"/>
          </w:rPr>
          <w:t xml:space="preserve">recipient or subrecipient </w:t>
        </w:r>
      </w:ins>
      <w:r w:rsidRPr="000D237D">
        <w:rPr>
          <w:rFonts w:ascii="Times New Roman" w:eastAsia="Times New Roman" w:hAnsi="Times New Roman" w:cs="Times New Roman"/>
          <w:sz w:val="24"/>
          <w:szCs w:val="24"/>
        </w:rPr>
        <w:t xml:space="preserve">should </w:t>
      </w:r>
      <w:del w:id="6353" w:author="OFFM" w:date="2024-04-16T10:53:00Z">
        <w:r w:rsidR="00817C00" w:rsidRPr="00F74592">
          <w:rPr>
            <w:rFonts w:ascii="Times New Roman" w:hAnsi="Times New Roman" w:cs="Times New Roman"/>
            <w:sz w:val="24"/>
            <w:szCs w:val="24"/>
          </w:rPr>
          <w:delText>be considered if</w:delText>
        </w:r>
      </w:del>
      <w:ins w:id="6354" w:author="OFFM" w:date="2024-04-16T10:53:00Z">
        <w:r w:rsidRPr="000D237D">
          <w:rPr>
            <w:rFonts w:ascii="Times New Roman" w:eastAsia="Times New Roman" w:hAnsi="Times New Roman" w:cs="Times New Roman"/>
            <w:sz w:val="24"/>
            <w:szCs w:val="24"/>
          </w:rPr>
          <w:t>consider charging user fees as</w:t>
        </w:r>
      </w:ins>
      <w:r w:rsidRPr="000D237D">
        <w:rPr>
          <w:rFonts w:ascii="Times New Roman" w:eastAsia="Times New Roman" w:hAnsi="Times New Roman" w:cs="Times New Roman"/>
          <w:sz w:val="24"/>
          <w:szCs w:val="24"/>
        </w:rPr>
        <w:t xml:space="preserve"> appropriate. </w:t>
      </w:r>
    </w:p>
    <w:p w14:paraId="1AB397A3" w14:textId="0FFFCDF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6355" w:name="_Hlk118451108"/>
      <w:r w:rsidRPr="000D237D">
        <w:rPr>
          <w:rFonts w:ascii="Times New Roman" w:eastAsia="Times New Roman" w:hAnsi="Times New Roman" w:cs="Times New Roman"/>
          <w:sz w:val="24"/>
          <w:szCs w:val="24"/>
        </w:rPr>
        <w:t xml:space="preserve">(3) Notwithstanding the encouragement in § 200.307 to earn program income, the </w:t>
      </w:r>
      <w:del w:id="6356" w:author="OFFM" w:date="2024-04-16T10:53:00Z">
        <w:r w:rsidR="00817C00" w:rsidRPr="00F74592">
          <w:rPr>
            <w:rFonts w:ascii="Times New Roman" w:hAnsi="Times New Roman" w:cs="Times New Roman"/>
            <w:sz w:val="24"/>
            <w:szCs w:val="24"/>
          </w:rPr>
          <w:delText>non-Federal entity</w:delText>
        </w:r>
      </w:del>
      <w:ins w:id="6357"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not use equipment acquired with the Federal award to provide services for a fee that is less than </w:t>
      </w:r>
      <w:ins w:id="6358"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private </w:t>
      </w:r>
      <w:del w:id="6359" w:author="OFFM" w:date="2024-04-16T10:53:00Z">
        <w:r w:rsidR="00817C00" w:rsidRPr="00F74592">
          <w:rPr>
            <w:rFonts w:ascii="Times New Roman" w:hAnsi="Times New Roman" w:cs="Times New Roman"/>
            <w:sz w:val="24"/>
            <w:szCs w:val="24"/>
          </w:rPr>
          <w:delText>companies</w:delText>
        </w:r>
      </w:del>
      <w:ins w:id="6360" w:author="OFFM" w:date="2024-04-16T10:53:00Z">
        <w:r w:rsidRPr="000D237D">
          <w:rPr>
            <w:rFonts w:ascii="Times New Roman" w:eastAsia="Times New Roman" w:hAnsi="Times New Roman" w:cs="Times New Roman"/>
            <w:sz w:val="24"/>
            <w:szCs w:val="24"/>
          </w:rPr>
          <w:t>company would</w:t>
        </w:r>
      </w:ins>
      <w:r w:rsidRPr="000D237D">
        <w:rPr>
          <w:rFonts w:ascii="Times New Roman" w:eastAsia="Times New Roman" w:hAnsi="Times New Roman" w:cs="Times New Roman"/>
          <w:sz w:val="24"/>
          <w:szCs w:val="24"/>
        </w:rPr>
        <w:t xml:space="preserve"> charge for </w:t>
      </w:r>
      <w:del w:id="6361" w:author="OFFM" w:date="2024-04-16T10:53:00Z">
        <w:r w:rsidR="00817C00" w:rsidRPr="00F74592">
          <w:rPr>
            <w:rFonts w:ascii="Times New Roman" w:hAnsi="Times New Roman" w:cs="Times New Roman"/>
            <w:sz w:val="24"/>
            <w:szCs w:val="24"/>
          </w:rPr>
          <w:lastRenderedPageBreak/>
          <w:delText>equivalent</w:delText>
        </w:r>
      </w:del>
      <w:ins w:id="6362" w:author="OFFM" w:date="2024-04-16T10:53:00Z">
        <w:r w:rsidRPr="000D237D">
          <w:rPr>
            <w:rFonts w:ascii="Times New Roman" w:eastAsia="Times New Roman" w:hAnsi="Times New Roman" w:cs="Times New Roman"/>
            <w:sz w:val="24"/>
            <w:szCs w:val="24"/>
          </w:rPr>
          <w:t>similar</w:t>
        </w:r>
      </w:ins>
      <w:r w:rsidRPr="000D237D">
        <w:rPr>
          <w:rFonts w:ascii="Times New Roman" w:eastAsia="Times New Roman" w:hAnsi="Times New Roman" w:cs="Times New Roman"/>
          <w:sz w:val="24"/>
          <w:szCs w:val="24"/>
        </w:rPr>
        <w:t xml:space="preserve"> services unless specifically authorized by Federal statute</w:t>
      </w:r>
      <w:del w:id="6363" w:author="OFFM" w:date="2024-04-16T10:53:00Z">
        <w:r w:rsidR="00817C00" w:rsidRPr="00F74592">
          <w:rPr>
            <w:rFonts w:ascii="Times New Roman" w:hAnsi="Times New Roman" w:cs="Times New Roman"/>
            <w:sz w:val="24"/>
            <w:szCs w:val="24"/>
          </w:rPr>
          <w:delText xml:space="preserve"> for</w:delText>
        </w:r>
      </w:del>
      <w:ins w:id="6364" w:author="OFFM" w:date="2024-04-16T10:53:00Z">
        <w:r w:rsidRPr="000D237D">
          <w:rPr>
            <w:rFonts w:ascii="Times New Roman" w:eastAsia="Times New Roman" w:hAnsi="Times New Roman" w:cs="Times New Roman"/>
            <w:sz w:val="24"/>
            <w:szCs w:val="24"/>
          </w:rPr>
          <w:t>. This restriction is effective</w:t>
        </w:r>
      </w:ins>
      <w:r w:rsidRPr="000D237D">
        <w:rPr>
          <w:rFonts w:ascii="Times New Roman" w:eastAsia="Times New Roman" w:hAnsi="Times New Roman" w:cs="Times New Roman"/>
          <w:sz w:val="24"/>
          <w:szCs w:val="24"/>
        </w:rPr>
        <w:t xml:space="preserve"> as long as the Federal Government retains an interest in the equipment. </w:t>
      </w:r>
    </w:p>
    <w:bookmarkEnd w:id="6355"/>
    <w:p w14:paraId="76CD10BE" w14:textId="11A562D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When acquiring replacement equipment, the </w:t>
      </w:r>
      <w:del w:id="6365" w:author="OFFM" w:date="2024-04-16T10:53:00Z">
        <w:r w:rsidR="00817C00" w:rsidRPr="00F74592">
          <w:rPr>
            <w:rFonts w:ascii="Times New Roman" w:hAnsi="Times New Roman" w:cs="Times New Roman"/>
            <w:sz w:val="24"/>
            <w:szCs w:val="24"/>
          </w:rPr>
          <w:delText>non-Federal entity</w:delText>
        </w:r>
      </w:del>
      <w:ins w:id="6366"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may </w:t>
      </w:r>
      <w:del w:id="6367" w:author="OFFM" w:date="2024-04-16T10:53:00Z">
        <w:r w:rsidR="00817C00" w:rsidRPr="00F74592">
          <w:rPr>
            <w:rFonts w:ascii="Times New Roman" w:hAnsi="Times New Roman" w:cs="Times New Roman"/>
            <w:sz w:val="24"/>
            <w:szCs w:val="24"/>
          </w:rPr>
          <w:delText>use the equipment to be replaced as a</w:delText>
        </w:r>
      </w:del>
      <w:ins w:id="6368" w:author="OFFM" w:date="2024-04-16T10:53:00Z">
        <w:r w:rsidRPr="000D237D">
          <w:rPr>
            <w:rFonts w:ascii="Times New Roman" w:eastAsia="Times New Roman" w:hAnsi="Times New Roman" w:cs="Times New Roman"/>
            <w:sz w:val="24"/>
            <w:szCs w:val="24"/>
          </w:rPr>
          <w:t>either</w:t>
        </w:r>
      </w:ins>
      <w:r w:rsidRPr="000D237D">
        <w:rPr>
          <w:rFonts w:ascii="Times New Roman" w:eastAsia="Times New Roman" w:hAnsi="Times New Roman" w:cs="Times New Roman"/>
          <w:sz w:val="24"/>
          <w:szCs w:val="24"/>
        </w:rPr>
        <w:t xml:space="preserve"> trade-in or sell the </w:t>
      </w:r>
      <w:del w:id="6369" w:author="OFFM" w:date="2024-04-16T10:53:00Z">
        <w:r w:rsidR="00817C00" w:rsidRPr="00F74592">
          <w:rPr>
            <w:rFonts w:ascii="Times New Roman" w:hAnsi="Times New Roman" w:cs="Times New Roman"/>
            <w:sz w:val="24"/>
            <w:szCs w:val="24"/>
          </w:rPr>
          <w:delText>property</w:delText>
        </w:r>
      </w:del>
      <w:ins w:id="6370" w:author="OFFM" w:date="2024-04-16T10:53:00Z">
        <w:r w:rsidRPr="000D237D">
          <w:rPr>
            <w:rFonts w:ascii="Times New Roman" w:eastAsia="Times New Roman" w:hAnsi="Times New Roman" w:cs="Times New Roman"/>
            <w:sz w:val="24"/>
            <w:szCs w:val="24"/>
          </w:rPr>
          <w:t>equipment</w:t>
        </w:r>
      </w:ins>
      <w:r w:rsidRPr="000D237D">
        <w:rPr>
          <w:rFonts w:ascii="Times New Roman" w:eastAsia="Times New Roman" w:hAnsi="Times New Roman" w:cs="Times New Roman"/>
          <w:sz w:val="24"/>
          <w:szCs w:val="24"/>
        </w:rPr>
        <w:t xml:space="preserve"> and use the proceeds to offset the cost of the replacement </w:t>
      </w:r>
      <w:del w:id="6371" w:author="OFFM" w:date="2024-04-16T10:53:00Z">
        <w:r w:rsidR="00817C00" w:rsidRPr="00F74592">
          <w:rPr>
            <w:rFonts w:ascii="Times New Roman" w:hAnsi="Times New Roman" w:cs="Times New Roman"/>
            <w:sz w:val="24"/>
            <w:szCs w:val="24"/>
          </w:rPr>
          <w:delText>property</w:delText>
        </w:r>
      </w:del>
      <w:ins w:id="6372" w:author="OFFM" w:date="2024-04-16T10:53:00Z">
        <w:r w:rsidRPr="000D237D">
          <w:rPr>
            <w:rFonts w:ascii="Times New Roman" w:eastAsia="Times New Roman" w:hAnsi="Times New Roman" w:cs="Times New Roman"/>
            <w:sz w:val="24"/>
            <w:szCs w:val="24"/>
          </w:rPr>
          <w:t>equipment</w:t>
        </w:r>
      </w:ins>
      <w:r w:rsidRPr="000D237D">
        <w:rPr>
          <w:rFonts w:ascii="Times New Roman" w:eastAsia="Times New Roman" w:hAnsi="Times New Roman" w:cs="Times New Roman"/>
          <w:sz w:val="24"/>
          <w:szCs w:val="24"/>
        </w:rPr>
        <w:t xml:space="preserve">. </w:t>
      </w:r>
    </w:p>
    <w:p w14:paraId="340842A2" w14:textId="30EA831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w:t>
      </w:r>
      <w:r w:rsidRPr="00A63D45">
        <w:rPr>
          <w:rFonts w:ascii="Times New Roman" w:hAnsi="Times New Roman"/>
          <w:i/>
          <w:sz w:val="24"/>
        </w:rPr>
        <w:t>Management requirements.</w:t>
      </w:r>
      <w:r w:rsidRPr="000D237D">
        <w:rPr>
          <w:rFonts w:ascii="Times New Roman" w:eastAsia="Times New Roman" w:hAnsi="Times New Roman" w:cs="Times New Roman"/>
          <w:sz w:val="24"/>
          <w:szCs w:val="24"/>
        </w:rPr>
        <w:t xml:space="preserve"> </w:t>
      </w:r>
      <w:del w:id="6373" w:author="OFFM" w:date="2024-04-16T10:53:00Z">
        <w:r w:rsidR="00817C00" w:rsidRPr="00F74592">
          <w:rPr>
            <w:rFonts w:ascii="Times New Roman" w:hAnsi="Times New Roman" w:cs="Times New Roman"/>
            <w:sz w:val="24"/>
            <w:szCs w:val="24"/>
          </w:rPr>
          <w:delText>Procedures for managing</w:delText>
        </w:r>
      </w:del>
      <w:ins w:id="6374" w:author="OFFM" w:date="2024-04-16T10:53:00Z">
        <w:r w:rsidRPr="000D237D">
          <w:rPr>
            <w:rFonts w:ascii="Times New Roman" w:eastAsia="Times New Roman" w:hAnsi="Times New Roman" w:cs="Times New Roman"/>
            <w:sz w:val="24"/>
            <w:szCs w:val="24"/>
          </w:rPr>
          <w:t xml:space="preserve">Regardless of whether equipment is acquired in part or its entirety under the Federal award,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must manage</w:t>
        </w:r>
      </w:ins>
      <w:r w:rsidRPr="000D237D">
        <w:rPr>
          <w:rFonts w:ascii="Times New Roman" w:eastAsia="Times New Roman" w:hAnsi="Times New Roman" w:cs="Times New Roman"/>
          <w:sz w:val="24"/>
          <w:szCs w:val="24"/>
        </w:rPr>
        <w:t xml:space="preserve"> equipment (including replacement equipment</w:t>
      </w:r>
      <w:del w:id="6375" w:author="OFFM" w:date="2024-04-16T10:53:00Z">
        <w:r w:rsidR="00817C00" w:rsidRPr="00F74592">
          <w:rPr>
            <w:rFonts w:ascii="Times New Roman" w:hAnsi="Times New Roman" w:cs="Times New Roman"/>
            <w:sz w:val="24"/>
            <w:szCs w:val="24"/>
          </w:rPr>
          <w:delText xml:space="preserve">), whether acquired in whole or in part under a Federal award, until disposition takes place will, as a minimum, </w:delText>
        </w:r>
      </w:del>
      <w:ins w:id="6376" w:author="OFFM" w:date="2024-04-16T10:53:00Z">
        <w:r w:rsidRPr="000D237D">
          <w:rPr>
            <w:rFonts w:ascii="Times New Roman" w:eastAsia="Times New Roman" w:hAnsi="Times New Roman" w:cs="Times New Roman"/>
            <w:sz w:val="24"/>
            <w:szCs w:val="24"/>
          </w:rPr>
          <w:t xml:space="preserve">) utilizing procedures that </w:t>
        </w:r>
      </w:ins>
      <w:r w:rsidRPr="000D237D">
        <w:rPr>
          <w:rFonts w:ascii="Times New Roman" w:eastAsia="Times New Roman" w:hAnsi="Times New Roman" w:cs="Times New Roman"/>
          <w:sz w:val="24"/>
          <w:szCs w:val="24"/>
        </w:rPr>
        <w:t xml:space="preserve">meet the following requirements: </w:t>
      </w:r>
    </w:p>
    <w:p w14:paraId="3BF11333" w14:textId="506494F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Property records must </w:t>
      </w:r>
      <w:del w:id="6377" w:author="OFFM" w:date="2024-04-16T10:53:00Z">
        <w:r w:rsidR="00817C00" w:rsidRPr="00F74592">
          <w:rPr>
            <w:rFonts w:ascii="Times New Roman" w:hAnsi="Times New Roman" w:cs="Times New Roman"/>
            <w:sz w:val="24"/>
            <w:szCs w:val="24"/>
          </w:rPr>
          <w:delText xml:space="preserve">be maintained that </w:delText>
        </w:r>
      </w:del>
      <w:r w:rsidRPr="000D237D">
        <w:rPr>
          <w:rFonts w:ascii="Times New Roman" w:eastAsia="Times New Roman" w:hAnsi="Times New Roman" w:cs="Times New Roman"/>
          <w:sz w:val="24"/>
          <w:szCs w:val="24"/>
        </w:rPr>
        <w:t xml:space="preserve">include a description of the property, a serial number or </w:t>
      </w:r>
      <w:del w:id="6378" w:author="OFFM" w:date="2024-04-16T10:53:00Z">
        <w:r w:rsidR="00817C00" w:rsidRPr="00F74592">
          <w:rPr>
            <w:rFonts w:ascii="Times New Roman" w:hAnsi="Times New Roman" w:cs="Times New Roman"/>
            <w:sz w:val="24"/>
            <w:szCs w:val="24"/>
          </w:rPr>
          <w:delText>other</w:delText>
        </w:r>
      </w:del>
      <w:ins w:id="6379" w:author="OFFM" w:date="2024-04-16T10:53:00Z">
        <w:r w:rsidRPr="000D237D">
          <w:rPr>
            <w:rFonts w:ascii="Times New Roman" w:eastAsia="Times New Roman" w:hAnsi="Times New Roman" w:cs="Times New Roman"/>
            <w:sz w:val="24"/>
            <w:szCs w:val="24"/>
          </w:rPr>
          <w:t>another</w:t>
        </w:r>
      </w:ins>
      <w:r w:rsidRPr="000D237D">
        <w:rPr>
          <w:rFonts w:ascii="Times New Roman" w:eastAsia="Times New Roman" w:hAnsi="Times New Roman" w:cs="Times New Roman"/>
          <w:sz w:val="24"/>
          <w:szCs w:val="24"/>
        </w:rPr>
        <w:t xml:space="preserve"> identification number, the source of funding for the property (including the FAIN), </w:t>
      </w:r>
      <w:del w:id="6380" w:author="OFFM" w:date="2024-04-16T10:53:00Z">
        <w:r w:rsidR="00817C00" w:rsidRPr="00F74592">
          <w:rPr>
            <w:rFonts w:ascii="Times New Roman" w:hAnsi="Times New Roman" w:cs="Times New Roman"/>
            <w:sz w:val="24"/>
            <w:szCs w:val="24"/>
          </w:rPr>
          <w:delText>who holds</w:delText>
        </w:r>
      </w:del>
      <w:ins w:id="6381"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title</w:t>
      </w:r>
      <w:ins w:id="6382" w:author="OFFM" w:date="2024-04-16T10:53:00Z">
        <w:r w:rsidRPr="000D237D">
          <w:rPr>
            <w:rFonts w:ascii="Times New Roman" w:eastAsia="Times New Roman" w:hAnsi="Times New Roman" w:cs="Times New Roman"/>
            <w:sz w:val="24"/>
            <w:szCs w:val="24"/>
          </w:rPr>
          <w:t xml:space="preserve"> holder</w:t>
        </w:r>
      </w:ins>
      <w:r w:rsidRPr="000D237D">
        <w:rPr>
          <w:rFonts w:ascii="Times New Roman" w:eastAsia="Times New Roman" w:hAnsi="Times New Roman" w:cs="Times New Roman"/>
          <w:sz w:val="24"/>
          <w:szCs w:val="24"/>
        </w:rPr>
        <w:t xml:space="preserve">, the acquisition date, </w:t>
      </w:r>
      <w:del w:id="6383" w:author="OFFM" w:date="2024-04-16T10:53:00Z">
        <w:r w:rsidR="00817C00" w:rsidRPr="00F74592">
          <w:rPr>
            <w:rFonts w:ascii="Times New Roman" w:hAnsi="Times New Roman" w:cs="Times New Roman"/>
            <w:sz w:val="24"/>
            <w:szCs w:val="24"/>
          </w:rPr>
          <w:delText>and</w:delText>
        </w:r>
      </w:del>
      <w:ins w:id="6384"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cost of the property, </w:t>
      </w:r>
      <w:ins w:id="6385"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percentage of </w:t>
      </w:r>
      <w:ins w:id="6386"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Federal </w:t>
      </w:r>
      <w:del w:id="6387" w:author="OFFM" w:date="2024-04-16T10:53:00Z">
        <w:r w:rsidR="00817C00" w:rsidRPr="00F74592">
          <w:rPr>
            <w:rFonts w:ascii="Times New Roman" w:hAnsi="Times New Roman" w:cs="Times New Roman"/>
            <w:sz w:val="24"/>
            <w:szCs w:val="24"/>
          </w:rPr>
          <w:delText>participation in the project costs for the Federal award under which the property was acquired</w:delText>
        </w:r>
      </w:del>
      <w:ins w:id="6388" w:author="OFFM" w:date="2024-04-16T10:53:00Z">
        <w:r w:rsidRPr="000D237D">
          <w:rPr>
            <w:rFonts w:ascii="Times New Roman" w:eastAsia="Times New Roman" w:hAnsi="Times New Roman" w:cs="Times New Roman"/>
            <w:sz w:val="24"/>
            <w:szCs w:val="24"/>
          </w:rPr>
          <w:t>agency contribution towards the original purchase</w:t>
        </w:r>
      </w:ins>
      <w:r w:rsidRPr="000D237D">
        <w:rPr>
          <w:rFonts w:ascii="Times New Roman" w:eastAsia="Times New Roman" w:hAnsi="Times New Roman" w:cs="Times New Roman"/>
          <w:sz w:val="24"/>
          <w:szCs w:val="24"/>
        </w:rPr>
        <w:t xml:space="preserve">, the location, use and condition of the property, and any </w:t>
      </w:r>
      <w:del w:id="6389" w:author="OFFM" w:date="2024-04-16T10:53:00Z">
        <w:r w:rsidR="00817C00" w:rsidRPr="00F74592">
          <w:rPr>
            <w:rFonts w:ascii="Times New Roman" w:hAnsi="Times New Roman" w:cs="Times New Roman"/>
            <w:sz w:val="24"/>
            <w:szCs w:val="24"/>
          </w:rPr>
          <w:delText xml:space="preserve">ultimate </w:delText>
        </w:r>
      </w:del>
      <w:r w:rsidRPr="000D237D">
        <w:rPr>
          <w:rFonts w:ascii="Times New Roman" w:eastAsia="Times New Roman" w:hAnsi="Times New Roman" w:cs="Times New Roman"/>
          <w:sz w:val="24"/>
          <w:szCs w:val="24"/>
        </w:rPr>
        <w:t xml:space="preserve">disposition data including the date of disposal and sale price of the property. </w:t>
      </w:r>
      <w:ins w:id="6390" w:author="OFFM" w:date="2024-04-16T10:53:00Z">
        <w:r w:rsidRPr="000D237D">
          <w:rPr>
            <w:rFonts w:ascii="Times New Roman" w:eastAsia="Times New Roman" w:hAnsi="Times New Roman" w:cs="Times New Roman"/>
            <w:sz w:val="24"/>
            <w:szCs w:val="24"/>
          </w:rPr>
          <w:t>The recipient and subrecipient are responsible for maintaining and updating property records when there is a change in the status of the property.</w:t>
        </w:r>
      </w:ins>
    </w:p>
    <w:p w14:paraId="2A7A56E8" w14:textId="3DB4E26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A physical inventory of the property must be </w:t>
      </w:r>
      <w:del w:id="6391" w:author="OFFM" w:date="2024-04-16T10:53:00Z">
        <w:r w:rsidR="00817C00" w:rsidRPr="00F74592">
          <w:rPr>
            <w:rFonts w:ascii="Times New Roman" w:hAnsi="Times New Roman" w:cs="Times New Roman"/>
            <w:sz w:val="24"/>
            <w:szCs w:val="24"/>
          </w:rPr>
          <w:delText>taken</w:delText>
        </w:r>
      </w:del>
      <w:ins w:id="6392" w:author="OFFM" w:date="2024-04-16T10:53:00Z">
        <w:r w:rsidRPr="000D237D">
          <w:rPr>
            <w:rFonts w:ascii="Times New Roman" w:eastAsia="Times New Roman" w:hAnsi="Times New Roman" w:cs="Times New Roman"/>
            <w:sz w:val="24"/>
            <w:szCs w:val="24"/>
          </w:rPr>
          <w:t>conducted,</w:t>
        </w:r>
      </w:ins>
      <w:r w:rsidRPr="000D237D">
        <w:rPr>
          <w:rFonts w:ascii="Times New Roman" w:eastAsia="Times New Roman" w:hAnsi="Times New Roman" w:cs="Times New Roman"/>
          <w:sz w:val="24"/>
          <w:szCs w:val="24"/>
        </w:rPr>
        <w:t xml:space="preserve"> and the results </w:t>
      </w:r>
      <w:ins w:id="6393" w:author="OFFM" w:date="2024-04-16T10:53:00Z">
        <w:r w:rsidRPr="000D237D">
          <w:rPr>
            <w:rFonts w:ascii="Times New Roman" w:eastAsia="Times New Roman" w:hAnsi="Times New Roman" w:cs="Times New Roman"/>
            <w:sz w:val="24"/>
            <w:szCs w:val="24"/>
          </w:rPr>
          <w:t xml:space="preserve">must be </w:t>
        </w:r>
      </w:ins>
      <w:r w:rsidRPr="000D237D">
        <w:rPr>
          <w:rFonts w:ascii="Times New Roman" w:eastAsia="Times New Roman" w:hAnsi="Times New Roman" w:cs="Times New Roman"/>
          <w:sz w:val="24"/>
          <w:szCs w:val="24"/>
        </w:rPr>
        <w:t xml:space="preserve">reconciled with the property records at least once every two years. </w:t>
      </w:r>
    </w:p>
    <w:p w14:paraId="3264D1C8" w14:textId="4F8F56E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A control system must be </w:t>
      </w:r>
      <w:del w:id="6394" w:author="OFFM" w:date="2024-04-16T10:53:00Z">
        <w:r w:rsidR="00817C00" w:rsidRPr="00F74592">
          <w:rPr>
            <w:rFonts w:ascii="Times New Roman" w:hAnsi="Times New Roman" w:cs="Times New Roman"/>
            <w:sz w:val="24"/>
            <w:szCs w:val="24"/>
          </w:rPr>
          <w:delText>developed</w:delText>
        </w:r>
      </w:del>
      <w:ins w:id="6395" w:author="OFFM" w:date="2024-04-16T10:53:00Z">
        <w:r w:rsidRPr="000D237D">
          <w:rPr>
            <w:rFonts w:ascii="Times New Roman" w:eastAsia="Times New Roman" w:hAnsi="Times New Roman" w:cs="Times New Roman"/>
            <w:sz w:val="24"/>
            <w:szCs w:val="24"/>
          </w:rPr>
          <w:t>in place</w:t>
        </w:r>
      </w:ins>
      <w:r w:rsidRPr="000D237D">
        <w:rPr>
          <w:rFonts w:ascii="Times New Roman" w:eastAsia="Times New Roman" w:hAnsi="Times New Roman" w:cs="Times New Roman"/>
          <w:sz w:val="24"/>
          <w:szCs w:val="24"/>
        </w:rPr>
        <w:t xml:space="preserve"> to ensure </w:t>
      </w:r>
      <w:del w:id="6396" w:author="OFFM" w:date="2024-04-16T10:53:00Z">
        <w:r w:rsidR="00817C00" w:rsidRPr="00F74592">
          <w:rPr>
            <w:rFonts w:ascii="Times New Roman" w:hAnsi="Times New Roman" w:cs="Times New Roman"/>
            <w:sz w:val="24"/>
            <w:szCs w:val="24"/>
          </w:rPr>
          <w:delText xml:space="preserve">adequate </w:delText>
        </w:r>
      </w:del>
      <w:r w:rsidRPr="000D237D">
        <w:rPr>
          <w:rFonts w:ascii="Times New Roman" w:eastAsia="Times New Roman" w:hAnsi="Times New Roman" w:cs="Times New Roman"/>
          <w:sz w:val="24"/>
          <w:szCs w:val="24"/>
        </w:rPr>
        <w:t xml:space="preserve">safeguards </w:t>
      </w:r>
      <w:del w:id="6397" w:author="OFFM" w:date="2024-04-16T10:53:00Z">
        <w:r w:rsidR="00817C00" w:rsidRPr="00F74592">
          <w:rPr>
            <w:rFonts w:ascii="Times New Roman" w:hAnsi="Times New Roman" w:cs="Times New Roman"/>
            <w:sz w:val="24"/>
            <w:szCs w:val="24"/>
          </w:rPr>
          <w:delText xml:space="preserve">to prevent </w:delText>
        </w:r>
      </w:del>
      <w:ins w:id="6398" w:author="OFFM" w:date="2024-04-16T10:53:00Z">
        <w:r w:rsidRPr="000D237D">
          <w:rPr>
            <w:rFonts w:ascii="Times New Roman" w:eastAsia="Times New Roman" w:hAnsi="Times New Roman" w:cs="Times New Roman"/>
            <w:sz w:val="24"/>
            <w:szCs w:val="24"/>
          </w:rPr>
          <w:t xml:space="preserve">for preventing property </w:t>
        </w:r>
      </w:ins>
      <w:r w:rsidRPr="000D237D">
        <w:rPr>
          <w:rFonts w:ascii="Times New Roman" w:eastAsia="Times New Roman" w:hAnsi="Times New Roman" w:cs="Times New Roman"/>
          <w:sz w:val="24"/>
          <w:szCs w:val="24"/>
        </w:rPr>
        <w:t>loss, damage, or theft</w:t>
      </w:r>
      <w:del w:id="6399" w:author="OFFM" w:date="2024-04-16T10:53:00Z">
        <w:r w:rsidR="00817C00" w:rsidRPr="00F74592">
          <w:rPr>
            <w:rFonts w:ascii="Times New Roman" w:hAnsi="Times New Roman" w:cs="Times New Roman"/>
            <w:sz w:val="24"/>
            <w:szCs w:val="24"/>
          </w:rPr>
          <w:delText xml:space="preserve"> of the property.</w:delText>
        </w:r>
      </w:del>
      <w:ins w:id="640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Any loss, damage, or theft </w:t>
      </w:r>
      <w:ins w:id="6401" w:author="OFFM" w:date="2024-04-16T10:53:00Z">
        <w:r w:rsidRPr="000D237D">
          <w:rPr>
            <w:rFonts w:ascii="Times New Roman" w:eastAsia="Times New Roman" w:hAnsi="Times New Roman" w:cs="Times New Roman"/>
            <w:sz w:val="24"/>
            <w:szCs w:val="24"/>
          </w:rPr>
          <w:t xml:space="preserve">of equipment </w:t>
        </w:r>
      </w:ins>
      <w:r w:rsidRPr="000D237D">
        <w:rPr>
          <w:rFonts w:ascii="Times New Roman" w:eastAsia="Times New Roman" w:hAnsi="Times New Roman" w:cs="Times New Roman"/>
          <w:sz w:val="24"/>
          <w:szCs w:val="24"/>
        </w:rPr>
        <w:t xml:space="preserve">must be investigated. </w:t>
      </w:r>
      <w:ins w:id="6402" w:author="OFFM" w:date="2024-04-16T10:53:00Z">
        <w:r w:rsidRPr="000D237D">
          <w:rPr>
            <w:rFonts w:ascii="Times New Roman" w:eastAsia="Times New Roman" w:hAnsi="Times New Roman" w:cs="Times New Roman"/>
            <w:sz w:val="24"/>
            <w:szCs w:val="24"/>
          </w:rPr>
          <w:t>The recipient or subrecipient must notify the Federal agency or pass-through entity of any loss, damage, or theft of equipment that will have an impact on the program.</w:t>
        </w:r>
      </w:ins>
    </w:p>
    <w:p w14:paraId="60D0B4C7" w14:textId="07BAE51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(4) </w:t>
      </w:r>
      <w:del w:id="6403" w:author="OFFM" w:date="2024-04-16T10:53:00Z">
        <w:r w:rsidR="00817C00" w:rsidRPr="00F74592">
          <w:rPr>
            <w:rFonts w:ascii="Times New Roman" w:hAnsi="Times New Roman" w:cs="Times New Roman"/>
            <w:sz w:val="24"/>
            <w:szCs w:val="24"/>
          </w:rPr>
          <w:delText>Adequate</w:delText>
        </w:r>
      </w:del>
      <w:ins w:id="6404" w:author="OFFM" w:date="2024-04-16T10:53:00Z">
        <w:r w:rsidRPr="000D237D">
          <w:rPr>
            <w:rFonts w:ascii="Times New Roman" w:eastAsia="Times New Roman" w:hAnsi="Times New Roman" w:cs="Times New Roman"/>
            <w:sz w:val="24"/>
            <w:szCs w:val="24"/>
          </w:rPr>
          <w:t>Regular</w:t>
        </w:r>
      </w:ins>
      <w:r w:rsidRPr="000D237D">
        <w:rPr>
          <w:rFonts w:ascii="Times New Roman" w:eastAsia="Times New Roman" w:hAnsi="Times New Roman" w:cs="Times New Roman"/>
          <w:sz w:val="24"/>
          <w:szCs w:val="24"/>
        </w:rPr>
        <w:t xml:space="preserve"> maintenance procedures must be </w:t>
      </w:r>
      <w:del w:id="6405" w:author="OFFM" w:date="2024-04-16T10:53:00Z">
        <w:r w:rsidR="00817C00" w:rsidRPr="00F74592">
          <w:rPr>
            <w:rFonts w:ascii="Times New Roman" w:hAnsi="Times New Roman" w:cs="Times New Roman"/>
            <w:sz w:val="24"/>
            <w:szCs w:val="24"/>
          </w:rPr>
          <w:delText xml:space="preserve">developed to keep the property </w:delText>
        </w:r>
      </w:del>
      <w:r w:rsidRPr="000D237D">
        <w:rPr>
          <w:rFonts w:ascii="Times New Roman" w:eastAsia="Times New Roman" w:hAnsi="Times New Roman" w:cs="Times New Roman"/>
          <w:sz w:val="24"/>
          <w:szCs w:val="24"/>
        </w:rPr>
        <w:t xml:space="preserve">in </w:t>
      </w:r>
      <w:del w:id="6406" w:author="OFFM" w:date="2024-04-16T10:53:00Z">
        <w:r w:rsidR="00817C00" w:rsidRPr="00F74592">
          <w:rPr>
            <w:rFonts w:ascii="Times New Roman" w:hAnsi="Times New Roman" w:cs="Times New Roman"/>
            <w:sz w:val="24"/>
            <w:szCs w:val="24"/>
          </w:rPr>
          <w:delText>good</w:delText>
        </w:r>
      </w:del>
      <w:ins w:id="6407" w:author="OFFM" w:date="2024-04-16T10:53:00Z">
        <w:r w:rsidRPr="000D237D">
          <w:rPr>
            <w:rFonts w:ascii="Times New Roman" w:eastAsia="Times New Roman" w:hAnsi="Times New Roman" w:cs="Times New Roman"/>
            <w:sz w:val="24"/>
            <w:szCs w:val="24"/>
          </w:rPr>
          <w:t>place to ensure the property is in proper working</w:t>
        </w:r>
      </w:ins>
      <w:r w:rsidRPr="000D237D">
        <w:rPr>
          <w:rFonts w:ascii="Times New Roman" w:eastAsia="Times New Roman" w:hAnsi="Times New Roman" w:cs="Times New Roman"/>
          <w:sz w:val="24"/>
          <w:szCs w:val="24"/>
        </w:rPr>
        <w:t xml:space="preserve"> condition. </w:t>
      </w:r>
    </w:p>
    <w:p w14:paraId="41B42F4D" w14:textId="2B3CEA0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If the </w:t>
      </w:r>
      <w:del w:id="6408" w:author="OFFM" w:date="2024-04-16T10:53:00Z">
        <w:r w:rsidR="00817C00" w:rsidRPr="00F74592">
          <w:rPr>
            <w:rFonts w:ascii="Times New Roman" w:hAnsi="Times New Roman" w:cs="Times New Roman"/>
            <w:sz w:val="24"/>
            <w:szCs w:val="24"/>
          </w:rPr>
          <w:delText>non-Federal entity</w:delText>
        </w:r>
      </w:del>
      <w:ins w:id="6409"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is authorized or required to sell the property, proper sales procedures must be </w:t>
      </w:r>
      <w:del w:id="6410" w:author="OFFM" w:date="2024-04-16T10:53:00Z">
        <w:r w:rsidR="00817C00" w:rsidRPr="00F74592">
          <w:rPr>
            <w:rFonts w:ascii="Times New Roman" w:hAnsi="Times New Roman" w:cs="Times New Roman"/>
            <w:sz w:val="24"/>
            <w:szCs w:val="24"/>
          </w:rPr>
          <w:delText>established</w:delText>
        </w:r>
      </w:del>
      <w:ins w:id="6411" w:author="OFFM" w:date="2024-04-16T10:53:00Z">
        <w:r w:rsidRPr="000D237D">
          <w:rPr>
            <w:rFonts w:ascii="Times New Roman" w:eastAsia="Times New Roman" w:hAnsi="Times New Roman" w:cs="Times New Roman"/>
            <w:sz w:val="24"/>
            <w:szCs w:val="24"/>
          </w:rPr>
          <w:t>in place</w:t>
        </w:r>
      </w:ins>
      <w:r w:rsidRPr="000D237D">
        <w:rPr>
          <w:rFonts w:ascii="Times New Roman" w:eastAsia="Times New Roman" w:hAnsi="Times New Roman" w:cs="Times New Roman"/>
          <w:sz w:val="24"/>
          <w:szCs w:val="24"/>
        </w:rPr>
        <w:t xml:space="preserve"> to ensure the highest possible return.</w:t>
      </w:r>
      <w:del w:id="6412" w:author="OFFM" w:date="2024-04-16T10:53:00Z">
        <w:r w:rsidR="00817C00" w:rsidRPr="00F74592">
          <w:rPr>
            <w:rFonts w:ascii="Times New Roman" w:hAnsi="Times New Roman" w:cs="Times New Roman"/>
            <w:sz w:val="24"/>
            <w:szCs w:val="24"/>
          </w:rPr>
          <w:delText xml:space="preserve"> </w:delText>
        </w:r>
      </w:del>
    </w:p>
    <w:p w14:paraId="3887843A" w14:textId="5E2E26B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6413" w:name="_Hlk118451297"/>
      <w:r w:rsidRPr="000D237D">
        <w:rPr>
          <w:rFonts w:ascii="Times New Roman" w:eastAsia="Times New Roman" w:hAnsi="Times New Roman" w:cs="Times New Roman"/>
          <w:sz w:val="24"/>
          <w:szCs w:val="24"/>
        </w:rPr>
        <w:t xml:space="preserve">(e) </w:t>
      </w:r>
      <w:r w:rsidRPr="00A63D45">
        <w:rPr>
          <w:rFonts w:ascii="Times New Roman" w:hAnsi="Times New Roman"/>
          <w:i/>
          <w:sz w:val="24"/>
        </w:rPr>
        <w:t>Disposition.</w:t>
      </w:r>
      <w:r w:rsidRPr="000D237D">
        <w:rPr>
          <w:rFonts w:ascii="Times New Roman" w:eastAsia="Times New Roman" w:hAnsi="Times New Roman" w:cs="Times New Roman"/>
          <w:sz w:val="24"/>
          <w:szCs w:val="24"/>
        </w:rPr>
        <w:t xml:space="preserve"> When</w:t>
      </w:r>
      <w:del w:id="6414" w:author="OFFM" w:date="2024-04-16T10:53:00Z">
        <w:r w:rsidR="00817C00" w:rsidRPr="00F74592">
          <w:rPr>
            <w:rFonts w:ascii="Times New Roman" w:hAnsi="Times New Roman" w:cs="Times New Roman"/>
            <w:sz w:val="24"/>
            <w:szCs w:val="24"/>
          </w:rPr>
          <w:delText xml:space="preserve"> original or replacement</w:delText>
        </w:r>
      </w:del>
      <w:r w:rsidRPr="000D237D">
        <w:rPr>
          <w:rFonts w:ascii="Times New Roman" w:eastAsia="Times New Roman" w:hAnsi="Times New Roman" w:cs="Times New Roman"/>
          <w:sz w:val="24"/>
          <w:szCs w:val="24"/>
        </w:rPr>
        <w:t xml:space="preserve"> equipment acquired under a Federal award is no longer needed for the original project</w:t>
      </w:r>
      <w:del w:id="6415" w:author="OFFM" w:date="2024-04-16T10:53:00Z">
        <w:r w:rsidR="00817C00" w:rsidRPr="00F74592">
          <w:rPr>
            <w:rFonts w:ascii="Times New Roman" w:hAnsi="Times New Roman" w:cs="Times New Roman"/>
            <w:sz w:val="24"/>
            <w:szCs w:val="24"/>
          </w:rPr>
          <w:delText xml:space="preserve"> or</w:delText>
        </w:r>
      </w:del>
      <w:ins w:id="641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program</w:t>
      </w:r>
      <w:ins w:id="641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or for other activities currently or previously supported by a Federal </w:t>
      </w:r>
      <w:del w:id="6418" w:author="OFFM" w:date="2024-04-16T10:53:00Z">
        <w:r w:rsidR="00817C00" w:rsidRPr="00F74592">
          <w:rPr>
            <w:rFonts w:ascii="Times New Roman" w:hAnsi="Times New Roman" w:cs="Times New Roman"/>
            <w:sz w:val="24"/>
            <w:szCs w:val="24"/>
          </w:rPr>
          <w:delText xml:space="preserve">awarding agency, except as otherwise provided in Federal statutes, regulations, or Federal awarding agency disposition instructions, the non-Federal entity </w:delText>
        </w:r>
      </w:del>
      <w:ins w:id="6419" w:author="OFFM" w:date="2024-04-16T10:53:00Z">
        <w:r w:rsidRPr="000D237D">
          <w:rPr>
            <w:rFonts w:ascii="Times New Roman" w:eastAsia="Times New Roman" w:hAnsi="Times New Roman" w:cs="Times New Roman"/>
            <w:sz w:val="24"/>
            <w:szCs w:val="24"/>
          </w:rPr>
          <w:t xml:space="preserve">agency, the </w:t>
        </w:r>
        <w:r w:rsidRPr="000D237D">
          <w:rPr>
            <w:rFonts w:ascii="Times New Roman" w:hAnsi="Times New Roman" w:cs="Times New Roman"/>
            <w:sz w:val="24"/>
            <w:szCs w:val="24"/>
          </w:rPr>
          <w:t xml:space="preserve">recipient or subrecipient </w:t>
        </w:r>
      </w:ins>
      <w:r w:rsidRPr="000D237D">
        <w:rPr>
          <w:rFonts w:ascii="Times New Roman" w:eastAsia="Times New Roman" w:hAnsi="Times New Roman" w:cs="Times New Roman"/>
          <w:sz w:val="24"/>
          <w:szCs w:val="24"/>
        </w:rPr>
        <w:t xml:space="preserve">must request disposition instructions from the Federal </w:t>
      </w:r>
      <w:del w:id="6420"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ins w:id="6421"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 xml:space="preserve">if required by the terms and conditions of the Federal award. Disposition of the equipment will be made as follows, in accordance with Federal </w:t>
      </w:r>
      <w:del w:id="642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ins w:id="6423"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 xml:space="preserve">disposition instructions: </w:t>
      </w:r>
    </w:p>
    <w:p w14:paraId="41E86416" w14:textId="207CCD6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del w:id="6424" w:author="OFFM" w:date="2024-04-16T10:53:00Z">
        <w:r w:rsidR="00817C00" w:rsidRPr="00F74592">
          <w:rPr>
            <w:rFonts w:ascii="Times New Roman" w:hAnsi="Times New Roman" w:cs="Times New Roman"/>
            <w:sz w:val="24"/>
            <w:szCs w:val="24"/>
          </w:rPr>
          <w:delText xml:space="preserve">Items of equipment </w:delText>
        </w:r>
      </w:del>
      <w:ins w:id="6425" w:author="OFFM" w:date="2024-04-16T10:53:00Z">
        <w:r w:rsidRPr="000D237D">
          <w:rPr>
            <w:rFonts w:ascii="Times New Roman" w:eastAsia="Times New Roman" w:hAnsi="Times New Roman" w:cs="Times New Roman"/>
            <w:sz w:val="24"/>
            <w:szCs w:val="24"/>
          </w:rPr>
          <w:t xml:space="preserve">Equipment </w:t>
        </w:r>
      </w:ins>
      <w:r w:rsidRPr="000D237D">
        <w:rPr>
          <w:rFonts w:ascii="Times New Roman" w:eastAsia="Times New Roman" w:hAnsi="Times New Roman" w:cs="Times New Roman"/>
          <w:sz w:val="24"/>
          <w:szCs w:val="24"/>
        </w:rPr>
        <w:t xml:space="preserve">with a current </w:t>
      </w:r>
      <w:del w:id="6426" w:author="OFFM" w:date="2024-04-16T10:53:00Z">
        <w:r w:rsidR="00817C00" w:rsidRPr="00F74592">
          <w:rPr>
            <w:rFonts w:ascii="Times New Roman" w:hAnsi="Times New Roman" w:cs="Times New Roman"/>
            <w:sz w:val="24"/>
            <w:szCs w:val="24"/>
          </w:rPr>
          <w:delText xml:space="preserve">per unit </w:delText>
        </w:r>
      </w:del>
      <w:r w:rsidRPr="000D237D">
        <w:rPr>
          <w:rFonts w:ascii="Times New Roman" w:eastAsia="Times New Roman" w:hAnsi="Times New Roman" w:cs="Times New Roman"/>
          <w:sz w:val="24"/>
          <w:szCs w:val="24"/>
        </w:rPr>
        <w:t>fair market value of $</w:t>
      </w:r>
      <w:del w:id="6427" w:author="OFFM" w:date="2024-04-16T10:53:00Z">
        <w:r w:rsidR="00817C00" w:rsidRPr="00F74592">
          <w:rPr>
            <w:rFonts w:ascii="Times New Roman" w:hAnsi="Times New Roman" w:cs="Times New Roman"/>
            <w:sz w:val="24"/>
            <w:szCs w:val="24"/>
          </w:rPr>
          <w:delText>5</w:delText>
        </w:r>
      </w:del>
      <w:ins w:id="6428" w:author="OFFM" w:date="2024-04-16T10:53:00Z">
        <w:r w:rsidRPr="000D237D">
          <w:rPr>
            <w:rFonts w:ascii="Times New Roman" w:eastAsia="Times New Roman" w:hAnsi="Times New Roman" w:cs="Times New Roman"/>
            <w:sz w:val="24"/>
            <w:szCs w:val="24"/>
          </w:rPr>
          <w:t>10</w:t>
        </w:r>
      </w:ins>
      <w:r w:rsidRPr="000D237D">
        <w:rPr>
          <w:rFonts w:ascii="Times New Roman" w:eastAsia="Times New Roman" w:hAnsi="Times New Roman" w:cs="Times New Roman"/>
          <w:sz w:val="24"/>
          <w:szCs w:val="24"/>
        </w:rPr>
        <w:t xml:space="preserve">,000 or less </w:t>
      </w:r>
      <w:ins w:id="6429" w:author="OFFM" w:date="2024-04-16T10:53:00Z">
        <w:r w:rsidRPr="000D237D">
          <w:rPr>
            <w:rFonts w:ascii="Times New Roman" w:eastAsia="Times New Roman" w:hAnsi="Times New Roman" w:cs="Times New Roman"/>
            <w:sz w:val="24"/>
            <w:szCs w:val="24"/>
          </w:rPr>
          <w:t xml:space="preserve">(per unit) </w:t>
        </w:r>
      </w:ins>
      <w:r w:rsidRPr="000D237D">
        <w:rPr>
          <w:rFonts w:ascii="Times New Roman" w:eastAsia="Times New Roman" w:hAnsi="Times New Roman" w:cs="Times New Roman"/>
          <w:sz w:val="24"/>
          <w:szCs w:val="24"/>
        </w:rPr>
        <w:t>may be retained, sold</w:t>
      </w:r>
      <w:ins w:id="643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or otherwise disposed of with no further responsibility to the Federal </w:t>
      </w:r>
      <w:del w:id="6431"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w:t>
      </w:r>
      <w:ins w:id="6432" w:author="OFFM" w:date="2024-04-16T10:53:00Z">
        <w:r w:rsidRPr="000D237D">
          <w:rPr>
            <w:rFonts w:ascii="Times New Roman" w:eastAsia="Times New Roman" w:hAnsi="Times New Roman" w:cs="Times New Roman"/>
            <w:sz w:val="24"/>
            <w:szCs w:val="24"/>
          </w:rPr>
          <w:t xml:space="preserve"> or pass-through entity</w:t>
        </w:r>
      </w:ins>
      <w:r w:rsidRPr="000D237D">
        <w:rPr>
          <w:rFonts w:ascii="Times New Roman" w:eastAsia="Times New Roman" w:hAnsi="Times New Roman" w:cs="Times New Roman"/>
          <w:sz w:val="24"/>
          <w:szCs w:val="24"/>
        </w:rPr>
        <w:t xml:space="preserve">. </w:t>
      </w:r>
    </w:p>
    <w:p w14:paraId="0B54709E" w14:textId="5F5AEFA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Except as provided in § 200.312(b), or if the Federal </w:t>
      </w:r>
      <w:del w:id="6433"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w:t>
      </w:r>
      <w:ins w:id="6434" w:author="OFFM" w:date="2024-04-16T10:53:00Z">
        <w:r w:rsidRPr="000D237D">
          <w:rPr>
            <w:rFonts w:ascii="Times New Roman" w:eastAsia="Times New Roman" w:hAnsi="Times New Roman" w:cs="Times New Roman"/>
            <w:sz w:val="24"/>
            <w:szCs w:val="24"/>
          </w:rPr>
          <w:t xml:space="preserve"> or pass-through entity</w:t>
        </w:r>
      </w:ins>
      <w:r w:rsidRPr="000D237D">
        <w:rPr>
          <w:rFonts w:ascii="Times New Roman" w:eastAsia="Times New Roman" w:hAnsi="Times New Roman" w:cs="Times New Roman"/>
          <w:sz w:val="24"/>
          <w:szCs w:val="24"/>
        </w:rPr>
        <w:t xml:space="preserve"> fails to provide requested disposition instructions within 120 days, items of equipment with a current </w:t>
      </w:r>
      <w:del w:id="6435" w:author="OFFM" w:date="2024-04-16T10:53:00Z">
        <w:r w:rsidR="00817C00" w:rsidRPr="00F74592">
          <w:rPr>
            <w:rFonts w:ascii="Times New Roman" w:hAnsi="Times New Roman" w:cs="Times New Roman"/>
            <w:sz w:val="24"/>
            <w:szCs w:val="24"/>
          </w:rPr>
          <w:delText xml:space="preserve">per-unit </w:delText>
        </w:r>
      </w:del>
      <w:r w:rsidRPr="000D237D">
        <w:rPr>
          <w:rFonts w:ascii="Times New Roman" w:eastAsia="Times New Roman" w:hAnsi="Times New Roman" w:cs="Times New Roman"/>
          <w:sz w:val="24"/>
          <w:szCs w:val="24"/>
        </w:rPr>
        <w:t>fair market value in excess of $</w:t>
      </w:r>
      <w:del w:id="6436" w:author="OFFM" w:date="2024-04-16T10:53:00Z">
        <w:r w:rsidR="00817C00" w:rsidRPr="00F74592">
          <w:rPr>
            <w:rFonts w:ascii="Times New Roman" w:hAnsi="Times New Roman" w:cs="Times New Roman"/>
            <w:sz w:val="24"/>
            <w:szCs w:val="24"/>
          </w:rPr>
          <w:delText>5</w:delText>
        </w:r>
      </w:del>
      <w:ins w:id="6437" w:author="OFFM" w:date="2024-04-16T10:53:00Z">
        <w:r w:rsidRPr="000D237D">
          <w:rPr>
            <w:rFonts w:ascii="Times New Roman" w:eastAsia="Times New Roman" w:hAnsi="Times New Roman" w:cs="Times New Roman"/>
            <w:sz w:val="24"/>
            <w:szCs w:val="24"/>
          </w:rPr>
          <w:t>10</w:t>
        </w:r>
      </w:ins>
      <w:r w:rsidRPr="000D237D">
        <w:rPr>
          <w:rFonts w:ascii="Times New Roman" w:eastAsia="Times New Roman" w:hAnsi="Times New Roman" w:cs="Times New Roman"/>
          <w:sz w:val="24"/>
          <w:szCs w:val="24"/>
        </w:rPr>
        <w:t xml:space="preserve">,000 </w:t>
      </w:r>
      <w:ins w:id="6438" w:author="OFFM" w:date="2024-04-16T10:53:00Z">
        <w:r w:rsidRPr="000D237D">
          <w:rPr>
            <w:rFonts w:ascii="Times New Roman" w:eastAsia="Times New Roman" w:hAnsi="Times New Roman" w:cs="Times New Roman"/>
            <w:sz w:val="24"/>
            <w:szCs w:val="24"/>
          </w:rPr>
          <w:t xml:space="preserve">(per-unit) </w:t>
        </w:r>
      </w:ins>
      <w:r w:rsidRPr="000D237D">
        <w:rPr>
          <w:rFonts w:ascii="Times New Roman" w:eastAsia="Times New Roman" w:hAnsi="Times New Roman" w:cs="Times New Roman"/>
          <w:sz w:val="24"/>
          <w:szCs w:val="24"/>
        </w:rPr>
        <w:t xml:space="preserve">may be retained </w:t>
      </w:r>
      <w:del w:id="6439" w:author="OFFM" w:date="2024-04-16T10:53:00Z">
        <w:r w:rsidR="00817C00" w:rsidRPr="00F74592">
          <w:rPr>
            <w:rFonts w:ascii="Times New Roman" w:hAnsi="Times New Roman" w:cs="Times New Roman"/>
            <w:sz w:val="24"/>
            <w:szCs w:val="24"/>
          </w:rPr>
          <w:delText xml:space="preserve">by the non-Federal entity </w:delText>
        </w:r>
      </w:del>
      <w:r w:rsidRPr="000D237D">
        <w:rPr>
          <w:rFonts w:ascii="Times New Roman" w:eastAsia="Times New Roman" w:hAnsi="Times New Roman" w:cs="Times New Roman"/>
          <w:sz w:val="24"/>
          <w:szCs w:val="24"/>
        </w:rPr>
        <w:t>or sold</w:t>
      </w:r>
      <w:del w:id="6440" w:author="OFFM" w:date="2024-04-16T10:53:00Z">
        <w:r w:rsidR="00817C00" w:rsidRPr="00F74592">
          <w:rPr>
            <w:rFonts w:ascii="Times New Roman" w:hAnsi="Times New Roman" w:cs="Times New Roman"/>
            <w:sz w:val="24"/>
            <w:szCs w:val="24"/>
          </w:rPr>
          <w:delText>. The</w:delText>
        </w:r>
      </w:del>
      <w:ins w:id="6441" w:author="OFFM" w:date="2024-04-16T10:53:00Z">
        <w:r w:rsidRPr="000D237D">
          <w:rPr>
            <w:rFonts w:ascii="Times New Roman" w:eastAsia="Times New Roman" w:hAnsi="Times New Roman" w:cs="Times New Roman"/>
            <w:sz w:val="24"/>
            <w:szCs w:val="24"/>
          </w:rPr>
          <w:t xml:space="preserve"> by the </w:t>
        </w:r>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 However, the</w:t>
        </w:r>
      </w:ins>
      <w:r w:rsidRPr="000D237D">
        <w:rPr>
          <w:rFonts w:ascii="Times New Roman" w:eastAsia="Times New Roman" w:hAnsi="Times New Roman" w:cs="Times New Roman"/>
          <w:sz w:val="24"/>
          <w:szCs w:val="24"/>
        </w:rPr>
        <w:t xml:space="preserve"> Federal </w:t>
      </w:r>
      <w:del w:id="644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is entitled to an amount calculated by multiplying the </w:t>
      </w:r>
      <w:ins w:id="6443" w:author="OFFM" w:date="2024-04-16T10:53:00Z">
        <w:r w:rsidRPr="000D237D">
          <w:rPr>
            <w:rFonts w:ascii="Times New Roman" w:eastAsia="Times New Roman" w:hAnsi="Times New Roman" w:cs="Times New Roman"/>
            <w:sz w:val="24"/>
            <w:szCs w:val="24"/>
          </w:rPr>
          <w:t xml:space="preserve">percentage of the Federal agency’s contribution towards the original purchase by the </w:t>
        </w:r>
      </w:ins>
      <w:r w:rsidRPr="000D237D">
        <w:rPr>
          <w:rFonts w:ascii="Times New Roman" w:eastAsia="Times New Roman" w:hAnsi="Times New Roman" w:cs="Times New Roman"/>
          <w:sz w:val="24"/>
          <w:szCs w:val="24"/>
        </w:rPr>
        <w:t xml:space="preserve">current market value or proceeds from </w:t>
      </w:r>
      <w:ins w:id="6444"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sale</w:t>
      </w:r>
      <w:del w:id="6445" w:author="OFFM" w:date="2024-04-16T10:53:00Z">
        <w:r w:rsidR="00817C00" w:rsidRPr="00F74592">
          <w:rPr>
            <w:rFonts w:ascii="Times New Roman" w:hAnsi="Times New Roman" w:cs="Times New Roman"/>
            <w:sz w:val="24"/>
            <w:szCs w:val="24"/>
          </w:rPr>
          <w:delText xml:space="preserve"> by the Federal awarding agency's percentage of participation in the cost of the original purchase.</w:delText>
        </w:r>
      </w:del>
      <w:ins w:id="644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If the equipment is sold, the Federal </w:t>
      </w:r>
      <w:del w:id="644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w:t>
      </w:r>
      <w:ins w:id="6448" w:author="OFFM" w:date="2024-04-16T10:53:00Z">
        <w:r w:rsidRPr="000D237D">
          <w:rPr>
            <w:rFonts w:ascii="Times New Roman" w:eastAsia="Times New Roman" w:hAnsi="Times New Roman" w:cs="Times New Roman"/>
            <w:sz w:val="24"/>
            <w:szCs w:val="24"/>
          </w:rPr>
          <w:t xml:space="preserve"> or pass-through entity</w:t>
        </w:r>
      </w:ins>
      <w:r w:rsidRPr="000D237D">
        <w:rPr>
          <w:rFonts w:ascii="Times New Roman" w:eastAsia="Times New Roman" w:hAnsi="Times New Roman" w:cs="Times New Roman"/>
          <w:sz w:val="24"/>
          <w:szCs w:val="24"/>
        </w:rPr>
        <w:t xml:space="preserve"> may permit the </w:t>
      </w:r>
      <w:del w:id="6449" w:author="OFFM" w:date="2024-04-16T10:53:00Z">
        <w:r w:rsidR="00817C00" w:rsidRPr="00F74592">
          <w:rPr>
            <w:rFonts w:ascii="Times New Roman" w:hAnsi="Times New Roman" w:cs="Times New Roman"/>
            <w:sz w:val="24"/>
            <w:szCs w:val="24"/>
          </w:rPr>
          <w:delText>non-Federal entity</w:delText>
        </w:r>
      </w:del>
      <w:ins w:id="6450"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to </w:t>
      </w:r>
      <w:del w:id="6451" w:author="OFFM" w:date="2024-04-16T10:53:00Z">
        <w:r w:rsidR="00817C00" w:rsidRPr="00F74592">
          <w:rPr>
            <w:rFonts w:ascii="Times New Roman" w:hAnsi="Times New Roman" w:cs="Times New Roman"/>
            <w:sz w:val="24"/>
            <w:szCs w:val="24"/>
          </w:rPr>
          <w:delText xml:space="preserve">deduct and </w:delText>
        </w:r>
      </w:del>
      <w:r w:rsidRPr="000D237D">
        <w:rPr>
          <w:rFonts w:ascii="Times New Roman" w:eastAsia="Times New Roman" w:hAnsi="Times New Roman" w:cs="Times New Roman"/>
          <w:sz w:val="24"/>
          <w:szCs w:val="24"/>
        </w:rPr>
        <w:t>retain</w:t>
      </w:r>
      <w:ins w:id="645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from the Federal share</w:t>
      </w:r>
      <w:del w:id="6453" w:author="OFFM" w:date="2024-04-16T10:53:00Z">
        <w:r w:rsidR="00817C00" w:rsidRPr="00F74592">
          <w:rPr>
            <w:rFonts w:ascii="Times New Roman" w:hAnsi="Times New Roman" w:cs="Times New Roman"/>
            <w:sz w:val="24"/>
            <w:szCs w:val="24"/>
          </w:rPr>
          <w:delText xml:space="preserve"> $500 or ten </w:delText>
        </w:r>
        <w:r w:rsidR="00817C00" w:rsidRPr="00F74592">
          <w:rPr>
            <w:rFonts w:ascii="Times New Roman" w:hAnsi="Times New Roman" w:cs="Times New Roman"/>
            <w:sz w:val="24"/>
            <w:szCs w:val="24"/>
          </w:rPr>
          <w:lastRenderedPageBreak/>
          <w:delText>percent</w:delText>
        </w:r>
      </w:del>
      <w:ins w:id="6454" w:author="OFFM" w:date="2024-04-16T10:53:00Z">
        <w:r w:rsidRPr="000D237D">
          <w:rPr>
            <w:rFonts w:ascii="Times New Roman" w:eastAsia="Times New Roman" w:hAnsi="Times New Roman" w:cs="Times New Roman"/>
            <w:sz w:val="24"/>
            <w:szCs w:val="24"/>
          </w:rPr>
          <w:t>, $1,000</w:t>
        </w:r>
      </w:ins>
      <w:r w:rsidRPr="000D237D">
        <w:rPr>
          <w:rFonts w:ascii="Times New Roman" w:eastAsia="Times New Roman" w:hAnsi="Times New Roman" w:cs="Times New Roman"/>
          <w:sz w:val="24"/>
          <w:szCs w:val="24"/>
        </w:rPr>
        <w:t xml:space="preserve"> of the proceeds</w:t>
      </w:r>
      <w:del w:id="6455" w:author="OFFM" w:date="2024-04-16T10:53:00Z">
        <w:r w:rsidR="00817C00" w:rsidRPr="00F74592">
          <w:rPr>
            <w:rFonts w:ascii="Times New Roman" w:hAnsi="Times New Roman" w:cs="Times New Roman"/>
            <w:sz w:val="24"/>
            <w:szCs w:val="24"/>
          </w:rPr>
          <w:delText xml:space="preserve">, whichever is less, for its </w:delText>
        </w:r>
      </w:del>
      <w:ins w:id="6456" w:author="OFFM" w:date="2024-04-16T10:53:00Z">
        <w:r w:rsidRPr="000D237D">
          <w:rPr>
            <w:rFonts w:ascii="Times New Roman" w:eastAsia="Times New Roman" w:hAnsi="Times New Roman" w:cs="Times New Roman"/>
            <w:sz w:val="24"/>
            <w:szCs w:val="24"/>
          </w:rPr>
          <w:t xml:space="preserve"> to cover expenses associated with the </w:t>
        </w:r>
      </w:ins>
      <w:r w:rsidRPr="000D237D">
        <w:rPr>
          <w:rFonts w:ascii="Times New Roman" w:eastAsia="Times New Roman" w:hAnsi="Times New Roman" w:cs="Times New Roman"/>
          <w:sz w:val="24"/>
          <w:szCs w:val="24"/>
        </w:rPr>
        <w:t xml:space="preserve">selling and handling </w:t>
      </w:r>
      <w:del w:id="6457" w:author="OFFM" w:date="2024-04-16T10:53:00Z">
        <w:r w:rsidR="00817C00" w:rsidRPr="00F74592">
          <w:rPr>
            <w:rFonts w:ascii="Times New Roman" w:hAnsi="Times New Roman" w:cs="Times New Roman"/>
            <w:sz w:val="24"/>
            <w:szCs w:val="24"/>
          </w:rPr>
          <w:delText>expenses.</w:delText>
        </w:r>
      </w:del>
      <w:ins w:id="6458" w:author="OFFM" w:date="2024-04-16T10:53:00Z">
        <w:r w:rsidRPr="000D237D">
          <w:rPr>
            <w:rFonts w:ascii="Times New Roman" w:eastAsia="Times New Roman" w:hAnsi="Times New Roman" w:cs="Times New Roman"/>
            <w:sz w:val="24"/>
            <w:szCs w:val="24"/>
          </w:rPr>
          <w:t>of the equipment.</w:t>
        </w:r>
      </w:ins>
      <w:r w:rsidRPr="000D237D">
        <w:rPr>
          <w:rFonts w:ascii="Times New Roman" w:eastAsia="Times New Roman" w:hAnsi="Times New Roman" w:cs="Times New Roman"/>
          <w:sz w:val="24"/>
          <w:szCs w:val="24"/>
        </w:rPr>
        <w:t xml:space="preserve"> </w:t>
      </w:r>
    </w:p>
    <w:p w14:paraId="417121F5" w14:textId="33C7F04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The </w:t>
      </w:r>
      <w:del w:id="6459" w:author="OFFM" w:date="2024-04-16T10:53:00Z">
        <w:r w:rsidR="00817C00" w:rsidRPr="00F74592">
          <w:rPr>
            <w:rFonts w:ascii="Times New Roman" w:hAnsi="Times New Roman" w:cs="Times New Roman"/>
            <w:sz w:val="24"/>
            <w:szCs w:val="24"/>
          </w:rPr>
          <w:delText>non-Federal entity</w:delText>
        </w:r>
      </w:del>
      <w:ins w:id="6460"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may transfer title to the property to the Federal Government or to an eligible third party provided that</w:t>
      </w:r>
      <w:del w:id="6461" w:author="OFFM" w:date="2024-04-16T10:53:00Z">
        <w:r w:rsidR="00817C00" w:rsidRPr="00F74592">
          <w:rPr>
            <w:rFonts w:ascii="Times New Roman" w:hAnsi="Times New Roman" w:cs="Times New Roman"/>
            <w:sz w:val="24"/>
            <w:szCs w:val="24"/>
          </w:rPr>
          <w:delText>, in such cases,</w:delText>
        </w:r>
      </w:del>
      <w:r w:rsidRPr="000D237D">
        <w:rPr>
          <w:rFonts w:ascii="Times New Roman" w:eastAsia="Times New Roman" w:hAnsi="Times New Roman" w:cs="Times New Roman"/>
          <w:sz w:val="24"/>
          <w:szCs w:val="24"/>
        </w:rPr>
        <w:t xml:space="preserve"> the </w:t>
      </w:r>
      <w:del w:id="6462" w:author="OFFM" w:date="2024-04-16T10:53:00Z">
        <w:r w:rsidR="00817C00" w:rsidRPr="00F74592">
          <w:rPr>
            <w:rFonts w:ascii="Times New Roman" w:hAnsi="Times New Roman" w:cs="Times New Roman"/>
            <w:sz w:val="24"/>
            <w:szCs w:val="24"/>
          </w:rPr>
          <w:delText>non-Federal entity</w:delText>
        </w:r>
      </w:del>
      <w:ins w:id="6463"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be entitled to compensation for its attributable percentage of the current fair market value of the property. </w:t>
      </w:r>
    </w:p>
    <w:p w14:paraId="2C309590" w14:textId="1DF26FE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In cases where a </w:t>
      </w:r>
      <w:del w:id="6464" w:author="OFFM" w:date="2024-04-16T10:53:00Z">
        <w:r w:rsidR="00817C00" w:rsidRPr="00F74592">
          <w:rPr>
            <w:rFonts w:ascii="Times New Roman" w:hAnsi="Times New Roman" w:cs="Times New Roman"/>
            <w:sz w:val="24"/>
            <w:szCs w:val="24"/>
          </w:rPr>
          <w:delText xml:space="preserve">non-Federal entity </w:delText>
        </w:r>
      </w:del>
      <w:ins w:id="6465" w:author="OFFM" w:date="2024-04-16T10:53:00Z">
        <w:r w:rsidRPr="000D237D">
          <w:rPr>
            <w:rFonts w:ascii="Times New Roman" w:eastAsia="Times New Roman" w:hAnsi="Times New Roman" w:cs="Times New Roman"/>
            <w:sz w:val="24"/>
            <w:szCs w:val="24"/>
          </w:rPr>
          <w:t>recipient</w:t>
        </w:r>
        <w:r w:rsidRPr="000D237D">
          <w:rPr>
            <w:rFonts w:ascii="Times New Roman" w:hAnsi="Times New Roman" w:cs="Times New Roman"/>
            <w:sz w:val="24"/>
            <w:szCs w:val="24"/>
          </w:rPr>
          <w:t xml:space="preserve"> or subrecipient </w:t>
        </w:r>
      </w:ins>
      <w:r w:rsidRPr="000D237D">
        <w:rPr>
          <w:rFonts w:ascii="Times New Roman" w:eastAsia="Times New Roman" w:hAnsi="Times New Roman" w:cs="Times New Roman"/>
          <w:sz w:val="24"/>
          <w:szCs w:val="24"/>
        </w:rPr>
        <w:t xml:space="preserve">fails to take appropriate disposition actions, the Federal </w:t>
      </w:r>
      <w:del w:id="6466"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ins w:id="6467"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 xml:space="preserve">may direct the </w:t>
      </w:r>
      <w:del w:id="6468" w:author="OFFM" w:date="2024-04-16T10:53:00Z">
        <w:r w:rsidR="00817C00" w:rsidRPr="00F74592">
          <w:rPr>
            <w:rFonts w:ascii="Times New Roman" w:hAnsi="Times New Roman" w:cs="Times New Roman"/>
            <w:sz w:val="24"/>
            <w:szCs w:val="24"/>
          </w:rPr>
          <w:delText>non-Federal entity</w:delText>
        </w:r>
      </w:del>
      <w:ins w:id="6469"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to take disposition actions. </w:t>
      </w:r>
    </w:p>
    <w:bookmarkEnd w:id="6413"/>
    <w:p w14:paraId="5EE67BD2" w14:textId="77777777" w:rsidR="000B5224" w:rsidRPr="000D237D" w:rsidRDefault="00F2264C" w:rsidP="000B5224">
      <w:pPr>
        <w:spacing w:after="0" w:line="480" w:lineRule="auto"/>
        <w:ind w:firstLine="720"/>
        <w:contextualSpacing/>
        <w:rPr>
          <w:ins w:id="6470" w:author="OFFM" w:date="2024-04-16T10:53:00Z"/>
          <w:rFonts w:ascii="Times New Roman" w:eastAsia="Times New Roman" w:hAnsi="Times New Roman" w:cs="Times New Roman"/>
          <w:sz w:val="24"/>
          <w:szCs w:val="24"/>
        </w:rPr>
      </w:pPr>
      <w:ins w:id="6471" w:author="OFFM" w:date="2024-04-16T10:53:00Z">
        <w:r w:rsidRPr="000D237D">
          <w:rPr>
            <w:rFonts w:ascii="Times New Roman" w:eastAsia="Times New Roman" w:hAnsi="Times New Roman" w:cs="Times New Roman"/>
            <w:sz w:val="24"/>
            <w:szCs w:val="24"/>
          </w:rPr>
          <w:t xml:space="preserve">(f) </w:t>
        </w:r>
        <w:r w:rsidRPr="000D237D">
          <w:rPr>
            <w:rFonts w:ascii="Times New Roman" w:eastAsia="Times New Roman" w:hAnsi="Times New Roman" w:cs="Times New Roman"/>
            <w:i/>
            <w:iCs/>
            <w:sz w:val="24"/>
            <w:szCs w:val="24"/>
          </w:rPr>
          <w:t>Equipment retention.</w:t>
        </w:r>
        <w:r w:rsidRPr="000D237D">
          <w:rPr>
            <w:rFonts w:ascii="Times New Roman" w:eastAsia="Times New Roman" w:hAnsi="Times New Roman" w:cs="Times New Roman"/>
            <w:sz w:val="24"/>
            <w:szCs w:val="24"/>
          </w:rPr>
          <w:t xml:space="preserve"> When included in the terms and conditions of the Federal award, the Federal agency may permit the recipient to retain equipment, or authorize a pass-through entity to permit the subrecipient to retain equipment, with no further obligation to the Federal Government unless prohibited by Federal statute or regulation.</w:t>
        </w:r>
      </w:ins>
    </w:p>
    <w:p w14:paraId="4B28FE35"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200.314 Supplies.</w:t>
      </w:r>
    </w:p>
    <w:p w14:paraId="7EAD05B3"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See also § 200.453. </w:t>
      </w:r>
    </w:p>
    <w:p w14:paraId="68AD01E7" w14:textId="77777777" w:rsidR="00817C00" w:rsidRPr="00F74592" w:rsidRDefault="00F2264C" w:rsidP="000E1D22">
      <w:pPr>
        <w:spacing w:after="0" w:line="480" w:lineRule="auto"/>
        <w:ind w:firstLine="720"/>
        <w:contextualSpacing/>
        <w:rPr>
          <w:del w:id="6472"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(a) Title to supplies </w:t>
      </w:r>
      <w:del w:id="6473" w:author="OFFM" w:date="2024-04-16T10:53:00Z">
        <w:r w:rsidR="00817C00" w:rsidRPr="00F74592">
          <w:rPr>
            <w:rFonts w:ascii="Times New Roman" w:hAnsi="Times New Roman" w:cs="Times New Roman"/>
            <w:sz w:val="24"/>
            <w:szCs w:val="24"/>
          </w:rPr>
          <w:delText>will vest in</w:delText>
        </w:r>
      </w:del>
      <w:ins w:id="6474" w:author="OFFM" w:date="2024-04-16T10:53:00Z">
        <w:r w:rsidRPr="000D237D">
          <w:rPr>
            <w:rFonts w:ascii="Times New Roman" w:eastAsia="Times New Roman" w:hAnsi="Times New Roman" w:cs="Times New Roman"/>
            <w:sz w:val="24"/>
            <w:szCs w:val="24"/>
          </w:rPr>
          <w:t>acquired under</w:t>
        </w:r>
      </w:ins>
      <w:r w:rsidRPr="000D237D">
        <w:rPr>
          <w:rFonts w:ascii="Times New Roman" w:eastAsia="Times New Roman" w:hAnsi="Times New Roman" w:cs="Times New Roman"/>
          <w:sz w:val="24"/>
          <w:szCs w:val="24"/>
        </w:rPr>
        <w:t xml:space="preserve"> the </w:t>
      </w:r>
      <w:del w:id="6475" w:author="OFFM" w:date="2024-04-16T10:53:00Z">
        <w:r w:rsidR="00817C00" w:rsidRPr="00F74592">
          <w:rPr>
            <w:rFonts w:ascii="Times New Roman" w:hAnsi="Times New Roman" w:cs="Times New Roman"/>
            <w:sz w:val="24"/>
            <w:szCs w:val="24"/>
          </w:rPr>
          <w:delText>non-</w:delText>
        </w:r>
      </w:del>
      <w:r w:rsidRPr="000D237D">
        <w:rPr>
          <w:rFonts w:ascii="Times New Roman" w:eastAsia="Times New Roman" w:hAnsi="Times New Roman" w:cs="Times New Roman"/>
          <w:sz w:val="24"/>
          <w:szCs w:val="24"/>
        </w:rPr>
        <w:t xml:space="preserve">Federal </w:t>
      </w:r>
      <w:del w:id="6476" w:author="OFFM" w:date="2024-04-16T10:53:00Z">
        <w:r w:rsidR="00817C00" w:rsidRPr="00F74592">
          <w:rPr>
            <w:rFonts w:ascii="Times New Roman" w:hAnsi="Times New Roman" w:cs="Times New Roman"/>
            <w:sz w:val="24"/>
            <w:szCs w:val="24"/>
          </w:rPr>
          <w:delText xml:space="preserve">entity </w:delText>
        </w:r>
      </w:del>
      <w:ins w:id="6477" w:author="OFFM" w:date="2024-04-16T10:53:00Z">
        <w:r w:rsidRPr="000D237D">
          <w:rPr>
            <w:rFonts w:ascii="Times New Roman" w:eastAsia="Times New Roman" w:hAnsi="Times New Roman" w:cs="Times New Roman"/>
            <w:sz w:val="24"/>
            <w:szCs w:val="24"/>
          </w:rPr>
          <w:t xml:space="preserve">award will vest </w:t>
        </w:r>
      </w:ins>
      <w:r w:rsidRPr="000D237D">
        <w:rPr>
          <w:rFonts w:ascii="Times New Roman" w:eastAsia="Times New Roman" w:hAnsi="Times New Roman" w:cs="Times New Roman"/>
          <w:sz w:val="24"/>
          <w:szCs w:val="24"/>
        </w:rPr>
        <w:t>upon acquisition</w:t>
      </w:r>
      <w:del w:id="6478" w:author="OFFM" w:date="2024-04-16T10:53:00Z">
        <w:r w:rsidR="00817C00" w:rsidRPr="00F74592">
          <w:rPr>
            <w:rFonts w:ascii="Times New Roman" w:hAnsi="Times New Roman" w:cs="Times New Roman"/>
            <w:sz w:val="24"/>
            <w:szCs w:val="24"/>
          </w:rPr>
          <w:delText>. If</w:delText>
        </w:r>
      </w:del>
      <w:ins w:id="6479" w:author="OFFM" w:date="2024-04-16T10:53:00Z">
        <w:r w:rsidRPr="000D237D">
          <w:rPr>
            <w:rFonts w:ascii="Times New Roman" w:eastAsia="Times New Roman" w:hAnsi="Times New Roman" w:cs="Times New Roman"/>
            <w:sz w:val="24"/>
            <w:szCs w:val="24"/>
          </w:rPr>
          <w:t xml:space="preserve"> in the </w:t>
        </w:r>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 When</w:t>
        </w:r>
      </w:ins>
      <w:r w:rsidRPr="000D237D">
        <w:rPr>
          <w:rFonts w:ascii="Times New Roman" w:eastAsia="Times New Roman" w:hAnsi="Times New Roman" w:cs="Times New Roman"/>
          <w:sz w:val="24"/>
          <w:szCs w:val="24"/>
        </w:rPr>
        <w:t xml:space="preserve"> there is a residual inventory of unused supplies exceeding $</w:t>
      </w:r>
      <w:del w:id="6480" w:author="OFFM" w:date="2024-04-16T10:53:00Z">
        <w:r w:rsidR="00817C00" w:rsidRPr="00F74592">
          <w:rPr>
            <w:rFonts w:ascii="Times New Roman" w:hAnsi="Times New Roman" w:cs="Times New Roman"/>
            <w:sz w:val="24"/>
            <w:szCs w:val="24"/>
          </w:rPr>
          <w:delText>5</w:delText>
        </w:r>
      </w:del>
      <w:ins w:id="6481" w:author="OFFM" w:date="2024-04-16T10:53:00Z">
        <w:r w:rsidRPr="000D237D">
          <w:rPr>
            <w:rFonts w:ascii="Times New Roman" w:eastAsia="Times New Roman" w:hAnsi="Times New Roman" w:cs="Times New Roman"/>
            <w:sz w:val="24"/>
            <w:szCs w:val="24"/>
          </w:rPr>
          <w:t>10</w:t>
        </w:r>
      </w:ins>
      <w:r w:rsidRPr="000D237D">
        <w:rPr>
          <w:rFonts w:ascii="Times New Roman" w:eastAsia="Times New Roman" w:hAnsi="Times New Roman" w:cs="Times New Roman"/>
          <w:sz w:val="24"/>
          <w:szCs w:val="24"/>
        </w:rPr>
        <w:t xml:space="preserve">,000 in </w:t>
      </w:r>
      <w:del w:id="6482" w:author="OFFM" w:date="2024-04-16T10:53:00Z">
        <w:r w:rsidR="00817C00" w:rsidRPr="00F74592">
          <w:rPr>
            <w:rFonts w:ascii="Times New Roman" w:hAnsi="Times New Roman" w:cs="Times New Roman"/>
            <w:sz w:val="24"/>
            <w:szCs w:val="24"/>
          </w:rPr>
          <w:delText xml:space="preserve">total </w:delText>
        </w:r>
      </w:del>
      <w:r w:rsidRPr="000D237D">
        <w:rPr>
          <w:rFonts w:ascii="Times New Roman" w:eastAsia="Times New Roman" w:hAnsi="Times New Roman" w:cs="Times New Roman"/>
          <w:sz w:val="24"/>
          <w:szCs w:val="24"/>
        </w:rPr>
        <w:t xml:space="preserve">aggregate value </w:t>
      </w:r>
      <w:del w:id="6483" w:author="OFFM" w:date="2024-04-16T10:53:00Z">
        <w:r w:rsidR="00817C00" w:rsidRPr="00F74592">
          <w:rPr>
            <w:rFonts w:ascii="Times New Roman" w:hAnsi="Times New Roman" w:cs="Times New Roman"/>
            <w:sz w:val="24"/>
            <w:szCs w:val="24"/>
          </w:rPr>
          <w:delText>upon termination or completion</w:delText>
        </w:r>
      </w:del>
      <w:ins w:id="6484" w:author="OFFM" w:date="2024-04-16T10:53:00Z">
        <w:r w:rsidRPr="000D237D">
          <w:rPr>
            <w:rFonts w:ascii="Times New Roman" w:eastAsia="Times New Roman" w:hAnsi="Times New Roman" w:cs="Times New Roman"/>
            <w:sz w:val="24"/>
            <w:szCs w:val="24"/>
          </w:rPr>
          <w:t>at the end</w:t>
        </w:r>
      </w:ins>
      <w:r w:rsidRPr="000D237D">
        <w:rPr>
          <w:rFonts w:ascii="Times New Roman" w:eastAsia="Times New Roman" w:hAnsi="Times New Roman" w:cs="Times New Roman"/>
          <w:sz w:val="24"/>
          <w:szCs w:val="24"/>
        </w:rPr>
        <w:t xml:space="preserve"> of the </w:t>
      </w:r>
      <w:del w:id="6485" w:author="OFFM" w:date="2024-04-16T10:53:00Z">
        <w:r w:rsidR="00817C00" w:rsidRPr="00F74592">
          <w:rPr>
            <w:rFonts w:ascii="Times New Roman" w:hAnsi="Times New Roman" w:cs="Times New Roman"/>
            <w:sz w:val="24"/>
            <w:szCs w:val="24"/>
          </w:rPr>
          <w:delText>project or program</w:delText>
        </w:r>
      </w:del>
      <w:ins w:id="6486" w:author="OFFM" w:date="2024-04-16T10:53:00Z">
        <w:r w:rsidRPr="000D237D">
          <w:rPr>
            <w:rFonts w:ascii="Times New Roman" w:eastAsia="Times New Roman" w:hAnsi="Times New Roman" w:cs="Times New Roman"/>
            <w:sz w:val="24"/>
            <w:szCs w:val="24"/>
          </w:rPr>
          <w:t>period of performance,</w:t>
        </w:r>
      </w:ins>
      <w:r w:rsidRPr="000D237D">
        <w:rPr>
          <w:rFonts w:ascii="Times New Roman" w:eastAsia="Times New Roman" w:hAnsi="Times New Roman" w:cs="Times New Roman"/>
          <w:sz w:val="24"/>
          <w:szCs w:val="24"/>
        </w:rPr>
        <w:t xml:space="preserve"> and the supplies are not needed for any other Federal award, the </w:t>
      </w:r>
      <w:del w:id="6487" w:author="OFFM" w:date="2024-04-16T10:53:00Z">
        <w:r w:rsidR="00817C00" w:rsidRPr="00F74592">
          <w:rPr>
            <w:rFonts w:ascii="Times New Roman" w:hAnsi="Times New Roman" w:cs="Times New Roman"/>
            <w:sz w:val="24"/>
            <w:szCs w:val="24"/>
          </w:rPr>
          <w:delText xml:space="preserve">non-Federal entity must </w:delText>
        </w:r>
      </w:del>
      <w:ins w:id="6488" w:author="OFFM" w:date="2024-04-16T10:53:00Z">
        <w:r w:rsidRPr="000D237D">
          <w:rPr>
            <w:rFonts w:ascii="Times New Roman" w:eastAsia="Times New Roman" w:hAnsi="Times New Roman" w:cs="Times New Roman"/>
            <w:sz w:val="24"/>
            <w:szCs w:val="24"/>
          </w:rPr>
          <w:t xml:space="preserve">recipient or subrecipient may </w:t>
        </w:r>
      </w:ins>
      <w:r w:rsidRPr="000D237D">
        <w:rPr>
          <w:rFonts w:ascii="Times New Roman" w:eastAsia="Times New Roman" w:hAnsi="Times New Roman" w:cs="Times New Roman"/>
          <w:sz w:val="24"/>
          <w:szCs w:val="24"/>
        </w:rPr>
        <w:t xml:space="preserve">retain </w:t>
      </w:r>
      <w:del w:id="6489" w:author="OFFM" w:date="2024-04-16T10:53:00Z">
        <w:r w:rsidR="00817C00" w:rsidRPr="00F74592">
          <w:rPr>
            <w:rFonts w:ascii="Times New Roman" w:hAnsi="Times New Roman" w:cs="Times New Roman"/>
            <w:sz w:val="24"/>
            <w:szCs w:val="24"/>
          </w:rPr>
          <w:delText xml:space="preserve">the supplies for use on other activities </w:delText>
        </w:r>
      </w:del>
      <w:r w:rsidRPr="000D237D">
        <w:rPr>
          <w:rFonts w:ascii="Times New Roman" w:eastAsia="Times New Roman" w:hAnsi="Times New Roman" w:cs="Times New Roman"/>
          <w:sz w:val="24"/>
          <w:szCs w:val="24"/>
        </w:rPr>
        <w:t xml:space="preserve">or sell </w:t>
      </w:r>
      <w:del w:id="6490" w:author="OFFM" w:date="2024-04-16T10:53:00Z">
        <w:r w:rsidR="00817C00" w:rsidRPr="00F74592">
          <w:rPr>
            <w:rFonts w:ascii="Times New Roman" w:hAnsi="Times New Roman" w:cs="Times New Roman"/>
            <w:sz w:val="24"/>
            <w:szCs w:val="24"/>
          </w:rPr>
          <w:delText xml:space="preserve">them, but must, in either case, compensate the Federal Government for its share. The amount of compensation must be computed in </w:delText>
        </w:r>
      </w:del>
      <w:r w:rsidRPr="000D237D">
        <w:rPr>
          <w:rFonts w:ascii="Times New Roman" w:eastAsia="Times New Roman" w:hAnsi="Times New Roman" w:cs="Times New Roman"/>
          <w:sz w:val="24"/>
          <w:szCs w:val="24"/>
        </w:rPr>
        <w:t xml:space="preserve">the </w:t>
      </w:r>
      <w:del w:id="6491" w:author="OFFM" w:date="2024-04-16T10:53:00Z">
        <w:r w:rsidR="00817C00" w:rsidRPr="00F74592">
          <w:rPr>
            <w:rFonts w:ascii="Times New Roman" w:hAnsi="Times New Roman" w:cs="Times New Roman"/>
            <w:sz w:val="24"/>
            <w:szCs w:val="24"/>
          </w:rPr>
          <w:delText xml:space="preserve">same manner as for equipment. See § 200.313 (e)(2) for the calculation methodology. </w:delText>
        </w:r>
      </w:del>
    </w:p>
    <w:p w14:paraId="4EC0AB0C" w14:textId="319911A6" w:rsidR="000B5224" w:rsidRPr="000D237D" w:rsidRDefault="00817C00" w:rsidP="000B5224">
      <w:pPr>
        <w:spacing w:after="0" w:line="480" w:lineRule="auto"/>
        <w:ind w:firstLine="720"/>
        <w:contextualSpacing/>
        <w:rPr>
          <w:ins w:id="6492" w:author="OFFM" w:date="2024-04-16T10:53:00Z"/>
          <w:rFonts w:ascii="Times New Roman" w:eastAsia="Times New Roman" w:hAnsi="Times New Roman" w:cs="Times New Roman"/>
          <w:sz w:val="24"/>
          <w:szCs w:val="24"/>
        </w:rPr>
      </w:pPr>
      <w:del w:id="6493" w:author="OFFM" w:date="2024-04-16T10:53:00Z">
        <w:r w:rsidRPr="00F74592">
          <w:rPr>
            <w:rFonts w:ascii="Times New Roman" w:hAnsi="Times New Roman" w:cs="Times New Roman"/>
            <w:sz w:val="24"/>
            <w:szCs w:val="24"/>
          </w:rPr>
          <w:delText>(b) As long as the Federal Government retains an interest in the supplies, the non-Federal entity must not use</w:delText>
        </w:r>
      </w:del>
      <w:ins w:id="6494" w:author="OFFM" w:date="2024-04-16T10:53:00Z">
        <w:r w:rsidR="00F2264C" w:rsidRPr="000D237D">
          <w:rPr>
            <w:rFonts w:ascii="Times New Roman" w:eastAsia="Times New Roman" w:hAnsi="Times New Roman" w:cs="Times New Roman"/>
            <w:sz w:val="24"/>
            <w:szCs w:val="24"/>
          </w:rPr>
          <w:t xml:space="preserve">unused supplies. Unused supplies </w:t>
        </w:r>
        <w:proofErr w:type="gramStart"/>
        <w:r w:rsidR="00F2264C" w:rsidRPr="000D237D">
          <w:rPr>
            <w:rFonts w:ascii="Times New Roman" w:eastAsia="Times New Roman" w:hAnsi="Times New Roman" w:cs="Times New Roman"/>
            <w:sz w:val="24"/>
            <w:szCs w:val="24"/>
          </w:rPr>
          <w:t>means</w:t>
        </w:r>
      </w:ins>
      <w:proofErr w:type="gramEnd"/>
      <w:r w:rsidR="00F2264C" w:rsidRPr="000D237D">
        <w:rPr>
          <w:rFonts w:ascii="Times New Roman" w:eastAsia="Times New Roman" w:hAnsi="Times New Roman" w:cs="Times New Roman"/>
          <w:sz w:val="24"/>
          <w:szCs w:val="24"/>
        </w:rPr>
        <w:t xml:space="preserve"> supplies </w:t>
      </w:r>
      <w:del w:id="6495" w:author="OFFM" w:date="2024-04-16T10:53:00Z">
        <w:r w:rsidRPr="00F74592">
          <w:rPr>
            <w:rFonts w:ascii="Times New Roman" w:hAnsi="Times New Roman" w:cs="Times New Roman"/>
            <w:sz w:val="24"/>
            <w:szCs w:val="24"/>
          </w:rPr>
          <w:delText>acquired under a</w:delText>
        </w:r>
      </w:del>
      <w:ins w:id="6496" w:author="OFFM" w:date="2024-04-16T10:53:00Z">
        <w:r w:rsidR="00F2264C" w:rsidRPr="000D237D">
          <w:rPr>
            <w:rFonts w:ascii="Times New Roman" w:eastAsia="Times New Roman" w:hAnsi="Times New Roman" w:cs="Times New Roman"/>
            <w:sz w:val="24"/>
            <w:szCs w:val="24"/>
          </w:rPr>
          <w:t xml:space="preserve">that are in </w:t>
        </w:r>
        <w:r w:rsidR="00F2264C" w:rsidRPr="000D237D">
          <w:rPr>
            <w:rFonts w:ascii="Times New Roman" w:eastAsia="Times New Roman" w:hAnsi="Times New Roman" w:cs="Times New Roman"/>
            <w:sz w:val="24"/>
            <w:szCs w:val="24"/>
          </w:rPr>
          <w:lastRenderedPageBreak/>
          <w:t xml:space="preserve">new condition, not having been used or opened before. The aggregate value of unused supplies consists of all supply types, not just like-item supplies. The Federal agency or pass-through entity is entitled to compensation in an amount calculated by multiplying the percentage of the Federal </w:t>
        </w:r>
        <w:proofErr w:type="gramStart"/>
        <w:r w:rsidR="00F2264C" w:rsidRPr="000D237D">
          <w:rPr>
            <w:rFonts w:ascii="Times New Roman" w:eastAsia="Times New Roman" w:hAnsi="Times New Roman" w:cs="Times New Roman"/>
            <w:sz w:val="24"/>
            <w:szCs w:val="24"/>
          </w:rPr>
          <w:t>agency’s</w:t>
        </w:r>
        <w:proofErr w:type="gramEnd"/>
        <w:r w:rsidR="00F2264C" w:rsidRPr="000D237D">
          <w:rPr>
            <w:rFonts w:ascii="Times New Roman" w:eastAsia="Times New Roman" w:hAnsi="Times New Roman" w:cs="Times New Roman"/>
            <w:sz w:val="24"/>
            <w:szCs w:val="24"/>
          </w:rPr>
          <w:t xml:space="preserve"> or pass-through entity’s contribution towards the cost of the original purchase(s) by the current market value or proceeds from the sale. If the supplies are sold, the Federal agency or pass-through entity may permit the </w:t>
        </w:r>
        <w:r w:rsidR="00F2264C" w:rsidRPr="000D237D">
          <w:rPr>
            <w:rFonts w:ascii="Times New Roman" w:hAnsi="Times New Roman" w:cs="Times New Roman"/>
            <w:sz w:val="24"/>
            <w:szCs w:val="24"/>
          </w:rPr>
          <w:t xml:space="preserve">recipient or subrecipient </w:t>
        </w:r>
        <w:r w:rsidR="00F2264C" w:rsidRPr="000D237D">
          <w:rPr>
            <w:rFonts w:ascii="Times New Roman" w:eastAsia="Times New Roman" w:hAnsi="Times New Roman" w:cs="Times New Roman"/>
            <w:sz w:val="24"/>
            <w:szCs w:val="24"/>
          </w:rPr>
          <w:t>to retain, from the Federal share, $1,000 of the proceeds to cover expenses associated with the selling and handling of the supplies.</w:t>
        </w:r>
      </w:ins>
    </w:p>
    <w:p w14:paraId="506ED17C" w14:textId="56280A1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6497" w:author="OFFM" w:date="2024-04-16T10:53:00Z">
        <w:r w:rsidRPr="000D237D">
          <w:rPr>
            <w:rFonts w:ascii="Times New Roman" w:eastAsia="Times New Roman" w:hAnsi="Times New Roman" w:cs="Times New Roman"/>
            <w:sz w:val="24"/>
            <w:szCs w:val="24"/>
          </w:rPr>
          <w:t xml:space="preserve">(b) Unless expressly authorized by Federal statute,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must not use supplies acquired with the</w:t>
        </w:r>
      </w:ins>
      <w:r w:rsidRPr="000D237D">
        <w:rPr>
          <w:rFonts w:ascii="Times New Roman" w:eastAsia="Times New Roman" w:hAnsi="Times New Roman" w:cs="Times New Roman"/>
          <w:sz w:val="24"/>
          <w:szCs w:val="24"/>
        </w:rPr>
        <w:t xml:space="preserve"> Federal award to provide services </w:t>
      </w:r>
      <w:del w:id="6498" w:author="OFFM" w:date="2024-04-16T10:53:00Z">
        <w:r w:rsidR="00817C00" w:rsidRPr="00F74592">
          <w:rPr>
            <w:rFonts w:ascii="Times New Roman" w:hAnsi="Times New Roman" w:cs="Times New Roman"/>
            <w:sz w:val="24"/>
            <w:szCs w:val="24"/>
          </w:rPr>
          <w:delText xml:space="preserve">to other organizations </w:delText>
        </w:r>
      </w:del>
      <w:r w:rsidRPr="000D237D">
        <w:rPr>
          <w:rFonts w:ascii="Times New Roman" w:eastAsia="Times New Roman" w:hAnsi="Times New Roman" w:cs="Times New Roman"/>
          <w:sz w:val="24"/>
          <w:szCs w:val="24"/>
        </w:rPr>
        <w:t xml:space="preserve">for a fee that is less than </w:t>
      </w:r>
      <w:ins w:id="6499"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private </w:t>
      </w:r>
      <w:del w:id="6500" w:author="OFFM" w:date="2024-04-16T10:53:00Z">
        <w:r w:rsidR="00817C00" w:rsidRPr="00F74592">
          <w:rPr>
            <w:rFonts w:ascii="Times New Roman" w:hAnsi="Times New Roman" w:cs="Times New Roman"/>
            <w:sz w:val="24"/>
            <w:szCs w:val="24"/>
          </w:rPr>
          <w:delText>companies</w:delText>
        </w:r>
      </w:del>
      <w:ins w:id="6501" w:author="OFFM" w:date="2024-04-16T10:53:00Z">
        <w:r w:rsidRPr="000D237D">
          <w:rPr>
            <w:rFonts w:ascii="Times New Roman" w:eastAsia="Times New Roman" w:hAnsi="Times New Roman" w:cs="Times New Roman"/>
            <w:sz w:val="24"/>
            <w:szCs w:val="24"/>
          </w:rPr>
          <w:t>company would</w:t>
        </w:r>
      </w:ins>
      <w:r w:rsidRPr="000D237D">
        <w:rPr>
          <w:rFonts w:ascii="Times New Roman" w:eastAsia="Times New Roman" w:hAnsi="Times New Roman" w:cs="Times New Roman"/>
          <w:sz w:val="24"/>
          <w:szCs w:val="24"/>
        </w:rPr>
        <w:t xml:space="preserve"> charge for </w:t>
      </w:r>
      <w:del w:id="6502" w:author="OFFM" w:date="2024-04-16T10:53:00Z">
        <w:r w:rsidR="00817C00" w:rsidRPr="00F74592">
          <w:rPr>
            <w:rFonts w:ascii="Times New Roman" w:hAnsi="Times New Roman" w:cs="Times New Roman"/>
            <w:sz w:val="24"/>
            <w:szCs w:val="24"/>
          </w:rPr>
          <w:delText>equivalent</w:delText>
        </w:r>
      </w:del>
      <w:ins w:id="6503" w:author="OFFM" w:date="2024-04-16T10:53:00Z">
        <w:r w:rsidRPr="000D237D">
          <w:rPr>
            <w:rFonts w:ascii="Times New Roman" w:eastAsia="Times New Roman" w:hAnsi="Times New Roman" w:cs="Times New Roman"/>
            <w:sz w:val="24"/>
            <w:szCs w:val="24"/>
          </w:rPr>
          <w:t>similar</w:t>
        </w:r>
      </w:ins>
      <w:r w:rsidRPr="000D237D">
        <w:rPr>
          <w:rFonts w:ascii="Times New Roman" w:eastAsia="Times New Roman" w:hAnsi="Times New Roman" w:cs="Times New Roman"/>
          <w:sz w:val="24"/>
          <w:szCs w:val="24"/>
        </w:rPr>
        <w:t xml:space="preserve"> services</w:t>
      </w:r>
      <w:del w:id="6504" w:author="OFFM" w:date="2024-04-16T10:53:00Z">
        <w:r w:rsidR="00817C00" w:rsidRPr="00F74592">
          <w:rPr>
            <w:rFonts w:ascii="Times New Roman" w:hAnsi="Times New Roman" w:cs="Times New Roman"/>
            <w:sz w:val="24"/>
            <w:szCs w:val="24"/>
          </w:rPr>
          <w:delText>, unless specifically</w:delText>
        </w:r>
      </w:del>
      <w:ins w:id="6505" w:author="OFFM" w:date="2024-04-16T10:53:00Z">
        <w:r w:rsidRPr="000D237D">
          <w:rPr>
            <w:rFonts w:ascii="Times New Roman" w:eastAsia="Times New Roman" w:hAnsi="Times New Roman" w:cs="Times New Roman"/>
            <w:sz w:val="24"/>
            <w:szCs w:val="24"/>
          </w:rPr>
          <w:t>. This restriction is effective as long as the Federal Government retains an interest in the supplies or as</w:t>
        </w:r>
      </w:ins>
      <w:r w:rsidRPr="000D237D">
        <w:rPr>
          <w:rFonts w:ascii="Times New Roman" w:eastAsia="Times New Roman" w:hAnsi="Times New Roman" w:cs="Times New Roman"/>
          <w:sz w:val="24"/>
          <w:szCs w:val="24"/>
        </w:rPr>
        <w:t xml:space="preserve"> authorized by Federal statute.</w:t>
      </w:r>
      <w:del w:id="6506" w:author="OFFM" w:date="2024-04-16T10:53:00Z">
        <w:r w:rsidR="00817C00" w:rsidRPr="00F74592">
          <w:rPr>
            <w:rFonts w:ascii="Times New Roman" w:hAnsi="Times New Roman" w:cs="Times New Roman"/>
            <w:sz w:val="24"/>
            <w:szCs w:val="24"/>
          </w:rPr>
          <w:delText xml:space="preserve"> </w:delText>
        </w:r>
      </w:del>
    </w:p>
    <w:p w14:paraId="466771FD"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200.315 Intangible property.</w:t>
      </w:r>
    </w:p>
    <w:p w14:paraId="098CDEFD" w14:textId="7495508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Title to intangible property </w:t>
      </w:r>
      <w:del w:id="6507" w:author="OFFM" w:date="2024-04-16T10:53:00Z">
        <w:r w:rsidR="00817C00" w:rsidRPr="00F74592">
          <w:rPr>
            <w:rFonts w:ascii="Times New Roman" w:hAnsi="Times New Roman" w:cs="Times New Roman"/>
            <w:sz w:val="24"/>
            <w:szCs w:val="24"/>
          </w:rPr>
          <w:delText xml:space="preserve">(see definition for Intangible property in § 200.1) </w:delText>
        </w:r>
      </w:del>
      <w:r w:rsidRPr="000D237D">
        <w:rPr>
          <w:rFonts w:ascii="Times New Roman" w:eastAsia="Times New Roman" w:hAnsi="Times New Roman" w:cs="Times New Roman"/>
          <w:sz w:val="24"/>
          <w:szCs w:val="24"/>
        </w:rPr>
        <w:t xml:space="preserve">acquired under a </w:t>
      </w:r>
      <w:proofErr w:type="gramStart"/>
      <w:r w:rsidRPr="000D237D">
        <w:rPr>
          <w:rFonts w:ascii="Times New Roman" w:eastAsia="Times New Roman" w:hAnsi="Times New Roman" w:cs="Times New Roman"/>
          <w:sz w:val="24"/>
          <w:szCs w:val="24"/>
        </w:rPr>
        <w:t>Federal award vests</w:t>
      </w:r>
      <w:proofErr w:type="gramEnd"/>
      <w:r w:rsidRPr="000D237D">
        <w:rPr>
          <w:rFonts w:ascii="Times New Roman" w:eastAsia="Times New Roman" w:hAnsi="Times New Roman" w:cs="Times New Roman"/>
          <w:sz w:val="24"/>
          <w:szCs w:val="24"/>
        </w:rPr>
        <w:t xml:space="preserve"> upon acquisition in the </w:t>
      </w:r>
      <w:del w:id="6508" w:author="OFFM" w:date="2024-04-16T10:53:00Z">
        <w:r w:rsidR="00817C00" w:rsidRPr="00F74592">
          <w:rPr>
            <w:rFonts w:ascii="Times New Roman" w:hAnsi="Times New Roman" w:cs="Times New Roman"/>
            <w:sz w:val="24"/>
            <w:szCs w:val="24"/>
          </w:rPr>
          <w:delText>non-Federal entity.</w:delText>
        </w:r>
      </w:del>
      <w:ins w:id="6509" w:author="OFFM" w:date="2024-04-16T10:53:00Z">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w:t>
      </w:r>
      <w:del w:id="6510" w:author="OFFM" w:date="2024-04-16T10:53:00Z">
        <w:r w:rsidR="00817C00" w:rsidRPr="00F74592">
          <w:rPr>
            <w:rFonts w:ascii="Times New Roman" w:hAnsi="Times New Roman" w:cs="Times New Roman"/>
            <w:sz w:val="24"/>
            <w:szCs w:val="24"/>
          </w:rPr>
          <w:delText>non-Federal entity</w:delText>
        </w:r>
      </w:del>
      <w:ins w:id="6511"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use that </w:t>
      </w:r>
      <w:ins w:id="6512" w:author="OFFM" w:date="2024-04-16T10:53:00Z">
        <w:r w:rsidRPr="000D237D">
          <w:rPr>
            <w:rFonts w:ascii="Times New Roman" w:eastAsia="Times New Roman" w:hAnsi="Times New Roman" w:cs="Times New Roman"/>
            <w:sz w:val="24"/>
            <w:szCs w:val="24"/>
          </w:rPr>
          <w:t xml:space="preserve">intangible </w:t>
        </w:r>
      </w:ins>
      <w:r w:rsidRPr="000D237D">
        <w:rPr>
          <w:rFonts w:ascii="Times New Roman" w:eastAsia="Times New Roman" w:hAnsi="Times New Roman" w:cs="Times New Roman"/>
          <w:sz w:val="24"/>
          <w:szCs w:val="24"/>
        </w:rPr>
        <w:t>property for the originally</w:t>
      </w:r>
      <w:del w:id="6513" w:author="OFFM" w:date="2024-04-16T10:53:00Z">
        <w:r w:rsidR="00817C00" w:rsidRPr="00F74592">
          <w:rPr>
            <w:rFonts w:ascii="Times New Roman" w:hAnsi="Times New Roman" w:cs="Times New Roman"/>
            <w:sz w:val="24"/>
            <w:szCs w:val="24"/>
          </w:rPr>
          <w:delText>-</w:delText>
        </w:r>
      </w:del>
      <w:ins w:id="6514" w:author="OFFM" w:date="2024-04-16T10:53:00Z">
        <w:r w:rsidR="00897804">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authorized purpose</w:t>
      </w:r>
      <w:del w:id="6515"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and must not encumber the property without </w:t>
      </w:r>
      <w:ins w:id="6516"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approval of the Federal </w:t>
      </w:r>
      <w:del w:id="651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w:t>
      </w:r>
      <w:del w:id="6518" w:author="OFFM" w:date="2024-04-16T10:53:00Z">
        <w:r w:rsidR="00817C00" w:rsidRPr="00F74592">
          <w:rPr>
            <w:rFonts w:ascii="Times New Roman" w:hAnsi="Times New Roman" w:cs="Times New Roman"/>
            <w:sz w:val="24"/>
            <w:szCs w:val="24"/>
          </w:rPr>
          <w:delText>.</w:delText>
        </w:r>
      </w:del>
      <w:ins w:id="6519" w:author="OFFM" w:date="2024-04-16T10:53:00Z">
        <w:r w:rsidRPr="000D237D">
          <w:rPr>
            <w:rFonts w:ascii="Times New Roman" w:eastAsia="Times New Roman" w:hAnsi="Times New Roman" w:cs="Times New Roman"/>
            <w:sz w:val="24"/>
            <w:szCs w:val="24"/>
          </w:rPr>
          <w:t xml:space="preserve"> or pass-through entity.</w:t>
        </w:r>
      </w:ins>
      <w:r w:rsidRPr="000D237D">
        <w:rPr>
          <w:rFonts w:ascii="Times New Roman" w:eastAsia="Times New Roman" w:hAnsi="Times New Roman" w:cs="Times New Roman"/>
          <w:sz w:val="24"/>
          <w:szCs w:val="24"/>
        </w:rPr>
        <w:t xml:space="preserve"> When no longer needed for the originally</w:t>
      </w:r>
      <w:r w:rsidR="00897804">
        <w:rPr>
          <w:rFonts w:ascii="Times New Roman" w:eastAsia="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authorized purpose, disposition of the intangible property must occur in accordance with the provisions in § 200.313(e). </w:t>
      </w:r>
    </w:p>
    <w:p w14:paraId="7C534ED9" w14:textId="68056C1E"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6520" w:author="OFFM" w:date="2024-04-16T10:53:00Z">
        <w:r w:rsidRPr="00F74592">
          <w:rPr>
            <w:rFonts w:ascii="Times New Roman" w:hAnsi="Times New Roman" w:cs="Times New Roman"/>
            <w:sz w:val="24"/>
            <w:szCs w:val="24"/>
          </w:rPr>
          <w:delText>(b) The non-Federal entity</w:delText>
        </w:r>
      </w:del>
      <w:ins w:id="6521" w:author="OFFM" w:date="2024-04-16T10:53:00Z">
        <w:r w:rsidR="00F2264C" w:rsidRPr="000D237D">
          <w:rPr>
            <w:rFonts w:ascii="Times New Roman" w:eastAsia="Times New Roman" w:hAnsi="Times New Roman" w:cs="Times New Roman"/>
            <w:sz w:val="24"/>
            <w:szCs w:val="24"/>
          </w:rPr>
          <w:t>(b) To the extent permitted by law, the recipient or subrecipient</w:t>
        </w:r>
      </w:ins>
      <w:r w:rsidR="00F2264C" w:rsidRPr="000D237D">
        <w:rPr>
          <w:rFonts w:ascii="Times New Roman" w:eastAsia="Times New Roman" w:hAnsi="Times New Roman" w:cs="Times New Roman"/>
          <w:sz w:val="24"/>
          <w:szCs w:val="24"/>
        </w:rPr>
        <w:t xml:space="preserve"> </w:t>
      </w:r>
      <w:r w:rsidR="00F2264C">
        <w:rPr>
          <w:rFonts w:ascii="Times New Roman" w:eastAsia="Times New Roman" w:hAnsi="Times New Roman" w:cs="Times New Roman"/>
          <w:sz w:val="24"/>
          <w:szCs w:val="24"/>
        </w:rPr>
        <w:t>may</w:t>
      </w:r>
      <w:r w:rsidR="00F2264C" w:rsidRPr="000D237D">
        <w:rPr>
          <w:rFonts w:ascii="Times New Roman" w:eastAsia="Times New Roman" w:hAnsi="Times New Roman" w:cs="Times New Roman"/>
          <w:sz w:val="24"/>
          <w:szCs w:val="24"/>
        </w:rPr>
        <w:t xml:space="preserve"> copyright any work that is subject to copyright and </w:t>
      </w:r>
      <w:r w:rsidR="00F2264C" w:rsidRPr="000D237D">
        <w:rPr>
          <w:rFonts w:ascii="Times New Roman" w:hAnsi="Times New Roman" w:cs="Times New Roman"/>
          <w:sz w:val="24"/>
          <w:szCs w:val="24"/>
        </w:rPr>
        <w:t xml:space="preserve">was developed, or for which ownership was acquired, under a </w:t>
      </w:r>
      <w:proofErr w:type="gramStart"/>
      <w:r w:rsidR="00F2264C" w:rsidRPr="000D237D">
        <w:rPr>
          <w:rFonts w:ascii="Times New Roman" w:hAnsi="Times New Roman" w:cs="Times New Roman"/>
          <w:sz w:val="24"/>
          <w:szCs w:val="24"/>
        </w:rPr>
        <w:t>Federal</w:t>
      </w:r>
      <w:proofErr w:type="gramEnd"/>
      <w:r w:rsidR="00F2264C" w:rsidRPr="000D237D">
        <w:rPr>
          <w:rFonts w:ascii="Times New Roman" w:hAnsi="Times New Roman" w:cs="Times New Roman"/>
          <w:sz w:val="24"/>
          <w:szCs w:val="24"/>
        </w:rPr>
        <w:t xml:space="preserve"> award. </w:t>
      </w:r>
      <w:ins w:id="6522" w:author="OFFM" w:date="2024-04-16T10:53:00Z">
        <w:r w:rsidR="00F2264C" w:rsidRPr="000D237D">
          <w:rPr>
            <w:rFonts w:ascii="Times New Roman" w:eastAsia="Times New Roman" w:hAnsi="Times New Roman" w:cs="Times New Roman"/>
            <w:sz w:val="24"/>
            <w:szCs w:val="24"/>
          </w:rPr>
          <w:t xml:space="preserve"> </w:t>
        </w:r>
      </w:ins>
      <w:r w:rsidR="00F2264C" w:rsidRPr="000D237D">
        <w:rPr>
          <w:rFonts w:ascii="Times New Roman" w:eastAsia="Times New Roman" w:hAnsi="Times New Roman" w:cs="Times New Roman"/>
          <w:sz w:val="24"/>
          <w:szCs w:val="24"/>
        </w:rPr>
        <w:t xml:space="preserve">The Federal </w:t>
      </w:r>
      <w:del w:id="6523"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agency reserves a royalty-free, nonexclusive</w:t>
      </w:r>
      <w:ins w:id="6524"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and irrevocable right to reproduce, publish, or otherwise use the work for Federal </w:t>
      </w:r>
      <w:r w:rsidR="00F2264C" w:rsidRPr="000D237D">
        <w:rPr>
          <w:rFonts w:ascii="Times New Roman" w:eastAsia="Times New Roman" w:hAnsi="Times New Roman" w:cs="Times New Roman"/>
          <w:sz w:val="24"/>
          <w:szCs w:val="24"/>
        </w:rPr>
        <w:lastRenderedPageBreak/>
        <w:t>purposes</w:t>
      </w:r>
      <w:del w:id="6525" w:author="OFFM" w:date="2024-04-16T10:53:00Z">
        <w:r w:rsidRPr="00F74592">
          <w:rPr>
            <w:rFonts w:ascii="Times New Roman" w:hAnsi="Times New Roman" w:cs="Times New Roman"/>
            <w:sz w:val="24"/>
            <w:szCs w:val="24"/>
          </w:rPr>
          <w:delText>,</w:delText>
        </w:r>
      </w:del>
      <w:r w:rsidR="00F2264C" w:rsidRPr="000D237D">
        <w:rPr>
          <w:rFonts w:ascii="Times New Roman" w:eastAsia="Times New Roman" w:hAnsi="Times New Roman" w:cs="Times New Roman"/>
          <w:sz w:val="24"/>
          <w:szCs w:val="24"/>
        </w:rPr>
        <w:t xml:space="preserve"> and to authorize others to do so. </w:t>
      </w:r>
      <w:ins w:id="6526" w:author="OFFM" w:date="2024-04-16T10:53:00Z">
        <w:r w:rsidR="00F2264C" w:rsidRPr="000D237D">
          <w:rPr>
            <w:rFonts w:ascii="Times New Roman" w:eastAsia="Times New Roman" w:hAnsi="Times New Roman" w:cs="Times New Roman"/>
            <w:sz w:val="24"/>
            <w:szCs w:val="24"/>
          </w:rPr>
          <w:t>This includes the right to require recipients and subrecipients to make such works available through agency-designated public access repositories.</w:t>
        </w:r>
      </w:ins>
    </w:p>
    <w:p w14:paraId="2304CADA" w14:textId="3E3156A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The </w:t>
      </w:r>
      <w:del w:id="6527" w:author="OFFM" w:date="2024-04-16T10:53:00Z">
        <w:r w:rsidR="00817C00" w:rsidRPr="00F74592">
          <w:rPr>
            <w:rFonts w:ascii="Times New Roman" w:hAnsi="Times New Roman" w:cs="Times New Roman"/>
            <w:sz w:val="24"/>
            <w:szCs w:val="24"/>
          </w:rPr>
          <w:delText>non-Federal entity</w:delText>
        </w:r>
      </w:del>
      <w:ins w:id="6528"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is subject to applicable regulations governing patents and inventions, including </w:t>
      </w:r>
      <w:del w:id="6529" w:author="OFFM" w:date="2024-04-16T10:53:00Z">
        <w:r w:rsidR="00817C00" w:rsidRPr="00F74592">
          <w:rPr>
            <w:rFonts w:ascii="Times New Roman" w:hAnsi="Times New Roman" w:cs="Times New Roman"/>
            <w:sz w:val="24"/>
            <w:szCs w:val="24"/>
          </w:rPr>
          <w:delText>governmentwide</w:delText>
        </w:r>
      </w:del>
      <w:ins w:id="6530" w:author="OFFM" w:date="2024-04-16T10:53:00Z">
        <w:r w:rsidRPr="000D237D">
          <w:rPr>
            <w:rFonts w:ascii="Times New Roman" w:eastAsia="Times New Roman" w:hAnsi="Times New Roman" w:cs="Times New Roman"/>
            <w:sz w:val="24"/>
            <w:szCs w:val="24"/>
          </w:rPr>
          <w:t>government-wide</w:t>
        </w:r>
      </w:ins>
      <w:r w:rsidRPr="000D237D">
        <w:rPr>
          <w:rFonts w:ascii="Times New Roman" w:eastAsia="Times New Roman" w:hAnsi="Times New Roman" w:cs="Times New Roman"/>
          <w:sz w:val="24"/>
          <w:szCs w:val="24"/>
        </w:rPr>
        <w:t xml:space="preserve"> regulations </w:t>
      </w:r>
      <w:del w:id="6531" w:author="OFFM" w:date="2024-04-16T10:53:00Z">
        <w:r w:rsidR="00817C00" w:rsidRPr="00F74592">
          <w:rPr>
            <w:rFonts w:ascii="Times New Roman" w:hAnsi="Times New Roman" w:cs="Times New Roman"/>
            <w:sz w:val="24"/>
            <w:szCs w:val="24"/>
          </w:rPr>
          <w:delText>issued by the Department of Commerce at</w:delText>
        </w:r>
      </w:del>
      <w:ins w:id="6532" w:author="OFFM" w:date="2024-04-16T10:53:00Z">
        <w:r w:rsidRPr="000D237D">
          <w:rPr>
            <w:rFonts w:ascii="Times New Roman" w:eastAsia="Times New Roman" w:hAnsi="Times New Roman" w:cs="Times New Roman"/>
            <w:sz w:val="24"/>
            <w:szCs w:val="24"/>
          </w:rPr>
          <w:t>in</w:t>
        </w:r>
      </w:ins>
      <w:r w:rsidRPr="000D237D">
        <w:rPr>
          <w:rFonts w:ascii="Times New Roman" w:eastAsia="Times New Roman" w:hAnsi="Times New Roman" w:cs="Times New Roman"/>
          <w:sz w:val="24"/>
          <w:szCs w:val="24"/>
        </w:rPr>
        <w:t xml:space="preserve"> 37 CFR </w:t>
      </w:r>
      <w:r>
        <w:rPr>
          <w:rFonts w:ascii="Times New Roman" w:eastAsia="Times New Roman" w:hAnsi="Times New Roman" w:cs="Times New Roman"/>
          <w:sz w:val="24"/>
          <w:szCs w:val="24"/>
        </w:rPr>
        <w:t xml:space="preserve">part </w:t>
      </w:r>
      <w:r w:rsidRPr="000D237D">
        <w:rPr>
          <w:rFonts w:ascii="Times New Roman" w:eastAsia="Times New Roman" w:hAnsi="Times New Roman" w:cs="Times New Roman"/>
          <w:sz w:val="24"/>
          <w:szCs w:val="24"/>
        </w:rPr>
        <w:t>401</w:t>
      </w:r>
      <w:del w:id="6533" w:author="OFFM" w:date="2024-04-16T10:53:00Z">
        <w:r w:rsidR="00817C00" w:rsidRPr="00F74592">
          <w:rPr>
            <w:rFonts w:ascii="Times New Roman" w:hAnsi="Times New Roman" w:cs="Times New Roman"/>
            <w:sz w:val="24"/>
            <w:szCs w:val="24"/>
          </w:rPr>
          <w:delText xml:space="preserve">, “Rights to Inventions Made by Nonprofit Organizations and Small Business Firms Under Government Awards, Contracts and Cooperative Agreements.” </w:delText>
        </w:r>
      </w:del>
      <w:ins w:id="6534" w:author="OFFM" w:date="2024-04-16T10:53:00Z">
        <w:r w:rsidRPr="000D237D">
          <w:rPr>
            <w:rFonts w:ascii="Times New Roman" w:eastAsia="Times New Roman" w:hAnsi="Times New Roman" w:cs="Times New Roman"/>
            <w:sz w:val="24"/>
            <w:szCs w:val="24"/>
          </w:rPr>
          <w:t>.</w:t>
        </w:r>
      </w:ins>
    </w:p>
    <w:p w14:paraId="09E6D5F4"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The Federal Government has the right to: </w:t>
      </w:r>
    </w:p>
    <w:p w14:paraId="77AAB36D"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Obtain, reproduce, publish, or otherwise use the data produced under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and </w:t>
      </w:r>
    </w:p>
    <w:p w14:paraId="6AB248DE" w14:textId="05D5E4A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Authorize others to receive, reproduce, publish, or otherwise use </w:t>
      </w:r>
      <w:del w:id="6535" w:author="OFFM" w:date="2024-04-16T10:53:00Z">
        <w:r w:rsidR="00817C00" w:rsidRPr="00F74592">
          <w:rPr>
            <w:rFonts w:ascii="Times New Roman" w:hAnsi="Times New Roman" w:cs="Times New Roman"/>
            <w:sz w:val="24"/>
            <w:szCs w:val="24"/>
          </w:rPr>
          <w:delText>such</w:delText>
        </w:r>
      </w:del>
      <w:ins w:id="6536"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data for Federal purposes. </w:t>
      </w:r>
    </w:p>
    <w:p w14:paraId="79B216BC" w14:textId="77777777" w:rsidR="00817C00" w:rsidRPr="00F74592" w:rsidRDefault="00F2264C" w:rsidP="000E1D22">
      <w:pPr>
        <w:spacing w:after="0" w:line="480" w:lineRule="auto"/>
        <w:ind w:firstLine="720"/>
        <w:contextualSpacing/>
        <w:rPr>
          <w:del w:id="6537"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(e</w:t>
      </w:r>
      <w:del w:id="6538" w:author="OFFM" w:date="2024-04-16T10:53:00Z">
        <w:r w:rsidR="00817C00" w:rsidRPr="00F74592">
          <w:rPr>
            <w:rFonts w:ascii="Times New Roman" w:hAnsi="Times New Roman" w:cs="Times New Roman"/>
            <w:sz w:val="24"/>
            <w:szCs w:val="24"/>
          </w:rPr>
          <w:delText xml:space="preserve">) </w:delText>
        </w:r>
      </w:del>
    </w:p>
    <w:p w14:paraId="54A2589F" w14:textId="0571E996"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6539" w:author="OFFM" w:date="2024-04-16T10:53:00Z">
        <w:r w:rsidRPr="00F74592">
          <w:rPr>
            <w:rFonts w:ascii="Times New Roman" w:hAnsi="Times New Roman" w:cs="Times New Roman"/>
            <w:sz w:val="24"/>
            <w:szCs w:val="24"/>
          </w:rPr>
          <w:delText>(</w:delText>
        </w:r>
      </w:del>
      <w:ins w:id="6540"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1) </w:t>
      </w:r>
      <w:del w:id="6541" w:author="OFFM" w:date="2024-04-16T10:53:00Z">
        <w:r w:rsidRPr="00F74592">
          <w:rPr>
            <w:rFonts w:ascii="Times New Roman" w:hAnsi="Times New Roman" w:cs="Times New Roman"/>
            <w:sz w:val="24"/>
            <w:szCs w:val="24"/>
          </w:rPr>
          <w:delText>In response to a Freedom of Information Act (FOIA) request for</w:delText>
        </w:r>
      </w:del>
      <w:ins w:id="6542" w:author="OFFM" w:date="2024-04-16T10:53:00Z">
        <w:r w:rsidR="00F2264C" w:rsidRPr="000D237D">
          <w:rPr>
            <w:rFonts w:ascii="Times New Roman" w:eastAsia="Times New Roman" w:hAnsi="Times New Roman" w:cs="Times New Roman"/>
            <w:sz w:val="24"/>
            <w:szCs w:val="24"/>
          </w:rPr>
          <w:t xml:space="preserve">The </w:t>
        </w:r>
        <w:r w:rsidR="00F2264C" w:rsidRPr="000D237D">
          <w:rPr>
            <w:rFonts w:ascii="Times New Roman" w:hAnsi="Times New Roman" w:cs="Times New Roman"/>
            <w:sz w:val="24"/>
            <w:szCs w:val="24"/>
          </w:rPr>
          <w:t xml:space="preserve">recipient or subrecipient </w:t>
        </w:r>
        <w:r w:rsidR="00F2264C" w:rsidRPr="000D237D">
          <w:rPr>
            <w:rFonts w:ascii="Times New Roman" w:eastAsia="Times New Roman" w:hAnsi="Times New Roman" w:cs="Times New Roman"/>
            <w:sz w:val="24"/>
            <w:szCs w:val="24"/>
          </w:rPr>
          <w:t>must provide</w:t>
        </w:r>
      </w:ins>
      <w:r w:rsidR="00F2264C" w:rsidRPr="000D237D">
        <w:rPr>
          <w:rFonts w:ascii="Times New Roman" w:eastAsia="Times New Roman" w:hAnsi="Times New Roman" w:cs="Times New Roman"/>
          <w:sz w:val="24"/>
          <w:szCs w:val="24"/>
        </w:rPr>
        <w:t xml:space="preserve"> research data relating to published research findings produced under </w:t>
      </w:r>
      <w:del w:id="6543" w:author="OFFM" w:date="2024-04-16T10:53:00Z">
        <w:r w:rsidRPr="00F74592">
          <w:rPr>
            <w:rFonts w:ascii="Times New Roman" w:hAnsi="Times New Roman" w:cs="Times New Roman"/>
            <w:sz w:val="24"/>
            <w:szCs w:val="24"/>
          </w:rPr>
          <w:delText>a</w:delText>
        </w:r>
      </w:del>
      <w:ins w:id="6544" w:author="OFFM" w:date="2024-04-16T10:53:00Z">
        <w:r w:rsidR="00F2264C" w:rsidRPr="000D237D">
          <w:rPr>
            <w:rFonts w:ascii="Times New Roman" w:eastAsia="Times New Roman" w:hAnsi="Times New Roman" w:cs="Times New Roman"/>
            <w:sz w:val="24"/>
            <w:szCs w:val="24"/>
          </w:rPr>
          <w:t>the</w:t>
        </w:r>
      </w:ins>
      <w:r w:rsidR="00F2264C" w:rsidRPr="000D237D">
        <w:rPr>
          <w:rFonts w:ascii="Times New Roman" w:eastAsia="Times New Roman" w:hAnsi="Times New Roman" w:cs="Times New Roman"/>
          <w:sz w:val="24"/>
          <w:szCs w:val="24"/>
        </w:rPr>
        <w:t xml:space="preserve"> Federal award</w:t>
      </w:r>
      <w:ins w:id="6545" w:author="OFFM" w:date="2024-04-16T10:53:00Z">
        <w:r w:rsidR="00F2264C" w:rsidRPr="000D237D">
          <w:rPr>
            <w:rFonts w:ascii="Times New Roman" w:eastAsia="Times New Roman" w:hAnsi="Times New Roman" w:cs="Times New Roman"/>
            <w:sz w:val="24"/>
            <w:szCs w:val="24"/>
          </w:rPr>
          <w:t xml:space="preserve"> and</w:t>
        </w:r>
      </w:ins>
      <w:r w:rsidR="00F2264C" w:rsidRPr="000D237D">
        <w:rPr>
          <w:rFonts w:ascii="Times New Roman" w:eastAsia="Times New Roman" w:hAnsi="Times New Roman" w:cs="Times New Roman"/>
          <w:sz w:val="24"/>
          <w:szCs w:val="24"/>
        </w:rPr>
        <w:t xml:space="preserve"> that were used by the Federal Government in developing an agency action that has the force and effect of law</w:t>
      </w:r>
      <w:del w:id="6546" w:author="OFFM" w:date="2024-04-16T10:53:00Z">
        <w:r w:rsidRPr="00F74592">
          <w:rPr>
            <w:rFonts w:ascii="Times New Roman" w:hAnsi="Times New Roman" w:cs="Times New Roman"/>
            <w:sz w:val="24"/>
            <w:szCs w:val="24"/>
          </w:rPr>
          <w:delText>,</w:delText>
        </w:r>
      </w:del>
      <w:ins w:id="6547" w:author="OFFM" w:date="2024-04-16T10:53:00Z">
        <w:r w:rsidR="00F2264C" w:rsidRPr="000D237D">
          <w:rPr>
            <w:rFonts w:ascii="Times New Roman" w:eastAsia="Times New Roman" w:hAnsi="Times New Roman" w:cs="Times New Roman"/>
            <w:sz w:val="24"/>
            <w:szCs w:val="24"/>
          </w:rPr>
          <w:t xml:space="preserve"> if requested by</w:t>
        </w:r>
      </w:ins>
      <w:r w:rsidR="00F2264C" w:rsidRPr="000D237D">
        <w:rPr>
          <w:rFonts w:ascii="Times New Roman" w:eastAsia="Times New Roman" w:hAnsi="Times New Roman" w:cs="Times New Roman"/>
          <w:sz w:val="24"/>
          <w:szCs w:val="24"/>
        </w:rPr>
        <w:t xml:space="preserve"> the Federal </w:t>
      </w:r>
      <w:del w:id="6548"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 xml:space="preserve">agency </w:t>
      </w:r>
      <w:del w:id="6549" w:author="OFFM" w:date="2024-04-16T10:53:00Z">
        <w:r w:rsidRPr="00F74592">
          <w:rPr>
            <w:rFonts w:ascii="Times New Roman" w:hAnsi="Times New Roman" w:cs="Times New Roman"/>
            <w:sz w:val="24"/>
            <w:szCs w:val="24"/>
          </w:rPr>
          <w:delText>must</w:delText>
        </w:r>
      </w:del>
      <w:ins w:id="6550" w:author="OFFM" w:date="2024-04-16T10:53:00Z">
        <w:r w:rsidR="00F2264C" w:rsidRPr="000D237D">
          <w:rPr>
            <w:rFonts w:ascii="Times New Roman" w:eastAsia="Times New Roman" w:hAnsi="Times New Roman" w:cs="Times New Roman"/>
            <w:sz w:val="24"/>
            <w:szCs w:val="24"/>
          </w:rPr>
          <w:t>in response to a Freedom of Information Act (FOIA)</w:t>
        </w:r>
      </w:ins>
      <w:r w:rsidR="00F2264C" w:rsidRPr="000D237D">
        <w:rPr>
          <w:rFonts w:ascii="Times New Roman" w:eastAsia="Times New Roman" w:hAnsi="Times New Roman" w:cs="Times New Roman"/>
          <w:sz w:val="24"/>
          <w:szCs w:val="24"/>
        </w:rPr>
        <w:t xml:space="preserve"> request</w:t>
      </w:r>
      <w:del w:id="6551" w:author="OFFM" w:date="2024-04-16T10:53:00Z">
        <w:r w:rsidRPr="00F74592">
          <w:rPr>
            <w:rFonts w:ascii="Times New Roman" w:hAnsi="Times New Roman" w:cs="Times New Roman"/>
            <w:sz w:val="24"/>
            <w:szCs w:val="24"/>
          </w:rPr>
          <w:delText>, and the non-Federal entity must provide, within a reasonable time,</w:delText>
        </w:r>
      </w:del>
      <w:ins w:id="6552" w:author="OFFM" w:date="2024-04-16T10:53:00Z">
        <w:r w:rsidR="00F2264C" w:rsidRPr="000D237D">
          <w:rPr>
            <w:rFonts w:ascii="Times New Roman" w:eastAsia="Times New Roman" w:hAnsi="Times New Roman" w:cs="Times New Roman"/>
            <w:sz w:val="24"/>
            <w:szCs w:val="24"/>
          </w:rPr>
          <w:t>. When</w:t>
        </w:r>
      </w:ins>
      <w:r w:rsidR="00F2264C" w:rsidRPr="000D237D">
        <w:rPr>
          <w:rFonts w:ascii="Times New Roman" w:eastAsia="Times New Roman" w:hAnsi="Times New Roman" w:cs="Times New Roman"/>
          <w:sz w:val="24"/>
          <w:szCs w:val="24"/>
        </w:rPr>
        <w:t xml:space="preserve"> the </w:t>
      </w:r>
      <w:del w:id="6553" w:author="OFFM" w:date="2024-04-16T10:53:00Z">
        <w:r w:rsidRPr="00F74592">
          <w:rPr>
            <w:rFonts w:ascii="Times New Roman" w:hAnsi="Times New Roman" w:cs="Times New Roman"/>
            <w:sz w:val="24"/>
            <w:szCs w:val="24"/>
          </w:rPr>
          <w:delText>research data so that they can be made available to the public through the procedures established under the FOIA. If the Federal awarding</w:delText>
        </w:r>
      </w:del>
      <w:ins w:id="6554" w:author="OFFM" w:date="2024-04-16T10:53:00Z">
        <w:r w:rsidR="00F2264C" w:rsidRPr="000D237D">
          <w:rPr>
            <w:rFonts w:ascii="Times New Roman" w:eastAsia="Times New Roman" w:hAnsi="Times New Roman" w:cs="Times New Roman"/>
            <w:sz w:val="24"/>
            <w:szCs w:val="24"/>
          </w:rPr>
          <w:t>Federal</w:t>
        </w:r>
      </w:ins>
      <w:r w:rsidR="00F2264C" w:rsidRPr="000D237D">
        <w:rPr>
          <w:rFonts w:ascii="Times New Roman" w:eastAsia="Times New Roman" w:hAnsi="Times New Roman" w:cs="Times New Roman"/>
          <w:sz w:val="24"/>
          <w:szCs w:val="24"/>
        </w:rPr>
        <w:t xml:space="preserve"> agency obtains the research data solely in response to a FOIA request, the Federal </w:t>
      </w:r>
      <w:del w:id="6555"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 xml:space="preserve">agency may charge the requester a </w:t>
      </w:r>
      <w:del w:id="6556" w:author="OFFM" w:date="2024-04-16T10:53:00Z">
        <w:r w:rsidRPr="00F74592">
          <w:rPr>
            <w:rFonts w:ascii="Times New Roman" w:hAnsi="Times New Roman" w:cs="Times New Roman"/>
            <w:sz w:val="24"/>
            <w:szCs w:val="24"/>
          </w:rPr>
          <w:delText xml:space="preserve">reasonable </w:delText>
        </w:r>
      </w:del>
      <w:r w:rsidR="00F2264C" w:rsidRPr="000D237D">
        <w:rPr>
          <w:rFonts w:ascii="Times New Roman" w:eastAsia="Times New Roman" w:hAnsi="Times New Roman" w:cs="Times New Roman"/>
          <w:sz w:val="24"/>
          <w:szCs w:val="24"/>
        </w:rPr>
        <w:t xml:space="preserve">fee </w:t>
      </w:r>
      <w:del w:id="6557" w:author="OFFM" w:date="2024-04-16T10:53:00Z">
        <w:r w:rsidRPr="00F74592">
          <w:rPr>
            <w:rFonts w:ascii="Times New Roman" w:hAnsi="Times New Roman" w:cs="Times New Roman"/>
            <w:sz w:val="24"/>
            <w:szCs w:val="24"/>
          </w:rPr>
          <w:delText>equaling</w:delText>
        </w:r>
      </w:del>
      <w:ins w:id="6558" w:author="OFFM" w:date="2024-04-16T10:53:00Z">
        <w:r w:rsidR="00F2264C" w:rsidRPr="000D237D">
          <w:rPr>
            <w:rFonts w:ascii="Times New Roman" w:eastAsia="Times New Roman" w:hAnsi="Times New Roman" w:cs="Times New Roman"/>
            <w:sz w:val="24"/>
            <w:szCs w:val="24"/>
          </w:rPr>
          <w:t>for</w:t>
        </w:r>
      </w:ins>
      <w:r w:rsidR="00F2264C" w:rsidRPr="000D237D">
        <w:rPr>
          <w:rFonts w:ascii="Times New Roman" w:eastAsia="Times New Roman" w:hAnsi="Times New Roman" w:cs="Times New Roman"/>
          <w:sz w:val="24"/>
          <w:szCs w:val="24"/>
        </w:rPr>
        <w:t xml:space="preserve"> the </w:t>
      </w:r>
      <w:del w:id="6559" w:author="OFFM" w:date="2024-04-16T10:53:00Z">
        <w:r w:rsidRPr="00F74592">
          <w:rPr>
            <w:rFonts w:ascii="Times New Roman" w:hAnsi="Times New Roman" w:cs="Times New Roman"/>
            <w:sz w:val="24"/>
            <w:szCs w:val="24"/>
          </w:rPr>
          <w:delText xml:space="preserve">full incremental </w:delText>
        </w:r>
      </w:del>
      <w:r w:rsidR="00F2264C" w:rsidRPr="000D237D">
        <w:rPr>
          <w:rFonts w:ascii="Times New Roman" w:eastAsia="Times New Roman" w:hAnsi="Times New Roman" w:cs="Times New Roman"/>
          <w:sz w:val="24"/>
          <w:szCs w:val="24"/>
        </w:rPr>
        <w:t xml:space="preserve">cost of obtaining the research data. This fee should reflect </w:t>
      </w:r>
      <w:ins w:id="6560" w:author="OFFM" w:date="2024-04-16T10:53:00Z">
        <w:r w:rsidR="00F2264C" w:rsidRPr="000D237D">
          <w:rPr>
            <w:rFonts w:ascii="Times New Roman" w:eastAsia="Times New Roman" w:hAnsi="Times New Roman" w:cs="Times New Roman"/>
            <w:sz w:val="24"/>
            <w:szCs w:val="24"/>
          </w:rPr>
          <w:t xml:space="preserve">the </w:t>
        </w:r>
      </w:ins>
      <w:r w:rsidR="00F2264C" w:rsidRPr="000D237D">
        <w:rPr>
          <w:rFonts w:ascii="Times New Roman" w:eastAsia="Times New Roman" w:hAnsi="Times New Roman" w:cs="Times New Roman"/>
          <w:sz w:val="24"/>
          <w:szCs w:val="24"/>
        </w:rPr>
        <w:t xml:space="preserve">costs incurred by the Federal agency and </w:t>
      </w:r>
      <w:r w:rsidR="00F2264C" w:rsidRPr="000D237D">
        <w:rPr>
          <w:rFonts w:ascii="Times New Roman" w:eastAsia="Times New Roman" w:hAnsi="Times New Roman" w:cs="Times New Roman"/>
          <w:sz w:val="24"/>
          <w:szCs w:val="24"/>
        </w:rPr>
        <w:lastRenderedPageBreak/>
        <w:t xml:space="preserve">the </w:t>
      </w:r>
      <w:del w:id="6561" w:author="OFFM" w:date="2024-04-16T10:53:00Z">
        <w:r w:rsidRPr="00F74592">
          <w:rPr>
            <w:rFonts w:ascii="Times New Roman" w:hAnsi="Times New Roman" w:cs="Times New Roman"/>
            <w:sz w:val="24"/>
            <w:szCs w:val="24"/>
          </w:rPr>
          <w:delText>non-Federal entity.</w:delText>
        </w:r>
      </w:del>
      <w:ins w:id="6562" w:author="OFFM" w:date="2024-04-16T10:53:00Z">
        <w:r w:rsidR="00F2264C" w:rsidRPr="000D237D">
          <w:rPr>
            <w:rFonts w:ascii="Times New Roman" w:hAnsi="Times New Roman" w:cs="Times New Roman"/>
            <w:sz w:val="24"/>
            <w:szCs w:val="24"/>
          </w:rPr>
          <w:t>recipient or subrecipient</w:t>
        </w:r>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This fee is in addition to any fees the Federal </w:t>
      </w:r>
      <w:del w:id="6563"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 xml:space="preserve">agency may assess under the FOIA (5 U.S.C. 552(a)(4)(A)). </w:t>
      </w:r>
    </w:p>
    <w:p w14:paraId="732E9BC8" w14:textId="7E1AE30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Published research findings </w:t>
      </w:r>
      <w:del w:id="6564" w:author="OFFM" w:date="2024-04-16T10:53:00Z">
        <w:r w:rsidR="00817C00" w:rsidRPr="00F74592">
          <w:rPr>
            <w:rFonts w:ascii="Times New Roman" w:hAnsi="Times New Roman" w:cs="Times New Roman"/>
            <w:sz w:val="24"/>
            <w:szCs w:val="24"/>
          </w:rPr>
          <w:delText>means when</w:delText>
        </w:r>
      </w:del>
      <w:ins w:id="6565" w:author="OFFM" w:date="2024-04-16T10:53:00Z">
        <w:r w:rsidRPr="000D237D">
          <w:rPr>
            <w:rFonts w:ascii="Times New Roman" w:eastAsia="Times New Roman" w:hAnsi="Times New Roman" w:cs="Times New Roman"/>
            <w:sz w:val="24"/>
            <w:szCs w:val="24"/>
          </w:rPr>
          <w:t>mean</w:t>
        </w:r>
      </w:ins>
      <w:r w:rsidRPr="000D237D">
        <w:rPr>
          <w:rFonts w:ascii="Times New Roman" w:eastAsia="Times New Roman" w:hAnsi="Times New Roman" w:cs="Times New Roman"/>
          <w:sz w:val="24"/>
          <w:szCs w:val="24"/>
        </w:rPr>
        <w:t xml:space="preserve">: </w:t>
      </w:r>
    </w:p>
    <w:p w14:paraId="5E1B478F" w14:textId="68836A1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Research findings </w:t>
      </w:r>
      <w:del w:id="6566" w:author="OFFM" w:date="2024-04-16T10:53:00Z">
        <w:r w:rsidR="00817C00" w:rsidRPr="00F74592">
          <w:rPr>
            <w:rFonts w:ascii="Times New Roman" w:hAnsi="Times New Roman" w:cs="Times New Roman"/>
            <w:sz w:val="24"/>
            <w:szCs w:val="24"/>
          </w:rPr>
          <w:delText xml:space="preserve">are </w:delText>
        </w:r>
      </w:del>
      <w:r w:rsidRPr="000D237D">
        <w:rPr>
          <w:rFonts w:ascii="Times New Roman" w:eastAsia="Times New Roman" w:hAnsi="Times New Roman" w:cs="Times New Roman"/>
          <w:sz w:val="24"/>
          <w:szCs w:val="24"/>
        </w:rPr>
        <w:t xml:space="preserve">published in a peer-reviewed scientific or technical journal; or </w:t>
      </w:r>
    </w:p>
    <w:p w14:paraId="5795152F" w14:textId="04905C2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w:t>
      </w:r>
      <w:del w:id="6567" w:author="OFFM" w:date="2024-04-16T10:53:00Z">
        <w:r w:rsidR="00817C00" w:rsidRPr="00F74592">
          <w:rPr>
            <w:rFonts w:ascii="Times New Roman" w:hAnsi="Times New Roman" w:cs="Times New Roman"/>
            <w:sz w:val="24"/>
            <w:szCs w:val="24"/>
          </w:rPr>
          <w:delText>A</w:delText>
        </w:r>
      </w:del>
      <w:ins w:id="6568" w:author="OFFM" w:date="2024-04-16T10:53:00Z">
        <w:r w:rsidRPr="000D237D">
          <w:rPr>
            <w:rFonts w:ascii="Times New Roman" w:eastAsia="Times New Roman" w:hAnsi="Times New Roman" w:cs="Times New Roman"/>
            <w:sz w:val="24"/>
            <w:szCs w:val="24"/>
          </w:rPr>
          <w:t>Research findings publicly cited by a</w:t>
        </w:r>
      </w:ins>
      <w:r w:rsidRPr="000D237D">
        <w:rPr>
          <w:rFonts w:ascii="Times New Roman" w:eastAsia="Times New Roman" w:hAnsi="Times New Roman" w:cs="Times New Roman"/>
          <w:sz w:val="24"/>
          <w:szCs w:val="24"/>
        </w:rPr>
        <w:t xml:space="preserve"> Federal agency </w:t>
      </w:r>
      <w:del w:id="6569" w:author="OFFM" w:date="2024-04-16T10:53:00Z">
        <w:r w:rsidR="00817C00" w:rsidRPr="00F74592">
          <w:rPr>
            <w:rFonts w:ascii="Times New Roman" w:hAnsi="Times New Roman" w:cs="Times New Roman"/>
            <w:sz w:val="24"/>
            <w:szCs w:val="24"/>
          </w:rPr>
          <w:delText xml:space="preserve">publicly and officially cites the research findings in support of an agency action that has the force and effect of law. “Used by the Federal Government </w:delText>
        </w:r>
      </w:del>
      <w:r w:rsidRPr="000D237D">
        <w:rPr>
          <w:rFonts w:ascii="Times New Roman" w:eastAsia="Times New Roman" w:hAnsi="Times New Roman" w:cs="Times New Roman"/>
          <w:sz w:val="24"/>
          <w:szCs w:val="24"/>
        </w:rPr>
        <w:t>in developing an agency action that has the force and effect of law</w:t>
      </w:r>
      <w:del w:id="6570" w:author="OFFM" w:date="2024-04-16T10:53:00Z">
        <w:r w:rsidR="00817C00" w:rsidRPr="00F74592">
          <w:rPr>
            <w:rFonts w:ascii="Times New Roman" w:hAnsi="Times New Roman" w:cs="Times New Roman"/>
            <w:sz w:val="24"/>
            <w:szCs w:val="24"/>
          </w:rPr>
          <w:delText xml:space="preserve">” is defined as when an agency publicly and officially cites the research findings in support of an agency action that has the force and effect of law. </w:delText>
        </w:r>
      </w:del>
      <w:ins w:id="6571" w:author="OFFM" w:date="2024-04-16T10:53:00Z">
        <w:r w:rsidRPr="000D237D">
          <w:rPr>
            <w:rStyle w:val="CommentReference"/>
            <w:rFonts w:ascii="Times New Roman" w:hAnsi="Times New Roman" w:cs="Times New Roman"/>
            <w:sz w:val="24"/>
            <w:szCs w:val="24"/>
          </w:rPr>
          <w:t>.</w:t>
        </w:r>
      </w:ins>
    </w:p>
    <w:p w14:paraId="0D5A9CEB" w14:textId="312B5294" w:rsidR="000B5224" w:rsidRPr="000D237D" w:rsidRDefault="00F2264C" w:rsidP="000B5224">
      <w:pPr>
        <w:spacing w:after="0" w:line="480" w:lineRule="auto"/>
        <w:ind w:firstLine="720"/>
        <w:contextualSpacing/>
        <w:rPr>
          <w:ins w:id="6572" w:author="OFFM" w:date="2024-04-16T10:53:00Z"/>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(3) Research data means the recorded factual material commonly accepted in the scientific community as necessary to validate research findings</w:t>
      </w:r>
      <w:del w:id="6573" w:author="OFFM" w:date="2024-04-16T10:53:00Z">
        <w:r w:rsidR="00817C00" w:rsidRPr="00F74592">
          <w:rPr>
            <w:rFonts w:ascii="Times New Roman" w:hAnsi="Times New Roman" w:cs="Times New Roman"/>
            <w:sz w:val="24"/>
            <w:szCs w:val="24"/>
          </w:rPr>
          <w:delText>, but</w:delText>
        </w:r>
      </w:del>
      <w:ins w:id="6574" w:author="OFFM" w:date="2024-04-16T10:53:00Z">
        <w:r w:rsidRPr="000D237D">
          <w:rPr>
            <w:rFonts w:ascii="Times New Roman" w:eastAsia="Times New Roman" w:hAnsi="Times New Roman" w:cs="Times New Roman"/>
            <w:sz w:val="24"/>
            <w:szCs w:val="24"/>
          </w:rPr>
          <w:t>. Research data does</w:t>
        </w:r>
      </w:ins>
      <w:r w:rsidRPr="000D237D">
        <w:rPr>
          <w:rFonts w:ascii="Times New Roman" w:eastAsia="Times New Roman" w:hAnsi="Times New Roman" w:cs="Times New Roman"/>
          <w:sz w:val="24"/>
          <w:szCs w:val="24"/>
        </w:rPr>
        <w:t xml:space="preserve"> not </w:t>
      </w:r>
      <w:ins w:id="6575" w:author="OFFM" w:date="2024-04-16T10:53:00Z">
        <w:r w:rsidRPr="000D237D">
          <w:rPr>
            <w:rFonts w:ascii="Times New Roman" w:eastAsia="Times New Roman" w:hAnsi="Times New Roman" w:cs="Times New Roman"/>
            <w:sz w:val="24"/>
            <w:szCs w:val="24"/>
          </w:rPr>
          <w:t xml:space="preserve">include </w:t>
        </w:r>
      </w:ins>
      <w:r w:rsidRPr="000D237D">
        <w:rPr>
          <w:rFonts w:ascii="Times New Roman" w:eastAsia="Times New Roman" w:hAnsi="Times New Roman" w:cs="Times New Roman"/>
          <w:sz w:val="24"/>
          <w:szCs w:val="24"/>
        </w:rPr>
        <w:t>any of the following:</w:t>
      </w:r>
      <w:ins w:id="6576" w:author="OFFM" w:date="2024-04-16T10:53:00Z">
        <w:r w:rsidRPr="000D237D">
          <w:rPr>
            <w:rFonts w:ascii="Times New Roman" w:eastAsia="Times New Roman" w:hAnsi="Times New Roman" w:cs="Times New Roman"/>
            <w:sz w:val="24"/>
            <w:szCs w:val="24"/>
          </w:rPr>
          <w:t xml:space="preserve"> </w:t>
        </w:r>
      </w:ins>
    </w:p>
    <w:p w14:paraId="6842ABF9" w14:textId="6C58914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6577" w:author="OFFM" w:date="2024-04-16T10:53:00Z">
        <w:r w:rsidRPr="000D237D">
          <w:rPr>
            <w:rFonts w:ascii="Times New Roman" w:eastAsia="Times New Roman" w:hAnsi="Times New Roman" w:cs="Times New Roman"/>
            <w:sz w:val="24"/>
            <w:szCs w:val="24"/>
          </w:rPr>
          <w:t>(i)</w:t>
        </w:r>
      </w:ins>
      <w:r w:rsidRPr="000D237D">
        <w:rPr>
          <w:rFonts w:ascii="Times New Roman" w:eastAsia="Times New Roman" w:hAnsi="Times New Roman" w:cs="Times New Roman"/>
          <w:sz w:val="24"/>
          <w:szCs w:val="24"/>
        </w:rPr>
        <w:t xml:space="preserve"> Preliminary analyses, drafts of scientific papers, plans for future research, peer reviews, or communications with colleagues. This “recorded” material excludes physical objects (</w:t>
      </w:r>
      <w:del w:id="6578" w:author="OFFM" w:date="2024-04-16T10:53:00Z">
        <w:r w:rsidR="00817C00" w:rsidRPr="00F74592">
          <w:rPr>
            <w:rFonts w:ascii="Times New Roman" w:hAnsi="Times New Roman" w:cs="Times New Roman"/>
            <w:sz w:val="24"/>
            <w:szCs w:val="24"/>
          </w:rPr>
          <w:delText>e.g.,</w:delText>
        </w:r>
      </w:del>
      <w:ins w:id="6579" w:author="OFFM" w:date="2024-04-16T10:53:00Z">
        <w:r w:rsidRPr="000D237D">
          <w:rPr>
            <w:rFonts w:ascii="Times New Roman" w:eastAsia="Times New Roman" w:hAnsi="Times New Roman" w:cs="Times New Roman"/>
            <w:sz w:val="24"/>
            <w:szCs w:val="24"/>
          </w:rPr>
          <w:t>for example,</w:t>
        </w:r>
      </w:ins>
      <w:r w:rsidRPr="000D237D">
        <w:rPr>
          <w:rFonts w:ascii="Times New Roman" w:eastAsia="Times New Roman" w:hAnsi="Times New Roman" w:cs="Times New Roman"/>
          <w:sz w:val="24"/>
          <w:szCs w:val="24"/>
        </w:rPr>
        <w:t xml:space="preserve"> laboratory samples).</w:t>
      </w:r>
      <w:del w:id="6580" w:author="OFFM" w:date="2024-04-16T10:53:00Z">
        <w:r w:rsidR="00817C00" w:rsidRPr="00F74592">
          <w:rPr>
            <w:rFonts w:ascii="Times New Roman" w:hAnsi="Times New Roman" w:cs="Times New Roman"/>
            <w:sz w:val="24"/>
            <w:szCs w:val="24"/>
          </w:rPr>
          <w:delText xml:space="preserve"> Research data also do not include:</w:delText>
        </w:r>
      </w:del>
      <w:r w:rsidRPr="000D237D">
        <w:rPr>
          <w:rFonts w:ascii="Times New Roman" w:eastAsia="Times New Roman" w:hAnsi="Times New Roman" w:cs="Times New Roman"/>
          <w:sz w:val="24"/>
          <w:szCs w:val="24"/>
        </w:rPr>
        <w:t xml:space="preserve"> </w:t>
      </w:r>
    </w:p>
    <w:p w14:paraId="60CC7008" w14:textId="1CCACB2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6581" w:author="OFFM" w:date="2024-04-16T10:53:00Z">
        <w:r w:rsidR="00817C00" w:rsidRPr="00F74592">
          <w:rPr>
            <w:rFonts w:ascii="Times New Roman" w:hAnsi="Times New Roman" w:cs="Times New Roman"/>
            <w:sz w:val="24"/>
            <w:szCs w:val="24"/>
          </w:rPr>
          <w:delText>i</w:delText>
        </w:r>
      </w:del>
      <w:ins w:id="6582" w:author="OFFM" w:date="2024-04-16T10:53:00Z">
        <w:r w:rsidRPr="000D237D">
          <w:rPr>
            <w:rFonts w:ascii="Times New Roman" w:eastAsia="Times New Roman" w:hAnsi="Times New Roman" w:cs="Times New Roman"/>
            <w:sz w:val="24"/>
            <w:szCs w:val="24"/>
          </w:rPr>
          <w:t>ii</w:t>
        </w:r>
      </w:ins>
      <w:r w:rsidRPr="000D237D">
        <w:rPr>
          <w:rFonts w:ascii="Times New Roman" w:eastAsia="Times New Roman" w:hAnsi="Times New Roman" w:cs="Times New Roman"/>
          <w:sz w:val="24"/>
          <w:szCs w:val="24"/>
        </w:rPr>
        <w:t xml:space="preserve">) Trade secrets, commercial information, materials necessary to be held confidential by a researcher until they are published, or similar information which is protected under law; and </w:t>
      </w:r>
    </w:p>
    <w:p w14:paraId="1DF2D76C" w14:textId="1C64DFD2" w:rsidR="000B5224" w:rsidRPr="000D237D" w:rsidRDefault="00F2264C" w:rsidP="000B5224">
      <w:pPr>
        <w:spacing w:after="0" w:line="480" w:lineRule="auto"/>
        <w:ind w:firstLine="720"/>
        <w:contextualSpacing/>
        <w:rPr>
          <w:ins w:id="6583" w:author="OFFM" w:date="2024-04-16T10:53:00Z"/>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6584" w:author="OFFM" w:date="2024-04-16T10:53:00Z">
        <w:r w:rsidR="00817C00" w:rsidRPr="00F74592">
          <w:rPr>
            <w:rFonts w:ascii="Times New Roman" w:hAnsi="Times New Roman" w:cs="Times New Roman"/>
            <w:sz w:val="24"/>
            <w:szCs w:val="24"/>
          </w:rPr>
          <w:delText>ii</w:delText>
        </w:r>
      </w:del>
      <w:ins w:id="6585" w:author="OFFM" w:date="2024-04-16T10:53:00Z">
        <w:r w:rsidRPr="000D237D">
          <w:rPr>
            <w:rFonts w:ascii="Times New Roman" w:eastAsia="Times New Roman" w:hAnsi="Times New Roman" w:cs="Times New Roman"/>
            <w:sz w:val="24"/>
            <w:szCs w:val="24"/>
          </w:rPr>
          <w:t>iii</w:t>
        </w:r>
      </w:ins>
      <w:r w:rsidRPr="000D237D">
        <w:rPr>
          <w:rFonts w:ascii="Times New Roman" w:eastAsia="Times New Roman" w:hAnsi="Times New Roman" w:cs="Times New Roman"/>
          <w:sz w:val="24"/>
          <w:szCs w:val="24"/>
        </w:rPr>
        <w:t>) Personnel</w:t>
      </w:r>
      <w:del w:id="6586" w:author="OFFM" w:date="2024-04-16T10:53:00Z">
        <w:r w:rsidR="00817C00" w:rsidRPr="00F74592">
          <w:rPr>
            <w:rFonts w:ascii="Times New Roman" w:hAnsi="Times New Roman" w:cs="Times New Roman"/>
            <w:sz w:val="24"/>
            <w:szCs w:val="24"/>
          </w:rPr>
          <w:delText xml:space="preserve"> and</w:delText>
        </w:r>
      </w:del>
      <w:ins w:id="658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medical</w:t>
      </w:r>
      <w:ins w:id="6588" w:author="OFFM" w:date="2024-04-16T10:53:00Z">
        <w:r w:rsidRPr="000D237D">
          <w:rPr>
            <w:rFonts w:ascii="Times New Roman" w:eastAsia="Times New Roman" w:hAnsi="Times New Roman" w:cs="Times New Roman"/>
            <w:sz w:val="24"/>
            <w:szCs w:val="24"/>
          </w:rPr>
          <w:t>, and other personally identifiable</w:t>
        </w:r>
      </w:ins>
      <w:r w:rsidRPr="000D237D">
        <w:rPr>
          <w:rFonts w:ascii="Times New Roman" w:eastAsia="Times New Roman" w:hAnsi="Times New Roman" w:cs="Times New Roman"/>
          <w:sz w:val="24"/>
          <w:szCs w:val="24"/>
        </w:rPr>
        <w:t xml:space="preserve"> information </w:t>
      </w:r>
      <w:del w:id="6589" w:author="OFFM" w:date="2024-04-16T10:53:00Z">
        <w:r w:rsidR="00817C00" w:rsidRPr="00F74592">
          <w:rPr>
            <w:rFonts w:ascii="Times New Roman" w:hAnsi="Times New Roman" w:cs="Times New Roman"/>
            <w:sz w:val="24"/>
            <w:szCs w:val="24"/>
          </w:rPr>
          <w:delText>and similar information the disclosure of which</w:delText>
        </w:r>
      </w:del>
      <w:ins w:id="6590" w:author="OFFM" w:date="2024-04-16T10:53:00Z">
        <w:r w:rsidRPr="000D237D">
          <w:rPr>
            <w:rFonts w:ascii="Times New Roman" w:eastAsia="Times New Roman" w:hAnsi="Times New Roman" w:cs="Times New Roman"/>
            <w:sz w:val="24"/>
            <w:szCs w:val="24"/>
          </w:rPr>
          <w:t>that, if disclosed,</w:t>
        </w:r>
      </w:ins>
      <w:r w:rsidRPr="000D237D">
        <w:rPr>
          <w:rFonts w:ascii="Times New Roman" w:eastAsia="Times New Roman" w:hAnsi="Times New Roman" w:cs="Times New Roman"/>
          <w:sz w:val="24"/>
          <w:szCs w:val="24"/>
        </w:rPr>
        <w:t xml:space="preserve"> would constitute </w:t>
      </w:r>
      <w:del w:id="6591" w:author="OFFM" w:date="2024-04-16T10:53:00Z">
        <w:r w:rsidR="00817C00" w:rsidRPr="00F74592">
          <w:rPr>
            <w:rFonts w:ascii="Times New Roman" w:hAnsi="Times New Roman" w:cs="Times New Roman"/>
            <w:sz w:val="24"/>
            <w:szCs w:val="24"/>
          </w:rPr>
          <w:delText>a clearly unwarranted</w:delText>
        </w:r>
      </w:del>
      <w:ins w:id="6592" w:author="OFFM" w:date="2024-04-16T10:53:00Z">
        <w:r w:rsidRPr="000D237D">
          <w:rPr>
            <w:rFonts w:ascii="Times New Roman" w:eastAsia="Times New Roman" w:hAnsi="Times New Roman" w:cs="Times New Roman"/>
            <w:sz w:val="24"/>
            <w:szCs w:val="24"/>
          </w:rPr>
          <w:t>an</w:t>
        </w:r>
      </w:ins>
      <w:r w:rsidRPr="000D237D">
        <w:rPr>
          <w:rFonts w:ascii="Times New Roman" w:eastAsia="Times New Roman" w:hAnsi="Times New Roman" w:cs="Times New Roman"/>
          <w:sz w:val="24"/>
          <w:szCs w:val="24"/>
        </w:rPr>
        <w:t xml:space="preserve"> invasion of personal privacy</w:t>
      </w:r>
      <w:del w:id="6593" w:author="OFFM" w:date="2024-04-16T10:53:00Z">
        <w:r w:rsidR="00817C00" w:rsidRPr="00F74592">
          <w:rPr>
            <w:rFonts w:ascii="Times New Roman" w:hAnsi="Times New Roman" w:cs="Times New Roman"/>
            <w:sz w:val="24"/>
            <w:szCs w:val="24"/>
          </w:rPr>
          <w:delText>, such as information</w:delText>
        </w:r>
      </w:del>
      <w:ins w:id="6594" w:author="OFFM" w:date="2024-04-16T10:53:00Z">
        <w:r w:rsidRPr="000D237D">
          <w:rPr>
            <w:rFonts w:ascii="Times New Roman" w:eastAsia="Times New Roman" w:hAnsi="Times New Roman" w:cs="Times New Roman"/>
            <w:sz w:val="24"/>
            <w:szCs w:val="24"/>
          </w:rPr>
          <w:t>. Information</w:t>
        </w:r>
      </w:ins>
      <w:r w:rsidRPr="000D237D">
        <w:rPr>
          <w:rFonts w:ascii="Times New Roman" w:eastAsia="Times New Roman" w:hAnsi="Times New Roman" w:cs="Times New Roman"/>
          <w:sz w:val="24"/>
          <w:szCs w:val="24"/>
        </w:rPr>
        <w:t xml:space="preserve"> that could </w:t>
      </w:r>
      <w:del w:id="6595" w:author="OFFM" w:date="2024-04-16T10:53:00Z">
        <w:r w:rsidR="00817C00" w:rsidRPr="00F74592">
          <w:rPr>
            <w:rFonts w:ascii="Times New Roman" w:hAnsi="Times New Roman" w:cs="Times New Roman"/>
            <w:sz w:val="24"/>
            <w:szCs w:val="24"/>
          </w:rPr>
          <w:delText xml:space="preserve">be used to </w:delText>
        </w:r>
      </w:del>
      <w:r w:rsidRPr="000D237D">
        <w:rPr>
          <w:rFonts w:ascii="Times New Roman" w:eastAsia="Times New Roman" w:hAnsi="Times New Roman" w:cs="Times New Roman"/>
          <w:sz w:val="24"/>
          <w:szCs w:val="24"/>
        </w:rPr>
        <w:t>identify a particular person in a research study</w:t>
      </w:r>
      <w:ins w:id="6596" w:author="OFFM" w:date="2024-04-16T10:53:00Z">
        <w:r w:rsidRPr="000D237D">
          <w:rPr>
            <w:rFonts w:ascii="Times New Roman" w:eastAsia="Times New Roman" w:hAnsi="Times New Roman" w:cs="Times New Roman"/>
            <w:sz w:val="24"/>
            <w:szCs w:val="24"/>
          </w:rPr>
          <w:t xml:space="preserve"> is not considered research data.</w:t>
        </w:r>
      </w:ins>
    </w:p>
    <w:p w14:paraId="083F0F06"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6597" w:author="OFFM" w:date="2024-04-16T10:53:00Z">
        <w:r w:rsidRPr="000D237D">
          <w:rPr>
            <w:rFonts w:ascii="Times New Roman" w:eastAsia="Times New Roman" w:hAnsi="Times New Roman" w:cs="Times New Roman"/>
            <w:sz w:val="24"/>
            <w:szCs w:val="24"/>
          </w:rPr>
          <w:t xml:space="preserve">(f) Federal agencies should work with recipients to maximize public access to Federally funded research results and data in a manner that protects data providers’ confidentiality, privacy, and security. Agencies should provide guidance to recipients to make restricted-access data available through a variety of mechanisms. FOIA may not be the most appropriate </w:t>
        </w:r>
        <w:r w:rsidRPr="000D237D">
          <w:rPr>
            <w:rFonts w:ascii="Times New Roman" w:eastAsia="Times New Roman" w:hAnsi="Times New Roman" w:cs="Times New Roman"/>
            <w:sz w:val="24"/>
            <w:szCs w:val="24"/>
          </w:rPr>
          <w:lastRenderedPageBreak/>
          <w:t>mechanism for providing access to intangible property, including Federally funded research results and data</w:t>
        </w:r>
      </w:ins>
      <w:r w:rsidRPr="000D237D">
        <w:rPr>
          <w:rFonts w:ascii="Times New Roman" w:eastAsia="Times New Roman" w:hAnsi="Times New Roman" w:cs="Times New Roman"/>
          <w:sz w:val="24"/>
          <w:szCs w:val="24"/>
        </w:rPr>
        <w:t xml:space="preserve">. </w:t>
      </w:r>
    </w:p>
    <w:p w14:paraId="763002E9"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200.316 Property trust relationship.</w:t>
      </w:r>
    </w:p>
    <w:p w14:paraId="2AECAB84" w14:textId="64F0215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Real property, equipment, and intangible property</w:t>
      </w:r>
      <w:del w:id="6598" w:author="OFFM" w:date="2024-04-16T10:53:00Z">
        <w:r w:rsidR="00817C00" w:rsidRPr="00F74592">
          <w:rPr>
            <w:rFonts w:ascii="Times New Roman" w:hAnsi="Times New Roman" w:cs="Times New Roman"/>
            <w:sz w:val="24"/>
            <w:szCs w:val="24"/>
          </w:rPr>
          <w:delText>, that are</w:delText>
        </w:r>
      </w:del>
      <w:r w:rsidRPr="000D237D">
        <w:rPr>
          <w:rFonts w:ascii="Times New Roman" w:eastAsia="Times New Roman" w:hAnsi="Times New Roman" w:cs="Times New Roman"/>
          <w:sz w:val="24"/>
          <w:szCs w:val="24"/>
        </w:rPr>
        <w:t xml:space="preserve"> acquired or improved with </w:t>
      </w:r>
      <w:del w:id="6599" w:author="OFFM" w:date="2024-04-16T10:53:00Z">
        <w:r w:rsidR="00817C00" w:rsidRPr="00F74592">
          <w:rPr>
            <w:rFonts w:ascii="Times New Roman" w:hAnsi="Times New Roman" w:cs="Times New Roman"/>
            <w:sz w:val="24"/>
            <w:szCs w:val="24"/>
          </w:rPr>
          <w:delText>a</w:delText>
        </w:r>
      </w:del>
      <w:ins w:id="6600"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must be held in trust by the </w:t>
      </w:r>
      <w:del w:id="6601" w:author="OFFM" w:date="2024-04-16T10:53:00Z">
        <w:r w:rsidR="00817C00" w:rsidRPr="00F74592">
          <w:rPr>
            <w:rFonts w:ascii="Times New Roman" w:hAnsi="Times New Roman" w:cs="Times New Roman"/>
            <w:sz w:val="24"/>
            <w:szCs w:val="24"/>
          </w:rPr>
          <w:delText>non-Federal entity</w:delText>
        </w:r>
      </w:del>
      <w:ins w:id="6602"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as trustee for the beneficiaries of the project or program under which the property was acquired or improved. The Federal </w:t>
      </w:r>
      <w:del w:id="6603"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ins w:id="6604"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 xml:space="preserve">may require the </w:t>
      </w:r>
      <w:del w:id="6605" w:author="OFFM" w:date="2024-04-16T10:53:00Z">
        <w:r w:rsidR="00817C00" w:rsidRPr="00F74592">
          <w:rPr>
            <w:rFonts w:ascii="Times New Roman" w:hAnsi="Times New Roman" w:cs="Times New Roman"/>
            <w:sz w:val="24"/>
            <w:szCs w:val="24"/>
          </w:rPr>
          <w:delText>non-Federal entity</w:delText>
        </w:r>
      </w:del>
      <w:ins w:id="6606"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to record liens or other appropriate notices of record to indicate that personal or real property has been acquired or improved with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and that use and disposition conditions apply to the property. </w:t>
      </w:r>
    </w:p>
    <w:p w14:paraId="547CBEFE" w14:textId="77777777" w:rsidR="000B5224" w:rsidRPr="00A63D45" w:rsidRDefault="00F2264C" w:rsidP="00A63D45">
      <w:pPr>
        <w:spacing w:after="0" w:line="480" w:lineRule="auto"/>
        <w:contextualSpacing/>
        <w:outlineLvl w:val="2"/>
        <w:rPr>
          <w:rFonts w:ascii="Times New Roman" w:hAnsi="Times New Roman"/>
          <w:b/>
          <w:sz w:val="24"/>
        </w:rPr>
      </w:pPr>
      <w:r w:rsidRPr="00A63D45">
        <w:rPr>
          <w:rFonts w:ascii="Times New Roman" w:hAnsi="Times New Roman"/>
          <w:b/>
          <w:sz w:val="24"/>
        </w:rPr>
        <w:t>Procurement Standards</w:t>
      </w:r>
    </w:p>
    <w:p w14:paraId="50B80085" w14:textId="6B3CA3C8"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xml:space="preserve">§ 200.317 Procurements by </w:t>
      </w:r>
      <w:del w:id="6607" w:author="OFFM" w:date="2024-04-16T10:53:00Z">
        <w:r w:rsidR="00817C00" w:rsidRPr="00F74592">
          <w:rPr>
            <w:rFonts w:ascii="Times New Roman" w:hAnsi="Times New Roman" w:cs="Times New Roman"/>
            <w:b/>
            <w:bCs/>
            <w:sz w:val="24"/>
            <w:szCs w:val="24"/>
          </w:rPr>
          <w:delText>states</w:delText>
        </w:r>
      </w:del>
      <w:ins w:id="6608" w:author="OFFM" w:date="2024-04-16T10:53:00Z">
        <w:r w:rsidRPr="000D237D">
          <w:rPr>
            <w:rFonts w:ascii="Times New Roman" w:eastAsia="Times New Roman" w:hAnsi="Times New Roman" w:cs="Times New Roman"/>
            <w:b/>
            <w:bCs/>
            <w:sz w:val="24"/>
            <w:szCs w:val="24"/>
          </w:rPr>
          <w:t>States and Indian Tribes</w:t>
        </w:r>
      </w:ins>
      <w:r w:rsidRPr="000D237D">
        <w:rPr>
          <w:rFonts w:ascii="Times New Roman" w:eastAsia="Times New Roman" w:hAnsi="Times New Roman" w:cs="Times New Roman"/>
          <w:b/>
          <w:bCs/>
          <w:sz w:val="24"/>
          <w:szCs w:val="24"/>
        </w:rPr>
        <w:t>.</w:t>
      </w:r>
    </w:p>
    <w:p w14:paraId="3DF8DDE3" w14:textId="2D343D6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When </w:t>
      </w:r>
      <w:del w:id="6609" w:author="OFFM" w:date="2024-04-16T10:53:00Z">
        <w:r w:rsidR="00817C00" w:rsidRPr="00F74592">
          <w:rPr>
            <w:rFonts w:ascii="Times New Roman" w:hAnsi="Times New Roman" w:cs="Times New Roman"/>
            <w:sz w:val="24"/>
            <w:szCs w:val="24"/>
          </w:rPr>
          <w:delText>procuring property and services</w:delText>
        </w:r>
      </w:del>
      <w:ins w:id="6610" w:author="OFFM" w:date="2024-04-16T10:53:00Z">
        <w:r w:rsidRPr="000D237D">
          <w:rPr>
            <w:rFonts w:ascii="Times New Roman" w:eastAsia="Times New Roman" w:hAnsi="Times New Roman" w:cs="Times New Roman"/>
            <w:sz w:val="24"/>
            <w:szCs w:val="24"/>
          </w:rPr>
          <w:t>conducting procurement transactions</w:t>
        </w:r>
      </w:ins>
      <w:r w:rsidRPr="000D237D">
        <w:rPr>
          <w:rFonts w:ascii="Times New Roman" w:eastAsia="Times New Roman" w:hAnsi="Times New Roman" w:cs="Times New Roman"/>
          <w:sz w:val="24"/>
          <w:szCs w:val="24"/>
        </w:rPr>
        <w:t xml:space="preserve"> under a Federal award, a State </w:t>
      </w:r>
      <w:ins w:id="6611" w:author="OFFM" w:date="2024-04-16T10:53:00Z">
        <w:r w:rsidRPr="000D237D">
          <w:rPr>
            <w:rFonts w:ascii="Times New Roman" w:eastAsia="Times New Roman" w:hAnsi="Times New Roman" w:cs="Times New Roman"/>
            <w:sz w:val="24"/>
            <w:szCs w:val="24"/>
          </w:rPr>
          <w:t xml:space="preserve">or Indian Tribe </w:t>
        </w:r>
      </w:ins>
      <w:r w:rsidRPr="000D237D">
        <w:rPr>
          <w:rFonts w:ascii="Times New Roman" w:eastAsia="Times New Roman" w:hAnsi="Times New Roman" w:cs="Times New Roman"/>
          <w:sz w:val="24"/>
          <w:szCs w:val="24"/>
        </w:rPr>
        <w:t xml:space="preserve">must follow the same policies and procedures it uses for procurements </w:t>
      </w:r>
      <w:del w:id="6612" w:author="OFFM" w:date="2024-04-16T10:53:00Z">
        <w:r w:rsidR="00817C00" w:rsidRPr="00F74592">
          <w:rPr>
            <w:rFonts w:ascii="Times New Roman" w:hAnsi="Times New Roman" w:cs="Times New Roman"/>
            <w:sz w:val="24"/>
            <w:szCs w:val="24"/>
          </w:rPr>
          <w:delText>from its</w:delText>
        </w:r>
      </w:del>
      <w:ins w:id="6613" w:author="OFFM" w:date="2024-04-16T10:53:00Z">
        <w:r w:rsidRPr="000D237D">
          <w:rPr>
            <w:rFonts w:ascii="Times New Roman" w:eastAsia="Times New Roman" w:hAnsi="Times New Roman" w:cs="Times New Roman"/>
            <w:sz w:val="24"/>
            <w:szCs w:val="24"/>
          </w:rPr>
          <w:t>with</w:t>
        </w:r>
      </w:ins>
      <w:r w:rsidRPr="000D237D">
        <w:rPr>
          <w:rFonts w:ascii="Times New Roman" w:eastAsia="Times New Roman" w:hAnsi="Times New Roman" w:cs="Times New Roman"/>
          <w:sz w:val="24"/>
          <w:szCs w:val="24"/>
        </w:rPr>
        <w:t xml:space="preserve"> non-Federal funds. </w:t>
      </w:r>
      <w:del w:id="6614" w:author="OFFM" w:date="2024-04-16T10:53:00Z">
        <w:r w:rsidR="00817C00" w:rsidRPr="00F74592">
          <w:rPr>
            <w:rFonts w:ascii="Times New Roman" w:hAnsi="Times New Roman" w:cs="Times New Roman"/>
            <w:sz w:val="24"/>
            <w:szCs w:val="24"/>
          </w:rPr>
          <w:delText>The State will</w:delText>
        </w:r>
      </w:del>
      <w:ins w:id="6615" w:author="OFFM" w:date="2024-04-16T10:53:00Z">
        <w:r w:rsidRPr="000D237D">
          <w:rPr>
            <w:rFonts w:ascii="Times New Roman" w:eastAsia="Times New Roman" w:hAnsi="Times New Roman" w:cs="Times New Roman"/>
            <w:sz w:val="24"/>
            <w:szCs w:val="24"/>
          </w:rPr>
          <w:t>If such policies and procedures do not exist, States and Indian Tribes must follow the procurement standards in §§ 200.318 through 200.327. In addition to its own policies and procedures, a State or Indian Tribe must also</w:t>
        </w:r>
      </w:ins>
      <w:r w:rsidRPr="000D237D">
        <w:rPr>
          <w:rFonts w:ascii="Times New Roman" w:eastAsia="Times New Roman" w:hAnsi="Times New Roman" w:cs="Times New Roman"/>
          <w:sz w:val="24"/>
          <w:szCs w:val="24"/>
        </w:rPr>
        <w:t xml:space="preserve"> comply with </w:t>
      </w:r>
      <w:ins w:id="6616" w:author="OFFM" w:date="2024-04-16T10:53:00Z">
        <w:r w:rsidRPr="000D237D">
          <w:rPr>
            <w:rFonts w:ascii="Times New Roman" w:eastAsia="Times New Roman" w:hAnsi="Times New Roman" w:cs="Times New Roman"/>
            <w:sz w:val="24"/>
            <w:szCs w:val="24"/>
          </w:rPr>
          <w:t xml:space="preserve">the following procurement standards: </w:t>
        </w:r>
      </w:ins>
      <w:r w:rsidRPr="000D237D">
        <w:rPr>
          <w:rFonts w:ascii="Times New Roman" w:eastAsia="Times New Roman" w:hAnsi="Times New Roman" w:cs="Times New Roman"/>
          <w:sz w:val="24"/>
          <w:szCs w:val="24"/>
        </w:rPr>
        <w:t xml:space="preserve">§§ 200.321, 200.322, </w:t>
      </w:r>
      <w:del w:id="6617" w:author="OFFM" w:date="2024-04-16T10:53:00Z">
        <w:r w:rsidR="00817C00" w:rsidRPr="00F74592">
          <w:rPr>
            <w:rFonts w:ascii="Times New Roman" w:hAnsi="Times New Roman" w:cs="Times New Roman"/>
            <w:sz w:val="24"/>
            <w:szCs w:val="24"/>
          </w:rPr>
          <w:delText xml:space="preserve">and </w:delText>
        </w:r>
      </w:del>
      <w:r w:rsidRPr="000D237D">
        <w:rPr>
          <w:rFonts w:ascii="Times New Roman" w:eastAsia="Times New Roman" w:hAnsi="Times New Roman" w:cs="Times New Roman"/>
          <w:sz w:val="24"/>
          <w:szCs w:val="24"/>
        </w:rPr>
        <w:t>200.323</w:t>
      </w:r>
      <w:del w:id="6618" w:author="OFFM" w:date="2024-04-16T10:53:00Z">
        <w:r w:rsidR="00817C00" w:rsidRPr="00F74592">
          <w:rPr>
            <w:rFonts w:ascii="Times New Roman" w:hAnsi="Times New Roman" w:cs="Times New Roman"/>
            <w:sz w:val="24"/>
            <w:szCs w:val="24"/>
          </w:rPr>
          <w:delText xml:space="preserve"> and ensure that every purchase order or other contract includes any clauses required by § 200.327. </w:delText>
        </w:r>
      </w:del>
      <w:ins w:id="6619" w:author="OFFM" w:date="2024-04-16T10:53:00Z">
        <w:r w:rsidRPr="000D237D">
          <w:rPr>
            <w:rFonts w:ascii="Times New Roman" w:eastAsia="Times New Roman" w:hAnsi="Times New Roman" w:cs="Times New Roman"/>
            <w:sz w:val="24"/>
            <w:szCs w:val="24"/>
          </w:rPr>
          <w:t xml:space="preserve">, and </w:t>
        </w:r>
        <w:r w:rsidRPr="000D237D">
          <w:rPr>
            <w:rFonts w:ascii="Times New Roman" w:hAnsi="Times New Roman" w:cs="Times New Roman"/>
            <w:sz w:val="24"/>
            <w:szCs w:val="24"/>
          </w:rPr>
          <w:t>200.327</w:t>
        </w:r>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All other </w:t>
      </w:r>
      <w:del w:id="6620" w:author="OFFM" w:date="2024-04-16T10:53:00Z">
        <w:r w:rsidR="00817C00" w:rsidRPr="00F74592">
          <w:rPr>
            <w:rFonts w:ascii="Times New Roman" w:hAnsi="Times New Roman" w:cs="Times New Roman"/>
            <w:sz w:val="24"/>
            <w:szCs w:val="24"/>
          </w:rPr>
          <w:delText>non-Federal entities</w:delText>
        </w:r>
      </w:del>
      <w:ins w:id="6621" w:author="OFFM" w:date="2024-04-16T10:53:00Z">
        <w:r w:rsidRPr="000D237D">
          <w:rPr>
            <w:rFonts w:ascii="Times New Roman" w:hAnsi="Times New Roman" w:cs="Times New Roman"/>
            <w:sz w:val="24"/>
            <w:szCs w:val="24"/>
          </w:rPr>
          <w:t>recipients and subrecipients</w:t>
        </w:r>
      </w:ins>
      <w:r w:rsidRPr="000D237D">
        <w:rPr>
          <w:rFonts w:ascii="Times New Roman" w:hAnsi="Times New Roman" w:cs="Times New Roman"/>
          <w:sz w:val="24"/>
          <w:szCs w:val="24"/>
        </w:rPr>
        <w:t>, including subrecipients of a State</w:t>
      </w:r>
      <w:ins w:id="6622" w:author="OFFM" w:date="2024-04-16T10:53:00Z">
        <w:r w:rsidRPr="000D237D">
          <w:rPr>
            <w:rFonts w:ascii="Times New Roman" w:hAnsi="Times New Roman" w:cs="Times New Roman"/>
            <w:sz w:val="24"/>
            <w:szCs w:val="24"/>
          </w:rPr>
          <w:t xml:space="preserve"> or Indian Tribe</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follow the procurement standards in §§ 200.318 through 200.327. </w:t>
      </w:r>
    </w:p>
    <w:p w14:paraId="0F6512B4"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6623" w:name="_Hlk118451339"/>
      <w:r w:rsidRPr="000D237D">
        <w:rPr>
          <w:rFonts w:ascii="Times New Roman" w:eastAsia="Times New Roman" w:hAnsi="Times New Roman" w:cs="Times New Roman"/>
          <w:b/>
          <w:bCs/>
          <w:sz w:val="24"/>
          <w:szCs w:val="24"/>
        </w:rPr>
        <w:t>§ 200.318 General procurement standards.</w:t>
      </w:r>
    </w:p>
    <w:p w14:paraId="338B3093" w14:textId="3C32DC6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ins w:id="6624" w:author="OFFM" w:date="2024-04-16T10:53:00Z">
        <w:r w:rsidRPr="000D237D">
          <w:rPr>
            <w:rFonts w:ascii="Times New Roman" w:eastAsia="Times New Roman" w:hAnsi="Times New Roman" w:cs="Times New Roman"/>
            <w:i/>
            <w:iCs/>
            <w:sz w:val="24"/>
            <w:szCs w:val="24"/>
          </w:rPr>
          <w:t xml:space="preserve">Documented procurement procedures. </w:t>
        </w:r>
      </w:ins>
      <w:r w:rsidRPr="000D237D">
        <w:rPr>
          <w:rFonts w:ascii="Times New Roman" w:eastAsia="Times New Roman" w:hAnsi="Times New Roman" w:cs="Times New Roman"/>
          <w:sz w:val="24"/>
          <w:szCs w:val="24"/>
        </w:rPr>
        <w:t xml:space="preserve">The </w:t>
      </w:r>
      <w:del w:id="6625" w:author="OFFM" w:date="2024-04-16T10:53:00Z">
        <w:r w:rsidR="00817C00" w:rsidRPr="00F74592">
          <w:rPr>
            <w:rFonts w:ascii="Times New Roman" w:hAnsi="Times New Roman" w:cs="Times New Roman"/>
            <w:sz w:val="24"/>
            <w:szCs w:val="24"/>
          </w:rPr>
          <w:delText>non-Federal entity</w:delText>
        </w:r>
      </w:del>
      <w:ins w:id="6626"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w:t>
      </w:r>
      <w:del w:id="6627" w:author="OFFM" w:date="2024-04-16T10:53:00Z">
        <w:r w:rsidR="00817C00" w:rsidRPr="00F74592">
          <w:rPr>
            <w:rFonts w:ascii="Times New Roman" w:hAnsi="Times New Roman" w:cs="Times New Roman"/>
            <w:sz w:val="24"/>
            <w:szCs w:val="24"/>
          </w:rPr>
          <w:delText>have</w:delText>
        </w:r>
      </w:del>
      <w:ins w:id="6628" w:author="OFFM" w:date="2024-04-16T10:53:00Z">
        <w:r w:rsidRPr="000D237D">
          <w:rPr>
            <w:rFonts w:ascii="Times New Roman" w:eastAsia="Times New Roman" w:hAnsi="Times New Roman" w:cs="Times New Roman"/>
            <w:sz w:val="24"/>
            <w:szCs w:val="24"/>
          </w:rPr>
          <w:t>maintain</w:t>
        </w:r>
      </w:ins>
      <w:r w:rsidRPr="000D237D">
        <w:rPr>
          <w:rFonts w:ascii="Times New Roman" w:eastAsia="Times New Roman" w:hAnsi="Times New Roman" w:cs="Times New Roman"/>
          <w:sz w:val="24"/>
          <w:szCs w:val="24"/>
        </w:rPr>
        <w:t xml:space="preserve"> and use documented </w:t>
      </w:r>
      <w:del w:id="6629" w:author="OFFM" w:date="2024-04-16T10:53:00Z">
        <w:r w:rsidR="00817C00" w:rsidRPr="00F74592">
          <w:rPr>
            <w:rFonts w:ascii="Times New Roman" w:hAnsi="Times New Roman" w:cs="Times New Roman"/>
            <w:sz w:val="24"/>
            <w:szCs w:val="24"/>
          </w:rPr>
          <w:delText>procurement procedures,</w:delText>
        </w:r>
      </w:del>
      <w:ins w:id="6630" w:author="OFFM" w:date="2024-04-16T10:53:00Z">
        <w:r w:rsidRPr="000D237D">
          <w:rPr>
            <w:rFonts w:ascii="Times New Roman" w:eastAsia="Times New Roman" w:hAnsi="Times New Roman" w:cs="Times New Roman"/>
            <w:sz w:val="24"/>
            <w:szCs w:val="24"/>
          </w:rPr>
          <w:t xml:space="preserve">procedures for procurement transactions under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or subaward, including for acquisition of property or services. </w:t>
        </w:r>
        <w:bookmarkStart w:id="6631" w:name="_Hlk162463235"/>
        <w:r w:rsidRPr="000D237D">
          <w:rPr>
            <w:rFonts w:ascii="Times New Roman" w:eastAsia="Times New Roman" w:hAnsi="Times New Roman" w:cs="Times New Roman"/>
            <w:sz w:val="24"/>
            <w:szCs w:val="24"/>
          </w:rPr>
          <w:lastRenderedPageBreak/>
          <w:t>These documented procurement procedures must be</w:t>
        </w:r>
      </w:ins>
      <w:r w:rsidRPr="000D237D">
        <w:rPr>
          <w:rFonts w:ascii="Times New Roman" w:eastAsia="Times New Roman" w:hAnsi="Times New Roman" w:cs="Times New Roman"/>
          <w:sz w:val="24"/>
          <w:szCs w:val="24"/>
        </w:rPr>
        <w:t xml:space="preserve"> consistent with State, local, and tribal laws and regulations and the standards </w:t>
      </w:r>
      <w:del w:id="6632" w:author="OFFM" w:date="2024-04-16T10:53:00Z">
        <w:r w:rsidR="00817C00" w:rsidRPr="00F74592">
          <w:rPr>
            <w:rFonts w:ascii="Times New Roman" w:hAnsi="Times New Roman" w:cs="Times New Roman"/>
            <w:sz w:val="24"/>
            <w:szCs w:val="24"/>
          </w:rPr>
          <w:delText xml:space="preserve">of this section, for the acquisition of property or services required under a Federal award or subaward. The non-Federal entity's documented procurement procedures must conform to the procurement standards </w:delText>
        </w:r>
      </w:del>
      <w:r w:rsidRPr="000D237D">
        <w:rPr>
          <w:rFonts w:ascii="Times New Roman" w:eastAsia="Times New Roman" w:hAnsi="Times New Roman" w:cs="Times New Roman"/>
          <w:sz w:val="24"/>
          <w:szCs w:val="24"/>
        </w:rPr>
        <w:t xml:space="preserve">identified in §§ 200.317 through 200.327. </w:t>
      </w:r>
      <w:bookmarkEnd w:id="6631"/>
    </w:p>
    <w:p w14:paraId="7DD33F2E" w14:textId="063E406D"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6633" w:author="OFFM" w:date="2024-04-16T10:53:00Z">
        <w:r w:rsidRPr="00F74592">
          <w:rPr>
            <w:rFonts w:ascii="Times New Roman" w:hAnsi="Times New Roman" w:cs="Times New Roman"/>
            <w:sz w:val="24"/>
            <w:szCs w:val="24"/>
          </w:rPr>
          <w:delText>(b) Non-Federal entities</w:delText>
        </w:r>
      </w:del>
      <w:ins w:id="6634" w:author="OFFM" w:date="2024-04-16T10:53:00Z">
        <w:r w:rsidR="00F2264C" w:rsidRPr="000D237D">
          <w:rPr>
            <w:rFonts w:ascii="Times New Roman" w:eastAsia="Times New Roman" w:hAnsi="Times New Roman" w:cs="Times New Roman"/>
            <w:sz w:val="24"/>
            <w:szCs w:val="24"/>
          </w:rPr>
          <w:t xml:space="preserve">(b) </w:t>
        </w:r>
        <w:r w:rsidR="00F2264C" w:rsidRPr="000D237D">
          <w:rPr>
            <w:rFonts w:ascii="Times New Roman" w:eastAsia="Times New Roman" w:hAnsi="Times New Roman" w:cs="Times New Roman"/>
            <w:i/>
            <w:iCs/>
            <w:sz w:val="24"/>
            <w:szCs w:val="24"/>
          </w:rPr>
          <w:t xml:space="preserve">Oversight of contractors. </w:t>
        </w:r>
        <w:r w:rsidR="00F2264C" w:rsidRPr="000D237D">
          <w:rPr>
            <w:rFonts w:ascii="Times New Roman" w:hAnsi="Times New Roman" w:cs="Times New Roman"/>
            <w:sz w:val="24"/>
            <w:szCs w:val="24"/>
          </w:rPr>
          <w:t>Recipients and subrecipients</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must maintain oversight to ensure that contractors perform in accordance with the terms, conditions, and specifications of their contracts or purchase orders. </w:t>
      </w:r>
      <w:ins w:id="6635" w:author="OFFM" w:date="2024-04-16T10:53:00Z">
        <w:r w:rsidR="00F2264C" w:rsidRPr="000D237D">
          <w:rPr>
            <w:rFonts w:ascii="Times New Roman" w:eastAsia="Times New Roman" w:hAnsi="Times New Roman" w:cs="Times New Roman"/>
            <w:sz w:val="24"/>
            <w:szCs w:val="24"/>
          </w:rPr>
          <w:t>See also § 200.501(h).</w:t>
        </w:r>
      </w:ins>
    </w:p>
    <w:p w14:paraId="1D3A4362" w14:textId="77777777" w:rsidR="00817C00" w:rsidRPr="00F74592" w:rsidRDefault="00F2264C" w:rsidP="000E1D22">
      <w:pPr>
        <w:spacing w:after="0" w:line="480" w:lineRule="auto"/>
        <w:ind w:firstLine="720"/>
        <w:contextualSpacing/>
        <w:rPr>
          <w:del w:id="6636"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(c) </w:t>
      </w:r>
    </w:p>
    <w:p w14:paraId="2C2BC85D" w14:textId="74A05A6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6637" w:author="OFFM" w:date="2024-04-16T10:53:00Z">
        <w:r w:rsidRPr="000D237D">
          <w:rPr>
            <w:rFonts w:ascii="Times New Roman" w:eastAsia="Times New Roman" w:hAnsi="Times New Roman" w:cs="Times New Roman"/>
            <w:i/>
            <w:iCs/>
            <w:sz w:val="24"/>
            <w:szCs w:val="24"/>
          </w:rPr>
          <w:t>Conflicts of interest</w:t>
        </w:r>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(1) The </w:t>
      </w:r>
      <w:del w:id="6638" w:author="OFFM" w:date="2024-04-16T10:53:00Z">
        <w:r w:rsidR="00817C00" w:rsidRPr="00F74592">
          <w:rPr>
            <w:rFonts w:ascii="Times New Roman" w:hAnsi="Times New Roman" w:cs="Times New Roman"/>
            <w:sz w:val="24"/>
            <w:szCs w:val="24"/>
          </w:rPr>
          <w:delText>non-Federal entity</w:delText>
        </w:r>
      </w:del>
      <w:ins w:id="6639"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must maintain written standards of conduct covering conflicts of interest and governing the actions of its employees engaged in the selection, award</w:t>
      </w:r>
      <w:ins w:id="664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administration of contracts. No employee, officer, </w:t>
      </w:r>
      <w:del w:id="6641" w:author="OFFM" w:date="2024-04-16T10:53:00Z">
        <w:r w:rsidR="00817C00" w:rsidRPr="00F74592">
          <w:rPr>
            <w:rFonts w:ascii="Times New Roman" w:hAnsi="Times New Roman" w:cs="Times New Roman"/>
            <w:sz w:val="24"/>
            <w:szCs w:val="24"/>
          </w:rPr>
          <w:delText xml:space="preserve">or </w:delText>
        </w:r>
      </w:del>
      <w:r w:rsidRPr="000D237D">
        <w:rPr>
          <w:rFonts w:ascii="Times New Roman" w:eastAsia="Times New Roman" w:hAnsi="Times New Roman" w:cs="Times New Roman"/>
          <w:sz w:val="24"/>
          <w:szCs w:val="24"/>
        </w:rPr>
        <w:t>agent</w:t>
      </w:r>
      <w:ins w:id="6642" w:author="OFFM" w:date="2024-04-16T10:53:00Z">
        <w:r w:rsidRPr="000D237D">
          <w:rPr>
            <w:rFonts w:ascii="Times New Roman" w:eastAsia="Times New Roman" w:hAnsi="Times New Roman" w:cs="Times New Roman"/>
            <w:sz w:val="24"/>
            <w:szCs w:val="24"/>
          </w:rPr>
          <w:t>, or board member with a real or apparent conflict of interest</w:t>
        </w:r>
      </w:ins>
      <w:r w:rsidRPr="000D237D">
        <w:rPr>
          <w:rFonts w:ascii="Times New Roman" w:eastAsia="Times New Roman" w:hAnsi="Times New Roman" w:cs="Times New Roman"/>
          <w:sz w:val="24"/>
          <w:szCs w:val="24"/>
        </w:rPr>
        <w:t xml:space="preserve"> may participate in the selection, award, or administration of a contract supported by </w:t>
      </w:r>
      <w:del w:id="6643" w:author="OFFM" w:date="2024-04-16T10:53:00Z">
        <w:r w:rsidR="00817C00" w:rsidRPr="00F74592">
          <w:rPr>
            <w:rFonts w:ascii="Times New Roman" w:hAnsi="Times New Roman" w:cs="Times New Roman"/>
            <w:sz w:val="24"/>
            <w:szCs w:val="24"/>
          </w:rPr>
          <w:delText>a</w:delText>
        </w:r>
      </w:del>
      <w:ins w:id="6644"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w:t>
      </w:r>
      <w:del w:id="6645" w:author="OFFM" w:date="2024-04-16T10:53:00Z">
        <w:r w:rsidR="00817C00" w:rsidRPr="00F74592">
          <w:rPr>
            <w:rFonts w:ascii="Times New Roman" w:hAnsi="Times New Roman" w:cs="Times New Roman"/>
            <w:sz w:val="24"/>
            <w:szCs w:val="24"/>
          </w:rPr>
          <w:delText xml:space="preserve"> if he or she has a real or apparent conflict of interest. Such a</w:delText>
        </w:r>
      </w:del>
      <w:ins w:id="6646" w:author="OFFM" w:date="2024-04-16T10:53:00Z">
        <w:r w:rsidRPr="000D237D">
          <w:rPr>
            <w:rFonts w:ascii="Times New Roman" w:eastAsia="Times New Roman" w:hAnsi="Times New Roman" w:cs="Times New Roman"/>
            <w:sz w:val="24"/>
            <w:szCs w:val="24"/>
          </w:rPr>
          <w:t>. A</w:t>
        </w:r>
      </w:ins>
      <w:r w:rsidRPr="000D237D">
        <w:rPr>
          <w:rFonts w:ascii="Times New Roman" w:eastAsia="Times New Roman" w:hAnsi="Times New Roman" w:cs="Times New Roman"/>
          <w:sz w:val="24"/>
          <w:szCs w:val="24"/>
        </w:rPr>
        <w:t xml:space="preserve"> conflict of interest </w:t>
      </w:r>
      <w:del w:id="6647" w:author="OFFM" w:date="2024-04-16T10:53:00Z">
        <w:r w:rsidR="00817C00" w:rsidRPr="00F74592">
          <w:rPr>
            <w:rFonts w:ascii="Times New Roman" w:hAnsi="Times New Roman" w:cs="Times New Roman"/>
            <w:sz w:val="24"/>
            <w:szCs w:val="24"/>
          </w:rPr>
          <w:delText>would arise</w:delText>
        </w:r>
      </w:del>
      <w:ins w:id="6648" w:author="OFFM" w:date="2024-04-16T10:53:00Z">
        <w:r w:rsidRPr="000D237D">
          <w:rPr>
            <w:rFonts w:ascii="Times New Roman" w:eastAsia="Times New Roman" w:hAnsi="Times New Roman" w:cs="Times New Roman"/>
            <w:sz w:val="24"/>
            <w:szCs w:val="24"/>
          </w:rPr>
          <w:t>includes</w:t>
        </w:r>
      </w:ins>
      <w:r w:rsidRPr="000D237D">
        <w:rPr>
          <w:rFonts w:ascii="Times New Roman" w:eastAsia="Times New Roman" w:hAnsi="Times New Roman" w:cs="Times New Roman"/>
          <w:sz w:val="24"/>
          <w:szCs w:val="24"/>
        </w:rPr>
        <w:t xml:space="preserve"> when the employee, officer, </w:t>
      </w:r>
      <w:del w:id="6649" w:author="OFFM" w:date="2024-04-16T10:53:00Z">
        <w:r w:rsidR="00817C00" w:rsidRPr="00F74592">
          <w:rPr>
            <w:rFonts w:ascii="Times New Roman" w:hAnsi="Times New Roman" w:cs="Times New Roman"/>
            <w:sz w:val="24"/>
            <w:szCs w:val="24"/>
          </w:rPr>
          <w:delText xml:space="preserve">or </w:delText>
        </w:r>
      </w:del>
      <w:r w:rsidRPr="000D237D">
        <w:rPr>
          <w:rFonts w:ascii="Times New Roman" w:eastAsia="Times New Roman" w:hAnsi="Times New Roman" w:cs="Times New Roman"/>
          <w:sz w:val="24"/>
          <w:szCs w:val="24"/>
        </w:rPr>
        <w:t xml:space="preserve">agent, </w:t>
      </w:r>
      <w:ins w:id="6650" w:author="OFFM" w:date="2024-04-16T10:53:00Z">
        <w:r w:rsidRPr="000D237D">
          <w:rPr>
            <w:rFonts w:ascii="Times New Roman" w:eastAsia="Times New Roman" w:hAnsi="Times New Roman" w:cs="Times New Roman"/>
            <w:sz w:val="24"/>
            <w:szCs w:val="24"/>
          </w:rPr>
          <w:t xml:space="preserve">or board member, </w:t>
        </w:r>
      </w:ins>
      <w:r w:rsidRPr="000D237D">
        <w:rPr>
          <w:rFonts w:ascii="Times New Roman" w:eastAsia="Times New Roman" w:hAnsi="Times New Roman" w:cs="Times New Roman"/>
          <w:sz w:val="24"/>
          <w:szCs w:val="24"/>
        </w:rPr>
        <w:t xml:space="preserve">any member of </w:t>
      </w:r>
      <w:del w:id="6651" w:author="OFFM" w:date="2024-04-16T10:53:00Z">
        <w:r w:rsidR="00817C00" w:rsidRPr="00F74592">
          <w:rPr>
            <w:rFonts w:ascii="Times New Roman" w:hAnsi="Times New Roman" w:cs="Times New Roman"/>
            <w:sz w:val="24"/>
            <w:szCs w:val="24"/>
          </w:rPr>
          <w:delText>his or her</w:delText>
        </w:r>
      </w:del>
      <w:ins w:id="6652" w:author="OFFM" w:date="2024-04-16T10:53:00Z">
        <w:r w:rsidRPr="000D237D">
          <w:rPr>
            <w:rFonts w:ascii="Times New Roman" w:eastAsia="Times New Roman" w:hAnsi="Times New Roman" w:cs="Times New Roman"/>
            <w:sz w:val="24"/>
            <w:szCs w:val="24"/>
          </w:rPr>
          <w:t>their</w:t>
        </w:r>
      </w:ins>
      <w:r w:rsidRPr="000D237D">
        <w:rPr>
          <w:rFonts w:ascii="Times New Roman" w:eastAsia="Times New Roman" w:hAnsi="Times New Roman" w:cs="Times New Roman"/>
          <w:sz w:val="24"/>
          <w:szCs w:val="24"/>
        </w:rPr>
        <w:t xml:space="preserve"> immediate family, </w:t>
      </w:r>
      <w:del w:id="6653" w:author="OFFM" w:date="2024-04-16T10:53:00Z">
        <w:r w:rsidR="00817C00" w:rsidRPr="00F74592">
          <w:rPr>
            <w:rFonts w:ascii="Times New Roman" w:hAnsi="Times New Roman" w:cs="Times New Roman"/>
            <w:sz w:val="24"/>
            <w:szCs w:val="24"/>
          </w:rPr>
          <w:delText>his or her</w:delText>
        </w:r>
      </w:del>
      <w:ins w:id="6654" w:author="OFFM" w:date="2024-04-16T10:53:00Z">
        <w:r w:rsidRPr="000D237D">
          <w:rPr>
            <w:rFonts w:ascii="Times New Roman" w:eastAsia="Times New Roman" w:hAnsi="Times New Roman" w:cs="Times New Roman"/>
            <w:sz w:val="24"/>
            <w:szCs w:val="24"/>
          </w:rPr>
          <w:t>their</w:t>
        </w:r>
      </w:ins>
      <w:r w:rsidRPr="000D237D">
        <w:rPr>
          <w:rFonts w:ascii="Times New Roman" w:eastAsia="Times New Roman" w:hAnsi="Times New Roman" w:cs="Times New Roman"/>
          <w:sz w:val="24"/>
          <w:szCs w:val="24"/>
        </w:rPr>
        <w:t xml:space="preserve"> partner, or an organization </w:t>
      </w:r>
      <w:del w:id="6655" w:author="OFFM" w:date="2024-04-16T10:53:00Z">
        <w:r w:rsidR="00817C00" w:rsidRPr="00F74592">
          <w:rPr>
            <w:rFonts w:ascii="Times New Roman" w:hAnsi="Times New Roman" w:cs="Times New Roman"/>
            <w:sz w:val="24"/>
            <w:szCs w:val="24"/>
          </w:rPr>
          <w:delText>which</w:delText>
        </w:r>
      </w:del>
      <w:ins w:id="6656"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employs or is about to employ any of the parties indicated herein, has a financial or other interest in or a tangible personal benefit from </w:t>
      </w:r>
      <w:del w:id="6657" w:author="OFFM" w:date="2024-04-16T10:53:00Z">
        <w:r w:rsidR="00817C00" w:rsidRPr="00F74592">
          <w:rPr>
            <w:rFonts w:ascii="Times New Roman" w:hAnsi="Times New Roman" w:cs="Times New Roman"/>
            <w:sz w:val="24"/>
            <w:szCs w:val="24"/>
          </w:rPr>
          <w:delText>a firm</w:delText>
        </w:r>
      </w:del>
      <w:ins w:id="6658" w:author="OFFM" w:date="2024-04-16T10:53:00Z">
        <w:r w:rsidRPr="000D237D">
          <w:rPr>
            <w:rFonts w:ascii="Times New Roman" w:eastAsia="Times New Roman" w:hAnsi="Times New Roman" w:cs="Times New Roman"/>
            <w:sz w:val="24"/>
            <w:szCs w:val="24"/>
          </w:rPr>
          <w:t>an entity</w:t>
        </w:r>
      </w:ins>
      <w:r w:rsidRPr="000D237D">
        <w:rPr>
          <w:rFonts w:ascii="Times New Roman" w:eastAsia="Times New Roman" w:hAnsi="Times New Roman" w:cs="Times New Roman"/>
          <w:sz w:val="24"/>
          <w:szCs w:val="24"/>
        </w:rPr>
        <w:t xml:space="preserve"> considered for a contract. </w:t>
      </w:r>
      <w:del w:id="6659" w:author="OFFM" w:date="2024-04-16T10:53:00Z">
        <w:r w:rsidR="00817C00" w:rsidRPr="00F74592">
          <w:rPr>
            <w:rFonts w:ascii="Times New Roman" w:hAnsi="Times New Roman" w:cs="Times New Roman"/>
            <w:sz w:val="24"/>
            <w:szCs w:val="24"/>
          </w:rPr>
          <w:delText xml:space="preserve">The officers, employees, </w:delText>
        </w:r>
      </w:del>
      <w:ins w:id="6660" w:author="OFFM" w:date="2024-04-16T10:53:00Z">
        <w:r w:rsidRPr="000D237D">
          <w:rPr>
            <w:rFonts w:ascii="Times New Roman" w:eastAsia="Times New Roman" w:hAnsi="Times New Roman" w:cs="Times New Roman"/>
            <w:sz w:val="24"/>
            <w:szCs w:val="24"/>
          </w:rPr>
          <w:t xml:space="preserve">An employee, officer, agent, </w:t>
        </w:r>
      </w:ins>
      <w:r w:rsidRPr="000D237D">
        <w:rPr>
          <w:rFonts w:ascii="Times New Roman" w:eastAsia="Times New Roman" w:hAnsi="Times New Roman" w:cs="Times New Roman"/>
          <w:sz w:val="24"/>
          <w:szCs w:val="24"/>
        </w:rPr>
        <w:t xml:space="preserve">and </w:t>
      </w:r>
      <w:del w:id="6661" w:author="OFFM" w:date="2024-04-16T10:53:00Z">
        <w:r w:rsidR="00817C00" w:rsidRPr="00F74592">
          <w:rPr>
            <w:rFonts w:ascii="Times New Roman" w:hAnsi="Times New Roman" w:cs="Times New Roman"/>
            <w:sz w:val="24"/>
            <w:szCs w:val="24"/>
          </w:rPr>
          <w:delText>agents</w:delText>
        </w:r>
      </w:del>
      <w:ins w:id="6662" w:author="OFFM" w:date="2024-04-16T10:53:00Z">
        <w:r w:rsidRPr="000D237D">
          <w:rPr>
            <w:rFonts w:ascii="Times New Roman" w:eastAsia="Times New Roman" w:hAnsi="Times New Roman" w:cs="Times New Roman"/>
            <w:sz w:val="24"/>
            <w:szCs w:val="24"/>
          </w:rPr>
          <w:t>board member</w:t>
        </w:r>
      </w:ins>
      <w:r w:rsidRPr="000D237D">
        <w:rPr>
          <w:rFonts w:ascii="Times New Roman" w:eastAsia="Times New Roman" w:hAnsi="Times New Roman" w:cs="Times New Roman"/>
          <w:sz w:val="24"/>
          <w:szCs w:val="24"/>
        </w:rPr>
        <w:t xml:space="preserve"> of the </w:t>
      </w:r>
      <w:del w:id="6663" w:author="OFFM" w:date="2024-04-16T10:53:00Z">
        <w:r w:rsidR="00817C00" w:rsidRPr="00F74592">
          <w:rPr>
            <w:rFonts w:ascii="Times New Roman" w:hAnsi="Times New Roman" w:cs="Times New Roman"/>
            <w:sz w:val="24"/>
            <w:szCs w:val="24"/>
          </w:rPr>
          <w:delText>non-Federal entity</w:delText>
        </w:r>
      </w:del>
      <w:ins w:id="6664"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may neither solicit nor accept gratuities, favors, or anything of monetary value from contractors</w:t>
      </w:r>
      <w:del w:id="6665" w:author="OFFM" w:date="2024-04-16T10:53:00Z">
        <w:r w:rsidR="00817C00" w:rsidRPr="00F74592">
          <w:rPr>
            <w:rFonts w:ascii="Times New Roman" w:hAnsi="Times New Roman" w:cs="Times New Roman"/>
            <w:sz w:val="24"/>
            <w:szCs w:val="24"/>
          </w:rPr>
          <w:delText xml:space="preserve"> or parties to subcontracts.</w:delText>
        </w:r>
      </w:del>
      <w:ins w:id="666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However, </w:t>
      </w:r>
      <w:del w:id="6667" w:author="OFFM" w:date="2024-04-16T10:53:00Z">
        <w:r w:rsidR="00817C00" w:rsidRPr="00F74592">
          <w:rPr>
            <w:rFonts w:ascii="Times New Roman" w:hAnsi="Times New Roman" w:cs="Times New Roman"/>
            <w:sz w:val="24"/>
            <w:szCs w:val="24"/>
          </w:rPr>
          <w:delText>non-Federal entities</w:delText>
        </w:r>
      </w:del>
      <w:ins w:id="6668"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may set standards for situations </w:t>
      </w:r>
      <w:del w:id="6669" w:author="OFFM" w:date="2024-04-16T10:53:00Z">
        <w:r w:rsidR="00817C00" w:rsidRPr="00F74592">
          <w:rPr>
            <w:rFonts w:ascii="Times New Roman" w:hAnsi="Times New Roman" w:cs="Times New Roman"/>
            <w:sz w:val="24"/>
            <w:szCs w:val="24"/>
          </w:rPr>
          <w:delText>in which</w:delText>
        </w:r>
      </w:del>
      <w:ins w:id="6670" w:author="OFFM" w:date="2024-04-16T10:53:00Z">
        <w:r w:rsidRPr="000D237D">
          <w:rPr>
            <w:rFonts w:ascii="Times New Roman" w:eastAsia="Times New Roman" w:hAnsi="Times New Roman" w:cs="Times New Roman"/>
            <w:sz w:val="24"/>
            <w:szCs w:val="24"/>
          </w:rPr>
          <w:t>where</w:t>
        </w:r>
      </w:ins>
      <w:r w:rsidRPr="000D237D">
        <w:rPr>
          <w:rFonts w:ascii="Times New Roman" w:eastAsia="Times New Roman" w:hAnsi="Times New Roman" w:cs="Times New Roman"/>
          <w:sz w:val="24"/>
          <w:szCs w:val="24"/>
        </w:rPr>
        <w:t xml:space="preserve"> the financial interest is not substantial or </w:t>
      </w:r>
      <w:del w:id="6671" w:author="OFFM" w:date="2024-04-16T10:53:00Z">
        <w:r w:rsidR="00817C00" w:rsidRPr="00F74592">
          <w:rPr>
            <w:rFonts w:ascii="Times New Roman" w:hAnsi="Times New Roman" w:cs="Times New Roman"/>
            <w:sz w:val="24"/>
            <w:szCs w:val="24"/>
          </w:rPr>
          <w:delText>the</w:delText>
        </w:r>
      </w:del>
      <w:ins w:id="6672"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gift is an unsolicited item of nominal value. </w:t>
      </w:r>
      <w:del w:id="6673" w:author="OFFM" w:date="2024-04-16T10:53:00Z">
        <w:r w:rsidR="00817C00" w:rsidRPr="00F74592">
          <w:rPr>
            <w:rFonts w:ascii="Times New Roman" w:hAnsi="Times New Roman" w:cs="Times New Roman"/>
            <w:sz w:val="24"/>
            <w:szCs w:val="24"/>
          </w:rPr>
          <w:delText>The</w:delText>
        </w:r>
      </w:del>
      <w:ins w:id="6674"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recipient’s or subrecipient’s</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standards of conduct must </w:t>
      </w:r>
      <w:ins w:id="6675" w:author="OFFM" w:date="2024-04-16T10:53:00Z">
        <w:r w:rsidRPr="000D237D">
          <w:rPr>
            <w:rFonts w:ascii="Times New Roman" w:eastAsia="Times New Roman" w:hAnsi="Times New Roman" w:cs="Times New Roman"/>
            <w:sz w:val="24"/>
            <w:szCs w:val="24"/>
          </w:rPr>
          <w:t xml:space="preserve">also </w:t>
        </w:r>
      </w:ins>
      <w:r w:rsidRPr="000D237D">
        <w:rPr>
          <w:rFonts w:ascii="Times New Roman" w:eastAsia="Times New Roman" w:hAnsi="Times New Roman" w:cs="Times New Roman"/>
          <w:sz w:val="24"/>
          <w:szCs w:val="24"/>
        </w:rPr>
        <w:t xml:space="preserve">provide </w:t>
      </w:r>
      <w:r w:rsidRPr="000D237D">
        <w:rPr>
          <w:rFonts w:ascii="Times New Roman" w:eastAsia="Times New Roman" w:hAnsi="Times New Roman" w:cs="Times New Roman"/>
          <w:sz w:val="24"/>
          <w:szCs w:val="24"/>
        </w:rPr>
        <w:lastRenderedPageBreak/>
        <w:t xml:space="preserve">for disciplinary actions to be applied for violations </w:t>
      </w:r>
      <w:del w:id="6676" w:author="OFFM" w:date="2024-04-16T10:53:00Z">
        <w:r w:rsidR="00817C00" w:rsidRPr="00F74592">
          <w:rPr>
            <w:rFonts w:ascii="Times New Roman" w:hAnsi="Times New Roman" w:cs="Times New Roman"/>
            <w:sz w:val="24"/>
            <w:szCs w:val="24"/>
          </w:rPr>
          <w:delText xml:space="preserve">of such standards </w:delText>
        </w:r>
      </w:del>
      <w:r w:rsidRPr="000D237D">
        <w:rPr>
          <w:rFonts w:ascii="Times New Roman" w:eastAsia="Times New Roman" w:hAnsi="Times New Roman" w:cs="Times New Roman"/>
          <w:sz w:val="24"/>
          <w:szCs w:val="24"/>
        </w:rPr>
        <w:t xml:space="preserve">by </w:t>
      </w:r>
      <w:del w:id="6677" w:author="OFFM" w:date="2024-04-16T10:53:00Z">
        <w:r w:rsidR="00817C00" w:rsidRPr="00F74592">
          <w:rPr>
            <w:rFonts w:ascii="Times New Roman" w:hAnsi="Times New Roman" w:cs="Times New Roman"/>
            <w:sz w:val="24"/>
            <w:szCs w:val="24"/>
          </w:rPr>
          <w:delText>officers,</w:delText>
        </w:r>
      </w:del>
      <w:ins w:id="6678" w:author="OFFM" w:date="2024-04-16T10:53:00Z">
        <w:r w:rsidRPr="000D237D">
          <w:rPr>
            <w:rFonts w:ascii="Times New Roman" w:eastAsia="Times New Roman" w:hAnsi="Times New Roman" w:cs="Times New Roman"/>
            <w:sz w:val="24"/>
            <w:szCs w:val="24"/>
          </w:rPr>
          <w:t>its</w:t>
        </w:r>
      </w:ins>
      <w:r w:rsidRPr="000D237D">
        <w:rPr>
          <w:rFonts w:ascii="Times New Roman" w:eastAsia="Times New Roman" w:hAnsi="Times New Roman" w:cs="Times New Roman"/>
          <w:sz w:val="24"/>
          <w:szCs w:val="24"/>
        </w:rPr>
        <w:t xml:space="preserve"> employees, </w:t>
      </w:r>
      <w:del w:id="6679" w:author="OFFM" w:date="2024-04-16T10:53:00Z">
        <w:r w:rsidR="00817C00" w:rsidRPr="00F74592">
          <w:rPr>
            <w:rFonts w:ascii="Times New Roman" w:hAnsi="Times New Roman" w:cs="Times New Roman"/>
            <w:sz w:val="24"/>
            <w:szCs w:val="24"/>
          </w:rPr>
          <w:delText>or</w:delText>
        </w:r>
      </w:del>
      <w:ins w:id="6680" w:author="OFFM" w:date="2024-04-16T10:53:00Z">
        <w:r w:rsidRPr="000D237D">
          <w:rPr>
            <w:rFonts w:ascii="Times New Roman" w:eastAsia="Times New Roman" w:hAnsi="Times New Roman" w:cs="Times New Roman"/>
            <w:sz w:val="24"/>
            <w:szCs w:val="24"/>
          </w:rPr>
          <w:t>officers,</w:t>
        </w:r>
      </w:ins>
      <w:r w:rsidRPr="000D237D">
        <w:rPr>
          <w:rFonts w:ascii="Times New Roman" w:eastAsia="Times New Roman" w:hAnsi="Times New Roman" w:cs="Times New Roman"/>
          <w:sz w:val="24"/>
          <w:szCs w:val="24"/>
        </w:rPr>
        <w:t xml:space="preserve"> agents</w:t>
      </w:r>
      <w:del w:id="6681" w:author="OFFM" w:date="2024-04-16T10:53:00Z">
        <w:r w:rsidR="00817C00" w:rsidRPr="00F74592">
          <w:rPr>
            <w:rFonts w:ascii="Times New Roman" w:hAnsi="Times New Roman" w:cs="Times New Roman"/>
            <w:sz w:val="24"/>
            <w:szCs w:val="24"/>
          </w:rPr>
          <w:delText xml:space="preserve"> of the non-Federal entity</w:delText>
        </w:r>
      </w:del>
      <w:ins w:id="6682" w:author="OFFM" w:date="2024-04-16T10:53:00Z">
        <w:r w:rsidRPr="000D237D">
          <w:rPr>
            <w:rFonts w:ascii="Times New Roman" w:eastAsia="Times New Roman" w:hAnsi="Times New Roman" w:cs="Times New Roman"/>
            <w:sz w:val="24"/>
            <w:szCs w:val="24"/>
          </w:rPr>
          <w:t>, or board members</w:t>
        </w:r>
      </w:ins>
      <w:r w:rsidRPr="000D237D">
        <w:rPr>
          <w:rFonts w:ascii="Times New Roman" w:eastAsia="Times New Roman" w:hAnsi="Times New Roman" w:cs="Times New Roman"/>
          <w:sz w:val="24"/>
          <w:szCs w:val="24"/>
        </w:rPr>
        <w:t xml:space="preserve">. </w:t>
      </w:r>
    </w:p>
    <w:p w14:paraId="26B26CFB" w14:textId="1184221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If the </w:t>
      </w:r>
      <w:del w:id="6683" w:author="OFFM" w:date="2024-04-16T10:53:00Z">
        <w:r w:rsidR="00817C00" w:rsidRPr="00F74592">
          <w:rPr>
            <w:rFonts w:ascii="Times New Roman" w:hAnsi="Times New Roman" w:cs="Times New Roman"/>
            <w:sz w:val="24"/>
            <w:szCs w:val="24"/>
          </w:rPr>
          <w:delText>non-Federal entity</w:delText>
        </w:r>
      </w:del>
      <w:ins w:id="6684"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has a parent, affiliate, or subsidiary organization that is not a State, local government, or Indian </w:t>
      </w:r>
      <w:del w:id="6685" w:author="OFFM" w:date="2024-04-16T10:53:00Z">
        <w:r w:rsidR="00817C00" w:rsidRPr="00F74592">
          <w:rPr>
            <w:rFonts w:ascii="Times New Roman" w:hAnsi="Times New Roman" w:cs="Times New Roman"/>
            <w:sz w:val="24"/>
            <w:szCs w:val="24"/>
          </w:rPr>
          <w:delText>tribe</w:delText>
        </w:r>
      </w:del>
      <w:ins w:id="6686" w:author="OFFM" w:date="2024-04-16T10:53:00Z">
        <w:r w:rsidRPr="000D237D">
          <w:rPr>
            <w:rFonts w:ascii="Times New Roman" w:eastAsia="Times New Roman" w:hAnsi="Times New Roman" w:cs="Times New Roman"/>
            <w:sz w:val="24"/>
            <w:szCs w:val="24"/>
          </w:rPr>
          <w:t>Tribe</w:t>
        </w:r>
      </w:ins>
      <w:r w:rsidRPr="000D237D">
        <w:rPr>
          <w:rFonts w:ascii="Times New Roman" w:eastAsia="Times New Roman" w:hAnsi="Times New Roman" w:cs="Times New Roman"/>
          <w:sz w:val="24"/>
          <w:szCs w:val="24"/>
        </w:rPr>
        <w:t xml:space="preserve">, the </w:t>
      </w:r>
      <w:del w:id="6687" w:author="OFFM" w:date="2024-04-16T10:53:00Z">
        <w:r w:rsidR="00817C00" w:rsidRPr="00F74592">
          <w:rPr>
            <w:rFonts w:ascii="Times New Roman" w:hAnsi="Times New Roman" w:cs="Times New Roman"/>
            <w:sz w:val="24"/>
            <w:szCs w:val="24"/>
          </w:rPr>
          <w:delText>non-Federal entity</w:delText>
        </w:r>
      </w:del>
      <w:ins w:id="6688"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also maintain written standards of conduct covering organizational conflicts of interest. Organizational conflicts of interest </w:t>
      </w:r>
      <w:del w:id="6689" w:author="OFFM" w:date="2024-04-16T10:53:00Z">
        <w:r w:rsidR="00817C00" w:rsidRPr="00F74592">
          <w:rPr>
            <w:rFonts w:ascii="Times New Roman" w:hAnsi="Times New Roman" w:cs="Times New Roman"/>
            <w:sz w:val="24"/>
            <w:szCs w:val="24"/>
          </w:rPr>
          <w:delText>means</w:delText>
        </w:r>
      </w:del>
      <w:ins w:id="6690" w:author="OFFM" w:date="2024-04-16T10:53:00Z">
        <w:r w:rsidRPr="000D237D">
          <w:rPr>
            <w:rFonts w:ascii="Times New Roman" w:eastAsia="Times New Roman" w:hAnsi="Times New Roman" w:cs="Times New Roman"/>
            <w:sz w:val="24"/>
            <w:szCs w:val="24"/>
          </w:rPr>
          <w:t>mean</w:t>
        </w:r>
      </w:ins>
      <w:r w:rsidRPr="000D237D">
        <w:rPr>
          <w:rFonts w:ascii="Times New Roman" w:eastAsia="Times New Roman" w:hAnsi="Times New Roman" w:cs="Times New Roman"/>
          <w:sz w:val="24"/>
          <w:szCs w:val="24"/>
        </w:rPr>
        <w:t xml:space="preserve"> that because of relationships with a parent company, affiliate, or subsidiary organization, the </w:t>
      </w:r>
      <w:del w:id="6691" w:author="OFFM" w:date="2024-04-16T10:53:00Z">
        <w:r w:rsidR="00817C00" w:rsidRPr="00F74592">
          <w:rPr>
            <w:rFonts w:ascii="Times New Roman" w:hAnsi="Times New Roman" w:cs="Times New Roman"/>
            <w:sz w:val="24"/>
            <w:szCs w:val="24"/>
          </w:rPr>
          <w:delText>non-Federal entity</w:delText>
        </w:r>
      </w:del>
      <w:ins w:id="6692"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is unable or appears to be unable to be impartial in conducting a procurement action involving a related organization. </w:t>
      </w:r>
    </w:p>
    <w:p w14:paraId="260BA0D1" w14:textId="7E88D55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w:t>
      </w:r>
      <w:ins w:id="6693" w:author="OFFM" w:date="2024-04-16T10:53:00Z">
        <w:r w:rsidRPr="000D237D">
          <w:rPr>
            <w:rFonts w:ascii="Times New Roman" w:eastAsia="Times New Roman" w:hAnsi="Times New Roman" w:cs="Times New Roman"/>
            <w:i/>
            <w:iCs/>
            <w:sz w:val="24"/>
            <w:szCs w:val="24"/>
          </w:rPr>
          <w:t xml:space="preserve">Avoidance of unnecessary or duplicative items. </w:t>
        </w:r>
      </w:ins>
      <w:r w:rsidRPr="000D237D">
        <w:rPr>
          <w:rFonts w:ascii="Times New Roman" w:eastAsia="Times New Roman" w:hAnsi="Times New Roman" w:cs="Times New Roman"/>
          <w:sz w:val="24"/>
          <w:szCs w:val="24"/>
        </w:rPr>
        <w:t xml:space="preserve">The </w:t>
      </w:r>
      <w:del w:id="6694" w:author="OFFM" w:date="2024-04-16T10:53:00Z">
        <w:r w:rsidR="00817C00" w:rsidRPr="00F74592">
          <w:rPr>
            <w:rFonts w:ascii="Times New Roman" w:hAnsi="Times New Roman" w:cs="Times New Roman"/>
            <w:sz w:val="24"/>
            <w:szCs w:val="24"/>
          </w:rPr>
          <w:delText>non-Federal entity's</w:delText>
        </w:r>
      </w:del>
      <w:ins w:id="6695" w:author="OFFM" w:date="2024-04-16T10:53:00Z">
        <w:r w:rsidRPr="000D237D">
          <w:rPr>
            <w:rFonts w:ascii="Times New Roman" w:hAnsi="Times New Roman" w:cs="Times New Roman"/>
            <w:sz w:val="24"/>
            <w:szCs w:val="24"/>
          </w:rPr>
          <w:t>recipient’s or subrecipient’s</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procedures must avoid </w:t>
      </w:r>
      <w:ins w:id="6696"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acquisition of unnecessary or duplicative items. Consideration should be given to consolidating or breaking out procurements to obtain a more economical purchase. </w:t>
      </w:r>
      <w:del w:id="6697" w:author="OFFM" w:date="2024-04-16T10:53:00Z">
        <w:r w:rsidR="00817C00" w:rsidRPr="00F74592">
          <w:rPr>
            <w:rFonts w:ascii="Times New Roman" w:hAnsi="Times New Roman" w:cs="Times New Roman"/>
            <w:sz w:val="24"/>
            <w:szCs w:val="24"/>
          </w:rPr>
          <w:delText>Where</w:delText>
        </w:r>
      </w:del>
      <w:ins w:id="6698" w:author="OFFM" w:date="2024-04-16T10:53:00Z">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appropriate, an analysis </w:t>
      </w:r>
      <w:del w:id="6699" w:author="OFFM" w:date="2024-04-16T10:53:00Z">
        <w:r w:rsidR="00817C00" w:rsidRPr="00F74592">
          <w:rPr>
            <w:rFonts w:ascii="Times New Roman" w:hAnsi="Times New Roman" w:cs="Times New Roman"/>
            <w:sz w:val="24"/>
            <w:szCs w:val="24"/>
          </w:rPr>
          <w:delText>will</w:delText>
        </w:r>
      </w:del>
      <w:ins w:id="6700" w:author="OFFM" w:date="2024-04-16T10:53:00Z">
        <w:r w:rsidRPr="000D237D">
          <w:rPr>
            <w:rFonts w:ascii="Times New Roman" w:eastAsia="Times New Roman" w:hAnsi="Times New Roman" w:cs="Times New Roman"/>
            <w:sz w:val="24"/>
            <w:szCs w:val="24"/>
          </w:rPr>
          <w:t>should</w:t>
        </w:r>
      </w:ins>
      <w:r w:rsidRPr="000D237D">
        <w:rPr>
          <w:rFonts w:ascii="Times New Roman" w:eastAsia="Times New Roman" w:hAnsi="Times New Roman" w:cs="Times New Roman"/>
          <w:sz w:val="24"/>
          <w:szCs w:val="24"/>
        </w:rPr>
        <w:t xml:space="preserve"> be made </w:t>
      </w:r>
      <w:del w:id="6701" w:author="OFFM" w:date="2024-04-16T10:53:00Z">
        <w:r w:rsidR="00817C00" w:rsidRPr="00F74592">
          <w:rPr>
            <w:rFonts w:ascii="Times New Roman" w:hAnsi="Times New Roman" w:cs="Times New Roman"/>
            <w:sz w:val="24"/>
            <w:szCs w:val="24"/>
          </w:rPr>
          <w:delText>of lease versus purchase alternatives,</w:delText>
        </w:r>
      </w:del>
      <w:ins w:id="6702" w:author="OFFM" w:date="2024-04-16T10:53:00Z">
        <w:r w:rsidRPr="000D237D">
          <w:rPr>
            <w:rFonts w:ascii="Times New Roman" w:eastAsia="Times New Roman" w:hAnsi="Times New Roman" w:cs="Times New Roman"/>
            <w:sz w:val="24"/>
            <w:szCs w:val="24"/>
          </w:rPr>
          <w:t>between leasing</w:t>
        </w:r>
      </w:ins>
      <w:r w:rsidRPr="000D237D">
        <w:rPr>
          <w:rFonts w:ascii="Times New Roman" w:eastAsia="Times New Roman" w:hAnsi="Times New Roman" w:cs="Times New Roman"/>
          <w:sz w:val="24"/>
          <w:szCs w:val="24"/>
        </w:rPr>
        <w:t xml:space="preserve"> and </w:t>
      </w:r>
      <w:del w:id="6703" w:author="OFFM" w:date="2024-04-16T10:53:00Z">
        <w:r w:rsidR="00817C00" w:rsidRPr="00F74592">
          <w:rPr>
            <w:rFonts w:ascii="Times New Roman" w:hAnsi="Times New Roman" w:cs="Times New Roman"/>
            <w:sz w:val="24"/>
            <w:szCs w:val="24"/>
          </w:rPr>
          <w:delText>any other appropriate analysis</w:delText>
        </w:r>
      </w:del>
      <w:ins w:id="6704" w:author="OFFM" w:date="2024-04-16T10:53:00Z">
        <w:r w:rsidRPr="000D237D">
          <w:rPr>
            <w:rFonts w:ascii="Times New Roman" w:eastAsia="Times New Roman" w:hAnsi="Times New Roman" w:cs="Times New Roman"/>
            <w:sz w:val="24"/>
            <w:szCs w:val="24"/>
          </w:rPr>
          <w:t>purchasing property or equipment</w:t>
        </w:r>
      </w:ins>
      <w:r w:rsidRPr="000D237D">
        <w:rPr>
          <w:rFonts w:ascii="Times New Roman" w:eastAsia="Times New Roman" w:hAnsi="Times New Roman" w:cs="Times New Roman"/>
          <w:sz w:val="24"/>
          <w:szCs w:val="24"/>
        </w:rPr>
        <w:t xml:space="preserve"> to determine the most economical approach. </w:t>
      </w:r>
    </w:p>
    <w:p w14:paraId="27253E48" w14:textId="085D0BA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6705" w:name="_Hlk144637226"/>
      <w:r w:rsidRPr="000D237D">
        <w:rPr>
          <w:rFonts w:ascii="Times New Roman" w:eastAsia="Times New Roman" w:hAnsi="Times New Roman" w:cs="Times New Roman"/>
          <w:sz w:val="24"/>
          <w:szCs w:val="24"/>
        </w:rPr>
        <w:t xml:space="preserve">(e) </w:t>
      </w:r>
      <w:del w:id="6706" w:author="OFFM" w:date="2024-04-16T10:53:00Z">
        <w:r w:rsidR="00817C00" w:rsidRPr="00F74592">
          <w:rPr>
            <w:rFonts w:ascii="Times New Roman" w:hAnsi="Times New Roman" w:cs="Times New Roman"/>
            <w:sz w:val="24"/>
            <w:szCs w:val="24"/>
          </w:rPr>
          <w:delText>To foster greater economy and efficiency,</w:delText>
        </w:r>
      </w:del>
      <w:ins w:id="6707" w:author="OFFM" w:date="2024-04-16T10:53:00Z">
        <w:r w:rsidRPr="000D237D">
          <w:rPr>
            <w:rFonts w:ascii="Times New Roman" w:eastAsia="Times New Roman" w:hAnsi="Times New Roman" w:cs="Times New Roman"/>
            <w:i/>
            <w:iCs/>
            <w:sz w:val="24"/>
            <w:szCs w:val="24"/>
          </w:rPr>
          <w:t xml:space="preserve">Procurement arrangements using strategic sourcing. </w:t>
        </w:r>
        <w:r w:rsidRPr="000D237D">
          <w:rPr>
            <w:rFonts w:ascii="Times New Roman" w:eastAsia="Times New Roman" w:hAnsi="Times New Roman" w:cs="Times New Roman"/>
            <w:sz w:val="24"/>
            <w:szCs w:val="24"/>
          </w:rPr>
          <w:t>When appropriate for the procurement or use of common or shared goods and services, recipients</w:t>
        </w:r>
      </w:ins>
      <w:r w:rsidRPr="000D237D">
        <w:rPr>
          <w:rFonts w:ascii="Times New Roman" w:eastAsia="Times New Roman" w:hAnsi="Times New Roman" w:cs="Times New Roman"/>
          <w:sz w:val="24"/>
          <w:szCs w:val="24"/>
        </w:rPr>
        <w:t xml:space="preserve"> and </w:t>
      </w:r>
      <w:del w:id="6708" w:author="OFFM" w:date="2024-04-16T10:53:00Z">
        <w:r w:rsidR="00817C00" w:rsidRPr="00F74592">
          <w:rPr>
            <w:rFonts w:ascii="Times New Roman" w:hAnsi="Times New Roman" w:cs="Times New Roman"/>
            <w:sz w:val="24"/>
            <w:szCs w:val="24"/>
          </w:rPr>
          <w:delText>in accordance with efforts to promote cost-effective use of shared services across the Federal Government, the non-Federal entity is</w:delText>
        </w:r>
      </w:del>
      <w:ins w:id="6709" w:author="OFFM" w:date="2024-04-16T10:53:00Z">
        <w:r w:rsidRPr="000D237D">
          <w:rPr>
            <w:rFonts w:ascii="Times New Roman" w:eastAsia="Times New Roman" w:hAnsi="Times New Roman" w:cs="Times New Roman"/>
            <w:sz w:val="24"/>
            <w:szCs w:val="24"/>
          </w:rPr>
          <w:t>subrecipients are</w:t>
        </w:r>
      </w:ins>
      <w:r w:rsidRPr="000D237D">
        <w:rPr>
          <w:rFonts w:ascii="Times New Roman" w:eastAsia="Times New Roman" w:hAnsi="Times New Roman" w:cs="Times New Roman"/>
          <w:sz w:val="24"/>
          <w:szCs w:val="24"/>
        </w:rPr>
        <w:t xml:space="preserve"> encouraged to enter into </w:t>
      </w:r>
      <w:del w:id="6710" w:author="OFFM" w:date="2024-04-16T10:53:00Z">
        <w:r w:rsidR="00817C00" w:rsidRPr="00F74592">
          <w:rPr>
            <w:rFonts w:ascii="Times New Roman" w:hAnsi="Times New Roman" w:cs="Times New Roman"/>
            <w:sz w:val="24"/>
            <w:szCs w:val="24"/>
          </w:rPr>
          <w:delText>state</w:delText>
        </w:r>
      </w:del>
      <w:ins w:id="6711"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and local intergovernmental agreements or inter-entity agreements </w:t>
      </w:r>
      <w:del w:id="6712" w:author="OFFM" w:date="2024-04-16T10:53:00Z">
        <w:r w:rsidR="00817C00" w:rsidRPr="00F74592">
          <w:rPr>
            <w:rFonts w:ascii="Times New Roman" w:hAnsi="Times New Roman" w:cs="Times New Roman"/>
            <w:sz w:val="24"/>
            <w:szCs w:val="24"/>
          </w:rPr>
          <w:delText xml:space="preserve">where appropriate </w:delText>
        </w:r>
      </w:del>
      <w:r w:rsidRPr="000D237D">
        <w:rPr>
          <w:rFonts w:ascii="Times New Roman" w:eastAsia="Times New Roman" w:hAnsi="Times New Roman" w:cs="Times New Roman"/>
          <w:sz w:val="24"/>
          <w:szCs w:val="24"/>
        </w:rPr>
        <w:t xml:space="preserve">for procurement </w:t>
      </w:r>
      <w:ins w:id="6713" w:author="OFFM" w:date="2024-04-16T10:53:00Z">
        <w:r w:rsidRPr="000D237D">
          <w:rPr>
            <w:rFonts w:ascii="Times New Roman" w:eastAsia="Times New Roman" w:hAnsi="Times New Roman" w:cs="Times New Roman"/>
            <w:sz w:val="24"/>
            <w:szCs w:val="24"/>
          </w:rPr>
          <w:t xml:space="preserve">transactions. These </w:t>
        </w:r>
      </w:ins>
      <w:r w:rsidRPr="000D237D">
        <w:rPr>
          <w:rFonts w:ascii="Times New Roman" w:eastAsia="Times New Roman" w:hAnsi="Times New Roman" w:cs="Times New Roman"/>
          <w:sz w:val="24"/>
          <w:szCs w:val="24"/>
        </w:rPr>
        <w:t xml:space="preserve">or </w:t>
      </w:r>
      <w:del w:id="6714" w:author="OFFM" w:date="2024-04-16T10:53:00Z">
        <w:r w:rsidR="00817C00" w:rsidRPr="00F74592">
          <w:rPr>
            <w:rFonts w:ascii="Times New Roman" w:hAnsi="Times New Roman" w:cs="Times New Roman"/>
            <w:sz w:val="24"/>
            <w:szCs w:val="24"/>
          </w:rPr>
          <w:delText>use of common or shared goods</w:delText>
        </w:r>
      </w:del>
      <w:ins w:id="6715" w:author="OFFM" w:date="2024-04-16T10:53:00Z">
        <w:r w:rsidRPr="000D237D">
          <w:rPr>
            <w:rFonts w:ascii="Times New Roman" w:eastAsia="Times New Roman" w:hAnsi="Times New Roman" w:cs="Times New Roman"/>
            <w:sz w:val="24"/>
            <w:szCs w:val="24"/>
          </w:rPr>
          <w:t>similar procurement arrangements using strategic sourcing may foster greater economy</w:t>
        </w:r>
      </w:ins>
      <w:r w:rsidRPr="000D237D">
        <w:rPr>
          <w:rFonts w:ascii="Times New Roman" w:eastAsia="Times New Roman" w:hAnsi="Times New Roman" w:cs="Times New Roman"/>
          <w:sz w:val="24"/>
          <w:szCs w:val="24"/>
        </w:rPr>
        <w:t xml:space="preserve"> and </w:t>
      </w:r>
      <w:del w:id="6716" w:author="OFFM" w:date="2024-04-16T10:53:00Z">
        <w:r w:rsidR="00817C00" w:rsidRPr="00F74592">
          <w:rPr>
            <w:rFonts w:ascii="Times New Roman" w:hAnsi="Times New Roman" w:cs="Times New Roman"/>
            <w:sz w:val="24"/>
            <w:szCs w:val="24"/>
          </w:rPr>
          <w:delText>services. Competition requirements will be met with documented</w:delText>
        </w:r>
      </w:del>
      <w:ins w:id="6717" w:author="OFFM" w:date="2024-04-16T10:53:00Z">
        <w:r w:rsidRPr="000D237D">
          <w:rPr>
            <w:rFonts w:ascii="Times New Roman" w:eastAsia="Times New Roman" w:hAnsi="Times New Roman" w:cs="Times New Roman"/>
            <w:sz w:val="24"/>
            <w:szCs w:val="24"/>
          </w:rPr>
          <w:t xml:space="preserve">efficiency. </w:t>
        </w:r>
        <w:r w:rsidRPr="000D237D">
          <w:rPr>
            <w:rStyle w:val="CommentReference"/>
            <w:rFonts w:ascii="Times New Roman" w:hAnsi="Times New Roman" w:cs="Times New Roman"/>
            <w:sz w:val="24"/>
            <w:szCs w:val="24"/>
          </w:rPr>
          <w:t>Documented</w:t>
        </w:r>
      </w:ins>
      <w:r w:rsidRPr="00A63D45">
        <w:rPr>
          <w:rStyle w:val="CommentReference"/>
          <w:sz w:val="24"/>
        </w:rPr>
        <w:t xml:space="preserve"> procurement actions </w:t>
      </w:r>
      <w:ins w:id="6718" w:author="OFFM" w:date="2024-04-16T10:53:00Z">
        <w:r w:rsidRPr="000D237D">
          <w:rPr>
            <w:rStyle w:val="CommentReference"/>
            <w:rFonts w:ascii="Times New Roman" w:hAnsi="Times New Roman" w:cs="Times New Roman"/>
            <w:sz w:val="24"/>
            <w:szCs w:val="24"/>
          </w:rPr>
          <w:t>of this type (</w:t>
        </w:r>
      </w:ins>
      <w:r w:rsidRPr="00A63D45">
        <w:rPr>
          <w:rStyle w:val="CommentReference"/>
          <w:sz w:val="24"/>
        </w:rPr>
        <w:t>using strategic sourcing, shared services, and other similar procurement arrangements</w:t>
      </w:r>
      <w:ins w:id="6719" w:author="OFFM" w:date="2024-04-16T10:53:00Z">
        <w:r w:rsidRPr="000D237D">
          <w:rPr>
            <w:rStyle w:val="CommentReference"/>
            <w:rFonts w:ascii="Times New Roman" w:hAnsi="Times New Roman" w:cs="Times New Roman"/>
            <w:sz w:val="24"/>
            <w:szCs w:val="24"/>
          </w:rPr>
          <w:t>)</w:t>
        </w:r>
        <w:r w:rsidRPr="000D237D">
          <w:rPr>
            <w:rFonts w:ascii="Times New Roman" w:eastAsia="Times New Roman" w:hAnsi="Times New Roman" w:cs="Times New Roman"/>
            <w:sz w:val="24"/>
            <w:szCs w:val="24"/>
          </w:rPr>
          <w:t xml:space="preserve"> will meet the competition requirements of this part</w:t>
        </w:r>
      </w:ins>
      <w:r w:rsidRPr="000D237D">
        <w:rPr>
          <w:rFonts w:ascii="Times New Roman" w:eastAsia="Times New Roman" w:hAnsi="Times New Roman" w:cs="Times New Roman"/>
          <w:sz w:val="24"/>
          <w:szCs w:val="24"/>
        </w:rPr>
        <w:t xml:space="preserve">. </w:t>
      </w:r>
    </w:p>
    <w:p w14:paraId="5AD30727" w14:textId="520CA63E"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6720" w:author="OFFM" w:date="2024-04-16T10:53:00Z">
        <w:r w:rsidRPr="00F74592">
          <w:rPr>
            <w:rFonts w:ascii="Times New Roman" w:hAnsi="Times New Roman" w:cs="Times New Roman"/>
            <w:sz w:val="24"/>
            <w:szCs w:val="24"/>
          </w:rPr>
          <w:lastRenderedPageBreak/>
          <w:delText xml:space="preserve">(f) </w:delText>
        </w:r>
      </w:del>
      <w:ins w:id="6721" w:author="OFFM" w:date="2024-04-16T10:53:00Z">
        <w:r w:rsidR="00F2264C" w:rsidRPr="000D237D">
          <w:rPr>
            <w:rFonts w:ascii="Times New Roman" w:eastAsia="Times New Roman" w:hAnsi="Times New Roman" w:cs="Times New Roman"/>
            <w:sz w:val="24"/>
            <w:szCs w:val="24"/>
          </w:rPr>
          <w:t xml:space="preserve">(f) </w:t>
        </w:r>
        <w:r w:rsidR="00F2264C" w:rsidRPr="000D237D">
          <w:rPr>
            <w:rFonts w:ascii="Times New Roman" w:eastAsia="Times New Roman" w:hAnsi="Times New Roman" w:cs="Times New Roman"/>
            <w:i/>
            <w:iCs/>
            <w:sz w:val="24"/>
            <w:szCs w:val="24"/>
          </w:rPr>
          <w:t xml:space="preserve">Use of excess and surplus Federal property. </w:t>
        </w:r>
      </w:ins>
      <w:r w:rsidR="00F2264C" w:rsidRPr="000D237D">
        <w:rPr>
          <w:rFonts w:ascii="Times New Roman" w:eastAsia="Times New Roman" w:hAnsi="Times New Roman" w:cs="Times New Roman"/>
          <w:sz w:val="24"/>
          <w:szCs w:val="24"/>
        </w:rPr>
        <w:t xml:space="preserve">The </w:t>
      </w:r>
      <w:del w:id="6722" w:author="OFFM" w:date="2024-04-16T10:53:00Z">
        <w:r w:rsidRPr="00F74592">
          <w:rPr>
            <w:rFonts w:ascii="Times New Roman" w:hAnsi="Times New Roman" w:cs="Times New Roman"/>
            <w:sz w:val="24"/>
            <w:szCs w:val="24"/>
          </w:rPr>
          <w:delText>non-Federal entity</w:delText>
        </w:r>
      </w:del>
      <w:ins w:id="6723" w:author="OFFM" w:date="2024-04-16T10:53:00Z">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is encouraged to use </w:t>
      </w:r>
      <w:del w:id="6724" w:author="OFFM" w:date="2024-04-16T10:53:00Z">
        <w:r w:rsidRPr="00F74592">
          <w:rPr>
            <w:rFonts w:ascii="Times New Roman" w:hAnsi="Times New Roman" w:cs="Times New Roman"/>
            <w:sz w:val="24"/>
            <w:szCs w:val="24"/>
          </w:rPr>
          <w:delText xml:space="preserve">Federal </w:delText>
        </w:r>
      </w:del>
      <w:r w:rsidR="00F2264C" w:rsidRPr="000D237D">
        <w:rPr>
          <w:rFonts w:ascii="Times New Roman" w:eastAsia="Times New Roman" w:hAnsi="Times New Roman" w:cs="Times New Roman"/>
          <w:sz w:val="24"/>
          <w:szCs w:val="24"/>
        </w:rPr>
        <w:t xml:space="preserve">excess and surplus </w:t>
      </w:r>
      <w:ins w:id="6725" w:author="OFFM" w:date="2024-04-16T10:53:00Z">
        <w:r w:rsidR="00F2264C" w:rsidRPr="000D237D">
          <w:rPr>
            <w:rFonts w:ascii="Times New Roman" w:eastAsia="Times New Roman" w:hAnsi="Times New Roman" w:cs="Times New Roman"/>
            <w:sz w:val="24"/>
            <w:szCs w:val="24"/>
          </w:rPr>
          <w:t xml:space="preserve">Federal </w:t>
        </w:r>
      </w:ins>
      <w:r w:rsidR="00F2264C" w:rsidRPr="000D237D">
        <w:rPr>
          <w:rFonts w:ascii="Times New Roman" w:eastAsia="Times New Roman" w:hAnsi="Times New Roman" w:cs="Times New Roman"/>
          <w:sz w:val="24"/>
          <w:szCs w:val="24"/>
        </w:rPr>
        <w:t xml:space="preserve">property </w:t>
      </w:r>
      <w:del w:id="6726" w:author="OFFM" w:date="2024-04-16T10:53:00Z">
        <w:r w:rsidRPr="00F74592">
          <w:rPr>
            <w:rFonts w:ascii="Times New Roman" w:hAnsi="Times New Roman" w:cs="Times New Roman"/>
            <w:sz w:val="24"/>
            <w:szCs w:val="24"/>
          </w:rPr>
          <w:delText>in lieu</w:delText>
        </w:r>
      </w:del>
      <w:ins w:id="6727" w:author="OFFM" w:date="2024-04-16T10:53:00Z">
        <w:r w:rsidR="00F2264C" w:rsidRPr="000D237D">
          <w:rPr>
            <w:rFonts w:ascii="Times New Roman" w:eastAsia="Times New Roman" w:hAnsi="Times New Roman" w:cs="Times New Roman"/>
            <w:sz w:val="24"/>
            <w:szCs w:val="24"/>
          </w:rPr>
          <w:t>instead</w:t>
        </w:r>
      </w:ins>
      <w:r w:rsidR="00F2264C" w:rsidRPr="000D237D">
        <w:rPr>
          <w:rFonts w:ascii="Times New Roman" w:eastAsia="Times New Roman" w:hAnsi="Times New Roman" w:cs="Times New Roman"/>
          <w:sz w:val="24"/>
          <w:szCs w:val="24"/>
        </w:rPr>
        <w:t xml:space="preserve"> of purchasing new equipment and property </w:t>
      </w:r>
      <w:del w:id="6728" w:author="OFFM" w:date="2024-04-16T10:53:00Z">
        <w:r w:rsidRPr="00F74592">
          <w:rPr>
            <w:rFonts w:ascii="Times New Roman" w:hAnsi="Times New Roman" w:cs="Times New Roman"/>
            <w:sz w:val="24"/>
            <w:szCs w:val="24"/>
          </w:rPr>
          <w:delText>whenever such use</w:delText>
        </w:r>
      </w:del>
      <w:ins w:id="6729" w:author="OFFM" w:date="2024-04-16T10:53:00Z">
        <w:r w:rsidR="00F2264C" w:rsidRPr="000D237D">
          <w:rPr>
            <w:rFonts w:ascii="Times New Roman" w:eastAsia="Times New Roman" w:hAnsi="Times New Roman" w:cs="Times New Roman"/>
            <w:sz w:val="24"/>
            <w:szCs w:val="24"/>
          </w:rPr>
          <w:t>when it</w:t>
        </w:r>
      </w:ins>
      <w:r w:rsidR="00F2264C" w:rsidRPr="000D237D">
        <w:rPr>
          <w:rFonts w:ascii="Times New Roman" w:eastAsia="Times New Roman" w:hAnsi="Times New Roman" w:cs="Times New Roman"/>
          <w:sz w:val="24"/>
          <w:szCs w:val="24"/>
        </w:rPr>
        <w:t xml:space="preserve"> is feasible and reduces project costs. </w:t>
      </w:r>
    </w:p>
    <w:p w14:paraId="6CC64971" w14:textId="12288255"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6730" w:author="OFFM" w:date="2024-04-16T10:53:00Z">
        <w:r w:rsidRPr="00F74592">
          <w:rPr>
            <w:rFonts w:ascii="Times New Roman" w:hAnsi="Times New Roman" w:cs="Times New Roman"/>
            <w:sz w:val="24"/>
            <w:szCs w:val="24"/>
          </w:rPr>
          <w:delText>(g) The non-Federal entity</w:delText>
        </w:r>
      </w:del>
      <w:ins w:id="6731" w:author="OFFM" w:date="2024-04-16T10:53:00Z">
        <w:r w:rsidR="00F2264C" w:rsidRPr="000D237D">
          <w:rPr>
            <w:rFonts w:ascii="Times New Roman" w:eastAsia="Times New Roman" w:hAnsi="Times New Roman" w:cs="Times New Roman"/>
            <w:sz w:val="24"/>
            <w:szCs w:val="24"/>
          </w:rPr>
          <w:t xml:space="preserve">(g) </w:t>
        </w:r>
        <w:r w:rsidR="00F2264C" w:rsidRPr="000D237D">
          <w:rPr>
            <w:rFonts w:ascii="Times New Roman" w:eastAsia="Times New Roman" w:hAnsi="Times New Roman" w:cs="Times New Roman"/>
            <w:i/>
            <w:iCs/>
            <w:sz w:val="24"/>
            <w:szCs w:val="24"/>
          </w:rPr>
          <w:t xml:space="preserve">Use of value engineering clauses. </w:t>
        </w:r>
        <w:r w:rsidR="00F2264C" w:rsidRPr="000D237D">
          <w:rPr>
            <w:rFonts w:ascii="Times New Roman" w:eastAsia="Times New Roman" w:hAnsi="Times New Roman" w:cs="Times New Roman"/>
            <w:sz w:val="24"/>
            <w:szCs w:val="24"/>
          </w:rPr>
          <w:t xml:space="preserve">When practical, the </w:t>
        </w:r>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is encouraged to use value engineering clauses in contracts for construction projects of sufficient size to offer reasonable opportunities for cost reductions. Value engineering </w:t>
      </w:r>
      <w:del w:id="6732" w:author="OFFM" w:date="2024-04-16T10:53:00Z">
        <w:r w:rsidRPr="00F74592">
          <w:rPr>
            <w:rFonts w:ascii="Times New Roman" w:hAnsi="Times New Roman" w:cs="Times New Roman"/>
            <w:sz w:val="24"/>
            <w:szCs w:val="24"/>
          </w:rPr>
          <w:delText>is a systematic and creative analysis of</w:delText>
        </w:r>
      </w:del>
      <w:ins w:id="6733" w:author="OFFM" w:date="2024-04-16T10:53:00Z">
        <w:r w:rsidR="00F2264C" w:rsidRPr="000D237D">
          <w:rPr>
            <w:rFonts w:ascii="Times New Roman" w:eastAsia="Times New Roman" w:hAnsi="Times New Roman" w:cs="Times New Roman"/>
            <w:sz w:val="24"/>
            <w:szCs w:val="24"/>
          </w:rPr>
          <w:t>means analyzing</w:t>
        </w:r>
      </w:ins>
      <w:r w:rsidR="00F2264C" w:rsidRPr="000D237D">
        <w:rPr>
          <w:rFonts w:ascii="Times New Roman" w:eastAsia="Times New Roman" w:hAnsi="Times New Roman" w:cs="Times New Roman"/>
          <w:sz w:val="24"/>
          <w:szCs w:val="24"/>
        </w:rPr>
        <w:t xml:space="preserve"> each contract item or task to ensure </w:t>
      </w:r>
      <w:del w:id="6734" w:author="OFFM" w:date="2024-04-16T10:53:00Z">
        <w:r w:rsidRPr="00F74592">
          <w:rPr>
            <w:rFonts w:ascii="Times New Roman" w:hAnsi="Times New Roman" w:cs="Times New Roman"/>
            <w:sz w:val="24"/>
            <w:szCs w:val="24"/>
          </w:rPr>
          <w:delText xml:space="preserve">that </w:delText>
        </w:r>
      </w:del>
      <w:r w:rsidR="00F2264C" w:rsidRPr="000D237D">
        <w:rPr>
          <w:rFonts w:ascii="Times New Roman" w:eastAsia="Times New Roman" w:hAnsi="Times New Roman" w:cs="Times New Roman"/>
          <w:sz w:val="24"/>
          <w:szCs w:val="24"/>
        </w:rPr>
        <w:t xml:space="preserve">its essential function is provided at the overall </w:t>
      </w:r>
      <w:del w:id="6735" w:author="OFFM" w:date="2024-04-16T10:53:00Z">
        <w:r w:rsidRPr="00F74592">
          <w:rPr>
            <w:rFonts w:ascii="Times New Roman" w:hAnsi="Times New Roman" w:cs="Times New Roman"/>
            <w:sz w:val="24"/>
            <w:szCs w:val="24"/>
          </w:rPr>
          <w:delText>lower</w:delText>
        </w:r>
      </w:del>
      <w:ins w:id="6736" w:author="OFFM" w:date="2024-04-16T10:53:00Z">
        <w:r w:rsidR="00F2264C" w:rsidRPr="000D237D">
          <w:rPr>
            <w:rFonts w:ascii="Times New Roman" w:eastAsia="Times New Roman" w:hAnsi="Times New Roman" w:cs="Times New Roman"/>
            <w:sz w:val="24"/>
            <w:szCs w:val="24"/>
          </w:rPr>
          <w:t>lowest</w:t>
        </w:r>
      </w:ins>
      <w:r w:rsidR="00F2264C" w:rsidRPr="000D237D">
        <w:rPr>
          <w:rFonts w:ascii="Times New Roman" w:eastAsia="Times New Roman" w:hAnsi="Times New Roman" w:cs="Times New Roman"/>
          <w:sz w:val="24"/>
          <w:szCs w:val="24"/>
        </w:rPr>
        <w:t xml:space="preserve"> cost. </w:t>
      </w:r>
    </w:p>
    <w:p w14:paraId="0DFC71EF" w14:textId="0A5BF8F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(h) </w:t>
      </w:r>
      <w:ins w:id="6737" w:author="OFFM" w:date="2024-04-16T10:53:00Z">
        <w:r w:rsidRPr="000D237D">
          <w:rPr>
            <w:rFonts w:ascii="Times New Roman" w:eastAsia="Times New Roman" w:hAnsi="Times New Roman" w:cs="Times New Roman"/>
            <w:i/>
            <w:iCs/>
            <w:sz w:val="24"/>
            <w:szCs w:val="24"/>
          </w:rPr>
          <w:t xml:space="preserve">Responsible contractors. </w:t>
        </w:r>
      </w:ins>
      <w:r w:rsidRPr="000D237D">
        <w:rPr>
          <w:rFonts w:ascii="Times New Roman" w:eastAsia="Times New Roman" w:hAnsi="Times New Roman" w:cs="Times New Roman"/>
          <w:sz w:val="24"/>
          <w:szCs w:val="24"/>
        </w:rPr>
        <w:t xml:space="preserve">The </w:t>
      </w:r>
      <w:del w:id="6738" w:author="OFFM" w:date="2024-04-16T10:53:00Z">
        <w:r w:rsidR="00817C00" w:rsidRPr="00F74592">
          <w:rPr>
            <w:rFonts w:ascii="Times New Roman" w:hAnsi="Times New Roman" w:cs="Times New Roman"/>
            <w:sz w:val="24"/>
            <w:szCs w:val="24"/>
          </w:rPr>
          <w:delText>non-Federal entity</w:delText>
        </w:r>
      </w:del>
      <w:ins w:id="6739"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award contracts only to responsible contractors </w:t>
      </w:r>
      <w:del w:id="6740" w:author="OFFM" w:date="2024-04-16T10:53:00Z">
        <w:r w:rsidR="00817C00" w:rsidRPr="00F74592">
          <w:rPr>
            <w:rFonts w:ascii="Times New Roman" w:hAnsi="Times New Roman" w:cs="Times New Roman"/>
            <w:sz w:val="24"/>
            <w:szCs w:val="24"/>
          </w:rPr>
          <w:delText>possessing</w:delText>
        </w:r>
      </w:del>
      <w:ins w:id="6741" w:author="OFFM" w:date="2024-04-16T10:53:00Z">
        <w:r w:rsidRPr="000D237D">
          <w:rPr>
            <w:rFonts w:ascii="Times New Roman" w:eastAsia="Times New Roman" w:hAnsi="Times New Roman" w:cs="Times New Roman"/>
            <w:sz w:val="24"/>
            <w:szCs w:val="24"/>
          </w:rPr>
          <w:t>that possess</w:t>
        </w:r>
      </w:ins>
      <w:r w:rsidRPr="000D237D">
        <w:rPr>
          <w:rFonts w:ascii="Times New Roman" w:eastAsia="Times New Roman" w:hAnsi="Times New Roman" w:cs="Times New Roman"/>
          <w:sz w:val="24"/>
          <w:szCs w:val="24"/>
        </w:rPr>
        <w:t xml:space="preserve"> the ability to perform successfully under the terms and conditions of a proposed </w:t>
      </w:r>
      <w:del w:id="6742" w:author="OFFM" w:date="2024-04-16T10:53:00Z">
        <w:r w:rsidR="00817C00" w:rsidRPr="00F74592">
          <w:rPr>
            <w:rFonts w:ascii="Times New Roman" w:hAnsi="Times New Roman" w:cs="Times New Roman"/>
            <w:sz w:val="24"/>
            <w:szCs w:val="24"/>
          </w:rPr>
          <w:delText>procurement. Consideration will be given to such matters as</w:delText>
        </w:r>
      </w:del>
      <w:ins w:id="6743" w:author="OFFM" w:date="2024-04-16T10:53:00Z">
        <w:r w:rsidRPr="000D237D">
          <w:rPr>
            <w:rFonts w:ascii="Times New Roman" w:eastAsia="Times New Roman" w:hAnsi="Times New Roman" w:cs="Times New Roman"/>
            <w:sz w:val="24"/>
            <w:szCs w:val="24"/>
          </w:rPr>
          <w:t xml:space="preserve">contract.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must consider</w:t>
        </w:r>
      </w:ins>
      <w:r w:rsidRPr="000D237D">
        <w:rPr>
          <w:rFonts w:ascii="Times New Roman" w:eastAsia="Times New Roman" w:hAnsi="Times New Roman" w:cs="Times New Roman"/>
          <w:sz w:val="24"/>
          <w:szCs w:val="24"/>
        </w:rPr>
        <w:t xml:space="preserve"> contractor integrity, </w:t>
      </w:r>
      <w:del w:id="6744" w:author="OFFM" w:date="2024-04-16T10:53:00Z">
        <w:r w:rsidR="00817C00" w:rsidRPr="00F74592">
          <w:rPr>
            <w:rFonts w:ascii="Times New Roman" w:hAnsi="Times New Roman" w:cs="Times New Roman"/>
            <w:sz w:val="24"/>
            <w:szCs w:val="24"/>
          </w:rPr>
          <w:delText xml:space="preserve">compliance with </w:delText>
        </w:r>
      </w:del>
      <w:r w:rsidRPr="000D237D">
        <w:rPr>
          <w:rFonts w:ascii="Times New Roman" w:eastAsia="Times New Roman" w:hAnsi="Times New Roman" w:cs="Times New Roman"/>
          <w:sz w:val="24"/>
          <w:szCs w:val="24"/>
        </w:rPr>
        <w:t>public policy</w:t>
      </w:r>
      <w:del w:id="6745" w:author="OFFM" w:date="2024-04-16T10:53:00Z">
        <w:r w:rsidR="00817C00" w:rsidRPr="00F74592">
          <w:rPr>
            <w:rFonts w:ascii="Times New Roman" w:hAnsi="Times New Roman" w:cs="Times New Roman"/>
            <w:sz w:val="24"/>
            <w:szCs w:val="24"/>
          </w:rPr>
          <w:delText>, record</w:delText>
        </w:r>
      </w:del>
      <w:ins w:id="6746" w:author="OFFM" w:date="2024-04-16T10:53:00Z">
        <w:r w:rsidRPr="000D237D">
          <w:rPr>
            <w:rFonts w:ascii="Times New Roman" w:eastAsia="Times New Roman" w:hAnsi="Times New Roman" w:cs="Times New Roman"/>
            <w:sz w:val="24"/>
            <w:szCs w:val="24"/>
          </w:rPr>
          <w:t xml:space="preserve"> compliance, proper classification</w:t>
        </w:r>
      </w:ins>
      <w:r w:rsidRPr="000D237D">
        <w:rPr>
          <w:rFonts w:ascii="Times New Roman" w:eastAsia="Times New Roman" w:hAnsi="Times New Roman" w:cs="Times New Roman"/>
          <w:sz w:val="24"/>
          <w:szCs w:val="24"/>
        </w:rPr>
        <w:t xml:space="preserve"> of </w:t>
      </w:r>
      <w:ins w:id="6747" w:author="OFFM" w:date="2024-04-16T10:53:00Z">
        <w:r w:rsidRPr="000D237D">
          <w:rPr>
            <w:rFonts w:ascii="Times New Roman" w:eastAsia="Times New Roman" w:hAnsi="Times New Roman" w:cs="Times New Roman"/>
            <w:sz w:val="24"/>
            <w:szCs w:val="24"/>
          </w:rPr>
          <w:t xml:space="preserve">employees (see the Fair Labor Standards Act, </w:t>
        </w:r>
        <w:r w:rsidRPr="000D237D">
          <w:rPr>
            <w:rFonts w:ascii="Times New Roman" w:hAnsi="Times New Roman" w:cs="Times New Roman"/>
            <w:sz w:val="24"/>
            <w:szCs w:val="24"/>
          </w:rPr>
          <w:t>29 U.S.C. 201</w:t>
        </w:r>
        <w:r w:rsidRPr="000D237D">
          <w:rPr>
            <w:rFonts w:ascii="Times New Roman" w:eastAsia="Times New Roman" w:hAnsi="Times New Roman" w:cs="Times New Roman"/>
            <w:sz w:val="24"/>
            <w:szCs w:val="24"/>
          </w:rPr>
          <w:t xml:space="preserve">, chapter 8), </w:t>
        </w:r>
      </w:ins>
      <w:r w:rsidRPr="000D237D">
        <w:rPr>
          <w:rFonts w:ascii="Times New Roman" w:eastAsia="Times New Roman" w:hAnsi="Times New Roman" w:cs="Times New Roman"/>
          <w:sz w:val="24"/>
          <w:szCs w:val="24"/>
        </w:rPr>
        <w:t>past performance</w:t>
      </w:r>
      <w:ins w:id="6748" w:author="OFFM" w:date="2024-04-16T10:53:00Z">
        <w:r w:rsidRPr="000D237D">
          <w:rPr>
            <w:rFonts w:ascii="Times New Roman" w:eastAsia="Times New Roman" w:hAnsi="Times New Roman" w:cs="Times New Roman"/>
            <w:sz w:val="24"/>
            <w:szCs w:val="24"/>
          </w:rPr>
          <w:t xml:space="preserve"> record</w:t>
        </w:r>
      </w:ins>
      <w:r w:rsidRPr="000D237D">
        <w:rPr>
          <w:rFonts w:ascii="Times New Roman" w:eastAsia="Times New Roman" w:hAnsi="Times New Roman" w:cs="Times New Roman"/>
          <w:sz w:val="24"/>
          <w:szCs w:val="24"/>
        </w:rPr>
        <w:t>, and financial and technical resources</w:t>
      </w:r>
      <w:del w:id="6749" w:author="OFFM" w:date="2024-04-16T10:53:00Z">
        <w:r w:rsidR="00817C00" w:rsidRPr="00F74592">
          <w:rPr>
            <w:rFonts w:ascii="Times New Roman" w:hAnsi="Times New Roman" w:cs="Times New Roman"/>
            <w:sz w:val="24"/>
            <w:szCs w:val="24"/>
          </w:rPr>
          <w:delText>.</w:delText>
        </w:r>
      </w:del>
      <w:ins w:id="6750" w:author="OFFM" w:date="2024-04-16T10:53:00Z">
        <w:r w:rsidRPr="000D237D">
          <w:rPr>
            <w:rFonts w:ascii="Times New Roman" w:eastAsia="Times New Roman" w:hAnsi="Times New Roman" w:cs="Times New Roman"/>
            <w:sz w:val="24"/>
            <w:szCs w:val="24"/>
          </w:rPr>
          <w:t xml:space="preserve"> when conducting a procurement transaction.</w:t>
        </w:r>
      </w:ins>
      <w:r w:rsidRPr="000D237D">
        <w:rPr>
          <w:rFonts w:ascii="Times New Roman" w:eastAsia="Times New Roman" w:hAnsi="Times New Roman" w:cs="Times New Roman"/>
          <w:sz w:val="24"/>
          <w:szCs w:val="24"/>
        </w:rPr>
        <w:t xml:space="preserve"> See also § 200.214. </w:t>
      </w:r>
    </w:p>
    <w:p w14:paraId="28AB974C" w14:textId="050AEA1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w:t>
      </w:r>
      <w:del w:id="6751" w:author="OFFM" w:date="2024-04-16T10:53:00Z">
        <w:r w:rsidR="00817C00" w:rsidRPr="00F74592">
          <w:rPr>
            <w:rFonts w:ascii="Times New Roman" w:hAnsi="Times New Roman" w:cs="Times New Roman"/>
            <w:sz w:val="24"/>
            <w:szCs w:val="24"/>
          </w:rPr>
          <w:delText>The non-Federal entity</w:delText>
        </w:r>
      </w:del>
      <w:ins w:id="6752" w:author="OFFM" w:date="2024-04-16T10:53:00Z">
        <w:r w:rsidRPr="000D237D">
          <w:rPr>
            <w:rFonts w:ascii="Times New Roman" w:eastAsia="Times New Roman" w:hAnsi="Times New Roman" w:cs="Times New Roman"/>
            <w:i/>
            <w:iCs/>
            <w:sz w:val="24"/>
            <w:szCs w:val="24"/>
          </w:rPr>
          <w:t xml:space="preserve">Procurement records. </w:t>
        </w:r>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maintain records sufficient to detail the history of </w:t>
      </w:r>
      <w:ins w:id="6753" w:author="OFFM" w:date="2024-04-16T10:53:00Z">
        <w:r w:rsidRPr="000D237D">
          <w:rPr>
            <w:rFonts w:ascii="Times New Roman" w:eastAsia="Times New Roman" w:hAnsi="Times New Roman" w:cs="Times New Roman"/>
            <w:sz w:val="24"/>
            <w:szCs w:val="24"/>
          </w:rPr>
          <w:t xml:space="preserve">each </w:t>
        </w:r>
      </w:ins>
      <w:r w:rsidRPr="000D237D">
        <w:rPr>
          <w:rFonts w:ascii="Times New Roman" w:eastAsia="Times New Roman" w:hAnsi="Times New Roman" w:cs="Times New Roman"/>
          <w:sz w:val="24"/>
          <w:szCs w:val="24"/>
        </w:rPr>
        <w:t>procurement</w:t>
      </w:r>
      <w:ins w:id="6754" w:author="OFFM" w:date="2024-04-16T10:53:00Z">
        <w:r w:rsidRPr="000D237D">
          <w:rPr>
            <w:rFonts w:ascii="Times New Roman" w:eastAsia="Times New Roman" w:hAnsi="Times New Roman" w:cs="Times New Roman"/>
            <w:sz w:val="24"/>
            <w:szCs w:val="24"/>
          </w:rPr>
          <w:t xml:space="preserve"> transaction</w:t>
        </w:r>
      </w:ins>
      <w:r w:rsidRPr="000D237D">
        <w:rPr>
          <w:rFonts w:ascii="Times New Roman" w:eastAsia="Times New Roman" w:hAnsi="Times New Roman" w:cs="Times New Roman"/>
          <w:sz w:val="24"/>
          <w:szCs w:val="24"/>
        </w:rPr>
        <w:t xml:space="preserve">. These records </w:t>
      </w:r>
      <w:del w:id="6755" w:author="OFFM" w:date="2024-04-16T10:53:00Z">
        <w:r w:rsidR="00817C00" w:rsidRPr="00F74592">
          <w:rPr>
            <w:rFonts w:ascii="Times New Roman" w:hAnsi="Times New Roman" w:cs="Times New Roman"/>
            <w:sz w:val="24"/>
            <w:szCs w:val="24"/>
          </w:rPr>
          <w:delText>will</w:delText>
        </w:r>
      </w:del>
      <w:ins w:id="6756"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include</w:t>
      </w:r>
      <w:del w:id="6757" w:author="OFFM" w:date="2024-04-16T10:53:00Z">
        <w:r w:rsidR="00817C00" w:rsidRPr="00F74592">
          <w:rPr>
            <w:rFonts w:ascii="Times New Roman" w:hAnsi="Times New Roman" w:cs="Times New Roman"/>
            <w:sz w:val="24"/>
            <w:szCs w:val="24"/>
          </w:rPr>
          <w:delText>, but are not necessarily limited to, the following: Rationale</w:delText>
        </w:r>
      </w:del>
      <w:ins w:id="6758" w:author="OFFM" w:date="2024-04-16T10:53:00Z">
        <w:r w:rsidRPr="000D237D">
          <w:rPr>
            <w:rFonts w:ascii="Times New Roman" w:eastAsia="Times New Roman" w:hAnsi="Times New Roman" w:cs="Times New Roman"/>
            <w:sz w:val="24"/>
            <w:szCs w:val="24"/>
          </w:rPr>
          <w:t xml:space="preserve"> the rationale</w:t>
        </w:r>
      </w:ins>
      <w:r w:rsidRPr="000D237D">
        <w:rPr>
          <w:rFonts w:ascii="Times New Roman" w:eastAsia="Times New Roman" w:hAnsi="Times New Roman" w:cs="Times New Roman"/>
          <w:sz w:val="24"/>
          <w:szCs w:val="24"/>
        </w:rPr>
        <w:t xml:space="preserve"> for the </w:t>
      </w:r>
      <w:del w:id="6759" w:author="OFFM" w:date="2024-04-16T10:53:00Z">
        <w:r w:rsidR="00817C00" w:rsidRPr="00F74592">
          <w:rPr>
            <w:rFonts w:ascii="Times New Roman" w:hAnsi="Times New Roman" w:cs="Times New Roman"/>
            <w:sz w:val="24"/>
            <w:szCs w:val="24"/>
          </w:rPr>
          <w:delText xml:space="preserve">method of </w:delText>
        </w:r>
      </w:del>
      <w:r w:rsidRPr="000D237D">
        <w:rPr>
          <w:rFonts w:ascii="Times New Roman" w:eastAsia="Times New Roman" w:hAnsi="Times New Roman" w:cs="Times New Roman"/>
          <w:sz w:val="24"/>
          <w:szCs w:val="24"/>
        </w:rPr>
        <w:t>procurement</w:t>
      </w:r>
      <w:del w:id="6760" w:author="OFFM" w:date="2024-04-16T10:53:00Z">
        <w:r w:rsidR="00817C00" w:rsidRPr="00F74592">
          <w:rPr>
            <w:rFonts w:ascii="Times New Roman" w:hAnsi="Times New Roman" w:cs="Times New Roman"/>
            <w:sz w:val="24"/>
            <w:szCs w:val="24"/>
          </w:rPr>
          <w:delText>, selection of</w:delText>
        </w:r>
      </w:del>
      <w:ins w:id="6761" w:author="OFFM" w:date="2024-04-16T10:53:00Z">
        <w:r w:rsidRPr="000D237D">
          <w:rPr>
            <w:rFonts w:ascii="Times New Roman" w:eastAsia="Times New Roman" w:hAnsi="Times New Roman" w:cs="Times New Roman"/>
            <w:sz w:val="24"/>
            <w:szCs w:val="24"/>
          </w:rPr>
          <w:t xml:space="preserve"> method,</w:t>
        </w:r>
      </w:ins>
      <w:r w:rsidRPr="000D237D">
        <w:rPr>
          <w:rFonts w:ascii="Times New Roman" w:eastAsia="Times New Roman" w:hAnsi="Times New Roman" w:cs="Times New Roman"/>
          <w:sz w:val="24"/>
          <w:szCs w:val="24"/>
        </w:rPr>
        <w:t xml:space="preserve"> contract type</w:t>
      </w:r>
      <w:ins w:id="6762" w:author="OFFM" w:date="2024-04-16T10:53:00Z">
        <w:r w:rsidRPr="000D237D">
          <w:rPr>
            <w:rFonts w:ascii="Times New Roman" w:eastAsia="Times New Roman" w:hAnsi="Times New Roman" w:cs="Times New Roman"/>
            <w:sz w:val="24"/>
            <w:szCs w:val="24"/>
          </w:rPr>
          <w:t xml:space="preserve"> selection</w:t>
        </w:r>
      </w:ins>
      <w:r w:rsidRPr="000D237D">
        <w:rPr>
          <w:rFonts w:ascii="Times New Roman" w:eastAsia="Times New Roman" w:hAnsi="Times New Roman" w:cs="Times New Roman"/>
          <w:sz w:val="24"/>
          <w:szCs w:val="24"/>
        </w:rPr>
        <w:t xml:space="preserve">, contractor selection or rejection, and the basis for the contract price. </w:t>
      </w:r>
    </w:p>
    <w:p w14:paraId="0EC3B29A" w14:textId="77777777" w:rsidR="00817C00" w:rsidRPr="00F74592" w:rsidRDefault="00F2264C" w:rsidP="000E1D22">
      <w:pPr>
        <w:spacing w:after="0" w:line="480" w:lineRule="auto"/>
        <w:ind w:firstLine="720"/>
        <w:contextualSpacing/>
        <w:rPr>
          <w:del w:id="6763"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(j) </w:t>
      </w:r>
    </w:p>
    <w:p w14:paraId="59D7FE4C" w14:textId="43BEA24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6764" w:author="OFFM" w:date="2024-04-16T10:53:00Z">
        <w:r w:rsidRPr="000D237D">
          <w:rPr>
            <w:rFonts w:ascii="Times New Roman" w:eastAsia="Times New Roman" w:hAnsi="Times New Roman" w:cs="Times New Roman"/>
            <w:i/>
            <w:iCs/>
            <w:sz w:val="24"/>
            <w:szCs w:val="24"/>
          </w:rPr>
          <w:t>Time-and-materials type contracts</w:t>
        </w:r>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(1) The </w:t>
      </w:r>
      <w:del w:id="6765" w:author="OFFM" w:date="2024-04-16T10:53:00Z">
        <w:r w:rsidR="00817C00" w:rsidRPr="00F74592">
          <w:rPr>
            <w:rFonts w:ascii="Times New Roman" w:hAnsi="Times New Roman" w:cs="Times New Roman"/>
            <w:sz w:val="24"/>
            <w:szCs w:val="24"/>
          </w:rPr>
          <w:delText>non-Federal entity</w:delText>
        </w:r>
      </w:del>
      <w:ins w:id="6766"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may use a time-and-materials type contract only after a determination that no other contract is suitable and if the contract includes a ceiling price that the contractor exceeds at its own risk. </w:t>
      </w:r>
      <w:r w:rsidRPr="000D237D">
        <w:rPr>
          <w:rFonts w:ascii="Times New Roman" w:eastAsia="Times New Roman" w:hAnsi="Times New Roman" w:cs="Times New Roman"/>
          <w:sz w:val="24"/>
          <w:szCs w:val="24"/>
        </w:rPr>
        <w:lastRenderedPageBreak/>
        <w:t xml:space="preserve">Time-and-materials type contract means a contract whose cost to a </w:t>
      </w:r>
      <w:del w:id="6767" w:author="OFFM" w:date="2024-04-16T10:53:00Z">
        <w:r w:rsidR="00817C00" w:rsidRPr="00F74592">
          <w:rPr>
            <w:rFonts w:ascii="Times New Roman" w:hAnsi="Times New Roman" w:cs="Times New Roman"/>
            <w:sz w:val="24"/>
            <w:szCs w:val="24"/>
          </w:rPr>
          <w:delText>non-Federal entity</w:delText>
        </w:r>
      </w:del>
      <w:ins w:id="6768" w:author="OFFM" w:date="2024-04-16T10:53:00Z">
        <w:r w:rsidRPr="000D237D">
          <w:rPr>
            <w:rFonts w:ascii="Times New Roman" w:eastAsia="Times New Roman" w:hAnsi="Times New Roman" w:cs="Times New Roman"/>
            <w:sz w:val="24"/>
            <w:szCs w:val="24"/>
          </w:rPr>
          <w:t>recipient</w:t>
        </w:r>
        <w:r w:rsidRPr="000D237D">
          <w:rPr>
            <w:rFonts w:ascii="Times New Roman" w:hAnsi="Times New Roman" w:cs="Times New Roman"/>
            <w:sz w:val="24"/>
            <w:szCs w:val="24"/>
          </w:rPr>
          <w:t xml:space="preserve"> or subrecipient</w:t>
        </w:r>
      </w:ins>
      <w:r w:rsidRPr="000D237D">
        <w:rPr>
          <w:rFonts w:ascii="Times New Roman" w:hAnsi="Times New Roman" w:cs="Times New Roman"/>
          <w:sz w:val="24"/>
          <w:szCs w:val="24"/>
        </w:rPr>
        <w:t xml:space="preserve"> is</w:t>
      </w:r>
      <w:r w:rsidRPr="000D237D">
        <w:rPr>
          <w:rFonts w:ascii="Times New Roman" w:eastAsia="Times New Roman" w:hAnsi="Times New Roman" w:cs="Times New Roman"/>
          <w:sz w:val="24"/>
          <w:szCs w:val="24"/>
        </w:rPr>
        <w:t xml:space="preserve"> the sum of: </w:t>
      </w:r>
    </w:p>
    <w:p w14:paraId="4E439295"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The actual cost of materials; and </w:t>
      </w:r>
    </w:p>
    <w:p w14:paraId="115B4A54"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Direct labor hours charged at fixed hourly rates that reflect wages, general and administrative expenses, and profit. </w:t>
      </w:r>
    </w:p>
    <w:p w14:paraId="763F3714" w14:textId="05061A1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del w:id="6769" w:author="OFFM" w:date="2024-04-16T10:53:00Z">
        <w:r w:rsidR="00817C00" w:rsidRPr="00F74592">
          <w:rPr>
            <w:rFonts w:ascii="Times New Roman" w:hAnsi="Times New Roman" w:cs="Times New Roman"/>
            <w:sz w:val="24"/>
            <w:szCs w:val="24"/>
          </w:rPr>
          <w:delText>Since</w:delText>
        </w:r>
      </w:del>
      <w:ins w:id="6770" w:author="OFFM" w:date="2024-04-16T10:53:00Z">
        <w:r w:rsidRPr="000D237D">
          <w:rPr>
            <w:rFonts w:ascii="Times New Roman" w:eastAsia="Times New Roman" w:hAnsi="Times New Roman" w:cs="Times New Roman"/>
            <w:sz w:val="24"/>
            <w:szCs w:val="24"/>
          </w:rPr>
          <w:t>Because</w:t>
        </w:r>
      </w:ins>
      <w:r w:rsidRPr="000D237D">
        <w:rPr>
          <w:rFonts w:ascii="Times New Roman" w:eastAsia="Times New Roman" w:hAnsi="Times New Roman" w:cs="Times New Roman"/>
          <w:sz w:val="24"/>
          <w:szCs w:val="24"/>
        </w:rPr>
        <w:t xml:space="preserve"> this formula generates an open-ended contract price, a time-and-materials contract provides no positive profit incentive to the contractor for cost control or labor efficiency. Therefore, each contract must set a ceiling price that the contractor exceeds at its own risk. Further, the </w:t>
      </w:r>
      <w:del w:id="6771" w:author="OFFM" w:date="2024-04-16T10:53:00Z">
        <w:r w:rsidR="00817C00" w:rsidRPr="00F74592">
          <w:rPr>
            <w:rFonts w:ascii="Times New Roman" w:hAnsi="Times New Roman" w:cs="Times New Roman"/>
            <w:sz w:val="24"/>
            <w:szCs w:val="24"/>
          </w:rPr>
          <w:delText>non-Federal entity</w:delText>
        </w:r>
      </w:del>
      <w:ins w:id="6772"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awarding such a contract must assert a high degree of oversight</w:t>
      </w:r>
      <w:del w:id="6773" w:author="OFFM" w:date="2024-04-16T10:53:00Z">
        <w:r w:rsidR="00817C00" w:rsidRPr="00F74592">
          <w:rPr>
            <w:rFonts w:ascii="Times New Roman" w:hAnsi="Times New Roman" w:cs="Times New Roman"/>
            <w:sz w:val="24"/>
            <w:szCs w:val="24"/>
          </w:rPr>
          <w:delText xml:space="preserve"> in order</w:delText>
        </w:r>
      </w:del>
      <w:r w:rsidRPr="000D237D">
        <w:rPr>
          <w:rFonts w:ascii="Times New Roman" w:eastAsia="Times New Roman" w:hAnsi="Times New Roman" w:cs="Times New Roman"/>
          <w:sz w:val="24"/>
          <w:szCs w:val="24"/>
        </w:rPr>
        <w:t xml:space="preserve"> to obtain reasonable assurance that the contractor is using efficient methods and effective cost controls. </w:t>
      </w:r>
    </w:p>
    <w:p w14:paraId="7230EDCD" w14:textId="2E5BE1D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(k) </w:t>
      </w:r>
      <w:ins w:id="6774" w:author="OFFM" w:date="2024-04-16T10:53:00Z">
        <w:r w:rsidRPr="000D237D">
          <w:rPr>
            <w:rFonts w:ascii="Times New Roman" w:eastAsia="Times New Roman" w:hAnsi="Times New Roman" w:cs="Times New Roman"/>
            <w:i/>
            <w:iCs/>
            <w:sz w:val="24"/>
            <w:szCs w:val="24"/>
          </w:rPr>
          <w:t xml:space="preserve">Settlement of contractual and administrative issues. </w:t>
        </w:r>
      </w:ins>
      <w:r w:rsidRPr="000D237D">
        <w:rPr>
          <w:rFonts w:ascii="Times New Roman" w:eastAsia="Times New Roman" w:hAnsi="Times New Roman" w:cs="Times New Roman"/>
          <w:sz w:val="24"/>
          <w:szCs w:val="24"/>
        </w:rPr>
        <w:t xml:space="preserve">The </w:t>
      </w:r>
      <w:del w:id="6775" w:author="OFFM" w:date="2024-04-16T10:53:00Z">
        <w:r w:rsidR="00817C00" w:rsidRPr="00F74592">
          <w:rPr>
            <w:rFonts w:ascii="Times New Roman" w:hAnsi="Times New Roman" w:cs="Times New Roman"/>
            <w:sz w:val="24"/>
            <w:szCs w:val="24"/>
          </w:rPr>
          <w:delText>non-Federal entity alone must be</w:delText>
        </w:r>
      </w:del>
      <w:ins w:id="6776" w:author="OFFM" w:date="2024-04-16T10:53:00Z">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is</w:t>
        </w:r>
      </w:ins>
      <w:r w:rsidRPr="000D237D">
        <w:rPr>
          <w:rFonts w:ascii="Times New Roman" w:eastAsia="Times New Roman" w:hAnsi="Times New Roman" w:cs="Times New Roman"/>
          <w:sz w:val="24"/>
          <w:szCs w:val="24"/>
        </w:rPr>
        <w:t xml:space="preserve"> responsible</w:t>
      </w:r>
      <w:del w:id="6777" w:author="OFFM" w:date="2024-04-16T10:53:00Z">
        <w:r w:rsidR="00817C00" w:rsidRPr="00F74592">
          <w:rPr>
            <w:rFonts w:ascii="Times New Roman" w:hAnsi="Times New Roman" w:cs="Times New Roman"/>
            <w:sz w:val="24"/>
            <w:szCs w:val="24"/>
          </w:rPr>
          <w:delText>, in accordance with good administrative practice and sound business judgment,</w:delText>
        </w:r>
      </w:del>
      <w:r w:rsidRPr="000D237D">
        <w:rPr>
          <w:rFonts w:ascii="Times New Roman" w:eastAsia="Times New Roman" w:hAnsi="Times New Roman" w:cs="Times New Roman"/>
          <w:sz w:val="24"/>
          <w:szCs w:val="24"/>
        </w:rPr>
        <w:t xml:space="preserve"> for the settlement of all contractual and administrative issues arising out of </w:t>
      </w:r>
      <w:del w:id="6778" w:author="OFFM" w:date="2024-04-16T10:53:00Z">
        <w:r w:rsidR="00817C00" w:rsidRPr="00F74592">
          <w:rPr>
            <w:rFonts w:ascii="Times New Roman" w:hAnsi="Times New Roman" w:cs="Times New Roman"/>
            <w:sz w:val="24"/>
            <w:szCs w:val="24"/>
          </w:rPr>
          <w:delText>procurements</w:delText>
        </w:r>
      </w:del>
      <w:ins w:id="6779" w:author="OFFM" w:date="2024-04-16T10:53:00Z">
        <w:r w:rsidRPr="000D237D">
          <w:rPr>
            <w:rFonts w:ascii="Times New Roman" w:eastAsia="Times New Roman" w:hAnsi="Times New Roman" w:cs="Times New Roman"/>
            <w:sz w:val="24"/>
            <w:szCs w:val="24"/>
          </w:rPr>
          <w:t>its procurement transactions</w:t>
        </w:r>
      </w:ins>
      <w:r w:rsidRPr="000D237D">
        <w:rPr>
          <w:rFonts w:ascii="Times New Roman" w:eastAsia="Times New Roman" w:hAnsi="Times New Roman" w:cs="Times New Roman"/>
          <w:sz w:val="24"/>
          <w:szCs w:val="24"/>
        </w:rPr>
        <w:t xml:space="preserve">. These issues include, but are not limited to, source evaluation, protests, disputes, and claims. </w:t>
      </w:r>
      <w:r w:rsidRPr="000D237D">
        <w:rPr>
          <w:rFonts w:ascii="Times New Roman" w:hAnsi="Times New Roman" w:cs="Times New Roman"/>
          <w:sz w:val="24"/>
          <w:szCs w:val="24"/>
        </w:rPr>
        <w:t xml:space="preserve">These standards do not relieve the </w:t>
      </w:r>
      <w:del w:id="6780" w:author="OFFM" w:date="2024-04-16T10:53:00Z">
        <w:r w:rsidR="00817C00" w:rsidRPr="00F74592">
          <w:rPr>
            <w:rFonts w:ascii="Times New Roman" w:hAnsi="Times New Roman" w:cs="Times New Roman"/>
            <w:sz w:val="24"/>
            <w:szCs w:val="24"/>
          </w:rPr>
          <w:delText>non-Federal entity</w:delText>
        </w:r>
      </w:del>
      <w:ins w:id="6781"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of any contractual responsibilities under its contracts. </w:t>
      </w:r>
      <w:r w:rsidRPr="000D237D">
        <w:rPr>
          <w:rFonts w:ascii="Times New Roman" w:eastAsia="Times New Roman" w:hAnsi="Times New Roman" w:cs="Times New Roman"/>
          <w:sz w:val="24"/>
          <w:szCs w:val="24"/>
        </w:rPr>
        <w:t xml:space="preserve">The Federal </w:t>
      </w:r>
      <w:del w:id="678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will not substitute its judgment for that of the </w:t>
      </w:r>
      <w:del w:id="6783" w:author="OFFM" w:date="2024-04-16T10:53:00Z">
        <w:r w:rsidR="00817C00" w:rsidRPr="00F74592">
          <w:rPr>
            <w:rFonts w:ascii="Times New Roman" w:hAnsi="Times New Roman" w:cs="Times New Roman"/>
            <w:sz w:val="24"/>
            <w:szCs w:val="24"/>
          </w:rPr>
          <w:delText>non-Federal entity</w:delText>
        </w:r>
      </w:del>
      <w:ins w:id="6784"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unless the matter is primarily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concern. </w:t>
      </w:r>
      <w:del w:id="6785" w:author="OFFM" w:date="2024-04-16T10:53:00Z">
        <w:r w:rsidR="00817C00" w:rsidRPr="00F74592">
          <w:rPr>
            <w:rFonts w:ascii="Times New Roman" w:hAnsi="Times New Roman" w:cs="Times New Roman"/>
            <w:sz w:val="24"/>
            <w:szCs w:val="24"/>
          </w:rPr>
          <w:delText>Violations</w:delText>
        </w:r>
      </w:del>
      <w:ins w:id="6786" w:author="OFFM" w:date="2024-04-16T10:53:00Z">
        <w:r w:rsidRPr="000D237D">
          <w:rPr>
            <w:rFonts w:ascii="Times New Roman" w:eastAsia="Times New Roman" w:hAnsi="Times New Roman" w:cs="Times New Roman"/>
            <w:sz w:val="24"/>
            <w:szCs w:val="24"/>
          </w:rPr>
          <w:t>The recipient or subrecipient must report violations</w:t>
        </w:r>
      </w:ins>
      <w:r w:rsidRPr="000D237D">
        <w:rPr>
          <w:rFonts w:ascii="Times New Roman" w:eastAsia="Times New Roman" w:hAnsi="Times New Roman" w:cs="Times New Roman"/>
          <w:sz w:val="24"/>
          <w:szCs w:val="24"/>
        </w:rPr>
        <w:t xml:space="preserve"> of law </w:t>
      </w:r>
      <w:del w:id="6787" w:author="OFFM" w:date="2024-04-16T10:53:00Z">
        <w:r w:rsidR="00817C00" w:rsidRPr="00F74592">
          <w:rPr>
            <w:rFonts w:ascii="Times New Roman" w:hAnsi="Times New Roman" w:cs="Times New Roman"/>
            <w:sz w:val="24"/>
            <w:szCs w:val="24"/>
          </w:rPr>
          <w:delText xml:space="preserve">will be referred </w:delText>
        </w:r>
      </w:del>
      <w:r w:rsidRPr="000D237D">
        <w:rPr>
          <w:rFonts w:ascii="Times New Roman" w:eastAsia="Times New Roman" w:hAnsi="Times New Roman" w:cs="Times New Roman"/>
          <w:sz w:val="24"/>
          <w:szCs w:val="24"/>
        </w:rPr>
        <w:t xml:space="preserve">to the </w:t>
      </w:r>
      <w:ins w:id="6788" w:author="OFFM" w:date="2024-04-16T10:53:00Z">
        <w:r w:rsidRPr="000D237D">
          <w:rPr>
            <w:rFonts w:ascii="Times New Roman" w:eastAsia="Times New Roman" w:hAnsi="Times New Roman" w:cs="Times New Roman"/>
            <w:sz w:val="24"/>
            <w:szCs w:val="24"/>
          </w:rPr>
          <w:t xml:space="preserve">Federal, State, or </w:t>
        </w:r>
      </w:ins>
      <w:r w:rsidRPr="000D237D">
        <w:rPr>
          <w:rFonts w:ascii="Times New Roman" w:eastAsia="Times New Roman" w:hAnsi="Times New Roman" w:cs="Times New Roman"/>
          <w:sz w:val="24"/>
          <w:szCs w:val="24"/>
        </w:rPr>
        <w:t>local</w:t>
      </w:r>
      <w:del w:id="6789" w:author="OFFM" w:date="2024-04-16T10:53:00Z">
        <w:r w:rsidR="00817C00" w:rsidRPr="00F74592">
          <w:rPr>
            <w:rFonts w:ascii="Times New Roman" w:hAnsi="Times New Roman" w:cs="Times New Roman"/>
            <w:sz w:val="24"/>
            <w:szCs w:val="24"/>
          </w:rPr>
          <w:delText>, state, or Federal</w:delText>
        </w:r>
      </w:del>
      <w:r w:rsidRPr="000D237D">
        <w:rPr>
          <w:rFonts w:ascii="Times New Roman" w:eastAsia="Times New Roman" w:hAnsi="Times New Roman" w:cs="Times New Roman"/>
          <w:sz w:val="24"/>
          <w:szCs w:val="24"/>
        </w:rPr>
        <w:t xml:space="preserve"> authority </w:t>
      </w:r>
      <w:del w:id="6790" w:author="OFFM" w:date="2024-04-16T10:53:00Z">
        <w:r w:rsidR="00817C00" w:rsidRPr="00F74592">
          <w:rPr>
            <w:rFonts w:ascii="Times New Roman" w:hAnsi="Times New Roman" w:cs="Times New Roman"/>
            <w:sz w:val="24"/>
            <w:szCs w:val="24"/>
          </w:rPr>
          <w:delText>having</w:delText>
        </w:r>
      </w:del>
      <w:ins w:id="6791" w:author="OFFM" w:date="2024-04-16T10:53:00Z">
        <w:r w:rsidRPr="000D237D">
          <w:rPr>
            <w:rFonts w:ascii="Times New Roman" w:eastAsia="Times New Roman" w:hAnsi="Times New Roman" w:cs="Times New Roman"/>
            <w:sz w:val="24"/>
            <w:szCs w:val="24"/>
          </w:rPr>
          <w:t>with</w:t>
        </w:r>
      </w:ins>
      <w:r w:rsidRPr="000D237D">
        <w:rPr>
          <w:rFonts w:ascii="Times New Roman" w:eastAsia="Times New Roman" w:hAnsi="Times New Roman" w:cs="Times New Roman"/>
          <w:sz w:val="24"/>
          <w:szCs w:val="24"/>
        </w:rPr>
        <w:t xml:space="preserve"> proper jurisdiction. </w:t>
      </w:r>
    </w:p>
    <w:p w14:paraId="5A1FD545" w14:textId="77777777" w:rsidR="000B5224" w:rsidRPr="000D237D" w:rsidRDefault="00F2264C" w:rsidP="000B5224">
      <w:pPr>
        <w:spacing w:after="0" w:line="480" w:lineRule="auto"/>
        <w:ind w:firstLine="720"/>
        <w:contextualSpacing/>
        <w:rPr>
          <w:ins w:id="6792" w:author="OFFM" w:date="2024-04-16T10:53:00Z"/>
          <w:rFonts w:ascii="Times New Roman" w:eastAsia="Times New Roman" w:hAnsi="Times New Roman" w:cs="Times New Roman"/>
          <w:sz w:val="24"/>
          <w:szCs w:val="24"/>
        </w:rPr>
      </w:pPr>
      <w:ins w:id="6793" w:author="OFFM" w:date="2024-04-16T10:53:00Z">
        <w:r w:rsidRPr="000D237D">
          <w:rPr>
            <w:rFonts w:ascii="Times New Roman" w:eastAsia="Times New Roman" w:hAnsi="Times New Roman" w:cs="Times New Roman"/>
            <w:sz w:val="24"/>
            <w:szCs w:val="24"/>
          </w:rPr>
          <w:t xml:space="preserve">(l) </w:t>
        </w:r>
        <w:r w:rsidRPr="000D237D">
          <w:rPr>
            <w:rFonts w:ascii="Times New Roman" w:eastAsia="Times New Roman" w:hAnsi="Times New Roman" w:cs="Times New Roman"/>
            <w:i/>
            <w:iCs/>
            <w:sz w:val="24"/>
            <w:szCs w:val="24"/>
          </w:rPr>
          <w:t xml:space="preserve">Examples of labor and employment practices. </w:t>
        </w:r>
        <w:r w:rsidRPr="000D237D">
          <w:rPr>
            <w:rFonts w:ascii="Times New Roman" w:eastAsia="Times New Roman" w:hAnsi="Times New Roman" w:cs="Times New Roman"/>
            <w:sz w:val="24"/>
            <w:szCs w:val="24"/>
          </w:rPr>
          <w:t>(1)</w:t>
        </w:r>
        <w:r w:rsidRPr="000D237D">
          <w:rPr>
            <w:rFonts w:ascii="Times New Roman" w:eastAsia="Times New Roman" w:hAnsi="Times New Roman" w:cs="Times New Roman"/>
            <w:i/>
            <w:iCs/>
            <w:sz w:val="24"/>
            <w:szCs w:val="24"/>
          </w:rPr>
          <w:t xml:space="preserve"> </w:t>
        </w:r>
        <w:r w:rsidRPr="000D237D">
          <w:rPr>
            <w:rFonts w:ascii="Times New Roman" w:eastAsia="Times New Roman" w:hAnsi="Times New Roman" w:cs="Times New Roman"/>
            <w:sz w:val="24"/>
            <w:szCs w:val="24"/>
          </w:rPr>
          <w:t xml:space="preserve">The </w:t>
        </w:r>
        <w:bookmarkStart w:id="6794" w:name="_Hlk161260336"/>
        <w:r w:rsidRPr="000D237D">
          <w:rPr>
            <w:rFonts w:ascii="Times New Roman" w:eastAsia="Times New Roman" w:hAnsi="Times New Roman" w:cs="Times New Roman"/>
            <w:sz w:val="24"/>
            <w:szCs w:val="24"/>
          </w:rPr>
          <w:t>procurement standards in this subpart do not prohibit recipients or subrecipients from</w:t>
        </w:r>
        <w:bookmarkEnd w:id="6794"/>
        <w:r w:rsidRPr="000D237D">
          <w:rPr>
            <w:rFonts w:ascii="Times New Roman" w:eastAsia="Times New Roman" w:hAnsi="Times New Roman" w:cs="Times New Roman"/>
            <w:sz w:val="24"/>
            <w:szCs w:val="24"/>
          </w:rPr>
          <w:t>:</w:t>
        </w:r>
      </w:ins>
    </w:p>
    <w:p w14:paraId="1245A564" w14:textId="77777777" w:rsidR="000B5224" w:rsidRPr="000D237D" w:rsidRDefault="00F2264C" w:rsidP="000B5224">
      <w:pPr>
        <w:spacing w:after="0" w:line="480" w:lineRule="auto"/>
        <w:ind w:firstLine="720"/>
        <w:contextualSpacing/>
        <w:rPr>
          <w:ins w:id="6795" w:author="OFFM" w:date="2024-04-16T10:53:00Z"/>
          <w:rFonts w:ascii="Times New Roman" w:eastAsia="Times New Roman" w:hAnsi="Times New Roman" w:cs="Times New Roman"/>
          <w:sz w:val="24"/>
          <w:szCs w:val="24"/>
        </w:rPr>
      </w:pPr>
      <w:ins w:id="6796" w:author="OFFM" w:date="2024-04-16T10:53:00Z">
        <w:r w:rsidRPr="000D237D">
          <w:rPr>
            <w:rFonts w:ascii="Times New Roman" w:eastAsia="Times New Roman" w:hAnsi="Times New Roman" w:cs="Times New Roman"/>
            <w:sz w:val="24"/>
            <w:szCs w:val="24"/>
          </w:rPr>
          <w:t xml:space="preserve">(i) Using Project Labor Agreements (PLAs) or similar forms of pre-hire collective bargaining agreements; </w:t>
        </w:r>
      </w:ins>
    </w:p>
    <w:p w14:paraId="14E6A155" w14:textId="77777777" w:rsidR="000B5224" w:rsidRPr="000D237D" w:rsidRDefault="00F2264C" w:rsidP="000B5224">
      <w:pPr>
        <w:spacing w:after="0" w:line="480" w:lineRule="auto"/>
        <w:ind w:firstLine="720"/>
        <w:contextualSpacing/>
        <w:rPr>
          <w:ins w:id="6797" w:author="OFFM" w:date="2024-04-16T10:53:00Z"/>
          <w:rFonts w:ascii="Times New Roman" w:eastAsia="Times New Roman" w:hAnsi="Times New Roman" w:cs="Times New Roman"/>
          <w:sz w:val="24"/>
          <w:szCs w:val="24"/>
        </w:rPr>
      </w:pPr>
      <w:ins w:id="6798" w:author="OFFM" w:date="2024-04-16T10:53:00Z">
        <w:r w:rsidRPr="000D237D">
          <w:rPr>
            <w:rFonts w:ascii="Times New Roman" w:eastAsia="Times New Roman" w:hAnsi="Times New Roman" w:cs="Times New Roman"/>
            <w:sz w:val="24"/>
            <w:szCs w:val="24"/>
          </w:rPr>
          <w:lastRenderedPageBreak/>
          <w:t xml:space="preserve">(ii) Requiring construction contractors to use hiring preferences or goals for people residing in high-poverty areas, disadvantaged communities as defined by the Justice40 Initiative (see OMB Memorandum M-21-28), or high-unemployment census tracts within a region no smaller than the county where a federally funded construction project is located. The hiring preferences or goals should be consistent with the policies and procedures of the recipient or subrecipient, and must not prohibit interstate hiring; </w:t>
        </w:r>
      </w:ins>
    </w:p>
    <w:p w14:paraId="6EC7EF9A" w14:textId="77777777" w:rsidR="000B5224" w:rsidRPr="000D237D" w:rsidRDefault="00F2264C" w:rsidP="000B5224">
      <w:pPr>
        <w:spacing w:after="0" w:line="480" w:lineRule="auto"/>
        <w:ind w:firstLine="720"/>
        <w:contextualSpacing/>
        <w:rPr>
          <w:ins w:id="6799" w:author="OFFM" w:date="2024-04-16T10:53:00Z"/>
          <w:rFonts w:ascii="Times New Roman" w:eastAsia="Times New Roman" w:hAnsi="Times New Roman" w:cs="Times New Roman"/>
          <w:sz w:val="24"/>
          <w:szCs w:val="24"/>
        </w:rPr>
      </w:pPr>
      <w:ins w:id="6800" w:author="OFFM" w:date="2024-04-16T10:53:00Z">
        <w:r w:rsidRPr="000D237D">
          <w:rPr>
            <w:rFonts w:ascii="Times New Roman" w:eastAsia="Times New Roman" w:hAnsi="Times New Roman" w:cs="Times New Roman"/>
            <w:sz w:val="24"/>
            <w:szCs w:val="24"/>
          </w:rPr>
          <w:t xml:space="preserve">(iii) </w:t>
        </w:r>
        <w:bookmarkStart w:id="6801" w:name="_Hlk162878814"/>
        <w:r w:rsidRPr="000D237D">
          <w:rPr>
            <w:rFonts w:ascii="Times New Roman" w:eastAsia="Times New Roman" w:hAnsi="Times New Roman" w:cs="Times New Roman"/>
            <w:sz w:val="24"/>
            <w:szCs w:val="24"/>
          </w:rPr>
          <w:t xml:space="preserve">Requiring a contractor to use hiring preferences or goals for individuals with barriers to employment (as defined in section 3 of the Workforce Innovation and Opportunity Act (29 U.S.C. 3102(24)), including women and people from underserved communities as defined by Executive Order </w:t>
        </w:r>
        <w:r w:rsidRPr="00CE74B7">
          <w:rPr>
            <w:rFonts w:ascii="Times New Roman" w:eastAsia="Times New Roman" w:hAnsi="Times New Roman" w:cs="Times New Roman"/>
            <w:sz w:val="24"/>
            <w:szCs w:val="24"/>
          </w:rPr>
          <w:t>14091</w:t>
        </w:r>
        <w:r w:rsidRPr="000D237D">
          <w:rPr>
            <w:rFonts w:ascii="Times New Roman" w:eastAsia="Times New Roman" w:hAnsi="Times New Roman" w:cs="Times New Roman"/>
            <w:sz w:val="24"/>
            <w:szCs w:val="24"/>
          </w:rPr>
          <w:t xml:space="preserve">; </w:t>
        </w:r>
        <w:bookmarkEnd w:id="6801"/>
      </w:ins>
    </w:p>
    <w:p w14:paraId="073FC9DB" w14:textId="77777777" w:rsidR="000B5224" w:rsidRPr="000D237D" w:rsidRDefault="00F2264C" w:rsidP="000B5224">
      <w:pPr>
        <w:spacing w:after="0" w:line="480" w:lineRule="auto"/>
        <w:ind w:firstLine="720"/>
        <w:contextualSpacing/>
        <w:rPr>
          <w:ins w:id="6802" w:author="OFFM" w:date="2024-04-16T10:53:00Z"/>
          <w:rFonts w:ascii="Times New Roman" w:eastAsia="Times New Roman" w:hAnsi="Times New Roman" w:cs="Times New Roman"/>
          <w:sz w:val="24"/>
          <w:szCs w:val="24"/>
        </w:rPr>
      </w:pPr>
      <w:ins w:id="6803" w:author="OFFM" w:date="2024-04-16T10:53:00Z">
        <w:r w:rsidRPr="000D237D">
          <w:rPr>
            <w:rFonts w:ascii="Times New Roman" w:eastAsia="Times New Roman" w:hAnsi="Times New Roman" w:cs="Times New Roman"/>
            <w:sz w:val="24"/>
            <w:szCs w:val="24"/>
          </w:rPr>
          <w:t>(iv) Using agreements intended to ensure uninterrupted delivery of services; using agreements intended to ensure community benefits; or</w:t>
        </w:r>
      </w:ins>
    </w:p>
    <w:p w14:paraId="352F810B" w14:textId="77777777" w:rsidR="000B5224" w:rsidRPr="000D237D" w:rsidRDefault="00F2264C" w:rsidP="000B5224">
      <w:pPr>
        <w:spacing w:after="0" w:line="480" w:lineRule="auto"/>
        <w:ind w:firstLine="720"/>
        <w:contextualSpacing/>
        <w:rPr>
          <w:ins w:id="6804" w:author="OFFM" w:date="2024-04-16T10:53:00Z"/>
          <w:rFonts w:ascii="Times New Roman" w:eastAsia="Times New Roman" w:hAnsi="Times New Roman" w:cs="Times New Roman"/>
          <w:sz w:val="24"/>
          <w:szCs w:val="24"/>
        </w:rPr>
      </w:pPr>
      <w:ins w:id="6805" w:author="OFFM" w:date="2024-04-16T10:53:00Z">
        <w:r w:rsidRPr="000D237D">
          <w:rPr>
            <w:rFonts w:ascii="Times New Roman" w:eastAsia="Times New Roman" w:hAnsi="Times New Roman" w:cs="Times New Roman"/>
            <w:sz w:val="24"/>
            <w:szCs w:val="24"/>
          </w:rPr>
          <w:t xml:space="preserve">(v) Offering employees of a predecessor contractor rights of first refusal under a new contract. </w:t>
        </w:r>
      </w:ins>
    </w:p>
    <w:p w14:paraId="7A765C75" w14:textId="77777777" w:rsidR="000B5224" w:rsidRPr="000D237D" w:rsidRDefault="00F2264C" w:rsidP="000B5224">
      <w:pPr>
        <w:spacing w:after="0" w:line="480" w:lineRule="auto"/>
        <w:ind w:firstLine="720"/>
        <w:contextualSpacing/>
        <w:rPr>
          <w:ins w:id="6806" w:author="OFFM" w:date="2024-04-16T10:53:00Z"/>
          <w:rFonts w:ascii="Times New Roman" w:eastAsia="Times New Roman" w:hAnsi="Times New Roman" w:cs="Times New Roman"/>
          <w:sz w:val="24"/>
          <w:szCs w:val="24"/>
        </w:rPr>
      </w:pPr>
      <w:ins w:id="6807" w:author="OFFM" w:date="2024-04-16T10:53:00Z">
        <w:r w:rsidRPr="000D237D">
          <w:rPr>
            <w:rFonts w:ascii="Times New Roman" w:eastAsia="Times New Roman" w:hAnsi="Times New Roman" w:cs="Times New Roman"/>
            <w:sz w:val="24"/>
            <w:szCs w:val="24"/>
          </w:rPr>
          <w:t xml:space="preserve">(2) Recipients and subrecipients may use the practices listed in paragraph (1) if consistent with the U.S. Constitution, applicable Federal statutes and regulations, </w:t>
        </w:r>
        <w:bookmarkStart w:id="6808" w:name="_Hlk161259645"/>
        <w:r w:rsidRPr="000D237D">
          <w:rPr>
            <w:rFonts w:ascii="Times New Roman" w:eastAsia="Times New Roman" w:hAnsi="Times New Roman" w:cs="Times New Roman"/>
            <w:sz w:val="24"/>
            <w:szCs w:val="24"/>
          </w:rPr>
          <w:t>the objectives and purposes of the applicable Federal financial assistance program</w:t>
        </w:r>
        <w:bookmarkEnd w:id="6808"/>
        <w:r w:rsidRPr="000D237D">
          <w:rPr>
            <w:rFonts w:ascii="Times New Roman" w:eastAsia="Times New Roman" w:hAnsi="Times New Roman" w:cs="Times New Roman"/>
            <w:sz w:val="24"/>
            <w:szCs w:val="24"/>
          </w:rPr>
          <w:t>, and other requirements of this part.</w:t>
        </w:r>
      </w:ins>
    </w:p>
    <w:bookmarkEnd w:id="6623"/>
    <w:bookmarkEnd w:id="6705"/>
    <w:p w14:paraId="29C5F010"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200.319 Competition.</w:t>
      </w:r>
    </w:p>
    <w:p w14:paraId="29975D85" w14:textId="0B57BE8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All procurement transactions </w:t>
      </w:r>
      <w:del w:id="6809" w:author="OFFM" w:date="2024-04-16T10:53:00Z">
        <w:r w:rsidR="00817C00" w:rsidRPr="00F74592">
          <w:rPr>
            <w:rFonts w:ascii="Times New Roman" w:hAnsi="Times New Roman" w:cs="Times New Roman"/>
            <w:sz w:val="24"/>
            <w:szCs w:val="24"/>
          </w:rPr>
          <w:delText xml:space="preserve">for the acquisition of property or services required </w:delText>
        </w:r>
      </w:del>
      <w:r w:rsidRPr="000D237D">
        <w:rPr>
          <w:rFonts w:ascii="Times New Roman" w:eastAsia="Times New Roman" w:hAnsi="Times New Roman" w:cs="Times New Roman"/>
          <w:sz w:val="24"/>
          <w:szCs w:val="24"/>
        </w:rPr>
        <w:t xml:space="preserve">under </w:t>
      </w:r>
      <w:del w:id="6810" w:author="OFFM" w:date="2024-04-16T10:53:00Z">
        <w:r w:rsidR="00817C00" w:rsidRPr="00F74592">
          <w:rPr>
            <w:rFonts w:ascii="Times New Roman" w:hAnsi="Times New Roman" w:cs="Times New Roman"/>
            <w:sz w:val="24"/>
            <w:szCs w:val="24"/>
          </w:rPr>
          <w:delText>a</w:delText>
        </w:r>
      </w:del>
      <w:ins w:id="6811"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must be conducted in a manner </w:t>
      </w:r>
      <w:del w:id="6812" w:author="OFFM" w:date="2024-04-16T10:53:00Z">
        <w:r w:rsidR="00817C00" w:rsidRPr="00F74592">
          <w:rPr>
            <w:rFonts w:ascii="Times New Roman" w:hAnsi="Times New Roman" w:cs="Times New Roman"/>
            <w:sz w:val="24"/>
            <w:szCs w:val="24"/>
          </w:rPr>
          <w:delText>providing</w:delText>
        </w:r>
      </w:del>
      <w:ins w:id="6813" w:author="OFFM" w:date="2024-04-16T10:53:00Z">
        <w:r w:rsidRPr="000D237D">
          <w:rPr>
            <w:rFonts w:ascii="Times New Roman" w:eastAsia="Times New Roman" w:hAnsi="Times New Roman" w:cs="Times New Roman"/>
            <w:sz w:val="24"/>
            <w:szCs w:val="24"/>
          </w:rPr>
          <w:t>that provides</w:t>
        </w:r>
      </w:ins>
      <w:r w:rsidRPr="000D237D">
        <w:rPr>
          <w:rFonts w:ascii="Times New Roman" w:eastAsia="Times New Roman" w:hAnsi="Times New Roman" w:cs="Times New Roman"/>
          <w:sz w:val="24"/>
          <w:szCs w:val="24"/>
        </w:rPr>
        <w:t xml:space="preserve"> full and open competition </w:t>
      </w:r>
      <w:ins w:id="6814" w:author="OFFM" w:date="2024-04-16T10:53:00Z">
        <w:r w:rsidRPr="000D237D">
          <w:rPr>
            <w:rFonts w:ascii="Times New Roman" w:eastAsia="Times New Roman" w:hAnsi="Times New Roman" w:cs="Times New Roman"/>
            <w:sz w:val="24"/>
            <w:szCs w:val="24"/>
          </w:rPr>
          <w:t xml:space="preserve">and is </w:t>
        </w:r>
      </w:ins>
      <w:r w:rsidRPr="000D237D">
        <w:rPr>
          <w:rFonts w:ascii="Times New Roman" w:eastAsia="Times New Roman" w:hAnsi="Times New Roman" w:cs="Times New Roman"/>
          <w:sz w:val="24"/>
          <w:szCs w:val="24"/>
        </w:rPr>
        <w:t xml:space="preserve">consistent with the standards of this section and § 200.320. </w:t>
      </w:r>
    </w:p>
    <w:p w14:paraId="2EEB8AA3" w14:textId="1CD4531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del w:id="6815" w:author="OFFM" w:date="2024-04-16T10:53:00Z">
        <w:r w:rsidR="00817C00" w:rsidRPr="00F74592">
          <w:rPr>
            <w:rFonts w:ascii="Times New Roman" w:hAnsi="Times New Roman" w:cs="Times New Roman"/>
            <w:sz w:val="24"/>
            <w:szCs w:val="24"/>
          </w:rPr>
          <w:delText>In order to</w:delText>
        </w:r>
      </w:del>
      <w:ins w:id="6816" w:author="OFFM" w:date="2024-04-16T10:53:00Z">
        <w:r w:rsidRPr="000D237D">
          <w:rPr>
            <w:rFonts w:ascii="Times New Roman" w:eastAsia="Times New Roman" w:hAnsi="Times New Roman" w:cs="Times New Roman"/>
            <w:sz w:val="24"/>
            <w:szCs w:val="24"/>
          </w:rPr>
          <w:t>To</w:t>
        </w:r>
      </w:ins>
      <w:r w:rsidRPr="000D237D">
        <w:rPr>
          <w:rFonts w:ascii="Times New Roman" w:eastAsia="Times New Roman" w:hAnsi="Times New Roman" w:cs="Times New Roman"/>
          <w:sz w:val="24"/>
          <w:szCs w:val="24"/>
        </w:rPr>
        <w:t xml:space="preserve"> ensure objective contractor performance and eliminate unfair competitive advantage, contractors that develop or draft specifications, requirements, statements of work, or invitations for bids </w:t>
      </w:r>
      <w:del w:id="6817" w:author="OFFM" w:date="2024-04-16T10:53:00Z">
        <w:r w:rsidR="00817C00" w:rsidRPr="00F74592">
          <w:rPr>
            <w:rFonts w:ascii="Times New Roman" w:hAnsi="Times New Roman" w:cs="Times New Roman"/>
            <w:sz w:val="24"/>
            <w:szCs w:val="24"/>
          </w:rPr>
          <w:delText xml:space="preserve">or requests for proposals </w:delText>
        </w:r>
      </w:del>
      <w:r w:rsidRPr="000D237D">
        <w:rPr>
          <w:rFonts w:ascii="Times New Roman" w:eastAsia="Times New Roman" w:hAnsi="Times New Roman" w:cs="Times New Roman"/>
          <w:sz w:val="24"/>
          <w:szCs w:val="24"/>
        </w:rPr>
        <w:t xml:space="preserve">must be excluded from competing </w:t>
      </w:r>
      <w:del w:id="6818" w:author="OFFM" w:date="2024-04-16T10:53:00Z">
        <w:r w:rsidR="00817C00" w:rsidRPr="00F74592">
          <w:rPr>
            <w:rFonts w:ascii="Times New Roman" w:hAnsi="Times New Roman" w:cs="Times New Roman"/>
            <w:sz w:val="24"/>
            <w:szCs w:val="24"/>
          </w:rPr>
          <w:delText xml:space="preserve">for </w:delText>
        </w:r>
        <w:r w:rsidR="00817C00" w:rsidRPr="00F74592">
          <w:rPr>
            <w:rFonts w:ascii="Times New Roman" w:hAnsi="Times New Roman" w:cs="Times New Roman"/>
            <w:sz w:val="24"/>
            <w:szCs w:val="24"/>
          </w:rPr>
          <w:lastRenderedPageBreak/>
          <w:delText>such</w:delText>
        </w:r>
      </w:del>
      <w:ins w:id="6819" w:author="OFFM" w:date="2024-04-16T10:53:00Z">
        <w:r w:rsidRPr="000D237D">
          <w:rPr>
            <w:rFonts w:ascii="Times New Roman" w:eastAsia="Times New Roman" w:hAnsi="Times New Roman" w:cs="Times New Roman"/>
            <w:sz w:val="24"/>
            <w:szCs w:val="24"/>
          </w:rPr>
          <w:t>on those</w:t>
        </w:r>
      </w:ins>
      <w:r w:rsidRPr="000D237D">
        <w:rPr>
          <w:rFonts w:ascii="Times New Roman" w:eastAsia="Times New Roman" w:hAnsi="Times New Roman" w:cs="Times New Roman"/>
          <w:sz w:val="24"/>
          <w:szCs w:val="24"/>
        </w:rPr>
        <w:t xml:space="preserve"> procurements.</w:t>
      </w:r>
      <w:del w:id="6820" w:author="OFFM" w:date="2024-04-16T10:53:00Z">
        <w:r w:rsidR="00817C00" w:rsidRPr="00F74592">
          <w:rPr>
            <w:rFonts w:ascii="Times New Roman" w:hAnsi="Times New Roman" w:cs="Times New Roman"/>
            <w:sz w:val="24"/>
            <w:szCs w:val="24"/>
          </w:rPr>
          <w:delText xml:space="preserve"> Some of the situations considered to be restrictive of competition include but are not limited to:</w:delText>
        </w:r>
      </w:del>
      <w:r w:rsidRPr="000D237D">
        <w:rPr>
          <w:rFonts w:ascii="Times New Roman" w:eastAsia="Times New Roman" w:hAnsi="Times New Roman" w:cs="Times New Roman"/>
          <w:sz w:val="24"/>
          <w:szCs w:val="24"/>
        </w:rPr>
        <w:t xml:space="preserve"> </w:t>
      </w:r>
    </w:p>
    <w:p w14:paraId="1D326875" w14:textId="77777777" w:rsidR="000B5224" w:rsidRPr="000D237D" w:rsidRDefault="00F2264C" w:rsidP="000B5224">
      <w:pPr>
        <w:spacing w:after="0" w:line="480" w:lineRule="auto"/>
        <w:ind w:firstLine="720"/>
        <w:contextualSpacing/>
        <w:rPr>
          <w:ins w:id="6821" w:author="OFFM" w:date="2024-04-16T10:53:00Z"/>
          <w:rFonts w:ascii="Times New Roman" w:eastAsia="Times New Roman" w:hAnsi="Times New Roman" w:cs="Times New Roman"/>
          <w:sz w:val="24"/>
          <w:szCs w:val="24"/>
        </w:rPr>
      </w:pPr>
      <w:ins w:id="6822" w:author="OFFM" w:date="2024-04-16T10:53:00Z">
        <w:r w:rsidRPr="000D237D">
          <w:rPr>
            <w:rFonts w:ascii="Times New Roman" w:eastAsia="Times New Roman" w:hAnsi="Times New Roman" w:cs="Times New Roman"/>
            <w:sz w:val="24"/>
            <w:szCs w:val="24"/>
          </w:rPr>
          <w:t xml:space="preserve">(c) Examples of situations that may restrict competition include, but are not limited to: </w:t>
        </w:r>
      </w:ins>
    </w:p>
    <w:p w14:paraId="31DE10CB" w14:textId="18838CA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Placing unreasonable requirements on firms </w:t>
      </w:r>
      <w:del w:id="6823" w:author="OFFM" w:date="2024-04-16T10:53:00Z">
        <w:r w:rsidR="00817C00" w:rsidRPr="00F74592">
          <w:rPr>
            <w:rFonts w:ascii="Times New Roman" w:hAnsi="Times New Roman" w:cs="Times New Roman"/>
            <w:sz w:val="24"/>
            <w:szCs w:val="24"/>
          </w:rPr>
          <w:delText xml:space="preserve">in order </w:delText>
        </w:r>
      </w:del>
      <w:r w:rsidRPr="000D237D">
        <w:rPr>
          <w:rFonts w:ascii="Times New Roman" w:eastAsia="Times New Roman" w:hAnsi="Times New Roman" w:cs="Times New Roman"/>
          <w:sz w:val="24"/>
          <w:szCs w:val="24"/>
        </w:rPr>
        <w:t xml:space="preserve">for them to qualify to do business; </w:t>
      </w:r>
    </w:p>
    <w:p w14:paraId="2F370FBE"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Requiring unnecessary experience and excessive bonding; </w:t>
      </w:r>
    </w:p>
    <w:p w14:paraId="6E63B740"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Noncompetitive pricing practices between firms or between affiliated companies; </w:t>
      </w:r>
    </w:p>
    <w:p w14:paraId="0279FA2E"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Noncompetitive contracts to consultants that are on retainer contracts; </w:t>
      </w:r>
    </w:p>
    <w:p w14:paraId="1C7F67CB"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Organizational conflicts of interest; </w:t>
      </w:r>
    </w:p>
    <w:p w14:paraId="5EBD8940"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(6) Specifying only a “brand name” product instead of allowing “an equal” product to be offered and describing the performance or other relevant requirements of the procurement; and </w:t>
      </w:r>
    </w:p>
    <w:p w14:paraId="28473711"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(7) Any arbitrary action in the procurement process. </w:t>
      </w:r>
    </w:p>
    <w:p w14:paraId="09B744C6" w14:textId="77777777" w:rsidR="00817C00" w:rsidRPr="00F74592" w:rsidRDefault="00817C00" w:rsidP="000E1D22">
      <w:pPr>
        <w:spacing w:after="0" w:line="480" w:lineRule="auto"/>
        <w:ind w:firstLine="720"/>
        <w:contextualSpacing/>
        <w:rPr>
          <w:del w:id="6824" w:author="OFFM" w:date="2024-04-16T10:53:00Z"/>
          <w:rFonts w:ascii="Times New Roman" w:hAnsi="Times New Roman" w:cs="Times New Roman"/>
          <w:sz w:val="24"/>
          <w:szCs w:val="24"/>
        </w:rPr>
      </w:pPr>
      <w:del w:id="6825" w:author="OFFM" w:date="2024-04-16T10:53:00Z">
        <w:r w:rsidRPr="00F74592">
          <w:rPr>
            <w:rFonts w:ascii="Times New Roman" w:hAnsi="Times New Roman" w:cs="Times New Roman"/>
            <w:sz w:val="24"/>
            <w:szCs w:val="24"/>
          </w:rPr>
          <w:delText xml:space="preserve">(c) The non-Federal entity must conduct procurements in a manner that prohibits the use of statutorily or administratively imposed state, local, or tribal geographical preferences in the evaluation of bids or proposals, except in those cases where applicable Federal statutes expressly mandate or encourage geographic preference. Nothing in this section preempts state licensing laws. When contracting for architectural and engineering (A/E) services, geographic location may be a selection criterion provided its application leaves an appropriate number of qualified firms, given the nature and size of the project, to compete for the contract. </w:delText>
        </w:r>
      </w:del>
    </w:p>
    <w:p w14:paraId="4F184058" w14:textId="56D6278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The </w:t>
      </w:r>
      <w:del w:id="6826" w:author="OFFM" w:date="2024-04-16T10:53:00Z">
        <w:r w:rsidR="00817C00" w:rsidRPr="00F74592">
          <w:rPr>
            <w:rFonts w:ascii="Times New Roman" w:hAnsi="Times New Roman" w:cs="Times New Roman"/>
            <w:sz w:val="24"/>
            <w:szCs w:val="24"/>
          </w:rPr>
          <w:delText>non-Federal entity</w:delText>
        </w:r>
      </w:del>
      <w:ins w:id="6827"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have written procedures for procurement transactions. These procedures must ensure that all solicitations: </w:t>
      </w:r>
    </w:p>
    <w:p w14:paraId="70696082" w14:textId="70B88BA9" w:rsidR="000B5224" w:rsidRPr="000D237D" w:rsidRDefault="00817C00" w:rsidP="000B5224">
      <w:pPr>
        <w:spacing w:after="0" w:line="480" w:lineRule="auto"/>
        <w:ind w:firstLine="720"/>
        <w:contextualSpacing/>
        <w:rPr>
          <w:ins w:id="6828" w:author="OFFM" w:date="2024-04-16T10:53:00Z"/>
          <w:rFonts w:ascii="Times New Roman" w:eastAsia="Times New Roman" w:hAnsi="Times New Roman" w:cs="Times New Roman"/>
          <w:sz w:val="24"/>
          <w:szCs w:val="24"/>
        </w:rPr>
      </w:pPr>
      <w:del w:id="6829" w:author="OFFM" w:date="2024-04-16T10:53:00Z">
        <w:r w:rsidRPr="00F74592">
          <w:rPr>
            <w:rFonts w:ascii="Times New Roman" w:hAnsi="Times New Roman" w:cs="Times New Roman"/>
            <w:sz w:val="24"/>
            <w:szCs w:val="24"/>
          </w:rPr>
          <w:delText>(1</w:delText>
        </w:r>
      </w:del>
      <w:ins w:id="6830" w:author="OFFM" w:date="2024-04-16T10:53:00Z">
        <w:r w:rsidR="00F2264C" w:rsidRPr="000D237D">
          <w:rPr>
            <w:rFonts w:ascii="Times New Roman" w:eastAsia="Times New Roman" w:hAnsi="Times New Roman" w:cs="Times New Roman"/>
            <w:sz w:val="24"/>
            <w:szCs w:val="24"/>
          </w:rPr>
          <w:t>(1) Are made in accordance with § 200.319(b);</w:t>
        </w:r>
      </w:ins>
    </w:p>
    <w:p w14:paraId="15A854B0" w14:textId="4EFA916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6831" w:author="OFFM" w:date="2024-04-16T10:53:00Z">
        <w:r w:rsidRPr="000D237D">
          <w:rPr>
            <w:rFonts w:ascii="Times New Roman" w:eastAsia="Times New Roman" w:hAnsi="Times New Roman" w:cs="Times New Roman"/>
            <w:sz w:val="24"/>
            <w:szCs w:val="24"/>
          </w:rPr>
          <w:t>(2</w:t>
        </w:r>
      </w:ins>
      <w:r w:rsidRPr="000D237D">
        <w:rPr>
          <w:rFonts w:ascii="Times New Roman" w:eastAsia="Times New Roman" w:hAnsi="Times New Roman" w:cs="Times New Roman"/>
          <w:sz w:val="24"/>
          <w:szCs w:val="24"/>
        </w:rPr>
        <w:t xml:space="preserve">) Incorporate a clear and accurate description of the technical requirements for the </w:t>
      </w:r>
      <w:del w:id="6832" w:author="OFFM" w:date="2024-04-16T10:53:00Z">
        <w:r w:rsidR="00817C00" w:rsidRPr="00F74592">
          <w:rPr>
            <w:rFonts w:ascii="Times New Roman" w:hAnsi="Times New Roman" w:cs="Times New Roman"/>
            <w:sz w:val="24"/>
            <w:szCs w:val="24"/>
          </w:rPr>
          <w:delText>material, product</w:delText>
        </w:r>
      </w:del>
      <w:ins w:id="6833" w:author="OFFM" w:date="2024-04-16T10:53:00Z">
        <w:r w:rsidRPr="000D237D">
          <w:rPr>
            <w:rFonts w:ascii="Times New Roman" w:eastAsia="Times New Roman" w:hAnsi="Times New Roman" w:cs="Times New Roman"/>
            <w:sz w:val="24"/>
            <w:szCs w:val="24"/>
          </w:rPr>
          <w:t>property, equipment</w:t>
        </w:r>
      </w:ins>
      <w:r w:rsidRPr="000D237D">
        <w:rPr>
          <w:rFonts w:ascii="Times New Roman" w:eastAsia="Times New Roman" w:hAnsi="Times New Roman" w:cs="Times New Roman"/>
          <w:sz w:val="24"/>
          <w:szCs w:val="24"/>
        </w:rPr>
        <w:t xml:space="preserve">, or service </w:t>
      </w:r>
      <w:del w:id="6834" w:author="OFFM" w:date="2024-04-16T10:53:00Z">
        <w:r w:rsidR="00817C00" w:rsidRPr="00F74592">
          <w:rPr>
            <w:rFonts w:ascii="Times New Roman" w:hAnsi="Times New Roman" w:cs="Times New Roman"/>
            <w:sz w:val="24"/>
            <w:szCs w:val="24"/>
          </w:rPr>
          <w:delText>to be</w:delText>
        </w:r>
      </w:del>
      <w:ins w:id="6835" w:author="OFFM" w:date="2024-04-16T10:53:00Z">
        <w:r w:rsidRPr="000D237D">
          <w:rPr>
            <w:rFonts w:ascii="Times New Roman" w:eastAsia="Times New Roman" w:hAnsi="Times New Roman" w:cs="Times New Roman"/>
            <w:sz w:val="24"/>
            <w:szCs w:val="24"/>
          </w:rPr>
          <w:t>being</w:t>
        </w:r>
      </w:ins>
      <w:r w:rsidRPr="000D237D">
        <w:rPr>
          <w:rFonts w:ascii="Times New Roman" w:eastAsia="Times New Roman" w:hAnsi="Times New Roman" w:cs="Times New Roman"/>
          <w:sz w:val="24"/>
          <w:szCs w:val="24"/>
        </w:rPr>
        <w:t xml:space="preserve"> procured. </w:t>
      </w:r>
      <w:del w:id="6836" w:author="OFFM" w:date="2024-04-16T10:53:00Z">
        <w:r w:rsidR="00817C00" w:rsidRPr="00F74592">
          <w:rPr>
            <w:rFonts w:ascii="Times New Roman" w:hAnsi="Times New Roman" w:cs="Times New Roman"/>
            <w:sz w:val="24"/>
            <w:szCs w:val="24"/>
          </w:rPr>
          <w:delText xml:space="preserve">Such description must not, in competitive procurements, contain features which unduly restrict competition. </w:delText>
        </w:r>
      </w:del>
      <w:r w:rsidRPr="000D237D">
        <w:rPr>
          <w:rFonts w:ascii="Times New Roman" w:eastAsia="Times New Roman" w:hAnsi="Times New Roman" w:cs="Times New Roman"/>
          <w:sz w:val="24"/>
          <w:szCs w:val="24"/>
        </w:rPr>
        <w:t xml:space="preserve">The description </w:t>
      </w:r>
      <w:r w:rsidRPr="000D237D">
        <w:rPr>
          <w:rFonts w:ascii="Times New Roman" w:eastAsia="Times New Roman" w:hAnsi="Times New Roman" w:cs="Times New Roman"/>
          <w:sz w:val="24"/>
          <w:szCs w:val="24"/>
        </w:rPr>
        <w:lastRenderedPageBreak/>
        <w:t xml:space="preserve">may include a statement of the qualitative nature of the </w:t>
      </w:r>
      <w:del w:id="6837" w:author="OFFM" w:date="2024-04-16T10:53:00Z">
        <w:r w:rsidR="00817C00" w:rsidRPr="00F74592">
          <w:rPr>
            <w:rFonts w:ascii="Times New Roman" w:hAnsi="Times New Roman" w:cs="Times New Roman"/>
            <w:sz w:val="24"/>
            <w:szCs w:val="24"/>
          </w:rPr>
          <w:delText>material, product</w:delText>
        </w:r>
      </w:del>
      <w:ins w:id="6838" w:author="OFFM" w:date="2024-04-16T10:53:00Z">
        <w:r w:rsidRPr="000D237D">
          <w:rPr>
            <w:rFonts w:ascii="Times New Roman" w:eastAsia="Times New Roman" w:hAnsi="Times New Roman" w:cs="Times New Roman"/>
            <w:sz w:val="24"/>
            <w:szCs w:val="24"/>
          </w:rPr>
          <w:t>property, equipment,</w:t>
        </w:r>
      </w:ins>
      <w:r w:rsidRPr="000D237D">
        <w:rPr>
          <w:rFonts w:ascii="Times New Roman" w:eastAsia="Times New Roman" w:hAnsi="Times New Roman" w:cs="Times New Roman"/>
          <w:sz w:val="24"/>
          <w:szCs w:val="24"/>
        </w:rPr>
        <w:t xml:space="preserve"> or service to be procured</w:t>
      </w:r>
      <w:del w:id="6839" w:author="OFFM" w:date="2024-04-16T10:53:00Z">
        <w:r w:rsidR="00817C00" w:rsidRPr="00F74592">
          <w:rPr>
            <w:rFonts w:ascii="Times New Roman" w:hAnsi="Times New Roman" w:cs="Times New Roman"/>
            <w:sz w:val="24"/>
            <w:szCs w:val="24"/>
          </w:rPr>
          <w:delText xml:space="preserve"> and, when</w:delText>
        </w:r>
      </w:del>
      <w:ins w:id="6840" w:author="OFFM" w:date="2024-04-16T10:53:00Z">
        <w:r w:rsidRPr="000D237D">
          <w:rPr>
            <w:rFonts w:ascii="Times New Roman" w:eastAsia="Times New Roman" w:hAnsi="Times New Roman" w:cs="Times New Roman"/>
            <w:sz w:val="24"/>
            <w:szCs w:val="24"/>
          </w:rPr>
          <w:t>. When</w:t>
        </w:r>
      </w:ins>
      <w:r w:rsidRPr="000D237D">
        <w:rPr>
          <w:rFonts w:ascii="Times New Roman" w:eastAsia="Times New Roman" w:hAnsi="Times New Roman" w:cs="Times New Roman"/>
          <w:sz w:val="24"/>
          <w:szCs w:val="24"/>
        </w:rPr>
        <w:t xml:space="preserve"> necessary, </w:t>
      </w:r>
      <w:ins w:id="6841" w:author="OFFM" w:date="2024-04-16T10:53:00Z">
        <w:r w:rsidRPr="000D237D">
          <w:rPr>
            <w:rFonts w:ascii="Times New Roman" w:eastAsia="Times New Roman" w:hAnsi="Times New Roman" w:cs="Times New Roman"/>
            <w:sz w:val="24"/>
            <w:szCs w:val="24"/>
          </w:rPr>
          <w:t xml:space="preserve">the description </w:t>
        </w:r>
      </w:ins>
      <w:r w:rsidRPr="000D237D">
        <w:rPr>
          <w:rFonts w:ascii="Times New Roman" w:eastAsia="Times New Roman" w:hAnsi="Times New Roman" w:cs="Times New Roman"/>
          <w:sz w:val="24"/>
          <w:szCs w:val="24"/>
        </w:rPr>
        <w:t xml:space="preserve">must </w:t>
      </w:r>
      <w:del w:id="6842" w:author="OFFM" w:date="2024-04-16T10:53:00Z">
        <w:r w:rsidR="00817C00" w:rsidRPr="00F74592">
          <w:rPr>
            <w:rFonts w:ascii="Times New Roman" w:hAnsi="Times New Roman" w:cs="Times New Roman"/>
            <w:sz w:val="24"/>
            <w:szCs w:val="24"/>
          </w:rPr>
          <w:delText>set forth those</w:delText>
        </w:r>
      </w:del>
      <w:ins w:id="6843" w:author="OFFM" w:date="2024-04-16T10:53:00Z">
        <w:r w:rsidRPr="000D237D">
          <w:rPr>
            <w:rFonts w:ascii="Times New Roman" w:eastAsia="Times New Roman" w:hAnsi="Times New Roman" w:cs="Times New Roman"/>
            <w:sz w:val="24"/>
            <w:szCs w:val="24"/>
          </w:rPr>
          <w:t>provide</w:t>
        </w:r>
      </w:ins>
      <w:r w:rsidRPr="000D237D">
        <w:rPr>
          <w:rFonts w:ascii="Times New Roman" w:eastAsia="Times New Roman" w:hAnsi="Times New Roman" w:cs="Times New Roman"/>
          <w:sz w:val="24"/>
          <w:szCs w:val="24"/>
        </w:rPr>
        <w:t xml:space="preserve"> minimum essential characteristics and standards to which </w:t>
      </w:r>
      <w:del w:id="6844" w:author="OFFM" w:date="2024-04-16T10:53:00Z">
        <w:r w:rsidR="00817C00" w:rsidRPr="00F74592">
          <w:rPr>
            <w:rFonts w:ascii="Times New Roman" w:hAnsi="Times New Roman" w:cs="Times New Roman"/>
            <w:sz w:val="24"/>
            <w:szCs w:val="24"/>
          </w:rPr>
          <w:delText>it</w:delText>
        </w:r>
      </w:del>
      <w:ins w:id="6845" w:author="OFFM" w:date="2024-04-16T10:53:00Z">
        <w:r w:rsidRPr="000D237D">
          <w:rPr>
            <w:rFonts w:ascii="Times New Roman" w:eastAsia="Times New Roman" w:hAnsi="Times New Roman" w:cs="Times New Roman"/>
            <w:sz w:val="24"/>
            <w:szCs w:val="24"/>
          </w:rPr>
          <w:t>the property, equipment, or service</w:t>
        </w:r>
      </w:ins>
      <w:r w:rsidRPr="000D237D">
        <w:rPr>
          <w:rFonts w:ascii="Times New Roman" w:eastAsia="Times New Roman" w:hAnsi="Times New Roman" w:cs="Times New Roman"/>
          <w:sz w:val="24"/>
          <w:szCs w:val="24"/>
        </w:rPr>
        <w:t xml:space="preserve"> must conform</w:t>
      </w:r>
      <w:del w:id="6846" w:author="OFFM" w:date="2024-04-16T10:53:00Z">
        <w:r w:rsidR="00817C00" w:rsidRPr="00F74592">
          <w:rPr>
            <w:rFonts w:ascii="Times New Roman" w:hAnsi="Times New Roman" w:cs="Times New Roman"/>
            <w:sz w:val="24"/>
            <w:szCs w:val="24"/>
          </w:rPr>
          <w:delText xml:space="preserve"> if it is to satisfy its intended use.</w:delText>
        </w:r>
      </w:del>
      <w:ins w:id="684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Detailed product specifications should be avoided if at all possible. When it is impractical or uneconomical to </w:t>
      </w:r>
      <w:del w:id="6848" w:author="OFFM" w:date="2024-04-16T10:53:00Z">
        <w:r w:rsidR="00817C00" w:rsidRPr="00F74592">
          <w:rPr>
            <w:rFonts w:ascii="Times New Roman" w:hAnsi="Times New Roman" w:cs="Times New Roman"/>
            <w:sz w:val="24"/>
            <w:szCs w:val="24"/>
          </w:rPr>
          <w:delText>make a clear and accurate description of</w:delText>
        </w:r>
      </w:del>
      <w:ins w:id="6849" w:author="OFFM" w:date="2024-04-16T10:53:00Z">
        <w:r w:rsidRPr="000D237D">
          <w:rPr>
            <w:rFonts w:ascii="Times New Roman" w:eastAsia="Times New Roman" w:hAnsi="Times New Roman" w:cs="Times New Roman"/>
            <w:sz w:val="24"/>
            <w:szCs w:val="24"/>
          </w:rPr>
          <w:t>clearly and accurately describe</w:t>
        </w:r>
      </w:ins>
      <w:r w:rsidRPr="000D237D">
        <w:rPr>
          <w:rFonts w:ascii="Times New Roman" w:eastAsia="Times New Roman" w:hAnsi="Times New Roman" w:cs="Times New Roman"/>
          <w:sz w:val="24"/>
          <w:szCs w:val="24"/>
        </w:rPr>
        <w:t xml:space="preserve"> the technical requirements, a “brand name or equivalent” description </w:t>
      </w:r>
      <w:ins w:id="6850" w:author="OFFM" w:date="2024-04-16T10:53:00Z">
        <w:r w:rsidRPr="000D237D">
          <w:rPr>
            <w:rFonts w:ascii="Times New Roman" w:eastAsia="Times New Roman" w:hAnsi="Times New Roman" w:cs="Times New Roman"/>
            <w:sz w:val="24"/>
            <w:szCs w:val="24"/>
          </w:rPr>
          <w:t xml:space="preserve">of features </w:t>
        </w:r>
      </w:ins>
      <w:r w:rsidRPr="000D237D">
        <w:rPr>
          <w:rFonts w:ascii="Times New Roman" w:eastAsia="Times New Roman" w:hAnsi="Times New Roman" w:cs="Times New Roman"/>
          <w:sz w:val="24"/>
          <w:szCs w:val="24"/>
        </w:rPr>
        <w:t xml:space="preserve">may be used </w:t>
      </w:r>
      <w:del w:id="6851" w:author="OFFM" w:date="2024-04-16T10:53:00Z">
        <w:r w:rsidR="00817C00" w:rsidRPr="00F74592">
          <w:rPr>
            <w:rFonts w:ascii="Times New Roman" w:hAnsi="Times New Roman" w:cs="Times New Roman"/>
            <w:sz w:val="24"/>
            <w:szCs w:val="24"/>
          </w:rPr>
          <w:delText>as a means to define the performance or other salient</w:delText>
        </w:r>
      </w:del>
      <w:ins w:id="6852" w:author="OFFM" w:date="2024-04-16T10:53:00Z">
        <w:r w:rsidRPr="000D237D">
          <w:rPr>
            <w:rFonts w:ascii="Times New Roman" w:eastAsia="Times New Roman" w:hAnsi="Times New Roman" w:cs="Times New Roman"/>
            <w:sz w:val="24"/>
            <w:szCs w:val="24"/>
          </w:rPr>
          <w:t>to provide procurement</w:t>
        </w:r>
      </w:ins>
      <w:r w:rsidRPr="000D237D">
        <w:rPr>
          <w:rFonts w:ascii="Times New Roman" w:eastAsia="Times New Roman" w:hAnsi="Times New Roman" w:cs="Times New Roman"/>
          <w:sz w:val="24"/>
          <w:szCs w:val="24"/>
        </w:rPr>
        <w:t xml:space="preserve"> requirements</w:t>
      </w:r>
      <w:del w:id="6853" w:author="OFFM" w:date="2024-04-16T10:53:00Z">
        <w:r w:rsidR="00817C00" w:rsidRPr="00F74592">
          <w:rPr>
            <w:rFonts w:ascii="Times New Roman" w:hAnsi="Times New Roman" w:cs="Times New Roman"/>
            <w:sz w:val="24"/>
            <w:szCs w:val="24"/>
          </w:rPr>
          <w:delText xml:space="preserve"> of procurement.</w:delText>
        </w:r>
      </w:del>
      <w:ins w:id="6854"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specific features of the named brand </w:t>
      </w:r>
      <w:del w:id="6855" w:author="OFFM" w:date="2024-04-16T10:53:00Z">
        <w:r w:rsidR="00817C00" w:rsidRPr="00F74592">
          <w:rPr>
            <w:rFonts w:ascii="Times New Roman" w:hAnsi="Times New Roman" w:cs="Times New Roman"/>
            <w:sz w:val="24"/>
            <w:szCs w:val="24"/>
          </w:rPr>
          <w:delText xml:space="preserve">which must be met by offers </w:delText>
        </w:r>
      </w:del>
      <w:r w:rsidRPr="000D237D">
        <w:rPr>
          <w:rFonts w:ascii="Times New Roman" w:eastAsia="Times New Roman" w:hAnsi="Times New Roman" w:cs="Times New Roman"/>
          <w:sz w:val="24"/>
          <w:szCs w:val="24"/>
        </w:rPr>
        <w:t xml:space="preserve">must be clearly stated; and </w:t>
      </w:r>
    </w:p>
    <w:p w14:paraId="75C5A858" w14:textId="32A3BF3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6856" w:author="OFFM" w:date="2024-04-16T10:53:00Z">
        <w:r w:rsidR="00817C00" w:rsidRPr="00F74592">
          <w:rPr>
            <w:rFonts w:ascii="Times New Roman" w:hAnsi="Times New Roman" w:cs="Times New Roman"/>
            <w:sz w:val="24"/>
            <w:szCs w:val="24"/>
          </w:rPr>
          <w:delText>2</w:delText>
        </w:r>
      </w:del>
      <w:ins w:id="6857" w:author="OFFM" w:date="2024-04-16T10:53:00Z">
        <w:r w:rsidRPr="000D237D">
          <w:rPr>
            <w:rFonts w:ascii="Times New Roman" w:eastAsia="Times New Roman" w:hAnsi="Times New Roman" w:cs="Times New Roman"/>
            <w:sz w:val="24"/>
            <w:szCs w:val="24"/>
          </w:rPr>
          <w:t>3</w:t>
        </w:r>
      </w:ins>
      <w:r w:rsidRPr="000D237D">
        <w:rPr>
          <w:rFonts w:ascii="Times New Roman" w:eastAsia="Times New Roman" w:hAnsi="Times New Roman" w:cs="Times New Roman"/>
          <w:sz w:val="24"/>
          <w:szCs w:val="24"/>
        </w:rPr>
        <w:t xml:space="preserve">) Identify </w:t>
      </w:r>
      <w:del w:id="6858" w:author="OFFM" w:date="2024-04-16T10:53:00Z">
        <w:r w:rsidR="00817C00" w:rsidRPr="00F74592">
          <w:rPr>
            <w:rFonts w:ascii="Times New Roman" w:hAnsi="Times New Roman" w:cs="Times New Roman"/>
            <w:sz w:val="24"/>
            <w:szCs w:val="24"/>
          </w:rPr>
          <w:delText>all</w:delText>
        </w:r>
      </w:del>
      <w:ins w:id="6859" w:author="OFFM" w:date="2024-04-16T10:53:00Z">
        <w:r w:rsidRPr="000D237D">
          <w:rPr>
            <w:rFonts w:ascii="Times New Roman" w:eastAsia="Times New Roman" w:hAnsi="Times New Roman" w:cs="Times New Roman"/>
            <w:sz w:val="24"/>
            <w:szCs w:val="24"/>
          </w:rPr>
          <w:t>any additional</w:t>
        </w:r>
      </w:ins>
      <w:r w:rsidRPr="000D237D">
        <w:rPr>
          <w:rFonts w:ascii="Times New Roman" w:eastAsia="Times New Roman" w:hAnsi="Times New Roman" w:cs="Times New Roman"/>
          <w:sz w:val="24"/>
          <w:szCs w:val="24"/>
        </w:rPr>
        <w:t xml:space="preserve"> requirements which the offerors must fulfill and all other factors </w:t>
      </w:r>
      <w:del w:id="6860" w:author="OFFM" w:date="2024-04-16T10:53:00Z">
        <w:r w:rsidR="00817C00" w:rsidRPr="00F74592">
          <w:rPr>
            <w:rFonts w:ascii="Times New Roman" w:hAnsi="Times New Roman" w:cs="Times New Roman"/>
            <w:sz w:val="24"/>
            <w:szCs w:val="24"/>
          </w:rPr>
          <w:delText>to</w:delText>
        </w:r>
      </w:del>
      <w:ins w:id="6861" w:author="OFFM" w:date="2024-04-16T10:53:00Z">
        <w:r w:rsidRPr="000D237D">
          <w:rPr>
            <w:rFonts w:ascii="Times New Roman" w:eastAsia="Times New Roman" w:hAnsi="Times New Roman" w:cs="Times New Roman"/>
            <w:sz w:val="24"/>
            <w:szCs w:val="24"/>
          </w:rPr>
          <w:t>that will</w:t>
        </w:r>
      </w:ins>
      <w:r w:rsidRPr="000D237D">
        <w:rPr>
          <w:rFonts w:ascii="Times New Roman" w:eastAsia="Times New Roman" w:hAnsi="Times New Roman" w:cs="Times New Roman"/>
          <w:sz w:val="24"/>
          <w:szCs w:val="24"/>
        </w:rPr>
        <w:t xml:space="preserve"> be used in evaluating bids or proposals. </w:t>
      </w:r>
    </w:p>
    <w:p w14:paraId="3AD831F4" w14:textId="6A26D3C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 The </w:t>
      </w:r>
      <w:del w:id="6862" w:author="OFFM" w:date="2024-04-16T10:53:00Z">
        <w:r w:rsidR="00817C00" w:rsidRPr="00F74592">
          <w:rPr>
            <w:rFonts w:ascii="Times New Roman" w:hAnsi="Times New Roman" w:cs="Times New Roman"/>
            <w:sz w:val="24"/>
            <w:szCs w:val="24"/>
          </w:rPr>
          <w:delText>non-Federal entity</w:delText>
        </w:r>
      </w:del>
      <w:ins w:id="6863"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ensure that all prequalified lists of persons, firms, or products </w:t>
      </w:r>
      <w:del w:id="6864" w:author="OFFM" w:date="2024-04-16T10:53:00Z">
        <w:r w:rsidR="00817C00" w:rsidRPr="00F74592">
          <w:rPr>
            <w:rFonts w:ascii="Times New Roman" w:hAnsi="Times New Roman" w:cs="Times New Roman"/>
            <w:sz w:val="24"/>
            <w:szCs w:val="24"/>
          </w:rPr>
          <w:delText xml:space="preserve">which are </w:delText>
        </w:r>
      </w:del>
      <w:r w:rsidRPr="000D237D">
        <w:rPr>
          <w:rFonts w:ascii="Times New Roman" w:eastAsia="Times New Roman" w:hAnsi="Times New Roman" w:cs="Times New Roman"/>
          <w:sz w:val="24"/>
          <w:szCs w:val="24"/>
        </w:rPr>
        <w:t xml:space="preserve">used in </w:t>
      </w:r>
      <w:del w:id="6865" w:author="OFFM" w:date="2024-04-16T10:53:00Z">
        <w:r w:rsidR="00817C00" w:rsidRPr="00F74592">
          <w:rPr>
            <w:rFonts w:ascii="Times New Roman" w:hAnsi="Times New Roman" w:cs="Times New Roman"/>
            <w:sz w:val="24"/>
            <w:szCs w:val="24"/>
          </w:rPr>
          <w:delText xml:space="preserve">acquiring goods and services </w:delText>
        </w:r>
      </w:del>
      <w:ins w:id="6866" w:author="OFFM" w:date="2024-04-16T10:53:00Z">
        <w:r w:rsidRPr="000D237D">
          <w:rPr>
            <w:rFonts w:ascii="Times New Roman" w:eastAsia="Times New Roman" w:hAnsi="Times New Roman" w:cs="Times New Roman"/>
            <w:sz w:val="24"/>
            <w:szCs w:val="24"/>
          </w:rPr>
          <w:t xml:space="preserve">procurement transactions </w:t>
        </w:r>
      </w:ins>
      <w:r w:rsidRPr="000D237D">
        <w:rPr>
          <w:rFonts w:ascii="Times New Roman" w:eastAsia="Times New Roman" w:hAnsi="Times New Roman" w:cs="Times New Roman"/>
          <w:sz w:val="24"/>
          <w:szCs w:val="24"/>
        </w:rPr>
        <w:t xml:space="preserve">are current and include enough qualified sources to ensure maximum open </w:t>
      </w:r>
      <w:del w:id="6867" w:author="OFFM" w:date="2024-04-16T10:53:00Z">
        <w:r w:rsidR="00817C00" w:rsidRPr="00F74592">
          <w:rPr>
            <w:rFonts w:ascii="Times New Roman" w:hAnsi="Times New Roman" w:cs="Times New Roman"/>
            <w:sz w:val="24"/>
            <w:szCs w:val="24"/>
          </w:rPr>
          <w:delText>and free</w:delText>
        </w:r>
      </w:del>
      <w:ins w:id="6868" w:author="OFFM" w:date="2024-04-16T10:53:00Z">
        <w:r w:rsidRPr="000D237D">
          <w:rPr>
            <w:rFonts w:ascii="Times New Roman" w:eastAsia="Times New Roman" w:hAnsi="Times New Roman" w:cs="Times New Roman"/>
            <w:sz w:val="24"/>
            <w:szCs w:val="24"/>
          </w:rPr>
          <w:t xml:space="preserve">competition. When establishing or amending prequalified lists,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must consider objective factors that evaluate price and cost to maximize</w:t>
        </w:r>
      </w:ins>
      <w:r w:rsidRPr="000D237D">
        <w:rPr>
          <w:rFonts w:ascii="Times New Roman" w:eastAsia="Times New Roman" w:hAnsi="Times New Roman" w:cs="Times New Roman"/>
          <w:sz w:val="24"/>
          <w:szCs w:val="24"/>
        </w:rPr>
        <w:t xml:space="preserve"> competition. </w:t>
      </w:r>
      <w:del w:id="6869" w:author="OFFM" w:date="2024-04-16T10:53:00Z">
        <w:r w:rsidR="00817C00" w:rsidRPr="00F74592">
          <w:rPr>
            <w:rFonts w:ascii="Times New Roman" w:hAnsi="Times New Roman" w:cs="Times New Roman"/>
            <w:sz w:val="24"/>
            <w:szCs w:val="24"/>
          </w:rPr>
          <w:delText>Also, the non-Federal entity</w:delText>
        </w:r>
      </w:del>
      <w:ins w:id="6870"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not preclude potential bidders from qualifying during the solicitation period. </w:t>
      </w:r>
    </w:p>
    <w:p w14:paraId="13012C65" w14:textId="6E97E4CA" w:rsidR="000B5224" w:rsidRPr="000D237D" w:rsidRDefault="00817C00" w:rsidP="000B5224">
      <w:pPr>
        <w:spacing w:after="0" w:line="480" w:lineRule="auto"/>
        <w:ind w:firstLine="720"/>
        <w:contextualSpacing/>
        <w:rPr>
          <w:ins w:id="6871" w:author="OFFM" w:date="2024-04-16T10:53:00Z"/>
          <w:rFonts w:ascii="Times New Roman" w:eastAsia="Times New Roman" w:hAnsi="Times New Roman" w:cs="Times New Roman"/>
          <w:sz w:val="24"/>
          <w:szCs w:val="24"/>
        </w:rPr>
      </w:pPr>
      <w:del w:id="6872" w:author="OFFM" w:date="2024-04-16T10:53:00Z">
        <w:r w:rsidRPr="00F74592">
          <w:rPr>
            <w:rFonts w:ascii="Times New Roman" w:hAnsi="Times New Roman" w:cs="Times New Roman"/>
            <w:sz w:val="24"/>
            <w:szCs w:val="24"/>
          </w:rPr>
          <w:delText>(f</w:delText>
        </w:r>
      </w:del>
      <w:ins w:id="6873" w:author="OFFM" w:date="2024-04-16T10:53:00Z">
        <w:r w:rsidR="00F2264C" w:rsidRPr="000D237D">
          <w:rPr>
            <w:rFonts w:ascii="Times New Roman" w:eastAsia="Times New Roman" w:hAnsi="Times New Roman" w:cs="Times New Roman"/>
            <w:sz w:val="24"/>
            <w:szCs w:val="24"/>
          </w:rPr>
          <w:t xml:space="preserve">(f) To the extent consistent with established practices and legal requirements applicable to the recipient or subrecipient, this subpart does not prohibit recipients or subrecipients from developing written procedures for procurement transactions that incorporate a scoring mechanism that rewards bidders that commit to specific numbers and types of U.S. jobs, minimum compensation, benefits, on-the-job-training for employees making work products or providing services on a contract, and other worker protections. This subpart also does not prohibit recipients and subrecipients from making inquiries of bidders about these subjects and </w:t>
        </w:r>
        <w:r w:rsidR="00F2264C" w:rsidRPr="000D237D">
          <w:rPr>
            <w:rFonts w:ascii="Times New Roman" w:eastAsia="Times New Roman" w:hAnsi="Times New Roman" w:cs="Times New Roman"/>
            <w:sz w:val="24"/>
            <w:szCs w:val="24"/>
          </w:rPr>
          <w:lastRenderedPageBreak/>
          <w:t xml:space="preserve">assessing the responses. Any scoring mechanism must be consistent with the U.S. Constitution, applicable Federal statutes and regulations, and the terms and conditions of the Federal award. </w:t>
        </w:r>
      </w:ins>
    </w:p>
    <w:p w14:paraId="2F10CE7F"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6874" w:author="OFFM" w:date="2024-04-16T10:53:00Z">
        <w:r w:rsidRPr="000D237D">
          <w:rPr>
            <w:rFonts w:ascii="Times New Roman" w:eastAsia="Times New Roman" w:hAnsi="Times New Roman" w:cs="Times New Roman"/>
            <w:sz w:val="24"/>
            <w:szCs w:val="24"/>
          </w:rPr>
          <w:t>(g</w:t>
        </w:r>
      </w:ins>
      <w:r w:rsidRPr="000D237D">
        <w:rPr>
          <w:rFonts w:ascii="Times New Roman" w:eastAsia="Times New Roman" w:hAnsi="Times New Roman" w:cs="Times New Roman"/>
          <w:sz w:val="24"/>
          <w:szCs w:val="24"/>
        </w:rPr>
        <w:t xml:space="preserve">) Noncompetitive procurements </w:t>
      </w:r>
      <w:proofErr w:type="gramStart"/>
      <w:r w:rsidRPr="000D237D">
        <w:rPr>
          <w:rFonts w:ascii="Times New Roman" w:eastAsia="Times New Roman" w:hAnsi="Times New Roman" w:cs="Times New Roman"/>
          <w:sz w:val="24"/>
          <w:szCs w:val="24"/>
        </w:rPr>
        <w:t xml:space="preserve">can </w:t>
      </w:r>
      <w:ins w:id="6875"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only</w:t>
      </w:r>
      <w:proofErr w:type="gramEnd"/>
      <w:r w:rsidRPr="000D237D">
        <w:rPr>
          <w:rFonts w:ascii="Times New Roman" w:eastAsia="Times New Roman" w:hAnsi="Times New Roman" w:cs="Times New Roman"/>
          <w:sz w:val="24"/>
          <w:szCs w:val="24"/>
        </w:rPr>
        <w:t xml:space="preserve"> be awarded in accordance with § 200.320(c). </w:t>
      </w:r>
    </w:p>
    <w:p w14:paraId="32CEB3A2" w14:textId="5431159D"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xml:space="preserve">§ 200.320 </w:t>
      </w:r>
      <w:del w:id="6876" w:author="OFFM" w:date="2024-04-16T10:53:00Z">
        <w:r w:rsidR="00817C00" w:rsidRPr="006E4F5E">
          <w:rPr>
            <w:rFonts w:ascii="Times New Roman" w:hAnsi="Times New Roman" w:cs="Times New Roman"/>
            <w:b/>
            <w:bCs/>
            <w:sz w:val="24"/>
            <w:szCs w:val="24"/>
          </w:rPr>
          <w:delText>Methods of procurement to be followed</w:delText>
        </w:r>
      </w:del>
      <w:ins w:id="6877" w:author="OFFM" w:date="2024-04-16T10:53:00Z">
        <w:r w:rsidRPr="000D237D">
          <w:rPr>
            <w:rFonts w:ascii="Times New Roman" w:eastAsia="Times New Roman" w:hAnsi="Times New Roman" w:cs="Times New Roman"/>
            <w:b/>
            <w:bCs/>
            <w:sz w:val="24"/>
            <w:szCs w:val="24"/>
          </w:rPr>
          <w:t xml:space="preserve">Procurement </w:t>
        </w:r>
        <w:r w:rsidR="00897804">
          <w:rPr>
            <w:rFonts w:ascii="Times New Roman" w:eastAsia="Times New Roman" w:hAnsi="Times New Roman" w:cs="Times New Roman"/>
            <w:b/>
            <w:bCs/>
            <w:sz w:val="24"/>
            <w:szCs w:val="24"/>
          </w:rPr>
          <w:t>m</w:t>
        </w:r>
        <w:r w:rsidRPr="000D237D">
          <w:rPr>
            <w:rFonts w:ascii="Times New Roman" w:eastAsia="Times New Roman" w:hAnsi="Times New Roman" w:cs="Times New Roman"/>
            <w:b/>
            <w:bCs/>
            <w:sz w:val="24"/>
            <w:szCs w:val="24"/>
          </w:rPr>
          <w:t>ethods</w:t>
        </w:r>
      </w:ins>
      <w:r w:rsidRPr="000D237D">
        <w:rPr>
          <w:rFonts w:ascii="Times New Roman" w:eastAsia="Times New Roman" w:hAnsi="Times New Roman" w:cs="Times New Roman"/>
          <w:b/>
          <w:bCs/>
          <w:sz w:val="24"/>
          <w:szCs w:val="24"/>
        </w:rPr>
        <w:t>.</w:t>
      </w:r>
    </w:p>
    <w:p w14:paraId="3ECE0AFE" w14:textId="60A1352F"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6878" w:author="OFFM" w:date="2024-04-16T10:53:00Z">
        <w:r w:rsidRPr="00F74592">
          <w:rPr>
            <w:rFonts w:ascii="Times New Roman" w:hAnsi="Times New Roman" w:cs="Times New Roman"/>
            <w:sz w:val="24"/>
            <w:szCs w:val="24"/>
          </w:rPr>
          <w:delText>The non-Federal entity must have</w:delText>
        </w:r>
      </w:del>
      <w:ins w:id="6879" w:author="OFFM" w:date="2024-04-16T10:53:00Z">
        <w:r w:rsidR="00F2264C" w:rsidRPr="000D237D">
          <w:rPr>
            <w:rFonts w:ascii="Times New Roman" w:eastAsia="Times New Roman" w:hAnsi="Times New Roman" w:cs="Times New Roman"/>
            <w:sz w:val="24"/>
            <w:szCs w:val="24"/>
          </w:rPr>
          <w:t>There are three types of procurement methods described in this section: informal procurement methods (for micro-purchases and simplified acquisitions); formal procurement methods (through sealed bids or proposals); and noncompetitive procurement methods. For any of these methods, the recipient or subrecipient must maintain</w:t>
        </w:r>
      </w:ins>
      <w:r w:rsidR="00F2264C" w:rsidRPr="000D237D">
        <w:rPr>
          <w:rFonts w:ascii="Times New Roman" w:eastAsia="Times New Roman" w:hAnsi="Times New Roman" w:cs="Times New Roman"/>
          <w:sz w:val="24"/>
          <w:szCs w:val="24"/>
        </w:rPr>
        <w:t xml:space="preserve"> and use documented procurement procedures, consistent with the standards of this section and §§ 200.317, 200.318, and 200.319</w:t>
      </w:r>
      <w:del w:id="6880" w:author="OFFM" w:date="2024-04-16T10:53:00Z">
        <w:r w:rsidRPr="00F74592">
          <w:rPr>
            <w:rFonts w:ascii="Times New Roman" w:hAnsi="Times New Roman" w:cs="Times New Roman"/>
            <w:sz w:val="24"/>
            <w:szCs w:val="24"/>
          </w:rPr>
          <w:delText xml:space="preserve"> for any of the following methods of procurement used for the acquisition of property or services required under a Federal award or sub-award. </w:delText>
        </w:r>
      </w:del>
      <w:ins w:id="6881" w:author="OFFM" w:date="2024-04-16T10:53:00Z">
        <w:r w:rsidR="00F2264C" w:rsidRPr="000D237D">
          <w:rPr>
            <w:rFonts w:ascii="Times New Roman" w:eastAsia="Times New Roman" w:hAnsi="Times New Roman" w:cs="Times New Roman"/>
            <w:sz w:val="24"/>
            <w:szCs w:val="24"/>
          </w:rPr>
          <w:t>.</w:t>
        </w:r>
      </w:ins>
    </w:p>
    <w:p w14:paraId="01889482" w14:textId="5B9CD9A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r w:rsidRPr="00A63D45">
        <w:rPr>
          <w:rFonts w:ascii="Times New Roman" w:hAnsi="Times New Roman"/>
          <w:i/>
          <w:sz w:val="24"/>
        </w:rPr>
        <w:t>Informal procurement methods</w:t>
      </w:r>
      <w:del w:id="6882" w:author="OFFM" w:date="2024-04-16T10:53:00Z">
        <w:r w:rsidR="00817C00" w:rsidRPr="00F74592">
          <w:rPr>
            <w:rFonts w:ascii="Times New Roman" w:hAnsi="Times New Roman" w:cs="Times New Roman"/>
            <w:sz w:val="24"/>
            <w:szCs w:val="24"/>
          </w:rPr>
          <w:delText>. When</w:delText>
        </w:r>
      </w:del>
      <w:ins w:id="6883" w:author="OFFM" w:date="2024-04-16T10:53:00Z">
        <w:r w:rsidRPr="000D237D">
          <w:rPr>
            <w:rFonts w:ascii="Times New Roman" w:eastAsia="Times New Roman" w:hAnsi="Times New Roman" w:cs="Times New Roman"/>
            <w:i/>
            <w:iCs/>
            <w:sz w:val="24"/>
            <w:szCs w:val="24"/>
          </w:rPr>
          <w:t xml:space="preserve"> for small purchases.</w:t>
        </w:r>
        <w:r w:rsidRPr="000D237D">
          <w:rPr>
            <w:rFonts w:ascii="Times New Roman" w:eastAsia="Times New Roman" w:hAnsi="Times New Roman" w:cs="Times New Roman"/>
            <w:sz w:val="24"/>
            <w:szCs w:val="24"/>
          </w:rPr>
          <w:t xml:space="preserve"> These procurement methods expedite the completion of transactions, minimize administrative burdens, and reduce costs. Informal procurement methods may be used when</w:t>
        </w:r>
      </w:ins>
      <w:r w:rsidRPr="000D237D">
        <w:rPr>
          <w:rFonts w:ascii="Times New Roman" w:eastAsia="Times New Roman" w:hAnsi="Times New Roman" w:cs="Times New Roman"/>
          <w:sz w:val="24"/>
          <w:szCs w:val="24"/>
        </w:rPr>
        <w:t xml:space="preserve"> the value of the procurement </w:t>
      </w:r>
      <w:del w:id="6884" w:author="OFFM" w:date="2024-04-16T10:53:00Z">
        <w:r w:rsidR="00817C00" w:rsidRPr="00F74592">
          <w:rPr>
            <w:rFonts w:ascii="Times New Roman" w:hAnsi="Times New Roman" w:cs="Times New Roman"/>
            <w:sz w:val="24"/>
            <w:szCs w:val="24"/>
          </w:rPr>
          <w:delText>for property or services</w:delText>
        </w:r>
      </w:del>
      <w:ins w:id="6885" w:author="OFFM" w:date="2024-04-16T10:53:00Z">
        <w:r w:rsidRPr="000D237D">
          <w:rPr>
            <w:rFonts w:ascii="Times New Roman" w:eastAsia="Times New Roman" w:hAnsi="Times New Roman" w:cs="Times New Roman"/>
            <w:sz w:val="24"/>
            <w:szCs w:val="24"/>
          </w:rPr>
          <w:t>transaction</w:t>
        </w:r>
      </w:ins>
      <w:r w:rsidRPr="000D237D">
        <w:rPr>
          <w:rFonts w:ascii="Times New Roman" w:eastAsia="Times New Roman" w:hAnsi="Times New Roman" w:cs="Times New Roman"/>
          <w:sz w:val="24"/>
          <w:szCs w:val="24"/>
        </w:rPr>
        <w:t xml:space="preserve"> under </w:t>
      </w:r>
      <w:del w:id="6886" w:author="OFFM" w:date="2024-04-16T10:53:00Z">
        <w:r w:rsidR="00817C00" w:rsidRPr="00F74592">
          <w:rPr>
            <w:rFonts w:ascii="Times New Roman" w:hAnsi="Times New Roman" w:cs="Times New Roman"/>
            <w:sz w:val="24"/>
            <w:szCs w:val="24"/>
          </w:rPr>
          <w:delText>a</w:delText>
        </w:r>
      </w:del>
      <w:ins w:id="6887"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does not exceed the simplified acquisition threshold </w:t>
      </w:r>
      <w:del w:id="6888" w:author="OFFM" w:date="2024-04-16T10:53:00Z">
        <w:r w:rsidR="00817C00" w:rsidRPr="00F74592">
          <w:rPr>
            <w:rFonts w:ascii="Times New Roman" w:hAnsi="Times New Roman" w:cs="Times New Roman"/>
            <w:sz w:val="24"/>
            <w:szCs w:val="24"/>
          </w:rPr>
          <w:delText xml:space="preserve">(SAT), </w:delText>
        </w:r>
      </w:del>
      <w:r w:rsidRPr="000D237D">
        <w:rPr>
          <w:rFonts w:ascii="Times New Roman" w:eastAsia="Times New Roman" w:hAnsi="Times New Roman" w:cs="Times New Roman"/>
          <w:sz w:val="24"/>
          <w:szCs w:val="24"/>
        </w:rPr>
        <w:t>as defined in § 200.1</w:t>
      </w:r>
      <w:del w:id="6889" w:author="OFFM" w:date="2024-04-16T10:53:00Z">
        <w:r w:rsidR="00817C00" w:rsidRPr="00F74592">
          <w:rPr>
            <w:rFonts w:ascii="Times New Roman" w:hAnsi="Times New Roman" w:cs="Times New Roman"/>
            <w:sz w:val="24"/>
            <w:szCs w:val="24"/>
          </w:rPr>
          <w:delText>, or</w:delText>
        </w:r>
      </w:del>
      <w:ins w:id="6890" w:author="OFFM" w:date="2024-04-16T10:53:00Z">
        <w:r w:rsidRPr="000D237D">
          <w:rPr>
            <w:rFonts w:ascii="Times New Roman" w:eastAsia="Times New Roman" w:hAnsi="Times New Roman" w:cs="Times New Roman"/>
            <w:sz w:val="24"/>
            <w:szCs w:val="24"/>
          </w:rPr>
          <w:t xml:space="preserve">. </w:t>
        </w:r>
        <w:r w:rsidRPr="000D237D">
          <w:rPr>
            <w:rFonts w:ascii="Times New Roman" w:hAnsi="Times New Roman" w:cs="Times New Roman"/>
            <w:sz w:val="24"/>
            <w:szCs w:val="24"/>
          </w:rPr>
          <w:t xml:space="preserve">Recipients and subrecipients </w:t>
        </w:r>
        <w:r w:rsidRPr="000D237D">
          <w:rPr>
            <w:rFonts w:ascii="Times New Roman" w:eastAsia="Times New Roman" w:hAnsi="Times New Roman" w:cs="Times New Roman"/>
            <w:sz w:val="24"/>
            <w:szCs w:val="24"/>
          </w:rPr>
          <w:t>may also establish</w:t>
        </w:r>
      </w:ins>
      <w:r w:rsidRPr="000D237D">
        <w:rPr>
          <w:rFonts w:ascii="Times New Roman" w:eastAsia="Times New Roman" w:hAnsi="Times New Roman" w:cs="Times New Roman"/>
          <w:sz w:val="24"/>
          <w:szCs w:val="24"/>
        </w:rPr>
        <w:t xml:space="preserve"> a lower threshold</w:t>
      </w:r>
      <w:del w:id="6891" w:author="OFFM" w:date="2024-04-16T10:53:00Z">
        <w:r w:rsidR="00817C00" w:rsidRPr="00F74592">
          <w:rPr>
            <w:rFonts w:ascii="Times New Roman" w:hAnsi="Times New Roman" w:cs="Times New Roman"/>
            <w:sz w:val="24"/>
            <w:szCs w:val="24"/>
          </w:rPr>
          <w:delText xml:space="preserve"> established by a non-Federal entity, formal procurement methods are not required. The non-Federal entity may use informal procurement methods to expedite the completion of its transactions and minimize the associated administrative burden and cost. The informal methods used for</w:delText>
        </w:r>
      </w:del>
      <w:ins w:id="6892" w:author="OFFM" w:date="2024-04-16T10:53:00Z">
        <w:r w:rsidRPr="000D237D">
          <w:rPr>
            <w:rFonts w:ascii="Times New Roman" w:eastAsia="Times New Roman" w:hAnsi="Times New Roman" w:cs="Times New Roman"/>
            <w:sz w:val="24"/>
            <w:szCs w:val="24"/>
          </w:rPr>
          <w:t>. Informal</w:t>
        </w:r>
      </w:ins>
      <w:r w:rsidRPr="000D237D">
        <w:rPr>
          <w:rFonts w:ascii="Times New Roman" w:eastAsia="Times New Roman" w:hAnsi="Times New Roman" w:cs="Times New Roman"/>
          <w:sz w:val="24"/>
          <w:szCs w:val="24"/>
        </w:rPr>
        <w:t xml:space="preserve"> procurement </w:t>
      </w:r>
      <w:del w:id="6893" w:author="OFFM" w:date="2024-04-16T10:53:00Z">
        <w:r w:rsidR="00817C00" w:rsidRPr="00F74592">
          <w:rPr>
            <w:rFonts w:ascii="Times New Roman" w:hAnsi="Times New Roman" w:cs="Times New Roman"/>
            <w:sz w:val="24"/>
            <w:szCs w:val="24"/>
          </w:rPr>
          <w:delText xml:space="preserve">of property or services at or below the SAT </w:delText>
        </w:r>
      </w:del>
      <w:ins w:id="6894" w:author="OFFM" w:date="2024-04-16T10:53:00Z">
        <w:r w:rsidRPr="000D237D">
          <w:rPr>
            <w:rFonts w:ascii="Times New Roman" w:eastAsia="Times New Roman" w:hAnsi="Times New Roman" w:cs="Times New Roman"/>
            <w:sz w:val="24"/>
            <w:szCs w:val="24"/>
          </w:rPr>
          <w:t xml:space="preserve">methods </w:t>
        </w:r>
      </w:ins>
      <w:r w:rsidRPr="000D237D">
        <w:rPr>
          <w:rFonts w:ascii="Times New Roman" w:eastAsia="Times New Roman" w:hAnsi="Times New Roman" w:cs="Times New Roman"/>
          <w:sz w:val="24"/>
          <w:szCs w:val="24"/>
        </w:rPr>
        <w:t xml:space="preserve">include: </w:t>
      </w:r>
    </w:p>
    <w:p w14:paraId="2B55B0E8" w14:textId="77777777" w:rsidR="00817C00" w:rsidRPr="00F74592" w:rsidRDefault="00F2264C" w:rsidP="000E1D22">
      <w:pPr>
        <w:spacing w:after="0" w:line="480" w:lineRule="auto"/>
        <w:ind w:firstLine="720"/>
        <w:contextualSpacing/>
        <w:rPr>
          <w:del w:id="6895"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(1) </w:t>
      </w:r>
      <w:r w:rsidRPr="00A63D45">
        <w:rPr>
          <w:rFonts w:ascii="Times New Roman" w:hAnsi="Times New Roman"/>
          <w:i/>
          <w:sz w:val="24"/>
        </w:rPr>
        <w:t>Micro-purchases</w:t>
      </w:r>
      <w:del w:id="6896" w:author="OFFM" w:date="2024-04-16T10:53:00Z">
        <w:r w:rsidR="00817C00" w:rsidRPr="00F74592">
          <w:rPr>
            <w:rFonts w:ascii="Times New Roman" w:hAnsi="Times New Roman" w:cs="Times New Roman"/>
            <w:sz w:val="24"/>
            <w:szCs w:val="24"/>
          </w:rPr>
          <w:delText xml:space="preserve"> —</w:delText>
        </w:r>
      </w:del>
    </w:p>
    <w:p w14:paraId="6FB5F7B8" w14:textId="32D37635"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6897" w:author="OFFM" w:date="2024-04-16T10:53:00Z">
        <w:r w:rsidRPr="00F74592">
          <w:rPr>
            <w:rFonts w:ascii="Times New Roman" w:hAnsi="Times New Roman" w:cs="Times New Roman"/>
            <w:sz w:val="24"/>
            <w:szCs w:val="24"/>
          </w:rPr>
          <w:delText>(</w:delText>
        </w:r>
      </w:del>
      <w:ins w:id="6898"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i) </w:t>
      </w:r>
      <w:r w:rsidR="00F2264C" w:rsidRPr="00A63D45">
        <w:rPr>
          <w:rFonts w:ascii="Times New Roman" w:hAnsi="Times New Roman"/>
          <w:i/>
          <w:sz w:val="24"/>
        </w:rPr>
        <w:t xml:space="preserve">Distribution. </w:t>
      </w:r>
      <w:del w:id="6899" w:author="OFFM" w:date="2024-04-16T10:53:00Z">
        <w:r w:rsidRPr="00F74592">
          <w:rPr>
            <w:rFonts w:ascii="Times New Roman" w:hAnsi="Times New Roman" w:cs="Times New Roman"/>
            <w:sz w:val="24"/>
            <w:szCs w:val="24"/>
          </w:rPr>
          <w:delText xml:space="preserve">The acquisition of supplies or services, the </w:delText>
        </w:r>
      </w:del>
      <w:ins w:id="6900" w:author="OFFM" w:date="2024-04-16T10:53:00Z">
        <w:r w:rsidR="00F2264C" w:rsidRPr="000D237D">
          <w:rPr>
            <w:rFonts w:ascii="Times New Roman" w:eastAsia="Times New Roman" w:hAnsi="Times New Roman" w:cs="Times New Roman"/>
            <w:sz w:val="24"/>
            <w:szCs w:val="24"/>
          </w:rPr>
          <w:t xml:space="preserve">The </w:t>
        </w:r>
      </w:ins>
      <w:r w:rsidR="00F2264C" w:rsidRPr="000D237D">
        <w:rPr>
          <w:rFonts w:ascii="Times New Roman" w:eastAsia="Times New Roman" w:hAnsi="Times New Roman" w:cs="Times New Roman"/>
          <w:sz w:val="24"/>
          <w:szCs w:val="24"/>
        </w:rPr>
        <w:t xml:space="preserve">aggregate </w:t>
      </w:r>
      <w:del w:id="6901" w:author="OFFM" w:date="2024-04-16T10:53:00Z">
        <w:r w:rsidRPr="00F74592">
          <w:rPr>
            <w:rFonts w:ascii="Times New Roman" w:hAnsi="Times New Roman" w:cs="Times New Roman"/>
            <w:sz w:val="24"/>
            <w:szCs w:val="24"/>
          </w:rPr>
          <w:delText xml:space="preserve">dollar </w:delText>
        </w:r>
      </w:del>
      <w:r w:rsidR="00F2264C" w:rsidRPr="000D237D">
        <w:rPr>
          <w:rFonts w:ascii="Times New Roman" w:eastAsia="Times New Roman" w:hAnsi="Times New Roman" w:cs="Times New Roman"/>
          <w:sz w:val="24"/>
          <w:szCs w:val="24"/>
        </w:rPr>
        <w:t xml:space="preserve">amount of </w:t>
      </w:r>
      <w:del w:id="6902" w:author="OFFM" w:date="2024-04-16T10:53:00Z">
        <w:r w:rsidRPr="00F74592">
          <w:rPr>
            <w:rFonts w:ascii="Times New Roman" w:hAnsi="Times New Roman" w:cs="Times New Roman"/>
            <w:sz w:val="24"/>
            <w:szCs w:val="24"/>
          </w:rPr>
          <w:delText>which</w:delText>
        </w:r>
      </w:del>
      <w:ins w:id="6903" w:author="OFFM" w:date="2024-04-16T10:53:00Z">
        <w:r w:rsidR="00F2264C" w:rsidRPr="000D237D">
          <w:rPr>
            <w:rFonts w:ascii="Times New Roman" w:eastAsia="Times New Roman" w:hAnsi="Times New Roman" w:cs="Times New Roman"/>
            <w:sz w:val="24"/>
            <w:szCs w:val="24"/>
          </w:rPr>
          <w:t>the procurement transaction</w:t>
        </w:r>
      </w:ins>
      <w:r w:rsidR="00F2264C" w:rsidRPr="000D237D">
        <w:rPr>
          <w:rFonts w:ascii="Times New Roman" w:eastAsia="Times New Roman" w:hAnsi="Times New Roman" w:cs="Times New Roman"/>
          <w:sz w:val="24"/>
          <w:szCs w:val="24"/>
        </w:rPr>
        <w:t xml:space="preserve"> does not exceed the micro-purchase threshold </w:t>
      </w:r>
      <w:del w:id="6904" w:author="OFFM" w:date="2024-04-16T10:53:00Z">
        <w:r w:rsidRPr="00F74592">
          <w:rPr>
            <w:rFonts w:ascii="Times New Roman" w:hAnsi="Times New Roman" w:cs="Times New Roman"/>
            <w:sz w:val="24"/>
            <w:szCs w:val="24"/>
          </w:rPr>
          <w:delText>(See the definition of micro-purchase</w:delText>
        </w:r>
      </w:del>
      <w:ins w:id="6905" w:author="OFFM" w:date="2024-04-16T10:53:00Z">
        <w:r w:rsidR="00F2264C" w:rsidRPr="000D237D">
          <w:rPr>
            <w:rFonts w:ascii="Times New Roman" w:eastAsia="Times New Roman" w:hAnsi="Times New Roman" w:cs="Times New Roman"/>
            <w:sz w:val="24"/>
            <w:szCs w:val="24"/>
          </w:rPr>
          <w:t>defined</w:t>
        </w:r>
      </w:ins>
      <w:r w:rsidR="00F2264C" w:rsidRPr="000D237D">
        <w:rPr>
          <w:rFonts w:ascii="Times New Roman" w:eastAsia="Times New Roman" w:hAnsi="Times New Roman" w:cs="Times New Roman"/>
          <w:sz w:val="24"/>
          <w:szCs w:val="24"/>
        </w:rPr>
        <w:t xml:space="preserve"> in § 200.1</w:t>
      </w:r>
      <w:del w:id="6906" w:author="OFFM" w:date="2024-04-16T10:53:00Z">
        <w:r w:rsidRPr="00F74592">
          <w:rPr>
            <w:rFonts w:ascii="Times New Roman" w:hAnsi="Times New Roman" w:cs="Times New Roman"/>
            <w:sz w:val="24"/>
            <w:szCs w:val="24"/>
          </w:rPr>
          <w:delText>).</w:delText>
        </w:r>
      </w:del>
      <w:ins w:id="6907"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To the </w:t>
      </w:r>
      <w:del w:id="6908" w:author="OFFM" w:date="2024-04-16T10:53:00Z">
        <w:r w:rsidRPr="00F74592">
          <w:rPr>
            <w:rFonts w:ascii="Times New Roman" w:hAnsi="Times New Roman" w:cs="Times New Roman"/>
            <w:sz w:val="24"/>
            <w:szCs w:val="24"/>
          </w:rPr>
          <w:delText xml:space="preserve">maximum </w:delText>
        </w:r>
      </w:del>
      <w:r w:rsidR="00F2264C" w:rsidRPr="000D237D">
        <w:rPr>
          <w:rFonts w:ascii="Times New Roman" w:eastAsia="Times New Roman" w:hAnsi="Times New Roman" w:cs="Times New Roman"/>
          <w:sz w:val="24"/>
          <w:szCs w:val="24"/>
        </w:rPr>
        <w:t xml:space="preserve">extent practicable, the </w:t>
      </w:r>
      <w:del w:id="6909" w:author="OFFM" w:date="2024-04-16T10:53:00Z">
        <w:r w:rsidRPr="00F74592">
          <w:rPr>
            <w:rFonts w:ascii="Times New Roman" w:hAnsi="Times New Roman" w:cs="Times New Roman"/>
            <w:sz w:val="24"/>
            <w:szCs w:val="24"/>
          </w:rPr>
          <w:lastRenderedPageBreak/>
          <w:delText>non-Federal entity</w:delText>
        </w:r>
      </w:del>
      <w:ins w:id="6910" w:author="OFFM" w:date="2024-04-16T10:53:00Z">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should distribute micro-purchases equitably among qualified suppliers. </w:t>
      </w:r>
    </w:p>
    <w:p w14:paraId="32ED4C66" w14:textId="1DF75BF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w:t>
      </w:r>
      <w:r w:rsidRPr="00A63D45">
        <w:rPr>
          <w:rFonts w:ascii="Times New Roman" w:hAnsi="Times New Roman"/>
          <w:i/>
          <w:sz w:val="24"/>
        </w:rPr>
        <w:t>Micro-purchase awards.</w:t>
      </w:r>
      <w:r w:rsidRPr="000D237D">
        <w:rPr>
          <w:rFonts w:ascii="Times New Roman" w:eastAsia="Times New Roman" w:hAnsi="Times New Roman" w:cs="Times New Roman"/>
          <w:sz w:val="24"/>
          <w:szCs w:val="24"/>
        </w:rPr>
        <w:t xml:space="preserve"> Micro-purchases may be awarded without soliciting competitive price or rate quotations if the </w:t>
      </w:r>
      <w:del w:id="6911" w:author="OFFM" w:date="2024-04-16T10:53:00Z">
        <w:r w:rsidR="00817C00" w:rsidRPr="00F74592">
          <w:rPr>
            <w:rFonts w:ascii="Times New Roman" w:hAnsi="Times New Roman" w:cs="Times New Roman"/>
            <w:sz w:val="24"/>
            <w:szCs w:val="24"/>
          </w:rPr>
          <w:delText>non-Federal entity</w:delText>
        </w:r>
      </w:del>
      <w:ins w:id="6912"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considers the price </w:t>
      </w:r>
      <w:del w:id="6913" w:author="OFFM" w:date="2024-04-16T10:53:00Z">
        <w:r w:rsidR="00817C00" w:rsidRPr="00F74592">
          <w:rPr>
            <w:rFonts w:ascii="Times New Roman" w:hAnsi="Times New Roman" w:cs="Times New Roman"/>
            <w:sz w:val="24"/>
            <w:szCs w:val="24"/>
          </w:rPr>
          <w:delText xml:space="preserve">to be </w:delText>
        </w:r>
      </w:del>
      <w:r w:rsidRPr="000D237D">
        <w:rPr>
          <w:rFonts w:ascii="Times New Roman" w:eastAsia="Times New Roman" w:hAnsi="Times New Roman" w:cs="Times New Roman"/>
          <w:sz w:val="24"/>
          <w:szCs w:val="24"/>
        </w:rPr>
        <w:t>reasonable based on research, experience, purchase history</w:t>
      </w:r>
      <w:ins w:id="6914"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or other information</w:t>
      </w:r>
      <w:ins w:id="691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r w:rsidRPr="000D237D">
        <w:rPr>
          <w:rFonts w:ascii="Times New Roman" w:hAnsi="Times New Roman" w:cs="Times New Roman"/>
          <w:sz w:val="24"/>
          <w:szCs w:val="24"/>
        </w:rPr>
        <w:t xml:space="preserve">and </w:t>
      </w:r>
      <w:ins w:id="6916" w:author="OFFM" w:date="2024-04-16T10:53:00Z">
        <w:r w:rsidRPr="000D237D">
          <w:rPr>
            <w:rFonts w:ascii="Times New Roman" w:hAnsi="Times New Roman" w:cs="Times New Roman"/>
            <w:sz w:val="24"/>
            <w:szCs w:val="24"/>
          </w:rPr>
          <w:t xml:space="preserve">maintains </w:t>
        </w:r>
      </w:ins>
      <w:r w:rsidRPr="000D237D">
        <w:rPr>
          <w:rFonts w:ascii="Times New Roman" w:hAnsi="Times New Roman" w:cs="Times New Roman"/>
          <w:sz w:val="24"/>
          <w:szCs w:val="24"/>
        </w:rPr>
        <w:t xml:space="preserve">documents </w:t>
      </w:r>
      <w:del w:id="6917" w:author="OFFM" w:date="2024-04-16T10:53:00Z">
        <w:r w:rsidR="00817C00" w:rsidRPr="00F74592">
          <w:rPr>
            <w:rFonts w:ascii="Times New Roman" w:hAnsi="Times New Roman" w:cs="Times New Roman"/>
            <w:sz w:val="24"/>
            <w:szCs w:val="24"/>
          </w:rPr>
          <w:delText>it files accordingly.</w:delText>
        </w:r>
      </w:del>
      <w:ins w:id="6918" w:author="OFFM" w:date="2024-04-16T10:53:00Z">
        <w:r w:rsidRPr="00994C05">
          <w:rPr>
            <w:rFonts w:ascii="Times New Roman" w:hAnsi="Times New Roman" w:cs="Times New Roman"/>
            <w:sz w:val="24"/>
            <w:szCs w:val="24"/>
          </w:rPr>
          <w:t>to support its conclusion</w:t>
        </w:r>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Purchase cards </w:t>
      </w:r>
      <w:del w:id="6919" w:author="OFFM" w:date="2024-04-16T10:53:00Z">
        <w:r w:rsidR="00817C00" w:rsidRPr="00F74592">
          <w:rPr>
            <w:rFonts w:ascii="Times New Roman" w:hAnsi="Times New Roman" w:cs="Times New Roman"/>
            <w:sz w:val="24"/>
            <w:szCs w:val="24"/>
          </w:rPr>
          <w:delText>can</w:delText>
        </w:r>
      </w:del>
      <w:ins w:id="6920" w:author="OFFM" w:date="2024-04-16T10:53:00Z">
        <w:r w:rsidRPr="000D237D">
          <w:rPr>
            <w:rFonts w:ascii="Times New Roman" w:eastAsia="Times New Roman" w:hAnsi="Times New Roman" w:cs="Times New Roman"/>
            <w:sz w:val="24"/>
            <w:szCs w:val="24"/>
          </w:rPr>
          <w:t>may</w:t>
        </w:r>
      </w:ins>
      <w:r w:rsidRPr="000D237D">
        <w:rPr>
          <w:rFonts w:ascii="Times New Roman" w:eastAsia="Times New Roman" w:hAnsi="Times New Roman" w:cs="Times New Roman"/>
          <w:sz w:val="24"/>
          <w:szCs w:val="24"/>
        </w:rPr>
        <w:t xml:space="preserve"> be used </w:t>
      </w:r>
      <w:ins w:id="6921" w:author="OFFM" w:date="2024-04-16T10:53:00Z">
        <w:r w:rsidRPr="000D237D">
          <w:rPr>
            <w:rFonts w:ascii="Times New Roman" w:eastAsia="Times New Roman" w:hAnsi="Times New Roman" w:cs="Times New Roman"/>
            <w:sz w:val="24"/>
            <w:szCs w:val="24"/>
          </w:rPr>
          <w:t xml:space="preserve">as a method of payment </w:t>
        </w:r>
      </w:ins>
      <w:r w:rsidRPr="000D237D">
        <w:rPr>
          <w:rFonts w:ascii="Times New Roman" w:eastAsia="Times New Roman" w:hAnsi="Times New Roman" w:cs="Times New Roman"/>
          <w:sz w:val="24"/>
          <w:szCs w:val="24"/>
        </w:rPr>
        <w:t>for micro-purchases</w:t>
      </w:r>
      <w:del w:id="6922" w:author="OFFM" w:date="2024-04-16T10:53:00Z">
        <w:r w:rsidR="00817C00" w:rsidRPr="00F74592">
          <w:rPr>
            <w:rFonts w:ascii="Times New Roman" w:hAnsi="Times New Roman" w:cs="Times New Roman"/>
            <w:sz w:val="24"/>
            <w:szCs w:val="24"/>
          </w:rPr>
          <w:delText xml:space="preserve"> if procedures are documented and approved by the non-Federal entity</w:delText>
        </w:r>
      </w:del>
      <w:r w:rsidRPr="000D237D">
        <w:rPr>
          <w:rFonts w:ascii="Times New Roman" w:eastAsia="Times New Roman" w:hAnsi="Times New Roman" w:cs="Times New Roman"/>
          <w:sz w:val="24"/>
          <w:szCs w:val="24"/>
        </w:rPr>
        <w:t xml:space="preserve">. </w:t>
      </w:r>
    </w:p>
    <w:p w14:paraId="5498C27D" w14:textId="2432573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w:t>
      </w:r>
      <w:r w:rsidRPr="00A63D45">
        <w:rPr>
          <w:rFonts w:ascii="Times New Roman" w:hAnsi="Times New Roman"/>
          <w:i/>
          <w:sz w:val="24"/>
        </w:rPr>
        <w:t>Micro-purchase thresholds.</w:t>
      </w:r>
      <w:r w:rsidRPr="000D237D">
        <w:rPr>
          <w:rFonts w:ascii="Times New Roman" w:eastAsia="Times New Roman" w:hAnsi="Times New Roman" w:cs="Times New Roman"/>
          <w:sz w:val="24"/>
          <w:szCs w:val="24"/>
        </w:rPr>
        <w:t xml:space="preserve"> The </w:t>
      </w:r>
      <w:del w:id="6923" w:author="OFFM" w:date="2024-04-16T10:53:00Z">
        <w:r w:rsidR="00817C00" w:rsidRPr="00F74592">
          <w:rPr>
            <w:rFonts w:ascii="Times New Roman" w:hAnsi="Times New Roman" w:cs="Times New Roman"/>
            <w:sz w:val="24"/>
            <w:szCs w:val="24"/>
          </w:rPr>
          <w:delText>non-Federal entity</w:delText>
        </w:r>
      </w:del>
      <w:ins w:id="6924"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is responsible for determining and documenting an appropriate micro-purchase threshold based on internal controls, an evaluation of risk, and its documented procurement procedures. The micro-purchase threshold used by the </w:t>
      </w:r>
      <w:del w:id="6925" w:author="OFFM" w:date="2024-04-16T10:53:00Z">
        <w:r w:rsidR="00817C00" w:rsidRPr="00F74592">
          <w:rPr>
            <w:rFonts w:ascii="Times New Roman" w:hAnsi="Times New Roman" w:cs="Times New Roman"/>
            <w:sz w:val="24"/>
            <w:szCs w:val="24"/>
          </w:rPr>
          <w:delText>non-Federal entity</w:delText>
        </w:r>
      </w:del>
      <w:ins w:id="6926"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be authorized or not prohibited under State, local, or tribal laws or regulations. </w:t>
      </w:r>
      <w:del w:id="6927" w:author="OFFM" w:date="2024-04-16T10:53:00Z">
        <w:r w:rsidR="00817C00" w:rsidRPr="00F74592">
          <w:rPr>
            <w:rFonts w:ascii="Times New Roman" w:hAnsi="Times New Roman" w:cs="Times New Roman"/>
            <w:sz w:val="24"/>
            <w:szCs w:val="24"/>
          </w:rPr>
          <w:delText>Non-Federal entities</w:delText>
        </w:r>
      </w:del>
      <w:ins w:id="6928"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may establish a threshold higher than the Federal threshold established in the Federal Acquisition Regulations (FAR) in accordance with paragraphs (a)(1)(iv) and (v) of this section. </w:t>
      </w:r>
    </w:p>
    <w:p w14:paraId="036A22A9" w14:textId="79CF61B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(iv) </w:t>
      </w:r>
      <w:del w:id="6929" w:author="OFFM" w:date="2024-04-16T10:53:00Z">
        <w:r w:rsidR="00817C00" w:rsidRPr="00F74592">
          <w:rPr>
            <w:rFonts w:ascii="Times New Roman" w:hAnsi="Times New Roman" w:cs="Times New Roman"/>
            <w:sz w:val="24"/>
            <w:szCs w:val="24"/>
          </w:rPr>
          <w:delText>Non-Federal entity</w:delText>
        </w:r>
      </w:del>
      <w:ins w:id="6930" w:author="OFFM" w:date="2024-04-16T10:53:00Z">
        <w:r w:rsidRPr="000D237D">
          <w:rPr>
            <w:rFonts w:ascii="Times New Roman" w:eastAsia="Times New Roman" w:hAnsi="Times New Roman" w:cs="Times New Roman"/>
            <w:i/>
            <w:iCs/>
            <w:sz w:val="24"/>
            <w:szCs w:val="24"/>
          </w:rPr>
          <w:t>Recipient or subrecipient</w:t>
        </w:r>
      </w:ins>
      <w:r w:rsidRPr="00A63D45">
        <w:rPr>
          <w:rFonts w:ascii="Times New Roman" w:hAnsi="Times New Roman"/>
          <w:i/>
          <w:sz w:val="24"/>
        </w:rPr>
        <w:t xml:space="preserve"> increase to the micro-purchase threshold up to $50,000.</w:t>
      </w:r>
      <w:r w:rsidRPr="000D237D">
        <w:rPr>
          <w:rFonts w:ascii="Times New Roman" w:eastAsia="Times New Roman" w:hAnsi="Times New Roman" w:cs="Times New Roman"/>
          <w:sz w:val="24"/>
          <w:szCs w:val="24"/>
        </w:rPr>
        <w:t xml:space="preserve"> </w:t>
      </w:r>
      <w:del w:id="6931" w:author="OFFM" w:date="2024-04-16T10:53:00Z">
        <w:r w:rsidR="00817C00" w:rsidRPr="00F74592">
          <w:rPr>
            <w:rFonts w:ascii="Times New Roman" w:hAnsi="Times New Roman" w:cs="Times New Roman"/>
            <w:sz w:val="24"/>
            <w:szCs w:val="24"/>
          </w:rPr>
          <w:delText>Non-Federal entities</w:delText>
        </w:r>
      </w:del>
      <w:ins w:id="6932"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may establish a threshold higher than the micro-purchase threshold identified in the FAR in accordance with the requirements of this section. The </w:t>
      </w:r>
      <w:del w:id="6933" w:author="OFFM" w:date="2024-04-16T10:53:00Z">
        <w:r w:rsidR="00817C00" w:rsidRPr="00F74592">
          <w:rPr>
            <w:rFonts w:ascii="Times New Roman" w:hAnsi="Times New Roman" w:cs="Times New Roman"/>
            <w:sz w:val="24"/>
            <w:szCs w:val="24"/>
          </w:rPr>
          <w:delText>non-Federal entity</w:delText>
        </w:r>
      </w:del>
      <w:ins w:id="6934"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may self-certify a threshold up to $50,000 on an annual basis and must maintain documentation to be made available to the Federal </w:t>
      </w:r>
      <w:del w:id="6935"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ins w:id="6936"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 xml:space="preserve">and auditors in accordance with § 200.334. The self-certification must include a justification, clear identification of the threshold, and supporting documentation of any of the following: </w:t>
      </w:r>
    </w:p>
    <w:p w14:paraId="19C05A6E"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(A) A qualification as a low-risk auditee, in accordance with the criteria in § 200.520 for the most recent audit; </w:t>
      </w:r>
    </w:p>
    <w:p w14:paraId="0359E7CF"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An annual internal institutional risk assessment to identify, mitigate, and manage financial risks; or, </w:t>
      </w:r>
    </w:p>
    <w:p w14:paraId="2B1EAC5E"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For public institutions, a higher threshold </w:t>
      </w:r>
      <w:ins w:id="6937" w:author="OFFM" w:date="2024-04-16T10:53:00Z">
        <w:r w:rsidRPr="000D237D">
          <w:rPr>
            <w:rFonts w:ascii="Times New Roman" w:eastAsia="Times New Roman" w:hAnsi="Times New Roman" w:cs="Times New Roman"/>
            <w:sz w:val="24"/>
            <w:szCs w:val="24"/>
          </w:rPr>
          <w:t xml:space="preserve">is </w:t>
        </w:r>
      </w:ins>
      <w:r w:rsidRPr="000D237D">
        <w:rPr>
          <w:rFonts w:ascii="Times New Roman" w:eastAsia="Times New Roman" w:hAnsi="Times New Roman" w:cs="Times New Roman"/>
          <w:sz w:val="24"/>
          <w:szCs w:val="24"/>
        </w:rPr>
        <w:t xml:space="preserve">consistent with State law. </w:t>
      </w:r>
    </w:p>
    <w:p w14:paraId="52C76684" w14:textId="614151A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(v) </w:t>
      </w:r>
      <w:del w:id="6938" w:author="OFFM" w:date="2024-04-16T10:53:00Z">
        <w:r w:rsidR="00817C00" w:rsidRPr="00F74592">
          <w:rPr>
            <w:rFonts w:ascii="Times New Roman" w:hAnsi="Times New Roman" w:cs="Times New Roman"/>
            <w:sz w:val="24"/>
            <w:szCs w:val="24"/>
          </w:rPr>
          <w:delText>Non-Federal entity</w:delText>
        </w:r>
      </w:del>
      <w:ins w:id="6939" w:author="OFFM" w:date="2024-04-16T10:53:00Z">
        <w:r w:rsidRPr="000D237D">
          <w:rPr>
            <w:rFonts w:ascii="Times New Roman" w:eastAsia="Times New Roman" w:hAnsi="Times New Roman" w:cs="Times New Roman"/>
            <w:i/>
            <w:iCs/>
            <w:sz w:val="24"/>
            <w:szCs w:val="24"/>
          </w:rPr>
          <w:t>Recipient or subrecipient</w:t>
        </w:r>
      </w:ins>
      <w:r w:rsidRPr="00A63D45">
        <w:rPr>
          <w:rFonts w:ascii="Times New Roman" w:hAnsi="Times New Roman"/>
          <w:i/>
          <w:sz w:val="24"/>
        </w:rPr>
        <w:t xml:space="preserve"> increase to the micro-purchase threshold over $50,000.</w:t>
      </w:r>
      <w:r w:rsidRPr="000D237D">
        <w:rPr>
          <w:rFonts w:ascii="Times New Roman" w:eastAsia="Times New Roman" w:hAnsi="Times New Roman" w:cs="Times New Roman"/>
          <w:sz w:val="24"/>
          <w:szCs w:val="24"/>
        </w:rPr>
        <w:t xml:space="preserve"> Micro-purchase thresholds higher than $50,000 must be approved by the cognizant agency for indirect costs. The </w:t>
      </w:r>
      <w:del w:id="6940" w:author="OFFM" w:date="2024-04-16T10:53:00Z">
        <w:r w:rsidR="00817C00" w:rsidRPr="00F74592">
          <w:rPr>
            <w:rFonts w:ascii="Times New Roman" w:hAnsi="Times New Roman" w:cs="Times New Roman"/>
            <w:sz w:val="24"/>
            <w:szCs w:val="24"/>
          </w:rPr>
          <w:delText>non-federal entity</w:delText>
        </w:r>
      </w:del>
      <w:ins w:id="6941"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submit a request </w:t>
      </w:r>
      <w:del w:id="6942" w:author="OFFM" w:date="2024-04-16T10:53:00Z">
        <w:r w:rsidR="00817C00" w:rsidRPr="00F74592">
          <w:rPr>
            <w:rFonts w:ascii="Times New Roman" w:hAnsi="Times New Roman" w:cs="Times New Roman"/>
            <w:sz w:val="24"/>
            <w:szCs w:val="24"/>
          </w:rPr>
          <w:delText>with</w:delText>
        </w:r>
      </w:del>
      <w:ins w:id="6943" w:author="OFFM" w:date="2024-04-16T10:53:00Z">
        <w:r w:rsidRPr="000D237D">
          <w:rPr>
            <w:rFonts w:ascii="Times New Roman" w:eastAsia="Times New Roman" w:hAnsi="Times New Roman" w:cs="Times New Roman"/>
            <w:sz w:val="24"/>
            <w:szCs w:val="24"/>
          </w:rPr>
          <w:t>that includes</w:t>
        </w:r>
      </w:ins>
      <w:r w:rsidRPr="000D237D">
        <w:rPr>
          <w:rFonts w:ascii="Times New Roman" w:eastAsia="Times New Roman" w:hAnsi="Times New Roman" w:cs="Times New Roman"/>
          <w:sz w:val="24"/>
          <w:szCs w:val="24"/>
        </w:rPr>
        <w:t xml:space="preserve"> the requirements </w:t>
      </w:r>
      <w:del w:id="6944" w:author="OFFM" w:date="2024-04-16T10:53:00Z">
        <w:r w:rsidR="00817C00" w:rsidRPr="00F74592">
          <w:rPr>
            <w:rFonts w:ascii="Times New Roman" w:hAnsi="Times New Roman" w:cs="Times New Roman"/>
            <w:sz w:val="24"/>
            <w:szCs w:val="24"/>
          </w:rPr>
          <w:delText xml:space="preserve">included </w:delText>
        </w:r>
      </w:del>
      <w:r w:rsidRPr="000D237D">
        <w:rPr>
          <w:rFonts w:ascii="Times New Roman" w:eastAsia="Times New Roman" w:hAnsi="Times New Roman" w:cs="Times New Roman"/>
          <w:sz w:val="24"/>
          <w:szCs w:val="24"/>
        </w:rPr>
        <w:t xml:space="preserve">in paragraph (a)(1)(iv) of this section. The increased threshold is valid until </w:t>
      </w:r>
      <w:del w:id="6945" w:author="OFFM" w:date="2024-04-16T10:53:00Z">
        <w:r w:rsidR="00817C00" w:rsidRPr="00F74592">
          <w:rPr>
            <w:rFonts w:ascii="Times New Roman" w:hAnsi="Times New Roman" w:cs="Times New Roman"/>
            <w:sz w:val="24"/>
            <w:szCs w:val="24"/>
          </w:rPr>
          <w:delText>there is a change</w:delText>
        </w:r>
      </w:del>
      <w:ins w:id="6946" w:author="OFFM" w:date="2024-04-16T10:53:00Z">
        <w:r w:rsidRPr="000D237D">
          <w:rPr>
            <w:rFonts w:ascii="Times New Roman" w:eastAsia="Times New Roman" w:hAnsi="Times New Roman" w:cs="Times New Roman"/>
            <w:sz w:val="24"/>
            <w:szCs w:val="24"/>
          </w:rPr>
          <w:t>any factor that was relied on</w:t>
        </w:r>
      </w:ins>
      <w:r w:rsidRPr="000D237D">
        <w:rPr>
          <w:rFonts w:ascii="Times New Roman" w:eastAsia="Times New Roman" w:hAnsi="Times New Roman" w:cs="Times New Roman"/>
          <w:sz w:val="24"/>
          <w:szCs w:val="24"/>
        </w:rPr>
        <w:t xml:space="preserve"> in </w:t>
      </w:r>
      <w:del w:id="6947" w:author="OFFM" w:date="2024-04-16T10:53:00Z">
        <w:r w:rsidR="00817C00" w:rsidRPr="00F74592">
          <w:rPr>
            <w:rFonts w:ascii="Times New Roman" w:hAnsi="Times New Roman" w:cs="Times New Roman"/>
            <w:sz w:val="24"/>
            <w:szCs w:val="24"/>
          </w:rPr>
          <w:delText xml:space="preserve">status in which </w:delText>
        </w:r>
      </w:del>
      <w:r w:rsidRPr="000D237D">
        <w:rPr>
          <w:rFonts w:ascii="Times New Roman" w:eastAsia="Times New Roman" w:hAnsi="Times New Roman" w:cs="Times New Roman"/>
          <w:sz w:val="24"/>
          <w:szCs w:val="24"/>
        </w:rPr>
        <w:t xml:space="preserve">the </w:t>
      </w:r>
      <w:del w:id="6948" w:author="OFFM" w:date="2024-04-16T10:53:00Z">
        <w:r w:rsidR="00817C00" w:rsidRPr="00F74592">
          <w:rPr>
            <w:rFonts w:ascii="Times New Roman" w:hAnsi="Times New Roman" w:cs="Times New Roman"/>
            <w:sz w:val="24"/>
            <w:szCs w:val="24"/>
          </w:rPr>
          <w:delText xml:space="preserve">justification was approved. </w:delText>
        </w:r>
      </w:del>
      <w:ins w:id="6949" w:author="OFFM" w:date="2024-04-16T10:53:00Z">
        <w:r w:rsidRPr="000D237D">
          <w:rPr>
            <w:rFonts w:ascii="Times New Roman" w:eastAsia="Times New Roman" w:hAnsi="Times New Roman" w:cs="Times New Roman"/>
            <w:sz w:val="24"/>
            <w:szCs w:val="24"/>
          </w:rPr>
          <w:t>establishment and rationale of the threshold changes.</w:t>
        </w:r>
      </w:ins>
    </w:p>
    <w:p w14:paraId="21E71472" w14:textId="77777777" w:rsidR="00817C00" w:rsidRPr="00F74592" w:rsidRDefault="00F2264C" w:rsidP="000E1D22">
      <w:pPr>
        <w:spacing w:after="0" w:line="480" w:lineRule="auto"/>
        <w:ind w:firstLine="720"/>
        <w:contextualSpacing/>
        <w:rPr>
          <w:del w:id="6950"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(2) </w:t>
      </w:r>
      <w:del w:id="6951" w:author="OFFM" w:date="2024-04-16T10:53:00Z">
        <w:r w:rsidR="00817C00" w:rsidRPr="00F74592">
          <w:rPr>
            <w:rFonts w:ascii="Times New Roman" w:hAnsi="Times New Roman" w:cs="Times New Roman"/>
            <w:sz w:val="24"/>
            <w:szCs w:val="24"/>
          </w:rPr>
          <w:delText>Small purchases —</w:delText>
        </w:r>
      </w:del>
    </w:p>
    <w:p w14:paraId="46B4C406" w14:textId="73091406"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6952" w:author="OFFM" w:date="2024-04-16T10:53:00Z">
        <w:r w:rsidRPr="00F74592">
          <w:rPr>
            <w:rFonts w:ascii="Times New Roman" w:hAnsi="Times New Roman" w:cs="Times New Roman"/>
            <w:sz w:val="24"/>
            <w:szCs w:val="24"/>
          </w:rPr>
          <w:delText>(</w:delText>
        </w:r>
      </w:del>
      <w:ins w:id="6953" w:author="OFFM" w:date="2024-04-16T10:53:00Z">
        <w:r w:rsidR="00F2264C" w:rsidRPr="000D237D">
          <w:rPr>
            <w:rFonts w:ascii="Times New Roman" w:eastAsia="Times New Roman" w:hAnsi="Times New Roman" w:cs="Times New Roman"/>
            <w:i/>
            <w:iCs/>
            <w:sz w:val="24"/>
            <w:szCs w:val="24"/>
          </w:rPr>
          <w:t>Simplified acquisitions—</w:t>
        </w:r>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i) </w:t>
      </w:r>
      <w:del w:id="6954" w:author="OFFM" w:date="2024-04-16T10:53:00Z">
        <w:r w:rsidRPr="00F74592">
          <w:rPr>
            <w:rFonts w:ascii="Times New Roman" w:hAnsi="Times New Roman" w:cs="Times New Roman"/>
            <w:sz w:val="24"/>
            <w:szCs w:val="24"/>
          </w:rPr>
          <w:delText xml:space="preserve">Small purchase </w:delText>
        </w:r>
      </w:del>
      <w:ins w:id="6955" w:author="OFFM" w:date="2024-04-16T10:53:00Z">
        <w:r w:rsidR="00F2264C" w:rsidRPr="000D237D">
          <w:rPr>
            <w:rFonts w:ascii="Times New Roman" w:eastAsia="Times New Roman" w:hAnsi="Times New Roman" w:cs="Times New Roman"/>
            <w:i/>
            <w:iCs/>
            <w:sz w:val="24"/>
            <w:szCs w:val="24"/>
          </w:rPr>
          <w:t xml:space="preserve">Simplified acquisition </w:t>
        </w:r>
      </w:ins>
      <w:r w:rsidR="00F2264C" w:rsidRPr="00A63D45">
        <w:rPr>
          <w:rFonts w:ascii="Times New Roman" w:hAnsi="Times New Roman"/>
          <w:i/>
          <w:sz w:val="24"/>
        </w:rPr>
        <w:t>procedures.</w:t>
      </w:r>
      <w:r w:rsidR="00F2264C" w:rsidRPr="000D237D">
        <w:rPr>
          <w:rFonts w:ascii="Times New Roman" w:eastAsia="Times New Roman" w:hAnsi="Times New Roman" w:cs="Times New Roman"/>
          <w:sz w:val="24"/>
          <w:szCs w:val="24"/>
        </w:rPr>
        <w:t xml:space="preserve"> The </w:t>
      </w:r>
      <w:del w:id="6956" w:author="OFFM" w:date="2024-04-16T10:53:00Z">
        <w:r w:rsidRPr="00F74592">
          <w:rPr>
            <w:rFonts w:ascii="Times New Roman" w:hAnsi="Times New Roman" w:cs="Times New Roman"/>
            <w:sz w:val="24"/>
            <w:szCs w:val="24"/>
          </w:rPr>
          <w:delText xml:space="preserve">acquisition of property or services, the </w:delText>
        </w:r>
      </w:del>
      <w:r w:rsidR="00F2264C" w:rsidRPr="000D237D">
        <w:rPr>
          <w:rFonts w:ascii="Times New Roman" w:eastAsia="Times New Roman" w:hAnsi="Times New Roman" w:cs="Times New Roman"/>
          <w:sz w:val="24"/>
          <w:szCs w:val="24"/>
        </w:rPr>
        <w:t xml:space="preserve">aggregate dollar amount of </w:t>
      </w:r>
      <w:del w:id="6957" w:author="OFFM" w:date="2024-04-16T10:53:00Z">
        <w:r w:rsidRPr="00F74592">
          <w:rPr>
            <w:rFonts w:ascii="Times New Roman" w:hAnsi="Times New Roman" w:cs="Times New Roman"/>
            <w:sz w:val="24"/>
            <w:szCs w:val="24"/>
          </w:rPr>
          <w:delText>which</w:delText>
        </w:r>
      </w:del>
      <w:ins w:id="6958" w:author="OFFM" w:date="2024-04-16T10:53:00Z">
        <w:r w:rsidR="00F2264C" w:rsidRPr="000D237D">
          <w:rPr>
            <w:rFonts w:ascii="Times New Roman" w:eastAsia="Times New Roman" w:hAnsi="Times New Roman" w:cs="Times New Roman"/>
            <w:sz w:val="24"/>
            <w:szCs w:val="24"/>
          </w:rPr>
          <w:t>the procurement transaction</w:t>
        </w:r>
      </w:ins>
      <w:r w:rsidR="00F2264C" w:rsidRPr="000D237D">
        <w:rPr>
          <w:rFonts w:ascii="Times New Roman" w:eastAsia="Times New Roman" w:hAnsi="Times New Roman" w:cs="Times New Roman"/>
          <w:sz w:val="24"/>
          <w:szCs w:val="24"/>
        </w:rPr>
        <w:t xml:space="preserve"> is higher than the micro-purchase threshold but does not exceed the simplified acquisition threshold. If </w:t>
      </w:r>
      <w:del w:id="6959" w:author="OFFM" w:date="2024-04-16T10:53:00Z">
        <w:r w:rsidRPr="00F74592">
          <w:rPr>
            <w:rFonts w:ascii="Times New Roman" w:hAnsi="Times New Roman" w:cs="Times New Roman"/>
            <w:sz w:val="24"/>
            <w:szCs w:val="24"/>
          </w:rPr>
          <w:delText>small purchase</w:delText>
        </w:r>
      </w:del>
      <w:ins w:id="6960" w:author="OFFM" w:date="2024-04-16T10:53:00Z">
        <w:r w:rsidR="00F2264C" w:rsidRPr="000D237D">
          <w:rPr>
            <w:rFonts w:ascii="Times New Roman" w:eastAsia="Times New Roman" w:hAnsi="Times New Roman" w:cs="Times New Roman"/>
            <w:sz w:val="24"/>
            <w:szCs w:val="24"/>
          </w:rPr>
          <w:t>simplified acquisition</w:t>
        </w:r>
      </w:ins>
      <w:r w:rsidR="00F2264C" w:rsidRPr="000D237D">
        <w:rPr>
          <w:rFonts w:ascii="Times New Roman" w:eastAsia="Times New Roman" w:hAnsi="Times New Roman" w:cs="Times New Roman"/>
          <w:sz w:val="24"/>
          <w:szCs w:val="24"/>
        </w:rPr>
        <w:t xml:space="preserve"> procedures are used, price or rate quotations must be obtained from an adequate number of qualified sources</w:t>
      </w:r>
      <w:del w:id="6961" w:author="OFFM" w:date="2024-04-16T10:53:00Z">
        <w:r w:rsidRPr="00F74592">
          <w:rPr>
            <w:rFonts w:ascii="Times New Roman" w:hAnsi="Times New Roman" w:cs="Times New Roman"/>
            <w:sz w:val="24"/>
            <w:szCs w:val="24"/>
          </w:rPr>
          <w:delText xml:space="preserve"> as determined appropriate by the non-Federal entity. </w:delText>
        </w:r>
      </w:del>
      <w:ins w:id="6962" w:author="OFFM" w:date="2024-04-16T10:53:00Z">
        <w:r w:rsidR="00F2264C" w:rsidRPr="000D237D">
          <w:rPr>
            <w:rFonts w:ascii="Times New Roman" w:eastAsia="Times New Roman" w:hAnsi="Times New Roman" w:cs="Times New Roman"/>
            <w:sz w:val="24"/>
            <w:szCs w:val="24"/>
          </w:rPr>
          <w:t>. Unless specified by the Federal agency, the recipient or subrecipient may exercise judgment in determining what number is adequate.</w:t>
        </w:r>
      </w:ins>
    </w:p>
    <w:p w14:paraId="1FD0ED81" w14:textId="6CEC747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w:t>
      </w:r>
      <w:r w:rsidRPr="00A63D45">
        <w:rPr>
          <w:rFonts w:ascii="Times New Roman" w:hAnsi="Times New Roman"/>
          <w:i/>
          <w:sz w:val="24"/>
        </w:rPr>
        <w:t>Simplified acquisition thresholds.</w:t>
      </w:r>
      <w:r w:rsidRPr="000D237D">
        <w:rPr>
          <w:rFonts w:ascii="Times New Roman" w:eastAsia="Times New Roman" w:hAnsi="Times New Roman" w:cs="Times New Roman"/>
          <w:sz w:val="24"/>
          <w:szCs w:val="24"/>
        </w:rPr>
        <w:t xml:space="preserve"> The </w:t>
      </w:r>
      <w:del w:id="6963" w:author="OFFM" w:date="2024-04-16T10:53:00Z">
        <w:r w:rsidR="00817C00" w:rsidRPr="00F74592">
          <w:rPr>
            <w:rFonts w:ascii="Times New Roman" w:hAnsi="Times New Roman" w:cs="Times New Roman"/>
            <w:sz w:val="24"/>
            <w:szCs w:val="24"/>
          </w:rPr>
          <w:delText>non-Federal entity</w:delText>
        </w:r>
      </w:del>
      <w:ins w:id="6964"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is responsible for determining an appropriate simplified acquisition threshold based on internal controls, an evaluation of risk</w:t>
      </w:r>
      <w:ins w:id="696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its documented procurement procedures</w:t>
      </w:r>
      <w:ins w:id="696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which </w:t>
      </w:r>
      <w:ins w:id="6967" w:author="OFFM" w:date="2024-04-16T10:53:00Z">
        <w:r w:rsidRPr="000D237D">
          <w:rPr>
            <w:rFonts w:ascii="Times New Roman" w:eastAsia="Times New Roman" w:hAnsi="Times New Roman" w:cs="Times New Roman"/>
            <w:sz w:val="24"/>
            <w:szCs w:val="24"/>
          </w:rPr>
          <w:t xml:space="preserve">may be lower than, but </w:t>
        </w:r>
      </w:ins>
      <w:r w:rsidRPr="000D237D">
        <w:rPr>
          <w:rFonts w:ascii="Times New Roman" w:eastAsia="Times New Roman" w:hAnsi="Times New Roman" w:cs="Times New Roman"/>
          <w:sz w:val="24"/>
          <w:szCs w:val="24"/>
        </w:rPr>
        <w:t>must not exceed</w:t>
      </w:r>
      <w:ins w:id="696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threshold established in the FAR</w:t>
      </w:r>
      <w:del w:id="6969" w:author="OFFM" w:date="2024-04-16T10:53:00Z">
        <w:r w:rsidR="00817C00" w:rsidRPr="00F74592">
          <w:rPr>
            <w:rFonts w:ascii="Times New Roman" w:hAnsi="Times New Roman" w:cs="Times New Roman"/>
            <w:sz w:val="24"/>
            <w:szCs w:val="24"/>
          </w:rPr>
          <w:delText>. When applicable, a lower simplified acquisition threshold used by the non-Federal entity must be authorized or not prohibited under State, local, or tribal laws or regulations</w:delText>
        </w:r>
      </w:del>
      <w:r w:rsidRPr="000D237D">
        <w:rPr>
          <w:rFonts w:ascii="Times New Roman" w:eastAsia="Times New Roman" w:hAnsi="Times New Roman" w:cs="Times New Roman"/>
          <w:sz w:val="24"/>
          <w:szCs w:val="24"/>
        </w:rPr>
        <w:t xml:space="preserve">. </w:t>
      </w:r>
    </w:p>
    <w:p w14:paraId="2D3420BE" w14:textId="6AF5B77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(b) </w:t>
      </w:r>
      <w:r w:rsidRPr="00A63D45">
        <w:rPr>
          <w:rFonts w:ascii="Times New Roman" w:hAnsi="Times New Roman"/>
          <w:i/>
          <w:sz w:val="24"/>
        </w:rPr>
        <w:t>Formal procurement methods.</w:t>
      </w:r>
      <w:r w:rsidRPr="000D237D">
        <w:rPr>
          <w:rFonts w:ascii="Times New Roman" w:eastAsia="Times New Roman" w:hAnsi="Times New Roman" w:cs="Times New Roman"/>
          <w:sz w:val="24"/>
          <w:szCs w:val="24"/>
        </w:rPr>
        <w:t xml:space="preserve"> </w:t>
      </w:r>
      <w:del w:id="6970" w:author="OFFM" w:date="2024-04-16T10:53:00Z">
        <w:r w:rsidR="00817C00" w:rsidRPr="00F74592">
          <w:rPr>
            <w:rFonts w:ascii="Times New Roman" w:hAnsi="Times New Roman" w:cs="Times New Roman"/>
            <w:sz w:val="24"/>
            <w:szCs w:val="24"/>
          </w:rPr>
          <w:delText>When</w:delText>
        </w:r>
      </w:del>
      <w:ins w:id="6971" w:author="OFFM" w:date="2024-04-16T10:53:00Z">
        <w:r w:rsidRPr="000D237D">
          <w:rPr>
            <w:rFonts w:ascii="Times New Roman" w:eastAsia="Times New Roman" w:hAnsi="Times New Roman" w:cs="Times New Roman"/>
            <w:sz w:val="24"/>
            <w:szCs w:val="24"/>
          </w:rPr>
          <w:t>Formal procurement methods are required when</w:t>
        </w:r>
      </w:ins>
      <w:r w:rsidRPr="000D237D">
        <w:rPr>
          <w:rFonts w:ascii="Times New Roman" w:eastAsia="Times New Roman" w:hAnsi="Times New Roman" w:cs="Times New Roman"/>
          <w:sz w:val="24"/>
          <w:szCs w:val="24"/>
        </w:rPr>
        <w:t xml:space="preserve"> the value of the procurement </w:t>
      </w:r>
      <w:del w:id="6972" w:author="OFFM" w:date="2024-04-16T10:53:00Z">
        <w:r w:rsidR="00817C00" w:rsidRPr="00F74592">
          <w:rPr>
            <w:rFonts w:ascii="Times New Roman" w:hAnsi="Times New Roman" w:cs="Times New Roman"/>
            <w:sz w:val="24"/>
            <w:szCs w:val="24"/>
          </w:rPr>
          <w:delText>for property or services</w:delText>
        </w:r>
      </w:del>
      <w:ins w:id="6973" w:author="OFFM" w:date="2024-04-16T10:53:00Z">
        <w:r w:rsidRPr="000D237D">
          <w:rPr>
            <w:rFonts w:ascii="Times New Roman" w:eastAsia="Times New Roman" w:hAnsi="Times New Roman" w:cs="Times New Roman"/>
            <w:sz w:val="24"/>
            <w:szCs w:val="24"/>
          </w:rPr>
          <w:t>transaction</w:t>
        </w:r>
      </w:ins>
      <w:r w:rsidRPr="000D237D">
        <w:rPr>
          <w:rFonts w:ascii="Times New Roman" w:eastAsia="Times New Roman" w:hAnsi="Times New Roman" w:cs="Times New Roman"/>
          <w:sz w:val="24"/>
          <w:szCs w:val="24"/>
        </w:rPr>
        <w:t xml:space="preserve"> under a Federal </w:t>
      </w:r>
      <w:del w:id="6974" w:author="OFFM" w:date="2024-04-16T10:53:00Z">
        <w:r w:rsidR="00817C00" w:rsidRPr="00F74592">
          <w:rPr>
            <w:rFonts w:ascii="Times New Roman" w:hAnsi="Times New Roman" w:cs="Times New Roman"/>
            <w:sz w:val="24"/>
            <w:szCs w:val="24"/>
          </w:rPr>
          <w:delText xml:space="preserve">financial assistance </w:delText>
        </w:r>
      </w:del>
      <w:r w:rsidRPr="000D237D">
        <w:rPr>
          <w:rFonts w:ascii="Times New Roman" w:eastAsia="Times New Roman" w:hAnsi="Times New Roman" w:cs="Times New Roman"/>
          <w:sz w:val="24"/>
          <w:szCs w:val="24"/>
        </w:rPr>
        <w:t xml:space="preserve">award exceeds the </w:t>
      </w:r>
      <w:del w:id="6975" w:author="OFFM" w:date="2024-04-16T10:53:00Z">
        <w:r w:rsidR="00817C00" w:rsidRPr="00F74592">
          <w:rPr>
            <w:rFonts w:ascii="Times New Roman" w:hAnsi="Times New Roman" w:cs="Times New Roman"/>
            <w:sz w:val="24"/>
            <w:szCs w:val="24"/>
          </w:rPr>
          <w:delText>SAT, or a lower threshold established by a non-Federal entity, formal procurement methods are required.</w:delText>
        </w:r>
      </w:del>
      <w:ins w:id="6976" w:author="OFFM" w:date="2024-04-16T10:53:00Z">
        <w:r w:rsidRPr="000D237D">
          <w:rPr>
            <w:rFonts w:ascii="Times New Roman" w:eastAsia="Times New Roman" w:hAnsi="Times New Roman" w:cs="Times New Roman"/>
            <w:sz w:val="24"/>
            <w:szCs w:val="24"/>
          </w:rPr>
          <w:t xml:space="preserve">simplified acquisition threshold of the </w:t>
        </w:r>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Formal procurement methods </w:t>
      </w:r>
      <w:del w:id="6977" w:author="OFFM" w:date="2024-04-16T10:53:00Z">
        <w:r w:rsidR="00817C00" w:rsidRPr="00F74592">
          <w:rPr>
            <w:rFonts w:ascii="Times New Roman" w:hAnsi="Times New Roman" w:cs="Times New Roman"/>
            <w:sz w:val="24"/>
            <w:szCs w:val="24"/>
          </w:rPr>
          <w:delText>require following documented procedures. Formal procurement methods also</w:delText>
        </w:r>
      </w:del>
      <w:ins w:id="6978" w:author="OFFM" w:date="2024-04-16T10:53:00Z">
        <w:r w:rsidRPr="000D237D">
          <w:rPr>
            <w:rFonts w:ascii="Times New Roman" w:eastAsia="Times New Roman" w:hAnsi="Times New Roman" w:cs="Times New Roman"/>
            <w:sz w:val="24"/>
            <w:szCs w:val="24"/>
          </w:rPr>
          <w:t>are competitive and</w:t>
        </w:r>
      </w:ins>
      <w:r w:rsidRPr="000D237D">
        <w:rPr>
          <w:rFonts w:ascii="Times New Roman" w:eastAsia="Times New Roman" w:hAnsi="Times New Roman" w:cs="Times New Roman"/>
          <w:sz w:val="24"/>
          <w:szCs w:val="24"/>
        </w:rPr>
        <w:t xml:space="preserve"> require public </w:t>
      </w:r>
      <w:del w:id="6979" w:author="OFFM" w:date="2024-04-16T10:53:00Z">
        <w:r w:rsidR="00817C00" w:rsidRPr="00F74592">
          <w:rPr>
            <w:rFonts w:ascii="Times New Roman" w:hAnsi="Times New Roman" w:cs="Times New Roman"/>
            <w:sz w:val="24"/>
            <w:szCs w:val="24"/>
          </w:rPr>
          <w:delText>advertising unless a non-competitive procurement can be used in accordance with § 200.319 or paragraph (c) of this section.</w:delText>
        </w:r>
      </w:del>
      <w:ins w:id="6980" w:author="OFFM" w:date="2024-04-16T10:53:00Z">
        <w:r w:rsidRPr="000D237D">
          <w:rPr>
            <w:rFonts w:ascii="Times New Roman" w:eastAsia="Times New Roman" w:hAnsi="Times New Roman" w:cs="Times New Roman"/>
            <w:sz w:val="24"/>
            <w:szCs w:val="24"/>
          </w:rPr>
          <w:t>notice.</w:t>
        </w:r>
      </w:ins>
      <w:r w:rsidRPr="000D237D">
        <w:rPr>
          <w:rFonts w:ascii="Times New Roman" w:eastAsia="Times New Roman" w:hAnsi="Times New Roman" w:cs="Times New Roman"/>
          <w:sz w:val="24"/>
          <w:szCs w:val="24"/>
        </w:rPr>
        <w:t xml:space="preserve"> The following formal methods of procurement are used for procurement </w:t>
      </w:r>
      <w:del w:id="6981" w:author="OFFM" w:date="2024-04-16T10:53:00Z">
        <w:r w:rsidR="00817C00" w:rsidRPr="00F74592">
          <w:rPr>
            <w:rFonts w:ascii="Times New Roman" w:hAnsi="Times New Roman" w:cs="Times New Roman"/>
            <w:sz w:val="24"/>
            <w:szCs w:val="24"/>
          </w:rPr>
          <w:delText>of property or services</w:delText>
        </w:r>
      </w:del>
      <w:ins w:id="6982" w:author="OFFM" w:date="2024-04-16T10:53:00Z">
        <w:r w:rsidRPr="000D237D">
          <w:rPr>
            <w:rFonts w:ascii="Times New Roman" w:eastAsia="Times New Roman" w:hAnsi="Times New Roman" w:cs="Times New Roman"/>
            <w:sz w:val="24"/>
            <w:szCs w:val="24"/>
          </w:rPr>
          <w:t>transactions</w:t>
        </w:r>
      </w:ins>
      <w:r w:rsidRPr="000D237D">
        <w:rPr>
          <w:rFonts w:ascii="Times New Roman" w:eastAsia="Times New Roman" w:hAnsi="Times New Roman" w:cs="Times New Roman"/>
          <w:sz w:val="24"/>
          <w:szCs w:val="24"/>
        </w:rPr>
        <w:t xml:space="preserve"> above the simplified acquisition threshold </w:t>
      </w:r>
      <w:del w:id="6983" w:author="OFFM" w:date="2024-04-16T10:53:00Z">
        <w:r w:rsidR="00817C00" w:rsidRPr="00F74592">
          <w:rPr>
            <w:rFonts w:ascii="Times New Roman" w:hAnsi="Times New Roman" w:cs="Times New Roman"/>
            <w:sz w:val="24"/>
            <w:szCs w:val="24"/>
          </w:rPr>
          <w:delText xml:space="preserve">or a value below the simplified acquisition threshold </w:delText>
        </w:r>
      </w:del>
      <w:ins w:id="6984" w:author="OFFM" w:date="2024-04-16T10:53:00Z">
        <w:r w:rsidRPr="000D237D">
          <w:rPr>
            <w:rFonts w:ascii="Times New Roman" w:eastAsia="Times New Roman" w:hAnsi="Times New Roman" w:cs="Times New Roman"/>
            <w:sz w:val="24"/>
            <w:szCs w:val="24"/>
          </w:rPr>
          <w:t xml:space="preserve">determined by </w:t>
        </w:r>
      </w:ins>
      <w:r w:rsidRPr="000D237D">
        <w:rPr>
          <w:rFonts w:ascii="Times New Roman" w:eastAsia="Times New Roman" w:hAnsi="Times New Roman" w:cs="Times New Roman"/>
          <w:sz w:val="24"/>
          <w:szCs w:val="24"/>
        </w:rPr>
        <w:t xml:space="preserve">the </w:t>
      </w:r>
      <w:del w:id="6985" w:author="OFFM" w:date="2024-04-16T10:53:00Z">
        <w:r w:rsidR="00817C00" w:rsidRPr="00F74592">
          <w:rPr>
            <w:rFonts w:ascii="Times New Roman" w:hAnsi="Times New Roman" w:cs="Times New Roman"/>
            <w:sz w:val="24"/>
            <w:szCs w:val="24"/>
          </w:rPr>
          <w:delText>non-Federal entity determines to be appropriate:</w:delText>
        </w:r>
      </w:del>
      <w:ins w:id="6986" w:author="OFFM" w:date="2024-04-16T10:53:00Z">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in accordance with paragraph </w:t>
        </w:r>
        <w:r w:rsidRPr="000D237D">
          <w:rPr>
            <w:rFonts w:ascii="Times New Roman" w:hAnsi="Times New Roman" w:cs="Times New Roman"/>
            <w:sz w:val="24"/>
            <w:szCs w:val="24"/>
          </w:rPr>
          <w:t>(a)(2)(ii) of this section</w:t>
        </w:r>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43D8D950" w14:textId="02A18E4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r w:rsidRPr="00A63D45">
        <w:rPr>
          <w:rFonts w:ascii="Times New Roman" w:hAnsi="Times New Roman"/>
          <w:i/>
          <w:sz w:val="24"/>
        </w:rPr>
        <w:t>Sealed bids.</w:t>
      </w:r>
      <w:r w:rsidRPr="000D237D">
        <w:rPr>
          <w:rFonts w:ascii="Times New Roman" w:eastAsia="Times New Roman" w:hAnsi="Times New Roman" w:cs="Times New Roman"/>
          <w:sz w:val="24"/>
          <w:szCs w:val="24"/>
        </w:rPr>
        <w:t xml:space="preserve"> </w:t>
      </w:r>
      <w:del w:id="6987" w:author="OFFM" w:date="2024-04-16T10:53:00Z">
        <w:r w:rsidR="00817C00" w:rsidRPr="00F74592">
          <w:rPr>
            <w:rFonts w:ascii="Times New Roman" w:hAnsi="Times New Roman" w:cs="Times New Roman"/>
            <w:sz w:val="24"/>
            <w:szCs w:val="24"/>
          </w:rPr>
          <w:delText>A</w:delText>
        </w:r>
      </w:del>
      <w:ins w:id="6988" w:author="OFFM" w:date="2024-04-16T10:53:00Z">
        <w:r w:rsidRPr="000D237D">
          <w:rPr>
            <w:rFonts w:ascii="Times New Roman" w:eastAsia="Times New Roman" w:hAnsi="Times New Roman" w:cs="Times New Roman"/>
            <w:sz w:val="24"/>
            <w:szCs w:val="24"/>
          </w:rPr>
          <w:t>This is a</w:t>
        </w:r>
      </w:ins>
      <w:r w:rsidRPr="000D237D">
        <w:rPr>
          <w:rFonts w:ascii="Times New Roman" w:eastAsia="Times New Roman" w:hAnsi="Times New Roman" w:cs="Times New Roman"/>
          <w:sz w:val="24"/>
          <w:szCs w:val="24"/>
        </w:rPr>
        <w:t xml:space="preserve"> procurement method in which bids are publicly solicited</w:t>
      </w:r>
      <w:ins w:id="6989" w:author="OFFM" w:date="2024-04-16T10:53:00Z">
        <w:r w:rsidRPr="000D237D">
          <w:rPr>
            <w:rFonts w:ascii="Times New Roman" w:eastAsia="Times New Roman" w:hAnsi="Times New Roman" w:cs="Times New Roman"/>
            <w:sz w:val="24"/>
            <w:szCs w:val="24"/>
          </w:rPr>
          <w:t xml:space="preserve"> through an invitation</w:t>
        </w:r>
      </w:ins>
      <w:r w:rsidRPr="000D237D">
        <w:rPr>
          <w:rFonts w:ascii="Times New Roman" w:eastAsia="Times New Roman" w:hAnsi="Times New Roman" w:cs="Times New Roman"/>
          <w:sz w:val="24"/>
          <w:szCs w:val="24"/>
        </w:rPr>
        <w:t xml:space="preserve"> and a firm fixed-price contract (lump sum or unit price) is awarded to the responsible bidder whose bid</w:t>
      </w:r>
      <w:del w:id="6990" w:author="OFFM" w:date="2024-04-16T10:53:00Z">
        <w:r w:rsidR="00817C00" w:rsidRPr="00F74592">
          <w:rPr>
            <w:rFonts w:ascii="Times New Roman" w:hAnsi="Times New Roman" w:cs="Times New Roman"/>
            <w:sz w:val="24"/>
            <w:szCs w:val="24"/>
          </w:rPr>
          <w:delText>, conforming</w:delText>
        </w:r>
      </w:del>
      <w:ins w:id="6991" w:author="OFFM" w:date="2024-04-16T10:53:00Z">
        <w:r w:rsidRPr="000D237D">
          <w:rPr>
            <w:rFonts w:ascii="Times New Roman" w:eastAsia="Times New Roman" w:hAnsi="Times New Roman" w:cs="Times New Roman"/>
            <w:sz w:val="24"/>
            <w:szCs w:val="24"/>
          </w:rPr>
          <w:t xml:space="preserve"> conforms</w:t>
        </w:r>
      </w:ins>
      <w:r w:rsidRPr="000D237D">
        <w:rPr>
          <w:rFonts w:ascii="Times New Roman" w:eastAsia="Times New Roman" w:hAnsi="Times New Roman" w:cs="Times New Roman"/>
          <w:sz w:val="24"/>
          <w:szCs w:val="24"/>
        </w:rPr>
        <w:t xml:space="preserve"> with all the material terms and conditions of the invitation </w:t>
      </w:r>
      <w:del w:id="6992" w:author="OFFM" w:date="2024-04-16T10:53:00Z">
        <w:r w:rsidR="00817C00" w:rsidRPr="00F74592">
          <w:rPr>
            <w:rFonts w:ascii="Times New Roman" w:hAnsi="Times New Roman" w:cs="Times New Roman"/>
            <w:sz w:val="24"/>
            <w:szCs w:val="24"/>
          </w:rPr>
          <w:delText>for bids,</w:delText>
        </w:r>
      </w:del>
      <w:ins w:id="6993" w:author="OFFM" w:date="2024-04-16T10:53:00Z">
        <w:r w:rsidRPr="000D237D">
          <w:rPr>
            <w:rFonts w:ascii="Times New Roman" w:eastAsia="Times New Roman" w:hAnsi="Times New Roman" w:cs="Times New Roman"/>
            <w:sz w:val="24"/>
            <w:szCs w:val="24"/>
          </w:rPr>
          <w:t>and</w:t>
        </w:r>
      </w:ins>
      <w:r w:rsidRPr="000D237D">
        <w:rPr>
          <w:rFonts w:ascii="Times New Roman" w:eastAsia="Times New Roman" w:hAnsi="Times New Roman" w:cs="Times New Roman"/>
          <w:sz w:val="24"/>
          <w:szCs w:val="24"/>
        </w:rPr>
        <w:t xml:space="preserve"> is the lowest in price. The sealed bids </w:t>
      </w:r>
      <w:ins w:id="6994" w:author="OFFM" w:date="2024-04-16T10:53:00Z">
        <w:r w:rsidRPr="000D237D">
          <w:rPr>
            <w:rFonts w:ascii="Times New Roman" w:eastAsia="Times New Roman" w:hAnsi="Times New Roman" w:cs="Times New Roman"/>
            <w:sz w:val="24"/>
            <w:szCs w:val="24"/>
          </w:rPr>
          <w:t xml:space="preserve">procurement </w:t>
        </w:r>
      </w:ins>
      <w:r w:rsidRPr="000D237D">
        <w:rPr>
          <w:rFonts w:ascii="Times New Roman" w:eastAsia="Times New Roman" w:hAnsi="Times New Roman" w:cs="Times New Roman"/>
          <w:sz w:val="24"/>
          <w:szCs w:val="24"/>
        </w:rPr>
        <w:t xml:space="preserve">method is </w:t>
      </w:r>
      <w:del w:id="6995" w:author="OFFM" w:date="2024-04-16T10:53:00Z">
        <w:r w:rsidR="00817C00" w:rsidRPr="00F74592">
          <w:rPr>
            <w:rFonts w:ascii="Times New Roman" w:hAnsi="Times New Roman" w:cs="Times New Roman"/>
            <w:sz w:val="24"/>
            <w:szCs w:val="24"/>
          </w:rPr>
          <w:delText xml:space="preserve">the </w:delText>
        </w:r>
      </w:del>
      <w:r w:rsidRPr="000D237D">
        <w:rPr>
          <w:rFonts w:ascii="Times New Roman" w:eastAsia="Times New Roman" w:hAnsi="Times New Roman" w:cs="Times New Roman"/>
          <w:sz w:val="24"/>
          <w:szCs w:val="24"/>
        </w:rPr>
        <w:t xml:space="preserve">preferred </w:t>
      </w:r>
      <w:del w:id="6996" w:author="OFFM" w:date="2024-04-16T10:53:00Z">
        <w:r w:rsidR="00817C00" w:rsidRPr="00F74592">
          <w:rPr>
            <w:rFonts w:ascii="Times New Roman" w:hAnsi="Times New Roman" w:cs="Times New Roman"/>
            <w:sz w:val="24"/>
            <w:szCs w:val="24"/>
          </w:rPr>
          <w:delText xml:space="preserve">method </w:delText>
        </w:r>
      </w:del>
      <w:r w:rsidRPr="000D237D">
        <w:rPr>
          <w:rFonts w:ascii="Times New Roman" w:eastAsia="Times New Roman" w:hAnsi="Times New Roman" w:cs="Times New Roman"/>
          <w:sz w:val="24"/>
          <w:szCs w:val="24"/>
        </w:rPr>
        <w:t>for procuring construction</w:t>
      </w:r>
      <w:del w:id="6997" w:author="OFFM" w:date="2024-04-16T10:53:00Z">
        <w:r w:rsidR="00817C00" w:rsidRPr="00F74592">
          <w:rPr>
            <w:rFonts w:ascii="Times New Roman" w:hAnsi="Times New Roman" w:cs="Times New Roman"/>
            <w:sz w:val="24"/>
            <w:szCs w:val="24"/>
          </w:rPr>
          <w:delText>, if the conditions</w:delText>
        </w:r>
      </w:del>
      <w:ins w:id="6998" w:author="OFFM" w:date="2024-04-16T10:53:00Z">
        <w:r w:rsidRPr="000D237D">
          <w:rPr>
            <w:rFonts w:ascii="Times New Roman" w:eastAsia="Times New Roman" w:hAnsi="Times New Roman" w:cs="Times New Roman"/>
            <w:sz w:val="24"/>
            <w:szCs w:val="24"/>
          </w:rPr>
          <w:t xml:space="preserve"> services</w:t>
        </w:r>
      </w:ins>
      <w:r w:rsidRPr="000D237D">
        <w:rPr>
          <w:rFonts w:ascii="Times New Roman" w:eastAsia="Times New Roman" w:hAnsi="Times New Roman" w:cs="Times New Roman"/>
          <w:sz w:val="24"/>
          <w:szCs w:val="24"/>
        </w:rPr>
        <w:t xml:space="preserve">. </w:t>
      </w:r>
    </w:p>
    <w:p w14:paraId="7115A60E" w14:textId="0ADC75A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w:t>
      </w:r>
      <w:del w:id="6999" w:author="OFFM" w:date="2024-04-16T10:53:00Z">
        <w:r w:rsidR="00817C00" w:rsidRPr="00F74592">
          <w:rPr>
            <w:rFonts w:ascii="Times New Roman" w:hAnsi="Times New Roman" w:cs="Times New Roman"/>
            <w:sz w:val="24"/>
            <w:szCs w:val="24"/>
          </w:rPr>
          <w:delText>In order for</w:delText>
        </w:r>
      </w:del>
      <w:ins w:id="7000" w:author="OFFM" w:date="2024-04-16T10:53:00Z">
        <w:r w:rsidRPr="000D237D">
          <w:rPr>
            <w:rFonts w:ascii="Times New Roman" w:eastAsia="Times New Roman" w:hAnsi="Times New Roman" w:cs="Times New Roman"/>
            <w:sz w:val="24"/>
            <w:szCs w:val="24"/>
          </w:rPr>
          <w:t>For</w:t>
        </w:r>
      </w:ins>
      <w:r w:rsidRPr="000D237D">
        <w:rPr>
          <w:rFonts w:ascii="Times New Roman" w:eastAsia="Times New Roman" w:hAnsi="Times New Roman" w:cs="Times New Roman"/>
          <w:sz w:val="24"/>
          <w:szCs w:val="24"/>
        </w:rPr>
        <w:t xml:space="preserve"> sealed bidding to be feasible, the following conditions should be present: </w:t>
      </w:r>
    </w:p>
    <w:p w14:paraId="4699D65E" w14:textId="77777777" w:rsidR="00817C00" w:rsidRPr="00F74592" w:rsidRDefault="00F2264C" w:rsidP="000E1D22">
      <w:pPr>
        <w:spacing w:after="0" w:line="480" w:lineRule="auto"/>
        <w:ind w:firstLine="720"/>
        <w:contextualSpacing/>
        <w:rPr>
          <w:del w:id="7001"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(A) A complete, adequate, and realistic specification or purchase description is available; </w:t>
      </w:r>
    </w:p>
    <w:p w14:paraId="669058AD" w14:textId="1FB21345" w:rsidR="000B5224" w:rsidRPr="000D237D" w:rsidRDefault="00F2264C" w:rsidP="00A63D45">
      <w:pPr>
        <w:spacing w:after="0" w:line="480" w:lineRule="auto"/>
        <w:ind w:left="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Two or more responsible bidders </w:t>
      </w:r>
      <w:del w:id="7002" w:author="OFFM" w:date="2024-04-16T10:53:00Z">
        <w:r w:rsidR="00817C00" w:rsidRPr="00F74592">
          <w:rPr>
            <w:rFonts w:ascii="Times New Roman" w:hAnsi="Times New Roman" w:cs="Times New Roman"/>
            <w:sz w:val="24"/>
            <w:szCs w:val="24"/>
          </w:rPr>
          <w:delText>are</w:delText>
        </w:r>
      </w:del>
      <w:ins w:id="7003" w:author="OFFM" w:date="2024-04-16T10:53:00Z">
        <w:r w:rsidRPr="000D237D">
          <w:rPr>
            <w:rFonts w:ascii="Times New Roman" w:eastAsia="Times New Roman" w:hAnsi="Times New Roman" w:cs="Times New Roman"/>
            <w:sz w:val="24"/>
            <w:szCs w:val="24"/>
          </w:rPr>
          <w:t>have been identified as</w:t>
        </w:r>
      </w:ins>
      <w:r w:rsidRPr="000D237D">
        <w:rPr>
          <w:rFonts w:ascii="Times New Roman" w:eastAsia="Times New Roman" w:hAnsi="Times New Roman" w:cs="Times New Roman"/>
          <w:sz w:val="24"/>
          <w:szCs w:val="24"/>
        </w:rPr>
        <w:t xml:space="preserve"> willing and able to compete effectively for the business; and </w:t>
      </w:r>
    </w:p>
    <w:p w14:paraId="4AA6CCC6" w14:textId="5545EA6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 The procurement lends itself to a firm</w:t>
      </w:r>
      <w:del w:id="7004" w:author="OFFM" w:date="2024-04-16T10:53:00Z">
        <w:r w:rsidR="00817C00" w:rsidRPr="00F74592">
          <w:rPr>
            <w:rFonts w:ascii="Times New Roman" w:hAnsi="Times New Roman" w:cs="Times New Roman"/>
            <w:sz w:val="24"/>
            <w:szCs w:val="24"/>
          </w:rPr>
          <w:delText xml:space="preserve"> </w:delText>
        </w:r>
      </w:del>
      <w:ins w:id="700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fixed</w:t>
      </w:r>
      <w:del w:id="7006" w:author="OFFM" w:date="2024-04-16T10:53:00Z">
        <w:r w:rsidR="00817C00" w:rsidRPr="00F74592">
          <w:rPr>
            <w:rFonts w:ascii="Times New Roman" w:hAnsi="Times New Roman" w:cs="Times New Roman"/>
            <w:sz w:val="24"/>
            <w:szCs w:val="24"/>
          </w:rPr>
          <w:delText xml:space="preserve"> </w:delText>
        </w:r>
      </w:del>
      <w:ins w:id="700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price contract</w:t>
      </w:r>
      <w:ins w:id="700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the selection of the successful bidder can be made principally </w:t>
      </w:r>
      <w:ins w:id="7009" w:author="OFFM" w:date="2024-04-16T10:53:00Z">
        <w:r w:rsidRPr="000D237D">
          <w:rPr>
            <w:rFonts w:ascii="Times New Roman" w:eastAsia="Times New Roman" w:hAnsi="Times New Roman" w:cs="Times New Roman"/>
            <w:sz w:val="24"/>
            <w:szCs w:val="24"/>
          </w:rPr>
          <w:t xml:space="preserve">based </w:t>
        </w:r>
      </w:ins>
      <w:r w:rsidRPr="000D237D">
        <w:rPr>
          <w:rFonts w:ascii="Times New Roman" w:eastAsia="Times New Roman" w:hAnsi="Times New Roman" w:cs="Times New Roman"/>
          <w:sz w:val="24"/>
          <w:szCs w:val="24"/>
        </w:rPr>
        <w:t xml:space="preserve">on </w:t>
      </w:r>
      <w:del w:id="7010" w:author="OFFM" w:date="2024-04-16T10:53:00Z">
        <w:r w:rsidR="00817C00" w:rsidRPr="00F74592">
          <w:rPr>
            <w:rFonts w:ascii="Times New Roman" w:hAnsi="Times New Roman" w:cs="Times New Roman"/>
            <w:sz w:val="24"/>
            <w:szCs w:val="24"/>
          </w:rPr>
          <w:delText xml:space="preserve">the basis of </w:delText>
        </w:r>
      </w:del>
      <w:r w:rsidRPr="000D237D">
        <w:rPr>
          <w:rFonts w:ascii="Times New Roman" w:eastAsia="Times New Roman" w:hAnsi="Times New Roman" w:cs="Times New Roman"/>
          <w:sz w:val="24"/>
          <w:szCs w:val="24"/>
        </w:rPr>
        <w:t xml:space="preserve">price. </w:t>
      </w:r>
    </w:p>
    <w:p w14:paraId="7C0A9F4B"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If sealed bids are used, the following requirements apply: </w:t>
      </w:r>
    </w:p>
    <w:p w14:paraId="3E8DF882" w14:textId="1DFD7A7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(A) Bids must be solicited from an adequate number of qualified sources, providing them </w:t>
      </w:r>
      <w:ins w:id="7011" w:author="OFFM" w:date="2024-04-16T10:53:00Z">
        <w:r w:rsidRPr="000D237D">
          <w:rPr>
            <w:rFonts w:ascii="Times New Roman" w:eastAsia="Times New Roman" w:hAnsi="Times New Roman" w:cs="Times New Roman"/>
            <w:sz w:val="24"/>
            <w:szCs w:val="24"/>
          </w:rPr>
          <w:t xml:space="preserve">with </w:t>
        </w:r>
      </w:ins>
      <w:r w:rsidRPr="000D237D">
        <w:rPr>
          <w:rFonts w:ascii="Times New Roman" w:eastAsia="Times New Roman" w:hAnsi="Times New Roman" w:cs="Times New Roman"/>
          <w:sz w:val="24"/>
          <w:szCs w:val="24"/>
        </w:rPr>
        <w:t>sufficient response time prior to the date set for opening the bids</w:t>
      </w:r>
      <w:del w:id="7012" w:author="OFFM" w:date="2024-04-16T10:53:00Z">
        <w:r w:rsidR="00817C00" w:rsidRPr="00F74592">
          <w:rPr>
            <w:rFonts w:ascii="Times New Roman" w:hAnsi="Times New Roman" w:cs="Times New Roman"/>
            <w:sz w:val="24"/>
            <w:szCs w:val="24"/>
          </w:rPr>
          <w:delText>, for</w:delText>
        </w:r>
      </w:del>
      <w:ins w:id="7013" w:author="OFFM" w:date="2024-04-16T10:53:00Z">
        <w:r w:rsidRPr="000D237D">
          <w:rPr>
            <w:rFonts w:ascii="Times New Roman" w:eastAsia="Times New Roman" w:hAnsi="Times New Roman" w:cs="Times New Roman"/>
            <w:sz w:val="24"/>
            <w:szCs w:val="24"/>
          </w:rPr>
          <w:t>. Unless specified by the Federal agency, the recipient or subrecipient may exercise judgment in determining what number is adequate. For</w:t>
        </w:r>
      </w:ins>
      <w:r w:rsidRPr="000D237D">
        <w:rPr>
          <w:rFonts w:ascii="Times New Roman" w:eastAsia="Times New Roman" w:hAnsi="Times New Roman" w:cs="Times New Roman"/>
          <w:sz w:val="24"/>
          <w:szCs w:val="24"/>
        </w:rPr>
        <w:t xml:space="preserve"> local</w:t>
      </w:r>
      <w:del w:id="7014" w:author="OFFM" w:date="2024-04-16T10:53:00Z">
        <w:r w:rsidR="00817C00" w:rsidRPr="00F74592">
          <w:rPr>
            <w:rFonts w:ascii="Times New Roman" w:hAnsi="Times New Roman" w:cs="Times New Roman"/>
            <w:sz w:val="24"/>
            <w:szCs w:val="24"/>
          </w:rPr>
          <w:delText>, and tribal</w:delText>
        </w:r>
      </w:del>
      <w:r w:rsidRPr="000D237D">
        <w:rPr>
          <w:rFonts w:ascii="Times New Roman" w:eastAsia="Times New Roman" w:hAnsi="Times New Roman" w:cs="Times New Roman"/>
          <w:sz w:val="24"/>
          <w:szCs w:val="24"/>
        </w:rPr>
        <w:t xml:space="preserve"> governments, the invitation for bids must be publicly advertised</w:t>
      </w:r>
      <w:del w:id="7015" w:author="OFFM" w:date="2024-04-16T10:53:00Z">
        <w:r w:rsidR="00817C00" w:rsidRPr="00F74592">
          <w:rPr>
            <w:rFonts w:ascii="Times New Roman" w:hAnsi="Times New Roman" w:cs="Times New Roman"/>
            <w:sz w:val="24"/>
            <w:szCs w:val="24"/>
          </w:rPr>
          <w:delText>;</w:delText>
        </w:r>
      </w:del>
      <w:ins w:id="701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67835B3B" w14:textId="7EEBD87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(B) The invitation for bids</w:t>
      </w:r>
      <w:del w:id="7017" w:author="OFFM" w:date="2024-04-16T10:53:00Z">
        <w:r w:rsidR="00817C00" w:rsidRPr="00F74592">
          <w:rPr>
            <w:rFonts w:ascii="Times New Roman" w:hAnsi="Times New Roman" w:cs="Times New Roman"/>
            <w:sz w:val="24"/>
            <w:szCs w:val="24"/>
          </w:rPr>
          <w:delText>, which will include any specifications and pertinent attachments,</w:delText>
        </w:r>
      </w:del>
      <w:r w:rsidRPr="000D237D">
        <w:rPr>
          <w:rFonts w:ascii="Times New Roman" w:eastAsia="Times New Roman" w:hAnsi="Times New Roman" w:cs="Times New Roman"/>
          <w:sz w:val="24"/>
          <w:szCs w:val="24"/>
        </w:rPr>
        <w:t xml:space="preserve"> must define the items or services </w:t>
      </w:r>
      <w:del w:id="7018" w:author="OFFM" w:date="2024-04-16T10:53:00Z">
        <w:r w:rsidR="00817C00" w:rsidRPr="00F74592">
          <w:rPr>
            <w:rFonts w:ascii="Times New Roman" w:hAnsi="Times New Roman" w:cs="Times New Roman"/>
            <w:sz w:val="24"/>
            <w:szCs w:val="24"/>
          </w:rPr>
          <w:delText>in order</w:delText>
        </w:r>
      </w:del>
      <w:ins w:id="7019" w:author="OFFM" w:date="2024-04-16T10:53:00Z">
        <w:r w:rsidRPr="000D237D">
          <w:rPr>
            <w:rFonts w:ascii="Times New Roman" w:eastAsia="Times New Roman" w:hAnsi="Times New Roman" w:cs="Times New Roman"/>
            <w:sz w:val="24"/>
            <w:szCs w:val="24"/>
          </w:rPr>
          <w:t>with specific information, including any required specifications,</w:t>
        </w:r>
      </w:ins>
      <w:r w:rsidRPr="000D237D">
        <w:rPr>
          <w:rFonts w:ascii="Times New Roman" w:eastAsia="Times New Roman" w:hAnsi="Times New Roman" w:cs="Times New Roman"/>
          <w:sz w:val="24"/>
          <w:szCs w:val="24"/>
        </w:rPr>
        <w:t xml:space="preserve"> for the bidder to properly respond;</w:t>
      </w:r>
      <w:del w:id="7020" w:author="OFFM" w:date="2024-04-16T10:53:00Z">
        <w:r w:rsidR="00817C00" w:rsidRPr="00F74592">
          <w:rPr>
            <w:rFonts w:ascii="Times New Roman" w:hAnsi="Times New Roman" w:cs="Times New Roman"/>
            <w:sz w:val="24"/>
            <w:szCs w:val="24"/>
          </w:rPr>
          <w:delText xml:space="preserve"> </w:delText>
        </w:r>
      </w:del>
    </w:p>
    <w:p w14:paraId="354FD5A1" w14:textId="5DEE929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 All bids will be opened at the time and place prescribed in the invitation for bids</w:t>
      </w:r>
      <w:del w:id="7021" w:author="OFFM" w:date="2024-04-16T10:53:00Z">
        <w:r w:rsidR="00817C00" w:rsidRPr="00F74592">
          <w:rPr>
            <w:rFonts w:ascii="Times New Roman" w:hAnsi="Times New Roman" w:cs="Times New Roman"/>
            <w:sz w:val="24"/>
            <w:szCs w:val="24"/>
          </w:rPr>
          <w:delText>, and for</w:delText>
        </w:r>
      </w:del>
      <w:ins w:id="7022" w:author="OFFM" w:date="2024-04-16T10:53:00Z">
        <w:r w:rsidRPr="000D237D">
          <w:rPr>
            <w:rFonts w:ascii="Times New Roman" w:eastAsia="Times New Roman" w:hAnsi="Times New Roman" w:cs="Times New Roman"/>
            <w:sz w:val="24"/>
            <w:szCs w:val="24"/>
          </w:rPr>
          <w:t>. For</w:t>
        </w:r>
      </w:ins>
      <w:r w:rsidRPr="000D237D">
        <w:rPr>
          <w:rFonts w:ascii="Times New Roman" w:eastAsia="Times New Roman" w:hAnsi="Times New Roman" w:cs="Times New Roman"/>
          <w:sz w:val="24"/>
          <w:szCs w:val="24"/>
        </w:rPr>
        <w:t xml:space="preserve"> local </w:t>
      </w:r>
      <w:del w:id="7023" w:author="OFFM" w:date="2024-04-16T10:53:00Z">
        <w:r w:rsidR="00817C00" w:rsidRPr="00F74592">
          <w:rPr>
            <w:rFonts w:ascii="Times New Roman" w:hAnsi="Times New Roman" w:cs="Times New Roman"/>
            <w:sz w:val="24"/>
            <w:szCs w:val="24"/>
          </w:rPr>
          <w:delText xml:space="preserve">and tribal </w:delText>
        </w:r>
      </w:del>
      <w:r w:rsidRPr="000D237D">
        <w:rPr>
          <w:rFonts w:ascii="Times New Roman" w:eastAsia="Times New Roman" w:hAnsi="Times New Roman" w:cs="Times New Roman"/>
          <w:sz w:val="24"/>
          <w:szCs w:val="24"/>
        </w:rPr>
        <w:t>governments, the bids must be opened publicly</w:t>
      </w:r>
      <w:del w:id="7024" w:author="OFFM" w:date="2024-04-16T10:53:00Z">
        <w:r w:rsidR="00817C00" w:rsidRPr="00F74592">
          <w:rPr>
            <w:rFonts w:ascii="Times New Roman" w:hAnsi="Times New Roman" w:cs="Times New Roman"/>
            <w:sz w:val="24"/>
            <w:szCs w:val="24"/>
          </w:rPr>
          <w:delText>;</w:delText>
        </w:r>
      </w:del>
      <w:ins w:id="702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52C34A3E" w14:textId="1C26DF5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(D) A firm</w:t>
      </w:r>
      <w:del w:id="7026" w:author="OFFM" w:date="2024-04-16T10:53:00Z">
        <w:r w:rsidR="00817C00" w:rsidRPr="00F74592">
          <w:rPr>
            <w:rFonts w:ascii="Times New Roman" w:hAnsi="Times New Roman" w:cs="Times New Roman"/>
            <w:sz w:val="24"/>
            <w:szCs w:val="24"/>
          </w:rPr>
          <w:delText xml:space="preserve"> </w:delText>
        </w:r>
      </w:del>
      <w:ins w:id="702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fixed</w:t>
      </w:r>
      <w:del w:id="7028" w:author="OFFM" w:date="2024-04-16T10:53:00Z">
        <w:r w:rsidR="00817C00" w:rsidRPr="00F74592">
          <w:rPr>
            <w:rFonts w:ascii="Times New Roman" w:hAnsi="Times New Roman" w:cs="Times New Roman"/>
            <w:sz w:val="24"/>
            <w:szCs w:val="24"/>
          </w:rPr>
          <w:delText xml:space="preserve"> </w:delText>
        </w:r>
      </w:del>
      <w:ins w:id="702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price contract </w:t>
      </w:r>
      <w:del w:id="7030" w:author="OFFM" w:date="2024-04-16T10:53:00Z">
        <w:r w:rsidR="00817C00" w:rsidRPr="00F74592">
          <w:rPr>
            <w:rFonts w:ascii="Times New Roman" w:hAnsi="Times New Roman" w:cs="Times New Roman"/>
            <w:sz w:val="24"/>
            <w:szCs w:val="24"/>
          </w:rPr>
          <w:delText>award will be made</w:delText>
        </w:r>
      </w:del>
      <w:ins w:id="7031" w:author="OFFM" w:date="2024-04-16T10:53:00Z">
        <w:r w:rsidRPr="000D237D">
          <w:rPr>
            <w:rFonts w:ascii="Times New Roman" w:eastAsia="Times New Roman" w:hAnsi="Times New Roman" w:cs="Times New Roman"/>
            <w:sz w:val="24"/>
            <w:szCs w:val="24"/>
          </w:rPr>
          <w:t>is awarded</w:t>
        </w:r>
      </w:ins>
      <w:r w:rsidRPr="000D237D">
        <w:rPr>
          <w:rFonts w:ascii="Times New Roman" w:eastAsia="Times New Roman" w:hAnsi="Times New Roman" w:cs="Times New Roman"/>
          <w:sz w:val="24"/>
          <w:szCs w:val="24"/>
        </w:rPr>
        <w:t xml:space="preserve"> in writing to the lowest responsive </w:t>
      </w:r>
      <w:ins w:id="7032" w:author="OFFM" w:date="2024-04-16T10:53:00Z">
        <w:r w:rsidRPr="000D237D">
          <w:rPr>
            <w:rFonts w:ascii="Times New Roman" w:eastAsia="Times New Roman" w:hAnsi="Times New Roman" w:cs="Times New Roman"/>
            <w:sz w:val="24"/>
            <w:szCs w:val="24"/>
          </w:rPr>
          <w:t xml:space="preserve">bid </w:t>
        </w:r>
      </w:ins>
      <w:r w:rsidRPr="000D237D">
        <w:rPr>
          <w:rFonts w:ascii="Times New Roman" w:eastAsia="Times New Roman" w:hAnsi="Times New Roman" w:cs="Times New Roman"/>
          <w:sz w:val="24"/>
          <w:szCs w:val="24"/>
        </w:rPr>
        <w:t xml:space="preserve">and responsible bidder. </w:t>
      </w:r>
      <w:del w:id="7033" w:author="OFFM" w:date="2024-04-16T10:53:00Z">
        <w:r w:rsidR="00817C00" w:rsidRPr="00F74592">
          <w:rPr>
            <w:rFonts w:ascii="Times New Roman" w:hAnsi="Times New Roman" w:cs="Times New Roman"/>
            <w:sz w:val="24"/>
            <w:szCs w:val="24"/>
          </w:rPr>
          <w:delText>Where</w:delText>
        </w:r>
      </w:del>
      <w:ins w:id="7034" w:author="OFFM" w:date="2024-04-16T10:53:00Z">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specified in </w:t>
      </w:r>
      <w:del w:id="7035" w:author="OFFM" w:date="2024-04-16T10:53:00Z">
        <w:r w:rsidR="00817C00" w:rsidRPr="00F74592">
          <w:rPr>
            <w:rFonts w:ascii="Times New Roman" w:hAnsi="Times New Roman" w:cs="Times New Roman"/>
            <w:sz w:val="24"/>
            <w:szCs w:val="24"/>
          </w:rPr>
          <w:delText>bidding documents</w:delText>
        </w:r>
      </w:del>
      <w:ins w:id="7036" w:author="OFFM" w:date="2024-04-16T10:53:00Z">
        <w:r w:rsidRPr="000D237D">
          <w:rPr>
            <w:rFonts w:ascii="Times New Roman" w:eastAsia="Times New Roman" w:hAnsi="Times New Roman" w:cs="Times New Roman"/>
            <w:sz w:val="24"/>
            <w:szCs w:val="24"/>
          </w:rPr>
          <w:t>the invitation for bids</w:t>
        </w:r>
      </w:ins>
      <w:r w:rsidRPr="000D237D">
        <w:rPr>
          <w:rFonts w:ascii="Times New Roman" w:eastAsia="Times New Roman" w:hAnsi="Times New Roman" w:cs="Times New Roman"/>
          <w:sz w:val="24"/>
          <w:szCs w:val="24"/>
        </w:rPr>
        <w:t>, factors such as discounts, transportation cost, and life</w:t>
      </w:r>
      <w:del w:id="7037" w:author="OFFM" w:date="2024-04-16T10:53:00Z">
        <w:r w:rsidR="00817C00" w:rsidRPr="00F74592">
          <w:rPr>
            <w:rFonts w:ascii="Times New Roman" w:hAnsi="Times New Roman" w:cs="Times New Roman"/>
            <w:sz w:val="24"/>
            <w:szCs w:val="24"/>
          </w:rPr>
          <w:delText xml:space="preserve"> </w:delText>
        </w:r>
      </w:del>
      <w:ins w:id="703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cycle costs must be considered in determining which bid is </w:t>
      </w:r>
      <w:ins w:id="7039"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lowest. Payment discounts </w:t>
      </w:r>
      <w:del w:id="7040" w:author="OFFM" w:date="2024-04-16T10:53:00Z">
        <w:r w:rsidR="00817C00" w:rsidRPr="00F74592">
          <w:rPr>
            <w:rFonts w:ascii="Times New Roman" w:hAnsi="Times New Roman" w:cs="Times New Roman"/>
            <w:sz w:val="24"/>
            <w:szCs w:val="24"/>
          </w:rPr>
          <w:delText>will</w:delText>
        </w:r>
      </w:del>
      <w:ins w:id="7041"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only be used to determine the low bid when </w:t>
      </w:r>
      <w:ins w:id="7042"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 xml:space="preserve"> determines they are a valid factor based on </w:t>
        </w:r>
      </w:ins>
      <w:r w:rsidRPr="000D237D">
        <w:rPr>
          <w:rFonts w:ascii="Times New Roman" w:eastAsia="Times New Roman" w:hAnsi="Times New Roman" w:cs="Times New Roman"/>
          <w:sz w:val="24"/>
          <w:szCs w:val="24"/>
        </w:rPr>
        <w:t>prior experience</w:t>
      </w:r>
      <w:del w:id="7043" w:author="OFFM" w:date="2024-04-16T10:53:00Z">
        <w:r w:rsidR="00817C00" w:rsidRPr="00F74592">
          <w:rPr>
            <w:rFonts w:ascii="Times New Roman" w:hAnsi="Times New Roman" w:cs="Times New Roman"/>
            <w:sz w:val="24"/>
            <w:szCs w:val="24"/>
          </w:rPr>
          <w:delText xml:space="preserve"> indicates that such discounts are usually taken advantage of; and </w:delText>
        </w:r>
      </w:del>
      <w:ins w:id="7044" w:author="OFFM" w:date="2024-04-16T10:53:00Z">
        <w:r w:rsidRPr="000D237D">
          <w:rPr>
            <w:rFonts w:ascii="Times New Roman" w:eastAsia="Times New Roman" w:hAnsi="Times New Roman" w:cs="Times New Roman"/>
            <w:sz w:val="24"/>
            <w:szCs w:val="24"/>
          </w:rPr>
          <w:t>.</w:t>
        </w:r>
      </w:ins>
    </w:p>
    <w:p w14:paraId="290414AD" w14:textId="04E7904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 </w:t>
      </w:r>
      <w:del w:id="7045" w:author="OFFM" w:date="2024-04-16T10:53:00Z">
        <w:r w:rsidR="00817C00" w:rsidRPr="00F74592">
          <w:rPr>
            <w:rFonts w:ascii="Times New Roman" w:hAnsi="Times New Roman" w:cs="Times New Roman"/>
            <w:sz w:val="24"/>
            <w:szCs w:val="24"/>
          </w:rPr>
          <w:delText xml:space="preserve">Any or </w:delText>
        </w:r>
      </w:del>
      <w:ins w:id="7046"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must document and provide a justification for </w:t>
        </w:r>
      </w:ins>
      <w:r w:rsidRPr="000D237D">
        <w:rPr>
          <w:rFonts w:ascii="Times New Roman" w:eastAsia="Times New Roman" w:hAnsi="Times New Roman" w:cs="Times New Roman"/>
          <w:sz w:val="24"/>
          <w:szCs w:val="24"/>
        </w:rPr>
        <w:t xml:space="preserve">all bids </w:t>
      </w:r>
      <w:del w:id="7047" w:author="OFFM" w:date="2024-04-16T10:53:00Z">
        <w:r w:rsidR="00817C00" w:rsidRPr="00F74592">
          <w:rPr>
            <w:rFonts w:ascii="Times New Roman" w:hAnsi="Times New Roman" w:cs="Times New Roman"/>
            <w:sz w:val="24"/>
            <w:szCs w:val="24"/>
          </w:rPr>
          <w:delText>may be rejected if there is a sound documented reason.</w:delText>
        </w:r>
      </w:del>
      <w:ins w:id="7048" w:author="OFFM" w:date="2024-04-16T10:53:00Z">
        <w:r w:rsidRPr="000D237D">
          <w:rPr>
            <w:rFonts w:ascii="Times New Roman" w:eastAsia="Times New Roman" w:hAnsi="Times New Roman" w:cs="Times New Roman"/>
            <w:sz w:val="24"/>
            <w:szCs w:val="24"/>
          </w:rPr>
          <w:t>it rejects.</w:t>
        </w:r>
      </w:ins>
      <w:r w:rsidRPr="000D237D">
        <w:rPr>
          <w:rFonts w:ascii="Times New Roman" w:eastAsia="Times New Roman" w:hAnsi="Times New Roman" w:cs="Times New Roman"/>
          <w:sz w:val="24"/>
          <w:szCs w:val="24"/>
        </w:rPr>
        <w:t xml:space="preserve"> </w:t>
      </w:r>
    </w:p>
    <w:p w14:paraId="1C99F6C2" w14:textId="6EA1080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r w:rsidRPr="00A63D45">
        <w:rPr>
          <w:rFonts w:ascii="Times New Roman" w:hAnsi="Times New Roman"/>
          <w:i/>
          <w:sz w:val="24"/>
        </w:rPr>
        <w:t>Proposals.</w:t>
      </w:r>
      <w:r w:rsidRPr="000D237D">
        <w:rPr>
          <w:rFonts w:ascii="Times New Roman" w:eastAsia="Times New Roman" w:hAnsi="Times New Roman" w:cs="Times New Roman"/>
          <w:sz w:val="24"/>
          <w:szCs w:val="24"/>
        </w:rPr>
        <w:t xml:space="preserve"> </w:t>
      </w:r>
      <w:del w:id="7049" w:author="OFFM" w:date="2024-04-16T10:53:00Z">
        <w:r w:rsidR="00817C00" w:rsidRPr="00F74592">
          <w:rPr>
            <w:rFonts w:ascii="Times New Roman" w:hAnsi="Times New Roman" w:cs="Times New Roman"/>
            <w:sz w:val="24"/>
            <w:szCs w:val="24"/>
          </w:rPr>
          <w:delText>A</w:delText>
        </w:r>
      </w:del>
      <w:ins w:id="7050" w:author="OFFM" w:date="2024-04-16T10:53:00Z">
        <w:r w:rsidRPr="000D237D">
          <w:rPr>
            <w:rFonts w:ascii="Times New Roman" w:eastAsia="Times New Roman" w:hAnsi="Times New Roman" w:cs="Times New Roman"/>
            <w:sz w:val="24"/>
            <w:szCs w:val="24"/>
          </w:rPr>
          <w:t>This is a</w:t>
        </w:r>
      </w:ins>
      <w:r w:rsidRPr="000D237D">
        <w:rPr>
          <w:rFonts w:ascii="Times New Roman" w:eastAsia="Times New Roman" w:hAnsi="Times New Roman" w:cs="Times New Roman"/>
          <w:sz w:val="24"/>
          <w:szCs w:val="24"/>
        </w:rPr>
        <w:t xml:space="preserve"> procurement method </w:t>
      </w:r>
      <w:del w:id="7051" w:author="OFFM" w:date="2024-04-16T10:53:00Z">
        <w:r w:rsidR="00817C00" w:rsidRPr="00F74592">
          <w:rPr>
            <w:rFonts w:ascii="Times New Roman" w:hAnsi="Times New Roman" w:cs="Times New Roman"/>
            <w:sz w:val="24"/>
            <w:szCs w:val="24"/>
          </w:rPr>
          <w:delText xml:space="preserve">in which </w:delText>
        </w:r>
      </w:del>
      <w:ins w:id="7052" w:author="OFFM" w:date="2024-04-16T10:53:00Z">
        <w:r w:rsidRPr="000D237D">
          <w:rPr>
            <w:rFonts w:ascii="Times New Roman" w:eastAsia="Times New Roman" w:hAnsi="Times New Roman" w:cs="Times New Roman"/>
            <w:sz w:val="24"/>
            <w:szCs w:val="24"/>
          </w:rPr>
          <w:t xml:space="preserve">used when conditions are not appropriate for using sealed bids. This procurement method may result in </w:t>
        </w:r>
      </w:ins>
      <w:r w:rsidRPr="000D237D">
        <w:rPr>
          <w:rFonts w:ascii="Times New Roman" w:eastAsia="Times New Roman" w:hAnsi="Times New Roman" w:cs="Times New Roman"/>
          <w:sz w:val="24"/>
          <w:szCs w:val="24"/>
        </w:rPr>
        <w:t>either a fixed</w:t>
      </w:r>
      <w:del w:id="7053" w:author="OFFM" w:date="2024-04-16T10:53:00Z">
        <w:r w:rsidR="00817C00" w:rsidRPr="00F74592">
          <w:rPr>
            <w:rFonts w:ascii="Times New Roman" w:hAnsi="Times New Roman" w:cs="Times New Roman"/>
            <w:sz w:val="24"/>
            <w:szCs w:val="24"/>
          </w:rPr>
          <w:delText xml:space="preserve"> </w:delText>
        </w:r>
      </w:del>
      <w:ins w:id="7054"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price or cost-reimbursement </w:t>
      </w:r>
      <w:del w:id="7055" w:author="OFFM" w:date="2024-04-16T10:53:00Z">
        <w:r w:rsidR="00817C00" w:rsidRPr="00F74592">
          <w:rPr>
            <w:rFonts w:ascii="Times New Roman" w:hAnsi="Times New Roman" w:cs="Times New Roman"/>
            <w:sz w:val="24"/>
            <w:szCs w:val="24"/>
          </w:rPr>
          <w:delText xml:space="preserve">type </w:delText>
        </w:r>
      </w:del>
      <w:r w:rsidRPr="000D237D">
        <w:rPr>
          <w:rFonts w:ascii="Times New Roman" w:eastAsia="Times New Roman" w:hAnsi="Times New Roman" w:cs="Times New Roman"/>
          <w:sz w:val="24"/>
          <w:szCs w:val="24"/>
        </w:rPr>
        <w:t>contract</w:t>
      </w:r>
      <w:del w:id="7056" w:author="OFFM" w:date="2024-04-16T10:53:00Z">
        <w:r w:rsidR="00817C00" w:rsidRPr="00F74592">
          <w:rPr>
            <w:rFonts w:ascii="Times New Roman" w:hAnsi="Times New Roman" w:cs="Times New Roman"/>
            <w:sz w:val="24"/>
            <w:szCs w:val="24"/>
          </w:rPr>
          <w:delText xml:space="preserve"> is awarded. Proposals are generally used when conditions are not appropriate for the use of sealed bids. </w:delText>
        </w:r>
      </w:del>
      <w:ins w:id="7057"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They are awarded in accordance with the following requirements: </w:t>
      </w:r>
    </w:p>
    <w:p w14:paraId="599C3602" w14:textId="34745E9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Requests for proposals </w:t>
      </w:r>
      <w:del w:id="7058" w:author="OFFM" w:date="2024-04-16T10:53:00Z">
        <w:r w:rsidR="00817C00" w:rsidRPr="00F74592">
          <w:rPr>
            <w:rFonts w:ascii="Times New Roman" w:hAnsi="Times New Roman" w:cs="Times New Roman"/>
            <w:sz w:val="24"/>
            <w:szCs w:val="24"/>
          </w:rPr>
          <w:delText>must be publicized</w:delText>
        </w:r>
      </w:del>
      <w:ins w:id="7059" w:author="OFFM" w:date="2024-04-16T10:53:00Z">
        <w:r w:rsidRPr="000D237D">
          <w:rPr>
            <w:rFonts w:ascii="Times New Roman" w:eastAsia="Times New Roman" w:hAnsi="Times New Roman" w:cs="Times New Roman"/>
            <w:sz w:val="24"/>
            <w:szCs w:val="24"/>
          </w:rPr>
          <w:t>require public notice,</w:t>
        </w:r>
      </w:ins>
      <w:r w:rsidRPr="000D237D">
        <w:rPr>
          <w:rFonts w:ascii="Times New Roman" w:eastAsia="Times New Roman" w:hAnsi="Times New Roman" w:cs="Times New Roman"/>
          <w:sz w:val="24"/>
          <w:szCs w:val="24"/>
        </w:rPr>
        <w:t xml:space="preserve"> and</w:t>
      </w:r>
      <w:del w:id="7060" w:author="OFFM" w:date="2024-04-16T10:53:00Z">
        <w:r w:rsidR="00817C00" w:rsidRPr="00F74592">
          <w:rPr>
            <w:rFonts w:ascii="Times New Roman" w:hAnsi="Times New Roman" w:cs="Times New Roman"/>
            <w:sz w:val="24"/>
            <w:szCs w:val="24"/>
          </w:rPr>
          <w:delText xml:space="preserve"> identify</w:delText>
        </w:r>
      </w:del>
      <w:r w:rsidRPr="000D237D">
        <w:rPr>
          <w:rFonts w:ascii="Times New Roman" w:eastAsia="Times New Roman" w:hAnsi="Times New Roman" w:cs="Times New Roman"/>
          <w:sz w:val="24"/>
          <w:szCs w:val="24"/>
        </w:rPr>
        <w:t xml:space="preserve"> all evaluation factors and their relative importance</w:t>
      </w:r>
      <w:del w:id="7061" w:author="OFFM" w:date="2024-04-16T10:53:00Z">
        <w:r w:rsidR="00817C00" w:rsidRPr="00F74592">
          <w:rPr>
            <w:rFonts w:ascii="Times New Roman" w:hAnsi="Times New Roman" w:cs="Times New Roman"/>
            <w:sz w:val="24"/>
            <w:szCs w:val="24"/>
          </w:rPr>
          <w:delText>.</w:delText>
        </w:r>
      </w:del>
      <w:ins w:id="7062" w:author="OFFM" w:date="2024-04-16T10:53:00Z">
        <w:r w:rsidRPr="000D237D">
          <w:rPr>
            <w:rFonts w:ascii="Times New Roman" w:eastAsia="Times New Roman" w:hAnsi="Times New Roman" w:cs="Times New Roman"/>
            <w:sz w:val="24"/>
            <w:szCs w:val="24"/>
          </w:rPr>
          <w:t xml:space="preserve"> must be identified.</w:t>
        </w:r>
      </w:ins>
      <w:r w:rsidRPr="000D237D">
        <w:rPr>
          <w:rFonts w:ascii="Times New Roman" w:eastAsia="Times New Roman" w:hAnsi="Times New Roman" w:cs="Times New Roman"/>
          <w:sz w:val="24"/>
          <w:szCs w:val="24"/>
        </w:rPr>
        <w:t xml:space="preserve"> Proposals must be solicited </w:t>
      </w:r>
      <w:r w:rsidRPr="000D237D">
        <w:rPr>
          <w:rFonts w:ascii="Times New Roman" w:eastAsia="Times New Roman" w:hAnsi="Times New Roman" w:cs="Times New Roman"/>
          <w:sz w:val="24"/>
          <w:szCs w:val="24"/>
        </w:rPr>
        <w:lastRenderedPageBreak/>
        <w:t xml:space="preserve">from </w:t>
      </w:r>
      <w:del w:id="7063" w:author="OFFM" w:date="2024-04-16T10:53:00Z">
        <w:r w:rsidR="00817C00" w:rsidRPr="00F74592">
          <w:rPr>
            <w:rFonts w:ascii="Times New Roman" w:hAnsi="Times New Roman" w:cs="Times New Roman"/>
            <w:sz w:val="24"/>
            <w:szCs w:val="24"/>
          </w:rPr>
          <w:delText>an adequate number of</w:delText>
        </w:r>
      </w:del>
      <w:ins w:id="7064" w:author="OFFM" w:date="2024-04-16T10:53:00Z">
        <w:r w:rsidRPr="000D237D">
          <w:rPr>
            <w:rFonts w:ascii="Times New Roman" w:eastAsia="Times New Roman" w:hAnsi="Times New Roman" w:cs="Times New Roman"/>
            <w:sz w:val="24"/>
            <w:szCs w:val="24"/>
          </w:rPr>
          <w:t>multiple</w:t>
        </w:r>
      </w:ins>
      <w:r w:rsidRPr="000D237D">
        <w:rPr>
          <w:rFonts w:ascii="Times New Roman" w:eastAsia="Times New Roman" w:hAnsi="Times New Roman" w:cs="Times New Roman"/>
          <w:sz w:val="24"/>
          <w:szCs w:val="24"/>
        </w:rPr>
        <w:t xml:space="preserve"> qualified </w:t>
      </w:r>
      <w:del w:id="7065" w:author="OFFM" w:date="2024-04-16T10:53:00Z">
        <w:r w:rsidR="00817C00" w:rsidRPr="00F74592">
          <w:rPr>
            <w:rFonts w:ascii="Times New Roman" w:hAnsi="Times New Roman" w:cs="Times New Roman"/>
            <w:sz w:val="24"/>
            <w:szCs w:val="24"/>
          </w:rPr>
          <w:delText xml:space="preserve">offerors. Any </w:delText>
        </w:r>
      </w:del>
      <w:ins w:id="7066" w:author="OFFM" w:date="2024-04-16T10:53:00Z">
        <w:r w:rsidRPr="000D237D">
          <w:rPr>
            <w:rFonts w:ascii="Times New Roman" w:eastAsia="Times New Roman" w:hAnsi="Times New Roman" w:cs="Times New Roman"/>
            <w:sz w:val="24"/>
            <w:szCs w:val="24"/>
          </w:rPr>
          <w:t xml:space="preserve">entities. To the maximum extent practicable, any proposals submitted in </w:t>
        </w:r>
      </w:ins>
      <w:r w:rsidRPr="000D237D">
        <w:rPr>
          <w:rFonts w:ascii="Times New Roman" w:eastAsia="Times New Roman" w:hAnsi="Times New Roman" w:cs="Times New Roman"/>
          <w:sz w:val="24"/>
          <w:szCs w:val="24"/>
        </w:rPr>
        <w:t xml:space="preserve">response to </w:t>
      </w:r>
      <w:del w:id="7067" w:author="OFFM" w:date="2024-04-16T10:53:00Z">
        <w:r w:rsidR="00817C00" w:rsidRPr="00F74592">
          <w:rPr>
            <w:rFonts w:ascii="Times New Roman" w:hAnsi="Times New Roman" w:cs="Times New Roman"/>
            <w:sz w:val="24"/>
            <w:szCs w:val="24"/>
          </w:rPr>
          <w:delText xml:space="preserve">publicized requests for proposals </w:delText>
        </w:r>
      </w:del>
      <w:ins w:id="7068" w:author="OFFM" w:date="2024-04-16T10:53:00Z">
        <w:r w:rsidRPr="000D237D">
          <w:rPr>
            <w:rFonts w:ascii="Times New Roman" w:eastAsia="Times New Roman" w:hAnsi="Times New Roman" w:cs="Times New Roman"/>
            <w:sz w:val="24"/>
            <w:szCs w:val="24"/>
          </w:rPr>
          <w:t xml:space="preserve">the public notice </w:t>
        </w:r>
      </w:ins>
      <w:r w:rsidRPr="000D237D">
        <w:rPr>
          <w:rFonts w:ascii="Times New Roman" w:eastAsia="Times New Roman" w:hAnsi="Times New Roman" w:cs="Times New Roman"/>
          <w:sz w:val="24"/>
          <w:szCs w:val="24"/>
        </w:rPr>
        <w:t>must be considered</w:t>
      </w:r>
      <w:del w:id="7069" w:author="OFFM" w:date="2024-04-16T10:53:00Z">
        <w:r w:rsidR="00817C00" w:rsidRPr="00F74592">
          <w:rPr>
            <w:rFonts w:ascii="Times New Roman" w:hAnsi="Times New Roman" w:cs="Times New Roman"/>
            <w:sz w:val="24"/>
            <w:szCs w:val="24"/>
          </w:rPr>
          <w:delText xml:space="preserve"> to the maximum extent practical; </w:delText>
        </w:r>
      </w:del>
      <w:ins w:id="7070" w:author="OFFM" w:date="2024-04-16T10:53:00Z">
        <w:r w:rsidRPr="000D237D">
          <w:rPr>
            <w:rFonts w:ascii="Times New Roman" w:eastAsia="Times New Roman" w:hAnsi="Times New Roman" w:cs="Times New Roman"/>
            <w:sz w:val="24"/>
            <w:szCs w:val="24"/>
          </w:rPr>
          <w:t>.</w:t>
        </w:r>
      </w:ins>
    </w:p>
    <w:p w14:paraId="58D0DA25" w14:textId="0C2DCB5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The </w:t>
      </w:r>
      <w:del w:id="7071" w:author="OFFM" w:date="2024-04-16T10:53:00Z">
        <w:r w:rsidR="00817C00" w:rsidRPr="00F74592">
          <w:rPr>
            <w:rFonts w:ascii="Times New Roman" w:hAnsi="Times New Roman" w:cs="Times New Roman"/>
            <w:sz w:val="24"/>
            <w:szCs w:val="24"/>
          </w:rPr>
          <w:delText>non-Federal entity</w:delText>
        </w:r>
      </w:del>
      <w:ins w:id="7072"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have </w:t>
      </w:r>
      <w:del w:id="7073" w:author="OFFM" w:date="2024-04-16T10:53:00Z">
        <w:r w:rsidR="00817C00" w:rsidRPr="00F74592">
          <w:rPr>
            <w:rFonts w:ascii="Times New Roman" w:hAnsi="Times New Roman" w:cs="Times New Roman"/>
            <w:sz w:val="24"/>
            <w:szCs w:val="24"/>
          </w:rPr>
          <w:delText xml:space="preserve">a </w:delText>
        </w:r>
      </w:del>
      <w:r w:rsidRPr="000D237D">
        <w:rPr>
          <w:rFonts w:ascii="Times New Roman" w:eastAsia="Times New Roman" w:hAnsi="Times New Roman" w:cs="Times New Roman"/>
          <w:sz w:val="24"/>
          <w:szCs w:val="24"/>
        </w:rPr>
        <w:t xml:space="preserve">written </w:t>
      </w:r>
      <w:del w:id="7074" w:author="OFFM" w:date="2024-04-16T10:53:00Z">
        <w:r w:rsidR="00817C00" w:rsidRPr="00F74592">
          <w:rPr>
            <w:rFonts w:ascii="Times New Roman" w:hAnsi="Times New Roman" w:cs="Times New Roman"/>
            <w:sz w:val="24"/>
            <w:szCs w:val="24"/>
          </w:rPr>
          <w:delText>method</w:delText>
        </w:r>
      </w:del>
      <w:ins w:id="7075" w:author="OFFM" w:date="2024-04-16T10:53:00Z">
        <w:r w:rsidRPr="000D237D">
          <w:rPr>
            <w:rFonts w:ascii="Times New Roman" w:eastAsia="Times New Roman" w:hAnsi="Times New Roman" w:cs="Times New Roman"/>
            <w:sz w:val="24"/>
            <w:szCs w:val="24"/>
          </w:rPr>
          <w:t>procedures</w:t>
        </w:r>
      </w:ins>
      <w:r w:rsidRPr="000D237D">
        <w:rPr>
          <w:rFonts w:ascii="Times New Roman" w:eastAsia="Times New Roman" w:hAnsi="Times New Roman" w:cs="Times New Roman"/>
          <w:sz w:val="24"/>
          <w:szCs w:val="24"/>
        </w:rPr>
        <w:t xml:space="preserve"> for conducting technical evaluations </w:t>
      </w:r>
      <w:del w:id="7076" w:author="OFFM" w:date="2024-04-16T10:53:00Z">
        <w:r w:rsidR="00817C00" w:rsidRPr="00F74592">
          <w:rPr>
            <w:rFonts w:ascii="Times New Roman" w:hAnsi="Times New Roman" w:cs="Times New Roman"/>
            <w:sz w:val="24"/>
            <w:szCs w:val="24"/>
          </w:rPr>
          <w:delText xml:space="preserve">of the proposals received </w:delText>
        </w:r>
      </w:del>
      <w:r w:rsidRPr="000D237D">
        <w:rPr>
          <w:rFonts w:ascii="Times New Roman" w:eastAsia="Times New Roman" w:hAnsi="Times New Roman" w:cs="Times New Roman"/>
          <w:sz w:val="24"/>
          <w:szCs w:val="24"/>
        </w:rPr>
        <w:t>and making selections</w:t>
      </w:r>
      <w:del w:id="7077" w:author="OFFM" w:date="2024-04-16T10:53:00Z">
        <w:r w:rsidR="00817C00" w:rsidRPr="00F74592">
          <w:rPr>
            <w:rFonts w:ascii="Times New Roman" w:hAnsi="Times New Roman" w:cs="Times New Roman"/>
            <w:sz w:val="24"/>
            <w:szCs w:val="24"/>
          </w:rPr>
          <w:delText>;</w:delText>
        </w:r>
      </w:del>
      <w:ins w:id="707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5F4D9B1A" w14:textId="3116114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Contracts must be awarded to the responsible offeror whose proposal is most advantageous to the </w:t>
      </w:r>
      <w:del w:id="7079" w:author="OFFM" w:date="2024-04-16T10:53:00Z">
        <w:r w:rsidR="00817C00" w:rsidRPr="00F74592">
          <w:rPr>
            <w:rFonts w:ascii="Times New Roman" w:hAnsi="Times New Roman" w:cs="Times New Roman"/>
            <w:sz w:val="24"/>
            <w:szCs w:val="24"/>
          </w:rPr>
          <w:delText>non-Federal entity, with</w:delText>
        </w:r>
      </w:del>
      <w:ins w:id="7080" w:author="OFFM" w:date="2024-04-16T10:53:00Z">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 xml:space="preserve"> considering</w:t>
        </w:r>
      </w:ins>
      <w:r w:rsidRPr="000D237D">
        <w:rPr>
          <w:rFonts w:ascii="Times New Roman" w:eastAsia="Times New Roman" w:hAnsi="Times New Roman" w:cs="Times New Roman"/>
          <w:sz w:val="24"/>
          <w:szCs w:val="24"/>
        </w:rPr>
        <w:t xml:space="preserve"> price and other factors</w:t>
      </w:r>
      <w:del w:id="7081" w:author="OFFM" w:date="2024-04-16T10:53:00Z">
        <w:r w:rsidR="00817C00" w:rsidRPr="00F74592">
          <w:rPr>
            <w:rFonts w:ascii="Times New Roman" w:hAnsi="Times New Roman" w:cs="Times New Roman"/>
            <w:sz w:val="24"/>
            <w:szCs w:val="24"/>
          </w:rPr>
          <w:delText xml:space="preserve"> considered</w:delText>
        </w:r>
      </w:del>
      <w:r w:rsidRPr="000D237D">
        <w:rPr>
          <w:rFonts w:ascii="Times New Roman" w:eastAsia="Times New Roman" w:hAnsi="Times New Roman" w:cs="Times New Roman"/>
          <w:sz w:val="24"/>
          <w:szCs w:val="24"/>
        </w:rPr>
        <w:t xml:space="preserve">; and </w:t>
      </w:r>
    </w:p>
    <w:p w14:paraId="3F44103C" w14:textId="2B2E0D1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(iv) The </w:t>
      </w:r>
      <w:del w:id="7082" w:author="OFFM" w:date="2024-04-16T10:53:00Z">
        <w:r w:rsidR="00817C00" w:rsidRPr="00F74592">
          <w:rPr>
            <w:rFonts w:ascii="Times New Roman" w:hAnsi="Times New Roman" w:cs="Times New Roman"/>
            <w:sz w:val="24"/>
            <w:szCs w:val="24"/>
          </w:rPr>
          <w:delText>non-Federal entity</w:delText>
        </w:r>
      </w:del>
      <w:ins w:id="7083"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may use competitive proposal procedures for qualifications-based procurement of architectural/engineering (A/E) professional services whereby </w:t>
      </w:r>
      <w:del w:id="7084" w:author="OFFM" w:date="2024-04-16T10:53:00Z">
        <w:r w:rsidR="00817C00" w:rsidRPr="00F74592">
          <w:rPr>
            <w:rFonts w:ascii="Times New Roman" w:hAnsi="Times New Roman" w:cs="Times New Roman"/>
            <w:sz w:val="24"/>
            <w:szCs w:val="24"/>
          </w:rPr>
          <w:delText>offeror's</w:delText>
        </w:r>
      </w:del>
      <w:ins w:id="7085" w:author="OFFM" w:date="2024-04-16T10:53:00Z">
        <w:r w:rsidRPr="000D237D">
          <w:rPr>
            <w:rFonts w:ascii="Times New Roman" w:eastAsia="Times New Roman" w:hAnsi="Times New Roman" w:cs="Times New Roman"/>
            <w:sz w:val="24"/>
            <w:szCs w:val="24"/>
          </w:rPr>
          <w:t>the offeror’s</w:t>
        </w:r>
      </w:ins>
      <w:r w:rsidRPr="000D237D">
        <w:rPr>
          <w:rFonts w:ascii="Times New Roman" w:eastAsia="Times New Roman" w:hAnsi="Times New Roman" w:cs="Times New Roman"/>
          <w:sz w:val="24"/>
          <w:szCs w:val="24"/>
        </w:rPr>
        <w:t xml:space="preserve"> qualifications are evaluated</w:t>
      </w:r>
      <w:ins w:id="708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the most qualified offeror is selected, subject to negotiation of fair and reasonable compensation. The method, where </w:t>
      </w:r>
      <w:ins w:id="7087"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price is not used as a selection factor, can only be used </w:t>
      </w:r>
      <w:del w:id="7088" w:author="OFFM" w:date="2024-04-16T10:53:00Z">
        <w:r w:rsidR="00817C00" w:rsidRPr="00F74592">
          <w:rPr>
            <w:rFonts w:ascii="Times New Roman" w:hAnsi="Times New Roman" w:cs="Times New Roman"/>
            <w:sz w:val="24"/>
            <w:szCs w:val="24"/>
          </w:rPr>
          <w:delText xml:space="preserve">in procurement of </w:delText>
        </w:r>
      </w:del>
      <w:ins w:id="7089" w:author="OFFM" w:date="2024-04-16T10:53:00Z">
        <w:r w:rsidRPr="000D237D">
          <w:rPr>
            <w:rFonts w:ascii="Times New Roman" w:eastAsia="Times New Roman" w:hAnsi="Times New Roman" w:cs="Times New Roman"/>
            <w:sz w:val="24"/>
            <w:szCs w:val="24"/>
          </w:rPr>
          <w:t>to procure architectural/engineering (</w:t>
        </w:r>
      </w:ins>
      <w:r w:rsidRPr="000D237D">
        <w:rPr>
          <w:rFonts w:ascii="Times New Roman" w:eastAsia="Times New Roman" w:hAnsi="Times New Roman" w:cs="Times New Roman"/>
          <w:sz w:val="24"/>
          <w:szCs w:val="24"/>
        </w:rPr>
        <w:t>A/E</w:t>
      </w:r>
      <w:ins w:id="709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professional services. </w:t>
      </w:r>
      <w:del w:id="7091" w:author="OFFM" w:date="2024-04-16T10:53:00Z">
        <w:r w:rsidR="00817C00" w:rsidRPr="00F74592">
          <w:rPr>
            <w:rFonts w:ascii="Times New Roman" w:hAnsi="Times New Roman" w:cs="Times New Roman"/>
            <w:sz w:val="24"/>
            <w:szCs w:val="24"/>
          </w:rPr>
          <w:delText>It cannot</w:delText>
        </w:r>
      </w:del>
      <w:ins w:id="7092" w:author="OFFM" w:date="2024-04-16T10:53:00Z">
        <w:r w:rsidRPr="000D237D">
          <w:rPr>
            <w:rFonts w:ascii="Times New Roman" w:eastAsia="Times New Roman" w:hAnsi="Times New Roman" w:cs="Times New Roman"/>
            <w:sz w:val="24"/>
            <w:szCs w:val="24"/>
          </w:rPr>
          <w:t>The method may not</w:t>
        </w:r>
      </w:ins>
      <w:r w:rsidRPr="000D237D">
        <w:rPr>
          <w:rFonts w:ascii="Times New Roman" w:eastAsia="Times New Roman" w:hAnsi="Times New Roman" w:cs="Times New Roman"/>
          <w:sz w:val="24"/>
          <w:szCs w:val="24"/>
        </w:rPr>
        <w:t xml:space="preserve"> be used to purchase other </w:t>
      </w:r>
      <w:del w:id="7093" w:author="OFFM" w:date="2024-04-16T10:53:00Z">
        <w:r w:rsidR="00817C00" w:rsidRPr="00F74592">
          <w:rPr>
            <w:rFonts w:ascii="Times New Roman" w:hAnsi="Times New Roman" w:cs="Times New Roman"/>
            <w:sz w:val="24"/>
            <w:szCs w:val="24"/>
          </w:rPr>
          <w:delText xml:space="preserve">types of </w:delText>
        </w:r>
      </w:del>
      <w:r w:rsidRPr="000D237D">
        <w:rPr>
          <w:rFonts w:ascii="Times New Roman" w:eastAsia="Times New Roman" w:hAnsi="Times New Roman" w:cs="Times New Roman"/>
          <w:sz w:val="24"/>
          <w:szCs w:val="24"/>
        </w:rPr>
        <w:t xml:space="preserve">services </w:t>
      </w:r>
      <w:del w:id="7094" w:author="OFFM" w:date="2024-04-16T10:53:00Z">
        <w:r w:rsidR="00817C00" w:rsidRPr="00F74592">
          <w:rPr>
            <w:rFonts w:ascii="Times New Roman" w:hAnsi="Times New Roman" w:cs="Times New Roman"/>
            <w:sz w:val="24"/>
            <w:szCs w:val="24"/>
          </w:rPr>
          <w:delText>though</w:delText>
        </w:r>
      </w:del>
      <w:ins w:id="7095" w:author="OFFM" w:date="2024-04-16T10:53:00Z">
        <w:r w:rsidRPr="000D237D">
          <w:rPr>
            <w:rFonts w:ascii="Times New Roman" w:eastAsia="Times New Roman" w:hAnsi="Times New Roman" w:cs="Times New Roman"/>
            <w:sz w:val="24"/>
            <w:szCs w:val="24"/>
          </w:rPr>
          <w:t>provided by</w:t>
        </w:r>
      </w:ins>
      <w:r w:rsidRPr="000D237D">
        <w:rPr>
          <w:rFonts w:ascii="Times New Roman" w:eastAsia="Times New Roman" w:hAnsi="Times New Roman" w:cs="Times New Roman"/>
          <w:sz w:val="24"/>
          <w:szCs w:val="24"/>
        </w:rPr>
        <w:t xml:space="preserve"> A/E firms that are a potential source to perform the proposed effort.</w:t>
      </w:r>
      <w:del w:id="7096" w:author="OFFM" w:date="2024-04-16T10:53:00Z">
        <w:r w:rsidR="00817C00" w:rsidRPr="00F74592">
          <w:rPr>
            <w:rFonts w:ascii="Times New Roman" w:hAnsi="Times New Roman" w:cs="Times New Roman"/>
            <w:sz w:val="24"/>
            <w:szCs w:val="24"/>
          </w:rPr>
          <w:delText xml:space="preserve"> </w:delText>
        </w:r>
      </w:del>
    </w:p>
    <w:p w14:paraId="312F94D5" w14:textId="39FCE72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w:t>
      </w:r>
      <w:r w:rsidRPr="00A63D45">
        <w:rPr>
          <w:rFonts w:ascii="Times New Roman" w:hAnsi="Times New Roman"/>
          <w:i/>
          <w:sz w:val="24"/>
        </w:rPr>
        <w:t>Noncompetitive procurement.</w:t>
      </w:r>
      <w:r w:rsidRPr="000D237D">
        <w:rPr>
          <w:rFonts w:ascii="Times New Roman" w:eastAsia="Times New Roman" w:hAnsi="Times New Roman" w:cs="Times New Roman"/>
          <w:sz w:val="24"/>
          <w:szCs w:val="24"/>
        </w:rPr>
        <w:t xml:space="preserve"> There are specific circumstances in which </w:t>
      </w:r>
      <w:ins w:id="7097"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may use a </w:t>
        </w:r>
      </w:ins>
      <w:r w:rsidRPr="000D237D">
        <w:rPr>
          <w:rFonts w:ascii="Times New Roman" w:eastAsia="Times New Roman" w:hAnsi="Times New Roman" w:cs="Times New Roman"/>
          <w:sz w:val="24"/>
          <w:szCs w:val="24"/>
        </w:rPr>
        <w:t xml:space="preserve">noncompetitive procurement </w:t>
      </w:r>
      <w:del w:id="7098" w:author="OFFM" w:date="2024-04-16T10:53:00Z">
        <w:r w:rsidR="00817C00" w:rsidRPr="00F74592">
          <w:rPr>
            <w:rFonts w:ascii="Times New Roman" w:hAnsi="Times New Roman" w:cs="Times New Roman"/>
            <w:sz w:val="24"/>
            <w:szCs w:val="24"/>
          </w:rPr>
          <w:delText>can be used. Noncompetitive</w:delText>
        </w:r>
      </w:del>
      <w:ins w:id="7099" w:author="OFFM" w:date="2024-04-16T10:53:00Z">
        <w:r w:rsidRPr="000D237D">
          <w:rPr>
            <w:rFonts w:ascii="Times New Roman" w:eastAsia="Times New Roman" w:hAnsi="Times New Roman" w:cs="Times New Roman"/>
            <w:sz w:val="24"/>
            <w:szCs w:val="24"/>
          </w:rPr>
          <w:t>method. The noncompetitive</w:t>
        </w:r>
      </w:ins>
      <w:r w:rsidRPr="000D237D">
        <w:rPr>
          <w:rFonts w:ascii="Times New Roman" w:eastAsia="Times New Roman" w:hAnsi="Times New Roman" w:cs="Times New Roman"/>
          <w:sz w:val="24"/>
          <w:szCs w:val="24"/>
        </w:rPr>
        <w:t xml:space="preserve"> procurement </w:t>
      </w:r>
      <w:del w:id="7100" w:author="OFFM" w:date="2024-04-16T10:53:00Z">
        <w:r w:rsidR="00817C00" w:rsidRPr="00F74592">
          <w:rPr>
            <w:rFonts w:ascii="Times New Roman" w:hAnsi="Times New Roman" w:cs="Times New Roman"/>
            <w:sz w:val="24"/>
            <w:szCs w:val="24"/>
          </w:rPr>
          <w:delText>can</w:delText>
        </w:r>
      </w:del>
      <w:ins w:id="7101" w:author="OFFM" w:date="2024-04-16T10:53:00Z">
        <w:r w:rsidRPr="000D237D">
          <w:rPr>
            <w:rFonts w:ascii="Times New Roman" w:eastAsia="Times New Roman" w:hAnsi="Times New Roman" w:cs="Times New Roman"/>
            <w:sz w:val="24"/>
            <w:szCs w:val="24"/>
          </w:rPr>
          <w:t>method may</w:t>
        </w:r>
      </w:ins>
      <w:r w:rsidRPr="000D237D">
        <w:rPr>
          <w:rFonts w:ascii="Times New Roman" w:eastAsia="Times New Roman" w:hAnsi="Times New Roman" w:cs="Times New Roman"/>
          <w:sz w:val="24"/>
          <w:szCs w:val="24"/>
        </w:rPr>
        <w:t xml:space="preserve"> only be </w:t>
      </w:r>
      <w:del w:id="7102" w:author="OFFM" w:date="2024-04-16T10:53:00Z">
        <w:r w:rsidR="00817C00" w:rsidRPr="00F74592">
          <w:rPr>
            <w:rFonts w:ascii="Times New Roman" w:hAnsi="Times New Roman" w:cs="Times New Roman"/>
            <w:sz w:val="24"/>
            <w:szCs w:val="24"/>
          </w:rPr>
          <w:delText>awarded</w:delText>
        </w:r>
      </w:del>
      <w:ins w:id="7103" w:author="OFFM" w:date="2024-04-16T10:53:00Z">
        <w:r w:rsidRPr="000D237D">
          <w:rPr>
            <w:rFonts w:ascii="Times New Roman" w:eastAsia="Times New Roman" w:hAnsi="Times New Roman" w:cs="Times New Roman"/>
            <w:sz w:val="24"/>
            <w:szCs w:val="24"/>
          </w:rPr>
          <w:t>used</w:t>
        </w:r>
      </w:ins>
      <w:r w:rsidRPr="000D237D">
        <w:rPr>
          <w:rFonts w:ascii="Times New Roman" w:eastAsia="Times New Roman" w:hAnsi="Times New Roman" w:cs="Times New Roman"/>
          <w:sz w:val="24"/>
          <w:szCs w:val="24"/>
        </w:rPr>
        <w:t xml:space="preserve"> if one </w:t>
      </w:r>
      <w:del w:id="7104" w:author="OFFM" w:date="2024-04-16T10:53:00Z">
        <w:r w:rsidR="00817C00" w:rsidRPr="00F74592">
          <w:rPr>
            <w:rFonts w:ascii="Times New Roman" w:hAnsi="Times New Roman" w:cs="Times New Roman"/>
            <w:sz w:val="24"/>
            <w:szCs w:val="24"/>
          </w:rPr>
          <w:delText xml:space="preserve">or more </w:delText>
        </w:r>
      </w:del>
      <w:r w:rsidRPr="000D237D">
        <w:rPr>
          <w:rFonts w:ascii="Times New Roman" w:eastAsia="Times New Roman" w:hAnsi="Times New Roman" w:cs="Times New Roman"/>
          <w:sz w:val="24"/>
          <w:szCs w:val="24"/>
        </w:rPr>
        <w:t xml:space="preserve">of the following circumstances </w:t>
      </w:r>
      <w:del w:id="7105" w:author="OFFM" w:date="2024-04-16T10:53:00Z">
        <w:r w:rsidR="00817C00" w:rsidRPr="00F74592">
          <w:rPr>
            <w:rFonts w:ascii="Times New Roman" w:hAnsi="Times New Roman" w:cs="Times New Roman"/>
            <w:sz w:val="24"/>
            <w:szCs w:val="24"/>
          </w:rPr>
          <w:delText>apply</w:delText>
        </w:r>
      </w:del>
      <w:ins w:id="7106" w:author="OFFM" w:date="2024-04-16T10:53:00Z">
        <w:r w:rsidRPr="000D237D">
          <w:rPr>
            <w:rFonts w:ascii="Times New Roman" w:eastAsia="Times New Roman" w:hAnsi="Times New Roman" w:cs="Times New Roman"/>
            <w:sz w:val="24"/>
            <w:szCs w:val="24"/>
          </w:rPr>
          <w:t>applies</w:t>
        </w:r>
      </w:ins>
      <w:r w:rsidRPr="000D237D">
        <w:rPr>
          <w:rFonts w:ascii="Times New Roman" w:eastAsia="Times New Roman" w:hAnsi="Times New Roman" w:cs="Times New Roman"/>
          <w:sz w:val="24"/>
          <w:szCs w:val="24"/>
        </w:rPr>
        <w:t xml:space="preserve">: </w:t>
      </w:r>
    </w:p>
    <w:p w14:paraId="096D6A5A" w14:textId="0F3D9E2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w:t>
      </w:r>
      <w:del w:id="7107" w:author="OFFM" w:date="2024-04-16T10:53:00Z">
        <w:r w:rsidR="00817C00" w:rsidRPr="00F74592">
          <w:rPr>
            <w:rFonts w:ascii="Times New Roman" w:hAnsi="Times New Roman" w:cs="Times New Roman"/>
            <w:sz w:val="24"/>
            <w:szCs w:val="24"/>
          </w:rPr>
          <w:delText xml:space="preserve">acquisition of property or services, the </w:delText>
        </w:r>
      </w:del>
      <w:r w:rsidRPr="000D237D">
        <w:rPr>
          <w:rFonts w:ascii="Times New Roman" w:eastAsia="Times New Roman" w:hAnsi="Times New Roman" w:cs="Times New Roman"/>
          <w:sz w:val="24"/>
          <w:szCs w:val="24"/>
        </w:rPr>
        <w:t xml:space="preserve">aggregate </w:t>
      </w:r>
      <w:del w:id="7108" w:author="OFFM" w:date="2024-04-16T10:53:00Z">
        <w:r w:rsidR="00817C00" w:rsidRPr="00F74592">
          <w:rPr>
            <w:rFonts w:ascii="Times New Roman" w:hAnsi="Times New Roman" w:cs="Times New Roman"/>
            <w:sz w:val="24"/>
            <w:szCs w:val="24"/>
          </w:rPr>
          <w:delText xml:space="preserve">dollar </w:delText>
        </w:r>
      </w:del>
      <w:r w:rsidRPr="000D237D">
        <w:rPr>
          <w:rFonts w:ascii="Times New Roman" w:eastAsia="Times New Roman" w:hAnsi="Times New Roman" w:cs="Times New Roman"/>
          <w:sz w:val="24"/>
          <w:szCs w:val="24"/>
        </w:rPr>
        <w:t xml:space="preserve">amount of </w:t>
      </w:r>
      <w:del w:id="7109" w:author="OFFM" w:date="2024-04-16T10:53:00Z">
        <w:r w:rsidR="00817C00" w:rsidRPr="00F74592">
          <w:rPr>
            <w:rFonts w:ascii="Times New Roman" w:hAnsi="Times New Roman" w:cs="Times New Roman"/>
            <w:sz w:val="24"/>
            <w:szCs w:val="24"/>
          </w:rPr>
          <w:delText>which</w:delText>
        </w:r>
      </w:del>
      <w:ins w:id="7110" w:author="OFFM" w:date="2024-04-16T10:53:00Z">
        <w:r w:rsidRPr="000D237D">
          <w:rPr>
            <w:rFonts w:ascii="Times New Roman" w:eastAsia="Times New Roman" w:hAnsi="Times New Roman" w:cs="Times New Roman"/>
            <w:sz w:val="24"/>
            <w:szCs w:val="24"/>
          </w:rPr>
          <w:t>the procurement transaction</w:t>
        </w:r>
      </w:ins>
      <w:r w:rsidRPr="000D237D">
        <w:rPr>
          <w:rFonts w:ascii="Times New Roman" w:eastAsia="Times New Roman" w:hAnsi="Times New Roman" w:cs="Times New Roman"/>
          <w:sz w:val="24"/>
          <w:szCs w:val="24"/>
        </w:rPr>
        <w:t xml:space="preserve"> does not exceed the micro-purchase threshold (see paragraph (a)(1) of this section); </w:t>
      </w:r>
    </w:p>
    <w:p w14:paraId="4595B04C" w14:textId="49E9231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(2) The </w:t>
      </w:r>
      <w:del w:id="7111" w:author="OFFM" w:date="2024-04-16T10:53:00Z">
        <w:r w:rsidR="00817C00" w:rsidRPr="00F74592">
          <w:rPr>
            <w:rFonts w:ascii="Times New Roman" w:hAnsi="Times New Roman" w:cs="Times New Roman"/>
            <w:sz w:val="24"/>
            <w:szCs w:val="24"/>
          </w:rPr>
          <w:delText>item is available only from</w:delText>
        </w:r>
      </w:del>
      <w:ins w:id="7112" w:author="OFFM" w:date="2024-04-16T10:53:00Z">
        <w:r w:rsidRPr="000D237D">
          <w:rPr>
            <w:rFonts w:ascii="Times New Roman" w:eastAsia="Times New Roman" w:hAnsi="Times New Roman" w:cs="Times New Roman"/>
            <w:sz w:val="24"/>
            <w:szCs w:val="24"/>
          </w:rPr>
          <w:t>procurement transaction can only be fulfilled by</w:t>
        </w:r>
      </w:ins>
      <w:r w:rsidRPr="000D237D">
        <w:rPr>
          <w:rFonts w:ascii="Times New Roman" w:eastAsia="Times New Roman" w:hAnsi="Times New Roman" w:cs="Times New Roman"/>
          <w:sz w:val="24"/>
          <w:szCs w:val="24"/>
        </w:rPr>
        <w:t xml:space="preserve"> a single source; </w:t>
      </w:r>
    </w:p>
    <w:p w14:paraId="1A9936E4" w14:textId="28C5184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The public exigency or emergency for the requirement will not permit a delay resulting from </w:t>
      </w:r>
      <w:del w:id="7113" w:author="OFFM" w:date="2024-04-16T10:53:00Z">
        <w:r w:rsidR="00817C00" w:rsidRPr="00F74592">
          <w:rPr>
            <w:rFonts w:ascii="Times New Roman" w:hAnsi="Times New Roman" w:cs="Times New Roman"/>
            <w:sz w:val="24"/>
            <w:szCs w:val="24"/>
          </w:rPr>
          <w:delText>publicizing</w:delText>
        </w:r>
      </w:del>
      <w:ins w:id="7114" w:author="OFFM" w:date="2024-04-16T10:53:00Z">
        <w:r w:rsidRPr="000D237D">
          <w:rPr>
            <w:rFonts w:ascii="Times New Roman" w:eastAsia="Times New Roman" w:hAnsi="Times New Roman" w:cs="Times New Roman"/>
            <w:sz w:val="24"/>
            <w:szCs w:val="24"/>
          </w:rPr>
          <w:t>providing public notice of</w:t>
        </w:r>
      </w:ins>
      <w:r w:rsidRPr="000D237D">
        <w:rPr>
          <w:rFonts w:ascii="Times New Roman" w:eastAsia="Times New Roman" w:hAnsi="Times New Roman" w:cs="Times New Roman"/>
          <w:sz w:val="24"/>
          <w:szCs w:val="24"/>
        </w:rPr>
        <w:t xml:space="preserve"> a competitive solicitation;</w:t>
      </w:r>
      <w:del w:id="7115" w:author="OFFM" w:date="2024-04-16T10:53:00Z">
        <w:r w:rsidR="00817C00" w:rsidRPr="00F74592">
          <w:rPr>
            <w:rFonts w:ascii="Times New Roman" w:hAnsi="Times New Roman" w:cs="Times New Roman"/>
            <w:sz w:val="24"/>
            <w:szCs w:val="24"/>
          </w:rPr>
          <w:delText xml:space="preserve"> </w:delText>
        </w:r>
      </w:del>
    </w:p>
    <w:p w14:paraId="02DB9628" w14:textId="2643550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The </w:t>
      </w:r>
      <w:ins w:id="7116" w:author="OFFM" w:date="2024-04-16T10:53:00Z">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requests in writing to use a noncompetitive procurement method, and the </w:t>
        </w:r>
      </w:ins>
      <w:r w:rsidRPr="000D237D">
        <w:rPr>
          <w:rFonts w:ascii="Times New Roman" w:eastAsia="Times New Roman" w:hAnsi="Times New Roman" w:cs="Times New Roman"/>
          <w:sz w:val="24"/>
          <w:szCs w:val="24"/>
        </w:rPr>
        <w:t xml:space="preserve">Federal </w:t>
      </w:r>
      <w:del w:id="711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w:t>
      </w:r>
      <w:del w:id="7118" w:author="OFFM" w:date="2024-04-16T10:53:00Z">
        <w:r w:rsidR="00817C00" w:rsidRPr="00F74592">
          <w:rPr>
            <w:rFonts w:ascii="Times New Roman" w:hAnsi="Times New Roman" w:cs="Times New Roman"/>
            <w:sz w:val="24"/>
            <w:szCs w:val="24"/>
          </w:rPr>
          <w:delText>expressly authorizes a noncompetitive procurement in response to a</w:delText>
        </w:r>
      </w:del>
      <w:ins w:id="7119" w:author="OFFM" w:date="2024-04-16T10:53:00Z">
        <w:r w:rsidRPr="000D237D">
          <w:rPr>
            <w:rFonts w:ascii="Times New Roman" w:eastAsia="Times New Roman" w:hAnsi="Times New Roman" w:cs="Times New Roman"/>
            <w:sz w:val="24"/>
            <w:szCs w:val="24"/>
          </w:rPr>
          <w:t>provides</w:t>
        </w:r>
      </w:ins>
      <w:r w:rsidRPr="000D237D">
        <w:rPr>
          <w:rFonts w:ascii="Times New Roman" w:eastAsia="Times New Roman" w:hAnsi="Times New Roman" w:cs="Times New Roman"/>
          <w:sz w:val="24"/>
          <w:szCs w:val="24"/>
        </w:rPr>
        <w:t xml:space="preserve"> written </w:t>
      </w:r>
      <w:del w:id="7120" w:author="OFFM" w:date="2024-04-16T10:53:00Z">
        <w:r w:rsidR="00817C00" w:rsidRPr="00F74592">
          <w:rPr>
            <w:rFonts w:ascii="Times New Roman" w:hAnsi="Times New Roman" w:cs="Times New Roman"/>
            <w:sz w:val="24"/>
            <w:szCs w:val="24"/>
          </w:rPr>
          <w:delText xml:space="preserve">request from the non-Federal entity; or </w:delText>
        </w:r>
      </w:del>
      <w:ins w:id="7121" w:author="OFFM" w:date="2024-04-16T10:53:00Z">
        <w:r w:rsidRPr="000D237D">
          <w:rPr>
            <w:rFonts w:ascii="Times New Roman" w:eastAsia="Times New Roman" w:hAnsi="Times New Roman" w:cs="Times New Roman"/>
            <w:sz w:val="24"/>
            <w:szCs w:val="24"/>
          </w:rPr>
          <w:t>approval; or</w:t>
        </w:r>
      </w:ins>
    </w:p>
    <w:p w14:paraId="3D1C4164" w14:textId="0021174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After </w:t>
      </w:r>
      <w:del w:id="7122" w:author="OFFM" w:date="2024-04-16T10:53:00Z">
        <w:r w:rsidR="00817C00" w:rsidRPr="00F74592">
          <w:rPr>
            <w:rFonts w:ascii="Times New Roman" w:hAnsi="Times New Roman" w:cs="Times New Roman"/>
            <w:sz w:val="24"/>
            <w:szCs w:val="24"/>
          </w:rPr>
          <w:delText>solicitation of a number of</w:delText>
        </w:r>
      </w:del>
      <w:ins w:id="7123" w:author="OFFM" w:date="2024-04-16T10:53:00Z">
        <w:r w:rsidRPr="000D237D">
          <w:rPr>
            <w:rFonts w:ascii="Times New Roman" w:eastAsia="Times New Roman" w:hAnsi="Times New Roman" w:cs="Times New Roman"/>
            <w:sz w:val="24"/>
            <w:szCs w:val="24"/>
          </w:rPr>
          <w:t>soliciting several</w:t>
        </w:r>
      </w:ins>
      <w:r w:rsidRPr="000D237D">
        <w:rPr>
          <w:rFonts w:ascii="Times New Roman" w:eastAsia="Times New Roman" w:hAnsi="Times New Roman" w:cs="Times New Roman"/>
          <w:sz w:val="24"/>
          <w:szCs w:val="24"/>
        </w:rPr>
        <w:t xml:space="preserve"> sources, competition is determined inadequate. </w:t>
      </w:r>
    </w:p>
    <w:p w14:paraId="00057067" w14:textId="424B67C3"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xml:space="preserve">§ 200.321 Contracting with small </w:t>
      </w:r>
      <w:del w:id="7124" w:author="OFFM" w:date="2024-04-16T10:53:00Z">
        <w:r w:rsidR="00817C00" w:rsidRPr="006E4F5E">
          <w:rPr>
            <w:rFonts w:ascii="Times New Roman" w:hAnsi="Times New Roman" w:cs="Times New Roman"/>
            <w:b/>
            <w:bCs/>
            <w:sz w:val="24"/>
            <w:szCs w:val="24"/>
          </w:rPr>
          <w:delText>and</w:delText>
        </w:r>
      </w:del>
      <w:ins w:id="7125" w:author="OFFM" w:date="2024-04-16T10:53:00Z">
        <w:r w:rsidRPr="000D237D">
          <w:rPr>
            <w:rFonts w:ascii="Times New Roman" w:eastAsia="Times New Roman" w:hAnsi="Times New Roman" w:cs="Times New Roman"/>
            <w:b/>
            <w:bCs/>
            <w:sz w:val="24"/>
            <w:szCs w:val="24"/>
          </w:rPr>
          <w:t>businesses,</w:t>
        </w:r>
      </w:ins>
      <w:r w:rsidRPr="000D237D">
        <w:rPr>
          <w:rFonts w:ascii="Times New Roman" w:eastAsia="Times New Roman" w:hAnsi="Times New Roman" w:cs="Times New Roman"/>
          <w:b/>
          <w:bCs/>
          <w:sz w:val="24"/>
          <w:szCs w:val="24"/>
        </w:rPr>
        <w:t xml:space="preserve"> minority businesses, </w:t>
      </w:r>
      <w:del w:id="7126" w:author="OFFM" w:date="2024-04-16T10:53:00Z">
        <w:r w:rsidR="00817C00" w:rsidRPr="006E4F5E">
          <w:rPr>
            <w:rFonts w:ascii="Times New Roman" w:hAnsi="Times New Roman" w:cs="Times New Roman"/>
            <w:b/>
            <w:bCs/>
            <w:sz w:val="24"/>
            <w:szCs w:val="24"/>
          </w:rPr>
          <w:delText>women's</w:delText>
        </w:r>
      </w:del>
      <w:ins w:id="7127" w:author="OFFM" w:date="2024-04-16T10:53:00Z">
        <w:r w:rsidRPr="000D237D">
          <w:rPr>
            <w:rFonts w:ascii="Times New Roman" w:eastAsia="Times New Roman" w:hAnsi="Times New Roman" w:cs="Times New Roman"/>
            <w:b/>
            <w:bCs/>
            <w:sz w:val="24"/>
            <w:szCs w:val="24"/>
          </w:rPr>
          <w:t>women’s</w:t>
        </w:r>
      </w:ins>
      <w:r w:rsidRPr="000D237D">
        <w:rPr>
          <w:rFonts w:ascii="Times New Roman" w:eastAsia="Times New Roman" w:hAnsi="Times New Roman" w:cs="Times New Roman"/>
          <w:b/>
          <w:bCs/>
          <w:sz w:val="24"/>
          <w:szCs w:val="24"/>
        </w:rPr>
        <w:t xml:space="preserve"> business enterprises, </w:t>
      </w:r>
      <w:ins w:id="7128" w:author="OFFM" w:date="2024-04-16T10:53:00Z">
        <w:r w:rsidRPr="000D237D">
          <w:rPr>
            <w:rFonts w:ascii="Times New Roman" w:eastAsia="Times New Roman" w:hAnsi="Times New Roman" w:cs="Times New Roman"/>
            <w:b/>
            <w:bCs/>
            <w:sz w:val="24"/>
            <w:szCs w:val="24"/>
          </w:rPr>
          <w:t xml:space="preserve">veteran-owned businesses, </w:t>
        </w:r>
      </w:ins>
      <w:r w:rsidRPr="000D237D">
        <w:rPr>
          <w:rFonts w:ascii="Times New Roman" w:eastAsia="Times New Roman" w:hAnsi="Times New Roman" w:cs="Times New Roman"/>
          <w:b/>
          <w:bCs/>
          <w:sz w:val="24"/>
          <w:szCs w:val="24"/>
        </w:rPr>
        <w:t>and labor surplus area firms.</w:t>
      </w:r>
    </w:p>
    <w:p w14:paraId="6BB5C614" w14:textId="302DDD19"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7129" w:author="OFFM" w:date="2024-04-16T10:53:00Z">
        <w:r w:rsidRPr="00F74592">
          <w:rPr>
            <w:rFonts w:ascii="Times New Roman" w:hAnsi="Times New Roman" w:cs="Times New Roman"/>
            <w:sz w:val="24"/>
            <w:szCs w:val="24"/>
          </w:rPr>
          <w:delText>(a) The non-Federal entity must take all necessary affirmative steps to assure</w:delText>
        </w:r>
      </w:del>
      <w:ins w:id="7130" w:author="OFFM" w:date="2024-04-16T10:53:00Z">
        <w:r w:rsidR="00F2264C" w:rsidRPr="000D237D">
          <w:rPr>
            <w:rFonts w:ascii="Times New Roman" w:eastAsia="Times New Roman" w:hAnsi="Times New Roman" w:cs="Times New Roman"/>
            <w:sz w:val="24"/>
            <w:szCs w:val="24"/>
          </w:rPr>
          <w:t xml:space="preserve">(a) When possible, the </w:t>
        </w:r>
        <w:r w:rsidR="00F2264C" w:rsidRPr="000D237D">
          <w:rPr>
            <w:rFonts w:ascii="Times New Roman" w:hAnsi="Times New Roman" w:cs="Times New Roman"/>
            <w:sz w:val="24"/>
            <w:szCs w:val="24"/>
          </w:rPr>
          <w:t xml:space="preserve">recipient or subrecipient </w:t>
        </w:r>
        <w:r w:rsidR="00F2264C" w:rsidRPr="000D237D">
          <w:rPr>
            <w:rFonts w:ascii="Times New Roman" w:eastAsia="Times New Roman" w:hAnsi="Times New Roman" w:cs="Times New Roman"/>
            <w:sz w:val="24"/>
            <w:szCs w:val="24"/>
          </w:rPr>
          <w:t>should ensure</w:t>
        </w:r>
      </w:ins>
      <w:r w:rsidR="00F2264C" w:rsidRPr="000D237D">
        <w:rPr>
          <w:rFonts w:ascii="Times New Roman" w:eastAsia="Times New Roman" w:hAnsi="Times New Roman" w:cs="Times New Roman"/>
          <w:sz w:val="24"/>
          <w:szCs w:val="24"/>
        </w:rPr>
        <w:t xml:space="preserve"> that </w:t>
      </w:r>
      <w:ins w:id="7131" w:author="OFFM" w:date="2024-04-16T10:53:00Z">
        <w:r w:rsidR="00F2264C" w:rsidRPr="000D237D">
          <w:rPr>
            <w:rFonts w:ascii="Times New Roman" w:eastAsia="Times New Roman" w:hAnsi="Times New Roman" w:cs="Times New Roman"/>
            <w:sz w:val="24"/>
            <w:szCs w:val="24"/>
          </w:rPr>
          <w:t xml:space="preserve">small businesses, </w:t>
        </w:r>
      </w:ins>
      <w:r w:rsidR="00F2264C" w:rsidRPr="000D237D">
        <w:rPr>
          <w:rFonts w:ascii="Times New Roman" w:eastAsia="Times New Roman" w:hAnsi="Times New Roman" w:cs="Times New Roman"/>
          <w:sz w:val="24"/>
          <w:szCs w:val="24"/>
        </w:rPr>
        <w:t xml:space="preserve">minority businesses, </w:t>
      </w:r>
      <w:del w:id="7132" w:author="OFFM" w:date="2024-04-16T10:53:00Z">
        <w:r w:rsidRPr="00F74592">
          <w:rPr>
            <w:rFonts w:ascii="Times New Roman" w:hAnsi="Times New Roman" w:cs="Times New Roman"/>
            <w:sz w:val="24"/>
            <w:szCs w:val="24"/>
          </w:rPr>
          <w:delText>women's</w:delText>
        </w:r>
      </w:del>
      <w:ins w:id="7133" w:author="OFFM" w:date="2024-04-16T10:53:00Z">
        <w:r w:rsidR="00F2264C" w:rsidRPr="000D237D">
          <w:rPr>
            <w:rFonts w:ascii="Times New Roman" w:eastAsia="Times New Roman" w:hAnsi="Times New Roman" w:cs="Times New Roman"/>
            <w:sz w:val="24"/>
            <w:szCs w:val="24"/>
          </w:rPr>
          <w:t>women’s</w:t>
        </w:r>
      </w:ins>
      <w:r w:rsidR="00F2264C" w:rsidRPr="000D237D">
        <w:rPr>
          <w:rFonts w:ascii="Times New Roman" w:eastAsia="Times New Roman" w:hAnsi="Times New Roman" w:cs="Times New Roman"/>
          <w:sz w:val="24"/>
          <w:szCs w:val="24"/>
        </w:rPr>
        <w:t xml:space="preserve"> business enterprises, </w:t>
      </w:r>
      <w:ins w:id="7134" w:author="OFFM" w:date="2024-04-16T10:53:00Z">
        <w:r w:rsidR="00F2264C" w:rsidRPr="000D237D">
          <w:rPr>
            <w:rFonts w:ascii="Times New Roman" w:eastAsia="Times New Roman" w:hAnsi="Times New Roman" w:cs="Times New Roman"/>
            <w:sz w:val="24"/>
            <w:szCs w:val="24"/>
          </w:rPr>
          <w:t xml:space="preserve">veteran-owned businesses, </w:t>
        </w:r>
      </w:ins>
      <w:r w:rsidR="00F2264C" w:rsidRPr="000D237D">
        <w:rPr>
          <w:rFonts w:ascii="Times New Roman" w:eastAsia="Times New Roman" w:hAnsi="Times New Roman" w:cs="Times New Roman"/>
          <w:sz w:val="24"/>
          <w:szCs w:val="24"/>
        </w:rPr>
        <w:t xml:space="preserve">and labor surplus area firms </w:t>
      </w:r>
      <w:ins w:id="7135" w:author="OFFM" w:date="2024-04-16T10:53:00Z">
        <w:r w:rsidR="00F2264C" w:rsidRPr="000D237D">
          <w:rPr>
            <w:rFonts w:ascii="Times New Roman" w:eastAsia="Times New Roman" w:hAnsi="Times New Roman" w:cs="Times New Roman"/>
            <w:sz w:val="24"/>
            <w:szCs w:val="24"/>
          </w:rPr>
          <w:t xml:space="preserve">(See U.S. Department of Labor’s </w:t>
        </w:r>
        <w:r w:rsidR="00F2264C" w:rsidRPr="000D237D">
          <w:rPr>
            <w:rFonts w:ascii="Times New Roman" w:hAnsi="Times New Roman" w:cs="Times New Roman"/>
            <w:sz w:val="24"/>
            <w:szCs w:val="24"/>
          </w:rPr>
          <w:t>list</w:t>
        </w:r>
        <w:r w:rsidR="00F2264C" w:rsidRPr="000D237D">
          <w:rPr>
            <w:rFonts w:ascii="Times New Roman" w:eastAsia="Times New Roman" w:hAnsi="Times New Roman" w:cs="Times New Roman"/>
            <w:sz w:val="24"/>
            <w:szCs w:val="24"/>
          </w:rPr>
          <w:t xml:space="preserve">) </w:t>
        </w:r>
      </w:ins>
      <w:r w:rsidR="00F2264C" w:rsidRPr="000D237D">
        <w:rPr>
          <w:rFonts w:ascii="Times New Roman" w:eastAsia="Times New Roman" w:hAnsi="Times New Roman" w:cs="Times New Roman"/>
          <w:sz w:val="24"/>
          <w:szCs w:val="24"/>
        </w:rPr>
        <w:t xml:space="preserve">are </w:t>
      </w:r>
      <w:del w:id="7136" w:author="OFFM" w:date="2024-04-16T10:53:00Z">
        <w:r w:rsidRPr="00F74592">
          <w:rPr>
            <w:rFonts w:ascii="Times New Roman" w:hAnsi="Times New Roman" w:cs="Times New Roman"/>
            <w:sz w:val="24"/>
            <w:szCs w:val="24"/>
          </w:rPr>
          <w:delText>used when possible.</w:delText>
        </w:r>
      </w:del>
      <w:ins w:id="7137" w:author="OFFM" w:date="2024-04-16T10:53:00Z">
        <w:r w:rsidR="00F2264C" w:rsidRPr="000D237D">
          <w:rPr>
            <w:rFonts w:ascii="Times New Roman" w:eastAsia="Times New Roman" w:hAnsi="Times New Roman" w:cs="Times New Roman"/>
            <w:sz w:val="24"/>
            <w:szCs w:val="24"/>
          </w:rPr>
          <w:t>considered as set forth below.</w:t>
        </w:r>
      </w:ins>
      <w:r w:rsidR="00F2264C" w:rsidRPr="000D237D">
        <w:rPr>
          <w:rFonts w:ascii="Times New Roman" w:eastAsia="Times New Roman" w:hAnsi="Times New Roman" w:cs="Times New Roman"/>
          <w:sz w:val="24"/>
          <w:szCs w:val="24"/>
        </w:rPr>
        <w:t xml:space="preserve"> </w:t>
      </w:r>
    </w:p>
    <w:p w14:paraId="377CE2FB" w14:textId="6A87E33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del w:id="7138" w:author="OFFM" w:date="2024-04-16T10:53:00Z">
        <w:r w:rsidR="00817C00" w:rsidRPr="00F74592">
          <w:rPr>
            <w:rFonts w:ascii="Times New Roman" w:hAnsi="Times New Roman" w:cs="Times New Roman"/>
            <w:sz w:val="24"/>
            <w:szCs w:val="24"/>
          </w:rPr>
          <w:delText>Affirmative steps must include:</w:delText>
        </w:r>
      </w:del>
      <w:ins w:id="7139" w:author="OFFM" w:date="2024-04-16T10:53:00Z">
        <w:r w:rsidRPr="000D237D">
          <w:rPr>
            <w:rFonts w:ascii="Times New Roman" w:eastAsia="Times New Roman" w:hAnsi="Times New Roman" w:cs="Times New Roman"/>
            <w:sz w:val="24"/>
            <w:szCs w:val="24"/>
          </w:rPr>
          <w:t>Such consideration means:</w:t>
        </w:r>
      </w:ins>
      <w:r w:rsidRPr="000D237D">
        <w:rPr>
          <w:rFonts w:ascii="Times New Roman" w:eastAsia="Times New Roman" w:hAnsi="Times New Roman" w:cs="Times New Roman"/>
          <w:sz w:val="24"/>
          <w:szCs w:val="24"/>
        </w:rPr>
        <w:t xml:space="preserve"> </w:t>
      </w:r>
    </w:p>
    <w:p w14:paraId="4D1C863C" w14:textId="4A11335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del w:id="7140" w:author="OFFM" w:date="2024-04-16T10:53:00Z">
        <w:r w:rsidR="00817C00" w:rsidRPr="00F74592">
          <w:rPr>
            <w:rFonts w:ascii="Times New Roman" w:hAnsi="Times New Roman" w:cs="Times New Roman"/>
            <w:sz w:val="24"/>
            <w:szCs w:val="24"/>
          </w:rPr>
          <w:delText>Placing qualified small and minority businesses and women's</w:delText>
        </w:r>
      </w:del>
      <w:ins w:id="7141" w:author="OFFM" w:date="2024-04-16T10:53:00Z">
        <w:r w:rsidRPr="000D237D">
          <w:rPr>
            <w:rFonts w:ascii="Times New Roman" w:eastAsia="Times New Roman" w:hAnsi="Times New Roman" w:cs="Times New Roman"/>
            <w:sz w:val="24"/>
            <w:szCs w:val="24"/>
          </w:rPr>
          <w:t>These</w:t>
        </w:r>
      </w:ins>
      <w:r w:rsidRPr="000D237D">
        <w:rPr>
          <w:rFonts w:ascii="Times New Roman" w:eastAsia="Times New Roman" w:hAnsi="Times New Roman" w:cs="Times New Roman"/>
          <w:sz w:val="24"/>
          <w:szCs w:val="24"/>
        </w:rPr>
        <w:t xml:space="preserve"> business </w:t>
      </w:r>
      <w:del w:id="7142" w:author="OFFM" w:date="2024-04-16T10:53:00Z">
        <w:r w:rsidR="00817C00" w:rsidRPr="00F74592">
          <w:rPr>
            <w:rFonts w:ascii="Times New Roman" w:hAnsi="Times New Roman" w:cs="Times New Roman"/>
            <w:sz w:val="24"/>
            <w:szCs w:val="24"/>
          </w:rPr>
          <w:delText>enterprises</w:delText>
        </w:r>
      </w:del>
      <w:ins w:id="7143" w:author="OFFM" w:date="2024-04-16T10:53:00Z">
        <w:r w:rsidRPr="000D237D">
          <w:rPr>
            <w:rFonts w:ascii="Times New Roman" w:eastAsia="Times New Roman" w:hAnsi="Times New Roman" w:cs="Times New Roman"/>
            <w:sz w:val="24"/>
            <w:szCs w:val="24"/>
          </w:rPr>
          <w:t>types are included</w:t>
        </w:r>
      </w:ins>
      <w:r w:rsidRPr="000D237D">
        <w:rPr>
          <w:rFonts w:ascii="Times New Roman" w:eastAsia="Times New Roman" w:hAnsi="Times New Roman" w:cs="Times New Roman"/>
          <w:sz w:val="24"/>
          <w:szCs w:val="24"/>
        </w:rPr>
        <w:t xml:space="preserve"> on solicitation lists; </w:t>
      </w:r>
    </w:p>
    <w:p w14:paraId="5A567779" w14:textId="095DC16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del w:id="7144" w:author="OFFM" w:date="2024-04-16T10:53:00Z">
        <w:r w:rsidR="00817C00" w:rsidRPr="00F74592">
          <w:rPr>
            <w:rFonts w:ascii="Times New Roman" w:hAnsi="Times New Roman" w:cs="Times New Roman"/>
            <w:sz w:val="24"/>
            <w:szCs w:val="24"/>
          </w:rPr>
          <w:delText>Assuring that small and minority businesses, and women's</w:delText>
        </w:r>
      </w:del>
      <w:ins w:id="7145" w:author="OFFM" w:date="2024-04-16T10:53:00Z">
        <w:r w:rsidRPr="000D237D">
          <w:rPr>
            <w:rFonts w:ascii="Times New Roman" w:eastAsia="Times New Roman" w:hAnsi="Times New Roman" w:cs="Times New Roman"/>
            <w:sz w:val="24"/>
            <w:szCs w:val="24"/>
          </w:rPr>
          <w:t>These</w:t>
        </w:r>
      </w:ins>
      <w:r w:rsidRPr="000D237D">
        <w:rPr>
          <w:rFonts w:ascii="Times New Roman" w:eastAsia="Times New Roman" w:hAnsi="Times New Roman" w:cs="Times New Roman"/>
          <w:sz w:val="24"/>
          <w:szCs w:val="24"/>
        </w:rPr>
        <w:t xml:space="preserve"> business </w:t>
      </w:r>
      <w:del w:id="7146" w:author="OFFM" w:date="2024-04-16T10:53:00Z">
        <w:r w:rsidR="00817C00" w:rsidRPr="00F74592">
          <w:rPr>
            <w:rFonts w:ascii="Times New Roman" w:hAnsi="Times New Roman" w:cs="Times New Roman"/>
            <w:sz w:val="24"/>
            <w:szCs w:val="24"/>
          </w:rPr>
          <w:delText>enterprises</w:delText>
        </w:r>
      </w:del>
      <w:ins w:id="7147" w:author="OFFM" w:date="2024-04-16T10:53:00Z">
        <w:r w:rsidRPr="000D237D">
          <w:rPr>
            <w:rFonts w:ascii="Times New Roman" w:eastAsia="Times New Roman" w:hAnsi="Times New Roman" w:cs="Times New Roman"/>
            <w:sz w:val="24"/>
            <w:szCs w:val="24"/>
          </w:rPr>
          <w:t>types</w:t>
        </w:r>
      </w:ins>
      <w:r w:rsidRPr="000D237D">
        <w:rPr>
          <w:rFonts w:ascii="Times New Roman" w:eastAsia="Times New Roman" w:hAnsi="Times New Roman" w:cs="Times New Roman"/>
          <w:sz w:val="24"/>
          <w:szCs w:val="24"/>
        </w:rPr>
        <w:t xml:space="preserve"> are solicited whenever they are </w:t>
      </w:r>
      <w:ins w:id="7148" w:author="OFFM" w:date="2024-04-16T10:53:00Z">
        <w:r w:rsidRPr="000D237D">
          <w:rPr>
            <w:rFonts w:ascii="Times New Roman" w:eastAsia="Times New Roman" w:hAnsi="Times New Roman" w:cs="Times New Roman"/>
            <w:sz w:val="24"/>
            <w:szCs w:val="24"/>
          </w:rPr>
          <w:t xml:space="preserve">deemed eligible as </w:t>
        </w:r>
      </w:ins>
      <w:r w:rsidRPr="000D237D">
        <w:rPr>
          <w:rFonts w:ascii="Times New Roman" w:eastAsia="Times New Roman" w:hAnsi="Times New Roman" w:cs="Times New Roman"/>
          <w:sz w:val="24"/>
          <w:szCs w:val="24"/>
        </w:rPr>
        <w:t xml:space="preserve">potential sources; </w:t>
      </w:r>
    </w:p>
    <w:p w14:paraId="42324854" w14:textId="6222C23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Dividing </w:t>
      </w:r>
      <w:del w:id="7149" w:author="OFFM" w:date="2024-04-16T10:53:00Z">
        <w:r w:rsidR="00817C00" w:rsidRPr="00F74592">
          <w:rPr>
            <w:rFonts w:ascii="Times New Roman" w:hAnsi="Times New Roman" w:cs="Times New Roman"/>
            <w:sz w:val="24"/>
            <w:szCs w:val="24"/>
          </w:rPr>
          <w:delText>total requirements, when economically feasible,</w:delText>
        </w:r>
      </w:del>
      <w:ins w:id="7150" w:author="OFFM" w:date="2024-04-16T10:53:00Z">
        <w:r w:rsidRPr="000D237D">
          <w:rPr>
            <w:rFonts w:ascii="Times New Roman" w:eastAsia="Times New Roman" w:hAnsi="Times New Roman" w:cs="Times New Roman"/>
            <w:sz w:val="24"/>
            <w:szCs w:val="24"/>
          </w:rPr>
          <w:t>procurement transactions</w:t>
        </w:r>
      </w:ins>
      <w:r w:rsidRPr="000D237D">
        <w:rPr>
          <w:rFonts w:ascii="Times New Roman" w:eastAsia="Times New Roman" w:hAnsi="Times New Roman" w:cs="Times New Roman"/>
          <w:sz w:val="24"/>
          <w:szCs w:val="24"/>
        </w:rPr>
        <w:t xml:space="preserve"> into </w:t>
      </w:r>
      <w:del w:id="7151" w:author="OFFM" w:date="2024-04-16T10:53:00Z">
        <w:r w:rsidR="00817C00" w:rsidRPr="00F74592">
          <w:rPr>
            <w:rFonts w:ascii="Times New Roman" w:hAnsi="Times New Roman" w:cs="Times New Roman"/>
            <w:sz w:val="24"/>
            <w:szCs w:val="24"/>
          </w:rPr>
          <w:delText>smaller tasks or quantities</w:delText>
        </w:r>
      </w:del>
      <w:ins w:id="7152" w:author="OFFM" w:date="2024-04-16T10:53:00Z">
        <w:r w:rsidRPr="000D237D">
          <w:rPr>
            <w:rFonts w:ascii="Times New Roman" w:eastAsia="Times New Roman" w:hAnsi="Times New Roman" w:cs="Times New Roman"/>
            <w:sz w:val="24"/>
            <w:szCs w:val="24"/>
          </w:rPr>
          <w:t>separate procurements</w:t>
        </w:r>
      </w:ins>
      <w:r w:rsidRPr="000D237D">
        <w:rPr>
          <w:rFonts w:ascii="Times New Roman" w:eastAsia="Times New Roman" w:hAnsi="Times New Roman" w:cs="Times New Roman"/>
          <w:sz w:val="24"/>
          <w:szCs w:val="24"/>
        </w:rPr>
        <w:t xml:space="preserve"> to permit maximum participation by </w:t>
      </w:r>
      <w:del w:id="7153" w:author="OFFM" w:date="2024-04-16T10:53:00Z">
        <w:r w:rsidR="00817C00" w:rsidRPr="00F74592">
          <w:rPr>
            <w:rFonts w:ascii="Times New Roman" w:hAnsi="Times New Roman" w:cs="Times New Roman"/>
            <w:sz w:val="24"/>
            <w:szCs w:val="24"/>
          </w:rPr>
          <w:delText>small and minority businesses, and women's</w:delText>
        </w:r>
      </w:del>
      <w:ins w:id="7154" w:author="OFFM" w:date="2024-04-16T10:53:00Z">
        <w:r w:rsidRPr="000D237D">
          <w:rPr>
            <w:rFonts w:ascii="Times New Roman" w:eastAsia="Times New Roman" w:hAnsi="Times New Roman" w:cs="Times New Roman"/>
            <w:sz w:val="24"/>
            <w:szCs w:val="24"/>
          </w:rPr>
          <w:t>these</w:t>
        </w:r>
      </w:ins>
      <w:r w:rsidRPr="000D237D">
        <w:rPr>
          <w:rFonts w:ascii="Times New Roman" w:eastAsia="Times New Roman" w:hAnsi="Times New Roman" w:cs="Times New Roman"/>
          <w:sz w:val="24"/>
          <w:szCs w:val="24"/>
        </w:rPr>
        <w:t xml:space="preserve"> business </w:t>
      </w:r>
      <w:del w:id="7155" w:author="OFFM" w:date="2024-04-16T10:53:00Z">
        <w:r w:rsidR="00817C00" w:rsidRPr="00F74592">
          <w:rPr>
            <w:rFonts w:ascii="Times New Roman" w:hAnsi="Times New Roman" w:cs="Times New Roman"/>
            <w:sz w:val="24"/>
            <w:szCs w:val="24"/>
          </w:rPr>
          <w:delText>enterprises</w:delText>
        </w:r>
      </w:del>
      <w:ins w:id="7156" w:author="OFFM" w:date="2024-04-16T10:53:00Z">
        <w:r w:rsidRPr="000D237D">
          <w:rPr>
            <w:rFonts w:ascii="Times New Roman" w:eastAsia="Times New Roman" w:hAnsi="Times New Roman" w:cs="Times New Roman"/>
            <w:sz w:val="24"/>
            <w:szCs w:val="24"/>
          </w:rPr>
          <w:t>types</w:t>
        </w:r>
      </w:ins>
      <w:r w:rsidRPr="000D237D">
        <w:rPr>
          <w:rFonts w:ascii="Times New Roman" w:eastAsia="Times New Roman" w:hAnsi="Times New Roman" w:cs="Times New Roman"/>
          <w:sz w:val="24"/>
          <w:szCs w:val="24"/>
        </w:rPr>
        <w:t xml:space="preserve">; </w:t>
      </w:r>
    </w:p>
    <w:p w14:paraId="1E0DA385" w14:textId="764CB07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(4) Establishing delivery schedules</w:t>
      </w:r>
      <w:del w:id="7157" w:author="OFFM" w:date="2024-04-16T10:53:00Z">
        <w:r w:rsidR="00817C00" w:rsidRPr="00F74592">
          <w:rPr>
            <w:rFonts w:ascii="Times New Roman" w:hAnsi="Times New Roman" w:cs="Times New Roman"/>
            <w:sz w:val="24"/>
            <w:szCs w:val="24"/>
          </w:rPr>
          <w:delText xml:space="preserve">, where the requirement permits, which </w:delText>
        </w:r>
      </w:del>
      <w:ins w:id="7158" w:author="OFFM" w:date="2024-04-16T10:53:00Z">
        <w:r w:rsidRPr="000D237D">
          <w:rPr>
            <w:rFonts w:ascii="Times New Roman" w:eastAsia="Times New Roman" w:hAnsi="Times New Roman" w:cs="Times New Roman"/>
            <w:sz w:val="24"/>
            <w:szCs w:val="24"/>
          </w:rPr>
          <w:t xml:space="preserve"> (for example, the percentage of an order to be delivered by a given date of each month) that </w:t>
        </w:r>
      </w:ins>
      <w:r w:rsidRPr="000D237D">
        <w:rPr>
          <w:rFonts w:ascii="Times New Roman" w:eastAsia="Times New Roman" w:hAnsi="Times New Roman" w:cs="Times New Roman"/>
          <w:sz w:val="24"/>
          <w:szCs w:val="24"/>
        </w:rPr>
        <w:t xml:space="preserve">encourage participation by </w:t>
      </w:r>
      <w:del w:id="7159" w:author="OFFM" w:date="2024-04-16T10:53:00Z">
        <w:r w:rsidR="00817C00" w:rsidRPr="00F74592">
          <w:rPr>
            <w:rFonts w:ascii="Times New Roman" w:hAnsi="Times New Roman" w:cs="Times New Roman"/>
            <w:sz w:val="24"/>
            <w:szCs w:val="24"/>
          </w:rPr>
          <w:delText>small and minority businesses, and women's</w:delText>
        </w:r>
      </w:del>
      <w:ins w:id="7160" w:author="OFFM" w:date="2024-04-16T10:53:00Z">
        <w:r w:rsidRPr="000D237D">
          <w:rPr>
            <w:rFonts w:ascii="Times New Roman" w:eastAsia="Times New Roman" w:hAnsi="Times New Roman" w:cs="Times New Roman"/>
            <w:sz w:val="24"/>
            <w:szCs w:val="24"/>
          </w:rPr>
          <w:t>these</w:t>
        </w:r>
      </w:ins>
      <w:r w:rsidRPr="000D237D">
        <w:rPr>
          <w:rFonts w:ascii="Times New Roman" w:eastAsia="Times New Roman" w:hAnsi="Times New Roman" w:cs="Times New Roman"/>
          <w:sz w:val="24"/>
          <w:szCs w:val="24"/>
        </w:rPr>
        <w:t xml:space="preserve"> business </w:t>
      </w:r>
      <w:del w:id="7161" w:author="OFFM" w:date="2024-04-16T10:53:00Z">
        <w:r w:rsidR="00817C00" w:rsidRPr="00F74592">
          <w:rPr>
            <w:rFonts w:ascii="Times New Roman" w:hAnsi="Times New Roman" w:cs="Times New Roman"/>
            <w:sz w:val="24"/>
            <w:szCs w:val="24"/>
          </w:rPr>
          <w:delText>enterprises</w:delText>
        </w:r>
      </w:del>
      <w:ins w:id="7162" w:author="OFFM" w:date="2024-04-16T10:53:00Z">
        <w:r w:rsidRPr="000D237D">
          <w:rPr>
            <w:rFonts w:ascii="Times New Roman" w:eastAsia="Times New Roman" w:hAnsi="Times New Roman" w:cs="Times New Roman"/>
            <w:sz w:val="24"/>
            <w:szCs w:val="24"/>
          </w:rPr>
          <w:t>types</w:t>
        </w:r>
      </w:ins>
      <w:r w:rsidRPr="000D237D">
        <w:rPr>
          <w:rFonts w:ascii="Times New Roman" w:eastAsia="Times New Roman" w:hAnsi="Times New Roman" w:cs="Times New Roman"/>
          <w:sz w:val="24"/>
          <w:szCs w:val="24"/>
        </w:rPr>
        <w:t xml:space="preserve">; </w:t>
      </w:r>
    </w:p>
    <w:p w14:paraId="0C46F977" w14:textId="771A062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w:t>
      </w:r>
      <w:del w:id="7163" w:author="OFFM" w:date="2024-04-16T10:53:00Z">
        <w:r w:rsidR="00817C00" w:rsidRPr="00F74592">
          <w:rPr>
            <w:rFonts w:ascii="Times New Roman" w:hAnsi="Times New Roman" w:cs="Times New Roman"/>
            <w:sz w:val="24"/>
            <w:szCs w:val="24"/>
          </w:rPr>
          <w:delText>Using the services and assistance, as appropriate, of such</w:delText>
        </w:r>
      </w:del>
      <w:ins w:id="7164" w:author="OFFM" w:date="2024-04-16T10:53:00Z">
        <w:r w:rsidRPr="000D237D">
          <w:rPr>
            <w:rFonts w:ascii="Times New Roman" w:eastAsia="Times New Roman" w:hAnsi="Times New Roman" w:cs="Times New Roman"/>
            <w:sz w:val="24"/>
            <w:szCs w:val="24"/>
          </w:rPr>
          <w:t>Utilizing</w:t>
        </w:r>
      </w:ins>
      <w:r w:rsidRPr="000D237D">
        <w:rPr>
          <w:rFonts w:ascii="Times New Roman" w:eastAsia="Times New Roman" w:hAnsi="Times New Roman" w:cs="Times New Roman"/>
          <w:sz w:val="24"/>
          <w:szCs w:val="24"/>
        </w:rPr>
        <w:t xml:space="preserve"> organizations</w:t>
      </w:r>
      <w:ins w:id="7165" w:author="OFFM" w:date="2024-04-16T10:53:00Z">
        <w:r w:rsidRPr="000D237D">
          <w:rPr>
            <w:rFonts w:ascii="Times New Roman" w:eastAsia="Times New Roman" w:hAnsi="Times New Roman" w:cs="Times New Roman"/>
            <w:sz w:val="24"/>
            <w:szCs w:val="24"/>
          </w:rPr>
          <w:t xml:space="preserve"> such</w:t>
        </w:r>
      </w:ins>
      <w:r w:rsidRPr="000D237D">
        <w:rPr>
          <w:rFonts w:ascii="Times New Roman" w:eastAsia="Times New Roman" w:hAnsi="Times New Roman" w:cs="Times New Roman"/>
          <w:sz w:val="24"/>
          <w:szCs w:val="24"/>
        </w:rPr>
        <w:t xml:space="preserve"> as the Small Business Administration and the Minority Business Development Agency of the Department of Commerce; and </w:t>
      </w:r>
    </w:p>
    <w:p w14:paraId="19DCFD09" w14:textId="4ADA649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(6) Requiring </w:t>
      </w:r>
      <w:del w:id="7166" w:author="OFFM" w:date="2024-04-16T10:53:00Z">
        <w:r w:rsidR="00817C00" w:rsidRPr="00F74592">
          <w:rPr>
            <w:rFonts w:ascii="Times New Roman" w:hAnsi="Times New Roman" w:cs="Times New Roman"/>
            <w:sz w:val="24"/>
            <w:szCs w:val="24"/>
          </w:rPr>
          <w:delText>the prime</w:delText>
        </w:r>
      </w:del>
      <w:ins w:id="7167"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contractor</w:t>
      </w:r>
      <w:del w:id="7168" w:author="OFFM" w:date="2024-04-16T10:53:00Z">
        <w:r w:rsidR="00817C00" w:rsidRPr="00F74592">
          <w:rPr>
            <w:rFonts w:ascii="Times New Roman" w:hAnsi="Times New Roman" w:cs="Times New Roman"/>
            <w:sz w:val="24"/>
            <w:szCs w:val="24"/>
          </w:rPr>
          <w:delText>, if subcontracts are</w:delText>
        </w:r>
      </w:del>
      <w:ins w:id="7169" w:author="OFFM" w:date="2024-04-16T10:53:00Z">
        <w:r w:rsidRPr="000D237D">
          <w:rPr>
            <w:rFonts w:ascii="Times New Roman" w:eastAsia="Times New Roman" w:hAnsi="Times New Roman" w:cs="Times New Roman"/>
            <w:sz w:val="24"/>
            <w:szCs w:val="24"/>
          </w:rPr>
          <w:t xml:space="preserve"> under a Federal award</w:t>
        </w:r>
      </w:ins>
      <w:r w:rsidRPr="000D237D">
        <w:rPr>
          <w:rFonts w:ascii="Times New Roman" w:eastAsia="Times New Roman" w:hAnsi="Times New Roman" w:cs="Times New Roman"/>
          <w:sz w:val="24"/>
          <w:szCs w:val="24"/>
        </w:rPr>
        <w:t xml:space="preserve"> to </w:t>
      </w:r>
      <w:del w:id="7170" w:author="OFFM" w:date="2024-04-16T10:53:00Z">
        <w:r w:rsidR="00817C00" w:rsidRPr="00F74592">
          <w:rPr>
            <w:rFonts w:ascii="Times New Roman" w:hAnsi="Times New Roman" w:cs="Times New Roman"/>
            <w:sz w:val="24"/>
            <w:szCs w:val="24"/>
          </w:rPr>
          <w:delText>be let, to take the affirmative steps listed in paragraphs (b)(1) through (5) of</w:delText>
        </w:r>
      </w:del>
      <w:ins w:id="7171" w:author="OFFM" w:date="2024-04-16T10:53:00Z">
        <w:r w:rsidRPr="000D237D">
          <w:rPr>
            <w:rFonts w:ascii="Times New Roman" w:eastAsia="Times New Roman" w:hAnsi="Times New Roman" w:cs="Times New Roman"/>
            <w:sz w:val="24"/>
            <w:szCs w:val="24"/>
          </w:rPr>
          <w:t>apply</w:t>
        </w:r>
      </w:ins>
      <w:r w:rsidRPr="000D237D">
        <w:rPr>
          <w:rFonts w:ascii="Times New Roman" w:eastAsia="Times New Roman" w:hAnsi="Times New Roman" w:cs="Times New Roman"/>
          <w:sz w:val="24"/>
          <w:szCs w:val="24"/>
        </w:rPr>
        <w:t xml:space="preserve"> this section</w:t>
      </w:r>
      <w:del w:id="7172" w:author="OFFM" w:date="2024-04-16T10:53:00Z">
        <w:r w:rsidR="00817C00" w:rsidRPr="00F74592">
          <w:rPr>
            <w:rFonts w:ascii="Times New Roman" w:hAnsi="Times New Roman" w:cs="Times New Roman"/>
            <w:sz w:val="24"/>
            <w:szCs w:val="24"/>
          </w:rPr>
          <w:delText>.</w:delText>
        </w:r>
      </w:del>
      <w:ins w:id="7173" w:author="OFFM" w:date="2024-04-16T10:53:00Z">
        <w:r w:rsidRPr="000D237D">
          <w:rPr>
            <w:rFonts w:ascii="Times New Roman" w:eastAsia="Times New Roman" w:hAnsi="Times New Roman" w:cs="Times New Roman"/>
            <w:sz w:val="24"/>
            <w:szCs w:val="24"/>
          </w:rPr>
          <w:t xml:space="preserve"> to subcontracts.</w:t>
        </w:r>
      </w:ins>
      <w:r w:rsidRPr="000D237D">
        <w:rPr>
          <w:rFonts w:ascii="Times New Roman" w:eastAsia="Times New Roman" w:hAnsi="Times New Roman" w:cs="Times New Roman"/>
          <w:sz w:val="24"/>
          <w:szCs w:val="24"/>
        </w:rPr>
        <w:t xml:space="preserve"> </w:t>
      </w:r>
    </w:p>
    <w:p w14:paraId="4DE3FB97"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200.322 Domestic preferences for procurements.</w:t>
      </w:r>
    </w:p>
    <w:p w14:paraId="3E37A7F9" w14:textId="68DFCA30"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7174" w:author="OFFM" w:date="2024-04-16T10:53:00Z">
        <w:r w:rsidRPr="00F74592">
          <w:rPr>
            <w:rFonts w:ascii="Times New Roman" w:hAnsi="Times New Roman" w:cs="Times New Roman"/>
            <w:sz w:val="24"/>
            <w:szCs w:val="24"/>
          </w:rPr>
          <w:delText>(a) As appropriate and to the extent consistent with law, the non-Federal entity</w:delText>
        </w:r>
      </w:del>
      <w:ins w:id="7175" w:author="OFFM" w:date="2024-04-16T10:53:00Z">
        <w:r w:rsidR="00F2264C" w:rsidRPr="000D237D">
          <w:rPr>
            <w:rFonts w:ascii="Times New Roman" w:eastAsia="Times New Roman" w:hAnsi="Times New Roman" w:cs="Times New Roman"/>
            <w:sz w:val="24"/>
            <w:szCs w:val="24"/>
          </w:rPr>
          <w:t xml:space="preserve">(a) The </w:t>
        </w:r>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should, to the greatest extent practicable </w:t>
      </w:r>
      <w:del w:id="7176" w:author="OFFM" w:date="2024-04-16T10:53:00Z">
        <w:r w:rsidRPr="00F74592">
          <w:rPr>
            <w:rFonts w:ascii="Times New Roman" w:hAnsi="Times New Roman" w:cs="Times New Roman"/>
            <w:sz w:val="24"/>
            <w:szCs w:val="24"/>
          </w:rPr>
          <w:delText>under a Federal award</w:delText>
        </w:r>
      </w:del>
      <w:ins w:id="7177" w:author="OFFM" w:date="2024-04-16T10:53:00Z">
        <w:r w:rsidR="00F2264C" w:rsidRPr="000D237D">
          <w:rPr>
            <w:rFonts w:ascii="Times New Roman" w:eastAsia="Times New Roman" w:hAnsi="Times New Roman" w:cs="Times New Roman"/>
            <w:sz w:val="24"/>
            <w:szCs w:val="24"/>
          </w:rPr>
          <w:t>and consistent with law</w:t>
        </w:r>
      </w:ins>
      <w:r w:rsidR="00F2264C" w:rsidRPr="000D237D">
        <w:rPr>
          <w:rFonts w:ascii="Times New Roman" w:eastAsia="Times New Roman" w:hAnsi="Times New Roman" w:cs="Times New Roman"/>
          <w:sz w:val="24"/>
          <w:szCs w:val="24"/>
        </w:rPr>
        <w:t>, provide a preference for the purchase, acquisition, or use of goods, products, or materials produced in the United States (including but not limited to iron, aluminum, steel, cement, and other manufactured products). The requirements of this section must be included in all subawards</w:t>
      </w:r>
      <w:del w:id="7178" w:author="OFFM" w:date="2024-04-16T10:53:00Z">
        <w:r w:rsidRPr="00F74592">
          <w:rPr>
            <w:rFonts w:ascii="Times New Roman" w:hAnsi="Times New Roman" w:cs="Times New Roman"/>
            <w:sz w:val="24"/>
            <w:szCs w:val="24"/>
          </w:rPr>
          <w:delText xml:space="preserve"> including all</w:delText>
        </w:r>
      </w:del>
      <w:ins w:id="7179"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contracts</w:t>
      </w:r>
      <w:ins w:id="7180"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and purchase orders </w:t>
      </w:r>
      <w:del w:id="7181" w:author="OFFM" w:date="2024-04-16T10:53:00Z">
        <w:r w:rsidRPr="00F74592">
          <w:rPr>
            <w:rFonts w:ascii="Times New Roman" w:hAnsi="Times New Roman" w:cs="Times New Roman"/>
            <w:sz w:val="24"/>
            <w:szCs w:val="24"/>
          </w:rPr>
          <w:delText xml:space="preserve">for work or products </w:delText>
        </w:r>
      </w:del>
      <w:r w:rsidR="00F2264C" w:rsidRPr="000D237D">
        <w:rPr>
          <w:rFonts w:ascii="Times New Roman" w:eastAsia="Times New Roman" w:hAnsi="Times New Roman" w:cs="Times New Roman"/>
          <w:sz w:val="24"/>
          <w:szCs w:val="24"/>
        </w:rPr>
        <w:t xml:space="preserve">under </w:t>
      </w:r>
      <w:del w:id="7182" w:author="OFFM" w:date="2024-04-16T10:53:00Z">
        <w:r w:rsidRPr="00F74592">
          <w:rPr>
            <w:rFonts w:ascii="Times New Roman" w:hAnsi="Times New Roman" w:cs="Times New Roman"/>
            <w:sz w:val="24"/>
            <w:szCs w:val="24"/>
          </w:rPr>
          <w:delText>this award</w:delText>
        </w:r>
      </w:del>
      <w:ins w:id="7183" w:author="OFFM" w:date="2024-04-16T10:53:00Z">
        <w:r w:rsidR="00F2264C" w:rsidRPr="000D237D">
          <w:rPr>
            <w:rFonts w:ascii="Times New Roman" w:eastAsia="Times New Roman" w:hAnsi="Times New Roman" w:cs="Times New Roman"/>
            <w:sz w:val="24"/>
            <w:szCs w:val="24"/>
          </w:rPr>
          <w:t>Federal awards</w:t>
        </w:r>
      </w:ins>
      <w:r w:rsidR="00F2264C" w:rsidRPr="000D237D">
        <w:rPr>
          <w:rFonts w:ascii="Times New Roman" w:eastAsia="Times New Roman" w:hAnsi="Times New Roman" w:cs="Times New Roman"/>
          <w:sz w:val="24"/>
          <w:szCs w:val="24"/>
        </w:rPr>
        <w:t xml:space="preserve">. </w:t>
      </w:r>
    </w:p>
    <w:p w14:paraId="7833C64F"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For purposes of this section: </w:t>
      </w:r>
    </w:p>
    <w:p w14:paraId="754BB025"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“Produced in the United States” means, for iron and steel products, that all manufacturing processes, from the initial melting stage through the application of coatings, occurred in the United States. </w:t>
      </w:r>
    </w:p>
    <w:p w14:paraId="73B1678F"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“Manufactured products” means items and construction materials composed in whole or in part of non-ferrous metals such as aluminum; plastics and polymer-based products such as polyvinyl chloride pipe; aggregates such as concrete; glass, including optical fiber; and lumber. </w:t>
      </w:r>
    </w:p>
    <w:p w14:paraId="77DEDD58" w14:textId="77777777" w:rsidR="000B5224" w:rsidRPr="000D237D" w:rsidRDefault="00F2264C" w:rsidP="000B5224">
      <w:pPr>
        <w:spacing w:after="0" w:line="480" w:lineRule="auto"/>
        <w:ind w:firstLine="720"/>
        <w:contextualSpacing/>
        <w:rPr>
          <w:ins w:id="7184" w:author="OFFM" w:date="2024-04-16T10:53:00Z"/>
          <w:rFonts w:ascii="Times New Roman" w:eastAsia="Times New Roman" w:hAnsi="Times New Roman" w:cs="Times New Roman"/>
          <w:sz w:val="24"/>
          <w:szCs w:val="24"/>
        </w:rPr>
      </w:pPr>
      <w:ins w:id="7185" w:author="OFFM" w:date="2024-04-16T10:53:00Z">
        <w:r w:rsidRPr="000D237D">
          <w:rPr>
            <w:rFonts w:ascii="Times New Roman" w:eastAsia="Times New Roman" w:hAnsi="Times New Roman" w:cs="Times New Roman"/>
            <w:sz w:val="24"/>
            <w:szCs w:val="24"/>
          </w:rPr>
          <w:lastRenderedPageBreak/>
          <w:t xml:space="preserve">(c) Federal agencies providing Federal financial assistance for infrastructure projects must implement the Buy America preferences set forth in </w:t>
        </w:r>
        <w:r w:rsidRPr="000D237D">
          <w:rPr>
            <w:rFonts w:ascii="Times New Roman" w:hAnsi="Times New Roman" w:cs="Times New Roman"/>
            <w:sz w:val="24"/>
            <w:szCs w:val="24"/>
          </w:rPr>
          <w:t>2 CFR part 184</w:t>
        </w:r>
        <w:r w:rsidRPr="000D237D">
          <w:rPr>
            <w:rFonts w:ascii="Times New Roman" w:eastAsia="Times New Roman" w:hAnsi="Times New Roman" w:cs="Times New Roman"/>
            <w:sz w:val="24"/>
            <w:szCs w:val="24"/>
          </w:rPr>
          <w:t>.</w:t>
        </w:r>
      </w:ins>
    </w:p>
    <w:p w14:paraId="3BDE77AC"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200.323 Procurement of recovered materials.</w:t>
      </w:r>
    </w:p>
    <w:p w14:paraId="60A1E151" w14:textId="333C50E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7186"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A </w:t>
      </w:r>
      <w:del w:id="7187" w:author="OFFM" w:date="2024-04-16T10:53:00Z">
        <w:r w:rsidR="00817C00" w:rsidRPr="00F74592">
          <w:rPr>
            <w:rFonts w:ascii="Times New Roman" w:hAnsi="Times New Roman" w:cs="Times New Roman"/>
            <w:sz w:val="24"/>
            <w:szCs w:val="24"/>
          </w:rPr>
          <w:delText>non-Federal entity</w:delText>
        </w:r>
      </w:del>
      <w:ins w:id="7188" w:author="OFFM" w:date="2024-04-16T10:53:00Z">
        <w:r w:rsidRPr="000D237D">
          <w:rPr>
            <w:rFonts w:ascii="Times New Roman" w:eastAsia="Times New Roman" w:hAnsi="Times New Roman" w:cs="Times New Roman"/>
            <w:sz w:val="24"/>
            <w:szCs w:val="24"/>
          </w:rPr>
          <w:t>recipient</w:t>
        </w:r>
        <w:r w:rsidRPr="000D237D">
          <w:rPr>
            <w:rFonts w:ascii="Times New Roman" w:hAnsi="Times New Roman" w:cs="Times New Roman"/>
            <w:sz w:val="24"/>
            <w:szCs w:val="24"/>
          </w:rPr>
          <w:t xml:space="preserve">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that is a </w:t>
      </w:r>
      <w:del w:id="7189" w:author="OFFM" w:date="2024-04-16T10:53:00Z">
        <w:r w:rsidR="00817C00" w:rsidRPr="00F74592">
          <w:rPr>
            <w:rFonts w:ascii="Times New Roman" w:hAnsi="Times New Roman" w:cs="Times New Roman"/>
            <w:sz w:val="24"/>
            <w:szCs w:val="24"/>
          </w:rPr>
          <w:delText>state</w:delText>
        </w:r>
      </w:del>
      <w:ins w:id="7190"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agency or agency of a political subdivision of a </w:t>
      </w:r>
      <w:del w:id="7191" w:author="OFFM" w:date="2024-04-16T10:53:00Z">
        <w:r w:rsidR="00817C00" w:rsidRPr="00F74592">
          <w:rPr>
            <w:rFonts w:ascii="Times New Roman" w:hAnsi="Times New Roman" w:cs="Times New Roman"/>
            <w:sz w:val="24"/>
            <w:szCs w:val="24"/>
          </w:rPr>
          <w:delText>state</w:delText>
        </w:r>
      </w:del>
      <w:ins w:id="7192"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and its contractors must comply with section 6002 of the Solid Waste Disposal Act, as amended by the Resource Conservation and Recovery Act</w:t>
      </w:r>
      <w:del w:id="7193" w:author="OFFM" w:date="2024-04-16T10:53:00Z">
        <w:r w:rsidR="00817C00" w:rsidRPr="00F74592">
          <w:rPr>
            <w:rFonts w:ascii="Times New Roman" w:hAnsi="Times New Roman" w:cs="Times New Roman"/>
            <w:sz w:val="24"/>
            <w:szCs w:val="24"/>
          </w:rPr>
          <w:delText>.</w:delText>
        </w:r>
      </w:del>
      <w:ins w:id="7194" w:author="OFFM" w:date="2024-04-16T10:53:00Z">
        <w:r w:rsidRPr="000D237D">
          <w:rPr>
            <w:rFonts w:ascii="Times New Roman" w:eastAsia="Times New Roman" w:hAnsi="Times New Roman" w:cs="Times New Roman"/>
            <w:sz w:val="24"/>
            <w:szCs w:val="24"/>
          </w:rPr>
          <w:t xml:space="preserve"> of 1976 as amended, </w:t>
        </w:r>
        <w:r w:rsidRPr="000D237D">
          <w:rPr>
            <w:rFonts w:ascii="Times New Roman" w:hAnsi="Times New Roman" w:cs="Times New Roman"/>
            <w:sz w:val="24"/>
            <w:szCs w:val="24"/>
          </w:rPr>
          <w:t>42 U.S.C. 6962</w:t>
        </w:r>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requirements of Section 6002 include procuring only items designated in</w:t>
      </w:r>
      <w:ins w:id="7195" w:author="OFFM" w:date="2024-04-16T10:53:00Z">
        <w:r w:rsidRPr="000D237D">
          <w:rPr>
            <w:rFonts w:ascii="Times New Roman" w:eastAsia="Times New Roman" w:hAnsi="Times New Roman" w:cs="Times New Roman"/>
            <w:sz w:val="24"/>
            <w:szCs w:val="24"/>
          </w:rPr>
          <w:t xml:space="preserve"> the</w:t>
        </w:r>
      </w:ins>
      <w:r w:rsidRPr="000D237D">
        <w:rPr>
          <w:rFonts w:ascii="Times New Roman" w:eastAsia="Times New Roman" w:hAnsi="Times New Roman" w:cs="Times New Roman"/>
          <w:sz w:val="24"/>
          <w:szCs w:val="24"/>
        </w:rPr>
        <w:t xml:space="preserve"> guidelines of the Environmental Protection Agency (EPA) at </w:t>
      </w:r>
      <w:r w:rsidRPr="000D237D">
        <w:rPr>
          <w:rFonts w:ascii="Times New Roman" w:hAnsi="Times New Roman" w:cs="Times New Roman"/>
          <w:sz w:val="24"/>
          <w:szCs w:val="24"/>
        </w:rPr>
        <w:t>40 CFR part 247</w:t>
      </w:r>
      <w:r w:rsidRPr="000D237D">
        <w:rPr>
          <w:rFonts w:ascii="Times New Roman" w:eastAsia="Times New Roman" w:hAnsi="Times New Roman" w:cs="Times New Roman"/>
          <w:sz w:val="24"/>
          <w:szCs w:val="24"/>
        </w:rPr>
        <w:t xml:space="preserve">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del w:id="7196" w:author="OFFM" w:date="2024-04-16T10:53:00Z">
        <w:r w:rsidR="00817C00" w:rsidRPr="00F74592">
          <w:rPr>
            <w:rFonts w:ascii="Times New Roman" w:hAnsi="Times New Roman" w:cs="Times New Roman"/>
            <w:sz w:val="24"/>
            <w:szCs w:val="24"/>
          </w:rPr>
          <w:delText xml:space="preserve">. </w:delText>
        </w:r>
      </w:del>
      <w:ins w:id="7197" w:author="OFFM" w:date="2024-04-16T10:53:00Z">
        <w:r w:rsidRPr="000D237D">
          <w:rPr>
            <w:rFonts w:ascii="Times New Roman" w:eastAsia="Times New Roman" w:hAnsi="Times New Roman" w:cs="Times New Roman"/>
            <w:sz w:val="24"/>
            <w:szCs w:val="24"/>
          </w:rPr>
          <w:t xml:space="preserve">.(b) The recipient or subrecipient should, </w:t>
        </w:r>
        <w:bookmarkStart w:id="7198" w:name="_Hlk161264904"/>
        <w:r w:rsidRPr="000D237D">
          <w:rPr>
            <w:rFonts w:ascii="Times New Roman" w:eastAsia="Times New Roman" w:hAnsi="Times New Roman" w:cs="Times New Roman"/>
            <w:sz w:val="24"/>
            <w:szCs w:val="24"/>
          </w:rPr>
          <w:t>to the greatest extent practicable and consistent with law</w:t>
        </w:r>
        <w:bookmarkEnd w:id="7198"/>
        <w:r w:rsidRPr="000D237D">
          <w:rPr>
            <w:rFonts w:ascii="Times New Roman" w:eastAsia="Times New Roman" w:hAnsi="Times New Roman" w:cs="Times New Roman"/>
            <w:sz w:val="24"/>
            <w:szCs w:val="24"/>
          </w:rPr>
          <w:t>, purchase, acquire, or use products and services that can be reused, refurbished, or recycled; contain recycled content, are biobased, or are energy and water efficient; and are sustainable. This may include purchasing compostable items and other products and services that reduce the use of single-use plastic products. See Executive Order 14057, section 101, Policy.</w:t>
        </w:r>
      </w:ins>
    </w:p>
    <w:p w14:paraId="3D4DC67B"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200.324 Contract cost and price.</w:t>
      </w:r>
    </w:p>
    <w:p w14:paraId="6BC41F4B" w14:textId="37346F7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The </w:t>
      </w:r>
      <w:del w:id="7199" w:author="OFFM" w:date="2024-04-16T10:53:00Z">
        <w:r w:rsidR="00817C00" w:rsidRPr="00F74592">
          <w:rPr>
            <w:rFonts w:ascii="Times New Roman" w:hAnsi="Times New Roman" w:cs="Times New Roman"/>
            <w:sz w:val="24"/>
            <w:szCs w:val="24"/>
          </w:rPr>
          <w:delText>non-Federal entity</w:delText>
        </w:r>
      </w:del>
      <w:ins w:id="7200"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perform a cost or price analysis </w:t>
      </w:r>
      <w:del w:id="7201" w:author="OFFM" w:date="2024-04-16T10:53:00Z">
        <w:r w:rsidR="00817C00" w:rsidRPr="00F74592">
          <w:rPr>
            <w:rFonts w:ascii="Times New Roman" w:hAnsi="Times New Roman" w:cs="Times New Roman"/>
            <w:sz w:val="24"/>
            <w:szCs w:val="24"/>
          </w:rPr>
          <w:delText xml:space="preserve">in connection with </w:delText>
        </w:r>
      </w:del>
      <w:ins w:id="7202" w:author="OFFM" w:date="2024-04-16T10:53:00Z">
        <w:r w:rsidRPr="000D237D">
          <w:rPr>
            <w:rFonts w:ascii="Times New Roman" w:eastAsia="Times New Roman" w:hAnsi="Times New Roman" w:cs="Times New Roman"/>
            <w:sz w:val="24"/>
            <w:szCs w:val="24"/>
          </w:rPr>
          <w:t xml:space="preserve">for </w:t>
        </w:r>
      </w:ins>
      <w:r w:rsidRPr="000D237D">
        <w:rPr>
          <w:rFonts w:ascii="Times New Roman" w:eastAsia="Times New Roman" w:hAnsi="Times New Roman" w:cs="Times New Roman"/>
          <w:sz w:val="24"/>
          <w:szCs w:val="24"/>
        </w:rPr>
        <w:t xml:space="preserve">every procurement </w:t>
      </w:r>
      <w:del w:id="7203" w:author="OFFM" w:date="2024-04-16T10:53:00Z">
        <w:r w:rsidR="00817C00" w:rsidRPr="00F74592">
          <w:rPr>
            <w:rFonts w:ascii="Times New Roman" w:hAnsi="Times New Roman" w:cs="Times New Roman"/>
            <w:sz w:val="24"/>
            <w:szCs w:val="24"/>
          </w:rPr>
          <w:delText>action in excess of the Simplified Acquisition Threshold</w:delText>
        </w:r>
      </w:del>
      <w:ins w:id="7204" w:author="OFFM" w:date="2024-04-16T10:53:00Z">
        <w:r w:rsidRPr="000D237D">
          <w:rPr>
            <w:rFonts w:ascii="Times New Roman" w:eastAsia="Times New Roman" w:hAnsi="Times New Roman" w:cs="Times New Roman"/>
            <w:sz w:val="24"/>
            <w:szCs w:val="24"/>
          </w:rPr>
          <w:t>transaction,</w:t>
        </w:r>
      </w:ins>
      <w:r w:rsidRPr="000D237D">
        <w:rPr>
          <w:rFonts w:ascii="Times New Roman" w:eastAsia="Times New Roman" w:hAnsi="Times New Roman" w:cs="Times New Roman"/>
          <w:sz w:val="24"/>
          <w:szCs w:val="24"/>
        </w:rPr>
        <w:t xml:space="preserve"> including contract modifications</w:t>
      </w:r>
      <w:del w:id="7205" w:author="OFFM" w:date="2024-04-16T10:53:00Z">
        <w:r w:rsidR="00817C00" w:rsidRPr="00F74592">
          <w:rPr>
            <w:rFonts w:ascii="Times New Roman" w:hAnsi="Times New Roman" w:cs="Times New Roman"/>
            <w:sz w:val="24"/>
            <w:szCs w:val="24"/>
          </w:rPr>
          <w:delText>.</w:delText>
        </w:r>
      </w:del>
      <w:ins w:id="7206" w:author="OFFM" w:date="2024-04-16T10:53:00Z">
        <w:r w:rsidRPr="000D237D">
          <w:rPr>
            <w:rFonts w:ascii="Times New Roman" w:eastAsia="Times New Roman" w:hAnsi="Times New Roman" w:cs="Times New Roman"/>
            <w:sz w:val="24"/>
            <w:szCs w:val="24"/>
          </w:rPr>
          <w:t>, in excess of the simplified acquisition threshold.</w:t>
        </w:r>
      </w:ins>
      <w:r w:rsidRPr="000D237D">
        <w:rPr>
          <w:rFonts w:ascii="Times New Roman" w:eastAsia="Times New Roman" w:hAnsi="Times New Roman" w:cs="Times New Roman"/>
          <w:sz w:val="24"/>
          <w:szCs w:val="24"/>
        </w:rPr>
        <w:t xml:space="preserve"> The method and degree of analysis </w:t>
      </w:r>
      <w:del w:id="7207" w:author="OFFM" w:date="2024-04-16T10:53:00Z">
        <w:r w:rsidR="00817C00" w:rsidRPr="00F74592">
          <w:rPr>
            <w:rFonts w:ascii="Times New Roman" w:hAnsi="Times New Roman" w:cs="Times New Roman"/>
            <w:sz w:val="24"/>
            <w:szCs w:val="24"/>
          </w:rPr>
          <w:delText>is dependent</w:delText>
        </w:r>
      </w:del>
      <w:ins w:id="7208" w:author="OFFM" w:date="2024-04-16T10:53:00Z">
        <w:r w:rsidRPr="000D237D">
          <w:rPr>
            <w:rFonts w:ascii="Times New Roman" w:eastAsia="Times New Roman" w:hAnsi="Times New Roman" w:cs="Times New Roman"/>
            <w:sz w:val="24"/>
            <w:szCs w:val="24"/>
          </w:rPr>
          <w:t>conducted depend</w:t>
        </w:r>
      </w:ins>
      <w:r w:rsidRPr="000D237D">
        <w:rPr>
          <w:rFonts w:ascii="Times New Roman" w:eastAsia="Times New Roman" w:hAnsi="Times New Roman" w:cs="Times New Roman"/>
          <w:sz w:val="24"/>
          <w:szCs w:val="24"/>
        </w:rPr>
        <w:t xml:space="preserve"> on the facts surrounding the particular procurement </w:t>
      </w:r>
      <w:del w:id="7209" w:author="OFFM" w:date="2024-04-16T10:53:00Z">
        <w:r w:rsidR="00817C00" w:rsidRPr="00F74592">
          <w:rPr>
            <w:rFonts w:ascii="Times New Roman" w:hAnsi="Times New Roman" w:cs="Times New Roman"/>
            <w:sz w:val="24"/>
            <w:szCs w:val="24"/>
          </w:rPr>
          <w:delText>situation, but</w:delText>
        </w:r>
      </w:del>
      <w:ins w:id="7210" w:author="OFFM" w:date="2024-04-16T10:53:00Z">
        <w:r w:rsidRPr="000D237D">
          <w:rPr>
            <w:rFonts w:ascii="Times New Roman" w:eastAsia="Times New Roman" w:hAnsi="Times New Roman" w:cs="Times New Roman"/>
            <w:sz w:val="24"/>
            <w:szCs w:val="24"/>
          </w:rPr>
          <w:t xml:space="preserve">transaction. For example, the </w:t>
        </w:r>
        <w:r w:rsidRPr="000D237D">
          <w:rPr>
            <w:rFonts w:ascii="Times New Roman" w:hAnsi="Times New Roman" w:cs="Times New Roman"/>
            <w:sz w:val="24"/>
            <w:szCs w:val="24"/>
          </w:rPr>
          <w:t xml:space="preserve">recipient or </w:t>
        </w:r>
        <w:r w:rsidRPr="000D237D">
          <w:rPr>
            <w:rFonts w:ascii="Times New Roman" w:hAnsi="Times New Roman" w:cs="Times New Roman"/>
            <w:sz w:val="24"/>
            <w:szCs w:val="24"/>
          </w:rPr>
          <w:lastRenderedPageBreak/>
          <w:t xml:space="preserve">subrecipient </w:t>
        </w:r>
        <w:r w:rsidRPr="000D237D">
          <w:rPr>
            <w:rFonts w:ascii="Times New Roman" w:eastAsia="Times New Roman" w:hAnsi="Times New Roman" w:cs="Times New Roman"/>
            <w:sz w:val="24"/>
            <w:szCs w:val="24"/>
          </w:rPr>
          <w:t>should consider potential workforce impacts in their analysis if the procurement transaction will displace public sector employees. However,</w:t>
        </w:r>
      </w:ins>
      <w:r w:rsidRPr="000D237D">
        <w:rPr>
          <w:rFonts w:ascii="Times New Roman" w:eastAsia="Times New Roman" w:hAnsi="Times New Roman" w:cs="Times New Roman"/>
          <w:sz w:val="24"/>
          <w:szCs w:val="24"/>
        </w:rPr>
        <w:t xml:space="preserve"> as a starting point, the </w:t>
      </w:r>
      <w:del w:id="7211" w:author="OFFM" w:date="2024-04-16T10:53:00Z">
        <w:r w:rsidR="00817C00" w:rsidRPr="00F74592">
          <w:rPr>
            <w:rFonts w:ascii="Times New Roman" w:hAnsi="Times New Roman" w:cs="Times New Roman"/>
            <w:sz w:val="24"/>
            <w:szCs w:val="24"/>
          </w:rPr>
          <w:delText>non-Federal entity</w:delText>
        </w:r>
      </w:del>
      <w:ins w:id="7212"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make independent estimates before receiving bids or proposals. </w:t>
      </w:r>
    </w:p>
    <w:p w14:paraId="71A5E3D3" w14:textId="77777777" w:rsidR="00817C00" w:rsidRPr="00F74592" w:rsidRDefault="00817C00" w:rsidP="000E1D22">
      <w:pPr>
        <w:spacing w:after="0" w:line="480" w:lineRule="auto"/>
        <w:ind w:firstLine="720"/>
        <w:contextualSpacing/>
        <w:rPr>
          <w:del w:id="7213" w:author="OFFM" w:date="2024-04-16T10:53:00Z"/>
          <w:rFonts w:ascii="Times New Roman" w:hAnsi="Times New Roman" w:cs="Times New Roman"/>
          <w:sz w:val="24"/>
          <w:szCs w:val="24"/>
        </w:rPr>
      </w:pPr>
      <w:del w:id="7214" w:author="OFFM" w:date="2024-04-16T10:53:00Z">
        <w:r w:rsidRPr="00F74592">
          <w:rPr>
            <w:rFonts w:ascii="Times New Roman" w:hAnsi="Times New Roman" w:cs="Times New Roman"/>
            <w:sz w:val="24"/>
            <w:szCs w:val="24"/>
          </w:rPr>
          <w:delText xml:space="preserve">(b) The non-Federal entity must negotiate profit as a separate element of the price for each contract in which there is no price competition and in all cases where cost analysis is performed. To establish a fair and reasonable profit, consideration must be given to the complexity of the work to be performed, the risk borne by the contractor, the contractor's investment, the amount of subcontracting, the quality of its record of past performance, and industry profit rates in the surrounding geographical area for similar work. </w:delText>
        </w:r>
      </w:del>
    </w:p>
    <w:p w14:paraId="5DF16C71" w14:textId="59BDDCFA"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7215" w:author="OFFM" w:date="2024-04-16T10:53:00Z">
        <w:r w:rsidRPr="00F74592">
          <w:rPr>
            <w:rFonts w:ascii="Times New Roman" w:hAnsi="Times New Roman" w:cs="Times New Roman"/>
            <w:sz w:val="24"/>
            <w:szCs w:val="24"/>
          </w:rPr>
          <w:delText>(c</w:delText>
        </w:r>
      </w:del>
      <w:ins w:id="7216" w:author="OFFM" w:date="2024-04-16T10:53:00Z">
        <w:r w:rsidR="00F2264C" w:rsidRPr="000D237D">
          <w:rPr>
            <w:rFonts w:ascii="Times New Roman" w:eastAsia="Times New Roman" w:hAnsi="Times New Roman" w:cs="Times New Roman"/>
            <w:sz w:val="24"/>
            <w:szCs w:val="24"/>
          </w:rPr>
          <w:t>(b</w:t>
        </w:r>
      </w:ins>
      <w:r w:rsidR="00F2264C" w:rsidRPr="000D237D">
        <w:rPr>
          <w:rFonts w:ascii="Times New Roman" w:eastAsia="Times New Roman" w:hAnsi="Times New Roman" w:cs="Times New Roman"/>
          <w:sz w:val="24"/>
          <w:szCs w:val="24"/>
        </w:rPr>
        <w:t xml:space="preserve">) Costs or prices based on estimated costs for contracts under the Federal award are allowable only to the extent that </w:t>
      </w:r>
      <w:ins w:id="7217" w:author="OFFM" w:date="2024-04-16T10:53:00Z">
        <w:r w:rsidR="00F2264C" w:rsidRPr="000D237D">
          <w:rPr>
            <w:rFonts w:ascii="Times New Roman" w:eastAsia="Times New Roman" w:hAnsi="Times New Roman" w:cs="Times New Roman"/>
            <w:sz w:val="24"/>
            <w:szCs w:val="24"/>
          </w:rPr>
          <w:t xml:space="preserve">the </w:t>
        </w:r>
      </w:ins>
      <w:r w:rsidR="00F2264C" w:rsidRPr="000D237D">
        <w:rPr>
          <w:rFonts w:ascii="Times New Roman" w:eastAsia="Times New Roman" w:hAnsi="Times New Roman" w:cs="Times New Roman"/>
          <w:sz w:val="24"/>
          <w:szCs w:val="24"/>
        </w:rPr>
        <w:t xml:space="preserve">costs incurred or cost estimates included in negotiated prices would be allowable for the </w:t>
      </w:r>
      <w:del w:id="7218" w:author="OFFM" w:date="2024-04-16T10:53:00Z">
        <w:r w:rsidRPr="00F74592">
          <w:rPr>
            <w:rFonts w:ascii="Times New Roman" w:hAnsi="Times New Roman" w:cs="Times New Roman"/>
            <w:sz w:val="24"/>
            <w:szCs w:val="24"/>
          </w:rPr>
          <w:delText>non-Federal entity</w:delText>
        </w:r>
      </w:del>
      <w:ins w:id="7219" w:author="OFFM" w:date="2024-04-16T10:53:00Z">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under subpart E of this part. The </w:t>
      </w:r>
      <w:del w:id="7220" w:author="OFFM" w:date="2024-04-16T10:53:00Z">
        <w:r w:rsidRPr="00F74592">
          <w:rPr>
            <w:rFonts w:ascii="Times New Roman" w:hAnsi="Times New Roman" w:cs="Times New Roman"/>
            <w:sz w:val="24"/>
            <w:szCs w:val="24"/>
          </w:rPr>
          <w:delText>non-Federal entity</w:delText>
        </w:r>
      </w:del>
      <w:ins w:id="7221" w:author="OFFM" w:date="2024-04-16T10:53:00Z">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may reference its own cost principles </w:t>
      </w:r>
      <w:del w:id="7222" w:author="OFFM" w:date="2024-04-16T10:53:00Z">
        <w:r w:rsidRPr="00F74592">
          <w:rPr>
            <w:rFonts w:ascii="Times New Roman" w:hAnsi="Times New Roman" w:cs="Times New Roman"/>
            <w:sz w:val="24"/>
            <w:szCs w:val="24"/>
          </w:rPr>
          <w:delText>that</w:delText>
        </w:r>
      </w:del>
      <w:ins w:id="7223" w:author="OFFM" w:date="2024-04-16T10:53:00Z">
        <w:r w:rsidR="00F2264C" w:rsidRPr="000D237D">
          <w:rPr>
            <w:rFonts w:ascii="Times New Roman" w:eastAsia="Times New Roman" w:hAnsi="Times New Roman" w:cs="Times New Roman"/>
            <w:sz w:val="24"/>
            <w:szCs w:val="24"/>
          </w:rPr>
          <w:t>as long as they</w:t>
        </w:r>
      </w:ins>
      <w:r w:rsidR="00F2264C" w:rsidRPr="000D237D">
        <w:rPr>
          <w:rFonts w:ascii="Times New Roman" w:eastAsia="Times New Roman" w:hAnsi="Times New Roman" w:cs="Times New Roman"/>
          <w:sz w:val="24"/>
          <w:szCs w:val="24"/>
        </w:rPr>
        <w:t xml:space="preserve"> comply with </w:t>
      </w:r>
      <w:del w:id="7224" w:author="OFFM" w:date="2024-04-16T10:53:00Z">
        <w:r w:rsidRPr="00F74592">
          <w:rPr>
            <w:rFonts w:ascii="Times New Roman" w:hAnsi="Times New Roman" w:cs="Times New Roman"/>
            <w:sz w:val="24"/>
            <w:szCs w:val="24"/>
          </w:rPr>
          <w:delText>the Federal cost principles</w:delText>
        </w:r>
      </w:del>
      <w:ins w:id="7225" w:author="OFFM" w:date="2024-04-16T10:53:00Z">
        <w:r w:rsidR="00F2264C" w:rsidRPr="000D237D">
          <w:rPr>
            <w:rFonts w:ascii="Times New Roman" w:hAnsi="Times New Roman" w:cs="Times New Roman"/>
            <w:sz w:val="24"/>
            <w:szCs w:val="24"/>
          </w:rPr>
          <w:t>subpart E of this part</w:t>
        </w:r>
      </w:ins>
      <w:r w:rsidR="00F2264C" w:rsidRPr="000D237D">
        <w:rPr>
          <w:rFonts w:ascii="Times New Roman" w:eastAsia="Times New Roman" w:hAnsi="Times New Roman" w:cs="Times New Roman"/>
          <w:sz w:val="24"/>
          <w:szCs w:val="24"/>
        </w:rPr>
        <w:t xml:space="preserve">. </w:t>
      </w:r>
    </w:p>
    <w:p w14:paraId="11DA0FFB" w14:textId="3F439EC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7226" w:author="OFFM" w:date="2024-04-16T10:53:00Z">
        <w:r w:rsidR="00817C00" w:rsidRPr="00F74592">
          <w:rPr>
            <w:rFonts w:ascii="Times New Roman" w:hAnsi="Times New Roman" w:cs="Times New Roman"/>
            <w:sz w:val="24"/>
            <w:szCs w:val="24"/>
          </w:rPr>
          <w:delText>d</w:delText>
        </w:r>
      </w:del>
      <w:ins w:id="7227" w:author="OFFM" w:date="2024-04-16T10:53:00Z">
        <w:r w:rsidRPr="000D237D">
          <w:rPr>
            <w:rFonts w:ascii="Times New Roman" w:eastAsia="Times New Roman" w:hAnsi="Times New Roman" w:cs="Times New Roman"/>
            <w:sz w:val="24"/>
            <w:szCs w:val="24"/>
          </w:rPr>
          <w:t>c</w:t>
        </w:r>
      </w:ins>
      <w:r w:rsidRPr="000D237D">
        <w:rPr>
          <w:rFonts w:ascii="Times New Roman" w:eastAsia="Times New Roman" w:hAnsi="Times New Roman" w:cs="Times New Roman"/>
          <w:sz w:val="24"/>
          <w:szCs w:val="24"/>
        </w:rPr>
        <w:t xml:space="preserve">) The </w:t>
      </w:r>
      <w:ins w:id="7228" w:author="OFFM" w:date="2024-04-16T10:53:00Z">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must not use the “</w:t>
        </w:r>
      </w:ins>
      <w:r w:rsidRPr="000D237D">
        <w:rPr>
          <w:rFonts w:ascii="Times New Roman" w:eastAsia="Times New Roman" w:hAnsi="Times New Roman" w:cs="Times New Roman"/>
          <w:sz w:val="24"/>
          <w:szCs w:val="24"/>
        </w:rPr>
        <w:t>cost plus a percentage of cost</w:t>
      </w:r>
      <w:ins w:id="722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w:t>
      </w:r>
      <w:ins w:id="723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percentage of construction </w:t>
      </w:r>
      <w:del w:id="7231" w:author="OFFM" w:date="2024-04-16T10:53:00Z">
        <w:r w:rsidR="00817C00" w:rsidRPr="00F74592">
          <w:rPr>
            <w:rFonts w:ascii="Times New Roman" w:hAnsi="Times New Roman" w:cs="Times New Roman"/>
            <w:sz w:val="24"/>
            <w:szCs w:val="24"/>
          </w:rPr>
          <w:delText>cost</w:delText>
        </w:r>
      </w:del>
      <w:ins w:id="7232" w:author="OFFM" w:date="2024-04-16T10:53:00Z">
        <w:r w:rsidRPr="000D237D">
          <w:rPr>
            <w:rFonts w:ascii="Times New Roman" w:eastAsia="Times New Roman" w:hAnsi="Times New Roman" w:cs="Times New Roman"/>
            <w:sz w:val="24"/>
            <w:szCs w:val="24"/>
          </w:rPr>
          <w:t>costs”</w:t>
        </w:r>
      </w:ins>
      <w:r w:rsidRPr="000D237D">
        <w:rPr>
          <w:rFonts w:ascii="Times New Roman" w:eastAsia="Times New Roman" w:hAnsi="Times New Roman" w:cs="Times New Roman"/>
          <w:sz w:val="24"/>
          <w:szCs w:val="24"/>
        </w:rPr>
        <w:t xml:space="preserve"> methods of contracting</w:t>
      </w:r>
      <w:del w:id="7233" w:author="OFFM" w:date="2024-04-16T10:53:00Z">
        <w:r w:rsidR="00817C00" w:rsidRPr="00F74592">
          <w:rPr>
            <w:rFonts w:ascii="Times New Roman" w:hAnsi="Times New Roman" w:cs="Times New Roman"/>
            <w:sz w:val="24"/>
            <w:szCs w:val="24"/>
          </w:rPr>
          <w:delText xml:space="preserve"> must not be used.</w:delText>
        </w:r>
      </w:del>
      <w:ins w:id="7234"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75A3DD5B" w14:textId="202E48CD"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xml:space="preserve">§ 200.325 Federal </w:t>
      </w:r>
      <w:del w:id="7235" w:author="OFFM" w:date="2024-04-16T10:53:00Z">
        <w:r w:rsidR="00817C00" w:rsidRPr="006E4F5E">
          <w:rPr>
            <w:rFonts w:ascii="Times New Roman" w:hAnsi="Times New Roman" w:cs="Times New Roman"/>
            <w:b/>
            <w:bCs/>
            <w:sz w:val="24"/>
            <w:szCs w:val="24"/>
          </w:rPr>
          <w:delText xml:space="preserve">awarding </w:delText>
        </w:r>
      </w:del>
      <w:r w:rsidRPr="000D237D">
        <w:rPr>
          <w:rFonts w:ascii="Times New Roman" w:eastAsia="Times New Roman" w:hAnsi="Times New Roman" w:cs="Times New Roman"/>
          <w:b/>
          <w:bCs/>
          <w:sz w:val="24"/>
          <w:szCs w:val="24"/>
        </w:rPr>
        <w:t>agency or pass-through entity review.</w:t>
      </w:r>
    </w:p>
    <w:p w14:paraId="2A6FEFB6" w14:textId="1019A22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The </w:t>
      </w:r>
      <w:del w:id="7236" w:author="OFFM" w:date="2024-04-16T10:53:00Z">
        <w:r w:rsidR="00817C00" w:rsidRPr="00F74592">
          <w:rPr>
            <w:rFonts w:ascii="Times New Roman" w:hAnsi="Times New Roman" w:cs="Times New Roman"/>
            <w:sz w:val="24"/>
            <w:szCs w:val="24"/>
          </w:rPr>
          <w:delText>non-</w:delText>
        </w:r>
      </w:del>
      <w:r w:rsidRPr="000D237D">
        <w:rPr>
          <w:rFonts w:ascii="Times New Roman" w:eastAsia="Times New Roman" w:hAnsi="Times New Roman" w:cs="Times New Roman"/>
          <w:sz w:val="24"/>
          <w:szCs w:val="24"/>
        </w:rPr>
        <w:t xml:space="preserve">Federal </w:t>
      </w:r>
      <w:del w:id="7237" w:author="OFFM" w:date="2024-04-16T10:53:00Z">
        <w:r w:rsidR="00817C00" w:rsidRPr="00F74592">
          <w:rPr>
            <w:rFonts w:ascii="Times New Roman" w:hAnsi="Times New Roman" w:cs="Times New Roman"/>
            <w:sz w:val="24"/>
            <w:szCs w:val="24"/>
          </w:rPr>
          <w:delText xml:space="preserve">entity must make available, upon request of the Federal awarding </w:delText>
        </w:r>
      </w:del>
      <w:r w:rsidRPr="000D237D">
        <w:rPr>
          <w:rFonts w:ascii="Times New Roman" w:eastAsia="Times New Roman" w:hAnsi="Times New Roman" w:cs="Times New Roman"/>
          <w:sz w:val="24"/>
          <w:szCs w:val="24"/>
        </w:rPr>
        <w:t>agency or pass-through entity</w:t>
      </w:r>
      <w:del w:id="7238" w:author="OFFM" w:date="2024-04-16T10:53:00Z">
        <w:r w:rsidR="00817C00" w:rsidRPr="00F74592">
          <w:rPr>
            <w:rFonts w:ascii="Times New Roman" w:hAnsi="Times New Roman" w:cs="Times New Roman"/>
            <w:sz w:val="24"/>
            <w:szCs w:val="24"/>
          </w:rPr>
          <w:delText xml:space="preserve">, </w:delText>
        </w:r>
      </w:del>
      <w:ins w:id="7239" w:author="OFFM" w:date="2024-04-16T10:53:00Z">
        <w:r w:rsidRPr="000D237D">
          <w:rPr>
            <w:rFonts w:ascii="Times New Roman" w:eastAsia="Times New Roman" w:hAnsi="Times New Roman" w:cs="Times New Roman"/>
            <w:sz w:val="24"/>
            <w:szCs w:val="24"/>
          </w:rPr>
          <w:t xml:space="preserve"> may review the </w:t>
        </w:r>
      </w:ins>
      <w:r w:rsidRPr="000D237D">
        <w:rPr>
          <w:rFonts w:ascii="Times New Roman" w:eastAsia="Times New Roman" w:hAnsi="Times New Roman" w:cs="Times New Roman"/>
          <w:sz w:val="24"/>
          <w:szCs w:val="24"/>
        </w:rPr>
        <w:t xml:space="preserve">technical specifications </w:t>
      </w:r>
      <w:del w:id="7240" w:author="OFFM" w:date="2024-04-16T10:53:00Z">
        <w:r w:rsidR="00817C00" w:rsidRPr="00F74592">
          <w:rPr>
            <w:rFonts w:ascii="Times New Roman" w:hAnsi="Times New Roman" w:cs="Times New Roman"/>
            <w:sz w:val="24"/>
            <w:szCs w:val="24"/>
          </w:rPr>
          <w:delText>on</w:delText>
        </w:r>
      </w:del>
      <w:ins w:id="7241" w:author="OFFM" w:date="2024-04-16T10:53:00Z">
        <w:r w:rsidRPr="000D237D">
          <w:rPr>
            <w:rFonts w:ascii="Times New Roman" w:eastAsia="Times New Roman" w:hAnsi="Times New Roman" w:cs="Times New Roman"/>
            <w:sz w:val="24"/>
            <w:szCs w:val="24"/>
          </w:rPr>
          <w:t>of</w:t>
        </w:r>
      </w:ins>
      <w:r w:rsidRPr="000D237D">
        <w:rPr>
          <w:rFonts w:ascii="Times New Roman" w:eastAsia="Times New Roman" w:hAnsi="Times New Roman" w:cs="Times New Roman"/>
          <w:sz w:val="24"/>
          <w:szCs w:val="24"/>
        </w:rPr>
        <w:t xml:space="preserve"> proposed procurements </w:t>
      </w:r>
      <w:del w:id="7242" w:author="OFFM" w:date="2024-04-16T10:53:00Z">
        <w:r w:rsidR="00817C00" w:rsidRPr="00F74592">
          <w:rPr>
            <w:rFonts w:ascii="Times New Roman" w:hAnsi="Times New Roman" w:cs="Times New Roman"/>
            <w:sz w:val="24"/>
            <w:szCs w:val="24"/>
          </w:rPr>
          <w:delText>where</w:delText>
        </w:r>
      </w:del>
      <w:ins w:id="7243" w:author="OFFM" w:date="2024-04-16T10:53:00Z">
        <w:r w:rsidRPr="000D237D">
          <w:rPr>
            <w:rFonts w:ascii="Times New Roman" w:eastAsia="Times New Roman" w:hAnsi="Times New Roman" w:cs="Times New Roman"/>
            <w:sz w:val="24"/>
            <w:szCs w:val="24"/>
          </w:rPr>
          <w:t>under the Federal award if</w:t>
        </w:r>
      </w:ins>
      <w:r w:rsidRPr="000D237D">
        <w:rPr>
          <w:rFonts w:ascii="Times New Roman" w:eastAsia="Times New Roman" w:hAnsi="Times New Roman" w:cs="Times New Roman"/>
          <w:sz w:val="24"/>
          <w:szCs w:val="24"/>
        </w:rPr>
        <w:t xml:space="preserve"> the Federal </w:t>
      </w:r>
      <w:del w:id="7244"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believes </w:t>
      </w:r>
      <w:del w:id="7245" w:author="OFFM" w:date="2024-04-16T10:53:00Z">
        <w:r w:rsidR="00817C00" w:rsidRPr="00F74592">
          <w:rPr>
            <w:rFonts w:ascii="Times New Roman" w:hAnsi="Times New Roman" w:cs="Times New Roman"/>
            <w:sz w:val="24"/>
            <w:szCs w:val="24"/>
          </w:rPr>
          <w:delText>such</w:delText>
        </w:r>
      </w:del>
      <w:ins w:id="7246"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review is needed to ensure that the item or service specified is the one being proposed for acquisition. </w:t>
      </w:r>
      <w:ins w:id="7247"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must submit the technical specifications of proposed procurements when requested by the Federal agency or pass-through entity. </w:t>
        </w:r>
      </w:ins>
      <w:r w:rsidRPr="000D237D">
        <w:rPr>
          <w:rFonts w:ascii="Times New Roman" w:eastAsia="Times New Roman" w:hAnsi="Times New Roman" w:cs="Times New Roman"/>
          <w:sz w:val="24"/>
          <w:szCs w:val="24"/>
        </w:rPr>
        <w:t xml:space="preserve">This review </w:t>
      </w:r>
      <w:del w:id="7248" w:author="OFFM" w:date="2024-04-16T10:53:00Z">
        <w:r w:rsidR="00817C00" w:rsidRPr="00F74592">
          <w:rPr>
            <w:rFonts w:ascii="Times New Roman" w:hAnsi="Times New Roman" w:cs="Times New Roman"/>
            <w:sz w:val="24"/>
            <w:szCs w:val="24"/>
          </w:rPr>
          <w:delText>generally will</w:delText>
        </w:r>
      </w:del>
      <w:ins w:id="7249" w:author="OFFM" w:date="2024-04-16T10:53:00Z">
        <w:r w:rsidRPr="000D237D">
          <w:rPr>
            <w:rFonts w:ascii="Times New Roman" w:eastAsia="Times New Roman" w:hAnsi="Times New Roman" w:cs="Times New Roman"/>
            <w:sz w:val="24"/>
            <w:szCs w:val="24"/>
          </w:rPr>
          <w:t>should</w:t>
        </w:r>
      </w:ins>
      <w:r w:rsidRPr="000D237D">
        <w:rPr>
          <w:rFonts w:ascii="Times New Roman" w:eastAsia="Times New Roman" w:hAnsi="Times New Roman" w:cs="Times New Roman"/>
          <w:sz w:val="24"/>
          <w:szCs w:val="24"/>
        </w:rPr>
        <w:t xml:space="preserve"> take place prior to the time the </w:t>
      </w:r>
      <w:del w:id="7250" w:author="OFFM" w:date="2024-04-16T10:53:00Z">
        <w:r w:rsidR="00817C00" w:rsidRPr="00F74592">
          <w:rPr>
            <w:rFonts w:ascii="Times New Roman" w:hAnsi="Times New Roman" w:cs="Times New Roman"/>
            <w:sz w:val="24"/>
            <w:szCs w:val="24"/>
          </w:rPr>
          <w:delText xml:space="preserve">specification </w:delText>
        </w:r>
        <w:r w:rsidR="00817C00" w:rsidRPr="00F74592">
          <w:rPr>
            <w:rFonts w:ascii="Times New Roman" w:hAnsi="Times New Roman" w:cs="Times New Roman"/>
            <w:sz w:val="24"/>
            <w:szCs w:val="24"/>
          </w:rPr>
          <w:lastRenderedPageBreak/>
          <w:delText>is</w:delText>
        </w:r>
      </w:del>
      <w:ins w:id="7251" w:author="OFFM" w:date="2024-04-16T10:53:00Z">
        <w:r w:rsidRPr="000D237D">
          <w:rPr>
            <w:rFonts w:ascii="Times New Roman" w:eastAsia="Times New Roman" w:hAnsi="Times New Roman" w:cs="Times New Roman"/>
            <w:sz w:val="24"/>
            <w:szCs w:val="24"/>
          </w:rPr>
          <w:t>specifications are</w:t>
        </w:r>
      </w:ins>
      <w:r w:rsidRPr="000D237D">
        <w:rPr>
          <w:rFonts w:ascii="Times New Roman" w:eastAsia="Times New Roman" w:hAnsi="Times New Roman" w:cs="Times New Roman"/>
          <w:sz w:val="24"/>
          <w:szCs w:val="24"/>
        </w:rPr>
        <w:t xml:space="preserve"> incorporated into a solicitation document. </w:t>
      </w:r>
      <w:del w:id="7252" w:author="OFFM" w:date="2024-04-16T10:53:00Z">
        <w:r w:rsidR="00817C00" w:rsidRPr="00F74592">
          <w:rPr>
            <w:rFonts w:ascii="Times New Roman" w:hAnsi="Times New Roman" w:cs="Times New Roman"/>
            <w:sz w:val="24"/>
            <w:szCs w:val="24"/>
          </w:rPr>
          <w:delText>However, if</w:delText>
        </w:r>
      </w:del>
      <w:ins w:id="7253" w:author="OFFM" w:date="2024-04-16T10:53:00Z">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the </w:t>
      </w:r>
      <w:del w:id="7254" w:author="OFFM" w:date="2024-04-16T10:53:00Z">
        <w:r w:rsidR="00817C00" w:rsidRPr="00F74592">
          <w:rPr>
            <w:rFonts w:ascii="Times New Roman" w:hAnsi="Times New Roman" w:cs="Times New Roman"/>
            <w:sz w:val="24"/>
            <w:szCs w:val="24"/>
          </w:rPr>
          <w:delText>non-Federal entity</w:delText>
        </w:r>
      </w:del>
      <w:ins w:id="7255"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desires to </w:t>
      </w:r>
      <w:del w:id="7256" w:author="OFFM" w:date="2024-04-16T10:53:00Z">
        <w:r w:rsidR="00817C00" w:rsidRPr="00F74592">
          <w:rPr>
            <w:rFonts w:ascii="Times New Roman" w:hAnsi="Times New Roman" w:cs="Times New Roman"/>
            <w:sz w:val="24"/>
            <w:szCs w:val="24"/>
          </w:rPr>
          <w:delText>have</w:delText>
        </w:r>
      </w:del>
      <w:ins w:id="7257" w:author="OFFM" w:date="2024-04-16T10:53:00Z">
        <w:r w:rsidRPr="000D237D">
          <w:rPr>
            <w:rFonts w:ascii="Times New Roman" w:eastAsia="Times New Roman" w:hAnsi="Times New Roman" w:cs="Times New Roman"/>
            <w:sz w:val="24"/>
            <w:szCs w:val="24"/>
          </w:rPr>
          <w:t>accomplish</w:t>
        </w:r>
      </w:ins>
      <w:r w:rsidRPr="000D237D">
        <w:rPr>
          <w:rFonts w:ascii="Times New Roman" w:eastAsia="Times New Roman" w:hAnsi="Times New Roman" w:cs="Times New Roman"/>
          <w:sz w:val="24"/>
          <w:szCs w:val="24"/>
        </w:rPr>
        <w:t xml:space="preserve"> the review </w:t>
      </w:r>
      <w:del w:id="7258" w:author="OFFM" w:date="2024-04-16T10:53:00Z">
        <w:r w:rsidR="00817C00" w:rsidRPr="00F74592">
          <w:rPr>
            <w:rFonts w:ascii="Times New Roman" w:hAnsi="Times New Roman" w:cs="Times New Roman"/>
            <w:sz w:val="24"/>
            <w:szCs w:val="24"/>
          </w:rPr>
          <w:delText xml:space="preserve">accomplished </w:delText>
        </w:r>
      </w:del>
      <w:r w:rsidRPr="000D237D">
        <w:rPr>
          <w:rFonts w:ascii="Times New Roman" w:eastAsia="Times New Roman" w:hAnsi="Times New Roman" w:cs="Times New Roman"/>
          <w:sz w:val="24"/>
          <w:szCs w:val="24"/>
        </w:rPr>
        <w:t xml:space="preserve">after a solicitation has been developed, the Federal </w:t>
      </w:r>
      <w:del w:id="725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or pass-through entity may still review the specifications</w:t>
      </w:r>
      <w:del w:id="7260" w:author="OFFM" w:date="2024-04-16T10:53:00Z">
        <w:r w:rsidR="00817C00" w:rsidRPr="00F74592">
          <w:rPr>
            <w:rFonts w:ascii="Times New Roman" w:hAnsi="Times New Roman" w:cs="Times New Roman"/>
            <w:sz w:val="24"/>
            <w:szCs w:val="24"/>
          </w:rPr>
          <w:delText>, with such</w:delText>
        </w:r>
      </w:del>
      <w:ins w:id="7261" w:author="OFFM" w:date="2024-04-16T10:53:00Z">
        <w:r w:rsidRPr="000D237D">
          <w:rPr>
            <w:rFonts w:ascii="Times New Roman" w:eastAsia="Times New Roman" w:hAnsi="Times New Roman" w:cs="Times New Roman"/>
            <w:sz w:val="24"/>
            <w:szCs w:val="24"/>
          </w:rPr>
          <w:t>. In those cases, the</w:t>
        </w:r>
      </w:ins>
      <w:r w:rsidRPr="000D237D">
        <w:rPr>
          <w:rFonts w:ascii="Times New Roman" w:eastAsia="Times New Roman" w:hAnsi="Times New Roman" w:cs="Times New Roman"/>
          <w:sz w:val="24"/>
          <w:szCs w:val="24"/>
        </w:rPr>
        <w:t xml:space="preserve"> review </w:t>
      </w:r>
      <w:del w:id="7262" w:author="OFFM" w:date="2024-04-16T10:53:00Z">
        <w:r w:rsidR="00817C00" w:rsidRPr="00F74592">
          <w:rPr>
            <w:rFonts w:ascii="Times New Roman" w:hAnsi="Times New Roman" w:cs="Times New Roman"/>
            <w:sz w:val="24"/>
            <w:szCs w:val="24"/>
          </w:rPr>
          <w:delText>usually</w:delText>
        </w:r>
      </w:del>
      <w:ins w:id="7263" w:author="OFFM" w:date="2024-04-16T10:53:00Z">
        <w:r w:rsidRPr="000D237D">
          <w:rPr>
            <w:rFonts w:ascii="Times New Roman" w:eastAsia="Times New Roman" w:hAnsi="Times New Roman" w:cs="Times New Roman"/>
            <w:sz w:val="24"/>
            <w:szCs w:val="24"/>
          </w:rPr>
          <w:t>should be</w:t>
        </w:r>
      </w:ins>
      <w:r w:rsidRPr="000D237D">
        <w:rPr>
          <w:rFonts w:ascii="Times New Roman" w:eastAsia="Times New Roman" w:hAnsi="Times New Roman" w:cs="Times New Roman"/>
          <w:sz w:val="24"/>
          <w:szCs w:val="24"/>
        </w:rPr>
        <w:t xml:space="preserve"> limited to the technical aspects of the proposed purchase. </w:t>
      </w:r>
    </w:p>
    <w:p w14:paraId="234BD224" w14:textId="53937AC8"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7264" w:author="OFFM" w:date="2024-04-16T10:53:00Z">
        <w:r w:rsidRPr="00F74592">
          <w:rPr>
            <w:rFonts w:ascii="Times New Roman" w:hAnsi="Times New Roman" w:cs="Times New Roman"/>
            <w:sz w:val="24"/>
            <w:szCs w:val="24"/>
          </w:rPr>
          <w:delText xml:space="preserve">(b) The non-Federal entity </w:delText>
        </w:r>
      </w:del>
      <w:ins w:id="7265" w:author="OFFM" w:date="2024-04-16T10:53:00Z">
        <w:r w:rsidR="00F2264C" w:rsidRPr="000D237D">
          <w:rPr>
            <w:rFonts w:ascii="Times New Roman" w:eastAsia="Times New Roman" w:hAnsi="Times New Roman" w:cs="Times New Roman"/>
            <w:sz w:val="24"/>
            <w:szCs w:val="24"/>
          </w:rPr>
          <w:t xml:space="preserve">(b) When requested, the </w:t>
        </w:r>
        <w:r w:rsidR="00F2264C" w:rsidRPr="000D237D">
          <w:rPr>
            <w:rFonts w:ascii="Times New Roman" w:hAnsi="Times New Roman" w:cs="Times New Roman"/>
            <w:sz w:val="24"/>
            <w:szCs w:val="24"/>
          </w:rPr>
          <w:t xml:space="preserve">recipient or subrecipient </w:t>
        </w:r>
      </w:ins>
      <w:r w:rsidR="00F2264C" w:rsidRPr="000D237D">
        <w:rPr>
          <w:rFonts w:ascii="Times New Roman" w:eastAsia="Times New Roman" w:hAnsi="Times New Roman" w:cs="Times New Roman"/>
          <w:sz w:val="24"/>
          <w:szCs w:val="24"/>
        </w:rPr>
        <w:t xml:space="preserve">must </w:t>
      </w:r>
      <w:del w:id="7266" w:author="OFFM" w:date="2024-04-16T10:53:00Z">
        <w:r w:rsidRPr="00F74592">
          <w:rPr>
            <w:rFonts w:ascii="Times New Roman" w:hAnsi="Times New Roman" w:cs="Times New Roman"/>
            <w:sz w:val="24"/>
            <w:szCs w:val="24"/>
          </w:rPr>
          <w:delText>make available upon request, for the Federal awarding agency or pass-through entity pre-procurement review,</w:delText>
        </w:r>
      </w:del>
      <w:ins w:id="7267" w:author="OFFM" w:date="2024-04-16T10:53:00Z">
        <w:r w:rsidR="00F2264C" w:rsidRPr="000D237D">
          <w:rPr>
            <w:rFonts w:ascii="Times New Roman" w:eastAsia="Times New Roman" w:hAnsi="Times New Roman" w:cs="Times New Roman"/>
            <w:sz w:val="24"/>
            <w:szCs w:val="24"/>
          </w:rPr>
          <w:t>provide</w:t>
        </w:r>
      </w:ins>
      <w:r w:rsidR="00F2264C" w:rsidRPr="000D237D">
        <w:rPr>
          <w:rFonts w:ascii="Times New Roman" w:eastAsia="Times New Roman" w:hAnsi="Times New Roman" w:cs="Times New Roman"/>
          <w:sz w:val="24"/>
          <w:szCs w:val="24"/>
        </w:rPr>
        <w:t xml:space="preserve"> procurement documents</w:t>
      </w:r>
      <w:del w:id="7268" w:author="OFFM" w:date="2024-04-16T10:53:00Z">
        <w:r w:rsidRPr="00F74592">
          <w:rPr>
            <w:rFonts w:ascii="Times New Roman" w:hAnsi="Times New Roman" w:cs="Times New Roman"/>
            <w:sz w:val="24"/>
            <w:szCs w:val="24"/>
          </w:rPr>
          <w:delText xml:space="preserve">, </w:delText>
        </w:r>
      </w:del>
      <w:ins w:id="7269" w:author="OFFM" w:date="2024-04-16T10:53:00Z">
        <w:r w:rsidR="00F2264C" w:rsidRPr="000D237D">
          <w:rPr>
            <w:rFonts w:ascii="Times New Roman" w:eastAsia="Times New Roman" w:hAnsi="Times New Roman" w:cs="Times New Roman"/>
            <w:sz w:val="24"/>
            <w:szCs w:val="24"/>
          </w:rPr>
          <w:t xml:space="preserve"> (</w:t>
        </w:r>
      </w:ins>
      <w:r w:rsidR="00F2264C" w:rsidRPr="000D237D">
        <w:rPr>
          <w:rFonts w:ascii="Times New Roman" w:eastAsia="Times New Roman" w:hAnsi="Times New Roman" w:cs="Times New Roman"/>
          <w:sz w:val="24"/>
          <w:szCs w:val="24"/>
        </w:rPr>
        <w:t>such as requests for proposals</w:t>
      </w:r>
      <w:del w:id="7270" w:author="OFFM" w:date="2024-04-16T10:53:00Z">
        <w:r w:rsidRPr="00F74592">
          <w:rPr>
            <w:rFonts w:ascii="Times New Roman" w:hAnsi="Times New Roman" w:cs="Times New Roman"/>
            <w:sz w:val="24"/>
            <w:szCs w:val="24"/>
          </w:rPr>
          <w:delText xml:space="preserve"> or</w:delText>
        </w:r>
      </w:del>
      <w:ins w:id="7271"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invitations for bids, or independent cost estimates</w:t>
      </w:r>
      <w:del w:id="7272" w:author="OFFM" w:date="2024-04-16T10:53:00Z">
        <w:r w:rsidRPr="00F74592">
          <w:rPr>
            <w:rFonts w:ascii="Times New Roman" w:hAnsi="Times New Roman" w:cs="Times New Roman"/>
            <w:sz w:val="24"/>
            <w:szCs w:val="24"/>
          </w:rPr>
          <w:delText xml:space="preserve">, when: </w:delText>
        </w:r>
      </w:del>
      <w:ins w:id="7273" w:author="OFFM" w:date="2024-04-16T10:53:00Z">
        <w:r w:rsidR="00F2264C" w:rsidRPr="000D237D">
          <w:rPr>
            <w:rFonts w:ascii="Times New Roman" w:eastAsia="Times New Roman" w:hAnsi="Times New Roman" w:cs="Times New Roman"/>
            <w:sz w:val="24"/>
            <w:szCs w:val="24"/>
          </w:rPr>
          <w:t>) to the Federal agency or pass-through entity for pre-procurement review. The Federal agency or pass-through entity may conduct a pre-procurement review when:</w:t>
        </w:r>
      </w:ins>
    </w:p>
    <w:p w14:paraId="2EC96B52" w14:textId="5BDA1C2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w:t>
      </w:r>
      <w:del w:id="7274" w:author="OFFM" w:date="2024-04-16T10:53:00Z">
        <w:r w:rsidR="00817C00" w:rsidRPr="00F74592">
          <w:rPr>
            <w:rFonts w:ascii="Times New Roman" w:hAnsi="Times New Roman" w:cs="Times New Roman"/>
            <w:sz w:val="24"/>
            <w:szCs w:val="24"/>
          </w:rPr>
          <w:delText>non-Federal entity's</w:delText>
        </w:r>
      </w:del>
      <w:ins w:id="7275" w:author="OFFM" w:date="2024-04-16T10:53:00Z">
        <w:r w:rsidRPr="000D237D">
          <w:rPr>
            <w:rFonts w:ascii="Times New Roman" w:hAnsi="Times New Roman" w:cs="Times New Roman"/>
            <w:sz w:val="24"/>
            <w:szCs w:val="24"/>
          </w:rPr>
          <w:t>recipient’s or subrecipient’s</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procurement procedures or operation fails to comply with the procurement standards in this part; </w:t>
      </w:r>
    </w:p>
    <w:p w14:paraId="00270422" w14:textId="66460DB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The procurement is expected to exceed the </w:t>
      </w:r>
      <w:del w:id="7276" w:author="OFFM" w:date="2024-04-16T10:53:00Z">
        <w:r w:rsidR="00817C00" w:rsidRPr="00F74592">
          <w:rPr>
            <w:rFonts w:ascii="Times New Roman" w:hAnsi="Times New Roman" w:cs="Times New Roman"/>
            <w:sz w:val="24"/>
            <w:szCs w:val="24"/>
          </w:rPr>
          <w:delText>Simplified Acquisition Threshold</w:delText>
        </w:r>
      </w:del>
      <w:ins w:id="7277" w:author="OFFM" w:date="2024-04-16T10:53:00Z">
        <w:r w:rsidRPr="000D237D">
          <w:rPr>
            <w:rFonts w:ascii="Times New Roman" w:eastAsia="Times New Roman" w:hAnsi="Times New Roman" w:cs="Times New Roman"/>
            <w:sz w:val="24"/>
            <w:szCs w:val="24"/>
          </w:rPr>
          <w:t>simplified acquisition threshold</w:t>
        </w:r>
      </w:ins>
      <w:r w:rsidRPr="000D237D">
        <w:rPr>
          <w:rFonts w:ascii="Times New Roman" w:eastAsia="Times New Roman" w:hAnsi="Times New Roman" w:cs="Times New Roman"/>
          <w:sz w:val="24"/>
          <w:szCs w:val="24"/>
        </w:rPr>
        <w:t xml:space="preserve"> and is to be awarded without competition</w:t>
      </w:r>
      <w:ins w:id="727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or only one bid </w:t>
      </w:r>
      <w:del w:id="7279" w:author="OFFM" w:date="2024-04-16T10:53:00Z">
        <w:r w:rsidR="00817C00" w:rsidRPr="00F74592">
          <w:rPr>
            <w:rFonts w:ascii="Times New Roman" w:hAnsi="Times New Roman" w:cs="Times New Roman"/>
            <w:sz w:val="24"/>
            <w:szCs w:val="24"/>
          </w:rPr>
          <w:delText xml:space="preserve">or offer </w:delText>
        </w:r>
      </w:del>
      <w:r w:rsidRPr="000D237D">
        <w:rPr>
          <w:rFonts w:ascii="Times New Roman" w:eastAsia="Times New Roman" w:hAnsi="Times New Roman" w:cs="Times New Roman"/>
          <w:sz w:val="24"/>
          <w:szCs w:val="24"/>
        </w:rPr>
        <w:t>is</w:t>
      </w:r>
      <w:ins w:id="7280" w:author="OFFM" w:date="2024-04-16T10:53:00Z">
        <w:r w:rsidRPr="000D237D">
          <w:rPr>
            <w:rFonts w:ascii="Times New Roman" w:eastAsia="Times New Roman" w:hAnsi="Times New Roman" w:cs="Times New Roman"/>
            <w:sz w:val="24"/>
            <w:szCs w:val="24"/>
          </w:rPr>
          <w:t xml:space="preserve"> expected to be</w:t>
        </w:r>
      </w:ins>
      <w:r w:rsidRPr="000D237D">
        <w:rPr>
          <w:rFonts w:ascii="Times New Roman" w:eastAsia="Times New Roman" w:hAnsi="Times New Roman" w:cs="Times New Roman"/>
          <w:sz w:val="24"/>
          <w:szCs w:val="24"/>
        </w:rPr>
        <w:t xml:space="preserve"> received in response to a solicitation; </w:t>
      </w:r>
    </w:p>
    <w:p w14:paraId="73D62992" w14:textId="39BDD16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(3) The procurement</w:t>
      </w:r>
      <w:del w:id="7281" w:author="OFFM" w:date="2024-04-16T10:53:00Z">
        <w:r w:rsidR="00817C00" w:rsidRPr="00F74592">
          <w:rPr>
            <w:rFonts w:ascii="Times New Roman" w:hAnsi="Times New Roman" w:cs="Times New Roman"/>
            <w:sz w:val="24"/>
            <w:szCs w:val="24"/>
          </w:rPr>
          <w:delText>, which</w:delText>
        </w:r>
      </w:del>
      <w:r w:rsidRPr="000D237D">
        <w:rPr>
          <w:rFonts w:ascii="Times New Roman" w:eastAsia="Times New Roman" w:hAnsi="Times New Roman" w:cs="Times New Roman"/>
          <w:sz w:val="24"/>
          <w:szCs w:val="24"/>
        </w:rPr>
        <w:t xml:space="preserve"> is expected to exceed the </w:t>
      </w:r>
      <w:del w:id="7282" w:author="OFFM" w:date="2024-04-16T10:53:00Z">
        <w:r w:rsidR="00817C00" w:rsidRPr="00F74592">
          <w:rPr>
            <w:rFonts w:ascii="Times New Roman" w:hAnsi="Times New Roman" w:cs="Times New Roman"/>
            <w:sz w:val="24"/>
            <w:szCs w:val="24"/>
          </w:rPr>
          <w:delText xml:space="preserve">Simplified Acquisition Threshold, </w:delText>
        </w:r>
      </w:del>
      <w:ins w:id="7283" w:author="OFFM" w:date="2024-04-16T10:53:00Z">
        <w:r w:rsidRPr="000D237D">
          <w:rPr>
            <w:rFonts w:ascii="Times New Roman" w:eastAsia="Times New Roman" w:hAnsi="Times New Roman" w:cs="Times New Roman"/>
            <w:sz w:val="24"/>
            <w:szCs w:val="24"/>
          </w:rPr>
          <w:t xml:space="preserve">simplified acquisition threshold and </w:t>
        </w:r>
      </w:ins>
      <w:r w:rsidRPr="000D237D">
        <w:rPr>
          <w:rFonts w:ascii="Times New Roman" w:eastAsia="Times New Roman" w:hAnsi="Times New Roman" w:cs="Times New Roman"/>
          <w:sz w:val="24"/>
          <w:szCs w:val="24"/>
        </w:rPr>
        <w:t xml:space="preserve">specifies a “brand name” product; </w:t>
      </w:r>
    </w:p>
    <w:p w14:paraId="7A05C018" w14:textId="41E63CB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The </w:t>
      </w:r>
      <w:del w:id="7284" w:author="OFFM" w:date="2024-04-16T10:53:00Z">
        <w:r w:rsidR="00817C00" w:rsidRPr="00F74592">
          <w:rPr>
            <w:rFonts w:ascii="Times New Roman" w:hAnsi="Times New Roman" w:cs="Times New Roman"/>
            <w:sz w:val="24"/>
            <w:szCs w:val="24"/>
          </w:rPr>
          <w:delText>proposed contract</w:delText>
        </w:r>
      </w:del>
      <w:ins w:id="7285" w:author="OFFM" w:date="2024-04-16T10:53:00Z">
        <w:r w:rsidRPr="000D237D">
          <w:rPr>
            <w:rFonts w:ascii="Times New Roman" w:eastAsia="Times New Roman" w:hAnsi="Times New Roman" w:cs="Times New Roman"/>
            <w:sz w:val="24"/>
            <w:szCs w:val="24"/>
          </w:rPr>
          <w:t>procurement</w:t>
        </w:r>
      </w:ins>
      <w:r w:rsidRPr="000D237D">
        <w:rPr>
          <w:rFonts w:ascii="Times New Roman" w:eastAsia="Times New Roman" w:hAnsi="Times New Roman" w:cs="Times New Roman"/>
          <w:sz w:val="24"/>
          <w:szCs w:val="24"/>
        </w:rPr>
        <w:t xml:space="preserve"> is </w:t>
      </w:r>
      <w:del w:id="7286" w:author="OFFM" w:date="2024-04-16T10:53:00Z">
        <w:r w:rsidR="00817C00" w:rsidRPr="00F74592">
          <w:rPr>
            <w:rFonts w:ascii="Times New Roman" w:hAnsi="Times New Roman" w:cs="Times New Roman"/>
            <w:sz w:val="24"/>
            <w:szCs w:val="24"/>
          </w:rPr>
          <w:delText>more than</w:delText>
        </w:r>
      </w:del>
      <w:ins w:id="7287" w:author="OFFM" w:date="2024-04-16T10:53:00Z">
        <w:r w:rsidRPr="000D237D">
          <w:rPr>
            <w:rFonts w:ascii="Times New Roman" w:eastAsia="Times New Roman" w:hAnsi="Times New Roman" w:cs="Times New Roman"/>
            <w:sz w:val="24"/>
            <w:szCs w:val="24"/>
          </w:rPr>
          <w:t>expected to exceed</w:t>
        </w:r>
      </w:ins>
      <w:r w:rsidRPr="000D237D">
        <w:rPr>
          <w:rFonts w:ascii="Times New Roman" w:eastAsia="Times New Roman" w:hAnsi="Times New Roman" w:cs="Times New Roman"/>
          <w:sz w:val="24"/>
          <w:szCs w:val="24"/>
        </w:rPr>
        <w:t xml:space="preserve"> the </w:t>
      </w:r>
      <w:del w:id="7288" w:author="OFFM" w:date="2024-04-16T10:53:00Z">
        <w:r w:rsidR="00817C00" w:rsidRPr="00F74592">
          <w:rPr>
            <w:rFonts w:ascii="Times New Roman" w:hAnsi="Times New Roman" w:cs="Times New Roman"/>
            <w:sz w:val="24"/>
            <w:szCs w:val="24"/>
          </w:rPr>
          <w:delText xml:space="preserve">Simplified Acquisition Threshold and </w:delText>
        </w:r>
      </w:del>
      <w:ins w:id="7289" w:author="OFFM" w:date="2024-04-16T10:53:00Z">
        <w:r w:rsidRPr="000D237D">
          <w:rPr>
            <w:rFonts w:ascii="Times New Roman" w:eastAsia="Times New Roman" w:hAnsi="Times New Roman" w:cs="Times New Roman"/>
            <w:sz w:val="24"/>
            <w:szCs w:val="24"/>
          </w:rPr>
          <w:t xml:space="preserve">simplified acquisition threshold, and a sealed bid procurement </w:t>
        </w:r>
      </w:ins>
      <w:r w:rsidRPr="000D237D">
        <w:rPr>
          <w:rFonts w:ascii="Times New Roman" w:eastAsia="Times New Roman" w:hAnsi="Times New Roman" w:cs="Times New Roman"/>
          <w:sz w:val="24"/>
          <w:szCs w:val="24"/>
        </w:rPr>
        <w:t xml:space="preserve">is to be awarded to </w:t>
      </w:r>
      <w:ins w:id="7290" w:author="OFFM" w:date="2024-04-16T10:53:00Z">
        <w:r w:rsidRPr="000D237D">
          <w:rPr>
            <w:rFonts w:ascii="Times New Roman" w:eastAsia="Times New Roman" w:hAnsi="Times New Roman" w:cs="Times New Roman"/>
            <w:sz w:val="24"/>
            <w:szCs w:val="24"/>
          </w:rPr>
          <w:t xml:space="preserve">an entity </w:t>
        </w:r>
      </w:ins>
      <w:r w:rsidRPr="000D237D">
        <w:rPr>
          <w:rFonts w:ascii="Times New Roman" w:eastAsia="Times New Roman" w:hAnsi="Times New Roman" w:cs="Times New Roman"/>
          <w:sz w:val="24"/>
          <w:szCs w:val="24"/>
        </w:rPr>
        <w:t>other than the apparent low bidder</w:t>
      </w:r>
      <w:del w:id="7291" w:author="OFFM" w:date="2024-04-16T10:53:00Z">
        <w:r w:rsidR="00817C00" w:rsidRPr="00F74592">
          <w:rPr>
            <w:rFonts w:ascii="Times New Roman" w:hAnsi="Times New Roman" w:cs="Times New Roman"/>
            <w:sz w:val="24"/>
            <w:szCs w:val="24"/>
          </w:rPr>
          <w:delText xml:space="preserve"> under a sealed bid procurement</w:delText>
        </w:r>
      </w:del>
      <w:r w:rsidRPr="000D237D">
        <w:rPr>
          <w:rFonts w:ascii="Times New Roman" w:eastAsia="Times New Roman" w:hAnsi="Times New Roman" w:cs="Times New Roman"/>
          <w:sz w:val="24"/>
          <w:szCs w:val="24"/>
        </w:rPr>
        <w:t xml:space="preserve">; or </w:t>
      </w:r>
    </w:p>
    <w:p w14:paraId="49A76343" w14:textId="38B4E5E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A proposed contract modification changes the scope of a contract or increases the contract amount by more than the </w:t>
      </w:r>
      <w:del w:id="7292" w:author="OFFM" w:date="2024-04-16T10:53:00Z">
        <w:r w:rsidR="00817C00" w:rsidRPr="00F74592">
          <w:rPr>
            <w:rFonts w:ascii="Times New Roman" w:hAnsi="Times New Roman" w:cs="Times New Roman"/>
            <w:sz w:val="24"/>
            <w:szCs w:val="24"/>
          </w:rPr>
          <w:delText>Simplified Acquisition Threshold</w:delText>
        </w:r>
      </w:del>
      <w:ins w:id="7293" w:author="OFFM" w:date="2024-04-16T10:53:00Z">
        <w:r w:rsidRPr="000D237D">
          <w:rPr>
            <w:rFonts w:ascii="Times New Roman" w:eastAsia="Times New Roman" w:hAnsi="Times New Roman" w:cs="Times New Roman"/>
            <w:sz w:val="24"/>
            <w:szCs w:val="24"/>
          </w:rPr>
          <w:t>simplified acquisition threshold</w:t>
        </w:r>
      </w:ins>
      <w:r w:rsidRPr="000D237D">
        <w:rPr>
          <w:rFonts w:ascii="Times New Roman" w:eastAsia="Times New Roman" w:hAnsi="Times New Roman" w:cs="Times New Roman"/>
          <w:sz w:val="24"/>
          <w:szCs w:val="24"/>
        </w:rPr>
        <w:t xml:space="preserve">. </w:t>
      </w:r>
    </w:p>
    <w:p w14:paraId="3597D5A3" w14:textId="0AAB947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(c) The </w:t>
      </w:r>
      <w:del w:id="7294" w:author="OFFM" w:date="2024-04-16T10:53:00Z">
        <w:r w:rsidR="00817C00" w:rsidRPr="00F74592">
          <w:rPr>
            <w:rFonts w:ascii="Times New Roman" w:hAnsi="Times New Roman" w:cs="Times New Roman"/>
            <w:sz w:val="24"/>
            <w:szCs w:val="24"/>
          </w:rPr>
          <w:delText>non-Federal entity</w:delText>
        </w:r>
      </w:del>
      <w:ins w:id="7295"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is exempt from the pre-procurement review in paragraph (b) of this section if the Federal</w:t>
      </w:r>
      <w:del w:id="7296"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eastAsia="Times New Roman" w:hAnsi="Times New Roman" w:cs="Times New Roman"/>
          <w:sz w:val="24"/>
          <w:szCs w:val="24"/>
        </w:rPr>
        <w:t xml:space="preserve"> agency or pass-through entity determines that its procurement systems comply with the standards of this part. </w:t>
      </w:r>
    </w:p>
    <w:p w14:paraId="1CEB8EF5" w14:textId="293A6CA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w:t>
      </w:r>
      <w:del w:id="7297" w:author="OFFM" w:date="2024-04-16T10:53:00Z">
        <w:r w:rsidR="00817C00" w:rsidRPr="00F74592">
          <w:rPr>
            <w:rFonts w:ascii="Times New Roman" w:hAnsi="Times New Roman" w:cs="Times New Roman"/>
            <w:sz w:val="24"/>
            <w:szCs w:val="24"/>
          </w:rPr>
          <w:delText>non-Federal entity</w:delText>
        </w:r>
      </w:del>
      <w:ins w:id="7298"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may request that </w:t>
      </w:r>
      <w:del w:id="7299" w:author="OFFM" w:date="2024-04-16T10:53:00Z">
        <w:r w:rsidR="00817C00" w:rsidRPr="00F74592">
          <w:rPr>
            <w:rFonts w:ascii="Times New Roman" w:hAnsi="Times New Roman" w:cs="Times New Roman"/>
            <w:sz w:val="24"/>
            <w:szCs w:val="24"/>
          </w:rPr>
          <w:delText xml:space="preserve">its procurement system be reviewed by </w:delText>
        </w:r>
      </w:del>
      <w:r w:rsidRPr="000D237D">
        <w:rPr>
          <w:rFonts w:ascii="Times New Roman" w:eastAsia="Times New Roman" w:hAnsi="Times New Roman" w:cs="Times New Roman"/>
          <w:sz w:val="24"/>
          <w:szCs w:val="24"/>
        </w:rPr>
        <w:t xml:space="preserve">the Federal </w:t>
      </w:r>
      <w:del w:id="7300"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w:t>
      </w:r>
      <w:ins w:id="7301" w:author="OFFM" w:date="2024-04-16T10:53:00Z">
        <w:r w:rsidRPr="000D237D">
          <w:rPr>
            <w:rFonts w:ascii="Times New Roman" w:eastAsia="Times New Roman" w:hAnsi="Times New Roman" w:cs="Times New Roman"/>
            <w:sz w:val="24"/>
            <w:szCs w:val="24"/>
          </w:rPr>
          <w:t xml:space="preserve">review its procurement system </w:t>
        </w:r>
      </w:ins>
      <w:r w:rsidRPr="000D237D">
        <w:rPr>
          <w:rFonts w:ascii="Times New Roman" w:eastAsia="Times New Roman" w:hAnsi="Times New Roman" w:cs="Times New Roman"/>
          <w:sz w:val="24"/>
          <w:szCs w:val="24"/>
        </w:rPr>
        <w:t xml:space="preserve">to determine whether </w:t>
      </w:r>
      <w:del w:id="7302" w:author="OFFM" w:date="2024-04-16T10:53:00Z">
        <w:r w:rsidR="00817C00" w:rsidRPr="00F74592">
          <w:rPr>
            <w:rFonts w:ascii="Times New Roman" w:hAnsi="Times New Roman" w:cs="Times New Roman"/>
            <w:sz w:val="24"/>
            <w:szCs w:val="24"/>
          </w:rPr>
          <w:delText>its system</w:delText>
        </w:r>
      </w:del>
      <w:ins w:id="7303" w:author="OFFM" w:date="2024-04-16T10:53:00Z">
        <w:r w:rsidRPr="000D237D">
          <w:rPr>
            <w:rFonts w:ascii="Times New Roman" w:eastAsia="Times New Roman" w:hAnsi="Times New Roman" w:cs="Times New Roman"/>
            <w:sz w:val="24"/>
            <w:szCs w:val="24"/>
          </w:rPr>
          <w:t>it</w:t>
        </w:r>
      </w:ins>
      <w:r w:rsidRPr="000D237D">
        <w:rPr>
          <w:rFonts w:ascii="Times New Roman" w:eastAsia="Times New Roman" w:hAnsi="Times New Roman" w:cs="Times New Roman"/>
          <w:sz w:val="24"/>
          <w:szCs w:val="24"/>
        </w:rPr>
        <w:t xml:space="preserve"> meets these standards </w:t>
      </w:r>
      <w:del w:id="7304" w:author="OFFM" w:date="2024-04-16T10:53:00Z">
        <w:r w:rsidR="00817C00" w:rsidRPr="00F74592">
          <w:rPr>
            <w:rFonts w:ascii="Times New Roman" w:hAnsi="Times New Roman" w:cs="Times New Roman"/>
            <w:sz w:val="24"/>
            <w:szCs w:val="24"/>
          </w:rPr>
          <w:delText xml:space="preserve">in order </w:delText>
        </w:r>
      </w:del>
      <w:r w:rsidRPr="000D237D">
        <w:rPr>
          <w:rFonts w:ascii="Times New Roman" w:eastAsia="Times New Roman" w:hAnsi="Times New Roman" w:cs="Times New Roman"/>
          <w:sz w:val="24"/>
          <w:szCs w:val="24"/>
        </w:rPr>
        <w:t>for its system to be certified. Generally, these reviews must occur where there is continuous high-dollar funding</w:t>
      </w:r>
      <w:del w:id="7305"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and third-party contracts are awarded </w:t>
      </w:r>
      <w:del w:id="7306" w:author="OFFM" w:date="2024-04-16T10:53:00Z">
        <w:r w:rsidR="00817C00" w:rsidRPr="00F74592">
          <w:rPr>
            <w:rFonts w:ascii="Times New Roman" w:hAnsi="Times New Roman" w:cs="Times New Roman"/>
            <w:sz w:val="24"/>
            <w:szCs w:val="24"/>
          </w:rPr>
          <w:delText>on a regular basis;</w:delText>
        </w:r>
      </w:del>
      <w:ins w:id="7307" w:author="OFFM" w:date="2024-04-16T10:53:00Z">
        <w:r w:rsidRPr="000D237D">
          <w:rPr>
            <w:rFonts w:ascii="Times New Roman" w:eastAsia="Times New Roman" w:hAnsi="Times New Roman" w:cs="Times New Roman"/>
            <w:sz w:val="24"/>
            <w:szCs w:val="24"/>
          </w:rPr>
          <w:t>regularly.</w:t>
        </w:r>
      </w:ins>
      <w:r w:rsidRPr="000D237D">
        <w:rPr>
          <w:rFonts w:ascii="Times New Roman" w:eastAsia="Times New Roman" w:hAnsi="Times New Roman" w:cs="Times New Roman"/>
          <w:sz w:val="24"/>
          <w:szCs w:val="24"/>
        </w:rPr>
        <w:t xml:space="preserve"> </w:t>
      </w:r>
    </w:p>
    <w:p w14:paraId="13D7FE16" w14:textId="19F37CB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The </w:t>
      </w:r>
      <w:del w:id="7308" w:author="OFFM" w:date="2024-04-16T10:53:00Z">
        <w:r w:rsidR="00817C00" w:rsidRPr="00F74592">
          <w:rPr>
            <w:rFonts w:ascii="Times New Roman" w:hAnsi="Times New Roman" w:cs="Times New Roman"/>
            <w:sz w:val="24"/>
            <w:szCs w:val="24"/>
          </w:rPr>
          <w:delText>non-Federal entity</w:delText>
        </w:r>
      </w:del>
      <w:ins w:id="7309"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may self-certify its procurement system. </w:t>
      </w:r>
      <w:del w:id="7310" w:author="OFFM" w:date="2024-04-16T10:53:00Z">
        <w:r w:rsidR="00817C00" w:rsidRPr="00F74592">
          <w:rPr>
            <w:rFonts w:ascii="Times New Roman" w:hAnsi="Times New Roman" w:cs="Times New Roman"/>
            <w:sz w:val="24"/>
            <w:szCs w:val="24"/>
          </w:rPr>
          <w:delText>Such</w:delText>
        </w:r>
      </w:del>
      <w:ins w:id="7311" w:author="OFFM" w:date="2024-04-16T10:53:00Z">
        <w:r w:rsidRPr="000D237D">
          <w:rPr>
            <w:rFonts w:ascii="Times New Roman" w:eastAsia="Times New Roman" w:hAnsi="Times New Roman" w:cs="Times New Roman"/>
            <w:sz w:val="24"/>
            <w:szCs w:val="24"/>
          </w:rPr>
          <w:t>However,</w:t>
        </w:r>
      </w:ins>
      <w:r w:rsidRPr="000D237D">
        <w:rPr>
          <w:rFonts w:ascii="Times New Roman" w:eastAsia="Times New Roman" w:hAnsi="Times New Roman" w:cs="Times New Roman"/>
          <w:sz w:val="24"/>
          <w:szCs w:val="24"/>
        </w:rPr>
        <w:t xml:space="preserve"> self-certification </w:t>
      </w:r>
      <w:del w:id="7312" w:author="OFFM" w:date="2024-04-16T10:53:00Z">
        <w:r w:rsidR="00817C00" w:rsidRPr="00F74592">
          <w:rPr>
            <w:rFonts w:ascii="Times New Roman" w:hAnsi="Times New Roman" w:cs="Times New Roman"/>
            <w:sz w:val="24"/>
            <w:szCs w:val="24"/>
          </w:rPr>
          <w:delText>must</w:delText>
        </w:r>
      </w:del>
      <w:ins w:id="7313" w:author="OFFM" w:date="2024-04-16T10:53:00Z">
        <w:r w:rsidRPr="000D237D">
          <w:rPr>
            <w:rFonts w:ascii="Times New Roman" w:eastAsia="Times New Roman" w:hAnsi="Times New Roman" w:cs="Times New Roman"/>
            <w:sz w:val="24"/>
            <w:szCs w:val="24"/>
          </w:rPr>
          <w:t>does</w:t>
        </w:r>
      </w:ins>
      <w:r w:rsidRPr="000D237D">
        <w:rPr>
          <w:rFonts w:ascii="Times New Roman" w:eastAsia="Times New Roman" w:hAnsi="Times New Roman" w:cs="Times New Roman"/>
          <w:sz w:val="24"/>
          <w:szCs w:val="24"/>
        </w:rPr>
        <w:t xml:space="preserve"> not limit the Federal </w:t>
      </w:r>
      <w:del w:id="7314" w:author="OFFM" w:date="2024-04-16T10:53:00Z">
        <w:r w:rsidR="00817C00" w:rsidRPr="00F74592">
          <w:rPr>
            <w:rFonts w:ascii="Times New Roman" w:hAnsi="Times New Roman" w:cs="Times New Roman"/>
            <w:sz w:val="24"/>
            <w:szCs w:val="24"/>
          </w:rPr>
          <w:delText>awarding agency's</w:delText>
        </w:r>
      </w:del>
      <w:proofErr w:type="gramStart"/>
      <w:ins w:id="7315" w:author="OFFM" w:date="2024-04-16T10:53:00Z">
        <w:r w:rsidRPr="000D237D">
          <w:rPr>
            <w:rFonts w:ascii="Times New Roman" w:eastAsia="Times New Roman" w:hAnsi="Times New Roman" w:cs="Times New Roman"/>
            <w:sz w:val="24"/>
            <w:szCs w:val="24"/>
          </w:rPr>
          <w:t>agency’s</w:t>
        </w:r>
        <w:proofErr w:type="gramEnd"/>
        <w:r w:rsidRPr="000D237D">
          <w:rPr>
            <w:rFonts w:ascii="Times New Roman" w:eastAsia="Times New Roman" w:hAnsi="Times New Roman" w:cs="Times New Roman"/>
            <w:sz w:val="24"/>
            <w:szCs w:val="24"/>
          </w:rPr>
          <w:t xml:space="preserve"> or pass-through entity’s</w:t>
        </w:r>
      </w:ins>
      <w:r w:rsidRPr="000D237D">
        <w:rPr>
          <w:rFonts w:ascii="Times New Roman" w:eastAsia="Times New Roman" w:hAnsi="Times New Roman" w:cs="Times New Roman"/>
          <w:sz w:val="24"/>
          <w:szCs w:val="24"/>
        </w:rPr>
        <w:t xml:space="preserve"> right to </w:t>
      </w:r>
      <w:del w:id="7316" w:author="OFFM" w:date="2024-04-16T10:53:00Z">
        <w:r w:rsidR="00817C00" w:rsidRPr="00F74592">
          <w:rPr>
            <w:rFonts w:ascii="Times New Roman" w:hAnsi="Times New Roman" w:cs="Times New Roman"/>
            <w:sz w:val="24"/>
            <w:szCs w:val="24"/>
          </w:rPr>
          <w:delText>survey</w:delText>
        </w:r>
      </w:del>
      <w:ins w:id="7317" w:author="OFFM" w:date="2024-04-16T10:53:00Z">
        <w:r w:rsidRPr="000D237D">
          <w:rPr>
            <w:rFonts w:ascii="Times New Roman" w:eastAsia="Times New Roman" w:hAnsi="Times New Roman" w:cs="Times New Roman"/>
            <w:sz w:val="24"/>
            <w:szCs w:val="24"/>
          </w:rPr>
          <w:t>review</w:t>
        </w:r>
      </w:ins>
      <w:r w:rsidRPr="000D237D">
        <w:rPr>
          <w:rFonts w:ascii="Times New Roman" w:eastAsia="Times New Roman" w:hAnsi="Times New Roman" w:cs="Times New Roman"/>
          <w:sz w:val="24"/>
          <w:szCs w:val="24"/>
        </w:rPr>
        <w:t xml:space="preserve"> the system. Under a self-certification procedure, the Federal </w:t>
      </w:r>
      <w:del w:id="7318"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ins w:id="7319"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 xml:space="preserve">may rely on written assurances from the </w:t>
      </w:r>
      <w:del w:id="7320" w:author="OFFM" w:date="2024-04-16T10:53:00Z">
        <w:r w:rsidR="00817C00" w:rsidRPr="00F74592">
          <w:rPr>
            <w:rFonts w:ascii="Times New Roman" w:hAnsi="Times New Roman" w:cs="Times New Roman"/>
            <w:sz w:val="24"/>
            <w:szCs w:val="24"/>
          </w:rPr>
          <w:delText>non-Federal entity</w:delText>
        </w:r>
      </w:del>
      <w:ins w:id="7321"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that it is complying with </w:t>
      </w:r>
      <w:del w:id="7322" w:author="OFFM" w:date="2024-04-16T10:53:00Z">
        <w:r w:rsidR="00817C00" w:rsidRPr="00F74592">
          <w:rPr>
            <w:rFonts w:ascii="Times New Roman" w:hAnsi="Times New Roman" w:cs="Times New Roman"/>
            <w:sz w:val="24"/>
            <w:szCs w:val="24"/>
          </w:rPr>
          <w:delText>these</w:delText>
        </w:r>
      </w:del>
      <w:ins w:id="7323"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standards</w:t>
      </w:r>
      <w:del w:id="7324" w:author="OFFM" w:date="2024-04-16T10:53:00Z">
        <w:r w:rsidR="00817C00" w:rsidRPr="00F74592">
          <w:rPr>
            <w:rFonts w:ascii="Times New Roman" w:hAnsi="Times New Roman" w:cs="Times New Roman"/>
            <w:sz w:val="24"/>
            <w:szCs w:val="24"/>
          </w:rPr>
          <w:delText>.</w:delText>
        </w:r>
      </w:del>
      <w:ins w:id="7325" w:author="OFFM" w:date="2024-04-16T10:53:00Z">
        <w:r w:rsidRPr="000D237D">
          <w:rPr>
            <w:rFonts w:ascii="Times New Roman" w:eastAsia="Times New Roman" w:hAnsi="Times New Roman" w:cs="Times New Roman"/>
            <w:sz w:val="24"/>
            <w:szCs w:val="24"/>
          </w:rPr>
          <w:t xml:space="preserve"> of this part.</w:t>
        </w:r>
      </w:ins>
      <w:r w:rsidRPr="000D237D">
        <w:rPr>
          <w:rFonts w:ascii="Times New Roman" w:eastAsia="Times New Roman" w:hAnsi="Times New Roman" w:cs="Times New Roman"/>
          <w:sz w:val="24"/>
          <w:szCs w:val="24"/>
        </w:rPr>
        <w:t xml:space="preserve"> The </w:t>
      </w:r>
      <w:del w:id="7326" w:author="OFFM" w:date="2024-04-16T10:53:00Z">
        <w:r w:rsidR="00817C00" w:rsidRPr="00F74592">
          <w:rPr>
            <w:rFonts w:ascii="Times New Roman" w:hAnsi="Times New Roman" w:cs="Times New Roman"/>
            <w:sz w:val="24"/>
            <w:szCs w:val="24"/>
          </w:rPr>
          <w:delText>non-Federal entity</w:delText>
        </w:r>
      </w:del>
      <w:ins w:id="7327"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cite specific policies, procedures, regulations, or standards as </w:t>
      </w:r>
      <w:del w:id="7328" w:author="OFFM" w:date="2024-04-16T10:53:00Z">
        <w:r w:rsidR="00817C00" w:rsidRPr="00F74592">
          <w:rPr>
            <w:rFonts w:ascii="Times New Roman" w:hAnsi="Times New Roman" w:cs="Times New Roman"/>
            <w:sz w:val="24"/>
            <w:szCs w:val="24"/>
          </w:rPr>
          <w:delText>being in compliance</w:delText>
        </w:r>
      </w:del>
      <w:ins w:id="7329" w:author="OFFM" w:date="2024-04-16T10:53:00Z">
        <w:r w:rsidRPr="000D237D">
          <w:rPr>
            <w:rFonts w:ascii="Times New Roman" w:eastAsia="Times New Roman" w:hAnsi="Times New Roman" w:cs="Times New Roman"/>
            <w:sz w:val="24"/>
            <w:szCs w:val="24"/>
          </w:rPr>
          <w:t>complying</w:t>
        </w:r>
      </w:ins>
      <w:r w:rsidRPr="000D237D">
        <w:rPr>
          <w:rFonts w:ascii="Times New Roman" w:eastAsia="Times New Roman" w:hAnsi="Times New Roman" w:cs="Times New Roman"/>
          <w:sz w:val="24"/>
          <w:szCs w:val="24"/>
        </w:rPr>
        <w:t xml:space="preserve"> with these requirements and have its system available for review. </w:t>
      </w:r>
    </w:p>
    <w:p w14:paraId="603B447E"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200.326 Bonding requirements.</w:t>
      </w:r>
    </w:p>
    <w:p w14:paraId="5CBF7FF2" w14:textId="3118DD03"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7330" w:author="OFFM" w:date="2024-04-16T10:53:00Z">
        <w:r w:rsidRPr="00F74592">
          <w:rPr>
            <w:rFonts w:ascii="Times New Roman" w:hAnsi="Times New Roman" w:cs="Times New Roman"/>
            <w:sz w:val="24"/>
            <w:szCs w:val="24"/>
          </w:rPr>
          <w:delText>For construction or facility improvement contracts or subcontracts exceeding the Simplified Acquisition Threshold, the</w:delText>
        </w:r>
      </w:del>
      <w:ins w:id="7331" w:author="OFFM" w:date="2024-04-16T10:53:00Z">
        <w:r w:rsidR="00F2264C" w:rsidRPr="000D237D">
          <w:rPr>
            <w:rFonts w:ascii="Times New Roman" w:eastAsia="Times New Roman" w:hAnsi="Times New Roman" w:cs="Times New Roman"/>
            <w:sz w:val="24"/>
            <w:szCs w:val="24"/>
          </w:rPr>
          <w:t>The</w:t>
        </w:r>
      </w:ins>
      <w:r w:rsidR="00F2264C" w:rsidRPr="000D237D">
        <w:rPr>
          <w:rFonts w:ascii="Times New Roman" w:eastAsia="Times New Roman" w:hAnsi="Times New Roman" w:cs="Times New Roman"/>
          <w:sz w:val="24"/>
          <w:szCs w:val="24"/>
        </w:rPr>
        <w:t xml:space="preserve"> Federal </w:t>
      </w:r>
      <w:del w:id="7332"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 xml:space="preserve">agency or pass-through entity may accept the </w:t>
      </w:r>
      <w:ins w:id="7333" w:author="OFFM" w:date="2024-04-16T10:53:00Z">
        <w:r w:rsidR="00F2264C" w:rsidRPr="000D237D">
          <w:rPr>
            <w:rFonts w:ascii="Times New Roman" w:hAnsi="Times New Roman" w:cs="Times New Roman"/>
            <w:sz w:val="24"/>
            <w:szCs w:val="24"/>
          </w:rPr>
          <w:t xml:space="preserve">recipient’s or subrecipient’s </w:t>
        </w:r>
      </w:ins>
      <w:r w:rsidR="00F2264C" w:rsidRPr="000D237D">
        <w:rPr>
          <w:rFonts w:ascii="Times New Roman" w:eastAsia="Times New Roman" w:hAnsi="Times New Roman" w:cs="Times New Roman"/>
          <w:sz w:val="24"/>
          <w:szCs w:val="24"/>
        </w:rPr>
        <w:t xml:space="preserve">bonding policy and requirements </w:t>
      </w:r>
      <w:del w:id="7334" w:author="OFFM" w:date="2024-04-16T10:53:00Z">
        <w:r w:rsidRPr="00F74592">
          <w:rPr>
            <w:rFonts w:ascii="Times New Roman" w:hAnsi="Times New Roman" w:cs="Times New Roman"/>
            <w:sz w:val="24"/>
            <w:szCs w:val="24"/>
          </w:rPr>
          <w:delText>of the non-</w:delText>
        </w:r>
      </w:del>
      <w:ins w:id="7335" w:author="OFFM" w:date="2024-04-16T10:53:00Z">
        <w:r w:rsidR="00F2264C" w:rsidRPr="000D237D">
          <w:rPr>
            <w:rFonts w:ascii="Times New Roman" w:eastAsia="Times New Roman" w:hAnsi="Times New Roman" w:cs="Times New Roman"/>
            <w:sz w:val="24"/>
            <w:szCs w:val="24"/>
          </w:rPr>
          <w:t xml:space="preserve">for construction or facility improvement contracts or subcontracts exceeding the simplified acquisition threshold. Before doing so, the </w:t>
        </w:r>
      </w:ins>
      <w:r w:rsidR="00F2264C" w:rsidRPr="000D237D">
        <w:rPr>
          <w:rFonts w:ascii="Times New Roman" w:eastAsia="Times New Roman" w:hAnsi="Times New Roman" w:cs="Times New Roman"/>
          <w:sz w:val="24"/>
          <w:szCs w:val="24"/>
        </w:rPr>
        <w:t xml:space="preserve">Federal </w:t>
      </w:r>
      <w:del w:id="7336" w:author="OFFM" w:date="2024-04-16T10:53:00Z">
        <w:r w:rsidRPr="00F74592">
          <w:rPr>
            <w:rFonts w:ascii="Times New Roman" w:hAnsi="Times New Roman" w:cs="Times New Roman"/>
            <w:sz w:val="24"/>
            <w:szCs w:val="24"/>
          </w:rPr>
          <w:delText xml:space="preserve">entity provided that the Federal awarding </w:delText>
        </w:r>
      </w:del>
      <w:r w:rsidR="00F2264C" w:rsidRPr="000D237D">
        <w:rPr>
          <w:rFonts w:ascii="Times New Roman" w:eastAsia="Times New Roman" w:hAnsi="Times New Roman" w:cs="Times New Roman"/>
          <w:sz w:val="24"/>
          <w:szCs w:val="24"/>
        </w:rPr>
        <w:t xml:space="preserve">agency or pass-through entity </w:t>
      </w:r>
      <w:del w:id="7337" w:author="OFFM" w:date="2024-04-16T10:53:00Z">
        <w:r w:rsidRPr="00F74592">
          <w:rPr>
            <w:rFonts w:ascii="Times New Roman" w:hAnsi="Times New Roman" w:cs="Times New Roman"/>
            <w:sz w:val="24"/>
            <w:szCs w:val="24"/>
          </w:rPr>
          <w:delText>has made a determination</w:delText>
        </w:r>
      </w:del>
      <w:ins w:id="7338" w:author="OFFM" w:date="2024-04-16T10:53:00Z">
        <w:r w:rsidR="00F2264C" w:rsidRPr="000D237D">
          <w:rPr>
            <w:rFonts w:ascii="Times New Roman" w:eastAsia="Times New Roman" w:hAnsi="Times New Roman" w:cs="Times New Roman"/>
            <w:sz w:val="24"/>
            <w:szCs w:val="24"/>
          </w:rPr>
          <w:t>must determine</w:t>
        </w:r>
      </w:ins>
      <w:r w:rsidR="00F2264C" w:rsidRPr="000D237D">
        <w:rPr>
          <w:rFonts w:ascii="Times New Roman" w:eastAsia="Times New Roman" w:hAnsi="Times New Roman" w:cs="Times New Roman"/>
          <w:sz w:val="24"/>
          <w:szCs w:val="24"/>
        </w:rPr>
        <w:t xml:space="preserve"> that the Federal interest is adequately protected. If such a determination has not been made, the minimum requirements must be as follows: </w:t>
      </w:r>
    </w:p>
    <w:p w14:paraId="399C4F84" w14:textId="6B56449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(a) A bid guarantee from each bidder equivalent to five percent of the bid price. The </w:t>
      </w:r>
      <w:del w:id="7339"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bid guarantee</w:t>
      </w:r>
      <w:del w:id="7340"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must consist of a firm commitment such as a bid bond, certified check, or other negotiable instrument accompanying a bid as assurance that the bidder will, upon acceptance of the bid, execute </w:t>
      </w:r>
      <w:del w:id="7341" w:author="OFFM" w:date="2024-04-16T10:53:00Z">
        <w:r w:rsidR="00817C00" w:rsidRPr="00F74592">
          <w:rPr>
            <w:rFonts w:ascii="Times New Roman" w:hAnsi="Times New Roman" w:cs="Times New Roman"/>
            <w:sz w:val="24"/>
            <w:szCs w:val="24"/>
          </w:rPr>
          <w:delText>such</w:delText>
        </w:r>
      </w:del>
      <w:ins w:id="7342" w:author="OFFM" w:date="2024-04-16T10:53:00Z">
        <w:r w:rsidRPr="000D237D">
          <w:rPr>
            <w:rFonts w:ascii="Times New Roman" w:eastAsia="Times New Roman" w:hAnsi="Times New Roman" w:cs="Times New Roman"/>
            <w:sz w:val="24"/>
            <w:szCs w:val="24"/>
          </w:rPr>
          <w:t>any required</w:t>
        </w:r>
      </w:ins>
      <w:r w:rsidRPr="000D237D">
        <w:rPr>
          <w:rFonts w:ascii="Times New Roman" w:eastAsia="Times New Roman" w:hAnsi="Times New Roman" w:cs="Times New Roman"/>
          <w:sz w:val="24"/>
          <w:szCs w:val="24"/>
        </w:rPr>
        <w:t xml:space="preserve"> contractual documents </w:t>
      </w:r>
      <w:del w:id="7343" w:author="OFFM" w:date="2024-04-16T10:53:00Z">
        <w:r w:rsidR="00817C00" w:rsidRPr="00F74592">
          <w:rPr>
            <w:rFonts w:ascii="Times New Roman" w:hAnsi="Times New Roman" w:cs="Times New Roman"/>
            <w:sz w:val="24"/>
            <w:szCs w:val="24"/>
          </w:rPr>
          <w:delText xml:space="preserve">as may be required </w:delText>
        </w:r>
      </w:del>
      <w:r w:rsidRPr="000D237D">
        <w:rPr>
          <w:rFonts w:ascii="Times New Roman" w:eastAsia="Times New Roman" w:hAnsi="Times New Roman" w:cs="Times New Roman"/>
          <w:sz w:val="24"/>
          <w:szCs w:val="24"/>
        </w:rPr>
        <w:t xml:space="preserve">within the </w:t>
      </w:r>
      <w:del w:id="7344" w:author="OFFM" w:date="2024-04-16T10:53:00Z">
        <w:r w:rsidR="00817C00" w:rsidRPr="00F74592">
          <w:rPr>
            <w:rFonts w:ascii="Times New Roman" w:hAnsi="Times New Roman" w:cs="Times New Roman"/>
            <w:sz w:val="24"/>
            <w:szCs w:val="24"/>
          </w:rPr>
          <w:delText xml:space="preserve">time </w:delText>
        </w:r>
      </w:del>
      <w:r w:rsidRPr="000D237D">
        <w:rPr>
          <w:rFonts w:ascii="Times New Roman" w:eastAsia="Times New Roman" w:hAnsi="Times New Roman" w:cs="Times New Roman"/>
          <w:sz w:val="24"/>
          <w:szCs w:val="24"/>
        </w:rPr>
        <w:t>specified</w:t>
      </w:r>
      <w:del w:id="7345" w:author="OFFM" w:date="2024-04-16T10:53:00Z">
        <w:r w:rsidR="00817C00" w:rsidRPr="00F74592">
          <w:rPr>
            <w:rFonts w:ascii="Times New Roman" w:hAnsi="Times New Roman" w:cs="Times New Roman"/>
            <w:sz w:val="24"/>
            <w:szCs w:val="24"/>
          </w:rPr>
          <w:delText xml:space="preserve">. </w:delText>
        </w:r>
      </w:del>
      <w:ins w:id="7346" w:author="OFFM" w:date="2024-04-16T10:53:00Z">
        <w:r w:rsidRPr="000D237D">
          <w:rPr>
            <w:rFonts w:ascii="Times New Roman" w:eastAsia="Times New Roman" w:hAnsi="Times New Roman" w:cs="Times New Roman"/>
            <w:sz w:val="24"/>
            <w:szCs w:val="24"/>
          </w:rPr>
          <w:t xml:space="preserve"> timeframe.</w:t>
        </w:r>
      </w:ins>
    </w:p>
    <w:p w14:paraId="3CA3444F" w14:textId="757B605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A performance bond on the </w:t>
      </w:r>
      <w:ins w:id="7347" w:author="OFFM" w:date="2024-04-16T10:53:00Z">
        <w:r w:rsidRPr="000D237D">
          <w:rPr>
            <w:rFonts w:ascii="Times New Roman" w:eastAsia="Times New Roman" w:hAnsi="Times New Roman" w:cs="Times New Roman"/>
            <w:sz w:val="24"/>
            <w:szCs w:val="24"/>
          </w:rPr>
          <w:t xml:space="preserve">contractor’s </w:t>
        </w:r>
      </w:ins>
      <w:r w:rsidRPr="000D237D">
        <w:rPr>
          <w:rFonts w:ascii="Times New Roman" w:eastAsia="Times New Roman" w:hAnsi="Times New Roman" w:cs="Times New Roman"/>
          <w:sz w:val="24"/>
          <w:szCs w:val="24"/>
        </w:rPr>
        <w:t xml:space="preserve">part </w:t>
      </w:r>
      <w:del w:id="7348" w:author="OFFM" w:date="2024-04-16T10:53:00Z">
        <w:r w:rsidR="00817C00" w:rsidRPr="00F74592">
          <w:rPr>
            <w:rFonts w:ascii="Times New Roman" w:hAnsi="Times New Roman" w:cs="Times New Roman"/>
            <w:sz w:val="24"/>
            <w:szCs w:val="24"/>
          </w:rPr>
          <w:delText xml:space="preserve">of the contractor </w:delText>
        </w:r>
      </w:del>
      <w:r w:rsidRPr="000D237D">
        <w:rPr>
          <w:rFonts w:ascii="Times New Roman" w:eastAsia="Times New Roman" w:hAnsi="Times New Roman" w:cs="Times New Roman"/>
          <w:sz w:val="24"/>
          <w:szCs w:val="24"/>
        </w:rPr>
        <w:t xml:space="preserve">for 100 percent of the contract price. A </w:t>
      </w:r>
      <w:del w:id="7349"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performance bond</w:t>
      </w:r>
      <w:del w:id="7350"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is </w:t>
      </w:r>
      <w:del w:id="7351" w:author="OFFM" w:date="2024-04-16T10:53:00Z">
        <w:r w:rsidR="00817C00" w:rsidRPr="00F74592">
          <w:rPr>
            <w:rFonts w:ascii="Times New Roman" w:hAnsi="Times New Roman" w:cs="Times New Roman"/>
            <w:sz w:val="24"/>
            <w:szCs w:val="24"/>
          </w:rPr>
          <w:delText>one</w:delText>
        </w:r>
      </w:del>
      <w:ins w:id="7352" w:author="OFFM" w:date="2024-04-16T10:53:00Z">
        <w:r w:rsidRPr="000D237D">
          <w:rPr>
            <w:rFonts w:ascii="Times New Roman" w:eastAsia="Times New Roman" w:hAnsi="Times New Roman" w:cs="Times New Roman"/>
            <w:sz w:val="24"/>
            <w:szCs w:val="24"/>
          </w:rPr>
          <w:t>a bond</w:t>
        </w:r>
      </w:ins>
      <w:r w:rsidRPr="000D237D">
        <w:rPr>
          <w:rFonts w:ascii="Times New Roman" w:eastAsia="Times New Roman" w:hAnsi="Times New Roman" w:cs="Times New Roman"/>
          <w:sz w:val="24"/>
          <w:szCs w:val="24"/>
        </w:rPr>
        <w:t xml:space="preserve"> executed in connection with a contract to secure </w:t>
      </w:r>
      <w:ins w:id="7353"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fulfillment of all the </w:t>
      </w:r>
      <w:del w:id="7354" w:author="OFFM" w:date="2024-04-16T10:53:00Z">
        <w:r w:rsidR="00817C00" w:rsidRPr="00F74592">
          <w:rPr>
            <w:rFonts w:ascii="Times New Roman" w:hAnsi="Times New Roman" w:cs="Times New Roman"/>
            <w:sz w:val="24"/>
            <w:szCs w:val="24"/>
          </w:rPr>
          <w:delText>contractor's</w:delText>
        </w:r>
      </w:del>
      <w:ins w:id="7355" w:author="OFFM" w:date="2024-04-16T10:53:00Z">
        <w:r w:rsidRPr="000D237D">
          <w:rPr>
            <w:rFonts w:ascii="Times New Roman" w:eastAsia="Times New Roman" w:hAnsi="Times New Roman" w:cs="Times New Roman"/>
            <w:sz w:val="24"/>
            <w:szCs w:val="24"/>
          </w:rPr>
          <w:t>contractor’s</w:t>
        </w:r>
      </w:ins>
      <w:r w:rsidRPr="000D237D">
        <w:rPr>
          <w:rFonts w:ascii="Times New Roman" w:eastAsia="Times New Roman" w:hAnsi="Times New Roman" w:cs="Times New Roman"/>
          <w:sz w:val="24"/>
          <w:szCs w:val="24"/>
        </w:rPr>
        <w:t xml:space="preserve"> requirements under </w:t>
      </w:r>
      <w:del w:id="7356" w:author="OFFM" w:date="2024-04-16T10:53:00Z">
        <w:r w:rsidR="00817C00" w:rsidRPr="00F74592">
          <w:rPr>
            <w:rFonts w:ascii="Times New Roman" w:hAnsi="Times New Roman" w:cs="Times New Roman"/>
            <w:sz w:val="24"/>
            <w:szCs w:val="24"/>
          </w:rPr>
          <w:delText>such</w:delText>
        </w:r>
      </w:del>
      <w:ins w:id="7357"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contract. </w:t>
      </w:r>
    </w:p>
    <w:p w14:paraId="5E805DDE" w14:textId="385A579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A payment bond on the </w:t>
      </w:r>
      <w:ins w:id="7358" w:author="OFFM" w:date="2024-04-16T10:53:00Z">
        <w:r w:rsidRPr="000D237D">
          <w:rPr>
            <w:rFonts w:ascii="Times New Roman" w:eastAsia="Times New Roman" w:hAnsi="Times New Roman" w:cs="Times New Roman"/>
            <w:sz w:val="24"/>
            <w:szCs w:val="24"/>
          </w:rPr>
          <w:t xml:space="preserve">contractor’s </w:t>
        </w:r>
      </w:ins>
      <w:r w:rsidRPr="000D237D">
        <w:rPr>
          <w:rFonts w:ascii="Times New Roman" w:eastAsia="Times New Roman" w:hAnsi="Times New Roman" w:cs="Times New Roman"/>
          <w:sz w:val="24"/>
          <w:szCs w:val="24"/>
        </w:rPr>
        <w:t xml:space="preserve">part </w:t>
      </w:r>
      <w:del w:id="7359" w:author="OFFM" w:date="2024-04-16T10:53:00Z">
        <w:r w:rsidR="00817C00" w:rsidRPr="00F74592">
          <w:rPr>
            <w:rFonts w:ascii="Times New Roman" w:hAnsi="Times New Roman" w:cs="Times New Roman"/>
            <w:sz w:val="24"/>
            <w:szCs w:val="24"/>
          </w:rPr>
          <w:delText xml:space="preserve">of the contractor </w:delText>
        </w:r>
      </w:del>
      <w:r w:rsidRPr="000D237D">
        <w:rPr>
          <w:rFonts w:ascii="Times New Roman" w:eastAsia="Times New Roman" w:hAnsi="Times New Roman" w:cs="Times New Roman"/>
          <w:sz w:val="24"/>
          <w:szCs w:val="24"/>
        </w:rPr>
        <w:t xml:space="preserve">for 100 percent of the contract price. A </w:t>
      </w:r>
      <w:del w:id="7360"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payment bond</w:t>
      </w:r>
      <w:del w:id="7361"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is </w:t>
      </w:r>
      <w:del w:id="7362" w:author="OFFM" w:date="2024-04-16T10:53:00Z">
        <w:r w:rsidR="00817C00" w:rsidRPr="00F74592">
          <w:rPr>
            <w:rFonts w:ascii="Times New Roman" w:hAnsi="Times New Roman" w:cs="Times New Roman"/>
            <w:sz w:val="24"/>
            <w:szCs w:val="24"/>
          </w:rPr>
          <w:delText>one</w:delText>
        </w:r>
      </w:del>
      <w:ins w:id="7363" w:author="OFFM" w:date="2024-04-16T10:53:00Z">
        <w:r w:rsidRPr="000D237D">
          <w:rPr>
            <w:rFonts w:ascii="Times New Roman" w:eastAsia="Times New Roman" w:hAnsi="Times New Roman" w:cs="Times New Roman"/>
            <w:sz w:val="24"/>
            <w:szCs w:val="24"/>
          </w:rPr>
          <w:t>a bond</w:t>
        </w:r>
      </w:ins>
      <w:r w:rsidRPr="000D237D">
        <w:rPr>
          <w:rFonts w:ascii="Times New Roman" w:eastAsia="Times New Roman" w:hAnsi="Times New Roman" w:cs="Times New Roman"/>
          <w:sz w:val="24"/>
          <w:szCs w:val="24"/>
        </w:rPr>
        <w:t xml:space="preserve"> executed in connection with a contract to assure payment as required by </w:t>
      </w:r>
      <w:ins w:id="7364"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law of all persons supplying labor and material in the execution of the work provided for </w:t>
      </w:r>
      <w:del w:id="7365" w:author="OFFM" w:date="2024-04-16T10:53:00Z">
        <w:r w:rsidR="00817C00" w:rsidRPr="00F74592">
          <w:rPr>
            <w:rFonts w:ascii="Times New Roman" w:hAnsi="Times New Roman" w:cs="Times New Roman"/>
            <w:sz w:val="24"/>
            <w:szCs w:val="24"/>
          </w:rPr>
          <w:delText>in the</w:delText>
        </w:r>
      </w:del>
      <w:ins w:id="7366" w:author="OFFM" w:date="2024-04-16T10:53:00Z">
        <w:r w:rsidRPr="000D237D">
          <w:rPr>
            <w:rFonts w:ascii="Times New Roman" w:eastAsia="Times New Roman" w:hAnsi="Times New Roman" w:cs="Times New Roman"/>
            <w:sz w:val="24"/>
            <w:szCs w:val="24"/>
          </w:rPr>
          <w:t>under a</w:t>
        </w:r>
      </w:ins>
      <w:r w:rsidRPr="000D237D">
        <w:rPr>
          <w:rFonts w:ascii="Times New Roman" w:eastAsia="Times New Roman" w:hAnsi="Times New Roman" w:cs="Times New Roman"/>
          <w:sz w:val="24"/>
          <w:szCs w:val="24"/>
        </w:rPr>
        <w:t xml:space="preserve"> contract. </w:t>
      </w:r>
    </w:p>
    <w:p w14:paraId="7D9DFF50"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200.327 Contract provisions.</w:t>
      </w:r>
    </w:p>
    <w:p w14:paraId="31588EF5" w14:textId="44D0AA2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The </w:t>
      </w:r>
      <w:del w:id="7367" w:author="OFFM" w:date="2024-04-16T10:53:00Z">
        <w:r w:rsidR="00817C00" w:rsidRPr="00F74592">
          <w:rPr>
            <w:rFonts w:ascii="Times New Roman" w:hAnsi="Times New Roman" w:cs="Times New Roman"/>
            <w:sz w:val="24"/>
            <w:szCs w:val="24"/>
          </w:rPr>
          <w:delText>non-Federal entity's</w:delText>
        </w:r>
      </w:del>
      <w:ins w:id="7368" w:author="OFFM" w:date="2024-04-16T10:53:00Z">
        <w:r w:rsidRPr="000D237D">
          <w:rPr>
            <w:rFonts w:ascii="Times New Roman" w:hAnsi="Times New Roman" w:cs="Times New Roman"/>
            <w:sz w:val="24"/>
            <w:szCs w:val="24"/>
          </w:rPr>
          <w:t>recipient’s or subrecipient’s</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contracts must contain the applicable provisions described in </w:t>
      </w:r>
      <w:del w:id="7369" w:author="OFFM" w:date="2024-04-16T10:53:00Z">
        <w:r w:rsidR="00817C00" w:rsidRPr="00F74592">
          <w:rPr>
            <w:rFonts w:ascii="Times New Roman" w:hAnsi="Times New Roman" w:cs="Times New Roman"/>
            <w:sz w:val="24"/>
            <w:szCs w:val="24"/>
          </w:rPr>
          <w:delText>appendix</w:delText>
        </w:r>
      </w:del>
      <w:ins w:id="7370" w:author="OFFM" w:date="2024-04-16T10:53:00Z">
        <w:r w:rsidRPr="000D237D">
          <w:rPr>
            <w:rFonts w:ascii="Times New Roman" w:hAnsi="Times New Roman" w:cs="Times New Roman"/>
            <w:sz w:val="24"/>
            <w:szCs w:val="24"/>
          </w:rPr>
          <w:t>Appendix</w:t>
        </w:r>
      </w:ins>
      <w:r w:rsidRPr="000D237D">
        <w:rPr>
          <w:rFonts w:ascii="Times New Roman" w:hAnsi="Times New Roman" w:cs="Times New Roman"/>
          <w:sz w:val="24"/>
          <w:szCs w:val="24"/>
        </w:rPr>
        <w:t xml:space="preserve"> II</w:t>
      </w:r>
      <w:r w:rsidRPr="000D237D">
        <w:rPr>
          <w:rFonts w:ascii="Times New Roman" w:eastAsia="Times New Roman" w:hAnsi="Times New Roman" w:cs="Times New Roman"/>
          <w:sz w:val="24"/>
          <w:szCs w:val="24"/>
        </w:rPr>
        <w:t xml:space="preserve"> </w:t>
      </w:r>
      <w:del w:id="7371" w:author="OFFM" w:date="2024-04-16T10:53:00Z">
        <w:r w:rsidR="00817C00" w:rsidRPr="00F74592">
          <w:rPr>
            <w:rFonts w:ascii="Times New Roman" w:hAnsi="Times New Roman" w:cs="Times New Roman"/>
            <w:sz w:val="24"/>
            <w:szCs w:val="24"/>
          </w:rPr>
          <w:delText>to</w:delText>
        </w:r>
      </w:del>
      <w:ins w:id="7372" w:author="OFFM" w:date="2024-04-16T10:53:00Z">
        <w:r w:rsidRPr="000D237D">
          <w:rPr>
            <w:rFonts w:ascii="Times New Roman" w:eastAsia="Times New Roman" w:hAnsi="Times New Roman" w:cs="Times New Roman"/>
            <w:sz w:val="24"/>
            <w:szCs w:val="24"/>
          </w:rPr>
          <w:t>of</w:t>
        </w:r>
      </w:ins>
      <w:r w:rsidRPr="000D237D">
        <w:rPr>
          <w:rFonts w:ascii="Times New Roman" w:eastAsia="Times New Roman" w:hAnsi="Times New Roman" w:cs="Times New Roman"/>
          <w:sz w:val="24"/>
          <w:szCs w:val="24"/>
        </w:rPr>
        <w:t xml:space="preserve"> this part. </w:t>
      </w:r>
    </w:p>
    <w:p w14:paraId="2D712040"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Performance and Financial Monitoring and Reporting</w:t>
      </w:r>
    </w:p>
    <w:p w14:paraId="67EF0985"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200.328 Financial reporting.</w:t>
      </w:r>
    </w:p>
    <w:p w14:paraId="584D1E17" w14:textId="7F73B527" w:rsidR="000B5224" w:rsidRPr="000D237D" w:rsidRDefault="00817C00" w:rsidP="000B5224">
      <w:pPr>
        <w:spacing w:after="0" w:line="480" w:lineRule="auto"/>
        <w:ind w:firstLine="720"/>
        <w:rPr>
          <w:ins w:id="7373" w:author="OFFM" w:date="2024-04-16T10:53:00Z"/>
          <w:rFonts w:ascii="Times New Roman" w:eastAsia="Times New Roman" w:hAnsi="Times New Roman" w:cs="Times New Roman"/>
          <w:sz w:val="24"/>
          <w:szCs w:val="24"/>
        </w:rPr>
      </w:pPr>
      <w:del w:id="7374" w:author="OFFM" w:date="2024-04-16T10:53:00Z">
        <w:r w:rsidRPr="00F74592">
          <w:rPr>
            <w:rFonts w:ascii="Times New Roman" w:hAnsi="Times New Roman" w:cs="Times New Roman"/>
            <w:sz w:val="24"/>
            <w:szCs w:val="24"/>
          </w:rPr>
          <w:delText xml:space="preserve">Unless otherwise </w:delText>
        </w:r>
      </w:del>
      <w:ins w:id="7375" w:author="OFFM" w:date="2024-04-16T10:53:00Z">
        <w:r w:rsidR="00F2264C" w:rsidRPr="000D237D">
          <w:rPr>
            <w:rFonts w:ascii="Times New Roman" w:eastAsia="Times New Roman" w:hAnsi="Times New Roman" w:cs="Times New Roman"/>
            <w:sz w:val="24"/>
            <w:szCs w:val="24"/>
          </w:rPr>
          <w:t>(a) The Federal agency must require only OMB-</w:t>
        </w:r>
      </w:ins>
      <w:r w:rsidR="00F2264C" w:rsidRPr="000D237D">
        <w:rPr>
          <w:rFonts w:ascii="Times New Roman" w:eastAsia="Times New Roman" w:hAnsi="Times New Roman" w:cs="Times New Roman"/>
          <w:sz w:val="24"/>
          <w:szCs w:val="24"/>
        </w:rPr>
        <w:t xml:space="preserve">approved </w:t>
      </w:r>
      <w:del w:id="7376" w:author="OFFM" w:date="2024-04-16T10:53:00Z">
        <w:r w:rsidRPr="00F74592">
          <w:rPr>
            <w:rFonts w:ascii="Times New Roman" w:hAnsi="Times New Roman" w:cs="Times New Roman"/>
            <w:sz w:val="24"/>
            <w:szCs w:val="24"/>
          </w:rPr>
          <w:delText>by OMB, the Federal awarding agency must solicit only the OMB-approved governmentwide</w:delText>
        </w:r>
      </w:del>
      <w:ins w:id="7377" w:author="OFFM" w:date="2024-04-16T10:53:00Z">
        <w:r w:rsidR="00F2264C" w:rsidRPr="000D237D">
          <w:rPr>
            <w:rFonts w:ascii="Times New Roman" w:eastAsia="Times New Roman" w:hAnsi="Times New Roman" w:cs="Times New Roman"/>
            <w:sz w:val="24"/>
            <w:szCs w:val="24"/>
          </w:rPr>
          <w:t>government-wide</w:t>
        </w:r>
      </w:ins>
      <w:r w:rsidR="00F2264C" w:rsidRPr="000D237D">
        <w:rPr>
          <w:rFonts w:ascii="Times New Roman" w:eastAsia="Times New Roman" w:hAnsi="Times New Roman" w:cs="Times New Roman"/>
          <w:sz w:val="24"/>
          <w:szCs w:val="24"/>
        </w:rPr>
        <w:t xml:space="preserve"> data elements </w:t>
      </w:r>
      <w:del w:id="7378" w:author="OFFM" w:date="2024-04-16T10:53:00Z">
        <w:r w:rsidRPr="00F74592">
          <w:rPr>
            <w:rFonts w:ascii="Times New Roman" w:hAnsi="Times New Roman" w:cs="Times New Roman"/>
            <w:sz w:val="24"/>
            <w:szCs w:val="24"/>
          </w:rPr>
          <w:delText xml:space="preserve">for collection of </w:delText>
        </w:r>
      </w:del>
      <w:ins w:id="7379" w:author="OFFM" w:date="2024-04-16T10:53:00Z">
        <w:r w:rsidR="00F2264C" w:rsidRPr="000D237D">
          <w:rPr>
            <w:rFonts w:ascii="Times New Roman" w:eastAsia="Times New Roman" w:hAnsi="Times New Roman" w:cs="Times New Roman"/>
            <w:sz w:val="24"/>
            <w:szCs w:val="24"/>
          </w:rPr>
          <w:t xml:space="preserve">on recipient </w:t>
        </w:r>
      </w:ins>
      <w:r w:rsidR="00F2264C" w:rsidRPr="000D237D">
        <w:rPr>
          <w:rFonts w:ascii="Times New Roman" w:eastAsia="Times New Roman" w:hAnsi="Times New Roman" w:cs="Times New Roman"/>
          <w:sz w:val="24"/>
          <w:szCs w:val="24"/>
        </w:rPr>
        <w:t xml:space="preserve">financial </w:t>
      </w:r>
      <w:del w:id="7380" w:author="OFFM" w:date="2024-04-16T10:53:00Z">
        <w:r w:rsidRPr="00F74592">
          <w:rPr>
            <w:rFonts w:ascii="Times New Roman" w:hAnsi="Times New Roman" w:cs="Times New Roman"/>
            <w:sz w:val="24"/>
            <w:szCs w:val="24"/>
          </w:rPr>
          <w:delText xml:space="preserve">information (at </w:delText>
        </w:r>
      </w:del>
      <w:ins w:id="7381" w:author="OFFM" w:date="2024-04-16T10:53:00Z">
        <w:r w:rsidR="00F2264C" w:rsidRPr="000D237D">
          <w:rPr>
            <w:rFonts w:ascii="Times New Roman" w:eastAsia="Times New Roman" w:hAnsi="Times New Roman" w:cs="Times New Roman"/>
            <w:sz w:val="24"/>
            <w:szCs w:val="24"/>
          </w:rPr>
          <w:t xml:space="preserve">reports. At the </w:t>
        </w:r>
      </w:ins>
      <w:r w:rsidR="00F2264C" w:rsidRPr="000D237D">
        <w:rPr>
          <w:rFonts w:ascii="Times New Roman" w:eastAsia="Times New Roman" w:hAnsi="Times New Roman" w:cs="Times New Roman"/>
          <w:sz w:val="24"/>
          <w:szCs w:val="24"/>
        </w:rPr>
        <w:t>time of publication</w:t>
      </w:r>
      <w:del w:id="7382" w:author="OFFM" w:date="2024-04-16T10:53:00Z">
        <w:r w:rsidRPr="00F74592">
          <w:rPr>
            <w:rFonts w:ascii="Times New Roman" w:hAnsi="Times New Roman" w:cs="Times New Roman"/>
            <w:sz w:val="24"/>
            <w:szCs w:val="24"/>
          </w:rPr>
          <w:delText xml:space="preserve"> </w:delText>
        </w:r>
      </w:del>
      <w:ins w:id="7383" w:author="OFFM" w:date="2024-04-16T10:53:00Z">
        <w:r w:rsidR="00F2264C" w:rsidRPr="000D237D">
          <w:rPr>
            <w:rFonts w:ascii="Times New Roman" w:eastAsia="Times New Roman" w:hAnsi="Times New Roman" w:cs="Times New Roman"/>
            <w:sz w:val="24"/>
            <w:szCs w:val="24"/>
          </w:rPr>
          <w:t xml:space="preserve">, this consists of </w:t>
        </w:r>
      </w:ins>
      <w:r w:rsidR="00F2264C" w:rsidRPr="000D237D">
        <w:rPr>
          <w:rFonts w:ascii="Times New Roman" w:eastAsia="Times New Roman" w:hAnsi="Times New Roman" w:cs="Times New Roman"/>
          <w:sz w:val="24"/>
          <w:szCs w:val="24"/>
        </w:rPr>
        <w:t xml:space="preserve">the Federal Financial Report </w:t>
      </w:r>
      <w:del w:id="7384" w:author="OFFM" w:date="2024-04-16T10:53:00Z">
        <w:r w:rsidRPr="00F74592">
          <w:rPr>
            <w:rFonts w:ascii="Times New Roman" w:hAnsi="Times New Roman" w:cs="Times New Roman"/>
            <w:sz w:val="24"/>
            <w:szCs w:val="24"/>
          </w:rPr>
          <w:delText>or such</w:delText>
        </w:r>
      </w:del>
      <w:ins w:id="7385" w:author="OFFM" w:date="2024-04-16T10:53:00Z">
        <w:r w:rsidR="00F2264C" w:rsidRPr="000D237D">
          <w:rPr>
            <w:rFonts w:ascii="Times New Roman" w:eastAsia="Times New Roman" w:hAnsi="Times New Roman" w:cs="Times New Roman"/>
            <w:sz w:val="24"/>
            <w:szCs w:val="24"/>
          </w:rPr>
          <w:t>(SF-425); however, this also applies to any</w:t>
        </w:r>
      </w:ins>
      <w:r w:rsidR="00F2264C" w:rsidRPr="000D237D">
        <w:rPr>
          <w:rFonts w:ascii="Times New Roman" w:eastAsia="Times New Roman" w:hAnsi="Times New Roman" w:cs="Times New Roman"/>
          <w:sz w:val="24"/>
          <w:szCs w:val="24"/>
        </w:rPr>
        <w:t xml:space="preserve"> future</w:t>
      </w:r>
      <w:del w:id="7386" w:author="OFFM" w:date="2024-04-16T10:53:00Z">
        <w:r w:rsidRPr="00F74592">
          <w:rPr>
            <w:rFonts w:ascii="Times New Roman" w:hAnsi="Times New Roman" w:cs="Times New Roman"/>
            <w:sz w:val="24"/>
            <w:szCs w:val="24"/>
          </w:rPr>
          <w:delText>,</w:delText>
        </w:r>
      </w:del>
      <w:r w:rsidR="00F2264C" w:rsidRPr="000D237D">
        <w:rPr>
          <w:rFonts w:ascii="Times New Roman" w:eastAsia="Times New Roman" w:hAnsi="Times New Roman" w:cs="Times New Roman"/>
          <w:sz w:val="24"/>
          <w:szCs w:val="24"/>
        </w:rPr>
        <w:t xml:space="preserve"> OMB-approved</w:t>
      </w:r>
      <w:del w:id="7387" w:author="OFFM" w:date="2024-04-16T10:53:00Z">
        <w:r w:rsidRPr="00F74592">
          <w:rPr>
            <w:rFonts w:ascii="Times New Roman" w:hAnsi="Times New Roman" w:cs="Times New Roman"/>
            <w:sz w:val="24"/>
            <w:szCs w:val="24"/>
          </w:rPr>
          <w:delText>, governmentwide</w:delText>
        </w:r>
      </w:del>
      <w:ins w:id="7388" w:author="OFFM" w:date="2024-04-16T10:53:00Z">
        <w:r w:rsidR="00F2264C" w:rsidRPr="000D237D">
          <w:rPr>
            <w:rFonts w:ascii="Times New Roman" w:eastAsia="Times New Roman" w:hAnsi="Times New Roman" w:cs="Times New Roman"/>
            <w:sz w:val="24"/>
            <w:szCs w:val="24"/>
          </w:rPr>
          <w:t xml:space="preserve"> government-wide</w:t>
        </w:r>
      </w:ins>
      <w:r w:rsidR="00F2264C" w:rsidRPr="000D237D">
        <w:rPr>
          <w:rFonts w:ascii="Times New Roman" w:eastAsia="Times New Roman" w:hAnsi="Times New Roman" w:cs="Times New Roman"/>
          <w:sz w:val="24"/>
          <w:szCs w:val="24"/>
        </w:rPr>
        <w:t xml:space="preserve"> data elements available from the OMB-designated standards lead. </w:t>
      </w:r>
      <w:del w:id="7389" w:author="OFFM" w:date="2024-04-16T10:53:00Z">
        <w:r w:rsidRPr="00F74592">
          <w:rPr>
            <w:rFonts w:ascii="Times New Roman" w:hAnsi="Times New Roman" w:cs="Times New Roman"/>
            <w:sz w:val="24"/>
            <w:szCs w:val="24"/>
          </w:rPr>
          <w:delText xml:space="preserve">This information </w:delText>
        </w:r>
      </w:del>
    </w:p>
    <w:p w14:paraId="21882BFA" w14:textId="4CC3FC73" w:rsidR="000B5224" w:rsidRPr="000D237D" w:rsidRDefault="00F2264C" w:rsidP="000B5224">
      <w:pPr>
        <w:spacing w:after="0" w:line="480" w:lineRule="auto"/>
        <w:ind w:firstLine="720"/>
        <w:rPr>
          <w:ins w:id="7390" w:author="OFFM" w:date="2024-04-16T10:53:00Z"/>
          <w:rFonts w:ascii="Times New Roman" w:eastAsia="Times New Roman" w:hAnsi="Times New Roman" w:cs="Times New Roman"/>
          <w:sz w:val="24"/>
          <w:szCs w:val="24"/>
        </w:rPr>
      </w:pPr>
      <w:ins w:id="7391" w:author="OFFM" w:date="2024-04-16T10:53:00Z">
        <w:r w:rsidRPr="000D237D">
          <w:rPr>
            <w:rFonts w:ascii="Times New Roman" w:eastAsia="Times New Roman" w:hAnsi="Times New Roman" w:cs="Times New Roman"/>
            <w:sz w:val="24"/>
            <w:szCs w:val="24"/>
          </w:rPr>
          <w:t xml:space="preserve">(b) The Federal agency or pass-through entity </w:t>
        </w:r>
      </w:ins>
      <w:r w:rsidRPr="000D237D">
        <w:rPr>
          <w:rFonts w:ascii="Times New Roman" w:eastAsia="Times New Roman" w:hAnsi="Times New Roman" w:cs="Times New Roman"/>
          <w:sz w:val="24"/>
          <w:szCs w:val="24"/>
        </w:rPr>
        <w:t xml:space="preserve">must </w:t>
      </w:r>
      <w:del w:id="7392" w:author="OFFM" w:date="2024-04-16T10:53:00Z">
        <w:r w:rsidR="00817C00" w:rsidRPr="00F74592">
          <w:rPr>
            <w:rFonts w:ascii="Times New Roman" w:hAnsi="Times New Roman" w:cs="Times New Roman"/>
            <w:sz w:val="24"/>
            <w:szCs w:val="24"/>
          </w:rPr>
          <w:delText>be collected with the frequency required by the terms and conditions of the Federal award, but</w:delText>
        </w:r>
      </w:del>
      <w:ins w:id="7393" w:author="OFFM" w:date="2024-04-16T10:53:00Z">
        <w:r w:rsidRPr="000D237D">
          <w:rPr>
            <w:rFonts w:ascii="Times New Roman" w:eastAsia="Times New Roman" w:hAnsi="Times New Roman" w:cs="Times New Roman"/>
            <w:sz w:val="24"/>
            <w:szCs w:val="24"/>
          </w:rPr>
          <w:t>collect financial reports</w:t>
        </w:r>
      </w:ins>
      <w:r w:rsidRPr="000D237D">
        <w:rPr>
          <w:rFonts w:ascii="Times New Roman" w:eastAsia="Times New Roman" w:hAnsi="Times New Roman" w:cs="Times New Roman"/>
          <w:sz w:val="24"/>
          <w:szCs w:val="24"/>
        </w:rPr>
        <w:t xml:space="preserve"> no less </w:t>
      </w:r>
      <w:del w:id="7394" w:author="OFFM" w:date="2024-04-16T10:53:00Z">
        <w:r w:rsidR="00817C00" w:rsidRPr="00F74592">
          <w:rPr>
            <w:rFonts w:ascii="Times New Roman" w:hAnsi="Times New Roman" w:cs="Times New Roman"/>
            <w:sz w:val="24"/>
            <w:szCs w:val="24"/>
          </w:rPr>
          <w:lastRenderedPageBreak/>
          <w:delText xml:space="preserve">frequently </w:delText>
        </w:r>
      </w:del>
      <w:r w:rsidRPr="000D237D">
        <w:rPr>
          <w:rFonts w:ascii="Times New Roman" w:eastAsia="Times New Roman" w:hAnsi="Times New Roman" w:cs="Times New Roman"/>
          <w:sz w:val="24"/>
          <w:szCs w:val="24"/>
        </w:rPr>
        <w:t>than annually</w:t>
      </w:r>
      <w:del w:id="7395" w:author="OFFM" w:date="2024-04-16T10:53:00Z">
        <w:r w:rsidR="00817C00" w:rsidRPr="00F74592">
          <w:rPr>
            <w:rFonts w:ascii="Times New Roman" w:hAnsi="Times New Roman" w:cs="Times New Roman"/>
            <w:sz w:val="24"/>
            <w:szCs w:val="24"/>
          </w:rPr>
          <w:delText xml:space="preserve"> nor</w:delText>
        </w:r>
      </w:del>
      <w:ins w:id="7396" w:author="OFFM" w:date="2024-04-16T10:53:00Z">
        <w:r w:rsidRPr="000D237D">
          <w:rPr>
            <w:rFonts w:ascii="Times New Roman" w:eastAsia="Times New Roman" w:hAnsi="Times New Roman" w:cs="Times New Roman"/>
            <w:sz w:val="24"/>
            <w:szCs w:val="24"/>
          </w:rPr>
          <w:t>. The Federal agency or pass-through entity may not collect financial reports</w:t>
        </w:r>
      </w:ins>
      <w:r w:rsidRPr="000D237D">
        <w:rPr>
          <w:rFonts w:ascii="Times New Roman" w:eastAsia="Times New Roman" w:hAnsi="Times New Roman" w:cs="Times New Roman"/>
          <w:sz w:val="24"/>
          <w:szCs w:val="24"/>
        </w:rPr>
        <w:t xml:space="preserve"> more frequently than quarterly </w:t>
      </w:r>
      <w:del w:id="7397" w:author="OFFM" w:date="2024-04-16T10:53:00Z">
        <w:r w:rsidR="00817C00" w:rsidRPr="00F74592">
          <w:rPr>
            <w:rFonts w:ascii="Times New Roman" w:hAnsi="Times New Roman" w:cs="Times New Roman"/>
            <w:sz w:val="24"/>
            <w:szCs w:val="24"/>
          </w:rPr>
          <w:delText xml:space="preserve">except in unusual circumstances, for example where more frequent reporting is necessary for the effective monitoring of the Federal award or could significantly affect program outcomes, and preferably </w:delText>
        </w:r>
      </w:del>
      <w:ins w:id="7398" w:author="OFFM" w:date="2024-04-16T10:53:00Z">
        <w:r w:rsidRPr="000D237D">
          <w:rPr>
            <w:rFonts w:ascii="Times New Roman" w:eastAsia="Times New Roman" w:hAnsi="Times New Roman" w:cs="Times New Roman"/>
            <w:sz w:val="24"/>
            <w:szCs w:val="24"/>
          </w:rPr>
          <w:t xml:space="preserve">unless a specific condition has been implemented in accordance with </w:t>
        </w:r>
        <w:r w:rsidRPr="000D237D">
          <w:rPr>
            <w:rFonts w:ascii="Times New Roman" w:hAnsi="Times New Roman" w:cs="Times New Roman"/>
            <w:sz w:val="24"/>
            <w:szCs w:val="24"/>
          </w:rPr>
          <w:t>§ 200.208</w:t>
        </w:r>
        <w:r w:rsidRPr="000D237D">
          <w:rPr>
            <w:rFonts w:ascii="Times New Roman" w:eastAsia="Times New Roman" w:hAnsi="Times New Roman" w:cs="Times New Roman"/>
            <w:sz w:val="24"/>
            <w:szCs w:val="24"/>
          </w:rPr>
          <w:t xml:space="preserve">. To the extent practicable, the Federal agency or pass-through entity should collect financial reports </w:t>
        </w:r>
      </w:ins>
      <w:r w:rsidRPr="000D237D">
        <w:rPr>
          <w:rFonts w:ascii="Times New Roman" w:eastAsia="Times New Roman" w:hAnsi="Times New Roman" w:cs="Times New Roman"/>
          <w:sz w:val="24"/>
          <w:szCs w:val="24"/>
        </w:rPr>
        <w:t xml:space="preserve">in coordination with performance </w:t>
      </w:r>
      <w:ins w:id="7399" w:author="OFFM" w:date="2024-04-16T10:53:00Z">
        <w:r w:rsidRPr="000D237D">
          <w:rPr>
            <w:rFonts w:ascii="Times New Roman" w:eastAsia="Times New Roman" w:hAnsi="Times New Roman" w:cs="Times New Roman"/>
            <w:sz w:val="24"/>
            <w:szCs w:val="24"/>
          </w:rPr>
          <w:t>reports.</w:t>
        </w:r>
      </w:ins>
    </w:p>
    <w:p w14:paraId="000BE493" w14:textId="77777777" w:rsidR="000B5224" w:rsidRPr="000D237D" w:rsidRDefault="00F2264C" w:rsidP="000B5224">
      <w:pPr>
        <w:spacing w:after="0" w:line="480" w:lineRule="auto"/>
        <w:ind w:firstLine="720"/>
        <w:rPr>
          <w:ins w:id="7400" w:author="OFFM" w:date="2024-04-16T10:53:00Z"/>
          <w:rFonts w:ascii="Times New Roman" w:eastAsia="Times New Roman" w:hAnsi="Times New Roman" w:cs="Times New Roman"/>
          <w:sz w:val="24"/>
          <w:szCs w:val="24"/>
        </w:rPr>
      </w:pPr>
      <w:ins w:id="7401" w:author="OFFM" w:date="2024-04-16T10:53:00Z">
        <w:r w:rsidRPr="000D237D">
          <w:rPr>
            <w:rFonts w:ascii="Times New Roman" w:eastAsia="Times New Roman" w:hAnsi="Times New Roman" w:cs="Times New Roman"/>
            <w:sz w:val="24"/>
            <w:szCs w:val="24"/>
          </w:rPr>
          <w:t xml:space="preserve">(c)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must submit financial reports as required by the Federal award. Reports submitted annually by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must be due no later than 90 calendar days after the reporting period. Reports submitted quarterly or semiannually must be due no later than 30 calendar days after the reporting period.</w:t>
        </w:r>
      </w:ins>
    </w:p>
    <w:p w14:paraId="634C8B34" w14:textId="77777777" w:rsidR="000B5224" w:rsidRPr="000D237D" w:rsidRDefault="00F2264C" w:rsidP="000B5224">
      <w:pPr>
        <w:spacing w:after="0" w:line="480" w:lineRule="auto"/>
        <w:ind w:firstLine="720"/>
        <w:rPr>
          <w:ins w:id="7402" w:author="OFFM" w:date="2024-04-16T10:53:00Z"/>
          <w:rFonts w:ascii="Times New Roman" w:eastAsia="Times New Roman" w:hAnsi="Times New Roman" w:cs="Times New Roman"/>
          <w:sz w:val="24"/>
          <w:szCs w:val="24"/>
        </w:rPr>
      </w:pPr>
      <w:ins w:id="7403" w:author="OFFM" w:date="2024-04-16T10:53:00Z">
        <w:r w:rsidRPr="000D237D">
          <w:rPr>
            <w:rFonts w:ascii="Times New Roman" w:eastAsia="Times New Roman" w:hAnsi="Times New Roman" w:cs="Times New Roman"/>
            <w:sz w:val="24"/>
            <w:szCs w:val="24"/>
          </w:rPr>
          <w:t xml:space="preserve">(d) The final financial report submitted by the recipient must be due no later than 120 calendar days after the conclusion of the period of performance. A subrecipient must submit a final financial report to a pass-through entity no later than 90 calendar days after the conclusion of the period of performance. </w:t>
        </w:r>
      </w:ins>
      <w:moveToRangeStart w:id="7404" w:author="OFFM" w:date="2024-04-16T10:53:00Z" w:name="move164157222"/>
      <w:moveTo w:id="7405" w:author="OFFM" w:date="2024-04-16T10:53:00Z">
        <w:r w:rsidRPr="000D237D">
          <w:rPr>
            <w:rFonts w:ascii="Times New Roman" w:eastAsia="Times New Roman" w:hAnsi="Times New Roman" w:cs="Times New Roman"/>
            <w:sz w:val="24"/>
            <w:szCs w:val="24"/>
          </w:rPr>
          <w:t xml:space="preserve">See also § 200.344. </w:t>
        </w:r>
      </w:moveTo>
      <w:moveToRangeEnd w:id="7404"/>
      <w:ins w:id="7406" w:author="OFFM" w:date="2024-04-16T10:53:00Z">
        <w:r w:rsidRPr="000D237D">
          <w:rPr>
            <w:rFonts w:ascii="Times New Roman" w:eastAsia="Times New Roman" w:hAnsi="Times New Roman" w:cs="Times New Roman"/>
            <w:sz w:val="24"/>
            <w:szCs w:val="24"/>
          </w:rPr>
          <w:t xml:space="preserve">The Federal agency or pass-through entity may extend the due date for any financial report with justification from the </w:t>
        </w:r>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w:t>
        </w:r>
      </w:ins>
    </w:p>
    <w:p w14:paraId="0A8545C1" w14:textId="77777777" w:rsidR="000B5224" w:rsidRPr="000D237D" w:rsidRDefault="00F2264C" w:rsidP="000B5224">
      <w:pPr>
        <w:spacing w:after="0" w:line="480" w:lineRule="auto"/>
        <w:contextualSpacing/>
        <w:outlineLvl w:val="1"/>
        <w:rPr>
          <w:ins w:id="7407" w:author="OFFM" w:date="2024-04-16T10:53:00Z"/>
          <w:rFonts w:ascii="Times New Roman" w:eastAsia="Times New Roman" w:hAnsi="Times New Roman" w:cs="Times New Roman"/>
          <w:b/>
          <w:bCs/>
          <w:sz w:val="24"/>
          <w:szCs w:val="24"/>
        </w:rPr>
      </w:pPr>
      <w:ins w:id="7408" w:author="OFFM" w:date="2024-04-16T10:53:00Z">
        <w:r w:rsidRPr="000D237D">
          <w:rPr>
            <w:rFonts w:ascii="Times New Roman" w:eastAsia="Times New Roman" w:hAnsi="Times New Roman" w:cs="Times New Roman"/>
            <w:b/>
            <w:bCs/>
            <w:sz w:val="24"/>
            <w:szCs w:val="24"/>
          </w:rPr>
          <w:t>§ 200.329 Monitoring and reporting program performance.</w:t>
        </w:r>
      </w:ins>
    </w:p>
    <w:p w14:paraId="35D1A188" w14:textId="77777777" w:rsidR="000B5224" w:rsidRPr="000D237D" w:rsidRDefault="00F2264C" w:rsidP="000B5224">
      <w:pPr>
        <w:spacing w:after="0" w:line="480" w:lineRule="auto"/>
        <w:ind w:firstLine="720"/>
        <w:contextualSpacing/>
        <w:rPr>
          <w:moveTo w:id="7409" w:author="OFFM" w:date="2024-04-16T10:53:00Z"/>
          <w:rFonts w:ascii="Times New Roman" w:eastAsia="Times New Roman" w:hAnsi="Times New Roman" w:cs="Times New Roman"/>
          <w:sz w:val="24"/>
          <w:szCs w:val="24"/>
        </w:rPr>
      </w:pPr>
      <w:ins w:id="7410" w:author="OFFM" w:date="2024-04-16T10:53:00Z">
        <w:r w:rsidRPr="000D237D">
          <w:rPr>
            <w:rFonts w:ascii="Times New Roman" w:eastAsia="Times New Roman" w:hAnsi="Times New Roman" w:cs="Times New Roman"/>
            <w:sz w:val="24"/>
            <w:szCs w:val="24"/>
          </w:rPr>
          <w:t xml:space="preserve">(a) </w:t>
        </w:r>
        <w:r w:rsidRPr="000D237D">
          <w:rPr>
            <w:rFonts w:ascii="Times New Roman" w:eastAsia="Times New Roman" w:hAnsi="Times New Roman" w:cs="Times New Roman"/>
            <w:i/>
            <w:iCs/>
            <w:sz w:val="24"/>
            <w:szCs w:val="24"/>
          </w:rPr>
          <w:t>Monitoring by the recipient and subrecipient.</w:t>
        </w:r>
        <w:r w:rsidRPr="000D237D">
          <w:rPr>
            <w:rFonts w:ascii="Times New Roman" w:eastAsia="Times New Roman" w:hAnsi="Times New Roman" w:cs="Times New Roman"/>
            <w:sz w:val="24"/>
            <w:szCs w:val="24"/>
          </w:rPr>
          <w:t xml:space="preserve"> The </w:t>
        </w:r>
        <w:r w:rsidRPr="000D237D">
          <w:rPr>
            <w:rFonts w:ascii="Times New Roman" w:hAnsi="Times New Roman" w:cs="Times New Roman"/>
            <w:sz w:val="24"/>
            <w:szCs w:val="24"/>
          </w:rPr>
          <w:t xml:space="preserve">recipient and subrecipient </w:t>
        </w:r>
        <w:r w:rsidRPr="000D237D">
          <w:rPr>
            <w:rFonts w:ascii="Times New Roman" w:eastAsia="Times New Roman" w:hAnsi="Times New Roman" w:cs="Times New Roman"/>
            <w:sz w:val="24"/>
            <w:szCs w:val="24"/>
          </w:rPr>
          <w:t xml:space="preserve">are responsible for the oversight of the Federal award. The </w:t>
        </w:r>
        <w:r w:rsidRPr="000D237D">
          <w:rPr>
            <w:rFonts w:ascii="Times New Roman" w:hAnsi="Times New Roman" w:cs="Times New Roman"/>
            <w:sz w:val="24"/>
            <w:szCs w:val="24"/>
          </w:rPr>
          <w:t xml:space="preserve">recipient and subrecipient </w:t>
        </w:r>
        <w:r w:rsidRPr="000D237D">
          <w:rPr>
            <w:rFonts w:ascii="Times New Roman" w:eastAsia="Times New Roman" w:hAnsi="Times New Roman" w:cs="Times New Roman"/>
            <w:sz w:val="24"/>
            <w:szCs w:val="24"/>
          </w:rPr>
          <w:t xml:space="preserve">must monitor their activities under Federal awards to ensure they are compliant with all requirements and meeting performance expectations. Monitoring by the </w:t>
        </w:r>
        <w:r w:rsidRPr="000D237D">
          <w:rPr>
            <w:rFonts w:ascii="Times New Roman" w:hAnsi="Times New Roman" w:cs="Times New Roman"/>
            <w:sz w:val="24"/>
            <w:szCs w:val="24"/>
          </w:rPr>
          <w:t xml:space="preserve">recipient and subrecipient </w:t>
        </w:r>
        <w:r w:rsidRPr="000D237D">
          <w:rPr>
            <w:rFonts w:ascii="Times New Roman" w:eastAsia="Times New Roman" w:hAnsi="Times New Roman" w:cs="Times New Roman"/>
            <w:sz w:val="24"/>
            <w:szCs w:val="24"/>
          </w:rPr>
          <w:t xml:space="preserve">must cover each program, function, or activity. </w:t>
        </w:r>
      </w:ins>
      <w:moveToRangeStart w:id="7411" w:author="OFFM" w:date="2024-04-16T10:53:00Z" w:name="move164157223"/>
      <w:moveTo w:id="7412" w:author="OFFM" w:date="2024-04-16T10:53:00Z">
        <w:r w:rsidRPr="000D237D">
          <w:rPr>
            <w:rFonts w:ascii="Times New Roman" w:eastAsia="Times New Roman" w:hAnsi="Times New Roman" w:cs="Times New Roman"/>
            <w:sz w:val="24"/>
            <w:szCs w:val="24"/>
          </w:rPr>
          <w:t xml:space="preserve">See also § 200.332. </w:t>
        </w:r>
      </w:moveTo>
    </w:p>
    <w:p w14:paraId="64F4106C" w14:textId="77777777" w:rsidR="00817C00" w:rsidRPr="00F74592" w:rsidRDefault="00F2264C" w:rsidP="000E1D22">
      <w:pPr>
        <w:spacing w:after="0" w:line="480" w:lineRule="auto"/>
        <w:ind w:firstLine="720"/>
        <w:contextualSpacing/>
        <w:rPr>
          <w:del w:id="7413" w:author="OFFM" w:date="2024-04-16T10:53:00Z"/>
          <w:rFonts w:ascii="Times New Roman" w:hAnsi="Times New Roman" w:cs="Times New Roman"/>
          <w:sz w:val="24"/>
          <w:szCs w:val="24"/>
        </w:rPr>
      </w:pPr>
      <w:moveTo w:id="7414" w:author="OFFM" w:date="2024-04-16T10:53:00Z">
        <w:r w:rsidRPr="000D237D">
          <w:rPr>
            <w:rFonts w:ascii="Times New Roman" w:eastAsia="Times New Roman" w:hAnsi="Times New Roman" w:cs="Times New Roman"/>
            <w:sz w:val="24"/>
            <w:szCs w:val="24"/>
          </w:rPr>
          <w:t xml:space="preserve">(b) </w:t>
        </w:r>
        <w:r w:rsidRPr="00A63D45">
          <w:rPr>
            <w:rFonts w:ascii="Times New Roman" w:hAnsi="Times New Roman"/>
            <w:i/>
            <w:sz w:val="24"/>
          </w:rPr>
          <w:t>Reporting program</w:t>
        </w:r>
      </w:moveTo>
      <w:moveToRangeEnd w:id="7411"/>
      <w:del w:id="7415" w:author="OFFM" w:date="2024-04-16T10:53:00Z">
        <w:r w:rsidR="00817C00" w:rsidRPr="00F74592">
          <w:rPr>
            <w:rFonts w:ascii="Times New Roman" w:hAnsi="Times New Roman" w:cs="Times New Roman"/>
            <w:sz w:val="24"/>
            <w:szCs w:val="24"/>
          </w:rPr>
          <w:delText xml:space="preserve">reporting. The Federal awarding </w:delText>
        </w:r>
      </w:del>
      <w:ins w:id="7416" w:author="OFFM" w:date="2024-04-16T10:53:00Z">
        <w:r w:rsidRPr="000D237D">
          <w:rPr>
            <w:rFonts w:ascii="Times New Roman" w:eastAsia="Times New Roman" w:hAnsi="Times New Roman" w:cs="Times New Roman"/>
            <w:i/>
            <w:iCs/>
            <w:sz w:val="24"/>
            <w:szCs w:val="24"/>
          </w:rPr>
          <w:t xml:space="preserve"> performance.</w:t>
        </w:r>
        <w:r w:rsidRPr="000D237D">
          <w:rPr>
            <w:rFonts w:ascii="Times New Roman" w:eastAsia="Times New Roman" w:hAnsi="Times New Roman" w:cs="Times New Roman"/>
            <w:sz w:val="24"/>
            <w:szCs w:val="24"/>
          </w:rPr>
          <w:t xml:space="preserve"> The Federal </w:t>
        </w:r>
      </w:ins>
      <w:r w:rsidRPr="000D237D">
        <w:rPr>
          <w:rFonts w:ascii="Times New Roman" w:eastAsia="Times New Roman" w:hAnsi="Times New Roman" w:cs="Times New Roman"/>
          <w:sz w:val="24"/>
          <w:szCs w:val="24"/>
        </w:rPr>
        <w:t>agency must use OMB-approved common information collections</w:t>
      </w:r>
      <w:del w:id="7417" w:author="OFFM" w:date="2024-04-16T10:53:00Z">
        <w:r w:rsidR="00817C00" w:rsidRPr="00F74592">
          <w:rPr>
            <w:rFonts w:ascii="Times New Roman" w:hAnsi="Times New Roman" w:cs="Times New Roman"/>
            <w:sz w:val="24"/>
            <w:szCs w:val="24"/>
          </w:rPr>
          <w:delText>, as applicable,</w:delText>
        </w:r>
      </w:del>
      <w:ins w:id="7418" w:author="OFFM" w:date="2024-04-16T10:53:00Z">
        <w:r w:rsidRPr="000D237D">
          <w:rPr>
            <w:rFonts w:ascii="Times New Roman" w:eastAsia="Times New Roman" w:hAnsi="Times New Roman" w:cs="Times New Roman"/>
            <w:sz w:val="24"/>
            <w:szCs w:val="24"/>
          </w:rPr>
          <w:t xml:space="preserve"> (for example, Research Performance Progress Reports)</w:t>
        </w:r>
      </w:ins>
      <w:r w:rsidRPr="000D237D">
        <w:rPr>
          <w:rFonts w:ascii="Times New Roman" w:eastAsia="Times New Roman" w:hAnsi="Times New Roman" w:cs="Times New Roman"/>
          <w:sz w:val="24"/>
          <w:szCs w:val="24"/>
        </w:rPr>
        <w:t xml:space="preserve"> when </w:t>
      </w:r>
      <w:del w:id="7419" w:author="OFFM" w:date="2024-04-16T10:53:00Z">
        <w:r w:rsidR="00817C00" w:rsidRPr="00F74592">
          <w:rPr>
            <w:rFonts w:ascii="Times New Roman" w:hAnsi="Times New Roman" w:cs="Times New Roman"/>
            <w:sz w:val="24"/>
            <w:szCs w:val="24"/>
          </w:rPr>
          <w:delText>providing financial and</w:delText>
        </w:r>
      </w:del>
      <w:ins w:id="7420" w:author="OFFM" w:date="2024-04-16T10:53:00Z">
        <w:r w:rsidRPr="000D237D">
          <w:rPr>
            <w:rFonts w:ascii="Times New Roman" w:eastAsia="Times New Roman" w:hAnsi="Times New Roman" w:cs="Times New Roman"/>
            <w:sz w:val="24"/>
            <w:szCs w:val="24"/>
          </w:rPr>
          <w:t>requesting</w:t>
        </w:r>
      </w:ins>
      <w:r w:rsidRPr="000D237D">
        <w:rPr>
          <w:rFonts w:ascii="Times New Roman" w:eastAsia="Times New Roman" w:hAnsi="Times New Roman" w:cs="Times New Roman"/>
          <w:sz w:val="24"/>
          <w:szCs w:val="24"/>
        </w:rPr>
        <w:t xml:space="preserve"> performance reporting information. </w:t>
      </w:r>
    </w:p>
    <w:p w14:paraId="296DA80A" w14:textId="77777777" w:rsidR="00817C00" w:rsidRPr="006E4F5E" w:rsidRDefault="00817C00" w:rsidP="00F74592">
      <w:pPr>
        <w:spacing w:after="0" w:line="480" w:lineRule="auto"/>
        <w:contextualSpacing/>
        <w:rPr>
          <w:del w:id="7421" w:author="OFFM" w:date="2024-04-16T10:53:00Z"/>
          <w:rFonts w:ascii="Times New Roman" w:hAnsi="Times New Roman" w:cs="Times New Roman"/>
          <w:b/>
          <w:bCs/>
          <w:sz w:val="24"/>
          <w:szCs w:val="24"/>
        </w:rPr>
      </w:pPr>
      <w:del w:id="7422" w:author="OFFM" w:date="2024-04-16T10:53:00Z">
        <w:r w:rsidRPr="006E4F5E">
          <w:rPr>
            <w:rFonts w:ascii="Times New Roman" w:hAnsi="Times New Roman" w:cs="Times New Roman"/>
            <w:b/>
            <w:bCs/>
            <w:sz w:val="24"/>
            <w:szCs w:val="24"/>
          </w:rPr>
          <w:lastRenderedPageBreak/>
          <w:delText>§ 200.329 Monitoring and reporting program</w:delText>
        </w:r>
      </w:del>
      <w:ins w:id="7423" w:author="OFFM" w:date="2024-04-16T10:53:00Z">
        <w:r w:rsidR="00F2264C" w:rsidRPr="000D237D">
          <w:rPr>
            <w:rFonts w:ascii="Times New Roman" w:eastAsia="Times New Roman" w:hAnsi="Times New Roman" w:cs="Times New Roman"/>
            <w:sz w:val="24"/>
            <w:szCs w:val="24"/>
          </w:rPr>
          <w:t>The Federal agency or pass-through entity may not collect</w:t>
        </w:r>
      </w:ins>
      <w:r w:rsidR="00F2264C" w:rsidRPr="00A63D45">
        <w:rPr>
          <w:rFonts w:ascii="Times New Roman" w:hAnsi="Times New Roman"/>
          <w:sz w:val="24"/>
        </w:rPr>
        <w:t xml:space="preserve"> performance</w:t>
      </w:r>
      <w:del w:id="7424" w:author="OFFM" w:date="2024-04-16T10:53:00Z">
        <w:r w:rsidRPr="006E4F5E">
          <w:rPr>
            <w:rFonts w:ascii="Times New Roman" w:hAnsi="Times New Roman" w:cs="Times New Roman"/>
            <w:b/>
            <w:bCs/>
            <w:sz w:val="24"/>
            <w:szCs w:val="24"/>
          </w:rPr>
          <w:delText>.</w:delText>
        </w:r>
      </w:del>
    </w:p>
    <w:p w14:paraId="4067DF5A" w14:textId="77777777" w:rsidR="000B5224" w:rsidRPr="000D237D" w:rsidRDefault="00817C00" w:rsidP="000B5224">
      <w:pPr>
        <w:spacing w:after="0" w:line="480" w:lineRule="auto"/>
        <w:ind w:firstLine="720"/>
        <w:contextualSpacing/>
        <w:rPr>
          <w:moveFrom w:id="7425" w:author="OFFM" w:date="2024-04-16T10:53:00Z"/>
          <w:rFonts w:ascii="Times New Roman" w:eastAsia="Times New Roman" w:hAnsi="Times New Roman" w:cs="Times New Roman"/>
          <w:sz w:val="24"/>
          <w:szCs w:val="24"/>
        </w:rPr>
      </w:pPr>
      <w:del w:id="7426" w:author="OFFM" w:date="2024-04-16T10:53:00Z">
        <w:r w:rsidRPr="00F74592">
          <w:rPr>
            <w:rFonts w:ascii="Times New Roman" w:hAnsi="Times New Roman" w:cs="Times New Roman"/>
            <w:sz w:val="24"/>
            <w:szCs w:val="24"/>
          </w:rPr>
          <w:delText>(a) Monitoring by</w:delText>
        </w:r>
      </w:del>
      <w:ins w:id="7427" w:author="OFFM" w:date="2024-04-16T10:53:00Z">
        <w:r w:rsidR="00F2264C" w:rsidRPr="000D237D">
          <w:rPr>
            <w:rFonts w:ascii="Times New Roman" w:eastAsia="Times New Roman" w:hAnsi="Times New Roman" w:cs="Times New Roman"/>
            <w:sz w:val="24"/>
            <w:szCs w:val="24"/>
          </w:rPr>
          <w:t xml:space="preserve"> reports more frequently than quarterly unless a specific condition has been implemented in accordance with </w:t>
        </w:r>
        <w:r w:rsidR="00F2264C" w:rsidRPr="000D237D">
          <w:rPr>
            <w:rFonts w:ascii="Times New Roman" w:hAnsi="Times New Roman" w:cs="Times New Roman"/>
            <w:sz w:val="24"/>
            <w:szCs w:val="24"/>
          </w:rPr>
          <w:t>§ 200.208</w:t>
        </w:r>
        <w:r w:rsidR="00F2264C" w:rsidRPr="000D237D">
          <w:rPr>
            <w:rFonts w:ascii="Times New Roman" w:eastAsia="Times New Roman" w:hAnsi="Times New Roman" w:cs="Times New Roman"/>
            <w:sz w:val="24"/>
            <w:szCs w:val="24"/>
          </w:rPr>
          <w:t>. To</w:t>
        </w:r>
      </w:ins>
      <w:r w:rsidR="00F2264C" w:rsidRPr="000D237D">
        <w:rPr>
          <w:rFonts w:ascii="Times New Roman" w:eastAsia="Times New Roman" w:hAnsi="Times New Roman" w:cs="Times New Roman"/>
          <w:sz w:val="24"/>
          <w:szCs w:val="24"/>
        </w:rPr>
        <w:t xml:space="preserve"> the </w:t>
      </w:r>
      <w:del w:id="7428" w:author="OFFM" w:date="2024-04-16T10:53:00Z">
        <w:r w:rsidRPr="00F74592">
          <w:rPr>
            <w:rFonts w:ascii="Times New Roman" w:hAnsi="Times New Roman" w:cs="Times New Roman"/>
            <w:sz w:val="24"/>
            <w:szCs w:val="24"/>
          </w:rPr>
          <w:delText>non-Federal entity. The non-Federal entity is responsible for oversight of</w:delText>
        </w:r>
      </w:del>
      <w:ins w:id="7429" w:author="OFFM" w:date="2024-04-16T10:53:00Z">
        <w:r w:rsidR="00F2264C" w:rsidRPr="000D237D">
          <w:rPr>
            <w:rFonts w:ascii="Times New Roman" w:eastAsia="Times New Roman" w:hAnsi="Times New Roman" w:cs="Times New Roman"/>
            <w:sz w:val="24"/>
            <w:szCs w:val="24"/>
          </w:rPr>
          <w:t>extent practicable,</w:t>
        </w:r>
      </w:ins>
      <w:r w:rsidR="00F2264C" w:rsidRPr="000D237D">
        <w:rPr>
          <w:rFonts w:ascii="Times New Roman" w:eastAsia="Times New Roman" w:hAnsi="Times New Roman" w:cs="Times New Roman"/>
          <w:sz w:val="24"/>
          <w:szCs w:val="24"/>
        </w:rPr>
        <w:t xml:space="preserve"> the </w:t>
      </w:r>
      <w:del w:id="7430" w:author="OFFM" w:date="2024-04-16T10:53:00Z">
        <w:r w:rsidRPr="00F74592">
          <w:rPr>
            <w:rFonts w:ascii="Times New Roman" w:hAnsi="Times New Roman" w:cs="Times New Roman"/>
            <w:sz w:val="24"/>
            <w:szCs w:val="24"/>
          </w:rPr>
          <w:delText>operations of the Federal award supported activities. The non-Federal entity must monitor its activities under Federal awards to assure compliance with applicable Federal requirements and performance expectations are being achieved. Monitoring by the non-</w:delText>
        </w:r>
      </w:del>
      <w:r w:rsidR="00F2264C" w:rsidRPr="000D237D">
        <w:rPr>
          <w:rFonts w:ascii="Times New Roman" w:eastAsia="Times New Roman" w:hAnsi="Times New Roman" w:cs="Times New Roman"/>
          <w:sz w:val="24"/>
          <w:szCs w:val="24"/>
        </w:rPr>
        <w:t xml:space="preserve">Federal </w:t>
      </w:r>
      <w:ins w:id="7431" w:author="OFFM" w:date="2024-04-16T10:53:00Z">
        <w:r w:rsidR="00F2264C" w:rsidRPr="000D237D">
          <w:rPr>
            <w:rFonts w:ascii="Times New Roman" w:eastAsia="Times New Roman" w:hAnsi="Times New Roman" w:cs="Times New Roman"/>
            <w:sz w:val="24"/>
            <w:szCs w:val="24"/>
          </w:rPr>
          <w:t xml:space="preserve">agency or pass-through </w:t>
        </w:r>
      </w:ins>
      <w:r w:rsidR="00F2264C" w:rsidRPr="000D237D">
        <w:rPr>
          <w:rFonts w:ascii="Times New Roman" w:eastAsia="Times New Roman" w:hAnsi="Times New Roman" w:cs="Times New Roman"/>
          <w:sz w:val="24"/>
          <w:szCs w:val="24"/>
        </w:rPr>
        <w:t xml:space="preserve">entity </w:t>
      </w:r>
      <w:del w:id="7432" w:author="OFFM" w:date="2024-04-16T10:53:00Z">
        <w:r w:rsidRPr="00F74592">
          <w:rPr>
            <w:rFonts w:ascii="Times New Roman" w:hAnsi="Times New Roman" w:cs="Times New Roman"/>
            <w:sz w:val="24"/>
            <w:szCs w:val="24"/>
          </w:rPr>
          <w:delText xml:space="preserve">must cover each program, function or activity. </w:delText>
        </w:r>
      </w:del>
      <w:ins w:id="7433" w:author="OFFM" w:date="2024-04-16T10:53:00Z">
        <w:r w:rsidR="00F2264C" w:rsidRPr="000D237D">
          <w:rPr>
            <w:rFonts w:ascii="Times New Roman" w:eastAsia="Times New Roman" w:hAnsi="Times New Roman" w:cs="Times New Roman"/>
            <w:sz w:val="24"/>
            <w:szCs w:val="24"/>
          </w:rPr>
          <w:t>should align the due dates of</w:t>
        </w:r>
      </w:ins>
      <w:moveFromRangeStart w:id="7434" w:author="OFFM" w:date="2024-04-16T10:53:00Z" w:name="move164157223"/>
      <w:moveFrom w:id="7435" w:author="OFFM" w:date="2024-04-16T10:53:00Z">
        <w:r w:rsidR="00F2264C" w:rsidRPr="000D237D">
          <w:rPr>
            <w:rFonts w:ascii="Times New Roman" w:eastAsia="Times New Roman" w:hAnsi="Times New Roman" w:cs="Times New Roman"/>
            <w:sz w:val="24"/>
            <w:szCs w:val="24"/>
          </w:rPr>
          <w:t xml:space="preserve">See also § 200.332. </w:t>
        </w:r>
      </w:moveFrom>
    </w:p>
    <w:p w14:paraId="35A004F0" w14:textId="77777777" w:rsidR="00817C00" w:rsidRPr="00F74592" w:rsidRDefault="00F2264C" w:rsidP="000E1D22">
      <w:pPr>
        <w:spacing w:after="0" w:line="480" w:lineRule="auto"/>
        <w:ind w:firstLine="720"/>
        <w:contextualSpacing/>
        <w:rPr>
          <w:del w:id="7436" w:author="OFFM" w:date="2024-04-16T10:53:00Z"/>
          <w:rFonts w:ascii="Times New Roman" w:hAnsi="Times New Roman" w:cs="Times New Roman"/>
          <w:sz w:val="24"/>
          <w:szCs w:val="24"/>
        </w:rPr>
      </w:pPr>
      <w:moveFrom w:id="7437" w:author="OFFM" w:date="2024-04-16T10:53:00Z">
        <w:r w:rsidRPr="000D237D">
          <w:rPr>
            <w:rFonts w:ascii="Times New Roman" w:eastAsia="Times New Roman" w:hAnsi="Times New Roman" w:cs="Times New Roman"/>
            <w:sz w:val="24"/>
            <w:szCs w:val="24"/>
          </w:rPr>
          <w:t xml:space="preserve">(b) </w:t>
        </w:r>
        <w:r w:rsidRPr="00A63D45">
          <w:rPr>
            <w:rFonts w:ascii="Times New Roman" w:hAnsi="Times New Roman"/>
            <w:i/>
            <w:sz w:val="24"/>
          </w:rPr>
          <w:t>Reporting program</w:t>
        </w:r>
      </w:moveFrom>
      <w:moveFromRangeEnd w:id="7434"/>
      <w:r w:rsidRPr="000D237D">
        <w:rPr>
          <w:rFonts w:ascii="Times New Roman" w:eastAsia="Times New Roman" w:hAnsi="Times New Roman" w:cs="Times New Roman"/>
          <w:sz w:val="24"/>
          <w:szCs w:val="24"/>
        </w:rPr>
        <w:t xml:space="preserve"> performance</w:t>
      </w:r>
      <w:del w:id="7438" w:author="OFFM" w:date="2024-04-16T10:53:00Z">
        <w:r w:rsidR="00817C00" w:rsidRPr="00F74592">
          <w:rPr>
            <w:rFonts w:ascii="Times New Roman" w:hAnsi="Times New Roman" w:cs="Times New Roman"/>
            <w:sz w:val="24"/>
            <w:szCs w:val="24"/>
          </w:rPr>
          <w:delText xml:space="preserve">. The Federal awarding agency must use OMB-approved common information collections, as applicable, when providing </w:delText>
        </w:r>
      </w:del>
      <w:ins w:id="7439" w:author="OFFM" w:date="2024-04-16T10:53:00Z">
        <w:r w:rsidRPr="000D237D">
          <w:rPr>
            <w:rFonts w:ascii="Times New Roman" w:eastAsia="Times New Roman" w:hAnsi="Times New Roman" w:cs="Times New Roman"/>
            <w:sz w:val="24"/>
            <w:szCs w:val="24"/>
          </w:rPr>
          <w:t xml:space="preserve"> reports and </w:t>
        </w:r>
      </w:ins>
      <w:r w:rsidRPr="000D237D">
        <w:rPr>
          <w:rFonts w:ascii="Times New Roman" w:eastAsia="Times New Roman" w:hAnsi="Times New Roman" w:cs="Times New Roman"/>
          <w:sz w:val="24"/>
          <w:szCs w:val="24"/>
        </w:rPr>
        <w:t xml:space="preserve">financial </w:t>
      </w:r>
      <w:del w:id="7440" w:author="OFFM" w:date="2024-04-16T10:53:00Z">
        <w:r w:rsidR="00817C00" w:rsidRPr="00F74592">
          <w:rPr>
            <w:rFonts w:ascii="Times New Roman" w:hAnsi="Times New Roman" w:cs="Times New Roman"/>
            <w:sz w:val="24"/>
            <w:szCs w:val="24"/>
          </w:rPr>
          <w:delText>and performance</w:delText>
        </w:r>
      </w:del>
      <w:ins w:id="7441" w:author="OFFM" w:date="2024-04-16T10:53:00Z">
        <w:r w:rsidRPr="000D237D">
          <w:rPr>
            <w:rFonts w:ascii="Times New Roman" w:eastAsia="Times New Roman" w:hAnsi="Times New Roman" w:cs="Times New Roman"/>
            <w:sz w:val="24"/>
            <w:szCs w:val="24"/>
          </w:rPr>
          <w:t>reports. When</w:t>
        </w:r>
      </w:ins>
      <w:r w:rsidRPr="000D237D">
        <w:rPr>
          <w:rFonts w:ascii="Times New Roman" w:eastAsia="Times New Roman" w:hAnsi="Times New Roman" w:cs="Times New Roman"/>
          <w:sz w:val="24"/>
          <w:szCs w:val="24"/>
        </w:rPr>
        <w:t xml:space="preserve"> reporting </w:t>
      </w:r>
      <w:del w:id="7442" w:author="OFFM" w:date="2024-04-16T10:53:00Z">
        <w:r w:rsidR="00817C00" w:rsidRPr="00F74592">
          <w:rPr>
            <w:rFonts w:ascii="Times New Roman" w:hAnsi="Times New Roman" w:cs="Times New Roman"/>
            <w:sz w:val="24"/>
            <w:szCs w:val="24"/>
          </w:rPr>
          <w:delText xml:space="preserve">information. As appropriate and in accordance with above mentioned information collections, the Federal awarding agency must require the recipient to </w:delText>
        </w:r>
      </w:del>
      <w:ins w:id="7443" w:author="OFFM" w:date="2024-04-16T10:53:00Z">
        <w:r w:rsidRPr="000D237D">
          <w:rPr>
            <w:rFonts w:ascii="Times New Roman" w:eastAsia="Times New Roman" w:hAnsi="Times New Roman" w:cs="Times New Roman"/>
            <w:sz w:val="24"/>
            <w:szCs w:val="24"/>
          </w:rPr>
          <w:t xml:space="preserve">program performance,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must </w:t>
        </w:r>
      </w:ins>
      <w:r w:rsidRPr="000D237D">
        <w:rPr>
          <w:rFonts w:ascii="Times New Roman" w:eastAsia="Times New Roman" w:hAnsi="Times New Roman" w:cs="Times New Roman"/>
          <w:sz w:val="24"/>
          <w:szCs w:val="24"/>
        </w:rPr>
        <w:t xml:space="preserve">relate financial data and </w:t>
      </w:r>
      <w:ins w:id="7444" w:author="OFFM" w:date="2024-04-16T10:53:00Z">
        <w:r w:rsidRPr="000D237D">
          <w:rPr>
            <w:rFonts w:ascii="Times New Roman" w:eastAsia="Times New Roman" w:hAnsi="Times New Roman" w:cs="Times New Roman"/>
            <w:sz w:val="24"/>
            <w:szCs w:val="24"/>
          </w:rPr>
          <w:t xml:space="preserve">project or program </w:t>
        </w:r>
      </w:ins>
      <w:r w:rsidRPr="000D237D">
        <w:rPr>
          <w:rFonts w:ascii="Times New Roman" w:eastAsia="Times New Roman" w:hAnsi="Times New Roman" w:cs="Times New Roman"/>
          <w:sz w:val="24"/>
          <w:szCs w:val="24"/>
        </w:rPr>
        <w:t xml:space="preserve">accomplishments to </w:t>
      </w:r>
      <w:ins w:id="7445"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performance goals and objectives of the Federal award. Also, </w:t>
      </w:r>
      <w:del w:id="7446" w:author="OFFM" w:date="2024-04-16T10:53:00Z">
        <w:r w:rsidR="00817C00" w:rsidRPr="00F74592">
          <w:rPr>
            <w:rFonts w:ascii="Times New Roman" w:hAnsi="Times New Roman" w:cs="Times New Roman"/>
            <w:sz w:val="24"/>
            <w:szCs w:val="24"/>
          </w:rPr>
          <w:delText>in accordance with above mentioned common information collections, and</w:delText>
        </w:r>
      </w:del>
      <w:ins w:id="7447"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must provide cost information to demonstrate cost-effective practices (for example, through unit cost data)</w:t>
        </w:r>
      </w:ins>
      <w:r w:rsidRPr="000D237D">
        <w:rPr>
          <w:rFonts w:ascii="Times New Roman" w:eastAsia="Times New Roman" w:hAnsi="Times New Roman" w:cs="Times New Roman"/>
          <w:sz w:val="24"/>
          <w:szCs w:val="24"/>
        </w:rPr>
        <w:t xml:space="preserve"> when required by the terms and conditions of the Federal award</w:t>
      </w:r>
      <w:del w:id="7448" w:author="OFFM" w:date="2024-04-16T10:53:00Z">
        <w:r w:rsidR="00817C00" w:rsidRPr="00F74592">
          <w:rPr>
            <w:rFonts w:ascii="Times New Roman" w:hAnsi="Times New Roman" w:cs="Times New Roman"/>
            <w:sz w:val="24"/>
            <w:szCs w:val="24"/>
          </w:rPr>
          <w:delText xml:space="preserve">, recipients must provide cost information to demonstrate cost effective practices (e.g., through unit cost data). </w:delText>
        </w:r>
      </w:del>
      <w:ins w:id="7449"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In some instances (</w:t>
      </w:r>
      <w:del w:id="7450" w:author="OFFM" w:date="2024-04-16T10:53:00Z">
        <w:r w:rsidR="00817C00" w:rsidRPr="00F74592">
          <w:rPr>
            <w:rFonts w:ascii="Times New Roman" w:hAnsi="Times New Roman" w:cs="Times New Roman"/>
            <w:sz w:val="24"/>
            <w:szCs w:val="24"/>
          </w:rPr>
          <w:delText>e.g.,</w:delText>
        </w:r>
      </w:del>
      <w:ins w:id="7451" w:author="OFFM" w:date="2024-04-16T10:53:00Z">
        <w:r w:rsidRPr="000D237D">
          <w:rPr>
            <w:rFonts w:ascii="Times New Roman" w:eastAsia="Times New Roman" w:hAnsi="Times New Roman" w:cs="Times New Roman"/>
            <w:sz w:val="24"/>
            <w:szCs w:val="24"/>
          </w:rPr>
          <w:t>for example,</w:t>
        </w:r>
      </w:ins>
      <w:r w:rsidRPr="000D237D">
        <w:rPr>
          <w:rFonts w:ascii="Times New Roman" w:eastAsia="Times New Roman" w:hAnsi="Times New Roman" w:cs="Times New Roman"/>
          <w:sz w:val="24"/>
          <w:szCs w:val="24"/>
        </w:rPr>
        <w:t xml:space="preserve"> discretionary research awards), this </w:t>
      </w:r>
      <w:del w:id="7452" w:author="OFFM" w:date="2024-04-16T10:53:00Z">
        <w:r w:rsidR="00817C00" w:rsidRPr="00F74592">
          <w:rPr>
            <w:rFonts w:ascii="Times New Roman" w:hAnsi="Times New Roman" w:cs="Times New Roman"/>
            <w:sz w:val="24"/>
            <w:szCs w:val="24"/>
          </w:rPr>
          <w:delText>will</w:delText>
        </w:r>
      </w:del>
      <w:ins w:id="7453" w:author="OFFM" w:date="2024-04-16T10:53:00Z">
        <w:r w:rsidRPr="000D237D">
          <w:rPr>
            <w:rFonts w:ascii="Times New Roman" w:eastAsia="Times New Roman" w:hAnsi="Times New Roman" w:cs="Times New Roman"/>
            <w:sz w:val="24"/>
            <w:szCs w:val="24"/>
          </w:rPr>
          <w:t>may</w:t>
        </w:r>
      </w:ins>
      <w:r w:rsidRPr="000D237D">
        <w:rPr>
          <w:rFonts w:ascii="Times New Roman" w:eastAsia="Times New Roman" w:hAnsi="Times New Roman" w:cs="Times New Roman"/>
          <w:sz w:val="24"/>
          <w:szCs w:val="24"/>
        </w:rPr>
        <w:t xml:space="preserve"> be limited to the requirement to submit technical performance reports</w:t>
      </w:r>
      <w:del w:id="7454" w:author="OFFM" w:date="2024-04-16T10:53:00Z">
        <w:r w:rsidR="00817C00" w:rsidRPr="00F74592">
          <w:rPr>
            <w:rFonts w:ascii="Times New Roman" w:hAnsi="Times New Roman" w:cs="Times New Roman"/>
            <w:sz w:val="24"/>
            <w:szCs w:val="24"/>
          </w:rPr>
          <w:delText xml:space="preserve"> (to be evaluated in accordance with Federal awarding agency policy).</w:delText>
        </w:r>
      </w:del>
      <w:ins w:id="745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Reporting requirements must </w:t>
      </w:r>
      <w:del w:id="7456" w:author="OFFM" w:date="2024-04-16T10:53:00Z">
        <w:r w:rsidR="00817C00" w:rsidRPr="00F74592">
          <w:rPr>
            <w:rFonts w:ascii="Times New Roman" w:hAnsi="Times New Roman" w:cs="Times New Roman"/>
            <w:sz w:val="24"/>
            <w:szCs w:val="24"/>
          </w:rPr>
          <w:delText xml:space="preserve">be </w:delText>
        </w:r>
      </w:del>
      <w:r w:rsidRPr="000D237D">
        <w:rPr>
          <w:rFonts w:ascii="Times New Roman" w:eastAsia="Times New Roman" w:hAnsi="Times New Roman" w:cs="Times New Roman"/>
          <w:sz w:val="24"/>
          <w:szCs w:val="24"/>
        </w:rPr>
        <w:t xml:space="preserve">clearly </w:t>
      </w:r>
      <w:del w:id="7457" w:author="OFFM" w:date="2024-04-16T10:53:00Z">
        <w:r w:rsidR="00817C00" w:rsidRPr="00F74592">
          <w:rPr>
            <w:rFonts w:ascii="Times New Roman" w:hAnsi="Times New Roman" w:cs="Times New Roman"/>
            <w:sz w:val="24"/>
            <w:szCs w:val="24"/>
          </w:rPr>
          <w:delText>articulated such that, where appropriate, performance during the execution of the Federal award has</w:delText>
        </w:r>
      </w:del>
      <w:ins w:id="7458" w:author="OFFM" w:date="2024-04-16T10:53:00Z">
        <w:r w:rsidRPr="000D237D">
          <w:rPr>
            <w:rFonts w:ascii="Times New Roman" w:eastAsia="Times New Roman" w:hAnsi="Times New Roman" w:cs="Times New Roman"/>
            <w:sz w:val="24"/>
            <w:szCs w:val="24"/>
          </w:rPr>
          <w:t>indicate</w:t>
        </w:r>
      </w:ins>
      <w:r w:rsidRPr="000D237D">
        <w:rPr>
          <w:rFonts w:ascii="Times New Roman" w:eastAsia="Times New Roman" w:hAnsi="Times New Roman" w:cs="Times New Roman"/>
          <w:sz w:val="24"/>
          <w:szCs w:val="24"/>
        </w:rPr>
        <w:t xml:space="preserve"> a standard against which </w:t>
      </w:r>
      <w:del w:id="7459" w:author="OFFM" w:date="2024-04-16T10:53:00Z">
        <w:r w:rsidR="00817C00" w:rsidRPr="00F74592">
          <w:rPr>
            <w:rFonts w:ascii="Times New Roman" w:hAnsi="Times New Roman" w:cs="Times New Roman"/>
            <w:sz w:val="24"/>
            <w:szCs w:val="24"/>
          </w:rPr>
          <w:delText>non-Federal entity</w:delText>
        </w:r>
      </w:del>
      <w:ins w:id="7460"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recipient’s or subrecipient’s</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performance can be measured. </w:t>
      </w:r>
    </w:p>
    <w:p w14:paraId="754CE4DE" w14:textId="77777777" w:rsidR="00817C00" w:rsidRPr="00F74592" w:rsidRDefault="00817C00" w:rsidP="000E1D22">
      <w:pPr>
        <w:spacing w:after="0" w:line="480" w:lineRule="auto"/>
        <w:ind w:firstLine="720"/>
        <w:contextualSpacing/>
        <w:rPr>
          <w:del w:id="7461" w:author="OFFM" w:date="2024-04-16T10:53:00Z"/>
          <w:rFonts w:ascii="Times New Roman" w:hAnsi="Times New Roman" w:cs="Times New Roman"/>
          <w:sz w:val="24"/>
          <w:szCs w:val="24"/>
        </w:rPr>
      </w:pPr>
      <w:del w:id="7462" w:author="OFFM" w:date="2024-04-16T10:53:00Z">
        <w:r w:rsidRPr="00F74592">
          <w:rPr>
            <w:rFonts w:ascii="Times New Roman" w:hAnsi="Times New Roman" w:cs="Times New Roman"/>
            <w:sz w:val="24"/>
            <w:szCs w:val="24"/>
          </w:rPr>
          <w:lastRenderedPageBreak/>
          <w:delText>(c) Non-construction performance reports. The Federal awarding agency must use standard, governmentwide OMB-approved data elements for collection of performance</w:delText>
        </w:r>
      </w:del>
      <w:ins w:id="7463" w:author="OFFM" w:date="2024-04-16T10:53:00Z">
        <w:r w:rsidR="00F2264C" w:rsidRPr="000D237D">
          <w:rPr>
            <w:rFonts w:ascii="Times New Roman" w:eastAsia="Times New Roman" w:hAnsi="Times New Roman" w:cs="Times New Roman"/>
            <w:sz w:val="24"/>
            <w:szCs w:val="24"/>
          </w:rPr>
          <w:t>Reporting requirements should not solicit</w:t>
        </w:r>
      </w:ins>
      <w:r w:rsidR="00F2264C" w:rsidRPr="000D237D">
        <w:rPr>
          <w:rFonts w:ascii="Times New Roman" w:eastAsia="Times New Roman" w:hAnsi="Times New Roman" w:cs="Times New Roman"/>
          <w:sz w:val="24"/>
          <w:szCs w:val="24"/>
        </w:rPr>
        <w:t xml:space="preserve"> information </w:t>
      </w:r>
      <w:del w:id="7464" w:author="OFFM" w:date="2024-04-16T10:53:00Z">
        <w:r w:rsidRPr="00F74592">
          <w:rPr>
            <w:rFonts w:ascii="Times New Roman" w:hAnsi="Times New Roman" w:cs="Times New Roman"/>
            <w:sz w:val="24"/>
            <w:szCs w:val="24"/>
          </w:rPr>
          <w:delText xml:space="preserve">including performance progress reports, Research Performance Progress Reports. </w:delText>
        </w:r>
      </w:del>
    </w:p>
    <w:p w14:paraId="462E9C86" w14:textId="4F4C1D08" w:rsidR="000B5224" w:rsidRPr="000D237D" w:rsidRDefault="00817C00" w:rsidP="000B5224">
      <w:pPr>
        <w:spacing w:after="0" w:line="480" w:lineRule="auto"/>
        <w:ind w:firstLine="720"/>
        <w:contextualSpacing/>
        <w:rPr>
          <w:ins w:id="7465" w:author="OFFM" w:date="2024-04-16T10:53:00Z"/>
          <w:rFonts w:ascii="Times New Roman" w:eastAsia="Times New Roman" w:hAnsi="Times New Roman" w:cs="Times New Roman"/>
          <w:sz w:val="24"/>
          <w:szCs w:val="24"/>
        </w:rPr>
      </w:pPr>
      <w:del w:id="7466" w:author="OFFM" w:date="2024-04-16T10:53:00Z">
        <w:r w:rsidRPr="00F74592">
          <w:rPr>
            <w:rFonts w:ascii="Times New Roman" w:hAnsi="Times New Roman" w:cs="Times New Roman"/>
            <w:sz w:val="24"/>
            <w:szCs w:val="24"/>
          </w:rPr>
          <w:delText>(1) The non-Federal entity must submit</w:delText>
        </w:r>
      </w:del>
      <w:ins w:id="7467" w:author="OFFM" w:date="2024-04-16T10:53:00Z">
        <w:r w:rsidR="00F2264C" w:rsidRPr="000D237D">
          <w:rPr>
            <w:rFonts w:ascii="Times New Roman" w:eastAsia="Times New Roman" w:hAnsi="Times New Roman" w:cs="Times New Roman"/>
            <w:sz w:val="24"/>
            <w:szCs w:val="24"/>
          </w:rPr>
          <w:t xml:space="preserve">from the </w:t>
        </w:r>
        <w:r w:rsidR="00F2264C" w:rsidRPr="000D237D">
          <w:rPr>
            <w:rFonts w:ascii="Times New Roman" w:hAnsi="Times New Roman" w:cs="Times New Roman"/>
            <w:sz w:val="24"/>
            <w:szCs w:val="24"/>
          </w:rPr>
          <w:t xml:space="preserve">recipient or subrecipient </w:t>
        </w:r>
        <w:r w:rsidR="00F2264C" w:rsidRPr="000D237D">
          <w:rPr>
            <w:rFonts w:ascii="Times New Roman" w:eastAsia="Times New Roman" w:hAnsi="Times New Roman" w:cs="Times New Roman"/>
            <w:sz w:val="24"/>
            <w:szCs w:val="24"/>
          </w:rPr>
          <w:t>that is not necessary for the effective monitoring or evaluation of the Federal award. Federal agencies should consult monitoring framework documents such as the agency’s Evaluation Plan to make that determination. As noted in OMB Circular A-11, Part 6, Section 280, measures of customer experience are of co-equal importance as traditional measures of financial and operational</w:t>
        </w:r>
      </w:ins>
      <w:r w:rsidR="00F2264C" w:rsidRPr="000D237D">
        <w:rPr>
          <w:rFonts w:ascii="Times New Roman" w:eastAsia="Times New Roman" w:hAnsi="Times New Roman" w:cs="Times New Roman"/>
          <w:sz w:val="24"/>
          <w:szCs w:val="24"/>
        </w:rPr>
        <w:t xml:space="preserve"> performance</w:t>
      </w:r>
      <w:del w:id="7468" w:author="OFFM" w:date="2024-04-16T10:53:00Z">
        <w:r w:rsidRPr="00F74592">
          <w:rPr>
            <w:rFonts w:ascii="Times New Roman" w:hAnsi="Times New Roman" w:cs="Times New Roman"/>
            <w:sz w:val="24"/>
            <w:szCs w:val="24"/>
          </w:rPr>
          <w:delText xml:space="preserve"> reports at the interval </w:delText>
        </w:r>
      </w:del>
      <w:ins w:id="7469" w:author="OFFM" w:date="2024-04-16T10:53:00Z">
        <w:r w:rsidR="00F2264C" w:rsidRPr="000D237D">
          <w:rPr>
            <w:rFonts w:ascii="Times New Roman" w:eastAsia="Times New Roman" w:hAnsi="Times New Roman" w:cs="Times New Roman"/>
            <w:sz w:val="24"/>
            <w:szCs w:val="24"/>
          </w:rPr>
          <w:t>.</w:t>
        </w:r>
      </w:ins>
    </w:p>
    <w:p w14:paraId="05378A6A" w14:textId="460F2F5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7470" w:author="OFFM" w:date="2024-04-16T10:53:00Z">
        <w:r w:rsidRPr="000D237D">
          <w:rPr>
            <w:rFonts w:ascii="Times New Roman" w:eastAsia="Times New Roman" w:hAnsi="Times New Roman" w:cs="Times New Roman"/>
            <w:sz w:val="24"/>
            <w:szCs w:val="24"/>
          </w:rPr>
          <w:t xml:space="preserve">(c) </w:t>
        </w:r>
        <w:r w:rsidRPr="000D237D">
          <w:rPr>
            <w:rFonts w:ascii="Times New Roman" w:eastAsia="Times New Roman" w:hAnsi="Times New Roman" w:cs="Times New Roman"/>
            <w:i/>
            <w:iCs/>
            <w:sz w:val="24"/>
            <w:szCs w:val="24"/>
          </w:rPr>
          <w:t>Submitting performance reports.</w:t>
        </w:r>
        <w:r w:rsidRPr="000D237D">
          <w:rPr>
            <w:rFonts w:ascii="Times New Roman" w:eastAsia="Times New Roman" w:hAnsi="Times New Roman" w:cs="Times New Roman"/>
            <w:sz w:val="24"/>
            <w:szCs w:val="24"/>
          </w:rPr>
          <w:t xml:space="preserve"> (1)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must submit performance reports as </w:t>
        </w:r>
      </w:ins>
      <w:r w:rsidRPr="000D237D">
        <w:rPr>
          <w:rFonts w:ascii="Times New Roman" w:eastAsia="Times New Roman" w:hAnsi="Times New Roman" w:cs="Times New Roman"/>
          <w:sz w:val="24"/>
          <w:szCs w:val="24"/>
        </w:rPr>
        <w:t xml:space="preserve">required by the Federal </w:t>
      </w:r>
      <w:del w:id="7471" w:author="OFFM" w:date="2024-04-16T10:53:00Z">
        <w:r w:rsidR="00817C00" w:rsidRPr="00F74592">
          <w:rPr>
            <w:rFonts w:ascii="Times New Roman" w:hAnsi="Times New Roman" w:cs="Times New Roman"/>
            <w:sz w:val="24"/>
            <w:szCs w:val="24"/>
          </w:rPr>
          <w:delText>awarding agency or pass-through entity to best inform improvements in program outcomes and productivity.</w:delText>
        </w:r>
      </w:del>
      <w:ins w:id="7472" w:author="OFFM" w:date="2024-04-16T10:53:00Z">
        <w:r w:rsidRPr="000D237D">
          <w:rPr>
            <w:rFonts w:ascii="Times New Roman" w:eastAsia="Times New Roman" w:hAnsi="Times New Roman" w:cs="Times New Roman"/>
            <w:sz w:val="24"/>
            <w:szCs w:val="24"/>
          </w:rPr>
          <w:t>award.</w:t>
        </w:r>
      </w:ins>
      <w:r w:rsidRPr="000D237D">
        <w:rPr>
          <w:rFonts w:ascii="Times New Roman" w:eastAsia="Times New Roman" w:hAnsi="Times New Roman" w:cs="Times New Roman"/>
          <w:sz w:val="24"/>
          <w:szCs w:val="24"/>
        </w:rPr>
        <w:t xml:space="preserve"> Intervals must be no less frequent than annually nor more frequent than quarterly except </w:t>
      </w:r>
      <w:del w:id="7473" w:author="OFFM" w:date="2024-04-16T10:53:00Z">
        <w:r w:rsidR="00817C00" w:rsidRPr="00F74592">
          <w:rPr>
            <w:rFonts w:ascii="Times New Roman" w:hAnsi="Times New Roman" w:cs="Times New Roman"/>
            <w:sz w:val="24"/>
            <w:szCs w:val="24"/>
          </w:rPr>
          <w:delText>in unusual circumstances, for example where more frequent reporting is necessary for the effective monitoring of the Federal award or could significantly affect program outcomes.</w:delText>
        </w:r>
      </w:del>
      <w:ins w:id="7474" w:author="OFFM" w:date="2024-04-16T10:53:00Z">
        <w:r w:rsidRPr="000D237D">
          <w:rPr>
            <w:rFonts w:ascii="Times New Roman" w:eastAsia="Times New Roman" w:hAnsi="Times New Roman" w:cs="Times New Roman"/>
            <w:sz w:val="24"/>
            <w:szCs w:val="24"/>
          </w:rPr>
          <w:t xml:space="preserve">if specific conditions are applied (See </w:t>
        </w:r>
        <w:r w:rsidRPr="000D237D">
          <w:rPr>
            <w:rFonts w:ascii="Times New Roman" w:hAnsi="Times New Roman" w:cs="Times New Roman"/>
            <w:sz w:val="24"/>
            <w:szCs w:val="24"/>
          </w:rPr>
          <w:t>§ 200.208</w:t>
        </w:r>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Reports submitted annually by the </w:t>
      </w:r>
      <w:del w:id="7475" w:author="OFFM" w:date="2024-04-16T10:53:00Z">
        <w:r w:rsidR="00817C00" w:rsidRPr="00F74592">
          <w:rPr>
            <w:rFonts w:ascii="Times New Roman" w:hAnsi="Times New Roman" w:cs="Times New Roman"/>
            <w:sz w:val="24"/>
            <w:szCs w:val="24"/>
          </w:rPr>
          <w:delText>non-Federal entity and/or pass-through entity</w:delText>
        </w:r>
      </w:del>
      <w:ins w:id="7476"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be due no later than 90 calendar days after the reporting period. Reports submitted quarterly or semiannually must be due no later than 30 calendar days after the reporting period. Alternatively, the Federal </w:t>
      </w:r>
      <w:del w:id="747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or pass-through entity may require annual reports before the anniversary dates of multiple</w:t>
      </w:r>
      <w:del w:id="7478" w:author="OFFM" w:date="2024-04-16T10:53:00Z">
        <w:r w:rsidR="00817C00" w:rsidRPr="00F74592">
          <w:rPr>
            <w:rFonts w:ascii="Times New Roman" w:hAnsi="Times New Roman" w:cs="Times New Roman"/>
            <w:sz w:val="24"/>
            <w:szCs w:val="24"/>
          </w:rPr>
          <w:delText xml:space="preserve"> </w:delText>
        </w:r>
      </w:del>
      <w:ins w:id="747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year Federal awards. The final performance report submitted by the </w:t>
      </w:r>
      <w:del w:id="7480" w:author="OFFM" w:date="2024-04-16T10:53:00Z">
        <w:r w:rsidR="00817C00" w:rsidRPr="00F74592">
          <w:rPr>
            <w:rFonts w:ascii="Times New Roman" w:hAnsi="Times New Roman" w:cs="Times New Roman"/>
            <w:sz w:val="24"/>
            <w:szCs w:val="24"/>
          </w:rPr>
          <w:delText>non-Federal entity and/or pass-through entity</w:delText>
        </w:r>
      </w:del>
      <w:ins w:id="7481"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must be due no later than 120 calendar days after the period of performance</w:t>
      </w:r>
      <w:del w:id="7482" w:author="OFFM" w:date="2024-04-16T10:53:00Z">
        <w:r w:rsidR="00817C00" w:rsidRPr="00F74592">
          <w:rPr>
            <w:rFonts w:ascii="Times New Roman" w:hAnsi="Times New Roman" w:cs="Times New Roman"/>
            <w:sz w:val="24"/>
            <w:szCs w:val="24"/>
          </w:rPr>
          <w:delText xml:space="preserve"> end date</w:delText>
        </w:r>
      </w:del>
      <w:r w:rsidRPr="000D237D">
        <w:rPr>
          <w:rFonts w:ascii="Times New Roman" w:eastAsia="Times New Roman" w:hAnsi="Times New Roman" w:cs="Times New Roman"/>
          <w:sz w:val="24"/>
          <w:szCs w:val="24"/>
        </w:rPr>
        <w:t xml:space="preserve">. A subrecipient must submit </w:t>
      </w:r>
      <w:ins w:id="7483" w:author="OFFM" w:date="2024-04-16T10:53:00Z">
        <w:r w:rsidRPr="000D237D">
          <w:rPr>
            <w:rFonts w:ascii="Times New Roman" w:eastAsia="Times New Roman" w:hAnsi="Times New Roman" w:cs="Times New Roman"/>
            <w:sz w:val="24"/>
            <w:szCs w:val="24"/>
          </w:rPr>
          <w:t xml:space="preserve">a final performance report </w:t>
        </w:r>
      </w:ins>
      <w:r w:rsidRPr="000D237D">
        <w:rPr>
          <w:rFonts w:ascii="Times New Roman" w:eastAsia="Times New Roman" w:hAnsi="Times New Roman" w:cs="Times New Roman"/>
          <w:sz w:val="24"/>
          <w:szCs w:val="24"/>
        </w:rPr>
        <w:t xml:space="preserve">to </w:t>
      </w:r>
      <w:del w:id="7484" w:author="OFFM" w:date="2024-04-16T10:53:00Z">
        <w:r w:rsidR="00817C00" w:rsidRPr="00F74592">
          <w:rPr>
            <w:rFonts w:ascii="Times New Roman" w:hAnsi="Times New Roman" w:cs="Times New Roman"/>
            <w:sz w:val="24"/>
            <w:szCs w:val="24"/>
          </w:rPr>
          <w:delText>the</w:delText>
        </w:r>
      </w:del>
      <w:ins w:id="7485"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pass-through entity</w:t>
      </w:r>
      <w:del w:id="7486"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no later than 90 calendar days after the </w:t>
      </w:r>
      <w:ins w:id="7487" w:author="OFFM" w:date="2024-04-16T10:53:00Z">
        <w:r w:rsidRPr="000D237D">
          <w:rPr>
            <w:rFonts w:ascii="Times New Roman" w:eastAsia="Times New Roman" w:hAnsi="Times New Roman" w:cs="Times New Roman"/>
            <w:sz w:val="24"/>
            <w:szCs w:val="24"/>
          </w:rPr>
          <w:t xml:space="preserve">conclusion of the </w:t>
        </w:r>
      </w:ins>
      <w:r w:rsidRPr="000D237D">
        <w:rPr>
          <w:rFonts w:ascii="Times New Roman" w:eastAsia="Times New Roman" w:hAnsi="Times New Roman" w:cs="Times New Roman"/>
          <w:sz w:val="24"/>
          <w:szCs w:val="24"/>
        </w:rPr>
        <w:t>period of performance</w:t>
      </w:r>
      <w:del w:id="7488" w:author="OFFM" w:date="2024-04-16T10:53:00Z">
        <w:r w:rsidR="00817C00" w:rsidRPr="00F74592">
          <w:rPr>
            <w:rFonts w:ascii="Times New Roman" w:hAnsi="Times New Roman" w:cs="Times New Roman"/>
            <w:sz w:val="24"/>
            <w:szCs w:val="24"/>
          </w:rPr>
          <w:delText xml:space="preserve"> end date, all final performance reports as </w:delText>
        </w:r>
        <w:r w:rsidR="00817C00" w:rsidRPr="00F74592">
          <w:rPr>
            <w:rFonts w:ascii="Times New Roman" w:hAnsi="Times New Roman" w:cs="Times New Roman"/>
            <w:sz w:val="24"/>
            <w:szCs w:val="24"/>
          </w:rPr>
          <w:lastRenderedPageBreak/>
          <w:delText>required by the terms and conditions of the Federal award.</w:delText>
        </w:r>
      </w:del>
      <w:ins w:id="748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See also § 200.344. </w:t>
      </w:r>
      <w:del w:id="7490" w:author="OFFM" w:date="2024-04-16T10:53:00Z">
        <w:r w:rsidR="00817C00" w:rsidRPr="00F74592">
          <w:rPr>
            <w:rFonts w:ascii="Times New Roman" w:hAnsi="Times New Roman" w:cs="Times New Roman"/>
            <w:sz w:val="24"/>
            <w:szCs w:val="24"/>
          </w:rPr>
          <w:delText>If a justified request is submitted by a non-Federal entity, the</w:delText>
        </w:r>
      </w:del>
      <w:ins w:id="7491"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agency </w:t>
      </w:r>
      <w:ins w:id="7492"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may extend the due date for any performance report</w:t>
      </w:r>
      <w:del w:id="7493" w:author="OFFM" w:date="2024-04-16T10:53:00Z">
        <w:r w:rsidR="00817C00" w:rsidRPr="00F74592">
          <w:rPr>
            <w:rFonts w:ascii="Times New Roman" w:hAnsi="Times New Roman" w:cs="Times New Roman"/>
            <w:sz w:val="24"/>
            <w:szCs w:val="24"/>
          </w:rPr>
          <w:delText xml:space="preserve">. </w:delText>
        </w:r>
      </w:del>
      <w:ins w:id="7494" w:author="OFFM" w:date="2024-04-16T10:53:00Z">
        <w:r w:rsidRPr="000D237D">
          <w:rPr>
            <w:rFonts w:ascii="Times New Roman" w:eastAsia="Times New Roman" w:hAnsi="Times New Roman" w:cs="Times New Roman"/>
            <w:sz w:val="24"/>
            <w:szCs w:val="24"/>
          </w:rPr>
          <w:t xml:space="preserve"> with justification from the </w:t>
        </w:r>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w:t>
        </w:r>
      </w:ins>
    </w:p>
    <w:p w14:paraId="3EC5ADCB" w14:textId="2403D62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As </w:t>
      </w:r>
      <w:del w:id="7495" w:author="OFFM" w:date="2024-04-16T10:53:00Z">
        <w:r w:rsidR="00817C00" w:rsidRPr="00F74592">
          <w:rPr>
            <w:rFonts w:ascii="Times New Roman" w:hAnsi="Times New Roman" w:cs="Times New Roman"/>
            <w:sz w:val="24"/>
            <w:szCs w:val="24"/>
          </w:rPr>
          <w:delText>appropriate in accordance with above mentioned</w:delText>
        </w:r>
      </w:del>
      <w:ins w:id="7496" w:author="OFFM" w:date="2024-04-16T10:53:00Z">
        <w:r w:rsidRPr="000D237D">
          <w:rPr>
            <w:rFonts w:ascii="Times New Roman" w:eastAsia="Times New Roman" w:hAnsi="Times New Roman" w:cs="Times New Roman"/>
            <w:sz w:val="24"/>
            <w:szCs w:val="24"/>
          </w:rPr>
          <w:t>applicable,</w:t>
        </w:r>
      </w:ins>
      <w:r w:rsidRPr="000D237D">
        <w:rPr>
          <w:rFonts w:ascii="Times New Roman" w:eastAsia="Times New Roman" w:hAnsi="Times New Roman" w:cs="Times New Roman"/>
          <w:sz w:val="24"/>
          <w:szCs w:val="24"/>
        </w:rPr>
        <w:t xml:space="preserve"> performance </w:t>
      </w:r>
      <w:del w:id="7497" w:author="OFFM" w:date="2024-04-16T10:53:00Z">
        <w:r w:rsidR="00817C00" w:rsidRPr="00F74592">
          <w:rPr>
            <w:rFonts w:ascii="Times New Roman" w:hAnsi="Times New Roman" w:cs="Times New Roman"/>
            <w:sz w:val="24"/>
            <w:szCs w:val="24"/>
          </w:rPr>
          <w:delText xml:space="preserve">reporting, these </w:delText>
        </w:r>
      </w:del>
      <w:r w:rsidRPr="000D237D">
        <w:rPr>
          <w:rFonts w:ascii="Times New Roman" w:eastAsia="Times New Roman" w:hAnsi="Times New Roman" w:cs="Times New Roman"/>
          <w:sz w:val="24"/>
          <w:szCs w:val="24"/>
        </w:rPr>
        <w:t xml:space="preserve">reports </w:t>
      </w:r>
      <w:del w:id="7498" w:author="OFFM" w:date="2024-04-16T10:53:00Z">
        <w:r w:rsidR="00817C00" w:rsidRPr="00F74592">
          <w:rPr>
            <w:rFonts w:ascii="Times New Roman" w:hAnsi="Times New Roman" w:cs="Times New Roman"/>
            <w:sz w:val="24"/>
            <w:szCs w:val="24"/>
          </w:rPr>
          <w:delText>will</w:delText>
        </w:r>
      </w:del>
      <w:ins w:id="7499" w:author="OFFM" w:date="2024-04-16T10:53:00Z">
        <w:r w:rsidRPr="000D237D">
          <w:rPr>
            <w:rFonts w:ascii="Times New Roman" w:eastAsia="Times New Roman" w:hAnsi="Times New Roman" w:cs="Times New Roman"/>
            <w:sz w:val="24"/>
            <w:szCs w:val="24"/>
          </w:rPr>
          <w:t>should</w:t>
        </w:r>
      </w:ins>
      <w:r w:rsidRPr="000D237D">
        <w:rPr>
          <w:rFonts w:ascii="Times New Roman" w:eastAsia="Times New Roman" w:hAnsi="Times New Roman" w:cs="Times New Roman"/>
          <w:sz w:val="24"/>
          <w:szCs w:val="24"/>
        </w:rPr>
        <w:t xml:space="preserve"> contain</w:t>
      </w:r>
      <w:del w:id="7500" w:author="OFFM" w:date="2024-04-16T10:53:00Z">
        <w:r w:rsidR="00817C00" w:rsidRPr="00F74592">
          <w:rPr>
            <w:rFonts w:ascii="Times New Roman" w:hAnsi="Times New Roman" w:cs="Times New Roman"/>
            <w:sz w:val="24"/>
            <w:szCs w:val="24"/>
          </w:rPr>
          <w:delText>, for each Federal award, brief</w:delText>
        </w:r>
      </w:del>
      <w:r w:rsidRPr="000D237D">
        <w:rPr>
          <w:rFonts w:ascii="Times New Roman" w:eastAsia="Times New Roman" w:hAnsi="Times New Roman" w:cs="Times New Roman"/>
          <w:sz w:val="24"/>
          <w:szCs w:val="24"/>
        </w:rPr>
        <w:t xml:space="preserve"> information on the following</w:t>
      </w:r>
      <w:del w:id="7501" w:author="OFFM" w:date="2024-04-16T10:53:00Z">
        <w:r w:rsidR="00817C00" w:rsidRPr="00F74592">
          <w:rPr>
            <w:rFonts w:ascii="Times New Roman" w:hAnsi="Times New Roman" w:cs="Times New Roman"/>
            <w:sz w:val="24"/>
            <w:szCs w:val="24"/>
          </w:rPr>
          <w:delText xml:space="preserve"> unless other data elements are approved by OMB in the agency information collection request: </w:delText>
        </w:r>
      </w:del>
      <w:ins w:id="7502" w:author="OFFM" w:date="2024-04-16T10:53:00Z">
        <w:r w:rsidRPr="000D237D">
          <w:rPr>
            <w:rFonts w:ascii="Times New Roman" w:eastAsia="Times New Roman" w:hAnsi="Times New Roman" w:cs="Times New Roman"/>
            <w:sz w:val="24"/>
            <w:szCs w:val="24"/>
          </w:rPr>
          <w:t>:</w:t>
        </w:r>
      </w:ins>
    </w:p>
    <w:p w14:paraId="40A921CF" w14:textId="5110F4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A comparison of </w:t>
      </w:r>
      <w:del w:id="7503" w:author="OFFM" w:date="2024-04-16T10:53:00Z">
        <w:r w:rsidR="00817C00" w:rsidRPr="00F74592">
          <w:rPr>
            <w:rFonts w:ascii="Times New Roman" w:hAnsi="Times New Roman" w:cs="Times New Roman"/>
            <w:sz w:val="24"/>
            <w:szCs w:val="24"/>
          </w:rPr>
          <w:delText xml:space="preserve">actual </w:delText>
        </w:r>
      </w:del>
      <w:r w:rsidRPr="000D237D">
        <w:rPr>
          <w:rFonts w:ascii="Times New Roman" w:eastAsia="Times New Roman" w:hAnsi="Times New Roman" w:cs="Times New Roman"/>
          <w:sz w:val="24"/>
          <w:szCs w:val="24"/>
        </w:rPr>
        <w:t xml:space="preserve">accomplishments to the objectives of the Federal award established for the </w:t>
      </w:r>
      <w:ins w:id="7504" w:author="OFFM" w:date="2024-04-16T10:53:00Z">
        <w:r w:rsidRPr="000D237D">
          <w:rPr>
            <w:rFonts w:ascii="Times New Roman" w:eastAsia="Times New Roman" w:hAnsi="Times New Roman" w:cs="Times New Roman"/>
            <w:sz w:val="24"/>
            <w:szCs w:val="24"/>
          </w:rPr>
          <w:t xml:space="preserve">reporting </w:t>
        </w:r>
      </w:ins>
      <w:r w:rsidRPr="000D237D">
        <w:rPr>
          <w:rFonts w:ascii="Times New Roman" w:eastAsia="Times New Roman" w:hAnsi="Times New Roman" w:cs="Times New Roman"/>
          <w:sz w:val="24"/>
          <w:szCs w:val="24"/>
        </w:rPr>
        <w:t>period</w:t>
      </w:r>
      <w:del w:id="7505" w:author="OFFM" w:date="2024-04-16T10:53:00Z">
        <w:r w:rsidR="00817C00" w:rsidRPr="00F74592">
          <w:rPr>
            <w:rFonts w:ascii="Times New Roman" w:hAnsi="Times New Roman" w:cs="Times New Roman"/>
            <w:sz w:val="24"/>
            <w:szCs w:val="24"/>
          </w:rPr>
          <w:delText>. Where the accomplishments of the Federal award can be quantified, a computation of the cost</w:delText>
        </w:r>
      </w:del>
      <w:r w:rsidRPr="000D237D">
        <w:rPr>
          <w:rFonts w:ascii="Times New Roman" w:eastAsia="Times New Roman" w:hAnsi="Times New Roman" w:cs="Times New Roman"/>
          <w:sz w:val="24"/>
          <w:szCs w:val="24"/>
        </w:rPr>
        <w:t xml:space="preserve"> (for example, </w:t>
      </w:r>
      <w:del w:id="7506" w:author="OFFM" w:date="2024-04-16T10:53:00Z">
        <w:r w:rsidR="00817C00" w:rsidRPr="00F74592">
          <w:rPr>
            <w:rFonts w:ascii="Times New Roman" w:hAnsi="Times New Roman" w:cs="Times New Roman"/>
            <w:sz w:val="24"/>
            <w:szCs w:val="24"/>
          </w:rPr>
          <w:delText>related</w:delText>
        </w:r>
      </w:del>
      <w:ins w:id="7507" w:author="OFFM" w:date="2024-04-16T10:53:00Z">
        <w:r w:rsidRPr="000D237D">
          <w:rPr>
            <w:rFonts w:ascii="Times New Roman" w:eastAsia="Times New Roman" w:hAnsi="Times New Roman" w:cs="Times New Roman"/>
            <w:sz w:val="24"/>
            <w:szCs w:val="24"/>
          </w:rPr>
          <w:t>comparing costs</w:t>
        </w:r>
      </w:ins>
      <w:r w:rsidRPr="000D237D">
        <w:rPr>
          <w:rFonts w:ascii="Times New Roman" w:eastAsia="Times New Roman" w:hAnsi="Times New Roman" w:cs="Times New Roman"/>
          <w:sz w:val="24"/>
          <w:szCs w:val="24"/>
        </w:rPr>
        <w:t xml:space="preserve"> to units of accomplishment</w:t>
      </w:r>
      <w:del w:id="7508" w:author="OFFM" w:date="2024-04-16T10:53:00Z">
        <w:r w:rsidR="00817C00" w:rsidRPr="00F74592">
          <w:rPr>
            <w:rFonts w:ascii="Times New Roman" w:hAnsi="Times New Roman" w:cs="Times New Roman"/>
            <w:sz w:val="24"/>
            <w:szCs w:val="24"/>
          </w:rPr>
          <w:delText>) may be required if that information will be useful.</w:delText>
        </w:r>
      </w:del>
      <w:ins w:id="750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Where performance trend data and analysis would be informative to the Federal </w:t>
      </w:r>
      <w:del w:id="7510"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program, the Federal </w:t>
      </w:r>
      <w:del w:id="7511"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should include this as a performance reporting requirement. </w:t>
      </w:r>
    </w:p>
    <w:p w14:paraId="3382CC9B" w14:textId="3C040FC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w:t>
      </w:r>
      <w:del w:id="7512" w:author="OFFM" w:date="2024-04-16T10:53:00Z">
        <w:r w:rsidR="00817C00" w:rsidRPr="00F74592">
          <w:rPr>
            <w:rFonts w:ascii="Times New Roman" w:hAnsi="Times New Roman" w:cs="Times New Roman"/>
            <w:sz w:val="24"/>
            <w:szCs w:val="24"/>
          </w:rPr>
          <w:delText xml:space="preserve">The reasons </w:delText>
        </w:r>
      </w:del>
      <w:ins w:id="7513" w:author="OFFM" w:date="2024-04-16T10:53:00Z">
        <w:r w:rsidRPr="000D237D">
          <w:rPr>
            <w:rFonts w:ascii="Times New Roman" w:eastAsia="Times New Roman" w:hAnsi="Times New Roman" w:cs="Times New Roman"/>
            <w:sz w:val="24"/>
            <w:szCs w:val="24"/>
          </w:rPr>
          <w:t xml:space="preserve">Explanations on </w:t>
        </w:r>
      </w:ins>
      <w:r w:rsidRPr="000D237D">
        <w:rPr>
          <w:rFonts w:ascii="Times New Roman" w:eastAsia="Times New Roman" w:hAnsi="Times New Roman" w:cs="Times New Roman"/>
          <w:sz w:val="24"/>
          <w:szCs w:val="24"/>
        </w:rPr>
        <w:t xml:space="preserve">why established goals </w:t>
      </w:r>
      <w:ins w:id="7514" w:author="OFFM" w:date="2024-04-16T10:53:00Z">
        <w:r w:rsidRPr="000D237D">
          <w:rPr>
            <w:rFonts w:ascii="Times New Roman" w:eastAsia="Times New Roman" w:hAnsi="Times New Roman" w:cs="Times New Roman"/>
            <w:sz w:val="24"/>
            <w:szCs w:val="24"/>
          </w:rPr>
          <w:t xml:space="preserve">or objectives </w:t>
        </w:r>
      </w:ins>
      <w:r w:rsidRPr="000D237D">
        <w:rPr>
          <w:rFonts w:ascii="Times New Roman" w:eastAsia="Times New Roman" w:hAnsi="Times New Roman" w:cs="Times New Roman"/>
          <w:sz w:val="24"/>
          <w:szCs w:val="24"/>
        </w:rPr>
        <w:t>were not met</w:t>
      </w:r>
      <w:del w:id="7515" w:author="OFFM" w:date="2024-04-16T10:53:00Z">
        <w:r w:rsidR="00817C00" w:rsidRPr="00F74592">
          <w:rPr>
            <w:rFonts w:ascii="Times New Roman" w:hAnsi="Times New Roman" w:cs="Times New Roman"/>
            <w:sz w:val="24"/>
            <w:szCs w:val="24"/>
          </w:rPr>
          <w:delText xml:space="preserve">, if appropriate. </w:delText>
        </w:r>
      </w:del>
      <w:ins w:id="7516" w:author="OFFM" w:date="2024-04-16T10:53:00Z">
        <w:r w:rsidRPr="000D237D">
          <w:rPr>
            <w:rFonts w:ascii="Times New Roman" w:eastAsia="Times New Roman" w:hAnsi="Times New Roman" w:cs="Times New Roman"/>
            <w:sz w:val="24"/>
            <w:szCs w:val="24"/>
          </w:rPr>
          <w:t>; and</w:t>
        </w:r>
      </w:ins>
    </w:p>
    <w:p w14:paraId="3BF017F2" w14:textId="0D25B8A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Additional </w:t>
      </w:r>
      <w:del w:id="7517" w:author="OFFM" w:date="2024-04-16T10:53:00Z">
        <w:r w:rsidR="00817C00" w:rsidRPr="00F74592">
          <w:rPr>
            <w:rFonts w:ascii="Times New Roman" w:hAnsi="Times New Roman" w:cs="Times New Roman"/>
            <w:sz w:val="24"/>
            <w:szCs w:val="24"/>
          </w:rPr>
          <w:delText xml:space="preserve">pertinent </w:delText>
        </w:r>
      </w:del>
      <w:r w:rsidRPr="000D237D">
        <w:rPr>
          <w:rFonts w:ascii="Times New Roman" w:eastAsia="Times New Roman" w:hAnsi="Times New Roman" w:cs="Times New Roman"/>
          <w:sz w:val="24"/>
          <w:szCs w:val="24"/>
        </w:rPr>
        <w:t>information</w:t>
      </w:r>
      <w:del w:id="7518" w:author="OFFM" w:date="2024-04-16T10:53:00Z">
        <w:r w:rsidR="00817C00" w:rsidRPr="00F74592">
          <w:rPr>
            <w:rFonts w:ascii="Times New Roman" w:hAnsi="Times New Roman" w:cs="Times New Roman"/>
            <w:sz w:val="24"/>
            <w:szCs w:val="24"/>
          </w:rPr>
          <w:delText xml:space="preserve"> including, when appropriate</w:delText>
        </w:r>
      </w:del>
      <w:r w:rsidRPr="000D237D">
        <w:rPr>
          <w:rFonts w:ascii="Times New Roman" w:eastAsia="Times New Roman" w:hAnsi="Times New Roman" w:cs="Times New Roman"/>
          <w:sz w:val="24"/>
          <w:szCs w:val="24"/>
        </w:rPr>
        <w:t>, analysis</w:t>
      </w:r>
      <w:ins w:id="751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explanation of cost overruns or </w:t>
      </w:r>
      <w:del w:id="7520" w:author="OFFM" w:date="2024-04-16T10:53:00Z">
        <w:r w:rsidR="00817C00" w:rsidRPr="00F74592">
          <w:rPr>
            <w:rFonts w:ascii="Times New Roman" w:hAnsi="Times New Roman" w:cs="Times New Roman"/>
            <w:sz w:val="24"/>
            <w:szCs w:val="24"/>
          </w:rPr>
          <w:delText>high</w:delText>
        </w:r>
      </w:del>
      <w:ins w:id="7521" w:author="OFFM" w:date="2024-04-16T10:53:00Z">
        <w:r w:rsidRPr="000D237D">
          <w:rPr>
            <w:rFonts w:ascii="Times New Roman" w:eastAsia="Times New Roman" w:hAnsi="Times New Roman" w:cs="Times New Roman"/>
            <w:sz w:val="24"/>
            <w:szCs w:val="24"/>
          </w:rPr>
          <w:t>higher-than-expected</w:t>
        </w:r>
      </w:ins>
      <w:r w:rsidRPr="000D237D">
        <w:rPr>
          <w:rFonts w:ascii="Times New Roman" w:eastAsia="Times New Roman" w:hAnsi="Times New Roman" w:cs="Times New Roman"/>
          <w:sz w:val="24"/>
          <w:szCs w:val="24"/>
        </w:rPr>
        <w:t xml:space="preserve"> unit costs. </w:t>
      </w:r>
    </w:p>
    <w:p w14:paraId="04D37D41" w14:textId="764AA56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w:t>
      </w:r>
      <w:r w:rsidRPr="00A63D45">
        <w:rPr>
          <w:rFonts w:ascii="Times New Roman" w:hAnsi="Times New Roman"/>
          <w:i/>
          <w:sz w:val="24"/>
        </w:rPr>
        <w:t>Construction performance reports.</w:t>
      </w:r>
      <w:r w:rsidRPr="000D237D">
        <w:rPr>
          <w:rFonts w:ascii="Times New Roman" w:eastAsia="Times New Roman" w:hAnsi="Times New Roman" w:cs="Times New Roman"/>
          <w:sz w:val="24"/>
          <w:szCs w:val="24"/>
        </w:rPr>
        <w:t xml:space="preserve"> </w:t>
      </w:r>
      <w:del w:id="7522" w:author="OFFM" w:date="2024-04-16T10:53:00Z">
        <w:r w:rsidR="00817C00" w:rsidRPr="00F74592">
          <w:rPr>
            <w:rFonts w:ascii="Times New Roman" w:hAnsi="Times New Roman" w:cs="Times New Roman"/>
            <w:sz w:val="24"/>
            <w:szCs w:val="24"/>
          </w:rPr>
          <w:delText>For the most part, onsite</w:delText>
        </w:r>
      </w:del>
      <w:ins w:id="7523" w:author="OFFM" w:date="2024-04-16T10:53:00Z">
        <w:r w:rsidRPr="000D237D">
          <w:rPr>
            <w:rFonts w:ascii="Times New Roman" w:eastAsia="Times New Roman" w:hAnsi="Times New Roman" w:cs="Times New Roman"/>
            <w:sz w:val="24"/>
            <w:szCs w:val="24"/>
          </w:rPr>
          <w:t>Federal agencies or pass-through entities rely on on-site</w:t>
        </w:r>
      </w:ins>
      <w:r w:rsidRPr="000D237D">
        <w:rPr>
          <w:rFonts w:ascii="Times New Roman" w:eastAsia="Times New Roman" w:hAnsi="Times New Roman" w:cs="Times New Roman"/>
          <w:sz w:val="24"/>
          <w:szCs w:val="24"/>
        </w:rPr>
        <w:t xml:space="preserve"> technical inspections and certified percentage of completion data </w:t>
      </w:r>
      <w:del w:id="7524" w:author="OFFM" w:date="2024-04-16T10:53:00Z">
        <w:r w:rsidR="00817C00" w:rsidRPr="00F74592">
          <w:rPr>
            <w:rFonts w:ascii="Times New Roman" w:hAnsi="Times New Roman" w:cs="Times New Roman"/>
            <w:sz w:val="24"/>
            <w:szCs w:val="24"/>
          </w:rPr>
          <w:delText xml:space="preserve">are relied on heavily by Federal awarding agencies and pass-through entities </w:delText>
        </w:r>
      </w:del>
      <w:r w:rsidRPr="000D237D">
        <w:rPr>
          <w:rFonts w:ascii="Times New Roman" w:eastAsia="Times New Roman" w:hAnsi="Times New Roman" w:cs="Times New Roman"/>
          <w:sz w:val="24"/>
          <w:szCs w:val="24"/>
        </w:rPr>
        <w:t xml:space="preserve">to monitor progress under Federal awards </w:t>
      </w:r>
      <w:del w:id="7525" w:author="OFFM" w:date="2024-04-16T10:53:00Z">
        <w:r w:rsidR="00817C00" w:rsidRPr="00F74592">
          <w:rPr>
            <w:rFonts w:ascii="Times New Roman" w:hAnsi="Times New Roman" w:cs="Times New Roman"/>
            <w:sz w:val="24"/>
            <w:szCs w:val="24"/>
          </w:rPr>
          <w:delText xml:space="preserve">and subawards </w:delText>
        </w:r>
      </w:del>
      <w:r w:rsidRPr="000D237D">
        <w:rPr>
          <w:rFonts w:ascii="Times New Roman" w:eastAsia="Times New Roman" w:hAnsi="Times New Roman" w:cs="Times New Roman"/>
          <w:sz w:val="24"/>
          <w:szCs w:val="24"/>
        </w:rPr>
        <w:t xml:space="preserve">for construction. </w:t>
      </w:r>
      <w:del w:id="7526" w:author="OFFM" w:date="2024-04-16T10:53:00Z">
        <w:r w:rsidR="00817C00" w:rsidRPr="00F74592">
          <w:rPr>
            <w:rFonts w:ascii="Times New Roman" w:hAnsi="Times New Roman" w:cs="Times New Roman"/>
            <w:sz w:val="24"/>
            <w:szCs w:val="24"/>
          </w:rPr>
          <w:delText>The</w:delText>
        </w:r>
      </w:del>
      <w:ins w:id="7527" w:author="OFFM" w:date="2024-04-16T10:53:00Z">
        <w:r w:rsidRPr="000D237D">
          <w:rPr>
            <w:rFonts w:ascii="Times New Roman" w:eastAsia="Times New Roman" w:hAnsi="Times New Roman" w:cs="Times New Roman"/>
            <w:sz w:val="24"/>
            <w:szCs w:val="24"/>
          </w:rPr>
          <w:t>Therefore, the</w:t>
        </w:r>
      </w:ins>
      <w:r w:rsidRPr="000D237D">
        <w:rPr>
          <w:rFonts w:ascii="Times New Roman" w:eastAsia="Times New Roman" w:hAnsi="Times New Roman" w:cs="Times New Roman"/>
          <w:sz w:val="24"/>
          <w:szCs w:val="24"/>
        </w:rPr>
        <w:t xml:space="preserve"> Federal </w:t>
      </w:r>
      <w:del w:id="7528"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ins w:id="7529"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 xml:space="preserve">may require additional performance reports </w:t>
      </w:r>
      <w:del w:id="7530" w:author="OFFM" w:date="2024-04-16T10:53:00Z">
        <w:r w:rsidR="00817C00" w:rsidRPr="00F74592">
          <w:rPr>
            <w:rFonts w:ascii="Times New Roman" w:hAnsi="Times New Roman" w:cs="Times New Roman"/>
            <w:sz w:val="24"/>
            <w:szCs w:val="24"/>
          </w:rPr>
          <w:delText xml:space="preserve">only </w:delText>
        </w:r>
      </w:del>
      <w:r w:rsidRPr="000D237D">
        <w:rPr>
          <w:rFonts w:ascii="Times New Roman" w:eastAsia="Times New Roman" w:hAnsi="Times New Roman" w:cs="Times New Roman"/>
          <w:sz w:val="24"/>
          <w:szCs w:val="24"/>
        </w:rPr>
        <w:t xml:space="preserve">when </w:t>
      </w:r>
      <w:del w:id="7531" w:author="OFFM" w:date="2024-04-16T10:53:00Z">
        <w:r w:rsidR="00817C00" w:rsidRPr="00F74592">
          <w:rPr>
            <w:rFonts w:ascii="Times New Roman" w:hAnsi="Times New Roman" w:cs="Times New Roman"/>
            <w:sz w:val="24"/>
            <w:szCs w:val="24"/>
          </w:rPr>
          <w:delText xml:space="preserve">considered </w:delText>
        </w:r>
      </w:del>
      <w:r w:rsidRPr="000D237D">
        <w:rPr>
          <w:rFonts w:ascii="Times New Roman" w:eastAsia="Times New Roman" w:hAnsi="Times New Roman" w:cs="Times New Roman"/>
          <w:sz w:val="24"/>
          <w:szCs w:val="24"/>
        </w:rPr>
        <w:t>necessary</w:t>
      </w:r>
      <w:ins w:id="7532" w:author="OFFM" w:date="2024-04-16T10:53:00Z">
        <w:r w:rsidRPr="000D237D">
          <w:rPr>
            <w:rFonts w:ascii="Times New Roman" w:eastAsia="Times New Roman" w:hAnsi="Times New Roman" w:cs="Times New Roman"/>
            <w:sz w:val="24"/>
            <w:szCs w:val="24"/>
          </w:rPr>
          <w:t xml:space="preserve"> to ensure the goals and objectives of Federal awards are met</w:t>
        </w:r>
      </w:ins>
      <w:r w:rsidRPr="000D237D">
        <w:rPr>
          <w:rFonts w:ascii="Times New Roman" w:eastAsia="Times New Roman" w:hAnsi="Times New Roman" w:cs="Times New Roman"/>
          <w:sz w:val="24"/>
          <w:szCs w:val="24"/>
        </w:rPr>
        <w:t xml:space="preserve">. </w:t>
      </w:r>
    </w:p>
    <w:p w14:paraId="606A2706" w14:textId="77777777" w:rsidR="00817C00" w:rsidRPr="00F74592" w:rsidRDefault="00F2264C" w:rsidP="000E1D22">
      <w:pPr>
        <w:spacing w:after="0" w:line="480" w:lineRule="auto"/>
        <w:ind w:firstLine="720"/>
        <w:contextualSpacing/>
        <w:rPr>
          <w:del w:id="7533"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(e) </w:t>
      </w:r>
      <w:r w:rsidRPr="00A63D45">
        <w:rPr>
          <w:rFonts w:ascii="Times New Roman" w:hAnsi="Times New Roman"/>
          <w:i/>
          <w:sz w:val="24"/>
        </w:rPr>
        <w:t>Significant developments.</w:t>
      </w:r>
      <w:r w:rsidRPr="000D237D">
        <w:rPr>
          <w:rFonts w:ascii="Times New Roman" w:eastAsia="Times New Roman" w:hAnsi="Times New Roman" w:cs="Times New Roman"/>
          <w:sz w:val="24"/>
          <w:szCs w:val="24"/>
        </w:rPr>
        <w:t xml:space="preserve"> </w:t>
      </w:r>
      <w:del w:id="7534" w:author="OFFM" w:date="2024-04-16T10:53:00Z">
        <w:r w:rsidR="00817C00" w:rsidRPr="00F74592">
          <w:rPr>
            <w:rFonts w:ascii="Times New Roman" w:hAnsi="Times New Roman" w:cs="Times New Roman"/>
            <w:sz w:val="24"/>
            <w:szCs w:val="24"/>
          </w:rPr>
          <w:delText xml:space="preserve">Events may occur </w:delText>
        </w:r>
      </w:del>
      <w:ins w:id="7535" w:author="OFFM" w:date="2024-04-16T10:53:00Z">
        <w:r w:rsidRPr="000D237D">
          <w:rPr>
            <w:rFonts w:ascii="Times New Roman" w:eastAsia="Times New Roman" w:hAnsi="Times New Roman" w:cs="Times New Roman"/>
            <w:sz w:val="24"/>
            <w:szCs w:val="24"/>
          </w:rPr>
          <w:t xml:space="preserve">When a significant development that could impact the Federal award occurs </w:t>
        </w:r>
      </w:ins>
      <w:r w:rsidRPr="000D237D">
        <w:rPr>
          <w:rFonts w:ascii="Times New Roman" w:eastAsia="Times New Roman" w:hAnsi="Times New Roman" w:cs="Times New Roman"/>
          <w:sz w:val="24"/>
          <w:szCs w:val="24"/>
        </w:rPr>
        <w:t xml:space="preserve">between </w:t>
      </w:r>
      <w:del w:id="7536" w:author="OFFM" w:date="2024-04-16T10:53:00Z">
        <w:r w:rsidR="00817C00" w:rsidRPr="00F74592">
          <w:rPr>
            <w:rFonts w:ascii="Times New Roman" w:hAnsi="Times New Roman" w:cs="Times New Roman"/>
            <w:sz w:val="24"/>
            <w:szCs w:val="24"/>
          </w:rPr>
          <w:delText xml:space="preserve">the scheduled </w:delText>
        </w:r>
      </w:del>
      <w:r w:rsidRPr="000D237D">
        <w:rPr>
          <w:rFonts w:ascii="Times New Roman" w:eastAsia="Times New Roman" w:hAnsi="Times New Roman" w:cs="Times New Roman"/>
          <w:sz w:val="24"/>
          <w:szCs w:val="24"/>
        </w:rPr>
        <w:t xml:space="preserve">performance reporting </w:t>
      </w:r>
      <w:ins w:id="7537" w:author="OFFM" w:date="2024-04-16T10:53:00Z">
        <w:r w:rsidRPr="000D237D">
          <w:rPr>
            <w:rFonts w:ascii="Times New Roman" w:eastAsia="Times New Roman" w:hAnsi="Times New Roman" w:cs="Times New Roman"/>
            <w:sz w:val="24"/>
            <w:szCs w:val="24"/>
          </w:rPr>
          <w:t xml:space="preserve">due </w:t>
        </w:r>
      </w:ins>
      <w:r w:rsidRPr="000D237D">
        <w:rPr>
          <w:rFonts w:ascii="Times New Roman" w:eastAsia="Times New Roman" w:hAnsi="Times New Roman" w:cs="Times New Roman"/>
          <w:sz w:val="24"/>
          <w:szCs w:val="24"/>
        </w:rPr>
        <w:t>dates</w:t>
      </w:r>
      <w:del w:id="7538" w:author="OFFM" w:date="2024-04-16T10:53:00Z">
        <w:r w:rsidR="00817C00" w:rsidRPr="00F74592">
          <w:rPr>
            <w:rFonts w:ascii="Times New Roman" w:hAnsi="Times New Roman" w:cs="Times New Roman"/>
            <w:sz w:val="24"/>
            <w:szCs w:val="24"/>
          </w:rPr>
          <w:delText xml:space="preserve"> that have significant impact upon</w:delText>
        </w:r>
      </w:del>
      <w:ins w:id="7539" w:author="OFFM" w:date="2024-04-16T10:53:00Z">
        <w:r w:rsidRPr="000D237D">
          <w:rPr>
            <w:rFonts w:ascii="Times New Roman" w:eastAsia="Times New Roman" w:hAnsi="Times New Roman" w:cs="Times New Roman"/>
            <w:sz w:val="24"/>
            <w:szCs w:val="24"/>
          </w:rPr>
          <w:t xml:space="preserve">,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must notify</w:t>
        </w:r>
      </w:ins>
      <w:r w:rsidRPr="000D237D">
        <w:rPr>
          <w:rFonts w:ascii="Times New Roman" w:eastAsia="Times New Roman" w:hAnsi="Times New Roman" w:cs="Times New Roman"/>
          <w:sz w:val="24"/>
          <w:szCs w:val="24"/>
        </w:rPr>
        <w:t xml:space="preserve"> the </w:t>
      </w:r>
      <w:del w:id="7540" w:author="OFFM" w:date="2024-04-16T10:53:00Z">
        <w:r w:rsidR="00817C00" w:rsidRPr="00F74592">
          <w:rPr>
            <w:rFonts w:ascii="Times New Roman" w:hAnsi="Times New Roman" w:cs="Times New Roman"/>
            <w:sz w:val="24"/>
            <w:szCs w:val="24"/>
          </w:rPr>
          <w:delText>supported activity. In such cases, the non-</w:delText>
        </w:r>
      </w:del>
      <w:r w:rsidRPr="000D237D">
        <w:rPr>
          <w:rFonts w:ascii="Times New Roman" w:eastAsia="Times New Roman" w:hAnsi="Times New Roman" w:cs="Times New Roman"/>
          <w:sz w:val="24"/>
          <w:szCs w:val="24"/>
        </w:rPr>
        <w:t xml:space="preserve">Federal </w:t>
      </w:r>
      <w:del w:id="7541" w:author="OFFM" w:date="2024-04-16T10:53:00Z">
        <w:r w:rsidR="00817C00" w:rsidRPr="00F74592">
          <w:rPr>
            <w:rFonts w:ascii="Times New Roman" w:hAnsi="Times New Roman" w:cs="Times New Roman"/>
            <w:sz w:val="24"/>
            <w:szCs w:val="24"/>
          </w:rPr>
          <w:delText xml:space="preserve">entity must inform the Federal awarding </w:delText>
        </w:r>
      </w:del>
      <w:r w:rsidRPr="000D237D">
        <w:rPr>
          <w:rFonts w:ascii="Times New Roman" w:eastAsia="Times New Roman" w:hAnsi="Times New Roman" w:cs="Times New Roman"/>
          <w:sz w:val="24"/>
          <w:szCs w:val="24"/>
        </w:rPr>
        <w:t>agency or pass-through entity</w:t>
      </w:r>
      <w:del w:id="7542" w:author="OFFM" w:date="2024-04-16T10:53:00Z">
        <w:r w:rsidR="00817C00" w:rsidRPr="00F74592">
          <w:rPr>
            <w:rFonts w:ascii="Times New Roman" w:hAnsi="Times New Roman" w:cs="Times New Roman"/>
            <w:sz w:val="24"/>
            <w:szCs w:val="24"/>
          </w:rPr>
          <w:delText xml:space="preserve"> as soon as the following types of conditions become known: </w:delText>
        </w:r>
      </w:del>
    </w:p>
    <w:p w14:paraId="4078CE07" w14:textId="758C373B"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7543" w:author="OFFM" w:date="2024-04-16T10:53:00Z">
        <w:r w:rsidRPr="00F74592">
          <w:rPr>
            <w:rFonts w:ascii="Times New Roman" w:hAnsi="Times New Roman" w:cs="Times New Roman"/>
            <w:sz w:val="24"/>
            <w:szCs w:val="24"/>
          </w:rPr>
          <w:delText>(1) Problems</w:delText>
        </w:r>
      </w:del>
      <w:ins w:id="7544" w:author="OFFM" w:date="2024-04-16T10:53:00Z">
        <w:r w:rsidR="00F2264C" w:rsidRPr="000D237D">
          <w:rPr>
            <w:rFonts w:ascii="Times New Roman" w:eastAsia="Times New Roman" w:hAnsi="Times New Roman" w:cs="Times New Roman"/>
            <w:sz w:val="24"/>
            <w:szCs w:val="24"/>
          </w:rPr>
          <w:t>. Significant developments include events that enable meeting milestones and objectives sooner or at less cost than anticipated or that produce different beneficial results than originally planned. Significant developments also include problems</w:t>
        </w:r>
      </w:ins>
      <w:r w:rsidR="00F2264C" w:rsidRPr="000D237D">
        <w:rPr>
          <w:rFonts w:ascii="Times New Roman" w:eastAsia="Times New Roman" w:hAnsi="Times New Roman" w:cs="Times New Roman"/>
          <w:sz w:val="24"/>
          <w:szCs w:val="24"/>
        </w:rPr>
        <w:t xml:space="preserve">, delays, or adverse conditions which will </w:t>
      </w:r>
      <w:del w:id="7545" w:author="OFFM" w:date="2024-04-16T10:53:00Z">
        <w:r w:rsidRPr="00F74592">
          <w:rPr>
            <w:rFonts w:ascii="Times New Roman" w:hAnsi="Times New Roman" w:cs="Times New Roman"/>
            <w:sz w:val="24"/>
            <w:szCs w:val="24"/>
          </w:rPr>
          <w:delText>materially impair the</w:delText>
        </w:r>
      </w:del>
      <w:ins w:id="7546" w:author="OFFM" w:date="2024-04-16T10:53:00Z">
        <w:r w:rsidR="00F2264C" w:rsidRPr="000D237D">
          <w:rPr>
            <w:rFonts w:ascii="Times New Roman" w:eastAsia="Times New Roman" w:hAnsi="Times New Roman" w:cs="Times New Roman"/>
            <w:sz w:val="24"/>
            <w:szCs w:val="24"/>
          </w:rPr>
          <w:t xml:space="preserve">impact the </w:t>
        </w:r>
        <w:r w:rsidR="00F2264C" w:rsidRPr="000D237D">
          <w:rPr>
            <w:rFonts w:ascii="Times New Roman" w:hAnsi="Times New Roman" w:cs="Times New Roman"/>
            <w:sz w:val="24"/>
            <w:szCs w:val="24"/>
          </w:rPr>
          <w:t>recipient’s or subrecipient’s</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ability to meet </w:t>
      </w:r>
      <w:ins w:id="7547" w:author="OFFM" w:date="2024-04-16T10:53:00Z">
        <w:r w:rsidR="00F2264C" w:rsidRPr="000D237D">
          <w:rPr>
            <w:rFonts w:ascii="Times New Roman" w:eastAsia="Times New Roman" w:hAnsi="Times New Roman" w:cs="Times New Roman"/>
            <w:sz w:val="24"/>
            <w:szCs w:val="24"/>
          </w:rPr>
          <w:t xml:space="preserve">milestones or </w:t>
        </w:r>
      </w:ins>
      <w:r w:rsidR="00F2264C" w:rsidRPr="000D237D">
        <w:rPr>
          <w:rFonts w:ascii="Times New Roman" w:eastAsia="Times New Roman" w:hAnsi="Times New Roman" w:cs="Times New Roman"/>
          <w:sz w:val="24"/>
          <w:szCs w:val="24"/>
        </w:rPr>
        <w:t xml:space="preserve">the </w:t>
      </w:r>
      <w:del w:id="7548" w:author="OFFM" w:date="2024-04-16T10:53:00Z">
        <w:r w:rsidRPr="00F74592">
          <w:rPr>
            <w:rFonts w:ascii="Times New Roman" w:hAnsi="Times New Roman" w:cs="Times New Roman"/>
            <w:sz w:val="24"/>
            <w:szCs w:val="24"/>
          </w:rPr>
          <w:delText>objective</w:delText>
        </w:r>
      </w:del>
      <w:ins w:id="7549" w:author="OFFM" w:date="2024-04-16T10:53:00Z">
        <w:r w:rsidR="00F2264C" w:rsidRPr="000D237D">
          <w:rPr>
            <w:rFonts w:ascii="Times New Roman" w:eastAsia="Times New Roman" w:hAnsi="Times New Roman" w:cs="Times New Roman"/>
            <w:sz w:val="24"/>
            <w:szCs w:val="24"/>
          </w:rPr>
          <w:t>objectives</w:t>
        </w:r>
      </w:ins>
      <w:r w:rsidR="00F2264C" w:rsidRPr="000D237D">
        <w:rPr>
          <w:rFonts w:ascii="Times New Roman" w:eastAsia="Times New Roman" w:hAnsi="Times New Roman" w:cs="Times New Roman"/>
          <w:sz w:val="24"/>
          <w:szCs w:val="24"/>
        </w:rPr>
        <w:t xml:space="preserve"> of the Federal award. </w:t>
      </w:r>
      <w:del w:id="7550" w:author="OFFM" w:date="2024-04-16T10:53:00Z">
        <w:r w:rsidRPr="00F74592">
          <w:rPr>
            <w:rFonts w:ascii="Times New Roman" w:hAnsi="Times New Roman" w:cs="Times New Roman"/>
            <w:sz w:val="24"/>
            <w:szCs w:val="24"/>
          </w:rPr>
          <w:delText>This disclosure</w:delText>
        </w:r>
      </w:del>
      <w:ins w:id="7551" w:author="OFFM" w:date="2024-04-16T10:53:00Z">
        <w:r w:rsidR="00F2264C" w:rsidRPr="000D237D">
          <w:rPr>
            <w:rFonts w:ascii="Times New Roman" w:eastAsia="Times New Roman" w:hAnsi="Times New Roman" w:cs="Times New Roman"/>
            <w:sz w:val="24"/>
            <w:szCs w:val="24"/>
          </w:rPr>
          <w:t xml:space="preserve">When significant developments occur that negatively impact the Federal Award, the </w:t>
        </w:r>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must include </w:t>
      </w:r>
      <w:del w:id="7552" w:author="OFFM" w:date="2024-04-16T10:53:00Z">
        <w:r w:rsidRPr="00F74592">
          <w:rPr>
            <w:rFonts w:ascii="Times New Roman" w:hAnsi="Times New Roman" w:cs="Times New Roman"/>
            <w:sz w:val="24"/>
            <w:szCs w:val="24"/>
          </w:rPr>
          <w:delText>a statement of the</w:delText>
        </w:r>
      </w:del>
      <w:ins w:id="7553" w:author="OFFM" w:date="2024-04-16T10:53:00Z">
        <w:r w:rsidR="00F2264C" w:rsidRPr="000D237D">
          <w:rPr>
            <w:rFonts w:ascii="Times New Roman" w:eastAsia="Times New Roman" w:hAnsi="Times New Roman" w:cs="Times New Roman"/>
            <w:sz w:val="24"/>
            <w:szCs w:val="24"/>
          </w:rPr>
          <w:t>information on their plan for corrective</w:t>
        </w:r>
      </w:ins>
      <w:r w:rsidR="00F2264C" w:rsidRPr="000D237D">
        <w:rPr>
          <w:rFonts w:ascii="Times New Roman" w:eastAsia="Times New Roman" w:hAnsi="Times New Roman" w:cs="Times New Roman"/>
          <w:sz w:val="24"/>
          <w:szCs w:val="24"/>
        </w:rPr>
        <w:t xml:space="preserve"> action </w:t>
      </w:r>
      <w:del w:id="7554" w:author="OFFM" w:date="2024-04-16T10:53:00Z">
        <w:r w:rsidRPr="00F74592">
          <w:rPr>
            <w:rFonts w:ascii="Times New Roman" w:hAnsi="Times New Roman" w:cs="Times New Roman"/>
            <w:sz w:val="24"/>
            <w:szCs w:val="24"/>
          </w:rPr>
          <w:delText xml:space="preserve">taken, or contemplated, </w:delText>
        </w:r>
      </w:del>
      <w:r w:rsidR="00F2264C" w:rsidRPr="000D237D">
        <w:rPr>
          <w:rFonts w:ascii="Times New Roman" w:eastAsia="Times New Roman" w:hAnsi="Times New Roman" w:cs="Times New Roman"/>
          <w:sz w:val="24"/>
          <w:szCs w:val="24"/>
        </w:rPr>
        <w:t xml:space="preserve">and any assistance needed to resolve the situation. </w:t>
      </w:r>
    </w:p>
    <w:p w14:paraId="1F2FC65A" w14:textId="77777777" w:rsidR="00817C00" w:rsidRPr="00F74592" w:rsidRDefault="00F2264C" w:rsidP="000E1D22">
      <w:pPr>
        <w:spacing w:after="0" w:line="480" w:lineRule="auto"/>
        <w:ind w:firstLine="720"/>
        <w:contextualSpacing/>
        <w:rPr>
          <w:del w:id="7555" w:author="OFFM" w:date="2024-04-16T10:53:00Z"/>
          <w:rFonts w:ascii="Times New Roman" w:hAnsi="Times New Roman" w:cs="Times New Roman"/>
          <w:sz w:val="24"/>
          <w:szCs w:val="24"/>
        </w:rPr>
      </w:pPr>
      <w:moveToRangeStart w:id="7556" w:author="OFFM" w:date="2024-04-16T10:53:00Z" w:name="move164157224"/>
      <w:moveTo w:id="7557" w:author="OFFM" w:date="2024-04-16T10:53:00Z">
        <w:r w:rsidRPr="000D237D">
          <w:rPr>
            <w:rFonts w:ascii="Times New Roman" w:eastAsia="Times New Roman" w:hAnsi="Times New Roman" w:cs="Times New Roman"/>
            <w:sz w:val="24"/>
            <w:szCs w:val="24"/>
          </w:rPr>
          <w:t xml:space="preserve">(f) </w:t>
        </w:r>
        <w:r w:rsidRPr="00A63D45">
          <w:rPr>
            <w:rFonts w:ascii="Times New Roman" w:hAnsi="Times New Roman"/>
            <w:i/>
            <w:sz w:val="24"/>
          </w:rPr>
          <w:t>Site visits.</w:t>
        </w:r>
        <w:r w:rsidRPr="000D237D">
          <w:rPr>
            <w:rFonts w:ascii="Times New Roman" w:eastAsia="Times New Roman" w:hAnsi="Times New Roman" w:cs="Times New Roman"/>
            <w:sz w:val="24"/>
            <w:szCs w:val="24"/>
          </w:rPr>
          <w:t xml:space="preserve"> </w:t>
        </w:r>
      </w:moveTo>
      <w:moveToRangeEnd w:id="7556"/>
      <w:del w:id="7558" w:author="OFFM" w:date="2024-04-16T10:53:00Z">
        <w:r w:rsidR="00817C00" w:rsidRPr="00F74592">
          <w:rPr>
            <w:rFonts w:ascii="Times New Roman" w:hAnsi="Times New Roman" w:cs="Times New Roman"/>
            <w:sz w:val="24"/>
            <w:szCs w:val="24"/>
          </w:rPr>
          <w:delText xml:space="preserve">(2) Favorable developments which enable meeting time schedules and objectives sooner or at less cost than anticipated or producing more or different beneficial results than originally planned. </w:delText>
        </w:r>
      </w:del>
    </w:p>
    <w:p w14:paraId="7584AAD9" w14:textId="0E39A4A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moveFromRangeStart w:id="7559" w:author="OFFM" w:date="2024-04-16T10:53:00Z" w:name="move164157224"/>
      <w:moveFrom w:id="7560" w:author="OFFM" w:date="2024-04-16T10:53:00Z">
        <w:r w:rsidRPr="000D237D">
          <w:rPr>
            <w:rFonts w:ascii="Times New Roman" w:eastAsia="Times New Roman" w:hAnsi="Times New Roman" w:cs="Times New Roman"/>
            <w:sz w:val="24"/>
            <w:szCs w:val="24"/>
          </w:rPr>
          <w:t xml:space="preserve">(f) </w:t>
        </w:r>
        <w:r w:rsidRPr="00A63D45">
          <w:rPr>
            <w:rFonts w:ascii="Times New Roman" w:hAnsi="Times New Roman"/>
            <w:i/>
            <w:sz w:val="24"/>
          </w:rPr>
          <w:t>Site visits.</w:t>
        </w:r>
        <w:r w:rsidRPr="000D237D">
          <w:rPr>
            <w:rFonts w:ascii="Times New Roman" w:eastAsia="Times New Roman" w:hAnsi="Times New Roman" w:cs="Times New Roman"/>
            <w:sz w:val="24"/>
            <w:szCs w:val="24"/>
          </w:rPr>
          <w:t xml:space="preserve"> </w:t>
        </w:r>
      </w:moveFrom>
      <w:moveFromRangeEnd w:id="7559"/>
      <w:r w:rsidRPr="000D237D">
        <w:rPr>
          <w:rFonts w:ascii="Times New Roman" w:eastAsia="Times New Roman" w:hAnsi="Times New Roman" w:cs="Times New Roman"/>
          <w:sz w:val="24"/>
          <w:szCs w:val="24"/>
        </w:rPr>
        <w:t xml:space="preserve">The Federal </w:t>
      </w:r>
      <w:del w:id="7561"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ins w:id="7562"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 xml:space="preserve">may </w:t>
      </w:r>
      <w:del w:id="7563" w:author="OFFM" w:date="2024-04-16T10:53:00Z">
        <w:r w:rsidR="00817C00" w:rsidRPr="00F74592">
          <w:rPr>
            <w:rFonts w:ascii="Times New Roman" w:hAnsi="Times New Roman" w:cs="Times New Roman"/>
            <w:sz w:val="24"/>
            <w:szCs w:val="24"/>
          </w:rPr>
          <w:delText>make</w:delText>
        </w:r>
      </w:del>
      <w:ins w:id="7564" w:author="OFFM" w:date="2024-04-16T10:53:00Z">
        <w:r w:rsidRPr="000D237D">
          <w:rPr>
            <w:rFonts w:ascii="Times New Roman" w:eastAsia="Times New Roman" w:hAnsi="Times New Roman" w:cs="Times New Roman"/>
            <w:sz w:val="24"/>
            <w:szCs w:val="24"/>
          </w:rPr>
          <w:t>conduct in-person or virtual</w:t>
        </w:r>
      </w:ins>
      <w:r w:rsidRPr="000D237D">
        <w:rPr>
          <w:rFonts w:ascii="Times New Roman" w:eastAsia="Times New Roman" w:hAnsi="Times New Roman" w:cs="Times New Roman"/>
          <w:sz w:val="24"/>
          <w:szCs w:val="24"/>
        </w:rPr>
        <w:t xml:space="preserve"> site visits as warranted</w:t>
      </w:r>
      <w:del w:id="7565" w:author="OFFM" w:date="2024-04-16T10:53:00Z">
        <w:r w:rsidR="00817C00" w:rsidRPr="00F74592">
          <w:rPr>
            <w:rFonts w:ascii="Times New Roman" w:hAnsi="Times New Roman" w:cs="Times New Roman"/>
            <w:sz w:val="24"/>
            <w:szCs w:val="24"/>
          </w:rPr>
          <w:delText xml:space="preserve"> by program needs. </w:delText>
        </w:r>
      </w:del>
      <w:ins w:id="7566" w:author="OFFM" w:date="2024-04-16T10:53:00Z">
        <w:r w:rsidRPr="000D237D">
          <w:rPr>
            <w:rFonts w:ascii="Times New Roman" w:eastAsia="Times New Roman" w:hAnsi="Times New Roman" w:cs="Times New Roman"/>
            <w:sz w:val="24"/>
            <w:szCs w:val="24"/>
          </w:rPr>
          <w:t>.</w:t>
        </w:r>
      </w:ins>
    </w:p>
    <w:p w14:paraId="7D9B2B88" w14:textId="7C66BA8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(g) </w:t>
      </w:r>
      <w:r w:rsidRPr="00A63D45">
        <w:rPr>
          <w:rFonts w:ascii="Times New Roman" w:hAnsi="Times New Roman"/>
          <w:i/>
          <w:sz w:val="24"/>
        </w:rPr>
        <w:t>Performance report requirement waiver.</w:t>
      </w:r>
      <w:r w:rsidRPr="000D237D">
        <w:rPr>
          <w:rFonts w:ascii="Times New Roman" w:eastAsia="Times New Roman" w:hAnsi="Times New Roman" w:cs="Times New Roman"/>
          <w:sz w:val="24"/>
          <w:szCs w:val="24"/>
        </w:rPr>
        <w:t xml:space="preserve"> The Federal </w:t>
      </w:r>
      <w:del w:id="756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may waive any performance report </w:t>
      </w:r>
      <w:del w:id="7568" w:author="OFFM" w:date="2024-04-16T10:53:00Z">
        <w:r w:rsidR="00817C00" w:rsidRPr="00F74592">
          <w:rPr>
            <w:rFonts w:ascii="Times New Roman" w:hAnsi="Times New Roman" w:cs="Times New Roman"/>
            <w:sz w:val="24"/>
            <w:szCs w:val="24"/>
          </w:rPr>
          <w:delText xml:space="preserve">required by this part if not needed. </w:delText>
        </w:r>
      </w:del>
      <w:ins w:id="7569" w:author="OFFM" w:date="2024-04-16T10:53:00Z">
        <w:r w:rsidRPr="000D237D">
          <w:rPr>
            <w:rFonts w:ascii="Times New Roman" w:eastAsia="Times New Roman" w:hAnsi="Times New Roman" w:cs="Times New Roman"/>
            <w:sz w:val="24"/>
            <w:szCs w:val="24"/>
          </w:rPr>
          <w:t xml:space="preserve">that is not necessary to ensure the goals and objectives of the Federal award are being achieved. </w:t>
        </w:r>
      </w:ins>
    </w:p>
    <w:p w14:paraId="44E20567"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200.330 Reporting on real property.</w:t>
      </w:r>
    </w:p>
    <w:p w14:paraId="2DF62A25" w14:textId="580018E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The Federal </w:t>
      </w:r>
      <w:del w:id="7570"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must require </w:t>
      </w:r>
      <w:del w:id="7571" w:author="OFFM" w:date="2024-04-16T10:53:00Z">
        <w:r w:rsidR="00817C00" w:rsidRPr="00F74592">
          <w:rPr>
            <w:rFonts w:ascii="Times New Roman" w:hAnsi="Times New Roman" w:cs="Times New Roman"/>
            <w:sz w:val="24"/>
            <w:szCs w:val="24"/>
          </w:rPr>
          <w:delText>a non-Federal entity</w:delText>
        </w:r>
      </w:del>
      <w:ins w:id="7572"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to submit reports</w:t>
      </w:r>
      <w:del w:id="7573" w:author="OFFM" w:date="2024-04-16T10:53:00Z">
        <w:r w:rsidR="00817C00" w:rsidRPr="00F74592">
          <w:rPr>
            <w:rFonts w:ascii="Times New Roman" w:hAnsi="Times New Roman" w:cs="Times New Roman"/>
            <w:sz w:val="24"/>
            <w:szCs w:val="24"/>
          </w:rPr>
          <w:delText xml:space="preserve"> at least annually</w:delText>
        </w:r>
      </w:del>
      <w:r w:rsidRPr="000D237D">
        <w:rPr>
          <w:rFonts w:ascii="Times New Roman" w:eastAsia="Times New Roman" w:hAnsi="Times New Roman" w:cs="Times New Roman"/>
          <w:sz w:val="24"/>
          <w:szCs w:val="24"/>
        </w:rPr>
        <w:t xml:space="preserve"> on the status of real property in which the Federal Government retains an interest</w:t>
      </w:r>
      <w:del w:id="7574" w:author="OFFM" w:date="2024-04-16T10:53:00Z">
        <w:r w:rsidR="00817C00" w:rsidRPr="00F74592">
          <w:rPr>
            <w:rFonts w:ascii="Times New Roman" w:hAnsi="Times New Roman" w:cs="Times New Roman"/>
            <w:sz w:val="24"/>
            <w:szCs w:val="24"/>
          </w:rPr>
          <w:delText>, unless the Federal</w:delText>
        </w:r>
      </w:del>
      <w:ins w:id="7575" w:author="OFFM" w:date="2024-04-16T10:53:00Z">
        <w:r w:rsidRPr="000D237D">
          <w:rPr>
            <w:rFonts w:ascii="Times New Roman" w:eastAsia="Times New Roman" w:hAnsi="Times New Roman" w:cs="Times New Roman"/>
            <w:sz w:val="24"/>
            <w:szCs w:val="24"/>
          </w:rPr>
          <w:t xml:space="preserve">. Such reports must be submitted at </w:t>
        </w:r>
        <w:r w:rsidRPr="000D237D">
          <w:rPr>
            <w:rFonts w:ascii="Times New Roman" w:eastAsia="Times New Roman" w:hAnsi="Times New Roman" w:cs="Times New Roman"/>
            <w:sz w:val="24"/>
            <w:szCs w:val="24"/>
          </w:rPr>
          <w:lastRenderedPageBreak/>
          <w:t>least annually. In instances where the Federal Government’s</w:t>
        </w:r>
      </w:ins>
      <w:r w:rsidRPr="000D237D">
        <w:rPr>
          <w:rFonts w:ascii="Times New Roman" w:eastAsia="Times New Roman" w:hAnsi="Times New Roman" w:cs="Times New Roman"/>
          <w:sz w:val="24"/>
          <w:szCs w:val="24"/>
        </w:rPr>
        <w:t xml:space="preserve"> interest in the real property extends </w:t>
      </w:r>
      <w:ins w:id="7576" w:author="OFFM" w:date="2024-04-16T10:53:00Z">
        <w:r w:rsidRPr="000D237D">
          <w:rPr>
            <w:rFonts w:ascii="Times New Roman" w:eastAsia="Times New Roman" w:hAnsi="Times New Roman" w:cs="Times New Roman"/>
            <w:sz w:val="24"/>
            <w:szCs w:val="24"/>
          </w:rPr>
          <w:t xml:space="preserve">for </w:t>
        </w:r>
      </w:ins>
      <w:r w:rsidRPr="000D237D">
        <w:rPr>
          <w:rFonts w:ascii="Times New Roman" w:eastAsia="Times New Roman" w:hAnsi="Times New Roman" w:cs="Times New Roman"/>
          <w:sz w:val="24"/>
          <w:szCs w:val="24"/>
        </w:rPr>
        <w:t xml:space="preserve">15 years or </w:t>
      </w:r>
      <w:del w:id="7577" w:author="OFFM" w:date="2024-04-16T10:53:00Z">
        <w:r w:rsidR="00817C00" w:rsidRPr="00F74592">
          <w:rPr>
            <w:rFonts w:ascii="Times New Roman" w:hAnsi="Times New Roman" w:cs="Times New Roman"/>
            <w:sz w:val="24"/>
            <w:szCs w:val="24"/>
          </w:rPr>
          <w:delText xml:space="preserve">longer. In those instances where the Federal interest attached is for a period of 15 years or </w:delText>
        </w:r>
      </w:del>
      <w:r w:rsidRPr="000D237D">
        <w:rPr>
          <w:rFonts w:ascii="Times New Roman" w:eastAsia="Times New Roman" w:hAnsi="Times New Roman" w:cs="Times New Roman"/>
          <w:sz w:val="24"/>
          <w:szCs w:val="24"/>
        </w:rPr>
        <w:t xml:space="preserve">more, the Federal </w:t>
      </w:r>
      <w:del w:id="7578"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or pass-through entity</w:t>
      </w:r>
      <w:del w:id="7579" w:author="OFFM" w:date="2024-04-16T10:53:00Z">
        <w:r w:rsidR="00817C00" w:rsidRPr="00F74592">
          <w:rPr>
            <w:rFonts w:ascii="Times New Roman" w:hAnsi="Times New Roman" w:cs="Times New Roman"/>
            <w:sz w:val="24"/>
            <w:szCs w:val="24"/>
          </w:rPr>
          <w:delText>, at its option,</w:delText>
        </w:r>
      </w:del>
      <w:r w:rsidRPr="000D237D">
        <w:rPr>
          <w:rFonts w:ascii="Times New Roman" w:eastAsia="Times New Roman" w:hAnsi="Times New Roman" w:cs="Times New Roman"/>
          <w:sz w:val="24"/>
          <w:szCs w:val="24"/>
        </w:rPr>
        <w:t xml:space="preserve"> may require the </w:t>
      </w:r>
      <w:del w:id="7580" w:author="OFFM" w:date="2024-04-16T10:53:00Z">
        <w:r w:rsidR="00817C00" w:rsidRPr="00F74592">
          <w:rPr>
            <w:rFonts w:ascii="Times New Roman" w:hAnsi="Times New Roman" w:cs="Times New Roman"/>
            <w:sz w:val="24"/>
            <w:szCs w:val="24"/>
          </w:rPr>
          <w:delText>non-Federal entity</w:delText>
        </w:r>
      </w:del>
      <w:ins w:id="7581"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to report at various multi-year frequencies</w:t>
      </w:r>
      <w:del w:id="7582" w:author="OFFM" w:date="2024-04-16T10:53:00Z">
        <w:r w:rsidR="00817C00" w:rsidRPr="00F74592">
          <w:rPr>
            <w:rFonts w:ascii="Times New Roman" w:hAnsi="Times New Roman" w:cs="Times New Roman"/>
            <w:sz w:val="24"/>
            <w:szCs w:val="24"/>
          </w:rPr>
          <w:delText xml:space="preserve"> (e.g., every two years or every three years, not to</w:delText>
        </w:r>
      </w:del>
      <w:ins w:id="7583" w:author="OFFM" w:date="2024-04-16T10:53:00Z">
        <w:r w:rsidRPr="000D237D">
          <w:rPr>
            <w:rFonts w:ascii="Times New Roman" w:eastAsia="Times New Roman" w:hAnsi="Times New Roman" w:cs="Times New Roman"/>
            <w:sz w:val="24"/>
            <w:szCs w:val="24"/>
          </w:rPr>
          <w:t>. Reports submitted at multi-year frequencies may not</w:t>
        </w:r>
      </w:ins>
      <w:r w:rsidRPr="000D237D">
        <w:rPr>
          <w:rFonts w:ascii="Times New Roman" w:eastAsia="Times New Roman" w:hAnsi="Times New Roman" w:cs="Times New Roman"/>
          <w:sz w:val="24"/>
          <w:szCs w:val="24"/>
        </w:rPr>
        <w:t xml:space="preserve"> exceed a five-year reporting period</w:t>
      </w:r>
      <w:del w:id="7584" w:author="OFFM" w:date="2024-04-16T10:53:00Z">
        <w:r w:rsidR="00817C00" w:rsidRPr="00F74592">
          <w:rPr>
            <w:rFonts w:ascii="Times New Roman" w:hAnsi="Times New Roman" w:cs="Times New Roman"/>
            <w:sz w:val="24"/>
            <w:szCs w:val="24"/>
          </w:rPr>
          <w:delText>; or a Federal awarding agency or pass-through entity may require annual reporting for the first three years of a Federal award and thereafter require reporting every five years).</w:delText>
        </w:r>
      </w:del>
      <w:ins w:id="7585" w:author="OFFM" w:date="2024-04-16T10:53:00Z">
        <w:r w:rsidRPr="000D237D">
          <w:rPr>
            <w:rFonts w:ascii="Times New Roman" w:eastAsia="Times New Roman" w:hAnsi="Times New Roman" w:cs="Times New Roman"/>
            <w:sz w:val="24"/>
            <w:szCs w:val="24"/>
          </w:rPr>
          <w:t>. The Federal agency must only require OMB-approved government-wide data elements on recipient real property reports.</w:t>
        </w:r>
      </w:ins>
      <w:r w:rsidRPr="000D237D">
        <w:rPr>
          <w:rFonts w:ascii="Times New Roman" w:eastAsia="Times New Roman" w:hAnsi="Times New Roman" w:cs="Times New Roman"/>
          <w:sz w:val="24"/>
          <w:szCs w:val="24"/>
        </w:rPr>
        <w:t xml:space="preserve"> </w:t>
      </w:r>
    </w:p>
    <w:p w14:paraId="57BB8C3B"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Subrecipient Monitoring and Management</w:t>
      </w:r>
    </w:p>
    <w:p w14:paraId="50FF9584"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200.331 Subrecipient and contractor determinations.</w:t>
      </w:r>
    </w:p>
    <w:p w14:paraId="0B00472B" w14:textId="51F666B7" w:rsidR="007A38DB" w:rsidRDefault="00817C00" w:rsidP="000B5224">
      <w:pPr>
        <w:spacing w:after="0" w:line="480" w:lineRule="auto"/>
        <w:ind w:firstLine="720"/>
        <w:contextualSpacing/>
        <w:rPr>
          <w:rFonts w:ascii="Times New Roman" w:eastAsia="Times New Roman" w:hAnsi="Times New Roman" w:cs="Times New Roman"/>
          <w:sz w:val="24"/>
          <w:szCs w:val="24"/>
        </w:rPr>
      </w:pPr>
      <w:del w:id="7586" w:author="OFFM" w:date="2024-04-16T10:53:00Z">
        <w:r w:rsidRPr="00F74592">
          <w:rPr>
            <w:rFonts w:ascii="Times New Roman" w:hAnsi="Times New Roman" w:cs="Times New Roman"/>
            <w:sz w:val="24"/>
            <w:szCs w:val="24"/>
          </w:rPr>
          <w:delText>The non-Federal</w:delText>
        </w:r>
      </w:del>
      <w:ins w:id="7587" w:author="OFFM" w:date="2024-04-16T10:53:00Z">
        <w:r w:rsidR="00F2264C" w:rsidRPr="000D237D">
          <w:rPr>
            <w:rFonts w:ascii="Times New Roman" w:eastAsia="Times New Roman" w:hAnsi="Times New Roman" w:cs="Times New Roman"/>
            <w:sz w:val="24"/>
            <w:szCs w:val="24"/>
          </w:rPr>
          <w:t>An</w:t>
        </w:r>
      </w:ins>
      <w:r w:rsidR="00F2264C" w:rsidRPr="000D237D">
        <w:rPr>
          <w:rFonts w:ascii="Times New Roman" w:eastAsia="Times New Roman" w:hAnsi="Times New Roman" w:cs="Times New Roman"/>
          <w:sz w:val="24"/>
          <w:szCs w:val="24"/>
        </w:rPr>
        <w:t xml:space="preserve"> entity</w:t>
      </w:r>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may concurrently receive Federal awards as a recipient, a subrecipient, and a contractor</w:t>
      </w:r>
      <w:del w:id="7588" w:author="OFFM" w:date="2024-04-16T10:53:00Z">
        <w:r w:rsidRPr="00F74592">
          <w:rPr>
            <w:rFonts w:ascii="Times New Roman" w:hAnsi="Times New Roman" w:cs="Times New Roman"/>
            <w:sz w:val="24"/>
            <w:szCs w:val="24"/>
          </w:rPr>
          <w:delText>, depending on the substance of its agreements with Federal awarding agencies and pass-through entities. Therefore, a</w:delText>
        </w:r>
      </w:del>
      <w:ins w:id="7589" w:author="OFFM" w:date="2024-04-16T10:53:00Z">
        <w:r w:rsidR="00F2264C" w:rsidRPr="000D237D">
          <w:rPr>
            <w:rFonts w:ascii="Times New Roman" w:eastAsia="Times New Roman" w:hAnsi="Times New Roman" w:cs="Times New Roman"/>
            <w:sz w:val="24"/>
            <w:szCs w:val="24"/>
          </w:rPr>
          <w:t>. The</w:t>
        </w:r>
      </w:ins>
      <w:r w:rsidR="00F2264C" w:rsidRPr="000D237D">
        <w:rPr>
          <w:rFonts w:ascii="Times New Roman" w:eastAsia="Times New Roman" w:hAnsi="Times New Roman" w:cs="Times New Roman"/>
          <w:sz w:val="24"/>
          <w:szCs w:val="24"/>
        </w:rPr>
        <w:t xml:space="preserve"> </w:t>
      </w:r>
      <w:r w:rsidR="00F2264C" w:rsidRPr="000D237D">
        <w:rPr>
          <w:rFonts w:ascii="Times New Roman" w:hAnsi="Times New Roman" w:cs="Times New Roman"/>
          <w:sz w:val="24"/>
          <w:szCs w:val="24"/>
        </w:rPr>
        <w:t xml:space="preserve">pass-through entity </w:t>
      </w:r>
      <w:del w:id="7590" w:author="OFFM" w:date="2024-04-16T10:53:00Z">
        <w:r w:rsidRPr="00F74592">
          <w:rPr>
            <w:rFonts w:ascii="Times New Roman" w:hAnsi="Times New Roman" w:cs="Times New Roman"/>
            <w:sz w:val="24"/>
            <w:szCs w:val="24"/>
          </w:rPr>
          <w:delText>must make</w:delText>
        </w:r>
      </w:del>
      <w:ins w:id="7591" w:author="OFFM" w:date="2024-04-16T10:53:00Z">
        <w:r w:rsidR="00F2264C" w:rsidRPr="000D237D">
          <w:rPr>
            <w:rFonts w:ascii="Times New Roman" w:hAnsi="Times New Roman" w:cs="Times New Roman"/>
            <w:sz w:val="24"/>
            <w:szCs w:val="24"/>
          </w:rPr>
          <w:t>is</w:t>
        </w:r>
        <w:r w:rsidR="00F2264C" w:rsidRPr="000D237D">
          <w:rPr>
            <w:rFonts w:ascii="Times New Roman" w:eastAsia="Times New Roman" w:hAnsi="Times New Roman" w:cs="Times New Roman"/>
            <w:sz w:val="24"/>
            <w:szCs w:val="24"/>
          </w:rPr>
          <w:t xml:space="preserve"> responsible for making</w:t>
        </w:r>
      </w:ins>
      <w:r w:rsidR="00F2264C" w:rsidRPr="000D237D">
        <w:rPr>
          <w:rFonts w:ascii="Times New Roman" w:eastAsia="Times New Roman" w:hAnsi="Times New Roman" w:cs="Times New Roman"/>
          <w:sz w:val="24"/>
          <w:szCs w:val="24"/>
        </w:rPr>
        <w:t xml:space="preserve"> case-by-case determinations </w:t>
      </w:r>
      <w:ins w:id="7592" w:author="OFFM" w:date="2024-04-16T10:53:00Z">
        <w:r w:rsidR="00F2264C" w:rsidRPr="000D237D">
          <w:rPr>
            <w:rFonts w:ascii="Times New Roman" w:eastAsia="Times New Roman" w:hAnsi="Times New Roman" w:cs="Times New Roman"/>
            <w:sz w:val="24"/>
            <w:szCs w:val="24"/>
          </w:rPr>
          <w:t xml:space="preserve">to determine </w:t>
        </w:r>
      </w:ins>
      <w:r w:rsidR="00F2264C" w:rsidRPr="000D237D">
        <w:rPr>
          <w:rFonts w:ascii="Times New Roman" w:eastAsia="Times New Roman" w:hAnsi="Times New Roman" w:cs="Times New Roman"/>
          <w:sz w:val="24"/>
          <w:szCs w:val="24"/>
        </w:rPr>
        <w:t xml:space="preserve">whether </w:t>
      </w:r>
      <w:del w:id="7593" w:author="OFFM" w:date="2024-04-16T10:53:00Z">
        <w:r w:rsidRPr="00F74592">
          <w:rPr>
            <w:rFonts w:ascii="Times New Roman" w:hAnsi="Times New Roman" w:cs="Times New Roman"/>
            <w:sz w:val="24"/>
            <w:szCs w:val="24"/>
          </w:rPr>
          <w:delText xml:space="preserve">each agreement it makes for the disbursement of Federal program funds casts the party </w:delText>
        </w:r>
      </w:del>
      <w:ins w:id="7594" w:author="OFFM" w:date="2024-04-16T10:53:00Z">
        <w:r w:rsidR="00F2264C" w:rsidRPr="000D237D">
          <w:rPr>
            <w:rFonts w:ascii="Times New Roman" w:eastAsia="Times New Roman" w:hAnsi="Times New Roman" w:cs="Times New Roman"/>
            <w:sz w:val="24"/>
            <w:szCs w:val="24"/>
          </w:rPr>
          <w:t xml:space="preserve">the entity </w:t>
        </w:r>
      </w:ins>
      <w:r w:rsidR="00F2264C" w:rsidRPr="000D237D">
        <w:rPr>
          <w:rFonts w:ascii="Times New Roman" w:eastAsia="Times New Roman" w:hAnsi="Times New Roman" w:cs="Times New Roman"/>
          <w:sz w:val="24"/>
          <w:szCs w:val="24"/>
        </w:rPr>
        <w:t xml:space="preserve">receiving </w:t>
      </w:r>
      <w:del w:id="7595" w:author="OFFM" w:date="2024-04-16T10:53:00Z">
        <w:r w:rsidRPr="00F74592">
          <w:rPr>
            <w:rFonts w:ascii="Times New Roman" w:hAnsi="Times New Roman" w:cs="Times New Roman"/>
            <w:sz w:val="24"/>
            <w:szCs w:val="24"/>
          </w:rPr>
          <w:delText>the</w:delText>
        </w:r>
      </w:del>
      <w:ins w:id="7596" w:author="OFFM" w:date="2024-04-16T10:53:00Z">
        <w:r w:rsidR="00F2264C" w:rsidRPr="000D237D">
          <w:rPr>
            <w:rFonts w:ascii="Times New Roman" w:eastAsia="Times New Roman" w:hAnsi="Times New Roman" w:cs="Times New Roman"/>
            <w:sz w:val="24"/>
            <w:szCs w:val="24"/>
          </w:rPr>
          <w:t>Federal</w:t>
        </w:r>
      </w:ins>
      <w:r w:rsidR="00F2264C" w:rsidRPr="000D237D">
        <w:rPr>
          <w:rFonts w:ascii="Times New Roman" w:eastAsia="Times New Roman" w:hAnsi="Times New Roman" w:cs="Times New Roman"/>
          <w:sz w:val="24"/>
          <w:szCs w:val="24"/>
        </w:rPr>
        <w:t xml:space="preserve"> funds </w:t>
      </w:r>
      <w:del w:id="7597" w:author="OFFM" w:date="2024-04-16T10:53:00Z">
        <w:r w:rsidRPr="00F74592">
          <w:rPr>
            <w:rFonts w:ascii="Times New Roman" w:hAnsi="Times New Roman" w:cs="Times New Roman"/>
            <w:sz w:val="24"/>
            <w:szCs w:val="24"/>
          </w:rPr>
          <w:delText>in the role of</w:delText>
        </w:r>
      </w:del>
      <w:ins w:id="7598" w:author="OFFM" w:date="2024-04-16T10:53:00Z">
        <w:r w:rsidR="00F2264C" w:rsidRPr="000D237D">
          <w:rPr>
            <w:rFonts w:ascii="Times New Roman" w:eastAsia="Times New Roman" w:hAnsi="Times New Roman" w:cs="Times New Roman"/>
            <w:sz w:val="24"/>
            <w:szCs w:val="24"/>
          </w:rPr>
          <w:t>is</w:t>
        </w:r>
      </w:ins>
      <w:r w:rsidR="00F2264C" w:rsidRPr="000D237D">
        <w:rPr>
          <w:rFonts w:ascii="Times New Roman" w:eastAsia="Times New Roman" w:hAnsi="Times New Roman" w:cs="Times New Roman"/>
          <w:sz w:val="24"/>
          <w:szCs w:val="24"/>
        </w:rPr>
        <w:t xml:space="preserve"> a subrecipient or a contractor. The Federal </w:t>
      </w:r>
      <w:del w:id="7599"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 xml:space="preserve">agency may </w:t>
      </w:r>
      <w:del w:id="7600" w:author="OFFM" w:date="2024-04-16T10:53:00Z">
        <w:r w:rsidRPr="00F74592">
          <w:rPr>
            <w:rFonts w:ascii="Times New Roman" w:hAnsi="Times New Roman" w:cs="Times New Roman"/>
            <w:sz w:val="24"/>
            <w:szCs w:val="24"/>
          </w:rPr>
          <w:delText xml:space="preserve">supply and </w:delText>
        </w:r>
      </w:del>
      <w:r w:rsidR="00F2264C" w:rsidRPr="000D237D">
        <w:rPr>
          <w:rFonts w:ascii="Times New Roman" w:eastAsia="Times New Roman" w:hAnsi="Times New Roman" w:cs="Times New Roman"/>
          <w:sz w:val="24"/>
          <w:szCs w:val="24"/>
        </w:rPr>
        <w:t xml:space="preserve">require </w:t>
      </w:r>
      <w:del w:id="7601" w:author="OFFM" w:date="2024-04-16T10:53:00Z">
        <w:r w:rsidRPr="00F74592">
          <w:rPr>
            <w:rFonts w:ascii="Times New Roman" w:hAnsi="Times New Roman" w:cs="Times New Roman"/>
            <w:sz w:val="24"/>
            <w:szCs w:val="24"/>
          </w:rPr>
          <w:delText xml:space="preserve">recipients </w:delText>
        </w:r>
      </w:del>
      <w:ins w:id="7602" w:author="OFFM" w:date="2024-04-16T10:53:00Z">
        <w:r w:rsidR="00F2264C" w:rsidRPr="000D237D">
          <w:rPr>
            <w:rFonts w:ascii="Times New Roman" w:eastAsia="Times New Roman" w:hAnsi="Times New Roman" w:cs="Times New Roman"/>
            <w:sz w:val="24"/>
            <w:szCs w:val="24"/>
          </w:rPr>
          <w:t>the pass-through entity</w:t>
        </w:r>
        <w:r w:rsidR="00F2264C" w:rsidRPr="000D237D">
          <w:rPr>
            <w:rFonts w:ascii="Times New Roman" w:hAnsi="Times New Roman" w:cs="Times New Roman"/>
            <w:sz w:val="24"/>
            <w:szCs w:val="24"/>
          </w:rPr>
          <w:t xml:space="preserve"> </w:t>
        </w:r>
      </w:ins>
      <w:r w:rsidR="00F2264C" w:rsidRPr="000D237D">
        <w:rPr>
          <w:rFonts w:ascii="Times New Roman" w:eastAsia="Times New Roman" w:hAnsi="Times New Roman" w:cs="Times New Roman"/>
          <w:sz w:val="24"/>
          <w:szCs w:val="24"/>
        </w:rPr>
        <w:t xml:space="preserve">to comply with additional guidance to </w:t>
      </w:r>
      <w:del w:id="7603" w:author="OFFM" w:date="2024-04-16T10:53:00Z">
        <w:r w:rsidRPr="00F74592">
          <w:rPr>
            <w:rFonts w:ascii="Times New Roman" w:hAnsi="Times New Roman" w:cs="Times New Roman"/>
            <w:sz w:val="24"/>
            <w:szCs w:val="24"/>
          </w:rPr>
          <w:delText>support</w:delText>
        </w:r>
      </w:del>
      <w:ins w:id="7604" w:author="OFFM" w:date="2024-04-16T10:53:00Z">
        <w:r w:rsidR="00F2264C" w:rsidRPr="000D237D">
          <w:rPr>
            <w:rFonts w:ascii="Times New Roman" w:eastAsia="Times New Roman" w:hAnsi="Times New Roman" w:cs="Times New Roman"/>
            <w:sz w:val="24"/>
            <w:szCs w:val="24"/>
          </w:rPr>
          <w:t>make</w:t>
        </w:r>
      </w:ins>
      <w:r w:rsidR="00F2264C" w:rsidRPr="000D237D">
        <w:rPr>
          <w:rFonts w:ascii="Times New Roman" w:eastAsia="Times New Roman" w:hAnsi="Times New Roman" w:cs="Times New Roman"/>
          <w:sz w:val="24"/>
          <w:szCs w:val="24"/>
        </w:rPr>
        <w:t xml:space="preserve"> these determinations</w:t>
      </w:r>
      <w:ins w:id="7605"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provided such guidance does not conflict with this section. </w:t>
      </w:r>
      <w:ins w:id="7606" w:author="OFFM" w:date="2024-04-16T10:53:00Z">
        <w:r w:rsidR="00F2264C" w:rsidRPr="000D237D">
          <w:rPr>
            <w:rFonts w:ascii="Times New Roman" w:eastAsia="Times New Roman" w:hAnsi="Times New Roman" w:cs="Times New Roman"/>
            <w:sz w:val="24"/>
            <w:szCs w:val="24"/>
          </w:rPr>
          <w:t xml:space="preserve">The Federal agency does not have a direct legal relationship with subrecipients or contractors of any tier; </w:t>
        </w:r>
        <w:r w:rsidR="00F2264C" w:rsidRPr="0027539B">
          <w:rPr>
            <w:rFonts w:ascii="Times New Roman" w:eastAsia="Times New Roman" w:hAnsi="Times New Roman" w:cs="Times New Roman"/>
            <w:sz w:val="24"/>
            <w:szCs w:val="24"/>
          </w:rPr>
          <w:t>however, the Federal agency is responsible for monitoring the pass-through entity’s oversight of first-tier subrecipients. All of the characteristics listed below may not be present in all cases, and some characteristics</w:t>
        </w:r>
        <w:r w:rsidR="00F2264C" w:rsidRPr="000D237D">
          <w:rPr>
            <w:rFonts w:ascii="Times New Roman" w:eastAsia="Times New Roman" w:hAnsi="Times New Roman" w:cs="Times New Roman"/>
            <w:sz w:val="24"/>
            <w:szCs w:val="24"/>
          </w:rPr>
          <w:t xml:space="preserve"> from both categories may be present at the same time. No single factor or any combination of factors is necessarily determinative. The pass-through entity </w:t>
        </w:r>
        <w:bookmarkStart w:id="7607" w:name="_Hlk162472416"/>
        <w:r w:rsidR="00F2264C" w:rsidRPr="000D237D">
          <w:rPr>
            <w:rFonts w:ascii="Times New Roman" w:eastAsia="Times New Roman" w:hAnsi="Times New Roman" w:cs="Times New Roman"/>
            <w:sz w:val="24"/>
            <w:szCs w:val="24"/>
          </w:rPr>
          <w:t>must use judgment in classifying each agreement as a subaward or a procurement contract</w:t>
        </w:r>
        <w:bookmarkEnd w:id="7607"/>
        <w:r w:rsidR="00F2264C" w:rsidRPr="000D237D">
          <w:rPr>
            <w:rFonts w:ascii="Times New Roman" w:eastAsia="Times New Roman" w:hAnsi="Times New Roman" w:cs="Times New Roman"/>
            <w:sz w:val="24"/>
            <w:szCs w:val="24"/>
          </w:rPr>
          <w:t xml:space="preserve">. In </w:t>
        </w:r>
        <w:r w:rsidR="00F2264C" w:rsidRPr="000D237D">
          <w:rPr>
            <w:rFonts w:ascii="Times New Roman" w:eastAsia="Times New Roman" w:hAnsi="Times New Roman" w:cs="Times New Roman"/>
            <w:sz w:val="24"/>
            <w:szCs w:val="24"/>
          </w:rPr>
          <w:lastRenderedPageBreak/>
          <w:t>making this determination, the substance of the relationship is more important than the form of the agreement.</w:t>
        </w:r>
      </w:ins>
    </w:p>
    <w:p w14:paraId="7817B9DF" w14:textId="43D387C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r w:rsidRPr="00A63D45">
        <w:rPr>
          <w:rFonts w:ascii="Times New Roman" w:hAnsi="Times New Roman"/>
          <w:i/>
          <w:sz w:val="24"/>
        </w:rPr>
        <w:t>Subrecipients.</w:t>
      </w:r>
      <w:r w:rsidRPr="000D237D">
        <w:rPr>
          <w:rFonts w:ascii="Times New Roman" w:eastAsia="Times New Roman" w:hAnsi="Times New Roman" w:cs="Times New Roman"/>
          <w:sz w:val="24"/>
          <w:szCs w:val="24"/>
        </w:rPr>
        <w:t xml:space="preserve"> A subaward is for the purpose of carrying out a portion of </w:t>
      </w:r>
      <w:del w:id="7608" w:author="OFFM" w:date="2024-04-16T10:53:00Z">
        <w:r w:rsidR="00817C00" w:rsidRPr="00F74592">
          <w:rPr>
            <w:rFonts w:ascii="Times New Roman" w:hAnsi="Times New Roman" w:cs="Times New Roman"/>
            <w:sz w:val="24"/>
            <w:szCs w:val="24"/>
          </w:rPr>
          <w:delText>a</w:delText>
        </w:r>
      </w:del>
      <w:ins w:id="7609"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and creates a Federal </w:t>
      </w:r>
      <w:ins w:id="7610" w:author="OFFM" w:date="2024-04-16T10:53:00Z">
        <w:r w:rsidRPr="000D237D">
          <w:rPr>
            <w:rFonts w:ascii="Times New Roman" w:eastAsia="Times New Roman" w:hAnsi="Times New Roman" w:cs="Times New Roman"/>
            <w:sz w:val="24"/>
            <w:szCs w:val="24"/>
          </w:rPr>
          <w:t xml:space="preserve">financial </w:t>
        </w:r>
      </w:ins>
      <w:r w:rsidRPr="000D237D">
        <w:rPr>
          <w:rFonts w:ascii="Times New Roman" w:eastAsia="Times New Roman" w:hAnsi="Times New Roman" w:cs="Times New Roman"/>
          <w:sz w:val="24"/>
          <w:szCs w:val="24"/>
        </w:rPr>
        <w:t xml:space="preserve">assistance relationship with </w:t>
      </w:r>
      <w:del w:id="7611" w:author="OFFM" w:date="2024-04-16T10:53:00Z">
        <w:r w:rsidR="00817C00" w:rsidRPr="00F74592">
          <w:rPr>
            <w:rFonts w:ascii="Times New Roman" w:hAnsi="Times New Roman" w:cs="Times New Roman"/>
            <w:sz w:val="24"/>
            <w:szCs w:val="24"/>
          </w:rPr>
          <w:delText>the</w:delText>
        </w:r>
      </w:del>
      <w:ins w:id="7612"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subrecipient. See </w:t>
      </w:r>
      <w:ins w:id="7613"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definition </w:t>
      </w:r>
      <w:del w:id="7614" w:author="OFFM" w:date="2024-04-16T10:53:00Z">
        <w:r w:rsidR="00817C00" w:rsidRPr="00F74592">
          <w:rPr>
            <w:rFonts w:ascii="Times New Roman" w:hAnsi="Times New Roman" w:cs="Times New Roman"/>
            <w:sz w:val="24"/>
            <w:szCs w:val="24"/>
          </w:rPr>
          <w:delText>for</w:delText>
        </w:r>
      </w:del>
      <w:ins w:id="7615" w:author="OFFM" w:date="2024-04-16T10:53:00Z">
        <w:r w:rsidRPr="000D237D">
          <w:rPr>
            <w:rFonts w:ascii="Times New Roman" w:eastAsia="Times New Roman" w:hAnsi="Times New Roman" w:cs="Times New Roman"/>
            <w:sz w:val="24"/>
            <w:szCs w:val="24"/>
          </w:rPr>
          <w:t>of</w:t>
        </w:r>
      </w:ins>
      <w:r w:rsidRPr="000D237D">
        <w:rPr>
          <w:rFonts w:ascii="Times New Roman" w:eastAsia="Times New Roman" w:hAnsi="Times New Roman" w:cs="Times New Roman"/>
          <w:sz w:val="24"/>
          <w:szCs w:val="24"/>
        </w:rPr>
        <w:t xml:space="preserve"> </w:t>
      </w:r>
      <w:r w:rsidRPr="00A63D45">
        <w:rPr>
          <w:rFonts w:ascii="Times New Roman" w:hAnsi="Times New Roman"/>
          <w:i/>
          <w:sz w:val="24"/>
        </w:rPr>
        <w:t>Subaward</w:t>
      </w:r>
      <w:r w:rsidRPr="000D237D">
        <w:rPr>
          <w:rFonts w:ascii="Times New Roman" w:eastAsia="Times New Roman" w:hAnsi="Times New Roman" w:cs="Times New Roman"/>
          <w:sz w:val="24"/>
          <w:szCs w:val="24"/>
        </w:rPr>
        <w:t xml:space="preserve"> in § 200.1</w:t>
      </w:r>
      <w:del w:id="7616" w:author="OFFM" w:date="2024-04-16T10:53:00Z">
        <w:r w:rsidR="00817C00" w:rsidRPr="00F74592">
          <w:rPr>
            <w:rFonts w:ascii="Times New Roman" w:hAnsi="Times New Roman" w:cs="Times New Roman"/>
            <w:sz w:val="24"/>
            <w:szCs w:val="24"/>
          </w:rPr>
          <w:delText xml:space="preserve"> of this part.</w:delText>
        </w:r>
      </w:del>
      <w:ins w:id="761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Characteristics </w:t>
      </w:r>
      <w:del w:id="7618" w:author="OFFM" w:date="2024-04-16T10:53:00Z">
        <w:r w:rsidR="00817C00" w:rsidRPr="00F74592">
          <w:rPr>
            <w:rFonts w:ascii="Times New Roman" w:hAnsi="Times New Roman" w:cs="Times New Roman"/>
            <w:sz w:val="24"/>
            <w:szCs w:val="24"/>
          </w:rPr>
          <w:delText>which</w:delText>
        </w:r>
      </w:del>
      <w:ins w:id="7619"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support the classification of the </w:t>
      </w:r>
      <w:del w:id="7620" w:author="OFFM" w:date="2024-04-16T10:53:00Z">
        <w:r w:rsidR="00817C00" w:rsidRPr="00F74592">
          <w:rPr>
            <w:rFonts w:ascii="Times New Roman" w:hAnsi="Times New Roman" w:cs="Times New Roman"/>
            <w:sz w:val="24"/>
            <w:szCs w:val="24"/>
          </w:rPr>
          <w:delText xml:space="preserve">non-Federal </w:delText>
        </w:r>
      </w:del>
      <w:r w:rsidRPr="000D237D">
        <w:rPr>
          <w:rFonts w:ascii="Times New Roman" w:hAnsi="Times New Roman" w:cs="Times New Roman"/>
          <w:sz w:val="24"/>
          <w:szCs w:val="24"/>
        </w:rPr>
        <w:t xml:space="preserve">entity </w:t>
      </w:r>
      <w:r w:rsidRPr="000D237D">
        <w:rPr>
          <w:rFonts w:ascii="Times New Roman" w:eastAsia="Times New Roman" w:hAnsi="Times New Roman" w:cs="Times New Roman"/>
          <w:sz w:val="24"/>
          <w:szCs w:val="24"/>
        </w:rPr>
        <w:t>as a subrecipient include</w:t>
      </w:r>
      <w:ins w:id="7621" w:author="OFFM" w:date="2024-04-16T10:53:00Z">
        <w:r w:rsidRPr="000D237D">
          <w:rPr>
            <w:rFonts w:ascii="Times New Roman" w:eastAsia="Times New Roman" w:hAnsi="Times New Roman" w:cs="Times New Roman"/>
            <w:sz w:val="24"/>
            <w:szCs w:val="24"/>
          </w:rPr>
          <w:t>, but are not limited to,</w:t>
        </w:r>
      </w:ins>
      <w:r w:rsidRPr="000D237D">
        <w:rPr>
          <w:rFonts w:ascii="Times New Roman" w:eastAsia="Times New Roman" w:hAnsi="Times New Roman" w:cs="Times New Roman"/>
          <w:sz w:val="24"/>
          <w:szCs w:val="24"/>
        </w:rPr>
        <w:t xml:space="preserve"> when the </w:t>
      </w:r>
      <w:del w:id="7622" w:author="OFFM" w:date="2024-04-16T10:53:00Z">
        <w:r w:rsidR="00817C00" w:rsidRPr="00F74592">
          <w:rPr>
            <w:rFonts w:ascii="Times New Roman" w:hAnsi="Times New Roman" w:cs="Times New Roman"/>
            <w:sz w:val="24"/>
            <w:szCs w:val="24"/>
          </w:rPr>
          <w:delText xml:space="preserve">non-Federal </w:delText>
        </w:r>
      </w:del>
      <w:r w:rsidRPr="000D237D">
        <w:rPr>
          <w:rFonts w:ascii="Times New Roman" w:hAnsi="Times New Roman" w:cs="Times New Roman"/>
          <w:sz w:val="24"/>
          <w:szCs w:val="24"/>
        </w:rPr>
        <w:t>entity</w:t>
      </w:r>
      <w:r w:rsidRPr="000D237D">
        <w:rPr>
          <w:rFonts w:ascii="Times New Roman" w:eastAsia="Times New Roman" w:hAnsi="Times New Roman" w:cs="Times New Roman"/>
          <w:sz w:val="24"/>
          <w:szCs w:val="24"/>
        </w:rPr>
        <w:t xml:space="preserve">: </w:t>
      </w:r>
    </w:p>
    <w:p w14:paraId="4142A6CF"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Determines who is eligible to receive what Federal assistance; </w:t>
      </w:r>
    </w:p>
    <w:p w14:paraId="35062459"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Has its performance measured in relation to whether </w:t>
      </w:r>
      <w:ins w:id="7623"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objectives of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were met; </w:t>
      </w:r>
    </w:p>
    <w:p w14:paraId="47AD394E"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Has responsibility for programmatic decision-making; </w:t>
      </w:r>
    </w:p>
    <w:p w14:paraId="5B7C5068"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Is responsible for adherence to applicable Federal program requirements specified in the Federal award; and </w:t>
      </w:r>
    </w:p>
    <w:p w14:paraId="4B259546" w14:textId="250CC286"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7624" w:author="OFFM" w:date="2024-04-16T10:53:00Z">
        <w:r w:rsidRPr="00F74592">
          <w:rPr>
            <w:rFonts w:ascii="Times New Roman" w:hAnsi="Times New Roman" w:cs="Times New Roman"/>
            <w:sz w:val="24"/>
            <w:szCs w:val="24"/>
          </w:rPr>
          <w:delText>(5) In accordance with its agreement, uses the Federal funds to carry out</w:delText>
        </w:r>
      </w:del>
      <w:ins w:id="7625" w:author="OFFM" w:date="2024-04-16T10:53:00Z">
        <w:r w:rsidR="00F2264C" w:rsidRPr="000D237D">
          <w:rPr>
            <w:rFonts w:ascii="Times New Roman" w:eastAsia="Times New Roman" w:hAnsi="Times New Roman" w:cs="Times New Roman"/>
            <w:sz w:val="24"/>
            <w:szCs w:val="24"/>
          </w:rPr>
          <w:t>(5) Implements</w:t>
        </w:r>
      </w:ins>
      <w:r w:rsidR="00F2264C" w:rsidRPr="000D237D">
        <w:rPr>
          <w:rFonts w:ascii="Times New Roman" w:eastAsia="Times New Roman" w:hAnsi="Times New Roman" w:cs="Times New Roman"/>
          <w:sz w:val="24"/>
          <w:szCs w:val="24"/>
        </w:rPr>
        <w:t xml:space="preserve"> a program for a public purpose specified in authorizing statute, as opposed to providing goods or services for the benefit of the pass-through entity. </w:t>
      </w:r>
    </w:p>
    <w:p w14:paraId="7BDC830E" w14:textId="06B89B2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r w:rsidRPr="00A63D45">
        <w:rPr>
          <w:rFonts w:ascii="Times New Roman" w:hAnsi="Times New Roman"/>
          <w:i/>
          <w:sz w:val="24"/>
        </w:rPr>
        <w:t>Contractors.</w:t>
      </w:r>
      <w:r w:rsidRPr="000D237D">
        <w:rPr>
          <w:rFonts w:ascii="Times New Roman" w:eastAsia="Times New Roman" w:hAnsi="Times New Roman" w:cs="Times New Roman"/>
          <w:sz w:val="24"/>
          <w:szCs w:val="24"/>
        </w:rPr>
        <w:t xml:space="preserve"> A contract is for the purpose of obtaining goods and services for the </w:t>
      </w:r>
      <w:del w:id="7626" w:author="OFFM" w:date="2024-04-16T10:53:00Z">
        <w:r w:rsidR="00817C00" w:rsidRPr="00F74592">
          <w:rPr>
            <w:rFonts w:ascii="Times New Roman" w:hAnsi="Times New Roman" w:cs="Times New Roman"/>
            <w:sz w:val="24"/>
            <w:szCs w:val="24"/>
          </w:rPr>
          <w:delText>non-Federal entity's own</w:delText>
        </w:r>
      </w:del>
      <w:ins w:id="7627" w:author="OFFM" w:date="2024-04-16T10:53:00Z">
        <w:r w:rsidRPr="000D237D">
          <w:rPr>
            <w:rFonts w:ascii="Times New Roman" w:hAnsi="Times New Roman" w:cs="Times New Roman"/>
            <w:sz w:val="24"/>
            <w:szCs w:val="24"/>
          </w:rPr>
          <w:t>recipient’s or subrecipient’s</w:t>
        </w:r>
      </w:ins>
      <w:r w:rsidRPr="000D237D">
        <w:rPr>
          <w:rFonts w:ascii="Times New Roman" w:eastAsia="Times New Roman" w:hAnsi="Times New Roman" w:cs="Times New Roman"/>
          <w:sz w:val="24"/>
          <w:szCs w:val="24"/>
        </w:rPr>
        <w:t xml:space="preserve"> use and creates a procurement relationship with </w:t>
      </w:r>
      <w:del w:id="7628" w:author="OFFM" w:date="2024-04-16T10:53:00Z">
        <w:r w:rsidR="00817C00" w:rsidRPr="00F74592">
          <w:rPr>
            <w:rFonts w:ascii="Times New Roman" w:hAnsi="Times New Roman" w:cs="Times New Roman"/>
            <w:sz w:val="24"/>
            <w:szCs w:val="24"/>
          </w:rPr>
          <w:delText>the</w:delText>
        </w:r>
      </w:del>
      <w:ins w:id="7629"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contractor. See the definition of </w:t>
      </w:r>
      <w:r w:rsidRPr="00A63D45">
        <w:rPr>
          <w:rFonts w:ascii="Times New Roman" w:hAnsi="Times New Roman"/>
          <w:i/>
          <w:sz w:val="24"/>
        </w:rPr>
        <w:t>contract</w:t>
      </w:r>
      <w:r w:rsidRPr="000D237D">
        <w:rPr>
          <w:rFonts w:ascii="Times New Roman" w:eastAsia="Times New Roman" w:hAnsi="Times New Roman" w:cs="Times New Roman"/>
          <w:sz w:val="24"/>
          <w:szCs w:val="24"/>
        </w:rPr>
        <w:t xml:space="preserve"> in § 200.1</w:t>
      </w:r>
      <w:del w:id="7630" w:author="OFFM" w:date="2024-04-16T10:53:00Z">
        <w:r w:rsidR="00817C00" w:rsidRPr="00F74592">
          <w:rPr>
            <w:rFonts w:ascii="Times New Roman" w:hAnsi="Times New Roman" w:cs="Times New Roman"/>
            <w:sz w:val="24"/>
            <w:szCs w:val="24"/>
          </w:rPr>
          <w:delText xml:space="preserve"> of this part.</w:delText>
        </w:r>
      </w:del>
      <w:ins w:id="763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Characteristics </w:t>
      </w:r>
      <w:del w:id="7632" w:author="OFFM" w:date="2024-04-16T10:53:00Z">
        <w:r w:rsidR="00817C00" w:rsidRPr="00F74592">
          <w:rPr>
            <w:rFonts w:ascii="Times New Roman" w:hAnsi="Times New Roman" w:cs="Times New Roman"/>
            <w:sz w:val="24"/>
            <w:szCs w:val="24"/>
          </w:rPr>
          <w:delText>indicative of</w:delText>
        </w:r>
      </w:del>
      <w:ins w:id="7633" w:author="OFFM" w:date="2024-04-16T10:53:00Z">
        <w:r w:rsidRPr="000D237D">
          <w:rPr>
            <w:rFonts w:ascii="Times New Roman" w:eastAsia="Times New Roman" w:hAnsi="Times New Roman" w:cs="Times New Roman"/>
            <w:sz w:val="24"/>
            <w:szCs w:val="24"/>
          </w:rPr>
          <w:t>that support</w:t>
        </w:r>
      </w:ins>
      <w:r w:rsidRPr="000D237D">
        <w:rPr>
          <w:rFonts w:ascii="Times New Roman" w:eastAsia="Times New Roman" w:hAnsi="Times New Roman" w:cs="Times New Roman"/>
          <w:sz w:val="24"/>
          <w:szCs w:val="24"/>
        </w:rPr>
        <w:t xml:space="preserve"> a procurement relationship between the </w:t>
      </w:r>
      <w:del w:id="7634" w:author="OFFM" w:date="2024-04-16T10:53:00Z">
        <w:r w:rsidR="00817C00" w:rsidRPr="00F74592">
          <w:rPr>
            <w:rFonts w:ascii="Times New Roman" w:hAnsi="Times New Roman" w:cs="Times New Roman"/>
            <w:sz w:val="24"/>
            <w:szCs w:val="24"/>
          </w:rPr>
          <w:delText>non-Federal entity</w:delText>
        </w:r>
      </w:del>
      <w:ins w:id="7635"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and a contractor </w:t>
      </w:r>
      <w:ins w:id="7636" w:author="OFFM" w:date="2024-04-16T10:53:00Z">
        <w:r w:rsidRPr="000D237D">
          <w:rPr>
            <w:rFonts w:ascii="Times New Roman" w:eastAsia="Times New Roman" w:hAnsi="Times New Roman" w:cs="Times New Roman"/>
            <w:sz w:val="24"/>
            <w:szCs w:val="24"/>
          </w:rPr>
          <w:t xml:space="preserve">include, but </w:t>
        </w:r>
      </w:ins>
      <w:r w:rsidRPr="000D237D">
        <w:rPr>
          <w:rFonts w:ascii="Times New Roman" w:eastAsia="Times New Roman" w:hAnsi="Times New Roman" w:cs="Times New Roman"/>
          <w:sz w:val="24"/>
          <w:szCs w:val="24"/>
        </w:rPr>
        <w:t xml:space="preserve">are </w:t>
      </w:r>
      <w:ins w:id="7637" w:author="OFFM" w:date="2024-04-16T10:53:00Z">
        <w:r w:rsidRPr="000D237D">
          <w:rPr>
            <w:rFonts w:ascii="Times New Roman" w:eastAsia="Times New Roman" w:hAnsi="Times New Roman" w:cs="Times New Roman"/>
            <w:sz w:val="24"/>
            <w:szCs w:val="24"/>
          </w:rPr>
          <w:t xml:space="preserve">not limited to, </w:t>
        </w:r>
      </w:ins>
      <w:r w:rsidRPr="000D237D">
        <w:rPr>
          <w:rFonts w:ascii="Times New Roman" w:eastAsia="Times New Roman" w:hAnsi="Times New Roman" w:cs="Times New Roman"/>
          <w:sz w:val="24"/>
          <w:szCs w:val="24"/>
        </w:rPr>
        <w:t xml:space="preserve">when the contractor: </w:t>
      </w:r>
    </w:p>
    <w:p w14:paraId="559CAE1D"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Provides the goods and services within normal business operations; </w:t>
      </w:r>
    </w:p>
    <w:p w14:paraId="76D07C74"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Provides similar goods or services to many different purchasers; </w:t>
      </w:r>
    </w:p>
    <w:p w14:paraId="374359E3"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Normally operates in a competitive environment; </w:t>
      </w:r>
    </w:p>
    <w:p w14:paraId="2DDC3B19" w14:textId="6B6E34E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(4) Provides goods or services that are ancillary to the </w:t>
      </w:r>
      <w:del w:id="7638" w:author="OFFM" w:date="2024-04-16T10:53:00Z">
        <w:r w:rsidR="00817C00" w:rsidRPr="00F74592">
          <w:rPr>
            <w:rFonts w:ascii="Times New Roman" w:hAnsi="Times New Roman" w:cs="Times New Roman"/>
            <w:sz w:val="24"/>
            <w:szCs w:val="24"/>
          </w:rPr>
          <w:delText>operation</w:delText>
        </w:r>
      </w:del>
      <w:ins w:id="7639" w:author="OFFM" w:date="2024-04-16T10:53:00Z">
        <w:r w:rsidRPr="000D237D">
          <w:rPr>
            <w:rFonts w:ascii="Times New Roman" w:eastAsia="Times New Roman" w:hAnsi="Times New Roman" w:cs="Times New Roman"/>
            <w:sz w:val="24"/>
            <w:szCs w:val="24"/>
          </w:rPr>
          <w:t>implementation</w:t>
        </w:r>
      </w:ins>
      <w:r w:rsidRPr="000D237D">
        <w:rPr>
          <w:rFonts w:ascii="Times New Roman" w:eastAsia="Times New Roman" w:hAnsi="Times New Roman" w:cs="Times New Roman"/>
          <w:sz w:val="24"/>
          <w:szCs w:val="24"/>
        </w:rPr>
        <w:t xml:space="preserve"> of </w:t>
      </w:r>
      <w:del w:id="7640" w:author="OFFM" w:date="2024-04-16T10:53:00Z">
        <w:r w:rsidR="00817C00" w:rsidRPr="00F74592">
          <w:rPr>
            <w:rFonts w:ascii="Times New Roman" w:hAnsi="Times New Roman" w:cs="Times New Roman"/>
            <w:sz w:val="24"/>
            <w:szCs w:val="24"/>
          </w:rPr>
          <w:delText>the</w:delText>
        </w:r>
      </w:del>
      <w:ins w:id="7641"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and </w:t>
      </w:r>
    </w:p>
    <w:p w14:paraId="74D3FB8E" w14:textId="2AB57D7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Is not subject to compliance requirements of </w:t>
      </w:r>
      <w:del w:id="7642" w:author="OFFM" w:date="2024-04-16T10:53:00Z">
        <w:r w:rsidR="00817C00" w:rsidRPr="00F74592">
          <w:rPr>
            <w:rFonts w:ascii="Times New Roman" w:hAnsi="Times New Roman" w:cs="Times New Roman"/>
            <w:sz w:val="24"/>
            <w:szCs w:val="24"/>
          </w:rPr>
          <w:delText>the</w:delText>
        </w:r>
      </w:del>
      <w:ins w:id="7643"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as a result of the agreement</w:t>
      </w:r>
      <w:del w:id="7644" w:author="OFFM" w:date="2024-04-16T10:53:00Z">
        <w:r w:rsidR="00817C00" w:rsidRPr="00F74592">
          <w:rPr>
            <w:rFonts w:ascii="Times New Roman" w:hAnsi="Times New Roman" w:cs="Times New Roman"/>
            <w:sz w:val="24"/>
            <w:szCs w:val="24"/>
          </w:rPr>
          <w:delText>, though</w:delText>
        </w:r>
      </w:del>
      <w:ins w:id="7645" w:author="OFFM" w:date="2024-04-16T10:53:00Z">
        <w:r w:rsidRPr="000D237D">
          <w:rPr>
            <w:rFonts w:ascii="Times New Roman" w:eastAsia="Times New Roman" w:hAnsi="Times New Roman" w:cs="Times New Roman"/>
            <w:sz w:val="24"/>
            <w:szCs w:val="24"/>
          </w:rPr>
          <w:t>. However,</w:t>
        </w:r>
      </w:ins>
      <w:r w:rsidRPr="000D237D">
        <w:rPr>
          <w:rFonts w:ascii="Times New Roman" w:eastAsia="Times New Roman" w:hAnsi="Times New Roman" w:cs="Times New Roman"/>
          <w:sz w:val="24"/>
          <w:szCs w:val="24"/>
        </w:rPr>
        <w:t xml:space="preserve"> similar requirements may apply for other reasons.</w:t>
      </w:r>
      <w:del w:id="7646" w:author="OFFM" w:date="2024-04-16T10:53:00Z">
        <w:r w:rsidR="00817C00" w:rsidRPr="00F74592">
          <w:rPr>
            <w:rFonts w:ascii="Times New Roman" w:hAnsi="Times New Roman" w:cs="Times New Roman"/>
            <w:sz w:val="24"/>
            <w:szCs w:val="24"/>
          </w:rPr>
          <w:delText xml:space="preserve"> </w:delText>
        </w:r>
      </w:del>
    </w:p>
    <w:p w14:paraId="0F9B7941" w14:textId="77777777" w:rsidR="00817C00" w:rsidRPr="00F74592" w:rsidRDefault="00817C00" w:rsidP="000E1D22">
      <w:pPr>
        <w:spacing w:after="0" w:line="480" w:lineRule="auto"/>
        <w:ind w:firstLine="720"/>
        <w:contextualSpacing/>
        <w:rPr>
          <w:del w:id="7647" w:author="OFFM" w:date="2024-04-16T10:53:00Z"/>
          <w:rFonts w:ascii="Times New Roman" w:hAnsi="Times New Roman" w:cs="Times New Roman"/>
          <w:sz w:val="24"/>
          <w:szCs w:val="24"/>
        </w:rPr>
      </w:pPr>
      <w:del w:id="7648" w:author="OFFM" w:date="2024-04-16T10:53:00Z">
        <w:r w:rsidRPr="00F74592">
          <w:rPr>
            <w:rFonts w:ascii="Times New Roman" w:hAnsi="Times New Roman" w:cs="Times New Roman"/>
            <w:sz w:val="24"/>
            <w:szCs w:val="24"/>
          </w:rPr>
          <w:delText xml:space="preserve">(c) Use of judgment in making determination. In determining whether an agreement between a pass-through entity and another non-Federal entity casts the latter as a subrecipient or a contractor, the substance of the relationship is more important than the form of the agreement. All of the characteristics listed above may not be present in all cases, and the pass-through entity must use judgment in classifying each agreement as a subaward or a procurement contract. </w:delText>
        </w:r>
      </w:del>
    </w:p>
    <w:p w14:paraId="03666FC0"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200.332 Requirements for pass-through entities.</w:t>
      </w:r>
    </w:p>
    <w:p w14:paraId="7FFE5CCB" w14:textId="198C3933" w:rsidR="007A38DB" w:rsidRDefault="00817C00" w:rsidP="000B5224">
      <w:pPr>
        <w:spacing w:after="0" w:line="480" w:lineRule="auto"/>
        <w:ind w:firstLine="720"/>
        <w:contextualSpacing/>
        <w:rPr>
          <w:rFonts w:ascii="Times New Roman" w:eastAsia="Times New Roman" w:hAnsi="Times New Roman" w:cs="Times New Roman"/>
          <w:sz w:val="24"/>
          <w:szCs w:val="24"/>
        </w:rPr>
      </w:pPr>
      <w:del w:id="7649" w:author="OFFM" w:date="2024-04-16T10:53:00Z">
        <w:r w:rsidRPr="00F74592">
          <w:rPr>
            <w:rFonts w:ascii="Times New Roman" w:hAnsi="Times New Roman" w:cs="Times New Roman"/>
            <w:sz w:val="24"/>
            <w:szCs w:val="24"/>
          </w:rPr>
          <w:delText>All</w:delText>
        </w:r>
      </w:del>
      <w:ins w:id="7650" w:author="OFFM" w:date="2024-04-16T10:53:00Z">
        <w:r w:rsidR="00F2264C" w:rsidRPr="000D237D">
          <w:rPr>
            <w:rFonts w:ascii="Times New Roman" w:eastAsia="Times New Roman" w:hAnsi="Times New Roman" w:cs="Times New Roman"/>
            <w:sz w:val="24"/>
            <w:szCs w:val="24"/>
          </w:rPr>
          <w:t>A</w:t>
        </w:r>
      </w:ins>
      <w:r w:rsidR="00F2264C" w:rsidRPr="000D237D">
        <w:rPr>
          <w:rFonts w:ascii="Times New Roman" w:eastAsia="Times New Roman" w:hAnsi="Times New Roman" w:cs="Times New Roman"/>
          <w:sz w:val="24"/>
          <w:szCs w:val="24"/>
        </w:rPr>
        <w:t xml:space="preserve"> pass-through </w:t>
      </w:r>
      <w:del w:id="7651" w:author="OFFM" w:date="2024-04-16T10:53:00Z">
        <w:r w:rsidRPr="00F74592">
          <w:rPr>
            <w:rFonts w:ascii="Times New Roman" w:hAnsi="Times New Roman" w:cs="Times New Roman"/>
            <w:sz w:val="24"/>
            <w:szCs w:val="24"/>
          </w:rPr>
          <w:delText>entities</w:delText>
        </w:r>
      </w:del>
      <w:ins w:id="7652" w:author="OFFM" w:date="2024-04-16T10:53:00Z">
        <w:r w:rsidR="00F2264C" w:rsidRPr="000D237D">
          <w:rPr>
            <w:rFonts w:ascii="Times New Roman" w:eastAsia="Times New Roman" w:hAnsi="Times New Roman" w:cs="Times New Roman"/>
            <w:sz w:val="24"/>
            <w:szCs w:val="24"/>
          </w:rPr>
          <w:t>entity</w:t>
        </w:r>
      </w:ins>
      <w:r w:rsidR="00F2264C" w:rsidRPr="000D237D">
        <w:rPr>
          <w:rFonts w:ascii="Times New Roman" w:eastAsia="Times New Roman" w:hAnsi="Times New Roman" w:cs="Times New Roman"/>
          <w:sz w:val="24"/>
          <w:szCs w:val="24"/>
        </w:rPr>
        <w:t xml:space="preserve"> must: </w:t>
      </w:r>
    </w:p>
    <w:p w14:paraId="0BD9C14A" w14:textId="337B1AF1" w:rsidR="000B5224" w:rsidRPr="000D237D" w:rsidRDefault="00817C00" w:rsidP="000B5224">
      <w:pPr>
        <w:spacing w:after="0" w:line="480" w:lineRule="auto"/>
        <w:ind w:firstLine="720"/>
        <w:contextualSpacing/>
        <w:rPr>
          <w:ins w:id="7653" w:author="OFFM" w:date="2024-04-16T10:53:00Z"/>
          <w:rFonts w:ascii="Times New Roman" w:eastAsia="Times New Roman" w:hAnsi="Times New Roman" w:cs="Times New Roman"/>
          <w:sz w:val="24"/>
          <w:szCs w:val="24"/>
        </w:rPr>
      </w:pPr>
      <w:del w:id="7654" w:author="OFFM" w:date="2024-04-16T10:53:00Z">
        <w:r w:rsidRPr="00F74592">
          <w:rPr>
            <w:rFonts w:ascii="Times New Roman" w:hAnsi="Times New Roman" w:cs="Times New Roman"/>
            <w:sz w:val="24"/>
            <w:szCs w:val="24"/>
          </w:rPr>
          <w:delText>(a</w:delText>
        </w:r>
      </w:del>
      <w:ins w:id="7655" w:author="OFFM" w:date="2024-04-16T10:53:00Z">
        <w:r w:rsidR="00F2264C" w:rsidRPr="000D237D">
          <w:rPr>
            <w:rFonts w:ascii="Times New Roman" w:eastAsia="Times New Roman" w:hAnsi="Times New Roman" w:cs="Times New Roman"/>
            <w:sz w:val="24"/>
            <w:szCs w:val="24"/>
          </w:rPr>
          <w:t xml:space="preserve">(a) Verify that the subrecipient is not excluded or disqualified in accordance with § 180.300. </w:t>
        </w:r>
        <w:r w:rsidR="00F2264C">
          <w:rPr>
            <w:rFonts w:ascii="Times New Roman" w:eastAsia="Times New Roman" w:hAnsi="Times New Roman" w:cs="Times New Roman"/>
            <w:sz w:val="24"/>
            <w:szCs w:val="24"/>
          </w:rPr>
          <w:t xml:space="preserve"> Verification methods are provided in </w:t>
        </w:r>
        <w:r w:rsidR="00F2264C" w:rsidRPr="000D237D">
          <w:rPr>
            <w:rFonts w:ascii="Times New Roman" w:eastAsia="Times New Roman" w:hAnsi="Times New Roman" w:cs="Times New Roman"/>
            <w:sz w:val="24"/>
            <w:szCs w:val="24"/>
          </w:rPr>
          <w:t>§ 180.300</w:t>
        </w:r>
        <w:r w:rsidR="00F2264C">
          <w:rPr>
            <w:rFonts w:ascii="Times New Roman" w:eastAsia="Times New Roman" w:hAnsi="Times New Roman" w:cs="Times New Roman"/>
            <w:sz w:val="24"/>
            <w:szCs w:val="24"/>
          </w:rPr>
          <w:t>, which include</w:t>
        </w:r>
        <w:r w:rsidR="00F2264C" w:rsidRPr="000D237D">
          <w:rPr>
            <w:rFonts w:ascii="Times New Roman" w:eastAsia="Times New Roman" w:hAnsi="Times New Roman" w:cs="Times New Roman"/>
            <w:sz w:val="24"/>
            <w:szCs w:val="24"/>
          </w:rPr>
          <w:t xml:space="preserve"> confirming in SAM.gov that a potential subrecipient is not suspended, debarred, or otherwise excluded from receiving Federal funds.</w:t>
        </w:r>
      </w:ins>
    </w:p>
    <w:p w14:paraId="3BD8F1A0" w14:textId="23028A5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7656" w:author="OFFM" w:date="2024-04-16T10:53:00Z">
        <w:r w:rsidRPr="000D237D">
          <w:rPr>
            <w:rFonts w:ascii="Times New Roman" w:eastAsia="Times New Roman" w:hAnsi="Times New Roman" w:cs="Times New Roman"/>
            <w:sz w:val="24"/>
            <w:szCs w:val="24"/>
          </w:rPr>
          <w:t>(b</w:t>
        </w:r>
      </w:ins>
      <w:r w:rsidRPr="000D237D">
        <w:rPr>
          <w:rFonts w:ascii="Times New Roman" w:eastAsia="Times New Roman" w:hAnsi="Times New Roman" w:cs="Times New Roman"/>
          <w:sz w:val="24"/>
          <w:szCs w:val="24"/>
        </w:rPr>
        <w:t xml:space="preserve">) Ensure that every subaward is clearly identified to the subrecipient as a subaward and includes the </w:t>
      </w:r>
      <w:del w:id="7657" w:author="OFFM" w:date="2024-04-16T10:53:00Z">
        <w:r w:rsidR="00817C00" w:rsidRPr="00F74592">
          <w:rPr>
            <w:rFonts w:ascii="Times New Roman" w:hAnsi="Times New Roman" w:cs="Times New Roman"/>
            <w:sz w:val="24"/>
            <w:szCs w:val="24"/>
          </w:rPr>
          <w:delText xml:space="preserve">following </w:delText>
        </w:r>
      </w:del>
      <w:r w:rsidRPr="000D237D">
        <w:rPr>
          <w:rFonts w:ascii="Times New Roman" w:eastAsia="Times New Roman" w:hAnsi="Times New Roman" w:cs="Times New Roman"/>
          <w:sz w:val="24"/>
          <w:szCs w:val="24"/>
        </w:rPr>
        <w:t xml:space="preserve">information </w:t>
      </w:r>
      <w:del w:id="7658" w:author="OFFM" w:date="2024-04-16T10:53:00Z">
        <w:r w:rsidR="00817C00" w:rsidRPr="00F74592">
          <w:rPr>
            <w:rFonts w:ascii="Times New Roman" w:hAnsi="Times New Roman" w:cs="Times New Roman"/>
            <w:sz w:val="24"/>
            <w:szCs w:val="24"/>
          </w:rPr>
          <w:delText>at the time of the subaward and if any of these data elements change, include the changes in subsequent subaward modification. When some of this information is not available, the</w:delText>
        </w:r>
      </w:del>
      <w:ins w:id="7659" w:author="OFFM" w:date="2024-04-16T10:53:00Z">
        <w:r w:rsidRPr="000D237D">
          <w:rPr>
            <w:rFonts w:ascii="Times New Roman" w:eastAsia="Times New Roman" w:hAnsi="Times New Roman" w:cs="Times New Roman"/>
            <w:sz w:val="24"/>
            <w:szCs w:val="24"/>
          </w:rPr>
          <w:t>provided below. A</w:t>
        </w:r>
      </w:ins>
      <w:r w:rsidRPr="000D237D">
        <w:rPr>
          <w:rFonts w:ascii="Times New Roman" w:eastAsia="Times New Roman" w:hAnsi="Times New Roman" w:cs="Times New Roman"/>
          <w:sz w:val="24"/>
          <w:szCs w:val="24"/>
        </w:rPr>
        <w:t xml:space="preserve"> pass-through entity must provide the best </w:t>
      </w:r>
      <w:ins w:id="7660" w:author="OFFM" w:date="2024-04-16T10:53:00Z">
        <w:r w:rsidRPr="000D237D">
          <w:rPr>
            <w:rFonts w:ascii="Times New Roman" w:eastAsia="Times New Roman" w:hAnsi="Times New Roman" w:cs="Times New Roman"/>
            <w:sz w:val="24"/>
            <w:szCs w:val="24"/>
          </w:rPr>
          <w:t xml:space="preserve">available information when some of the </w:t>
        </w:r>
      </w:ins>
      <w:r w:rsidRPr="000D237D">
        <w:rPr>
          <w:rFonts w:ascii="Times New Roman" w:eastAsia="Times New Roman" w:hAnsi="Times New Roman" w:cs="Times New Roman"/>
          <w:sz w:val="24"/>
          <w:szCs w:val="24"/>
        </w:rPr>
        <w:t xml:space="preserve">information </w:t>
      </w:r>
      <w:del w:id="7661" w:author="OFFM" w:date="2024-04-16T10:53:00Z">
        <w:r w:rsidR="00817C00" w:rsidRPr="00F74592">
          <w:rPr>
            <w:rFonts w:ascii="Times New Roman" w:hAnsi="Times New Roman" w:cs="Times New Roman"/>
            <w:sz w:val="24"/>
            <w:szCs w:val="24"/>
          </w:rPr>
          <w:delText>available to describe the Federal award and subaward</w:delText>
        </w:r>
      </w:del>
      <w:ins w:id="7662" w:author="OFFM" w:date="2024-04-16T10:53:00Z">
        <w:r w:rsidRPr="000D237D">
          <w:rPr>
            <w:rFonts w:ascii="Times New Roman" w:eastAsia="Times New Roman" w:hAnsi="Times New Roman" w:cs="Times New Roman"/>
            <w:sz w:val="24"/>
            <w:szCs w:val="24"/>
          </w:rPr>
          <w:t xml:space="preserve">below is unavailable. A pass-through entity must provide </w:t>
        </w:r>
        <w:r w:rsidRPr="00994C05">
          <w:rPr>
            <w:rFonts w:ascii="Times New Roman" w:hAnsi="Times New Roman" w:cs="Times New Roman"/>
            <w:sz w:val="24"/>
            <w:szCs w:val="24"/>
          </w:rPr>
          <w:t>the unavailable information when it is obtained</w:t>
        </w:r>
      </w:ins>
      <w:r w:rsidRPr="000D237D">
        <w:rPr>
          <w:rFonts w:ascii="Times New Roman" w:eastAsia="Times New Roman" w:hAnsi="Times New Roman" w:cs="Times New Roman"/>
          <w:sz w:val="24"/>
          <w:szCs w:val="24"/>
        </w:rPr>
        <w:t xml:space="preserve">. Required information includes: </w:t>
      </w:r>
    </w:p>
    <w:p w14:paraId="0CBA5461"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Federal award identification. </w:t>
      </w:r>
    </w:p>
    <w:p w14:paraId="6343CB21" w14:textId="15D4174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w:t>
      </w:r>
      <w:del w:id="7663" w:author="OFFM" w:date="2024-04-16T10:53:00Z">
        <w:r w:rsidR="00817C00" w:rsidRPr="00F74592">
          <w:rPr>
            <w:rFonts w:ascii="Times New Roman" w:hAnsi="Times New Roman" w:cs="Times New Roman"/>
            <w:sz w:val="24"/>
            <w:szCs w:val="24"/>
          </w:rPr>
          <w:delText>Subrecipient</w:delText>
        </w:r>
      </w:del>
      <w:ins w:id="7664" w:author="OFFM" w:date="2024-04-16T10:53:00Z">
        <w:r w:rsidRPr="000D237D">
          <w:rPr>
            <w:rFonts w:ascii="Times New Roman" w:eastAsia="Times New Roman" w:hAnsi="Times New Roman" w:cs="Times New Roman"/>
            <w:sz w:val="24"/>
            <w:szCs w:val="24"/>
          </w:rPr>
          <w:t>Subrecipient’s</w:t>
        </w:r>
      </w:ins>
      <w:r w:rsidRPr="000D237D">
        <w:rPr>
          <w:rFonts w:ascii="Times New Roman" w:eastAsia="Times New Roman" w:hAnsi="Times New Roman" w:cs="Times New Roman"/>
          <w:sz w:val="24"/>
          <w:szCs w:val="24"/>
        </w:rPr>
        <w:t xml:space="preserve"> name (</w:t>
      </w:r>
      <w:del w:id="7665" w:author="OFFM" w:date="2024-04-16T10:53:00Z">
        <w:r w:rsidR="00817C00" w:rsidRPr="00F74592">
          <w:rPr>
            <w:rFonts w:ascii="Times New Roman" w:hAnsi="Times New Roman" w:cs="Times New Roman"/>
            <w:sz w:val="24"/>
            <w:szCs w:val="24"/>
          </w:rPr>
          <w:delText xml:space="preserve">which </w:delText>
        </w:r>
      </w:del>
      <w:r w:rsidRPr="000D237D">
        <w:rPr>
          <w:rFonts w:ascii="Times New Roman" w:eastAsia="Times New Roman" w:hAnsi="Times New Roman" w:cs="Times New Roman"/>
          <w:sz w:val="24"/>
          <w:szCs w:val="24"/>
        </w:rPr>
        <w:t xml:space="preserve">must match the name associated with its unique entity identifier); </w:t>
      </w:r>
    </w:p>
    <w:p w14:paraId="3AD48C2D" w14:textId="048D8DD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(ii) </w:t>
      </w:r>
      <w:del w:id="7666" w:author="OFFM" w:date="2024-04-16T10:53:00Z">
        <w:r w:rsidR="00817C00" w:rsidRPr="00F74592">
          <w:rPr>
            <w:rFonts w:ascii="Times New Roman" w:hAnsi="Times New Roman" w:cs="Times New Roman"/>
            <w:sz w:val="24"/>
            <w:szCs w:val="24"/>
          </w:rPr>
          <w:delText>Subrecipient's</w:delText>
        </w:r>
      </w:del>
      <w:ins w:id="7667" w:author="OFFM" w:date="2024-04-16T10:53:00Z">
        <w:r w:rsidRPr="000D237D">
          <w:rPr>
            <w:rFonts w:ascii="Times New Roman" w:eastAsia="Times New Roman" w:hAnsi="Times New Roman" w:cs="Times New Roman"/>
            <w:sz w:val="24"/>
            <w:szCs w:val="24"/>
          </w:rPr>
          <w:t>Subrecipient’s</w:t>
        </w:r>
      </w:ins>
      <w:r w:rsidRPr="000D237D">
        <w:rPr>
          <w:rFonts w:ascii="Times New Roman" w:eastAsia="Times New Roman" w:hAnsi="Times New Roman" w:cs="Times New Roman"/>
          <w:sz w:val="24"/>
          <w:szCs w:val="24"/>
        </w:rPr>
        <w:t xml:space="preserve"> unique entity identifier; </w:t>
      </w:r>
    </w:p>
    <w:p w14:paraId="0712765D"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Federal Award Identification Number (FAIN); </w:t>
      </w:r>
    </w:p>
    <w:p w14:paraId="6A53835B" w14:textId="4587D19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(iv) Federal Award Date</w:t>
      </w:r>
      <w:del w:id="7668" w:author="OFFM" w:date="2024-04-16T10:53:00Z">
        <w:r w:rsidR="00817C00" w:rsidRPr="00F74592">
          <w:rPr>
            <w:rFonts w:ascii="Times New Roman" w:hAnsi="Times New Roman" w:cs="Times New Roman"/>
            <w:sz w:val="24"/>
            <w:szCs w:val="24"/>
          </w:rPr>
          <w:delText xml:space="preserve"> (see the definition of Federal award date in § 200.1 of this part) of award to the recipient by the Federal agency; </w:delText>
        </w:r>
      </w:del>
      <w:ins w:id="7669" w:author="OFFM" w:date="2024-04-16T10:53:00Z">
        <w:r w:rsidRPr="000D237D">
          <w:rPr>
            <w:rFonts w:ascii="Times New Roman" w:eastAsia="Times New Roman" w:hAnsi="Times New Roman" w:cs="Times New Roman"/>
            <w:sz w:val="24"/>
            <w:szCs w:val="24"/>
          </w:rPr>
          <w:t>;</w:t>
        </w:r>
      </w:ins>
    </w:p>
    <w:p w14:paraId="20E33565"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(v) Subaward Period of Performance Start and End Date; </w:t>
      </w:r>
    </w:p>
    <w:p w14:paraId="4784166B"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(vi) Subaward Budget Period Start and End Date; </w:t>
      </w:r>
    </w:p>
    <w:p w14:paraId="315CDF96" w14:textId="06806F3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(vii) Amount of Federal Funds Obligated </w:t>
      </w:r>
      <w:del w:id="7670" w:author="OFFM" w:date="2024-04-16T10:53:00Z">
        <w:r w:rsidR="00817C00" w:rsidRPr="00F74592">
          <w:rPr>
            <w:rFonts w:ascii="Times New Roman" w:hAnsi="Times New Roman" w:cs="Times New Roman"/>
            <w:sz w:val="24"/>
            <w:szCs w:val="24"/>
          </w:rPr>
          <w:delText>by this action by the pass-through entity to the subrecipient</w:delText>
        </w:r>
      </w:del>
      <w:ins w:id="7671" w:author="OFFM" w:date="2024-04-16T10:53:00Z">
        <w:r w:rsidRPr="000D237D">
          <w:rPr>
            <w:rFonts w:ascii="Times New Roman" w:eastAsia="Times New Roman" w:hAnsi="Times New Roman" w:cs="Times New Roman"/>
            <w:sz w:val="24"/>
            <w:szCs w:val="24"/>
          </w:rPr>
          <w:t>in the subaward</w:t>
        </w:r>
      </w:ins>
      <w:r w:rsidRPr="000D237D">
        <w:rPr>
          <w:rFonts w:ascii="Times New Roman" w:eastAsia="Times New Roman" w:hAnsi="Times New Roman" w:cs="Times New Roman"/>
          <w:sz w:val="24"/>
          <w:szCs w:val="24"/>
        </w:rPr>
        <w:t xml:space="preserve">; </w:t>
      </w:r>
    </w:p>
    <w:p w14:paraId="52FA59BA"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(viii) Total Amount of Federal Funds Obligated to the subrecipient by the pass-through entity</w:t>
      </w:r>
      <w:ins w:id="767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including the current financial obligation; </w:t>
      </w:r>
    </w:p>
    <w:p w14:paraId="69512569"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(ix) Total Amount of the Federal Award committed to the subrecipient by the pass-through entity; </w:t>
      </w:r>
    </w:p>
    <w:p w14:paraId="69151C1C" w14:textId="08365C6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(x) Federal award project description, as required </w:t>
      </w:r>
      <w:del w:id="7673" w:author="OFFM" w:date="2024-04-16T10:53:00Z">
        <w:r w:rsidR="00817C00" w:rsidRPr="00F74592">
          <w:rPr>
            <w:rFonts w:ascii="Times New Roman" w:hAnsi="Times New Roman" w:cs="Times New Roman"/>
            <w:sz w:val="24"/>
            <w:szCs w:val="24"/>
          </w:rPr>
          <w:delText>to be responsive to</w:delText>
        </w:r>
      </w:del>
      <w:ins w:id="7674" w:author="OFFM" w:date="2024-04-16T10:53:00Z">
        <w:r w:rsidRPr="000D237D">
          <w:rPr>
            <w:rFonts w:ascii="Times New Roman" w:eastAsia="Times New Roman" w:hAnsi="Times New Roman" w:cs="Times New Roman"/>
            <w:sz w:val="24"/>
            <w:szCs w:val="24"/>
          </w:rPr>
          <w:t>by</w:t>
        </w:r>
      </w:ins>
      <w:r w:rsidRPr="000D237D">
        <w:rPr>
          <w:rFonts w:ascii="Times New Roman" w:eastAsia="Times New Roman" w:hAnsi="Times New Roman" w:cs="Times New Roman"/>
          <w:sz w:val="24"/>
          <w:szCs w:val="24"/>
        </w:rPr>
        <w:t xml:space="preserve"> the Federal Funding Accountability and Transparency Act (FFATA); </w:t>
      </w:r>
    </w:p>
    <w:p w14:paraId="69E45EBF" w14:textId="6137A65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(xi) Name of </w:t>
      </w:r>
      <w:ins w:id="7675"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Federal</w:t>
      </w:r>
      <w:del w:id="7676"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eastAsia="Times New Roman" w:hAnsi="Times New Roman" w:cs="Times New Roman"/>
          <w:sz w:val="24"/>
          <w:szCs w:val="24"/>
        </w:rPr>
        <w:t xml:space="preserve"> agency, pass-through entity, and contact information for awarding official of the </w:t>
      </w:r>
      <w:del w:id="7677" w:author="OFFM" w:date="2024-04-16T10:53:00Z">
        <w:r w:rsidR="00817C00" w:rsidRPr="00F74592">
          <w:rPr>
            <w:rFonts w:ascii="Times New Roman" w:hAnsi="Times New Roman" w:cs="Times New Roman"/>
            <w:sz w:val="24"/>
            <w:szCs w:val="24"/>
          </w:rPr>
          <w:delText>Pass</w:delText>
        </w:r>
      </w:del>
      <w:ins w:id="7678" w:author="OFFM" w:date="2024-04-16T10:53:00Z">
        <w:r w:rsidRPr="000D237D">
          <w:rPr>
            <w:rFonts w:ascii="Times New Roman" w:eastAsia="Times New Roman" w:hAnsi="Times New Roman" w:cs="Times New Roman"/>
            <w:sz w:val="24"/>
            <w:szCs w:val="24"/>
          </w:rPr>
          <w:t>pass</w:t>
        </w:r>
      </w:ins>
      <w:r w:rsidRPr="000D237D">
        <w:rPr>
          <w:rFonts w:ascii="Times New Roman" w:eastAsia="Times New Roman" w:hAnsi="Times New Roman" w:cs="Times New Roman"/>
          <w:sz w:val="24"/>
          <w:szCs w:val="24"/>
        </w:rPr>
        <w:t xml:space="preserve">-through entity; </w:t>
      </w:r>
    </w:p>
    <w:p w14:paraId="7913B9E6" w14:textId="2EF5B5E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(xii) Assistance Listings </w:t>
      </w:r>
      <w:ins w:id="7679" w:author="OFFM" w:date="2024-04-16T10:53:00Z">
        <w:r w:rsidRPr="000D237D">
          <w:rPr>
            <w:rFonts w:ascii="Times New Roman" w:eastAsia="Times New Roman" w:hAnsi="Times New Roman" w:cs="Times New Roman"/>
            <w:sz w:val="24"/>
            <w:szCs w:val="24"/>
          </w:rPr>
          <w:t xml:space="preserve">title and </w:t>
        </w:r>
      </w:ins>
      <w:r w:rsidRPr="000D237D">
        <w:rPr>
          <w:rFonts w:ascii="Times New Roman" w:eastAsia="Times New Roman" w:hAnsi="Times New Roman" w:cs="Times New Roman"/>
          <w:sz w:val="24"/>
          <w:szCs w:val="24"/>
        </w:rPr>
        <w:t>number</w:t>
      </w:r>
      <w:del w:id="7680" w:author="OFFM" w:date="2024-04-16T10:53:00Z">
        <w:r w:rsidR="00817C00" w:rsidRPr="00F74592">
          <w:rPr>
            <w:rFonts w:ascii="Times New Roman" w:hAnsi="Times New Roman" w:cs="Times New Roman"/>
            <w:sz w:val="24"/>
            <w:szCs w:val="24"/>
          </w:rPr>
          <w:delText xml:space="preserve"> and Title</w:delText>
        </w:r>
      </w:del>
      <w:r w:rsidRPr="000D237D">
        <w:rPr>
          <w:rFonts w:ascii="Times New Roman" w:eastAsia="Times New Roman" w:hAnsi="Times New Roman" w:cs="Times New Roman"/>
          <w:sz w:val="24"/>
          <w:szCs w:val="24"/>
        </w:rPr>
        <w:t xml:space="preserve">; the pass-through entity must identify the dollar amount made available under each Federal award and the Assistance Listings Number at </w:t>
      </w:r>
      <w:ins w:id="7681"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time of disbursement; </w:t>
      </w:r>
    </w:p>
    <w:p w14:paraId="04CF97B5" w14:textId="2350CF7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(xiii) Identification of whether the </w:t>
      </w:r>
      <w:ins w:id="7682" w:author="OFFM" w:date="2024-04-16T10:53:00Z">
        <w:r w:rsidRPr="000D237D">
          <w:rPr>
            <w:rFonts w:ascii="Times New Roman" w:eastAsia="Times New Roman" w:hAnsi="Times New Roman" w:cs="Times New Roman"/>
            <w:sz w:val="24"/>
            <w:szCs w:val="24"/>
          </w:rPr>
          <w:t xml:space="preserve">Federal </w:t>
        </w:r>
      </w:ins>
      <w:r w:rsidRPr="000D237D">
        <w:rPr>
          <w:rFonts w:ascii="Times New Roman" w:eastAsia="Times New Roman" w:hAnsi="Times New Roman" w:cs="Times New Roman"/>
          <w:sz w:val="24"/>
          <w:szCs w:val="24"/>
        </w:rPr>
        <w:t xml:space="preserve">award is </w:t>
      </w:r>
      <w:del w:id="7683" w:author="OFFM" w:date="2024-04-16T10:53:00Z">
        <w:r w:rsidR="00817C00" w:rsidRPr="00F74592">
          <w:rPr>
            <w:rFonts w:ascii="Times New Roman" w:hAnsi="Times New Roman" w:cs="Times New Roman"/>
            <w:sz w:val="24"/>
            <w:szCs w:val="24"/>
          </w:rPr>
          <w:delText>R&amp;D</w:delText>
        </w:r>
      </w:del>
      <w:ins w:id="7684" w:author="OFFM" w:date="2024-04-16T10:53:00Z">
        <w:r w:rsidRPr="000D237D">
          <w:rPr>
            <w:rFonts w:ascii="Times New Roman" w:eastAsia="Times New Roman" w:hAnsi="Times New Roman" w:cs="Times New Roman"/>
            <w:sz w:val="24"/>
            <w:szCs w:val="24"/>
          </w:rPr>
          <w:t>for research and development</w:t>
        </w:r>
      </w:ins>
      <w:r w:rsidRPr="000D237D">
        <w:rPr>
          <w:rFonts w:ascii="Times New Roman" w:eastAsia="Times New Roman" w:hAnsi="Times New Roman" w:cs="Times New Roman"/>
          <w:sz w:val="24"/>
          <w:szCs w:val="24"/>
        </w:rPr>
        <w:t xml:space="preserve">; and </w:t>
      </w:r>
    </w:p>
    <w:p w14:paraId="2AFBA4A4" w14:textId="2F98295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(xiv) Indirect cost rate for the Federal award (including if the de minimis rate is </w:t>
      </w:r>
      <w:del w:id="7685" w:author="OFFM" w:date="2024-04-16T10:53:00Z">
        <w:r w:rsidR="00817C00" w:rsidRPr="00F74592">
          <w:rPr>
            <w:rFonts w:ascii="Times New Roman" w:hAnsi="Times New Roman" w:cs="Times New Roman"/>
            <w:sz w:val="24"/>
            <w:szCs w:val="24"/>
          </w:rPr>
          <w:delText>charged) per</w:delText>
        </w:r>
      </w:del>
      <w:ins w:id="7686" w:author="OFFM" w:date="2024-04-16T10:53:00Z">
        <w:r w:rsidRPr="000D237D">
          <w:rPr>
            <w:rFonts w:ascii="Times New Roman" w:eastAsia="Times New Roman" w:hAnsi="Times New Roman" w:cs="Times New Roman"/>
            <w:sz w:val="24"/>
            <w:szCs w:val="24"/>
          </w:rPr>
          <w:t>used in accordance with</w:t>
        </w:r>
      </w:ins>
      <w:r w:rsidRPr="000D237D">
        <w:rPr>
          <w:rFonts w:ascii="Times New Roman" w:eastAsia="Times New Roman" w:hAnsi="Times New Roman" w:cs="Times New Roman"/>
          <w:sz w:val="24"/>
          <w:szCs w:val="24"/>
        </w:rPr>
        <w:t xml:space="preserve"> § 200.414</w:t>
      </w:r>
      <w:del w:id="7687" w:author="OFFM" w:date="2024-04-16T10:53:00Z">
        <w:r w:rsidR="00817C00" w:rsidRPr="00F74592">
          <w:rPr>
            <w:rFonts w:ascii="Times New Roman" w:hAnsi="Times New Roman" w:cs="Times New Roman"/>
            <w:sz w:val="24"/>
            <w:szCs w:val="24"/>
          </w:rPr>
          <w:delText xml:space="preserve">. </w:delText>
        </w:r>
      </w:del>
      <w:ins w:id="7688" w:author="OFFM" w:date="2024-04-16T10:53:00Z">
        <w:r w:rsidRPr="000D237D">
          <w:rPr>
            <w:rFonts w:ascii="Times New Roman" w:eastAsia="Times New Roman" w:hAnsi="Times New Roman" w:cs="Times New Roman"/>
            <w:sz w:val="24"/>
            <w:szCs w:val="24"/>
          </w:rPr>
          <w:t>).</w:t>
        </w:r>
      </w:ins>
    </w:p>
    <w:p w14:paraId="12E7EFAA" w14:textId="7B75EF2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(2) All requirements </w:t>
      </w:r>
      <w:ins w:id="7689" w:author="OFFM" w:date="2024-04-16T10:53:00Z">
        <w:r w:rsidRPr="000D237D">
          <w:rPr>
            <w:rFonts w:ascii="Times New Roman" w:eastAsia="Times New Roman" w:hAnsi="Times New Roman" w:cs="Times New Roman"/>
            <w:sz w:val="24"/>
            <w:szCs w:val="24"/>
          </w:rPr>
          <w:t xml:space="preserve">of the subaward, including requirements </w:t>
        </w:r>
      </w:ins>
      <w:r w:rsidRPr="000D237D">
        <w:rPr>
          <w:rFonts w:ascii="Times New Roman" w:eastAsia="Times New Roman" w:hAnsi="Times New Roman" w:cs="Times New Roman"/>
          <w:sz w:val="24"/>
          <w:szCs w:val="24"/>
        </w:rPr>
        <w:t xml:space="preserve">imposed by </w:t>
      </w:r>
      <w:del w:id="7690" w:author="OFFM" w:date="2024-04-16T10:53:00Z">
        <w:r w:rsidR="00817C00" w:rsidRPr="00F74592">
          <w:rPr>
            <w:rFonts w:ascii="Times New Roman" w:hAnsi="Times New Roman" w:cs="Times New Roman"/>
            <w:sz w:val="24"/>
            <w:szCs w:val="24"/>
          </w:rPr>
          <w:delText xml:space="preserve">the pass-through entity on the subrecipient so that the Federal award is used in accordance with </w:delText>
        </w:r>
      </w:del>
      <w:r w:rsidRPr="000D237D">
        <w:rPr>
          <w:rFonts w:ascii="Times New Roman" w:eastAsia="Times New Roman" w:hAnsi="Times New Roman" w:cs="Times New Roman"/>
          <w:sz w:val="24"/>
          <w:szCs w:val="24"/>
        </w:rPr>
        <w:t>Federal statutes, regulations</w:t>
      </w:r>
      <w:ins w:id="769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the terms and conditions of the Federal award; </w:t>
      </w:r>
    </w:p>
    <w:p w14:paraId="66E1F631" w14:textId="097A8D9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Any additional requirements that the pass-through entity imposes on the subrecipient </w:t>
      </w:r>
      <w:del w:id="7692" w:author="OFFM" w:date="2024-04-16T10:53:00Z">
        <w:r w:rsidR="00817C00" w:rsidRPr="00F74592">
          <w:rPr>
            <w:rFonts w:ascii="Times New Roman" w:hAnsi="Times New Roman" w:cs="Times New Roman"/>
            <w:sz w:val="24"/>
            <w:szCs w:val="24"/>
          </w:rPr>
          <w:delText xml:space="preserve">in order </w:delText>
        </w:r>
      </w:del>
      <w:r w:rsidRPr="000D237D">
        <w:rPr>
          <w:rFonts w:ascii="Times New Roman" w:eastAsia="Times New Roman" w:hAnsi="Times New Roman" w:cs="Times New Roman"/>
          <w:sz w:val="24"/>
          <w:szCs w:val="24"/>
        </w:rPr>
        <w:t xml:space="preserve">for the pass-through entity to meet its </w:t>
      </w:r>
      <w:del w:id="7693" w:author="OFFM" w:date="2024-04-16T10:53:00Z">
        <w:r w:rsidR="00817C00" w:rsidRPr="00F74592">
          <w:rPr>
            <w:rFonts w:ascii="Times New Roman" w:hAnsi="Times New Roman" w:cs="Times New Roman"/>
            <w:sz w:val="24"/>
            <w:szCs w:val="24"/>
          </w:rPr>
          <w:delText>own responsibility to the Federal awarding agency including identification of any</w:delText>
        </w:r>
      </w:del>
      <w:ins w:id="7694" w:author="OFFM" w:date="2024-04-16T10:53:00Z">
        <w:r w:rsidRPr="000D237D">
          <w:rPr>
            <w:rFonts w:ascii="Times New Roman" w:eastAsia="Times New Roman" w:hAnsi="Times New Roman" w:cs="Times New Roman"/>
            <w:sz w:val="24"/>
            <w:szCs w:val="24"/>
          </w:rPr>
          <w:t>responsibilities under the Federal award. This includes information and certifications (see § 200.415)</w:t>
        </w:r>
      </w:ins>
      <w:r w:rsidRPr="000D237D">
        <w:rPr>
          <w:rFonts w:ascii="Times New Roman" w:eastAsia="Times New Roman" w:hAnsi="Times New Roman" w:cs="Times New Roman"/>
          <w:sz w:val="24"/>
          <w:szCs w:val="24"/>
        </w:rPr>
        <w:t xml:space="preserve"> required </w:t>
      </w:r>
      <w:ins w:id="7695" w:author="OFFM" w:date="2024-04-16T10:53:00Z">
        <w:r w:rsidRPr="000D237D">
          <w:rPr>
            <w:rFonts w:ascii="Times New Roman" w:eastAsia="Times New Roman" w:hAnsi="Times New Roman" w:cs="Times New Roman"/>
            <w:sz w:val="24"/>
            <w:szCs w:val="24"/>
          </w:rPr>
          <w:t xml:space="preserve">for submitting </w:t>
        </w:r>
      </w:ins>
      <w:r w:rsidRPr="000D237D">
        <w:rPr>
          <w:rFonts w:ascii="Times New Roman" w:eastAsia="Times New Roman" w:hAnsi="Times New Roman" w:cs="Times New Roman"/>
          <w:sz w:val="24"/>
          <w:szCs w:val="24"/>
        </w:rPr>
        <w:t>financial and performance reports</w:t>
      </w:r>
      <w:ins w:id="7696" w:author="OFFM" w:date="2024-04-16T10:53:00Z">
        <w:r w:rsidRPr="000D237D">
          <w:rPr>
            <w:rFonts w:ascii="Times New Roman" w:eastAsia="Times New Roman" w:hAnsi="Times New Roman" w:cs="Times New Roman"/>
            <w:sz w:val="24"/>
            <w:szCs w:val="24"/>
          </w:rPr>
          <w:t xml:space="preserve"> that the pass-through entity must provide to the Federal agency</w:t>
        </w:r>
      </w:ins>
      <w:r w:rsidRPr="000D237D">
        <w:rPr>
          <w:rFonts w:ascii="Times New Roman" w:eastAsia="Times New Roman" w:hAnsi="Times New Roman" w:cs="Times New Roman"/>
          <w:sz w:val="24"/>
          <w:szCs w:val="24"/>
        </w:rPr>
        <w:t xml:space="preserve">; </w:t>
      </w:r>
    </w:p>
    <w:p w14:paraId="05AEA0CD" w14:textId="4FAF435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w:t>
      </w:r>
      <w:ins w:id="7697" w:author="OFFM" w:date="2024-04-16T10:53:00Z">
        <w:r w:rsidRPr="000D237D">
          <w:rPr>
            <w:rFonts w:ascii="Times New Roman" w:eastAsia="Times New Roman" w:hAnsi="Times New Roman" w:cs="Times New Roman"/>
            <w:sz w:val="24"/>
            <w:szCs w:val="24"/>
          </w:rPr>
          <w:t xml:space="preserve">Indirect </w:t>
        </w:r>
        <w:r w:rsidR="007A38DB">
          <w:rPr>
            <w:rFonts w:ascii="Times New Roman" w:eastAsia="Times New Roman" w:hAnsi="Times New Roman" w:cs="Times New Roman"/>
            <w:sz w:val="24"/>
            <w:szCs w:val="24"/>
          </w:rPr>
          <w:t>c</w:t>
        </w:r>
        <w:r w:rsidRPr="000D237D">
          <w:rPr>
            <w:rFonts w:ascii="Times New Roman" w:eastAsia="Times New Roman" w:hAnsi="Times New Roman" w:cs="Times New Roman"/>
            <w:sz w:val="24"/>
            <w:szCs w:val="24"/>
          </w:rPr>
          <w:t xml:space="preserve">ost </w:t>
        </w:r>
        <w:r w:rsidR="007A38DB">
          <w:rPr>
            <w:rFonts w:ascii="Times New Roman" w:eastAsia="Times New Roman" w:hAnsi="Times New Roman" w:cs="Times New Roman"/>
            <w:sz w:val="24"/>
            <w:szCs w:val="24"/>
          </w:rPr>
          <w:t>r</w:t>
        </w:r>
        <w:r w:rsidRPr="000D237D">
          <w:rPr>
            <w:rFonts w:ascii="Times New Roman" w:eastAsia="Times New Roman" w:hAnsi="Times New Roman" w:cs="Times New Roman"/>
            <w:sz w:val="24"/>
            <w:szCs w:val="24"/>
          </w:rPr>
          <w:t>ate</w:t>
        </w:r>
        <w:r w:rsidR="007A38DB">
          <w:rPr>
            <w:rFonts w:ascii="Times New Roman" w:eastAsia="Times New Roman" w:hAnsi="Times New Roman" w:cs="Times New Roman"/>
            <w:sz w:val="24"/>
            <w:szCs w:val="24"/>
          </w:rPr>
          <w:t>:</w:t>
        </w:r>
      </w:ins>
    </w:p>
    <w:p w14:paraId="175B9AA3" w14:textId="02007A7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 An approved</w:t>
      </w:r>
      <w:del w:id="7698" w:author="OFFM" w:date="2024-04-16T10:53:00Z">
        <w:r w:rsidR="00817C00" w:rsidRPr="00F74592">
          <w:rPr>
            <w:rFonts w:ascii="Times New Roman" w:hAnsi="Times New Roman" w:cs="Times New Roman"/>
            <w:sz w:val="24"/>
            <w:szCs w:val="24"/>
          </w:rPr>
          <w:delText xml:space="preserve"> federally recognized</w:delText>
        </w:r>
      </w:del>
      <w:r w:rsidRPr="000D237D">
        <w:rPr>
          <w:rFonts w:ascii="Times New Roman" w:eastAsia="Times New Roman" w:hAnsi="Times New Roman" w:cs="Times New Roman"/>
          <w:sz w:val="24"/>
          <w:szCs w:val="24"/>
        </w:rPr>
        <w:t xml:space="preserve"> indirect cost rate negotiated between the subrecipient and the Federal Government. If no approved rate exists, </w:t>
      </w:r>
      <w:del w:id="7699" w:author="OFFM" w:date="2024-04-16T10:53:00Z">
        <w:r w:rsidR="00817C00" w:rsidRPr="00F74592">
          <w:rPr>
            <w:rFonts w:ascii="Times New Roman" w:hAnsi="Times New Roman" w:cs="Times New Roman"/>
            <w:sz w:val="24"/>
            <w:szCs w:val="24"/>
          </w:rPr>
          <w:delText>the</w:delText>
        </w:r>
      </w:del>
      <w:ins w:id="7700"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pass-through entity must determine the appropriate rate in collaboration with the subrecipient</w:t>
      </w:r>
      <w:del w:id="7701" w:author="OFFM" w:date="2024-04-16T10:53:00Z">
        <w:r w:rsidR="00817C00" w:rsidRPr="00F74592">
          <w:rPr>
            <w:rFonts w:ascii="Times New Roman" w:hAnsi="Times New Roman" w:cs="Times New Roman"/>
            <w:sz w:val="24"/>
            <w:szCs w:val="24"/>
          </w:rPr>
          <w:delText>, which is</w:delText>
        </w:r>
      </w:del>
      <w:ins w:id="7702" w:author="OFFM" w:date="2024-04-16T10:53:00Z">
        <w:r w:rsidRPr="000D237D">
          <w:rPr>
            <w:rFonts w:ascii="Times New Roman" w:eastAsia="Times New Roman" w:hAnsi="Times New Roman" w:cs="Times New Roman"/>
            <w:sz w:val="24"/>
            <w:szCs w:val="24"/>
          </w:rPr>
          <w:t>. The indirect cost rate may be</w:t>
        </w:r>
      </w:ins>
      <w:r w:rsidRPr="000D237D">
        <w:rPr>
          <w:rFonts w:ascii="Times New Roman" w:eastAsia="Times New Roman" w:hAnsi="Times New Roman" w:cs="Times New Roman"/>
          <w:sz w:val="24"/>
          <w:szCs w:val="24"/>
        </w:rPr>
        <w:t xml:space="preserve"> either:</w:t>
      </w:r>
      <w:del w:id="7703" w:author="OFFM" w:date="2024-04-16T10:53:00Z">
        <w:r w:rsidR="00817C00" w:rsidRPr="00F74592">
          <w:rPr>
            <w:rFonts w:ascii="Times New Roman" w:hAnsi="Times New Roman" w:cs="Times New Roman"/>
            <w:sz w:val="24"/>
            <w:szCs w:val="24"/>
          </w:rPr>
          <w:delText xml:space="preserve"> </w:delText>
        </w:r>
      </w:del>
    </w:p>
    <w:p w14:paraId="3048219A" w14:textId="27F3633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del w:id="7704" w:author="OFFM" w:date="2024-04-16T10:53:00Z">
        <w:r w:rsidR="00817C00" w:rsidRPr="00F74592">
          <w:rPr>
            <w:rFonts w:ascii="Times New Roman" w:hAnsi="Times New Roman" w:cs="Times New Roman"/>
            <w:sz w:val="24"/>
            <w:szCs w:val="24"/>
          </w:rPr>
          <w:delText xml:space="preserve">The negotiated </w:delText>
        </w:r>
      </w:del>
      <w:ins w:id="7705" w:author="OFFM" w:date="2024-04-16T10:53:00Z">
        <w:r w:rsidRPr="000D237D">
          <w:rPr>
            <w:rFonts w:ascii="Times New Roman" w:eastAsia="Times New Roman" w:hAnsi="Times New Roman" w:cs="Times New Roman"/>
            <w:sz w:val="24"/>
            <w:szCs w:val="24"/>
          </w:rPr>
          <w:t xml:space="preserve">An </w:t>
        </w:r>
      </w:ins>
      <w:r w:rsidRPr="000D237D">
        <w:rPr>
          <w:rFonts w:ascii="Times New Roman" w:eastAsia="Times New Roman" w:hAnsi="Times New Roman" w:cs="Times New Roman"/>
          <w:sz w:val="24"/>
          <w:szCs w:val="24"/>
        </w:rPr>
        <w:t xml:space="preserve">indirect cost rate </w:t>
      </w:r>
      <w:ins w:id="7706" w:author="OFFM" w:date="2024-04-16T10:53:00Z">
        <w:r w:rsidRPr="000D237D">
          <w:rPr>
            <w:rFonts w:ascii="Times New Roman" w:eastAsia="Times New Roman" w:hAnsi="Times New Roman" w:cs="Times New Roman"/>
            <w:sz w:val="24"/>
            <w:szCs w:val="24"/>
          </w:rPr>
          <w:t xml:space="preserve">negotiated </w:t>
        </w:r>
      </w:ins>
      <w:r w:rsidRPr="000D237D">
        <w:rPr>
          <w:rFonts w:ascii="Times New Roman" w:eastAsia="Times New Roman" w:hAnsi="Times New Roman" w:cs="Times New Roman"/>
          <w:sz w:val="24"/>
          <w:szCs w:val="24"/>
        </w:rPr>
        <w:t>between the pass-through entity and the subrecipient</w:t>
      </w:r>
      <w:del w:id="7707" w:author="OFFM" w:date="2024-04-16T10:53:00Z">
        <w:r w:rsidR="00817C00" w:rsidRPr="00F74592">
          <w:rPr>
            <w:rFonts w:ascii="Times New Roman" w:hAnsi="Times New Roman" w:cs="Times New Roman"/>
            <w:sz w:val="24"/>
            <w:szCs w:val="24"/>
          </w:rPr>
          <w:delText>; which can</w:delText>
        </w:r>
      </w:del>
      <w:ins w:id="7708" w:author="OFFM" w:date="2024-04-16T10:53:00Z">
        <w:r w:rsidRPr="000D237D">
          <w:rPr>
            <w:rFonts w:ascii="Times New Roman" w:eastAsia="Times New Roman" w:hAnsi="Times New Roman" w:cs="Times New Roman"/>
            <w:sz w:val="24"/>
            <w:szCs w:val="24"/>
          </w:rPr>
          <w:t>. These rates may</w:t>
        </w:r>
      </w:ins>
      <w:r w:rsidRPr="000D237D">
        <w:rPr>
          <w:rFonts w:ascii="Times New Roman" w:eastAsia="Times New Roman" w:hAnsi="Times New Roman" w:cs="Times New Roman"/>
          <w:sz w:val="24"/>
          <w:szCs w:val="24"/>
        </w:rPr>
        <w:t xml:space="preserve"> be based on a prior negotiated rate between a different </w:t>
      </w:r>
      <w:del w:id="7709" w:author="OFFM" w:date="2024-04-16T10:53:00Z">
        <w:r w:rsidR="00817C00" w:rsidRPr="00F74592">
          <w:rPr>
            <w:rFonts w:ascii="Times New Roman" w:hAnsi="Times New Roman" w:cs="Times New Roman"/>
            <w:sz w:val="24"/>
            <w:szCs w:val="24"/>
          </w:rPr>
          <w:delText xml:space="preserve">PTE </w:delText>
        </w:r>
      </w:del>
      <w:ins w:id="7710" w:author="OFFM" w:date="2024-04-16T10:53:00Z">
        <w:r w:rsidRPr="000D237D">
          <w:rPr>
            <w:rFonts w:ascii="Times New Roman" w:eastAsia="Times New Roman" w:hAnsi="Times New Roman" w:cs="Times New Roman"/>
            <w:sz w:val="24"/>
            <w:szCs w:val="24"/>
          </w:rPr>
          <w:t xml:space="preserve">pass-through entity </w:t>
        </w:r>
      </w:ins>
      <w:r w:rsidRPr="000D237D">
        <w:rPr>
          <w:rFonts w:ascii="Times New Roman" w:eastAsia="Times New Roman" w:hAnsi="Times New Roman" w:cs="Times New Roman"/>
          <w:sz w:val="24"/>
          <w:szCs w:val="24"/>
        </w:rPr>
        <w:t xml:space="preserve">and the </w:t>
      </w:r>
      <w:del w:id="7711" w:author="OFFM" w:date="2024-04-16T10:53:00Z">
        <w:r w:rsidR="00817C00" w:rsidRPr="00F74592">
          <w:rPr>
            <w:rFonts w:ascii="Times New Roman" w:hAnsi="Times New Roman" w:cs="Times New Roman"/>
            <w:sz w:val="24"/>
            <w:szCs w:val="24"/>
          </w:rPr>
          <w:delText xml:space="preserve">same </w:delText>
        </w:r>
      </w:del>
      <w:r w:rsidRPr="000D237D">
        <w:rPr>
          <w:rFonts w:ascii="Times New Roman" w:eastAsia="Times New Roman" w:hAnsi="Times New Roman" w:cs="Times New Roman"/>
          <w:sz w:val="24"/>
          <w:szCs w:val="24"/>
        </w:rPr>
        <w:t>subrecipient</w:t>
      </w:r>
      <w:del w:id="7712" w:author="OFFM" w:date="2024-04-16T10:53:00Z">
        <w:r w:rsidR="00817C00" w:rsidRPr="00F74592">
          <w:rPr>
            <w:rFonts w:ascii="Times New Roman" w:hAnsi="Times New Roman" w:cs="Times New Roman"/>
            <w:sz w:val="24"/>
            <w:szCs w:val="24"/>
          </w:rPr>
          <w:delText>. If basing the rate on a previously negotiated rate,</w:delText>
        </w:r>
      </w:del>
      <w:ins w:id="7713" w:author="OFFM" w:date="2024-04-16T10:53:00Z">
        <w:r w:rsidRPr="000D237D">
          <w:rPr>
            <w:rFonts w:ascii="Times New Roman" w:eastAsia="Times New Roman" w:hAnsi="Times New Roman" w:cs="Times New Roman"/>
            <w:sz w:val="24"/>
            <w:szCs w:val="24"/>
          </w:rPr>
          <w:t>, in which case</w:t>
        </w:r>
      </w:ins>
      <w:r w:rsidRPr="000D237D">
        <w:rPr>
          <w:rFonts w:ascii="Times New Roman" w:eastAsia="Times New Roman" w:hAnsi="Times New Roman" w:cs="Times New Roman"/>
          <w:sz w:val="24"/>
          <w:szCs w:val="24"/>
        </w:rPr>
        <w:t xml:space="preserve"> the pass-through entity is not required to collect information justifying </w:t>
      </w:r>
      <w:del w:id="7714" w:author="OFFM" w:date="2024-04-16T10:53:00Z">
        <w:r w:rsidR="00817C00" w:rsidRPr="00F74592">
          <w:rPr>
            <w:rFonts w:ascii="Times New Roman" w:hAnsi="Times New Roman" w:cs="Times New Roman"/>
            <w:sz w:val="24"/>
            <w:szCs w:val="24"/>
          </w:rPr>
          <w:delText>this</w:delText>
        </w:r>
      </w:del>
      <w:ins w:id="7715"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rate</w:t>
      </w:r>
      <w:del w:id="7716"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but may elect to do so; </w:t>
      </w:r>
      <w:ins w:id="7717" w:author="OFFM" w:date="2024-04-16T10:53:00Z">
        <w:r w:rsidRPr="000D237D">
          <w:rPr>
            <w:rFonts w:ascii="Times New Roman" w:eastAsia="Times New Roman" w:hAnsi="Times New Roman" w:cs="Times New Roman"/>
            <w:sz w:val="24"/>
            <w:szCs w:val="24"/>
          </w:rPr>
          <w:t>or</w:t>
        </w:r>
      </w:ins>
    </w:p>
    <w:p w14:paraId="5A3DE83C"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The de minimis indirect cost rate. </w:t>
      </w:r>
    </w:p>
    <w:p w14:paraId="14033717" w14:textId="205BC16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The pass-through entity must not require </w:t>
      </w:r>
      <w:ins w:id="7718"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use of </w:t>
      </w:r>
      <w:del w:id="7719" w:author="OFFM" w:date="2024-04-16T10:53:00Z">
        <w:r w:rsidR="00817C00" w:rsidRPr="00F74592">
          <w:rPr>
            <w:rFonts w:ascii="Times New Roman" w:hAnsi="Times New Roman" w:cs="Times New Roman"/>
            <w:sz w:val="24"/>
            <w:szCs w:val="24"/>
          </w:rPr>
          <w:delText>a</w:delText>
        </w:r>
      </w:del>
      <w:ins w:id="7720"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de minimis indirect cost rate if the subrecipient has </w:t>
      </w:r>
      <w:del w:id="7721" w:author="OFFM" w:date="2024-04-16T10:53:00Z">
        <w:r w:rsidR="00817C00" w:rsidRPr="00F74592">
          <w:rPr>
            <w:rFonts w:ascii="Times New Roman" w:hAnsi="Times New Roman" w:cs="Times New Roman"/>
            <w:sz w:val="24"/>
            <w:szCs w:val="24"/>
          </w:rPr>
          <w:delText>a Federally</w:delText>
        </w:r>
      </w:del>
      <w:ins w:id="7722" w:author="OFFM" w:date="2024-04-16T10:53:00Z">
        <w:r w:rsidRPr="000D237D">
          <w:rPr>
            <w:rFonts w:ascii="Times New Roman" w:eastAsia="Times New Roman" w:hAnsi="Times New Roman" w:cs="Times New Roman"/>
            <w:sz w:val="24"/>
            <w:szCs w:val="24"/>
          </w:rPr>
          <w:t>an</w:t>
        </w:r>
      </w:ins>
      <w:r w:rsidRPr="000D237D">
        <w:rPr>
          <w:rFonts w:ascii="Times New Roman" w:eastAsia="Times New Roman" w:hAnsi="Times New Roman" w:cs="Times New Roman"/>
          <w:sz w:val="24"/>
          <w:szCs w:val="24"/>
        </w:rPr>
        <w:t xml:space="preserve"> approved </w:t>
      </w:r>
      <w:ins w:id="7723" w:author="OFFM" w:date="2024-04-16T10:53:00Z">
        <w:r w:rsidRPr="000D237D">
          <w:rPr>
            <w:rFonts w:ascii="Times New Roman" w:eastAsia="Times New Roman" w:hAnsi="Times New Roman" w:cs="Times New Roman"/>
            <w:sz w:val="24"/>
            <w:szCs w:val="24"/>
          </w:rPr>
          <w:t xml:space="preserve">indirect cost </w:t>
        </w:r>
      </w:ins>
      <w:r w:rsidRPr="000D237D">
        <w:rPr>
          <w:rFonts w:ascii="Times New Roman" w:eastAsia="Times New Roman" w:hAnsi="Times New Roman" w:cs="Times New Roman"/>
          <w:sz w:val="24"/>
          <w:szCs w:val="24"/>
        </w:rPr>
        <w:t>rate</w:t>
      </w:r>
      <w:del w:id="7724" w:author="OFFM" w:date="2024-04-16T10:53:00Z">
        <w:r w:rsidR="00817C00" w:rsidRPr="00F74592">
          <w:rPr>
            <w:rFonts w:ascii="Times New Roman" w:hAnsi="Times New Roman" w:cs="Times New Roman"/>
            <w:sz w:val="24"/>
            <w:szCs w:val="24"/>
          </w:rPr>
          <w:delText>.</w:delText>
        </w:r>
      </w:del>
      <w:ins w:id="7725" w:author="OFFM" w:date="2024-04-16T10:53:00Z">
        <w:r w:rsidRPr="000D237D">
          <w:rPr>
            <w:rFonts w:ascii="Times New Roman" w:eastAsia="Times New Roman" w:hAnsi="Times New Roman" w:cs="Times New Roman"/>
            <w:sz w:val="24"/>
            <w:szCs w:val="24"/>
          </w:rPr>
          <w:t xml:space="preserve"> negotiated with the Federal Government.</w:t>
        </w:r>
      </w:ins>
      <w:r w:rsidRPr="000D237D">
        <w:rPr>
          <w:rFonts w:ascii="Times New Roman" w:eastAsia="Times New Roman" w:hAnsi="Times New Roman" w:cs="Times New Roman"/>
          <w:sz w:val="24"/>
          <w:szCs w:val="24"/>
        </w:rPr>
        <w:t xml:space="preserve"> Subrecipients </w:t>
      </w:r>
      <w:del w:id="7726" w:author="OFFM" w:date="2024-04-16T10:53:00Z">
        <w:r w:rsidR="00817C00" w:rsidRPr="00F74592">
          <w:rPr>
            <w:rFonts w:ascii="Times New Roman" w:hAnsi="Times New Roman" w:cs="Times New Roman"/>
            <w:sz w:val="24"/>
            <w:szCs w:val="24"/>
          </w:rPr>
          <w:delText>can</w:delText>
        </w:r>
      </w:del>
      <w:ins w:id="7727" w:author="OFFM" w:date="2024-04-16T10:53:00Z">
        <w:r w:rsidRPr="000D237D">
          <w:rPr>
            <w:rFonts w:ascii="Times New Roman" w:eastAsia="Times New Roman" w:hAnsi="Times New Roman" w:cs="Times New Roman"/>
            <w:sz w:val="24"/>
            <w:szCs w:val="24"/>
          </w:rPr>
          <w:t>may</w:t>
        </w:r>
      </w:ins>
      <w:r w:rsidRPr="000D237D">
        <w:rPr>
          <w:rFonts w:ascii="Times New Roman" w:eastAsia="Times New Roman" w:hAnsi="Times New Roman" w:cs="Times New Roman"/>
          <w:sz w:val="24"/>
          <w:szCs w:val="24"/>
        </w:rPr>
        <w:t xml:space="preserve"> elect to use the cost allocation method to account for indirect costs in accordance with § 200.405(d). </w:t>
      </w:r>
    </w:p>
    <w:p w14:paraId="5A653968" w14:textId="58718DF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(5) A requirement that the subrecipient permit the pass-through entity and auditors to </w:t>
      </w:r>
      <w:del w:id="7728" w:author="OFFM" w:date="2024-04-16T10:53:00Z">
        <w:r w:rsidR="00817C00" w:rsidRPr="00F74592">
          <w:rPr>
            <w:rFonts w:ascii="Times New Roman" w:hAnsi="Times New Roman" w:cs="Times New Roman"/>
            <w:sz w:val="24"/>
            <w:szCs w:val="24"/>
          </w:rPr>
          <w:delText xml:space="preserve">have </w:delText>
        </w:r>
      </w:del>
      <w:r w:rsidRPr="000D237D">
        <w:rPr>
          <w:rFonts w:ascii="Times New Roman" w:eastAsia="Times New Roman" w:hAnsi="Times New Roman" w:cs="Times New Roman"/>
          <w:sz w:val="24"/>
          <w:szCs w:val="24"/>
        </w:rPr>
        <w:t xml:space="preserve">access </w:t>
      </w:r>
      <w:del w:id="7729" w:author="OFFM" w:date="2024-04-16T10:53:00Z">
        <w:r w:rsidR="00817C00" w:rsidRPr="00F74592">
          <w:rPr>
            <w:rFonts w:ascii="Times New Roman" w:hAnsi="Times New Roman" w:cs="Times New Roman"/>
            <w:sz w:val="24"/>
            <w:szCs w:val="24"/>
          </w:rPr>
          <w:delText xml:space="preserve">to </w:delText>
        </w:r>
      </w:del>
      <w:r w:rsidRPr="000D237D">
        <w:rPr>
          <w:rFonts w:ascii="Times New Roman" w:eastAsia="Times New Roman" w:hAnsi="Times New Roman" w:cs="Times New Roman"/>
          <w:sz w:val="24"/>
          <w:szCs w:val="24"/>
        </w:rPr>
        <w:t xml:space="preserve">the </w:t>
      </w:r>
      <w:del w:id="7730" w:author="OFFM" w:date="2024-04-16T10:53:00Z">
        <w:r w:rsidR="00817C00" w:rsidRPr="00F74592">
          <w:rPr>
            <w:rFonts w:ascii="Times New Roman" w:hAnsi="Times New Roman" w:cs="Times New Roman"/>
            <w:sz w:val="24"/>
            <w:szCs w:val="24"/>
          </w:rPr>
          <w:delText>subrecipient's</w:delText>
        </w:r>
      </w:del>
      <w:ins w:id="7731" w:author="OFFM" w:date="2024-04-16T10:53:00Z">
        <w:r w:rsidRPr="000D237D">
          <w:rPr>
            <w:rFonts w:ascii="Times New Roman" w:eastAsia="Times New Roman" w:hAnsi="Times New Roman" w:cs="Times New Roman"/>
            <w:sz w:val="24"/>
            <w:szCs w:val="24"/>
          </w:rPr>
          <w:t>subrecipient’s</w:t>
        </w:r>
      </w:ins>
      <w:r w:rsidRPr="000D237D">
        <w:rPr>
          <w:rFonts w:ascii="Times New Roman" w:eastAsia="Times New Roman" w:hAnsi="Times New Roman" w:cs="Times New Roman"/>
          <w:sz w:val="24"/>
          <w:szCs w:val="24"/>
        </w:rPr>
        <w:t xml:space="preserve"> records and financial statements </w:t>
      </w:r>
      <w:del w:id="7732" w:author="OFFM" w:date="2024-04-16T10:53:00Z">
        <w:r w:rsidR="00817C00" w:rsidRPr="00F74592">
          <w:rPr>
            <w:rFonts w:ascii="Times New Roman" w:hAnsi="Times New Roman" w:cs="Times New Roman"/>
            <w:sz w:val="24"/>
            <w:szCs w:val="24"/>
          </w:rPr>
          <w:delText xml:space="preserve">as necessary </w:delText>
        </w:r>
      </w:del>
      <w:r w:rsidRPr="000D237D">
        <w:rPr>
          <w:rFonts w:ascii="Times New Roman" w:eastAsia="Times New Roman" w:hAnsi="Times New Roman" w:cs="Times New Roman"/>
          <w:sz w:val="24"/>
          <w:szCs w:val="24"/>
        </w:rPr>
        <w:t xml:space="preserve">for the pass-through entity to </w:t>
      </w:r>
      <w:del w:id="7733" w:author="OFFM" w:date="2024-04-16T10:53:00Z">
        <w:r w:rsidR="00817C00" w:rsidRPr="00F74592">
          <w:rPr>
            <w:rFonts w:ascii="Times New Roman" w:hAnsi="Times New Roman" w:cs="Times New Roman"/>
            <w:sz w:val="24"/>
            <w:szCs w:val="24"/>
          </w:rPr>
          <w:delText>meet the</w:delText>
        </w:r>
      </w:del>
      <w:ins w:id="7734" w:author="OFFM" w:date="2024-04-16T10:53:00Z">
        <w:r w:rsidRPr="000D237D">
          <w:rPr>
            <w:rFonts w:ascii="Times New Roman" w:eastAsia="Times New Roman" w:hAnsi="Times New Roman" w:cs="Times New Roman"/>
            <w:sz w:val="24"/>
            <w:szCs w:val="24"/>
          </w:rPr>
          <w:t>fulfill its monitoring</w:t>
        </w:r>
      </w:ins>
      <w:r w:rsidRPr="000D237D">
        <w:rPr>
          <w:rFonts w:ascii="Times New Roman" w:eastAsia="Times New Roman" w:hAnsi="Times New Roman" w:cs="Times New Roman"/>
          <w:sz w:val="24"/>
          <w:szCs w:val="24"/>
        </w:rPr>
        <w:t xml:space="preserve"> requirements</w:t>
      </w:r>
      <w:del w:id="7735" w:author="OFFM" w:date="2024-04-16T10:53:00Z">
        <w:r w:rsidR="00817C00" w:rsidRPr="00F74592">
          <w:rPr>
            <w:rFonts w:ascii="Times New Roman" w:hAnsi="Times New Roman" w:cs="Times New Roman"/>
            <w:sz w:val="24"/>
            <w:szCs w:val="24"/>
          </w:rPr>
          <w:delText xml:space="preserve"> of this part</w:delText>
        </w:r>
      </w:del>
      <w:r w:rsidRPr="000D237D">
        <w:rPr>
          <w:rFonts w:ascii="Times New Roman" w:eastAsia="Times New Roman" w:hAnsi="Times New Roman" w:cs="Times New Roman"/>
          <w:sz w:val="24"/>
          <w:szCs w:val="24"/>
        </w:rPr>
        <w:t xml:space="preserve">; and </w:t>
      </w:r>
    </w:p>
    <w:p w14:paraId="785832A1"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(6) Appropriate terms and conditions concerning </w:t>
      </w:r>
      <w:ins w:id="7736"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closeout of the subaward. </w:t>
      </w:r>
    </w:p>
    <w:p w14:paraId="6A9B413F" w14:textId="43918B3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7737" w:author="OFFM" w:date="2024-04-16T10:53:00Z">
        <w:r w:rsidR="00817C00" w:rsidRPr="00F74592">
          <w:rPr>
            <w:rFonts w:ascii="Times New Roman" w:hAnsi="Times New Roman" w:cs="Times New Roman"/>
            <w:sz w:val="24"/>
            <w:szCs w:val="24"/>
          </w:rPr>
          <w:delText>b</w:delText>
        </w:r>
      </w:del>
      <w:ins w:id="7738" w:author="OFFM" w:date="2024-04-16T10:53:00Z">
        <w:r w:rsidRPr="000D237D">
          <w:rPr>
            <w:rFonts w:ascii="Times New Roman" w:eastAsia="Times New Roman" w:hAnsi="Times New Roman" w:cs="Times New Roman"/>
            <w:sz w:val="24"/>
            <w:szCs w:val="24"/>
          </w:rPr>
          <w:t>c</w:t>
        </w:r>
      </w:ins>
      <w:r w:rsidRPr="000D237D">
        <w:rPr>
          <w:rFonts w:ascii="Times New Roman" w:eastAsia="Times New Roman" w:hAnsi="Times New Roman" w:cs="Times New Roman"/>
          <w:sz w:val="24"/>
          <w:szCs w:val="24"/>
        </w:rPr>
        <w:t xml:space="preserve">) Evaluate each </w:t>
      </w:r>
      <w:del w:id="7739" w:author="OFFM" w:date="2024-04-16T10:53:00Z">
        <w:r w:rsidR="00817C00" w:rsidRPr="00F74592">
          <w:rPr>
            <w:rFonts w:ascii="Times New Roman" w:hAnsi="Times New Roman" w:cs="Times New Roman"/>
            <w:sz w:val="24"/>
            <w:szCs w:val="24"/>
          </w:rPr>
          <w:delText>subrecipient's</w:delText>
        </w:r>
      </w:del>
      <w:ins w:id="7740" w:author="OFFM" w:date="2024-04-16T10:53:00Z">
        <w:r w:rsidRPr="000D237D">
          <w:rPr>
            <w:rFonts w:ascii="Times New Roman" w:eastAsia="Times New Roman" w:hAnsi="Times New Roman" w:cs="Times New Roman"/>
            <w:sz w:val="24"/>
            <w:szCs w:val="24"/>
          </w:rPr>
          <w:t>subrecipient’s fraud</w:t>
        </w:r>
      </w:ins>
      <w:r w:rsidRPr="000D237D">
        <w:rPr>
          <w:rFonts w:ascii="Times New Roman" w:eastAsia="Times New Roman" w:hAnsi="Times New Roman" w:cs="Times New Roman"/>
          <w:sz w:val="24"/>
          <w:szCs w:val="24"/>
        </w:rPr>
        <w:t xml:space="preserve"> risk </w:t>
      </w:r>
      <w:ins w:id="7741" w:author="OFFM" w:date="2024-04-16T10:53:00Z">
        <w:r w:rsidRPr="000D237D">
          <w:rPr>
            <w:rFonts w:ascii="Times New Roman" w:eastAsia="Times New Roman" w:hAnsi="Times New Roman" w:cs="Times New Roman"/>
            <w:sz w:val="24"/>
            <w:szCs w:val="24"/>
          </w:rPr>
          <w:t xml:space="preserve">and risk </w:t>
        </w:r>
      </w:ins>
      <w:r w:rsidRPr="000D237D">
        <w:rPr>
          <w:rFonts w:ascii="Times New Roman" w:eastAsia="Times New Roman" w:hAnsi="Times New Roman" w:cs="Times New Roman"/>
          <w:sz w:val="24"/>
          <w:szCs w:val="24"/>
        </w:rPr>
        <w:t xml:space="preserve">of noncompliance with </w:t>
      </w:r>
      <w:del w:id="7742" w:author="OFFM" w:date="2024-04-16T10:53:00Z">
        <w:r w:rsidR="00817C00" w:rsidRPr="00F74592">
          <w:rPr>
            <w:rFonts w:ascii="Times New Roman" w:hAnsi="Times New Roman" w:cs="Times New Roman"/>
            <w:sz w:val="24"/>
            <w:szCs w:val="24"/>
          </w:rPr>
          <w:delText xml:space="preserve">Federal statutes, regulations, and the terms and conditions of the </w:delText>
        </w:r>
      </w:del>
      <w:ins w:id="7743"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subaward </w:t>
      </w:r>
      <w:del w:id="7744" w:author="OFFM" w:date="2024-04-16T10:53:00Z">
        <w:r w:rsidR="00817C00" w:rsidRPr="00F74592">
          <w:rPr>
            <w:rFonts w:ascii="Times New Roman" w:hAnsi="Times New Roman" w:cs="Times New Roman"/>
            <w:sz w:val="24"/>
            <w:szCs w:val="24"/>
          </w:rPr>
          <w:delText>for purposes of determining</w:delText>
        </w:r>
      </w:del>
      <w:ins w:id="7745" w:author="OFFM" w:date="2024-04-16T10:53:00Z">
        <w:r w:rsidRPr="000D237D">
          <w:rPr>
            <w:rFonts w:ascii="Times New Roman" w:eastAsia="Times New Roman" w:hAnsi="Times New Roman" w:cs="Times New Roman"/>
            <w:sz w:val="24"/>
            <w:szCs w:val="24"/>
          </w:rPr>
          <w:t>to determine</w:t>
        </w:r>
      </w:ins>
      <w:r w:rsidRPr="000D237D">
        <w:rPr>
          <w:rFonts w:ascii="Times New Roman" w:eastAsia="Times New Roman" w:hAnsi="Times New Roman" w:cs="Times New Roman"/>
          <w:sz w:val="24"/>
          <w:szCs w:val="24"/>
        </w:rPr>
        <w:t xml:space="preserve"> the appropriate subrecipient monitoring described in </w:t>
      </w:r>
      <w:del w:id="7746" w:author="OFFM" w:date="2024-04-16T10:53:00Z">
        <w:r w:rsidR="00817C00" w:rsidRPr="00F74592">
          <w:rPr>
            <w:rFonts w:ascii="Times New Roman" w:hAnsi="Times New Roman" w:cs="Times New Roman"/>
            <w:sz w:val="24"/>
            <w:szCs w:val="24"/>
          </w:rPr>
          <w:delText>paragraphs (d) and (e</w:delText>
        </w:r>
      </w:del>
      <w:ins w:id="7747" w:author="OFFM" w:date="2024-04-16T10:53:00Z">
        <w:r w:rsidRPr="000D237D">
          <w:rPr>
            <w:rFonts w:ascii="Times New Roman" w:eastAsia="Times New Roman" w:hAnsi="Times New Roman" w:cs="Times New Roman"/>
            <w:sz w:val="24"/>
            <w:szCs w:val="24"/>
          </w:rPr>
          <w:t>paragraph (f</w:t>
        </w:r>
      </w:ins>
      <w:r w:rsidRPr="000D237D">
        <w:rPr>
          <w:rFonts w:ascii="Times New Roman" w:eastAsia="Times New Roman" w:hAnsi="Times New Roman" w:cs="Times New Roman"/>
          <w:sz w:val="24"/>
          <w:szCs w:val="24"/>
        </w:rPr>
        <w:t>) of this section</w:t>
      </w:r>
      <w:del w:id="7748" w:author="OFFM" w:date="2024-04-16T10:53:00Z">
        <w:r w:rsidR="00817C00" w:rsidRPr="00F74592">
          <w:rPr>
            <w:rFonts w:ascii="Times New Roman" w:hAnsi="Times New Roman" w:cs="Times New Roman"/>
            <w:sz w:val="24"/>
            <w:szCs w:val="24"/>
          </w:rPr>
          <w:delText>, which may include consideration of such factors as:</w:delText>
        </w:r>
      </w:del>
      <w:ins w:id="7749" w:author="OFFM" w:date="2024-04-16T10:53:00Z">
        <w:r w:rsidRPr="000D237D">
          <w:rPr>
            <w:rFonts w:ascii="Times New Roman" w:eastAsia="Times New Roman" w:hAnsi="Times New Roman" w:cs="Times New Roman"/>
            <w:sz w:val="24"/>
            <w:szCs w:val="24"/>
          </w:rPr>
          <w:t>. When evaluating a subrecipient’s risk, a pass-through entity should consider the following:</w:t>
        </w:r>
      </w:ins>
      <w:r w:rsidRPr="000D237D">
        <w:rPr>
          <w:rFonts w:ascii="Times New Roman" w:eastAsia="Times New Roman" w:hAnsi="Times New Roman" w:cs="Times New Roman"/>
          <w:sz w:val="24"/>
          <w:szCs w:val="24"/>
        </w:rPr>
        <w:t xml:space="preserve"> </w:t>
      </w:r>
    </w:p>
    <w:p w14:paraId="61230A57" w14:textId="4195B19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w:t>
      </w:r>
      <w:del w:id="7750" w:author="OFFM" w:date="2024-04-16T10:53:00Z">
        <w:r w:rsidR="00817C00" w:rsidRPr="00F74592">
          <w:rPr>
            <w:rFonts w:ascii="Times New Roman" w:hAnsi="Times New Roman" w:cs="Times New Roman"/>
            <w:sz w:val="24"/>
            <w:szCs w:val="24"/>
          </w:rPr>
          <w:delText>subrecipient's</w:delText>
        </w:r>
      </w:del>
      <w:ins w:id="7751" w:author="OFFM" w:date="2024-04-16T10:53:00Z">
        <w:r w:rsidRPr="000D237D">
          <w:rPr>
            <w:rFonts w:ascii="Times New Roman" w:eastAsia="Times New Roman" w:hAnsi="Times New Roman" w:cs="Times New Roman"/>
            <w:sz w:val="24"/>
            <w:szCs w:val="24"/>
          </w:rPr>
          <w:t>subrecipient’s</w:t>
        </w:r>
      </w:ins>
      <w:r w:rsidRPr="000D237D">
        <w:rPr>
          <w:rFonts w:ascii="Times New Roman" w:eastAsia="Times New Roman" w:hAnsi="Times New Roman" w:cs="Times New Roman"/>
          <w:sz w:val="24"/>
          <w:szCs w:val="24"/>
        </w:rPr>
        <w:t xml:space="preserve"> prior experience with the same or similar subawards; </w:t>
      </w:r>
    </w:p>
    <w:p w14:paraId="1850A07F" w14:textId="0225E17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(2) The results of previous audits</w:t>
      </w:r>
      <w:del w:id="7752" w:author="OFFM" w:date="2024-04-16T10:53:00Z">
        <w:r w:rsidR="00817C00" w:rsidRPr="00F74592">
          <w:rPr>
            <w:rFonts w:ascii="Times New Roman" w:hAnsi="Times New Roman" w:cs="Times New Roman"/>
            <w:sz w:val="24"/>
            <w:szCs w:val="24"/>
          </w:rPr>
          <w:delText xml:space="preserve"> including</w:delText>
        </w:r>
      </w:del>
      <w:ins w:id="7753" w:author="OFFM" w:date="2024-04-16T10:53:00Z">
        <w:r w:rsidRPr="000D237D">
          <w:rPr>
            <w:rFonts w:ascii="Times New Roman" w:eastAsia="Times New Roman" w:hAnsi="Times New Roman" w:cs="Times New Roman"/>
            <w:sz w:val="24"/>
            <w:szCs w:val="24"/>
          </w:rPr>
          <w:t>. This includes considering</w:t>
        </w:r>
      </w:ins>
      <w:r w:rsidRPr="000D237D">
        <w:rPr>
          <w:rFonts w:ascii="Times New Roman" w:eastAsia="Times New Roman" w:hAnsi="Times New Roman" w:cs="Times New Roman"/>
          <w:sz w:val="24"/>
          <w:szCs w:val="24"/>
        </w:rPr>
        <w:t xml:space="preserve"> whether or not the subrecipient receives a Single Audit in accordance with </w:t>
      </w:r>
      <w:del w:id="7754" w:author="OFFM" w:date="2024-04-16T10:53:00Z">
        <w:r w:rsidR="00817C00" w:rsidRPr="00F74592">
          <w:rPr>
            <w:rFonts w:ascii="Times New Roman" w:hAnsi="Times New Roman" w:cs="Times New Roman"/>
            <w:sz w:val="24"/>
            <w:szCs w:val="24"/>
          </w:rPr>
          <w:delText>Subpart F of this part,</w:delText>
        </w:r>
      </w:del>
      <w:ins w:id="7755" w:author="OFFM" w:date="2024-04-16T10:53:00Z">
        <w:r w:rsidRPr="000D237D">
          <w:rPr>
            <w:rFonts w:ascii="Times New Roman" w:eastAsia="Times New Roman" w:hAnsi="Times New Roman" w:cs="Times New Roman"/>
            <w:sz w:val="24"/>
            <w:szCs w:val="24"/>
          </w:rPr>
          <w:t>subpart F</w:t>
        </w:r>
      </w:ins>
      <w:r w:rsidRPr="000D237D">
        <w:rPr>
          <w:rFonts w:ascii="Times New Roman" w:eastAsia="Times New Roman" w:hAnsi="Times New Roman" w:cs="Times New Roman"/>
          <w:sz w:val="24"/>
          <w:szCs w:val="24"/>
        </w:rPr>
        <w:t xml:space="preserve"> and the extent to which the same or similar </w:t>
      </w:r>
      <w:del w:id="7756" w:author="OFFM" w:date="2024-04-16T10:53:00Z">
        <w:r w:rsidR="00817C00" w:rsidRPr="00F74592">
          <w:rPr>
            <w:rFonts w:ascii="Times New Roman" w:hAnsi="Times New Roman" w:cs="Times New Roman"/>
            <w:sz w:val="24"/>
            <w:szCs w:val="24"/>
          </w:rPr>
          <w:delText>subaward has</w:delText>
        </w:r>
      </w:del>
      <w:ins w:id="7757" w:author="OFFM" w:date="2024-04-16T10:53:00Z">
        <w:r w:rsidRPr="000D237D">
          <w:rPr>
            <w:rFonts w:ascii="Times New Roman" w:eastAsia="Times New Roman" w:hAnsi="Times New Roman" w:cs="Times New Roman"/>
            <w:sz w:val="24"/>
            <w:szCs w:val="24"/>
          </w:rPr>
          <w:t>subawards have</w:t>
        </w:r>
      </w:ins>
      <w:r w:rsidRPr="000D237D">
        <w:rPr>
          <w:rFonts w:ascii="Times New Roman" w:eastAsia="Times New Roman" w:hAnsi="Times New Roman" w:cs="Times New Roman"/>
          <w:sz w:val="24"/>
          <w:szCs w:val="24"/>
        </w:rPr>
        <w:t xml:space="preserve"> been audited as a major program; </w:t>
      </w:r>
    </w:p>
    <w:p w14:paraId="6829E966"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Whether the subrecipient has new personnel or new or substantially changed systems; and </w:t>
      </w:r>
    </w:p>
    <w:p w14:paraId="2AEBCFEA" w14:textId="5944A95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The extent and results of </w:t>
      </w:r>
      <w:ins w:id="7758" w:author="OFFM" w:date="2024-04-16T10:53:00Z">
        <w:r w:rsidRPr="000D237D">
          <w:rPr>
            <w:rFonts w:ascii="Times New Roman" w:eastAsia="Times New Roman" w:hAnsi="Times New Roman" w:cs="Times New Roman"/>
            <w:sz w:val="24"/>
            <w:szCs w:val="24"/>
          </w:rPr>
          <w:t xml:space="preserve">any </w:t>
        </w:r>
      </w:ins>
      <w:r w:rsidRPr="000D237D">
        <w:rPr>
          <w:rFonts w:ascii="Times New Roman" w:eastAsia="Times New Roman" w:hAnsi="Times New Roman" w:cs="Times New Roman"/>
          <w:sz w:val="24"/>
          <w:szCs w:val="24"/>
        </w:rPr>
        <w:t xml:space="preserve">Federal </w:t>
      </w:r>
      <w:del w:id="775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monitoring (</w:t>
      </w:r>
      <w:del w:id="7760" w:author="OFFM" w:date="2024-04-16T10:53:00Z">
        <w:r w:rsidR="00817C00" w:rsidRPr="00F74592">
          <w:rPr>
            <w:rFonts w:ascii="Times New Roman" w:hAnsi="Times New Roman" w:cs="Times New Roman"/>
            <w:sz w:val="24"/>
            <w:szCs w:val="24"/>
          </w:rPr>
          <w:delText>e.g.,</w:delText>
        </w:r>
      </w:del>
      <w:ins w:id="7761" w:author="OFFM" w:date="2024-04-16T10:53:00Z">
        <w:r w:rsidRPr="000D237D">
          <w:rPr>
            <w:rFonts w:ascii="Times New Roman" w:eastAsia="Times New Roman" w:hAnsi="Times New Roman" w:cs="Times New Roman"/>
            <w:sz w:val="24"/>
            <w:szCs w:val="24"/>
          </w:rPr>
          <w:t>for example,</w:t>
        </w:r>
      </w:ins>
      <w:r w:rsidRPr="000D237D">
        <w:rPr>
          <w:rFonts w:ascii="Times New Roman" w:eastAsia="Times New Roman" w:hAnsi="Times New Roman" w:cs="Times New Roman"/>
          <w:sz w:val="24"/>
          <w:szCs w:val="24"/>
        </w:rPr>
        <w:t xml:space="preserve"> if the subrecipient also receives Federal awards directly from </w:t>
      </w:r>
      <w:del w:id="7762" w:author="OFFM" w:date="2024-04-16T10:53:00Z">
        <w:r w:rsidR="00817C00" w:rsidRPr="00F74592">
          <w:rPr>
            <w:rFonts w:ascii="Times New Roman" w:hAnsi="Times New Roman" w:cs="Times New Roman"/>
            <w:sz w:val="24"/>
            <w:szCs w:val="24"/>
          </w:rPr>
          <w:delText>a</w:delText>
        </w:r>
      </w:del>
      <w:ins w:id="7763"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w:t>
      </w:r>
      <w:del w:id="7764"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p>
    <w:p w14:paraId="33940007" w14:textId="799E991E"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7765" w:author="OFFM" w:date="2024-04-16T10:53:00Z">
        <w:r w:rsidRPr="00F74592">
          <w:rPr>
            <w:rFonts w:ascii="Times New Roman" w:hAnsi="Times New Roman" w:cs="Times New Roman"/>
            <w:sz w:val="24"/>
            <w:szCs w:val="24"/>
          </w:rPr>
          <w:delText>(c) Consider imposing</w:delText>
        </w:r>
      </w:del>
      <w:ins w:id="7766" w:author="OFFM" w:date="2024-04-16T10:53:00Z">
        <w:r w:rsidR="00F2264C" w:rsidRPr="000D237D">
          <w:rPr>
            <w:rFonts w:ascii="Times New Roman" w:eastAsia="Times New Roman" w:hAnsi="Times New Roman" w:cs="Times New Roman"/>
            <w:sz w:val="24"/>
            <w:szCs w:val="24"/>
          </w:rPr>
          <w:t>(d) If appropriate, consider implementing</w:t>
        </w:r>
      </w:ins>
      <w:r w:rsidR="00F2264C" w:rsidRPr="000D237D">
        <w:rPr>
          <w:rFonts w:ascii="Times New Roman" w:eastAsia="Times New Roman" w:hAnsi="Times New Roman" w:cs="Times New Roman"/>
          <w:sz w:val="24"/>
          <w:szCs w:val="24"/>
        </w:rPr>
        <w:t xml:space="preserve"> specific </w:t>
      </w:r>
      <w:del w:id="7767" w:author="OFFM" w:date="2024-04-16T10:53:00Z">
        <w:r w:rsidRPr="00F74592">
          <w:rPr>
            <w:rFonts w:ascii="Times New Roman" w:hAnsi="Times New Roman" w:cs="Times New Roman"/>
            <w:sz w:val="24"/>
            <w:szCs w:val="24"/>
          </w:rPr>
          <w:delText xml:space="preserve">subaward </w:delText>
        </w:r>
      </w:del>
      <w:r w:rsidR="00F2264C" w:rsidRPr="000D237D">
        <w:rPr>
          <w:rFonts w:ascii="Times New Roman" w:eastAsia="Times New Roman" w:hAnsi="Times New Roman" w:cs="Times New Roman"/>
          <w:sz w:val="24"/>
          <w:szCs w:val="24"/>
        </w:rPr>
        <w:t xml:space="preserve">conditions </w:t>
      </w:r>
      <w:del w:id="7768" w:author="OFFM" w:date="2024-04-16T10:53:00Z">
        <w:r w:rsidRPr="00F74592">
          <w:rPr>
            <w:rFonts w:ascii="Times New Roman" w:hAnsi="Times New Roman" w:cs="Times New Roman"/>
            <w:sz w:val="24"/>
            <w:szCs w:val="24"/>
          </w:rPr>
          <w:delText xml:space="preserve">upon a subrecipient if appropriate </w:delText>
        </w:r>
      </w:del>
      <w:ins w:id="7769" w:author="OFFM" w:date="2024-04-16T10:53:00Z">
        <w:r w:rsidR="00F2264C" w:rsidRPr="000D237D">
          <w:rPr>
            <w:rFonts w:ascii="Times New Roman" w:eastAsia="Times New Roman" w:hAnsi="Times New Roman" w:cs="Times New Roman"/>
            <w:sz w:val="24"/>
            <w:szCs w:val="24"/>
          </w:rPr>
          <w:t xml:space="preserve">in a subaward </w:t>
        </w:r>
      </w:ins>
      <w:r w:rsidR="00F2264C" w:rsidRPr="000D237D">
        <w:rPr>
          <w:rFonts w:ascii="Times New Roman" w:eastAsia="Times New Roman" w:hAnsi="Times New Roman" w:cs="Times New Roman"/>
          <w:sz w:val="24"/>
          <w:szCs w:val="24"/>
        </w:rPr>
        <w:t>as described in § 200.208</w:t>
      </w:r>
      <w:ins w:id="7770" w:author="OFFM" w:date="2024-04-16T10:53:00Z">
        <w:r w:rsidR="00F2264C" w:rsidRPr="000D237D">
          <w:rPr>
            <w:rFonts w:ascii="Times New Roman" w:eastAsia="Times New Roman" w:hAnsi="Times New Roman" w:cs="Times New Roman"/>
            <w:sz w:val="24"/>
            <w:szCs w:val="24"/>
          </w:rPr>
          <w:t xml:space="preserve"> and notify the Federal agency of the specific conditions</w:t>
        </w:r>
      </w:ins>
      <w:r w:rsidR="00F2264C" w:rsidRPr="000D237D">
        <w:rPr>
          <w:rFonts w:ascii="Times New Roman" w:eastAsia="Times New Roman" w:hAnsi="Times New Roman" w:cs="Times New Roman"/>
          <w:sz w:val="24"/>
          <w:szCs w:val="24"/>
        </w:rPr>
        <w:t xml:space="preserve">. </w:t>
      </w:r>
    </w:p>
    <w:p w14:paraId="4FD1D2FA" w14:textId="5908AD4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7771" w:author="OFFM" w:date="2024-04-16T10:53:00Z">
        <w:r w:rsidR="00817C00" w:rsidRPr="00F74592">
          <w:rPr>
            <w:rFonts w:ascii="Times New Roman" w:hAnsi="Times New Roman" w:cs="Times New Roman"/>
            <w:sz w:val="24"/>
            <w:szCs w:val="24"/>
          </w:rPr>
          <w:delText>d</w:delText>
        </w:r>
      </w:del>
      <w:ins w:id="7772" w:author="OFFM" w:date="2024-04-16T10:53:00Z">
        <w:r w:rsidRPr="000D237D">
          <w:rPr>
            <w:rFonts w:ascii="Times New Roman" w:eastAsia="Times New Roman" w:hAnsi="Times New Roman" w:cs="Times New Roman"/>
            <w:sz w:val="24"/>
            <w:szCs w:val="24"/>
          </w:rPr>
          <w:t>e</w:t>
        </w:r>
      </w:ins>
      <w:r w:rsidRPr="000D237D">
        <w:rPr>
          <w:rFonts w:ascii="Times New Roman" w:eastAsia="Times New Roman" w:hAnsi="Times New Roman" w:cs="Times New Roman"/>
          <w:sz w:val="24"/>
          <w:szCs w:val="24"/>
        </w:rPr>
        <w:t xml:space="preserve">) Monitor the activities of </w:t>
      </w:r>
      <w:del w:id="7773" w:author="OFFM" w:date="2024-04-16T10:53:00Z">
        <w:r w:rsidR="00817C00" w:rsidRPr="00F74592">
          <w:rPr>
            <w:rFonts w:ascii="Times New Roman" w:hAnsi="Times New Roman" w:cs="Times New Roman"/>
            <w:sz w:val="24"/>
            <w:szCs w:val="24"/>
          </w:rPr>
          <w:delText>the</w:delText>
        </w:r>
      </w:del>
      <w:ins w:id="7774"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subrecipient </w:t>
      </w:r>
      <w:r>
        <w:rPr>
          <w:rFonts w:ascii="Times New Roman" w:eastAsia="Times New Roman" w:hAnsi="Times New Roman" w:cs="Times New Roman"/>
          <w:sz w:val="24"/>
          <w:szCs w:val="24"/>
        </w:rPr>
        <w:t xml:space="preserve">as necessary </w:t>
      </w:r>
      <w:r w:rsidRPr="000D237D">
        <w:rPr>
          <w:rFonts w:ascii="Times New Roman" w:eastAsia="Times New Roman" w:hAnsi="Times New Roman" w:cs="Times New Roman"/>
          <w:sz w:val="24"/>
          <w:szCs w:val="24"/>
        </w:rPr>
        <w:t xml:space="preserve">to ensure that the </w:t>
      </w:r>
      <w:del w:id="7775" w:author="OFFM" w:date="2024-04-16T10:53:00Z">
        <w:r w:rsidR="00817C00" w:rsidRPr="00F74592">
          <w:rPr>
            <w:rFonts w:ascii="Times New Roman" w:hAnsi="Times New Roman" w:cs="Times New Roman"/>
            <w:sz w:val="24"/>
            <w:szCs w:val="24"/>
          </w:rPr>
          <w:delText>subaward is used for authorized purposes, in compliance</w:delText>
        </w:r>
      </w:del>
      <w:ins w:id="7776" w:author="OFFM" w:date="2024-04-16T10:53:00Z">
        <w:r w:rsidRPr="000D237D">
          <w:rPr>
            <w:rFonts w:ascii="Times New Roman" w:eastAsia="Times New Roman" w:hAnsi="Times New Roman" w:cs="Times New Roman"/>
            <w:sz w:val="24"/>
            <w:szCs w:val="24"/>
          </w:rPr>
          <w:t>subrecipient complies</w:t>
        </w:r>
      </w:ins>
      <w:r w:rsidRPr="000D237D">
        <w:rPr>
          <w:rFonts w:ascii="Times New Roman" w:eastAsia="Times New Roman" w:hAnsi="Times New Roman" w:cs="Times New Roman"/>
          <w:sz w:val="24"/>
          <w:szCs w:val="24"/>
        </w:rPr>
        <w:t xml:space="preserve"> with Federal statutes, regulations, and the terms and conditions of the subaward</w:t>
      </w:r>
      <w:del w:id="7777" w:author="OFFM" w:date="2024-04-16T10:53:00Z">
        <w:r w:rsidR="00817C00" w:rsidRPr="00F74592">
          <w:rPr>
            <w:rFonts w:ascii="Times New Roman" w:hAnsi="Times New Roman" w:cs="Times New Roman"/>
            <w:sz w:val="24"/>
            <w:szCs w:val="24"/>
          </w:rPr>
          <w:delText>; and that subaward</w:delText>
        </w:r>
      </w:del>
      <w:ins w:id="7778" w:author="OFFM" w:date="2024-04-16T10:53:00Z">
        <w:r w:rsidRPr="000D237D">
          <w:rPr>
            <w:rFonts w:ascii="Times New Roman" w:eastAsia="Times New Roman" w:hAnsi="Times New Roman" w:cs="Times New Roman"/>
            <w:sz w:val="24"/>
            <w:szCs w:val="24"/>
          </w:rPr>
          <w:t>. The pass-through entity is responsible for monitoring the overall</w:t>
        </w:r>
      </w:ins>
      <w:r w:rsidRPr="000D237D">
        <w:rPr>
          <w:rFonts w:ascii="Times New Roman" w:eastAsia="Times New Roman" w:hAnsi="Times New Roman" w:cs="Times New Roman"/>
          <w:sz w:val="24"/>
          <w:szCs w:val="24"/>
        </w:rPr>
        <w:t xml:space="preserve"> performance </w:t>
      </w:r>
      <w:ins w:id="7779" w:author="OFFM" w:date="2024-04-16T10:53:00Z">
        <w:r w:rsidRPr="000D237D">
          <w:rPr>
            <w:rFonts w:ascii="Times New Roman" w:eastAsia="Times New Roman" w:hAnsi="Times New Roman" w:cs="Times New Roman"/>
            <w:sz w:val="24"/>
            <w:szCs w:val="24"/>
          </w:rPr>
          <w:t xml:space="preserve">of a subrecipient to ensure that the </w:t>
        </w:r>
      </w:ins>
      <w:r w:rsidRPr="000D237D">
        <w:rPr>
          <w:rFonts w:ascii="Times New Roman" w:eastAsia="Times New Roman" w:hAnsi="Times New Roman" w:cs="Times New Roman"/>
          <w:sz w:val="24"/>
          <w:szCs w:val="24"/>
        </w:rPr>
        <w:lastRenderedPageBreak/>
        <w:t xml:space="preserve">goals </w:t>
      </w:r>
      <w:ins w:id="7780" w:author="OFFM" w:date="2024-04-16T10:53:00Z">
        <w:r w:rsidRPr="000D237D">
          <w:rPr>
            <w:rFonts w:ascii="Times New Roman" w:eastAsia="Times New Roman" w:hAnsi="Times New Roman" w:cs="Times New Roman"/>
            <w:sz w:val="24"/>
            <w:szCs w:val="24"/>
          </w:rPr>
          <w:t xml:space="preserve">and objectives of the subaward </w:t>
        </w:r>
      </w:ins>
      <w:r w:rsidRPr="000D237D">
        <w:rPr>
          <w:rFonts w:ascii="Times New Roman" w:eastAsia="Times New Roman" w:hAnsi="Times New Roman" w:cs="Times New Roman"/>
          <w:sz w:val="24"/>
          <w:szCs w:val="24"/>
        </w:rPr>
        <w:t xml:space="preserve">are achieved. </w:t>
      </w:r>
      <w:del w:id="7781" w:author="OFFM" w:date="2024-04-16T10:53:00Z">
        <w:r w:rsidR="00817C00" w:rsidRPr="00F74592">
          <w:rPr>
            <w:rFonts w:ascii="Times New Roman" w:hAnsi="Times New Roman" w:cs="Times New Roman"/>
            <w:sz w:val="24"/>
            <w:szCs w:val="24"/>
          </w:rPr>
          <w:delText xml:space="preserve">Pass-through entity </w:delText>
        </w:r>
      </w:del>
      <w:ins w:id="7782" w:author="OFFM" w:date="2024-04-16T10:53:00Z">
        <w:r w:rsidRPr="000D237D">
          <w:rPr>
            <w:rFonts w:ascii="Times New Roman" w:eastAsia="Times New Roman" w:hAnsi="Times New Roman" w:cs="Times New Roman"/>
            <w:sz w:val="24"/>
            <w:szCs w:val="24"/>
          </w:rPr>
          <w:t xml:space="preserve">In </w:t>
        </w:r>
      </w:ins>
      <w:r w:rsidRPr="000D237D">
        <w:rPr>
          <w:rFonts w:ascii="Times New Roman" w:eastAsia="Times New Roman" w:hAnsi="Times New Roman" w:cs="Times New Roman"/>
          <w:sz w:val="24"/>
          <w:szCs w:val="24"/>
        </w:rPr>
        <w:t xml:space="preserve">monitoring </w:t>
      </w:r>
      <w:del w:id="7783" w:author="OFFM" w:date="2024-04-16T10:53:00Z">
        <w:r w:rsidR="00817C00" w:rsidRPr="00F74592">
          <w:rPr>
            <w:rFonts w:ascii="Times New Roman" w:hAnsi="Times New Roman" w:cs="Times New Roman"/>
            <w:sz w:val="24"/>
            <w:szCs w:val="24"/>
          </w:rPr>
          <w:delText>of the</w:delText>
        </w:r>
      </w:del>
      <w:ins w:id="7784"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subrecipient</w:t>
      </w:r>
      <w:del w:id="7785" w:author="OFFM" w:date="2024-04-16T10:53:00Z">
        <w:r w:rsidR="00817C00" w:rsidRPr="00F74592">
          <w:rPr>
            <w:rFonts w:ascii="Times New Roman" w:hAnsi="Times New Roman" w:cs="Times New Roman"/>
            <w:sz w:val="24"/>
            <w:szCs w:val="24"/>
          </w:rPr>
          <w:delText xml:space="preserve"> </w:delText>
        </w:r>
      </w:del>
      <w:ins w:id="7786" w:author="OFFM" w:date="2024-04-16T10:53:00Z">
        <w:r w:rsidRPr="000D237D">
          <w:rPr>
            <w:rFonts w:ascii="Times New Roman" w:eastAsia="Times New Roman" w:hAnsi="Times New Roman" w:cs="Times New Roman"/>
            <w:sz w:val="24"/>
            <w:szCs w:val="24"/>
          </w:rPr>
          <w:t xml:space="preserve">, a pass-through entity </w:t>
        </w:r>
      </w:ins>
      <w:r w:rsidRPr="000D237D">
        <w:rPr>
          <w:rFonts w:ascii="Times New Roman" w:eastAsia="Times New Roman" w:hAnsi="Times New Roman" w:cs="Times New Roman"/>
          <w:sz w:val="24"/>
          <w:szCs w:val="24"/>
        </w:rPr>
        <w:t>must</w:t>
      </w:r>
      <w:del w:id="7787" w:author="OFFM" w:date="2024-04-16T10:53:00Z">
        <w:r w:rsidR="00817C00" w:rsidRPr="00F74592">
          <w:rPr>
            <w:rFonts w:ascii="Times New Roman" w:hAnsi="Times New Roman" w:cs="Times New Roman"/>
            <w:sz w:val="24"/>
            <w:szCs w:val="24"/>
          </w:rPr>
          <w:delText xml:space="preserve"> include: </w:delText>
        </w:r>
      </w:del>
      <w:ins w:id="7788" w:author="OFFM" w:date="2024-04-16T10:53:00Z">
        <w:r w:rsidRPr="000D237D">
          <w:rPr>
            <w:rFonts w:ascii="Times New Roman" w:eastAsia="Times New Roman" w:hAnsi="Times New Roman" w:cs="Times New Roman"/>
            <w:sz w:val="24"/>
            <w:szCs w:val="24"/>
          </w:rPr>
          <w:t>:</w:t>
        </w:r>
      </w:ins>
    </w:p>
    <w:p w14:paraId="3F9790C5" w14:textId="2A88DA6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del w:id="7789" w:author="OFFM" w:date="2024-04-16T10:53:00Z">
        <w:r w:rsidR="00817C00" w:rsidRPr="00F74592">
          <w:rPr>
            <w:rFonts w:ascii="Times New Roman" w:hAnsi="Times New Roman" w:cs="Times New Roman"/>
            <w:sz w:val="24"/>
            <w:szCs w:val="24"/>
          </w:rPr>
          <w:delText>Reviewing</w:delText>
        </w:r>
      </w:del>
      <w:ins w:id="7790" w:author="OFFM" w:date="2024-04-16T10:53:00Z">
        <w:r w:rsidRPr="000D237D">
          <w:rPr>
            <w:rFonts w:ascii="Times New Roman" w:eastAsia="Times New Roman" w:hAnsi="Times New Roman" w:cs="Times New Roman"/>
            <w:sz w:val="24"/>
            <w:szCs w:val="24"/>
          </w:rPr>
          <w:t>Review</w:t>
        </w:r>
      </w:ins>
      <w:r w:rsidRPr="000D237D">
        <w:rPr>
          <w:rFonts w:ascii="Times New Roman" w:eastAsia="Times New Roman" w:hAnsi="Times New Roman" w:cs="Times New Roman"/>
          <w:sz w:val="24"/>
          <w:szCs w:val="24"/>
        </w:rPr>
        <w:t xml:space="preserve"> financial and performance reports</w:t>
      </w:r>
      <w:del w:id="7791" w:author="OFFM" w:date="2024-04-16T10:53:00Z">
        <w:r w:rsidR="00817C00" w:rsidRPr="00F74592">
          <w:rPr>
            <w:rFonts w:ascii="Times New Roman" w:hAnsi="Times New Roman" w:cs="Times New Roman"/>
            <w:sz w:val="24"/>
            <w:szCs w:val="24"/>
          </w:rPr>
          <w:delText xml:space="preserve"> required by the pass-through entity.</w:delText>
        </w:r>
      </w:del>
      <w:ins w:id="779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3499A823" w14:textId="602F8EB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del w:id="7793" w:author="OFFM" w:date="2024-04-16T10:53:00Z">
        <w:r w:rsidR="00817C00" w:rsidRPr="00F74592">
          <w:rPr>
            <w:rFonts w:ascii="Times New Roman" w:hAnsi="Times New Roman" w:cs="Times New Roman"/>
            <w:sz w:val="24"/>
            <w:szCs w:val="24"/>
          </w:rPr>
          <w:delText>Following-up and ensuring</w:delText>
        </w:r>
      </w:del>
      <w:ins w:id="7794" w:author="OFFM" w:date="2024-04-16T10:53:00Z">
        <w:r w:rsidRPr="000D237D">
          <w:rPr>
            <w:rFonts w:ascii="Times New Roman" w:eastAsia="Times New Roman" w:hAnsi="Times New Roman" w:cs="Times New Roman"/>
            <w:sz w:val="24"/>
            <w:szCs w:val="24"/>
          </w:rPr>
          <w:t>Ensure</w:t>
        </w:r>
      </w:ins>
      <w:r w:rsidRPr="000D237D">
        <w:rPr>
          <w:rFonts w:ascii="Times New Roman" w:eastAsia="Times New Roman" w:hAnsi="Times New Roman" w:cs="Times New Roman"/>
          <w:sz w:val="24"/>
          <w:szCs w:val="24"/>
        </w:rPr>
        <w:t xml:space="preserve"> that the subrecipient takes </w:t>
      </w:r>
      <w:del w:id="7795" w:author="OFFM" w:date="2024-04-16T10:53:00Z">
        <w:r w:rsidR="00817C00" w:rsidRPr="00F74592">
          <w:rPr>
            <w:rFonts w:ascii="Times New Roman" w:hAnsi="Times New Roman" w:cs="Times New Roman"/>
            <w:sz w:val="24"/>
            <w:szCs w:val="24"/>
          </w:rPr>
          <w:delText>timely and appropriate</w:delText>
        </w:r>
      </w:del>
      <w:ins w:id="7796" w:author="OFFM" w:date="2024-04-16T10:53:00Z">
        <w:r w:rsidRPr="000D237D">
          <w:rPr>
            <w:rFonts w:ascii="Times New Roman" w:eastAsia="Times New Roman" w:hAnsi="Times New Roman" w:cs="Times New Roman"/>
            <w:sz w:val="24"/>
            <w:szCs w:val="24"/>
          </w:rPr>
          <w:t>corrective</w:t>
        </w:r>
      </w:ins>
      <w:r w:rsidRPr="000D237D">
        <w:rPr>
          <w:rFonts w:ascii="Times New Roman" w:eastAsia="Times New Roman" w:hAnsi="Times New Roman" w:cs="Times New Roman"/>
          <w:sz w:val="24"/>
          <w:szCs w:val="24"/>
        </w:rPr>
        <w:t xml:space="preserve"> action on all </w:t>
      </w:r>
      <w:del w:id="7797" w:author="OFFM" w:date="2024-04-16T10:53:00Z">
        <w:r w:rsidR="00817C00" w:rsidRPr="00F74592">
          <w:rPr>
            <w:rFonts w:ascii="Times New Roman" w:hAnsi="Times New Roman" w:cs="Times New Roman"/>
            <w:sz w:val="24"/>
            <w:szCs w:val="24"/>
          </w:rPr>
          <w:delText>deficiencies pertaining to</w:delText>
        </w:r>
      </w:del>
      <w:ins w:id="7798" w:author="OFFM" w:date="2024-04-16T10:53:00Z">
        <w:r w:rsidRPr="000D237D">
          <w:rPr>
            <w:rFonts w:ascii="Times New Roman" w:eastAsia="Times New Roman" w:hAnsi="Times New Roman" w:cs="Times New Roman"/>
            <w:sz w:val="24"/>
            <w:szCs w:val="24"/>
          </w:rPr>
          <w:t>significant developments that negatively affect</w:t>
        </w:r>
      </w:ins>
      <w:r w:rsidRPr="000D237D">
        <w:rPr>
          <w:rFonts w:ascii="Times New Roman" w:eastAsia="Times New Roman" w:hAnsi="Times New Roman" w:cs="Times New Roman"/>
          <w:sz w:val="24"/>
          <w:szCs w:val="24"/>
        </w:rPr>
        <w:t xml:space="preserve"> the </w:t>
      </w:r>
      <w:del w:id="7799" w:author="OFFM" w:date="2024-04-16T10:53:00Z">
        <w:r w:rsidR="00817C00" w:rsidRPr="00F74592">
          <w:rPr>
            <w:rFonts w:ascii="Times New Roman" w:hAnsi="Times New Roman" w:cs="Times New Roman"/>
            <w:sz w:val="24"/>
            <w:szCs w:val="24"/>
          </w:rPr>
          <w:delText>Federal award provided to the</w:delText>
        </w:r>
      </w:del>
      <w:ins w:id="7800" w:author="OFFM" w:date="2024-04-16T10:53:00Z">
        <w:r w:rsidRPr="000D237D">
          <w:rPr>
            <w:rFonts w:ascii="Times New Roman" w:eastAsia="Times New Roman" w:hAnsi="Times New Roman" w:cs="Times New Roman"/>
            <w:sz w:val="24"/>
            <w:szCs w:val="24"/>
          </w:rPr>
          <w:t>subaward. Significant developments include Single Audit findings related to the subaward, other audit findings, site visits, and written notifications from a</w:t>
        </w:r>
      </w:ins>
      <w:r w:rsidRPr="000D237D">
        <w:rPr>
          <w:rFonts w:ascii="Times New Roman" w:eastAsia="Times New Roman" w:hAnsi="Times New Roman" w:cs="Times New Roman"/>
          <w:sz w:val="24"/>
          <w:szCs w:val="24"/>
        </w:rPr>
        <w:t xml:space="preserve"> subrecipient </w:t>
      </w:r>
      <w:del w:id="7801" w:author="OFFM" w:date="2024-04-16T10:53:00Z">
        <w:r w:rsidR="00817C00" w:rsidRPr="00F74592">
          <w:rPr>
            <w:rFonts w:ascii="Times New Roman" w:hAnsi="Times New Roman" w:cs="Times New Roman"/>
            <w:sz w:val="24"/>
            <w:szCs w:val="24"/>
          </w:rPr>
          <w:delText xml:space="preserve">from </w:delText>
        </w:r>
      </w:del>
      <w:ins w:id="7802" w:author="OFFM" w:date="2024-04-16T10:53:00Z">
        <w:r w:rsidRPr="000D237D">
          <w:rPr>
            <w:rFonts w:ascii="Times New Roman" w:eastAsia="Times New Roman" w:hAnsi="Times New Roman" w:cs="Times New Roman"/>
            <w:sz w:val="24"/>
            <w:szCs w:val="24"/>
          </w:rPr>
          <w:t xml:space="preserve">of adverse conditions which will impact their ability to meet the milestones or the objectives of a subaward. When significant developments negatively impact the subaward, a subrecipient must provide </w:t>
        </w:r>
      </w:ins>
      <w:r w:rsidRPr="000D237D">
        <w:rPr>
          <w:rFonts w:ascii="Times New Roman" w:eastAsia="Times New Roman" w:hAnsi="Times New Roman" w:cs="Times New Roman"/>
          <w:sz w:val="24"/>
          <w:szCs w:val="24"/>
        </w:rPr>
        <w:t xml:space="preserve">the pass-through entity </w:t>
      </w:r>
      <w:del w:id="7803" w:author="OFFM" w:date="2024-04-16T10:53:00Z">
        <w:r w:rsidR="00817C00" w:rsidRPr="00F74592">
          <w:rPr>
            <w:rFonts w:ascii="Times New Roman" w:hAnsi="Times New Roman" w:cs="Times New Roman"/>
            <w:sz w:val="24"/>
            <w:szCs w:val="24"/>
          </w:rPr>
          <w:delText>detected through audits, on-site reviews, and written confirmation from the subrecipient, highlighting the status of actions planned or taken</w:delText>
        </w:r>
      </w:del>
      <w:ins w:id="7804" w:author="OFFM" w:date="2024-04-16T10:53:00Z">
        <w:r w:rsidRPr="000D237D">
          <w:rPr>
            <w:rFonts w:ascii="Times New Roman" w:eastAsia="Times New Roman" w:hAnsi="Times New Roman" w:cs="Times New Roman"/>
            <w:sz w:val="24"/>
            <w:szCs w:val="24"/>
          </w:rPr>
          <w:t>with information on their plan for corrective action and any assistance needed</w:t>
        </w:r>
      </w:ins>
      <w:r w:rsidRPr="000D237D">
        <w:rPr>
          <w:rFonts w:ascii="Times New Roman" w:eastAsia="Times New Roman" w:hAnsi="Times New Roman" w:cs="Times New Roman"/>
          <w:sz w:val="24"/>
          <w:szCs w:val="24"/>
        </w:rPr>
        <w:t xml:space="preserve"> to </w:t>
      </w:r>
      <w:del w:id="7805" w:author="OFFM" w:date="2024-04-16T10:53:00Z">
        <w:r w:rsidR="00817C00" w:rsidRPr="00F74592">
          <w:rPr>
            <w:rFonts w:ascii="Times New Roman" w:hAnsi="Times New Roman" w:cs="Times New Roman"/>
            <w:sz w:val="24"/>
            <w:szCs w:val="24"/>
          </w:rPr>
          <w:delText xml:space="preserve">address Single Audit findings related to the particular subaward. </w:delText>
        </w:r>
      </w:del>
      <w:ins w:id="7806" w:author="OFFM" w:date="2024-04-16T10:53:00Z">
        <w:r w:rsidRPr="000D237D">
          <w:rPr>
            <w:rFonts w:ascii="Times New Roman" w:eastAsia="Times New Roman" w:hAnsi="Times New Roman" w:cs="Times New Roman"/>
            <w:sz w:val="24"/>
            <w:szCs w:val="24"/>
          </w:rPr>
          <w:t>resolve the situation.</w:t>
        </w:r>
      </w:ins>
    </w:p>
    <w:p w14:paraId="05D42700" w14:textId="672DCDD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w:t>
      </w:r>
      <w:del w:id="7807" w:author="OFFM" w:date="2024-04-16T10:53:00Z">
        <w:r w:rsidR="00817C00" w:rsidRPr="00F74592">
          <w:rPr>
            <w:rFonts w:ascii="Times New Roman" w:hAnsi="Times New Roman" w:cs="Times New Roman"/>
            <w:sz w:val="24"/>
            <w:szCs w:val="24"/>
          </w:rPr>
          <w:delText>Issuing</w:delText>
        </w:r>
      </w:del>
      <w:ins w:id="7808" w:author="OFFM" w:date="2024-04-16T10:53:00Z">
        <w:r w:rsidRPr="000D237D">
          <w:rPr>
            <w:rFonts w:ascii="Times New Roman" w:eastAsia="Times New Roman" w:hAnsi="Times New Roman" w:cs="Times New Roman"/>
            <w:sz w:val="24"/>
            <w:szCs w:val="24"/>
          </w:rPr>
          <w:t>Issue</w:t>
        </w:r>
      </w:ins>
      <w:r w:rsidRPr="000D237D">
        <w:rPr>
          <w:rFonts w:ascii="Times New Roman" w:eastAsia="Times New Roman" w:hAnsi="Times New Roman" w:cs="Times New Roman"/>
          <w:sz w:val="24"/>
          <w:szCs w:val="24"/>
        </w:rPr>
        <w:t xml:space="preserve"> a management decision for</w:t>
      </w:r>
      <w:del w:id="7809" w:author="OFFM" w:date="2024-04-16T10:53:00Z">
        <w:r w:rsidR="00817C00" w:rsidRPr="00F74592">
          <w:rPr>
            <w:rFonts w:ascii="Times New Roman" w:hAnsi="Times New Roman" w:cs="Times New Roman"/>
            <w:sz w:val="24"/>
            <w:szCs w:val="24"/>
          </w:rPr>
          <w:delText xml:space="preserve"> applicable</w:delText>
        </w:r>
      </w:del>
      <w:r w:rsidRPr="000D237D">
        <w:rPr>
          <w:rFonts w:ascii="Times New Roman" w:eastAsia="Times New Roman" w:hAnsi="Times New Roman" w:cs="Times New Roman"/>
          <w:sz w:val="24"/>
          <w:szCs w:val="24"/>
        </w:rPr>
        <w:t xml:space="preserve"> audit findings pertaining only to the Federal award provided to the subrecipient from the pass-through entity as required by § 200.521. </w:t>
      </w:r>
    </w:p>
    <w:p w14:paraId="36E8EE23" w14:textId="7CFFCB5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w:t>
      </w:r>
      <w:del w:id="7810" w:author="OFFM" w:date="2024-04-16T10:53:00Z">
        <w:r w:rsidR="00817C00" w:rsidRPr="00F74592">
          <w:rPr>
            <w:rFonts w:ascii="Times New Roman" w:hAnsi="Times New Roman" w:cs="Times New Roman"/>
            <w:sz w:val="24"/>
            <w:szCs w:val="24"/>
          </w:rPr>
          <w:delText>The pass-through entity is responsible for resolving</w:delText>
        </w:r>
      </w:del>
      <w:ins w:id="7811" w:author="OFFM" w:date="2024-04-16T10:53:00Z">
        <w:r w:rsidRPr="000D237D">
          <w:rPr>
            <w:rFonts w:ascii="Times New Roman" w:eastAsia="Times New Roman" w:hAnsi="Times New Roman" w:cs="Times New Roman"/>
            <w:sz w:val="24"/>
            <w:szCs w:val="24"/>
          </w:rPr>
          <w:t>Resolve</w:t>
        </w:r>
      </w:ins>
      <w:r w:rsidRPr="000D237D">
        <w:rPr>
          <w:rFonts w:ascii="Times New Roman" w:eastAsia="Times New Roman" w:hAnsi="Times New Roman" w:cs="Times New Roman"/>
          <w:sz w:val="24"/>
          <w:szCs w:val="24"/>
        </w:rPr>
        <w:t xml:space="preserve"> audit findings specifically related to the subaward</w:t>
      </w:r>
      <w:del w:id="7812" w:author="OFFM" w:date="2024-04-16T10:53:00Z">
        <w:r w:rsidR="00817C00" w:rsidRPr="00F74592">
          <w:rPr>
            <w:rFonts w:ascii="Times New Roman" w:hAnsi="Times New Roman" w:cs="Times New Roman"/>
            <w:sz w:val="24"/>
            <w:szCs w:val="24"/>
          </w:rPr>
          <w:delText xml:space="preserve"> and </w:delText>
        </w:r>
      </w:del>
      <w:ins w:id="7813" w:author="OFFM" w:date="2024-04-16T10:53:00Z">
        <w:r w:rsidRPr="000D237D">
          <w:rPr>
            <w:rFonts w:ascii="Times New Roman" w:eastAsia="Times New Roman" w:hAnsi="Times New Roman" w:cs="Times New Roman"/>
            <w:sz w:val="24"/>
            <w:szCs w:val="24"/>
          </w:rPr>
          <w:t xml:space="preserve">. However, the pass-through entity is </w:t>
        </w:r>
      </w:ins>
      <w:r w:rsidRPr="000D237D">
        <w:rPr>
          <w:rFonts w:ascii="Times New Roman" w:eastAsia="Times New Roman" w:hAnsi="Times New Roman" w:cs="Times New Roman"/>
          <w:sz w:val="24"/>
          <w:szCs w:val="24"/>
        </w:rPr>
        <w:t xml:space="preserve">not responsible for resolving </w:t>
      </w:r>
      <w:del w:id="7814" w:author="OFFM" w:date="2024-04-16T10:53:00Z">
        <w:r w:rsidR="00817C00" w:rsidRPr="00F74592">
          <w:rPr>
            <w:rFonts w:ascii="Times New Roman" w:hAnsi="Times New Roman" w:cs="Times New Roman"/>
            <w:sz w:val="24"/>
            <w:szCs w:val="24"/>
          </w:rPr>
          <w:delText xml:space="preserve">crosscutting </w:delText>
        </w:r>
      </w:del>
      <w:ins w:id="7815" w:author="OFFM" w:date="2024-04-16T10:53:00Z">
        <w:r w:rsidRPr="000D237D">
          <w:rPr>
            <w:rFonts w:ascii="Times New Roman" w:eastAsia="Times New Roman" w:hAnsi="Times New Roman" w:cs="Times New Roman"/>
            <w:sz w:val="24"/>
            <w:szCs w:val="24"/>
          </w:rPr>
          <w:t xml:space="preserve">cross-cutting audit </w:t>
        </w:r>
      </w:ins>
      <w:r w:rsidRPr="000D237D">
        <w:rPr>
          <w:rFonts w:ascii="Times New Roman" w:eastAsia="Times New Roman" w:hAnsi="Times New Roman" w:cs="Times New Roman"/>
          <w:sz w:val="24"/>
          <w:szCs w:val="24"/>
        </w:rPr>
        <w:t>findings</w:t>
      </w:r>
      <w:del w:id="7816" w:author="OFFM" w:date="2024-04-16T10:53:00Z">
        <w:r w:rsidR="00817C00" w:rsidRPr="00F74592">
          <w:rPr>
            <w:rFonts w:ascii="Times New Roman" w:hAnsi="Times New Roman" w:cs="Times New Roman"/>
            <w:sz w:val="24"/>
            <w:szCs w:val="24"/>
          </w:rPr>
          <w:delText>.</w:delText>
        </w:r>
      </w:del>
      <w:ins w:id="7817" w:author="OFFM" w:date="2024-04-16T10:53:00Z">
        <w:r w:rsidRPr="000D237D">
          <w:rPr>
            <w:rFonts w:ascii="Times New Roman" w:eastAsia="Times New Roman" w:hAnsi="Times New Roman" w:cs="Times New Roman"/>
            <w:sz w:val="24"/>
            <w:szCs w:val="24"/>
          </w:rPr>
          <w:t xml:space="preserve"> that apply to the subaward and other Federal awards or subawards.</w:t>
        </w:r>
      </w:ins>
      <w:r w:rsidRPr="000D237D">
        <w:rPr>
          <w:rFonts w:ascii="Times New Roman" w:eastAsia="Times New Roman" w:hAnsi="Times New Roman" w:cs="Times New Roman"/>
          <w:sz w:val="24"/>
          <w:szCs w:val="24"/>
        </w:rPr>
        <w:t xml:space="preserve"> If a subrecipient has a current Single Audit report </w:t>
      </w:r>
      <w:del w:id="7818" w:author="OFFM" w:date="2024-04-16T10:53:00Z">
        <w:r w:rsidR="00817C00" w:rsidRPr="00F74592">
          <w:rPr>
            <w:rFonts w:ascii="Times New Roman" w:hAnsi="Times New Roman" w:cs="Times New Roman"/>
            <w:sz w:val="24"/>
            <w:szCs w:val="24"/>
          </w:rPr>
          <w:delText xml:space="preserve">posted in the Federal Audit Clearinghouse </w:delText>
        </w:r>
      </w:del>
      <w:r w:rsidRPr="000D237D">
        <w:rPr>
          <w:rFonts w:ascii="Times New Roman" w:eastAsia="Times New Roman" w:hAnsi="Times New Roman" w:cs="Times New Roman"/>
          <w:sz w:val="24"/>
          <w:szCs w:val="24"/>
        </w:rPr>
        <w:t xml:space="preserve">and has not </w:t>
      </w:r>
      <w:del w:id="7819" w:author="OFFM" w:date="2024-04-16T10:53:00Z">
        <w:r w:rsidR="00817C00" w:rsidRPr="00F74592">
          <w:rPr>
            <w:rFonts w:ascii="Times New Roman" w:hAnsi="Times New Roman" w:cs="Times New Roman"/>
            <w:sz w:val="24"/>
            <w:szCs w:val="24"/>
          </w:rPr>
          <w:delText xml:space="preserve">otherwise </w:delText>
        </w:r>
      </w:del>
      <w:r w:rsidRPr="000D237D">
        <w:rPr>
          <w:rFonts w:ascii="Times New Roman" w:eastAsia="Times New Roman" w:hAnsi="Times New Roman" w:cs="Times New Roman"/>
          <w:sz w:val="24"/>
          <w:szCs w:val="24"/>
        </w:rPr>
        <w:t xml:space="preserve">been excluded from </w:t>
      </w:r>
      <w:del w:id="7820" w:author="OFFM" w:date="2024-04-16T10:53:00Z">
        <w:r w:rsidR="00817C00" w:rsidRPr="00F74592">
          <w:rPr>
            <w:rFonts w:ascii="Times New Roman" w:hAnsi="Times New Roman" w:cs="Times New Roman"/>
            <w:sz w:val="24"/>
            <w:szCs w:val="24"/>
          </w:rPr>
          <w:delText>receipt of</w:delText>
        </w:r>
      </w:del>
      <w:ins w:id="7821" w:author="OFFM" w:date="2024-04-16T10:53:00Z">
        <w:r w:rsidRPr="000D237D">
          <w:rPr>
            <w:rFonts w:ascii="Times New Roman" w:eastAsia="Times New Roman" w:hAnsi="Times New Roman" w:cs="Times New Roman"/>
            <w:sz w:val="24"/>
            <w:szCs w:val="24"/>
          </w:rPr>
          <w:t>receiving</w:t>
        </w:r>
      </w:ins>
      <w:r w:rsidRPr="000D237D">
        <w:rPr>
          <w:rFonts w:ascii="Times New Roman" w:eastAsia="Times New Roman" w:hAnsi="Times New Roman" w:cs="Times New Roman"/>
          <w:sz w:val="24"/>
          <w:szCs w:val="24"/>
        </w:rPr>
        <w:t xml:space="preserve"> Federal funding (</w:t>
      </w:r>
      <w:del w:id="7822" w:author="OFFM" w:date="2024-04-16T10:53:00Z">
        <w:r w:rsidR="00817C00" w:rsidRPr="00F74592">
          <w:rPr>
            <w:rFonts w:ascii="Times New Roman" w:hAnsi="Times New Roman" w:cs="Times New Roman"/>
            <w:sz w:val="24"/>
            <w:szCs w:val="24"/>
          </w:rPr>
          <w:delText>e.g.,</w:delText>
        </w:r>
      </w:del>
      <w:ins w:id="7823" w:author="OFFM" w:date="2024-04-16T10:53:00Z">
        <w:r w:rsidRPr="000D237D">
          <w:rPr>
            <w:rFonts w:ascii="Times New Roman" w:eastAsia="Times New Roman" w:hAnsi="Times New Roman" w:cs="Times New Roman"/>
            <w:sz w:val="24"/>
            <w:szCs w:val="24"/>
          </w:rPr>
          <w:t>meaning,</w:t>
        </w:r>
      </w:ins>
      <w:r w:rsidRPr="000D237D">
        <w:rPr>
          <w:rFonts w:ascii="Times New Roman" w:eastAsia="Times New Roman" w:hAnsi="Times New Roman" w:cs="Times New Roman"/>
          <w:sz w:val="24"/>
          <w:szCs w:val="24"/>
        </w:rPr>
        <w:t xml:space="preserve"> has</w:t>
      </w:r>
      <w:ins w:id="7824" w:author="OFFM" w:date="2024-04-16T10:53:00Z">
        <w:r w:rsidRPr="000D237D">
          <w:rPr>
            <w:rFonts w:ascii="Times New Roman" w:eastAsia="Times New Roman" w:hAnsi="Times New Roman" w:cs="Times New Roman"/>
            <w:sz w:val="24"/>
            <w:szCs w:val="24"/>
          </w:rPr>
          <w:t xml:space="preserve"> not</w:t>
        </w:r>
      </w:ins>
      <w:r w:rsidRPr="000D237D">
        <w:rPr>
          <w:rFonts w:ascii="Times New Roman" w:eastAsia="Times New Roman" w:hAnsi="Times New Roman" w:cs="Times New Roman"/>
          <w:sz w:val="24"/>
          <w:szCs w:val="24"/>
        </w:rPr>
        <w:t xml:space="preserve"> been debarred or suspended), the pass-through entity may rely on the </w:t>
      </w:r>
      <w:del w:id="7825" w:author="OFFM" w:date="2024-04-16T10:53:00Z">
        <w:r w:rsidR="00817C00" w:rsidRPr="00F74592">
          <w:rPr>
            <w:rFonts w:ascii="Times New Roman" w:hAnsi="Times New Roman" w:cs="Times New Roman"/>
            <w:sz w:val="24"/>
            <w:szCs w:val="24"/>
          </w:rPr>
          <w:delText>subrecipient's</w:delText>
        </w:r>
      </w:del>
      <w:ins w:id="7826" w:author="OFFM" w:date="2024-04-16T10:53:00Z">
        <w:r w:rsidRPr="000D237D">
          <w:rPr>
            <w:rFonts w:ascii="Times New Roman" w:eastAsia="Times New Roman" w:hAnsi="Times New Roman" w:cs="Times New Roman"/>
            <w:sz w:val="24"/>
            <w:szCs w:val="24"/>
          </w:rPr>
          <w:t>subrecipient’s</w:t>
        </w:r>
      </w:ins>
      <w:r w:rsidRPr="000D237D">
        <w:rPr>
          <w:rFonts w:ascii="Times New Roman" w:eastAsia="Times New Roman" w:hAnsi="Times New Roman" w:cs="Times New Roman"/>
          <w:sz w:val="24"/>
          <w:szCs w:val="24"/>
        </w:rPr>
        <w:t xml:space="preserve"> cognizant </w:t>
      </w:r>
      <w:del w:id="7827" w:author="OFFM" w:date="2024-04-16T10:53:00Z">
        <w:r w:rsidR="00817C00" w:rsidRPr="00F74592">
          <w:rPr>
            <w:rFonts w:ascii="Times New Roman" w:hAnsi="Times New Roman" w:cs="Times New Roman"/>
            <w:sz w:val="24"/>
            <w:szCs w:val="24"/>
          </w:rPr>
          <w:delText xml:space="preserve">audit </w:delText>
        </w:r>
      </w:del>
      <w:r w:rsidRPr="000D237D">
        <w:rPr>
          <w:rFonts w:ascii="Times New Roman" w:eastAsia="Times New Roman" w:hAnsi="Times New Roman" w:cs="Times New Roman"/>
          <w:sz w:val="24"/>
          <w:szCs w:val="24"/>
        </w:rPr>
        <w:t xml:space="preserve">agency </w:t>
      </w:r>
      <w:ins w:id="7828" w:author="OFFM" w:date="2024-04-16T10:53:00Z">
        <w:r w:rsidRPr="000D237D">
          <w:rPr>
            <w:rFonts w:ascii="Times New Roman" w:eastAsia="Times New Roman" w:hAnsi="Times New Roman" w:cs="Times New Roman"/>
            <w:sz w:val="24"/>
            <w:szCs w:val="24"/>
          </w:rPr>
          <w:t xml:space="preserve">for audit </w:t>
        </w:r>
      </w:ins>
      <w:r w:rsidRPr="000D237D">
        <w:rPr>
          <w:rFonts w:ascii="Times New Roman" w:eastAsia="Times New Roman" w:hAnsi="Times New Roman" w:cs="Times New Roman"/>
          <w:sz w:val="24"/>
          <w:szCs w:val="24"/>
        </w:rPr>
        <w:t>or</w:t>
      </w:r>
      <w:del w:id="7829" w:author="OFFM" w:date="2024-04-16T10:53:00Z">
        <w:r w:rsidR="00817C00" w:rsidRPr="00F74592">
          <w:rPr>
            <w:rFonts w:ascii="Times New Roman" w:hAnsi="Times New Roman" w:cs="Times New Roman"/>
            <w:sz w:val="24"/>
            <w:szCs w:val="24"/>
          </w:rPr>
          <w:delText xml:space="preserve"> cognizant</w:delText>
        </w:r>
      </w:del>
      <w:r w:rsidRPr="000D237D">
        <w:rPr>
          <w:rFonts w:ascii="Times New Roman" w:eastAsia="Times New Roman" w:hAnsi="Times New Roman" w:cs="Times New Roman"/>
          <w:sz w:val="24"/>
          <w:szCs w:val="24"/>
        </w:rPr>
        <w:t xml:space="preserve"> oversight agency </w:t>
      </w:r>
      <w:ins w:id="7830" w:author="OFFM" w:date="2024-04-16T10:53:00Z">
        <w:r w:rsidRPr="000D237D">
          <w:rPr>
            <w:rFonts w:ascii="Times New Roman" w:eastAsia="Times New Roman" w:hAnsi="Times New Roman" w:cs="Times New Roman"/>
            <w:sz w:val="24"/>
            <w:szCs w:val="24"/>
          </w:rPr>
          <w:t xml:space="preserve">for audit </w:t>
        </w:r>
      </w:ins>
      <w:r w:rsidRPr="000D237D">
        <w:rPr>
          <w:rFonts w:ascii="Times New Roman" w:eastAsia="Times New Roman" w:hAnsi="Times New Roman" w:cs="Times New Roman"/>
          <w:sz w:val="24"/>
          <w:szCs w:val="24"/>
        </w:rPr>
        <w:t xml:space="preserve">to perform audit follow-up and make management decisions related to cross-cutting </w:t>
      </w:r>
      <w:ins w:id="7831" w:author="OFFM" w:date="2024-04-16T10:53:00Z">
        <w:r w:rsidRPr="000D237D">
          <w:rPr>
            <w:rFonts w:ascii="Times New Roman" w:eastAsia="Times New Roman" w:hAnsi="Times New Roman" w:cs="Times New Roman"/>
            <w:sz w:val="24"/>
            <w:szCs w:val="24"/>
          </w:rPr>
          <w:t xml:space="preserve">audit </w:t>
        </w:r>
      </w:ins>
      <w:r w:rsidRPr="000D237D">
        <w:rPr>
          <w:rFonts w:ascii="Times New Roman" w:eastAsia="Times New Roman" w:hAnsi="Times New Roman" w:cs="Times New Roman"/>
          <w:sz w:val="24"/>
          <w:szCs w:val="24"/>
        </w:rPr>
        <w:lastRenderedPageBreak/>
        <w:t>findings in accordance with section § 200.513(a)(</w:t>
      </w:r>
      <w:del w:id="7832" w:author="OFFM" w:date="2024-04-16T10:53:00Z">
        <w:r w:rsidR="00817C00" w:rsidRPr="00F74592">
          <w:rPr>
            <w:rFonts w:ascii="Times New Roman" w:hAnsi="Times New Roman" w:cs="Times New Roman"/>
            <w:sz w:val="24"/>
            <w:szCs w:val="24"/>
          </w:rPr>
          <w:delText>3)(vii</w:delText>
        </w:r>
      </w:del>
      <w:ins w:id="7833" w:author="OFFM" w:date="2024-04-16T10:53:00Z">
        <w:r w:rsidRPr="000D237D">
          <w:rPr>
            <w:rFonts w:ascii="Times New Roman" w:eastAsia="Times New Roman" w:hAnsi="Times New Roman" w:cs="Times New Roman"/>
            <w:sz w:val="24"/>
            <w:szCs w:val="24"/>
          </w:rPr>
          <w:t>4)(viii</w:t>
        </w:r>
      </w:ins>
      <w:r w:rsidRPr="000D237D">
        <w:rPr>
          <w:rFonts w:ascii="Times New Roman" w:eastAsia="Times New Roman" w:hAnsi="Times New Roman" w:cs="Times New Roman"/>
          <w:sz w:val="24"/>
          <w:szCs w:val="24"/>
        </w:rPr>
        <w:t xml:space="preserve">). Such reliance does not eliminate the responsibility of the pass-through entity to issue subawards that conform to agency and award-specific requirements, to manage risk through ongoing subaward monitoring, and to monitor the status of the findings that are specifically related to the subaward. </w:t>
      </w:r>
    </w:p>
    <w:p w14:paraId="210484F7" w14:textId="150BE7D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7834" w:author="OFFM" w:date="2024-04-16T10:53:00Z">
        <w:r w:rsidR="00817C00" w:rsidRPr="00F74592">
          <w:rPr>
            <w:rFonts w:ascii="Times New Roman" w:hAnsi="Times New Roman" w:cs="Times New Roman"/>
            <w:sz w:val="24"/>
            <w:szCs w:val="24"/>
          </w:rPr>
          <w:delText>e</w:delText>
        </w:r>
      </w:del>
      <w:ins w:id="7835" w:author="OFFM" w:date="2024-04-16T10:53:00Z">
        <w:r w:rsidRPr="000D237D">
          <w:rPr>
            <w:rFonts w:ascii="Times New Roman" w:eastAsia="Times New Roman" w:hAnsi="Times New Roman" w:cs="Times New Roman"/>
            <w:sz w:val="24"/>
            <w:szCs w:val="24"/>
          </w:rPr>
          <w:t>f</w:t>
        </w:r>
      </w:ins>
      <w:r w:rsidRPr="000D237D">
        <w:rPr>
          <w:rFonts w:ascii="Times New Roman" w:eastAsia="Times New Roman" w:hAnsi="Times New Roman" w:cs="Times New Roman"/>
          <w:sz w:val="24"/>
          <w:szCs w:val="24"/>
        </w:rPr>
        <w:t xml:space="preserve">) Depending upon the pass-through </w:t>
      </w:r>
      <w:del w:id="7836" w:author="OFFM" w:date="2024-04-16T10:53:00Z">
        <w:r w:rsidR="00817C00" w:rsidRPr="00F74592">
          <w:rPr>
            <w:rFonts w:ascii="Times New Roman" w:hAnsi="Times New Roman" w:cs="Times New Roman"/>
            <w:sz w:val="24"/>
            <w:szCs w:val="24"/>
          </w:rPr>
          <w:delText>entity's</w:delText>
        </w:r>
      </w:del>
      <w:ins w:id="7837" w:author="OFFM" w:date="2024-04-16T10:53:00Z">
        <w:r w:rsidRPr="000D237D">
          <w:rPr>
            <w:rFonts w:ascii="Times New Roman" w:eastAsia="Times New Roman" w:hAnsi="Times New Roman" w:cs="Times New Roman"/>
            <w:sz w:val="24"/>
            <w:szCs w:val="24"/>
          </w:rPr>
          <w:t>entity’s</w:t>
        </w:r>
      </w:ins>
      <w:r w:rsidRPr="000D237D">
        <w:rPr>
          <w:rFonts w:ascii="Times New Roman" w:eastAsia="Times New Roman" w:hAnsi="Times New Roman" w:cs="Times New Roman"/>
          <w:sz w:val="24"/>
          <w:szCs w:val="24"/>
        </w:rPr>
        <w:t xml:space="preserve"> assessment of </w:t>
      </w:r>
      <w:ins w:id="7838"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risk posed by the subrecipient (as described in paragraph (</w:t>
      </w:r>
      <w:del w:id="7839" w:author="OFFM" w:date="2024-04-16T10:53:00Z">
        <w:r w:rsidR="00817C00" w:rsidRPr="00F74592">
          <w:rPr>
            <w:rFonts w:ascii="Times New Roman" w:hAnsi="Times New Roman" w:cs="Times New Roman"/>
            <w:sz w:val="24"/>
            <w:szCs w:val="24"/>
          </w:rPr>
          <w:delText>b</w:delText>
        </w:r>
      </w:del>
      <w:ins w:id="7840" w:author="OFFM" w:date="2024-04-16T10:53:00Z">
        <w:r w:rsidRPr="000D237D">
          <w:rPr>
            <w:rFonts w:ascii="Times New Roman" w:eastAsia="Times New Roman" w:hAnsi="Times New Roman" w:cs="Times New Roman"/>
            <w:sz w:val="24"/>
            <w:szCs w:val="24"/>
          </w:rPr>
          <w:t>c</w:t>
        </w:r>
      </w:ins>
      <w:r w:rsidRPr="000D237D">
        <w:rPr>
          <w:rFonts w:ascii="Times New Roman" w:eastAsia="Times New Roman" w:hAnsi="Times New Roman" w:cs="Times New Roman"/>
          <w:sz w:val="24"/>
          <w:szCs w:val="24"/>
        </w:rPr>
        <w:t xml:space="preserve">) of this section), the following monitoring tools may be useful for the pass-through entity to ensure proper accountability and compliance with program requirements and achievement of performance goals: </w:t>
      </w:r>
    </w:p>
    <w:p w14:paraId="456DBFD0" w14:textId="04CA1AF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Providing subrecipients with training and technical assistance on program-related matters;</w:t>
      </w:r>
      <w:del w:id="7841" w:author="OFFM" w:date="2024-04-16T10:53:00Z">
        <w:r w:rsidR="00817C00" w:rsidRPr="00F74592">
          <w:rPr>
            <w:rFonts w:ascii="Times New Roman" w:hAnsi="Times New Roman" w:cs="Times New Roman"/>
            <w:sz w:val="24"/>
            <w:szCs w:val="24"/>
          </w:rPr>
          <w:delText xml:space="preserve"> and </w:delText>
        </w:r>
      </w:del>
    </w:p>
    <w:p w14:paraId="1E645E5D" w14:textId="39BBDDA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Performing </w:t>
      </w:r>
      <w:del w:id="7842" w:author="OFFM" w:date="2024-04-16T10:53:00Z">
        <w:r w:rsidR="00817C00" w:rsidRPr="00F74592">
          <w:rPr>
            <w:rFonts w:ascii="Times New Roman" w:hAnsi="Times New Roman" w:cs="Times New Roman"/>
            <w:sz w:val="24"/>
            <w:szCs w:val="24"/>
          </w:rPr>
          <w:delText>on-</w:delText>
        </w:r>
      </w:del>
      <w:r w:rsidRPr="000D237D">
        <w:rPr>
          <w:rFonts w:ascii="Times New Roman" w:eastAsia="Times New Roman" w:hAnsi="Times New Roman" w:cs="Times New Roman"/>
          <w:sz w:val="24"/>
          <w:szCs w:val="24"/>
        </w:rPr>
        <w:t xml:space="preserve">site </w:t>
      </w:r>
      <w:del w:id="7843" w:author="OFFM" w:date="2024-04-16T10:53:00Z">
        <w:r w:rsidR="00817C00" w:rsidRPr="00F74592">
          <w:rPr>
            <w:rFonts w:ascii="Times New Roman" w:hAnsi="Times New Roman" w:cs="Times New Roman"/>
            <w:sz w:val="24"/>
            <w:szCs w:val="24"/>
          </w:rPr>
          <w:delText>reviews of</w:delText>
        </w:r>
      </w:del>
      <w:ins w:id="7844" w:author="OFFM" w:date="2024-04-16T10:53:00Z">
        <w:r w:rsidRPr="000D237D">
          <w:rPr>
            <w:rFonts w:ascii="Times New Roman" w:eastAsia="Times New Roman" w:hAnsi="Times New Roman" w:cs="Times New Roman"/>
            <w:sz w:val="24"/>
            <w:szCs w:val="24"/>
          </w:rPr>
          <w:t>visits to review</w:t>
        </w:r>
      </w:ins>
      <w:r w:rsidRPr="000D237D">
        <w:rPr>
          <w:rFonts w:ascii="Times New Roman" w:eastAsia="Times New Roman" w:hAnsi="Times New Roman" w:cs="Times New Roman"/>
          <w:sz w:val="24"/>
          <w:szCs w:val="24"/>
        </w:rPr>
        <w:t xml:space="preserve"> the </w:t>
      </w:r>
      <w:del w:id="7845" w:author="OFFM" w:date="2024-04-16T10:53:00Z">
        <w:r w:rsidR="00817C00" w:rsidRPr="00F74592">
          <w:rPr>
            <w:rFonts w:ascii="Times New Roman" w:hAnsi="Times New Roman" w:cs="Times New Roman"/>
            <w:sz w:val="24"/>
            <w:szCs w:val="24"/>
          </w:rPr>
          <w:delText>subrecipient's</w:delText>
        </w:r>
      </w:del>
      <w:ins w:id="7846" w:author="OFFM" w:date="2024-04-16T10:53:00Z">
        <w:r w:rsidRPr="000D237D">
          <w:rPr>
            <w:rFonts w:ascii="Times New Roman" w:eastAsia="Times New Roman" w:hAnsi="Times New Roman" w:cs="Times New Roman"/>
            <w:sz w:val="24"/>
            <w:szCs w:val="24"/>
          </w:rPr>
          <w:t>subrecipient’s</w:t>
        </w:r>
      </w:ins>
      <w:r w:rsidRPr="000D237D">
        <w:rPr>
          <w:rFonts w:ascii="Times New Roman" w:eastAsia="Times New Roman" w:hAnsi="Times New Roman" w:cs="Times New Roman"/>
          <w:sz w:val="24"/>
          <w:szCs w:val="24"/>
        </w:rPr>
        <w:t xml:space="preserve"> program operations; </w:t>
      </w:r>
      <w:ins w:id="7847" w:author="OFFM" w:date="2024-04-16T10:53:00Z">
        <w:r w:rsidRPr="000D237D">
          <w:rPr>
            <w:rFonts w:ascii="Times New Roman" w:eastAsia="Times New Roman" w:hAnsi="Times New Roman" w:cs="Times New Roman"/>
            <w:sz w:val="24"/>
            <w:szCs w:val="24"/>
          </w:rPr>
          <w:t>and</w:t>
        </w:r>
      </w:ins>
    </w:p>
    <w:p w14:paraId="0B84DA6C"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Arranging for agreed-upon-procedures engagements as described in § 200.425. </w:t>
      </w:r>
    </w:p>
    <w:p w14:paraId="02BC2366" w14:textId="6221594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7848" w:author="OFFM" w:date="2024-04-16T10:53:00Z">
        <w:r w:rsidR="00817C00" w:rsidRPr="00F74592">
          <w:rPr>
            <w:rFonts w:ascii="Times New Roman" w:hAnsi="Times New Roman" w:cs="Times New Roman"/>
            <w:sz w:val="24"/>
            <w:szCs w:val="24"/>
          </w:rPr>
          <w:delText>f</w:delText>
        </w:r>
      </w:del>
      <w:ins w:id="7849" w:author="OFFM" w:date="2024-04-16T10:53:00Z">
        <w:r w:rsidRPr="000D237D">
          <w:rPr>
            <w:rFonts w:ascii="Times New Roman" w:eastAsia="Times New Roman" w:hAnsi="Times New Roman" w:cs="Times New Roman"/>
            <w:sz w:val="24"/>
            <w:szCs w:val="24"/>
          </w:rPr>
          <w:t>g</w:t>
        </w:r>
      </w:ins>
      <w:r w:rsidRPr="000D237D">
        <w:rPr>
          <w:rFonts w:ascii="Times New Roman" w:eastAsia="Times New Roman" w:hAnsi="Times New Roman" w:cs="Times New Roman"/>
          <w:sz w:val="24"/>
          <w:szCs w:val="24"/>
        </w:rPr>
        <w:t xml:space="preserve">) Verify that </w:t>
      </w:r>
      <w:del w:id="7850" w:author="OFFM" w:date="2024-04-16T10:53:00Z">
        <w:r w:rsidR="00817C00" w:rsidRPr="00F74592">
          <w:rPr>
            <w:rFonts w:ascii="Times New Roman" w:hAnsi="Times New Roman" w:cs="Times New Roman"/>
            <w:sz w:val="24"/>
            <w:szCs w:val="24"/>
          </w:rPr>
          <w:delText>every</w:delText>
        </w:r>
      </w:del>
      <w:ins w:id="7851"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subrecipient is audited as required by </w:t>
      </w:r>
      <w:del w:id="7852" w:author="OFFM" w:date="2024-04-16T10:53:00Z">
        <w:r w:rsidR="00817C00" w:rsidRPr="00F74592">
          <w:rPr>
            <w:rFonts w:ascii="Times New Roman" w:hAnsi="Times New Roman" w:cs="Times New Roman"/>
            <w:sz w:val="24"/>
            <w:szCs w:val="24"/>
          </w:rPr>
          <w:delText>Subpart</w:delText>
        </w:r>
      </w:del>
      <w:ins w:id="7853" w:author="OFFM" w:date="2024-04-16T10:53:00Z">
        <w:r w:rsidRPr="000D237D">
          <w:rPr>
            <w:rFonts w:ascii="Times New Roman" w:eastAsia="Times New Roman" w:hAnsi="Times New Roman" w:cs="Times New Roman"/>
            <w:sz w:val="24"/>
            <w:szCs w:val="24"/>
          </w:rPr>
          <w:t>subpart</w:t>
        </w:r>
      </w:ins>
      <w:r w:rsidRPr="000D237D">
        <w:rPr>
          <w:rFonts w:ascii="Times New Roman" w:eastAsia="Times New Roman" w:hAnsi="Times New Roman" w:cs="Times New Roman"/>
          <w:sz w:val="24"/>
          <w:szCs w:val="24"/>
        </w:rPr>
        <w:t xml:space="preserve"> F of this part</w:t>
      </w:r>
      <w:del w:id="7854" w:author="OFFM" w:date="2024-04-16T10:53:00Z">
        <w:r w:rsidR="00817C00" w:rsidRPr="00F74592">
          <w:rPr>
            <w:rFonts w:ascii="Times New Roman" w:hAnsi="Times New Roman" w:cs="Times New Roman"/>
            <w:sz w:val="24"/>
            <w:szCs w:val="24"/>
          </w:rPr>
          <w:delText xml:space="preserve"> when it is expected that the subrecipient's Federal awards expended during the respective fiscal year equaled or exceeded the threshold set forth in § 200.501</w:delText>
        </w:r>
      </w:del>
      <w:r w:rsidRPr="000D237D">
        <w:rPr>
          <w:rFonts w:ascii="Times New Roman" w:eastAsia="Times New Roman" w:hAnsi="Times New Roman" w:cs="Times New Roman"/>
          <w:sz w:val="24"/>
          <w:szCs w:val="24"/>
        </w:rPr>
        <w:t xml:space="preserve">. </w:t>
      </w:r>
    </w:p>
    <w:p w14:paraId="06A6C272" w14:textId="27503DC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7855" w:author="OFFM" w:date="2024-04-16T10:53:00Z">
        <w:r w:rsidR="00817C00" w:rsidRPr="00F74592">
          <w:rPr>
            <w:rFonts w:ascii="Times New Roman" w:hAnsi="Times New Roman" w:cs="Times New Roman"/>
            <w:sz w:val="24"/>
            <w:szCs w:val="24"/>
          </w:rPr>
          <w:delText>g</w:delText>
        </w:r>
      </w:del>
      <w:ins w:id="7856" w:author="OFFM" w:date="2024-04-16T10:53:00Z">
        <w:r w:rsidRPr="000D237D">
          <w:rPr>
            <w:rFonts w:ascii="Times New Roman" w:eastAsia="Times New Roman" w:hAnsi="Times New Roman" w:cs="Times New Roman"/>
            <w:sz w:val="24"/>
            <w:szCs w:val="24"/>
          </w:rPr>
          <w:t>h</w:t>
        </w:r>
      </w:ins>
      <w:r w:rsidRPr="000D237D">
        <w:rPr>
          <w:rFonts w:ascii="Times New Roman" w:eastAsia="Times New Roman" w:hAnsi="Times New Roman" w:cs="Times New Roman"/>
          <w:sz w:val="24"/>
          <w:szCs w:val="24"/>
        </w:rPr>
        <w:t xml:space="preserve">) Consider whether the results of </w:t>
      </w:r>
      <w:del w:id="7857" w:author="OFFM" w:date="2024-04-16T10:53:00Z">
        <w:r w:rsidR="00817C00" w:rsidRPr="00F74592">
          <w:rPr>
            <w:rFonts w:ascii="Times New Roman" w:hAnsi="Times New Roman" w:cs="Times New Roman"/>
            <w:sz w:val="24"/>
            <w:szCs w:val="24"/>
          </w:rPr>
          <w:delText>the subrecipient's audits, on-</w:delText>
        </w:r>
      </w:del>
      <w:ins w:id="7858" w:author="OFFM" w:date="2024-04-16T10:53:00Z">
        <w:r w:rsidRPr="000D237D">
          <w:rPr>
            <w:rFonts w:ascii="Times New Roman" w:eastAsia="Times New Roman" w:hAnsi="Times New Roman" w:cs="Times New Roman"/>
            <w:sz w:val="24"/>
            <w:szCs w:val="24"/>
          </w:rPr>
          <w:t xml:space="preserve">a subrecipient’s audit, </w:t>
        </w:r>
      </w:ins>
      <w:r w:rsidRPr="000D237D">
        <w:rPr>
          <w:rFonts w:ascii="Times New Roman" w:eastAsia="Times New Roman" w:hAnsi="Times New Roman" w:cs="Times New Roman"/>
          <w:sz w:val="24"/>
          <w:szCs w:val="24"/>
        </w:rPr>
        <w:t xml:space="preserve">site </w:t>
      </w:r>
      <w:del w:id="7859" w:author="OFFM" w:date="2024-04-16T10:53:00Z">
        <w:r w:rsidR="00817C00" w:rsidRPr="00F74592">
          <w:rPr>
            <w:rFonts w:ascii="Times New Roman" w:hAnsi="Times New Roman" w:cs="Times New Roman"/>
            <w:sz w:val="24"/>
            <w:szCs w:val="24"/>
          </w:rPr>
          <w:delText>reviews</w:delText>
        </w:r>
      </w:del>
      <w:ins w:id="7860" w:author="OFFM" w:date="2024-04-16T10:53:00Z">
        <w:r w:rsidRPr="000D237D">
          <w:rPr>
            <w:rFonts w:ascii="Times New Roman" w:eastAsia="Times New Roman" w:hAnsi="Times New Roman" w:cs="Times New Roman"/>
            <w:sz w:val="24"/>
            <w:szCs w:val="24"/>
          </w:rPr>
          <w:t>visits</w:t>
        </w:r>
      </w:ins>
      <w:r w:rsidRPr="000D237D">
        <w:rPr>
          <w:rFonts w:ascii="Times New Roman" w:eastAsia="Times New Roman" w:hAnsi="Times New Roman" w:cs="Times New Roman"/>
          <w:sz w:val="24"/>
          <w:szCs w:val="24"/>
        </w:rPr>
        <w:t xml:space="preserve">, or other monitoring </w:t>
      </w:r>
      <w:del w:id="7861" w:author="OFFM" w:date="2024-04-16T10:53:00Z">
        <w:r w:rsidR="00817C00" w:rsidRPr="00F74592">
          <w:rPr>
            <w:rFonts w:ascii="Times New Roman" w:hAnsi="Times New Roman" w:cs="Times New Roman"/>
            <w:sz w:val="24"/>
            <w:szCs w:val="24"/>
          </w:rPr>
          <w:delText xml:space="preserve">indicate conditions that </w:delText>
        </w:r>
      </w:del>
      <w:r w:rsidRPr="000D237D">
        <w:rPr>
          <w:rFonts w:ascii="Times New Roman" w:eastAsia="Times New Roman" w:hAnsi="Times New Roman" w:cs="Times New Roman"/>
          <w:sz w:val="24"/>
          <w:szCs w:val="24"/>
        </w:rPr>
        <w:t xml:space="preserve">necessitate adjustments to the pass-through </w:t>
      </w:r>
      <w:del w:id="7862" w:author="OFFM" w:date="2024-04-16T10:53:00Z">
        <w:r w:rsidR="00817C00" w:rsidRPr="00F74592">
          <w:rPr>
            <w:rFonts w:ascii="Times New Roman" w:hAnsi="Times New Roman" w:cs="Times New Roman"/>
            <w:sz w:val="24"/>
            <w:szCs w:val="24"/>
          </w:rPr>
          <w:delText>entity's own</w:delText>
        </w:r>
      </w:del>
      <w:ins w:id="7863" w:author="OFFM" w:date="2024-04-16T10:53:00Z">
        <w:r w:rsidRPr="000D237D">
          <w:rPr>
            <w:rFonts w:ascii="Times New Roman" w:eastAsia="Times New Roman" w:hAnsi="Times New Roman" w:cs="Times New Roman"/>
            <w:sz w:val="24"/>
            <w:szCs w:val="24"/>
          </w:rPr>
          <w:t>entity’s</w:t>
        </w:r>
      </w:ins>
      <w:r w:rsidRPr="000D237D">
        <w:rPr>
          <w:rFonts w:ascii="Times New Roman" w:eastAsia="Times New Roman" w:hAnsi="Times New Roman" w:cs="Times New Roman"/>
          <w:sz w:val="24"/>
          <w:szCs w:val="24"/>
        </w:rPr>
        <w:t xml:space="preserve"> records. </w:t>
      </w:r>
    </w:p>
    <w:p w14:paraId="467E4058" w14:textId="7289ECD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7864" w:author="OFFM" w:date="2024-04-16T10:53:00Z">
        <w:r w:rsidR="00817C00" w:rsidRPr="00F74592">
          <w:rPr>
            <w:rFonts w:ascii="Times New Roman" w:hAnsi="Times New Roman" w:cs="Times New Roman"/>
            <w:sz w:val="24"/>
            <w:szCs w:val="24"/>
          </w:rPr>
          <w:delText>h</w:delText>
        </w:r>
      </w:del>
      <w:ins w:id="7865" w:author="OFFM" w:date="2024-04-16T10:53:00Z">
        <w:r w:rsidRPr="000D237D">
          <w:rPr>
            <w:rFonts w:ascii="Times New Roman" w:eastAsia="Times New Roman" w:hAnsi="Times New Roman" w:cs="Times New Roman"/>
            <w:sz w:val="24"/>
            <w:szCs w:val="24"/>
          </w:rPr>
          <w:t>i</w:t>
        </w:r>
      </w:ins>
      <w:r w:rsidRPr="000D237D">
        <w:rPr>
          <w:rFonts w:ascii="Times New Roman" w:eastAsia="Times New Roman" w:hAnsi="Times New Roman" w:cs="Times New Roman"/>
          <w:sz w:val="24"/>
          <w:szCs w:val="24"/>
        </w:rPr>
        <w:t xml:space="preserve">) Consider taking enforcement action against noncompliant subrecipients as described in § 200.339 </w:t>
      </w:r>
      <w:del w:id="7866" w:author="OFFM" w:date="2024-04-16T10:53:00Z">
        <w:r w:rsidR="00817C00" w:rsidRPr="00F74592">
          <w:rPr>
            <w:rFonts w:ascii="Times New Roman" w:hAnsi="Times New Roman" w:cs="Times New Roman"/>
            <w:sz w:val="24"/>
            <w:szCs w:val="24"/>
          </w:rPr>
          <w:delText xml:space="preserve">of this part </w:delText>
        </w:r>
      </w:del>
      <w:r w:rsidRPr="000D237D">
        <w:rPr>
          <w:rFonts w:ascii="Times New Roman" w:eastAsia="Times New Roman" w:hAnsi="Times New Roman" w:cs="Times New Roman"/>
          <w:sz w:val="24"/>
          <w:szCs w:val="24"/>
        </w:rPr>
        <w:t xml:space="preserve">and in program regulations. </w:t>
      </w:r>
    </w:p>
    <w:p w14:paraId="747751E3"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200.333 Fixed amount subawards.</w:t>
      </w:r>
    </w:p>
    <w:p w14:paraId="208D71E5" w14:textId="1978C74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With prior written approval from the Federal </w:t>
      </w:r>
      <w:del w:id="786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del w:id="7868" w:author="OFFM" w:date="2024-04-16T10:53:00Z">
        <w:r w:rsidR="00817C00" w:rsidRPr="00F74592">
          <w:rPr>
            <w:rFonts w:ascii="Times New Roman" w:hAnsi="Times New Roman" w:cs="Times New Roman"/>
            <w:sz w:val="24"/>
            <w:szCs w:val="24"/>
          </w:rPr>
          <w:delText>a pass-through entity</w:delText>
        </w:r>
      </w:del>
      <w:ins w:id="7869" w:author="OFFM" w:date="2024-04-16T10:53:00Z">
        <w:r w:rsidRPr="000D237D">
          <w:rPr>
            <w:rFonts w:ascii="Times New Roman" w:eastAsia="Times New Roman" w:hAnsi="Times New Roman" w:cs="Times New Roman"/>
            <w:sz w:val="24"/>
            <w:szCs w:val="24"/>
          </w:rPr>
          <w:t>the recipient</w:t>
        </w:r>
      </w:ins>
      <w:r w:rsidRPr="000D237D">
        <w:rPr>
          <w:rFonts w:ascii="Times New Roman" w:eastAsia="Times New Roman" w:hAnsi="Times New Roman" w:cs="Times New Roman"/>
          <w:sz w:val="24"/>
          <w:szCs w:val="24"/>
        </w:rPr>
        <w:t xml:space="preserve"> may provide subawards based on fixed amounts up to </w:t>
      </w:r>
      <w:del w:id="7870" w:author="OFFM" w:date="2024-04-16T10:53:00Z">
        <w:r w:rsidR="00817C00" w:rsidRPr="00F74592">
          <w:rPr>
            <w:rFonts w:ascii="Times New Roman" w:hAnsi="Times New Roman" w:cs="Times New Roman"/>
            <w:sz w:val="24"/>
            <w:szCs w:val="24"/>
          </w:rPr>
          <w:delText xml:space="preserve">the Simplified Acquisition </w:delText>
        </w:r>
        <w:r w:rsidR="00817C00" w:rsidRPr="00F74592">
          <w:rPr>
            <w:rFonts w:ascii="Times New Roman" w:hAnsi="Times New Roman" w:cs="Times New Roman"/>
            <w:sz w:val="24"/>
            <w:szCs w:val="24"/>
          </w:rPr>
          <w:lastRenderedPageBreak/>
          <w:delText xml:space="preserve">Threshold, provided that the </w:delText>
        </w:r>
      </w:del>
      <w:ins w:id="7871" w:author="OFFM" w:date="2024-04-16T10:53:00Z">
        <w:r w:rsidRPr="000D237D">
          <w:rPr>
            <w:rFonts w:ascii="Times New Roman" w:eastAsia="Times New Roman" w:hAnsi="Times New Roman" w:cs="Times New Roman"/>
            <w:sz w:val="24"/>
            <w:szCs w:val="24"/>
          </w:rPr>
          <w:t xml:space="preserve">$500,000. Fixed amount </w:t>
        </w:r>
      </w:ins>
      <w:r w:rsidRPr="000D237D">
        <w:rPr>
          <w:rFonts w:ascii="Times New Roman" w:eastAsia="Times New Roman" w:hAnsi="Times New Roman" w:cs="Times New Roman"/>
          <w:sz w:val="24"/>
          <w:szCs w:val="24"/>
        </w:rPr>
        <w:t xml:space="preserve">subawards </w:t>
      </w:r>
      <w:ins w:id="7872" w:author="OFFM" w:date="2024-04-16T10:53:00Z">
        <w:r w:rsidRPr="000D237D">
          <w:rPr>
            <w:rFonts w:ascii="Times New Roman" w:eastAsia="Times New Roman" w:hAnsi="Times New Roman" w:cs="Times New Roman"/>
            <w:sz w:val="24"/>
            <w:szCs w:val="24"/>
          </w:rPr>
          <w:t xml:space="preserve">must </w:t>
        </w:r>
      </w:ins>
      <w:r w:rsidRPr="000D237D">
        <w:rPr>
          <w:rFonts w:ascii="Times New Roman" w:eastAsia="Times New Roman" w:hAnsi="Times New Roman" w:cs="Times New Roman"/>
          <w:sz w:val="24"/>
          <w:szCs w:val="24"/>
        </w:rPr>
        <w:t xml:space="preserve">meet the requirements </w:t>
      </w:r>
      <w:del w:id="7873" w:author="OFFM" w:date="2024-04-16T10:53:00Z">
        <w:r w:rsidR="00817C00" w:rsidRPr="00F74592">
          <w:rPr>
            <w:rFonts w:ascii="Times New Roman" w:hAnsi="Times New Roman" w:cs="Times New Roman"/>
            <w:sz w:val="24"/>
            <w:szCs w:val="24"/>
          </w:rPr>
          <w:delText xml:space="preserve">for fixed amount awards in </w:delText>
        </w:r>
      </w:del>
      <w:ins w:id="7874" w:author="OFFM" w:date="2024-04-16T10:53:00Z">
        <w:r w:rsidRPr="000D237D">
          <w:rPr>
            <w:rFonts w:ascii="Times New Roman" w:eastAsia="Times New Roman" w:hAnsi="Times New Roman" w:cs="Times New Roman"/>
            <w:sz w:val="24"/>
            <w:szCs w:val="24"/>
          </w:rPr>
          <w:t xml:space="preserve">of </w:t>
        </w:r>
      </w:ins>
      <w:r w:rsidRPr="000D237D">
        <w:rPr>
          <w:rFonts w:ascii="Times New Roman" w:eastAsia="Times New Roman" w:hAnsi="Times New Roman" w:cs="Times New Roman"/>
          <w:sz w:val="24"/>
          <w:szCs w:val="24"/>
        </w:rPr>
        <w:t xml:space="preserve">§ 200.201. </w:t>
      </w:r>
    </w:p>
    <w:p w14:paraId="6D571E8D"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Record Retention and Access</w:t>
      </w:r>
    </w:p>
    <w:p w14:paraId="423C088D" w14:textId="7A359DD0" w:rsidR="000B5224" w:rsidRPr="000D237D" w:rsidRDefault="00F2264C" w:rsidP="000B5224">
      <w:pPr>
        <w:spacing w:after="0" w:line="480" w:lineRule="auto"/>
        <w:contextualSpacing/>
        <w:outlineLvl w:val="1"/>
        <w:rPr>
          <w:ins w:id="7875" w:author="OFFM" w:date="2024-04-16T10:53:00Z"/>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xml:space="preserve">§ 200.334 </w:t>
      </w:r>
      <w:bookmarkStart w:id="7876" w:name="_Hlk161912477"/>
      <w:del w:id="7877" w:author="OFFM" w:date="2024-04-16T10:53:00Z">
        <w:r w:rsidR="00817C00" w:rsidRPr="006E4F5E">
          <w:rPr>
            <w:rFonts w:ascii="Times New Roman" w:hAnsi="Times New Roman" w:cs="Times New Roman"/>
            <w:b/>
            <w:bCs/>
            <w:sz w:val="24"/>
            <w:szCs w:val="24"/>
          </w:rPr>
          <w:delText>Retention</w:delText>
        </w:r>
      </w:del>
      <w:ins w:id="7878" w:author="OFFM" w:date="2024-04-16T10:53:00Z">
        <w:r w:rsidRPr="000D237D">
          <w:rPr>
            <w:rFonts w:ascii="Times New Roman" w:eastAsia="Times New Roman" w:hAnsi="Times New Roman" w:cs="Times New Roman"/>
            <w:b/>
            <w:bCs/>
            <w:sz w:val="24"/>
            <w:szCs w:val="24"/>
          </w:rPr>
          <w:t>Record retention</w:t>
        </w:r>
      </w:ins>
      <w:r w:rsidRPr="000D237D">
        <w:rPr>
          <w:rFonts w:ascii="Times New Roman" w:eastAsia="Times New Roman" w:hAnsi="Times New Roman" w:cs="Times New Roman"/>
          <w:b/>
          <w:bCs/>
          <w:sz w:val="24"/>
          <w:szCs w:val="24"/>
        </w:rPr>
        <w:t xml:space="preserve"> requirements</w:t>
      </w:r>
      <w:bookmarkEnd w:id="7876"/>
      <w:del w:id="7879" w:author="OFFM" w:date="2024-04-16T10:53:00Z">
        <w:r w:rsidR="00817C00" w:rsidRPr="006E4F5E">
          <w:rPr>
            <w:rFonts w:ascii="Times New Roman" w:hAnsi="Times New Roman" w:cs="Times New Roman"/>
            <w:b/>
            <w:bCs/>
            <w:sz w:val="24"/>
            <w:szCs w:val="24"/>
          </w:rPr>
          <w:delText xml:space="preserve"> for</w:delText>
        </w:r>
      </w:del>
      <w:ins w:id="7880" w:author="OFFM" w:date="2024-04-16T10:53:00Z">
        <w:r w:rsidRPr="000D237D">
          <w:rPr>
            <w:rFonts w:ascii="Times New Roman" w:eastAsia="Times New Roman" w:hAnsi="Times New Roman" w:cs="Times New Roman"/>
            <w:b/>
            <w:bCs/>
            <w:sz w:val="24"/>
            <w:szCs w:val="24"/>
          </w:rPr>
          <w:t>.</w:t>
        </w:r>
      </w:ins>
    </w:p>
    <w:p w14:paraId="75F43343" w14:textId="77777777" w:rsidR="00817C00" w:rsidRPr="006E4F5E" w:rsidRDefault="00F2264C" w:rsidP="00F74592">
      <w:pPr>
        <w:spacing w:after="0" w:line="480" w:lineRule="auto"/>
        <w:contextualSpacing/>
        <w:rPr>
          <w:del w:id="7881" w:author="OFFM" w:date="2024-04-16T10:53:00Z"/>
          <w:rFonts w:ascii="Times New Roman" w:hAnsi="Times New Roman" w:cs="Times New Roman"/>
          <w:b/>
          <w:bCs/>
          <w:sz w:val="24"/>
          <w:szCs w:val="24"/>
        </w:rPr>
      </w:pPr>
      <w:ins w:id="7882"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 xml:space="preserve">recipient and subrecipient </w:t>
        </w:r>
        <w:r w:rsidRPr="000D237D">
          <w:rPr>
            <w:rFonts w:ascii="Times New Roman" w:eastAsia="Times New Roman" w:hAnsi="Times New Roman" w:cs="Times New Roman"/>
            <w:sz w:val="24"/>
            <w:szCs w:val="24"/>
          </w:rPr>
          <w:t>must retain all Federal award</w:t>
        </w:r>
      </w:ins>
      <w:r w:rsidRPr="00A63D45">
        <w:rPr>
          <w:rFonts w:ascii="Times New Roman" w:hAnsi="Times New Roman"/>
          <w:sz w:val="24"/>
        </w:rPr>
        <w:t xml:space="preserve"> records</w:t>
      </w:r>
      <w:del w:id="7883" w:author="OFFM" w:date="2024-04-16T10:53:00Z">
        <w:r w:rsidR="00817C00" w:rsidRPr="006E4F5E">
          <w:rPr>
            <w:rFonts w:ascii="Times New Roman" w:hAnsi="Times New Roman" w:cs="Times New Roman"/>
            <w:b/>
            <w:bCs/>
            <w:sz w:val="24"/>
            <w:szCs w:val="24"/>
          </w:rPr>
          <w:delText>.</w:delText>
        </w:r>
      </w:del>
    </w:p>
    <w:p w14:paraId="1420D07C" w14:textId="2878B961"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7884" w:author="OFFM" w:date="2024-04-16T10:53:00Z">
        <w:r w:rsidRPr="00F74592">
          <w:rPr>
            <w:rFonts w:ascii="Times New Roman" w:hAnsi="Times New Roman" w:cs="Times New Roman"/>
            <w:sz w:val="24"/>
            <w:szCs w:val="24"/>
          </w:rPr>
          <w:delText xml:space="preserve">Financial records, supporting documents, statistical records, and all other non-Federal entity records pertinent to a Federal award must be retained for a period of </w:delText>
        </w:r>
      </w:del>
      <w:ins w:id="7885" w:author="OFFM" w:date="2024-04-16T10:53:00Z">
        <w:r w:rsidR="00F2264C" w:rsidRPr="000D237D">
          <w:rPr>
            <w:rFonts w:ascii="Times New Roman" w:eastAsia="Times New Roman" w:hAnsi="Times New Roman" w:cs="Times New Roman"/>
            <w:sz w:val="24"/>
            <w:szCs w:val="24"/>
          </w:rPr>
          <w:t xml:space="preserve"> for </w:t>
        </w:r>
      </w:ins>
      <w:r w:rsidR="00F2264C" w:rsidRPr="000D237D">
        <w:rPr>
          <w:rFonts w:ascii="Times New Roman" w:eastAsia="Times New Roman" w:hAnsi="Times New Roman" w:cs="Times New Roman"/>
          <w:sz w:val="24"/>
          <w:szCs w:val="24"/>
        </w:rPr>
        <w:t xml:space="preserve">three years from the date of submission of </w:t>
      </w:r>
      <w:del w:id="7886" w:author="OFFM" w:date="2024-04-16T10:53:00Z">
        <w:r w:rsidRPr="00F74592">
          <w:rPr>
            <w:rFonts w:ascii="Times New Roman" w:hAnsi="Times New Roman" w:cs="Times New Roman"/>
            <w:sz w:val="24"/>
            <w:szCs w:val="24"/>
          </w:rPr>
          <w:delText>the</w:delText>
        </w:r>
      </w:del>
      <w:ins w:id="7887" w:author="OFFM" w:date="2024-04-16T10:53:00Z">
        <w:r w:rsidR="00F2264C" w:rsidRPr="000D237D">
          <w:rPr>
            <w:rFonts w:ascii="Times New Roman" w:eastAsia="Times New Roman" w:hAnsi="Times New Roman" w:cs="Times New Roman"/>
            <w:sz w:val="24"/>
            <w:szCs w:val="24"/>
          </w:rPr>
          <w:t>their</w:t>
        </w:r>
      </w:ins>
      <w:r w:rsidR="00F2264C" w:rsidRPr="000D237D">
        <w:rPr>
          <w:rFonts w:ascii="Times New Roman" w:eastAsia="Times New Roman" w:hAnsi="Times New Roman" w:cs="Times New Roman"/>
          <w:sz w:val="24"/>
          <w:szCs w:val="24"/>
        </w:rPr>
        <w:t xml:space="preserve"> final </w:t>
      </w:r>
      <w:del w:id="7888" w:author="OFFM" w:date="2024-04-16T10:53:00Z">
        <w:r w:rsidRPr="00F74592">
          <w:rPr>
            <w:rFonts w:ascii="Times New Roman" w:hAnsi="Times New Roman" w:cs="Times New Roman"/>
            <w:sz w:val="24"/>
            <w:szCs w:val="24"/>
          </w:rPr>
          <w:delText>expenditure</w:delText>
        </w:r>
      </w:del>
      <w:ins w:id="7889" w:author="OFFM" w:date="2024-04-16T10:53:00Z">
        <w:r w:rsidR="00F2264C" w:rsidRPr="000D237D">
          <w:rPr>
            <w:rFonts w:ascii="Times New Roman" w:eastAsia="Times New Roman" w:hAnsi="Times New Roman" w:cs="Times New Roman"/>
            <w:sz w:val="24"/>
            <w:szCs w:val="24"/>
          </w:rPr>
          <w:t>financial</w:t>
        </w:r>
      </w:ins>
      <w:r w:rsidR="00F2264C" w:rsidRPr="000D237D">
        <w:rPr>
          <w:rFonts w:ascii="Times New Roman" w:eastAsia="Times New Roman" w:hAnsi="Times New Roman" w:cs="Times New Roman"/>
          <w:sz w:val="24"/>
          <w:szCs w:val="24"/>
        </w:rPr>
        <w:t xml:space="preserve"> report</w:t>
      </w:r>
      <w:del w:id="7890" w:author="OFFM" w:date="2024-04-16T10:53:00Z">
        <w:r w:rsidRPr="00F74592">
          <w:rPr>
            <w:rFonts w:ascii="Times New Roman" w:hAnsi="Times New Roman" w:cs="Times New Roman"/>
            <w:sz w:val="24"/>
            <w:szCs w:val="24"/>
          </w:rPr>
          <w:delText xml:space="preserve"> or, for Federal</w:delText>
        </w:r>
      </w:del>
      <w:ins w:id="7891" w:author="OFFM" w:date="2024-04-16T10:53:00Z">
        <w:r w:rsidR="00F2264C" w:rsidRPr="000D237D">
          <w:rPr>
            <w:rFonts w:ascii="Times New Roman" w:eastAsia="Times New Roman" w:hAnsi="Times New Roman" w:cs="Times New Roman"/>
            <w:sz w:val="24"/>
            <w:szCs w:val="24"/>
          </w:rPr>
          <w:t>. For</w:t>
        </w:r>
      </w:ins>
      <w:r w:rsidR="00F2264C" w:rsidRPr="000D237D">
        <w:rPr>
          <w:rFonts w:ascii="Times New Roman" w:eastAsia="Times New Roman" w:hAnsi="Times New Roman" w:cs="Times New Roman"/>
          <w:sz w:val="24"/>
          <w:szCs w:val="24"/>
        </w:rPr>
        <w:t xml:space="preserve"> awards that are renewed quarterly or annually, </w:t>
      </w:r>
      <w:ins w:id="7892" w:author="OFFM" w:date="2024-04-16T10:53:00Z">
        <w:r w:rsidR="00F2264C" w:rsidRPr="000D237D">
          <w:rPr>
            <w:rFonts w:ascii="Times New Roman" w:eastAsia="Times New Roman" w:hAnsi="Times New Roman" w:cs="Times New Roman"/>
            <w:sz w:val="24"/>
            <w:szCs w:val="24"/>
          </w:rPr>
          <w:t xml:space="preserve">the </w:t>
        </w:r>
        <w:r w:rsidR="00F2264C" w:rsidRPr="000D237D">
          <w:rPr>
            <w:rFonts w:ascii="Times New Roman" w:hAnsi="Times New Roman" w:cs="Times New Roman"/>
            <w:sz w:val="24"/>
            <w:szCs w:val="24"/>
          </w:rPr>
          <w:t xml:space="preserve">recipient and subrecipient </w:t>
        </w:r>
        <w:r w:rsidR="00F2264C" w:rsidRPr="000D237D">
          <w:rPr>
            <w:rFonts w:ascii="Times New Roman" w:eastAsia="Times New Roman" w:hAnsi="Times New Roman" w:cs="Times New Roman"/>
            <w:sz w:val="24"/>
            <w:szCs w:val="24"/>
          </w:rPr>
          <w:t xml:space="preserve">must retain records for three years </w:t>
        </w:r>
      </w:ins>
      <w:r w:rsidR="00F2264C" w:rsidRPr="000D237D">
        <w:rPr>
          <w:rFonts w:ascii="Times New Roman" w:eastAsia="Times New Roman" w:hAnsi="Times New Roman" w:cs="Times New Roman"/>
          <w:sz w:val="24"/>
          <w:szCs w:val="24"/>
        </w:rPr>
        <w:t xml:space="preserve">from the date of </w:t>
      </w:r>
      <w:del w:id="7893" w:author="OFFM" w:date="2024-04-16T10:53:00Z">
        <w:r w:rsidRPr="00F74592">
          <w:rPr>
            <w:rFonts w:ascii="Times New Roman" w:hAnsi="Times New Roman" w:cs="Times New Roman"/>
            <w:sz w:val="24"/>
            <w:szCs w:val="24"/>
          </w:rPr>
          <w:delText xml:space="preserve">the </w:delText>
        </w:r>
      </w:del>
      <w:r w:rsidR="00F2264C" w:rsidRPr="000D237D">
        <w:rPr>
          <w:rFonts w:ascii="Times New Roman" w:eastAsia="Times New Roman" w:hAnsi="Times New Roman" w:cs="Times New Roman"/>
          <w:sz w:val="24"/>
          <w:szCs w:val="24"/>
        </w:rPr>
        <w:t xml:space="preserve">submission of </w:t>
      </w:r>
      <w:del w:id="7894" w:author="OFFM" w:date="2024-04-16T10:53:00Z">
        <w:r w:rsidRPr="00F74592">
          <w:rPr>
            <w:rFonts w:ascii="Times New Roman" w:hAnsi="Times New Roman" w:cs="Times New Roman"/>
            <w:sz w:val="24"/>
            <w:szCs w:val="24"/>
          </w:rPr>
          <w:delText>the</w:delText>
        </w:r>
      </w:del>
      <w:ins w:id="7895" w:author="OFFM" w:date="2024-04-16T10:53:00Z">
        <w:r w:rsidR="00F2264C" w:rsidRPr="000D237D">
          <w:rPr>
            <w:rFonts w:ascii="Times New Roman" w:eastAsia="Times New Roman" w:hAnsi="Times New Roman" w:cs="Times New Roman"/>
            <w:sz w:val="24"/>
            <w:szCs w:val="24"/>
          </w:rPr>
          <w:t>their</w:t>
        </w:r>
      </w:ins>
      <w:r w:rsidR="00F2264C" w:rsidRPr="000D237D">
        <w:rPr>
          <w:rFonts w:ascii="Times New Roman" w:eastAsia="Times New Roman" w:hAnsi="Times New Roman" w:cs="Times New Roman"/>
          <w:sz w:val="24"/>
          <w:szCs w:val="24"/>
        </w:rPr>
        <w:t xml:space="preserve"> quarterly or annual financial report, respectively</w:t>
      </w:r>
      <w:del w:id="7896" w:author="OFFM" w:date="2024-04-16T10:53:00Z">
        <w:r w:rsidRPr="00F74592">
          <w:rPr>
            <w:rFonts w:ascii="Times New Roman" w:hAnsi="Times New Roman" w:cs="Times New Roman"/>
            <w:sz w:val="24"/>
            <w:szCs w:val="24"/>
          </w:rPr>
          <w:delText xml:space="preserve">, as reported to the Federal awarding agency </w:delText>
        </w:r>
      </w:del>
      <w:ins w:id="7897" w:author="OFFM" w:date="2024-04-16T10:53:00Z">
        <w:r w:rsidR="00F2264C" w:rsidRPr="000D237D">
          <w:rPr>
            <w:rFonts w:ascii="Times New Roman" w:eastAsia="Times New Roman" w:hAnsi="Times New Roman" w:cs="Times New Roman"/>
            <w:sz w:val="24"/>
            <w:szCs w:val="24"/>
          </w:rPr>
          <w:t xml:space="preserve">. Records to be retained include but are not limited to, financial records, supporting documentation, and statistical records. Federal agencies </w:t>
        </w:r>
      </w:ins>
      <w:r w:rsidR="00F2264C" w:rsidRPr="000D237D">
        <w:rPr>
          <w:rFonts w:ascii="Times New Roman" w:eastAsia="Times New Roman" w:hAnsi="Times New Roman" w:cs="Times New Roman"/>
          <w:sz w:val="24"/>
          <w:szCs w:val="24"/>
        </w:rPr>
        <w:t xml:space="preserve">or pass-through </w:t>
      </w:r>
      <w:del w:id="7898" w:author="OFFM" w:date="2024-04-16T10:53:00Z">
        <w:r w:rsidRPr="00F74592">
          <w:rPr>
            <w:rFonts w:ascii="Times New Roman" w:hAnsi="Times New Roman" w:cs="Times New Roman"/>
            <w:sz w:val="24"/>
            <w:szCs w:val="24"/>
          </w:rPr>
          <w:delText xml:space="preserve">entity in the case of a subrecipient. Federal awarding agencies and pass-through </w:delText>
        </w:r>
      </w:del>
      <w:r w:rsidR="00F2264C" w:rsidRPr="000D237D">
        <w:rPr>
          <w:rFonts w:ascii="Times New Roman" w:eastAsia="Times New Roman" w:hAnsi="Times New Roman" w:cs="Times New Roman"/>
          <w:sz w:val="24"/>
          <w:szCs w:val="24"/>
        </w:rPr>
        <w:t xml:space="preserve">entities </w:t>
      </w:r>
      <w:del w:id="7899" w:author="OFFM" w:date="2024-04-16T10:53:00Z">
        <w:r w:rsidRPr="00F74592">
          <w:rPr>
            <w:rFonts w:ascii="Times New Roman" w:hAnsi="Times New Roman" w:cs="Times New Roman"/>
            <w:sz w:val="24"/>
            <w:szCs w:val="24"/>
          </w:rPr>
          <w:delText>must</w:delText>
        </w:r>
      </w:del>
      <w:ins w:id="7900" w:author="OFFM" w:date="2024-04-16T10:53:00Z">
        <w:r w:rsidR="00F2264C" w:rsidRPr="000D237D">
          <w:rPr>
            <w:rFonts w:ascii="Times New Roman" w:eastAsia="Times New Roman" w:hAnsi="Times New Roman" w:cs="Times New Roman"/>
            <w:sz w:val="24"/>
            <w:szCs w:val="24"/>
          </w:rPr>
          <w:t>may</w:t>
        </w:r>
      </w:ins>
      <w:r w:rsidR="00F2264C" w:rsidRPr="000D237D">
        <w:rPr>
          <w:rFonts w:ascii="Times New Roman" w:eastAsia="Times New Roman" w:hAnsi="Times New Roman" w:cs="Times New Roman"/>
          <w:sz w:val="24"/>
          <w:szCs w:val="24"/>
        </w:rPr>
        <w:t xml:space="preserve"> not impose any other record retention requirements </w:t>
      </w:r>
      <w:del w:id="7901" w:author="OFFM" w:date="2024-04-16T10:53:00Z">
        <w:r w:rsidRPr="00F74592">
          <w:rPr>
            <w:rFonts w:ascii="Times New Roman" w:hAnsi="Times New Roman" w:cs="Times New Roman"/>
            <w:sz w:val="24"/>
            <w:szCs w:val="24"/>
          </w:rPr>
          <w:delText xml:space="preserve">upon non-Federal entities. The only exceptions are </w:delText>
        </w:r>
      </w:del>
      <w:ins w:id="7902" w:author="OFFM" w:date="2024-04-16T10:53:00Z">
        <w:r w:rsidR="00F2264C" w:rsidRPr="000D237D">
          <w:rPr>
            <w:rFonts w:ascii="Times New Roman" w:eastAsia="Times New Roman" w:hAnsi="Times New Roman" w:cs="Times New Roman"/>
            <w:sz w:val="24"/>
            <w:szCs w:val="24"/>
          </w:rPr>
          <w:t xml:space="preserve">except for </w:t>
        </w:r>
      </w:ins>
      <w:r w:rsidR="00F2264C" w:rsidRPr="000D237D">
        <w:rPr>
          <w:rFonts w:ascii="Times New Roman" w:eastAsia="Times New Roman" w:hAnsi="Times New Roman" w:cs="Times New Roman"/>
          <w:sz w:val="24"/>
          <w:szCs w:val="24"/>
        </w:rPr>
        <w:t xml:space="preserve">the following: </w:t>
      </w:r>
    </w:p>
    <w:p w14:paraId="49EACE8F" w14:textId="71163FD3"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7903" w:author="OFFM" w:date="2024-04-16T10:53:00Z">
        <w:r w:rsidRPr="00F74592">
          <w:rPr>
            <w:rFonts w:ascii="Times New Roman" w:hAnsi="Times New Roman" w:cs="Times New Roman"/>
            <w:sz w:val="24"/>
            <w:szCs w:val="24"/>
          </w:rPr>
          <w:delText>(a) If any litigation, claim, or audit is started before the expiration of the 3-year period, the</w:delText>
        </w:r>
      </w:del>
      <w:ins w:id="7904" w:author="OFFM" w:date="2024-04-16T10:53:00Z">
        <w:r w:rsidR="00F2264C" w:rsidRPr="000D237D">
          <w:rPr>
            <w:rFonts w:ascii="Times New Roman" w:eastAsia="Times New Roman" w:hAnsi="Times New Roman" w:cs="Times New Roman"/>
            <w:sz w:val="24"/>
            <w:szCs w:val="24"/>
          </w:rPr>
          <w:t>(a) The</w:t>
        </w:r>
      </w:ins>
      <w:r w:rsidR="00F2264C" w:rsidRPr="000D237D">
        <w:rPr>
          <w:rFonts w:ascii="Times New Roman" w:eastAsia="Times New Roman" w:hAnsi="Times New Roman" w:cs="Times New Roman"/>
          <w:sz w:val="24"/>
          <w:szCs w:val="24"/>
        </w:rPr>
        <w:t xml:space="preserve"> records must be retained until all litigation, claims, or audit findings involving the records have been resolved and final action taken</w:t>
      </w:r>
      <w:del w:id="7905" w:author="OFFM" w:date="2024-04-16T10:53:00Z">
        <w:r w:rsidRPr="00F74592">
          <w:rPr>
            <w:rFonts w:ascii="Times New Roman" w:hAnsi="Times New Roman" w:cs="Times New Roman"/>
            <w:sz w:val="24"/>
            <w:szCs w:val="24"/>
          </w:rPr>
          <w:delText xml:space="preserve">. </w:delText>
        </w:r>
      </w:del>
      <w:ins w:id="7906" w:author="OFFM" w:date="2024-04-16T10:53:00Z">
        <w:r w:rsidR="00F2264C" w:rsidRPr="000D237D">
          <w:rPr>
            <w:rFonts w:ascii="Times New Roman" w:eastAsia="Times New Roman" w:hAnsi="Times New Roman" w:cs="Times New Roman"/>
            <w:sz w:val="24"/>
            <w:szCs w:val="24"/>
          </w:rPr>
          <w:t xml:space="preserve"> if any litigation, claim, or audit is started before the expiration of the three-year period.</w:t>
        </w:r>
      </w:ins>
    </w:p>
    <w:p w14:paraId="50030F8D" w14:textId="5B779AC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When the </w:t>
      </w:r>
      <w:del w:id="7907" w:author="OFFM" w:date="2024-04-16T10:53:00Z">
        <w:r w:rsidR="00817C00" w:rsidRPr="00F74592">
          <w:rPr>
            <w:rFonts w:ascii="Times New Roman" w:hAnsi="Times New Roman" w:cs="Times New Roman"/>
            <w:sz w:val="24"/>
            <w:szCs w:val="24"/>
          </w:rPr>
          <w:delText>non-Federal entity</w:delText>
        </w:r>
      </w:del>
      <w:ins w:id="7908"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is notified in writing by the Federal </w:t>
      </w:r>
      <w:del w:id="790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w:t>
      </w:r>
      <w:ins w:id="7910" w:author="OFFM" w:date="2024-04-16T10:53:00Z">
        <w:r w:rsidRPr="000D237D">
          <w:rPr>
            <w:rFonts w:ascii="Times New Roman" w:eastAsia="Times New Roman" w:hAnsi="Times New Roman" w:cs="Times New Roman"/>
            <w:sz w:val="24"/>
            <w:szCs w:val="24"/>
          </w:rPr>
          <w:t xml:space="preserve"> or pass-through entity</w:t>
        </w:r>
      </w:ins>
      <w:r w:rsidRPr="000D237D">
        <w:rPr>
          <w:rFonts w:ascii="Times New Roman" w:eastAsia="Times New Roman" w:hAnsi="Times New Roman" w:cs="Times New Roman"/>
          <w:sz w:val="24"/>
          <w:szCs w:val="24"/>
        </w:rPr>
        <w:t xml:space="preserve">, cognizant agency for audit, oversight agency for audit, </w:t>
      </w:r>
      <w:ins w:id="7911" w:author="OFFM" w:date="2024-04-16T10:53:00Z">
        <w:r w:rsidRPr="000D237D">
          <w:rPr>
            <w:rFonts w:ascii="Times New Roman" w:eastAsia="Times New Roman" w:hAnsi="Times New Roman" w:cs="Times New Roman"/>
            <w:sz w:val="24"/>
            <w:szCs w:val="24"/>
          </w:rPr>
          <w:t xml:space="preserve">or </w:t>
        </w:r>
      </w:ins>
      <w:r w:rsidRPr="000D237D">
        <w:rPr>
          <w:rFonts w:ascii="Times New Roman" w:eastAsia="Times New Roman" w:hAnsi="Times New Roman" w:cs="Times New Roman"/>
          <w:sz w:val="24"/>
          <w:szCs w:val="24"/>
        </w:rPr>
        <w:t>cognizant agency for indirect costs</w:t>
      </w:r>
      <w:del w:id="7912" w:author="OFFM" w:date="2024-04-16T10:53:00Z">
        <w:r w:rsidR="00817C00" w:rsidRPr="00F74592">
          <w:rPr>
            <w:rFonts w:ascii="Times New Roman" w:hAnsi="Times New Roman" w:cs="Times New Roman"/>
            <w:sz w:val="24"/>
            <w:szCs w:val="24"/>
          </w:rPr>
          <w:delText>, or pass-through entity</w:delText>
        </w:r>
      </w:del>
      <w:r w:rsidRPr="000D237D">
        <w:rPr>
          <w:rFonts w:ascii="Times New Roman" w:eastAsia="Times New Roman" w:hAnsi="Times New Roman" w:cs="Times New Roman"/>
          <w:sz w:val="24"/>
          <w:szCs w:val="24"/>
        </w:rPr>
        <w:t xml:space="preserve"> to extend the retention period. </w:t>
      </w:r>
    </w:p>
    <w:p w14:paraId="207878A1" w14:textId="033C93D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w:t>
      </w:r>
      <w:del w:id="7913" w:author="OFFM" w:date="2024-04-16T10:53:00Z">
        <w:r w:rsidR="00817C00" w:rsidRPr="00F74592">
          <w:rPr>
            <w:rFonts w:ascii="Times New Roman" w:hAnsi="Times New Roman" w:cs="Times New Roman"/>
            <w:sz w:val="24"/>
            <w:szCs w:val="24"/>
          </w:rPr>
          <w:delText>Records</w:delText>
        </w:r>
      </w:del>
      <w:ins w:id="7914" w:author="OFFM" w:date="2024-04-16T10:53:00Z">
        <w:r w:rsidRPr="000D237D">
          <w:rPr>
            <w:rFonts w:ascii="Times New Roman" w:eastAsia="Times New Roman" w:hAnsi="Times New Roman" w:cs="Times New Roman"/>
            <w:sz w:val="24"/>
            <w:szCs w:val="24"/>
          </w:rPr>
          <w:t>The records</w:t>
        </w:r>
      </w:ins>
      <w:r w:rsidRPr="000D237D">
        <w:rPr>
          <w:rFonts w:ascii="Times New Roman" w:eastAsia="Times New Roman" w:hAnsi="Times New Roman" w:cs="Times New Roman"/>
          <w:sz w:val="24"/>
          <w:szCs w:val="24"/>
        </w:rPr>
        <w:t xml:space="preserve"> for </w:t>
      </w:r>
      <w:del w:id="7915" w:author="OFFM" w:date="2024-04-16T10:53:00Z">
        <w:r w:rsidR="00817C00" w:rsidRPr="00F74592">
          <w:rPr>
            <w:rFonts w:ascii="Times New Roman" w:hAnsi="Times New Roman" w:cs="Times New Roman"/>
            <w:sz w:val="24"/>
            <w:szCs w:val="24"/>
          </w:rPr>
          <w:delText xml:space="preserve">real </w:delText>
        </w:r>
      </w:del>
      <w:r w:rsidRPr="000D237D">
        <w:rPr>
          <w:rFonts w:ascii="Times New Roman" w:eastAsia="Times New Roman" w:hAnsi="Times New Roman" w:cs="Times New Roman"/>
          <w:sz w:val="24"/>
          <w:szCs w:val="24"/>
        </w:rPr>
        <w:t xml:space="preserve">property and equipment acquired with </w:t>
      </w:r>
      <w:ins w:id="7916" w:author="OFFM" w:date="2024-04-16T10:53:00Z">
        <w:r w:rsidRPr="000D237D">
          <w:rPr>
            <w:rFonts w:ascii="Times New Roman" w:eastAsia="Times New Roman" w:hAnsi="Times New Roman" w:cs="Times New Roman"/>
            <w:sz w:val="24"/>
            <w:szCs w:val="24"/>
          </w:rPr>
          <w:t xml:space="preserve">the support of </w:t>
        </w:r>
      </w:ins>
      <w:r w:rsidRPr="000D237D">
        <w:rPr>
          <w:rFonts w:ascii="Times New Roman" w:eastAsia="Times New Roman" w:hAnsi="Times New Roman" w:cs="Times New Roman"/>
          <w:sz w:val="24"/>
          <w:szCs w:val="24"/>
        </w:rPr>
        <w:t xml:space="preserve">Federal funds must be retained for </w:t>
      </w:r>
      <w:del w:id="7917" w:author="OFFM" w:date="2024-04-16T10:53:00Z">
        <w:r w:rsidR="00817C00" w:rsidRPr="00F74592">
          <w:rPr>
            <w:rFonts w:ascii="Times New Roman" w:hAnsi="Times New Roman" w:cs="Times New Roman"/>
            <w:sz w:val="24"/>
            <w:szCs w:val="24"/>
          </w:rPr>
          <w:delText>3</w:delText>
        </w:r>
      </w:del>
      <w:ins w:id="7918" w:author="OFFM" w:date="2024-04-16T10:53:00Z">
        <w:r w:rsidRPr="000D237D">
          <w:rPr>
            <w:rFonts w:ascii="Times New Roman" w:eastAsia="Times New Roman" w:hAnsi="Times New Roman" w:cs="Times New Roman"/>
            <w:sz w:val="24"/>
            <w:szCs w:val="24"/>
          </w:rPr>
          <w:t>three</w:t>
        </w:r>
      </w:ins>
      <w:r w:rsidRPr="000D237D">
        <w:rPr>
          <w:rFonts w:ascii="Times New Roman" w:eastAsia="Times New Roman" w:hAnsi="Times New Roman" w:cs="Times New Roman"/>
          <w:sz w:val="24"/>
          <w:szCs w:val="24"/>
        </w:rPr>
        <w:t xml:space="preserve"> years after final disposition. </w:t>
      </w:r>
    </w:p>
    <w:p w14:paraId="48B87B40" w14:textId="38BA593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(d) </w:t>
      </w:r>
      <w:del w:id="7919" w:author="OFFM" w:date="2024-04-16T10:53:00Z">
        <w:r w:rsidR="00817C00" w:rsidRPr="00F74592">
          <w:rPr>
            <w:rFonts w:ascii="Times New Roman" w:hAnsi="Times New Roman" w:cs="Times New Roman"/>
            <w:sz w:val="24"/>
            <w:szCs w:val="24"/>
          </w:rPr>
          <w:delText>When</w:delText>
        </w:r>
      </w:del>
      <w:ins w:id="7920" w:author="OFFM" w:date="2024-04-16T10:53:00Z">
        <w:r w:rsidRPr="000D237D">
          <w:rPr>
            <w:rFonts w:ascii="Times New Roman" w:eastAsia="Times New Roman" w:hAnsi="Times New Roman" w:cs="Times New Roman"/>
            <w:sz w:val="24"/>
            <w:szCs w:val="24"/>
          </w:rPr>
          <w:t xml:space="preserve">The three-year retention requirement does not apply to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records are transferred to or maintained by the Federal </w:t>
      </w:r>
      <w:del w:id="7921" w:author="OFFM" w:date="2024-04-16T10:53:00Z">
        <w:r w:rsidR="00817C00" w:rsidRPr="00F74592">
          <w:rPr>
            <w:rFonts w:ascii="Times New Roman" w:hAnsi="Times New Roman" w:cs="Times New Roman"/>
            <w:sz w:val="24"/>
            <w:szCs w:val="24"/>
          </w:rPr>
          <w:delText xml:space="preserve">awarding agency or pass-through entity, the 3-year retention requirement is not applicable to the non-Federal entity. </w:delText>
        </w:r>
      </w:del>
      <w:ins w:id="7922" w:author="OFFM" w:date="2024-04-16T10:53:00Z">
        <w:r w:rsidRPr="000D237D">
          <w:rPr>
            <w:rFonts w:ascii="Times New Roman" w:eastAsia="Times New Roman" w:hAnsi="Times New Roman" w:cs="Times New Roman"/>
            <w:sz w:val="24"/>
            <w:szCs w:val="24"/>
          </w:rPr>
          <w:t>agency.</w:t>
        </w:r>
      </w:ins>
    </w:p>
    <w:p w14:paraId="49820FFF" w14:textId="77777777" w:rsidR="00817C00" w:rsidRPr="00F74592" w:rsidRDefault="00F2264C" w:rsidP="000E1D22">
      <w:pPr>
        <w:spacing w:after="0" w:line="480" w:lineRule="auto"/>
        <w:ind w:firstLine="720"/>
        <w:contextualSpacing/>
        <w:rPr>
          <w:del w:id="7923"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(e) </w:t>
      </w:r>
      <w:del w:id="7924" w:author="OFFM" w:date="2024-04-16T10:53:00Z">
        <w:r w:rsidR="00817C00" w:rsidRPr="00F74592">
          <w:rPr>
            <w:rFonts w:ascii="Times New Roman" w:hAnsi="Times New Roman" w:cs="Times New Roman"/>
            <w:sz w:val="24"/>
            <w:szCs w:val="24"/>
          </w:rPr>
          <w:delText>Records</w:delText>
        </w:r>
      </w:del>
      <w:ins w:id="7925" w:author="OFFM" w:date="2024-04-16T10:53:00Z">
        <w:r w:rsidRPr="000D237D">
          <w:rPr>
            <w:rFonts w:ascii="Times New Roman" w:eastAsia="Times New Roman" w:hAnsi="Times New Roman" w:cs="Times New Roman"/>
            <w:sz w:val="24"/>
            <w:szCs w:val="24"/>
          </w:rPr>
          <w:t>The records</w:t>
        </w:r>
      </w:ins>
      <w:r w:rsidRPr="000D237D">
        <w:rPr>
          <w:rFonts w:ascii="Times New Roman" w:eastAsia="Times New Roman" w:hAnsi="Times New Roman" w:cs="Times New Roman"/>
          <w:sz w:val="24"/>
          <w:szCs w:val="24"/>
        </w:rPr>
        <w:t xml:space="preserve"> for program income </w:t>
      </w:r>
      <w:del w:id="7926" w:author="OFFM" w:date="2024-04-16T10:53:00Z">
        <w:r w:rsidR="00817C00" w:rsidRPr="00F74592">
          <w:rPr>
            <w:rFonts w:ascii="Times New Roman" w:hAnsi="Times New Roman" w:cs="Times New Roman"/>
            <w:sz w:val="24"/>
            <w:szCs w:val="24"/>
          </w:rPr>
          <w:delText>transactions</w:delText>
        </w:r>
      </w:del>
      <w:ins w:id="7927" w:author="OFFM" w:date="2024-04-16T10:53:00Z">
        <w:r w:rsidRPr="000D237D">
          <w:rPr>
            <w:rFonts w:ascii="Times New Roman" w:eastAsia="Times New Roman" w:hAnsi="Times New Roman" w:cs="Times New Roman"/>
            <w:sz w:val="24"/>
            <w:szCs w:val="24"/>
          </w:rPr>
          <w:t>earned</w:t>
        </w:r>
      </w:ins>
      <w:r w:rsidRPr="000D237D">
        <w:rPr>
          <w:rFonts w:ascii="Times New Roman" w:eastAsia="Times New Roman" w:hAnsi="Times New Roman" w:cs="Times New Roman"/>
          <w:sz w:val="24"/>
          <w:szCs w:val="24"/>
        </w:rPr>
        <w:t xml:space="preserve"> after the period of performance</w:t>
      </w:r>
      <w:del w:id="7928" w:author="OFFM" w:date="2024-04-16T10:53:00Z">
        <w:r w:rsidR="00817C00" w:rsidRPr="00F74592">
          <w:rPr>
            <w:rFonts w:ascii="Times New Roman" w:hAnsi="Times New Roman" w:cs="Times New Roman"/>
            <w:sz w:val="24"/>
            <w:szCs w:val="24"/>
          </w:rPr>
          <w:delText>. In some cases recipients</w:delText>
        </w:r>
      </w:del>
      <w:r w:rsidRPr="000D237D">
        <w:rPr>
          <w:rFonts w:ascii="Times New Roman" w:eastAsia="Times New Roman" w:hAnsi="Times New Roman" w:cs="Times New Roman"/>
          <w:sz w:val="24"/>
          <w:szCs w:val="24"/>
        </w:rPr>
        <w:t xml:space="preserve"> must </w:t>
      </w:r>
      <w:del w:id="7929" w:author="OFFM" w:date="2024-04-16T10:53:00Z">
        <w:r w:rsidR="00817C00" w:rsidRPr="00F74592">
          <w:rPr>
            <w:rFonts w:ascii="Times New Roman" w:hAnsi="Times New Roman" w:cs="Times New Roman"/>
            <w:sz w:val="24"/>
            <w:szCs w:val="24"/>
          </w:rPr>
          <w:delText>report program income after the period of performance. Where there is such a requirement, the retention period</w:delText>
        </w:r>
      </w:del>
      <w:ins w:id="7930" w:author="OFFM" w:date="2024-04-16T10:53:00Z">
        <w:r w:rsidRPr="000D237D">
          <w:rPr>
            <w:rFonts w:ascii="Times New Roman" w:eastAsia="Times New Roman" w:hAnsi="Times New Roman" w:cs="Times New Roman"/>
            <w:sz w:val="24"/>
            <w:szCs w:val="24"/>
          </w:rPr>
          <w:t>be retained</w:t>
        </w:r>
      </w:ins>
      <w:r w:rsidRPr="000D237D">
        <w:rPr>
          <w:rFonts w:ascii="Times New Roman" w:eastAsia="Times New Roman" w:hAnsi="Times New Roman" w:cs="Times New Roman"/>
          <w:sz w:val="24"/>
          <w:szCs w:val="24"/>
        </w:rPr>
        <w:t xml:space="preserve"> for </w:t>
      </w:r>
      <w:del w:id="7931" w:author="OFFM" w:date="2024-04-16T10:53:00Z">
        <w:r w:rsidR="00817C00" w:rsidRPr="00F74592">
          <w:rPr>
            <w:rFonts w:ascii="Times New Roman" w:hAnsi="Times New Roman" w:cs="Times New Roman"/>
            <w:sz w:val="24"/>
            <w:szCs w:val="24"/>
          </w:rPr>
          <w:delText>the records pertaining to the earning of the program income starts</w:delText>
        </w:r>
      </w:del>
      <w:ins w:id="7932" w:author="OFFM" w:date="2024-04-16T10:53:00Z">
        <w:r w:rsidRPr="000D237D">
          <w:rPr>
            <w:rFonts w:ascii="Times New Roman" w:eastAsia="Times New Roman" w:hAnsi="Times New Roman" w:cs="Times New Roman"/>
            <w:sz w:val="24"/>
            <w:szCs w:val="24"/>
          </w:rPr>
          <w:t>three years</w:t>
        </w:r>
      </w:ins>
      <w:r w:rsidRPr="000D237D">
        <w:rPr>
          <w:rFonts w:ascii="Times New Roman" w:eastAsia="Times New Roman" w:hAnsi="Times New Roman" w:cs="Times New Roman"/>
          <w:sz w:val="24"/>
          <w:szCs w:val="24"/>
        </w:rPr>
        <w:t xml:space="preserve"> from the end of the </w:t>
      </w:r>
      <w:del w:id="7933" w:author="OFFM" w:date="2024-04-16T10:53:00Z">
        <w:r w:rsidR="00817C00" w:rsidRPr="00F74592">
          <w:rPr>
            <w:rFonts w:ascii="Times New Roman" w:hAnsi="Times New Roman" w:cs="Times New Roman"/>
            <w:sz w:val="24"/>
            <w:szCs w:val="24"/>
          </w:rPr>
          <w:delText>non-Federal entity's</w:delText>
        </w:r>
      </w:del>
      <w:ins w:id="7934" w:author="OFFM" w:date="2024-04-16T10:53:00Z">
        <w:r w:rsidRPr="000D237D">
          <w:rPr>
            <w:rFonts w:ascii="Times New Roman" w:hAnsi="Times New Roman" w:cs="Times New Roman"/>
            <w:sz w:val="24"/>
            <w:szCs w:val="24"/>
          </w:rPr>
          <w:t>recipient’s or subrecipient’s</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fiscal year in which the program income is earned. </w:t>
      </w:r>
    </w:p>
    <w:p w14:paraId="685D1A05" w14:textId="5B0FFD72" w:rsidR="000B5224" w:rsidRPr="000D237D" w:rsidRDefault="00817C00" w:rsidP="000B5224">
      <w:pPr>
        <w:spacing w:after="0" w:line="480" w:lineRule="auto"/>
        <w:ind w:firstLine="720"/>
        <w:contextualSpacing/>
        <w:rPr>
          <w:ins w:id="7935" w:author="OFFM" w:date="2024-04-16T10:53:00Z"/>
          <w:rFonts w:ascii="Times New Roman" w:eastAsia="Times New Roman" w:hAnsi="Times New Roman" w:cs="Times New Roman"/>
          <w:sz w:val="24"/>
          <w:szCs w:val="24"/>
        </w:rPr>
      </w:pPr>
      <w:del w:id="7936" w:author="OFFM" w:date="2024-04-16T10:53:00Z">
        <w:r w:rsidRPr="00F74592">
          <w:rPr>
            <w:rFonts w:ascii="Times New Roman" w:hAnsi="Times New Roman" w:cs="Times New Roman"/>
            <w:sz w:val="24"/>
            <w:szCs w:val="24"/>
          </w:rPr>
          <w:delText xml:space="preserve">(f) Indirect cost rate proposals and cost allocations plans. </w:delText>
        </w:r>
      </w:del>
      <w:r w:rsidR="00F2264C" w:rsidRPr="000D237D">
        <w:rPr>
          <w:rFonts w:ascii="Times New Roman" w:eastAsia="Times New Roman" w:hAnsi="Times New Roman" w:cs="Times New Roman"/>
          <w:sz w:val="24"/>
          <w:szCs w:val="24"/>
        </w:rPr>
        <w:t xml:space="preserve">This </w:t>
      </w:r>
      <w:del w:id="7937" w:author="OFFM" w:date="2024-04-16T10:53:00Z">
        <w:r w:rsidRPr="00F74592">
          <w:rPr>
            <w:rFonts w:ascii="Times New Roman" w:hAnsi="Times New Roman" w:cs="Times New Roman"/>
            <w:sz w:val="24"/>
            <w:szCs w:val="24"/>
          </w:rPr>
          <w:delText>paragraph</w:delText>
        </w:r>
      </w:del>
      <w:ins w:id="7938" w:author="OFFM" w:date="2024-04-16T10:53:00Z">
        <w:r w:rsidR="00F2264C" w:rsidRPr="000D237D">
          <w:rPr>
            <w:rFonts w:ascii="Times New Roman" w:eastAsia="Times New Roman" w:hAnsi="Times New Roman" w:cs="Times New Roman"/>
            <w:sz w:val="24"/>
            <w:szCs w:val="24"/>
          </w:rPr>
          <w:t>only</w:t>
        </w:r>
      </w:ins>
      <w:r w:rsidR="00F2264C" w:rsidRPr="000D237D">
        <w:rPr>
          <w:rFonts w:ascii="Times New Roman" w:eastAsia="Times New Roman" w:hAnsi="Times New Roman" w:cs="Times New Roman"/>
          <w:sz w:val="24"/>
          <w:szCs w:val="24"/>
        </w:rPr>
        <w:t xml:space="preserve"> applies </w:t>
      </w:r>
      <w:del w:id="7939" w:author="OFFM" w:date="2024-04-16T10:53:00Z">
        <w:r w:rsidRPr="00F74592">
          <w:rPr>
            <w:rFonts w:ascii="Times New Roman" w:hAnsi="Times New Roman" w:cs="Times New Roman"/>
            <w:sz w:val="24"/>
            <w:szCs w:val="24"/>
          </w:rPr>
          <w:delText>to the following types</w:delText>
        </w:r>
      </w:del>
      <w:ins w:id="7940" w:author="OFFM" w:date="2024-04-16T10:53:00Z">
        <w:r w:rsidR="00F2264C" w:rsidRPr="000D237D">
          <w:rPr>
            <w:rFonts w:ascii="Times New Roman" w:eastAsia="Times New Roman" w:hAnsi="Times New Roman" w:cs="Times New Roman"/>
            <w:sz w:val="24"/>
            <w:szCs w:val="24"/>
          </w:rPr>
          <w:t xml:space="preserve">if the Federal agency or pass-through entity requires the </w:t>
        </w:r>
        <w:r w:rsidR="00F2264C" w:rsidRPr="000D237D">
          <w:rPr>
            <w:rFonts w:ascii="Times New Roman" w:hAnsi="Times New Roman" w:cs="Times New Roman"/>
            <w:sz w:val="24"/>
            <w:szCs w:val="24"/>
          </w:rPr>
          <w:t xml:space="preserve">recipient or subrecipient </w:t>
        </w:r>
        <w:r w:rsidR="00F2264C" w:rsidRPr="000D237D">
          <w:rPr>
            <w:rFonts w:ascii="Times New Roman" w:eastAsia="Times New Roman" w:hAnsi="Times New Roman" w:cs="Times New Roman"/>
            <w:sz w:val="24"/>
            <w:szCs w:val="24"/>
          </w:rPr>
          <w:t>to report on program income earned after the period of performance in the terms and conditions</w:t>
        </w:r>
      </w:ins>
      <w:r w:rsidR="00F2264C" w:rsidRPr="000D237D">
        <w:rPr>
          <w:rFonts w:ascii="Times New Roman" w:eastAsia="Times New Roman" w:hAnsi="Times New Roman" w:cs="Times New Roman"/>
          <w:sz w:val="24"/>
          <w:szCs w:val="24"/>
        </w:rPr>
        <w:t xml:space="preserve"> of </w:t>
      </w:r>
      <w:del w:id="7941" w:author="OFFM" w:date="2024-04-16T10:53:00Z">
        <w:r w:rsidRPr="00F74592">
          <w:rPr>
            <w:rFonts w:ascii="Times New Roman" w:hAnsi="Times New Roman" w:cs="Times New Roman"/>
            <w:sz w:val="24"/>
            <w:szCs w:val="24"/>
          </w:rPr>
          <w:delText>documents and their supporting</w:delText>
        </w:r>
      </w:del>
      <w:ins w:id="7942" w:author="OFFM" w:date="2024-04-16T10:53:00Z">
        <w:r w:rsidR="00F2264C" w:rsidRPr="000D237D">
          <w:rPr>
            <w:rFonts w:ascii="Times New Roman" w:eastAsia="Times New Roman" w:hAnsi="Times New Roman" w:cs="Times New Roman"/>
            <w:sz w:val="24"/>
            <w:szCs w:val="24"/>
          </w:rPr>
          <w:t>the Federal award.</w:t>
        </w:r>
      </w:ins>
    </w:p>
    <w:p w14:paraId="56BC0E80" w14:textId="76C1478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7943" w:author="OFFM" w:date="2024-04-16T10:53:00Z">
        <w:r w:rsidRPr="000D237D">
          <w:rPr>
            <w:rFonts w:ascii="Times New Roman" w:eastAsia="Times New Roman" w:hAnsi="Times New Roman" w:cs="Times New Roman"/>
            <w:sz w:val="24"/>
            <w:szCs w:val="24"/>
          </w:rPr>
          <w:t>(f) The</w:t>
        </w:r>
      </w:ins>
      <w:r w:rsidRPr="000D237D">
        <w:rPr>
          <w:rFonts w:ascii="Times New Roman" w:eastAsia="Times New Roman" w:hAnsi="Times New Roman" w:cs="Times New Roman"/>
          <w:sz w:val="24"/>
          <w:szCs w:val="24"/>
        </w:rPr>
        <w:t xml:space="preserve"> records</w:t>
      </w:r>
      <w:del w:id="7944" w:author="OFFM" w:date="2024-04-16T10:53:00Z">
        <w:r w:rsidR="00817C00" w:rsidRPr="00F74592">
          <w:rPr>
            <w:rFonts w:ascii="Times New Roman" w:hAnsi="Times New Roman" w:cs="Times New Roman"/>
            <w:sz w:val="24"/>
            <w:szCs w:val="24"/>
          </w:rPr>
          <w:delText>: Indirect</w:delText>
        </w:r>
      </w:del>
      <w:ins w:id="7945" w:author="OFFM" w:date="2024-04-16T10:53:00Z">
        <w:r w:rsidRPr="000D237D">
          <w:rPr>
            <w:rFonts w:ascii="Times New Roman" w:eastAsia="Times New Roman" w:hAnsi="Times New Roman" w:cs="Times New Roman"/>
            <w:sz w:val="24"/>
            <w:szCs w:val="24"/>
          </w:rPr>
          <w:t xml:space="preserve"> for indirect</w:t>
        </w:r>
      </w:ins>
      <w:r w:rsidRPr="000D237D">
        <w:rPr>
          <w:rFonts w:ascii="Times New Roman" w:eastAsia="Times New Roman" w:hAnsi="Times New Roman" w:cs="Times New Roman"/>
          <w:sz w:val="24"/>
          <w:szCs w:val="24"/>
        </w:rPr>
        <w:t xml:space="preserve"> cost rate computations or proposals, cost allocation plans, and any similar accounting computations of the rate at which a particular group of costs is chargeable (such as computer usage chargeback rates or composite fringe benefit rates</w:t>
      </w:r>
      <w:del w:id="7946" w:author="OFFM" w:date="2024-04-16T10:53:00Z">
        <w:r w:rsidR="00817C00" w:rsidRPr="00F74592">
          <w:rPr>
            <w:rFonts w:ascii="Times New Roman" w:hAnsi="Times New Roman" w:cs="Times New Roman"/>
            <w:sz w:val="24"/>
            <w:szCs w:val="24"/>
          </w:rPr>
          <w:delText xml:space="preserve">). </w:delText>
        </w:r>
      </w:del>
      <w:ins w:id="7947" w:author="OFFM" w:date="2024-04-16T10:53:00Z">
        <w:r w:rsidRPr="000D237D">
          <w:rPr>
            <w:rFonts w:ascii="Times New Roman" w:eastAsia="Times New Roman" w:hAnsi="Times New Roman" w:cs="Times New Roman"/>
            <w:sz w:val="24"/>
            <w:szCs w:val="24"/>
          </w:rPr>
          <w:t>) must be retained according to the applicable option below:</w:t>
        </w:r>
      </w:ins>
    </w:p>
    <w:p w14:paraId="078538CB" w14:textId="1DCEEE8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r w:rsidRPr="00A63D45">
        <w:rPr>
          <w:rFonts w:ascii="Times New Roman" w:hAnsi="Times New Roman"/>
          <w:i/>
          <w:sz w:val="24"/>
        </w:rPr>
        <w:t>If submitted for negotiation.</w:t>
      </w:r>
      <w:r w:rsidRPr="000D237D">
        <w:rPr>
          <w:rFonts w:ascii="Times New Roman" w:eastAsia="Times New Roman" w:hAnsi="Times New Roman" w:cs="Times New Roman"/>
          <w:sz w:val="24"/>
          <w:szCs w:val="24"/>
        </w:rPr>
        <w:t xml:space="preserve"> </w:t>
      </w:r>
      <w:del w:id="7948" w:author="OFFM" w:date="2024-04-16T10:53:00Z">
        <w:r w:rsidR="00817C00" w:rsidRPr="00F74592">
          <w:rPr>
            <w:rFonts w:ascii="Times New Roman" w:hAnsi="Times New Roman" w:cs="Times New Roman"/>
            <w:sz w:val="24"/>
            <w:szCs w:val="24"/>
          </w:rPr>
          <w:delText>If the</w:delText>
        </w:r>
      </w:del>
      <w:ins w:id="7949" w:author="OFFM" w:date="2024-04-16T10:53:00Z">
        <w:r w:rsidRPr="000D237D">
          <w:rPr>
            <w:rFonts w:ascii="Times New Roman" w:eastAsia="Times New Roman" w:hAnsi="Times New Roman" w:cs="Times New Roman"/>
            <w:sz w:val="24"/>
            <w:szCs w:val="24"/>
          </w:rPr>
          <w:t>When a</w:t>
        </w:r>
      </w:ins>
      <w:r w:rsidRPr="000D237D">
        <w:rPr>
          <w:rFonts w:ascii="Times New Roman" w:eastAsia="Times New Roman" w:hAnsi="Times New Roman" w:cs="Times New Roman"/>
          <w:sz w:val="24"/>
          <w:szCs w:val="24"/>
        </w:rPr>
        <w:t xml:space="preserve"> proposal, plan, or other computation </w:t>
      </w:r>
      <w:del w:id="7950" w:author="OFFM" w:date="2024-04-16T10:53:00Z">
        <w:r w:rsidR="00817C00" w:rsidRPr="00F74592">
          <w:rPr>
            <w:rFonts w:ascii="Times New Roman" w:hAnsi="Times New Roman" w:cs="Times New Roman"/>
            <w:sz w:val="24"/>
            <w:szCs w:val="24"/>
          </w:rPr>
          <w:delText>is required to</w:delText>
        </w:r>
      </w:del>
      <w:ins w:id="7951"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be submitted to the Federal Government </w:t>
      </w:r>
      <w:del w:id="7952" w:author="OFFM" w:date="2024-04-16T10:53:00Z">
        <w:r w:rsidR="00817C00" w:rsidRPr="00F74592">
          <w:rPr>
            <w:rFonts w:ascii="Times New Roman" w:hAnsi="Times New Roman" w:cs="Times New Roman"/>
            <w:sz w:val="24"/>
            <w:szCs w:val="24"/>
          </w:rPr>
          <w:delText xml:space="preserve">(or to the pass-through entity) </w:delText>
        </w:r>
      </w:del>
      <w:r w:rsidRPr="000D237D">
        <w:rPr>
          <w:rFonts w:ascii="Times New Roman" w:eastAsia="Times New Roman" w:hAnsi="Times New Roman" w:cs="Times New Roman"/>
          <w:sz w:val="24"/>
          <w:szCs w:val="24"/>
        </w:rPr>
        <w:t xml:space="preserve">to form the basis for negotiation of </w:t>
      </w:r>
      <w:del w:id="7953" w:author="OFFM" w:date="2024-04-16T10:53:00Z">
        <w:r w:rsidR="00817C00" w:rsidRPr="00F74592">
          <w:rPr>
            <w:rFonts w:ascii="Times New Roman" w:hAnsi="Times New Roman" w:cs="Times New Roman"/>
            <w:sz w:val="24"/>
            <w:szCs w:val="24"/>
          </w:rPr>
          <w:delText>the</w:delText>
        </w:r>
      </w:del>
      <w:ins w:id="7954" w:author="OFFM" w:date="2024-04-16T10:53:00Z">
        <w:r w:rsidRPr="000D237D">
          <w:rPr>
            <w:rFonts w:ascii="Times New Roman" w:eastAsia="Times New Roman" w:hAnsi="Times New Roman" w:cs="Times New Roman"/>
            <w:sz w:val="24"/>
            <w:szCs w:val="24"/>
          </w:rPr>
          <w:t>an indirect cost</w:t>
        </w:r>
      </w:ins>
      <w:r w:rsidRPr="000D237D">
        <w:rPr>
          <w:rFonts w:ascii="Times New Roman" w:eastAsia="Times New Roman" w:hAnsi="Times New Roman" w:cs="Times New Roman"/>
          <w:sz w:val="24"/>
          <w:szCs w:val="24"/>
        </w:rPr>
        <w:t xml:space="preserve"> rate</w:t>
      </w:r>
      <w:del w:id="7955" w:author="OFFM" w:date="2024-04-16T10:53:00Z">
        <w:r w:rsidR="00817C00" w:rsidRPr="00F74592">
          <w:rPr>
            <w:rFonts w:ascii="Times New Roman" w:hAnsi="Times New Roman" w:cs="Times New Roman"/>
            <w:sz w:val="24"/>
            <w:szCs w:val="24"/>
          </w:rPr>
          <w:delText>,</w:delText>
        </w:r>
      </w:del>
      <w:ins w:id="7956" w:author="OFFM" w:date="2024-04-16T10:53:00Z">
        <w:r w:rsidRPr="000D237D">
          <w:rPr>
            <w:rFonts w:ascii="Times New Roman" w:eastAsia="Times New Roman" w:hAnsi="Times New Roman" w:cs="Times New Roman"/>
            <w:sz w:val="24"/>
            <w:szCs w:val="24"/>
          </w:rPr>
          <w:t xml:space="preserve"> (or other standard rates),</w:t>
        </w:r>
      </w:ins>
      <w:r w:rsidRPr="000D237D">
        <w:rPr>
          <w:rFonts w:ascii="Times New Roman" w:eastAsia="Times New Roman" w:hAnsi="Times New Roman" w:cs="Times New Roman"/>
          <w:sz w:val="24"/>
          <w:szCs w:val="24"/>
        </w:rPr>
        <w:t xml:space="preserve"> then the </w:t>
      </w:r>
      <w:del w:id="7957" w:author="OFFM" w:date="2024-04-16T10:53:00Z">
        <w:r w:rsidR="00817C00" w:rsidRPr="00F74592">
          <w:rPr>
            <w:rFonts w:ascii="Times New Roman" w:hAnsi="Times New Roman" w:cs="Times New Roman"/>
            <w:sz w:val="24"/>
            <w:szCs w:val="24"/>
          </w:rPr>
          <w:delText>3</w:delText>
        </w:r>
      </w:del>
      <w:ins w:id="7958" w:author="OFFM" w:date="2024-04-16T10:53:00Z">
        <w:r w:rsidRPr="000D237D">
          <w:rPr>
            <w:rFonts w:ascii="Times New Roman" w:eastAsia="Times New Roman" w:hAnsi="Times New Roman" w:cs="Times New Roman"/>
            <w:sz w:val="24"/>
            <w:szCs w:val="24"/>
          </w:rPr>
          <w:t>three</w:t>
        </w:r>
      </w:ins>
      <w:r w:rsidRPr="000D237D">
        <w:rPr>
          <w:rFonts w:ascii="Times New Roman" w:eastAsia="Times New Roman" w:hAnsi="Times New Roman" w:cs="Times New Roman"/>
          <w:sz w:val="24"/>
          <w:szCs w:val="24"/>
        </w:rPr>
        <w:t xml:space="preserve">-year retention period for its supporting records starts from the date of </w:t>
      </w:r>
      <w:del w:id="7959" w:author="OFFM" w:date="2024-04-16T10:53:00Z">
        <w:r w:rsidR="00817C00" w:rsidRPr="00F74592">
          <w:rPr>
            <w:rFonts w:ascii="Times New Roman" w:hAnsi="Times New Roman" w:cs="Times New Roman"/>
            <w:sz w:val="24"/>
            <w:szCs w:val="24"/>
          </w:rPr>
          <w:delText xml:space="preserve">such </w:delText>
        </w:r>
      </w:del>
      <w:r w:rsidRPr="000D237D">
        <w:rPr>
          <w:rFonts w:ascii="Times New Roman" w:eastAsia="Times New Roman" w:hAnsi="Times New Roman" w:cs="Times New Roman"/>
          <w:sz w:val="24"/>
          <w:szCs w:val="24"/>
        </w:rPr>
        <w:t>submission.</w:t>
      </w:r>
      <w:del w:id="7960" w:author="OFFM" w:date="2024-04-16T10:53:00Z">
        <w:r w:rsidR="00817C00" w:rsidRPr="00F74592">
          <w:rPr>
            <w:rFonts w:ascii="Times New Roman" w:hAnsi="Times New Roman" w:cs="Times New Roman"/>
            <w:sz w:val="24"/>
            <w:szCs w:val="24"/>
          </w:rPr>
          <w:delText xml:space="preserve"> </w:delText>
        </w:r>
      </w:del>
    </w:p>
    <w:p w14:paraId="1CE073A1" w14:textId="6456C72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r w:rsidRPr="00A63D45">
        <w:rPr>
          <w:rFonts w:ascii="Times New Roman" w:hAnsi="Times New Roman"/>
          <w:i/>
          <w:sz w:val="24"/>
        </w:rPr>
        <w:t>If not submitted for negotiation.</w:t>
      </w:r>
      <w:r w:rsidRPr="000D237D">
        <w:rPr>
          <w:rFonts w:ascii="Times New Roman" w:eastAsia="Times New Roman" w:hAnsi="Times New Roman" w:cs="Times New Roman"/>
          <w:sz w:val="24"/>
          <w:szCs w:val="24"/>
        </w:rPr>
        <w:t xml:space="preserve"> </w:t>
      </w:r>
      <w:del w:id="7961" w:author="OFFM" w:date="2024-04-16T10:53:00Z">
        <w:r w:rsidR="00817C00" w:rsidRPr="00F74592">
          <w:rPr>
            <w:rFonts w:ascii="Times New Roman" w:hAnsi="Times New Roman" w:cs="Times New Roman"/>
            <w:sz w:val="24"/>
            <w:szCs w:val="24"/>
          </w:rPr>
          <w:delText>If the</w:delText>
        </w:r>
      </w:del>
      <w:ins w:id="7962" w:author="OFFM" w:date="2024-04-16T10:53:00Z">
        <w:r w:rsidRPr="000D237D">
          <w:rPr>
            <w:rFonts w:ascii="Times New Roman" w:eastAsia="Times New Roman" w:hAnsi="Times New Roman" w:cs="Times New Roman"/>
            <w:sz w:val="24"/>
            <w:szCs w:val="24"/>
          </w:rPr>
          <w:t>When a</w:t>
        </w:r>
      </w:ins>
      <w:r w:rsidRPr="000D237D">
        <w:rPr>
          <w:rFonts w:ascii="Times New Roman" w:eastAsia="Times New Roman" w:hAnsi="Times New Roman" w:cs="Times New Roman"/>
          <w:sz w:val="24"/>
          <w:szCs w:val="24"/>
        </w:rPr>
        <w:t xml:space="preserve"> proposal, plan, or other computation is not required to be submitted to the Federal Government </w:t>
      </w:r>
      <w:del w:id="7963" w:author="OFFM" w:date="2024-04-16T10:53:00Z">
        <w:r w:rsidR="00817C00" w:rsidRPr="00F74592">
          <w:rPr>
            <w:rFonts w:ascii="Times New Roman" w:hAnsi="Times New Roman" w:cs="Times New Roman"/>
            <w:sz w:val="24"/>
            <w:szCs w:val="24"/>
          </w:rPr>
          <w:delText xml:space="preserve">(or </w:delText>
        </w:r>
      </w:del>
      <w:r w:rsidRPr="000D237D">
        <w:rPr>
          <w:rFonts w:ascii="Times New Roman" w:eastAsia="Times New Roman" w:hAnsi="Times New Roman" w:cs="Times New Roman"/>
          <w:sz w:val="24"/>
          <w:szCs w:val="24"/>
        </w:rPr>
        <w:t xml:space="preserve">to </w:t>
      </w:r>
      <w:ins w:id="7964" w:author="OFFM" w:date="2024-04-16T10:53:00Z">
        <w:r w:rsidRPr="000D237D">
          <w:rPr>
            <w:rFonts w:ascii="Times New Roman" w:eastAsia="Times New Roman" w:hAnsi="Times New Roman" w:cs="Times New Roman"/>
            <w:sz w:val="24"/>
            <w:szCs w:val="24"/>
          </w:rPr>
          <w:t xml:space="preserve">form </w:t>
        </w:r>
      </w:ins>
      <w:r w:rsidRPr="000D237D">
        <w:rPr>
          <w:rFonts w:ascii="Times New Roman" w:eastAsia="Times New Roman" w:hAnsi="Times New Roman" w:cs="Times New Roman"/>
          <w:sz w:val="24"/>
          <w:szCs w:val="24"/>
        </w:rPr>
        <w:t xml:space="preserve">the </w:t>
      </w:r>
      <w:del w:id="7965" w:author="OFFM" w:date="2024-04-16T10:53:00Z">
        <w:r w:rsidR="00817C00" w:rsidRPr="00F74592">
          <w:rPr>
            <w:rFonts w:ascii="Times New Roman" w:hAnsi="Times New Roman" w:cs="Times New Roman"/>
            <w:sz w:val="24"/>
            <w:szCs w:val="24"/>
          </w:rPr>
          <w:delText>pass-through entity)</w:delText>
        </w:r>
      </w:del>
      <w:ins w:id="7966" w:author="OFFM" w:date="2024-04-16T10:53:00Z">
        <w:r w:rsidRPr="000D237D">
          <w:rPr>
            <w:rFonts w:ascii="Times New Roman" w:eastAsia="Times New Roman" w:hAnsi="Times New Roman" w:cs="Times New Roman"/>
            <w:sz w:val="24"/>
            <w:szCs w:val="24"/>
          </w:rPr>
          <w:t>basis</w:t>
        </w:r>
      </w:ins>
      <w:r w:rsidRPr="000D237D">
        <w:rPr>
          <w:rFonts w:ascii="Times New Roman" w:eastAsia="Times New Roman" w:hAnsi="Times New Roman" w:cs="Times New Roman"/>
          <w:sz w:val="24"/>
          <w:szCs w:val="24"/>
        </w:rPr>
        <w:t xml:space="preserve"> for negotiation </w:t>
      </w:r>
      <w:del w:id="7967" w:author="OFFM" w:date="2024-04-16T10:53:00Z">
        <w:r w:rsidR="00817C00" w:rsidRPr="00F74592">
          <w:rPr>
            <w:rFonts w:ascii="Times New Roman" w:hAnsi="Times New Roman" w:cs="Times New Roman"/>
            <w:sz w:val="24"/>
            <w:szCs w:val="24"/>
          </w:rPr>
          <w:delText>purposes,</w:delText>
        </w:r>
      </w:del>
      <w:ins w:id="7968" w:author="OFFM" w:date="2024-04-16T10:53:00Z">
        <w:r w:rsidRPr="000D237D">
          <w:rPr>
            <w:rFonts w:ascii="Times New Roman" w:eastAsia="Times New Roman" w:hAnsi="Times New Roman" w:cs="Times New Roman"/>
            <w:sz w:val="24"/>
            <w:szCs w:val="24"/>
          </w:rPr>
          <w:t>of an indirect cost rate (or other standard rates),</w:t>
        </w:r>
      </w:ins>
      <w:r w:rsidRPr="000D237D">
        <w:rPr>
          <w:rFonts w:ascii="Times New Roman" w:eastAsia="Times New Roman" w:hAnsi="Times New Roman" w:cs="Times New Roman"/>
          <w:sz w:val="24"/>
          <w:szCs w:val="24"/>
        </w:rPr>
        <w:t xml:space="preserve"> then the </w:t>
      </w:r>
      <w:del w:id="7969" w:author="OFFM" w:date="2024-04-16T10:53:00Z">
        <w:r w:rsidR="00817C00" w:rsidRPr="00F74592">
          <w:rPr>
            <w:rFonts w:ascii="Times New Roman" w:hAnsi="Times New Roman" w:cs="Times New Roman"/>
            <w:sz w:val="24"/>
            <w:szCs w:val="24"/>
          </w:rPr>
          <w:delText>3</w:delText>
        </w:r>
      </w:del>
      <w:ins w:id="7970" w:author="OFFM" w:date="2024-04-16T10:53:00Z">
        <w:r w:rsidRPr="000D237D">
          <w:rPr>
            <w:rFonts w:ascii="Times New Roman" w:eastAsia="Times New Roman" w:hAnsi="Times New Roman" w:cs="Times New Roman"/>
            <w:sz w:val="24"/>
            <w:szCs w:val="24"/>
          </w:rPr>
          <w:t>three</w:t>
        </w:r>
      </w:ins>
      <w:r w:rsidRPr="000D237D">
        <w:rPr>
          <w:rFonts w:ascii="Times New Roman" w:eastAsia="Times New Roman" w:hAnsi="Times New Roman" w:cs="Times New Roman"/>
          <w:sz w:val="24"/>
          <w:szCs w:val="24"/>
        </w:rPr>
        <w:t>-year retention period for</w:t>
      </w:r>
      <w:del w:id="7971" w:author="OFFM" w:date="2024-04-16T10:53:00Z">
        <w:r w:rsidR="00817C00" w:rsidRPr="00F74592">
          <w:rPr>
            <w:rFonts w:ascii="Times New Roman" w:hAnsi="Times New Roman" w:cs="Times New Roman"/>
            <w:sz w:val="24"/>
            <w:szCs w:val="24"/>
          </w:rPr>
          <w:delText xml:space="preserve"> the proposal, plan, or computation and</w:delText>
        </w:r>
      </w:del>
      <w:r w:rsidRPr="000D237D">
        <w:rPr>
          <w:rFonts w:ascii="Times New Roman" w:eastAsia="Times New Roman" w:hAnsi="Times New Roman" w:cs="Times New Roman"/>
          <w:sz w:val="24"/>
          <w:szCs w:val="24"/>
        </w:rPr>
        <w:t xml:space="preserve"> its supporting records starts from the </w:t>
      </w:r>
      <w:r w:rsidRPr="000D237D">
        <w:rPr>
          <w:rFonts w:ascii="Times New Roman" w:eastAsia="Times New Roman" w:hAnsi="Times New Roman" w:cs="Times New Roman"/>
          <w:sz w:val="24"/>
          <w:szCs w:val="24"/>
        </w:rPr>
        <w:lastRenderedPageBreak/>
        <w:t xml:space="preserve">end of the fiscal year (or other accounting period) covered by the proposal, plan, or other computation. </w:t>
      </w:r>
    </w:p>
    <w:p w14:paraId="69C09D96"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200.335 Requests for transfer of records.</w:t>
      </w:r>
    </w:p>
    <w:p w14:paraId="1D6A62E1" w14:textId="2C4D9C5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The Federal </w:t>
      </w:r>
      <w:del w:id="797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must request </w:t>
      </w:r>
      <w:ins w:id="7973"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transfer of </w:t>
      </w:r>
      <w:del w:id="7974" w:author="OFFM" w:date="2024-04-16T10:53:00Z">
        <w:r w:rsidR="00817C00" w:rsidRPr="00F74592">
          <w:rPr>
            <w:rFonts w:ascii="Times New Roman" w:hAnsi="Times New Roman" w:cs="Times New Roman"/>
            <w:sz w:val="24"/>
            <w:szCs w:val="24"/>
          </w:rPr>
          <w:delText xml:space="preserve">certain </w:delText>
        </w:r>
      </w:del>
      <w:r w:rsidRPr="000D237D">
        <w:rPr>
          <w:rFonts w:ascii="Times New Roman" w:eastAsia="Times New Roman" w:hAnsi="Times New Roman" w:cs="Times New Roman"/>
          <w:sz w:val="24"/>
          <w:szCs w:val="24"/>
        </w:rPr>
        <w:t xml:space="preserve">records to its custody from the </w:t>
      </w:r>
      <w:del w:id="7975" w:author="OFFM" w:date="2024-04-16T10:53:00Z">
        <w:r w:rsidR="00817C00" w:rsidRPr="00F74592">
          <w:rPr>
            <w:rFonts w:ascii="Times New Roman" w:hAnsi="Times New Roman" w:cs="Times New Roman"/>
            <w:sz w:val="24"/>
            <w:szCs w:val="24"/>
          </w:rPr>
          <w:delText>non-Federal entity</w:delText>
        </w:r>
      </w:del>
      <w:ins w:id="7976"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when it determines that the records possess long-term retention value. However, </w:t>
      </w:r>
      <w:del w:id="7977" w:author="OFFM" w:date="2024-04-16T10:53:00Z">
        <w:r w:rsidR="00817C00" w:rsidRPr="00F74592">
          <w:rPr>
            <w:rFonts w:ascii="Times New Roman" w:hAnsi="Times New Roman" w:cs="Times New Roman"/>
            <w:sz w:val="24"/>
            <w:szCs w:val="24"/>
          </w:rPr>
          <w:delText xml:space="preserve">in order to avoid duplicate recordkeeping, </w:delText>
        </w:r>
      </w:del>
      <w:r w:rsidRPr="000D237D">
        <w:rPr>
          <w:rFonts w:ascii="Times New Roman" w:eastAsia="Times New Roman" w:hAnsi="Times New Roman" w:cs="Times New Roman"/>
          <w:sz w:val="24"/>
          <w:szCs w:val="24"/>
        </w:rPr>
        <w:t xml:space="preserve">the Federal </w:t>
      </w:r>
      <w:del w:id="7978"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may </w:t>
      </w:r>
      <w:del w:id="7979" w:author="OFFM" w:date="2024-04-16T10:53:00Z">
        <w:r w:rsidR="00817C00" w:rsidRPr="00F74592">
          <w:rPr>
            <w:rFonts w:ascii="Times New Roman" w:hAnsi="Times New Roman" w:cs="Times New Roman"/>
            <w:sz w:val="24"/>
            <w:szCs w:val="24"/>
          </w:rPr>
          <w:delText>make arrangements</w:delText>
        </w:r>
      </w:del>
      <w:ins w:id="7980" w:author="OFFM" w:date="2024-04-16T10:53:00Z">
        <w:r w:rsidRPr="000D237D">
          <w:rPr>
            <w:rFonts w:ascii="Times New Roman" w:eastAsia="Times New Roman" w:hAnsi="Times New Roman" w:cs="Times New Roman"/>
            <w:sz w:val="24"/>
            <w:szCs w:val="24"/>
          </w:rPr>
          <w:t>arrange</w:t>
        </w:r>
      </w:ins>
      <w:r w:rsidRPr="000D237D">
        <w:rPr>
          <w:rFonts w:ascii="Times New Roman" w:eastAsia="Times New Roman" w:hAnsi="Times New Roman" w:cs="Times New Roman"/>
          <w:sz w:val="24"/>
          <w:szCs w:val="24"/>
        </w:rPr>
        <w:t xml:space="preserve"> for the </w:t>
      </w:r>
      <w:del w:id="7981" w:author="OFFM" w:date="2024-04-16T10:53:00Z">
        <w:r w:rsidR="00817C00" w:rsidRPr="00F74592">
          <w:rPr>
            <w:rFonts w:ascii="Times New Roman" w:hAnsi="Times New Roman" w:cs="Times New Roman"/>
            <w:sz w:val="24"/>
            <w:szCs w:val="24"/>
          </w:rPr>
          <w:delText>non-Federal entity</w:delText>
        </w:r>
      </w:del>
      <w:ins w:id="7982"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to retain </w:t>
      </w:r>
      <w:del w:id="7983" w:author="OFFM" w:date="2024-04-16T10:53:00Z">
        <w:r w:rsidR="00817C00" w:rsidRPr="00F74592">
          <w:rPr>
            <w:rFonts w:ascii="Times New Roman" w:hAnsi="Times New Roman" w:cs="Times New Roman"/>
            <w:sz w:val="24"/>
            <w:szCs w:val="24"/>
          </w:rPr>
          <w:delText>any</w:delText>
        </w:r>
      </w:del>
      <w:ins w:id="7984"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records that </w:t>
      </w:r>
      <w:ins w:id="7985" w:author="OFFM" w:date="2024-04-16T10:53:00Z">
        <w:r w:rsidRPr="000D237D">
          <w:rPr>
            <w:rFonts w:ascii="Times New Roman" w:eastAsia="Times New Roman" w:hAnsi="Times New Roman" w:cs="Times New Roman"/>
            <w:sz w:val="24"/>
            <w:szCs w:val="24"/>
          </w:rPr>
          <w:t xml:space="preserve">have long-term retention value so long as they </w:t>
        </w:r>
      </w:ins>
      <w:r w:rsidRPr="000D237D">
        <w:rPr>
          <w:rFonts w:ascii="Times New Roman" w:eastAsia="Times New Roman" w:hAnsi="Times New Roman" w:cs="Times New Roman"/>
          <w:sz w:val="24"/>
          <w:szCs w:val="24"/>
        </w:rPr>
        <w:t xml:space="preserve">are continuously </w:t>
      </w:r>
      <w:del w:id="7986" w:author="OFFM" w:date="2024-04-16T10:53:00Z">
        <w:r w:rsidR="00817C00" w:rsidRPr="00F74592">
          <w:rPr>
            <w:rFonts w:ascii="Times New Roman" w:hAnsi="Times New Roman" w:cs="Times New Roman"/>
            <w:sz w:val="24"/>
            <w:szCs w:val="24"/>
          </w:rPr>
          <w:delText xml:space="preserve">needed for joint use. </w:delText>
        </w:r>
      </w:del>
      <w:ins w:id="7987" w:author="OFFM" w:date="2024-04-16T10:53:00Z">
        <w:r w:rsidRPr="000D237D">
          <w:rPr>
            <w:rFonts w:ascii="Times New Roman" w:eastAsia="Times New Roman" w:hAnsi="Times New Roman" w:cs="Times New Roman"/>
            <w:sz w:val="24"/>
            <w:szCs w:val="24"/>
          </w:rPr>
          <w:t>available to the Federal Government.</w:t>
        </w:r>
      </w:ins>
    </w:p>
    <w:p w14:paraId="15600DFC"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200.336 Methods for collection, transmission, and storage of information.</w:t>
      </w:r>
    </w:p>
    <w:p w14:paraId="21053186" w14:textId="7816E058"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7988" w:author="OFFM" w:date="2024-04-16T10:53:00Z">
        <w:r w:rsidRPr="00F74592">
          <w:rPr>
            <w:rFonts w:ascii="Times New Roman" w:hAnsi="Times New Roman" w:cs="Times New Roman"/>
            <w:sz w:val="24"/>
            <w:szCs w:val="24"/>
          </w:rPr>
          <w:delText xml:space="preserve">The Federal awarding agency and the non-Federal entity should, whenever </w:delText>
        </w:r>
      </w:del>
      <w:ins w:id="7989" w:author="OFFM" w:date="2024-04-16T10:53:00Z">
        <w:r w:rsidR="00F2264C" w:rsidRPr="000D237D">
          <w:rPr>
            <w:rFonts w:ascii="Times New Roman" w:eastAsia="Times New Roman" w:hAnsi="Times New Roman" w:cs="Times New Roman"/>
            <w:sz w:val="24"/>
            <w:szCs w:val="24"/>
          </w:rPr>
          <w:t xml:space="preserve">When </w:t>
        </w:r>
      </w:ins>
      <w:r w:rsidR="00F2264C" w:rsidRPr="000D237D">
        <w:rPr>
          <w:rFonts w:ascii="Times New Roman" w:eastAsia="Times New Roman" w:hAnsi="Times New Roman" w:cs="Times New Roman"/>
          <w:sz w:val="24"/>
          <w:szCs w:val="24"/>
        </w:rPr>
        <w:t xml:space="preserve">practicable, </w:t>
      </w:r>
      <w:ins w:id="7990" w:author="OFFM" w:date="2024-04-16T10:53:00Z">
        <w:r w:rsidR="00F2264C" w:rsidRPr="000D237D">
          <w:rPr>
            <w:rFonts w:ascii="Times New Roman" w:eastAsia="Times New Roman" w:hAnsi="Times New Roman" w:cs="Times New Roman"/>
            <w:sz w:val="24"/>
            <w:szCs w:val="24"/>
          </w:rPr>
          <w:t xml:space="preserve">the Federal agency or pass-through entity and the </w:t>
        </w:r>
        <w:r w:rsidR="00F2264C" w:rsidRPr="000D237D">
          <w:rPr>
            <w:rFonts w:ascii="Times New Roman" w:hAnsi="Times New Roman" w:cs="Times New Roman"/>
            <w:sz w:val="24"/>
            <w:szCs w:val="24"/>
          </w:rPr>
          <w:t xml:space="preserve">recipient or subrecipient </w:t>
        </w:r>
        <w:r w:rsidR="00F2264C" w:rsidRPr="000D237D">
          <w:rPr>
            <w:rFonts w:ascii="Times New Roman" w:eastAsia="Times New Roman" w:hAnsi="Times New Roman" w:cs="Times New Roman"/>
            <w:sz w:val="24"/>
            <w:szCs w:val="24"/>
          </w:rPr>
          <w:t xml:space="preserve">must </w:t>
        </w:r>
      </w:ins>
      <w:r w:rsidR="00F2264C" w:rsidRPr="000D237D">
        <w:rPr>
          <w:rFonts w:ascii="Times New Roman" w:eastAsia="Times New Roman" w:hAnsi="Times New Roman" w:cs="Times New Roman"/>
          <w:sz w:val="24"/>
          <w:szCs w:val="24"/>
        </w:rPr>
        <w:t>collect, transmit, and store Federal award</w:t>
      </w:r>
      <w:del w:id="7991" w:author="OFFM" w:date="2024-04-16T10:53:00Z">
        <w:r w:rsidRPr="00F74592">
          <w:rPr>
            <w:rFonts w:ascii="Times New Roman" w:hAnsi="Times New Roman" w:cs="Times New Roman"/>
            <w:sz w:val="24"/>
            <w:szCs w:val="24"/>
          </w:rPr>
          <w:delText>-related</w:delText>
        </w:r>
      </w:del>
      <w:r w:rsidR="00F2264C" w:rsidRPr="000D237D">
        <w:rPr>
          <w:rFonts w:ascii="Times New Roman" w:eastAsia="Times New Roman" w:hAnsi="Times New Roman" w:cs="Times New Roman"/>
          <w:sz w:val="24"/>
          <w:szCs w:val="24"/>
        </w:rPr>
        <w:t xml:space="preserve"> information in open and machine-readable formats</w:t>
      </w:r>
      <w:del w:id="7992" w:author="OFFM" w:date="2024-04-16T10:53:00Z">
        <w:r w:rsidRPr="00F74592">
          <w:rPr>
            <w:rFonts w:ascii="Times New Roman" w:hAnsi="Times New Roman" w:cs="Times New Roman"/>
            <w:sz w:val="24"/>
            <w:szCs w:val="24"/>
          </w:rPr>
          <w:delText xml:space="preserve"> rather than in closed formats or on paper in accordance with applicable legislative requirements.</w:delText>
        </w:r>
      </w:del>
      <w:ins w:id="7993"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A machine-readable format is a format in a standard computer language (not English text) that can be read automatically by a </w:t>
      </w:r>
      <w:del w:id="7994" w:author="OFFM" w:date="2024-04-16T10:53:00Z">
        <w:r w:rsidRPr="00F74592">
          <w:rPr>
            <w:rFonts w:ascii="Times New Roman" w:hAnsi="Times New Roman" w:cs="Times New Roman"/>
            <w:sz w:val="24"/>
            <w:szCs w:val="24"/>
          </w:rPr>
          <w:delText xml:space="preserve">web browser or </w:delText>
        </w:r>
      </w:del>
      <w:r w:rsidR="00F2264C" w:rsidRPr="000D237D">
        <w:rPr>
          <w:rFonts w:ascii="Times New Roman" w:eastAsia="Times New Roman" w:hAnsi="Times New Roman" w:cs="Times New Roman"/>
          <w:sz w:val="24"/>
          <w:szCs w:val="24"/>
        </w:rPr>
        <w:t xml:space="preserve">computer system. </w:t>
      </w:r>
      <w:del w:id="7995" w:author="OFFM" w:date="2024-04-16T10:53:00Z">
        <w:r w:rsidRPr="00F74592">
          <w:rPr>
            <w:rFonts w:ascii="Times New Roman" w:hAnsi="Times New Roman" w:cs="Times New Roman"/>
            <w:sz w:val="24"/>
            <w:szCs w:val="24"/>
          </w:rPr>
          <w:delText>The</w:delText>
        </w:r>
      </w:del>
      <w:ins w:id="7996" w:author="OFFM" w:date="2024-04-16T10:53:00Z">
        <w:r w:rsidR="00F2264C" w:rsidRPr="000D237D">
          <w:rPr>
            <w:rFonts w:ascii="Times New Roman" w:eastAsia="Times New Roman" w:hAnsi="Times New Roman" w:cs="Times New Roman"/>
            <w:sz w:val="24"/>
            <w:szCs w:val="24"/>
          </w:rPr>
          <w:t>Upon request, the</w:t>
        </w:r>
      </w:ins>
      <w:r w:rsidR="00F2264C" w:rsidRPr="000D237D">
        <w:rPr>
          <w:rFonts w:ascii="Times New Roman" w:eastAsia="Times New Roman" w:hAnsi="Times New Roman" w:cs="Times New Roman"/>
          <w:sz w:val="24"/>
          <w:szCs w:val="24"/>
        </w:rPr>
        <w:t xml:space="preserve"> Federal </w:t>
      </w:r>
      <w:del w:id="7997"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agency or pass-through entity must always provide or accept paper versions of Federal award</w:t>
      </w:r>
      <w:del w:id="7998" w:author="OFFM" w:date="2024-04-16T10:53:00Z">
        <w:r w:rsidRPr="00F74592">
          <w:rPr>
            <w:rFonts w:ascii="Times New Roman" w:hAnsi="Times New Roman" w:cs="Times New Roman"/>
            <w:sz w:val="24"/>
            <w:szCs w:val="24"/>
          </w:rPr>
          <w:delText>-related</w:delText>
        </w:r>
      </w:del>
      <w:r w:rsidR="00F2264C" w:rsidRPr="000D237D">
        <w:rPr>
          <w:rFonts w:ascii="Times New Roman" w:eastAsia="Times New Roman" w:hAnsi="Times New Roman" w:cs="Times New Roman"/>
          <w:sz w:val="24"/>
          <w:szCs w:val="24"/>
        </w:rPr>
        <w:t xml:space="preserve"> information to and from the </w:t>
      </w:r>
      <w:del w:id="7999" w:author="OFFM" w:date="2024-04-16T10:53:00Z">
        <w:r w:rsidRPr="00F74592">
          <w:rPr>
            <w:rFonts w:ascii="Times New Roman" w:hAnsi="Times New Roman" w:cs="Times New Roman"/>
            <w:sz w:val="24"/>
            <w:szCs w:val="24"/>
          </w:rPr>
          <w:delText xml:space="preserve">non-Federal entity upon request. If paper copies are submitted, the Federal awarding </w:delText>
        </w:r>
      </w:del>
      <w:ins w:id="8000" w:author="OFFM" w:date="2024-04-16T10:53:00Z">
        <w:r w:rsidR="00F2264C" w:rsidRPr="000D237D">
          <w:rPr>
            <w:rFonts w:ascii="Times New Roman" w:hAnsi="Times New Roman" w:cs="Times New Roman"/>
            <w:sz w:val="24"/>
            <w:szCs w:val="24"/>
          </w:rPr>
          <w:t>recipient or subrecipient</w:t>
        </w:r>
        <w:r w:rsidR="00F2264C" w:rsidRPr="000D237D">
          <w:rPr>
            <w:rFonts w:ascii="Times New Roman" w:eastAsia="Times New Roman" w:hAnsi="Times New Roman" w:cs="Times New Roman"/>
            <w:sz w:val="24"/>
            <w:szCs w:val="24"/>
          </w:rPr>
          <w:t xml:space="preserve">. The Federal </w:t>
        </w:r>
      </w:ins>
      <w:r w:rsidR="00F2264C" w:rsidRPr="000D237D">
        <w:rPr>
          <w:rFonts w:ascii="Times New Roman" w:eastAsia="Times New Roman" w:hAnsi="Times New Roman" w:cs="Times New Roman"/>
          <w:sz w:val="24"/>
          <w:szCs w:val="24"/>
        </w:rPr>
        <w:t xml:space="preserve">agency or pass-through entity must not require </w:t>
      </w:r>
      <w:del w:id="8001" w:author="OFFM" w:date="2024-04-16T10:53:00Z">
        <w:r w:rsidRPr="00F74592">
          <w:rPr>
            <w:rFonts w:ascii="Times New Roman" w:hAnsi="Times New Roman" w:cs="Times New Roman"/>
            <w:sz w:val="24"/>
            <w:szCs w:val="24"/>
          </w:rPr>
          <w:delText>more than an original and two copies. When</w:delText>
        </w:r>
      </w:del>
      <w:ins w:id="8002" w:author="OFFM" w:date="2024-04-16T10:53:00Z">
        <w:r w:rsidR="00F2264C" w:rsidRPr="000D237D">
          <w:rPr>
            <w:rFonts w:ascii="Times New Roman" w:eastAsia="Times New Roman" w:hAnsi="Times New Roman" w:cs="Times New Roman"/>
            <w:sz w:val="24"/>
            <w:szCs w:val="24"/>
          </w:rPr>
          <w:t xml:space="preserve">additional copies of Federal award information submitted in paper versions. The </w:t>
        </w:r>
        <w:r w:rsidR="00F2264C" w:rsidRPr="000D237D">
          <w:rPr>
            <w:rFonts w:ascii="Times New Roman" w:hAnsi="Times New Roman" w:cs="Times New Roman"/>
            <w:sz w:val="24"/>
            <w:szCs w:val="24"/>
          </w:rPr>
          <w:t xml:space="preserve">recipient or subrecipient </w:t>
        </w:r>
        <w:r w:rsidR="00F2264C" w:rsidRPr="000D237D">
          <w:rPr>
            <w:rFonts w:ascii="Times New Roman" w:eastAsia="Times New Roman" w:hAnsi="Times New Roman" w:cs="Times New Roman"/>
            <w:sz w:val="24"/>
            <w:szCs w:val="24"/>
          </w:rPr>
          <w:t>does not need to create and retain paper copies when</w:t>
        </w:r>
      </w:ins>
      <w:r w:rsidR="00F2264C" w:rsidRPr="000D237D">
        <w:rPr>
          <w:rFonts w:ascii="Times New Roman" w:eastAsia="Times New Roman" w:hAnsi="Times New Roman" w:cs="Times New Roman"/>
          <w:sz w:val="24"/>
          <w:szCs w:val="24"/>
        </w:rPr>
        <w:t xml:space="preserve"> original records are electronic and cannot be altered</w:t>
      </w:r>
      <w:del w:id="8003" w:author="OFFM" w:date="2024-04-16T10:53:00Z">
        <w:r w:rsidRPr="00F74592">
          <w:rPr>
            <w:rFonts w:ascii="Times New Roman" w:hAnsi="Times New Roman" w:cs="Times New Roman"/>
            <w:sz w:val="24"/>
            <w:szCs w:val="24"/>
          </w:rPr>
          <w:delText>, there is no need to create and retain paper copies. When original records are paper,</w:delText>
        </w:r>
      </w:del>
      <w:ins w:id="8004" w:author="OFFM" w:date="2024-04-16T10:53:00Z">
        <w:r w:rsidR="00F2264C" w:rsidRPr="000D237D">
          <w:rPr>
            <w:rFonts w:ascii="Times New Roman" w:eastAsia="Times New Roman" w:hAnsi="Times New Roman" w:cs="Times New Roman"/>
            <w:sz w:val="24"/>
            <w:szCs w:val="24"/>
          </w:rPr>
          <w:t xml:space="preserve">. In addition, the </w:t>
        </w:r>
        <w:r w:rsidR="00F2264C" w:rsidRPr="000D237D">
          <w:rPr>
            <w:rFonts w:ascii="Times New Roman" w:hAnsi="Times New Roman" w:cs="Times New Roman"/>
            <w:sz w:val="24"/>
            <w:szCs w:val="24"/>
          </w:rPr>
          <w:t xml:space="preserve">recipient or subrecipient </w:t>
        </w:r>
        <w:r w:rsidR="00F2264C" w:rsidRPr="000D237D">
          <w:rPr>
            <w:rFonts w:ascii="Times New Roman" w:eastAsia="Times New Roman" w:hAnsi="Times New Roman" w:cs="Times New Roman"/>
            <w:sz w:val="24"/>
            <w:szCs w:val="24"/>
          </w:rPr>
          <w:t>may substitute</w:t>
        </w:r>
      </w:ins>
      <w:r w:rsidR="00F2264C" w:rsidRPr="000D237D">
        <w:rPr>
          <w:rFonts w:ascii="Times New Roman" w:eastAsia="Times New Roman" w:hAnsi="Times New Roman" w:cs="Times New Roman"/>
          <w:sz w:val="24"/>
          <w:szCs w:val="24"/>
        </w:rPr>
        <w:t xml:space="preserve"> electronic versions </w:t>
      </w:r>
      <w:del w:id="8005" w:author="OFFM" w:date="2024-04-16T10:53:00Z">
        <w:r w:rsidRPr="00F74592">
          <w:rPr>
            <w:rFonts w:ascii="Times New Roman" w:hAnsi="Times New Roman" w:cs="Times New Roman"/>
            <w:sz w:val="24"/>
            <w:szCs w:val="24"/>
          </w:rPr>
          <w:delText>may be substituted</w:delText>
        </w:r>
      </w:del>
      <w:ins w:id="8006" w:author="OFFM" w:date="2024-04-16T10:53:00Z">
        <w:r w:rsidR="00F2264C" w:rsidRPr="000D237D">
          <w:rPr>
            <w:rFonts w:ascii="Times New Roman" w:eastAsia="Times New Roman" w:hAnsi="Times New Roman" w:cs="Times New Roman"/>
            <w:sz w:val="24"/>
            <w:szCs w:val="24"/>
          </w:rPr>
          <w:t>of original paper records</w:t>
        </w:r>
      </w:ins>
      <w:r w:rsidR="00F2264C" w:rsidRPr="000D237D">
        <w:rPr>
          <w:rFonts w:ascii="Times New Roman" w:eastAsia="Times New Roman" w:hAnsi="Times New Roman" w:cs="Times New Roman"/>
          <w:sz w:val="24"/>
          <w:szCs w:val="24"/>
        </w:rPr>
        <w:t xml:space="preserve"> through</w:t>
      </w:r>
      <w:del w:id="8007" w:author="OFFM" w:date="2024-04-16T10:53:00Z">
        <w:r w:rsidRPr="00F74592">
          <w:rPr>
            <w:rFonts w:ascii="Times New Roman" w:hAnsi="Times New Roman" w:cs="Times New Roman"/>
            <w:sz w:val="24"/>
            <w:szCs w:val="24"/>
          </w:rPr>
          <w:delText xml:space="preserve"> the use of</w:delText>
        </w:r>
      </w:del>
      <w:r w:rsidR="00F2264C" w:rsidRPr="000D237D">
        <w:rPr>
          <w:rFonts w:ascii="Times New Roman" w:eastAsia="Times New Roman" w:hAnsi="Times New Roman" w:cs="Times New Roman"/>
          <w:sz w:val="24"/>
          <w:szCs w:val="24"/>
        </w:rPr>
        <w:t xml:space="preserve"> duplication or other forms of electronic </w:t>
      </w:r>
      <w:del w:id="8008" w:author="OFFM" w:date="2024-04-16T10:53:00Z">
        <w:r w:rsidRPr="00F74592">
          <w:rPr>
            <w:rFonts w:ascii="Times New Roman" w:hAnsi="Times New Roman" w:cs="Times New Roman"/>
            <w:sz w:val="24"/>
            <w:szCs w:val="24"/>
          </w:rPr>
          <w:lastRenderedPageBreak/>
          <w:delText>media</w:delText>
        </w:r>
      </w:del>
      <w:ins w:id="8009" w:author="OFFM" w:date="2024-04-16T10:53:00Z">
        <w:r w:rsidR="00F2264C" w:rsidRPr="000D237D">
          <w:rPr>
            <w:rFonts w:ascii="Times New Roman" w:eastAsia="Times New Roman" w:hAnsi="Times New Roman" w:cs="Times New Roman"/>
            <w:sz w:val="24"/>
            <w:szCs w:val="24"/>
          </w:rPr>
          <w:t>conversion,</w:t>
        </w:r>
      </w:ins>
      <w:r w:rsidR="00F2264C" w:rsidRPr="000D237D">
        <w:rPr>
          <w:rFonts w:ascii="Times New Roman" w:eastAsia="Times New Roman" w:hAnsi="Times New Roman" w:cs="Times New Roman"/>
          <w:sz w:val="24"/>
          <w:szCs w:val="24"/>
        </w:rPr>
        <w:t xml:space="preserve"> provided that </w:t>
      </w:r>
      <w:del w:id="8010" w:author="OFFM" w:date="2024-04-16T10:53:00Z">
        <w:r w:rsidRPr="00F74592">
          <w:rPr>
            <w:rFonts w:ascii="Times New Roman" w:hAnsi="Times New Roman" w:cs="Times New Roman"/>
            <w:sz w:val="24"/>
            <w:szCs w:val="24"/>
          </w:rPr>
          <w:delText>they</w:delText>
        </w:r>
      </w:del>
      <w:ins w:id="8011" w:author="OFFM" w:date="2024-04-16T10:53:00Z">
        <w:r w:rsidR="00F2264C" w:rsidRPr="000D237D">
          <w:rPr>
            <w:rFonts w:ascii="Times New Roman" w:eastAsia="Times New Roman" w:hAnsi="Times New Roman" w:cs="Times New Roman"/>
            <w:sz w:val="24"/>
            <w:szCs w:val="24"/>
          </w:rPr>
          <w:t>the procedures</w:t>
        </w:r>
      </w:ins>
      <w:r w:rsidR="00F2264C" w:rsidRPr="000D237D">
        <w:rPr>
          <w:rFonts w:ascii="Times New Roman" w:eastAsia="Times New Roman" w:hAnsi="Times New Roman" w:cs="Times New Roman"/>
          <w:sz w:val="24"/>
          <w:szCs w:val="24"/>
        </w:rPr>
        <w:t xml:space="preserve"> are subject to periodic quality control reviews</w:t>
      </w:r>
      <w:del w:id="8012" w:author="OFFM" w:date="2024-04-16T10:53:00Z">
        <w:r w:rsidRPr="00F74592">
          <w:rPr>
            <w:rFonts w:ascii="Times New Roman" w:hAnsi="Times New Roman" w:cs="Times New Roman"/>
            <w:sz w:val="24"/>
            <w:szCs w:val="24"/>
          </w:rPr>
          <w:delText>,</w:delText>
        </w:r>
      </w:del>
      <w:ins w:id="8013" w:author="OFFM" w:date="2024-04-16T10:53:00Z">
        <w:r w:rsidR="00F2264C" w:rsidRPr="000D237D">
          <w:rPr>
            <w:rFonts w:ascii="Times New Roman" w:eastAsia="Times New Roman" w:hAnsi="Times New Roman" w:cs="Times New Roman"/>
            <w:sz w:val="24"/>
            <w:szCs w:val="24"/>
          </w:rPr>
          <w:t>. Quality control reviews must ensure that electronic conversion procedures</w:t>
        </w:r>
      </w:ins>
      <w:r w:rsidR="00F2264C" w:rsidRPr="000D237D">
        <w:rPr>
          <w:rFonts w:ascii="Times New Roman" w:eastAsia="Times New Roman" w:hAnsi="Times New Roman" w:cs="Times New Roman"/>
          <w:sz w:val="24"/>
          <w:szCs w:val="24"/>
        </w:rPr>
        <w:t xml:space="preserve"> provide </w:t>
      </w:r>
      <w:del w:id="8014" w:author="OFFM" w:date="2024-04-16T10:53:00Z">
        <w:r w:rsidRPr="00F74592">
          <w:rPr>
            <w:rFonts w:ascii="Times New Roman" w:hAnsi="Times New Roman" w:cs="Times New Roman"/>
            <w:sz w:val="24"/>
            <w:szCs w:val="24"/>
          </w:rPr>
          <w:delText xml:space="preserve">reasonable </w:delText>
        </w:r>
      </w:del>
      <w:r w:rsidR="00F2264C" w:rsidRPr="000D237D">
        <w:rPr>
          <w:rFonts w:ascii="Times New Roman" w:eastAsia="Times New Roman" w:hAnsi="Times New Roman" w:cs="Times New Roman"/>
          <w:sz w:val="24"/>
          <w:szCs w:val="24"/>
        </w:rPr>
        <w:t xml:space="preserve">safeguards against </w:t>
      </w:r>
      <w:ins w:id="8015" w:author="OFFM" w:date="2024-04-16T10:53:00Z">
        <w:r w:rsidR="00F2264C" w:rsidRPr="000D237D">
          <w:rPr>
            <w:rFonts w:ascii="Times New Roman" w:eastAsia="Times New Roman" w:hAnsi="Times New Roman" w:cs="Times New Roman"/>
            <w:sz w:val="24"/>
            <w:szCs w:val="24"/>
          </w:rPr>
          <w:t xml:space="preserve">the </w:t>
        </w:r>
      </w:ins>
      <w:r w:rsidR="00F2264C" w:rsidRPr="000D237D">
        <w:rPr>
          <w:rFonts w:ascii="Times New Roman" w:eastAsia="Times New Roman" w:hAnsi="Times New Roman" w:cs="Times New Roman"/>
          <w:sz w:val="24"/>
          <w:szCs w:val="24"/>
        </w:rPr>
        <w:t>alteration</w:t>
      </w:r>
      <w:del w:id="8016" w:author="OFFM" w:date="2024-04-16T10:53:00Z">
        <w:r w:rsidRPr="00F74592">
          <w:rPr>
            <w:rFonts w:ascii="Times New Roman" w:hAnsi="Times New Roman" w:cs="Times New Roman"/>
            <w:sz w:val="24"/>
            <w:szCs w:val="24"/>
          </w:rPr>
          <w:delText>, and</w:delText>
        </w:r>
      </w:del>
      <w:ins w:id="8017" w:author="OFFM" w:date="2024-04-16T10:53:00Z">
        <w:r w:rsidR="00F2264C" w:rsidRPr="000D237D">
          <w:rPr>
            <w:rFonts w:ascii="Times New Roman" w:eastAsia="Times New Roman" w:hAnsi="Times New Roman" w:cs="Times New Roman"/>
            <w:sz w:val="24"/>
            <w:szCs w:val="24"/>
          </w:rPr>
          <w:t xml:space="preserve"> of records and assurance that records</w:t>
        </w:r>
      </w:ins>
      <w:r w:rsidR="00F2264C" w:rsidRPr="000D237D">
        <w:rPr>
          <w:rFonts w:ascii="Times New Roman" w:eastAsia="Times New Roman" w:hAnsi="Times New Roman" w:cs="Times New Roman"/>
          <w:sz w:val="24"/>
          <w:szCs w:val="24"/>
        </w:rPr>
        <w:t xml:space="preserve"> remain </w:t>
      </w:r>
      <w:ins w:id="8018" w:author="OFFM" w:date="2024-04-16T10:53:00Z">
        <w:r w:rsidR="00F2264C" w:rsidRPr="000D237D">
          <w:rPr>
            <w:rFonts w:ascii="Times New Roman" w:eastAsia="Times New Roman" w:hAnsi="Times New Roman" w:cs="Times New Roman"/>
            <w:sz w:val="24"/>
            <w:szCs w:val="24"/>
          </w:rPr>
          <w:t xml:space="preserve">in a format that is </w:t>
        </w:r>
      </w:ins>
      <w:r w:rsidR="00F2264C" w:rsidRPr="000D237D">
        <w:rPr>
          <w:rFonts w:ascii="Times New Roman" w:eastAsia="Times New Roman" w:hAnsi="Times New Roman" w:cs="Times New Roman"/>
          <w:sz w:val="24"/>
          <w:szCs w:val="24"/>
        </w:rPr>
        <w:t>readable</w:t>
      </w:r>
      <w:ins w:id="8019" w:author="OFFM" w:date="2024-04-16T10:53:00Z">
        <w:r w:rsidR="00F2264C" w:rsidRPr="000D237D">
          <w:rPr>
            <w:rFonts w:ascii="Times New Roman" w:eastAsia="Times New Roman" w:hAnsi="Times New Roman" w:cs="Times New Roman"/>
            <w:sz w:val="24"/>
            <w:szCs w:val="24"/>
          </w:rPr>
          <w:t xml:space="preserve"> by a computer system</w:t>
        </w:r>
      </w:ins>
      <w:r w:rsidR="00F2264C" w:rsidRPr="000D237D">
        <w:rPr>
          <w:rFonts w:ascii="Times New Roman" w:eastAsia="Times New Roman" w:hAnsi="Times New Roman" w:cs="Times New Roman"/>
          <w:sz w:val="24"/>
          <w:szCs w:val="24"/>
        </w:rPr>
        <w:t xml:space="preserve">. </w:t>
      </w:r>
    </w:p>
    <w:p w14:paraId="5F49A543"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200.337 Access to records.</w:t>
      </w:r>
    </w:p>
    <w:p w14:paraId="2755F566" w14:textId="41679E0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r w:rsidRPr="00A63D45">
        <w:rPr>
          <w:rFonts w:ascii="Times New Roman" w:hAnsi="Times New Roman"/>
          <w:i/>
          <w:sz w:val="24"/>
        </w:rPr>
        <w:t xml:space="preserve">Records of </w:t>
      </w:r>
      <w:del w:id="8020" w:author="OFFM" w:date="2024-04-16T10:53:00Z">
        <w:r w:rsidR="00817C00" w:rsidRPr="00F74592">
          <w:rPr>
            <w:rFonts w:ascii="Times New Roman" w:hAnsi="Times New Roman" w:cs="Times New Roman"/>
            <w:sz w:val="24"/>
            <w:szCs w:val="24"/>
          </w:rPr>
          <w:delText>non-Federal entities.</w:delText>
        </w:r>
      </w:del>
      <w:ins w:id="8021" w:author="OFFM" w:date="2024-04-16T10:53:00Z">
        <w:r w:rsidRPr="000D237D">
          <w:rPr>
            <w:rFonts w:ascii="Times New Roman" w:eastAsia="Times New Roman" w:hAnsi="Times New Roman" w:cs="Times New Roman"/>
            <w:i/>
            <w:iCs/>
            <w:sz w:val="24"/>
            <w:szCs w:val="24"/>
          </w:rPr>
          <w:t>recipients and subrecipients.</w:t>
        </w:r>
      </w:ins>
      <w:r w:rsidRPr="000D237D">
        <w:rPr>
          <w:rFonts w:ascii="Times New Roman" w:eastAsia="Times New Roman" w:hAnsi="Times New Roman" w:cs="Times New Roman"/>
          <w:sz w:val="24"/>
          <w:szCs w:val="24"/>
        </w:rPr>
        <w:t xml:space="preserve"> The Federal </w:t>
      </w:r>
      <w:del w:id="802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w:t>
      </w:r>
      <w:del w:id="8023" w:author="OFFM" w:date="2024-04-16T10:53:00Z">
        <w:r w:rsidR="00817C00" w:rsidRPr="00F74592">
          <w:rPr>
            <w:rFonts w:ascii="Times New Roman" w:hAnsi="Times New Roman" w:cs="Times New Roman"/>
            <w:sz w:val="24"/>
            <w:szCs w:val="24"/>
          </w:rPr>
          <w:delText xml:space="preserve">, </w:delText>
        </w:r>
      </w:del>
      <w:ins w:id="8024" w:author="OFFM" w:date="2024-04-16T10:53:00Z">
        <w:r w:rsidRPr="000D237D">
          <w:rPr>
            <w:rFonts w:ascii="Times New Roman" w:eastAsia="Times New Roman" w:hAnsi="Times New Roman" w:cs="Times New Roman"/>
            <w:sz w:val="24"/>
            <w:szCs w:val="24"/>
          </w:rPr>
          <w:t xml:space="preserve"> or pass-through entity, </w:t>
        </w:r>
      </w:ins>
      <w:r w:rsidRPr="000D237D">
        <w:rPr>
          <w:rFonts w:ascii="Times New Roman" w:eastAsia="Times New Roman" w:hAnsi="Times New Roman" w:cs="Times New Roman"/>
          <w:sz w:val="24"/>
          <w:szCs w:val="24"/>
        </w:rPr>
        <w:t xml:space="preserve">Inspectors General, the Comptroller General of the United States, </w:t>
      </w:r>
      <w:del w:id="8025" w:author="OFFM" w:date="2024-04-16T10:53:00Z">
        <w:r w:rsidR="00817C00" w:rsidRPr="00F74592">
          <w:rPr>
            <w:rFonts w:ascii="Times New Roman" w:hAnsi="Times New Roman" w:cs="Times New Roman"/>
            <w:sz w:val="24"/>
            <w:szCs w:val="24"/>
          </w:rPr>
          <w:delText xml:space="preserve">and the pass-through entity, </w:delText>
        </w:r>
      </w:del>
      <w:r w:rsidRPr="000D237D">
        <w:rPr>
          <w:rFonts w:ascii="Times New Roman" w:eastAsia="Times New Roman" w:hAnsi="Times New Roman" w:cs="Times New Roman"/>
          <w:sz w:val="24"/>
          <w:szCs w:val="24"/>
        </w:rPr>
        <w:t>or any of their authorized representatives</w:t>
      </w:r>
      <w:del w:id="8026"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must have the right of access to any </w:t>
      </w:r>
      <w:del w:id="8027" w:author="OFFM" w:date="2024-04-16T10:53:00Z">
        <w:r w:rsidR="00817C00" w:rsidRPr="00F74592">
          <w:rPr>
            <w:rFonts w:ascii="Times New Roman" w:hAnsi="Times New Roman" w:cs="Times New Roman"/>
            <w:sz w:val="24"/>
            <w:szCs w:val="24"/>
          </w:rPr>
          <w:delText xml:space="preserve">documents, papers, or other </w:delText>
        </w:r>
      </w:del>
      <w:r w:rsidRPr="000D237D">
        <w:rPr>
          <w:rFonts w:ascii="Times New Roman" w:eastAsia="Times New Roman" w:hAnsi="Times New Roman" w:cs="Times New Roman"/>
          <w:sz w:val="24"/>
          <w:szCs w:val="24"/>
        </w:rPr>
        <w:t xml:space="preserve">records of the </w:t>
      </w:r>
      <w:del w:id="8028" w:author="OFFM" w:date="2024-04-16T10:53:00Z">
        <w:r w:rsidR="00817C00" w:rsidRPr="00F74592">
          <w:rPr>
            <w:rFonts w:ascii="Times New Roman" w:hAnsi="Times New Roman" w:cs="Times New Roman"/>
            <w:sz w:val="24"/>
            <w:szCs w:val="24"/>
          </w:rPr>
          <w:delText>non-Federal entity which are</w:delText>
        </w:r>
      </w:del>
      <w:ins w:id="8029"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pertinent to the Federal award</w:t>
      </w:r>
      <w:del w:id="8030" w:author="OFFM" w:date="2024-04-16T10:53:00Z">
        <w:r w:rsidR="00817C00" w:rsidRPr="00F74592">
          <w:rPr>
            <w:rFonts w:ascii="Times New Roman" w:hAnsi="Times New Roman" w:cs="Times New Roman"/>
            <w:sz w:val="24"/>
            <w:szCs w:val="24"/>
          </w:rPr>
          <w:delText>, in order</w:delText>
        </w:r>
      </w:del>
      <w:r w:rsidRPr="000D237D">
        <w:rPr>
          <w:rFonts w:ascii="Times New Roman" w:eastAsia="Times New Roman" w:hAnsi="Times New Roman" w:cs="Times New Roman"/>
          <w:sz w:val="24"/>
          <w:szCs w:val="24"/>
        </w:rPr>
        <w:t xml:space="preserve"> to </w:t>
      </w:r>
      <w:del w:id="8031" w:author="OFFM" w:date="2024-04-16T10:53:00Z">
        <w:r w:rsidR="00817C00" w:rsidRPr="00F74592">
          <w:rPr>
            <w:rFonts w:ascii="Times New Roman" w:hAnsi="Times New Roman" w:cs="Times New Roman"/>
            <w:sz w:val="24"/>
            <w:szCs w:val="24"/>
          </w:rPr>
          <w:delText>make</w:delText>
        </w:r>
      </w:del>
      <w:ins w:id="8032" w:author="OFFM" w:date="2024-04-16T10:53:00Z">
        <w:r w:rsidRPr="000D237D">
          <w:rPr>
            <w:rFonts w:ascii="Times New Roman" w:eastAsia="Times New Roman" w:hAnsi="Times New Roman" w:cs="Times New Roman"/>
            <w:sz w:val="24"/>
            <w:szCs w:val="24"/>
          </w:rPr>
          <w:t>perform</w:t>
        </w:r>
      </w:ins>
      <w:r w:rsidRPr="000D237D">
        <w:rPr>
          <w:rFonts w:ascii="Times New Roman" w:eastAsia="Times New Roman" w:hAnsi="Times New Roman" w:cs="Times New Roman"/>
          <w:sz w:val="24"/>
          <w:szCs w:val="24"/>
        </w:rPr>
        <w:t xml:space="preserve"> audits, </w:t>
      </w:r>
      <w:del w:id="8033" w:author="OFFM" w:date="2024-04-16T10:53:00Z">
        <w:r w:rsidR="00817C00" w:rsidRPr="00F74592">
          <w:rPr>
            <w:rFonts w:ascii="Times New Roman" w:hAnsi="Times New Roman" w:cs="Times New Roman"/>
            <w:sz w:val="24"/>
            <w:szCs w:val="24"/>
          </w:rPr>
          <w:delText>examinations, excerpts, and transcripts. The</w:delText>
        </w:r>
      </w:del>
      <w:ins w:id="8034" w:author="OFFM" w:date="2024-04-16T10:53:00Z">
        <w:r w:rsidRPr="000D237D">
          <w:rPr>
            <w:rFonts w:ascii="Times New Roman" w:eastAsia="Times New Roman" w:hAnsi="Times New Roman" w:cs="Times New Roman"/>
            <w:sz w:val="24"/>
            <w:szCs w:val="24"/>
          </w:rPr>
          <w:t>execute site visits, or for any other official use. This</w:t>
        </w:r>
      </w:ins>
      <w:r w:rsidRPr="000D237D">
        <w:rPr>
          <w:rFonts w:ascii="Times New Roman" w:eastAsia="Times New Roman" w:hAnsi="Times New Roman" w:cs="Times New Roman"/>
          <w:sz w:val="24"/>
          <w:szCs w:val="24"/>
        </w:rPr>
        <w:t xml:space="preserve"> right also includes timely and reasonable access to the </w:t>
      </w:r>
      <w:del w:id="8035" w:author="OFFM" w:date="2024-04-16T10:53:00Z">
        <w:r w:rsidR="00817C00" w:rsidRPr="00F74592">
          <w:rPr>
            <w:rFonts w:ascii="Times New Roman" w:hAnsi="Times New Roman" w:cs="Times New Roman"/>
            <w:sz w:val="24"/>
            <w:szCs w:val="24"/>
          </w:rPr>
          <w:delText>non-Federal entity's</w:delText>
        </w:r>
      </w:del>
      <w:ins w:id="8036" w:author="OFFM" w:date="2024-04-16T10:53:00Z">
        <w:r w:rsidRPr="000D237D">
          <w:rPr>
            <w:rFonts w:ascii="Times New Roman" w:hAnsi="Times New Roman" w:cs="Times New Roman"/>
            <w:sz w:val="24"/>
            <w:szCs w:val="24"/>
          </w:rPr>
          <w:t>recipient’s or subrecipient’s</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personnel for the purpose of interview and discussion related to such documents</w:t>
      </w:r>
      <w:del w:id="8037" w:author="OFFM" w:date="2024-04-16T10:53:00Z">
        <w:r w:rsidR="00817C00" w:rsidRPr="00F74592">
          <w:rPr>
            <w:rFonts w:ascii="Times New Roman" w:hAnsi="Times New Roman" w:cs="Times New Roman"/>
            <w:sz w:val="24"/>
            <w:szCs w:val="24"/>
          </w:rPr>
          <w:delText>.</w:delText>
        </w:r>
      </w:del>
      <w:ins w:id="8038" w:author="OFFM" w:date="2024-04-16T10:53:00Z">
        <w:r w:rsidRPr="000D237D">
          <w:rPr>
            <w:rFonts w:ascii="Times New Roman" w:eastAsia="Times New Roman" w:hAnsi="Times New Roman" w:cs="Times New Roman"/>
            <w:sz w:val="24"/>
            <w:szCs w:val="24"/>
          </w:rPr>
          <w:t xml:space="preserve"> or the Federal award in general.</w:t>
        </w:r>
      </w:ins>
      <w:r w:rsidRPr="000D237D">
        <w:rPr>
          <w:rFonts w:ascii="Times New Roman" w:eastAsia="Times New Roman" w:hAnsi="Times New Roman" w:cs="Times New Roman"/>
          <w:sz w:val="24"/>
          <w:szCs w:val="24"/>
        </w:rPr>
        <w:t xml:space="preserve"> </w:t>
      </w:r>
    </w:p>
    <w:p w14:paraId="27B41FC6" w14:textId="574B630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r w:rsidRPr="00A63D45">
        <w:rPr>
          <w:rFonts w:ascii="Times New Roman" w:hAnsi="Times New Roman"/>
          <w:i/>
          <w:sz w:val="24"/>
        </w:rPr>
        <w:t>Extraordinary and rare circumstances.</w:t>
      </w:r>
      <w:r w:rsidRPr="000D237D">
        <w:rPr>
          <w:rFonts w:ascii="Times New Roman" w:eastAsia="Times New Roman" w:hAnsi="Times New Roman" w:cs="Times New Roman"/>
          <w:sz w:val="24"/>
          <w:szCs w:val="24"/>
        </w:rPr>
        <w:t xml:space="preserve"> </w:t>
      </w:r>
      <w:ins w:id="8039"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 xml:space="preserve">and Federal agency or pass-through entity must take measures to protect the name of victims of a crime when access to the victim’s name is necessary. </w:t>
        </w:r>
      </w:ins>
      <w:r w:rsidRPr="000D237D">
        <w:rPr>
          <w:rFonts w:ascii="Times New Roman" w:eastAsia="Times New Roman" w:hAnsi="Times New Roman" w:cs="Times New Roman"/>
          <w:sz w:val="24"/>
          <w:szCs w:val="24"/>
        </w:rPr>
        <w:t>Only under extraordinary and rare circumstances would such access include</w:t>
      </w:r>
      <w:ins w:id="8040" w:author="OFFM" w:date="2024-04-16T10:53:00Z">
        <w:r w:rsidRPr="000D237D">
          <w:rPr>
            <w:rFonts w:ascii="Times New Roman" w:eastAsia="Times New Roman" w:hAnsi="Times New Roman" w:cs="Times New Roman"/>
            <w:sz w:val="24"/>
            <w:szCs w:val="24"/>
          </w:rPr>
          <w:t xml:space="preserve"> a</w:t>
        </w:r>
      </w:ins>
      <w:r w:rsidRPr="000D237D">
        <w:rPr>
          <w:rFonts w:ascii="Times New Roman" w:eastAsia="Times New Roman" w:hAnsi="Times New Roman" w:cs="Times New Roman"/>
          <w:sz w:val="24"/>
          <w:szCs w:val="24"/>
        </w:rPr>
        <w:t xml:space="preserve"> review of the true name of victims of a crime. Routine monitoring cannot be considered extraordinary and rare circumstances that would necessitate access to this information. </w:t>
      </w:r>
      <w:del w:id="8041" w:author="OFFM" w:date="2024-04-16T10:53:00Z">
        <w:r w:rsidR="00817C00" w:rsidRPr="00F74592">
          <w:rPr>
            <w:rFonts w:ascii="Times New Roman" w:hAnsi="Times New Roman" w:cs="Times New Roman"/>
            <w:sz w:val="24"/>
            <w:szCs w:val="24"/>
          </w:rPr>
          <w:delText xml:space="preserve">When access to the true name of victims of a crime is necessary, appropriate steps to protect this sensitive information must be taken by both the non-Federal entity and the Federal awarding agency. </w:delText>
        </w:r>
      </w:del>
      <w:r w:rsidRPr="000D237D">
        <w:rPr>
          <w:rFonts w:ascii="Times New Roman" w:eastAsia="Times New Roman" w:hAnsi="Times New Roman" w:cs="Times New Roman"/>
          <w:sz w:val="24"/>
          <w:szCs w:val="24"/>
        </w:rPr>
        <w:t xml:space="preserve">Any such access, other than under a court order or subpoena pursuant to a bona fide confidential investigation, must be approved by the head </w:t>
      </w:r>
      <w:ins w:id="8042" w:author="OFFM" w:date="2024-04-16T10:53:00Z">
        <w:r w:rsidRPr="000D237D">
          <w:rPr>
            <w:rFonts w:ascii="Times New Roman" w:eastAsia="Times New Roman" w:hAnsi="Times New Roman" w:cs="Times New Roman"/>
            <w:sz w:val="24"/>
            <w:szCs w:val="24"/>
          </w:rPr>
          <w:t xml:space="preserve">or delegate </w:t>
        </w:r>
      </w:ins>
      <w:r w:rsidRPr="000D237D">
        <w:rPr>
          <w:rFonts w:ascii="Times New Roman" w:eastAsia="Times New Roman" w:hAnsi="Times New Roman" w:cs="Times New Roman"/>
          <w:sz w:val="24"/>
          <w:szCs w:val="24"/>
        </w:rPr>
        <w:t xml:space="preserve">of the Federal </w:t>
      </w:r>
      <w:del w:id="8043"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w:t>
      </w:r>
      <w:del w:id="8044" w:author="OFFM" w:date="2024-04-16T10:53:00Z">
        <w:r w:rsidR="00817C00" w:rsidRPr="00F74592">
          <w:rPr>
            <w:rFonts w:ascii="Times New Roman" w:hAnsi="Times New Roman" w:cs="Times New Roman"/>
            <w:sz w:val="24"/>
            <w:szCs w:val="24"/>
          </w:rPr>
          <w:delText xml:space="preserve"> or delegate</w:delText>
        </w:r>
      </w:del>
      <w:r w:rsidRPr="000D237D">
        <w:rPr>
          <w:rFonts w:ascii="Times New Roman" w:eastAsia="Times New Roman" w:hAnsi="Times New Roman" w:cs="Times New Roman"/>
          <w:sz w:val="24"/>
          <w:szCs w:val="24"/>
        </w:rPr>
        <w:t xml:space="preserve">. </w:t>
      </w:r>
    </w:p>
    <w:p w14:paraId="4433C0FA" w14:textId="2791224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(c) </w:t>
      </w:r>
      <w:r w:rsidRPr="00A63D45">
        <w:rPr>
          <w:rFonts w:ascii="Times New Roman" w:hAnsi="Times New Roman"/>
          <w:i/>
          <w:sz w:val="24"/>
        </w:rPr>
        <w:t>Expiration of right of access.</w:t>
      </w:r>
      <w:r w:rsidRPr="000D237D">
        <w:rPr>
          <w:rFonts w:ascii="Times New Roman" w:eastAsia="Times New Roman" w:hAnsi="Times New Roman" w:cs="Times New Roman"/>
          <w:sz w:val="24"/>
          <w:szCs w:val="24"/>
        </w:rPr>
        <w:t xml:space="preserve"> The </w:t>
      </w:r>
      <w:ins w:id="8045" w:author="OFFM" w:date="2024-04-16T10:53:00Z">
        <w:r w:rsidRPr="000D237D">
          <w:rPr>
            <w:rFonts w:ascii="Times New Roman" w:eastAsia="Times New Roman" w:hAnsi="Times New Roman" w:cs="Times New Roman"/>
            <w:sz w:val="24"/>
            <w:szCs w:val="24"/>
          </w:rPr>
          <w:t xml:space="preserve">Federal </w:t>
        </w:r>
        <w:proofErr w:type="gramStart"/>
        <w:r w:rsidRPr="000D237D">
          <w:rPr>
            <w:rFonts w:ascii="Times New Roman" w:eastAsia="Times New Roman" w:hAnsi="Times New Roman" w:cs="Times New Roman"/>
            <w:sz w:val="24"/>
            <w:szCs w:val="24"/>
          </w:rPr>
          <w:t>agency’s</w:t>
        </w:r>
        <w:proofErr w:type="gramEnd"/>
        <w:r w:rsidRPr="000D237D">
          <w:rPr>
            <w:rFonts w:ascii="Times New Roman" w:eastAsia="Times New Roman" w:hAnsi="Times New Roman" w:cs="Times New Roman"/>
            <w:sz w:val="24"/>
            <w:szCs w:val="24"/>
          </w:rPr>
          <w:t xml:space="preserve"> or pass-through entity’s </w:t>
        </w:r>
      </w:ins>
      <w:r w:rsidRPr="000D237D">
        <w:rPr>
          <w:rFonts w:ascii="Times New Roman" w:eastAsia="Times New Roman" w:hAnsi="Times New Roman" w:cs="Times New Roman"/>
          <w:sz w:val="24"/>
          <w:szCs w:val="24"/>
        </w:rPr>
        <w:t xml:space="preserve">rights of access </w:t>
      </w:r>
      <w:del w:id="8046" w:author="OFFM" w:date="2024-04-16T10:53:00Z">
        <w:r w:rsidR="00817C00" w:rsidRPr="00F74592">
          <w:rPr>
            <w:rFonts w:ascii="Times New Roman" w:hAnsi="Times New Roman" w:cs="Times New Roman"/>
            <w:sz w:val="24"/>
            <w:szCs w:val="24"/>
          </w:rPr>
          <w:delText xml:space="preserve">in this section </w:delText>
        </w:r>
      </w:del>
      <w:r w:rsidRPr="000D237D">
        <w:rPr>
          <w:rFonts w:ascii="Times New Roman" w:eastAsia="Times New Roman" w:hAnsi="Times New Roman" w:cs="Times New Roman"/>
          <w:sz w:val="24"/>
          <w:szCs w:val="24"/>
        </w:rPr>
        <w:t xml:space="preserve">are not limited to the required retention period </w:t>
      </w:r>
      <w:ins w:id="8047" w:author="OFFM" w:date="2024-04-16T10:53:00Z">
        <w:r w:rsidRPr="000D237D">
          <w:rPr>
            <w:rFonts w:ascii="Times New Roman" w:eastAsia="Times New Roman" w:hAnsi="Times New Roman" w:cs="Times New Roman"/>
            <w:sz w:val="24"/>
            <w:szCs w:val="24"/>
          </w:rPr>
          <w:t xml:space="preserve">of this part </w:t>
        </w:r>
      </w:ins>
      <w:r w:rsidRPr="000D237D">
        <w:rPr>
          <w:rFonts w:ascii="Times New Roman" w:eastAsia="Times New Roman" w:hAnsi="Times New Roman" w:cs="Times New Roman"/>
          <w:sz w:val="24"/>
          <w:szCs w:val="24"/>
        </w:rPr>
        <w:t xml:space="preserve">but last as long as the records are retained. Federal </w:t>
      </w:r>
      <w:del w:id="8048"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agencies </w:t>
      </w:r>
      <w:del w:id="8049" w:author="OFFM" w:date="2024-04-16T10:53:00Z">
        <w:r w:rsidR="00817C00" w:rsidRPr="00F74592">
          <w:rPr>
            <w:rFonts w:ascii="Times New Roman" w:hAnsi="Times New Roman" w:cs="Times New Roman"/>
            <w:sz w:val="24"/>
            <w:szCs w:val="24"/>
          </w:rPr>
          <w:delText>and</w:delText>
        </w:r>
      </w:del>
      <w:ins w:id="8050" w:author="OFFM" w:date="2024-04-16T10:53:00Z">
        <w:r w:rsidRPr="000D237D">
          <w:rPr>
            <w:rFonts w:ascii="Times New Roman" w:eastAsia="Times New Roman" w:hAnsi="Times New Roman" w:cs="Times New Roman"/>
            <w:sz w:val="24"/>
            <w:szCs w:val="24"/>
          </w:rPr>
          <w:t>or</w:t>
        </w:r>
      </w:ins>
      <w:r w:rsidRPr="000D237D">
        <w:rPr>
          <w:rFonts w:ascii="Times New Roman" w:eastAsia="Times New Roman" w:hAnsi="Times New Roman" w:cs="Times New Roman"/>
          <w:sz w:val="24"/>
          <w:szCs w:val="24"/>
        </w:rPr>
        <w:t xml:space="preserve"> pass-through entities must not impose any other access requirements upon </w:t>
      </w:r>
      <w:del w:id="8051" w:author="OFFM" w:date="2024-04-16T10:53:00Z">
        <w:r w:rsidR="00817C00" w:rsidRPr="00F74592">
          <w:rPr>
            <w:rFonts w:ascii="Times New Roman" w:hAnsi="Times New Roman" w:cs="Times New Roman"/>
            <w:sz w:val="24"/>
            <w:szCs w:val="24"/>
          </w:rPr>
          <w:delText>non-Federal entities</w:delText>
        </w:r>
      </w:del>
      <w:ins w:id="8052" w:author="OFFM" w:date="2024-04-16T10:53:00Z">
        <w:r w:rsidRPr="000D237D">
          <w:rPr>
            <w:rFonts w:ascii="Times New Roman" w:hAnsi="Times New Roman" w:cs="Times New Roman"/>
            <w:sz w:val="24"/>
            <w:szCs w:val="24"/>
          </w:rPr>
          <w:t>recipients and subrecipients</w:t>
        </w:r>
      </w:ins>
      <w:r w:rsidRPr="000D237D">
        <w:rPr>
          <w:rFonts w:ascii="Times New Roman" w:eastAsia="Times New Roman" w:hAnsi="Times New Roman" w:cs="Times New Roman"/>
          <w:sz w:val="24"/>
          <w:szCs w:val="24"/>
        </w:rPr>
        <w:t xml:space="preserve">. </w:t>
      </w:r>
    </w:p>
    <w:p w14:paraId="107F0CB1"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200.338 Restrictions on public access to records.</w:t>
      </w:r>
    </w:p>
    <w:p w14:paraId="75169BEB" w14:textId="4DE27541"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053" w:author="OFFM" w:date="2024-04-16T10:53:00Z">
        <w:r w:rsidRPr="00F74592">
          <w:rPr>
            <w:rFonts w:ascii="Times New Roman" w:hAnsi="Times New Roman" w:cs="Times New Roman"/>
            <w:sz w:val="24"/>
            <w:szCs w:val="24"/>
          </w:rPr>
          <w:delText xml:space="preserve">No </w:delText>
        </w:r>
      </w:del>
      <w:r w:rsidR="00F2264C" w:rsidRPr="000D237D">
        <w:rPr>
          <w:rFonts w:ascii="Times New Roman" w:eastAsia="Times New Roman" w:hAnsi="Times New Roman" w:cs="Times New Roman"/>
          <w:sz w:val="24"/>
          <w:szCs w:val="24"/>
        </w:rPr>
        <w:t xml:space="preserve">Federal </w:t>
      </w:r>
      <w:del w:id="8054" w:author="OFFM" w:date="2024-04-16T10:53:00Z">
        <w:r w:rsidRPr="00F74592">
          <w:rPr>
            <w:rFonts w:ascii="Times New Roman" w:hAnsi="Times New Roman" w:cs="Times New Roman"/>
            <w:sz w:val="24"/>
            <w:szCs w:val="24"/>
          </w:rPr>
          <w:delText>awarding agency</w:delText>
        </w:r>
      </w:del>
      <w:ins w:id="8055" w:author="OFFM" w:date="2024-04-16T10:53:00Z">
        <w:r w:rsidR="00F2264C" w:rsidRPr="000D237D">
          <w:rPr>
            <w:rFonts w:ascii="Times New Roman" w:eastAsia="Times New Roman" w:hAnsi="Times New Roman" w:cs="Times New Roman"/>
            <w:sz w:val="24"/>
            <w:szCs w:val="24"/>
          </w:rPr>
          <w:t>agencies</w:t>
        </w:r>
      </w:ins>
      <w:r w:rsidR="00F2264C" w:rsidRPr="000D237D">
        <w:rPr>
          <w:rFonts w:ascii="Times New Roman" w:eastAsia="Times New Roman" w:hAnsi="Times New Roman" w:cs="Times New Roman"/>
          <w:sz w:val="24"/>
          <w:szCs w:val="24"/>
        </w:rPr>
        <w:t xml:space="preserve"> may </w:t>
      </w:r>
      <w:ins w:id="8056" w:author="OFFM" w:date="2024-04-16T10:53:00Z">
        <w:r w:rsidR="00F2264C" w:rsidRPr="000D237D">
          <w:rPr>
            <w:rFonts w:ascii="Times New Roman" w:eastAsia="Times New Roman" w:hAnsi="Times New Roman" w:cs="Times New Roman"/>
            <w:sz w:val="24"/>
            <w:szCs w:val="24"/>
          </w:rPr>
          <w:t xml:space="preserve">not </w:t>
        </w:r>
      </w:ins>
      <w:r w:rsidR="00F2264C" w:rsidRPr="000D237D">
        <w:rPr>
          <w:rFonts w:ascii="Times New Roman" w:eastAsia="Times New Roman" w:hAnsi="Times New Roman" w:cs="Times New Roman"/>
          <w:sz w:val="24"/>
          <w:szCs w:val="24"/>
        </w:rPr>
        <w:t xml:space="preserve">place restrictions on the </w:t>
      </w:r>
      <w:del w:id="8057" w:author="OFFM" w:date="2024-04-16T10:53:00Z">
        <w:r w:rsidRPr="00F74592">
          <w:rPr>
            <w:rFonts w:ascii="Times New Roman" w:hAnsi="Times New Roman" w:cs="Times New Roman"/>
            <w:sz w:val="24"/>
            <w:szCs w:val="24"/>
          </w:rPr>
          <w:delText>non-Federal entity</w:delText>
        </w:r>
      </w:del>
      <w:ins w:id="8058" w:author="OFFM" w:date="2024-04-16T10:53:00Z">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that limit public access to the records of the </w:t>
      </w:r>
      <w:del w:id="8059" w:author="OFFM" w:date="2024-04-16T10:53:00Z">
        <w:r w:rsidRPr="00F74592">
          <w:rPr>
            <w:rFonts w:ascii="Times New Roman" w:hAnsi="Times New Roman" w:cs="Times New Roman"/>
            <w:sz w:val="24"/>
            <w:szCs w:val="24"/>
          </w:rPr>
          <w:delText>non-Federal entity</w:delText>
        </w:r>
      </w:del>
      <w:ins w:id="8060" w:author="OFFM" w:date="2024-04-16T10:53:00Z">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pertinent to a Federal award, except for protected personally identifiable information (PII) or </w:t>
      </w:r>
      <w:ins w:id="8061" w:author="OFFM" w:date="2024-04-16T10:53:00Z">
        <w:r w:rsidR="00F2264C" w:rsidRPr="000D237D">
          <w:rPr>
            <w:rFonts w:ascii="Times New Roman" w:eastAsia="Times New Roman" w:hAnsi="Times New Roman" w:cs="Times New Roman"/>
            <w:sz w:val="24"/>
            <w:szCs w:val="24"/>
          </w:rPr>
          <w:t xml:space="preserve">other sensitive information </w:t>
        </w:r>
      </w:ins>
      <w:r w:rsidR="00F2264C" w:rsidRPr="000D237D">
        <w:rPr>
          <w:rFonts w:ascii="Times New Roman" w:eastAsia="Times New Roman" w:hAnsi="Times New Roman" w:cs="Times New Roman"/>
          <w:sz w:val="24"/>
          <w:szCs w:val="24"/>
        </w:rPr>
        <w:t>when the Federal</w:t>
      </w:r>
      <w:del w:id="8062" w:author="OFFM" w:date="2024-04-16T10:53:00Z">
        <w:r w:rsidRPr="00F74592">
          <w:rPr>
            <w:rFonts w:ascii="Times New Roman" w:hAnsi="Times New Roman" w:cs="Times New Roman"/>
            <w:sz w:val="24"/>
            <w:szCs w:val="24"/>
          </w:rPr>
          <w:delText xml:space="preserve"> awarding</w:delText>
        </w:r>
      </w:del>
      <w:r w:rsidR="00F2264C" w:rsidRPr="000D237D">
        <w:rPr>
          <w:rFonts w:ascii="Times New Roman" w:eastAsia="Times New Roman" w:hAnsi="Times New Roman" w:cs="Times New Roman"/>
          <w:sz w:val="24"/>
          <w:szCs w:val="24"/>
        </w:rPr>
        <w:t xml:space="preserve"> agency can demonstrate that such records will be kept confidential and would have been exempted from disclosure pursuant to the Freedom of Information Act (5 U.S.C. 552) or controlled unclassified information pursuant to Executive Order 13556 if the records had belonged to the Federal </w:t>
      </w:r>
      <w:del w:id="8063"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 xml:space="preserve">agency. The Freedom of Information Act (5 U.S.C. 552) (FOIA) does not apply to </w:t>
      </w:r>
      <w:del w:id="8064" w:author="OFFM" w:date="2024-04-16T10:53:00Z">
        <w:r w:rsidRPr="00F74592">
          <w:rPr>
            <w:rFonts w:ascii="Times New Roman" w:hAnsi="Times New Roman" w:cs="Times New Roman"/>
            <w:sz w:val="24"/>
            <w:szCs w:val="24"/>
          </w:rPr>
          <w:delText xml:space="preserve">those </w:delText>
        </w:r>
      </w:del>
      <w:r w:rsidR="00F2264C" w:rsidRPr="000D237D">
        <w:rPr>
          <w:rFonts w:ascii="Times New Roman" w:eastAsia="Times New Roman" w:hAnsi="Times New Roman" w:cs="Times New Roman"/>
          <w:sz w:val="24"/>
          <w:szCs w:val="24"/>
        </w:rPr>
        <w:t xml:space="preserve">records that remain under </w:t>
      </w:r>
      <w:del w:id="8065" w:author="OFFM" w:date="2024-04-16T10:53:00Z">
        <w:r w:rsidRPr="00F74592">
          <w:rPr>
            <w:rFonts w:ascii="Times New Roman" w:hAnsi="Times New Roman" w:cs="Times New Roman"/>
            <w:sz w:val="24"/>
            <w:szCs w:val="24"/>
          </w:rPr>
          <w:delText>a non-Federal entity's</w:delText>
        </w:r>
      </w:del>
      <w:ins w:id="8066" w:author="OFFM" w:date="2024-04-16T10:53:00Z">
        <w:r w:rsidR="00F2264C" w:rsidRPr="000D237D">
          <w:rPr>
            <w:rFonts w:ascii="Times New Roman" w:eastAsia="Times New Roman" w:hAnsi="Times New Roman" w:cs="Times New Roman"/>
            <w:sz w:val="24"/>
            <w:szCs w:val="24"/>
          </w:rPr>
          <w:t xml:space="preserve">the </w:t>
        </w:r>
        <w:r w:rsidR="00F2264C" w:rsidRPr="000D237D">
          <w:rPr>
            <w:rFonts w:ascii="Times New Roman" w:hAnsi="Times New Roman" w:cs="Times New Roman"/>
            <w:sz w:val="24"/>
            <w:szCs w:val="24"/>
          </w:rPr>
          <w:t>recipient’s or subrecipient’s</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control except as required </w:t>
      </w:r>
      <w:del w:id="8067" w:author="OFFM" w:date="2024-04-16T10:53:00Z">
        <w:r w:rsidRPr="00F74592">
          <w:rPr>
            <w:rFonts w:ascii="Times New Roman" w:hAnsi="Times New Roman" w:cs="Times New Roman"/>
            <w:sz w:val="24"/>
            <w:szCs w:val="24"/>
          </w:rPr>
          <w:delText>under</w:delText>
        </w:r>
      </w:del>
      <w:ins w:id="8068" w:author="OFFM" w:date="2024-04-16T10:53:00Z">
        <w:r w:rsidR="00F2264C" w:rsidRPr="000D237D">
          <w:rPr>
            <w:rFonts w:ascii="Times New Roman" w:eastAsia="Times New Roman" w:hAnsi="Times New Roman" w:cs="Times New Roman"/>
            <w:sz w:val="24"/>
            <w:szCs w:val="24"/>
          </w:rPr>
          <w:t>by</w:t>
        </w:r>
      </w:ins>
      <w:r w:rsidR="00F2264C" w:rsidRPr="000D237D">
        <w:rPr>
          <w:rFonts w:ascii="Times New Roman" w:eastAsia="Times New Roman" w:hAnsi="Times New Roman" w:cs="Times New Roman"/>
          <w:sz w:val="24"/>
          <w:szCs w:val="24"/>
        </w:rPr>
        <w:t xml:space="preserve"> § 200.315. Unless required by Federal, </w:t>
      </w:r>
      <w:del w:id="8069" w:author="OFFM" w:date="2024-04-16T10:53:00Z">
        <w:r w:rsidRPr="00F74592">
          <w:rPr>
            <w:rFonts w:ascii="Times New Roman" w:hAnsi="Times New Roman" w:cs="Times New Roman"/>
            <w:sz w:val="24"/>
            <w:szCs w:val="24"/>
          </w:rPr>
          <w:delText>state</w:delText>
        </w:r>
      </w:del>
      <w:ins w:id="8070" w:author="OFFM" w:date="2024-04-16T10:53:00Z">
        <w:r w:rsidR="00F2264C" w:rsidRPr="000D237D">
          <w:rPr>
            <w:rFonts w:ascii="Times New Roman" w:eastAsia="Times New Roman" w:hAnsi="Times New Roman" w:cs="Times New Roman"/>
            <w:sz w:val="24"/>
            <w:szCs w:val="24"/>
          </w:rPr>
          <w:t>State</w:t>
        </w:r>
      </w:ins>
      <w:r w:rsidR="00F2264C" w:rsidRPr="000D237D">
        <w:rPr>
          <w:rFonts w:ascii="Times New Roman" w:eastAsia="Times New Roman" w:hAnsi="Times New Roman" w:cs="Times New Roman"/>
          <w:sz w:val="24"/>
          <w:szCs w:val="24"/>
        </w:rPr>
        <w:t xml:space="preserve">, local, </w:t>
      </w:r>
      <w:del w:id="8071" w:author="OFFM" w:date="2024-04-16T10:53:00Z">
        <w:r w:rsidRPr="00F74592">
          <w:rPr>
            <w:rFonts w:ascii="Times New Roman" w:hAnsi="Times New Roman" w:cs="Times New Roman"/>
            <w:sz w:val="24"/>
            <w:szCs w:val="24"/>
          </w:rPr>
          <w:delText>and</w:delText>
        </w:r>
      </w:del>
      <w:ins w:id="8072" w:author="OFFM" w:date="2024-04-16T10:53:00Z">
        <w:r w:rsidR="00F2264C" w:rsidRPr="000D237D">
          <w:rPr>
            <w:rFonts w:ascii="Times New Roman" w:eastAsia="Times New Roman" w:hAnsi="Times New Roman" w:cs="Times New Roman"/>
            <w:sz w:val="24"/>
            <w:szCs w:val="24"/>
          </w:rPr>
          <w:t>or</w:t>
        </w:r>
      </w:ins>
      <w:r w:rsidR="00F2264C" w:rsidRPr="000D237D">
        <w:rPr>
          <w:rFonts w:ascii="Times New Roman" w:eastAsia="Times New Roman" w:hAnsi="Times New Roman" w:cs="Times New Roman"/>
          <w:sz w:val="24"/>
          <w:szCs w:val="24"/>
        </w:rPr>
        <w:t xml:space="preserve"> tribal </w:t>
      </w:r>
      <w:del w:id="8073" w:author="OFFM" w:date="2024-04-16T10:53:00Z">
        <w:r w:rsidRPr="00F74592">
          <w:rPr>
            <w:rFonts w:ascii="Times New Roman" w:hAnsi="Times New Roman" w:cs="Times New Roman"/>
            <w:sz w:val="24"/>
            <w:szCs w:val="24"/>
          </w:rPr>
          <w:delText>statute, non-Federal entities</w:delText>
        </w:r>
      </w:del>
      <w:ins w:id="8074" w:author="OFFM" w:date="2024-04-16T10:53:00Z">
        <w:r w:rsidR="00F2264C" w:rsidRPr="000D237D">
          <w:rPr>
            <w:rFonts w:ascii="Times New Roman" w:eastAsia="Times New Roman" w:hAnsi="Times New Roman" w:cs="Times New Roman"/>
            <w:sz w:val="24"/>
            <w:szCs w:val="24"/>
          </w:rPr>
          <w:t xml:space="preserve">law, </w:t>
        </w:r>
        <w:r w:rsidR="00F2264C" w:rsidRPr="000D237D">
          <w:rPr>
            <w:rFonts w:ascii="Times New Roman" w:hAnsi="Times New Roman" w:cs="Times New Roman"/>
            <w:sz w:val="24"/>
            <w:szCs w:val="24"/>
          </w:rPr>
          <w:t>recipients and subrecipients</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are not required to permit public access to their records. The </w:t>
      </w:r>
      <w:del w:id="8075" w:author="OFFM" w:date="2024-04-16T10:53:00Z">
        <w:r w:rsidRPr="00F74592">
          <w:rPr>
            <w:rFonts w:ascii="Times New Roman" w:hAnsi="Times New Roman" w:cs="Times New Roman"/>
            <w:sz w:val="24"/>
            <w:szCs w:val="24"/>
          </w:rPr>
          <w:delText>non-Federal entity's</w:delText>
        </w:r>
      </w:del>
      <w:ins w:id="8076" w:author="OFFM" w:date="2024-04-16T10:53:00Z">
        <w:r w:rsidR="00F2264C" w:rsidRPr="000D237D">
          <w:rPr>
            <w:rFonts w:ascii="Times New Roman" w:hAnsi="Times New Roman" w:cs="Times New Roman"/>
            <w:sz w:val="24"/>
            <w:szCs w:val="24"/>
          </w:rPr>
          <w:t>recipient’s or subrecipient’s</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records provided to a </w:t>
      </w:r>
      <w:proofErr w:type="gramStart"/>
      <w:r w:rsidR="00F2264C" w:rsidRPr="000D237D">
        <w:rPr>
          <w:rFonts w:ascii="Times New Roman" w:eastAsia="Times New Roman" w:hAnsi="Times New Roman" w:cs="Times New Roman"/>
          <w:sz w:val="24"/>
          <w:szCs w:val="24"/>
        </w:rPr>
        <w:t>Federal</w:t>
      </w:r>
      <w:proofErr w:type="gramEnd"/>
      <w:r w:rsidR="00F2264C" w:rsidRPr="000D237D">
        <w:rPr>
          <w:rFonts w:ascii="Times New Roman" w:eastAsia="Times New Roman" w:hAnsi="Times New Roman" w:cs="Times New Roman"/>
          <w:sz w:val="24"/>
          <w:szCs w:val="24"/>
        </w:rPr>
        <w:t xml:space="preserve"> agency generally will be subject to FOIA and applicable exemptions. </w:t>
      </w:r>
    </w:p>
    <w:p w14:paraId="7F687A5B"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Remedies for Noncompliance</w:t>
      </w:r>
    </w:p>
    <w:p w14:paraId="662AFC27"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200.339 Remedies for noncompliance.</w:t>
      </w:r>
    </w:p>
    <w:p w14:paraId="1A185131" w14:textId="418FC0FA"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077" w:author="OFFM" w:date="2024-04-16T10:53:00Z">
        <w:r w:rsidRPr="00F74592">
          <w:rPr>
            <w:rFonts w:ascii="Times New Roman" w:hAnsi="Times New Roman" w:cs="Times New Roman"/>
            <w:sz w:val="24"/>
            <w:szCs w:val="24"/>
          </w:rPr>
          <w:delText>If a non-</w:delText>
        </w:r>
      </w:del>
      <w:ins w:id="8078" w:author="OFFM" w:date="2024-04-16T10:53:00Z">
        <w:r w:rsidR="00F2264C" w:rsidRPr="000D237D">
          <w:rPr>
            <w:rFonts w:ascii="Times New Roman" w:eastAsia="Times New Roman" w:hAnsi="Times New Roman" w:cs="Times New Roman"/>
            <w:sz w:val="24"/>
            <w:szCs w:val="24"/>
          </w:rPr>
          <w:t xml:space="preserve">The </w:t>
        </w:r>
      </w:ins>
      <w:r w:rsidR="00F2264C" w:rsidRPr="000D237D">
        <w:rPr>
          <w:rFonts w:ascii="Times New Roman" w:eastAsia="Times New Roman" w:hAnsi="Times New Roman" w:cs="Times New Roman"/>
          <w:sz w:val="24"/>
          <w:szCs w:val="24"/>
        </w:rPr>
        <w:t xml:space="preserve">Federal </w:t>
      </w:r>
      <w:del w:id="8079" w:author="OFFM" w:date="2024-04-16T10:53:00Z">
        <w:r w:rsidRPr="00F74592">
          <w:rPr>
            <w:rFonts w:ascii="Times New Roman" w:hAnsi="Times New Roman" w:cs="Times New Roman"/>
            <w:sz w:val="24"/>
            <w:szCs w:val="24"/>
          </w:rPr>
          <w:delText>entity</w:delText>
        </w:r>
      </w:del>
      <w:ins w:id="8080" w:author="OFFM" w:date="2024-04-16T10:53:00Z">
        <w:r w:rsidR="00F2264C" w:rsidRPr="000D237D">
          <w:rPr>
            <w:rFonts w:ascii="Times New Roman" w:eastAsia="Times New Roman" w:hAnsi="Times New Roman" w:cs="Times New Roman"/>
            <w:sz w:val="24"/>
            <w:szCs w:val="24"/>
          </w:rPr>
          <w:t xml:space="preserve">agency or pass-through entity may implement specific conditions if the </w:t>
        </w:r>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fails to comply with the U.S. Constitution, Federal statutes, regulations</w:t>
      </w:r>
      <w:ins w:id="8081"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or </w:t>
      </w:r>
      <w:del w:id="8082" w:author="OFFM" w:date="2024-04-16T10:53:00Z">
        <w:r w:rsidRPr="00F74592">
          <w:rPr>
            <w:rFonts w:ascii="Times New Roman" w:hAnsi="Times New Roman" w:cs="Times New Roman"/>
            <w:sz w:val="24"/>
            <w:szCs w:val="24"/>
          </w:rPr>
          <w:delText xml:space="preserve">the </w:delText>
        </w:r>
      </w:del>
      <w:r w:rsidR="00F2264C" w:rsidRPr="000D237D">
        <w:rPr>
          <w:rFonts w:ascii="Times New Roman" w:eastAsia="Times New Roman" w:hAnsi="Times New Roman" w:cs="Times New Roman"/>
          <w:sz w:val="24"/>
          <w:szCs w:val="24"/>
        </w:rPr>
        <w:t xml:space="preserve">terms and conditions of </w:t>
      </w:r>
      <w:del w:id="8083" w:author="OFFM" w:date="2024-04-16T10:53:00Z">
        <w:r w:rsidRPr="00F74592">
          <w:rPr>
            <w:rFonts w:ascii="Times New Roman" w:hAnsi="Times New Roman" w:cs="Times New Roman"/>
            <w:sz w:val="24"/>
            <w:szCs w:val="24"/>
          </w:rPr>
          <w:delText xml:space="preserve">a Federal award, </w:delText>
        </w:r>
      </w:del>
      <w:r w:rsidR="00F2264C" w:rsidRPr="000D237D">
        <w:rPr>
          <w:rFonts w:ascii="Times New Roman" w:eastAsia="Times New Roman" w:hAnsi="Times New Roman" w:cs="Times New Roman"/>
          <w:sz w:val="24"/>
          <w:szCs w:val="24"/>
        </w:rPr>
        <w:t xml:space="preserve">the Federal </w:t>
      </w:r>
      <w:del w:id="8084" w:author="OFFM" w:date="2024-04-16T10:53:00Z">
        <w:r w:rsidRPr="00F74592">
          <w:rPr>
            <w:rFonts w:ascii="Times New Roman" w:hAnsi="Times New Roman" w:cs="Times New Roman"/>
            <w:sz w:val="24"/>
            <w:szCs w:val="24"/>
          </w:rPr>
          <w:delText xml:space="preserve">awarding agency or pass-through entity may impose additional conditions, as described in </w:delText>
        </w:r>
      </w:del>
      <w:ins w:id="8085" w:author="OFFM" w:date="2024-04-16T10:53:00Z">
        <w:r w:rsidR="00F2264C" w:rsidRPr="000D237D">
          <w:rPr>
            <w:rFonts w:ascii="Times New Roman" w:eastAsia="Times New Roman" w:hAnsi="Times New Roman" w:cs="Times New Roman"/>
            <w:sz w:val="24"/>
            <w:szCs w:val="24"/>
          </w:rPr>
          <w:t xml:space="preserve">award. See </w:t>
        </w:r>
      </w:ins>
      <w:r w:rsidR="00F2264C" w:rsidRPr="000D237D">
        <w:rPr>
          <w:rFonts w:ascii="Times New Roman" w:eastAsia="Times New Roman" w:hAnsi="Times New Roman" w:cs="Times New Roman"/>
          <w:sz w:val="24"/>
          <w:szCs w:val="24"/>
        </w:rPr>
        <w:t>§ 200.208</w:t>
      </w:r>
      <w:del w:id="8086" w:author="OFFM" w:date="2024-04-16T10:53:00Z">
        <w:r w:rsidRPr="00F74592">
          <w:rPr>
            <w:rFonts w:ascii="Times New Roman" w:hAnsi="Times New Roman" w:cs="Times New Roman"/>
            <w:sz w:val="24"/>
            <w:szCs w:val="24"/>
          </w:rPr>
          <w:delText>. If</w:delText>
        </w:r>
      </w:del>
      <w:ins w:id="8087" w:author="OFFM" w:date="2024-04-16T10:53:00Z">
        <w:r w:rsidR="00F2264C" w:rsidRPr="000D237D">
          <w:rPr>
            <w:rFonts w:ascii="Times New Roman" w:eastAsia="Times New Roman" w:hAnsi="Times New Roman" w:cs="Times New Roman"/>
            <w:sz w:val="24"/>
            <w:szCs w:val="24"/>
          </w:rPr>
          <w:t xml:space="preserve"> for additional information on specific conditions. When</w:t>
        </w:r>
      </w:ins>
      <w:r w:rsidR="00F2264C" w:rsidRPr="000D237D">
        <w:rPr>
          <w:rFonts w:ascii="Times New Roman" w:eastAsia="Times New Roman" w:hAnsi="Times New Roman" w:cs="Times New Roman"/>
          <w:sz w:val="24"/>
          <w:szCs w:val="24"/>
        </w:rPr>
        <w:t xml:space="preserve"> the Federal </w:t>
      </w:r>
      <w:del w:id="8088"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 xml:space="preserve">agency </w:t>
      </w:r>
      <w:r w:rsidR="00F2264C" w:rsidRPr="000D237D">
        <w:rPr>
          <w:rFonts w:ascii="Times New Roman" w:eastAsia="Times New Roman" w:hAnsi="Times New Roman" w:cs="Times New Roman"/>
          <w:sz w:val="24"/>
          <w:szCs w:val="24"/>
        </w:rPr>
        <w:lastRenderedPageBreak/>
        <w:t xml:space="preserve">or pass-through entity determines that noncompliance cannot be remedied by imposing </w:t>
      </w:r>
      <w:del w:id="8089" w:author="OFFM" w:date="2024-04-16T10:53:00Z">
        <w:r w:rsidRPr="00F74592">
          <w:rPr>
            <w:rFonts w:ascii="Times New Roman" w:hAnsi="Times New Roman" w:cs="Times New Roman"/>
            <w:sz w:val="24"/>
            <w:szCs w:val="24"/>
          </w:rPr>
          <w:delText>additional</w:delText>
        </w:r>
      </w:del>
      <w:ins w:id="8090" w:author="OFFM" w:date="2024-04-16T10:53:00Z">
        <w:r w:rsidR="00F2264C" w:rsidRPr="000D237D">
          <w:rPr>
            <w:rFonts w:ascii="Times New Roman" w:eastAsia="Times New Roman" w:hAnsi="Times New Roman" w:cs="Times New Roman"/>
            <w:sz w:val="24"/>
            <w:szCs w:val="24"/>
          </w:rPr>
          <w:t>specific</w:t>
        </w:r>
      </w:ins>
      <w:r w:rsidR="00F2264C" w:rsidRPr="000D237D">
        <w:rPr>
          <w:rFonts w:ascii="Times New Roman" w:eastAsia="Times New Roman" w:hAnsi="Times New Roman" w:cs="Times New Roman"/>
          <w:sz w:val="24"/>
          <w:szCs w:val="24"/>
        </w:rPr>
        <w:t xml:space="preserve"> conditions, the Federal </w:t>
      </w:r>
      <w:del w:id="8091"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agency or pass-through entity may take one or more of the following actions</w:t>
      </w:r>
      <w:del w:id="8092" w:author="OFFM" w:date="2024-04-16T10:53:00Z">
        <w:r w:rsidRPr="00F74592">
          <w:rPr>
            <w:rFonts w:ascii="Times New Roman" w:hAnsi="Times New Roman" w:cs="Times New Roman"/>
            <w:sz w:val="24"/>
            <w:szCs w:val="24"/>
          </w:rPr>
          <w:delText xml:space="preserve">, as appropriate in the circumstances: </w:delText>
        </w:r>
      </w:del>
      <w:ins w:id="8093" w:author="OFFM" w:date="2024-04-16T10:53:00Z">
        <w:r w:rsidR="00F2264C" w:rsidRPr="000D237D">
          <w:rPr>
            <w:rFonts w:ascii="Times New Roman" w:eastAsia="Times New Roman" w:hAnsi="Times New Roman" w:cs="Times New Roman"/>
            <w:sz w:val="24"/>
            <w:szCs w:val="24"/>
          </w:rPr>
          <w:t>:</w:t>
        </w:r>
      </w:ins>
    </w:p>
    <w:p w14:paraId="31EF834B" w14:textId="47D83A4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Temporarily withhold </w:t>
      </w:r>
      <w:del w:id="8094" w:author="OFFM" w:date="2024-04-16T10:53:00Z">
        <w:r w:rsidR="00817C00" w:rsidRPr="00F74592">
          <w:rPr>
            <w:rFonts w:ascii="Times New Roman" w:hAnsi="Times New Roman" w:cs="Times New Roman"/>
            <w:sz w:val="24"/>
            <w:szCs w:val="24"/>
          </w:rPr>
          <w:delText xml:space="preserve">cash </w:delText>
        </w:r>
      </w:del>
      <w:r w:rsidRPr="000D237D">
        <w:rPr>
          <w:rFonts w:ascii="Times New Roman" w:eastAsia="Times New Roman" w:hAnsi="Times New Roman" w:cs="Times New Roman"/>
          <w:sz w:val="24"/>
          <w:szCs w:val="24"/>
        </w:rPr>
        <w:t xml:space="preserve">payments </w:t>
      </w:r>
      <w:del w:id="8095" w:author="OFFM" w:date="2024-04-16T10:53:00Z">
        <w:r w:rsidR="00817C00" w:rsidRPr="00F74592">
          <w:rPr>
            <w:rFonts w:ascii="Times New Roman" w:hAnsi="Times New Roman" w:cs="Times New Roman"/>
            <w:sz w:val="24"/>
            <w:szCs w:val="24"/>
          </w:rPr>
          <w:delText>pending correction of the deficiency by the non-Federal entity or more severe enforcement</w:delText>
        </w:r>
      </w:del>
      <w:ins w:id="8096" w:author="OFFM" w:date="2024-04-16T10:53:00Z">
        <w:r w:rsidRPr="000D237D">
          <w:rPr>
            <w:rFonts w:ascii="Times New Roman" w:eastAsia="Times New Roman" w:hAnsi="Times New Roman" w:cs="Times New Roman"/>
            <w:sz w:val="24"/>
            <w:szCs w:val="24"/>
          </w:rPr>
          <w:t xml:space="preserve">until the </w:t>
        </w:r>
        <w:r w:rsidRPr="000D237D">
          <w:rPr>
            <w:rFonts w:ascii="Times New Roman" w:hAnsi="Times New Roman" w:cs="Times New Roman"/>
            <w:sz w:val="24"/>
            <w:szCs w:val="24"/>
          </w:rPr>
          <w:t xml:space="preserve">recipient or subrecipient </w:t>
        </w:r>
        <w:r w:rsidRPr="000D237D">
          <w:rPr>
            <w:rFonts w:ascii="Times New Roman" w:eastAsia="Times New Roman" w:hAnsi="Times New Roman" w:cs="Times New Roman"/>
            <w:sz w:val="24"/>
            <w:szCs w:val="24"/>
          </w:rPr>
          <w:t>takes corrective</w:t>
        </w:r>
      </w:ins>
      <w:r w:rsidRPr="000D237D">
        <w:rPr>
          <w:rFonts w:ascii="Times New Roman" w:eastAsia="Times New Roman" w:hAnsi="Times New Roman" w:cs="Times New Roman"/>
          <w:sz w:val="24"/>
          <w:szCs w:val="24"/>
        </w:rPr>
        <w:t xml:space="preserve"> action</w:t>
      </w:r>
      <w:del w:id="8097" w:author="OFFM" w:date="2024-04-16T10:53:00Z">
        <w:r w:rsidR="00817C00" w:rsidRPr="00F74592">
          <w:rPr>
            <w:rFonts w:ascii="Times New Roman" w:hAnsi="Times New Roman" w:cs="Times New Roman"/>
            <w:sz w:val="24"/>
            <w:szCs w:val="24"/>
          </w:rPr>
          <w:delText xml:space="preserve"> by the Federal awarding agency or pass-through entity.</w:delText>
        </w:r>
      </w:del>
      <w:ins w:id="809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4C8C9A74" w14:textId="75C282B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Disallow </w:t>
      </w:r>
      <w:del w:id="8099" w:author="OFFM" w:date="2024-04-16T10:53:00Z">
        <w:r w:rsidR="00817C00" w:rsidRPr="00F74592">
          <w:rPr>
            <w:rFonts w:ascii="Times New Roman" w:hAnsi="Times New Roman" w:cs="Times New Roman"/>
            <w:sz w:val="24"/>
            <w:szCs w:val="24"/>
          </w:rPr>
          <w:delText xml:space="preserve">(that is, deny both use of funds and any applicable matching credit for) </w:delText>
        </w:r>
      </w:del>
      <w:ins w:id="8100" w:author="OFFM" w:date="2024-04-16T10:53:00Z">
        <w:r w:rsidRPr="000D237D">
          <w:rPr>
            <w:rFonts w:ascii="Times New Roman" w:eastAsia="Times New Roman" w:hAnsi="Times New Roman" w:cs="Times New Roman"/>
            <w:sz w:val="24"/>
            <w:szCs w:val="24"/>
          </w:rPr>
          <w:t xml:space="preserve">costs for </w:t>
        </w:r>
      </w:ins>
      <w:r w:rsidRPr="000D237D">
        <w:rPr>
          <w:rFonts w:ascii="Times New Roman" w:eastAsia="Times New Roman" w:hAnsi="Times New Roman" w:cs="Times New Roman"/>
          <w:sz w:val="24"/>
          <w:szCs w:val="24"/>
        </w:rPr>
        <w:t xml:space="preserve">all or part of the </w:t>
      </w:r>
      <w:del w:id="8101" w:author="OFFM" w:date="2024-04-16T10:53:00Z">
        <w:r w:rsidR="00817C00" w:rsidRPr="00F74592">
          <w:rPr>
            <w:rFonts w:ascii="Times New Roman" w:hAnsi="Times New Roman" w:cs="Times New Roman"/>
            <w:sz w:val="24"/>
            <w:szCs w:val="24"/>
          </w:rPr>
          <w:delText xml:space="preserve">cost of the </w:delText>
        </w:r>
      </w:del>
      <w:r w:rsidRPr="000D237D">
        <w:rPr>
          <w:rFonts w:ascii="Times New Roman" w:eastAsia="Times New Roman" w:hAnsi="Times New Roman" w:cs="Times New Roman"/>
          <w:sz w:val="24"/>
          <w:szCs w:val="24"/>
        </w:rPr>
        <w:t xml:space="preserve">activity </w:t>
      </w:r>
      <w:ins w:id="8102" w:author="OFFM" w:date="2024-04-16T10:53:00Z">
        <w:r w:rsidRPr="000D237D">
          <w:rPr>
            <w:rFonts w:ascii="Times New Roman" w:eastAsia="Times New Roman" w:hAnsi="Times New Roman" w:cs="Times New Roman"/>
            <w:sz w:val="24"/>
            <w:szCs w:val="24"/>
          </w:rPr>
          <w:t xml:space="preserve">associated with the noncompliance of the </w:t>
        </w:r>
        <w:r w:rsidRPr="000D237D">
          <w:rPr>
            <w:rFonts w:ascii="Times New Roman" w:hAnsi="Times New Roman" w:cs="Times New Roman"/>
            <w:sz w:val="24"/>
            <w:szCs w:val="24"/>
          </w:rPr>
          <w:t xml:space="preserve">recipient </w:t>
        </w:r>
      </w:ins>
      <w:r w:rsidRPr="000D237D">
        <w:rPr>
          <w:rFonts w:ascii="Times New Roman" w:hAnsi="Times New Roman" w:cs="Times New Roman"/>
          <w:sz w:val="24"/>
          <w:szCs w:val="24"/>
        </w:rPr>
        <w:t xml:space="preserve">or </w:t>
      </w:r>
      <w:del w:id="8103" w:author="OFFM" w:date="2024-04-16T10:53:00Z">
        <w:r w:rsidR="00817C00" w:rsidRPr="00F74592">
          <w:rPr>
            <w:rFonts w:ascii="Times New Roman" w:hAnsi="Times New Roman" w:cs="Times New Roman"/>
            <w:sz w:val="24"/>
            <w:szCs w:val="24"/>
          </w:rPr>
          <w:delText>action not in compliance.</w:delText>
        </w:r>
      </w:del>
      <w:ins w:id="8104" w:author="OFFM" w:date="2024-04-16T10:53:00Z">
        <w:r w:rsidRPr="000D237D">
          <w:rPr>
            <w:rFonts w:ascii="Times New Roman" w:hAnsi="Times New Roman" w:cs="Times New Roman"/>
            <w:sz w:val="24"/>
            <w:szCs w:val="24"/>
          </w:rPr>
          <w:t>subrecipient</w:t>
        </w:r>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490E358C" w14:textId="5E74A74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w:t>
      </w:r>
      <w:del w:id="8105" w:author="OFFM" w:date="2024-04-16T10:53:00Z">
        <w:r w:rsidR="00817C00" w:rsidRPr="00F74592">
          <w:rPr>
            <w:rFonts w:ascii="Times New Roman" w:hAnsi="Times New Roman" w:cs="Times New Roman"/>
            <w:sz w:val="24"/>
            <w:szCs w:val="24"/>
          </w:rPr>
          <w:delText>Wholly or partly suspend</w:delText>
        </w:r>
      </w:del>
      <w:ins w:id="8106" w:author="OFFM" w:date="2024-04-16T10:53:00Z">
        <w:r w:rsidRPr="000D237D">
          <w:rPr>
            <w:rFonts w:ascii="Times New Roman" w:eastAsia="Times New Roman" w:hAnsi="Times New Roman" w:cs="Times New Roman"/>
            <w:sz w:val="24"/>
            <w:szCs w:val="24"/>
          </w:rPr>
          <w:t>Suspend</w:t>
        </w:r>
      </w:ins>
      <w:r w:rsidRPr="000D237D">
        <w:rPr>
          <w:rFonts w:ascii="Times New Roman" w:eastAsia="Times New Roman" w:hAnsi="Times New Roman" w:cs="Times New Roman"/>
          <w:sz w:val="24"/>
          <w:szCs w:val="24"/>
        </w:rPr>
        <w:t xml:space="preserve"> or terminate the Federal award</w:t>
      </w:r>
      <w:del w:id="8107" w:author="OFFM" w:date="2024-04-16T10:53:00Z">
        <w:r w:rsidR="00817C00" w:rsidRPr="00F74592">
          <w:rPr>
            <w:rFonts w:ascii="Times New Roman" w:hAnsi="Times New Roman" w:cs="Times New Roman"/>
            <w:sz w:val="24"/>
            <w:szCs w:val="24"/>
          </w:rPr>
          <w:delText xml:space="preserve">. </w:delText>
        </w:r>
      </w:del>
      <w:ins w:id="8108" w:author="OFFM" w:date="2024-04-16T10:53:00Z">
        <w:r w:rsidRPr="000D237D">
          <w:rPr>
            <w:rFonts w:ascii="Times New Roman" w:eastAsia="Times New Roman" w:hAnsi="Times New Roman" w:cs="Times New Roman"/>
            <w:sz w:val="24"/>
            <w:szCs w:val="24"/>
          </w:rPr>
          <w:t xml:space="preserve"> in part or in its entirety.</w:t>
        </w:r>
      </w:ins>
    </w:p>
    <w:p w14:paraId="41291ACB" w14:textId="5C52A82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Initiate suspension or debarment proceedings as authorized </w:t>
      </w:r>
      <w:del w:id="8109" w:author="OFFM" w:date="2024-04-16T10:53:00Z">
        <w:r w:rsidR="00817C00" w:rsidRPr="00F74592">
          <w:rPr>
            <w:rFonts w:ascii="Times New Roman" w:hAnsi="Times New Roman" w:cs="Times New Roman"/>
            <w:sz w:val="24"/>
            <w:szCs w:val="24"/>
          </w:rPr>
          <w:delText>under</w:delText>
        </w:r>
      </w:del>
      <w:ins w:id="8110" w:author="OFFM" w:date="2024-04-16T10:53:00Z">
        <w:r w:rsidRPr="000D237D">
          <w:rPr>
            <w:rFonts w:ascii="Times New Roman" w:eastAsia="Times New Roman" w:hAnsi="Times New Roman" w:cs="Times New Roman"/>
            <w:sz w:val="24"/>
            <w:szCs w:val="24"/>
          </w:rPr>
          <w:t>in</w:t>
        </w:r>
      </w:ins>
      <w:r w:rsidRPr="000D237D">
        <w:rPr>
          <w:rFonts w:ascii="Times New Roman" w:eastAsia="Times New Roman" w:hAnsi="Times New Roman" w:cs="Times New Roman"/>
          <w:sz w:val="24"/>
          <w:szCs w:val="24"/>
        </w:rPr>
        <w:t xml:space="preserve"> 2 CFR part 180 and </w:t>
      </w:r>
      <w:ins w:id="8111"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Federal </w:t>
      </w:r>
      <w:del w:id="8112" w:author="OFFM" w:date="2024-04-16T10:53:00Z">
        <w:r w:rsidR="00817C00" w:rsidRPr="00F74592">
          <w:rPr>
            <w:rFonts w:ascii="Times New Roman" w:hAnsi="Times New Roman" w:cs="Times New Roman"/>
            <w:sz w:val="24"/>
            <w:szCs w:val="24"/>
          </w:rPr>
          <w:delText>awarding agency</w:delText>
        </w:r>
      </w:del>
      <w:ins w:id="8113" w:author="OFFM" w:date="2024-04-16T10:53:00Z">
        <w:r w:rsidRPr="000D237D">
          <w:rPr>
            <w:rFonts w:ascii="Times New Roman" w:eastAsia="Times New Roman" w:hAnsi="Times New Roman" w:cs="Times New Roman"/>
            <w:sz w:val="24"/>
            <w:szCs w:val="24"/>
          </w:rPr>
          <w:t>agency’s</w:t>
        </w:r>
      </w:ins>
      <w:r w:rsidRPr="000D237D">
        <w:rPr>
          <w:rFonts w:ascii="Times New Roman" w:eastAsia="Times New Roman" w:hAnsi="Times New Roman" w:cs="Times New Roman"/>
          <w:sz w:val="24"/>
          <w:szCs w:val="24"/>
        </w:rPr>
        <w:t xml:space="preserve"> regulations</w:t>
      </w:r>
      <w:del w:id="8114" w:author="OFFM" w:date="2024-04-16T10:53:00Z">
        <w:r w:rsidR="00817C00" w:rsidRPr="00F74592">
          <w:rPr>
            <w:rFonts w:ascii="Times New Roman" w:hAnsi="Times New Roman" w:cs="Times New Roman"/>
            <w:sz w:val="24"/>
            <w:szCs w:val="24"/>
          </w:rPr>
          <w:delText xml:space="preserve"> (</w:delText>
        </w:r>
      </w:del>
      <w:ins w:id="8115"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or </w:t>
      </w:r>
      <w:del w:id="8116" w:author="OFFM" w:date="2024-04-16T10:53:00Z">
        <w:r w:rsidR="00817C00" w:rsidRPr="00F74592">
          <w:rPr>
            <w:rFonts w:ascii="Times New Roman" w:hAnsi="Times New Roman" w:cs="Times New Roman"/>
            <w:sz w:val="24"/>
            <w:szCs w:val="24"/>
          </w:rPr>
          <w:delText>in the case of a</w:delText>
        </w:r>
      </w:del>
      <w:ins w:id="8117" w:author="OFFM" w:date="2024-04-16T10:53:00Z">
        <w:r w:rsidRPr="000D237D">
          <w:rPr>
            <w:rFonts w:ascii="Times New Roman" w:eastAsia="Times New Roman" w:hAnsi="Times New Roman" w:cs="Times New Roman"/>
            <w:sz w:val="24"/>
            <w:szCs w:val="24"/>
          </w:rPr>
          <w:t>for</w:t>
        </w:r>
      </w:ins>
      <w:r w:rsidRPr="000D237D">
        <w:rPr>
          <w:rFonts w:ascii="Times New Roman" w:eastAsia="Times New Roman" w:hAnsi="Times New Roman" w:cs="Times New Roman"/>
          <w:sz w:val="24"/>
          <w:szCs w:val="24"/>
        </w:rPr>
        <w:t xml:space="preserve"> pass-through </w:t>
      </w:r>
      <w:del w:id="8118" w:author="OFFM" w:date="2024-04-16T10:53:00Z">
        <w:r w:rsidR="00817C00" w:rsidRPr="00F74592">
          <w:rPr>
            <w:rFonts w:ascii="Times New Roman" w:hAnsi="Times New Roman" w:cs="Times New Roman"/>
            <w:sz w:val="24"/>
            <w:szCs w:val="24"/>
          </w:rPr>
          <w:delText>entity</w:delText>
        </w:r>
      </w:del>
      <w:ins w:id="8119" w:author="OFFM" w:date="2024-04-16T10:53:00Z">
        <w:r w:rsidRPr="000D237D">
          <w:rPr>
            <w:rFonts w:ascii="Times New Roman" w:eastAsia="Times New Roman" w:hAnsi="Times New Roman" w:cs="Times New Roman"/>
            <w:sz w:val="24"/>
            <w:szCs w:val="24"/>
          </w:rPr>
          <w:t>entities</w:t>
        </w:r>
      </w:ins>
      <w:r w:rsidRPr="000D237D">
        <w:rPr>
          <w:rFonts w:ascii="Times New Roman" w:eastAsia="Times New Roman" w:hAnsi="Times New Roman" w:cs="Times New Roman"/>
          <w:sz w:val="24"/>
          <w:szCs w:val="24"/>
        </w:rPr>
        <w:t xml:space="preserve">, recommend </w:t>
      </w:r>
      <w:del w:id="8120" w:author="OFFM" w:date="2024-04-16T10:53:00Z">
        <w:r w:rsidR="00817C00" w:rsidRPr="00F74592">
          <w:rPr>
            <w:rFonts w:ascii="Times New Roman" w:hAnsi="Times New Roman" w:cs="Times New Roman"/>
            <w:sz w:val="24"/>
            <w:szCs w:val="24"/>
          </w:rPr>
          <w:delText>such a proceeding</w:delText>
        </w:r>
      </w:del>
      <w:ins w:id="8121" w:author="OFFM" w:date="2024-04-16T10:53:00Z">
        <w:r w:rsidRPr="000D237D">
          <w:rPr>
            <w:rFonts w:ascii="Times New Roman" w:eastAsia="Times New Roman" w:hAnsi="Times New Roman" w:cs="Times New Roman"/>
            <w:sz w:val="24"/>
            <w:szCs w:val="24"/>
          </w:rPr>
          <w:t>suspension or debarment proceedings</w:t>
        </w:r>
      </w:ins>
      <w:r w:rsidRPr="000D237D">
        <w:rPr>
          <w:rFonts w:ascii="Times New Roman" w:eastAsia="Times New Roman" w:hAnsi="Times New Roman" w:cs="Times New Roman"/>
          <w:sz w:val="24"/>
          <w:szCs w:val="24"/>
        </w:rPr>
        <w:t xml:space="preserve"> be initiated by </w:t>
      </w:r>
      <w:del w:id="8122" w:author="OFFM" w:date="2024-04-16T10:53:00Z">
        <w:r w:rsidR="00817C00" w:rsidRPr="00F74592">
          <w:rPr>
            <w:rFonts w:ascii="Times New Roman" w:hAnsi="Times New Roman" w:cs="Times New Roman"/>
            <w:sz w:val="24"/>
            <w:szCs w:val="24"/>
          </w:rPr>
          <w:delText>a</w:delText>
        </w:r>
      </w:del>
      <w:ins w:id="8123"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w:t>
      </w:r>
      <w:del w:id="8124"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w:t>
      </w:r>
      <w:del w:id="8125" w:author="OFFM" w:date="2024-04-16T10:53:00Z">
        <w:r w:rsidR="00817C00" w:rsidRPr="00F74592">
          <w:rPr>
            <w:rFonts w:ascii="Times New Roman" w:hAnsi="Times New Roman" w:cs="Times New Roman"/>
            <w:sz w:val="24"/>
            <w:szCs w:val="24"/>
          </w:rPr>
          <w:delText xml:space="preserve">). </w:delText>
        </w:r>
      </w:del>
      <w:ins w:id="8126" w:author="OFFM" w:date="2024-04-16T10:53:00Z">
        <w:r w:rsidRPr="000D237D">
          <w:rPr>
            <w:rFonts w:ascii="Times New Roman" w:eastAsia="Times New Roman" w:hAnsi="Times New Roman" w:cs="Times New Roman"/>
            <w:sz w:val="24"/>
            <w:szCs w:val="24"/>
          </w:rPr>
          <w:t>.</w:t>
        </w:r>
      </w:ins>
    </w:p>
    <w:p w14:paraId="60F5BCE7"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 Withhold further Federal </w:t>
      </w:r>
      <w:ins w:id="8127" w:author="OFFM" w:date="2024-04-16T10:53:00Z">
        <w:r w:rsidRPr="000D237D">
          <w:rPr>
            <w:rFonts w:ascii="Times New Roman" w:eastAsia="Times New Roman" w:hAnsi="Times New Roman" w:cs="Times New Roman"/>
            <w:sz w:val="24"/>
            <w:szCs w:val="24"/>
          </w:rPr>
          <w:t xml:space="preserve">funds (new </w:t>
        </w:r>
      </w:ins>
      <w:r w:rsidRPr="000D237D">
        <w:rPr>
          <w:rFonts w:ascii="Times New Roman" w:eastAsia="Times New Roman" w:hAnsi="Times New Roman" w:cs="Times New Roman"/>
          <w:sz w:val="24"/>
          <w:szCs w:val="24"/>
        </w:rPr>
        <w:t xml:space="preserve">awards </w:t>
      </w:r>
      <w:ins w:id="8128" w:author="OFFM" w:date="2024-04-16T10:53:00Z">
        <w:r w:rsidRPr="000D237D">
          <w:rPr>
            <w:rFonts w:ascii="Times New Roman" w:eastAsia="Times New Roman" w:hAnsi="Times New Roman" w:cs="Times New Roman"/>
            <w:sz w:val="24"/>
            <w:szCs w:val="24"/>
          </w:rPr>
          <w:t xml:space="preserve">or continuation funding) </w:t>
        </w:r>
      </w:ins>
      <w:r w:rsidRPr="000D237D">
        <w:rPr>
          <w:rFonts w:ascii="Times New Roman" w:eastAsia="Times New Roman" w:hAnsi="Times New Roman" w:cs="Times New Roman"/>
          <w:sz w:val="24"/>
          <w:szCs w:val="24"/>
        </w:rPr>
        <w:t xml:space="preserve">for the project or program. </w:t>
      </w:r>
    </w:p>
    <w:p w14:paraId="4E5CDDFB" w14:textId="109F428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(f) </w:t>
      </w:r>
      <w:del w:id="8129" w:author="OFFM" w:date="2024-04-16T10:53:00Z">
        <w:r w:rsidR="00817C00" w:rsidRPr="00F74592">
          <w:rPr>
            <w:rFonts w:ascii="Times New Roman" w:hAnsi="Times New Roman" w:cs="Times New Roman"/>
            <w:sz w:val="24"/>
            <w:szCs w:val="24"/>
          </w:rPr>
          <w:delText>Take</w:delText>
        </w:r>
      </w:del>
      <w:ins w:id="8130" w:author="OFFM" w:date="2024-04-16T10:53:00Z">
        <w:r w:rsidRPr="000D237D">
          <w:rPr>
            <w:rFonts w:ascii="Times New Roman" w:eastAsia="Times New Roman" w:hAnsi="Times New Roman" w:cs="Times New Roman"/>
            <w:sz w:val="24"/>
            <w:szCs w:val="24"/>
          </w:rPr>
          <w:t>Pursue</w:t>
        </w:r>
      </w:ins>
      <w:r w:rsidRPr="000D237D">
        <w:rPr>
          <w:rFonts w:ascii="Times New Roman" w:eastAsia="Times New Roman" w:hAnsi="Times New Roman" w:cs="Times New Roman"/>
          <w:sz w:val="24"/>
          <w:szCs w:val="24"/>
        </w:rPr>
        <w:t xml:space="preserve"> other </w:t>
      </w:r>
      <w:del w:id="8131" w:author="OFFM" w:date="2024-04-16T10:53:00Z">
        <w:r w:rsidR="00817C00" w:rsidRPr="00F74592">
          <w:rPr>
            <w:rFonts w:ascii="Times New Roman" w:hAnsi="Times New Roman" w:cs="Times New Roman"/>
            <w:sz w:val="24"/>
            <w:szCs w:val="24"/>
          </w:rPr>
          <w:delText xml:space="preserve">remedies that may be </w:delText>
        </w:r>
      </w:del>
      <w:r w:rsidRPr="000D237D">
        <w:rPr>
          <w:rFonts w:ascii="Times New Roman" w:eastAsia="Times New Roman" w:hAnsi="Times New Roman" w:cs="Times New Roman"/>
          <w:sz w:val="24"/>
          <w:szCs w:val="24"/>
        </w:rPr>
        <w:t>legally available</w:t>
      </w:r>
      <w:ins w:id="8132" w:author="OFFM" w:date="2024-04-16T10:53:00Z">
        <w:r w:rsidRPr="000D237D">
          <w:rPr>
            <w:rFonts w:ascii="Times New Roman" w:eastAsia="Times New Roman" w:hAnsi="Times New Roman" w:cs="Times New Roman"/>
            <w:sz w:val="24"/>
            <w:szCs w:val="24"/>
          </w:rPr>
          <w:t xml:space="preserve"> remedies</w:t>
        </w:r>
      </w:ins>
      <w:r w:rsidRPr="000D237D">
        <w:rPr>
          <w:rFonts w:ascii="Times New Roman" w:eastAsia="Times New Roman" w:hAnsi="Times New Roman" w:cs="Times New Roman"/>
          <w:sz w:val="24"/>
          <w:szCs w:val="24"/>
        </w:rPr>
        <w:t xml:space="preserve">. </w:t>
      </w:r>
    </w:p>
    <w:p w14:paraId="5BBCCDE2"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8133" w:name="_Hlk162199317"/>
      <w:r w:rsidRPr="000D237D">
        <w:rPr>
          <w:rFonts w:ascii="Times New Roman" w:eastAsia="Times New Roman" w:hAnsi="Times New Roman" w:cs="Times New Roman"/>
          <w:b/>
          <w:bCs/>
          <w:sz w:val="24"/>
          <w:szCs w:val="24"/>
        </w:rPr>
        <w:t>§ 200.340 Termination.</w:t>
      </w:r>
    </w:p>
    <w:p w14:paraId="75333FEC" w14:textId="48C729C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The Federal award may be </w:t>
      </w:r>
      <w:bookmarkStart w:id="8134" w:name="_Hlk162195623"/>
      <w:r w:rsidRPr="000D237D">
        <w:rPr>
          <w:rFonts w:ascii="Times New Roman" w:eastAsia="Times New Roman" w:hAnsi="Times New Roman" w:cs="Times New Roman"/>
          <w:sz w:val="24"/>
          <w:szCs w:val="24"/>
        </w:rPr>
        <w:t xml:space="preserve">terminated in </w:t>
      </w:r>
      <w:del w:id="8135" w:author="OFFM" w:date="2024-04-16T10:53:00Z">
        <w:r w:rsidR="00817C00" w:rsidRPr="00F74592">
          <w:rPr>
            <w:rFonts w:ascii="Times New Roman" w:hAnsi="Times New Roman" w:cs="Times New Roman"/>
            <w:sz w:val="24"/>
            <w:szCs w:val="24"/>
          </w:rPr>
          <w:delText xml:space="preserve">whole or in </w:delText>
        </w:r>
      </w:del>
      <w:r w:rsidRPr="000D237D">
        <w:rPr>
          <w:rFonts w:ascii="Times New Roman" w:eastAsia="Times New Roman" w:hAnsi="Times New Roman" w:cs="Times New Roman"/>
          <w:sz w:val="24"/>
          <w:szCs w:val="24"/>
        </w:rPr>
        <w:t xml:space="preserve">part </w:t>
      </w:r>
      <w:ins w:id="8136" w:author="OFFM" w:date="2024-04-16T10:53:00Z">
        <w:r w:rsidRPr="000D237D">
          <w:rPr>
            <w:rFonts w:ascii="Times New Roman" w:eastAsia="Times New Roman" w:hAnsi="Times New Roman" w:cs="Times New Roman"/>
            <w:sz w:val="24"/>
            <w:szCs w:val="24"/>
          </w:rPr>
          <w:t xml:space="preserve">or its entirety </w:t>
        </w:r>
      </w:ins>
      <w:r w:rsidRPr="000D237D">
        <w:rPr>
          <w:rFonts w:ascii="Times New Roman" w:eastAsia="Times New Roman" w:hAnsi="Times New Roman" w:cs="Times New Roman"/>
          <w:sz w:val="24"/>
          <w:szCs w:val="24"/>
        </w:rPr>
        <w:t xml:space="preserve">as follows: </w:t>
      </w:r>
    </w:p>
    <w:p w14:paraId="4A28455B" w14:textId="5998BCF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By the Federal </w:t>
      </w:r>
      <w:del w:id="813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or pass-through entity</w:t>
      </w:r>
      <w:del w:id="8138"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if </w:t>
      </w:r>
      <w:del w:id="8139" w:author="OFFM" w:date="2024-04-16T10:53:00Z">
        <w:r w:rsidR="00817C00" w:rsidRPr="00F74592">
          <w:rPr>
            <w:rFonts w:ascii="Times New Roman" w:hAnsi="Times New Roman" w:cs="Times New Roman"/>
            <w:sz w:val="24"/>
            <w:szCs w:val="24"/>
          </w:rPr>
          <w:delText>a non-Federal entity</w:delText>
        </w:r>
      </w:del>
      <w:ins w:id="8140" w:author="OFFM" w:date="2024-04-16T10:53:00Z">
        <w:r w:rsidRPr="000D237D">
          <w:rPr>
            <w:rFonts w:ascii="Times New Roman" w:eastAsia="Times New Roman" w:hAnsi="Times New Roman" w:cs="Times New Roman"/>
            <w:sz w:val="24"/>
            <w:szCs w:val="24"/>
          </w:rPr>
          <w:t xml:space="preserve">the </w:t>
        </w:r>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fails to comply with the terms and conditions of </w:t>
      </w:r>
      <w:del w:id="8141" w:author="OFFM" w:date="2024-04-16T10:53:00Z">
        <w:r w:rsidR="00817C00" w:rsidRPr="00F74592">
          <w:rPr>
            <w:rFonts w:ascii="Times New Roman" w:hAnsi="Times New Roman" w:cs="Times New Roman"/>
            <w:sz w:val="24"/>
            <w:szCs w:val="24"/>
          </w:rPr>
          <w:delText>a</w:delText>
        </w:r>
      </w:del>
      <w:ins w:id="8142"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w:t>
      </w:r>
    </w:p>
    <w:bookmarkEnd w:id="8134"/>
    <w:p w14:paraId="53963C13" w14:textId="77777777" w:rsidR="00817C00" w:rsidRPr="00F74592" w:rsidRDefault="00F2264C" w:rsidP="001732A9">
      <w:pPr>
        <w:spacing w:after="0" w:line="480" w:lineRule="auto"/>
        <w:ind w:firstLine="720"/>
        <w:contextualSpacing/>
        <w:rPr>
          <w:del w:id="8143"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(2) By the Federal </w:t>
      </w:r>
      <w:del w:id="8144" w:author="OFFM" w:date="2024-04-16T10:53:00Z">
        <w:r w:rsidR="00817C00" w:rsidRPr="00F74592">
          <w:rPr>
            <w:rFonts w:ascii="Times New Roman" w:hAnsi="Times New Roman" w:cs="Times New Roman"/>
            <w:sz w:val="24"/>
            <w:szCs w:val="24"/>
          </w:rPr>
          <w:delText xml:space="preserve">awarding agency or pass-through entity, to the greatest extent authorized by law, if an award no longer effectuates the program goals or agency priorities; </w:delText>
        </w:r>
      </w:del>
    </w:p>
    <w:p w14:paraId="05F9A162" w14:textId="128D7D8A"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145" w:author="OFFM" w:date="2024-04-16T10:53:00Z">
        <w:r w:rsidRPr="00F74592">
          <w:rPr>
            <w:rFonts w:ascii="Times New Roman" w:hAnsi="Times New Roman" w:cs="Times New Roman"/>
            <w:sz w:val="24"/>
            <w:szCs w:val="24"/>
          </w:rPr>
          <w:lastRenderedPageBreak/>
          <w:delText xml:space="preserve">(3) By the Federal awarding </w:delText>
        </w:r>
      </w:del>
      <w:r w:rsidR="00F2264C" w:rsidRPr="000D237D">
        <w:rPr>
          <w:rFonts w:ascii="Times New Roman" w:eastAsia="Times New Roman" w:hAnsi="Times New Roman" w:cs="Times New Roman"/>
          <w:sz w:val="24"/>
          <w:szCs w:val="24"/>
        </w:rPr>
        <w:t xml:space="preserve">agency or pass-through entity with the consent of the </w:t>
      </w:r>
      <w:del w:id="8146" w:author="OFFM" w:date="2024-04-16T10:53:00Z">
        <w:r w:rsidRPr="00F74592">
          <w:rPr>
            <w:rFonts w:ascii="Times New Roman" w:hAnsi="Times New Roman" w:cs="Times New Roman"/>
            <w:sz w:val="24"/>
            <w:szCs w:val="24"/>
          </w:rPr>
          <w:delText>non-Federal entity</w:delText>
        </w:r>
      </w:del>
      <w:ins w:id="8147" w:author="OFFM" w:date="2024-04-16T10:53:00Z">
        <w:r w:rsidR="00F2264C" w:rsidRPr="000D237D">
          <w:rPr>
            <w:rFonts w:ascii="Times New Roman" w:hAnsi="Times New Roman" w:cs="Times New Roman"/>
            <w:sz w:val="24"/>
            <w:szCs w:val="24"/>
          </w:rPr>
          <w:t>recipient or subrecipient</w:t>
        </w:r>
      </w:ins>
      <w:r w:rsidR="00F2264C" w:rsidRPr="000D237D">
        <w:rPr>
          <w:rFonts w:ascii="Times New Roman" w:eastAsia="Times New Roman" w:hAnsi="Times New Roman" w:cs="Times New Roman"/>
          <w:sz w:val="24"/>
          <w:szCs w:val="24"/>
        </w:rPr>
        <w:t>, in which case the two parties must agree upon the termination conditions</w:t>
      </w:r>
      <w:del w:id="8148" w:author="OFFM" w:date="2024-04-16T10:53:00Z">
        <w:r w:rsidRPr="00F74592">
          <w:rPr>
            <w:rFonts w:ascii="Times New Roman" w:hAnsi="Times New Roman" w:cs="Times New Roman"/>
            <w:sz w:val="24"/>
            <w:szCs w:val="24"/>
          </w:rPr>
          <w:delText>, including</w:delText>
        </w:r>
      </w:del>
      <w:ins w:id="8149" w:author="OFFM" w:date="2024-04-16T10:53:00Z">
        <w:r w:rsidR="00F2264C" w:rsidRPr="000D237D">
          <w:rPr>
            <w:rFonts w:ascii="Times New Roman" w:eastAsia="Times New Roman" w:hAnsi="Times New Roman" w:cs="Times New Roman"/>
            <w:sz w:val="24"/>
            <w:szCs w:val="24"/>
          </w:rPr>
          <w:t>. These conditions include</w:t>
        </w:r>
      </w:ins>
      <w:r w:rsidR="00F2264C" w:rsidRPr="000D237D">
        <w:rPr>
          <w:rFonts w:ascii="Times New Roman" w:eastAsia="Times New Roman" w:hAnsi="Times New Roman" w:cs="Times New Roman"/>
          <w:sz w:val="24"/>
          <w:szCs w:val="24"/>
        </w:rPr>
        <w:t xml:space="preserve"> the effective date and, in the case of partial termination, the portion to be terminated; </w:t>
      </w:r>
    </w:p>
    <w:p w14:paraId="54B0E09A" w14:textId="12BB1CD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150" w:author="OFFM" w:date="2024-04-16T10:53:00Z">
        <w:r w:rsidR="00817C00" w:rsidRPr="00F74592">
          <w:rPr>
            <w:rFonts w:ascii="Times New Roman" w:hAnsi="Times New Roman" w:cs="Times New Roman"/>
            <w:sz w:val="24"/>
            <w:szCs w:val="24"/>
          </w:rPr>
          <w:delText>4</w:delText>
        </w:r>
      </w:del>
      <w:ins w:id="8151" w:author="OFFM" w:date="2024-04-16T10:53:00Z">
        <w:r w:rsidRPr="000D237D">
          <w:rPr>
            <w:rFonts w:ascii="Times New Roman" w:eastAsia="Times New Roman" w:hAnsi="Times New Roman" w:cs="Times New Roman"/>
            <w:sz w:val="24"/>
            <w:szCs w:val="24"/>
          </w:rPr>
          <w:t>3</w:t>
        </w:r>
      </w:ins>
      <w:r w:rsidRPr="000D237D">
        <w:rPr>
          <w:rFonts w:ascii="Times New Roman" w:eastAsia="Times New Roman" w:hAnsi="Times New Roman" w:cs="Times New Roman"/>
          <w:sz w:val="24"/>
          <w:szCs w:val="24"/>
        </w:rPr>
        <w:t xml:space="preserve">) By the </w:t>
      </w:r>
      <w:del w:id="8152" w:author="OFFM" w:date="2024-04-16T10:53:00Z">
        <w:r w:rsidR="00817C00" w:rsidRPr="00F74592">
          <w:rPr>
            <w:rFonts w:ascii="Times New Roman" w:hAnsi="Times New Roman" w:cs="Times New Roman"/>
            <w:sz w:val="24"/>
            <w:szCs w:val="24"/>
          </w:rPr>
          <w:delText>non-Federal entity</w:delText>
        </w:r>
      </w:del>
      <w:ins w:id="8153"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upon sending </w:t>
      </w:r>
      <w:del w:id="8154" w:author="OFFM" w:date="2024-04-16T10:53:00Z">
        <w:r w:rsidR="00817C00" w:rsidRPr="00F74592">
          <w:rPr>
            <w:rFonts w:ascii="Times New Roman" w:hAnsi="Times New Roman" w:cs="Times New Roman"/>
            <w:sz w:val="24"/>
            <w:szCs w:val="24"/>
          </w:rPr>
          <w:delText xml:space="preserve">to </w:delText>
        </w:r>
      </w:del>
      <w:r w:rsidRPr="000D237D">
        <w:rPr>
          <w:rFonts w:ascii="Times New Roman" w:eastAsia="Times New Roman" w:hAnsi="Times New Roman" w:cs="Times New Roman"/>
          <w:sz w:val="24"/>
          <w:szCs w:val="24"/>
        </w:rPr>
        <w:t xml:space="preserve">the Federal </w:t>
      </w:r>
      <w:del w:id="8155"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or pass-through entity</w:t>
      </w:r>
      <w:ins w:id="8156" w:author="OFFM" w:date="2024-04-16T10:53:00Z">
        <w:r w:rsidRPr="000D237D">
          <w:rPr>
            <w:rFonts w:ascii="Times New Roman" w:eastAsia="Times New Roman" w:hAnsi="Times New Roman" w:cs="Times New Roman"/>
            <w:sz w:val="24"/>
            <w:szCs w:val="24"/>
          </w:rPr>
          <w:t xml:space="preserve"> a</w:t>
        </w:r>
      </w:ins>
      <w:r w:rsidRPr="000D237D">
        <w:rPr>
          <w:rFonts w:ascii="Times New Roman" w:eastAsia="Times New Roman" w:hAnsi="Times New Roman" w:cs="Times New Roman"/>
          <w:sz w:val="24"/>
          <w:szCs w:val="24"/>
        </w:rPr>
        <w:t xml:space="preserve"> written notification </w:t>
      </w:r>
      <w:del w:id="8157" w:author="OFFM" w:date="2024-04-16T10:53:00Z">
        <w:r w:rsidR="00817C00" w:rsidRPr="00F74592">
          <w:rPr>
            <w:rFonts w:ascii="Times New Roman" w:hAnsi="Times New Roman" w:cs="Times New Roman"/>
            <w:sz w:val="24"/>
            <w:szCs w:val="24"/>
          </w:rPr>
          <w:delText>setting forth</w:delText>
        </w:r>
      </w:del>
      <w:ins w:id="8158" w:author="OFFM" w:date="2024-04-16T10:53:00Z">
        <w:r w:rsidRPr="000D237D">
          <w:rPr>
            <w:rFonts w:ascii="Times New Roman" w:eastAsia="Times New Roman" w:hAnsi="Times New Roman" w:cs="Times New Roman"/>
            <w:sz w:val="24"/>
            <w:szCs w:val="24"/>
          </w:rPr>
          <w:t>of</w:t>
        </w:r>
      </w:ins>
      <w:r w:rsidRPr="000D237D">
        <w:rPr>
          <w:rFonts w:ascii="Times New Roman" w:eastAsia="Times New Roman" w:hAnsi="Times New Roman" w:cs="Times New Roman"/>
          <w:sz w:val="24"/>
          <w:szCs w:val="24"/>
        </w:rPr>
        <w:t xml:space="preserve"> the reasons for such termination, the effective date, and, in the case of partial termination, the portion to be terminated. However, if the Federal </w:t>
      </w:r>
      <w:del w:id="815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determines </w:t>
      </w:r>
      <w:del w:id="8160" w:author="OFFM" w:date="2024-04-16T10:53:00Z">
        <w:r w:rsidR="00817C00" w:rsidRPr="00F74592">
          <w:rPr>
            <w:rFonts w:ascii="Times New Roman" w:hAnsi="Times New Roman" w:cs="Times New Roman"/>
            <w:sz w:val="24"/>
            <w:szCs w:val="24"/>
          </w:rPr>
          <w:delText xml:space="preserve">in the case of partial termination </w:delText>
        </w:r>
      </w:del>
      <w:r w:rsidRPr="000D237D">
        <w:rPr>
          <w:rFonts w:ascii="Times New Roman" w:eastAsia="Times New Roman" w:hAnsi="Times New Roman" w:cs="Times New Roman"/>
          <w:sz w:val="24"/>
          <w:szCs w:val="24"/>
        </w:rPr>
        <w:t xml:space="preserve">that the </w:t>
      </w:r>
      <w:del w:id="8161" w:author="OFFM" w:date="2024-04-16T10:53:00Z">
        <w:r w:rsidR="00817C00" w:rsidRPr="00F74592">
          <w:rPr>
            <w:rFonts w:ascii="Times New Roman" w:hAnsi="Times New Roman" w:cs="Times New Roman"/>
            <w:sz w:val="24"/>
            <w:szCs w:val="24"/>
          </w:rPr>
          <w:delText>reduced or modified</w:delText>
        </w:r>
      </w:del>
      <w:ins w:id="8162" w:author="OFFM" w:date="2024-04-16T10:53:00Z">
        <w:r w:rsidRPr="000D237D">
          <w:rPr>
            <w:rFonts w:ascii="Times New Roman" w:eastAsia="Times New Roman" w:hAnsi="Times New Roman" w:cs="Times New Roman"/>
            <w:sz w:val="24"/>
            <w:szCs w:val="24"/>
          </w:rPr>
          <w:t>remaining</w:t>
        </w:r>
      </w:ins>
      <w:r w:rsidRPr="000D237D">
        <w:rPr>
          <w:rFonts w:ascii="Times New Roman" w:eastAsia="Times New Roman" w:hAnsi="Times New Roman" w:cs="Times New Roman"/>
          <w:sz w:val="24"/>
          <w:szCs w:val="24"/>
        </w:rPr>
        <w:t xml:space="preserve"> portion of the Federal award </w:t>
      </w:r>
      <w:del w:id="8163" w:author="OFFM" w:date="2024-04-16T10:53:00Z">
        <w:r w:rsidR="00817C00" w:rsidRPr="00F74592">
          <w:rPr>
            <w:rFonts w:ascii="Times New Roman" w:hAnsi="Times New Roman" w:cs="Times New Roman"/>
            <w:sz w:val="24"/>
            <w:szCs w:val="24"/>
          </w:rPr>
          <w:delText xml:space="preserve">or subaward </w:delText>
        </w:r>
      </w:del>
      <w:r w:rsidRPr="000D237D">
        <w:rPr>
          <w:rFonts w:ascii="Times New Roman" w:eastAsia="Times New Roman" w:hAnsi="Times New Roman" w:cs="Times New Roman"/>
          <w:sz w:val="24"/>
          <w:szCs w:val="24"/>
        </w:rPr>
        <w:t>will not accomplish the purposes for which the Federal award was made, the Federal</w:t>
      </w:r>
      <w:del w:id="8164"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eastAsia="Times New Roman" w:hAnsi="Times New Roman" w:cs="Times New Roman"/>
          <w:sz w:val="24"/>
          <w:szCs w:val="24"/>
        </w:rPr>
        <w:t xml:space="preserve"> agency or pass-through entity may terminate the Federal award in its entirety; or </w:t>
      </w:r>
    </w:p>
    <w:p w14:paraId="2A6D94B5" w14:textId="77777777" w:rsidR="00817C00" w:rsidRPr="00F74592" w:rsidRDefault="00F2264C" w:rsidP="001732A9">
      <w:pPr>
        <w:spacing w:after="0" w:line="480" w:lineRule="auto"/>
        <w:ind w:firstLine="720"/>
        <w:contextualSpacing/>
        <w:rPr>
          <w:del w:id="8165"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w:t>
      </w:r>
      <w:del w:id="8166" w:author="OFFM" w:date="2024-04-16T10:53:00Z">
        <w:r w:rsidR="00817C00" w:rsidRPr="00F74592">
          <w:rPr>
            <w:rFonts w:ascii="Times New Roman" w:hAnsi="Times New Roman" w:cs="Times New Roman"/>
            <w:sz w:val="24"/>
            <w:szCs w:val="24"/>
          </w:rPr>
          <w:delText>5</w:delText>
        </w:r>
      </w:del>
      <w:ins w:id="8167" w:author="OFFM" w:date="2024-04-16T10:53:00Z">
        <w:r w:rsidRPr="000D237D">
          <w:rPr>
            <w:rFonts w:ascii="Times New Roman" w:eastAsia="Times New Roman" w:hAnsi="Times New Roman" w:cs="Times New Roman"/>
            <w:sz w:val="24"/>
            <w:szCs w:val="24"/>
          </w:rPr>
          <w:t>4</w:t>
        </w:r>
      </w:ins>
      <w:r w:rsidRPr="000D237D">
        <w:rPr>
          <w:rFonts w:ascii="Times New Roman" w:eastAsia="Times New Roman" w:hAnsi="Times New Roman" w:cs="Times New Roman"/>
          <w:sz w:val="24"/>
          <w:szCs w:val="24"/>
        </w:rPr>
        <w:t xml:space="preserve">) </w:t>
      </w:r>
      <w:bookmarkStart w:id="8168" w:name="_Hlk162610764"/>
      <w:r w:rsidRPr="000D237D">
        <w:rPr>
          <w:rFonts w:ascii="Times New Roman" w:eastAsia="Times New Roman" w:hAnsi="Times New Roman" w:cs="Times New Roman"/>
          <w:sz w:val="24"/>
          <w:szCs w:val="24"/>
        </w:rPr>
        <w:t xml:space="preserve">By the Federal </w:t>
      </w:r>
      <w:del w:id="816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pursuant to </w:t>
      </w:r>
      <w:del w:id="8170" w:author="OFFM" w:date="2024-04-16T10:53:00Z">
        <w:r w:rsidR="00817C00" w:rsidRPr="00F74592">
          <w:rPr>
            <w:rFonts w:ascii="Times New Roman" w:hAnsi="Times New Roman" w:cs="Times New Roman"/>
            <w:sz w:val="24"/>
            <w:szCs w:val="24"/>
          </w:rPr>
          <w:delText>termination provisions included in</w:delText>
        </w:r>
      </w:del>
      <w:ins w:id="8171" w:author="OFFM" w:date="2024-04-16T10:53:00Z">
        <w:r w:rsidRPr="000D237D">
          <w:rPr>
            <w:rFonts w:ascii="Times New Roman" w:eastAsia="Times New Roman" w:hAnsi="Times New Roman" w:cs="Times New Roman"/>
            <w:sz w:val="24"/>
            <w:szCs w:val="24"/>
          </w:rPr>
          <w:t>the terms and conditions of</w:t>
        </w:r>
      </w:ins>
      <w:r w:rsidRPr="000D237D">
        <w:rPr>
          <w:rFonts w:ascii="Times New Roman" w:eastAsia="Times New Roman" w:hAnsi="Times New Roman" w:cs="Times New Roman"/>
          <w:sz w:val="24"/>
          <w:szCs w:val="24"/>
        </w:rPr>
        <w:t xml:space="preserve"> the Federal award</w:t>
      </w:r>
      <w:del w:id="8172" w:author="OFFM" w:date="2024-04-16T10:53:00Z">
        <w:r w:rsidR="00817C00" w:rsidRPr="00F74592">
          <w:rPr>
            <w:rFonts w:ascii="Times New Roman" w:hAnsi="Times New Roman" w:cs="Times New Roman"/>
            <w:sz w:val="24"/>
            <w:szCs w:val="24"/>
          </w:rPr>
          <w:delText xml:space="preserve">. </w:delText>
        </w:r>
      </w:del>
    </w:p>
    <w:p w14:paraId="20A55009" w14:textId="06432C0E" w:rsidR="000B5224" w:rsidRPr="000D237D" w:rsidRDefault="00817C00" w:rsidP="000B5224">
      <w:pPr>
        <w:spacing w:after="0" w:line="480" w:lineRule="auto"/>
        <w:ind w:firstLine="720"/>
        <w:contextualSpacing/>
        <w:rPr>
          <w:ins w:id="8173" w:author="OFFM" w:date="2024-04-16T10:53:00Z"/>
          <w:rFonts w:ascii="Times New Roman" w:eastAsia="Times New Roman" w:hAnsi="Times New Roman" w:cs="Times New Roman"/>
          <w:sz w:val="24"/>
          <w:szCs w:val="24"/>
        </w:rPr>
      </w:pPr>
      <w:del w:id="8174" w:author="OFFM" w:date="2024-04-16T10:53:00Z">
        <w:r w:rsidRPr="00F74592">
          <w:rPr>
            <w:rFonts w:ascii="Times New Roman" w:hAnsi="Times New Roman" w:cs="Times New Roman"/>
            <w:sz w:val="24"/>
            <w:szCs w:val="24"/>
          </w:rPr>
          <w:delText xml:space="preserve">(b) A Federal awarding </w:delText>
        </w:r>
      </w:del>
      <w:ins w:id="8175" w:author="OFFM" w:date="2024-04-16T10:53:00Z">
        <w:r w:rsidR="00F2264C" w:rsidRPr="000D237D">
          <w:rPr>
            <w:rFonts w:ascii="Times New Roman" w:eastAsia="Times New Roman" w:hAnsi="Times New Roman" w:cs="Times New Roman"/>
            <w:sz w:val="24"/>
            <w:szCs w:val="24"/>
          </w:rPr>
          <w:t xml:space="preserve">, including, to the extent authorized by law, </w:t>
        </w:r>
        <w:bookmarkStart w:id="8176" w:name="_Hlk162611096"/>
        <w:bookmarkEnd w:id="8168"/>
        <w:r w:rsidR="00F2264C" w:rsidRPr="000D237D">
          <w:rPr>
            <w:rFonts w:ascii="Times New Roman" w:eastAsia="Times New Roman" w:hAnsi="Times New Roman" w:cs="Times New Roman"/>
            <w:sz w:val="24"/>
            <w:szCs w:val="24"/>
          </w:rPr>
          <w:t xml:space="preserve">if an award no longer effectuates the program goals or </w:t>
        </w:r>
      </w:ins>
      <w:r w:rsidR="00F2264C" w:rsidRPr="000D237D">
        <w:rPr>
          <w:rFonts w:ascii="Times New Roman" w:eastAsia="Times New Roman" w:hAnsi="Times New Roman" w:cs="Times New Roman"/>
          <w:sz w:val="24"/>
          <w:szCs w:val="24"/>
        </w:rPr>
        <w:t xml:space="preserve">agency </w:t>
      </w:r>
      <w:del w:id="8177" w:author="OFFM" w:date="2024-04-16T10:53:00Z">
        <w:r w:rsidRPr="00F74592">
          <w:rPr>
            <w:rFonts w:ascii="Times New Roman" w:hAnsi="Times New Roman" w:cs="Times New Roman"/>
            <w:sz w:val="24"/>
            <w:szCs w:val="24"/>
          </w:rPr>
          <w:delText xml:space="preserve">should </w:delText>
        </w:r>
      </w:del>
      <w:ins w:id="8178" w:author="OFFM" w:date="2024-04-16T10:53:00Z">
        <w:r w:rsidR="00F2264C" w:rsidRPr="000D237D">
          <w:rPr>
            <w:rFonts w:ascii="Times New Roman" w:eastAsia="Times New Roman" w:hAnsi="Times New Roman" w:cs="Times New Roman"/>
            <w:sz w:val="24"/>
            <w:szCs w:val="24"/>
          </w:rPr>
          <w:t>priorities.</w:t>
        </w:r>
        <w:bookmarkEnd w:id="8176"/>
      </w:ins>
    </w:p>
    <w:p w14:paraId="00FC25D1" w14:textId="780F8D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8179" w:author="OFFM" w:date="2024-04-16T10:53:00Z">
        <w:r w:rsidRPr="000D237D">
          <w:rPr>
            <w:rFonts w:ascii="Times New Roman" w:eastAsia="Times New Roman" w:hAnsi="Times New Roman" w:cs="Times New Roman"/>
            <w:sz w:val="24"/>
            <w:szCs w:val="24"/>
          </w:rPr>
          <w:t xml:space="preserve">(b) The Federal agency or pass-through entity must </w:t>
        </w:r>
      </w:ins>
      <w:r w:rsidRPr="000D237D">
        <w:rPr>
          <w:rFonts w:ascii="Times New Roman" w:eastAsia="Times New Roman" w:hAnsi="Times New Roman" w:cs="Times New Roman"/>
          <w:sz w:val="24"/>
          <w:szCs w:val="24"/>
        </w:rPr>
        <w:t xml:space="preserve">clearly and unambiguously specify </w:t>
      </w:r>
      <w:ins w:id="8180" w:author="OFFM" w:date="2024-04-16T10:53:00Z">
        <w:r w:rsidRPr="000D237D">
          <w:rPr>
            <w:rFonts w:ascii="Times New Roman" w:eastAsia="Times New Roman" w:hAnsi="Times New Roman" w:cs="Times New Roman"/>
            <w:sz w:val="24"/>
            <w:szCs w:val="24"/>
          </w:rPr>
          <w:t xml:space="preserve">all </w:t>
        </w:r>
      </w:ins>
      <w:r w:rsidRPr="000D237D">
        <w:rPr>
          <w:rFonts w:ascii="Times New Roman" w:eastAsia="Times New Roman" w:hAnsi="Times New Roman" w:cs="Times New Roman"/>
          <w:sz w:val="24"/>
          <w:szCs w:val="24"/>
        </w:rPr>
        <w:t xml:space="preserve">termination provisions </w:t>
      </w:r>
      <w:del w:id="8181" w:author="OFFM" w:date="2024-04-16T10:53:00Z">
        <w:r w:rsidR="00817C00" w:rsidRPr="00F74592">
          <w:rPr>
            <w:rFonts w:ascii="Times New Roman" w:hAnsi="Times New Roman" w:cs="Times New Roman"/>
            <w:sz w:val="24"/>
            <w:szCs w:val="24"/>
          </w:rPr>
          <w:delText>applicable to each</w:delText>
        </w:r>
      </w:del>
      <w:ins w:id="8182" w:author="OFFM" w:date="2024-04-16T10:53:00Z">
        <w:r w:rsidRPr="000D237D">
          <w:rPr>
            <w:rFonts w:ascii="Times New Roman" w:eastAsia="Times New Roman" w:hAnsi="Times New Roman" w:cs="Times New Roman"/>
            <w:sz w:val="24"/>
            <w:szCs w:val="24"/>
          </w:rPr>
          <w:t>in the terms and conditions of the</w:t>
        </w:r>
      </w:ins>
      <w:r w:rsidRPr="000D237D">
        <w:rPr>
          <w:rFonts w:ascii="Times New Roman" w:eastAsia="Times New Roman" w:hAnsi="Times New Roman" w:cs="Times New Roman"/>
          <w:sz w:val="24"/>
          <w:szCs w:val="24"/>
        </w:rPr>
        <w:t xml:space="preserve"> Federal award</w:t>
      </w:r>
      <w:del w:id="8183" w:author="OFFM" w:date="2024-04-16T10:53:00Z">
        <w:r w:rsidR="00817C00" w:rsidRPr="00F74592">
          <w:rPr>
            <w:rFonts w:ascii="Times New Roman" w:hAnsi="Times New Roman" w:cs="Times New Roman"/>
            <w:sz w:val="24"/>
            <w:szCs w:val="24"/>
          </w:rPr>
          <w:delText>, in applicable regulations or in the award, consistent with this section</w:delText>
        </w:r>
      </w:del>
      <w:r w:rsidRPr="000D237D">
        <w:rPr>
          <w:rFonts w:ascii="Times New Roman" w:eastAsia="Times New Roman" w:hAnsi="Times New Roman" w:cs="Times New Roman"/>
          <w:sz w:val="24"/>
          <w:szCs w:val="24"/>
        </w:rPr>
        <w:t xml:space="preserve">. </w:t>
      </w:r>
    </w:p>
    <w:p w14:paraId="64436D69" w14:textId="7BCF00D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When </w:t>
      </w:r>
      <w:del w:id="8184" w:author="OFFM" w:date="2024-04-16T10:53:00Z">
        <w:r w:rsidR="00817C00" w:rsidRPr="00F74592">
          <w:rPr>
            <w:rFonts w:ascii="Times New Roman" w:hAnsi="Times New Roman" w:cs="Times New Roman"/>
            <w:sz w:val="24"/>
            <w:szCs w:val="24"/>
          </w:rPr>
          <w:delText>a</w:delText>
        </w:r>
      </w:del>
      <w:ins w:id="8185"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w:t>
      </w:r>
      <w:del w:id="8186"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terminates </w:t>
      </w:r>
      <w:del w:id="8187" w:author="OFFM" w:date="2024-04-16T10:53:00Z">
        <w:r w:rsidR="00817C00" w:rsidRPr="00F74592">
          <w:rPr>
            <w:rFonts w:ascii="Times New Roman" w:hAnsi="Times New Roman" w:cs="Times New Roman"/>
            <w:sz w:val="24"/>
            <w:szCs w:val="24"/>
          </w:rPr>
          <w:delText>a</w:delText>
        </w:r>
      </w:del>
      <w:ins w:id="8188"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prior to the end of the period of performance due to the </w:t>
      </w:r>
      <w:del w:id="8189" w:author="OFFM" w:date="2024-04-16T10:53:00Z">
        <w:r w:rsidR="00817C00" w:rsidRPr="00F74592">
          <w:rPr>
            <w:rFonts w:ascii="Times New Roman" w:hAnsi="Times New Roman" w:cs="Times New Roman"/>
            <w:sz w:val="24"/>
            <w:szCs w:val="24"/>
          </w:rPr>
          <w:delText>non-Federal entity's</w:delText>
        </w:r>
      </w:del>
      <w:ins w:id="8190" w:author="OFFM" w:date="2024-04-16T10:53:00Z">
        <w:r w:rsidRPr="000D237D">
          <w:rPr>
            <w:rFonts w:ascii="Times New Roman" w:eastAsia="Times New Roman" w:hAnsi="Times New Roman" w:cs="Times New Roman"/>
            <w:sz w:val="24"/>
            <w:szCs w:val="24"/>
          </w:rPr>
          <w:t>recipient’s</w:t>
        </w:r>
      </w:ins>
      <w:r w:rsidRPr="000D237D">
        <w:rPr>
          <w:rFonts w:ascii="Times New Roman" w:eastAsia="Times New Roman" w:hAnsi="Times New Roman" w:cs="Times New Roman"/>
          <w:sz w:val="24"/>
          <w:szCs w:val="24"/>
        </w:rPr>
        <w:t xml:space="preserve"> material failure to comply with the </w:t>
      </w:r>
      <w:del w:id="8191" w:author="OFFM" w:date="2024-04-16T10:53:00Z">
        <w:r w:rsidR="00817C00" w:rsidRPr="00F74592">
          <w:rPr>
            <w:rFonts w:ascii="Times New Roman" w:hAnsi="Times New Roman" w:cs="Times New Roman"/>
            <w:sz w:val="24"/>
            <w:szCs w:val="24"/>
          </w:rPr>
          <w:delText xml:space="preserve">Federal award </w:delText>
        </w:r>
      </w:del>
      <w:r w:rsidRPr="000D237D">
        <w:rPr>
          <w:rFonts w:ascii="Times New Roman" w:eastAsia="Times New Roman" w:hAnsi="Times New Roman" w:cs="Times New Roman"/>
          <w:sz w:val="24"/>
          <w:szCs w:val="24"/>
        </w:rPr>
        <w:t>terms and conditions</w:t>
      </w:r>
      <w:ins w:id="8192" w:author="OFFM" w:date="2024-04-16T10:53:00Z">
        <w:r w:rsidRPr="000D237D">
          <w:rPr>
            <w:rFonts w:ascii="Times New Roman" w:eastAsia="Times New Roman" w:hAnsi="Times New Roman" w:cs="Times New Roman"/>
            <w:sz w:val="24"/>
            <w:szCs w:val="24"/>
          </w:rPr>
          <w:t xml:space="preserve"> of the Federal award</w:t>
        </w:r>
      </w:ins>
      <w:r w:rsidRPr="000D237D">
        <w:rPr>
          <w:rFonts w:ascii="Times New Roman" w:eastAsia="Times New Roman" w:hAnsi="Times New Roman" w:cs="Times New Roman"/>
          <w:sz w:val="24"/>
          <w:szCs w:val="24"/>
        </w:rPr>
        <w:t xml:space="preserve">, the Federal </w:t>
      </w:r>
      <w:del w:id="8193"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must report the termination </w:t>
      </w:r>
      <w:ins w:id="8194" w:author="OFFM" w:date="2024-04-16T10:53:00Z">
        <w:r w:rsidRPr="000D237D">
          <w:rPr>
            <w:rFonts w:ascii="Times New Roman" w:eastAsia="Times New Roman" w:hAnsi="Times New Roman" w:cs="Times New Roman"/>
            <w:sz w:val="24"/>
            <w:szCs w:val="24"/>
          </w:rPr>
          <w:t xml:space="preserve">in SAM.gov. A Federal agency must use the Contractor Performance Assessment Reporting System (CPARS) </w:t>
        </w:r>
      </w:ins>
      <w:r w:rsidRPr="000D237D">
        <w:rPr>
          <w:rFonts w:ascii="Times New Roman" w:eastAsia="Times New Roman" w:hAnsi="Times New Roman" w:cs="Times New Roman"/>
          <w:sz w:val="24"/>
          <w:szCs w:val="24"/>
        </w:rPr>
        <w:t xml:space="preserve">to </w:t>
      </w:r>
      <w:del w:id="8195" w:author="OFFM" w:date="2024-04-16T10:53:00Z">
        <w:r w:rsidR="00817C00" w:rsidRPr="00F74592">
          <w:rPr>
            <w:rFonts w:ascii="Times New Roman" w:hAnsi="Times New Roman" w:cs="Times New Roman"/>
            <w:sz w:val="24"/>
            <w:szCs w:val="24"/>
          </w:rPr>
          <w:delText>the OMB-designated integrity and performance system accessible through SAM (currently FAPIIS).</w:delText>
        </w:r>
      </w:del>
      <w:ins w:id="8196" w:author="OFFM" w:date="2024-04-16T10:53:00Z">
        <w:r w:rsidRPr="000D237D">
          <w:rPr>
            <w:rFonts w:ascii="Times New Roman" w:eastAsia="Times New Roman" w:hAnsi="Times New Roman" w:cs="Times New Roman"/>
            <w:sz w:val="24"/>
            <w:szCs w:val="24"/>
          </w:rPr>
          <w:t>enter information in SAM.gov.</w:t>
        </w:r>
      </w:ins>
      <w:r w:rsidRPr="000D237D">
        <w:rPr>
          <w:rFonts w:ascii="Times New Roman" w:eastAsia="Times New Roman" w:hAnsi="Times New Roman" w:cs="Times New Roman"/>
          <w:sz w:val="24"/>
          <w:szCs w:val="24"/>
        </w:rPr>
        <w:t xml:space="preserve"> </w:t>
      </w:r>
    </w:p>
    <w:p w14:paraId="09C92E9D" w14:textId="67BA39D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(1) The information required under paragraph (c) of this section is not to be reported </w:t>
      </w:r>
      <w:del w:id="8197" w:author="OFFM" w:date="2024-04-16T10:53:00Z">
        <w:r w:rsidR="00817C00" w:rsidRPr="00F74592">
          <w:rPr>
            <w:rFonts w:ascii="Times New Roman" w:hAnsi="Times New Roman" w:cs="Times New Roman"/>
            <w:sz w:val="24"/>
            <w:szCs w:val="24"/>
          </w:rPr>
          <w:delText>to designated integrity and performance system</w:delText>
        </w:r>
      </w:del>
      <w:ins w:id="8198" w:author="OFFM" w:date="2024-04-16T10:53:00Z">
        <w:r w:rsidRPr="000D237D">
          <w:rPr>
            <w:rFonts w:ascii="Times New Roman" w:eastAsia="Times New Roman" w:hAnsi="Times New Roman" w:cs="Times New Roman"/>
            <w:sz w:val="24"/>
            <w:szCs w:val="24"/>
          </w:rPr>
          <w:t>in SAM.gov</w:t>
        </w:r>
      </w:ins>
      <w:r w:rsidRPr="000D237D">
        <w:rPr>
          <w:rFonts w:ascii="Times New Roman" w:eastAsia="Times New Roman" w:hAnsi="Times New Roman" w:cs="Times New Roman"/>
          <w:sz w:val="24"/>
          <w:szCs w:val="24"/>
        </w:rPr>
        <w:t xml:space="preserve"> until the </w:t>
      </w:r>
      <w:del w:id="8199" w:author="OFFM" w:date="2024-04-16T10:53:00Z">
        <w:r w:rsidR="00817C00" w:rsidRPr="00F74592">
          <w:rPr>
            <w:rFonts w:ascii="Times New Roman" w:hAnsi="Times New Roman" w:cs="Times New Roman"/>
            <w:sz w:val="24"/>
            <w:szCs w:val="24"/>
          </w:rPr>
          <w:delText>non-Federal entity</w:delText>
        </w:r>
      </w:del>
      <w:ins w:id="8200" w:author="OFFM" w:date="2024-04-16T10:53:00Z">
        <w:r w:rsidRPr="000D237D">
          <w:rPr>
            <w:rFonts w:ascii="Times New Roman" w:eastAsia="Times New Roman" w:hAnsi="Times New Roman" w:cs="Times New Roman"/>
            <w:sz w:val="24"/>
            <w:szCs w:val="24"/>
          </w:rPr>
          <w:t>recipient has</w:t>
        </w:r>
      </w:ins>
      <w:r w:rsidRPr="000D237D">
        <w:rPr>
          <w:rFonts w:ascii="Times New Roman" w:eastAsia="Times New Roman" w:hAnsi="Times New Roman" w:cs="Times New Roman"/>
          <w:sz w:val="24"/>
          <w:szCs w:val="24"/>
        </w:rPr>
        <w:t xml:space="preserve"> either</w:t>
      </w:r>
      <w:del w:id="8201" w:author="OFFM" w:date="2024-04-16T10:53:00Z">
        <w:r w:rsidR="00817C00" w:rsidRPr="00F74592">
          <w:rPr>
            <w:rFonts w:ascii="Times New Roman" w:hAnsi="Times New Roman" w:cs="Times New Roman"/>
            <w:sz w:val="24"/>
            <w:szCs w:val="24"/>
          </w:rPr>
          <w:delText>—</w:delText>
        </w:r>
      </w:del>
      <w:ins w:id="820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060DF755" w14:textId="0694DAC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w:t>
      </w:r>
      <w:del w:id="8203" w:author="OFFM" w:date="2024-04-16T10:53:00Z">
        <w:r w:rsidR="00817C00" w:rsidRPr="00F74592">
          <w:rPr>
            <w:rFonts w:ascii="Times New Roman" w:hAnsi="Times New Roman" w:cs="Times New Roman"/>
            <w:sz w:val="24"/>
            <w:szCs w:val="24"/>
          </w:rPr>
          <w:delText>Has exhausted</w:delText>
        </w:r>
      </w:del>
      <w:ins w:id="8204" w:author="OFFM" w:date="2024-04-16T10:53:00Z">
        <w:r w:rsidRPr="000D237D">
          <w:rPr>
            <w:rFonts w:ascii="Times New Roman" w:eastAsia="Times New Roman" w:hAnsi="Times New Roman" w:cs="Times New Roman"/>
            <w:sz w:val="24"/>
            <w:szCs w:val="24"/>
          </w:rPr>
          <w:t>Exhausted</w:t>
        </w:r>
      </w:ins>
      <w:r w:rsidRPr="000D237D">
        <w:rPr>
          <w:rFonts w:ascii="Times New Roman" w:eastAsia="Times New Roman" w:hAnsi="Times New Roman" w:cs="Times New Roman"/>
          <w:sz w:val="24"/>
          <w:szCs w:val="24"/>
        </w:rPr>
        <w:t xml:space="preserve"> its opportunities to object or challenge the decision</w:t>
      </w:r>
      <w:del w:id="8205" w:author="OFFM" w:date="2024-04-16T10:53:00Z">
        <w:r w:rsidR="00817C00" w:rsidRPr="00F74592">
          <w:rPr>
            <w:rFonts w:ascii="Times New Roman" w:hAnsi="Times New Roman" w:cs="Times New Roman"/>
            <w:sz w:val="24"/>
            <w:szCs w:val="24"/>
          </w:rPr>
          <w:delText xml:space="preserve">, </w:delText>
        </w:r>
      </w:del>
      <w:ins w:id="8206"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see § 200.342</w:t>
      </w:r>
      <w:del w:id="8207" w:author="OFFM" w:date="2024-04-16T10:53:00Z">
        <w:r w:rsidR="00817C00" w:rsidRPr="00F74592">
          <w:rPr>
            <w:rFonts w:ascii="Times New Roman" w:hAnsi="Times New Roman" w:cs="Times New Roman"/>
            <w:sz w:val="24"/>
            <w:szCs w:val="24"/>
          </w:rPr>
          <w:delText>;</w:delText>
        </w:r>
      </w:del>
      <w:ins w:id="820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or </w:t>
      </w:r>
    </w:p>
    <w:p w14:paraId="60D6377E" w14:textId="02EEC6E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Has not, within 30 calendar days after being notified of the termination, informed the Federal </w:t>
      </w:r>
      <w:del w:id="820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that it intends to appeal the</w:t>
      </w:r>
      <w:del w:id="8210" w:author="OFFM" w:date="2024-04-16T10:53:00Z">
        <w:r w:rsidR="00817C00" w:rsidRPr="00F74592">
          <w:rPr>
            <w:rFonts w:ascii="Times New Roman" w:hAnsi="Times New Roman" w:cs="Times New Roman"/>
            <w:sz w:val="24"/>
            <w:szCs w:val="24"/>
          </w:rPr>
          <w:delText xml:space="preserve"> Federal awarding agency's</w:delText>
        </w:r>
      </w:del>
      <w:r w:rsidRPr="000D237D">
        <w:rPr>
          <w:rFonts w:ascii="Times New Roman" w:eastAsia="Times New Roman" w:hAnsi="Times New Roman" w:cs="Times New Roman"/>
          <w:sz w:val="24"/>
          <w:szCs w:val="24"/>
        </w:rPr>
        <w:t xml:space="preserve"> decision to terminate. </w:t>
      </w:r>
    </w:p>
    <w:p w14:paraId="151BBEC8" w14:textId="3D5D852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If a Federal </w:t>
      </w:r>
      <w:del w:id="8211"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after entering information </w:t>
      </w:r>
      <w:del w:id="8212" w:author="OFFM" w:date="2024-04-16T10:53:00Z">
        <w:r w:rsidR="00817C00" w:rsidRPr="00F74592">
          <w:rPr>
            <w:rFonts w:ascii="Times New Roman" w:hAnsi="Times New Roman" w:cs="Times New Roman"/>
            <w:sz w:val="24"/>
            <w:szCs w:val="24"/>
          </w:rPr>
          <w:delText xml:space="preserve">into the designated integrity and performance system </w:delText>
        </w:r>
      </w:del>
      <w:r w:rsidRPr="000D237D">
        <w:rPr>
          <w:rFonts w:ascii="Times New Roman" w:eastAsia="Times New Roman" w:hAnsi="Times New Roman" w:cs="Times New Roman"/>
          <w:sz w:val="24"/>
          <w:szCs w:val="24"/>
        </w:rPr>
        <w:t>about a termination</w:t>
      </w:r>
      <w:ins w:id="8213" w:author="OFFM" w:date="2024-04-16T10:53:00Z">
        <w:r w:rsidRPr="000D237D">
          <w:rPr>
            <w:rFonts w:ascii="Times New Roman" w:eastAsia="Times New Roman" w:hAnsi="Times New Roman" w:cs="Times New Roman"/>
            <w:sz w:val="24"/>
            <w:szCs w:val="24"/>
          </w:rPr>
          <w:t xml:space="preserve"> in SAM.gov</w:t>
        </w:r>
      </w:ins>
      <w:r w:rsidRPr="000D237D">
        <w:rPr>
          <w:rFonts w:ascii="Times New Roman" w:eastAsia="Times New Roman" w:hAnsi="Times New Roman" w:cs="Times New Roman"/>
          <w:sz w:val="24"/>
          <w:szCs w:val="24"/>
        </w:rPr>
        <w:t>, subsequently:</w:t>
      </w:r>
      <w:del w:id="8214" w:author="OFFM" w:date="2024-04-16T10:53:00Z">
        <w:r w:rsidR="00817C00" w:rsidRPr="00F74592">
          <w:rPr>
            <w:rFonts w:ascii="Times New Roman" w:hAnsi="Times New Roman" w:cs="Times New Roman"/>
            <w:sz w:val="24"/>
            <w:szCs w:val="24"/>
          </w:rPr>
          <w:delText xml:space="preserve"> </w:delText>
        </w:r>
      </w:del>
    </w:p>
    <w:p w14:paraId="6472C89C" w14:textId="23177AA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Learns that any of that information is erroneous, the Federal </w:t>
      </w:r>
      <w:del w:id="8215"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must correct the information in the system within three business days;</w:t>
      </w:r>
      <w:del w:id="8216" w:author="OFFM" w:date="2024-04-16T10:53:00Z">
        <w:r w:rsidR="00817C00" w:rsidRPr="00F74592">
          <w:rPr>
            <w:rFonts w:ascii="Times New Roman" w:hAnsi="Times New Roman" w:cs="Times New Roman"/>
            <w:sz w:val="24"/>
            <w:szCs w:val="24"/>
          </w:rPr>
          <w:delText xml:space="preserve"> </w:delText>
        </w:r>
      </w:del>
    </w:p>
    <w:p w14:paraId="2286ED3A" w14:textId="0BB58BE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Obtains an update to that information that could be helpful to other Federal </w:t>
      </w:r>
      <w:del w:id="821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agencies, the Federal</w:t>
      </w:r>
      <w:del w:id="8218"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eastAsia="Times New Roman" w:hAnsi="Times New Roman" w:cs="Times New Roman"/>
          <w:sz w:val="24"/>
          <w:szCs w:val="24"/>
        </w:rPr>
        <w:t xml:space="preserve"> agency is strongly encouraged to amend the information in the system to incorporate the update in a timely way. </w:t>
      </w:r>
    </w:p>
    <w:p w14:paraId="2D479AC5" w14:textId="648DB78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w:t>
      </w:r>
      <w:ins w:id="8219"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Federal </w:t>
      </w:r>
      <w:del w:id="8220" w:author="OFFM" w:date="2024-04-16T10:53:00Z">
        <w:r w:rsidR="00817C00" w:rsidRPr="00F74592">
          <w:rPr>
            <w:rFonts w:ascii="Times New Roman" w:hAnsi="Times New Roman" w:cs="Times New Roman"/>
            <w:sz w:val="24"/>
            <w:szCs w:val="24"/>
          </w:rPr>
          <w:delText>awarding agencies,</w:delText>
        </w:r>
      </w:del>
      <w:ins w:id="8221" w:author="OFFM" w:date="2024-04-16T10:53:00Z">
        <w:r w:rsidRPr="000D237D">
          <w:rPr>
            <w:rFonts w:ascii="Times New Roman" w:eastAsia="Times New Roman" w:hAnsi="Times New Roman" w:cs="Times New Roman"/>
            <w:sz w:val="24"/>
            <w:szCs w:val="24"/>
          </w:rPr>
          <w:t>agency</w:t>
        </w:r>
      </w:ins>
      <w:r w:rsidRPr="000D237D">
        <w:rPr>
          <w:rFonts w:ascii="Times New Roman" w:eastAsia="Times New Roman" w:hAnsi="Times New Roman" w:cs="Times New Roman"/>
          <w:sz w:val="24"/>
          <w:szCs w:val="24"/>
        </w:rPr>
        <w:t xml:space="preserve"> must not post any information that will be made publicly available in the non-public segment of </w:t>
      </w:r>
      <w:del w:id="8222" w:author="OFFM" w:date="2024-04-16T10:53:00Z">
        <w:r w:rsidR="00817C00" w:rsidRPr="00F74592">
          <w:rPr>
            <w:rFonts w:ascii="Times New Roman" w:hAnsi="Times New Roman" w:cs="Times New Roman"/>
            <w:sz w:val="24"/>
            <w:szCs w:val="24"/>
          </w:rPr>
          <w:delText>designated integrity and performance system</w:delText>
        </w:r>
      </w:del>
      <w:ins w:id="8223" w:author="OFFM" w:date="2024-04-16T10:53:00Z">
        <w:r w:rsidRPr="000D237D">
          <w:rPr>
            <w:rFonts w:ascii="Times New Roman" w:eastAsia="Times New Roman" w:hAnsi="Times New Roman" w:cs="Times New Roman"/>
            <w:sz w:val="24"/>
            <w:szCs w:val="24"/>
          </w:rPr>
          <w:t>SAM.gov</w:t>
        </w:r>
      </w:ins>
      <w:r w:rsidRPr="000D237D">
        <w:rPr>
          <w:rFonts w:ascii="Times New Roman" w:eastAsia="Times New Roman" w:hAnsi="Times New Roman" w:cs="Times New Roman"/>
          <w:sz w:val="24"/>
          <w:szCs w:val="24"/>
        </w:rPr>
        <w:t xml:space="preserve"> that is covered by a disclosure exemption under the Freedom of Information Act</w:t>
      </w:r>
      <w:del w:id="8224" w:author="OFFM" w:date="2024-04-16T10:53:00Z">
        <w:r w:rsidR="00817C00" w:rsidRPr="00F74592">
          <w:rPr>
            <w:rFonts w:ascii="Times New Roman" w:hAnsi="Times New Roman" w:cs="Times New Roman"/>
            <w:sz w:val="24"/>
            <w:szCs w:val="24"/>
          </w:rPr>
          <w:delText>. If</w:delText>
        </w:r>
      </w:del>
      <w:ins w:id="8225" w:author="OFFM" w:date="2024-04-16T10:53:00Z">
        <w:r w:rsidRPr="000D237D">
          <w:rPr>
            <w:rFonts w:ascii="Times New Roman" w:eastAsia="Times New Roman" w:hAnsi="Times New Roman" w:cs="Times New Roman"/>
            <w:sz w:val="24"/>
            <w:szCs w:val="24"/>
          </w:rPr>
          <w:t xml:space="preserve"> (FOIA). When</w:t>
        </w:r>
      </w:ins>
      <w:r w:rsidRPr="000D237D">
        <w:rPr>
          <w:rFonts w:ascii="Times New Roman" w:eastAsia="Times New Roman" w:hAnsi="Times New Roman" w:cs="Times New Roman"/>
          <w:sz w:val="24"/>
          <w:szCs w:val="24"/>
        </w:rPr>
        <w:t xml:space="preserve"> the </w:t>
      </w:r>
      <w:del w:id="8226" w:author="OFFM" w:date="2024-04-16T10:53:00Z">
        <w:r w:rsidR="00817C00" w:rsidRPr="00F74592">
          <w:rPr>
            <w:rFonts w:ascii="Times New Roman" w:hAnsi="Times New Roman" w:cs="Times New Roman"/>
            <w:sz w:val="24"/>
            <w:szCs w:val="24"/>
          </w:rPr>
          <w:delText>non-Federal entity</w:delText>
        </w:r>
      </w:del>
      <w:ins w:id="8227"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asserts within seven calendar days to the Federal </w:t>
      </w:r>
      <w:del w:id="8228"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del w:id="8229" w:author="OFFM" w:date="2024-04-16T10:53:00Z">
        <w:r w:rsidR="00817C00" w:rsidRPr="00F74592">
          <w:rPr>
            <w:rFonts w:ascii="Times New Roman" w:hAnsi="Times New Roman" w:cs="Times New Roman"/>
            <w:sz w:val="24"/>
            <w:szCs w:val="24"/>
          </w:rPr>
          <w:delText>who</w:delText>
        </w:r>
      </w:del>
      <w:ins w:id="8230" w:author="OFFM" w:date="2024-04-16T10:53:00Z">
        <w:r w:rsidRPr="000D237D">
          <w:rPr>
            <w:rFonts w:ascii="Times New Roman" w:eastAsia="Times New Roman" w:hAnsi="Times New Roman" w:cs="Times New Roman"/>
            <w:sz w:val="24"/>
            <w:szCs w:val="24"/>
          </w:rPr>
          <w:t>which</w:t>
        </w:r>
      </w:ins>
      <w:r w:rsidRPr="000D237D">
        <w:rPr>
          <w:rFonts w:ascii="Times New Roman" w:eastAsia="Times New Roman" w:hAnsi="Times New Roman" w:cs="Times New Roman"/>
          <w:sz w:val="24"/>
          <w:szCs w:val="24"/>
        </w:rPr>
        <w:t xml:space="preserve"> posted the information</w:t>
      </w:r>
      <w:del w:id="8231"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that </w:t>
      </w:r>
      <w:ins w:id="8232" w:author="OFFM" w:date="2024-04-16T10:53:00Z">
        <w:r w:rsidRPr="000D237D">
          <w:rPr>
            <w:rFonts w:ascii="Times New Roman" w:eastAsia="Times New Roman" w:hAnsi="Times New Roman" w:cs="Times New Roman"/>
            <w:sz w:val="24"/>
            <w:szCs w:val="24"/>
          </w:rPr>
          <w:t xml:space="preserve">a disclosure exemption under FOIA covers </w:t>
        </w:r>
      </w:ins>
      <w:r w:rsidRPr="000D237D">
        <w:rPr>
          <w:rFonts w:ascii="Times New Roman" w:eastAsia="Times New Roman" w:hAnsi="Times New Roman" w:cs="Times New Roman"/>
          <w:sz w:val="24"/>
          <w:szCs w:val="24"/>
        </w:rPr>
        <w:t>some of the information made publicly available</w:t>
      </w:r>
      <w:del w:id="8233" w:author="OFFM" w:date="2024-04-16T10:53:00Z">
        <w:r w:rsidR="00817C00" w:rsidRPr="00F74592">
          <w:rPr>
            <w:rFonts w:ascii="Times New Roman" w:hAnsi="Times New Roman" w:cs="Times New Roman"/>
            <w:sz w:val="24"/>
            <w:szCs w:val="24"/>
          </w:rPr>
          <w:delText xml:space="preserve"> is covered by a disclosure exemption under the Freedom of Information Act</w:delText>
        </w:r>
      </w:del>
      <w:r w:rsidRPr="000D237D">
        <w:rPr>
          <w:rFonts w:ascii="Times New Roman" w:eastAsia="Times New Roman" w:hAnsi="Times New Roman" w:cs="Times New Roman"/>
          <w:sz w:val="24"/>
          <w:szCs w:val="24"/>
        </w:rPr>
        <w:t xml:space="preserve">, the Federal </w:t>
      </w:r>
      <w:del w:id="8234"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del w:id="8235" w:author="OFFM" w:date="2024-04-16T10:53:00Z">
        <w:r w:rsidR="00817C00" w:rsidRPr="00F74592">
          <w:rPr>
            <w:rFonts w:ascii="Times New Roman" w:hAnsi="Times New Roman" w:cs="Times New Roman"/>
            <w:sz w:val="24"/>
            <w:szCs w:val="24"/>
          </w:rPr>
          <w:delText>who</w:delText>
        </w:r>
      </w:del>
      <w:ins w:id="8236"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posted the information must remove the posting within seven calendar days of receiving the assertion. </w:t>
      </w:r>
      <w:del w:id="8237" w:author="OFFM" w:date="2024-04-16T10:53:00Z">
        <w:r w:rsidR="00817C00" w:rsidRPr="00F74592">
          <w:rPr>
            <w:rFonts w:ascii="Times New Roman" w:hAnsi="Times New Roman" w:cs="Times New Roman"/>
            <w:sz w:val="24"/>
            <w:szCs w:val="24"/>
          </w:rPr>
          <w:delText>Prior to</w:delText>
        </w:r>
      </w:del>
      <w:ins w:id="8238" w:author="OFFM" w:date="2024-04-16T10:53:00Z">
        <w:r w:rsidRPr="000D237D">
          <w:rPr>
            <w:rFonts w:ascii="Times New Roman" w:eastAsia="Times New Roman" w:hAnsi="Times New Roman" w:cs="Times New Roman"/>
            <w:sz w:val="24"/>
            <w:szCs w:val="24"/>
          </w:rPr>
          <w:t>Before</w:t>
        </w:r>
      </w:ins>
      <w:r w:rsidRPr="000D237D">
        <w:rPr>
          <w:rFonts w:ascii="Times New Roman" w:eastAsia="Times New Roman" w:hAnsi="Times New Roman" w:cs="Times New Roman"/>
          <w:sz w:val="24"/>
          <w:szCs w:val="24"/>
        </w:rPr>
        <w:t xml:space="preserve"> reposting the releasable information, the Federal agency must resolve the issue in accordance with the agency's </w:t>
      </w:r>
      <w:del w:id="8239" w:author="OFFM" w:date="2024-04-16T10:53:00Z">
        <w:r w:rsidR="00817C00" w:rsidRPr="00F74592">
          <w:rPr>
            <w:rFonts w:ascii="Times New Roman" w:hAnsi="Times New Roman" w:cs="Times New Roman"/>
            <w:sz w:val="24"/>
            <w:szCs w:val="24"/>
          </w:rPr>
          <w:delText>Freedom of Information Act</w:delText>
        </w:r>
      </w:del>
      <w:ins w:id="8240" w:author="OFFM" w:date="2024-04-16T10:53:00Z">
        <w:r w:rsidRPr="000D237D">
          <w:rPr>
            <w:rFonts w:ascii="Times New Roman" w:eastAsia="Times New Roman" w:hAnsi="Times New Roman" w:cs="Times New Roman"/>
            <w:sz w:val="24"/>
            <w:szCs w:val="24"/>
          </w:rPr>
          <w:t>FOIA</w:t>
        </w:r>
      </w:ins>
      <w:r w:rsidRPr="000D237D">
        <w:rPr>
          <w:rFonts w:ascii="Times New Roman" w:eastAsia="Times New Roman" w:hAnsi="Times New Roman" w:cs="Times New Roman"/>
          <w:sz w:val="24"/>
          <w:szCs w:val="24"/>
        </w:rPr>
        <w:t xml:space="preserve"> procedures. </w:t>
      </w:r>
    </w:p>
    <w:p w14:paraId="2F094318" w14:textId="7920A6A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(d) When </w:t>
      </w:r>
      <w:del w:id="8241" w:author="OFFM" w:date="2024-04-16T10:53:00Z">
        <w:r w:rsidR="00817C00" w:rsidRPr="00F74592">
          <w:rPr>
            <w:rFonts w:ascii="Times New Roman" w:hAnsi="Times New Roman" w:cs="Times New Roman"/>
            <w:sz w:val="24"/>
            <w:szCs w:val="24"/>
          </w:rPr>
          <w:delText>a</w:delText>
        </w:r>
      </w:del>
      <w:ins w:id="8242"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is terminated </w:t>
      </w:r>
      <w:ins w:id="8243" w:author="OFFM" w:date="2024-04-16T10:53:00Z">
        <w:r w:rsidRPr="000D237D">
          <w:rPr>
            <w:rFonts w:ascii="Times New Roman" w:eastAsia="Times New Roman" w:hAnsi="Times New Roman" w:cs="Times New Roman"/>
            <w:sz w:val="24"/>
            <w:szCs w:val="24"/>
          </w:rPr>
          <w:t xml:space="preserve">in part </w:t>
        </w:r>
      </w:ins>
      <w:r w:rsidRPr="000D237D">
        <w:rPr>
          <w:rFonts w:ascii="Times New Roman" w:eastAsia="Times New Roman" w:hAnsi="Times New Roman" w:cs="Times New Roman"/>
          <w:sz w:val="24"/>
          <w:szCs w:val="24"/>
        </w:rPr>
        <w:t xml:space="preserve">or </w:t>
      </w:r>
      <w:del w:id="8244" w:author="OFFM" w:date="2024-04-16T10:53:00Z">
        <w:r w:rsidR="00817C00" w:rsidRPr="00F74592">
          <w:rPr>
            <w:rFonts w:ascii="Times New Roman" w:hAnsi="Times New Roman" w:cs="Times New Roman"/>
            <w:sz w:val="24"/>
            <w:szCs w:val="24"/>
          </w:rPr>
          <w:delText>partially terminated, both</w:delText>
        </w:r>
      </w:del>
      <w:ins w:id="8245" w:author="OFFM" w:date="2024-04-16T10:53:00Z">
        <w:r w:rsidRPr="000D237D">
          <w:rPr>
            <w:rFonts w:ascii="Times New Roman" w:eastAsia="Times New Roman" w:hAnsi="Times New Roman" w:cs="Times New Roman"/>
            <w:sz w:val="24"/>
            <w:szCs w:val="24"/>
          </w:rPr>
          <w:t>its entirety,</w:t>
        </w:r>
      </w:ins>
      <w:r w:rsidRPr="000D237D">
        <w:rPr>
          <w:rFonts w:ascii="Times New Roman" w:eastAsia="Times New Roman" w:hAnsi="Times New Roman" w:cs="Times New Roman"/>
          <w:sz w:val="24"/>
          <w:szCs w:val="24"/>
        </w:rPr>
        <w:t xml:space="preserve"> the Federal </w:t>
      </w:r>
      <w:del w:id="8246"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and </w:t>
      </w:r>
      <w:del w:id="8247" w:author="OFFM" w:date="2024-04-16T10:53:00Z">
        <w:r w:rsidR="00817C00" w:rsidRPr="00F74592">
          <w:rPr>
            <w:rFonts w:ascii="Times New Roman" w:hAnsi="Times New Roman" w:cs="Times New Roman"/>
            <w:sz w:val="24"/>
            <w:szCs w:val="24"/>
          </w:rPr>
          <w:delText>the non-Federal entity</w:delText>
        </w:r>
      </w:del>
      <w:ins w:id="8248"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remain responsible for compliance with the requirements in §§ 200.344 and 200.345. </w:t>
      </w:r>
    </w:p>
    <w:bookmarkEnd w:id="8133"/>
    <w:p w14:paraId="115FCD28"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200.341 Notification of termination requirement.</w:t>
      </w:r>
    </w:p>
    <w:p w14:paraId="234E3E6A" w14:textId="03A0D29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The Federal agency or pass-through entity must provide </w:t>
      </w:r>
      <w:del w:id="8249" w:author="OFFM" w:date="2024-04-16T10:53:00Z">
        <w:r w:rsidR="00817C00" w:rsidRPr="00F74592">
          <w:rPr>
            <w:rFonts w:ascii="Times New Roman" w:hAnsi="Times New Roman" w:cs="Times New Roman"/>
            <w:sz w:val="24"/>
            <w:szCs w:val="24"/>
          </w:rPr>
          <w:delText>to the non-Federal entity a</w:delText>
        </w:r>
      </w:del>
      <w:ins w:id="8250" w:author="OFFM" w:date="2024-04-16T10:53:00Z">
        <w:r w:rsidRPr="000D237D">
          <w:rPr>
            <w:rFonts w:ascii="Times New Roman" w:eastAsia="Times New Roman" w:hAnsi="Times New Roman" w:cs="Times New Roman"/>
            <w:sz w:val="24"/>
            <w:szCs w:val="24"/>
          </w:rPr>
          <w:t>written</w:t>
        </w:r>
      </w:ins>
      <w:r w:rsidRPr="000D237D">
        <w:rPr>
          <w:rFonts w:ascii="Times New Roman" w:eastAsia="Times New Roman" w:hAnsi="Times New Roman" w:cs="Times New Roman"/>
          <w:sz w:val="24"/>
          <w:szCs w:val="24"/>
        </w:rPr>
        <w:t xml:space="preserve"> notice of termination</w:t>
      </w:r>
      <w:del w:id="8251" w:author="OFFM" w:date="2024-04-16T10:53:00Z">
        <w:r w:rsidR="00817C00" w:rsidRPr="00F74592">
          <w:rPr>
            <w:rFonts w:ascii="Times New Roman" w:hAnsi="Times New Roman" w:cs="Times New Roman"/>
            <w:sz w:val="24"/>
            <w:szCs w:val="24"/>
          </w:rPr>
          <w:delText xml:space="preserve">. </w:delText>
        </w:r>
      </w:del>
      <w:ins w:id="8252" w:author="OFFM" w:date="2024-04-16T10:53:00Z">
        <w:r w:rsidRPr="000D237D">
          <w:rPr>
            <w:rFonts w:ascii="Times New Roman" w:eastAsia="Times New Roman" w:hAnsi="Times New Roman" w:cs="Times New Roman"/>
            <w:sz w:val="24"/>
            <w:szCs w:val="24"/>
          </w:rPr>
          <w:t xml:space="preserve"> to the </w:t>
        </w:r>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 The written notice of termination should include the reasons for termination, the effective date, and the portion of the Federal award to be terminated, if applicable.</w:t>
        </w:r>
      </w:ins>
    </w:p>
    <w:p w14:paraId="0BBD3BE8" w14:textId="6A21BCB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bookmarkStart w:id="8253" w:name="_Hlk159755495"/>
      <w:r w:rsidRPr="000D237D">
        <w:rPr>
          <w:rFonts w:ascii="Times New Roman" w:eastAsia="Times New Roman" w:hAnsi="Times New Roman" w:cs="Times New Roman"/>
          <w:sz w:val="24"/>
          <w:szCs w:val="24"/>
        </w:rPr>
        <w:t xml:space="preserve">If the Federal award is terminated for the </w:t>
      </w:r>
      <w:del w:id="8254" w:author="OFFM" w:date="2024-04-16T10:53:00Z">
        <w:r w:rsidR="00817C00" w:rsidRPr="00F74592">
          <w:rPr>
            <w:rFonts w:ascii="Times New Roman" w:hAnsi="Times New Roman" w:cs="Times New Roman"/>
            <w:sz w:val="24"/>
            <w:szCs w:val="24"/>
          </w:rPr>
          <w:delText>non-Federal entity's</w:delText>
        </w:r>
      </w:del>
      <w:ins w:id="8255" w:author="OFFM" w:date="2024-04-16T10:53:00Z">
        <w:r w:rsidRPr="000D237D">
          <w:rPr>
            <w:rFonts w:ascii="Times New Roman" w:eastAsia="Times New Roman" w:hAnsi="Times New Roman" w:cs="Times New Roman"/>
            <w:sz w:val="24"/>
            <w:szCs w:val="24"/>
          </w:rPr>
          <w:t>recipient’s</w:t>
        </w:r>
      </w:ins>
      <w:r w:rsidRPr="000D237D">
        <w:rPr>
          <w:rFonts w:ascii="Times New Roman" w:eastAsia="Times New Roman" w:hAnsi="Times New Roman" w:cs="Times New Roman"/>
          <w:sz w:val="24"/>
          <w:szCs w:val="24"/>
        </w:rPr>
        <w:t xml:space="preserve"> material failure to comply with </w:t>
      </w:r>
      <w:del w:id="8256" w:author="OFFM" w:date="2024-04-16T10:53:00Z">
        <w:r w:rsidR="00817C00" w:rsidRPr="00F74592">
          <w:rPr>
            <w:rFonts w:ascii="Times New Roman" w:hAnsi="Times New Roman" w:cs="Times New Roman"/>
            <w:sz w:val="24"/>
            <w:szCs w:val="24"/>
          </w:rPr>
          <w:delText>the U.S. Constitution, Federal statutes, regulations, or terms and conditions of the</w:delText>
        </w:r>
      </w:del>
      <w:ins w:id="8257"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the notification must state </w:t>
      </w:r>
      <w:del w:id="8258" w:author="OFFM" w:date="2024-04-16T10:53:00Z">
        <w:r w:rsidR="00817C00" w:rsidRPr="00F74592">
          <w:rPr>
            <w:rFonts w:ascii="Times New Roman" w:hAnsi="Times New Roman" w:cs="Times New Roman"/>
            <w:sz w:val="24"/>
            <w:szCs w:val="24"/>
          </w:rPr>
          <w:delText>that—</w:delText>
        </w:r>
      </w:del>
      <w:ins w:id="8259" w:author="OFFM" w:date="2024-04-16T10:53:00Z">
        <w:r w:rsidRPr="000D237D">
          <w:rPr>
            <w:rFonts w:ascii="Times New Roman" w:eastAsia="Times New Roman" w:hAnsi="Times New Roman" w:cs="Times New Roman"/>
            <w:sz w:val="24"/>
            <w:szCs w:val="24"/>
          </w:rPr>
          <w:t>the following:</w:t>
        </w:r>
      </w:ins>
      <w:r w:rsidRPr="000D237D">
        <w:rPr>
          <w:rFonts w:ascii="Times New Roman" w:eastAsia="Times New Roman" w:hAnsi="Times New Roman" w:cs="Times New Roman"/>
          <w:sz w:val="24"/>
          <w:szCs w:val="24"/>
        </w:rPr>
        <w:t xml:space="preserve"> </w:t>
      </w:r>
      <w:bookmarkEnd w:id="8253"/>
    </w:p>
    <w:p w14:paraId="75AFED1F" w14:textId="05F3CFD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termination decision will be reported </w:t>
      </w:r>
      <w:del w:id="8260" w:author="OFFM" w:date="2024-04-16T10:53:00Z">
        <w:r w:rsidR="00817C00" w:rsidRPr="00F74592">
          <w:rPr>
            <w:rFonts w:ascii="Times New Roman" w:hAnsi="Times New Roman" w:cs="Times New Roman"/>
            <w:sz w:val="24"/>
            <w:szCs w:val="24"/>
          </w:rPr>
          <w:delText>to the OMB-designated integrity and performance system accessible through</w:delText>
        </w:r>
      </w:del>
      <w:ins w:id="8261" w:author="OFFM" w:date="2024-04-16T10:53:00Z">
        <w:r w:rsidRPr="000D237D">
          <w:rPr>
            <w:rFonts w:ascii="Times New Roman" w:eastAsia="Times New Roman" w:hAnsi="Times New Roman" w:cs="Times New Roman"/>
            <w:sz w:val="24"/>
            <w:szCs w:val="24"/>
          </w:rPr>
          <w:t>in</w:t>
        </w:r>
      </w:ins>
      <w:r w:rsidRPr="000D237D">
        <w:rPr>
          <w:rFonts w:ascii="Times New Roman" w:eastAsia="Times New Roman" w:hAnsi="Times New Roman" w:cs="Times New Roman"/>
          <w:sz w:val="24"/>
          <w:szCs w:val="24"/>
        </w:rPr>
        <w:t xml:space="preserve"> SAM</w:t>
      </w:r>
      <w:del w:id="8262" w:author="OFFM" w:date="2024-04-16T10:53:00Z">
        <w:r w:rsidR="00817C00" w:rsidRPr="00F74592">
          <w:rPr>
            <w:rFonts w:ascii="Times New Roman" w:hAnsi="Times New Roman" w:cs="Times New Roman"/>
            <w:sz w:val="24"/>
            <w:szCs w:val="24"/>
          </w:rPr>
          <w:delText xml:space="preserve"> (currently FAPIIS);</w:delText>
        </w:r>
      </w:del>
      <w:ins w:id="8263" w:author="OFFM" w:date="2024-04-16T10:53:00Z">
        <w:r w:rsidRPr="000D237D">
          <w:rPr>
            <w:rFonts w:ascii="Times New Roman" w:eastAsia="Times New Roman" w:hAnsi="Times New Roman" w:cs="Times New Roman"/>
            <w:sz w:val="24"/>
            <w:szCs w:val="24"/>
          </w:rPr>
          <w:t>.gov;</w:t>
        </w:r>
      </w:ins>
      <w:r w:rsidRPr="000D237D">
        <w:rPr>
          <w:rFonts w:ascii="Times New Roman" w:eastAsia="Times New Roman" w:hAnsi="Times New Roman" w:cs="Times New Roman"/>
          <w:sz w:val="24"/>
          <w:szCs w:val="24"/>
        </w:rPr>
        <w:t xml:space="preserve"> </w:t>
      </w:r>
    </w:p>
    <w:p w14:paraId="7928C727" w14:textId="2320B62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The information will be available in </w:t>
      </w:r>
      <w:del w:id="8264" w:author="OFFM" w:date="2024-04-16T10:53:00Z">
        <w:r w:rsidR="00817C00" w:rsidRPr="00F74592">
          <w:rPr>
            <w:rFonts w:ascii="Times New Roman" w:hAnsi="Times New Roman" w:cs="Times New Roman"/>
            <w:sz w:val="24"/>
            <w:szCs w:val="24"/>
          </w:rPr>
          <w:delText>the OMB-designated integrity and performance system for a period of</w:delText>
        </w:r>
      </w:del>
      <w:ins w:id="8265" w:author="OFFM" w:date="2024-04-16T10:53:00Z">
        <w:r w:rsidRPr="000D237D">
          <w:rPr>
            <w:rFonts w:ascii="Times New Roman" w:eastAsia="Times New Roman" w:hAnsi="Times New Roman" w:cs="Times New Roman"/>
            <w:sz w:val="24"/>
            <w:szCs w:val="24"/>
          </w:rPr>
          <w:t>SAM.gov for</w:t>
        </w:r>
      </w:ins>
      <w:r w:rsidRPr="000D237D">
        <w:rPr>
          <w:rFonts w:ascii="Times New Roman" w:eastAsia="Times New Roman" w:hAnsi="Times New Roman" w:cs="Times New Roman"/>
          <w:sz w:val="24"/>
          <w:szCs w:val="24"/>
        </w:rPr>
        <w:t xml:space="preserve"> five years from the date of the termination</w:t>
      </w:r>
      <w:del w:id="8266" w:author="OFFM" w:date="2024-04-16T10:53:00Z">
        <w:r w:rsidR="00817C00" w:rsidRPr="00F74592">
          <w:rPr>
            <w:rFonts w:ascii="Times New Roman" w:hAnsi="Times New Roman" w:cs="Times New Roman"/>
            <w:sz w:val="24"/>
            <w:szCs w:val="24"/>
          </w:rPr>
          <w:delText>,</w:delText>
        </w:r>
      </w:del>
      <w:ins w:id="8267" w:author="OFFM" w:date="2024-04-16T10:53:00Z">
        <w:r w:rsidRPr="000D237D">
          <w:rPr>
            <w:rFonts w:ascii="Times New Roman" w:eastAsia="Times New Roman" w:hAnsi="Times New Roman" w:cs="Times New Roman"/>
            <w:sz w:val="24"/>
            <w:szCs w:val="24"/>
          </w:rPr>
          <w:t xml:space="preserve"> and</w:t>
        </w:r>
      </w:ins>
      <w:r w:rsidRPr="000D237D">
        <w:rPr>
          <w:rFonts w:ascii="Times New Roman" w:eastAsia="Times New Roman" w:hAnsi="Times New Roman" w:cs="Times New Roman"/>
          <w:sz w:val="24"/>
          <w:szCs w:val="24"/>
        </w:rPr>
        <w:t xml:space="preserve"> then archived; </w:t>
      </w:r>
    </w:p>
    <w:p w14:paraId="2C6D1DFA" w14:textId="0506829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Federal </w:t>
      </w:r>
      <w:del w:id="8268"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agencies that consider making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to the </w:t>
      </w:r>
      <w:del w:id="8269" w:author="OFFM" w:date="2024-04-16T10:53:00Z">
        <w:r w:rsidR="00817C00" w:rsidRPr="00F74592">
          <w:rPr>
            <w:rFonts w:ascii="Times New Roman" w:hAnsi="Times New Roman" w:cs="Times New Roman"/>
            <w:sz w:val="24"/>
            <w:szCs w:val="24"/>
          </w:rPr>
          <w:delText>non-Federal entity</w:delText>
        </w:r>
      </w:del>
      <w:ins w:id="8270"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during </w:t>
      </w:r>
      <w:del w:id="8271" w:author="OFFM" w:date="2024-04-16T10:53:00Z">
        <w:r w:rsidR="00817C00" w:rsidRPr="00F74592">
          <w:rPr>
            <w:rFonts w:ascii="Times New Roman" w:hAnsi="Times New Roman" w:cs="Times New Roman"/>
            <w:sz w:val="24"/>
            <w:szCs w:val="24"/>
          </w:rPr>
          <w:delText>that</w:delText>
        </w:r>
      </w:del>
      <w:ins w:id="8272"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five year period must consider </w:t>
      </w:r>
      <w:del w:id="8273" w:author="OFFM" w:date="2024-04-16T10:53:00Z">
        <w:r w:rsidR="00817C00" w:rsidRPr="00F74592">
          <w:rPr>
            <w:rFonts w:ascii="Times New Roman" w:hAnsi="Times New Roman" w:cs="Times New Roman"/>
            <w:sz w:val="24"/>
            <w:szCs w:val="24"/>
          </w:rPr>
          <w:delText>that</w:delText>
        </w:r>
      </w:del>
      <w:ins w:id="8274" w:author="OFFM" w:date="2024-04-16T10:53:00Z">
        <w:r w:rsidRPr="000D237D">
          <w:rPr>
            <w:rFonts w:ascii="Times New Roman" w:eastAsia="Times New Roman" w:hAnsi="Times New Roman" w:cs="Times New Roman"/>
            <w:sz w:val="24"/>
            <w:szCs w:val="24"/>
          </w:rPr>
          <w:t>this</w:t>
        </w:r>
      </w:ins>
      <w:r w:rsidRPr="000D237D">
        <w:rPr>
          <w:rFonts w:ascii="Times New Roman" w:eastAsia="Times New Roman" w:hAnsi="Times New Roman" w:cs="Times New Roman"/>
          <w:sz w:val="24"/>
          <w:szCs w:val="24"/>
        </w:rPr>
        <w:t xml:space="preserve"> information in judging whether the </w:t>
      </w:r>
      <w:del w:id="8275" w:author="OFFM" w:date="2024-04-16T10:53:00Z">
        <w:r w:rsidR="00817C00" w:rsidRPr="00F74592">
          <w:rPr>
            <w:rFonts w:ascii="Times New Roman" w:hAnsi="Times New Roman" w:cs="Times New Roman"/>
            <w:sz w:val="24"/>
            <w:szCs w:val="24"/>
          </w:rPr>
          <w:delText>non-Federal entity</w:delText>
        </w:r>
      </w:del>
      <w:ins w:id="8276"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is qualified to receive the Federal award</w:t>
      </w:r>
      <w:del w:id="8277"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when the Federal share of the Federal award is expected to exceed the simplified acquisition threshold over the period of performance;</w:t>
      </w:r>
      <w:del w:id="8278" w:author="OFFM" w:date="2024-04-16T10:53:00Z">
        <w:r w:rsidR="00817C00" w:rsidRPr="00F74592">
          <w:rPr>
            <w:rFonts w:ascii="Times New Roman" w:hAnsi="Times New Roman" w:cs="Times New Roman"/>
            <w:sz w:val="24"/>
            <w:szCs w:val="24"/>
          </w:rPr>
          <w:delText xml:space="preserve"> </w:delText>
        </w:r>
      </w:del>
    </w:p>
    <w:p w14:paraId="7123CE91" w14:textId="3C2472B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The </w:t>
      </w:r>
      <w:del w:id="8279" w:author="OFFM" w:date="2024-04-16T10:53:00Z">
        <w:r w:rsidR="00817C00" w:rsidRPr="00F74592">
          <w:rPr>
            <w:rFonts w:ascii="Times New Roman" w:hAnsi="Times New Roman" w:cs="Times New Roman"/>
            <w:sz w:val="24"/>
            <w:szCs w:val="24"/>
          </w:rPr>
          <w:delText>non-Federal entity</w:delText>
        </w:r>
      </w:del>
      <w:ins w:id="8280"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may comment on any information </w:t>
      </w:r>
      <w:del w:id="8281" w:author="OFFM" w:date="2024-04-16T10:53:00Z">
        <w:r w:rsidR="00817C00" w:rsidRPr="00F74592">
          <w:rPr>
            <w:rFonts w:ascii="Times New Roman" w:hAnsi="Times New Roman" w:cs="Times New Roman"/>
            <w:sz w:val="24"/>
            <w:szCs w:val="24"/>
          </w:rPr>
          <w:delText>the OMB-designated integrity and performance system contains</w:delText>
        </w:r>
      </w:del>
      <w:ins w:id="8282" w:author="OFFM" w:date="2024-04-16T10:53:00Z">
        <w:r w:rsidRPr="000D237D">
          <w:rPr>
            <w:rFonts w:ascii="Times New Roman" w:eastAsia="Times New Roman" w:hAnsi="Times New Roman" w:cs="Times New Roman"/>
            <w:sz w:val="24"/>
            <w:szCs w:val="24"/>
          </w:rPr>
          <w:t>in SAM.gov</w:t>
        </w:r>
      </w:ins>
      <w:r w:rsidRPr="000D237D">
        <w:rPr>
          <w:rFonts w:ascii="Times New Roman" w:eastAsia="Times New Roman" w:hAnsi="Times New Roman" w:cs="Times New Roman"/>
          <w:sz w:val="24"/>
          <w:szCs w:val="24"/>
        </w:rPr>
        <w:t xml:space="preserve"> about the </w:t>
      </w:r>
      <w:del w:id="8283" w:author="OFFM" w:date="2024-04-16T10:53:00Z">
        <w:r w:rsidR="00817C00" w:rsidRPr="00F74592">
          <w:rPr>
            <w:rFonts w:ascii="Times New Roman" w:hAnsi="Times New Roman" w:cs="Times New Roman"/>
            <w:sz w:val="24"/>
            <w:szCs w:val="24"/>
          </w:rPr>
          <w:delText>non-Federal entity</w:delText>
        </w:r>
      </w:del>
      <w:ins w:id="8284"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for future consideration by Federal </w:t>
      </w:r>
      <w:del w:id="8285"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agencies. The </w:t>
      </w:r>
      <w:del w:id="8286" w:author="OFFM" w:date="2024-04-16T10:53:00Z">
        <w:r w:rsidR="00817C00" w:rsidRPr="00F74592">
          <w:rPr>
            <w:rFonts w:ascii="Times New Roman" w:hAnsi="Times New Roman" w:cs="Times New Roman"/>
            <w:sz w:val="24"/>
            <w:szCs w:val="24"/>
          </w:rPr>
          <w:delText xml:space="preserve">non-Federal </w:delText>
        </w:r>
        <w:r w:rsidR="00817C00" w:rsidRPr="00F74592">
          <w:rPr>
            <w:rFonts w:ascii="Times New Roman" w:hAnsi="Times New Roman" w:cs="Times New Roman"/>
            <w:sz w:val="24"/>
            <w:szCs w:val="24"/>
          </w:rPr>
          <w:lastRenderedPageBreak/>
          <w:delText>entity</w:delText>
        </w:r>
      </w:del>
      <w:ins w:id="8287"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may submit comments </w:t>
      </w:r>
      <w:del w:id="8288" w:author="OFFM" w:date="2024-04-16T10:53:00Z">
        <w:r w:rsidR="00817C00" w:rsidRPr="00F74592">
          <w:rPr>
            <w:rFonts w:ascii="Times New Roman" w:hAnsi="Times New Roman" w:cs="Times New Roman"/>
            <w:sz w:val="24"/>
            <w:szCs w:val="24"/>
          </w:rPr>
          <w:delText xml:space="preserve">to the awardee integrity and performance portal accessible through SAM (currently (CPARS). </w:delText>
        </w:r>
      </w:del>
      <w:ins w:id="8289" w:author="OFFM" w:date="2024-04-16T10:53:00Z">
        <w:r w:rsidRPr="000D237D">
          <w:rPr>
            <w:rFonts w:ascii="Times New Roman" w:eastAsia="Times New Roman" w:hAnsi="Times New Roman" w:cs="Times New Roman"/>
            <w:sz w:val="24"/>
            <w:szCs w:val="24"/>
          </w:rPr>
          <w:t>in SAM.gov.</w:t>
        </w:r>
      </w:ins>
    </w:p>
    <w:p w14:paraId="05B88D36" w14:textId="51EFB46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Federal </w:t>
      </w:r>
      <w:del w:id="8290"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agencies </w:t>
      </w:r>
      <w:del w:id="8291" w:author="OFFM" w:date="2024-04-16T10:53:00Z">
        <w:r w:rsidR="00817C00" w:rsidRPr="00F74592">
          <w:rPr>
            <w:rFonts w:ascii="Times New Roman" w:hAnsi="Times New Roman" w:cs="Times New Roman"/>
            <w:sz w:val="24"/>
            <w:szCs w:val="24"/>
          </w:rPr>
          <w:delText>will</w:delText>
        </w:r>
      </w:del>
      <w:ins w:id="8292" w:author="OFFM" w:date="2024-04-16T10:53:00Z">
        <w:r w:rsidRPr="000D237D">
          <w:rPr>
            <w:rFonts w:ascii="Times New Roman" w:eastAsia="Times New Roman" w:hAnsi="Times New Roman" w:cs="Times New Roman"/>
            <w:sz w:val="24"/>
            <w:szCs w:val="24"/>
          </w:rPr>
          <w:t>should</w:t>
        </w:r>
      </w:ins>
      <w:r w:rsidRPr="000D237D">
        <w:rPr>
          <w:rFonts w:ascii="Times New Roman" w:eastAsia="Times New Roman" w:hAnsi="Times New Roman" w:cs="Times New Roman"/>
          <w:sz w:val="24"/>
          <w:szCs w:val="24"/>
        </w:rPr>
        <w:t xml:space="preserve"> consider </w:t>
      </w:r>
      <w:del w:id="8293" w:author="OFFM" w:date="2024-04-16T10:53:00Z">
        <w:r w:rsidR="00817C00" w:rsidRPr="00F74592">
          <w:rPr>
            <w:rFonts w:ascii="Times New Roman" w:hAnsi="Times New Roman" w:cs="Times New Roman"/>
            <w:sz w:val="24"/>
            <w:szCs w:val="24"/>
          </w:rPr>
          <w:delText>non-Federal entity</w:delText>
        </w:r>
      </w:del>
      <w:ins w:id="8294" w:author="OFFM" w:date="2024-04-16T10:53:00Z">
        <w:r w:rsidRPr="000D237D">
          <w:rPr>
            <w:rFonts w:ascii="Times New Roman" w:eastAsia="Times New Roman" w:hAnsi="Times New Roman" w:cs="Times New Roman"/>
            <w:sz w:val="24"/>
            <w:szCs w:val="24"/>
          </w:rPr>
          <w:t>the recipient’s</w:t>
        </w:r>
      </w:ins>
      <w:r w:rsidRPr="000D237D">
        <w:rPr>
          <w:rFonts w:ascii="Times New Roman" w:eastAsia="Times New Roman" w:hAnsi="Times New Roman" w:cs="Times New Roman"/>
          <w:sz w:val="24"/>
          <w:szCs w:val="24"/>
        </w:rPr>
        <w:t xml:space="preserve"> comments when determining whether the </w:t>
      </w:r>
      <w:del w:id="8295" w:author="OFFM" w:date="2024-04-16T10:53:00Z">
        <w:r w:rsidR="00817C00" w:rsidRPr="00F74592">
          <w:rPr>
            <w:rFonts w:ascii="Times New Roman" w:hAnsi="Times New Roman" w:cs="Times New Roman"/>
            <w:sz w:val="24"/>
            <w:szCs w:val="24"/>
          </w:rPr>
          <w:delText>non-Federal entity</w:delText>
        </w:r>
      </w:del>
      <w:ins w:id="8296"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is qualified for a </w:t>
      </w:r>
      <w:del w:id="8297" w:author="OFFM" w:date="2024-04-16T10:53:00Z">
        <w:r w:rsidR="00817C00" w:rsidRPr="00F74592">
          <w:rPr>
            <w:rFonts w:ascii="Times New Roman" w:hAnsi="Times New Roman" w:cs="Times New Roman"/>
            <w:sz w:val="24"/>
            <w:szCs w:val="24"/>
          </w:rPr>
          <w:delText xml:space="preserve">future </w:delText>
        </w:r>
      </w:del>
      <w:r w:rsidRPr="000D237D">
        <w:rPr>
          <w:rFonts w:ascii="Times New Roman" w:eastAsia="Times New Roman" w:hAnsi="Times New Roman" w:cs="Times New Roman"/>
          <w:sz w:val="24"/>
          <w:szCs w:val="24"/>
        </w:rPr>
        <w:t xml:space="preserve">Federal award. </w:t>
      </w:r>
    </w:p>
    <w:p w14:paraId="140DFFE6" w14:textId="11A87065" w:rsidR="000B5224" w:rsidRPr="000D237D" w:rsidRDefault="00F2264C" w:rsidP="00A63D45">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Upon termination of </w:t>
      </w:r>
      <w:del w:id="8298" w:author="OFFM" w:date="2024-04-16T10:53:00Z">
        <w:r w:rsidR="00817C00" w:rsidRPr="00F74592">
          <w:rPr>
            <w:rFonts w:ascii="Times New Roman" w:hAnsi="Times New Roman" w:cs="Times New Roman"/>
            <w:sz w:val="24"/>
            <w:szCs w:val="24"/>
          </w:rPr>
          <w:delText>a</w:delText>
        </w:r>
      </w:del>
      <w:ins w:id="8299"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the Federal </w:t>
      </w:r>
      <w:del w:id="8300"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must provide the information required </w:t>
      </w:r>
      <w:del w:id="8301" w:author="OFFM" w:date="2024-04-16T10:53:00Z">
        <w:r w:rsidR="00817C00" w:rsidRPr="00F74592">
          <w:rPr>
            <w:rFonts w:ascii="Times New Roman" w:hAnsi="Times New Roman" w:cs="Times New Roman"/>
            <w:sz w:val="24"/>
            <w:szCs w:val="24"/>
          </w:rPr>
          <w:delText xml:space="preserve">under FFATA to </w:delText>
        </w:r>
      </w:del>
      <w:ins w:id="8302" w:author="OFFM" w:date="2024-04-16T10:53:00Z">
        <w:r w:rsidRPr="000D237D">
          <w:rPr>
            <w:rFonts w:ascii="Times New Roman" w:eastAsia="Times New Roman" w:hAnsi="Times New Roman" w:cs="Times New Roman"/>
            <w:sz w:val="24"/>
            <w:szCs w:val="24"/>
          </w:rPr>
          <w:t xml:space="preserve">by </w:t>
        </w:r>
      </w:ins>
      <w:r w:rsidRPr="000D237D">
        <w:rPr>
          <w:rFonts w:ascii="Times New Roman" w:eastAsia="Times New Roman" w:hAnsi="Times New Roman" w:cs="Times New Roman"/>
          <w:sz w:val="24"/>
          <w:szCs w:val="24"/>
        </w:rPr>
        <w:t xml:space="preserve">the Federal </w:t>
      </w:r>
      <w:del w:id="8303" w:author="OFFM" w:date="2024-04-16T10:53:00Z">
        <w:r w:rsidR="00817C00" w:rsidRPr="00F74592">
          <w:rPr>
            <w:rFonts w:ascii="Times New Roman" w:hAnsi="Times New Roman" w:cs="Times New Roman"/>
            <w:sz w:val="24"/>
            <w:szCs w:val="24"/>
          </w:rPr>
          <w:delText>website established to fulfill</w:delText>
        </w:r>
      </w:del>
      <w:ins w:id="8304" w:author="OFFM" w:date="2024-04-16T10:53:00Z">
        <w:r w:rsidRPr="000D237D">
          <w:rPr>
            <w:rFonts w:ascii="Times New Roman" w:eastAsia="Times New Roman" w:hAnsi="Times New Roman" w:cs="Times New Roman"/>
            <w:sz w:val="24"/>
            <w:szCs w:val="24"/>
          </w:rPr>
          <w:t xml:space="preserve">Funding Accountability and Transparency Act (FFATA) to </w:t>
        </w:r>
        <w:r w:rsidRPr="000D237D">
          <w:rPr>
            <w:rFonts w:ascii="Times New Roman" w:eastAsia="Times New Roman" w:hAnsi="Times New Roman" w:cs="Times New Roman"/>
            <w:i/>
            <w:iCs/>
            <w:sz w:val="24"/>
            <w:szCs w:val="24"/>
          </w:rPr>
          <w:t>USAspending.gov</w:t>
        </w:r>
        <w:r w:rsidRPr="000D237D">
          <w:rPr>
            <w:rFonts w:ascii="Times New Roman" w:eastAsia="Times New Roman" w:hAnsi="Times New Roman" w:cs="Times New Roman"/>
            <w:sz w:val="24"/>
            <w:szCs w:val="24"/>
          </w:rPr>
          <w:t>. In addition,</w:t>
        </w:r>
      </w:ins>
      <w:r w:rsidRPr="000D237D">
        <w:rPr>
          <w:rFonts w:ascii="Times New Roman" w:eastAsia="Times New Roman" w:hAnsi="Times New Roman" w:cs="Times New Roman"/>
          <w:sz w:val="24"/>
          <w:szCs w:val="24"/>
        </w:rPr>
        <w:t xml:space="preserve"> the </w:t>
      </w:r>
      <w:del w:id="8305" w:author="OFFM" w:date="2024-04-16T10:53:00Z">
        <w:r w:rsidR="00817C00" w:rsidRPr="00F74592">
          <w:rPr>
            <w:rFonts w:ascii="Times New Roman" w:hAnsi="Times New Roman" w:cs="Times New Roman"/>
            <w:sz w:val="24"/>
            <w:szCs w:val="24"/>
          </w:rPr>
          <w:delText>requirements of FFATA, and</w:delText>
        </w:r>
      </w:del>
      <w:ins w:id="8306" w:author="OFFM" w:date="2024-04-16T10:53:00Z">
        <w:r w:rsidRPr="000D237D">
          <w:rPr>
            <w:rFonts w:ascii="Times New Roman" w:eastAsia="Times New Roman" w:hAnsi="Times New Roman" w:cs="Times New Roman"/>
            <w:sz w:val="24"/>
            <w:szCs w:val="24"/>
          </w:rPr>
          <w:t>Federal agency must</w:t>
        </w:r>
      </w:ins>
      <w:r w:rsidRPr="000D237D">
        <w:rPr>
          <w:rFonts w:ascii="Times New Roman" w:eastAsia="Times New Roman" w:hAnsi="Times New Roman" w:cs="Times New Roman"/>
          <w:sz w:val="24"/>
          <w:szCs w:val="24"/>
        </w:rPr>
        <w:t xml:space="preserve"> update or notify any other relevant </w:t>
      </w:r>
      <w:del w:id="8307" w:author="OFFM" w:date="2024-04-16T10:53:00Z">
        <w:r w:rsidR="00817C00" w:rsidRPr="00F74592">
          <w:rPr>
            <w:rFonts w:ascii="Times New Roman" w:hAnsi="Times New Roman" w:cs="Times New Roman"/>
            <w:sz w:val="24"/>
            <w:szCs w:val="24"/>
          </w:rPr>
          <w:delText>governmentwide</w:delText>
        </w:r>
      </w:del>
      <w:ins w:id="8308" w:author="OFFM" w:date="2024-04-16T10:53:00Z">
        <w:r w:rsidRPr="000D237D">
          <w:rPr>
            <w:rFonts w:ascii="Times New Roman" w:eastAsia="Times New Roman" w:hAnsi="Times New Roman" w:cs="Times New Roman"/>
            <w:sz w:val="24"/>
            <w:szCs w:val="24"/>
          </w:rPr>
          <w:t>government-wide</w:t>
        </w:r>
      </w:ins>
      <w:r w:rsidRPr="000D237D">
        <w:rPr>
          <w:rFonts w:ascii="Times New Roman" w:eastAsia="Times New Roman" w:hAnsi="Times New Roman" w:cs="Times New Roman"/>
          <w:sz w:val="24"/>
          <w:szCs w:val="24"/>
        </w:rPr>
        <w:t xml:space="preserve"> systems or entities of any indications of poor performance as required by 41 U.S.C. </w:t>
      </w:r>
      <w:del w:id="8309" w:author="OFFM" w:date="2024-04-16T10:53:00Z">
        <w:r w:rsidR="00817C00" w:rsidRPr="00F74592">
          <w:rPr>
            <w:rFonts w:ascii="Times New Roman" w:hAnsi="Times New Roman" w:cs="Times New Roman"/>
            <w:sz w:val="24"/>
            <w:szCs w:val="24"/>
          </w:rPr>
          <w:delText>417b</w:delText>
        </w:r>
      </w:del>
      <w:ins w:id="8310" w:author="OFFM" w:date="2024-04-16T10:53:00Z">
        <w:r w:rsidRPr="000D237D">
          <w:rPr>
            <w:rFonts w:ascii="Times New Roman" w:eastAsia="Times New Roman" w:hAnsi="Times New Roman" w:cs="Times New Roman"/>
            <w:sz w:val="24"/>
            <w:szCs w:val="24"/>
          </w:rPr>
          <w:t>2313</w:t>
        </w:r>
      </w:ins>
      <w:r w:rsidRPr="000D237D">
        <w:rPr>
          <w:rFonts w:ascii="Times New Roman" w:eastAsia="Times New Roman" w:hAnsi="Times New Roman" w:cs="Times New Roman"/>
          <w:sz w:val="24"/>
          <w:szCs w:val="24"/>
        </w:rPr>
        <w:t xml:space="preserve"> and 31 U.S.C. 3321</w:t>
      </w:r>
      <w:del w:id="8311" w:author="OFFM" w:date="2024-04-16T10:53:00Z">
        <w:r w:rsidR="00817C00" w:rsidRPr="00F74592">
          <w:rPr>
            <w:rFonts w:ascii="Times New Roman" w:hAnsi="Times New Roman" w:cs="Times New Roman"/>
            <w:sz w:val="24"/>
            <w:szCs w:val="24"/>
          </w:rPr>
          <w:delText xml:space="preserve"> and implementing guidance at 2 CFR part 77 (forthcoming at time of publication). See also the requirements for Suspension and Debarment at 2 CFR part 180</w:delText>
        </w:r>
      </w:del>
      <w:r w:rsidRPr="000D237D">
        <w:rPr>
          <w:rFonts w:ascii="Times New Roman" w:eastAsia="Times New Roman" w:hAnsi="Times New Roman" w:cs="Times New Roman"/>
          <w:sz w:val="24"/>
          <w:szCs w:val="24"/>
        </w:rPr>
        <w:t xml:space="preserve">. </w:t>
      </w:r>
    </w:p>
    <w:p w14:paraId="781EE5A1"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8312" w:name="_Hlk162520448"/>
      <w:r w:rsidRPr="000D237D">
        <w:rPr>
          <w:rFonts w:ascii="Times New Roman" w:eastAsia="Times New Roman" w:hAnsi="Times New Roman" w:cs="Times New Roman"/>
          <w:b/>
          <w:bCs/>
          <w:sz w:val="24"/>
          <w:szCs w:val="24"/>
        </w:rPr>
        <w:t>§ 200.342 Opportunities to object, hearings, and appeals.</w:t>
      </w:r>
    </w:p>
    <w:p w14:paraId="545C51D7" w14:textId="06B178F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8313" w:author="OFFM" w:date="2024-04-16T10:53:00Z">
        <w:r w:rsidRPr="000D237D">
          <w:rPr>
            <w:rFonts w:ascii="Times New Roman" w:eastAsia="Times New Roman" w:hAnsi="Times New Roman" w:cs="Times New Roman"/>
            <w:sz w:val="24"/>
            <w:szCs w:val="24"/>
          </w:rPr>
          <w:t xml:space="preserve">The Federal agency must maintain written procedures </w:t>
        </w:r>
        <w:bookmarkStart w:id="8314" w:name="_Hlk162917910"/>
        <w:r w:rsidRPr="000D237D">
          <w:rPr>
            <w:rFonts w:ascii="Times New Roman" w:eastAsia="Times New Roman" w:hAnsi="Times New Roman" w:cs="Times New Roman"/>
            <w:sz w:val="24"/>
            <w:szCs w:val="24"/>
          </w:rPr>
          <w:t>for processing objections, hearings, and appeals</w:t>
        </w:r>
        <w:bookmarkEnd w:id="8314"/>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Upon </w:t>
      </w:r>
      <w:del w:id="8315" w:author="OFFM" w:date="2024-04-16T10:53:00Z">
        <w:r w:rsidR="00817C00" w:rsidRPr="00F74592">
          <w:rPr>
            <w:rFonts w:ascii="Times New Roman" w:hAnsi="Times New Roman" w:cs="Times New Roman"/>
            <w:sz w:val="24"/>
            <w:szCs w:val="24"/>
          </w:rPr>
          <w:delText>taking any</w:delText>
        </w:r>
      </w:del>
      <w:ins w:id="8316" w:author="OFFM" w:date="2024-04-16T10:53:00Z">
        <w:r w:rsidRPr="000D237D">
          <w:rPr>
            <w:rFonts w:ascii="Times New Roman" w:eastAsia="Times New Roman" w:hAnsi="Times New Roman" w:cs="Times New Roman"/>
            <w:sz w:val="24"/>
            <w:szCs w:val="24"/>
          </w:rPr>
          <w:t>initiating a</w:t>
        </w:r>
      </w:ins>
      <w:r w:rsidRPr="000D237D">
        <w:rPr>
          <w:rFonts w:ascii="Times New Roman" w:eastAsia="Times New Roman" w:hAnsi="Times New Roman" w:cs="Times New Roman"/>
          <w:sz w:val="24"/>
          <w:szCs w:val="24"/>
        </w:rPr>
        <w:t xml:space="preserve"> remedy for </w:t>
      </w:r>
      <w:del w:id="8317" w:author="OFFM" w:date="2024-04-16T10:53:00Z">
        <w:r w:rsidR="00817C00" w:rsidRPr="00F74592">
          <w:rPr>
            <w:rFonts w:ascii="Times New Roman" w:hAnsi="Times New Roman" w:cs="Times New Roman"/>
            <w:sz w:val="24"/>
            <w:szCs w:val="24"/>
          </w:rPr>
          <w:delText>non-compliance,</w:delText>
        </w:r>
      </w:del>
      <w:ins w:id="8318" w:author="OFFM" w:date="2024-04-16T10:53:00Z">
        <w:r w:rsidRPr="000D237D">
          <w:rPr>
            <w:rFonts w:ascii="Times New Roman" w:eastAsia="Times New Roman" w:hAnsi="Times New Roman" w:cs="Times New Roman"/>
            <w:sz w:val="24"/>
            <w:szCs w:val="24"/>
          </w:rPr>
          <w:t>noncompliance (for example, disallowed costs, a corrective action plan, or termination),</w:t>
        </w:r>
      </w:ins>
      <w:r w:rsidRPr="000D237D">
        <w:rPr>
          <w:rFonts w:ascii="Times New Roman" w:eastAsia="Times New Roman" w:hAnsi="Times New Roman" w:cs="Times New Roman"/>
          <w:sz w:val="24"/>
          <w:szCs w:val="24"/>
        </w:rPr>
        <w:t xml:space="preserve"> the Federal </w:t>
      </w:r>
      <w:del w:id="831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must provide the </w:t>
      </w:r>
      <w:del w:id="8320" w:author="OFFM" w:date="2024-04-16T10:53:00Z">
        <w:r w:rsidR="00817C00" w:rsidRPr="00F74592">
          <w:rPr>
            <w:rFonts w:ascii="Times New Roman" w:hAnsi="Times New Roman" w:cs="Times New Roman"/>
            <w:sz w:val="24"/>
            <w:szCs w:val="24"/>
          </w:rPr>
          <w:delText xml:space="preserve">non-Federal entity </w:delText>
        </w:r>
      </w:del>
      <w:ins w:id="8321" w:author="OFFM" w:date="2024-04-16T10:53:00Z">
        <w:r w:rsidRPr="000D237D">
          <w:rPr>
            <w:rFonts w:ascii="Times New Roman" w:hAnsi="Times New Roman" w:cs="Times New Roman"/>
            <w:sz w:val="24"/>
            <w:szCs w:val="24"/>
          </w:rPr>
          <w:t xml:space="preserve">recipient </w:t>
        </w:r>
        <w:r w:rsidRPr="000D237D">
          <w:rPr>
            <w:rFonts w:ascii="Times New Roman" w:eastAsia="Times New Roman" w:hAnsi="Times New Roman" w:cs="Times New Roman"/>
            <w:sz w:val="24"/>
            <w:szCs w:val="24"/>
          </w:rPr>
          <w:t xml:space="preserve">with </w:t>
        </w:r>
      </w:ins>
      <w:r w:rsidRPr="000D237D">
        <w:rPr>
          <w:rFonts w:ascii="Times New Roman" w:eastAsia="Times New Roman" w:hAnsi="Times New Roman" w:cs="Times New Roman"/>
          <w:sz w:val="24"/>
          <w:szCs w:val="24"/>
        </w:rPr>
        <w:t xml:space="preserve">an opportunity to object and provide information </w:t>
      </w:r>
      <w:del w:id="8322" w:author="OFFM" w:date="2024-04-16T10:53:00Z">
        <w:r w:rsidR="00817C00" w:rsidRPr="00F74592">
          <w:rPr>
            <w:rFonts w:ascii="Times New Roman" w:hAnsi="Times New Roman" w:cs="Times New Roman"/>
            <w:sz w:val="24"/>
            <w:szCs w:val="24"/>
          </w:rPr>
          <w:delText xml:space="preserve">and documentation </w:delText>
        </w:r>
      </w:del>
      <w:r w:rsidRPr="000D237D">
        <w:rPr>
          <w:rFonts w:ascii="Times New Roman" w:eastAsia="Times New Roman" w:hAnsi="Times New Roman" w:cs="Times New Roman"/>
          <w:sz w:val="24"/>
          <w:szCs w:val="24"/>
        </w:rPr>
        <w:t xml:space="preserve">challenging the </w:t>
      </w:r>
      <w:del w:id="8323" w:author="OFFM" w:date="2024-04-16T10:53:00Z">
        <w:r w:rsidR="00817C00" w:rsidRPr="00F74592">
          <w:rPr>
            <w:rFonts w:ascii="Times New Roman" w:hAnsi="Times New Roman" w:cs="Times New Roman"/>
            <w:sz w:val="24"/>
            <w:szCs w:val="24"/>
          </w:rPr>
          <w:delText>suspension or termination action, in accordance with written processes and procedures published by the</w:delText>
        </w:r>
      </w:del>
      <w:ins w:id="8324" w:author="OFFM" w:date="2024-04-16T10:53:00Z">
        <w:r w:rsidRPr="000D237D">
          <w:rPr>
            <w:rFonts w:ascii="Times New Roman" w:eastAsia="Times New Roman" w:hAnsi="Times New Roman" w:cs="Times New Roman"/>
            <w:sz w:val="24"/>
            <w:szCs w:val="24"/>
          </w:rPr>
          <w:t>action. The</w:t>
        </w:r>
      </w:ins>
      <w:r w:rsidRPr="000D237D">
        <w:rPr>
          <w:rFonts w:ascii="Times New Roman" w:eastAsia="Times New Roman" w:hAnsi="Times New Roman" w:cs="Times New Roman"/>
          <w:sz w:val="24"/>
          <w:szCs w:val="24"/>
        </w:rPr>
        <w:t xml:space="preserve"> Federal </w:t>
      </w:r>
      <w:del w:id="8325" w:author="OFFM" w:date="2024-04-16T10:53:00Z">
        <w:r w:rsidR="00817C00" w:rsidRPr="00F74592">
          <w:rPr>
            <w:rFonts w:ascii="Times New Roman" w:hAnsi="Times New Roman" w:cs="Times New Roman"/>
            <w:sz w:val="24"/>
            <w:szCs w:val="24"/>
          </w:rPr>
          <w:delText xml:space="preserve">awarding agency. The Federal awarding </w:delText>
        </w:r>
      </w:del>
      <w:r w:rsidRPr="000D237D">
        <w:rPr>
          <w:rFonts w:ascii="Times New Roman" w:eastAsia="Times New Roman" w:hAnsi="Times New Roman" w:cs="Times New Roman"/>
          <w:sz w:val="24"/>
          <w:szCs w:val="24"/>
        </w:rPr>
        <w:t xml:space="preserve">agency or </w:t>
      </w:r>
      <w:bookmarkStart w:id="8326" w:name="_Hlk162917494"/>
      <w:r w:rsidRPr="000D237D">
        <w:rPr>
          <w:rFonts w:ascii="Times New Roman" w:eastAsia="Times New Roman" w:hAnsi="Times New Roman" w:cs="Times New Roman"/>
          <w:sz w:val="24"/>
          <w:szCs w:val="24"/>
        </w:rPr>
        <w:t>pass-through entity must comply with any requirements for hearings, appeals</w:t>
      </w:r>
      <w:ins w:id="832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or other administrative proceedings to which the </w:t>
      </w:r>
      <w:del w:id="8328" w:author="OFFM" w:date="2024-04-16T10:53:00Z">
        <w:r w:rsidR="00817C00" w:rsidRPr="00F74592">
          <w:rPr>
            <w:rFonts w:ascii="Times New Roman" w:hAnsi="Times New Roman" w:cs="Times New Roman"/>
            <w:sz w:val="24"/>
            <w:szCs w:val="24"/>
          </w:rPr>
          <w:delText>non-Federal entity</w:delText>
        </w:r>
      </w:del>
      <w:ins w:id="8329"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is entitled under any statute or regulation applicable to the action involved</w:t>
      </w:r>
      <w:bookmarkEnd w:id="8326"/>
      <w:r w:rsidRPr="000D237D">
        <w:rPr>
          <w:rFonts w:ascii="Times New Roman" w:eastAsia="Times New Roman" w:hAnsi="Times New Roman" w:cs="Times New Roman"/>
          <w:sz w:val="24"/>
          <w:szCs w:val="24"/>
        </w:rPr>
        <w:t xml:space="preserve">. </w:t>
      </w:r>
    </w:p>
    <w:bookmarkEnd w:id="8312"/>
    <w:p w14:paraId="74BC84C9"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200.343 Effects of suspension and termination.</w:t>
      </w:r>
    </w:p>
    <w:p w14:paraId="7F3F117F" w14:textId="156244A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Costs to the </w:t>
      </w:r>
      <w:del w:id="8330" w:author="OFFM" w:date="2024-04-16T10:53:00Z">
        <w:r w:rsidR="00817C00" w:rsidRPr="00F74592">
          <w:rPr>
            <w:rFonts w:ascii="Times New Roman" w:hAnsi="Times New Roman" w:cs="Times New Roman"/>
            <w:sz w:val="24"/>
            <w:szCs w:val="24"/>
          </w:rPr>
          <w:delText>non-Federal entity</w:delText>
        </w:r>
      </w:del>
      <w:ins w:id="8331"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resulting from financial obligations incurred by the </w:t>
      </w:r>
      <w:del w:id="8332" w:author="OFFM" w:date="2024-04-16T10:53:00Z">
        <w:r w:rsidR="00817C00" w:rsidRPr="00F74592">
          <w:rPr>
            <w:rFonts w:ascii="Times New Roman" w:hAnsi="Times New Roman" w:cs="Times New Roman"/>
            <w:sz w:val="24"/>
            <w:szCs w:val="24"/>
          </w:rPr>
          <w:delText>non-Federal entity</w:delText>
        </w:r>
      </w:del>
      <w:ins w:id="8333"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during a suspension or after </w:t>
      </w:r>
      <w:ins w:id="8334"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termination of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w:t>
      </w:r>
      <w:del w:id="8335" w:author="OFFM" w:date="2024-04-16T10:53:00Z">
        <w:r w:rsidR="00817C00" w:rsidRPr="00F74592">
          <w:rPr>
            <w:rFonts w:ascii="Times New Roman" w:hAnsi="Times New Roman" w:cs="Times New Roman"/>
            <w:sz w:val="24"/>
            <w:szCs w:val="24"/>
          </w:rPr>
          <w:delText xml:space="preserve">or subaward </w:delText>
        </w:r>
      </w:del>
      <w:r w:rsidRPr="000D237D">
        <w:rPr>
          <w:rFonts w:ascii="Times New Roman" w:eastAsia="Times New Roman" w:hAnsi="Times New Roman" w:cs="Times New Roman"/>
          <w:sz w:val="24"/>
          <w:szCs w:val="24"/>
        </w:rPr>
        <w:t>are not allowable unless the Federal</w:t>
      </w:r>
      <w:del w:id="8336"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eastAsia="Times New Roman" w:hAnsi="Times New Roman" w:cs="Times New Roman"/>
          <w:sz w:val="24"/>
          <w:szCs w:val="24"/>
        </w:rPr>
        <w:t xml:space="preserve"> agency or pass-through entity expressly authorizes them in the notice of suspension or termination or subsequently. However, costs during suspension or after termination are allowable if: </w:t>
      </w:r>
    </w:p>
    <w:p w14:paraId="318F265B" w14:textId="0511346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The costs result from financial obligations which were properly incurred by the </w:t>
      </w:r>
      <w:del w:id="8337" w:author="OFFM" w:date="2024-04-16T10:53:00Z">
        <w:r w:rsidR="00817C00" w:rsidRPr="00F74592">
          <w:rPr>
            <w:rFonts w:ascii="Times New Roman" w:hAnsi="Times New Roman" w:cs="Times New Roman"/>
            <w:sz w:val="24"/>
            <w:szCs w:val="24"/>
          </w:rPr>
          <w:delText>non-Federal entity</w:delText>
        </w:r>
      </w:del>
      <w:ins w:id="8338"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before the effective date of suspension or termination, </w:t>
      </w:r>
      <w:del w:id="8339" w:author="OFFM" w:date="2024-04-16T10:53:00Z">
        <w:r w:rsidR="00817C00" w:rsidRPr="00F74592">
          <w:rPr>
            <w:rFonts w:ascii="Times New Roman" w:hAnsi="Times New Roman" w:cs="Times New Roman"/>
            <w:sz w:val="24"/>
            <w:szCs w:val="24"/>
          </w:rPr>
          <w:delText>are</w:delText>
        </w:r>
      </w:del>
      <w:ins w:id="8340" w:author="OFFM" w:date="2024-04-16T10:53:00Z">
        <w:r>
          <w:rPr>
            <w:rFonts w:ascii="Times New Roman" w:eastAsia="Times New Roman" w:hAnsi="Times New Roman" w:cs="Times New Roman"/>
            <w:sz w:val="24"/>
            <w:szCs w:val="24"/>
          </w:rPr>
          <w:t>and</w:t>
        </w:r>
      </w:ins>
      <w:r w:rsidRPr="000D237D">
        <w:rPr>
          <w:rFonts w:ascii="Times New Roman" w:eastAsia="Times New Roman" w:hAnsi="Times New Roman" w:cs="Times New Roman"/>
          <w:sz w:val="24"/>
          <w:szCs w:val="24"/>
        </w:rPr>
        <w:t xml:space="preserve"> not in anticipation of it; and </w:t>
      </w:r>
    </w:p>
    <w:p w14:paraId="5BBF3637" w14:textId="00154BC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(b) The costs would be allowable if the Federal award was not suspended or expired normally at the end of the period of performance in which the termination takes effect.</w:t>
      </w:r>
      <w:del w:id="8341" w:author="OFFM" w:date="2024-04-16T10:53:00Z">
        <w:r w:rsidR="00817C00" w:rsidRPr="00F74592">
          <w:rPr>
            <w:rFonts w:ascii="Times New Roman" w:hAnsi="Times New Roman" w:cs="Times New Roman"/>
            <w:sz w:val="24"/>
            <w:szCs w:val="24"/>
          </w:rPr>
          <w:delText xml:space="preserve"> </w:delText>
        </w:r>
      </w:del>
    </w:p>
    <w:p w14:paraId="518FCEEB"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Closeout</w:t>
      </w:r>
    </w:p>
    <w:p w14:paraId="1501FFA4"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200.344 Closeout.</w:t>
      </w:r>
    </w:p>
    <w:p w14:paraId="08B8EA22" w14:textId="02873068" w:rsidR="000B5224" w:rsidRPr="000D237D" w:rsidRDefault="00F2264C" w:rsidP="00A63D45">
      <w:pPr>
        <w:spacing w:after="0" w:line="480" w:lineRule="auto"/>
        <w:ind w:firstLine="720"/>
        <w:rPr>
          <w:rFonts w:ascii="Times New Roman" w:eastAsia="Times New Roman" w:hAnsi="Times New Roman" w:cs="Times New Roman"/>
          <w:sz w:val="24"/>
          <w:szCs w:val="24"/>
        </w:rPr>
      </w:pPr>
      <w:ins w:id="8342"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The Federal </w:t>
      </w:r>
      <w:del w:id="8343"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w:t>
      </w:r>
      <w:del w:id="8344" w:author="OFFM" w:date="2024-04-16T10:53:00Z">
        <w:r w:rsidR="00817C00" w:rsidRPr="00F74592">
          <w:rPr>
            <w:rFonts w:ascii="Times New Roman" w:hAnsi="Times New Roman" w:cs="Times New Roman"/>
            <w:sz w:val="24"/>
            <w:szCs w:val="24"/>
          </w:rPr>
          <w:delText>will</w:delText>
        </w:r>
      </w:del>
      <w:ins w:id="8345"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close out the Federal award when it determines that all </w:t>
      </w:r>
      <w:del w:id="8346" w:author="OFFM" w:date="2024-04-16T10:53:00Z">
        <w:r w:rsidR="00817C00" w:rsidRPr="00F74592">
          <w:rPr>
            <w:rFonts w:ascii="Times New Roman" w:hAnsi="Times New Roman" w:cs="Times New Roman"/>
            <w:sz w:val="24"/>
            <w:szCs w:val="24"/>
          </w:rPr>
          <w:delText xml:space="preserve">applicable </w:delText>
        </w:r>
      </w:del>
      <w:r w:rsidRPr="000D237D">
        <w:rPr>
          <w:rFonts w:ascii="Times New Roman" w:eastAsia="Times New Roman" w:hAnsi="Times New Roman" w:cs="Times New Roman"/>
          <w:sz w:val="24"/>
          <w:szCs w:val="24"/>
        </w:rPr>
        <w:t xml:space="preserve">administrative actions and </w:t>
      </w:r>
      <w:del w:id="8347" w:author="OFFM" w:date="2024-04-16T10:53:00Z">
        <w:r w:rsidR="00817C00" w:rsidRPr="00F74592">
          <w:rPr>
            <w:rFonts w:ascii="Times New Roman" w:hAnsi="Times New Roman" w:cs="Times New Roman"/>
            <w:sz w:val="24"/>
            <w:szCs w:val="24"/>
          </w:rPr>
          <w:delText xml:space="preserve">all </w:delText>
        </w:r>
      </w:del>
      <w:r w:rsidRPr="000D237D">
        <w:rPr>
          <w:rFonts w:ascii="Times New Roman" w:eastAsia="Times New Roman" w:hAnsi="Times New Roman" w:cs="Times New Roman"/>
          <w:sz w:val="24"/>
          <w:szCs w:val="24"/>
        </w:rPr>
        <w:t>required work of the Federal award have been completed</w:t>
      </w:r>
      <w:del w:id="8348" w:author="OFFM" w:date="2024-04-16T10:53:00Z">
        <w:r w:rsidR="00817C00" w:rsidRPr="00F74592">
          <w:rPr>
            <w:rFonts w:ascii="Times New Roman" w:hAnsi="Times New Roman" w:cs="Times New Roman"/>
            <w:sz w:val="24"/>
            <w:szCs w:val="24"/>
          </w:rPr>
          <w:delText xml:space="preserve"> by the non-Federal entity. If the non-Federal entity </w:delText>
        </w:r>
      </w:del>
      <w:ins w:id="8349" w:author="OFFM" w:date="2024-04-16T10:53:00Z">
        <w:r w:rsidRPr="000D237D">
          <w:rPr>
            <w:rFonts w:ascii="Times New Roman" w:eastAsia="Times New Roman" w:hAnsi="Times New Roman" w:cs="Times New Roman"/>
            <w:sz w:val="24"/>
            <w:szCs w:val="24"/>
          </w:rPr>
          <w:t xml:space="preserve">. When the </w:t>
        </w:r>
        <w:r w:rsidRPr="000D237D">
          <w:rPr>
            <w:rFonts w:ascii="Times New Roman" w:hAnsi="Times New Roman" w:cs="Times New Roman"/>
            <w:sz w:val="24"/>
            <w:szCs w:val="24"/>
          </w:rPr>
          <w:t xml:space="preserve">recipient or subrecipient </w:t>
        </w:r>
      </w:ins>
      <w:r w:rsidRPr="000D237D">
        <w:rPr>
          <w:rFonts w:ascii="Times New Roman" w:eastAsia="Times New Roman" w:hAnsi="Times New Roman" w:cs="Times New Roman"/>
          <w:sz w:val="24"/>
          <w:szCs w:val="24"/>
        </w:rPr>
        <w:t xml:space="preserve">fails to complete the </w:t>
      </w:r>
      <w:del w:id="8350" w:author="OFFM" w:date="2024-04-16T10:53:00Z">
        <w:r w:rsidR="00817C00" w:rsidRPr="00F74592">
          <w:rPr>
            <w:rFonts w:ascii="Times New Roman" w:hAnsi="Times New Roman" w:cs="Times New Roman"/>
            <w:sz w:val="24"/>
            <w:szCs w:val="24"/>
          </w:rPr>
          <w:delText>requirements</w:delText>
        </w:r>
      </w:del>
      <w:ins w:id="8351" w:author="OFFM" w:date="2024-04-16T10:53:00Z">
        <w:r w:rsidRPr="000D237D">
          <w:rPr>
            <w:rFonts w:ascii="Times New Roman" w:eastAsia="Times New Roman" w:hAnsi="Times New Roman" w:cs="Times New Roman"/>
            <w:sz w:val="24"/>
            <w:szCs w:val="24"/>
          </w:rPr>
          <w:t>necessary administrative actions or the required work for an award</w:t>
        </w:r>
      </w:ins>
      <w:r w:rsidRPr="000D237D">
        <w:rPr>
          <w:rFonts w:ascii="Times New Roman" w:eastAsia="Times New Roman" w:hAnsi="Times New Roman" w:cs="Times New Roman"/>
          <w:sz w:val="24"/>
          <w:szCs w:val="24"/>
        </w:rPr>
        <w:t xml:space="preserve">, the Federal </w:t>
      </w:r>
      <w:del w:id="835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w:t>
      </w:r>
      <w:del w:id="8353" w:author="OFFM" w:date="2024-04-16T10:53:00Z">
        <w:r w:rsidR="00817C00" w:rsidRPr="00F74592">
          <w:rPr>
            <w:rFonts w:ascii="Times New Roman" w:hAnsi="Times New Roman" w:cs="Times New Roman"/>
            <w:sz w:val="24"/>
            <w:szCs w:val="24"/>
          </w:rPr>
          <w:delText>will</w:delText>
        </w:r>
      </w:del>
      <w:ins w:id="8354"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proceed </w:t>
      </w:r>
      <w:del w:id="8355" w:author="OFFM" w:date="2024-04-16T10:53:00Z">
        <w:r w:rsidR="00817C00" w:rsidRPr="00F74592">
          <w:rPr>
            <w:rFonts w:ascii="Times New Roman" w:hAnsi="Times New Roman" w:cs="Times New Roman"/>
            <w:sz w:val="24"/>
            <w:szCs w:val="24"/>
          </w:rPr>
          <w:delText xml:space="preserve">to close out the Federal award </w:delText>
        </w:r>
      </w:del>
      <w:r w:rsidRPr="000D237D">
        <w:rPr>
          <w:rFonts w:ascii="Times New Roman" w:eastAsia="Times New Roman" w:hAnsi="Times New Roman" w:cs="Times New Roman"/>
          <w:sz w:val="24"/>
          <w:szCs w:val="24"/>
        </w:rPr>
        <w:t xml:space="preserve">with </w:t>
      </w:r>
      <w:ins w:id="8356" w:author="OFFM" w:date="2024-04-16T10:53:00Z">
        <w:r w:rsidRPr="000D237D">
          <w:rPr>
            <w:rFonts w:ascii="Times New Roman" w:eastAsia="Times New Roman" w:hAnsi="Times New Roman" w:cs="Times New Roman"/>
            <w:sz w:val="24"/>
            <w:szCs w:val="24"/>
          </w:rPr>
          <w:t xml:space="preserve">closeout based on </w:t>
        </w:r>
      </w:ins>
      <w:r w:rsidRPr="000D237D">
        <w:rPr>
          <w:rFonts w:ascii="Times New Roman" w:eastAsia="Times New Roman" w:hAnsi="Times New Roman" w:cs="Times New Roman"/>
          <w:sz w:val="24"/>
          <w:szCs w:val="24"/>
        </w:rPr>
        <w:t xml:space="preserve">the information available. This section specifies the </w:t>
      </w:r>
      <w:del w:id="8357" w:author="OFFM" w:date="2024-04-16T10:53:00Z">
        <w:r w:rsidR="00817C00" w:rsidRPr="00F74592">
          <w:rPr>
            <w:rFonts w:ascii="Times New Roman" w:hAnsi="Times New Roman" w:cs="Times New Roman"/>
            <w:sz w:val="24"/>
            <w:szCs w:val="24"/>
          </w:rPr>
          <w:delText xml:space="preserve">actions the non-Federal entity and Federal awarding agency or pass-through entity must take to complete this process </w:delText>
        </w:r>
      </w:del>
      <w:ins w:id="8358" w:author="OFFM" w:date="2024-04-16T10:53:00Z">
        <w:r w:rsidRPr="000D237D">
          <w:rPr>
            <w:rFonts w:ascii="Times New Roman" w:eastAsia="Times New Roman" w:hAnsi="Times New Roman" w:cs="Times New Roman"/>
            <w:sz w:val="24"/>
            <w:szCs w:val="24"/>
          </w:rPr>
          <w:t xml:space="preserve">administrative actions required </w:t>
        </w:r>
      </w:ins>
      <w:r w:rsidRPr="000D237D">
        <w:rPr>
          <w:rFonts w:ascii="Times New Roman" w:eastAsia="Times New Roman" w:hAnsi="Times New Roman" w:cs="Times New Roman"/>
          <w:sz w:val="24"/>
          <w:szCs w:val="24"/>
        </w:rPr>
        <w:t>at the end of the period of performance.</w:t>
      </w:r>
      <w:del w:id="8359" w:author="OFFM" w:date="2024-04-16T10:53:00Z">
        <w:r w:rsidR="00817C00" w:rsidRPr="00F74592">
          <w:rPr>
            <w:rFonts w:ascii="Times New Roman" w:hAnsi="Times New Roman" w:cs="Times New Roman"/>
            <w:sz w:val="24"/>
            <w:szCs w:val="24"/>
          </w:rPr>
          <w:delText xml:space="preserve"> </w:delText>
        </w:r>
      </w:del>
    </w:p>
    <w:p w14:paraId="38FACCA1" w14:textId="7493CA93"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360" w:author="OFFM" w:date="2024-04-16T10:53:00Z">
        <w:r w:rsidR="00817C00" w:rsidRPr="00F74592">
          <w:rPr>
            <w:rFonts w:ascii="Times New Roman" w:hAnsi="Times New Roman" w:cs="Times New Roman"/>
            <w:sz w:val="24"/>
            <w:szCs w:val="24"/>
          </w:rPr>
          <w:delText>a) The</w:delText>
        </w:r>
      </w:del>
      <w:ins w:id="8361" w:author="OFFM" w:date="2024-04-16T10:53:00Z">
        <w:r w:rsidRPr="000D237D">
          <w:rPr>
            <w:rFonts w:ascii="Times New Roman" w:eastAsia="Times New Roman" w:hAnsi="Times New Roman" w:cs="Times New Roman"/>
            <w:sz w:val="24"/>
            <w:szCs w:val="24"/>
          </w:rPr>
          <w:t>b) A</w:t>
        </w:r>
      </w:ins>
      <w:r w:rsidRPr="000D237D">
        <w:rPr>
          <w:rFonts w:ascii="Times New Roman" w:eastAsia="Times New Roman" w:hAnsi="Times New Roman" w:cs="Times New Roman"/>
          <w:sz w:val="24"/>
          <w:szCs w:val="24"/>
        </w:rPr>
        <w:t xml:space="preserve"> recipient must submit</w:t>
      </w:r>
      <w:del w:id="8362" w:author="OFFM" w:date="2024-04-16T10:53:00Z">
        <w:r w:rsidR="00817C00" w:rsidRPr="00F74592">
          <w:rPr>
            <w:rFonts w:ascii="Times New Roman" w:hAnsi="Times New Roman" w:cs="Times New Roman"/>
            <w:sz w:val="24"/>
            <w:szCs w:val="24"/>
          </w:rPr>
          <w:delText>,</w:delText>
        </w:r>
      </w:del>
      <w:ins w:id="8363" w:author="OFFM" w:date="2024-04-16T10:53:00Z">
        <w:r w:rsidRPr="000D237D">
          <w:rPr>
            <w:rFonts w:ascii="Times New Roman" w:eastAsia="Times New Roman" w:hAnsi="Times New Roman" w:cs="Times New Roman"/>
            <w:sz w:val="24"/>
            <w:szCs w:val="24"/>
          </w:rPr>
          <w:t xml:space="preserve"> all reports (financial, performance, and other reports required by the Federal award)</w:t>
        </w:r>
      </w:ins>
      <w:r w:rsidRPr="000D237D">
        <w:rPr>
          <w:rFonts w:ascii="Times New Roman" w:eastAsia="Times New Roman" w:hAnsi="Times New Roman" w:cs="Times New Roman"/>
          <w:sz w:val="24"/>
          <w:szCs w:val="24"/>
        </w:rPr>
        <w:t xml:space="preserve"> no later than 120 calendar days after the </w:t>
      </w:r>
      <w:del w:id="8364" w:author="OFFM" w:date="2024-04-16T10:53:00Z">
        <w:r w:rsidR="00817C00" w:rsidRPr="00F74592">
          <w:rPr>
            <w:rFonts w:ascii="Times New Roman" w:hAnsi="Times New Roman" w:cs="Times New Roman"/>
            <w:sz w:val="24"/>
            <w:szCs w:val="24"/>
          </w:rPr>
          <w:delText>end date</w:delText>
        </w:r>
      </w:del>
      <w:ins w:id="8365" w:author="OFFM" w:date="2024-04-16T10:53:00Z">
        <w:r w:rsidRPr="000D237D">
          <w:rPr>
            <w:rFonts w:ascii="Times New Roman" w:eastAsia="Times New Roman" w:hAnsi="Times New Roman" w:cs="Times New Roman"/>
            <w:sz w:val="24"/>
            <w:szCs w:val="24"/>
          </w:rPr>
          <w:t>conclusion</w:t>
        </w:r>
      </w:ins>
      <w:r w:rsidRPr="000D237D">
        <w:rPr>
          <w:rFonts w:ascii="Times New Roman" w:eastAsia="Times New Roman" w:hAnsi="Times New Roman" w:cs="Times New Roman"/>
          <w:sz w:val="24"/>
          <w:szCs w:val="24"/>
        </w:rPr>
        <w:t xml:space="preserve"> of the period of performance</w:t>
      </w:r>
      <w:del w:id="8366" w:author="OFFM" w:date="2024-04-16T10:53:00Z">
        <w:r w:rsidR="00817C00" w:rsidRPr="00F74592">
          <w:rPr>
            <w:rFonts w:ascii="Times New Roman" w:hAnsi="Times New Roman" w:cs="Times New Roman"/>
            <w:sz w:val="24"/>
            <w:szCs w:val="24"/>
          </w:rPr>
          <w:delText xml:space="preserve">, all </w:delText>
        </w:r>
      </w:del>
      <w:ins w:id="8367" w:author="OFFM" w:date="2024-04-16T10:53:00Z">
        <w:r w:rsidRPr="000D237D">
          <w:rPr>
            <w:rFonts w:ascii="Times New Roman" w:eastAsia="Times New Roman" w:hAnsi="Times New Roman" w:cs="Times New Roman"/>
            <w:sz w:val="24"/>
            <w:szCs w:val="24"/>
          </w:rPr>
          <w:t>. A subrecipient must submit all reports (</w:t>
        </w:r>
      </w:ins>
      <w:r w:rsidRPr="000D237D">
        <w:rPr>
          <w:rFonts w:ascii="Times New Roman" w:eastAsia="Times New Roman" w:hAnsi="Times New Roman" w:cs="Times New Roman"/>
          <w:sz w:val="24"/>
          <w:szCs w:val="24"/>
        </w:rPr>
        <w:t xml:space="preserve">financial, performance, </w:t>
      </w:r>
      <w:r w:rsidRPr="000D237D">
        <w:rPr>
          <w:rFonts w:ascii="Times New Roman" w:eastAsia="Times New Roman" w:hAnsi="Times New Roman" w:cs="Times New Roman"/>
          <w:sz w:val="24"/>
          <w:szCs w:val="24"/>
        </w:rPr>
        <w:lastRenderedPageBreak/>
        <w:t xml:space="preserve">and other reports </w:t>
      </w:r>
      <w:del w:id="8368" w:author="OFFM" w:date="2024-04-16T10:53:00Z">
        <w:r w:rsidR="00817C00" w:rsidRPr="00F74592">
          <w:rPr>
            <w:rFonts w:ascii="Times New Roman" w:hAnsi="Times New Roman" w:cs="Times New Roman"/>
            <w:sz w:val="24"/>
            <w:szCs w:val="24"/>
          </w:rPr>
          <w:delText xml:space="preserve">as </w:delText>
        </w:r>
      </w:del>
      <w:r w:rsidRPr="000D237D">
        <w:rPr>
          <w:rFonts w:ascii="Times New Roman" w:eastAsia="Times New Roman" w:hAnsi="Times New Roman" w:cs="Times New Roman"/>
          <w:sz w:val="24"/>
          <w:szCs w:val="24"/>
        </w:rPr>
        <w:t xml:space="preserve">required by </w:t>
      </w:r>
      <w:del w:id="8369" w:author="OFFM" w:date="2024-04-16T10:53:00Z">
        <w:r w:rsidR="00817C00" w:rsidRPr="00F74592">
          <w:rPr>
            <w:rFonts w:ascii="Times New Roman" w:hAnsi="Times New Roman" w:cs="Times New Roman"/>
            <w:sz w:val="24"/>
            <w:szCs w:val="24"/>
          </w:rPr>
          <w:delText>the terms and conditions of the Federal award. A subrecipient must submit</w:delText>
        </w:r>
      </w:del>
      <w:ins w:id="8370" w:author="OFFM" w:date="2024-04-16T10:53:00Z">
        <w:r w:rsidRPr="000D237D">
          <w:rPr>
            <w:rFonts w:ascii="Times New Roman" w:eastAsia="Times New Roman" w:hAnsi="Times New Roman" w:cs="Times New Roman"/>
            <w:sz w:val="24"/>
            <w:szCs w:val="24"/>
          </w:rPr>
          <w:t>a subaward)</w:t>
        </w:r>
      </w:ins>
      <w:r w:rsidRPr="000D237D">
        <w:rPr>
          <w:rFonts w:ascii="Times New Roman" w:eastAsia="Times New Roman" w:hAnsi="Times New Roman" w:cs="Times New Roman"/>
          <w:sz w:val="24"/>
          <w:szCs w:val="24"/>
        </w:rPr>
        <w:t xml:space="preserve"> to the pass-through entity</w:t>
      </w:r>
      <w:del w:id="8371"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no later than 90 calendar days </w:t>
      </w:r>
      <w:ins w:id="8372" w:author="OFFM" w:date="2024-04-16T10:53:00Z">
        <w:r w:rsidRPr="000D237D">
          <w:rPr>
            <w:rFonts w:ascii="Times New Roman" w:eastAsia="Times New Roman" w:hAnsi="Times New Roman" w:cs="Times New Roman"/>
            <w:sz w:val="24"/>
            <w:szCs w:val="24"/>
          </w:rPr>
          <w:t xml:space="preserve">after the conclusion of the period of performance of the subaward </w:t>
        </w:r>
      </w:ins>
      <w:r w:rsidRPr="000D237D">
        <w:rPr>
          <w:rFonts w:ascii="Times New Roman" w:eastAsia="Times New Roman" w:hAnsi="Times New Roman" w:cs="Times New Roman"/>
          <w:sz w:val="24"/>
          <w:szCs w:val="24"/>
        </w:rPr>
        <w:t>(or an earlier date as agreed upon by the pass-through entity and subrecipient</w:t>
      </w:r>
      <w:del w:id="8373" w:author="OFFM" w:date="2024-04-16T10:53:00Z">
        <w:r w:rsidR="00817C00" w:rsidRPr="00F74592">
          <w:rPr>
            <w:rFonts w:ascii="Times New Roman" w:hAnsi="Times New Roman" w:cs="Times New Roman"/>
            <w:sz w:val="24"/>
            <w:szCs w:val="24"/>
          </w:rPr>
          <w:delText xml:space="preserve">) after the end date of the period of performance, all financial, performance, and other reports as required by the terms and conditions of the Federal award. The Federal awarding </w:delText>
        </w:r>
      </w:del>
      <w:ins w:id="8374" w:author="OFFM" w:date="2024-04-16T10:53:00Z">
        <w:r w:rsidRPr="000D237D">
          <w:rPr>
            <w:rFonts w:ascii="Times New Roman" w:eastAsia="Times New Roman" w:hAnsi="Times New Roman" w:cs="Times New Roman"/>
            <w:sz w:val="24"/>
            <w:szCs w:val="24"/>
          </w:rPr>
          <w:t xml:space="preserve">). When justified, the Federal </w:t>
        </w:r>
      </w:ins>
      <w:r w:rsidRPr="000D237D">
        <w:rPr>
          <w:rFonts w:ascii="Times New Roman" w:eastAsia="Times New Roman" w:hAnsi="Times New Roman" w:cs="Times New Roman"/>
          <w:sz w:val="24"/>
          <w:szCs w:val="24"/>
        </w:rPr>
        <w:t xml:space="preserve">agency or pass-through entity may approve extensions </w:t>
      </w:r>
      <w:ins w:id="8375" w:author="OFFM" w:date="2024-04-16T10:53:00Z">
        <w:r w:rsidRPr="000D237D">
          <w:rPr>
            <w:rFonts w:ascii="Times New Roman" w:eastAsia="Times New Roman" w:hAnsi="Times New Roman" w:cs="Times New Roman"/>
            <w:sz w:val="24"/>
            <w:szCs w:val="24"/>
          </w:rPr>
          <w:t xml:space="preserve">for the </w:t>
        </w:r>
        <w:r w:rsidRPr="000D237D">
          <w:rPr>
            <w:rFonts w:ascii="Times New Roman" w:hAnsi="Times New Roman" w:cs="Times New Roman"/>
            <w:sz w:val="24"/>
            <w:szCs w:val="24"/>
          </w:rPr>
          <w:t>recipient or subrecipient</w:t>
        </w:r>
        <w:r w:rsidRPr="000D237D">
          <w:rPr>
            <w:rFonts w:ascii="Times New Roman" w:eastAsia="Times New Roman" w:hAnsi="Times New Roman" w:cs="Times New Roman"/>
            <w:sz w:val="24"/>
            <w:szCs w:val="24"/>
          </w:rPr>
          <w:t xml:space="preserve">. When the recipient does not have a final indirect cost rate covering the period of performance, a final financial report must still be submitted to fulfill the requirements of this section. The recipient must submit a revised final financial report </w:t>
        </w:r>
      </w:ins>
      <w:r w:rsidRPr="000D237D">
        <w:rPr>
          <w:rFonts w:ascii="Times New Roman" w:eastAsia="Times New Roman" w:hAnsi="Times New Roman" w:cs="Times New Roman"/>
          <w:sz w:val="24"/>
          <w:szCs w:val="24"/>
        </w:rPr>
        <w:t xml:space="preserve">when </w:t>
      </w:r>
      <w:del w:id="8376" w:author="OFFM" w:date="2024-04-16T10:53:00Z">
        <w:r w:rsidR="00817C00" w:rsidRPr="00F74592">
          <w:rPr>
            <w:rFonts w:ascii="Times New Roman" w:hAnsi="Times New Roman" w:cs="Times New Roman"/>
            <w:sz w:val="24"/>
            <w:szCs w:val="24"/>
          </w:rPr>
          <w:delText>requested and justified by the non-Federal entity, as</w:delText>
        </w:r>
      </w:del>
      <w:ins w:id="8377" w:author="OFFM" w:date="2024-04-16T10:53:00Z">
        <w:r w:rsidRPr="000D237D">
          <w:rPr>
            <w:rFonts w:ascii="Times New Roman" w:eastAsia="Times New Roman" w:hAnsi="Times New Roman" w:cs="Times New Roman"/>
            <w:sz w:val="24"/>
            <w:szCs w:val="24"/>
          </w:rPr>
          <w:t>all</w:t>
        </w:r>
      </w:ins>
      <w:r w:rsidRPr="000D237D">
        <w:rPr>
          <w:rFonts w:ascii="Times New Roman" w:eastAsia="Times New Roman" w:hAnsi="Times New Roman" w:cs="Times New Roman"/>
          <w:sz w:val="24"/>
          <w:szCs w:val="24"/>
        </w:rPr>
        <w:t xml:space="preserve"> applicable</w:t>
      </w:r>
      <w:del w:id="8378" w:author="OFFM" w:date="2024-04-16T10:53:00Z">
        <w:r w:rsidR="00817C00" w:rsidRPr="00F74592">
          <w:rPr>
            <w:rFonts w:ascii="Times New Roman" w:hAnsi="Times New Roman" w:cs="Times New Roman"/>
            <w:sz w:val="24"/>
            <w:szCs w:val="24"/>
          </w:rPr>
          <w:delText xml:space="preserve">. </w:delText>
        </w:r>
      </w:del>
      <w:ins w:id="8379" w:author="OFFM" w:date="2024-04-16T10:53:00Z">
        <w:r w:rsidRPr="000D237D">
          <w:rPr>
            <w:rFonts w:ascii="Times New Roman" w:eastAsia="Times New Roman" w:hAnsi="Times New Roman" w:cs="Times New Roman"/>
            <w:sz w:val="24"/>
            <w:szCs w:val="24"/>
          </w:rPr>
          <w:t xml:space="preserve"> indirect cost rates have been finalized.</w:t>
        </w:r>
      </w:ins>
    </w:p>
    <w:p w14:paraId="088911C3" w14:textId="0238E679" w:rsidR="000B5224" w:rsidRPr="000D237D" w:rsidRDefault="00817C00" w:rsidP="00A63D45">
      <w:pPr>
        <w:spacing w:after="0" w:line="480" w:lineRule="auto"/>
        <w:ind w:firstLine="720"/>
        <w:rPr>
          <w:rFonts w:ascii="Times New Roman" w:eastAsia="Times New Roman" w:hAnsi="Times New Roman" w:cs="Times New Roman"/>
          <w:sz w:val="24"/>
          <w:szCs w:val="24"/>
        </w:rPr>
      </w:pPr>
      <w:del w:id="8380" w:author="OFFM" w:date="2024-04-16T10:53:00Z">
        <w:r w:rsidRPr="00F74592">
          <w:rPr>
            <w:rFonts w:ascii="Times New Roman" w:hAnsi="Times New Roman" w:cs="Times New Roman"/>
            <w:sz w:val="24"/>
            <w:szCs w:val="24"/>
          </w:rPr>
          <w:delText>(b) Unless the Federal awarding agency or pass-through entity authorizes an extension, a non-Federal entity</w:delText>
        </w:r>
      </w:del>
      <w:ins w:id="8381" w:author="OFFM" w:date="2024-04-16T10:53:00Z">
        <w:r w:rsidR="00F2264C" w:rsidRPr="000D237D">
          <w:rPr>
            <w:rFonts w:ascii="Times New Roman" w:eastAsia="Times New Roman" w:hAnsi="Times New Roman" w:cs="Times New Roman"/>
            <w:sz w:val="24"/>
            <w:szCs w:val="24"/>
          </w:rPr>
          <w:t>(c) The recipient</w:t>
        </w:r>
      </w:ins>
      <w:r w:rsidR="00F2264C" w:rsidRPr="000D237D">
        <w:rPr>
          <w:rFonts w:ascii="Times New Roman" w:eastAsia="Times New Roman" w:hAnsi="Times New Roman" w:cs="Times New Roman"/>
          <w:sz w:val="24"/>
          <w:szCs w:val="24"/>
        </w:rPr>
        <w:t xml:space="preserve"> must liquidate all financial obligations incurred under the Federal award no later than 120 calendar days after the </w:t>
      </w:r>
      <w:del w:id="8382" w:author="OFFM" w:date="2024-04-16T10:53:00Z">
        <w:r w:rsidRPr="00F74592">
          <w:rPr>
            <w:rFonts w:ascii="Times New Roman" w:hAnsi="Times New Roman" w:cs="Times New Roman"/>
            <w:sz w:val="24"/>
            <w:szCs w:val="24"/>
          </w:rPr>
          <w:delText xml:space="preserve">end date of the period of performance as specified in the terms and conditions of the Federal award. </w:delText>
        </w:r>
      </w:del>
      <w:ins w:id="8383" w:author="OFFM" w:date="2024-04-16T10:53:00Z">
        <w:r w:rsidR="00F2264C" w:rsidRPr="000D237D">
          <w:rPr>
            <w:rFonts w:ascii="Times New Roman" w:eastAsia="Times New Roman" w:hAnsi="Times New Roman" w:cs="Times New Roman"/>
            <w:sz w:val="24"/>
            <w:szCs w:val="24"/>
          </w:rPr>
          <w:t xml:space="preserve">conclusion of the period of performance. A subrecipient must liquidate all financial obligations incurred under a subaward no later than 90 calendar days after the conclusion of the period of performance of the subaward (or an earlier date as agreed upon by the pass-through entity and subrecipient). When justified, the Federal agency or pass-through entity may approve extensions for the </w:t>
        </w:r>
        <w:r w:rsidR="00F2264C" w:rsidRPr="000D237D">
          <w:rPr>
            <w:rFonts w:ascii="Times New Roman" w:hAnsi="Times New Roman" w:cs="Times New Roman"/>
            <w:sz w:val="24"/>
            <w:szCs w:val="24"/>
          </w:rPr>
          <w:t>recipient or subrecipient</w:t>
        </w:r>
        <w:r w:rsidR="00F2264C" w:rsidRPr="000D237D">
          <w:rPr>
            <w:rFonts w:ascii="Times New Roman" w:eastAsia="Times New Roman" w:hAnsi="Times New Roman" w:cs="Times New Roman"/>
            <w:sz w:val="24"/>
            <w:szCs w:val="24"/>
          </w:rPr>
          <w:t>.</w:t>
        </w:r>
      </w:ins>
    </w:p>
    <w:p w14:paraId="0D7B0E14" w14:textId="4A9DE65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384" w:author="OFFM" w:date="2024-04-16T10:53:00Z">
        <w:r w:rsidR="00817C00" w:rsidRPr="00F74592">
          <w:rPr>
            <w:rFonts w:ascii="Times New Roman" w:hAnsi="Times New Roman" w:cs="Times New Roman"/>
            <w:sz w:val="24"/>
            <w:szCs w:val="24"/>
          </w:rPr>
          <w:delText>c</w:delText>
        </w:r>
      </w:del>
      <w:ins w:id="8385" w:author="OFFM" w:date="2024-04-16T10:53:00Z">
        <w:r w:rsidRPr="000D237D">
          <w:rPr>
            <w:rFonts w:ascii="Times New Roman" w:eastAsia="Times New Roman" w:hAnsi="Times New Roman" w:cs="Times New Roman"/>
            <w:sz w:val="24"/>
            <w:szCs w:val="24"/>
          </w:rPr>
          <w:t>d</w:t>
        </w:r>
      </w:ins>
      <w:r w:rsidRPr="000D237D">
        <w:rPr>
          <w:rFonts w:ascii="Times New Roman" w:eastAsia="Times New Roman" w:hAnsi="Times New Roman" w:cs="Times New Roman"/>
          <w:sz w:val="24"/>
          <w:szCs w:val="24"/>
        </w:rPr>
        <w:t>) The</w:t>
      </w:r>
      <w:r w:rsidRPr="000D237D">
        <w:rPr>
          <w:rFonts w:ascii="Times New Roman" w:hAnsi="Times New Roman" w:cs="Times New Roman"/>
          <w:sz w:val="24"/>
          <w:szCs w:val="24"/>
        </w:rPr>
        <w:t xml:space="preserve"> Federal </w:t>
      </w:r>
      <w:del w:id="8386"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hAnsi="Times New Roman" w:cs="Times New Roman"/>
          <w:sz w:val="24"/>
          <w:szCs w:val="24"/>
        </w:rPr>
        <w:t xml:space="preserve">agency or pass-through entity must </w:t>
      </w:r>
      <w:del w:id="8387" w:author="OFFM" w:date="2024-04-16T10:53:00Z">
        <w:r w:rsidR="00817C00" w:rsidRPr="00F74592">
          <w:rPr>
            <w:rFonts w:ascii="Times New Roman" w:hAnsi="Times New Roman" w:cs="Times New Roman"/>
            <w:sz w:val="24"/>
            <w:szCs w:val="24"/>
          </w:rPr>
          <w:delText>make prompt</w:delText>
        </w:r>
      </w:del>
      <w:ins w:id="8388" w:author="OFFM" w:date="2024-04-16T10:53:00Z">
        <w:r w:rsidRPr="000D237D">
          <w:rPr>
            <w:rFonts w:ascii="Times New Roman" w:hAnsi="Times New Roman" w:cs="Times New Roman"/>
            <w:sz w:val="24"/>
            <w:szCs w:val="24"/>
          </w:rPr>
          <w:t>not delay</w:t>
        </w:r>
      </w:ins>
      <w:r w:rsidRPr="000D237D">
        <w:rPr>
          <w:rFonts w:ascii="Times New Roman" w:hAnsi="Times New Roman" w:cs="Times New Roman"/>
          <w:sz w:val="24"/>
          <w:szCs w:val="24"/>
        </w:rPr>
        <w:t xml:space="preserve"> payments to the </w:t>
      </w:r>
      <w:del w:id="8389" w:author="OFFM" w:date="2024-04-16T10:53:00Z">
        <w:r w:rsidR="00817C00" w:rsidRPr="00F74592">
          <w:rPr>
            <w:rFonts w:ascii="Times New Roman" w:hAnsi="Times New Roman" w:cs="Times New Roman"/>
            <w:sz w:val="24"/>
            <w:szCs w:val="24"/>
          </w:rPr>
          <w:delText>non-Federal entity</w:delText>
        </w:r>
      </w:del>
      <w:ins w:id="8390"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for costs meeting the requirements </w:t>
      </w:r>
      <w:del w:id="8391" w:author="OFFM" w:date="2024-04-16T10:53:00Z">
        <w:r w:rsidR="00817C00" w:rsidRPr="00F74592">
          <w:rPr>
            <w:rFonts w:ascii="Times New Roman" w:hAnsi="Times New Roman" w:cs="Times New Roman"/>
            <w:sz w:val="24"/>
            <w:szCs w:val="24"/>
          </w:rPr>
          <w:delText>in Subpart</w:delText>
        </w:r>
      </w:del>
      <w:ins w:id="8392" w:author="OFFM" w:date="2024-04-16T10:53:00Z">
        <w:r w:rsidRPr="000D237D">
          <w:rPr>
            <w:rFonts w:ascii="Times New Roman" w:hAnsi="Times New Roman" w:cs="Times New Roman"/>
            <w:sz w:val="24"/>
            <w:szCs w:val="24"/>
          </w:rPr>
          <w:t>of subpart</w:t>
        </w:r>
      </w:ins>
      <w:r w:rsidRPr="000D237D">
        <w:rPr>
          <w:rFonts w:ascii="Times New Roman" w:hAnsi="Times New Roman" w:cs="Times New Roman"/>
          <w:sz w:val="24"/>
          <w:szCs w:val="24"/>
        </w:rPr>
        <w:t xml:space="preserve"> E of this part</w:t>
      </w:r>
      <w:del w:id="8393" w:author="OFFM" w:date="2024-04-16T10:53:00Z">
        <w:r w:rsidR="00817C00" w:rsidRPr="00F74592">
          <w:rPr>
            <w:rFonts w:ascii="Times New Roman" w:hAnsi="Times New Roman" w:cs="Times New Roman"/>
            <w:sz w:val="24"/>
            <w:szCs w:val="24"/>
          </w:rPr>
          <w:delText xml:space="preserve"> under the Federal award being closed out. </w:delText>
        </w:r>
      </w:del>
      <w:ins w:id="8394" w:author="OFFM" w:date="2024-04-16T10:53:00Z">
        <w:r w:rsidRPr="000D237D">
          <w:rPr>
            <w:rFonts w:ascii="Times New Roman" w:hAnsi="Times New Roman" w:cs="Times New Roman"/>
            <w:sz w:val="24"/>
            <w:szCs w:val="24"/>
          </w:rPr>
          <w:t>.</w:t>
        </w:r>
      </w:ins>
    </w:p>
    <w:p w14:paraId="44D7DD7F" w14:textId="64DA5ADF"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395" w:author="OFFM" w:date="2024-04-16T10:53:00Z">
        <w:r w:rsidR="00817C00" w:rsidRPr="00F74592">
          <w:rPr>
            <w:rFonts w:ascii="Times New Roman" w:hAnsi="Times New Roman" w:cs="Times New Roman"/>
            <w:sz w:val="24"/>
            <w:szCs w:val="24"/>
          </w:rPr>
          <w:delText>d</w:delText>
        </w:r>
      </w:del>
      <w:ins w:id="8396" w:author="OFFM" w:date="2024-04-16T10:53:00Z">
        <w:r w:rsidRPr="000D237D">
          <w:rPr>
            <w:rFonts w:ascii="Times New Roman" w:eastAsia="Times New Roman" w:hAnsi="Times New Roman" w:cs="Times New Roman"/>
            <w:sz w:val="24"/>
            <w:szCs w:val="24"/>
          </w:rPr>
          <w:t>e</w:t>
        </w:r>
      </w:ins>
      <w:r w:rsidRPr="000D237D">
        <w:rPr>
          <w:rFonts w:ascii="Times New Roman" w:eastAsia="Times New Roman" w:hAnsi="Times New Roman" w:cs="Times New Roman"/>
          <w:sz w:val="24"/>
          <w:szCs w:val="24"/>
        </w:rPr>
        <w:t xml:space="preserve">) The </w:t>
      </w:r>
      <w:del w:id="8397" w:author="OFFM" w:date="2024-04-16T10:53:00Z">
        <w:r w:rsidR="00817C00" w:rsidRPr="00F74592">
          <w:rPr>
            <w:rFonts w:ascii="Times New Roman" w:hAnsi="Times New Roman" w:cs="Times New Roman"/>
            <w:sz w:val="24"/>
            <w:szCs w:val="24"/>
          </w:rPr>
          <w:delText>non-Federal entity</w:delText>
        </w:r>
      </w:del>
      <w:ins w:id="8398"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must promptly refund any </w:t>
      </w:r>
      <w:del w:id="8399" w:author="OFFM" w:date="2024-04-16T10:53:00Z">
        <w:r w:rsidR="00817C00" w:rsidRPr="00F74592">
          <w:rPr>
            <w:rFonts w:ascii="Times New Roman" w:hAnsi="Times New Roman" w:cs="Times New Roman"/>
            <w:sz w:val="24"/>
            <w:szCs w:val="24"/>
          </w:rPr>
          <w:delText xml:space="preserve">balances of </w:delText>
        </w:r>
      </w:del>
      <w:r w:rsidRPr="000D237D">
        <w:rPr>
          <w:rFonts w:ascii="Times New Roman" w:eastAsia="Times New Roman" w:hAnsi="Times New Roman" w:cs="Times New Roman"/>
          <w:sz w:val="24"/>
          <w:szCs w:val="24"/>
        </w:rPr>
        <w:t xml:space="preserve">unobligated </w:t>
      </w:r>
      <w:del w:id="8400" w:author="OFFM" w:date="2024-04-16T10:53:00Z">
        <w:r w:rsidR="00817C00" w:rsidRPr="00F74592">
          <w:rPr>
            <w:rFonts w:ascii="Times New Roman" w:hAnsi="Times New Roman" w:cs="Times New Roman"/>
            <w:sz w:val="24"/>
            <w:szCs w:val="24"/>
          </w:rPr>
          <w:delText>cash</w:delText>
        </w:r>
      </w:del>
      <w:ins w:id="8401" w:author="OFFM" w:date="2024-04-16T10:53:00Z">
        <w:r w:rsidRPr="000D237D">
          <w:rPr>
            <w:rFonts w:ascii="Times New Roman" w:eastAsia="Times New Roman" w:hAnsi="Times New Roman" w:cs="Times New Roman"/>
            <w:sz w:val="24"/>
            <w:szCs w:val="24"/>
          </w:rPr>
          <w:t>funds</w:t>
        </w:r>
      </w:ins>
      <w:r w:rsidRPr="000D237D">
        <w:rPr>
          <w:rFonts w:ascii="Times New Roman" w:eastAsia="Times New Roman" w:hAnsi="Times New Roman" w:cs="Times New Roman"/>
          <w:sz w:val="24"/>
          <w:szCs w:val="24"/>
        </w:rPr>
        <w:t xml:space="preserve"> that the Federal </w:t>
      </w:r>
      <w:del w:id="840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paid </w:t>
      </w:r>
      <w:del w:id="8403" w:author="OFFM" w:date="2024-04-16T10:53:00Z">
        <w:r w:rsidR="00817C00" w:rsidRPr="00F74592">
          <w:rPr>
            <w:rFonts w:ascii="Times New Roman" w:hAnsi="Times New Roman" w:cs="Times New Roman"/>
            <w:sz w:val="24"/>
            <w:szCs w:val="24"/>
          </w:rPr>
          <w:delText xml:space="preserve">in </w:delText>
        </w:r>
        <w:r w:rsidR="00817C00" w:rsidRPr="00F74592">
          <w:rPr>
            <w:rFonts w:ascii="Times New Roman" w:hAnsi="Times New Roman" w:cs="Times New Roman"/>
            <w:sz w:val="24"/>
            <w:szCs w:val="24"/>
          </w:rPr>
          <w:lastRenderedPageBreak/>
          <w:delText xml:space="preserve">advance or paid </w:delText>
        </w:r>
      </w:del>
      <w:r w:rsidRPr="000D237D">
        <w:rPr>
          <w:rFonts w:ascii="Times New Roman" w:eastAsia="Times New Roman" w:hAnsi="Times New Roman" w:cs="Times New Roman"/>
          <w:sz w:val="24"/>
          <w:szCs w:val="24"/>
        </w:rPr>
        <w:t>and that are not authorized to be retained</w:t>
      </w:r>
      <w:del w:id="8404" w:author="OFFM" w:date="2024-04-16T10:53:00Z">
        <w:r w:rsidR="00817C00" w:rsidRPr="00F74592">
          <w:rPr>
            <w:rFonts w:ascii="Times New Roman" w:hAnsi="Times New Roman" w:cs="Times New Roman"/>
            <w:sz w:val="24"/>
            <w:szCs w:val="24"/>
          </w:rPr>
          <w:delText xml:space="preserve"> by the non-Federal entity for use in other projects.</w:delText>
        </w:r>
      </w:del>
      <w:ins w:id="840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See OMB Circular A</w:t>
      </w:r>
      <w:del w:id="8406" w:author="OFFM" w:date="2024-04-16T10:53:00Z">
        <w:r w:rsidR="00817C00" w:rsidRPr="00F74592">
          <w:rPr>
            <w:rFonts w:ascii="Times New Roman" w:hAnsi="Times New Roman" w:cs="Times New Roman"/>
            <w:sz w:val="24"/>
            <w:szCs w:val="24"/>
          </w:rPr>
          <w:delText>–</w:delText>
        </w:r>
      </w:del>
      <w:ins w:id="840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129 and </w:t>
      </w:r>
      <w:del w:id="8408" w:author="OFFM" w:date="2024-04-16T10:53:00Z">
        <w:r w:rsidR="00817C00" w:rsidRPr="00F74592">
          <w:rPr>
            <w:rFonts w:ascii="Times New Roman" w:hAnsi="Times New Roman" w:cs="Times New Roman"/>
            <w:sz w:val="24"/>
            <w:szCs w:val="24"/>
          </w:rPr>
          <w:delText xml:space="preserve">see </w:delText>
        </w:r>
      </w:del>
      <w:r w:rsidRPr="000D237D">
        <w:rPr>
          <w:rFonts w:ascii="Times New Roman" w:eastAsia="Times New Roman" w:hAnsi="Times New Roman" w:cs="Times New Roman"/>
          <w:sz w:val="24"/>
          <w:szCs w:val="24"/>
        </w:rPr>
        <w:t>§ 200.346</w:t>
      </w:r>
      <w:del w:id="8409" w:author="OFFM" w:date="2024-04-16T10:53:00Z">
        <w:r w:rsidR="00817C00" w:rsidRPr="00F74592">
          <w:rPr>
            <w:rFonts w:ascii="Times New Roman" w:hAnsi="Times New Roman" w:cs="Times New Roman"/>
            <w:sz w:val="24"/>
            <w:szCs w:val="24"/>
          </w:rPr>
          <w:delText xml:space="preserve">, for requirements regarding unreturned amounts that become delinquent debts. </w:delText>
        </w:r>
      </w:del>
      <w:ins w:id="8410" w:author="OFFM" w:date="2024-04-16T10:53:00Z">
        <w:r w:rsidRPr="000D237D">
          <w:rPr>
            <w:rFonts w:ascii="Times New Roman" w:eastAsia="Times New Roman" w:hAnsi="Times New Roman" w:cs="Times New Roman"/>
            <w:sz w:val="24"/>
            <w:szCs w:val="24"/>
          </w:rPr>
          <w:t>.</w:t>
        </w:r>
      </w:ins>
    </w:p>
    <w:p w14:paraId="28592EE0" w14:textId="772BBE4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411" w:author="OFFM" w:date="2024-04-16T10:53:00Z">
        <w:r w:rsidR="00817C00" w:rsidRPr="00F74592">
          <w:rPr>
            <w:rFonts w:ascii="Times New Roman" w:hAnsi="Times New Roman" w:cs="Times New Roman"/>
            <w:sz w:val="24"/>
            <w:szCs w:val="24"/>
          </w:rPr>
          <w:delText>e) Consistent with the terms and conditions of the</w:delText>
        </w:r>
      </w:del>
      <w:ins w:id="8412" w:author="OFFM" w:date="2024-04-16T10:53:00Z">
        <w:r w:rsidRPr="000D237D">
          <w:rPr>
            <w:rFonts w:ascii="Times New Roman" w:eastAsia="Times New Roman" w:hAnsi="Times New Roman" w:cs="Times New Roman"/>
            <w:sz w:val="24"/>
            <w:szCs w:val="24"/>
          </w:rPr>
          <w:t>f) The</w:t>
        </w:r>
      </w:ins>
      <w:r w:rsidRPr="000D237D">
        <w:rPr>
          <w:rFonts w:ascii="Times New Roman" w:eastAsia="Times New Roman" w:hAnsi="Times New Roman" w:cs="Times New Roman"/>
          <w:sz w:val="24"/>
          <w:szCs w:val="24"/>
        </w:rPr>
        <w:t xml:space="preserve"> Federal </w:t>
      </w:r>
      <w:del w:id="8413" w:author="OFFM" w:date="2024-04-16T10:53:00Z">
        <w:r w:rsidR="00817C00" w:rsidRPr="00F74592">
          <w:rPr>
            <w:rFonts w:ascii="Times New Roman" w:hAnsi="Times New Roman" w:cs="Times New Roman"/>
            <w:sz w:val="24"/>
            <w:szCs w:val="24"/>
          </w:rPr>
          <w:delText xml:space="preserve">award, the Federal awarding </w:delText>
        </w:r>
      </w:del>
      <w:r w:rsidRPr="000D237D">
        <w:rPr>
          <w:rFonts w:ascii="Times New Roman" w:eastAsia="Times New Roman" w:hAnsi="Times New Roman" w:cs="Times New Roman"/>
          <w:sz w:val="24"/>
          <w:szCs w:val="24"/>
        </w:rPr>
        <w:t xml:space="preserve">agency or pass-through entity must make </w:t>
      </w:r>
      <w:del w:id="8414" w:author="OFFM" w:date="2024-04-16T10:53:00Z">
        <w:r w:rsidR="00817C00" w:rsidRPr="00F74592">
          <w:rPr>
            <w:rFonts w:ascii="Times New Roman" w:hAnsi="Times New Roman" w:cs="Times New Roman"/>
            <w:sz w:val="24"/>
            <w:szCs w:val="24"/>
          </w:rPr>
          <w:delText>a settlement for any upward or downward</w:delText>
        </w:r>
      </w:del>
      <w:ins w:id="8415" w:author="OFFM" w:date="2024-04-16T10:53:00Z">
        <w:r w:rsidRPr="000D237D">
          <w:rPr>
            <w:rFonts w:ascii="Times New Roman" w:eastAsia="Times New Roman" w:hAnsi="Times New Roman" w:cs="Times New Roman"/>
            <w:sz w:val="24"/>
            <w:szCs w:val="24"/>
          </w:rPr>
          <w:t>all necessary</w:t>
        </w:r>
      </w:ins>
      <w:r w:rsidRPr="000D237D">
        <w:rPr>
          <w:rFonts w:ascii="Times New Roman" w:eastAsia="Times New Roman" w:hAnsi="Times New Roman" w:cs="Times New Roman"/>
          <w:sz w:val="24"/>
          <w:szCs w:val="24"/>
        </w:rPr>
        <w:t xml:space="preserve"> adjustments to the Federal share of costs after closeout reports are received</w:t>
      </w:r>
      <w:del w:id="8416" w:author="OFFM" w:date="2024-04-16T10:53:00Z">
        <w:r w:rsidR="00817C00" w:rsidRPr="00F74592">
          <w:rPr>
            <w:rFonts w:ascii="Times New Roman" w:hAnsi="Times New Roman" w:cs="Times New Roman"/>
            <w:sz w:val="24"/>
            <w:szCs w:val="24"/>
          </w:rPr>
          <w:delText xml:space="preserve">. </w:delText>
        </w:r>
      </w:del>
      <w:ins w:id="8417" w:author="OFFM" w:date="2024-04-16T10:53:00Z">
        <w:r w:rsidRPr="000D237D">
          <w:rPr>
            <w:rFonts w:ascii="Times New Roman" w:eastAsia="Times New Roman" w:hAnsi="Times New Roman" w:cs="Times New Roman"/>
            <w:sz w:val="24"/>
            <w:szCs w:val="24"/>
          </w:rPr>
          <w:t xml:space="preserve"> (for example, to reflect the disallowance of any costs or the </w:t>
        </w:r>
        <w:proofErr w:type="spellStart"/>
        <w:r w:rsidRPr="000D237D">
          <w:rPr>
            <w:rFonts w:ascii="Times New Roman" w:eastAsia="Times New Roman" w:hAnsi="Times New Roman" w:cs="Times New Roman"/>
            <w:sz w:val="24"/>
            <w:szCs w:val="24"/>
          </w:rPr>
          <w:t>deobligation</w:t>
        </w:r>
        <w:proofErr w:type="spellEnd"/>
        <w:r w:rsidRPr="000D237D">
          <w:rPr>
            <w:rFonts w:ascii="Times New Roman" w:eastAsia="Times New Roman" w:hAnsi="Times New Roman" w:cs="Times New Roman"/>
            <w:sz w:val="24"/>
            <w:szCs w:val="24"/>
          </w:rPr>
          <w:t xml:space="preserve"> of an unliquidated balance).</w:t>
        </w:r>
      </w:ins>
    </w:p>
    <w:p w14:paraId="006803C5" w14:textId="66336A0F"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418" w:author="OFFM" w:date="2024-04-16T10:53:00Z">
        <w:r w:rsidR="00817C00" w:rsidRPr="00F74592">
          <w:rPr>
            <w:rFonts w:ascii="Times New Roman" w:hAnsi="Times New Roman" w:cs="Times New Roman"/>
            <w:sz w:val="24"/>
            <w:szCs w:val="24"/>
          </w:rPr>
          <w:delText>f</w:delText>
        </w:r>
      </w:del>
      <w:ins w:id="8419" w:author="OFFM" w:date="2024-04-16T10:53:00Z">
        <w:r w:rsidRPr="000D237D">
          <w:rPr>
            <w:rFonts w:ascii="Times New Roman" w:eastAsia="Times New Roman" w:hAnsi="Times New Roman" w:cs="Times New Roman"/>
            <w:sz w:val="24"/>
            <w:szCs w:val="24"/>
          </w:rPr>
          <w:t>g</w:t>
        </w:r>
      </w:ins>
      <w:r w:rsidRPr="000D237D">
        <w:rPr>
          <w:rFonts w:ascii="Times New Roman" w:eastAsia="Times New Roman" w:hAnsi="Times New Roman" w:cs="Times New Roman"/>
          <w:sz w:val="24"/>
          <w:szCs w:val="24"/>
        </w:rPr>
        <w:t xml:space="preserve">) The </w:t>
      </w:r>
      <w:del w:id="8420" w:author="OFFM" w:date="2024-04-16T10:53:00Z">
        <w:r w:rsidR="00817C00" w:rsidRPr="00F74592">
          <w:rPr>
            <w:rFonts w:ascii="Times New Roman" w:hAnsi="Times New Roman" w:cs="Times New Roman"/>
            <w:sz w:val="24"/>
            <w:szCs w:val="24"/>
          </w:rPr>
          <w:delText>non-Federal entity</w:delText>
        </w:r>
      </w:del>
      <w:ins w:id="8421"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must account for any</w:t>
      </w:r>
      <w:del w:id="8422" w:author="OFFM" w:date="2024-04-16T10:53:00Z">
        <w:r w:rsidR="00817C00" w:rsidRPr="00F74592">
          <w:rPr>
            <w:rFonts w:ascii="Times New Roman" w:hAnsi="Times New Roman" w:cs="Times New Roman"/>
            <w:sz w:val="24"/>
            <w:szCs w:val="24"/>
          </w:rPr>
          <w:delText xml:space="preserve"> real and personal</w:delText>
        </w:r>
      </w:del>
      <w:r w:rsidRPr="000D237D">
        <w:rPr>
          <w:rFonts w:ascii="Times New Roman" w:eastAsia="Times New Roman" w:hAnsi="Times New Roman" w:cs="Times New Roman"/>
          <w:sz w:val="24"/>
          <w:szCs w:val="24"/>
        </w:rPr>
        <w:t xml:space="preserve"> property acquired with Federal funds or received from the Federal Government in accordance with §§ 200.310 through 200.316 and 200.330.</w:t>
      </w:r>
      <w:del w:id="8423" w:author="OFFM" w:date="2024-04-16T10:53:00Z">
        <w:r w:rsidR="00817C00" w:rsidRPr="00F74592">
          <w:rPr>
            <w:rFonts w:ascii="Times New Roman" w:hAnsi="Times New Roman" w:cs="Times New Roman"/>
            <w:sz w:val="24"/>
            <w:szCs w:val="24"/>
          </w:rPr>
          <w:delText xml:space="preserve"> </w:delText>
        </w:r>
      </w:del>
    </w:p>
    <w:p w14:paraId="46B71A0C" w14:textId="77777777" w:rsidR="00817C00" w:rsidRPr="00F74592" w:rsidRDefault="00817C00" w:rsidP="001732A9">
      <w:pPr>
        <w:spacing w:after="0" w:line="480" w:lineRule="auto"/>
        <w:ind w:firstLine="720"/>
        <w:contextualSpacing/>
        <w:rPr>
          <w:del w:id="8424" w:author="OFFM" w:date="2024-04-16T10:53:00Z"/>
          <w:rFonts w:ascii="Times New Roman" w:hAnsi="Times New Roman" w:cs="Times New Roman"/>
          <w:sz w:val="24"/>
          <w:szCs w:val="24"/>
        </w:rPr>
      </w:pPr>
      <w:del w:id="8425" w:author="OFFM" w:date="2024-04-16T10:53:00Z">
        <w:r w:rsidRPr="00F74592">
          <w:rPr>
            <w:rFonts w:ascii="Times New Roman" w:hAnsi="Times New Roman" w:cs="Times New Roman"/>
            <w:sz w:val="24"/>
            <w:szCs w:val="24"/>
          </w:rPr>
          <w:delText xml:space="preserve">(g) When a recipient or subrecipient completes all closeout requirements, the Federal awarding agency or pass-through entity must promptly complete all closeout actions for Federal awards. </w:delText>
        </w:r>
      </w:del>
      <w:ins w:id="8426" w:author="OFFM" w:date="2024-04-16T10:53:00Z">
        <w:r w:rsidR="00F2264C" w:rsidRPr="000D237D">
          <w:rPr>
            <w:rFonts w:ascii="Times New Roman" w:eastAsia="Times New Roman" w:hAnsi="Times New Roman" w:cs="Times New Roman"/>
            <w:sz w:val="24"/>
            <w:szCs w:val="24"/>
          </w:rPr>
          <w:t xml:space="preserve">(h) </w:t>
        </w:r>
      </w:ins>
      <w:r w:rsidR="00F2264C" w:rsidRPr="000D237D">
        <w:rPr>
          <w:rFonts w:ascii="Times New Roman" w:eastAsia="Times New Roman" w:hAnsi="Times New Roman" w:cs="Times New Roman"/>
          <w:sz w:val="24"/>
          <w:szCs w:val="24"/>
        </w:rPr>
        <w:t xml:space="preserve">The Federal </w:t>
      </w:r>
      <w:del w:id="8427"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 xml:space="preserve">agency must make every effort to complete </w:t>
      </w:r>
      <w:ins w:id="8428" w:author="OFFM" w:date="2024-04-16T10:53:00Z">
        <w:r w:rsidR="00F2264C" w:rsidRPr="000D237D">
          <w:rPr>
            <w:rFonts w:ascii="Times New Roman" w:eastAsia="Times New Roman" w:hAnsi="Times New Roman" w:cs="Times New Roman"/>
            <w:sz w:val="24"/>
            <w:szCs w:val="24"/>
          </w:rPr>
          <w:t xml:space="preserve">all </w:t>
        </w:r>
      </w:ins>
      <w:r w:rsidR="00F2264C" w:rsidRPr="000D237D">
        <w:rPr>
          <w:rFonts w:ascii="Times New Roman" w:eastAsia="Times New Roman" w:hAnsi="Times New Roman" w:cs="Times New Roman"/>
          <w:sz w:val="24"/>
          <w:szCs w:val="24"/>
        </w:rPr>
        <w:t>closeout actions no later than one year after the end of the period of performance</w:t>
      </w:r>
      <w:del w:id="8429" w:author="OFFM" w:date="2024-04-16T10:53:00Z">
        <w:r w:rsidRPr="00F74592">
          <w:rPr>
            <w:rFonts w:ascii="Times New Roman" w:hAnsi="Times New Roman" w:cs="Times New Roman"/>
            <w:sz w:val="24"/>
            <w:szCs w:val="24"/>
          </w:rPr>
          <w:delText xml:space="preserve"> unless otherwise directed by authorizing statutes. Closeout actions include Federal awarding agency actions in the grants management and payment systems. </w:delText>
        </w:r>
      </w:del>
    </w:p>
    <w:p w14:paraId="31655F7B" w14:textId="3825BB87" w:rsidR="000B5224" w:rsidRPr="000D237D" w:rsidRDefault="00817C00" w:rsidP="00A63D45">
      <w:pPr>
        <w:spacing w:after="0" w:line="480" w:lineRule="auto"/>
        <w:ind w:firstLine="720"/>
        <w:rPr>
          <w:rFonts w:ascii="Times New Roman" w:eastAsia="Times New Roman" w:hAnsi="Times New Roman" w:cs="Times New Roman"/>
          <w:sz w:val="24"/>
          <w:szCs w:val="24"/>
        </w:rPr>
      </w:pPr>
      <w:del w:id="8430" w:author="OFFM" w:date="2024-04-16T10:53:00Z">
        <w:r w:rsidRPr="00F74592">
          <w:rPr>
            <w:rFonts w:ascii="Times New Roman" w:hAnsi="Times New Roman" w:cs="Times New Roman"/>
            <w:sz w:val="24"/>
            <w:szCs w:val="24"/>
          </w:rPr>
          <w:delText>(h)</w:delText>
        </w:r>
      </w:del>
      <w:ins w:id="8431"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If the </w:t>
      </w:r>
      <w:bookmarkStart w:id="8432" w:name="_Hlk161282811"/>
      <w:del w:id="8433" w:author="OFFM" w:date="2024-04-16T10:53:00Z">
        <w:r w:rsidRPr="00F74592">
          <w:rPr>
            <w:rFonts w:ascii="Times New Roman" w:hAnsi="Times New Roman" w:cs="Times New Roman"/>
            <w:sz w:val="24"/>
            <w:szCs w:val="24"/>
          </w:rPr>
          <w:delText>non-Federal entity does not submit all reports in accordance</w:delText>
        </w:r>
      </w:del>
      <w:ins w:id="8434" w:author="OFFM" w:date="2024-04-16T10:53:00Z">
        <w:r w:rsidR="00F2264C" w:rsidRPr="000D237D">
          <w:rPr>
            <w:rFonts w:ascii="Times New Roman" w:eastAsia="Times New Roman" w:hAnsi="Times New Roman" w:cs="Times New Roman"/>
            <w:sz w:val="24"/>
            <w:szCs w:val="24"/>
          </w:rPr>
          <w:t>indirect cost rate has not been finalized</w:t>
        </w:r>
        <w:bookmarkEnd w:id="8432"/>
        <w:r w:rsidR="00F2264C" w:rsidRPr="000D237D">
          <w:rPr>
            <w:rFonts w:ascii="Times New Roman" w:eastAsia="Times New Roman" w:hAnsi="Times New Roman" w:cs="Times New Roman"/>
            <w:sz w:val="24"/>
            <w:szCs w:val="24"/>
          </w:rPr>
          <w:t xml:space="preserve"> and would delay closeout, the Federal agency is authorized to mutually agree</w:t>
        </w:r>
      </w:ins>
      <w:r w:rsidR="00F2264C" w:rsidRPr="000D237D">
        <w:rPr>
          <w:rFonts w:ascii="Times New Roman" w:eastAsia="Times New Roman" w:hAnsi="Times New Roman" w:cs="Times New Roman"/>
          <w:sz w:val="24"/>
          <w:szCs w:val="24"/>
        </w:rPr>
        <w:t xml:space="preserve"> with </w:t>
      </w:r>
      <w:del w:id="8435" w:author="OFFM" w:date="2024-04-16T10:53:00Z">
        <w:r w:rsidRPr="00F74592">
          <w:rPr>
            <w:rFonts w:ascii="Times New Roman" w:hAnsi="Times New Roman" w:cs="Times New Roman"/>
            <w:sz w:val="24"/>
            <w:szCs w:val="24"/>
          </w:rPr>
          <w:delText xml:space="preserve">this section and the terms and conditions of the Federal Award, the Federal awarding agency must proceed to </w:delText>
        </w:r>
      </w:del>
      <w:ins w:id="8436" w:author="OFFM" w:date="2024-04-16T10:53:00Z">
        <w:r w:rsidR="00F2264C" w:rsidRPr="000D237D">
          <w:rPr>
            <w:rFonts w:ascii="Times New Roman" w:eastAsia="Times New Roman" w:hAnsi="Times New Roman" w:cs="Times New Roman"/>
            <w:sz w:val="24"/>
            <w:szCs w:val="24"/>
          </w:rPr>
          <w:t xml:space="preserve">the recipient </w:t>
        </w:r>
        <w:bookmarkStart w:id="8437" w:name="_Hlk161282858"/>
        <w:r w:rsidR="00F2264C" w:rsidRPr="000D237D">
          <w:rPr>
            <w:rFonts w:ascii="Times New Roman" w:eastAsia="Times New Roman" w:hAnsi="Times New Roman" w:cs="Times New Roman"/>
            <w:sz w:val="24"/>
            <w:szCs w:val="24"/>
          </w:rPr>
          <w:t xml:space="preserve">to </w:t>
        </w:r>
      </w:ins>
      <w:r w:rsidR="00F2264C" w:rsidRPr="000D237D">
        <w:rPr>
          <w:rFonts w:ascii="Times New Roman" w:eastAsia="Times New Roman" w:hAnsi="Times New Roman" w:cs="Times New Roman"/>
          <w:sz w:val="24"/>
          <w:szCs w:val="24"/>
        </w:rPr>
        <w:t xml:space="preserve">close </w:t>
      </w:r>
      <w:del w:id="8438" w:author="OFFM" w:date="2024-04-16T10:53:00Z">
        <w:r w:rsidRPr="00F74592">
          <w:rPr>
            <w:rFonts w:ascii="Times New Roman" w:hAnsi="Times New Roman" w:cs="Times New Roman"/>
            <w:sz w:val="24"/>
            <w:szCs w:val="24"/>
          </w:rPr>
          <w:delText xml:space="preserve">out with the information available within one year of the period of performance end date. </w:delText>
        </w:r>
      </w:del>
      <w:ins w:id="8439" w:author="OFFM" w:date="2024-04-16T10:53:00Z">
        <w:r w:rsidR="00F2264C" w:rsidRPr="000D237D">
          <w:rPr>
            <w:rFonts w:ascii="Times New Roman" w:eastAsia="Times New Roman" w:hAnsi="Times New Roman" w:cs="Times New Roman"/>
            <w:sz w:val="24"/>
            <w:szCs w:val="24"/>
          </w:rPr>
          <w:t>an award using the current or most recently negotiated rate</w:t>
        </w:r>
        <w:bookmarkEnd w:id="8437"/>
        <w:r w:rsidR="00F2264C" w:rsidRPr="000D237D">
          <w:rPr>
            <w:rFonts w:ascii="Times New Roman" w:eastAsia="Times New Roman" w:hAnsi="Times New Roman" w:cs="Times New Roman"/>
            <w:sz w:val="24"/>
            <w:szCs w:val="24"/>
          </w:rPr>
          <w:t xml:space="preserve">. However, the recipient is not required to agree to a final rate for a </w:t>
        </w:r>
        <w:proofErr w:type="gramStart"/>
        <w:r w:rsidR="00F2264C" w:rsidRPr="000D237D">
          <w:rPr>
            <w:rFonts w:ascii="Times New Roman" w:eastAsia="Times New Roman" w:hAnsi="Times New Roman" w:cs="Times New Roman"/>
            <w:sz w:val="24"/>
            <w:szCs w:val="24"/>
          </w:rPr>
          <w:t>Federal</w:t>
        </w:r>
        <w:proofErr w:type="gramEnd"/>
        <w:r w:rsidR="00F2264C" w:rsidRPr="000D237D">
          <w:rPr>
            <w:rFonts w:ascii="Times New Roman" w:eastAsia="Times New Roman" w:hAnsi="Times New Roman" w:cs="Times New Roman"/>
            <w:sz w:val="24"/>
            <w:szCs w:val="24"/>
          </w:rPr>
          <w:t xml:space="preserve"> award for the purpose of prompt closeout.</w:t>
        </w:r>
      </w:ins>
    </w:p>
    <w:p w14:paraId="190CAD08" w14:textId="290879F5"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hAnsi="Times New Roman" w:cs="Times New Roman"/>
          <w:sz w:val="24"/>
          <w:szCs w:val="24"/>
        </w:rPr>
        <w:t xml:space="preserve">(i) If the </w:t>
      </w:r>
      <w:del w:id="8440" w:author="OFFM" w:date="2024-04-16T10:53:00Z">
        <w:r w:rsidR="00817C00" w:rsidRPr="00F74592">
          <w:rPr>
            <w:rFonts w:ascii="Times New Roman" w:hAnsi="Times New Roman" w:cs="Times New Roman"/>
            <w:sz w:val="24"/>
            <w:szCs w:val="24"/>
          </w:rPr>
          <w:delText>non-Federal entity</w:delText>
        </w:r>
      </w:del>
      <w:ins w:id="8441" w:author="OFFM" w:date="2024-04-16T10:53:00Z">
        <w:r w:rsidRPr="000D237D">
          <w:rPr>
            <w:rFonts w:ascii="Times New Roman" w:hAnsi="Times New Roman" w:cs="Times New Roman"/>
            <w:sz w:val="24"/>
            <w:szCs w:val="24"/>
          </w:rPr>
          <w:t>recipient</w:t>
        </w:r>
      </w:ins>
      <w:r w:rsidRPr="000D237D">
        <w:rPr>
          <w:rFonts w:ascii="Times New Roman" w:hAnsi="Times New Roman" w:cs="Times New Roman"/>
          <w:sz w:val="24"/>
          <w:szCs w:val="24"/>
        </w:rPr>
        <w:t xml:space="preserve"> does not </w:t>
      </w:r>
      <w:del w:id="8442" w:author="OFFM" w:date="2024-04-16T10:53:00Z">
        <w:r w:rsidR="00817C00" w:rsidRPr="00F74592">
          <w:rPr>
            <w:rFonts w:ascii="Times New Roman" w:hAnsi="Times New Roman" w:cs="Times New Roman"/>
            <w:sz w:val="24"/>
            <w:szCs w:val="24"/>
          </w:rPr>
          <w:delText>submit all reports in accordance</w:delText>
        </w:r>
      </w:del>
      <w:ins w:id="8443" w:author="OFFM" w:date="2024-04-16T10:53:00Z">
        <w:r w:rsidRPr="000D237D">
          <w:rPr>
            <w:rFonts w:ascii="Times New Roman" w:hAnsi="Times New Roman" w:cs="Times New Roman"/>
            <w:sz w:val="24"/>
            <w:szCs w:val="24"/>
          </w:rPr>
          <w:t>comply</w:t>
        </w:r>
      </w:ins>
      <w:r w:rsidRPr="000D237D">
        <w:rPr>
          <w:rFonts w:ascii="Times New Roman" w:hAnsi="Times New Roman" w:cs="Times New Roman"/>
          <w:sz w:val="24"/>
          <w:szCs w:val="24"/>
        </w:rPr>
        <w:t xml:space="preserve"> with </w:t>
      </w:r>
      <w:ins w:id="8444" w:author="OFFM" w:date="2024-04-16T10:53:00Z">
        <w:r w:rsidRPr="000D237D">
          <w:rPr>
            <w:rFonts w:ascii="Times New Roman" w:hAnsi="Times New Roman" w:cs="Times New Roman"/>
            <w:sz w:val="24"/>
            <w:szCs w:val="24"/>
          </w:rPr>
          <w:t xml:space="preserve">the requirements of </w:t>
        </w:r>
      </w:ins>
      <w:r w:rsidRPr="000D237D">
        <w:rPr>
          <w:rFonts w:ascii="Times New Roman" w:hAnsi="Times New Roman" w:cs="Times New Roman"/>
          <w:sz w:val="24"/>
          <w:szCs w:val="24"/>
        </w:rPr>
        <w:t>this section</w:t>
      </w:r>
      <w:del w:id="8445" w:author="OFFM" w:date="2024-04-16T10:53:00Z">
        <w:r w:rsidR="00817C00" w:rsidRPr="00F74592">
          <w:rPr>
            <w:rFonts w:ascii="Times New Roman" w:hAnsi="Times New Roman" w:cs="Times New Roman"/>
            <w:sz w:val="24"/>
            <w:szCs w:val="24"/>
          </w:rPr>
          <w:delText xml:space="preserve"> within one year of the period of performance end date</w:delText>
        </w:r>
      </w:del>
      <w:ins w:id="8446" w:author="OFFM" w:date="2024-04-16T10:53:00Z">
        <w:r w:rsidRPr="000D237D">
          <w:rPr>
            <w:rFonts w:ascii="Times New Roman" w:hAnsi="Times New Roman" w:cs="Times New Roman"/>
            <w:sz w:val="24"/>
            <w:szCs w:val="24"/>
          </w:rPr>
          <w:t xml:space="preserve">, </w:t>
        </w:r>
        <w:r w:rsidRPr="000D237D">
          <w:rPr>
            <w:rFonts w:ascii="Times New Roman" w:hAnsi="Times New Roman" w:cs="Times New Roman"/>
            <w:sz w:val="24"/>
            <w:szCs w:val="24"/>
          </w:rPr>
          <w:lastRenderedPageBreak/>
          <w:t>including submitting all final reports</w:t>
        </w:r>
      </w:ins>
      <w:r w:rsidRPr="000D237D">
        <w:rPr>
          <w:rFonts w:ascii="Times New Roman" w:hAnsi="Times New Roman" w:cs="Times New Roman"/>
          <w:sz w:val="24"/>
          <w:szCs w:val="24"/>
        </w:rPr>
        <w:t xml:space="preserve">, the Federal </w:t>
      </w:r>
      <w:del w:id="844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hAnsi="Times New Roman" w:cs="Times New Roman"/>
          <w:sz w:val="24"/>
          <w:szCs w:val="24"/>
        </w:rPr>
        <w:t xml:space="preserve">agency must report the </w:t>
      </w:r>
      <w:del w:id="8448" w:author="OFFM" w:date="2024-04-16T10:53:00Z">
        <w:r w:rsidR="00817C00" w:rsidRPr="00F74592">
          <w:rPr>
            <w:rFonts w:ascii="Times New Roman" w:hAnsi="Times New Roman" w:cs="Times New Roman"/>
            <w:sz w:val="24"/>
            <w:szCs w:val="24"/>
          </w:rPr>
          <w:delText>non-Federal entity's</w:delText>
        </w:r>
      </w:del>
      <w:ins w:id="8449" w:author="OFFM" w:date="2024-04-16T10:53:00Z">
        <w:r w:rsidRPr="000D237D">
          <w:rPr>
            <w:rFonts w:ascii="Times New Roman" w:hAnsi="Times New Roman" w:cs="Times New Roman"/>
            <w:sz w:val="24"/>
            <w:szCs w:val="24"/>
          </w:rPr>
          <w:t>recipient’s</w:t>
        </w:r>
      </w:ins>
      <w:r w:rsidRPr="000D237D">
        <w:rPr>
          <w:rFonts w:ascii="Times New Roman" w:hAnsi="Times New Roman" w:cs="Times New Roman"/>
          <w:sz w:val="24"/>
          <w:szCs w:val="24"/>
        </w:rPr>
        <w:t xml:space="preserve"> material failure to comply with the terms and conditions of the </w:t>
      </w:r>
      <w:del w:id="8450" w:author="OFFM" w:date="2024-04-16T10:53:00Z">
        <w:r w:rsidR="00817C00" w:rsidRPr="00F74592">
          <w:rPr>
            <w:rFonts w:ascii="Times New Roman" w:hAnsi="Times New Roman" w:cs="Times New Roman"/>
            <w:sz w:val="24"/>
            <w:szCs w:val="24"/>
          </w:rPr>
          <w:delText xml:space="preserve">award with the OMB-designated integrity and performance system (currently FAPIIS). Federal awarding </w:delText>
        </w:r>
      </w:del>
      <w:ins w:id="8451" w:author="OFFM" w:date="2024-04-16T10:53:00Z">
        <w:r w:rsidRPr="000D237D">
          <w:rPr>
            <w:rFonts w:ascii="Times New Roman" w:hAnsi="Times New Roman" w:cs="Times New Roman"/>
            <w:sz w:val="24"/>
            <w:szCs w:val="24"/>
          </w:rPr>
          <w:t xml:space="preserve">Federal award in SAM.gov. A Federal agency must </w:t>
        </w:r>
        <w:r w:rsidRPr="000D237D">
          <w:rPr>
            <w:rFonts w:ascii="Times New Roman" w:eastAsia="Times New Roman" w:hAnsi="Times New Roman" w:cs="Times New Roman"/>
            <w:sz w:val="24"/>
            <w:szCs w:val="24"/>
          </w:rPr>
          <w:t>use the Contractor Performance Assessment Reporting System (CPARS) to enter or amend information in SAM.gov.</w:t>
        </w:r>
        <w:r w:rsidRPr="000D237D">
          <w:rPr>
            <w:rFonts w:ascii="Times New Roman" w:hAnsi="Times New Roman" w:cs="Times New Roman"/>
            <w:sz w:val="24"/>
            <w:szCs w:val="24"/>
          </w:rPr>
          <w:t xml:space="preserve"> Federal </w:t>
        </w:r>
      </w:ins>
      <w:r w:rsidRPr="000D237D">
        <w:rPr>
          <w:rFonts w:ascii="Times New Roman" w:hAnsi="Times New Roman" w:cs="Times New Roman"/>
          <w:sz w:val="24"/>
          <w:szCs w:val="24"/>
        </w:rPr>
        <w:t xml:space="preserve">agencies may also pursue other enforcement actions </w:t>
      </w:r>
      <w:del w:id="8452" w:author="OFFM" w:date="2024-04-16T10:53:00Z">
        <w:r w:rsidR="00817C00" w:rsidRPr="00F74592">
          <w:rPr>
            <w:rFonts w:ascii="Times New Roman" w:hAnsi="Times New Roman" w:cs="Times New Roman"/>
            <w:sz w:val="24"/>
            <w:szCs w:val="24"/>
          </w:rPr>
          <w:delText>per</w:delText>
        </w:r>
      </w:del>
      <w:ins w:id="8453" w:author="OFFM" w:date="2024-04-16T10:53:00Z">
        <w:r w:rsidRPr="000D237D">
          <w:rPr>
            <w:rFonts w:ascii="Times New Roman" w:hAnsi="Times New Roman" w:cs="Times New Roman"/>
            <w:sz w:val="24"/>
            <w:szCs w:val="24"/>
          </w:rPr>
          <w:t>as appropriate. See</w:t>
        </w:r>
      </w:ins>
      <w:r w:rsidRPr="000D237D">
        <w:rPr>
          <w:rFonts w:ascii="Times New Roman" w:hAnsi="Times New Roman" w:cs="Times New Roman"/>
          <w:sz w:val="24"/>
          <w:szCs w:val="24"/>
        </w:rPr>
        <w:t xml:space="preserve"> § 200.339. </w:t>
      </w:r>
    </w:p>
    <w:p w14:paraId="1656C860"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Post-Closeout Adjustments and Continuing Responsibilities</w:t>
      </w:r>
    </w:p>
    <w:p w14:paraId="1A51D4C2"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xml:space="preserve">§ 200.345 </w:t>
      </w:r>
      <w:proofErr w:type="gramStart"/>
      <w:r w:rsidRPr="000D237D">
        <w:rPr>
          <w:rFonts w:ascii="Times New Roman" w:eastAsia="Times New Roman" w:hAnsi="Times New Roman" w:cs="Times New Roman"/>
          <w:b/>
          <w:bCs/>
          <w:sz w:val="24"/>
          <w:szCs w:val="24"/>
        </w:rPr>
        <w:t>Post-closeout</w:t>
      </w:r>
      <w:proofErr w:type="gramEnd"/>
      <w:r w:rsidRPr="000D237D">
        <w:rPr>
          <w:rFonts w:ascii="Times New Roman" w:eastAsia="Times New Roman" w:hAnsi="Times New Roman" w:cs="Times New Roman"/>
          <w:b/>
          <w:bCs/>
          <w:sz w:val="24"/>
          <w:szCs w:val="24"/>
        </w:rPr>
        <w:t xml:space="preserve"> adjustments and continuing responsibilities.</w:t>
      </w:r>
    </w:p>
    <w:p w14:paraId="505BCDB3" w14:textId="453B649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The closeout of </w:t>
      </w:r>
      <w:del w:id="8454" w:author="OFFM" w:date="2024-04-16T10:53:00Z">
        <w:r w:rsidR="00817C00" w:rsidRPr="00F74592">
          <w:rPr>
            <w:rFonts w:ascii="Times New Roman" w:hAnsi="Times New Roman" w:cs="Times New Roman"/>
            <w:sz w:val="24"/>
            <w:szCs w:val="24"/>
          </w:rPr>
          <w:delText>a</w:delText>
        </w:r>
      </w:del>
      <w:ins w:id="8455"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award does not affect any of the following: </w:t>
      </w:r>
    </w:p>
    <w:p w14:paraId="6CEF20D8" w14:textId="7C9D55C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right of the Federal </w:t>
      </w:r>
      <w:del w:id="8456"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to disallow costs and recover funds on the basis of a later audit or </w:t>
      </w:r>
      <w:del w:id="8457" w:author="OFFM" w:date="2024-04-16T10:53:00Z">
        <w:r w:rsidR="00817C00" w:rsidRPr="00F74592">
          <w:rPr>
            <w:rFonts w:ascii="Times New Roman" w:hAnsi="Times New Roman" w:cs="Times New Roman"/>
            <w:sz w:val="24"/>
            <w:szCs w:val="24"/>
          </w:rPr>
          <w:delText xml:space="preserve">other </w:delText>
        </w:r>
      </w:del>
      <w:r w:rsidRPr="000D237D">
        <w:rPr>
          <w:rFonts w:ascii="Times New Roman" w:eastAsia="Times New Roman" w:hAnsi="Times New Roman" w:cs="Times New Roman"/>
          <w:sz w:val="24"/>
          <w:szCs w:val="24"/>
        </w:rPr>
        <w:t xml:space="preserve">review. </w:t>
      </w:r>
      <w:del w:id="8458" w:author="OFFM" w:date="2024-04-16T10:53:00Z">
        <w:r w:rsidR="00817C00" w:rsidRPr="00F74592">
          <w:rPr>
            <w:rFonts w:ascii="Times New Roman" w:hAnsi="Times New Roman" w:cs="Times New Roman"/>
            <w:sz w:val="24"/>
            <w:szCs w:val="24"/>
          </w:rPr>
          <w:delText>The</w:delText>
        </w:r>
      </w:del>
      <w:ins w:id="8459" w:author="OFFM" w:date="2024-04-16T10:53:00Z">
        <w:r w:rsidRPr="000D237D">
          <w:rPr>
            <w:rFonts w:ascii="Times New Roman" w:eastAsia="Times New Roman" w:hAnsi="Times New Roman" w:cs="Times New Roman"/>
            <w:sz w:val="24"/>
            <w:szCs w:val="24"/>
          </w:rPr>
          <w:t>However, the</w:t>
        </w:r>
      </w:ins>
      <w:r w:rsidRPr="000D237D">
        <w:rPr>
          <w:rFonts w:ascii="Times New Roman" w:eastAsia="Times New Roman" w:hAnsi="Times New Roman" w:cs="Times New Roman"/>
          <w:sz w:val="24"/>
          <w:szCs w:val="24"/>
        </w:rPr>
        <w:t xml:space="preserve"> Federal </w:t>
      </w:r>
      <w:del w:id="8460"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must make </w:t>
      </w:r>
      <w:del w:id="8461" w:author="OFFM" w:date="2024-04-16T10:53:00Z">
        <w:r w:rsidR="00817C00" w:rsidRPr="00F74592">
          <w:rPr>
            <w:rFonts w:ascii="Times New Roman" w:hAnsi="Times New Roman" w:cs="Times New Roman"/>
            <w:sz w:val="24"/>
            <w:szCs w:val="24"/>
          </w:rPr>
          <w:delText>any cost disallowance determination</w:delText>
        </w:r>
      </w:del>
      <w:ins w:id="8462" w:author="OFFM" w:date="2024-04-16T10:53:00Z">
        <w:r w:rsidRPr="000D237D">
          <w:rPr>
            <w:rFonts w:ascii="Times New Roman" w:eastAsia="Times New Roman" w:hAnsi="Times New Roman" w:cs="Times New Roman"/>
            <w:sz w:val="24"/>
            <w:szCs w:val="24"/>
          </w:rPr>
          <w:t>determinations to disallow costs</w:t>
        </w:r>
      </w:ins>
      <w:r w:rsidRPr="000D237D">
        <w:rPr>
          <w:rFonts w:ascii="Times New Roman" w:eastAsia="Times New Roman" w:hAnsi="Times New Roman" w:cs="Times New Roman"/>
          <w:sz w:val="24"/>
          <w:szCs w:val="24"/>
        </w:rPr>
        <w:t xml:space="preserve"> and notify the </w:t>
      </w:r>
      <w:del w:id="8463" w:author="OFFM" w:date="2024-04-16T10:53:00Z">
        <w:r w:rsidR="00817C00" w:rsidRPr="00F74592">
          <w:rPr>
            <w:rFonts w:ascii="Times New Roman" w:hAnsi="Times New Roman" w:cs="Times New Roman"/>
            <w:sz w:val="24"/>
            <w:szCs w:val="24"/>
          </w:rPr>
          <w:delText xml:space="preserve">non-Federal entity </w:delText>
        </w:r>
      </w:del>
      <w:ins w:id="8464" w:author="OFFM" w:date="2024-04-16T10:53:00Z">
        <w:r w:rsidRPr="000D237D">
          <w:rPr>
            <w:rFonts w:ascii="Times New Roman" w:hAnsi="Times New Roman" w:cs="Times New Roman"/>
            <w:sz w:val="24"/>
            <w:szCs w:val="24"/>
          </w:rPr>
          <w:t xml:space="preserve">recipient or subrecipient </w:t>
        </w:r>
      </w:ins>
      <w:r w:rsidRPr="000D237D">
        <w:rPr>
          <w:rFonts w:ascii="Times New Roman" w:eastAsia="Times New Roman" w:hAnsi="Times New Roman" w:cs="Times New Roman"/>
          <w:sz w:val="24"/>
          <w:szCs w:val="24"/>
        </w:rPr>
        <w:t xml:space="preserve">within the record retention period. </w:t>
      </w:r>
    </w:p>
    <w:p w14:paraId="2CCBEFFD" w14:textId="2FC2E6B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The </w:t>
      </w:r>
      <w:ins w:id="8465" w:author="OFFM" w:date="2024-04-16T10:53:00Z">
        <w:r w:rsidRPr="000D237D">
          <w:rPr>
            <w:rFonts w:ascii="Times New Roman" w:hAnsi="Times New Roman" w:cs="Times New Roman"/>
            <w:sz w:val="24"/>
            <w:szCs w:val="24"/>
          </w:rPr>
          <w:t xml:space="preserve">recipient’s or subrecipient’s </w:t>
        </w:r>
      </w:ins>
      <w:r w:rsidRPr="000D237D">
        <w:rPr>
          <w:rFonts w:ascii="Times New Roman" w:eastAsia="Times New Roman" w:hAnsi="Times New Roman" w:cs="Times New Roman"/>
          <w:sz w:val="24"/>
          <w:szCs w:val="24"/>
        </w:rPr>
        <w:t xml:space="preserve">requirement </w:t>
      </w:r>
      <w:del w:id="8466" w:author="OFFM" w:date="2024-04-16T10:53:00Z">
        <w:r w:rsidR="00817C00" w:rsidRPr="00F74592">
          <w:rPr>
            <w:rFonts w:ascii="Times New Roman" w:hAnsi="Times New Roman" w:cs="Times New Roman"/>
            <w:sz w:val="24"/>
            <w:szCs w:val="24"/>
          </w:rPr>
          <w:delText xml:space="preserve">for the non-Federal entity to </w:delText>
        </w:r>
      </w:del>
      <w:ins w:id="8467" w:author="OFFM" w:date="2024-04-16T10:53:00Z">
        <w:r w:rsidRPr="000D237D">
          <w:rPr>
            <w:rFonts w:ascii="Times New Roman" w:eastAsia="Times New Roman" w:hAnsi="Times New Roman" w:cs="Times New Roman"/>
            <w:sz w:val="24"/>
            <w:szCs w:val="24"/>
          </w:rPr>
          <w:t xml:space="preserve">to </w:t>
        </w:r>
      </w:ins>
      <w:r w:rsidRPr="000D237D">
        <w:rPr>
          <w:rFonts w:ascii="Times New Roman" w:eastAsia="Times New Roman" w:hAnsi="Times New Roman" w:cs="Times New Roman"/>
          <w:sz w:val="24"/>
          <w:szCs w:val="24"/>
        </w:rPr>
        <w:t xml:space="preserve">return </w:t>
      </w:r>
      <w:del w:id="8468" w:author="OFFM" w:date="2024-04-16T10:53:00Z">
        <w:r w:rsidR="00817C00" w:rsidRPr="00F74592">
          <w:rPr>
            <w:rFonts w:ascii="Times New Roman" w:hAnsi="Times New Roman" w:cs="Times New Roman"/>
            <w:sz w:val="24"/>
            <w:szCs w:val="24"/>
          </w:rPr>
          <w:delText xml:space="preserve">any </w:delText>
        </w:r>
      </w:del>
      <w:r w:rsidRPr="000D237D">
        <w:rPr>
          <w:rFonts w:ascii="Times New Roman" w:eastAsia="Times New Roman" w:hAnsi="Times New Roman" w:cs="Times New Roman"/>
          <w:sz w:val="24"/>
          <w:szCs w:val="24"/>
        </w:rPr>
        <w:t xml:space="preserve">funds </w:t>
      </w:r>
      <w:del w:id="8469" w:author="OFFM" w:date="2024-04-16T10:53:00Z">
        <w:r w:rsidR="00817C00" w:rsidRPr="00F74592">
          <w:rPr>
            <w:rFonts w:ascii="Times New Roman" w:hAnsi="Times New Roman" w:cs="Times New Roman"/>
            <w:sz w:val="24"/>
            <w:szCs w:val="24"/>
          </w:rPr>
          <w:delText>due</w:delText>
        </w:r>
      </w:del>
      <w:ins w:id="8470" w:author="OFFM" w:date="2024-04-16T10:53:00Z">
        <w:r w:rsidRPr="000D237D">
          <w:rPr>
            <w:rFonts w:ascii="Times New Roman" w:eastAsia="Times New Roman" w:hAnsi="Times New Roman" w:cs="Times New Roman"/>
            <w:sz w:val="24"/>
            <w:szCs w:val="24"/>
          </w:rPr>
          <w:t>or right to receive any remaining and available funds</w:t>
        </w:r>
      </w:ins>
      <w:r w:rsidRPr="000D237D">
        <w:rPr>
          <w:rFonts w:ascii="Times New Roman" w:eastAsia="Times New Roman" w:hAnsi="Times New Roman" w:cs="Times New Roman"/>
          <w:sz w:val="24"/>
          <w:szCs w:val="24"/>
        </w:rPr>
        <w:t xml:space="preserve"> as a result of </w:t>
      </w:r>
      <w:del w:id="8471" w:author="OFFM" w:date="2024-04-16T10:53:00Z">
        <w:r w:rsidR="00817C00" w:rsidRPr="00F74592">
          <w:rPr>
            <w:rFonts w:ascii="Times New Roman" w:hAnsi="Times New Roman" w:cs="Times New Roman"/>
            <w:sz w:val="24"/>
            <w:szCs w:val="24"/>
          </w:rPr>
          <w:delText xml:space="preserve">later </w:delText>
        </w:r>
      </w:del>
      <w:r w:rsidRPr="000D237D">
        <w:rPr>
          <w:rFonts w:ascii="Times New Roman" w:eastAsia="Times New Roman" w:hAnsi="Times New Roman" w:cs="Times New Roman"/>
          <w:sz w:val="24"/>
          <w:szCs w:val="24"/>
        </w:rPr>
        <w:t xml:space="preserve">refunds, corrections, </w:t>
      </w:r>
      <w:del w:id="8472" w:author="OFFM" w:date="2024-04-16T10:53:00Z">
        <w:r w:rsidR="00817C00" w:rsidRPr="00F74592">
          <w:rPr>
            <w:rFonts w:ascii="Times New Roman" w:hAnsi="Times New Roman" w:cs="Times New Roman"/>
            <w:sz w:val="24"/>
            <w:szCs w:val="24"/>
          </w:rPr>
          <w:delText xml:space="preserve">or other transactions including </w:delText>
        </w:r>
      </w:del>
      <w:r w:rsidRPr="000D237D">
        <w:rPr>
          <w:rFonts w:ascii="Times New Roman" w:eastAsia="Times New Roman" w:hAnsi="Times New Roman" w:cs="Times New Roman"/>
          <w:sz w:val="24"/>
          <w:szCs w:val="24"/>
        </w:rPr>
        <w:t>final indirect cost rate adjustments</w:t>
      </w:r>
      <w:del w:id="8473" w:author="OFFM" w:date="2024-04-16T10:53:00Z">
        <w:r w:rsidR="00817C00" w:rsidRPr="00F74592">
          <w:rPr>
            <w:rFonts w:ascii="Times New Roman" w:hAnsi="Times New Roman" w:cs="Times New Roman"/>
            <w:sz w:val="24"/>
            <w:szCs w:val="24"/>
          </w:rPr>
          <w:delText>.</w:delText>
        </w:r>
      </w:del>
      <w:ins w:id="8474" w:author="OFFM" w:date="2024-04-16T10:53:00Z">
        <w:r w:rsidRPr="000D237D">
          <w:rPr>
            <w:rFonts w:ascii="Times New Roman" w:eastAsia="Times New Roman" w:hAnsi="Times New Roman" w:cs="Times New Roman"/>
            <w:sz w:val="24"/>
            <w:szCs w:val="24"/>
          </w:rPr>
          <w:t xml:space="preserve"> (unless the Federal award in closed in accordance with </w:t>
        </w:r>
        <w:r w:rsidRPr="000D237D">
          <w:rPr>
            <w:rFonts w:ascii="Times New Roman" w:hAnsi="Times New Roman" w:cs="Times New Roman"/>
            <w:sz w:val="24"/>
            <w:szCs w:val="24"/>
          </w:rPr>
          <w:t>§ 200.344(h)</w:t>
        </w:r>
        <w:r w:rsidRPr="000D237D">
          <w:rPr>
            <w:rFonts w:ascii="Times New Roman" w:eastAsia="Times New Roman" w:hAnsi="Times New Roman" w:cs="Times New Roman"/>
            <w:sz w:val="24"/>
            <w:szCs w:val="24"/>
          </w:rPr>
          <w:t>), or other transactions.</w:t>
        </w:r>
      </w:ins>
      <w:r w:rsidRPr="000D237D">
        <w:rPr>
          <w:rFonts w:ascii="Times New Roman" w:eastAsia="Times New Roman" w:hAnsi="Times New Roman" w:cs="Times New Roman"/>
          <w:sz w:val="24"/>
          <w:szCs w:val="24"/>
        </w:rPr>
        <w:t xml:space="preserve"> </w:t>
      </w:r>
    </w:p>
    <w:p w14:paraId="26C27795" w14:textId="6319736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The ability of the Federal </w:t>
      </w:r>
      <w:del w:id="8475"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ins w:id="8476"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 xml:space="preserve">to make financial adjustments to a previously closed </w:t>
      </w:r>
      <w:ins w:id="8477" w:author="OFFM" w:date="2024-04-16T10:53:00Z">
        <w:r w:rsidRPr="000D237D">
          <w:rPr>
            <w:rFonts w:ascii="Times New Roman" w:eastAsia="Times New Roman" w:hAnsi="Times New Roman" w:cs="Times New Roman"/>
            <w:sz w:val="24"/>
            <w:szCs w:val="24"/>
          </w:rPr>
          <w:t xml:space="preserve">Federal </w:t>
        </w:r>
      </w:ins>
      <w:r w:rsidRPr="000D237D">
        <w:rPr>
          <w:rFonts w:ascii="Times New Roman" w:eastAsia="Times New Roman" w:hAnsi="Times New Roman" w:cs="Times New Roman"/>
          <w:sz w:val="24"/>
          <w:szCs w:val="24"/>
        </w:rPr>
        <w:t>award</w:t>
      </w:r>
      <w:ins w:id="847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such as resolving indirect cost payments and making final payments. </w:t>
      </w:r>
    </w:p>
    <w:p w14:paraId="0D724B3A"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Audit requirements in subpart F of this part. </w:t>
      </w:r>
    </w:p>
    <w:p w14:paraId="74BC971B" w14:textId="626E66A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(5) Property management and disposition requirements in §§ 200.310 through 200.316</w:t>
      </w:r>
      <w:del w:id="8479" w:author="OFFM" w:date="2024-04-16T10:53:00Z">
        <w:r w:rsidR="00817C00" w:rsidRPr="00F74592">
          <w:rPr>
            <w:rFonts w:ascii="Times New Roman" w:hAnsi="Times New Roman" w:cs="Times New Roman"/>
            <w:sz w:val="24"/>
            <w:szCs w:val="24"/>
          </w:rPr>
          <w:delText xml:space="preserve"> of this subpart</w:delText>
        </w:r>
      </w:del>
      <w:r w:rsidRPr="000D237D">
        <w:rPr>
          <w:rFonts w:ascii="Times New Roman" w:eastAsia="Times New Roman" w:hAnsi="Times New Roman" w:cs="Times New Roman"/>
          <w:sz w:val="24"/>
          <w:szCs w:val="24"/>
        </w:rPr>
        <w:t xml:space="preserve">. </w:t>
      </w:r>
    </w:p>
    <w:p w14:paraId="01FDD901" w14:textId="4065F6A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(6) Records retention as required in §§ 200.334 through 200.337</w:t>
      </w:r>
      <w:del w:id="8480" w:author="OFFM" w:date="2024-04-16T10:53:00Z">
        <w:r w:rsidR="00817C00" w:rsidRPr="00F74592">
          <w:rPr>
            <w:rFonts w:ascii="Times New Roman" w:hAnsi="Times New Roman" w:cs="Times New Roman"/>
            <w:sz w:val="24"/>
            <w:szCs w:val="24"/>
          </w:rPr>
          <w:delText xml:space="preserve"> of this subpart.</w:delText>
        </w:r>
      </w:del>
      <w:ins w:id="848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027AA7F3" w14:textId="54A6DC8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(b) After</w:t>
      </w:r>
      <w:ins w:id="8482" w:author="OFFM" w:date="2024-04-16T10:53:00Z">
        <w:r w:rsidRPr="000D237D">
          <w:rPr>
            <w:rFonts w:ascii="Times New Roman" w:eastAsia="Times New Roman" w:hAnsi="Times New Roman" w:cs="Times New Roman"/>
            <w:sz w:val="24"/>
            <w:szCs w:val="24"/>
          </w:rPr>
          <w:t xml:space="preserve"> the</w:t>
        </w:r>
      </w:ins>
      <w:r w:rsidRPr="000D237D">
        <w:rPr>
          <w:rFonts w:ascii="Times New Roman" w:eastAsia="Times New Roman" w:hAnsi="Times New Roman" w:cs="Times New Roman"/>
          <w:sz w:val="24"/>
          <w:szCs w:val="24"/>
        </w:rPr>
        <w:t xml:space="preserve"> closeout of the Federal award, a relationship created under the Federal award may be modified or ended in whole or in part</w:t>
      </w:r>
      <w:ins w:id="8483" w:author="OFFM" w:date="2024-04-16T10:53:00Z">
        <w:r w:rsidRPr="000D237D">
          <w:rPr>
            <w:rFonts w:ascii="Times New Roman" w:eastAsia="Times New Roman" w:hAnsi="Times New Roman" w:cs="Times New Roman"/>
            <w:sz w:val="24"/>
            <w:szCs w:val="24"/>
          </w:rPr>
          <w:t>. This may only be done</w:t>
        </w:r>
      </w:ins>
      <w:r w:rsidRPr="000D237D">
        <w:rPr>
          <w:rFonts w:ascii="Times New Roman" w:eastAsia="Times New Roman" w:hAnsi="Times New Roman" w:cs="Times New Roman"/>
          <w:sz w:val="24"/>
          <w:szCs w:val="24"/>
        </w:rPr>
        <w:t xml:space="preserve"> with the consent of the </w:t>
      </w:r>
      <w:del w:id="8484" w:author="OFFM" w:date="2024-04-16T10:53:00Z">
        <w:r w:rsidR="00817C00" w:rsidRPr="00F74592">
          <w:rPr>
            <w:rFonts w:ascii="Times New Roman" w:hAnsi="Times New Roman" w:cs="Times New Roman"/>
            <w:sz w:val="24"/>
            <w:szCs w:val="24"/>
          </w:rPr>
          <w:delText xml:space="preserve">Federal </w:delText>
        </w:r>
      </w:del>
      <w:r w:rsidRPr="000D237D">
        <w:rPr>
          <w:rFonts w:ascii="Times New Roman" w:eastAsia="Times New Roman" w:hAnsi="Times New Roman" w:cs="Times New Roman"/>
          <w:sz w:val="24"/>
          <w:szCs w:val="24"/>
        </w:rPr>
        <w:t xml:space="preserve">awarding </w:t>
      </w:r>
      <w:ins w:id="8485" w:author="OFFM" w:date="2024-04-16T10:53:00Z">
        <w:r w:rsidRPr="000D237D">
          <w:rPr>
            <w:rFonts w:ascii="Times New Roman" w:eastAsia="Times New Roman" w:hAnsi="Times New Roman" w:cs="Times New Roman"/>
            <w:sz w:val="24"/>
            <w:szCs w:val="24"/>
          </w:rPr>
          <w:t xml:space="preserve">Federal </w:t>
        </w:r>
      </w:ins>
      <w:r w:rsidRPr="000D237D">
        <w:rPr>
          <w:rFonts w:ascii="Times New Roman" w:eastAsia="Times New Roman" w:hAnsi="Times New Roman" w:cs="Times New Roman"/>
          <w:sz w:val="24"/>
          <w:szCs w:val="24"/>
        </w:rPr>
        <w:t xml:space="preserve">agency or pass-through entity and the </w:t>
      </w:r>
      <w:del w:id="8486" w:author="OFFM" w:date="2024-04-16T10:53:00Z">
        <w:r w:rsidR="00817C00" w:rsidRPr="00F74592">
          <w:rPr>
            <w:rFonts w:ascii="Times New Roman" w:hAnsi="Times New Roman" w:cs="Times New Roman"/>
            <w:sz w:val="24"/>
            <w:szCs w:val="24"/>
          </w:rPr>
          <w:delText>non-Federal entity</w:delText>
        </w:r>
      </w:del>
      <w:ins w:id="8487" w:author="OFFM" w:date="2024-04-16T10:53:00Z">
        <w:r w:rsidRPr="000D237D">
          <w:rPr>
            <w:rFonts w:ascii="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provided the responsibilities of the </w:t>
      </w:r>
      <w:del w:id="8488" w:author="OFFM" w:date="2024-04-16T10:53:00Z">
        <w:r w:rsidR="00817C00" w:rsidRPr="00F74592">
          <w:rPr>
            <w:rFonts w:ascii="Times New Roman" w:hAnsi="Times New Roman" w:cs="Times New Roman"/>
            <w:sz w:val="24"/>
            <w:szCs w:val="24"/>
          </w:rPr>
          <w:delText>non-Federal entity</w:delText>
        </w:r>
      </w:del>
      <w:ins w:id="8489" w:author="OFFM" w:date="2024-04-16T10:53:00Z">
        <w:r w:rsidRPr="000D237D">
          <w:rPr>
            <w:rFonts w:ascii="Times New Roman" w:hAnsi="Times New Roman" w:cs="Times New Roman"/>
            <w:sz w:val="24"/>
            <w:szCs w:val="24"/>
          </w:rPr>
          <w:t>recipient or subrecipient</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referred to in paragraph (a) of this section, including those for property management as applicable, are considered and provisions </w:t>
      </w:r>
      <w:ins w:id="8490" w:author="OFFM" w:date="2024-04-16T10:53:00Z">
        <w:r w:rsidRPr="000D237D">
          <w:rPr>
            <w:rFonts w:ascii="Times New Roman" w:eastAsia="Times New Roman" w:hAnsi="Times New Roman" w:cs="Times New Roman"/>
            <w:sz w:val="24"/>
            <w:szCs w:val="24"/>
          </w:rPr>
          <w:t xml:space="preserve">are </w:t>
        </w:r>
      </w:ins>
      <w:r w:rsidRPr="000D237D">
        <w:rPr>
          <w:rFonts w:ascii="Times New Roman" w:eastAsia="Times New Roman" w:hAnsi="Times New Roman" w:cs="Times New Roman"/>
          <w:sz w:val="24"/>
          <w:szCs w:val="24"/>
        </w:rPr>
        <w:t xml:space="preserve">made for continuing responsibilities of the </w:t>
      </w:r>
      <w:del w:id="8491" w:author="OFFM" w:date="2024-04-16T10:53:00Z">
        <w:r w:rsidR="00817C00" w:rsidRPr="00F74592">
          <w:rPr>
            <w:rFonts w:ascii="Times New Roman" w:hAnsi="Times New Roman" w:cs="Times New Roman"/>
            <w:sz w:val="24"/>
            <w:szCs w:val="24"/>
          </w:rPr>
          <w:delText>non-Federal entity</w:delText>
        </w:r>
      </w:del>
      <w:ins w:id="8492" w:author="OFFM" w:date="2024-04-16T10:53:00Z">
        <w:r w:rsidRPr="000D237D">
          <w:rPr>
            <w:rFonts w:ascii="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as appropriate. </w:t>
      </w:r>
    </w:p>
    <w:p w14:paraId="3689CBAE"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Collection of Amounts Due</w:t>
      </w:r>
    </w:p>
    <w:p w14:paraId="5F5797BD"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200.346 Collection of amounts due.</w:t>
      </w:r>
    </w:p>
    <w:p w14:paraId="0F0002EB" w14:textId="77777777" w:rsidR="00817C00" w:rsidRPr="00F74592" w:rsidRDefault="00817C00" w:rsidP="001732A9">
      <w:pPr>
        <w:spacing w:after="0" w:line="480" w:lineRule="auto"/>
        <w:ind w:firstLine="720"/>
        <w:contextualSpacing/>
        <w:rPr>
          <w:del w:id="8493" w:author="OFFM" w:date="2024-04-16T10:53:00Z"/>
          <w:rFonts w:ascii="Times New Roman" w:hAnsi="Times New Roman" w:cs="Times New Roman"/>
          <w:sz w:val="24"/>
          <w:szCs w:val="24"/>
        </w:rPr>
      </w:pPr>
      <w:del w:id="8494" w:author="OFFM" w:date="2024-04-16T10:53:00Z">
        <w:r w:rsidRPr="00F74592">
          <w:rPr>
            <w:rFonts w:ascii="Times New Roman" w:hAnsi="Times New Roman" w:cs="Times New Roman"/>
            <w:sz w:val="24"/>
            <w:szCs w:val="24"/>
          </w:rPr>
          <w:delText xml:space="preserve">(a) </w:delText>
        </w:r>
      </w:del>
      <w:r w:rsidR="00F2264C" w:rsidRPr="000D237D">
        <w:rPr>
          <w:rFonts w:ascii="Times New Roman" w:eastAsia="Times New Roman" w:hAnsi="Times New Roman" w:cs="Times New Roman"/>
          <w:sz w:val="24"/>
          <w:szCs w:val="24"/>
        </w:rPr>
        <w:t xml:space="preserve">Any </w:t>
      </w:r>
      <w:ins w:id="8495" w:author="OFFM" w:date="2024-04-16T10:53:00Z">
        <w:r w:rsidR="00F2264C" w:rsidRPr="000D237D">
          <w:rPr>
            <w:rFonts w:ascii="Times New Roman" w:eastAsia="Times New Roman" w:hAnsi="Times New Roman" w:cs="Times New Roman"/>
            <w:sz w:val="24"/>
            <w:szCs w:val="24"/>
          </w:rPr>
          <w:t xml:space="preserve">Federal </w:t>
        </w:r>
      </w:ins>
      <w:r w:rsidR="00F2264C" w:rsidRPr="000D237D">
        <w:rPr>
          <w:rFonts w:ascii="Times New Roman" w:eastAsia="Times New Roman" w:hAnsi="Times New Roman" w:cs="Times New Roman"/>
          <w:sz w:val="24"/>
          <w:szCs w:val="24"/>
        </w:rPr>
        <w:t xml:space="preserve">funds paid to the </w:t>
      </w:r>
      <w:del w:id="8496" w:author="OFFM" w:date="2024-04-16T10:53:00Z">
        <w:r w:rsidRPr="00F74592">
          <w:rPr>
            <w:rFonts w:ascii="Times New Roman" w:hAnsi="Times New Roman" w:cs="Times New Roman"/>
            <w:sz w:val="24"/>
            <w:szCs w:val="24"/>
          </w:rPr>
          <w:delText>non-Federal entity</w:delText>
        </w:r>
      </w:del>
      <w:ins w:id="8497" w:author="OFFM" w:date="2024-04-16T10:53:00Z">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in excess of the amount </w:t>
      </w:r>
      <w:del w:id="8498" w:author="OFFM" w:date="2024-04-16T10:53:00Z">
        <w:r w:rsidRPr="00F74592">
          <w:rPr>
            <w:rFonts w:ascii="Times New Roman" w:hAnsi="Times New Roman" w:cs="Times New Roman"/>
            <w:sz w:val="24"/>
            <w:szCs w:val="24"/>
          </w:rPr>
          <w:delText>to which</w:delText>
        </w:r>
      </w:del>
      <w:ins w:id="8499" w:author="OFFM" w:date="2024-04-16T10:53:00Z">
        <w:r w:rsidR="00F2264C" w:rsidRPr="000D237D">
          <w:rPr>
            <w:rFonts w:ascii="Times New Roman" w:eastAsia="Times New Roman" w:hAnsi="Times New Roman" w:cs="Times New Roman"/>
            <w:sz w:val="24"/>
            <w:szCs w:val="24"/>
          </w:rPr>
          <w:t>that</w:t>
        </w:r>
      </w:ins>
      <w:r w:rsidR="00F2264C" w:rsidRPr="000D237D">
        <w:rPr>
          <w:rFonts w:ascii="Times New Roman" w:eastAsia="Times New Roman" w:hAnsi="Times New Roman" w:cs="Times New Roman"/>
          <w:sz w:val="24"/>
          <w:szCs w:val="24"/>
        </w:rPr>
        <w:t xml:space="preserve"> the </w:t>
      </w:r>
      <w:del w:id="8500" w:author="OFFM" w:date="2024-04-16T10:53:00Z">
        <w:r w:rsidRPr="00F74592">
          <w:rPr>
            <w:rFonts w:ascii="Times New Roman" w:hAnsi="Times New Roman" w:cs="Times New Roman"/>
            <w:sz w:val="24"/>
            <w:szCs w:val="24"/>
          </w:rPr>
          <w:delText>non-Federal entity</w:delText>
        </w:r>
      </w:del>
      <w:ins w:id="8501" w:author="OFFM" w:date="2024-04-16T10:53:00Z">
        <w:r w:rsidR="00F2264C" w:rsidRPr="000D237D">
          <w:rPr>
            <w:rFonts w:ascii="Times New Roman" w:hAnsi="Times New Roman" w:cs="Times New Roman"/>
            <w:sz w:val="24"/>
            <w:szCs w:val="24"/>
          </w:rPr>
          <w:t>recipient or subrecipient</w:t>
        </w:r>
      </w:ins>
      <w:r w:rsidR="00F2264C" w:rsidRPr="000D237D">
        <w:rPr>
          <w:rFonts w:ascii="Times New Roman" w:hAnsi="Times New Roman" w:cs="Times New Roman"/>
          <w:sz w:val="24"/>
          <w:szCs w:val="24"/>
        </w:rPr>
        <w:t xml:space="preserve"> </w:t>
      </w:r>
      <w:r w:rsidR="00F2264C" w:rsidRPr="000D237D">
        <w:rPr>
          <w:rFonts w:ascii="Times New Roman" w:eastAsia="Times New Roman" w:hAnsi="Times New Roman" w:cs="Times New Roman"/>
          <w:sz w:val="24"/>
          <w:szCs w:val="24"/>
        </w:rPr>
        <w:t xml:space="preserve">is </w:t>
      </w:r>
      <w:del w:id="8502" w:author="OFFM" w:date="2024-04-16T10:53:00Z">
        <w:r w:rsidRPr="00F74592">
          <w:rPr>
            <w:rFonts w:ascii="Times New Roman" w:hAnsi="Times New Roman" w:cs="Times New Roman"/>
            <w:sz w:val="24"/>
            <w:szCs w:val="24"/>
          </w:rPr>
          <w:delText xml:space="preserve">finally </w:delText>
        </w:r>
      </w:del>
      <w:r w:rsidR="00F2264C" w:rsidRPr="000D237D">
        <w:rPr>
          <w:rFonts w:ascii="Times New Roman" w:eastAsia="Times New Roman" w:hAnsi="Times New Roman" w:cs="Times New Roman"/>
          <w:sz w:val="24"/>
          <w:szCs w:val="24"/>
        </w:rPr>
        <w:t xml:space="preserve">determined to be entitled </w:t>
      </w:r>
      <w:ins w:id="8503" w:author="OFFM" w:date="2024-04-16T10:53:00Z">
        <w:r w:rsidR="00F2264C" w:rsidRPr="000D237D">
          <w:rPr>
            <w:rFonts w:ascii="Times New Roman" w:eastAsia="Times New Roman" w:hAnsi="Times New Roman" w:cs="Times New Roman"/>
            <w:sz w:val="24"/>
            <w:szCs w:val="24"/>
          </w:rPr>
          <w:t xml:space="preserve">to </w:t>
        </w:r>
      </w:ins>
      <w:r w:rsidR="00F2264C" w:rsidRPr="000D237D">
        <w:rPr>
          <w:rFonts w:ascii="Times New Roman" w:eastAsia="Times New Roman" w:hAnsi="Times New Roman" w:cs="Times New Roman"/>
          <w:sz w:val="24"/>
          <w:szCs w:val="24"/>
        </w:rPr>
        <w:t xml:space="preserve">under the </w:t>
      </w:r>
      <w:del w:id="8504" w:author="OFFM" w:date="2024-04-16T10:53:00Z">
        <w:r w:rsidRPr="00F74592">
          <w:rPr>
            <w:rFonts w:ascii="Times New Roman" w:hAnsi="Times New Roman" w:cs="Times New Roman"/>
            <w:sz w:val="24"/>
            <w:szCs w:val="24"/>
          </w:rPr>
          <w:delText xml:space="preserve">terms of the </w:delText>
        </w:r>
      </w:del>
      <w:r w:rsidR="00F2264C" w:rsidRPr="000D237D">
        <w:rPr>
          <w:rFonts w:ascii="Times New Roman" w:eastAsia="Times New Roman" w:hAnsi="Times New Roman" w:cs="Times New Roman"/>
          <w:sz w:val="24"/>
          <w:szCs w:val="24"/>
        </w:rPr>
        <w:t xml:space="preserve">Federal award constitute a debt to the Federal Government. </w:t>
      </w:r>
      <w:del w:id="8505" w:author="OFFM" w:date="2024-04-16T10:53:00Z">
        <w:r w:rsidRPr="00F74592">
          <w:rPr>
            <w:rFonts w:ascii="Times New Roman" w:hAnsi="Times New Roman" w:cs="Times New Roman"/>
            <w:sz w:val="24"/>
            <w:szCs w:val="24"/>
          </w:rPr>
          <w:delText xml:space="preserve">If not paid within 90 calendar days after demand, the </w:delText>
        </w:r>
      </w:del>
      <w:ins w:id="8506" w:author="OFFM" w:date="2024-04-16T10:53:00Z">
        <w:r w:rsidR="00F2264C" w:rsidRPr="000D237D">
          <w:rPr>
            <w:rFonts w:ascii="Times New Roman" w:eastAsia="Times New Roman" w:hAnsi="Times New Roman" w:cs="Times New Roman"/>
            <w:sz w:val="24"/>
            <w:szCs w:val="24"/>
          </w:rPr>
          <w:t xml:space="preserve">The </w:t>
        </w:r>
        <w:r w:rsidR="00F2264C" w:rsidRPr="000D237D">
          <w:rPr>
            <w:rFonts w:ascii="Times New Roman" w:hAnsi="Times New Roman" w:cs="Times New Roman"/>
            <w:sz w:val="24"/>
            <w:szCs w:val="24"/>
            <w:shd w:val="clear" w:color="auto" w:fill="FFFFFF"/>
          </w:rPr>
          <w:t xml:space="preserve">Federal agency must collect all debts arising out of its </w:t>
        </w:r>
      </w:ins>
      <w:r w:rsidR="00F2264C" w:rsidRPr="00A63D45">
        <w:rPr>
          <w:rFonts w:ascii="Times New Roman" w:hAnsi="Times New Roman"/>
          <w:sz w:val="24"/>
          <w:shd w:val="clear" w:color="auto" w:fill="FFFFFF"/>
        </w:rPr>
        <w:t xml:space="preserve">Federal </w:t>
      </w:r>
      <w:del w:id="8507" w:author="OFFM" w:date="2024-04-16T10:53:00Z">
        <w:r w:rsidRPr="00F74592">
          <w:rPr>
            <w:rFonts w:ascii="Times New Roman" w:hAnsi="Times New Roman" w:cs="Times New Roman"/>
            <w:sz w:val="24"/>
            <w:szCs w:val="24"/>
          </w:rPr>
          <w:delText xml:space="preserve">awarding agency may reduce the debt by: </w:delText>
        </w:r>
      </w:del>
    </w:p>
    <w:p w14:paraId="0E7C9A0F" w14:textId="77777777" w:rsidR="00817C00" w:rsidRPr="00F74592" w:rsidRDefault="00817C00" w:rsidP="001732A9">
      <w:pPr>
        <w:spacing w:after="0" w:line="480" w:lineRule="auto"/>
        <w:ind w:firstLine="720"/>
        <w:contextualSpacing/>
        <w:rPr>
          <w:del w:id="8508" w:author="OFFM" w:date="2024-04-16T10:53:00Z"/>
          <w:rFonts w:ascii="Times New Roman" w:hAnsi="Times New Roman" w:cs="Times New Roman"/>
          <w:sz w:val="24"/>
          <w:szCs w:val="24"/>
        </w:rPr>
      </w:pPr>
      <w:del w:id="8509" w:author="OFFM" w:date="2024-04-16T10:53:00Z">
        <w:r w:rsidRPr="00F74592">
          <w:rPr>
            <w:rFonts w:ascii="Times New Roman" w:hAnsi="Times New Roman" w:cs="Times New Roman"/>
            <w:sz w:val="24"/>
            <w:szCs w:val="24"/>
          </w:rPr>
          <w:delText xml:space="preserve">(1) Making an administrative offset against other requests for reimbursements; </w:delText>
        </w:r>
      </w:del>
    </w:p>
    <w:p w14:paraId="5D2EFD20" w14:textId="77777777" w:rsidR="00817C00" w:rsidRPr="00F74592" w:rsidRDefault="00817C00" w:rsidP="001732A9">
      <w:pPr>
        <w:spacing w:after="0" w:line="480" w:lineRule="auto"/>
        <w:ind w:firstLine="720"/>
        <w:contextualSpacing/>
        <w:rPr>
          <w:del w:id="8510" w:author="OFFM" w:date="2024-04-16T10:53:00Z"/>
          <w:rFonts w:ascii="Times New Roman" w:hAnsi="Times New Roman" w:cs="Times New Roman"/>
          <w:sz w:val="24"/>
          <w:szCs w:val="24"/>
        </w:rPr>
      </w:pPr>
      <w:del w:id="8511" w:author="OFFM" w:date="2024-04-16T10:53:00Z">
        <w:r w:rsidRPr="00F74592">
          <w:rPr>
            <w:rFonts w:ascii="Times New Roman" w:hAnsi="Times New Roman" w:cs="Times New Roman"/>
            <w:sz w:val="24"/>
            <w:szCs w:val="24"/>
          </w:rPr>
          <w:delText xml:space="preserve">(2) Withholding advance payments otherwise due to the non-Federal entity; or </w:delText>
        </w:r>
      </w:del>
    </w:p>
    <w:p w14:paraId="6EB19FFF" w14:textId="77777777" w:rsidR="00817C00" w:rsidRPr="00F74592" w:rsidRDefault="00817C00" w:rsidP="001732A9">
      <w:pPr>
        <w:spacing w:after="0" w:line="480" w:lineRule="auto"/>
        <w:ind w:firstLine="720"/>
        <w:contextualSpacing/>
        <w:rPr>
          <w:del w:id="8512" w:author="OFFM" w:date="2024-04-16T10:53:00Z"/>
          <w:rFonts w:ascii="Times New Roman" w:hAnsi="Times New Roman" w:cs="Times New Roman"/>
          <w:sz w:val="24"/>
          <w:szCs w:val="24"/>
        </w:rPr>
      </w:pPr>
      <w:del w:id="8513" w:author="OFFM" w:date="2024-04-16T10:53:00Z">
        <w:r w:rsidRPr="00F74592">
          <w:rPr>
            <w:rFonts w:ascii="Times New Roman" w:hAnsi="Times New Roman" w:cs="Times New Roman"/>
            <w:sz w:val="24"/>
            <w:szCs w:val="24"/>
          </w:rPr>
          <w:delText xml:space="preserve">(3) Other action permitted by Federal statute. </w:delText>
        </w:r>
      </w:del>
    </w:p>
    <w:p w14:paraId="3E651570" w14:textId="31005B32"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514" w:author="OFFM" w:date="2024-04-16T10:53:00Z">
        <w:r w:rsidRPr="00F74592">
          <w:rPr>
            <w:rFonts w:ascii="Times New Roman" w:hAnsi="Times New Roman" w:cs="Times New Roman"/>
            <w:sz w:val="24"/>
            <w:szCs w:val="24"/>
          </w:rPr>
          <w:delText>(b) Except where otherwise provided by statutes or regulations, the Federal awarding agency will charge interest on an overdue debt</w:delText>
        </w:r>
      </w:del>
      <w:ins w:id="8515" w:author="OFFM" w:date="2024-04-16T10:53:00Z">
        <w:r w:rsidR="00F2264C" w:rsidRPr="000D237D">
          <w:rPr>
            <w:rFonts w:ascii="Times New Roman" w:hAnsi="Times New Roman" w:cs="Times New Roman"/>
            <w:sz w:val="24"/>
            <w:szCs w:val="24"/>
            <w:shd w:val="clear" w:color="auto" w:fill="FFFFFF"/>
          </w:rPr>
          <w:t>awards</w:t>
        </w:r>
      </w:ins>
      <w:r w:rsidR="00F2264C" w:rsidRPr="00A63D45">
        <w:rPr>
          <w:rFonts w:ascii="Times New Roman" w:hAnsi="Times New Roman"/>
          <w:sz w:val="24"/>
          <w:shd w:val="clear" w:color="auto" w:fill="FFFFFF"/>
        </w:rPr>
        <w:t xml:space="preserve"> in accordance with the </w:t>
      </w:r>
      <w:del w:id="8516" w:author="OFFM" w:date="2024-04-16T10:53:00Z">
        <w:r w:rsidRPr="00F74592">
          <w:rPr>
            <w:rFonts w:ascii="Times New Roman" w:hAnsi="Times New Roman" w:cs="Times New Roman"/>
            <w:sz w:val="24"/>
            <w:szCs w:val="24"/>
          </w:rPr>
          <w:delText xml:space="preserve">Federal Claims </w:delText>
        </w:r>
      </w:del>
      <w:ins w:id="8517" w:author="OFFM" w:date="2024-04-16T10:53:00Z">
        <w:r w:rsidR="00F2264C" w:rsidRPr="000D237D">
          <w:rPr>
            <w:rFonts w:ascii="Times New Roman" w:hAnsi="Times New Roman" w:cs="Times New Roman"/>
            <w:sz w:val="24"/>
            <w:szCs w:val="24"/>
            <w:shd w:val="clear" w:color="auto" w:fill="FFFFFF"/>
          </w:rPr>
          <w:t xml:space="preserve">Standards for the Administrative </w:t>
        </w:r>
      </w:ins>
      <w:r w:rsidR="00F2264C" w:rsidRPr="00A63D45">
        <w:rPr>
          <w:rFonts w:ascii="Times New Roman" w:hAnsi="Times New Roman"/>
          <w:sz w:val="24"/>
          <w:shd w:val="clear" w:color="auto" w:fill="FFFFFF"/>
        </w:rPr>
        <w:t xml:space="preserve">Collection </w:t>
      </w:r>
      <w:del w:id="8518" w:author="OFFM" w:date="2024-04-16T10:53:00Z">
        <w:r w:rsidRPr="00F74592">
          <w:rPr>
            <w:rFonts w:ascii="Times New Roman" w:hAnsi="Times New Roman" w:cs="Times New Roman"/>
            <w:sz w:val="24"/>
            <w:szCs w:val="24"/>
          </w:rPr>
          <w:delText>Standards</w:delText>
        </w:r>
      </w:del>
      <w:ins w:id="8519" w:author="OFFM" w:date="2024-04-16T10:53:00Z">
        <w:r w:rsidR="00F2264C" w:rsidRPr="000D237D">
          <w:rPr>
            <w:rFonts w:ascii="Times New Roman" w:hAnsi="Times New Roman" w:cs="Times New Roman"/>
            <w:sz w:val="24"/>
            <w:szCs w:val="24"/>
            <w:shd w:val="clear" w:color="auto" w:fill="FFFFFF"/>
          </w:rPr>
          <w:t>of Claims</w:t>
        </w:r>
      </w:ins>
      <w:r w:rsidR="00F2264C" w:rsidRPr="00A63D45">
        <w:rPr>
          <w:rFonts w:ascii="Times New Roman" w:hAnsi="Times New Roman"/>
          <w:sz w:val="24"/>
          <w:shd w:val="clear" w:color="auto" w:fill="FFFFFF"/>
        </w:rPr>
        <w:t xml:space="preserve"> (</w:t>
      </w:r>
      <w:r w:rsidR="00F2264C" w:rsidRPr="000D237D">
        <w:rPr>
          <w:rFonts w:ascii="Times New Roman" w:hAnsi="Times New Roman" w:cs="Times New Roman"/>
          <w:sz w:val="24"/>
          <w:szCs w:val="24"/>
        </w:rPr>
        <w:t xml:space="preserve">31 CFR </w:t>
      </w:r>
      <w:del w:id="8520" w:author="OFFM" w:date="2024-04-16T10:53:00Z">
        <w:r w:rsidRPr="00F74592">
          <w:rPr>
            <w:rFonts w:ascii="Times New Roman" w:hAnsi="Times New Roman" w:cs="Times New Roman"/>
            <w:sz w:val="24"/>
            <w:szCs w:val="24"/>
          </w:rPr>
          <w:delText xml:space="preserve">parts 900 through 999). The date from which interest is computed is not extended by litigation or the filing of any form of appeal. </w:delText>
        </w:r>
      </w:del>
      <w:ins w:id="8521" w:author="OFFM" w:date="2024-04-16T10:53:00Z">
        <w:r w:rsidR="00F2264C" w:rsidRPr="000D237D">
          <w:rPr>
            <w:rFonts w:ascii="Times New Roman" w:hAnsi="Times New Roman" w:cs="Times New Roman"/>
            <w:sz w:val="24"/>
            <w:szCs w:val="24"/>
          </w:rPr>
          <w:t>part 901</w:t>
        </w:r>
        <w:r w:rsidR="00F2264C" w:rsidRPr="000D237D">
          <w:rPr>
            <w:rFonts w:ascii="Times New Roman" w:hAnsi="Times New Roman" w:cs="Times New Roman"/>
            <w:sz w:val="24"/>
            <w:szCs w:val="24"/>
            <w:shd w:val="clear" w:color="auto" w:fill="FFFFFF"/>
          </w:rPr>
          <w:t>). </w:t>
        </w:r>
      </w:ins>
    </w:p>
    <w:p w14:paraId="46F4331E" w14:textId="75B7654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Subpart E</w:t>
      </w:r>
      <w:del w:id="8522" w:author="OFFM" w:date="2024-04-16T10:53:00Z">
        <w:r w:rsidR="00817C00" w:rsidRPr="006E4F5E">
          <w:rPr>
            <w:rFonts w:ascii="Times New Roman" w:hAnsi="Times New Roman" w:cs="Times New Roman"/>
            <w:b/>
            <w:bCs/>
            <w:sz w:val="24"/>
            <w:szCs w:val="24"/>
          </w:rPr>
          <w:delText>—</w:delText>
        </w:r>
      </w:del>
      <w:ins w:id="8523" w:author="OFFM" w:date="2024-04-16T10:53:00Z">
        <w:r w:rsidRPr="000D237D">
          <w:rPr>
            <w:rFonts w:ascii="Times New Roman" w:eastAsia="Times New Roman" w:hAnsi="Times New Roman" w:cs="Times New Roman"/>
            <w:b/>
            <w:bCs/>
            <w:sz w:val="24"/>
            <w:szCs w:val="24"/>
          </w:rPr>
          <w:t xml:space="preserve"> - </w:t>
        </w:r>
      </w:ins>
      <w:r w:rsidRPr="000D237D">
        <w:rPr>
          <w:rFonts w:ascii="Times New Roman" w:eastAsia="Times New Roman" w:hAnsi="Times New Roman" w:cs="Times New Roman"/>
          <w:b/>
          <w:bCs/>
          <w:sz w:val="24"/>
          <w:szCs w:val="24"/>
        </w:rPr>
        <w:t>Cost Principles</w:t>
      </w:r>
    </w:p>
    <w:p w14:paraId="2159E00A"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General Provisions</w:t>
      </w:r>
    </w:p>
    <w:p w14:paraId="0FF4A6D1"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200.400 Policy guide.</w:t>
      </w:r>
    </w:p>
    <w:p w14:paraId="37B068D5" w14:textId="77777777"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The application of these cost principles is based on the fundamental premises that: </w:t>
      </w:r>
    </w:p>
    <w:p w14:paraId="05B2831B" w14:textId="204BA64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The </w:t>
      </w:r>
      <w:del w:id="8524" w:author="OFFM" w:date="2024-04-16T10:53:00Z">
        <w:r w:rsidR="00817C00" w:rsidRPr="00F74592">
          <w:rPr>
            <w:rFonts w:ascii="Times New Roman" w:hAnsi="Times New Roman" w:cs="Times New Roman"/>
            <w:sz w:val="24"/>
            <w:szCs w:val="24"/>
          </w:rPr>
          <w:delText>non-Federal entity is</w:delText>
        </w:r>
      </w:del>
      <w:ins w:id="8525" w:author="OFFM" w:date="2024-04-16T10:53:00Z">
        <w:r w:rsidRPr="000D237D">
          <w:rPr>
            <w:rFonts w:ascii="Times New Roman" w:eastAsia="Times New Roman" w:hAnsi="Times New Roman" w:cs="Times New Roman"/>
            <w:sz w:val="24"/>
            <w:szCs w:val="24"/>
          </w:rPr>
          <w:t>recipient and subrecipient are</w:t>
        </w:r>
      </w:ins>
      <w:r w:rsidRPr="000D237D">
        <w:rPr>
          <w:rFonts w:ascii="Times New Roman" w:eastAsia="Times New Roman" w:hAnsi="Times New Roman" w:cs="Times New Roman"/>
          <w:sz w:val="24"/>
          <w:szCs w:val="24"/>
        </w:rPr>
        <w:t xml:space="preserve"> responsible for the efficient and effective administration of the Federal award through </w:t>
      </w:r>
      <w:del w:id="8526" w:author="OFFM" w:date="2024-04-16T10:53:00Z">
        <w:r w:rsidR="00817C00" w:rsidRPr="00F74592">
          <w:rPr>
            <w:rFonts w:ascii="Times New Roman" w:hAnsi="Times New Roman" w:cs="Times New Roman"/>
            <w:sz w:val="24"/>
            <w:szCs w:val="24"/>
          </w:rPr>
          <w:delText xml:space="preserve">the application of </w:delText>
        </w:r>
      </w:del>
      <w:r w:rsidRPr="000D237D">
        <w:rPr>
          <w:rFonts w:ascii="Times New Roman" w:eastAsia="Times New Roman" w:hAnsi="Times New Roman" w:cs="Times New Roman"/>
          <w:sz w:val="24"/>
          <w:szCs w:val="24"/>
        </w:rPr>
        <w:t xml:space="preserve">sound management practices. </w:t>
      </w:r>
    </w:p>
    <w:p w14:paraId="2C5C607A" w14:textId="53F3DDE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The </w:t>
      </w:r>
      <w:del w:id="8527" w:author="OFFM" w:date="2024-04-16T10:53:00Z">
        <w:r w:rsidR="00817C00" w:rsidRPr="00F74592">
          <w:rPr>
            <w:rFonts w:ascii="Times New Roman" w:hAnsi="Times New Roman" w:cs="Times New Roman"/>
            <w:sz w:val="24"/>
            <w:szCs w:val="24"/>
          </w:rPr>
          <w:delText>non-Federal entity assumes responsibility</w:delText>
        </w:r>
      </w:del>
      <w:ins w:id="8528" w:author="OFFM" w:date="2024-04-16T10:53:00Z">
        <w:r w:rsidRPr="000D237D">
          <w:rPr>
            <w:rFonts w:ascii="Times New Roman" w:eastAsia="Times New Roman" w:hAnsi="Times New Roman" w:cs="Times New Roman"/>
            <w:sz w:val="24"/>
            <w:szCs w:val="24"/>
          </w:rPr>
          <w:t>recipient and subrecipient are responsible</w:t>
        </w:r>
      </w:ins>
      <w:r w:rsidRPr="000D237D">
        <w:rPr>
          <w:rFonts w:ascii="Times New Roman" w:eastAsia="Times New Roman" w:hAnsi="Times New Roman" w:cs="Times New Roman"/>
          <w:sz w:val="24"/>
          <w:szCs w:val="24"/>
        </w:rPr>
        <w:t xml:space="preserve"> for administering Federal funds in a manner consistent with </w:t>
      </w:r>
      <w:del w:id="8529" w:author="OFFM" w:date="2024-04-16T10:53:00Z">
        <w:r w:rsidR="00817C00" w:rsidRPr="00F74592">
          <w:rPr>
            <w:rFonts w:ascii="Times New Roman" w:hAnsi="Times New Roman" w:cs="Times New Roman"/>
            <w:sz w:val="24"/>
            <w:szCs w:val="24"/>
          </w:rPr>
          <w:delText>underlying agreements, program objectives</w:delText>
        </w:r>
      </w:del>
      <w:ins w:id="8530" w:author="OFFM" w:date="2024-04-16T10:53:00Z">
        <w:r w:rsidRPr="000D237D">
          <w:rPr>
            <w:rFonts w:ascii="Times New Roman" w:eastAsia="Times New Roman" w:hAnsi="Times New Roman" w:cs="Times New Roman"/>
            <w:sz w:val="24"/>
            <w:szCs w:val="24"/>
          </w:rPr>
          <w:t>Federal statutes, regulations</w:t>
        </w:r>
      </w:ins>
      <w:r w:rsidRPr="000D237D">
        <w:rPr>
          <w:rFonts w:ascii="Times New Roman" w:eastAsia="Times New Roman" w:hAnsi="Times New Roman" w:cs="Times New Roman"/>
          <w:sz w:val="24"/>
          <w:szCs w:val="24"/>
        </w:rPr>
        <w:t xml:space="preserve">, and the terms and conditions of the Federal award. </w:t>
      </w:r>
    </w:p>
    <w:p w14:paraId="6EEDEE9A" w14:textId="0075D7D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The </w:t>
      </w:r>
      <w:del w:id="8531" w:author="OFFM" w:date="2024-04-16T10:53:00Z">
        <w:r w:rsidR="00817C00" w:rsidRPr="00F74592">
          <w:rPr>
            <w:rFonts w:ascii="Times New Roman" w:hAnsi="Times New Roman" w:cs="Times New Roman"/>
            <w:sz w:val="24"/>
            <w:szCs w:val="24"/>
          </w:rPr>
          <w:delText>non-Federal entity</w:delText>
        </w:r>
      </w:del>
      <w:ins w:id="8532" w:author="OFFM" w:date="2024-04-16T10:53:00Z">
        <w:r w:rsidRPr="000D237D">
          <w:rPr>
            <w:rFonts w:ascii="Times New Roman" w:eastAsia="Times New Roman" w:hAnsi="Times New Roman" w:cs="Times New Roman"/>
            <w:sz w:val="24"/>
            <w:szCs w:val="24"/>
          </w:rPr>
          <w:t>recipient and subrecipient</w:t>
        </w:r>
      </w:ins>
      <w:r w:rsidRPr="000D237D">
        <w:rPr>
          <w:rFonts w:ascii="Times New Roman" w:eastAsia="Times New Roman" w:hAnsi="Times New Roman" w:cs="Times New Roman"/>
          <w:sz w:val="24"/>
          <w:szCs w:val="24"/>
        </w:rPr>
        <w:t xml:space="preserve">, in recognition of </w:t>
      </w:r>
      <w:del w:id="8533" w:author="OFFM" w:date="2024-04-16T10:53:00Z">
        <w:r w:rsidR="00817C00" w:rsidRPr="00F74592">
          <w:rPr>
            <w:rFonts w:ascii="Times New Roman" w:hAnsi="Times New Roman" w:cs="Times New Roman"/>
            <w:sz w:val="24"/>
            <w:szCs w:val="24"/>
          </w:rPr>
          <w:delText>its own</w:delText>
        </w:r>
      </w:del>
      <w:ins w:id="8534" w:author="OFFM" w:date="2024-04-16T10:53:00Z">
        <w:r>
          <w:rPr>
            <w:rFonts w:ascii="Times New Roman" w:eastAsia="Times New Roman" w:hAnsi="Times New Roman" w:cs="Times New Roman"/>
            <w:sz w:val="24"/>
            <w:szCs w:val="24"/>
          </w:rPr>
          <w:t>their</w:t>
        </w:r>
      </w:ins>
      <w:r w:rsidRPr="000D237D">
        <w:rPr>
          <w:rFonts w:ascii="Times New Roman" w:eastAsia="Times New Roman" w:hAnsi="Times New Roman" w:cs="Times New Roman"/>
          <w:sz w:val="24"/>
          <w:szCs w:val="24"/>
        </w:rPr>
        <w:t xml:space="preserve"> unique combination of staff, facilities, and experience, </w:t>
      </w:r>
      <w:del w:id="8535" w:author="OFFM" w:date="2024-04-16T10:53:00Z">
        <w:r w:rsidR="00817C00" w:rsidRPr="00F74592">
          <w:rPr>
            <w:rFonts w:ascii="Times New Roman" w:hAnsi="Times New Roman" w:cs="Times New Roman"/>
            <w:sz w:val="24"/>
            <w:szCs w:val="24"/>
          </w:rPr>
          <w:delText>has the primary responsibility</w:delText>
        </w:r>
      </w:del>
      <w:ins w:id="8536" w:author="OFFM" w:date="2024-04-16T10:53:00Z">
        <w:r w:rsidRPr="000D237D">
          <w:rPr>
            <w:rFonts w:ascii="Times New Roman" w:eastAsia="Times New Roman" w:hAnsi="Times New Roman" w:cs="Times New Roman"/>
            <w:sz w:val="24"/>
            <w:szCs w:val="24"/>
          </w:rPr>
          <w:t>are responsible</w:t>
        </w:r>
      </w:ins>
      <w:r w:rsidRPr="000D237D">
        <w:rPr>
          <w:rFonts w:ascii="Times New Roman" w:eastAsia="Times New Roman" w:hAnsi="Times New Roman" w:cs="Times New Roman"/>
          <w:sz w:val="24"/>
          <w:szCs w:val="24"/>
        </w:rPr>
        <w:t xml:space="preserve"> for employing </w:t>
      </w:r>
      <w:del w:id="8537" w:author="OFFM" w:date="2024-04-16T10:53:00Z">
        <w:r w:rsidR="00817C00" w:rsidRPr="00F74592">
          <w:rPr>
            <w:rFonts w:ascii="Times New Roman" w:hAnsi="Times New Roman" w:cs="Times New Roman"/>
            <w:sz w:val="24"/>
            <w:szCs w:val="24"/>
          </w:rPr>
          <w:delText xml:space="preserve">whatever form of sound </w:delText>
        </w:r>
      </w:del>
      <w:r w:rsidRPr="000D237D">
        <w:rPr>
          <w:rFonts w:ascii="Times New Roman" w:eastAsia="Times New Roman" w:hAnsi="Times New Roman" w:cs="Times New Roman"/>
          <w:sz w:val="24"/>
          <w:szCs w:val="24"/>
        </w:rPr>
        <w:t xml:space="preserve">organization and management techniques </w:t>
      </w:r>
      <w:del w:id="8538" w:author="OFFM" w:date="2024-04-16T10:53:00Z">
        <w:r w:rsidR="00817C00" w:rsidRPr="00F74592">
          <w:rPr>
            <w:rFonts w:ascii="Times New Roman" w:hAnsi="Times New Roman" w:cs="Times New Roman"/>
            <w:sz w:val="24"/>
            <w:szCs w:val="24"/>
          </w:rPr>
          <w:delText xml:space="preserve">may be </w:delText>
        </w:r>
      </w:del>
      <w:r w:rsidRPr="000D237D">
        <w:rPr>
          <w:rFonts w:ascii="Times New Roman" w:eastAsia="Times New Roman" w:hAnsi="Times New Roman" w:cs="Times New Roman"/>
          <w:sz w:val="24"/>
          <w:szCs w:val="24"/>
        </w:rPr>
        <w:t xml:space="preserve">necessary </w:t>
      </w:r>
      <w:del w:id="8539" w:author="OFFM" w:date="2024-04-16T10:53:00Z">
        <w:r w:rsidR="00817C00" w:rsidRPr="00F74592">
          <w:rPr>
            <w:rFonts w:ascii="Times New Roman" w:hAnsi="Times New Roman" w:cs="Times New Roman"/>
            <w:sz w:val="24"/>
            <w:szCs w:val="24"/>
          </w:rPr>
          <w:delText xml:space="preserve">in order </w:delText>
        </w:r>
      </w:del>
      <w:r w:rsidRPr="000D237D">
        <w:rPr>
          <w:rFonts w:ascii="Times New Roman" w:eastAsia="Times New Roman" w:hAnsi="Times New Roman" w:cs="Times New Roman"/>
          <w:sz w:val="24"/>
          <w:szCs w:val="24"/>
        </w:rPr>
        <w:t xml:space="preserve">to </w:t>
      </w:r>
      <w:del w:id="8540" w:author="OFFM" w:date="2024-04-16T10:53:00Z">
        <w:r w:rsidR="00817C00" w:rsidRPr="00F74592">
          <w:rPr>
            <w:rFonts w:ascii="Times New Roman" w:hAnsi="Times New Roman" w:cs="Times New Roman"/>
            <w:sz w:val="24"/>
            <w:szCs w:val="24"/>
          </w:rPr>
          <w:delText>assure</w:delText>
        </w:r>
      </w:del>
      <w:ins w:id="8541" w:author="OFFM" w:date="2024-04-16T10:53:00Z">
        <w:r w:rsidRPr="000D237D">
          <w:rPr>
            <w:rFonts w:ascii="Times New Roman" w:eastAsia="Times New Roman" w:hAnsi="Times New Roman" w:cs="Times New Roman"/>
            <w:sz w:val="24"/>
            <w:szCs w:val="24"/>
          </w:rPr>
          <w:t>ensure the</w:t>
        </w:r>
      </w:ins>
      <w:r w:rsidRPr="000D237D">
        <w:rPr>
          <w:rFonts w:ascii="Times New Roman" w:eastAsia="Times New Roman" w:hAnsi="Times New Roman" w:cs="Times New Roman"/>
          <w:sz w:val="24"/>
          <w:szCs w:val="24"/>
        </w:rPr>
        <w:t xml:space="preserve"> proper and efficient administration of the Federal award. </w:t>
      </w:r>
    </w:p>
    <w:p w14:paraId="38E77252" w14:textId="1F81A5B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8542" w:name="_Hlk130204449"/>
      <w:r w:rsidRPr="000D237D">
        <w:rPr>
          <w:rFonts w:ascii="Times New Roman" w:eastAsia="Times New Roman" w:hAnsi="Times New Roman" w:cs="Times New Roman"/>
          <w:sz w:val="24"/>
          <w:szCs w:val="24"/>
        </w:rPr>
        <w:t xml:space="preserve">(d) The </w:t>
      </w:r>
      <w:del w:id="8543" w:author="OFFM" w:date="2024-04-16T10:53:00Z">
        <w:r w:rsidR="00817C00" w:rsidRPr="00F74592">
          <w:rPr>
            <w:rFonts w:ascii="Times New Roman" w:hAnsi="Times New Roman" w:cs="Times New Roman"/>
            <w:sz w:val="24"/>
            <w:szCs w:val="24"/>
          </w:rPr>
          <w:delText xml:space="preserve">application of these cost principles should require no significant changes in the internal </w:delText>
        </w:r>
      </w:del>
      <w:r w:rsidRPr="000D237D">
        <w:rPr>
          <w:rFonts w:ascii="Times New Roman" w:eastAsia="Times New Roman" w:hAnsi="Times New Roman" w:cs="Times New Roman"/>
          <w:sz w:val="24"/>
          <w:szCs w:val="24"/>
        </w:rPr>
        <w:t xml:space="preserve">accounting </w:t>
      </w:r>
      <w:del w:id="8544" w:author="OFFM" w:date="2024-04-16T10:53:00Z">
        <w:r w:rsidR="00817C00" w:rsidRPr="00F74592">
          <w:rPr>
            <w:rFonts w:ascii="Times New Roman" w:hAnsi="Times New Roman" w:cs="Times New Roman"/>
            <w:sz w:val="24"/>
            <w:szCs w:val="24"/>
          </w:rPr>
          <w:delText xml:space="preserve">policies and </w:delText>
        </w:r>
      </w:del>
      <w:r w:rsidRPr="000D237D">
        <w:rPr>
          <w:rFonts w:ascii="Times New Roman" w:eastAsia="Times New Roman" w:hAnsi="Times New Roman" w:cs="Times New Roman"/>
          <w:sz w:val="24"/>
          <w:szCs w:val="24"/>
        </w:rPr>
        <w:t xml:space="preserve">practices of the </w:t>
      </w:r>
      <w:del w:id="8545" w:author="OFFM" w:date="2024-04-16T10:53:00Z">
        <w:r w:rsidR="00817C00" w:rsidRPr="00F74592">
          <w:rPr>
            <w:rFonts w:ascii="Times New Roman" w:hAnsi="Times New Roman" w:cs="Times New Roman"/>
            <w:sz w:val="24"/>
            <w:szCs w:val="24"/>
          </w:rPr>
          <w:delText>non-Federal entity. However, the accounting practices of the non-Federal entity</w:delText>
        </w:r>
      </w:del>
      <w:ins w:id="8546" w:author="OFFM" w:date="2024-04-16T10:53:00Z">
        <w:r w:rsidRPr="000D237D">
          <w:rPr>
            <w:rFonts w:ascii="Times New Roman" w:eastAsia="Times New Roman" w:hAnsi="Times New Roman" w:cs="Times New Roman"/>
            <w:sz w:val="24"/>
            <w:szCs w:val="24"/>
          </w:rPr>
          <w:t>recipient and subrecipient</w:t>
        </w:r>
      </w:ins>
      <w:r w:rsidRPr="000D237D">
        <w:rPr>
          <w:rFonts w:ascii="Times New Roman" w:eastAsia="Times New Roman" w:hAnsi="Times New Roman" w:cs="Times New Roman"/>
          <w:sz w:val="24"/>
          <w:szCs w:val="24"/>
        </w:rPr>
        <w:t xml:space="preserve"> must be consistent with these cost principles and support the accumulation of costs as required by </w:t>
      </w:r>
      <w:del w:id="8547" w:author="OFFM" w:date="2024-04-16T10:53:00Z">
        <w:r w:rsidR="00817C00" w:rsidRPr="00F74592">
          <w:rPr>
            <w:rFonts w:ascii="Times New Roman" w:hAnsi="Times New Roman" w:cs="Times New Roman"/>
            <w:sz w:val="24"/>
            <w:szCs w:val="24"/>
          </w:rPr>
          <w:delText>the</w:delText>
        </w:r>
      </w:del>
      <w:ins w:id="8548" w:author="OFFM" w:date="2024-04-16T10:53:00Z">
        <w:r w:rsidRPr="000D237D">
          <w:rPr>
            <w:rFonts w:ascii="Times New Roman" w:eastAsia="Times New Roman" w:hAnsi="Times New Roman" w:cs="Times New Roman"/>
            <w:sz w:val="24"/>
            <w:szCs w:val="24"/>
          </w:rPr>
          <w:t>these cost</w:t>
        </w:r>
      </w:ins>
      <w:r w:rsidRPr="000D237D">
        <w:rPr>
          <w:rFonts w:ascii="Times New Roman" w:eastAsia="Times New Roman" w:hAnsi="Times New Roman" w:cs="Times New Roman"/>
          <w:sz w:val="24"/>
          <w:szCs w:val="24"/>
        </w:rPr>
        <w:t xml:space="preserve"> principles, </w:t>
      </w:r>
      <w:del w:id="8549" w:author="OFFM" w:date="2024-04-16T10:53:00Z">
        <w:r w:rsidR="00817C00" w:rsidRPr="00F74592">
          <w:rPr>
            <w:rFonts w:ascii="Times New Roman" w:hAnsi="Times New Roman" w:cs="Times New Roman"/>
            <w:sz w:val="24"/>
            <w:szCs w:val="24"/>
          </w:rPr>
          <w:delText>and must provide for</w:delText>
        </w:r>
      </w:del>
      <w:ins w:id="8550" w:author="OFFM" w:date="2024-04-16T10:53:00Z">
        <w:r w:rsidRPr="000D237D">
          <w:rPr>
            <w:rFonts w:ascii="Times New Roman" w:eastAsia="Times New Roman" w:hAnsi="Times New Roman" w:cs="Times New Roman"/>
            <w:sz w:val="24"/>
            <w:szCs w:val="24"/>
          </w:rPr>
          <w:t>including maintaining</w:t>
        </w:r>
      </w:ins>
      <w:r w:rsidRPr="000D237D">
        <w:rPr>
          <w:rFonts w:ascii="Times New Roman" w:eastAsia="Times New Roman" w:hAnsi="Times New Roman" w:cs="Times New Roman"/>
          <w:sz w:val="24"/>
          <w:szCs w:val="24"/>
        </w:rPr>
        <w:t xml:space="preserve"> adequate documentation to support costs charged to the Federal award. </w:t>
      </w:r>
    </w:p>
    <w:p w14:paraId="22198EAE" w14:textId="6643E2B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8551" w:name="_Hlk130204726"/>
      <w:bookmarkEnd w:id="8542"/>
      <w:r w:rsidRPr="000D237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del w:id="8552" w:author="OFFM" w:date="2024-04-16T10:53:00Z">
        <w:r w:rsidR="00817C00" w:rsidRPr="00F74592">
          <w:rPr>
            <w:rFonts w:ascii="Times New Roman" w:hAnsi="Times New Roman" w:cs="Times New Roman"/>
            <w:sz w:val="24"/>
            <w:szCs w:val="24"/>
          </w:rPr>
          <w:delText>In</w:delText>
        </w:r>
      </w:del>
      <w:ins w:id="8553" w:author="OFFM" w:date="2024-04-16T10:53:00Z">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reviewing, negotiating</w:t>
      </w:r>
      <w:ins w:id="8554"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approving cost allocation plans or indirect cost proposals, the cognizant agency for indirect costs should </w:t>
      </w:r>
      <w:del w:id="8555" w:author="OFFM" w:date="2024-04-16T10:53:00Z">
        <w:r w:rsidR="00817C00" w:rsidRPr="00F74592">
          <w:rPr>
            <w:rFonts w:ascii="Times New Roman" w:hAnsi="Times New Roman" w:cs="Times New Roman"/>
            <w:sz w:val="24"/>
            <w:szCs w:val="24"/>
          </w:rPr>
          <w:delText>generally assure</w:delText>
        </w:r>
      </w:del>
      <w:ins w:id="8556" w:author="OFFM" w:date="2024-04-16T10:53:00Z">
        <w:r w:rsidRPr="000D237D">
          <w:rPr>
            <w:rFonts w:ascii="Times New Roman" w:eastAsia="Times New Roman" w:hAnsi="Times New Roman" w:cs="Times New Roman"/>
            <w:sz w:val="24"/>
            <w:szCs w:val="24"/>
          </w:rPr>
          <w:t>ensure</w:t>
        </w:r>
      </w:ins>
      <w:r w:rsidRPr="000D237D">
        <w:rPr>
          <w:rFonts w:ascii="Times New Roman" w:eastAsia="Times New Roman" w:hAnsi="Times New Roman" w:cs="Times New Roman"/>
          <w:sz w:val="24"/>
          <w:szCs w:val="24"/>
        </w:rPr>
        <w:t xml:space="preserve"> that the </w:t>
      </w:r>
      <w:del w:id="8557" w:author="OFFM" w:date="2024-04-16T10:53:00Z">
        <w:r w:rsidR="00817C00" w:rsidRPr="00F74592">
          <w:rPr>
            <w:rFonts w:ascii="Times New Roman" w:hAnsi="Times New Roman" w:cs="Times New Roman"/>
            <w:sz w:val="24"/>
            <w:szCs w:val="24"/>
          </w:rPr>
          <w:delText>non-Federal entity is applying</w:delText>
        </w:r>
      </w:del>
      <w:ins w:id="8558" w:author="OFFM" w:date="2024-04-16T10:53:00Z">
        <w:r w:rsidRPr="000D237D">
          <w:rPr>
            <w:rFonts w:ascii="Times New Roman" w:eastAsia="Times New Roman" w:hAnsi="Times New Roman" w:cs="Times New Roman"/>
            <w:sz w:val="24"/>
            <w:szCs w:val="24"/>
          </w:rPr>
          <w:t>recipient consistently applies</w:t>
        </w:r>
      </w:ins>
      <w:r w:rsidRPr="000D237D">
        <w:rPr>
          <w:rFonts w:ascii="Times New Roman" w:eastAsia="Times New Roman" w:hAnsi="Times New Roman" w:cs="Times New Roman"/>
          <w:sz w:val="24"/>
          <w:szCs w:val="24"/>
        </w:rPr>
        <w:t xml:space="preserve"> these cost </w:t>
      </w:r>
      <w:del w:id="8559" w:author="OFFM" w:date="2024-04-16T10:53:00Z">
        <w:r w:rsidR="00817C00" w:rsidRPr="00F74592">
          <w:rPr>
            <w:rFonts w:ascii="Times New Roman" w:hAnsi="Times New Roman" w:cs="Times New Roman"/>
            <w:sz w:val="24"/>
            <w:szCs w:val="24"/>
          </w:rPr>
          <w:delText xml:space="preserve">accounting </w:delText>
        </w:r>
      </w:del>
      <w:r w:rsidRPr="000D237D">
        <w:rPr>
          <w:rFonts w:ascii="Times New Roman" w:eastAsia="Times New Roman" w:hAnsi="Times New Roman" w:cs="Times New Roman"/>
          <w:sz w:val="24"/>
          <w:szCs w:val="24"/>
        </w:rPr>
        <w:t>principles</w:t>
      </w:r>
      <w:del w:id="8560" w:author="OFFM" w:date="2024-04-16T10:53:00Z">
        <w:r w:rsidR="00817C00" w:rsidRPr="00F74592">
          <w:rPr>
            <w:rFonts w:ascii="Times New Roman" w:hAnsi="Times New Roman" w:cs="Times New Roman"/>
            <w:sz w:val="24"/>
            <w:szCs w:val="24"/>
          </w:rPr>
          <w:delText xml:space="preserve"> on a consistent basis during their review and negotiation of indirect cost proposals.</w:delText>
        </w:r>
      </w:del>
      <w:ins w:id="856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Where wide variations exist in the treatment of a given cost item by the </w:t>
      </w:r>
      <w:del w:id="8562" w:author="OFFM" w:date="2024-04-16T10:53:00Z">
        <w:r w:rsidR="00817C00" w:rsidRPr="00F74592">
          <w:rPr>
            <w:rFonts w:ascii="Times New Roman" w:hAnsi="Times New Roman" w:cs="Times New Roman"/>
            <w:sz w:val="24"/>
            <w:szCs w:val="24"/>
          </w:rPr>
          <w:delText>non-Federal entity</w:delText>
        </w:r>
      </w:del>
      <w:ins w:id="8563"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the reasonableness and equity of such treatments should be fully considered. See the definition of </w:t>
      </w:r>
      <w:r w:rsidRPr="00A63D45">
        <w:rPr>
          <w:rFonts w:ascii="Times New Roman" w:hAnsi="Times New Roman"/>
          <w:i/>
          <w:sz w:val="24"/>
        </w:rPr>
        <w:t xml:space="preserve">indirect </w:t>
      </w:r>
      <w:del w:id="8564" w:author="OFFM" w:date="2024-04-16T10:53:00Z">
        <w:r w:rsidR="00817C00" w:rsidRPr="00F74592">
          <w:rPr>
            <w:rFonts w:ascii="Times New Roman" w:hAnsi="Times New Roman" w:cs="Times New Roman"/>
            <w:sz w:val="24"/>
            <w:szCs w:val="24"/>
          </w:rPr>
          <w:delText xml:space="preserve">(facilities &amp; administrative (F&amp;A)) </w:delText>
        </w:r>
      </w:del>
      <w:r w:rsidRPr="00A63D45">
        <w:rPr>
          <w:rFonts w:ascii="Times New Roman" w:hAnsi="Times New Roman"/>
          <w:i/>
          <w:sz w:val="24"/>
        </w:rPr>
        <w:t>costs</w:t>
      </w:r>
      <w:r w:rsidRPr="000D237D">
        <w:rPr>
          <w:rFonts w:ascii="Times New Roman" w:eastAsia="Times New Roman" w:hAnsi="Times New Roman" w:cs="Times New Roman"/>
          <w:sz w:val="24"/>
          <w:szCs w:val="24"/>
        </w:rPr>
        <w:t xml:space="preserve"> in § 200.1</w:t>
      </w:r>
      <w:del w:id="8565" w:author="OFFM" w:date="2024-04-16T10:53:00Z">
        <w:r w:rsidR="00817C00" w:rsidRPr="00F74592">
          <w:rPr>
            <w:rFonts w:ascii="Times New Roman" w:hAnsi="Times New Roman" w:cs="Times New Roman"/>
            <w:sz w:val="24"/>
            <w:szCs w:val="24"/>
          </w:rPr>
          <w:delText xml:space="preserve"> of this part.</w:delText>
        </w:r>
      </w:del>
      <w:ins w:id="856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49836959" w14:textId="555E9D9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8567" w:name="_Hlk130204801"/>
      <w:bookmarkEnd w:id="8551"/>
      <w:r w:rsidRPr="000D237D">
        <w:rPr>
          <w:rFonts w:ascii="Times New Roman" w:eastAsia="Times New Roman" w:hAnsi="Times New Roman" w:cs="Times New Roman"/>
          <w:sz w:val="24"/>
          <w:szCs w:val="24"/>
        </w:rPr>
        <w:lastRenderedPageBreak/>
        <w:t xml:space="preserve">(f) For </w:t>
      </w:r>
      <w:del w:id="8568" w:author="OFFM" w:date="2024-04-16T10:53:00Z">
        <w:r w:rsidR="00817C00" w:rsidRPr="00F74592">
          <w:rPr>
            <w:rFonts w:ascii="Times New Roman" w:hAnsi="Times New Roman" w:cs="Times New Roman"/>
            <w:sz w:val="24"/>
            <w:szCs w:val="24"/>
          </w:rPr>
          <w:delText>non-Federal entities</w:delText>
        </w:r>
      </w:del>
      <w:ins w:id="8569" w:author="OFFM" w:date="2024-04-16T10:53:00Z">
        <w:r w:rsidRPr="000D237D">
          <w:rPr>
            <w:rFonts w:ascii="Times New Roman" w:eastAsia="Times New Roman" w:hAnsi="Times New Roman" w:cs="Times New Roman"/>
            <w:sz w:val="24"/>
            <w:szCs w:val="24"/>
          </w:rPr>
          <w:t>recipients and subrecipients</w:t>
        </w:r>
      </w:ins>
      <w:r w:rsidRPr="000D237D">
        <w:rPr>
          <w:rFonts w:ascii="Times New Roman" w:eastAsia="Times New Roman" w:hAnsi="Times New Roman" w:cs="Times New Roman"/>
          <w:sz w:val="24"/>
          <w:szCs w:val="24"/>
        </w:rPr>
        <w:t xml:space="preserve"> that educate and engage students in research, the dual role of students as both trainees and employees (including pre- and post-doctoral staff) contributing to the completion of Federal awards for research must be recognized in the application of these principles. </w:t>
      </w:r>
    </w:p>
    <w:bookmarkEnd w:id="8567"/>
    <w:p w14:paraId="516D67C1" w14:textId="1C030C5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(g) The </w:t>
      </w:r>
      <w:del w:id="8570" w:author="OFFM" w:date="2024-04-16T10:53:00Z">
        <w:r w:rsidR="00817C00" w:rsidRPr="00F74592">
          <w:rPr>
            <w:rFonts w:ascii="Times New Roman" w:hAnsi="Times New Roman" w:cs="Times New Roman"/>
            <w:sz w:val="24"/>
            <w:szCs w:val="24"/>
          </w:rPr>
          <w:delText>non-Federal entity may</w:delText>
        </w:r>
      </w:del>
      <w:ins w:id="8571" w:author="OFFM" w:date="2024-04-16T10:53:00Z">
        <w:r w:rsidRPr="000D237D">
          <w:rPr>
            <w:rFonts w:ascii="Times New Roman" w:eastAsia="Times New Roman" w:hAnsi="Times New Roman" w:cs="Times New Roman"/>
            <w:sz w:val="24"/>
            <w:szCs w:val="24"/>
          </w:rPr>
          <w:t>recipient or subrecipient must</w:t>
        </w:r>
      </w:ins>
      <w:r w:rsidRPr="000D237D">
        <w:rPr>
          <w:rFonts w:ascii="Times New Roman" w:eastAsia="Times New Roman" w:hAnsi="Times New Roman" w:cs="Times New Roman"/>
          <w:sz w:val="24"/>
          <w:szCs w:val="24"/>
        </w:rPr>
        <w:t xml:space="preserve"> not earn or keep any profit resulting from Federal financial assistance</w:t>
      </w:r>
      <w:del w:id="8572"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unless explicitly authorized by the terms and conditions of the Federal award. See also § 200.307. </w:t>
      </w:r>
      <w:ins w:id="8573" w:author="OFFM" w:date="2024-04-16T10:53:00Z">
        <w:r w:rsidRPr="000D237D">
          <w:rPr>
            <w:rFonts w:ascii="Times New Roman" w:eastAsia="Times New Roman" w:hAnsi="Times New Roman" w:cs="Times New Roman"/>
            <w:sz w:val="24"/>
            <w:szCs w:val="24"/>
          </w:rPr>
          <w:t>When the required activities of a fixed amount award were completed in accordance with the terms and conditions</w:t>
        </w:r>
        <w:r>
          <w:rPr>
            <w:rFonts w:ascii="Times New Roman" w:eastAsia="Times New Roman" w:hAnsi="Times New Roman" w:cs="Times New Roman"/>
            <w:sz w:val="24"/>
            <w:szCs w:val="24"/>
          </w:rPr>
          <w:t xml:space="preserve"> of the award</w:t>
        </w:r>
        <w:r w:rsidRPr="000D237D">
          <w:rPr>
            <w:rFonts w:ascii="Times New Roman" w:eastAsia="Times New Roman" w:hAnsi="Times New Roman" w:cs="Times New Roman"/>
            <w:sz w:val="24"/>
            <w:szCs w:val="24"/>
          </w:rPr>
          <w:t xml:space="preserve">, the unexpended funds retained by the recipient or subrecipient </w:t>
        </w:r>
        <w:r>
          <w:rPr>
            <w:rFonts w:ascii="Times New Roman" w:eastAsia="Times New Roman" w:hAnsi="Times New Roman" w:cs="Times New Roman"/>
            <w:sz w:val="24"/>
            <w:szCs w:val="24"/>
          </w:rPr>
          <w:t>are</w:t>
        </w:r>
        <w:r w:rsidRPr="000D237D">
          <w:rPr>
            <w:rFonts w:ascii="Times New Roman" w:eastAsia="Times New Roman" w:hAnsi="Times New Roman" w:cs="Times New Roman"/>
            <w:sz w:val="24"/>
            <w:szCs w:val="24"/>
          </w:rPr>
          <w:t xml:space="preserve"> not considered profit.</w:t>
        </w:r>
      </w:ins>
    </w:p>
    <w:p w14:paraId="6D322A95"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200.401 Application.</w:t>
      </w:r>
    </w:p>
    <w:p w14:paraId="38987D4E" w14:textId="6233A7A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r w:rsidRPr="00A63D45">
        <w:rPr>
          <w:rFonts w:ascii="Times New Roman" w:hAnsi="Times New Roman"/>
          <w:i/>
          <w:sz w:val="24"/>
        </w:rPr>
        <w:t>General.</w:t>
      </w:r>
      <w:r w:rsidRPr="000D237D">
        <w:rPr>
          <w:rFonts w:ascii="Times New Roman" w:eastAsia="Times New Roman" w:hAnsi="Times New Roman" w:cs="Times New Roman"/>
          <w:sz w:val="24"/>
          <w:szCs w:val="24"/>
        </w:rPr>
        <w:t xml:space="preserve"> </w:t>
      </w:r>
      <w:del w:id="8574" w:author="OFFM" w:date="2024-04-16T10:53:00Z">
        <w:r w:rsidR="00817C00" w:rsidRPr="00F74592">
          <w:rPr>
            <w:rFonts w:ascii="Times New Roman" w:hAnsi="Times New Roman" w:cs="Times New Roman"/>
            <w:sz w:val="24"/>
            <w:szCs w:val="24"/>
          </w:rPr>
          <w:delText xml:space="preserve">These </w:delText>
        </w:r>
      </w:del>
      <w:ins w:id="8575" w:author="OFFM" w:date="2024-04-16T10:53:00Z">
        <w:r w:rsidRPr="000D237D">
          <w:rPr>
            <w:rFonts w:ascii="Times New Roman" w:eastAsia="Times New Roman" w:hAnsi="Times New Roman" w:cs="Times New Roman"/>
            <w:sz w:val="24"/>
            <w:szCs w:val="24"/>
          </w:rPr>
          <w:t xml:space="preserve">The recipient and subrecipient must apply these </w:t>
        </w:r>
      </w:ins>
      <w:r w:rsidRPr="000D237D">
        <w:rPr>
          <w:rFonts w:ascii="Times New Roman" w:eastAsia="Times New Roman" w:hAnsi="Times New Roman" w:cs="Times New Roman"/>
          <w:sz w:val="24"/>
          <w:szCs w:val="24"/>
        </w:rPr>
        <w:t xml:space="preserve">principles </w:t>
      </w:r>
      <w:del w:id="8576" w:author="OFFM" w:date="2024-04-16T10:53:00Z">
        <w:r w:rsidR="00817C00" w:rsidRPr="00F74592">
          <w:rPr>
            <w:rFonts w:ascii="Times New Roman" w:hAnsi="Times New Roman" w:cs="Times New Roman"/>
            <w:sz w:val="24"/>
            <w:szCs w:val="24"/>
          </w:rPr>
          <w:delText xml:space="preserve">must be used </w:delText>
        </w:r>
      </w:del>
      <w:r w:rsidRPr="000D237D">
        <w:rPr>
          <w:rFonts w:ascii="Times New Roman" w:eastAsia="Times New Roman" w:hAnsi="Times New Roman" w:cs="Times New Roman"/>
          <w:sz w:val="24"/>
          <w:szCs w:val="24"/>
        </w:rPr>
        <w:t xml:space="preserve">in determining </w:t>
      </w:r>
      <w:del w:id="8577" w:author="OFFM" w:date="2024-04-16T10:53:00Z">
        <w:r w:rsidR="00817C00" w:rsidRPr="00F74592">
          <w:rPr>
            <w:rFonts w:ascii="Times New Roman" w:hAnsi="Times New Roman" w:cs="Times New Roman"/>
            <w:sz w:val="24"/>
            <w:szCs w:val="24"/>
          </w:rPr>
          <w:delText xml:space="preserve">the </w:delText>
        </w:r>
      </w:del>
      <w:r w:rsidRPr="000D237D">
        <w:rPr>
          <w:rFonts w:ascii="Times New Roman" w:eastAsia="Times New Roman" w:hAnsi="Times New Roman" w:cs="Times New Roman"/>
          <w:sz w:val="24"/>
          <w:szCs w:val="24"/>
        </w:rPr>
        <w:t xml:space="preserve">allowable costs </w:t>
      </w:r>
      <w:del w:id="8578" w:author="OFFM" w:date="2024-04-16T10:53:00Z">
        <w:r w:rsidR="00817C00" w:rsidRPr="00F74592">
          <w:rPr>
            <w:rFonts w:ascii="Times New Roman" w:hAnsi="Times New Roman" w:cs="Times New Roman"/>
            <w:sz w:val="24"/>
            <w:szCs w:val="24"/>
          </w:rPr>
          <w:delText xml:space="preserve">of work performed by the non-Federal entity </w:delText>
        </w:r>
      </w:del>
      <w:r w:rsidRPr="000D237D">
        <w:rPr>
          <w:rFonts w:ascii="Times New Roman" w:eastAsia="Times New Roman" w:hAnsi="Times New Roman" w:cs="Times New Roman"/>
          <w:sz w:val="24"/>
          <w:szCs w:val="24"/>
        </w:rPr>
        <w:t xml:space="preserve">under Federal awards. </w:t>
      </w:r>
      <w:del w:id="8579" w:author="OFFM" w:date="2024-04-16T10:53:00Z">
        <w:r w:rsidR="00817C00" w:rsidRPr="00F74592">
          <w:rPr>
            <w:rFonts w:ascii="Times New Roman" w:hAnsi="Times New Roman" w:cs="Times New Roman"/>
            <w:sz w:val="24"/>
            <w:szCs w:val="24"/>
          </w:rPr>
          <w:delText>These</w:delText>
        </w:r>
      </w:del>
      <w:ins w:id="8580" w:author="OFFM" w:date="2024-04-16T10:53:00Z">
        <w:r w:rsidRPr="000D237D">
          <w:rPr>
            <w:rFonts w:ascii="Times New Roman" w:eastAsia="Times New Roman" w:hAnsi="Times New Roman" w:cs="Times New Roman"/>
            <w:sz w:val="24"/>
            <w:szCs w:val="24"/>
          </w:rPr>
          <w:t>The recipient and subrecipient must also use these</w:t>
        </w:r>
      </w:ins>
      <w:r w:rsidRPr="000D237D">
        <w:rPr>
          <w:rFonts w:ascii="Times New Roman" w:eastAsia="Times New Roman" w:hAnsi="Times New Roman" w:cs="Times New Roman"/>
          <w:sz w:val="24"/>
          <w:szCs w:val="24"/>
        </w:rPr>
        <w:t xml:space="preserve"> principles </w:t>
      </w:r>
      <w:del w:id="8581" w:author="OFFM" w:date="2024-04-16T10:53:00Z">
        <w:r w:rsidR="00817C00" w:rsidRPr="00F74592">
          <w:rPr>
            <w:rFonts w:ascii="Times New Roman" w:hAnsi="Times New Roman" w:cs="Times New Roman"/>
            <w:sz w:val="24"/>
            <w:szCs w:val="24"/>
          </w:rPr>
          <w:delText xml:space="preserve">also must be used by the non-Federal entity </w:delText>
        </w:r>
      </w:del>
      <w:r w:rsidRPr="000D237D">
        <w:rPr>
          <w:rFonts w:ascii="Times New Roman" w:eastAsia="Times New Roman" w:hAnsi="Times New Roman" w:cs="Times New Roman"/>
          <w:sz w:val="24"/>
          <w:szCs w:val="24"/>
        </w:rPr>
        <w:t xml:space="preserve">as a guide in </w:t>
      </w:r>
      <w:del w:id="8582" w:author="OFFM" w:date="2024-04-16T10:53:00Z">
        <w:r w:rsidR="00817C00" w:rsidRPr="00F74592">
          <w:rPr>
            <w:rFonts w:ascii="Times New Roman" w:hAnsi="Times New Roman" w:cs="Times New Roman"/>
            <w:sz w:val="24"/>
            <w:szCs w:val="24"/>
          </w:rPr>
          <w:delText xml:space="preserve">the </w:delText>
        </w:r>
      </w:del>
      <w:r w:rsidRPr="000D237D">
        <w:rPr>
          <w:rFonts w:ascii="Times New Roman" w:eastAsia="Times New Roman" w:hAnsi="Times New Roman" w:cs="Times New Roman"/>
          <w:sz w:val="24"/>
          <w:szCs w:val="24"/>
        </w:rPr>
        <w:t xml:space="preserve">pricing </w:t>
      </w:r>
      <w:del w:id="8583" w:author="OFFM" w:date="2024-04-16T10:53:00Z">
        <w:r w:rsidR="00817C00" w:rsidRPr="00F74592">
          <w:rPr>
            <w:rFonts w:ascii="Times New Roman" w:hAnsi="Times New Roman" w:cs="Times New Roman"/>
            <w:sz w:val="24"/>
            <w:szCs w:val="24"/>
          </w:rPr>
          <w:delText xml:space="preserve">of </w:delText>
        </w:r>
      </w:del>
      <w:r w:rsidRPr="000D237D">
        <w:rPr>
          <w:rFonts w:ascii="Times New Roman" w:eastAsia="Times New Roman" w:hAnsi="Times New Roman" w:cs="Times New Roman"/>
          <w:sz w:val="24"/>
          <w:szCs w:val="24"/>
        </w:rPr>
        <w:t xml:space="preserve">fixed-price contracts and subcontracts </w:t>
      </w:r>
      <w:del w:id="8584" w:author="OFFM" w:date="2024-04-16T10:53:00Z">
        <w:r w:rsidR="00817C00" w:rsidRPr="00F74592">
          <w:rPr>
            <w:rFonts w:ascii="Times New Roman" w:hAnsi="Times New Roman" w:cs="Times New Roman"/>
            <w:sz w:val="24"/>
            <w:szCs w:val="24"/>
          </w:rPr>
          <w:delText>where</w:delText>
        </w:r>
      </w:del>
      <w:ins w:id="8585" w:author="OFFM" w:date="2024-04-16T10:53:00Z">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costs are used in determining the appropriate price. </w:t>
      </w:r>
      <w:del w:id="8586" w:author="OFFM" w:date="2024-04-16T10:53:00Z">
        <w:r w:rsidR="00817C00" w:rsidRPr="00F74592">
          <w:rPr>
            <w:rFonts w:ascii="Times New Roman" w:hAnsi="Times New Roman" w:cs="Times New Roman"/>
            <w:sz w:val="24"/>
            <w:szCs w:val="24"/>
          </w:rPr>
          <w:delText>The</w:delText>
        </w:r>
      </w:del>
      <w:ins w:id="8587" w:author="OFFM" w:date="2024-04-16T10:53:00Z">
        <w:r w:rsidRPr="000D237D">
          <w:rPr>
            <w:rFonts w:ascii="Times New Roman" w:eastAsia="Times New Roman" w:hAnsi="Times New Roman" w:cs="Times New Roman"/>
            <w:sz w:val="24"/>
            <w:szCs w:val="24"/>
          </w:rPr>
          <w:t>These cost</w:t>
        </w:r>
      </w:ins>
      <w:r w:rsidRPr="000D237D">
        <w:rPr>
          <w:rFonts w:ascii="Times New Roman" w:eastAsia="Times New Roman" w:hAnsi="Times New Roman" w:cs="Times New Roman"/>
          <w:sz w:val="24"/>
          <w:szCs w:val="24"/>
        </w:rPr>
        <w:t xml:space="preserve"> principles do not apply to: </w:t>
      </w:r>
    </w:p>
    <w:p w14:paraId="4D0BF7D2" w14:textId="72B2F17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8588" w:name="_Hlk130205137"/>
      <w:r w:rsidRPr="000D237D">
        <w:rPr>
          <w:rFonts w:ascii="Times New Roman" w:eastAsia="Times New Roman" w:hAnsi="Times New Roman" w:cs="Times New Roman"/>
          <w:sz w:val="24"/>
          <w:szCs w:val="24"/>
        </w:rPr>
        <w:t xml:space="preserve">(1) Arrangements under which Federal financing is in the form of loans, scholarships, fellowships, traineeships, or other fixed amounts based on </w:t>
      </w:r>
      <w:del w:id="8589" w:author="OFFM" w:date="2024-04-16T10:53:00Z">
        <w:r w:rsidR="00817C00" w:rsidRPr="00F74592">
          <w:rPr>
            <w:rFonts w:ascii="Times New Roman" w:hAnsi="Times New Roman" w:cs="Times New Roman"/>
            <w:sz w:val="24"/>
            <w:szCs w:val="24"/>
          </w:rPr>
          <w:delText xml:space="preserve">such </w:delText>
        </w:r>
      </w:del>
      <w:r w:rsidRPr="000D237D">
        <w:rPr>
          <w:rFonts w:ascii="Times New Roman" w:eastAsia="Times New Roman" w:hAnsi="Times New Roman" w:cs="Times New Roman"/>
          <w:sz w:val="24"/>
          <w:szCs w:val="24"/>
        </w:rPr>
        <w:t>items</w:t>
      </w:r>
      <w:ins w:id="8590" w:author="OFFM" w:date="2024-04-16T10:53:00Z">
        <w:r w:rsidRPr="000D237D">
          <w:rPr>
            <w:rFonts w:ascii="Times New Roman" w:eastAsia="Times New Roman" w:hAnsi="Times New Roman" w:cs="Times New Roman"/>
            <w:sz w:val="24"/>
            <w:szCs w:val="24"/>
          </w:rPr>
          <w:t xml:space="preserve"> such</w:t>
        </w:r>
      </w:ins>
      <w:r w:rsidRPr="000D237D">
        <w:rPr>
          <w:rFonts w:ascii="Times New Roman" w:eastAsia="Times New Roman" w:hAnsi="Times New Roman" w:cs="Times New Roman"/>
          <w:sz w:val="24"/>
          <w:szCs w:val="24"/>
        </w:rPr>
        <w:t xml:space="preserve"> as education allowance or published tuition rates and fees. </w:t>
      </w:r>
    </w:p>
    <w:p w14:paraId="5F2F0F00" w14:textId="6D47A0E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8591" w:name="_Hlk130205173"/>
      <w:bookmarkEnd w:id="8588"/>
      <w:r w:rsidRPr="000D237D">
        <w:rPr>
          <w:rFonts w:ascii="Times New Roman" w:eastAsia="Times New Roman" w:hAnsi="Times New Roman" w:cs="Times New Roman"/>
          <w:sz w:val="24"/>
          <w:szCs w:val="24"/>
        </w:rPr>
        <w:t xml:space="preserve">(2) </w:t>
      </w:r>
      <w:del w:id="8592" w:author="OFFM" w:date="2024-04-16T10:53:00Z">
        <w:r w:rsidR="00817C00" w:rsidRPr="00F74592">
          <w:rPr>
            <w:rFonts w:ascii="Times New Roman" w:hAnsi="Times New Roman" w:cs="Times New Roman"/>
            <w:sz w:val="24"/>
            <w:szCs w:val="24"/>
          </w:rPr>
          <w:delText>For IHEs, capitation awards, which are</w:delText>
        </w:r>
      </w:del>
      <w:ins w:id="8593" w:author="OFFM" w:date="2024-04-16T10:53:00Z">
        <w:r w:rsidRPr="000D237D">
          <w:rPr>
            <w:rFonts w:ascii="Times New Roman" w:eastAsia="Times New Roman" w:hAnsi="Times New Roman" w:cs="Times New Roman"/>
            <w:sz w:val="24"/>
            <w:szCs w:val="24"/>
          </w:rPr>
          <w:t>Capitation</w:t>
        </w:r>
      </w:ins>
      <w:r w:rsidRPr="000D237D">
        <w:rPr>
          <w:rFonts w:ascii="Times New Roman" w:eastAsia="Times New Roman" w:hAnsi="Times New Roman" w:cs="Times New Roman"/>
          <w:sz w:val="24"/>
          <w:szCs w:val="24"/>
        </w:rPr>
        <w:t xml:space="preserve"> awards based on case counts or </w:t>
      </w:r>
      <w:ins w:id="8594"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number of beneficiaries</w:t>
      </w:r>
      <w:del w:id="8595" w:author="OFFM" w:date="2024-04-16T10:53:00Z">
        <w:r w:rsidR="00817C00" w:rsidRPr="00F74592">
          <w:rPr>
            <w:rFonts w:ascii="Times New Roman" w:hAnsi="Times New Roman" w:cs="Times New Roman"/>
            <w:sz w:val="24"/>
            <w:szCs w:val="24"/>
          </w:rPr>
          <w:delText xml:space="preserve"> according to the terms and conditions of the Federal award.</w:delText>
        </w:r>
      </w:del>
      <w:ins w:id="859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bookmarkEnd w:id="8591"/>
    <w:p w14:paraId="2B5F596E" w14:textId="0415A71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(3) Fixed amount awards</w:t>
      </w:r>
      <w:del w:id="8597" w:author="OFFM" w:date="2024-04-16T10:53:00Z">
        <w:r w:rsidR="00817C00" w:rsidRPr="00F74592">
          <w:rPr>
            <w:rFonts w:ascii="Times New Roman" w:hAnsi="Times New Roman" w:cs="Times New Roman"/>
            <w:sz w:val="24"/>
            <w:szCs w:val="24"/>
          </w:rPr>
          <w:delText>.</w:delText>
        </w:r>
      </w:del>
      <w:ins w:id="8598" w:author="OFFM" w:date="2024-04-16T10:53:00Z">
        <w:r w:rsidRPr="000D237D">
          <w:rPr>
            <w:rFonts w:ascii="Times New Roman" w:eastAsia="Times New Roman" w:hAnsi="Times New Roman" w:cs="Times New Roman"/>
            <w:sz w:val="24"/>
            <w:szCs w:val="24"/>
          </w:rPr>
          <w:t>, except as provided in § 200.101</w:t>
        </w:r>
        <w:r>
          <w:rPr>
            <w:rFonts w:ascii="Times New Roman" w:eastAsia="Times New Roman" w:hAnsi="Times New Roman" w:cs="Times New Roman"/>
            <w:sz w:val="24"/>
            <w:szCs w:val="24"/>
          </w:rPr>
          <w:t>(b)</w:t>
        </w:r>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See also § </w:t>
      </w:r>
      <w:r w:rsidRPr="000D237D">
        <w:rPr>
          <w:rFonts w:ascii="Times New Roman" w:hAnsi="Times New Roman" w:cs="Times New Roman"/>
          <w:sz w:val="24"/>
          <w:szCs w:val="24"/>
        </w:rPr>
        <w:t>200.</w:t>
      </w:r>
      <w:del w:id="8599" w:author="OFFM" w:date="2024-04-16T10:53:00Z">
        <w:r w:rsidR="00817C00" w:rsidRPr="00F74592">
          <w:rPr>
            <w:rFonts w:ascii="Times New Roman" w:hAnsi="Times New Roman" w:cs="Times New Roman"/>
            <w:sz w:val="24"/>
            <w:szCs w:val="24"/>
          </w:rPr>
          <w:delText>1 Definitions and 200.</w:delText>
        </w:r>
      </w:del>
      <w:r w:rsidRPr="000D237D">
        <w:rPr>
          <w:rFonts w:ascii="Times New Roman" w:hAnsi="Times New Roman" w:cs="Times New Roman"/>
          <w:sz w:val="24"/>
          <w:szCs w:val="24"/>
        </w:rPr>
        <w:t>201</w:t>
      </w:r>
      <w:r w:rsidRPr="000D237D">
        <w:rPr>
          <w:rFonts w:ascii="Times New Roman" w:eastAsia="Times New Roman" w:hAnsi="Times New Roman" w:cs="Times New Roman"/>
          <w:sz w:val="24"/>
          <w:szCs w:val="24"/>
        </w:rPr>
        <w:t xml:space="preserve">. </w:t>
      </w:r>
    </w:p>
    <w:p w14:paraId="03F6900E" w14:textId="3E696CC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Federal awards to hospitals (see </w:t>
      </w:r>
      <w:del w:id="8600" w:author="OFFM" w:date="2024-04-16T10:53:00Z">
        <w:r w:rsidR="00817C00" w:rsidRPr="00F74592">
          <w:rPr>
            <w:rFonts w:ascii="Times New Roman" w:hAnsi="Times New Roman" w:cs="Times New Roman"/>
            <w:sz w:val="24"/>
            <w:szCs w:val="24"/>
          </w:rPr>
          <w:delText>appendix</w:delText>
        </w:r>
      </w:del>
      <w:ins w:id="8601" w:author="OFFM" w:date="2024-04-16T10:53:00Z">
        <w:r w:rsidRPr="000D237D">
          <w:rPr>
            <w:rFonts w:ascii="Times New Roman" w:hAnsi="Times New Roman" w:cs="Times New Roman"/>
            <w:sz w:val="24"/>
            <w:szCs w:val="24"/>
          </w:rPr>
          <w:t>Appendix</w:t>
        </w:r>
      </w:ins>
      <w:r w:rsidRPr="000D237D">
        <w:rPr>
          <w:rFonts w:ascii="Times New Roman" w:hAnsi="Times New Roman" w:cs="Times New Roman"/>
          <w:sz w:val="24"/>
          <w:szCs w:val="24"/>
        </w:rPr>
        <w:t xml:space="preserve"> IX </w:t>
      </w:r>
      <w:del w:id="8602" w:author="OFFM" w:date="2024-04-16T10:53:00Z">
        <w:r w:rsidR="00817C00" w:rsidRPr="00F74592">
          <w:rPr>
            <w:rFonts w:ascii="Times New Roman" w:hAnsi="Times New Roman" w:cs="Times New Roman"/>
            <w:sz w:val="24"/>
            <w:szCs w:val="24"/>
          </w:rPr>
          <w:delText>to</w:delText>
        </w:r>
      </w:del>
      <w:ins w:id="8603" w:author="OFFM" w:date="2024-04-16T10:53:00Z">
        <w:r w:rsidRPr="000D237D">
          <w:rPr>
            <w:rFonts w:ascii="Times New Roman" w:hAnsi="Times New Roman" w:cs="Times New Roman"/>
            <w:sz w:val="24"/>
            <w:szCs w:val="24"/>
          </w:rPr>
          <w:t>of</w:t>
        </w:r>
      </w:ins>
      <w:r w:rsidRPr="000D237D">
        <w:rPr>
          <w:rFonts w:ascii="Times New Roman" w:hAnsi="Times New Roman" w:cs="Times New Roman"/>
          <w:sz w:val="24"/>
          <w:szCs w:val="24"/>
        </w:rPr>
        <w:t xml:space="preserve"> this part</w:t>
      </w:r>
      <w:r w:rsidRPr="000D237D">
        <w:rPr>
          <w:rFonts w:ascii="Times New Roman" w:eastAsia="Times New Roman" w:hAnsi="Times New Roman" w:cs="Times New Roman"/>
          <w:sz w:val="24"/>
          <w:szCs w:val="24"/>
        </w:rPr>
        <w:t xml:space="preserve">). </w:t>
      </w:r>
    </w:p>
    <w:p w14:paraId="25011A51" w14:textId="77777777" w:rsidR="000B5224" w:rsidRPr="000D237D" w:rsidRDefault="00F2264C" w:rsidP="000B5224">
      <w:pPr>
        <w:spacing w:after="0" w:line="480" w:lineRule="auto"/>
        <w:ind w:left="720"/>
        <w:contextualSpacing/>
        <w:rPr>
          <w:ins w:id="8604" w:author="OFFM" w:date="2024-04-16T10:53:00Z"/>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w:t>
      </w:r>
      <w:ins w:id="8605" w:author="OFFM" w:date="2024-04-16T10:53:00Z">
        <w:r w:rsidRPr="000D237D">
          <w:rPr>
            <w:rFonts w:ascii="Times New Roman" w:eastAsia="Times New Roman" w:hAnsi="Times New Roman" w:cs="Times New Roman"/>
            <w:sz w:val="24"/>
            <w:szCs w:val="24"/>
          </w:rPr>
          <w:t>Food commodities provided through grants and cooperative agreements.</w:t>
        </w:r>
      </w:ins>
    </w:p>
    <w:p w14:paraId="365B55DD" w14:textId="297F201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8606" w:name="_Hlk130205456"/>
      <w:ins w:id="8607" w:author="OFFM" w:date="2024-04-16T10:53:00Z">
        <w:r w:rsidRPr="000D237D">
          <w:rPr>
            <w:rFonts w:ascii="Times New Roman" w:eastAsia="Times New Roman" w:hAnsi="Times New Roman" w:cs="Times New Roman"/>
            <w:sz w:val="24"/>
            <w:szCs w:val="24"/>
          </w:rPr>
          <w:lastRenderedPageBreak/>
          <w:t xml:space="preserve">(6) </w:t>
        </w:r>
      </w:ins>
      <w:r w:rsidRPr="000D237D">
        <w:rPr>
          <w:rFonts w:ascii="Times New Roman" w:eastAsia="Times New Roman" w:hAnsi="Times New Roman" w:cs="Times New Roman"/>
          <w:sz w:val="24"/>
          <w:szCs w:val="24"/>
        </w:rPr>
        <w:t xml:space="preserve">Other awards under which the </w:t>
      </w:r>
      <w:del w:id="8608" w:author="OFFM" w:date="2024-04-16T10:53:00Z">
        <w:r w:rsidR="00817C00" w:rsidRPr="00F74592">
          <w:rPr>
            <w:rFonts w:ascii="Times New Roman" w:hAnsi="Times New Roman" w:cs="Times New Roman"/>
            <w:sz w:val="24"/>
            <w:szCs w:val="24"/>
          </w:rPr>
          <w:delText>non-Federal entity</w:delText>
        </w:r>
      </w:del>
      <w:ins w:id="8609"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is not required to account </w:t>
      </w:r>
      <w:del w:id="8610" w:author="OFFM" w:date="2024-04-16T10:53:00Z">
        <w:r w:rsidR="00817C00" w:rsidRPr="00F74592">
          <w:rPr>
            <w:rFonts w:ascii="Times New Roman" w:hAnsi="Times New Roman" w:cs="Times New Roman"/>
            <w:sz w:val="24"/>
            <w:szCs w:val="24"/>
          </w:rPr>
          <w:delText xml:space="preserve">to the Federal Government </w:delText>
        </w:r>
      </w:del>
      <w:r w:rsidRPr="000D237D">
        <w:rPr>
          <w:rFonts w:ascii="Times New Roman" w:eastAsia="Times New Roman" w:hAnsi="Times New Roman" w:cs="Times New Roman"/>
          <w:sz w:val="24"/>
          <w:szCs w:val="24"/>
        </w:rPr>
        <w:t xml:space="preserve">for actual costs incurred. </w:t>
      </w:r>
    </w:p>
    <w:p w14:paraId="68F9E137" w14:textId="56E04D6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8611" w:name="_Hlk130205491"/>
      <w:bookmarkEnd w:id="8606"/>
      <w:r w:rsidRPr="000D237D">
        <w:rPr>
          <w:rFonts w:ascii="Times New Roman" w:eastAsia="Times New Roman" w:hAnsi="Times New Roman" w:cs="Times New Roman"/>
          <w:sz w:val="24"/>
          <w:szCs w:val="24"/>
        </w:rPr>
        <w:t xml:space="preserve">(b) </w:t>
      </w:r>
      <w:r w:rsidRPr="00A63D45">
        <w:rPr>
          <w:rFonts w:ascii="Times New Roman" w:hAnsi="Times New Roman"/>
          <w:i/>
          <w:sz w:val="24"/>
        </w:rPr>
        <w:t>Federal contract.</w:t>
      </w:r>
      <w:r w:rsidRPr="000D237D">
        <w:rPr>
          <w:rFonts w:ascii="Times New Roman" w:eastAsia="Times New Roman" w:hAnsi="Times New Roman" w:cs="Times New Roman"/>
          <w:sz w:val="24"/>
          <w:szCs w:val="24"/>
        </w:rPr>
        <w:t xml:space="preserve"> </w:t>
      </w:r>
      <w:del w:id="8612" w:author="OFFM" w:date="2024-04-16T10:53:00Z">
        <w:r w:rsidR="00817C00" w:rsidRPr="00F74592">
          <w:rPr>
            <w:rFonts w:ascii="Times New Roman" w:hAnsi="Times New Roman" w:cs="Times New Roman"/>
            <w:sz w:val="24"/>
            <w:szCs w:val="24"/>
          </w:rPr>
          <w:delText>Where a</w:delText>
        </w:r>
      </w:del>
      <w:ins w:id="8613"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Federal contract awarded to a </w:t>
      </w:r>
      <w:del w:id="8614" w:author="OFFM" w:date="2024-04-16T10:53:00Z">
        <w:r w:rsidR="00817C00" w:rsidRPr="00F74592">
          <w:rPr>
            <w:rFonts w:ascii="Times New Roman" w:hAnsi="Times New Roman" w:cs="Times New Roman"/>
            <w:sz w:val="24"/>
            <w:szCs w:val="24"/>
          </w:rPr>
          <w:delText>non-Federal entity</w:delText>
        </w:r>
      </w:del>
      <w:ins w:id="8615"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is subject to the Cost Accounting Standards (CAS</w:t>
      </w:r>
      <w:del w:id="8616" w:author="OFFM" w:date="2024-04-16T10:53:00Z">
        <w:r w:rsidR="00817C00" w:rsidRPr="00F74592">
          <w:rPr>
            <w:rFonts w:ascii="Times New Roman" w:hAnsi="Times New Roman" w:cs="Times New Roman"/>
            <w:sz w:val="24"/>
            <w:szCs w:val="24"/>
          </w:rPr>
          <w:delText>), it incorporates</w:delText>
        </w:r>
      </w:del>
      <w:ins w:id="8617" w:author="OFFM" w:date="2024-04-16T10:53:00Z">
        <w:r w:rsidRPr="000D237D">
          <w:rPr>
            <w:rFonts w:ascii="Times New Roman" w:eastAsia="Times New Roman" w:hAnsi="Times New Roman" w:cs="Times New Roman"/>
            <w:sz w:val="24"/>
            <w:szCs w:val="24"/>
          </w:rPr>
          <w:t>). It must incorporate</w:t>
        </w:r>
      </w:ins>
      <w:r w:rsidRPr="000D237D">
        <w:rPr>
          <w:rFonts w:ascii="Times New Roman" w:eastAsia="Times New Roman" w:hAnsi="Times New Roman" w:cs="Times New Roman"/>
          <w:sz w:val="24"/>
          <w:szCs w:val="24"/>
        </w:rPr>
        <w:t xml:space="preserve"> the applicable CAS </w:t>
      </w:r>
      <w:del w:id="8618" w:author="OFFM" w:date="2024-04-16T10:53:00Z">
        <w:r w:rsidR="00817C00" w:rsidRPr="00F74592">
          <w:rPr>
            <w:rFonts w:ascii="Times New Roman" w:hAnsi="Times New Roman" w:cs="Times New Roman"/>
            <w:sz w:val="24"/>
            <w:szCs w:val="24"/>
          </w:rPr>
          <w:delText xml:space="preserve">clauses, Standards, and CAS administration </w:delText>
        </w:r>
      </w:del>
      <w:r w:rsidRPr="000D237D">
        <w:rPr>
          <w:rFonts w:ascii="Times New Roman" w:eastAsia="Times New Roman" w:hAnsi="Times New Roman" w:cs="Times New Roman"/>
          <w:sz w:val="24"/>
          <w:szCs w:val="24"/>
        </w:rPr>
        <w:t xml:space="preserve">requirements per </w:t>
      </w:r>
      <w:del w:id="8619" w:author="OFFM" w:date="2024-04-16T10:53:00Z">
        <w:r w:rsidR="00817C00" w:rsidRPr="00F74592">
          <w:rPr>
            <w:rFonts w:ascii="Times New Roman" w:hAnsi="Times New Roman" w:cs="Times New Roman"/>
            <w:sz w:val="24"/>
            <w:szCs w:val="24"/>
          </w:rPr>
          <w:delText xml:space="preserve">the </w:delText>
        </w:r>
      </w:del>
      <w:r w:rsidRPr="000D237D">
        <w:rPr>
          <w:rFonts w:ascii="Times New Roman" w:eastAsia="Times New Roman" w:hAnsi="Times New Roman" w:cs="Times New Roman"/>
          <w:sz w:val="24"/>
          <w:szCs w:val="24"/>
        </w:rPr>
        <w:t xml:space="preserve">48 CFR Chapter 99 and 48 CFR part 30 (FAR Part 30). </w:t>
      </w:r>
      <w:del w:id="8620" w:author="OFFM" w:date="2024-04-16T10:53:00Z">
        <w:r w:rsidR="00817C00" w:rsidRPr="00F74592">
          <w:rPr>
            <w:rFonts w:ascii="Times New Roman" w:hAnsi="Times New Roman" w:cs="Times New Roman"/>
            <w:sz w:val="24"/>
            <w:szCs w:val="24"/>
          </w:rPr>
          <w:delText>CAS applies directly</w:delText>
        </w:r>
      </w:del>
      <w:ins w:id="8621" w:author="OFFM" w:date="2024-04-16T10:53:00Z">
        <w:r w:rsidRPr="000D237D">
          <w:rPr>
            <w:rFonts w:ascii="Times New Roman" w:eastAsia="Times New Roman" w:hAnsi="Times New Roman" w:cs="Times New Roman"/>
            <w:sz w:val="24"/>
            <w:szCs w:val="24"/>
          </w:rPr>
          <w:t>With respect</w:t>
        </w:r>
      </w:ins>
      <w:r w:rsidRPr="000D237D">
        <w:rPr>
          <w:rFonts w:ascii="Times New Roman" w:eastAsia="Times New Roman" w:hAnsi="Times New Roman" w:cs="Times New Roman"/>
          <w:sz w:val="24"/>
          <w:szCs w:val="24"/>
        </w:rPr>
        <w:t xml:space="preserve"> to the </w:t>
      </w:r>
      <w:del w:id="8622" w:author="OFFM" w:date="2024-04-16T10:53:00Z">
        <w:r w:rsidR="00817C00" w:rsidRPr="00F74592">
          <w:rPr>
            <w:rFonts w:ascii="Times New Roman" w:hAnsi="Times New Roman" w:cs="Times New Roman"/>
            <w:sz w:val="24"/>
            <w:szCs w:val="24"/>
          </w:rPr>
          <w:delText>CAS-covered contract and</w:delText>
        </w:r>
      </w:del>
      <w:ins w:id="8623" w:author="OFFM" w:date="2024-04-16T10:53:00Z">
        <w:r w:rsidRPr="000D237D">
          <w:rPr>
            <w:rFonts w:ascii="Times New Roman" w:eastAsia="Times New Roman" w:hAnsi="Times New Roman" w:cs="Times New Roman"/>
            <w:sz w:val="24"/>
            <w:szCs w:val="24"/>
          </w:rPr>
          <w:t>allocation of costs,</w:t>
        </w:r>
      </w:ins>
      <w:r w:rsidRPr="000D237D">
        <w:rPr>
          <w:rFonts w:ascii="Times New Roman" w:eastAsia="Times New Roman" w:hAnsi="Times New Roman" w:cs="Times New Roman"/>
          <w:sz w:val="24"/>
          <w:szCs w:val="24"/>
        </w:rPr>
        <w:t xml:space="preserve"> the Cost Accounting Standards at 48 CFR parts 9904 or 9905 </w:t>
      </w:r>
      <w:del w:id="8624" w:author="OFFM" w:date="2024-04-16T10:53:00Z">
        <w:r w:rsidR="00817C00" w:rsidRPr="00F74592">
          <w:rPr>
            <w:rFonts w:ascii="Times New Roman" w:hAnsi="Times New Roman" w:cs="Times New Roman"/>
            <w:sz w:val="24"/>
            <w:szCs w:val="24"/>
          </w:rPr>
          <w:delText>takes</w:delText>
        </w:r>
      </w:del>
      <w:ins w:id="8625" w:author="OFFM" w:date="2024-04-16T10:53:00Z">
        <w:r w:rsidRPr="000D237D">
          <w:rPr>
            <w:rFonts w:ascii="Times New Roman" w:eastAsia="Times New Roman" w:hAnsi="Times New Roman" w:cs="Times New Roman"/>
            <w:sz w:val="24"/>
            <w:szCs w:val="24"/>
          </w:rPr>
          <w:t>take</w:t>
        </w:r>
      </w:ins>
      <w:r w:rsidRPr="000D237D">
        <w:rPr>
          <w:rFonts w:ascii="Times New Roman" w:eastAsia="Times New Roman" w:hAnsi="Times New Roman" w:cs="Times New Roman"/>
          <w:sz w:val="24"/>
          <w:szCs w:val="24"/>
        </w:rPr>
        <w:t xml:space="preserve"> precedence over the cost principles in </w:t>
      </w:r>
      <w:del w:id="8626" w:author="OFFM" w:date="2024-04-16T10:53:00Z">
        <w:r w:rsidR="00817C00" w:rsidRPr="00F74592">
          <w:rPr>
            <w:rFonts w:ascii="Times New Roman" w:hAnsi="Times New Roman" w:cs="Times New Roman"/>
            <w:sz w:val="24"/>
            <w:szCs w:val="24"/>
          </w:rPr>
          <w:delText xml:space="preserve">this </w:delText>
        </w:r>
      </w:del>
      <w:r w:rsidRPr="000D237D">
        <w:rPr>
          <w:rFonts w:ascii="Times New Roman" w:eastAsia="Times New Roman" w:hAnsi="Times New Roman" w:cs="Times New Roman"/>
          <w:sz w:val="24"/>
          <w:szCs w:val="24"/>
        </w:rPr>
        <w:t>subpart E</w:t>
      </w:r>
      <w:del w:id="8627" w:author="OFFM" w:date="2024-04-16T10:53:00Z">
        <w:r w:rsidR="00817C00" w:rsidRPr="00F74592">
          <w:rPr>
            <w:rFonts w:ascii="Times New Roman" w:hAnsi="Times New Roman" w:cs="Times New Roman"/>
            <w:sz w:val="24"/>
            <w:szCs w:val="24"/>
          </w:rPr>
          <w:delText xml:space="preserve"> with respect to the allocation of costs.</w:delText>
        </w:r>
      </w:del>
      <w:ins w:id="862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When a contract with a </w:t>
      </w:r>
      <w:del w:id="8629" w:author="OFFM" w:date="2024-04-16T10:53:00Z">
        <w:r w:rsidR="00817C00" w:rsidRPr="00F74592">
          <w:rPr>
            <w:rFonts w:ascii="Times New Roman" w:hAnsi="Times New Roman" w:cs="Times New Roman"/>
            <w:sz w:val="24"/>
            <w:szCs w:val="24"/>
          </w:rPr>
          <w:delText>non-Federal entity</w:delText>
        </w:r>
      </w:del>
      <w:ins w:id="8630"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is subject to full CAS coverage, the allowability of certain costs under the cost principles will be affected by the allocation provisions of the Cost Accounting Standards (</w:t>
      </w:r>
      <w:del w:id="8631" w:author="OFFM" w:date="2024-04-16T10:53:00Z">
        <w:r w:rsidR="00817C00" w:rsidRPr="00F74592">
          <w:rPr>
            <w:rFonts w:ascii="Times New Roman" w:hAnsi="Times New Roman" w:cs="Times New Roman"/>
            <w:sz w:val="24"/>
            <w:szCs w:val="24"/>
          </w:rPr>
          <w:delText>e.g.,</w:delText>
        </w:r>
      </w:del>
      <w:ins w:id="8632" w:author="OFFM" w:date="2024-04-16T10:53:00Z">
        <w:r w:rsidRPr="000D237D">
          <w:rPr>
            <w:rFonts w:ascii="Times New Roman" w:eastAsia="Times New Roman" w:hAnsi="Times New Roman" w:cs="Times New Roman"/>
            <w:sz w:val="24"/>
            <w:szCs w:val="24"/>
          </w:rPr>
          <w:t>for example</w:t>
        </w:r>
        <w:r w:rsidRPr="000D237D">
          <w:rPr>
            <w:rFonts w:ascii="Times New Roman" w:eastAsia="Times New Roman" w:hAnsi="Times New Roman" w:cs="Times New Roman"/>
            <w:i/>
            <w:iCs/>
            <w:sz w:val="24"/>
            <w:szCs w:val="24"/>
          </w:rPr>
          <w:t>,</w:t>
        </w:r>
      </w:ins>
      <w:r w:rsidRPr="000D237D">
        <w:rPr>
          <w:rFonts w:ascii="Times New Roman" w:eastAsia="Times New Roman" w:hAnsi="Times New Roman" w:cs="Times New Roman"/>
          <w:sz w:val="24"/>
          <w:szCs w:val="24"/>
        </w:rPr>
        <w:t xml:space="preserve"> CAS 414</w:t>
      </w:r>
      <w:del w:id="8633" w:author="OFFM" w:date="2024-04-16T10:53:00Z">
        <w:r w:rsidR="00817C00" w:rsidRPr="00F74592">
          <w:rPr>
            <w:rFonts w:ascii="Times New Roman" w:hAnsi="Times New Roman" w:cs="Times New Roman"/>
            <w:sz w:val="24"/>
            <w:szCs w:val="24"/>
          </w:rPr>
          <w:delText>—</w:delText>
        </w:r>
      </w:del>
      <w:ins w:id="8634" w:author="OFFM" w:date="2024-04-16T10:53:00Z">
        <w:r w:rsidRPr="000D237D">
          <w:rPr>
            <w:rFonts w:ascii="Times New Roman" w:eastAsia="Times New Roman" w:hAnsi="Times New Roman" w:cs="Times New Roman"/>
            <w:sz w:val="24"/>
            <w:szCs w:val="24"/>
          </w:rPr>
          <w:t xml:space="preserve"> - </w:t>
        </w:r>
      </w:ins>
      <w:r w:rsidRPr="000D237D">
        <w:rPr>
          <w:rFonts w:ascii="Times New Roman" w:eastAsia="Times New Roman" w:hAnsi="Times New Roman" w:cs="Times New Roman"/>
          <w:sz w:val="24"/>
          <w:szCs w:val="24"/>
        </w:rPr>
        <w:t>48 CFR 9904.414</w:t>
      </w:r>
      <w:del w:id="8635" w:author="OFFM" w:date="2024-04-16T10:53:00Z">
        <w:r w:rsidR="00817C00" w:rsidRPr="00F74592">
          <w:rPr>
            <w:rFonts w:ascii="Times New Roman" w:hAnsi="Times New Roman" w:cs="Times New Roman"/>
            <w:sz w:val="24"/>
            <w:szCs w:val="24"/>
          </w:rPr>
          <w:delText>,</w:delText>
        </w:r>
      </w:del>
      <w:ins w:id="8636"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 Cost of Money as an Element of the Cost of Facilities Capital, and CAS 417</w:t>
      </w:r>
      <w:del w:id="8637" w:author="OFFM" w:date="2024-04-16T10:53:00Z">
        <w:r w:rsidR="00817C00" w:rsidRPr="00F74592">
          <w:rPr>
            <w:rFonts w:ascii="Times New Roman" w:hAnsi="Times New Roman" w:cs="Times New Roman"/>
            <w:sz w:val="24"/>
            <w:szCs w:val="24"/>
          </w:rPr>
          <w:delText>—</w:delText>
        </w:r>
      </w:del>
      <w:ins w:id="8638" w:author="OFFM" w:date="2024-04-16T10:53:00Z">
        <w:r w:rsidRPr="000D237D">
          <w:rPr>
            <w:rFonts w:ascii="Times New Roman" w:eastAsia="Times New Roman" w:hAnsi="Times New Roman" w:cs="Times New Roman"/>
            <w:sz w:val="24"/>
            <w:szCs w:val="24"/>
          </w:rPr>
          <w:t xml:space="preserve"> - </w:t>
        </w:r>
      </w:ins>
      <w:r w:rsidRPr="000D237D">
        <w:rPr>
          <w:rFonts w:ascii="Times New Roman" w:eastAsia="Times New Roman" w:hAnsi="Times New Roman" w:cs="Times New Roman"/>
          <w:sz w:val="24"/>
          <w:szCs w:val="24"/>
        </w:rPr>
        <w:t>48 CFR 9904.417</w:t>
      </w:r>
      <w:del w:id="8639" w:author="OFFM" w:date="2024-04-16T10:53:00Z">
        <w:r w:rsidR="00817C00" w:rsidRPr="00F74592">
          <w:rPr>
            <w:rFonts w:ascii="Times New Roman" w:hAnsi="Times New Roman" w:cs="Times New Roman"/>
            <w:sz w:val="24"/>
            <w:szCs w:val="24"/>
          </w:rPr>
          <w:delText>,</w:delText>
        </w:r>
      </w:del>
      <w:ins w:id="8640"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 Cost of Money as an Element of the Cost of Capital Assets Under Construction</w:t>
      </w:r>
      <w:del w:id="8641" w:author="OFFM" w:date="2024-04-16T10:53:00Z">
        <w:r w:rsidR="00817C00" w:rsidRPr="00F74592">
          <w:rPr>
            <w:rFonts w:ascii="Times New Roman" w:hAnsi="Times New Roman" w:cs="Times New Roman"/>
            <w:sz w:val="24"/>
            <w:szCs w:val="24"/>
          </w:rPr>
          <w:delText>),</w:delText>
        </w:r>
      </w:del>
      <w:ins w:id="864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apply </w:t>
      </w:r>
      <w:del w:id="8643" w:author="OFFM" w:date="2024-04-16T10:53:00Z">
        <w:r w:rsidR="00817C00" w:rsidRPr="00F74592">
          <w:rPr>
            <w:rFonts w:ascii="Times New Roman" w:hAnsi="Times New Roman" w:cs="Times New Roman"/>
            <w:sz w:val="24"/>
            <w:szCs w:val="24"/>
          </w:rPr>
          <w:delText>rather</w:delText>
        </w:r>
      </w:del>
      <w:ins w:id="8644" w:author="OFFM" w:date="2024-04-16T10:53:00Z">
        <w:r w:rsidRPr="000D237D">
          <w:rPr>
            <w:rFonts w:ascii="Times New Roman" w:eastAsia="Times New Roman" w:hAnsi="Times New Roman" w:cs="Times New Roman"/>
            <w:sz w:val="24"/>
            <w:szCs w:val="24"/>
          </w:rPr>
          <w:t>instead of</w:t>
        </w:r>
      </w:ins>
      <w:r w:rsidRPr="000D237D">
        <w:rPr>
          <w:rFonts w:ascii="Times New Roman" w:eastAsia="Times New Roman" w:hAnsi="Times New Roman" w:cs="Times New Roman"/>
          <w:sz w:val="24"/>
          <w:szCs w:val="24"/>
        </w:rPr>
        <w:t xml:space="preserve"> the allowability provisions of § 200.449</w:t>
      </w:r>
      <w:del w:id="8645" w:author="OFFM" w:date="2024-04-16T10:53:00Z">
        <w:r w:rsidR="00817C00" w:rsidRPr="00F74592">
          <w:rPr>
            <w:rFonts w:ascii="Times New Roman" w:hAnsi="Times New Roman" w:cs="Times New Roman"/>
            <w:sz w:val="24"/>
            <w:szCs w:val="24"/>
          </w:rPr>
          <w:delText>.</w:delText>
        </w:r>
      </w:del>
      <w:ins w:id="8646" w:author="OFFM" w:date="2024-04-16T10:53:00Z">
        <w:r w:rsidRPr="000D237D">
          <w:rPr>
            <w:rFonts w:ascii="Times New Roman" w:eastAsia="Times New Roman" w:hAnsi="Times New Roman" w:cs="Times New Roman"/>
            <w:sz w:val="24"/>
            <w:szCs w:val="24"/>
          </w:rPr>
          <w:t>). For example, the allowability of costs in CAS-covered contracts is determined first by the allocation provisions of the Cost Accounting Standards rather than the allowability provisions in § 200.449 (unless the CAS does not address the specific costs).</w:t>
        </w:r>
      </w:ins>
      <w:r w:rsidRPr="000D237D">
        <w:rPr>
          <w:rFonts w:ascii="Times New Roman" w:eastAsia="Times New Roman" w:hAnsi="Times New Roman" w:cs="Times New Roman"/>
          <w:sz w:val="24"/>
          <w:szCs w:val="24"/>
        </w:rPr>
        <w:t xml:space="preserve"> In complying with those requirements, the </w:t>
      </w:r>
      <w:del w:id="8647" w:author="OFFM" w:date="2024-04-16T10:53:00Z">
        <w:r w:rsidR="00817C00" w:rsidRPr="00F74592">
          <w:rPr>
            <w:rFonts w:ascii="Times New Roman" w:hAnsi="Times New Roman" w:cs="Times New Roman"/>
            <w:sz w:val="24"/>
            <w:szCs w:val="24"/>
          </w:rPr>
          <w:delText>non-Federal entity's</w:delText>
        </w:r>
      </w:del>
      <w:ins w:id="8648" w:author="OFFM" w:date="2024-04-16T10:53:00Z">
        <w:r w:rsidRPr="000D237D">
          <w:rPr>
            <w:rFonts w:ascii="Times New Roman" w:eastAsia="Times New Roman" w:hAnsi="Times New Roman" w:cs="Times New Roman"/>
            <w:sz w:val="24"/>
            <w:szCs w:val="24"/>
          </w:rPr>
          <w:t>recipient's</w:t>
        </w:r>
      </w:ins>
      <w:r w:rsidRPr="000D237D">
        <w:rPr>
          <w:rFonts w:ascii="Times New Roman" w:eastAsia="Times New Roman" w:hAnsi="Times New Roman" w:cs="Times New Roman"/>
          <w:sz w:val="24"/>
          <w:szCs w:val="24"/>
        </w:rPr>
        <w:t xml:space="preserve"> application of cost accounting practices for estimating, accumulating, and reporting costs for </w:t>
      </w:r>
      <w:del w:id="8649" w:author="OFFM" w:date="2024-04-16T10:53:00Z">
        <w:r w:rsidR="00817C00" w:rsidRPr="00F74592">
          <w:rPr>
            <w:rFonts w:ascii="Times New Roman" w:hAnsi="Times New Roman" w:cs="Times New Roman"/>
            <w:sz w:val="24"/>
            <w:szCs w:val="24"/>
          </w:rPr>
          <w:delText xml:space="preserve">other </w:delText>
        </w:r>
      </w:del>
      <w:r w:rsidRPr="000D237D">
        <w:rPr>
          <w:rFonts w:ascii="Times New Roman" w:eastAsia="Times New Roman" w:hAnsi="Times New Roman" w:cs="Times New Roman"/>
          <w:sz w:val="24"/>
          <w:szCs w:val="24"/>
        </w:rPr>
        <w:t xml:space="preserve">Federal awards and </w:t>
      </w:r>
      <w:del w:id="8650" w:author="OFFM" w:date="2024-04-16T10:53:00Z">
        <w:r w:rsidR="00817C00" w:rsidRPr="00F74592">
          <w:rPr>
            <w:rFonts w:ascii="Times New Roman" w:hAnsi="Times New Roman" w:cs="Times New Roman"/>
            <w:sz w:val="24"/>
            <w:szCs w:val="24"/>
          </w:rPr>
          <w:delText xml:space="preserve">other cost objectives under the </w:delText>
        </w:r>
      </w:del>
      <w:r w:rsidRPr="000D237D">
        <w:rPr>
          <w:rFonts w:ascii="Times New Roman" w:eastAsia="Times New Roman" w:hAnsi="Times New Roman" w:cs="Times New Roman"/>
          <w:sz w:val="24"/>
          <w:szCs w:val="24"/>
        </w:rPr>
        <w:t xml:space="preserve">CAS-covered </w:t>
      </w:r>
      <w:del w:id="8651" w:author="OFFM" w:date="2024-04-16T10:53:00Z">
        <w:r w:rsidR="00817C00" w:rsidRPr="00F74592">
          <w:rPr>
            <w:rFonts w:ascii="Times New Roman" w:hAnsi="Times New Roman" w:cs="Times New Roman"/>
            <w:sz w:val="24"/>
            <w:szCs w:val="24"/>
          </w:rPr>
          <w:delText>contract still</w:delText>
        </w:r>
      </w:del>
      <w:ins w:id="8652" w:author="OFFM" w:date="2024-04-16T10:53:00Z">
        <w:r w:rsidRPr="000D237D">
          <w:rPr>
            <w:rFonts w:ascii="Times New Roman" w:eastAsia="Times New Roman" w:hAnsi="Times New Roman" w:cs="Times New Roman"/>
            <w:sz w:val="24"/>
            <w:szCs w:val="24"/>
          </w:rPr>
          <w:t>contracts</w:t>
        </w:r>
      </w:ins>
      <w:r w:rsidRPr="000D237D">
        <w:rPr>
          <w:rFonts w:ascii="Times New Roman" w:eastAsia="Times New Roman" w:hAnsi="Times New Roman" w:cs="Times New Roman"/>
          <w:sz w:val="24"/>
          <w:szCs w:val="24"/>
        </w:rPr>
        <w:t xml:space="preserve"> must be consistent with </w:t>
      </w:r>
      <w:del w:id="8653" w:author="OFFM" w:date="2024-04-16T10:53:00Z">
        <w:r w:rsidR="00817C00" w:rsidRPr="00F74592">
          <w:rPr>
            <w:rFonts w:ascii="Times New Roman" w:hAnsi="Times New Roman" w:cs="Times New Roman"/>
            <w:sz w:val="24"/>
            <w:szCs w:val="24"/>
          </w:rPr>
          <w:delText>its cost accounting practices for the CAS-covered contracts. In all cases,</w:delText>
        </w:r>
      </w:del>
      <w:ins w:id="8654" w:author="OFFM" w:date="2024-04-16T10:53:00Z">
        <w:r w:rsidRPr="000D237D">
          <w:rPr>
            <w:rFonts w:ascii="Times New Roman" w:eastAsia="Times New Roman" w:hAnsi="Times New Roman" w:cs="Times New Roman"/>
            <w:sz w:val="24"/>
            <w:szCs w:val="24"/>
          </w:rPr>
          <w:t>48 CFR. The recipient</w:t>
        </w:r>
      </w:ins>
      <w:r w:rsidRPr="000D237D">
        <w:rPr>
          <w:rFonts w:ascii="Times New Roman" w:eastAsia="Times New Roman" w:hAnsi="Times New Roman" w:cs="Times New Roman"/>
          <w:sz w:val="24"/>
          <w:szCs w:val="24"/>
        </w:rPr>
        <w:t xml:space="preserve"> only </w:t>
      </w:r>
      <w:ins w:id="8655" w:author="OFFM" w:date="2024-04-16T10:53:00Z">
        <w:r w:rsidRPr="000D237D">
          <w:rPr>
            <w:rFonts w:ascii="Times New Roman" w:eastAsia="Times New Roman" w:hAnsi="Times New Roman" w:cs="Times New Roman"/>
            <w:sz w:val="24"/>
            <w:szCs w:val="24"/>
          </w:rPr>
          <w:t xml:space="preserve">needs to maintain </w:t>
        </w:r>
      </w:ins>
      <w:r w:rsidRPr="000D237D">
        <w:rPr>
          <w:rFonts w:ascii="Times New Roman" w:eastAsia="Times New Roman" w:hAnsi="Times New Roman" w:cs="Times New Roman"/>
          <w:sz w:val="24"/>
          <w:szCs w:val="24"/>
        </w:rPr>
        <w:t xml:space="preserve">one set of accounting records </w:t>
      </w:r>
      <w:del w:id="8656" w:author="OFFM" w:date="2024-04-16T10:53:00Z">
        <w:r w:rsidR="00817C00" w:rsidRPr="00F74592">
          <w:rPr>
            <w:rFonts w:ascii="Times New Roman" w:hAnsi="Times New Roman" w:cs="Times New Roman"/>
            <w:sz w:val="24"/>
            <w:szCs w:val="24"/>
          </w:rPr>
          <w:delText>needs to be maintained for</w:delText>
        </w:r>
      </w:del>
      <w:ins w:id="8657" w:author="OFFM" w:date="2024-04-16T10:53:00Z">
        <w:r w:rsidRPr="000D237D">
          <w:rPr>
            <w:rFonts w:ascii="Times New Roman" w:eastAsia="Times New Roman" w:hAnsi="Times New Roman" w:cs="Times New Roman"/>
            <w:sz w:val="24"/>
            <w:szCs w:val="24"/>
          </w:rPr>
          <w:t>supporting</w:t>
        </w:r>
      </w:ins>
      <w:r w:rsidRPr="000D237D">
        <w:rPr>
          <w:rFonts w:ascii="Times New Roman" w:eastAsia="Times New Roman" w:hAnsi="Times New Roman" w:cs="Times New Roman"/>
          <w:sz w:val="24"/>
          <w:szCs w:val="24"/>
        </w:rPr>
        <w:t xml:space="preserve"> the allocation of costs </w:t>
      </w:r>
      <w:del w:id="8658" w:author="OFFM" w:date="2024-04-16T10:53:00Z">
        <w:r w:rsidR="00817C00" w:rsidRPr="00F74592">
          <w:rPr>
            <w:rFonts w:ascii="Times New Roman" w:hAnsi="Times New Roman" w:cs="Times New Roman"/>
            <w:sz w:val="24"/>
            <w:szCs w:val="24"/>
          </w:rPr>
          <w:delText>by</w:delText>
        </w:r>
      </w:del>
      <w:ins w:id="8659" w:author="OFFM" w:date="2024-04-16T10:53:00Z">
        <w:r w:rsidRPr="000D237D">
          <w:rPr>
            <w:rFonts w:ascii="Times New Roman" w:eastAsia="Times New Roman" w:hAnsi="Times New Roman" w:cs="Times New Roman"/>
            <w:sz w:val="24"/>
            <w:szCs w:val="24"/>
          </w:rPr>
          <w:t>if</w:t>
        </w:r>
      </w:ins>
      <w:r w:rsidRPr="000D237D">
        <w:rPr>
          <w:rFonts w:ascii="Times New Roman" w:eastAsia="Times New Roman" w:hAnsi="Times New Roman" w:cs="Times New Roman"/>
          <w:sz w:val="24"/>
          <w:szCs w:val="24"/>
        </w:rPr>
        <w:t xml:space="preserve"> the </w:t>
      </w:r>
      <w:del w:id="8660" w:author="OFFM" w:date="2024-04-16T10:53:00Z">
        <w:r w:rsidR="00817C00" w:rsidRPr="00F74592">
          <w:rPr>
            <w:rFonts w:ascii="Times New Roman" w:hAnsi="Times New Roman" w:cs="Times New Roman"/>
            <w:sz w:val="24"/>
            <w:szCs w:val="24"/>
          </w:rPr>
          <w:delText>non-</w:delText>
        </w:r>
      </w:del>
      <w:ins w:id="8661" w:author="OFFM" w:date="2024-04-16T10:53:00Z">
        <w:r w:rsidRPr="000D237D">
          <w:rPr>
            <w:rFonts w:ascii="Times New Roman" w:eastAsia="Times New Roman" w:hAnsi="Times New Roman" w:cs="Times New Roman"/>
            <w:sz w:val="24"/>
            <w:szCs w:val="24"/>
          </w:rPr>
          <w:t xml:space="preserve">recipient administers both </w:t>
        </w:r>
      </w:ins>
      <w:r w:rsidRPr="000D237D">
        <w:rPr>
          <w:rFonts w:ascii="Times New Roman" w:eastAsia="Times New Roman" w:hAnsi="Times New Roman" w:cs="Times New Roman"/>
          <w:sz w:val="24"/>
          <w:szCs w:val="24"/>
        </w:rPr>
        <w:t xml:space="preserve">Federal </w:t>
      </w:r>
      <w:del w:id="8662" w:author="OFFM" w:date="2024-04-16T10:53:00Z">
        <w:r w:rsidR="00817C00" w:rsidRPr="00F74592">
          <w:rPr>
            <w:rFonts w:ascii="Times New Roman" w:hAnsi="Times New Roman" w:cs="Times New Roman"/>
            <w:sz w:val="24"/>
            <w:szCs w:val="24"/>
          </w:rPr>
          <w:delText>entity</w:delText>
        </w:r>
      </w:del>
      <w:ins w:id="8663" w:author="OFFM" w:date="2024-04-16T10:53:00Z">
        <w:r w:rsidRPr="000D237D">
          <w:rPr>
            <w:rFonts w:ascii="Times New Roman" w:eastAsia="Times New Roman" w:hAnsi="Times New Roman" w:cs="Times New Roman"/>
            <w:sz w:val="24"/>
            <w:szCs w:val="24"/>
          </w:rPr>
          <w:t>awards and CAS-covered contracts</w:t>
        </w:r>
      </w:ins>
      <w:r w:rsidRPr="000D237D">
        <w:rPr>
          <w:rFonts w:ascii="Times New Roman" w:eastAsia="Times New Roman" w:hAnsi="Times New Roman" w:cs="Times New Roman"/>
          <w:sz w:val="24"/>
          <w:szCs w:val="24"/>
        </w:rPr>
        <w:t xml:space="preserve">. </w:t>
      </w:r>
    </w:p>
    <w:bookmarkEnd w:id="8611"/>
    <w:p w14:paraId="5541E454" w14:textId="615985F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w:t>
      </w:r>
      <w:r w:rsidRPr="00A63D45">
        <w:rPr>
          <w:rFonts w:ascii="Times New Roman" w:hAnsi="Times New Roman"/>
          <w:i/>
          <w:sz w:val="24"/>
        </w:rPr>
        <w:t>Exemptions.</w:t>
      </w:r>
      <w:r w:rsidRPr="000D237D">
        <w:rPr>
          <w:rFonts w:ascii="Times New Roman" w:eastAsia="Times New Roman" w:hAnsi="Times New Roman" w:cs="Times New Roman"/>
          <w:sz w:val="24"/>
          <w:szCs w:val="24"/>
        </w:rPr>
        <w:t xml:space="preserve"> Some nonprofit organizations, because of their size and nature of operations, can be considered to be similar to for-profit </w:t>
      </w:r>
      <w:del w:id="8664" w:author="OFFM" w:date="2024-04-16T10:53:00Z">
        <w:r w:rsidR="00817C00" w:rsidRPr="00F74592">
          <w:rPr>
            <w:rFonts w:ascii="Times New Roman" w:hAnsi="Times New Roman" w:cs="Times New Roman"/>
            <w:sz w:val="24"/>
            <w:szCs w:val="24"/>
          </w:rPr>
          <w:delText>entities for purpose</w:delText>
        </w:r>
      </w:del>
      <w:ins w:id="8665" w:author="OFFM" w:date="2024-04-16T10:53:00Z">
        <w:r w:rsidRPr="000D237D">
          <w:rPr>
            <w:rFonts w:ascii="Times New Roman" w:eastAsia="Times New Roman" w:hAnsi="Times New Roman" w:cs="Times New Roman"/>
            <w:sz w:val="24"/>
            <w:szCs w:val="24"/>
          </w:rPr>
          <w:t>organizations in terms</w:t>
        </w:r>
      </w:ins>
      <w:r w:rsidRPr="000D237D">
        <w:rPr>
          <w:rFonts w:ascii="Times New Roman" w:eastAsia="Times New Roman" w:hAnsi="Times New Roman" w:cs="Times New Roman"/>
          <w:sz w:val="24"/>
          <w:szCs w:val="24"/>
        </w:rPr>
        <w:t xml:space="preserve"> </w:t>
      </w:r>
      <w:r w:rsidRPr="000D237D">
        <w:rPr>
          <w:rFonts w:ascii="Times New Roman" w:eastAsia="Times New Roman" w:hAnsi="Times New Roman" w:cs="Times New Roman"/>
          <w:sz w:val="24"/>
          <w:szCs w:val="24"/>
        </w:rPr>
        <w:lastRenderedPageBreak/>
        <w:t xml:space="preserve">of </w:t>
      </w:r>
      <w:ins w:id="8666"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applicability of cost principles. </w:t>
      </w:r>
      <w:del w:id="8667" w:author="OFFM" w:date="2024-04-16T10:53:00Z">
        <w:r w:rsidR="00817C00" w:rsidRPr="00F74592">
          <w:rPr>
            <w:rFonts w:ascii="Times New Roman" w:hAnsi="Times New Roman" w:cs="Times New Roman"/>
            <w:sz w:val="24"/>
            <w:szCs w:val="24"/>
          </w:rPr>
          <w:delText>Such</w:delText>
        </w:r>
      </w:del>
      <w:ins w:id="8668" w:author="OFFM" w:date="2024-04-16T10:53:00Z">
        <w:r w:rsidRPr="000D237D">
          <w:rPr>
            <w:rFonts w:ascii="Times New Roman" w:eastAsia="Times New Roman" w:hAnsi="Times New Roman" w:cs="Times New Roman"/>
            <w:sz w:val="24"/>
            <w:szCs w:val="24"/>
          </w:rPr>
          <w:t>These</w:t>
        </w:r>
      </w:ins>
      <w:r w:rsidRPr="000D237D">
        <w:rPr>
          <w:rFonts w:ascii="Times New Roman" w:eastAsia="Times New Roman" w:hAnsi="Times New Roman" w:cs="Times New Roman"/>
          <w:sz w:val="24"/>
          <w:szCs w:val="24"/>
        </w:rPr>
        <w:t xml:space="preserve"> nonprofit organizations must operate under Federal cost principles </w:t>
      </w:r>
      <w:del w:id="8669" w:author="OFFM" w:date="2024-04-16T10:53:00Z">
        <w:r w:rsidR="00817C00" w:rsidRPr="00F74592">
          <w:rPr>
            <w:rFonts w:ascii="Times New Roman" w:hAnsi="Times New Roman" w:cs="Times New Roman"/>
            <w:sz w:val="24"/>
            <w:szCs w:val="24"/>
          </w:rPr>
          <w:delText>applicable</w:delText>
        </w:r>
      </w:del>
      <w:ins w:id="8670" w:author="OFFM" w:date="2024-04-16T10:53:00Z">
        <w:r w:rsidRPr="000D237D">
          <w:rPr>
            <w:rFonts w:ascii="Times New Roman" w:eastAsia="Times New Roman" w:hAnsi="Times New Roman" w:cs="Times New Roman"/>
            <w:sz w:val="24"/>
            <w:szCs w:val="24"/>
          </w:rPr>
          <w:t>that apply</w:t>
        </w:r>
      </w:ins>
      <w:r w:rsidRPr="000D237D">
        <w:rPr>
          <w:rFonts w:ascii="Times New Roman" w:eastAsia="Times New Roman" w:hAnsi="Times New Roman" w:cs="Times New Roman"/>
          <w:sz w:val="24"/>
          <w:szCs w:val="24"/>
        </w:rPr>
        <w:t xml:space="preserve"> to for-profit </w:t>
      </w:r>
      <w:del w:id="8671" w:author="OFFM" w:date="2024-04-16T10:53:00Z">
        <w:r w:rsidR="00817C00" w:rsidRPr="00F74592">
          <w:rPr>
            <w:rFonts w:ascii="Times New Roman" w:hAnsi="Times New Roman" w:cs="Times New Roman"/>
            <w:sz w:val="24"/>
            <w:szCs w:val="24"/>
          </w:rPr>
          <w:delText>entities</w:delText>
        </w:r>
      </w:del>
      <w:ins w:id="8672" w:author="OFFM" w:date="2024-04-16T10:53:00Z">
        <w:r w:rsidRPr="000D237D">
          <w:rPr>
            <w:rFonts w:ascii="Times New Roman" w:eastAsia="Times New Roman" w:hAnsi="Times New Roman" w:cs="Times New Roman"/>
            <w:sz w:val="24"/>
            <w:szCs w:val="24"/>
          </w:rPr>
          <w:t>organizations</w:t>
        </w:r>
      </w:ins>
      <w:r w:rsidRPr="000D237D">
        <w:rPr>
          <w:rFonts w:ascii="Times New Roman" w:eastAsia="Times New Roman" w:hAnsi="Times New Roman" w:cs="Times New Roman"/>
          <w:sz w:val="24"/>
          <w:szCs w:val="24"/>
        </w:rPr>
        <w:t xml:space="preserve"> located at 48 CFR 31.2. </w:t>
      </w:r>
      <w:del w:id="8673" w:author="OFFM" w:date="2024-04-16T10:53:00Z">
        <w:r w:rsidR="00817C00" w:rsidRPr="00F74592">
          <w:rPr>
            <w:rFonts w:ascii="Times New Roman" w:hAnsi="Times New Roman" w:cs="Times New Roman"/>
            <w:sz w:val="24"/>
            <w:szCs w:val="24"/>
          </w:rPr>
          <w:delText>A listing</w:delText>
        </w:r>
      </w:del>
      <w:ins w:id="8674" w:author="OFFM" w:date="2024-04-16T10:53:00Z">
        <w:r w:rsidRPr="000D237D">
          <w:rPr>
            <w:rFonts w:ascii="Times New Roman" w:hAnsi="Times New Roman" w:cs="Times New Roman"/>
            <w:sz w:val="24"/>
            <w:szCs w:val="24"/>
          </w:rPr>
          <w:t>Appendix VIII</w:t>
        </w:r>
        <w:r w:rsidRPr="000D237D">
          <w:rPr>
            <w:rFonts w:ascii="Times New Roman" w:eastAsia="Times New Roman" w:hAnsi="Times New Roman" w:cs="Times New Roman"/>
            <w:sz w:val="24"/>
            <w:szCs w:val="24"/>
          </w:rPr>
          <w:t xml:space="preserve"> contains a list</w:t>
        </w:r>
      </w:ins>
      <w:r w:rsidRPr="000D237D">
        <w:rPr>
          <w:rFonts w:ascii="Times New Roman" w:eastAsia="Times New Roman" w:hAnsi="Times New Roman" w:cs="Times New Roman"/>
          <w:sz w:val="24"/>
          <w:szCs w:val="24"/>
        </w:rPr>
        <w:t xml:space="preserve"> of these </w:t>
      </w:r>
      <w:ins w:id="8675" w:author="OFFM" w:date="2024-04-16T10:53:00Z">
        <w:r w:rsidRPr="000D237D">
          <w:rPr>
            <w:rFonts w:ascii="Times New Roman" w:eastAsia="Times New Roman" w:hAnsi="Times New Roman" w:cs="Times New Roman"/>
            <w:sz w:val="24"/>
            <w:szCs w:val="24"/>
          </w:rPr>
          <w:t xml:space="preserve">nonprofit </w:t>
        </w:r>
      </w:ins>
      <w:r w:rsidRPr="000D237D">
        <w:rPr>
          <w:rFonts w:ascii="Times New Roman" w:eastAsia="Times New Roman" w:hAnsi="Times New Roman" w:cs="Times New Roman"/>
          <w:sz w:val="24"/>
          <w:szCs w:val="24"/>
        </w:rPr>
        <w:t>organizations</w:t>
      </w:r>
      <w:del w:id="8676" w:author="OFFM" w:date="2024-04-16T10:53:00Z">
        <w:r w:rsidR="00817C00" w:rsidRPr="00F74592">
          <w:rPr>
            <w:rFonts w:ascii="Times New Roman" w:hAnsi="Times New Roman" w:cs="Times New Roman"/>
            <w:sz w:val="24"/>
            <w:szCs w:val="24"/>
          </w:rPr>
          <w:delText xml:space="preserve"> is contained in appendix VIII to this part</w:delText>
        </w:r>
      </w:del>
      <w:r w:rsidRPr="000D237D">
        <w:rPr>
          <w:rFonts w:ascii="Times New Roman" w:eastAsia="Times New Roman" w:hAnsi="Times New Roman" w:cs="Times New Roman"/>
          <w:sz w:val="24"/>
          <w:szCs w:val="24"/>
        </w:rPr>
        <w:t>. Other organizations</w:t>
      </w:r>
      <w:del w:id="8677" w:author="OFFM" w:date="2024-04-16T10:53:00Z">
        <w:r w:rsidR="00817C00" w:rsidRPr="00F74592">
          <w:rPr>
            <w:rFonts w:ascii="Times New Roman" w:hAnsi="Times New Roman" w:cs="Times New Roman"/>
            <w:sz w:val="24"/>
            <w:szCs w:val="24"/>
          </w:rPr>
          <w:delText>, as</w:delText>
        </w:r>
      </w:del>
      <w:ins w:id="8678" w:author="OFFM" w:date="2024-04-16T10:53:00Z">
        <w:r w:rsidRPr="000D237D">
          <w:rPr>
            <w:rFonts w:ascii="Times New Roman" w:eastAsia="Times New Roman" w:hAnsi="Times New Roman" w:cs="Times New Roman"/>
            <w:sz w:val="24"/>
            <w:szCs w:val="24"/>
          </w:rPr>
          <w:t xml:space="preserve"> may be added to this list if</w:t>
        </w:r>
      </w:ins>
      <w:r w:rsidRPr="000D237D">
        <w:rPr>
          <w:rFonts w:ascii="Times New Roman" w:eastAsia="Times New Roman" w:hAnsi="Times New Roman" w:cs="Times New Roman"/>
          <w:sz w:val="24"/>
          <w:szCs w:val="24"/>
        </w:rPr>
        <w:t xml:space="preserve"> approved by the cognizant agency for indirect costs</w:t>
      </w:r>
      <w:del w:id="8679" w:author="OFFM" w:date="2024-04-16T10:53:00Z">
        <w:r w:rsidR="00817C00" w:rsidRPr="00F74592">
          <w:rPr>
            <w:rFonts w:ascii="Times New Roman" w:hAnsi="Times New Roman" w:cs="Times New Roman"/>
            <w:sz w:val="24"/>
            <w:szCs w:val="24"/>
          </w:rPr>
          <w:delText>, may be added from time to time</w:delText>
        </w:r>
      </w:del>
      <w:r w:rsidRPr="000D237D">
        <w:rPr>
          <w:rFonts w:ascii="Times New Roman" w:eastAsia="Times New Roman" w:hAnsi="Times New Roman" w:cs="Times New Roman"/>
          <w:sz w:val="24"/>
          <w:szCs w:val="24"/>
        </w:rPr>
        <w:t xml:space="preserve">. </w:t>
      </w:r>
    </w:p>
    <w:p w14:paraId="5BE15330"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Basic Considerations</w:t>
      </w:r>
    </w:p>
    <w:p w14:paraId="6E414F1F"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200.402 Composition of costs.</w:t>
      </w:r>
    </w:p>
    <w:p w14:paraId="5A854DAC" w14:textId="7E8EB1B4"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680" w:author="OFFM" w:date="2024-04-16T10:53:00Z">
        <w:r w:rsidRPr="00F74592">
          <w:rPr>
            <w:rFonts w:ascii="Times New Roman" w:hAnsi="Times New Roman" w:cs="Times New Roman"/>
            <w:sz w:val="24"/>
            <w:szCs w:val="24"/>
          </w:rPr>
          <w:delText xml:space="preserve">Total cost. </w:delText>
        </w:r>
      </w:del>
      <w:r w:rsidR="00F2264C" w:rsidRPr="000D237D">
        <w:rPr>
          <w:rFonts w:ascii="Times New Roman" w:eastAsia="Times New Roman" w:hAnsi="Times New Roman" w:cs="Times New Roman"/>
          <w:sz w:val="24"/>
          <w:szCs w:val="24"/>
        </w:rPr>
        <w:t xml:space="preserve">The total cost of a </w:t>
      </w:r>
      <w:proofErr w:type="gramStart"/>
      <w:r w:rsidR="00F2264C" w:rsidRPr="000D237D">
        <w:rPr>
          <w:rFonts w:ascii="Times New Roman" w:eastAsia="Times New Roman" w:hAnsi="Times New Roman" w:cs="Times New Roman"/>
          <w:sz w:val="24"/>
          <w:szCs w:val="24"/>
        </w:rPr>
        <w:t>Federal</w:t>
      </w:r>
      <w:proofErr w:type="gramEnd"/>
      <w:r w:rsidR="00F2264C" w:rsidRPr="000D237D">
        <w:rPr>
          <w:rFonts w:ascii="Times New Roman" w:eastAsia="Times New Roman" w:hAnsi="Times New Roman" w:cs="Times New Roman"/>
          <w:sz w:val="24"/>
          <w:szCs w:val="24"/>
        </w:rPr>
        <w:t xml:space="preserve"> award is the sum of the allowable direct and allocable indirect costs </w:t>
      </w:r>
      <w:del w:id="8681" w:author="OFFM" w:date="2024-04-16T10:53:00Z">
        <w:r w:rsidRPr="00F74592">
          <w:rPr>
            <w:rFonts w:ascii="Times New Roman" w:hAnsi="Times New Roman" w:cs="Times New Roman"/>
            <w:sz w:val="24"/>
            <w:szCs w:val="24"/>
          </w:rPr>
          <w:delText>less</w:delText>
        </w:r>
      </w:del>
      <w:ins w:id="8682" w:author="OFFM" w:date="2024-04-16T10:53:00Z">
        <w:r w:rsidR="00F2264C" w:rsidRPr="000D237D">
          <w:rPr>
            <w:rFonts w:ascii="Times New Roman" w:eastAsia="Times New Roman" w:hAnsi="Times New Roman" w:cs="Times New Roman"/>
            <w:sz w:val="24"/>
            <w:szCs w:val="24"/>
          </w:rPr>
          <w:t>minus</w:t>
        </w:r>
      </w:ins>
      <w:r w:rsidR="00F2264C" w:rsidRPr="000D237D">
        <w:rPr>
          <w:rFonts w:ascii="Times New Roman" w:eastAsia="Times New Roman" w:hAnsi="Times New Roman" w:cs="Times New Roman"/>
          <w:sz w:val="24"/>
          <w:szCs w:val="24"/>
        </w:rPr>
        <w:t xml:space="preserve"> any applicable credits</w:t>
      </w:r>
      <w:del w:id="8683" w:author="OFFM" w:date="2024-04-16T10:53:00Z">
        <w:r w:rsidRPr="00F74592">
          <w:rPr>
            <w:rFonts w:ascii="Times New Roman" w:hAnsi="Times New Roman" w:cs="Times New Roman"/>
            <w:sz w:val="24"/>
            <w:szCs w:val="24"/>
          </w:rPr>
          <w:delText>.</w:delText>
        </w:r>
      </w:del>
      <w:r w:rsidR="00F2264C" w:rsidRPr="000D237D">
        <w:rPr>
          <w:rFonts w:ascii="Times New Roman" w:eastAsia="Times New Roman" w:hAnsi="Times New Roman" w:cs="Times New Roman"/>
          <w:sz w:val="24"/>
          <w:szCs w:val="24"/>
        </w:rPr>
        <w:t xml:space="preserve"> </w:t>
      </w:r>
    </w:p>
    <w:p w14:paraId="4701B19A" w14:textId="77777777" w:rsidR="000B5224" w:rsidRPr="000D237D" w:rsidRDefault="00F2264C" w:rsidP="000B5224">
      <w:pPr>
        <w:spacing w:after="0" w:line="480" w:lineRule="auto"/>
        <w:contextualSpacing/>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200.403 Factors affecting allowability of costs.</w:t>
      </w:r>
    </w:p>
    <w:p w14:paraId="27072CED" w14:textId="2AE5431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Except where otherwise authorized by statute, costs must meet the following </w:t>
      </w:r>
      <w:del w:id="8684" w:author="OFFM" w:date="2024-04-16T10:53:00Z">
        <w:r w:rsidR="00817C00" w:rsidRPr="00F74592">
          <w:rPr>
            <w:rFonts w:ascii="Times New Roman" w:hAnsi="Times New Roman" w:cs="Times New Roman"/>
            <w:sz w:val="24"/>
            <w:szCs w:val="24"/>
          </w:rPr>
          <w:delText xml:space="preserve">general </w:delText>
        </w:r>
      </w:del>
      <w:r w:rsidRPr="000D237D">
        <w:rPr>
          <w:rFonts w:ascii="Times New Roman" w:eastAsia="Times New Roman" w:hAnsi="Times New Roman" w:cs="Times New Roman"/>
          <w:sz w:val="24"/>
          <w:szCs w:val="24"/>
        </w:rPr>
        <w:t xml:space="preserve">criteria </w:t>
      </w:r>
      <w:del w:id="8685" w:author="OFFM" w:date="2024-04-16T10:53:00Z">
        <w:r w:rsidR="00817C00" w:rsidRPr="00F74592">
          <w:rPr>
            <w:rFonts w:ascii="Times New Roman" w:hAnsi="Times New Roman" w:cs="Times New Roman"/>
            <w:sz w:val="24"/>
            <w:szCs w:val="24"/>
          </w:rPr>
          <w:delText xml:space="preserve">in order </w:delText>
        </w:r>
      </w:del>
      <w:r w:rsidRPr="000D237D">
        <w:rPr>
          <w:rFonts w:ascii="Times New Roman" w:eastAsia="Times New Roman" w:hAnsi="Times New Roman" w:cs="Times New Roman"/>
          <w:sz w:val="24"/>
          <w:szCs w:val="24"/>
        </w:rPr>
        <w:t xml:space="preserve">to be allowable under Federal awards: </w:t>
      </w:r>
    </w:p>
    <w:p w14:paraId="59533A9E"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Be necessary and reasonable for the performance of the Federal award and be allocable thereto under these principles. </w:t>
      </w:r>
    </w:p>
    <w:p w14:paraId="68FC93EA"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Conform to any limitations or exclusions set forth in these principles or in the Federal award as to types or amount of cost items. </w:t>
      </w:r>
    </w:p>
    <w:p w14:paraId="3CC37404" w14:textId="5DCE345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 Be consistent with policies and procedures that apply uniformly to both federally</w:t>
      </w:r>
      <w:del w:id="8686" w:author="OFFM" w:date="2024-04-16T10:53:00Z">
        <w:r w:rsidR="00817C00" w:rsidRPr="00F74592">
          <w:rPr>
            <w:rFonts w:ascii="Times New Roman" w:hAnsi="Times New Roman" w:cs="Times New Roman"/>
            <w:sz w:val="24"/>
            <w:szCs w:val="24"/>
          </w:rPr>
          <w:delText>-</w:delText>
        </w:r>
      </w:del>
      <w:ins w:id="8687" w:author="OFFM" w:date="2024-04-16T10:53:00Z">
        <w:r w:rsidR="00182F1A">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financed and other activities of the </w:t>
      </w:r>
      <w:del w:id="8688" w:author="OFFM" w:date="2024-04-16T10:53:00Z">
        <w:r w:rsidR="00817C00" w:rsidRPr="00F74592">
          <w:rPr>
            <w:rFonts w:ascii="Times New Roman" w:hAnsi="Times New Roman" w:cs="Times New Roman"/>
            <w:sz w:val="24"/>
            <w:szCs w:val="24"/>
          </w:rPr>
          <w:delText>non-Federal entity</w:delText>
        </w:r>
      </w:del>
      <w:ins w:id="8689"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w:t>
      </w:r>
    </w:p>
    <w:p w14:paraId="31468888" w14:textId="094BE7C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Be accorded consistent treatment. </w:t>
      </w:r>
      <w:del w:id="8690" w:author="OFFM" w:date="2024-04-16T10:53:00Z">
        <w:r w:rsidR="00817C00" w:rsidRPr="00F74592">
          <w:rPr>
            <w:rFonts w:ascii="Times New Roman" w:hAnsi="Times New Roman" w:cs="Times New Roman"/>
            <w:sz w:val="24"/>
            <w:szCs w:val="24"/>
          </w:rPr>
          <w:delText>A</w:delText>
        </w:r>
      </w:del>
      <w:ins w:id="8691" w:author="OFFM" w:date="2024-04-16T10:53:00Z">
        <w:r w:rsidRPr="000D237D">
          <w:rPr>
            <w:rFonts w:ascii="Times New Roman" w:eastAsia="Times New Roman" w:hAnsi="Times New Roman" w:cs="Times New Roman"/>
            <w:sz w:val="24"/>
            <w:szCs w:val="24"/>
          </w:rPr>
          <w:t>For example, a</w:t>
        </w:r>
      </w:ins>
      <w:r w:rsidRPr="000D237D">
        <w:rPr>
          <w:rFonts w:ascii="Times New Roman" w:eastAsia="Times New Roman" w:hAnsi="Times New Roman" w:cs="Times New Roman"/>
          <w:sz w:val="24"/>
          <w:szCs w:val="24"/>
        </w:rPr>
        <w:t xml:space="preserve"> cost </w:t>
      </w:r>
      <w:del w:id="8692" w:author="OFFM" w:date="2024-04-16T10:53:00Z">
        <w:r w:rsidR="00817C00" w:rsidRPr="00F74592">
          <w:rPr>
            <w:rFonts w:ascii="Times New Roman" w:hAnsi="Times New Roman" w:cs="Times New Roman"/>
            <w:sz w:val="24"/>
            <w:szCs w:val="24"/>
          </w:rPr>
          <w:delText>may</w:delText>
        </w:r>
      </w:del>
      <w:ins w:id="8693"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not be assigned to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as a direct cost if any other cost incurred for the same purpose in like circumstances has been allocated to the Federal award as an indirect cost. </w:t>
      </w:r>
    </w:p>
    <w:p w14:paraId="79F0A364" w14:textId="6A32CBD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 Be determined in accordance with generally accepted accounting principles (GAAP), except, for </w:t>
      </w:r>
      <w:del w:id="8694" w:author="OFFM" w:date="2024-04-16T10:53:00Z">
        <w:r w:rsidR="00817C00" w:rsidRPr="00F74592">
          <w:rPr>
            <w:rFonts w:ascii="Times New Roman" w:hAnsi="Times New Roman" w:cs="Times New Roman"/>
            <w:sz w:val="24"/>
            <w:szCs w:val="24"/>
          </w:rPr>
          <w:delText>state</w:delText>
        </w:r>
      </w:del>
      <w:ins w:id="8695"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and local governments and Indian </w:t>
      </w:r>
      <w:del w:id="8696" w:author="OFFM" w:date="2024-04-16T10:53:00Z">
        <w:r w:rsidR="00817C00" w:rsidRPr="00F74592">
          <w:rPr>
            <w:rFonts w:ascii="Times New Roman" w:hAnsi="Times New Roman" w:cs="Times New Roman"/>
            <w:sz w:val="24"/>
            <w:szCs w:val="24"/>
          </w:rPr>
          <w:delText>tribes</w:delText>
        </w:r>
      </w:del>
      <w:ins w:id="8697" w:author="OFFM" w:date="2024-04-16T10:53:00Z">
        <w:r w:rsidRPr="000D237D">
          <w:rPr>
            <w:rFonts w:ascii="Times New Roman" w:eastAsia="Times New Roman" w:hAnsi="Times New Roman" w:cs="Times New Roman"/>
            <w:sz w:val="24"/>
            <w:szCs w:val="24"/>
          </w:rPr>
          <w:t>Tribes</w:t>
        </w:r>
      </w:ins>
      <w:r w:rsidRPr="000D237D">
        <w:rPr>
          <w:rFonts w:ascii="Times New Roman" w:eastAsia="Times New Roman" w:hAnsi="Times New Roman" w:cs="Times New Roman"/>
          <w:sz w:val="24"/>
          <w:szCs w:val="24"/>
        </w:rPr>
        <w:t xml:space="preserve"> only, as otherwise provided for in this part. </w:t>
      </w:r>
    </w:p>
    <w:p w14:paraId="1FB9394D" w14:textId="2E50855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(f) Not be included as a cost or used to meet cost sharing</w:t>
      </w:r>
      <w:del w:id="8698" w:author="OFFM" w:date="2024-04-16T10:53:00Z">
        <w:r w:rsidR="00817C00" w:rsidRPr="00F74592">
          <w:rPr>
            <w:rFonts w:ascii="Times New Roman" w:hAnsi="Times New Roman" w:cs="Times New Roman"/>
            <w:sz w:val="24"/>
            <w:szCs w:val="24"/>
          </w:rPr>
          <w:delText xml:space="preserve"> or matching</w:delText>
        </w:r>
      </w:del>
      <w:r w:rsidRPr="000D237D">
        <w:rPr>
          <w:rFonts w:ascii="Times New Roman" w:eastAsia="Times New Roman" w:hAnsi="Times New Roman" w:cs="Times New Roman"/>
          <w:sz w:val="24"/>
          <w:szCs w:val="24"/>
        </w:rPr>
        <w:t xml:space="preserve"> requirements of any other federally-financed program in either the current or a prior period. See</w:t>
      </w:r>
      <w:del w:id="8699" w:author="OFFM" w:date="2024-04-16T10:53:00Z">
        <w:r w:rsidR="00817C00" w:rsidRPr="00F74592">
          <w:rPr>
            <w:rFonts w:ascii="Times New Roman" w:hAnsi="Times New Roman" w:cs="Times New Roman"/>
            <w:sz w:val="24"/>
            <w:szCs w:val="24"/>
          </w:rPr>
          <w:delText xml:space="preserve"> also</w:delText>
        </w:r>
      </w:del>
      <w:r w:rsidRPr="000D237D">
        <w:rPr>
          <w:rFonts w:ascii="Times New Roman" w:eastAsia="Times New Roman" w:hAnsi="Times New Roman" w:cs="Times New Roman"/>
          <w:sz w:val="24"/>
          <w:szCs w:val="24"/>
        </w:rPr>
        <w:t xml:space="preserve"> § 200.306(b). </w:t>
      </w:r>
    </w:p>
    <w:p w14:paraId="1FD8101F" w14:textId="4173537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(g) Be adequately documented. See </w:t>
      </w:r>
      <w:del w:id="8700" w:author="OFFM" w:date="2024-04-16T10:53:00Z">
        <w:r w:rsidR="00817C00" w:rsidRPr="00F74592">
          <w:rPr>
            <w:rFonts w:ascii="Times New Roman" w:hAnsi="Times New Roman" w:cs="Times New Roman"/>
            <w:sz w:val="24"/>
            <w:szCs w:val="24"/>
          </w:rPr>
          <w:delText xml:space="preserve">also </w:delText>
        </w:r>
      </w:del>
      <w:r w:rsidRPr="000D237D">
        <w:rPr>
          <w:rFonts w:ascii="Times New Roman" w:eastAsia="Times New Roman" w:hAnsi="Times New Roman" w:cs="Times New Roman"/>
          <w:sz w:val="24"/>
          <w:szCs w:val="24"/>
        </w:rPr>
        <w:t>§§ 200.300 through 200.309</w:t>
      </w:r>
      <w:del w:id="8701" w:author="OFFM" w:date="2024-04-16T10:53:00Z">
        <w:r w:rsidR="00817C00" w:rsidRPr="00F74592">
          <w:rPr>
            <w:rFonts w:ascii="Times New Roman" w:hAnsi="Times New Roman" w:cs="Times New Roman"/>
            <w:sz w:val="24"/>
            <w:szCs w:val="24"/>
          </w:rPr>
          <w:delText xml:space="preserve"> of this part.</w:delText>
        </w:r>
      </w:del>
      <w:ins w:id="870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3EEF443D" w14:textId="0D515A7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(h) </w:t>
      </w:r>
      <w:del w:id="8703" w:author="OFFM" w:date="2024-04-16T10:53:00Z">
        <w:r w:rsidR="00817C00" w:rsidRPr="00F74592">
          <w:rPr>
            <w:rFonts w:ascii="Times New Roman" w:hAnsi="Times New Roman" w:cs="Times New Roman"/>
            <w:sz w:val="24"/>
            <w:szCs w:val="24"/>
          </w:rPr>
          <w:delText>Cost</w:delText>
        </w:r>
      </w:del>
      <w:ins w:id="8704" w:author="OFFM" w:date="2024-04-16T10:53:00Z">
        <w:r w:rsidRPr="000D237D">
          <w:rPr>
            <w:rFonts w:ascii="Times New Roman" w:eastAsia="Times New Roman" w:hAnsi="Times New Roman" w:cs="Times New Roman"/>
            <w:sz w:val="24"/>
            <w:szCs w:val="24"/>
          </w:rPr>
          <w:t>Administrative closeout costs may be incurred until the due date of the final report(s). If incurred, these costs must be liquidated prior to the due date of the final report(s) and charged to the final budget period of the award unless otherwise specified by the Federal agency. All other costs</w:t>
        </w:r>
      </w:ins>
      <w:r w:rsidRPr="000D237D">
        <w:rPr>
          <w:rFonts w:ascii="Times New Roman" w:eastAsia="Times New Roman" w:hAnsi="Times New Roman" w:cs="Times New Roman"/>
          <w:sz w:val="24"/>
          <w:szCs w:val="24"/>
        </w:rPr>
        <w:t xml:space="preserve"> must be incurred during the approved budget period. </w:t>
      </w:r>
      <w:del w:id="8705" w:author="OFFM" w:date="2024-04-16T10:53:00Z">
        <w:r w:rsidR="00817C00" w:rsidRPr="00F74592">
          <w:rPr>
            <w:rFonts w:ascii="Times New Roman" w:hAnsi="Times New Roman" w:cs="Times New Roman"/>
            <w:sz w:val="24"/>
            <w:szCs w:val="24"/>
          </w:rPr>
          <w:delText>The</w:delText>
        </w:r>
      </w:del>
      <w:ins w:id="8706" w:author="OFFM" w:date="2024-04-16T10:53:00Z">
        <w:r w:rsidRPr="000D237D">
          <w:rPr>
            <w:rFonts w:ascii="Times New Roman" w:eastAsia="Times New Roman" w:hAnsi="Times New Roman" w:cs="Times New Roman"/>
            <w:sz w:val="24"/>
            <w:szCs w:val="24"/>
          </w:rPr>
          <w:t>At its discretion, the</w:t>
        </w:r>
      </w:ins>
      <w:r w:rsidRPr="000D237D">
        <w:rPr>
          <w:rFonts w:ascii="Times New Roman" w:eastAsia="Times New Roman" w:hAnsi="Times New Roman" w:cs="Times New Roman"/>
          <w:sz w:val="24"/>
          <w:szCs w:val="24"/>
        </w:rPr>
        <w:t xml:space="preserve"> Federal</w:t>
      </w:r>
      <w:del w:id="8707"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eastAsia="Times New Roman" w:hAnsi="Times New Roman" w:cs="Times New Roman"/>
          <w:sz w:val="24"/>
          <w:szCs w:val="24"/>
        </w:rPr>
        <w:t xml:space="preserve"> agency is authorized</w:t>
      </w:r>
      <w:del w:id="8708" w:author="OFFM" w:date="2024-04-16T10:53:00Z">
        <w:r w:rsidR="00817C00" w:rsidRPr="00F74592">
          <w:rPr>
            <w:rFonts w:ascii="Times New Roman" w:hAnsi="Times New Roman" w:cs="Times New Roman"/>
            <w:sz w:val="24"/>
            <w:szCs w:val="24"/>
          </w:rPr>
          <w:delText xml:space="preserve">, at its discretion, </w:delText>
        </w:r>
      </w:del>
      <w:ins w:id="8709"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to waive prior written approvals to carry forward unobligated balances to subsequent budget periods</w:t>
      </w:r>
      <w:del w:id="8710" w:author="OFFM" w:date="2024-04-16T10:53:00Z">
        <w:r w:rsidR="00817C00" w:rsidRPr="00F74592">
          <w:rPr>
            <w:rFonts w:ascii="Times New Roman" w:hAnsi="Times New Roman" w:cs="Times New Roman"/>
            <w:sz w:val="24"/>
            <w:szCs w:val="24"/>
          </w:rPr>
          <w:delText xml:space="preserve"> pursuant to</w:delText>
        </w:r>
      </w:del>
      <w:ins w:id="8711" w:author="OFFM" w:date="2024-04-16T10:53:00Z">
        <w:r w:rsidRPr="000D237D">
          <w:rPr>
            <w:rFonts w:ascii="Times New Roman" w:eastAsia="Times New Roman" w:hAnsi="Times New Roman" w:cs="Times New Roman"/>
            <w:sz w:val="24"/>
            <w:szCs w:val="24"/>
          </w:rPr>
          <w:t>. See</w:t>
        </w:r>
      </w:ins>
      <w:r w:rsidRPr="000D237D">
        <w:rPr>
          <w:rFonts w:ascii="Times New Roman" w:eastAsia="Times New Roman" w:hAnsi="Times New Roman" w:cs="Times New Roman"/>
          <w:sz w:val="24"/>
          <w:szCs w:val="24"/>
        </w:rPr>
        <w:t xml:space="preserve"> § 200.308(</w:t>
      </w:r>
      <w:del w:id="8712" w:author="OFFM" w:date="2024-04-16T10:53:00Z">
        <w:r w:rsidR="00817C00" w:rsidRPr="00F74592">
          <w:rPr>
            <w:rFonts w:ascii="Times New Roman" w:hAnsi="Times New Roman" w:cs="Times New Roman"/>
            <w:sz w:val="24"/>
            <w:szCs w:val="24"/>
          </w:rPr>
          <w:delText>e</w:delText>
        </w:r>
      </w:del>
      <w:proofErr w:type="gramStart"/>
      <w:ins w:id="8713" w:author="OFFM" w:date="2024-04-16T10:53:00Z">
        <w:r w:rsidRPr="000D237D">
          <w:rPr>
            <w:rFonts w:ascii="Times New Roman" w:eastAsia="Times New Roman" w:hAnsi="Times New Roman" w:cs="Times New Roman"/>
            <w:sz w:val="24"/>
            <w:szCs w:val="24"/>
          </w:rPr>
          <w:t>g</w:t>
        </w:r>
      </w:ins>
      <w:r w:rsidRPr="000D237D">
        <w:rPr>
          <w:rFonts w:ascii="Times New Roman" w:eastAsia="Times New Roman" w:hAnsi="Times New Roman" w:cs="Times New Roman"/>
          <w:sz w:val="24"/>
          <w:szCs w:val="24"/>
        </w:rPr>
        <w:t>)(</w:t>
      </w:r>
      <w:proofErr w:type="gramEnd"/>
      <w:r w:rsidRPr="000D237D">
        <w:rPr>
          <w:rFonts w:ascii="Times New Roman" w:eastAsia="Times New Roman" w:hAnsi="Times New Roman" w:cs="Times New Roman"/>
          <w:sz w:val="24"/>
          <w:szCs w:val="24"/>
        </w:rPr>
        <w:t xml:space="preserve">3). </w:t>
      </w:r>
    </w:p>
    <w:p w14:paraId="7C199CDE"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200.404 Reasonable costs.</w:t>
      </w:r>
    </w:p>
    <w:p w14:paraId="7DA3E023" w14:textId="6993B91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 cost is reasonable if</w:t>
      </w:r>
      <w:del w:id="8714" w:author="OFFM" w:date="2024-04-16T10:53:00Z">
        <w:r w:rsidR="00817C00" w:rsidRPr="00F74592">
          <w:rPr>
            <w:rFonts w:ascii="Times New Roman" w:hAnsi="Times New Roman" w:cs="Times New Roman"/>
            <w:sz w:val="24"/>
            <w:szCs w:val="24"/>
          </w:rPr>
          <w:delText>, in its nature and amount,</w:delText>
        </w:r>
      </w:del>
      <w:r w:rsidRPr="000D237D">
        <w:rPr>
          <w:rFonts w:ascii="Times New Roman" w:eastAsia="Times New Roman" w:hAnsi="Times New Roman" w:cs="Times New Roman"/>
          <w:sz w:val="24"/>
          <w:szCs w:val="24"/>
        </w:rPr>
        <w:t xml:space="preserve"> it does not exceed </w:t>
      </w:r>
      <w:ins w:id="8715" w:author="OFFM" w:date="2024-04-16T10:53:00Z">
        <w:r w:rsidRPr="000D237D">
          <w:rPr>
            <w:rFonts w:ascii="Times New Roman" w:eastAsia="Times New Roman" w:hAnsi="Times New Roman" w:cs="Times New Roman"/>
            <w:sz w:val="24"/>
            <w:szCs w:val="24"/>
          </w:rPr>
          <w:t xml:space="preserve">an amount </w:t>
        </w:r>
      </w:ins>
      <w:r w:rsidRPr="000D237D">
        <w:rPr>
          <w:rFonts w:ascii="Times New Roman" w:eastAsia="Times New Roman" w:hAnsi="Times New Roman" w:cs="Times New Roman"/>
          <w:sz w:val="24"/>
          <w:szCs w:val="24"/>
        </w:rPr>
        <w:t xml:space="preserve">that </w:t>
      </w:r>
      <w:del w:id="8716" w:author="OFFM" w:date="2024-04-16T10:53:00Z">
        <w:r w:rsidR="00817C00" w:rsidRPr="00F74592">
          <w:rPr>
            <w:rFonts w:ascii="Times New Roman" w:hAnsi="Times New Roman" w:cs="Times New Roman"/>
            <w:sz w:val="24"/>
            <w:szCs w:val="24"/>
          </w:rPr>
          <w:delText xml:space="preserve">which would be incurred by </w:delText>
        </w:r>
      </w:del>
      <w:r w:rsidRPr="000D237D">
        <w:rPr>
          <w:rFonts w:ascii="Times New Roman" w:eastAsia="Times New Roman" w:hAnsi="Times New Roman" w:cs="Times New Roman"/>
          <w:sz w:val="24"/>
          <w:szCs w:val="24"/>
        </w:rPr>
        <w:t xml:space="preserve">a prudent person </w:t>
      </w:r>
      <w:ins w:id="8717" w:author="OFFM" w:date="2024-04-16T10:53:00Z">
        <w:r w:rsidRPr="000D237D">
          <w:rPr>
            <w:rFonts w:ascii="Times New Roman" w:eastAsia="Times New Roman" w:hAnsi="Times New Roman" w:cs="Times New Roman"/>
            <w:sz w:val="24"/>
            <w:szCs w:val="24"/>
          </w:rPr>
          <w:t xml:space="preserve">would incur </w:t>
        </w:r>
      </w:ins>
      <w:r w:rsidRPr="000D237D">
        <w:rPr>
          <w:rFonts w:ascii="Times New Roman" w:eastAsia="Times New Roman" w:hAnsi="Times New Roman" w:cs="Times New Roman"/>
          <w:sz w:val="24"/>
          <w:szCs w:val="24"/>
        </w:rPr>
        <w:t xml:space="preserve">under the circumstances prevailing </w:t>
      </w:r>
      <w:del w:id="8718" w:author="OFFM" w:date="2024-04-16T10:53:00Z">
        <w:r w:rsidR="00817C00" w:rsidRPr="00F74592">
          <w:rPr>
            <w:rFonts w:ascii="Times New Roman" w:hAnsi="Times New Roman" w:cs="Times New Roman"/>
            <w:sz w:val="24"/>
            <w:szCs w:val="24"/>
          </w:rPr>
          <w:delText>at the time</w:delText>
        </w:r>
      </w:del>
      <w:ins w:id="8719" w:author="OFFM" w:date="2024-04-16T10:53:00Z">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the decision was made to incur the cost. </w:t>
      </w:r>
      <w:del w:id="8720" w:author="OFFM" w:date="2024-04-16T10:53:00Z">
        <w:r w:rsidR="00817C00" w:rsidRPr="00F74592">
          <w:rPr>
            <w:rFonts w:ascii="Times New Roman" w:hAnsi="Times New Roman" w:cs="Times New Roman"/>
            <w:sz w:val="24"/>
            <w:szCs w:val="24"/>
          </w:rPr>
          <w:delText xml:space="preserve">The question of reasonableness is particularly important when the non-Federal entity is predominantly federally-funded. </w:delText>
        </w:r>
      </w:del>
      <w:r w:rsidRPr="000D237D">
        <w:rPr>
          <w:rFonts w:ascii="Times New Roman" w:eastAsia="Times New Roman" w:hAnsi="Times New Roman" w:cs="Times New Roman"/>
          <w:sz w:val="24"/>
          <w:szCs w:val="24"/>
        </w:rPr>
        <w:t xml:space="preserve">In determining </w:t>
      </w:r>
      <w:ins w:id="8721"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reasonableness of a given cost, consideration must be given to</w:t>
      </w:r>
      <w:del w:id="8722" w:author="OFFM" w:date="2024-04-16T10:53:00Z">
        <w:r w:rsidR="00817C00" w:rsidRPr="00F74592">
          <w:rPr>
            <w:rFonts w:ascii="Times New Roman" w:hAnsi="Times New Roman" w:cs="Times New Roman"/>
            <w:sz w:val="24"/>
            <w:szCs w:val="24"/>
          </w:rPr>
          <w:delText>:</w:delText>
        </w:r>
      </w:del>
      <w:ins w:id="8723" w:author="OFFM" w:date="2024-04-16T10:53:00Z">
        <w:r w:rsidRPr="000D237D">
          <w:rPr>
            <w:rFonts w:ascii="Times New Roman" w:eastAsia="Times New Roman" w:hAnsi="Times New Roman" w:cs="Times New Roman"/>
            <w:sz w:val="24"/>
            <w:szCs w:val="24"/>
          </w:rPr>
          <w:t xml:space="preserve"> the following:</w:t>
        </w:r>
      </w:ins>
      <w:r w:rsidRPr="000D237D">
        <w:rPr>
          <w:rFonts w:ascii="Times New Roman" w:eastAsia="Times New Roman" w:hAnsi="Times New Roman" w:cs="Times New Roman"/>
          <w:sz w:val="24"/>
          <w:szCs w:val="24"/>
        </w:rPr>
        <w:t xml:space="preserve"> </w:t>
      </w:r>
    </w:p>
    <w:p w14:paraId="12DAA9B6" w14:textId="1FBB3BB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Whether the cost is </w:t>
      </w:r>
      <w:del w:id="8724" w:author="OFFM" w:date="2024-04-16T10:53:00Z">
        <w:r w:rsidR="00817C00" w:rsidRPr="00F74592">
          <w:rPr>
            <w:rFonts w:ascii="Times New Roman" w:hAnsi="Times New Roman" w:cs="Times New Roman"/>
            <w:sz w:val="24"/>
            <w:szCs w:val="24"/>
          </w:rPr>
          <w:delText xml:space="preserve">of a type </w:delText>
        </w:r>
      </w:del>
      <w:r w:rsidRPr="000D237D">
        <w:rPr>
          <w:rFonts w:ascii="Times New Roman" w:eastAsia="Times New Roman" w:hAnsi="Times New Roman" w:cs="Times New Roman"/>
          <w:sz w:val="24"/>
          <w:szCs w:val="24"/>
        </w:rPr>
        <w:t xml:space="preserve">generally recognized as ordinary and necessary for the </w:t>
      </w:r>
      <w:ins w:id="8725" w:author="OFFM" w:date="2024-04-16T10:53:00Z">
        <w:r w:rsidRPr="000D237D">
          <w:rPr>
            <w:rFonts w:ascii="Times New Roman" w:eastAsia="Times New Roman" w:hAnsi="Times New Roman" w:cs="Times New Roman"/>
            <w:sz w:val="24"/>
            <w:szCs w:val="24"/>
          </w:rPr>
          <w:t xml:space="preserve">recipient’s or subrecipient’s </w:t>
        </w:r>
      </w:ins>
      <w:r w:rsidRPr="000D237D">
        <w:rPr>
          <w:rFonts w:ascii="Times New Roman" w:eastAsia="Times New Roman" w:hAnsi="Times New Roman" w:cs="Times New Roman"/>
          <w:sz w:val="24"/>
          <w:szCs w:val="24"/>
        </w:rPr>
        <w:t xml:space="preserve">operation </w:t>
      </w:r>
      <w:del w:id="8726" w:author="OFFM" w:date="2024-04-16T10:53:00Z">
        <w:r w:rsidR="00817C00" w:rsidRPr="00F74592">
          <w:rPr>
            <w:rFonts w:ascii="Times New Roman" w:hAnsi="Times New Roman" w:cs="Times New Roman"/>
            <w:sz w:val="24"/>
            <w:szCs w:val="24"/>
          </w:rPr>
          <w:delText xml:space="preserve">of the non-Federal entity </w:delText>
        </w:r>
      </w:del>
      <w:r w:rsidRPr="000D237D">
        <w:rPr>
          <w:rFonts w:ascii="Times New Roman" w:eastAsia="Times New Roman" w:hAnsi="Times New Roman" w:cs="Times New Roman"/>
          <w:sz w:val="24"/>
          <w:szCs w:val="24"/>
        </w:rPr>
        <w:t>or the proper and efficient performance of the Federal award</w:t>
      </w:r>
      <w:del w:id="8727" w:author="OFFM" w:date="2024-04-16T10:53:00Z">
        <w:r w:rsidR="00817C00" w:rsidRPr="00F74592">
          <w:rPr>
            <w:rFonts w:ascii="Times New Roman" w:hAnsi="Times New Roman" w:cs="Times New Roman"/>
            <w:sz w:val="24"/>
            <w:szCs w:val="24"/>
          </w:rPr>
          <w:delText>.</w:delText>
        </w:r>
      </w:del>
      <w:ins w:id="872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69AD5C7E" w14:textId="38A716A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(b) The restraints or requirements imposed by such factors as</w:t>
      </w:r>
      <w:del w:id="8729"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sound business practices; arm's-length bargaining; Federal, </w:t>
      </w:r>
      <w:del w:id="8730" w:author="OFFM" w:date="2024-04-16T10:53:00Z">
        <w:r w:rsidR="00817C00" w:rsidRPr="00F74592">
          <w:rPr>
            <w:rFonts w:ascii="Times New Roman" w:hAnsi="Times New Roman" w:cs="Times New Roman"/>
            <w:sz w:val="24"/>
            <w:szCs w:val="24"/>
          </w:rPr>
          <w:delText>state</w:delText>
        </w:r>
      </w:del>
      <w:ins w:id="8731"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local, tribal, and other laws and regulations; and terms and conditions of the Federal award</w:t>
      </w:r>
      <w:del w:id="8732" w:author="OFFM" w:date="2024-04-16T10:53:00Z">
        <w:r w:rsidR="00817C00" w:rsidRPr="00F74592">
          <w:rPr>
            <w:rFonts w:ascii="Times New Roman" w:hAnsi="Times New Roman" w:cs="Times New Roman"/>
            <w:sz w:val="24"/>
            <w:szCs w:val="24"/>
          </w:rPr>
          <w:delText>.</w:delText>
        </w:r>
      </w:del>
      <w:ins w:id="8733"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3AC24283" w14:textId="3EDA468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Market prices for comparable </w:t>
      </w:r>
      <w:del w:id="8734" w:author="OFFM" w:date="2024-04-16T10:53:00Z">
        <w:r w:rsidR="00817C00" w:rsidRPr="00F74592">
          <w:rPr>
            <w:rFonts w:ascii="Times New Roman" w:hAnsi="Times New Roman" w:cs="Times New Roman"/>
            <w:sz w:val="24"/>
            <w:szCs w:val="24"/>
          </w:rPr>
          <w:delText>goods or services</w:delText>
        </w:r>
      </w:del>
      <w:ins w:id="8735" w:author="OFFM" w:date="2024-04-16T10:53:00Z">
        <w:r w:rsidRPr="000D237D">
          <w:rPr>
            <w:rFonts w:ascii="Times New Roman" w:eastAsia="Times New Roman" w:hAnsi="Times New Roman" w:cs="Times New Roman"/>
            <w:sz w:val="24"/>
            <w:szCs w:val="24"/>
          </w:rPr>
          <w:t>costs</w:t>
        </w:r>
      </w:ins>
      <w:r w:rsidRPr="000D237D">
        <w:rPr>
          <w:rFonts w:ascii="Times New Roman" w:eastAsia="Times New Roman" w:hAnsi="Times New Roman" w:cs="Times New Roman"/>
          <w:sz w:val="24"/>
          <w:szCs w:val="24"/>
        </w:rPr>
        <w:t xml:space="preserve"> for the geographic area</w:t>
      </w:r>
      <w:del w:id="8736" w:author="OFFM" w:date="2024-04-16T10:53:00Z">
        <w:r w:rsidR="00817C00" w:rsidRPr="00F74592">
          <w:rPr>
            <w:rFonts w:ascii="Times New Roman" w:hAnsi="Times New Roman" w:cs="Times New Roman"/>
            <w:sz w:val="24"/>
            <w:szCs w:val="24"/>
          </w:rPr>
          <w:delText xml:space="preserve">. </w:delText>
        </w:r>
      </w:del>
      <w:ins w:id="8737" w:author="OFFM" w:date="2024-04-16T10:53:00Z">
        <w:r w:rsidRPr="000D237D">
          <w:rPr>
            <w:rFonts w:ascii="Times New Roman" w:eastAsia="Times New Roman" w:hAnsi="Times New Roman" w:cs="Times New Roman"/>
            <w:sz w:val="24"/>
            <w:szCs w:val="24"/>
          </w:rPr>
          <w:t>;</w:t>
        </w:r>
      </w:ins>
    </w:p>
    <w:p w14:paraId="497E7547" w14:textId="1E86749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Whether the individuals concerned acted with prudence in the circumstances considering their responsibilities to the </w:t>
      </w:r>
      <w:del w:id="8738" w:author="OFFM" w:date="2024-04-16T10:53:00Z">
        <w:r w:rsidR="00817C00" w:rsidRPr="00F74592">
          <w:rPr>
            <w:rFonts w:ascii="Times New Roman" w:hAnsi="Times New Roman" w:cs="Times New Roman"/>
            <w:sz w:val="24"/>
            <w:szCs w:val="24"/>
          </w:rPr>
          <w:delText>non-Federal entity</w:delText>
        </w:r>
      </w:del>
      <w:ins w:id="8739"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its </w:t>
      </w:r>
      <w:r w:rsidRPr="000D237D">
        <w:rPr>
          <w:rFonts w:ascii="Times New Roman" w:eastAsia="Times New Roman" w:hAnsi="Times New Roman" w:cs="Times New Roman"/>
          <w:sz w:val="24"/>
          <w:szCs w:val="24"/>
        </w:rPr>
        <w:lastRenderedPageBreak/>
        <w:t xml:space="preserve">employees, </w:t>
      </w:r>
      <w:del w:id="8740" w:author="OFFM" w:date="2024-04-16T10:53:00Z">
        <w:r w:rsidR="00817C00" w:rsidRPr="00F74592">
          <w:rPr>
            <w:rFonts w:ascii="Times New Roman" w:hAnsi="Times New Roman" w:cs="Times New Roman"/>
            <w:sz w:val="24"/>
            <w:szCs w:val="24"/>
          </w:rPr>
          <w:delText xml:space="preserve">where applicable </w:delText>
        </w:r>
      </w:del>
      <w:r w:rsidRPr="000D237D">
        <w:rPr>
          <w:rFonts w:ascii="Times New Roman" w:eastAsia="Times New Roman" w:hAnsi="Times New Roman" w:cs="Times New Roman"/>
          <w:sz w:val="24"/>
          <w:szCs w:val="24"/>
        </w:rPr>
        <w:t>its students or membership</w:t>
      </w:r>
      <w:del w:id="8741" w:author="OFFM" w:date="2024-04-16T10:53:00Z">
        <w:r w:rsidR="00817C00" w:rsidRPr="00F74592">
          <w:rPr>
            <w:rFonts w:ascii="Times New Roman" w:hAnsi="Times New Roman" w:cs="Times New Roman"/>
            <w:sz w:val="24"/>
            <w:szCs w:val="24"/>
          </w:rPr>
          <w:delText>,</w:delText>
        </w:r>
      </w:del>
      <w:ins w:id="8742" w:author="OFFM" w:date="2024-04-16T10:53:00Z">
        <w:r w:rsidRPr="000D237D">
          <w:rPr>
            <w:rFonts w:ascii="Times New Roman" w:eastAsia="Times New Roman" w:hAnsi="Times New Roman" w:cs="Times New Roman"/>
            <w:sz w:val="24"/>
            <w:szCs w:val="24"/>
          </w:rPr>
          <w:t xml:space="preserve"> (if applicable),</w:t>
        </w:r>
      </w:ins>
      <w:r w:rsidRPr="000D237D">
        <w:rPr>
          <w:rFonts w:ascii="Times New Roman" w:eastAsia="Times New Roman" w:hAnsi="Times New Roman" w:cs="Times New Roman"/>
          <w:sz w:val="24"/>
          <w:szCs w:val="24"/>
        </w:rPr>
        <w:t xml:space="preserve"> the public at large, and the Federal Government</w:t>
      </w:r>
      <w:del w:id="8743" w:author="OFFM" w:date="2024-04-16T10:53:00Z">
        <w:r w:rsidR="00817C00" w:rsidRPr="00F74592">
          <w:rPr>
            <w:rFonts w:ascii="Times New Roman" w:hAnsi="Times New Roman" w:cs="Times New Roman"/>
            <w:sz w:val="24"/>
            <w:szCs w:val="24"/>
          </w:rPr>
          <w:delText>.</w:delText>
        </w:r>
      </w:del>
      <w:ins w:id="8744" w:author="OFFM" w:date="2024-04-16T10:53:00Z">
        <w:r w:rsidRPr="000D237D">
          <w:rPr>
            <w:rFonts w:ascii="Times New Roman" w:eastAsia="Times New Roman" w:hAnsi="Times New Roman" w:cs="Times New Roman"/>
            <w:sz w:val="24"/>
            <w:szCs w:val="24"/>
          </w:rPr>
          <w:t>; and</w:t>
        </w:r>
      </w:ins>
      <w:r w:rsidRPr="000D237D">
        <w:rPr>
          <w:rFonts w:ascii="Times New Roman" w:eastAsia="Times New Roman" w:hAnsi="Times New Roman" w:cs="Times New Roman"/>
          <w:sz w:val="24"/>
          <w:szCs w:val="24"/>
        </w:rPr>
        <w:t xml:space="preserve"> </w:t>
      </w:r>
    </w:p>
    <w:p w14:paraId="13660EE5" w14:textId="17FDEB9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 Whether the </w:t>
      </w:r>
      <w:del w:id="8745" w:author="OFFM" w:date="2024-04-16T10:53:00Z">
        <w:r w:rsidR="00817C00" w:rsidRPr="00F74592">
          <w:rPr>
            <w:rFonts w:ascii="Times New Roman" w:hAnsi="Times New Roman" w:cs="Times New Roman"/>
            <w:sz w:val="24"/>
            <w:szCs w:val="24"/>
          </w:rPr>
          <w:delText>non-Federal entity significantly deviates</w:delText>
        </w:r>
      </w:del>
      <w:ins w:id="8746" w:author="OFFM" w:date="2024-04-16T10:53:00Z">
        <w:r w:rsidRPr="000D237D">
          <w:rPr>
            <w:rFonts w:ascii="Times New Roman" w:eastAsia="Times New Roman" w:hAnsi="Times New Roman" w:cs="Times New Roman"/>
            <w:sz w:val="24"/>
            <w:szCs w:val="24"/>
          </w:rPr>
          <w:t>cost represents a deviation</w:t>
        </w:r>
      </w:ins>
      <w:r w:rsidRPr="000D237D">
        <w:rPr>
          <w:rFonts w:ascii="Times New Roman" w:eastAsia="Times New Roman" w:hAnsi="Times New Roman" w:cs="Times New Roman"/>
          <w:sz w:val="24"/>
          <w:szCs w:val="24"/>
        </w:rPr>
        <w:t xml:space="preserve"> from </w:t>
      </w:r>
      <w:del w:id="8747" w:author="OFFM" w:date="2024-04-16T10:53:00Z">
        <w:r w:rsidR="00817C00" w:rsidRPr="00F74592">
          <w:rPr>
            <w:rFonts w:ascii="Times New Roman" w:hAnsi="Times New Roman" w:cs="Times New Roman"/>
            <w:sz w:val="24"/>
            <w:szCs w:val="24"/>
          </w:rPr>
          <w:delText>its</w:delText>
        </w:r>
      </w:del>
      <w:ins w:id="8748" w:author="OFFM" w:date="2024-04-16T10:53:00Z">
        <w:r w:rsidRPr="000D237D">
          <w:rPr>
            <w:rFonts w:ascii="Times New Roman" w:eastAsia="Times New Roman" w:hAnsi="Times New Roman" w:cs="Times New Roman"/>
            <w:sz w:val="24"/>
            <w:szCs w:val="24"/>
          </w:rPr>
          <w:t>the recipient’s or subrecipient’s</w:t>
        </w:r>
      </w:ins>
      <w:r w:rsidRPr="000D237D">
        <w:rPr>
          <w:rFonts w:ascii="Times New Roman" w:eastAsia="Times New Roman" w:hAnsi="Times New Roman" w:cs="Times New Roman"/>
          <w:sz w:val="24"/>
          <w:szCs w:val="24"/>
        </w:rPr>
        <w:t xml:space="preserve"> established </w:t>
      </w:r>
      <w:del w:id="8749" w:author="OFFM" w:date="2024-04-16T10:53:00Z">
        <w:r w:rsidR="00817C00" w:rsidRPr="00F74592">
          <w:rPr>
            <w:rFonts w:ascii="Times New Roman" w:hAnsi="Times New Roman" w:cs="Times New Roman"/>
            <w:sz w:val="24"/>
            <w:szCs w:val="24"/>
          </w:rPr>
          <w:delText xml:space="preserve">practices and </w:delText>
        </w:r>
      </w:del>
      <w:ins w:id="8750" w:author="OFFM" w:date="2024-04-16T10:53:00Z">
        <w:r w:rsidRPr="000D237D">
          <w:rPr>
            <w:rFonts w:ascii="Times New Roman" w:eastAsia="Times New Roman" w:hAnsi="Times New Roman" w:cs="Times New Roman"/>
            <w:sz w:val="24"/>
            <w:szCs w:val="24"/>
          </w:rPr>
          <w:t xml:space="preserve">written </w:t>
        </w:r>
      </w:ins>
      <w:r w:rsidRPr="000D237D">
        <w:rPr>
          <w:rFonts w:ascii="Times New Roman" w:eastAsia="Times New Roman" w:hAnsi="Times New Roman" w:cs="Times New Roman"/>
          <w:sz w:val="24"/>
          <w:szCs w:val="24"/>
        </w:rPr>
        <w:t xml:space="preserve">policies </w:t>
      </w:r>
      <w:del w:id="8751" w:author="OFFM" w:date="2024-04-16T10:53:00Z">
        <w:r w:rsidR="00817C00" w:rsidRPr="00F74592">
          <w:rPr>
            <w:rFonts w:ascii="Times New Roman" w:hAnsi="Times New Roman" w:cs="Times New Roman"/>
            <w:sz w:val="24"/>
            <w:szCs w:val="24"/>
          </w:rPr>
          <w:delText>regarding the incurrence of</w:delText>
        </w:r>
      </w:del>
      <w:ins w:id="8752" w:author="OFFM" w:date="2024-04-16T10:53:00Z">
        <w:r w:rsidRPr="000D237D">
          <w:rPr>
            <w:rFonts w:ascii="Times New Roman" w:eastAsia="Times New Roman" w:hAnsi="Times New Roman" w:cs="Times New Roman"/>
            <w:sz w:val="24"/>
            <w:szCs w:val="24"/>
          </w:rPr>
          <w:t>and procedures for incurring</w:t>
        </w:r>
      </w:ins>
      <w:r w:rsidRPr="000D237D">
        <w:rPr>
          <w:rFonts w:ascii="Times New Roman" w:eastAsia="Times New Roman" w:hAnsi="Times New Roman" w:cs="Times New Roman"/>
          <w:sz w:val="24"/>
          <w:szCs w:val="24"/>
        </w:rPr>
        <w:t xml:space="preserve"> costs</w:t>
      </w:r>
      <w:del w:id="8753" w:author="OFFM" w:date="2024-04-16T10:53:00Z">
        <w:r w:rsidR="00817C00" w:rsidRPr="00F74592">
          <w:rPr>
            <w:rFonts w:ascii="Times New Roman" w:hAnsi="Times New Roman" w:cs="Times New Roman"/>
            <w:sz w:val="24"/>
            <w:szCs w:val="24"/>
          </w:rPr>
          <w:delText>, which may unjustifiably increase the Federal award's cost</w:delText>
        </w:r>
      </w:del>
      <w:r w:rsidRPr="000D237D">
        <w:rPr>
          <w:rFonts w:ascii="Times New Roman" w:eastAsia="Times New Roman" w:hAnsi="Times New Roman" w:cs="Times New Roman"/>
          <w:sz w:val="24"/>
          <w:szCs w:val="24"/>
        </w:rPr>
        <w:t xml:space="preserve">. </w:t>
      </w:r>
    </w:p>
    <w:p w14:paraId="4D562276"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200.405 Allocable costs.</w:t>
      </w:r>
    </w:p>
    <w:p w14:paraId="7C74D657" w14:textId="050E0EB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ins w:id="8754" w:author="OFFM" w:date="2024-04-16T10:53:00Z">
        <w:r w:rsidRPr="000D237D">
          <w:rPr>
            <w:rFonts w:ascii="Times New Roman" w:eastAsia="Times New Roman" w:hAnsi="Times New Roman" w:cs="Times New Roman"/>
            <w:i/>
            <w:iCs/>
            <w:sz w:val="24"/>
            <w:szCs w:val="24"/>
          </w:rPr>
          <w:t xml:space="preserve">Allocable costs in general. </w:t>
        </w:r>
      </w:ins>
      <w:r w:rsidRPr="000D237D">
        <w:rPr>
          <w:rFonts w:ascii="Times New Roman" w:eastAsia="Times New Roman" w:hAnsi="Times New Roman" w:cs="Times New Roman"/>
          <w:sz w:val="24"/>
          <w:szCs w:val="24"/>
        </w:rPr>
        <w:t xml:space="preserve">A cost is allocable to a </w:t>
      </w:r>
      <w:del w:id="8755" w:author="OFFM" w:date="2024-04-16T10:53:00Z">
        <w:r w:rsidR="00817C00" w:rsidRPr="00F74592">
          <w:rPr>
            <w:rFonts w:ascii="Times New Roman" w:hAnsi="Times New Roman" w:cs="Times New Roman"/>
            <w:sz w:val="24"/>
            <w:szCs w:val="24"/>
          </w:rPr>
          <w:delText xml:space="preserve">particular </w:delText>
        </w:r>
      </w:del>
      <w:r w:rsidRPr="000D237D">
        <w:rPr>
          <w:rFonts w:ascii="Times New Roman" w:eastAsia="Times New Roman" w:hAnsi="Times New Roman" w:cs="Times New Roman"/>
          <w:sz w:val="24"/>
          <w:szCs w:val="24"/>
        </w:rPr>
        <w:t xml:space="preserve">Federal award or other cost objective if the </w:t>
      </w:r>
      <w:del w:id="8756" w:author="OFFM" w:date="2024-04-16T10:53:00Z">
        <w:r w:rsidR="00817C00" w:rsidRPr="00F74592">
          <w:rPr>
            <w:rFonts w:ascii="Times New Roman" w:hAnsi="Times New Roman" w:cs="Times New Roman"/>
            <w:sz w:val="24"/>
            <w:szCs w:val="24"/>
          </w:rPr>
          <w:delText>goods or services involved are chargeable or</w:delText>
        </w:r>
      </w:del>
      <w:ins w:id="8757" w:author="OFFM" w:date="2024-04-16T10:53:00Z">
        <w:r w:rsidRPr="000D237D">
          <w:rPr>
            <w:rFonts w:ascii="Times New Roman" w:eastAsia="Times New Roman" w:hAnsi="Times New Roman" w:cs="Times New Roman"/>
            <w:sz w:val="24"/>
            <w:szCs w:val="24"/>
          </w:rPr>
          <w:t>cost is</w:t>
        </w:r>
      </w:ins>
      <w:r w:rsidRPr="000D237D">
        <w:rPr>
          <w:rFonts w:ascii="Times New Roman" w:eastAsia="Times New Roman" w:hAnsi="Times New Roman" w:cs="Times New Roman"/>
          <w:sz w:val="24"/>
          <w:szCs w:val="24"/>
        </w:rPr>
        <w:t xml:space="preserve"> assignable to that Federal award or </w:t>
      </w:r>
      <w:ins w:id="8758" w:author="OFFM" w:date="2024-04-16T10:53:00Z">
        <w:r w:rsidRPr="000D237D">
          <w:rPr>
            <w:rFonts w:ascii="Times New Roman" w:eastAsia="Times New Roman" w:hAnsi="Times New Roman" w:cs="Times New Roman"/>
            <w:sz w:val="24"/>
            <w:szCs w:val="24"/>
          </w:rPr>
          <w:t xml:space="preserve">other </w:t>
        </w:r>
      </w:ins>
      <w:r w:rsidRPr="000D237D">
        <w:rPr>
          <w:rFonts w:ascii="Times New Roman" w:eastAsia="Times New Roman" w:hAnsi="Times New Roman" w:cs="Times New Roman"/>
          <w:sz w:val="24"/>
          <w:szCs w:val="24"/>
        </w:rPr>
        <w:t xml:space="preserve">cost objective in accordance with </w:t>
      </w:r>
      <w:ins w:id="8759"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relative benefits received. This standard is met if the cost</w:t>
      </w:r>
      <w:del w:id="8760" w:author="OFFM" w:date="2024-04-16T10:53:00Z">
        <w:r w:rsidR="00817C00" w:rsidRPr="00F74592">
          <w:rPr>
            <w:rFonts w:ascii="Times New Roman" w:hAnsi="Times New Roman" w:cs="Times New Roman"/>
            <w:sz w:val="24"/>
            <w:szCs w:val="24"/>
          </w:rPr>
          <w:delText>:</w:delText>
        </w:r>
      </w:del>
      <w:ins w:id="8761" w:author="OFFM" w:date="2024-04-16T10:53:00Z">
        <w:r w:rsidRPr="000D237D">
          <w:rPr>
            <w:rFonts w:ascii="Times New Roman" w:eastAsia="Times New Roman" w:hAnsi="Times New Roman" w:cs="Times New Roman"/>
            <w:sz w:val="24"/>
            <w:szCs w:val="24"/>
          </w:rPr>
          <w:t xml:space="preserve"> satisfies any of the following criteria:</w:t>
        </w:r>
      </w:ins>
      <w:r w:rsidRPr="000D237D">
        <w:rPr>
          <w:rFonts w:ascii="Times New Roman" w:eastAsia="Times New Roman" w:hAnsi="Times New Roman" w:cs="Times New Roman"/>
          <w:sz w:val="24"/>
          <w:szCs w:val="24"/>
        </w:rPr>
        <w:t xml:space="preserve"> </w:t>
      </w:r>
    </w:p>
    <w:p w14:paraId="294FC0C4"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Is incurred specifically for the Federal award; </w:t>
      </w:r>
    </w:p>
    <w:p w14:paraId="73A2EE1A" w14:textId="0CF8D64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Benefits both the Federal award and other work of the </w:t>
      </w:r>
      <w:del w:id="8762" w:author="OFFM" w:date="2024-04-16T10:53:00Z">
        <w:r w:rsidR="00817C00" w:rsidRPr="00F74592">
          <w:rPr>
            <w:rFonts w:ascii="Times New Roman" w:hAnsi="Times New Roman" w:cs="Times New Roman"/>
            <w:sz w:val="24"/>
            <w:szCs w:val="24"/>
          </w:rPr>
          <w:delText>non-Federal entity</w:delText>
        </w:r>
      </w:del>
      <w:ins w:id="8763"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and can be distributed in proportions that may be approximated using reasonable methods; </w:t>
      </w:r>
      <w:del w:id="8764" w:author="OFFM" w:date="2024-04-16T10:53:00Z">
        <w:r w:rsidR="00817C00" w:rsidRPr="00F74592">
          <w:rPr>
            <w:rFonts w:ascii="Times New Roman" w:hAnsi="Times New Roman" w:cs="Times New Roman"/>
            <w:sz w:val="24"/>
            <w:szCs w:val="24"/>
          </w:rPr>
          <w:delText>and</w:delText>
        </w:r>
      </w:del>
      <w:ins w:id="8765" w:author="OFFM" w:date="2024-04-16T10:53:00Z">
        <w:r w:rsidRPr="000D237D">
          <w:rPr>
            <w:rFonts w:ascii="Times New Roman" w:eastAsia="Times New Roman" w:hAnsi="Times New Roman" w:cs="Times New Roman"/>
            <w:sz w:val="24"/>
            <w:szCs w:val="24"/>
          </w:rPr>
          <w:t>or</w:t>
        </w:r>
      </w:ins>
      <w:r w:rsidRPr="000D237D">
        <w:rPr>
          <w:rFonts w:ascii="Times New Roman" w:eastAsia="Times New Roman" w:hAnsi="Times New Roman" w:cs="Times New Roman"/>
          <w:sz w:val="24"/>
          <w:szCs w:val="24"/>
        </w:rPr>
        <w:t xml:space="preserve"> </w:t>
      </w:r>
    </w:p>
    <w:p w14:paraId="4C953F8D" w14:textId="47387A3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Is necessary to the overall operation of the </w:t>
      </w:r>
      <w:del w:id="8766" w:author="OFFM" w:date="2024-04-16T10:53:00Z">
        <w:r w:rsidR="00817C00" w:rsidRPr="00F74592">
          <w:rPr>
            <w:rFonts w:ascii="Times New Roman" w:hAnsi="Times New Roman" w:cs="Times New Roman"/>
            <w:sz w:val="24"/>
            <w:szCs w:val="24"/>
          </w:rPr>
          <w:delText>non-Federal entity</w:delText>
        </w:r>
      </w:del>
      <w:ins w:id="8767"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and is assignable in part to the Federal award in accordance with </w:t>
      </w:r>
      <w:del w:id="8768" w:author="OFFM" w:date="2024-04-16T10:53:00Z">
        <w:r w:rsidR="00817C00" w:rsidRPr="00F74592">
          <w:rPr>
            <w:rFonts w:ascii="Times New Roman" w:hAnsi="Times New Roman" w:cs="Times New Roman"/>
            <w:sz w:val="24"/>
            <w:szCs w:val="24"/>
          </w:rPr>
          <w:delText>the</w:delText>
        </w:r>
      </w:del>
      <w:ins w:id="8769" w:author="OFFM" w:date="2024-04-16T10:53:00Z">
        <w:r w:rsidRPr="000D237D">
          <w:rPr>
            <w:rFonts w:ascii="Times New Roman" w:eastAsia="Times New Roman" w:hAnsi="Times New Roman" w:cs="Times New Roman"/>
            <w:sz w:val="24"/>
            <w:szCs w:val="24"/>
          </w:rPr>
          <w:t>these cost</w:t>
        </w:r>
      </w:ins>
      <w:r w:rsidRPr="000D237D">
        <w:rPr>
          <w:rFonts w:ascii="Times New Roman" w:eastAsia="Times New Roman" w:hAnsi="Times New Roman" w:cs="Times New Roman"/>
          <w:sz w:val="24"/>
          <w:szCs w:val="24"/>
        </w:rPr>
        <w:t xml:space="preserve"> principles</w:t>
      </w:r>
      <w:del w:id="8770" w:author="OFFM" w:date="2024-04-16T10:53:00Z">
        <w:r w:rsidR="00817C00" w:rsidRPr="00F74592">
          <w:rPr>
            <w:rFonts w:ascii="Times New Roman" w:hAnsi="Times New Roman" w:cs="Times New Roman"/>
            <w:sz w:val="24"/>
            <w:szCs w:val="24"/>
          </w:rPr>
          <w:delText xml:space="preserve"> in this subpart.</w:delText>
        </w:r>
      </w:del>
      <w:ins w:id="877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14B3D17A" w14:textId="1D8F213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ins w:id="8772" w:author="OFFM" w:date="2024-04-16T10:53:00Z">
        <w:r w:rsidRPr="000D237D">
          <w:rPr>
            <w:rFonts w:ascii="Times New Roman" w:eastAsia="Times New Roman" w:hAnsi="Times New Roman" w:cs="Times New Roman"/>
            <w:i/>
            <w:iCs/>
            <w:sz w:val="24"/>
            <w:szCs w:val="24"/>
          </w:rPr>
          <w:t xml:space="preserve">Allocation of indirect costs. </w:t>
        </w:r>
      </w:ins>
      <w:r w:rsidRPr="000D237D">
        <w:rPr>
          <w:rFonts w:ascii="Times New Roman" w:eastAsia="Times New Roman" w:hAnsi="Times New Roman" w:cs="Times New Roman"/>
          <w:sz w:val="24"/>
          <w:szCs w:val="24"/>
        </w:rPr>
        <w:t xml:space="preserve">All activities which benefit from the </w:t>
      </w:r>
      <w:del w:id="8773" w:author="OFFM" w:date="2024-04-16T10:53:00Z">
        <w:r w:rsidR="00817C00" w:rsidRPr="00F74592">
          <w:rPr>
            <w:rFonts w:ascii="Times New Roman" w:hAnsi="Times New Roman" w:cs="Times New Roman"/>
            <w:sz w:val="24"/>
            <w:szCs w:val="24"/>
          </w:rPr>
          <w:delText>non-Federal entity's</w:delText>
        </w:r>
      </w:del>
      <w:ins w:id="8774" w:author="OFFM" w:date="2024-04-16T10:53:00Z">
        <w:r w:rsidRPr="000D237D">
          <w:rPr>
            <w:rFonts w:ascii="Times New Roman" w:eastAsia="Times New Roman" w:hAnsi="Times New Roman" w:cs="Times New Roman"/>
            <w:sz w:val="24"/>
            <w:szCs w:val="24"/>
          </w:rPr>
          <w:t>recipient’s or subrecipient’s</w:t>
        </w:r>
      </w:ins>
      <w:r w:rsidRPr="000D237D">
        <w:rPr>
          <w:rFonts w:ascii="Times New Roman" w:eastAsia="Times New Roman" w:hAnsi="Times New Roman" w:cs="Times New Roman"/>
          <w:sz w:val="24"/>
          <w:szCs w:val="24"/>
        </w:rPr>
        <w:t xml:space="preserve"> indirect </w:t>
      </w:r>
      <w:del w:id="8775"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 xml:space="preserve">cost, including unallowable activities and donated services by the </w:t>
      </w:r>
      <w:del w:id="8776" w:author="OFFM" w:date="2024-04-16T10:53:00Z">
        <w:r w:rsidR="00817C00" w:rsidRPr="00F74592">
          <w:rPr>
            <w:rFonts w:ascii="Times New Roman" w:hAnsi="Times New Roman" w:cs="Times New Roman"/>
            <w:sz w:val="24"/>
            <w:szCs w:val="24"/>
          </w:rPr>
          <w:delText>non-Federal entity</w:delText>
        </w:r>
      </w:del>
      <w:ins w:id="8777"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or third parties, will receive an appropriate allocation of indirect costs. </w:t>
      </w:r>
    </w:p>
    <w:p w14:paraId="5177F336" w14:textId="3F8E09A0"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778" w:author="OFFM" w:date="2024-04-16T10:53:00Z">
        <w:r w:rsidRPr="00F74592">
          <w:rPr>
            <w:rFonts w:ascii="Times New Roman" w:hAnsi="Times New Roman" w:cs="Times New Roman"/>
            <w:sz w:val="24"/>
            <w:szCs w:val="24"/>
          </w:rPr>
          <w:delText>(c) Any</w:delText>
        </w:r>
      </w:del>
      <w:ins w:id="8779" w:author="OFFM" w:date="2024-04-16T10:53:00Z">
        <w:r w:rsidR="00F2264C" w:rsidRPr="000D237D">
          <w:rPr>
            <w:rFonts w:ascii="Times New Roman" w:eastAsia="Times New Roman" w:hAnsi="Times New Roman" w:cs="Times New Roman"/>
            <w:sz w:val="24"/>
            <w:szCs w:val="24"/>
          </w:rPr>
          <w:t xml:space="preserve">(c) </w:t>
        </w:r>
        <w:r w:rsidR="00F2264C" w:rsidRPr="000D237D">
          <w:rPr>
            <w:rFonts w:ascii="Times New Roman" w:eastAsia="Times New Roman" w:hAnsi="Times New Roman" w:cs="Times New Roman"/>
            <w:i/>
            <w:iCs/>
            <w:sz w:val="24"/>
            <w:szCs w:val="24"/>
          </w:rPr>
          <w:t xml:space="preserve">Limitation on charging certain allocable costs to other Federal awards. </w:t>
        </w:r>
        <w:r w:rsidR="00F2264C" w:rsidRPr="000D237D">
          <w:rPr>
            <w:rFonts w:ascii="Times New Roman" w:eastAsia="Times New Roman" w:hAnsi="Times New Roman" w:cs="Times New Roman"/>
            <w:sz w:val="24"/>
            <w:szCs w:val="24"/>
          </w:rPr>
          <w:t>A</w:t>
        </w:r>
      </w:ins>
      <w:r w:rsidR="00F2264C" w:rsidRPr="000D237D">
        <w:rPr>
          <w:rFonts w:ascii="Times New Roman" w:eastAsia="Times New Roman" w:hAnsi="Times New Roman" w:cs="Times New Roman"/>
          <w:sz w:val="24"/>
          <w:szCs w:val="24"/>
        </w:rPr>
        <w:t xml:space="preserve"> cost allocable to a particular Federal award </w:t>
      </w:r>
      <w:del w:id="8780" w:author="OFFM" w:date="2024-04-16T10:53:00Z">
        <w:r w:rsidRPr="00F74592">
          <w:rPr>
            <w:rFonts w:ascii="Times New Roman" w:hAnsi="Times New Roman" w:cs="Times New Roman"/>
            <w:sz w:val="24"/>
            <w:szCs w:val="24"/>
          </w:rPr>
          <w:delText xml:space="preserve">under the principles provided for in this part </w:delText>
        </w:r>
      </w:del>
      <w:r w:rsidR="00F2264C" w:rsidRPr="000D237D">
        <w:rPr>
          <w:rFonts w:ascii="Times New Roman" w:eastAsia="Times New Roman" w:hAnsi="Times New Roman" w:cs="Times New Roman"/>
          <w:sz w:val="24"/>
          <w:szCs w:val="24"/>
        </w:rPr>
        <w:t xml:space="preserve">may not be charged to other Federal awards </w:t>
      </w:r>
      <w:ins w:id="8781" w:author="OFFM" w:date="2024-04-16T10:53:00Z">
        <w:r w:rsidR="00F2264C" w:rsidRPr="000D237D">
          <w:rPr>
            <w:rFonts w:ascii="Times New Roman" w:eastAsia="Times New Roman" w:hAnsi="Times New Roman" w:cs="Times New Roman"/>
            <w:sz w:val="24"/>
            <w:szCs w:val="24"/>
          </w:rPr>
          <w:t xml:space="preserve">(for example, </w:t>
        </w:r>
      </w:ins>
      <w:r w:rsidR="00F2264C" w:rsidRPr="000D237D">
        <w:rPr>
          <w:rFonts w:ascii="Times New Roman" w:eastAsia="Times New Roman" w:hAnsi="Times New Roman" w:cs="Times New Roman"/>
          <w:sz w:val="24"/>
          <w:szCs w:val="24"/>
        </w:rPr>
        <w:t>to overcome fund deficiencies</w:t>
      </w:r>
      <w:del w:id="8782" w:author="OFFM" w:date="2024-04-16T10:53:00Z">
        <w:r w:rsidRPr="00F74592">
          <w:rPr>
            <w:rFonts w:ascii="Times New Roman" w:hAnsi="Times New Roman" w:cs="Times New Roman"/>
            <w:sz w:val="24"/>
            <w:szCs w:val="24"/>
          </w:rPr>
          <w:delText>,</w:delText>
        </w:r>
      </w:del>
      <w:ins w:id="8783" w:author="OFFM" w:date="2024-04-16T10:53:00Z">
        <w:r w:rsidR="00F2264C" w:rsidRPr="000D237D">
          <w:rPr>
            <w:rFonts w:ascii="Times New Roman" w:eastAsia="Times New Roman" w:hAnsi="Times New Roman" w:cs="Times New Roman"/>
            <w:sz w:val="24"/>
            <w:szCs w:val="24"/>
          </w:rPr>
          <w:t xml:space="preserve"> or</w:t>
        </w:r>
      </w:ins>
      <w:r w:rsidR="00F2264C" w:rsidRPr="000D237D">
        <w:rPr>
          <w:rFonts w:ascii="Times New Roman" w:eastAsia="Times New Roman" w:hAnsi="Times New Roman" w:cs="Times New Roman"/>
          <w:sz w:val="24"/>
          <w:szCs w:val="24"/>
        </w:rPr>
        <w:t xml:space="preserve"> to avoid </w:t>
      </w:r>
      <w:r w:rsidR="00F2264C" w:rsidRPr="000D237D">
        <w:rPr>
          <w:rFonts w:ascii="Times New Roman" w:eastAsia="Times New Roman" w:hAnsi="Times New Roman" w:cs="Times New Roman"/>
          <w:sz w:val="24"/>
          <w:szCs w:val="24"/>
        </w:rPr>
        <w:lastRenderedPageBreak/>
        <w:t xml:space="preserve">restrictions imposed by Federal statutes, regulations, or </w:t>
      </w:r>
      <w:ins w:id="8784" w:author="OFFM" w:date="2024-04-16T10:53:00Z">
        <w:r w:rsidR="00F2264C" w:rsidRPr="000D237D">
          <w:rPr>
            <w:rFonts w:ascii="Times New Roman" w:eastAsia="Times New Roman" w:hAnsi="Times New Roman" w:cs="Times New Roman"/>
            <w:sz w:val="24"/>
            <w:szCs w:val="24"/>
          </w:rPr>
          <w:t xml:space="preserve">the </w:t>
        </w:r>
      </w:ins>
      <w:r w:rsidR="00F2264C" w:rsidRPr="000D237D">
        <w:rPr>
          <w:rFonts w:ascii="Times New Roman" w:eastAsia="Times New Roman" w:hAnsi="Times New Roman" w:cs="Times New Roman"/>
          <w:sz w:val="24"/>
          <w:szCs w:val="24"/>
        </w:rPr>
        <w:t>terms and conditions of the Federal awards</w:t>
      </w:r>
      <w:del w:id="8785" w:author="OFFM" w:date="2024-04-16T10:53:00Z">
        <w:r w:rsidRPr="00F74592">
          <w:rPr>
            <w:rFonts w:ascii="Times New Roman" w:hAnsi="Times New Roman" w:cs="Times New Roman"/>
            <w:sz w:val="24"/>
            <w:szCs w:val="24"/>
          </w:rPr>
          <w:delText>, or for other reasons.</w:delText>
        </w:r>
      </w:del>
      <w:ins w:id="8786" w:author="OFFM" w:date="2024-04-16T10:53:00Z">
        <w:r w:rsidR="00F2264C" w:rsidRPr="000D237D">
          <w:rPr>
            <w:rFonts w:ascii="Times New Roman" w:eastAsia="Times New Roman" w:hAnsi="Times New Roman" w:cs="Times New Roman"/>
            <w:sz w:val="24"/>
            <w:szCs w:val="24"/>
          </w:rPr>
          <w:t>).</w:t>
        </w:r>
      </w:ins>
      <w:r w:rsidR="00F2264C" w:rsidRPr="000D237D">
        <w:rPr>
          <w:rFonts w:ascii="Times New Roman" w:eastAsia="Times New Roman" w:hAnsi="Times New Roman" w:cs="Times New Roman"/>
          <w:sz w:val="24"/>
          <w:szCs w:val="24"/>
        </w:rPr>
        <w:t xml:space="preserve"> However, this prohibition would not preclude the </w:t>
      </w:r>
      <w:del w:id="8787" w:author="OFFM" w:date="2024-04-16T10:53:00Z">
        <w:r w:rsidRPr="00F74592">
          <w:rPr>
            <w:rFonts w:ascii="Times New Roman" w:hAnsi="Times New Roman" w:cs="Times New Roman"/>
            <w:sz w:val="24"/>
            <w:szCs w:val="24"/>
          </w:rPr>
          <w:delText>non-Federal entity</w:delText>
        </w:r>
      </w:del>
      <w:ins w:id="8788" w:author="OFFM" w:date="2024-04-16T10:53:00Z">
        <w:r w:rsidR="00F2264C" w:rsidRPr="000D237D">
          <w:rPr>
            <w:rFonts w:ascii="Times New Roman" w:eastAsia="Times New Roman" w:hAnsi="Times New Roman" w:cs="Times New Roman"/>
            <w:sz w:val="24"/>
            <w:szCs w:val="24"/>
          </w:rPr>
          <w:t>recipient or subrecipient</w:t>
        </w:r>
      </w:ins>
      <w:r w:rsidR="00F2264C" w:rsidRPr="000D237D">
        <w:rPr>
          <w:rFonts w:ascii="Times New Roman" w:eastAsia="Times New Roman" w:hAnsi="Times New Roman" w:cs="Times New Roman"/>
          <w:sz w:val="24"/>
          <w:szCs w:val="24"/>
        </w:rPr>
        <w:t xml:space="preserve"> from shifting costs that are allowable under two or more Federal awards in accordance with existing Federal statutes, regulations, or the terms and conditions of the Federal awards. </w:t>
      </w:r>
    </w:p>
    <w:p w14:paraId="01BA39CF" w14:textId="74ECFE3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w:t>
      </w:r>
      <w:r w:rsidRPr="00A63D45">
        <w:rPr>
          <w:rFonts w:ascii="Times New Roman" w:hAnsi="Times New Roman"/>
          <w:i/>
          <w:sz w:val="24"/>
        </w:rPr>
        <w:t>Direct cost allocation principles</w:t>
      </w:r>
      <w:del w:id="8789" w:author="OFFM" w:date="2024-04-16T10:53:00Z">
        <w:r w:rsidR="00817C00" w:rsidRPr="00F74592">
          <w:rPr>
            <w:rFonts w:ascii="Times New Roman" w:hAnsi="Times New Roman" w:cs="Times New Roman"/>
            <w:sz w:val="24"/>
            <w:szCs w:val="24"/>
          </w:rPr>
          <w:delText>:</w:delText>
        </w:r>
      </w:del>
      <w:ins w:id="8790" w:author="OFFM" w:date="2024-04-16T10:53:00Z">
        <w:r w:rsidRPr="000D237D">
          <w:rPr>
            <w:rFonts w:ascii="Times New Roman" w:eastAsia="Times New Roman" w:hAnsi="Times New Roman" w:cs="Times New Roman"/>
            <w:i/>
            <w:iCs/>
            <w:sz w:val="24"/>
            <w:szCs w:val="24"/>
          </w:rPr>
          <w:t>.</w:t>
        </w:r>
      </w:ins>
      <w:r w:rsidRPr="000D237D">
        <w:rPr>
          <w:rFonts w:ascii="Times New Roman" w:eastAsia="Times New Roman" w:hAnsi="Times New Roman" w:cs="Times New Roman"/>
          <w:sz w:val="24"/>
          <w:szCs w:val="24"/>
        </w:rPr>
        <w:t xml:space="preserve"> If a cost benefits two or more projects or activities in proportions that can be determined without undue effort or cost, the cost must be allocated to the projects based on the proportional benefit</w:t>
      </w:r>
      <w:del w:id="8791" w:author="OFFM" w:date="2024-04-16T10:53:00Z">
        <w:r w:rsidR="00817C00" w:rsidRPr="00F74592">
          <w:rPr>
            <w:rFonts w:ascii="Times New Roman" w:hAnsi="Times New Roman" w:cs="Times New Roman"/>
            <w:sz w:val="24"/>
            <w:szCs w:val="24"/>
          </w:rPr>
          <w:delText>. If a cost benefits two or more projects or activities in</w:delText>
        </w:r>
      </w:del>
      <w:ins w:id="8792" w:author="OFFM" w:date="2024-04-16T10:53:00Z">
        <w:r w:rsidRPr="000D237D">
          <w:rPr>
            <w:rFonts w:ascii="Times New Roman" w:eastAsia="Times New Roman" w:hAnsi="Times New Roman" w:cs="Times New Roman"/>
            <w:sz w:val="24"/>
            <w:szCs w:val="24"/>
          </w:rPr>
          <w:t xml:space="preserve"> However, when those</w:t>
        </w:r>
      </w:ins>
      <w:r w:rsidRPr="000D237D">
        <w:rPr>
          <w:rFonts w:ascii="Times New Roman" w:eastAsia="Times New Roman" w:hAnsi="Times New Roman" w:cs="Times New Roman"/>
          <w:sz w:val="24"/>
          <w:szCs w:val="24"/>
        </w:rPr>
        <w:t xml:space="preserve"> proportions</w:t>
      </w:r>
      <w:del w:id="8793" w:author="OFFM" w:date="2024-04-16T10:53:00Z">
        <w:r w:rsidR="00817C00" w:rsidRPr="00F74592">
          <w:rPr>
            <w:rFonts w:ascii="Times New Roman" w:hAnsi="Times New Roman" w:cs="Times New Roman"/>
            <w:sz w:val="24"/>
            <w:szCs w:val="24"/>
          </w:rPr>
          <w:delText xml:space="preserve"> that</w:delText>
        </w:r>
      </w:del>
      <w:r w:rsidRPr="000D237D">
        <w:rPr>
          <w:rFonts w:ascii="Times New Roman" w:eastAsia="Times New Roman" w:hAnsi="Times New Roman" w:cs="Times New Roman"/>
          <w:sz w:val="24"/>
          <w:szCs w:val="24"/>
        </w:rPr>
        <w:t xml:space="preserve"> cannot be determined because of the interrelationship of the work involved, then, notwithstanding paragraph (c</w:t>
      </w:r>
      <w:del w:id="8794" w:author="OFFM" w:date="2024-04-16T10:53:00Z">
        <w:r w:rsidR="00817C00" w:rsidRPr="00F74592">
          <w:rPr>
            <w:rFonts w:ascii="Times New Roman" w:hAnsi="Times New Roman" w:cs="Times New Roman"/>
            <w:sz w:val="24"/>
            <w:szCs w:val="24"/>
          </w:rPr>
          <w:delText>) of this section,</w:delText>
        </w:r>
      </w:del>
      <w:ins w:id="879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costs may be allocated or transferred to benefitted projects on any reasonable documented basis. Where the purchase of equipment or other capital asset is specifically authorized under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the costs are assignable to the Federal award regardless of the use that may be made of the equipment or other capital asset involved</w:t>
      </w:r>
      <w:ins w:id="879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when no longer needed for the purpose for which it was originally required. See also §§ 200.310 through 200.316 and 200.439. </w:t>
      </w:r>
    </w:p>
    <w:p w14:paraId="60486FD9" w14:textId="4B3ACB5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 </w:t>
      </w:r>
      <w:ins w:id="8797" w:author="OFFM" w:date="2024-04-16T10:53:00Z">
        <w:r w:rsidRPr="000D237D">
          <w:rPr>
            <w:rFonts w:ascii="Times New Roman" w:eastAsia="Times New Roman" w:hAnsi="Times New Roman" w:cs="Times New Roman"/>
            <w:i/>
            <w:iCs/>
            <w:sz w:val="24"/>
            <w:szCs w:val="24"/>
          </w:rPr>
          <w:t xml:space="preserve">Costs of contracts subject to CAS. </w:t>
        </w:r>
      </w:ins>
      <w:r w:rsidRPr="000D237D">
        <w:rPr>
          <w:rFonts w:ascii="Times New Roman" w:eastAsia="Times New Roman" w:hAnsi="Times New Roman" w:cs="Times New Roman"/>
          <w:sz w:val="24"/>
          <w:szCs w:val="24"/>
        </w:rPr>
        <w:t xml:space="preserve">If </w:t>
      </w:r>
      <w:del w:id="8798" w:author="OFFM" w:date="2024-04-16T10:53:00Z">
        <w:r w:rsidR="00817C00" w:rsidRPr="00F74592">
          <w:rPr>
            <w:rFonts w:ascii="Times New Roman" w:hAnsi="Times New Roman" w:cs="Times New Roman"/>
            <w:sz w:val="24"/>
            <w:szCs w:val="24"/>
          </w:rPr>
          <w:delText>the</w:delText>
        </w:r>
      </w:del>
      <w:ins w:id="8799"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contract is subject to CAS, costs must be allocated to </w:t>
      </w:r>
      <w:del w:id="8800" w:author="OFFM" w:date="2024-04-16T10:53:00Z">
        <w:r w:rsidR="00817C00" w:rsidRPr="00F74592">
          <w:rPr>
            <w:rFonts w:ascii="Times New Roman" w:hAnsi="Times New Roman" w:cs="Times New Roman"/>
            <w:sz w:val="24"/>
            <w:szCs w:val="24"/>
          </w:rPr>
          <w:delText>the</w:delText>
        </w:r>
      </w:del>
      <w:ins w:id="8801"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contract </w:t>
      </w:r>
      <w:del w:id="8802" w:author="OFFM" w:date="2024-04-16T10:53:00Z">
        <w:r w:rsidR="00817C00" w:rsidRPr="00F74592">
          <w:rPr>
            <w:rFonts w:ascii="Times New Roman" w:hAnsi="Times New Roman" w:cs="Times New Roman"/>
            <w:sz w:val="24"/>
            <w:szCs w:val="24"/>
          </w:rPr>
          <w:delText>pursuant</w:delText>
        </w:r>
      </w:del>
      <w:ins w:id="8803" w:author="OFFM" w:date="2024-04-16T10:53:00Z">
        <w:r w:rsidRPr="000D237D">
          <w:rPr>
            <w:rFonts w:ascii="Times New Roman" w:eastAsia="Times New Roman" w:hAnsi="Times New Roman" w:cs="Times New Roman"/>
            <w:sz w:val="24"/>
            <w:szCs w:val="24"/>
          </w:rPr>
          <w:t>according</w:t>
        </w:r>
      </w:ins>
      <w:r w:rsidRPr="000D237D">
        <w:rPr>
          <w:rFonts w:ascii="Times New Roman" w:eastAsia="Times New Roman" w:hAnsi="Times New Roman" w:cs="Times New Roman"/>
          <w:sz w:val="24"/>
          <w:szCs w:val="24"/>
        </w:rPr>
        <w:t xml:space="preserve"> to the Cost Accounting Standards</w:t>
      </w:r>
      <w:del w:id="8804" w:author="OFFM" w:date="2024-04-16T10:53:00Z">
        <w:r w:rsidR="00817C00" w:rsidRPr="00F74592">
          <w:rPr>
            <w:rFonts w:ascii="Times New Roman" w:hAnsi="Times New Roman" w:cs="Times New Roman"/>
            <w:sz w:val="24"/>
            <w:szCs w:val="24"/>
          </w:rPr>
          <w:delText>. To the extent that CAS is applicable, the allocation of costs in accordance with CAS takes</w:delText>
        </w:r>
      </w:del>
      <w:ins w:id="8805" w:author="OFFM" w:date="2024-04-16T10:53:00Z">
        <w:r w:rsidRPr="000D237D">
          <w:rPr>
            <w:rFonts w:ascii="Times New Roman" w:eastAsia="Times New Roman" w:hAnsi="Times New Roman" w:cs="Times New Roman"/>
            <w:sz w:val="24"/>
            <w:szCs w:val="24"/>
          </w:rPr>
          <w:t>, which take</w:t>
        </w:r>
      </w:ins>
      <w:r w:rsidRPr="000D237D">
        <w:rPr>
          <w:rFonts w:ascii="Times New Roman" w:eastAsia="Times New Roman" w:hAnsi="Times New Roman" w:cs="Times New Roman"/>
          <w:sz w:val="24"/>
          <w:szCs w:val="24"/>
        </w:rPr>
        <w:t xml:space="preserve"> precedence over the allocation provisions in this part. </w:t>
      </w:r>
    </w:p>
    <w:p w14:paraId="55F7B3C5"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200.406 Applicable credits.</w:t>
      </w:r>
    </w:p>
    <w:p w14:paraId="1AB8788A" w14:textId="7A45C8A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Applicable credits refer to </w:t>
      </w:r>
      <w:del w:id="8806" w:author="OFFM" w:date="2024-04-16T10:53:00Z">
        <w:r w:rsidR="00817C00" w:rsidRPr="00F74592">
          <w:rPr>
            <w:rFonts w:ascii="Times New Roman" w:hAnsi="Times New Roman" w:cs="Times New Roman"/>
            <w:sz w:val="24"/>
            <w:szCs w:val="24"/>
          </w:rPr>
          <w:delText xml:space="preserve">those receipts or reduction-of-expenditure-type </w:delText>
        </w:r>
      </w:del>
      <w:r w:rsidRPr="000D237D">
        <w:rPr>
          <w:rFonts w:ascii="Times New Roman" w:eastAsia="Times New Roman" w:hAnsi="Times New Roman" w:cs="Times New Roman"/>
          <w:sz w:val="24"/>
          <w:szCs w:val="24"/>
        </w:rPr>
        <w:t xml:space="preserve">transactions that offset or reduce </w:t>
      </w:r>
      <w:del w:id="8807" w:author="OFFM" w:date="2024-04-16T10:53:00Z">
        <w:r w:rsidR="00817C00" w:rsidRPr="00F74592">
          <w:rPr>
            <w:rFonts w:ascii="Times New Roman" w:hAnsi="Times New Roman" w:cs="Times New Roman"/>
            <w:sz w:val="24"/>
            <w:szCs w:val="24"/>
          </w:rPr>
          <w:delText>expense items</w:delText>
        </w:r>
      </w:del>
      <w:ins w:id="8808" w:author="OFFM" w:date="2024-04-16T10:53:00Z">
        <w:r w:rsidRPr="000D237D">
          <w:rPr>
            <w:rFonts w:ascii="Times New Roman" w:eastAsia="Times New Roman" w:hAnsi="Times New Roman" w:cs="Times New Roman"/>
            <w:sz w:val="24"/>
            <w:szCs w:val="24"/>
          </w:rPr>
          <w:t>direct or indirect costs</w:t>
        </w:r>
      </w:ins>
      <w:r w:rsidRPr="000D237D">
        <w:rPr>
          <w:rFonts w:ascii="Times New Roman" w:eastAsia="Times New Roman" w:hAnsi="Times New Roman" w:cs="Times New Roman"/>
          <w:sz w:val="24"/>
          <w:szCs w:val="24"/>
        </w:rPr>
        <w:t xml:space="preserve"> allocable to </w:t>
      </w:r>
      <w:del w:id="8809" w:author="OFFM" w:date="2024-04-16T10:53:00Z">
        <w:r w:rsidR="00817C00" w:rsidRPr="00F74592">
          <w:rPr>
            <w:rFonts w:ascii="Times New Roman" w:hAnsi="Times New Roman" w:cs="Times New Roman"/>
            <w:sz w:val="24"/>
            <w:szCs w:val="24"/>
          </w:rPr>
          <w:delText>the</w:delText>
        </w:r>
      </w:del>
      <w:ins w:id="8810"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w:t>
      </w:r>
      <w:del w:id="8811" w:author="OFFM" w:date="2024-04-16T10:53:00Z">
        <w:r w:rsidR="00817C00" w:rsidRPr="00F74592">
          <w:rPr>
            <w:rFonts w:ascii="Times New Roman" w:hAnsi="Times New Roman" w:cs="Times New Roman"/>
            <w:sz w:val="24"/>
            <w:szCs w:val="24"/>
          </w:rPr>
          <w:delText xml:space="preserve"> as direct or indirect (F&amp;A) costs.</w:delText>
        </w:r>
      </w:del>
      <w:ins w:id="881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Examples of such transactions are</w:t>
      </w:r>
      <w:del w:id="8813"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purchase discounts, rebates or allowances, recoveries or indemnities on losses, insurance refunds or rebates, and adjustments of overpayments or erroneous charges. To the extent that such credits accruing to or received by the </w:t>
      </w:r>
      <w:del w:id="8814" w:author="OFFM" w:date="2024-04-16T10:53:00Z">
        <w:r w:rsidR="00817C00" w:rsidRPr="00F74592">
          <w:rPr>
            <w:rFonts w:ascii="Times New Roman" w:hAnsi="Times New Roman" w:cs="Times New Roman"/>
            <w:sz w:val="24"/>
            <w:szCs w:val="24"/>
          </w:rPr>
          <w:lastRenderedPageBreak/>
          <w:delText>non-Federal entity</w:delText>
        </w:r>
      </w:del>
      <w:ins w:id="8815"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relate to allowable costs, they must be credited to the Federal award either as a cost reduction or cash refund, as appropriate. </w:t>
      </w:r>
    </w:p>
    <w:p w14:paraId="31F51628" w14:textId="689A5CF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In some instances, the amounts received from the Federal Government to finance activities or service operations of the </w:t>
      </w:r>
      <w:del w:id="8816" w:author="OFFM" w:date="2024-04-16T10:53:00Z">
        <w:r w:rsidR="00817C00" w:rsidRPr="00F74592">
          <w:rPr>
            <w:rFonts w:ascii="Times New Roman" w:hAnsi="Times New Roman" w:cs="Times New Roman"/>
            <w:sz w:val="24"/>
            <w:szCs w:val="24"/>
          </w:rPr>
          <w:delText>non-Federal entity</w:delText>
        </w:r>
      </w:del>
      <w:ins w:id="8817"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should be treated as applicable credits. Specifically, the concept of netting such credit items (including any amounts used to meet cost sharing </w:t>
      </w:r>
      <w:del w:id="8818" w:author="OFFM" w:date="2024-04-16T10:53:00Z">
        <w:r w:rsidR="00817C00" w:rsidRPr="00F74592">
          <w:rPr>
            <w:rFonts w:ascii="Times New Roman" w:hAnsi="Times New Roman" w:cs="Times New Roman"/>
            <w:sz w:val="24"/>
            <w:szCs w:val="24"/>
          </w:rPr>
          <w:delText xml:space="preserve">or matching </w:delText>
        </w:r>
      </w:del>
      <w:r w:rsidRPr="000D237D">
        <w:rPr>
          <w:rFonts w:ascii="Times New Roman" w:eastAsia="Times New Roman" w:hAnsi="Times New Roman" w:cs="Times New Roman"/>
          <w:sz w:val="24"/>
          <w:szCs w:val="24"/>
        </w:rPr>
        <w:t xml:space="preserve">requirements) must be recognized in determining the rates or amounts to be charged to the Federal award. </w:t>
      </w:r>
      <w:del w:id="8819"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See §§ 200.436 and 200.468</w:t>
      </w:r>
      <w:del w:id="8820"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for </w:t>
      </w:r>
      <w:del w:id="8821" w:author="OFFM" w:date="2024-04-16T10:53:00Z">
        <w:r w:rsidR="00817C00" w:rsidRPr="00F74592">
          <w:rPr>
            <w:rFonts w:ascii="Times New Roman" w:hAnsi="Times New Roman" w:cs="Times New Roman"/>
            <w:sz w:val="24"/>
            <w:szCs w:val="24"/>
          </w:rPr>
          <w:delText xml:space="preserve">areas of </w:delText>
        </w:r>
      </w:del>
      <w:r w:rsidRPr="000D237D">
        <w:rPr>
          <w:rFonts w:ascii="Times New Roman" w:eastAsia="Times New Roman" w:hAnsi="Times New Roman" w:cs="Times New Roman"/>
          <w:sz w:val="24"/>
          <w:szCs w:val="24"/>
        </w:rPr>
        <w:t xml:space="preserve">potential application </w:t>
      </w:r>
      <w:del w:id="8822" w:author="OFFM" w:date="2024-04-16T10:53:00Z">
        <w:r w:rsidR="00817C00" w:rsidRPr="00F74592">
          <w:rPr>
            <w:rFonts w:ascii="Times New Roman" w:hAnsi="Times New Roman" w:cs="Times New Roman"/>
            <w:sz w:val="24"/>
            <w:szCs w:val="24"/>
          </w:rPr>
          <w:delText>in the matter of Federal financing of activities.)</w:delText>
        </w:r>
      </w:del>
      <w:ins w:id="8823" w:author="OFFM" w:date="2024-04-16T10:53:00Z">
        <w:r w:rsidRPr="000D237D">
          <w:rPr>
            <w:rFonts w:ascii="Times New Roman" w:eastAsia="Times New Roman" w:hAnsi="Times New Roman" w:cs="Times New Roman"/>
            <w:sz w:val="24"/>
            <w:szCs w:val="24"/>
          </w:rPr>
          <w:t>areas.</w:t>
        </w:r>
      </w:ins>
      <w:r w:rsidRPr="000D237D">
        <w:rPr>
          <w:rFonts w:ascii="Times New Roman" w:eastAsia="Times New Roman" w:hAnsi="Times New Roman" w:cs="Times New Roman"/>
          <w:sz w:val="24"/>
          <w:szCs w:val="24"/>
        </w:rPr>
        <w:t xml:space="preserve"> </w:t>
      </w:r>
    </w:p>
    <w:p w14:paraId="225FD613"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200.407 Prior written approval (prior approval).</w:t>
      </w:r>
    </w:p>
    <w:p w14:paraId="51A44CB3" w14:textId="25FF9020"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824" w:author="OFFM" w:date="2024-04-16T10:53:00Z">
        <w:r w:rsidRPr="00F74592">
          <w:rPr>
            <w:rFonts w:ascii="Times New Roman" w:hAnsi="Times New Roman" w:cs="Times New Roman"/>
            <w:sz w:val="24"/>
            <w:szCs w:val="24"/>
          </w:rPr>
          <w:delText>Under any given Federal award, the</w:delText>
        </w:r>
      </w:del>
      <w:ins w:id="8825" w:author="OFFM" w:date="2024-04-16T10:53:00Z">
        <w:r w:rsidR="00F2264C" w:rsidRPr="000D237D">
          <w:rPr>
            <w:rFonts w:ascii="Times New Roman" w:eastAsia="Times New Roman" w:hAnsi="Times New Roman" w:cs="Times New Roman"/>
            <w:sz w:val="24"/>
            <w:szCs w:val="24"/>
          </w:rPr>
          <w:t>The</w:t>
        </w:r>
      </w:ins>
      <w:r w:rsidR="00F2264C" w:rsidRPr="000D237D">
        <w:rPr>
          <w:rFonts w:ascii="Times New Roman" w:eastAsia="Times New Roman" w:hAnsi="Times New Roman" w:cs="Times New Roman"/>
          <w:sz w:val="24"/>
          <w:szCs w:val="24"/>
        </w:rPr>
        <w:t xml:space="preserve"> reasonableness and allocability of certain </w:t>
      </w:r>
      <w:del w:id="8826" w:author="OFFM" w:date="2024-04-16T10:53:00Z">
        <w:r w:rsidRPr="00F74592">
          <w:rPr>
            <w:rFonts w:ascii="Times New Roman" w:hAnsi="Times New Roman" w:cs="Times New Roman"/>
            <w:sz w:val="24"/>
            <w:szCs w:val="24"/>
          </w:rPr>
          <w:delText xml:space="preserve">items of </w:delText>
        </w:r>
      </w:del>
      <w:r w:rsidR="00F2264C" w:rsidRPr="000D237D">
        <w:rPr>
          <w:rFonts w:ascii="Times New Roman" w:eastAsia="Times New Roman" w:hAnsi="Times New Roman" w:cs="Times New Roman"/>
          <w:sz w:val="24"/>
          <w:szCs w:val="24"/>
        </w:rPr>
        <w:t xml:space="preserve">costs </w:t>
      </w:r>
      <w:ins w:id="8827" w:author="OFFM" w:date="2024-04-16T10:53:00Z">
        <w:r w:rsidR="00F2264C" w:rsidRPr="000D237D">
          <w:rPr>
            <w:rFonts w:ascii="Times New Roman" w:eastAsia="Times New Roman" w:hAnsi="Times New Roman" w:cs="Times New Roman"/>
            <w:sz w:val="24"/>
            <w:szCs w:val="24"/>
          </w:rPr>
          <w:t xml:space="preserve">under Federal awards </w:t>
        </w:r>
      </w:ins>
      <w:r w:rsidR="00F2264C" w:rsidRPr="000D237D">
        <w:rPr>
          <w:rFonts w:ascii="Times New Roman" w:eastAsia="Times New Roman" w:hAnsi="Times New Roman" w:cs="Times New Roman"/>
          <w:sz w:val="24"/>
          <w:szCs w:val="24"/>
        </w:rPr>
        <w:t xml:space="preserve">may be difficult to determine. </w:t>
      </w:r>
      <w:del w:id="8828" w:author="OFFM" w:date="2024-04-16T10:53:00Z">
        <w:r w:rsidRPr="00F74592">
          <w:rPr>
            <w:rFonts w:ascii="Times New Roman" w:hAnsi="Times New Roman" w:cs="Times New Roman"/>
            <w:sz w:val="24"/>
            <w:szCs w:val="24"/>
          </w:rPr>
          <w:delText>In order to</w:delText>
        </w:r>
      </w:del>
      <w:ins w:id="8829" w:author="OFFM" w:date="2024-04-16T10:53:00Z">
        <w:r w:rsidR="00F2264C" w:rsidRPr="000D237D">
          <w:rPr>
            <w:rFonts w:ascii="Times New Roman" w:eastAsia="Times New Roman" w:hAnsi="Times New Roman" w:cs="Times New Roman"/>
            <w:sz w:val="24"/>
            <w:szCs w:val="24"/>
          </w:rPr>
          <w:t>To</w:t>
        </w:r>
      </w:ins>
      <w:r w:rsidR="00F2264C" w:rsidRPr="000D237D">
        <w:rPr>
          <w:rFonts w:ascii="Times New Roman" w:eastAsia="Times New Roman" w:hAnsi="Times New Roman" w:cs="Times New Roman"/>
          <w:sz w:val="24"/>
          <w:szCs w:val="24"/>
        </w:rPr>
        <w:t xml:space="preserve"> avoid subsequent disallowance or dispute based on unreasonableness or </w:t>
      </w:r>
      <w:proofErr w:type="spellStart"/>
      <w:r w:rsidR="00F2264C" w:rsidRPr="000D237D">
        <w:rPr>
          <w:rFonts w:ascii="Times New Roman" w:eastAsia="Times New Roman" w:hAnsi="Times New Roman" w:cs="Times New Roman"/>
          <w:sz w:val="24"/>
          <w:szCs w:val="24"/>
        </w:rPr>
        <w:t>nonallocability</w:t>
      </w:r>
      <w:proofErr w:type="spellEnd"/>
      <w:r w:rsidR="00F2264C" w:rsidRPr="000D237D">
        <w:rPr>
          <w:rFonts w:ascii="Times New Roman" w:eastAsia="Times New Roman" w:hAnsi="Times New Roman" w:cs="Times New Roman"/>
          <w:sz w:val="24"/>
          <w:szCs w:val="24"/>
        </w:rPr>
        <w:t xml:space="preserve">, the </w:t>
      </w:r>
      <w:del w:id="8830" w:author="OFFM" w:date="2024-04-16T10:53:00Z">
        <w:r w:rsidRPr="00F74592">
          <w:rPr>
            <w:rFonts w:ascii="Times New Roman" w:hAnsi="Times New Roman" w:cs="Times New Roman"/>
            <w:sz w:val="24"/>
            <w:szCs w:val="24"/>
          </w:rPr>
          <w:delText>non-Federal entity</w:delText>
        </w:r>
      </w:del>
      <w:ins w:id="8831" w:author="OFFM" w:date="2024-04-16T10:53:00Z">
        <w:r w:rsidR="00F2264C" w:rsidRPr="000D237D">
          <w:rPr>
            <w:rFonts w:ascii="Times New Roman" w:eastAsia="Times New Roman" w:hAnsi="Times New Roman" w:cs="Times New Roman"/>
            <w:sz w:val="24"/>
            <w:szCs w:val="24"/>
          </w:rPr>
          <w:t>recipient</w:t>
        </w:r>
      </w:ins>
      <w:r w:rsidR="00F2264C" w:rsidRPr="000D237D">
        <w:rPr>
          <w:rFonts w:ascii="Times New Roman" w:eastAsia="Times New Roman" w:hAnsi="Times New Roman" w:cs="Times New Roman"/>
          <w:sz w:val="24"/>
          <w:szCs w:val="24"/>
        </w:rPr>
        <w:t xml:space="preserve"> may seek the prior written approval of the </w:t>
      </w:r>
      <w:ins w:id="8832" w:author="OFFM" w:date="2024-04-16T10:53:00Z">
        <w:r w:rsidR="00F2264C" w:rsidRPr="000D237D">
          <w:rPr>
            <w:rFonts w:ascii="Times New Roman" w:eastAsia="Times New Roman" w:hAnsi="Times New Roman" w:cs="Times New Roman"/>
            <w:sz w:val="24"/>
            <w:szCs w:val="24"/>
          </w:rPr>
          <w:t xml:space="preserve">Federal agency (or, for indirect costs, the </w:t>
        </w:r>
      </w:ins>
      <w:r w:rsidR="00F2264C" w:rsidRPr="000D237D">
        <w:rPr>
          <w:rFonts w:ascii="Times New Roman" w:eastAsia="Times New Roman" w:hAnsi="Times New Roman" w:cs="Times New Roman"/>
          <w:sz w:val="24"/>
          <w:szCs w:val="24"/>
        </w:rPr>
        <w:t>cognizant agency for indirect costs</w:t>
      </w:r>
      <w:del w:id="8833" w:author="OFFM" w:date="2024-04-16T10:53:00Z">
        <w:r w:rsidRPr="00F74592">
          <w:rPr>
            <w:rFonts w:ascii="Times New Roman" w:hAnsi="Times New Roman" w:cs="Times New Roman"/>
            <w:sz w:val="24"/>
            <w:szCs w:val="24"/>
          </w:rPr>
          <w:delText xml:space="preserve"> or</w:delText>
        </w:r>
      </w:del>
      <w:ins w:id="8834" w:author="OFFM" w:date="2024-04-16T10:53:00Z">
        <w:r w:rsidR="00F2264C" w:rsidRPr="000D237D">
          <w:rPr>
            <w:rFonts w:ascii="Times New Roman" w:eastAsia="Times New Roman" w:hAnsi="Times New Roman" w:cs="Times New Roman"/>
            <w:sz w:val="24"/>
            <w:szCs w:val="24"/>
          </w:rPr>
          <w:t>) before incurring</w:t>
        </w:r>
      </w:ins>
      <w:r w:rsidR="00F2264C" w:rsidRPr="000D237D">
        <w:rPr>
          <w:rFonts w:ascii="Times New Roman" w:eastAsia="Times New Roman" w:hAnsi="Times New Roman" w:cs="Times New Roman"/>
          <w:sz w:val="24"/>
          <w:szCs w:val="24"/>
        </w:rPr>
        <w:t xml:space="preserve"> the </w:t>
      </w:r>
      <w:del w:id="8835" w:author="OFFM" w:date="2024-04-16T10:53:00Z">
        <w:r w:rsidRPr="00F74592">
          <w:rPr>
            <w:rFonts w:ascii="Times New Roman" w:hAnsi="Times New Roman" w:cs="Times New Roman"/>
            <w:sz w:val="24"/>
            <w:szCs w:val="24"/>
          </w:rPr>
          <w:delText>Federal awarding agency in advance of the incurrence of special or unusual costs. Prior written approval should include the timeframe or scope of the agreement</w:delText>
        </w:r>
      </w:del>
      <w:ins w:id="8836" w:author="OFFM" w:date="2024-04-16T10:53:00Z">
        <w:r w:rsidR="00F2264C" w:rsidRPr="000D237D">
          <w:rPr>
            <w:rFonts w:ascii="Times New Roman" w:eastAsia="Times New Roman" w:hAnsi="Times New Roman" w:cs="Times New Roman"/>
            <w:sz w:val="24"/>
            <w:szCs w:val="24"/>
          </w:rPr>
          <w:t>cost</w:t>
        </w:r>
      </w:ins>
      <w:r w:rsidR="00F2264C" w:rsidRPr="000D237D">
        <w:rPr>
          <w:rFonts w:ascii="Times New Roman" w:eastAsia="Times New Roman" w:hAnsi="Times New Roman" w:cs="Times New Roman"/>
          <w:sz w:val="24"/>
          <w:szCs w:val="24"/>
        </w:rPr>
        <w:t xml:space="preserve">. The </w:t>
      </w:r>
      <w:bookmarkStart w:id="8837" w:name="_Hlk162503935"/>
      <w:r w:rsidR="00F2264C" w:rsidRPr="000D237D">
        <w:rPr>
          <w:rFonts w:ascii="Times New Roman" w:eastAsia="Times New Roman" w:hAnsi="Times New Roman" w:cs="Times New Roman"/>
          <w:sz w:val="24"/>
          <w:szCs w:val="24"/>
        </w:rPr>
        <w:t xml:space="preserve">absence of prior written approval on any element of cost will not, in itself, affect the reasonableness or allocability of that </w:t>
      </w:r>
      <w:del w:id="8838" w:author="OFFM" w:date="2024-04-16T10:53:00Z">
        <w:r w:rsidRPr="00F74592">
          <w:rPr>
            <w:rFonts w:ascii="Times New Roman" w:hAnsi="Times New Roman" w:cs="Times New Roman"/>
            <w:sz w:val="24"/>
            <w:szCs w:val="24"/>
          </w:rPr>
          <w:delText>element,</w:delText>
        </w:r>
      </w:del>
      <w:ins w:id="8839" w:author="OFFM" w:date="2024-04-16T10:53:00Z">
        <w:r w:rsidR="00F2264C" w:rsidRPr="000D237D">
          <w:rPr>
            <w:rFonts w:ascii="Times New Roman" w:eastAsia="Times New Roman" w:hAnsi="Times New Roman" w:cs="Times New Roman"/>
            <w:sz w:val="24"/>
            <w:szCs w:val="24"/>
          </w:rPr>
          <w:t>cost</w:t>
        </w:r>
      </w:ins>
      <w:r w:rsidR="00F2264C" w:rsidRPr="000D237D">
        <w:rPr>
          <w:rFonts w:ascii="Times New Roman" w:eastAsia="Times New Roman" w:hAnsi="Times New Roman" w:cs="Times New Roman"/>
          <w:sz w:val="24"/>
          <w:szCs w:val="24"/>
        </w:rPr>
        <w:t xml:space="preserve"> unless prior approval is specifically required for allowability as described under certain circumstances in the following sections</w:t>
      </w:r>
      <w:bookmarkEnd w:id="8837"/>
      <w:del w:id="8840" w:author="OFFM" w:date="2024-04-16T10:53:00Z">
        <w:r w:rsidRPr="00F74592">
          <w:rPr>
            <w:rFonts w:ascii="Times New Roman" w:hAnsi="Times New Roman" w:cs="Times New Roman"/>
            <w:sz w:val="24"/>
            <w:szCs w:val="24"/>
          </w:rPr>
          <w:delText xml:space="preserve"> of this part</w:delText>
        </w:r>
      </w:del>
      <w:r w:rsidR="00F2264C" w:rsidRPr="000D237D">
        <w:rPr>
          <w:rFonts w:ascii="Times New Roman" w:eastAsia="Times New Roman" w:hAnsi="Times New Roman" w:cs="Times New Roman"/>
          <w:sz w:val="24"/>
          <w:szCs w:val="24"/>
        </w:rPr>
        <w:t xml:space="preserve">: </w:t>
      </w:r>
    </w:p>
    <w:p w14:paraId="5848DD1C" w14:textId="77777777" w:rsidR="00817C00" w:rsidRPr="00F74592" w:rsidRDefault="00F2264C" w:rsidP="001732A9">
      <w:pPr>
        <w:spacing w:after="0" w:line="480" w:lineRule="auto"/>
        <w:ind w:firstLine="720"/>
        <w:contextualSpacing/>
        <w:rPr>
          <w:del w:id="8841"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(a) </w:t>
      </w:r>
      <w:del w:id="8842" w:author="OFFM" w:date="2024-04-16T10:53:00Z">
        <w:r w:rsidR="00817C00" w:rsidRPr="00F74592">
          <w:rPr>
            <w:rFonts w:ascii="Times New Roman" w:hAnsi="Times New Roman" w:cs="Times New Roman"/>
            <w:sz w:val="24"/>
            <w:szCs w:val="24"/>
          </w:rPr>
          <w:delText xml:space="preserve">§ 200.201 Use of grant agreements (including fixed amount awards), cooperative agreements, and contracts, paragraph (b)(5); </w:delText>
        </w:r>
      </w:del>
    </w:p>
    <w:p w14:paraId="271F58E7" w14:textId="7BBAB3D7"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843" w:author="OFFM" w:date="2024-04-16T10:53:00Z">
        <w:r w:rsidRPr="00F74592">
          <w:rPr>
            <w:rFonts w:ascii="Times New Roman" w:hAnsi="Times New Roman" w:cs="Times New Roman"/>
            <w:sz w:val="24"/>
            <w:szCs w:val="24"/>
          </w:rPr>
          <w:delText>(b) §</w:delText>
        </w:r>
      </w:del>
      <w:ins w:id="8844" w:author="OFFM" w:date="2024-04-16T10:53:00Z">
        <w:r w:rsidR="00F2264C" w:rsidRPr="000D237D">
          <w:rPr>
            <w:rFonts w:ascii="Times New Roman" w:eastAsia="Times New Roman" w:hAnsi="Times New Roman" w:cs="Times New Roman"/>
            <w:sz w:val="24"/>
            <w:szCs w:val="24"/>
          </w:rPr>
          <w:t>Section</w:t>
        </w:r>
      </w:ins>
      <w:r w:rsidR="00F2264C" w:rsidRPr="000D237D">
        <w:rPr>
          <w:rFonts w:ascii="Times New Roman" w:eastAsia="Times New Roman" w:hAnsi="Times New Roman" w:cs="Times New Roman"/>
          <w:sz w:val="24"/>
          <w:szCs w:val="24"/>
        </w:rPr>
        <w:t xml:space="preserve"> 200.306 Cost sharing</w:t>
      </w:r>
      <w:del w:id="8845" w:author="OFFM" w:date="2024-04-16T10:53:00Z">
        <w:r w:rsidRPr="00F74592">
          <w:rPr>
            <w:rFonts w:ascii="Times New Roman" w:hAnsi="Times New Roman" w:cs="Times New Roman"/>
            <w:sz w:val="24"/>
            <w:szCs w:val="24"/>
          </w:rPr>
          <w:delText xml:space="preserve"> or matching</w:delText>
        </w:r>
      </w:del>
      <w:r w:rsidR="00F2264C" w:rsidRPr="000D237D">
        <w:rPr>
          <w:rFonts w:ascii="Times New Roman" w:eastAsia="Times New Roman" w:hAnsi="Times New Roman" w:cs="Times New Roman"/>
          <w:sz w:val="24"/>
          <w:szCs w:val="24"/>
        </w:rPr>
        <w:t xml:space="preserve">; </w:t>
      </w:r>
    </w:p>
    <w:p w14:paraId="78A262A4" w14:textId="44922D0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846" w:author="OFFM" w:date="2024-04-16T10:53:00Z">
        <w:r w:rsidR="00817C00" w:rsidRPr="00F74592">
          <w:rPr>
            <w:rFonts w:ascii="Times New Roman" w:hAnsi="Times New Roman" w:cs="Times New Roman"/>
            <w:sz w:val="24"/>
            <w:szCs w:val="24"/>
          </w:rPr>
          <w:delText>c) §</w:delText>
        </w:r>
      </w:del>
      <w:ins w:id="8847" w:author="OFFM" w:date="2024-04-16T10:53:00Z">
        <w:r w:rsidRPr="000D237D">
          <w:rPr>
            <w:rFonts w:ascii="Times New Roman" w:eastAsia="Times New Roman" w:hAnsi="Times New Roman" w:cs="Times New Roman"/>
            <w:sz w:val="24"/>
            <w:szCs w:val="24"/>
          </w:rPr>
          <w:t>b) Section</w:t>
        </w:r>
      </w:ins>
      <w:r w:rsidRPr="000D237D">
        <w:rPr>
          <w:rFonts w:ascii="Times New Roman" w:eastAsia="Times New Roman" w:hAnsi="Times New Roman" w:cs="Times New Roman"/>
          <w:sz w:val="24"/>
          <w:szCs w:val="24"/>
        </w:rPr>
        <w:t xml:space="preserve"> 200.307 Program income; </w:t>
      </w:r>
    </w:p>
    <w:p w14:paraId="08AF2DC9" w14:textId="36D62B0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848" w:author="OFFM" w:date="2024-04-16T10:53:00Z">
        <w:r w:rsidR="00817C00" w:rsidRPr="00F74592">
          <w:rPr>
            <w:rFonts w:ascii="Times New Roman" w:hAnsi="Times New Roman" w:cs="Times New Roman"/>
            <w:sz w:val="24"/>
            <w:szCs w:val="24"/>
          </w:rPr>
          <w:delText>d) §</w:delText>
        </w:r>
      </w:del>
      <w:ins w:id="8849" w:author="OFFM" w:date="2024-04-16T10:53:00Z">
        <w:r w:rsidRPr="000D237D">
          <w:rPr>
            <w:rFonts w:ascii="Times New Roman" w:eastAsia="Times New Roman" w:hAnsi="Times New Roman" w:cs="Times New Roman"/>
            <w:sz w:val="24"/>
            <w:szCs w:val="24"/>
          </w:rPr>
          <w:t>c) Section</w:t>
        </w:r>
      </w:ins>
      <w:r w:rsidRPr="000D237D">
        <w:rPr>
          <w:rFonts w:ascii="Times New Roman" w:eastAsia="Times New Roman" w:hAnsi="Times New Roman" w:cs="Times New Roman"/>
          <w:sz w:val="24"/>
          <w:szCs w:val="24"/>
        </w:rPr>
        <w:t xml:space="preserve"> 200.308 Revision of budget and program plans; </w:t>
      </w:r>
    </w:p>
    <w:p w14:paraId="513C8773" w14:textId="77777777" w:rsidR="00817C00" w:rsidRPr="00F74592" w:rsidRDefault="00817C00" w:rsidP="001732A9">
      <w:pPr>
        <w:spacing w:after="0" w:line="480" w:lineRule="auto"/>
        <w:ind w:firstLine="720"/>
        <w:contextualSpacing/>
        <w:rPr>
          <w:del w:id="8850" w:author="OFFM" w:date="2024-04-16T10:53:00Z"/>
          <w:rFonts w:ascii="Times New Roman" w:hAnsi="Times New Roman" w:cs="Times New Roman"/>
          <w:sz w:val="24"/>
          <w:szCs w:val="24"/>
        </w:rPr>
      </w:pPr>
      <w:del w:id="8851" w:author="OFFM" w:date="2024-04-16T10:53:00Z">
        <w:r w:rsidRPr="00F74592">
          <w:rPr>
            <w:rFonts w:ascii="Times New Roman" w:hAnsi="Times New Roman" w:cs="Times New Roman"/>
            <w:sz w:val="24"/>
            <w:szCs w:val="24"/>
          </w:rPr>
          <w:delText xml:space="preserve">(e) § 200.311 Real property; </w:delText>
        </w:r>
      </w:del>
    </w:p>
    <w:p w14:paraId="1A252890" w14:textId="77777777" w:rsidR="00817C00" w:rsidRPr="00F74592" w:rsidRDefault="00817C00" w:rsidP="001732A9">
      <w:pPr>
        <w:spacing w:after="0" w:line="480" w:lineRule="auto"/>
        <w:ind w:firstLine="720"/>
        <w:contextualSpacing/>
        <w:rPr>
          <w:del w:id="8852" w:author="OFFM" w:date="2024-04-16T10:53:00Z"/>
          <w:rFonts w:ascii="Times New Roman" w:hAnsi="Times New Roman" w:cs="Times New Roman"/>
          <w:sz w:val="24"/>
          <w:szCs w:val="24"/>
        </w:rPr>
      </w:pPr>
      <w:del w:id="8853" w:author="OFFM" w:date="2024-04-16T10:53:00Z">
        <w:r w:rsidRPr="00F74592">
          <w:rPr>
            <w:rFonts w:ascii="Times New Roman" w:hAnsi="Times New Roman" w:cs="Times New Roman"/>
            <w:sz w:val="24"/>
            <w:szCs w:val="24"/>
          </w:rPr>
          <w:lastRenderedPageBreak/>
          <w:delText xml:space="preserve">(f) § 200.313 Equipment; </w:delText>
        </w:r>
      </w:del>
    </w:p>
    <w:p w14:paraId="437C2367" w14:textId="1E91D15D"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854" w:author="OFFM" w:date="2024-04-16T10:53:00Z">
        <w:r w:rsidRPr="00F74592">
          <w:rPr>
            <w:rFonts w:ascii="Times New Roman" w:hAnsi="Times New Roman" w:cs="Times New Roman"/>
            <w:sz w:val="24"/>
            <w:szCs w:val="24"/>
          </w:rPr>
          <w:delText>(g) §</w:delText>
        </w:r>
      </w:del>
      <w:ins w:id="8855" w:author="OFFM" w:date="2024-04-16T10:53:00Z">
        <w:r w:rsidR="00F2264C" w:rsidRPr="000D237D">
          <w:rPr>
            <w:rFonts w:ascii="Times New Roman" w:eastAsia="Times New Roman" w:hAnsi="Times New Roman" w:cs="Times New Roman"/>
            <w:sz w:val="24"/>
            <w:szCs w:val="24"/>
          </w:rPr>
          <w:t>(d) Section</w:t>
        </w:r>
      </w:ins>
      <w:r w:rsidR="00F2264C" w:rsidRPr="000D237D">
        <w:rPr>
          <w:rFonts w:ascii="Times New Roman" w:eastAsia="Times New Roman" w:hAnsi="Times New Roman" w:cs="Times New Roman"/>
          <w:sz w:val="24"/>
          <w:szCs w:val="24"/>
        </w:rPr>
        <w:t xml:space="preserve"> 200.333 Fixed amount subawards; </w:t>
      </w:r>
    </w:p>
    <w:p w14:paraId="5B19A756" w14:textId="77777777" w:rsidR="00817C00" w:rsidRPr="00F74592" w:rsidRDefault="00817C00" w:rsidP="001732A9">
      <w:pPr>
        <w:spacing w:after="0" w:line="480" w:lineRule="auto"/>
        <w:ind w:firstLine="720"/>
        <w:contextualSpacing/>
        <w:rPr>
          <w:del w:id="8856" w:author="OFFM" w:date="2024-04-16T10:53:00Z"/>
          <w:rFonts w:ascii="Times New Roman" w:hAnsi="Times New Roman" w:cs="Times New Roman"/>
          <w:sz w:val="24"/>
          <w:szCs w:val="24"/>
        </w:rPr>
      </w:pPr>
      <w:del w:id="8857" w:author="OFFM" w:date="2024-04-16T10:53:00Z">
        <w:r w:rsidRPr="00F74592">
          <w:rPr>
            <w:rFonts w:ascii="Times New Roman" w:hAnsi="Times New Roman" w:cs="Times New Roman"/>
            <w:sz w:val="24"/>
            <w:szCs w:val="24"/>
          </w:rPr>
          <w:delText xml:space="preserve">(h) § 200.413 Direct costs, paragraph (c); </w:delText>
        </w:r>
      </w:del>
    </w:p>
    <w:p w14:paraId="0C6706C7" w14:textId="5A1CAECD"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858" w:author="OFFM" w:date="2024-04-16T10:53:00Z">
        <w:r w:rsidRPr="00F74592">
          <w:rPr>
            <w:rFonts w:ascii="Times New Roman" w:hAnsi="Times New Roman" w:cs="Times New Roman"/>
            <w:sz w:val="24"/>
            <w:szCs w:val="24"/>
          </w:rPr>
          <w:delText>(i) §</w:delText>
        </w:r>
      </w:del>
      <w:ins w:id="8859" w:author="OFFM" w:date="2024-04-16T10:53:00Z">
        <w:r w:rsidR="00F2264C" w:rsidRPr="000D237D">
          <w:rPr>
            <w:rFonts w:ascii="Times New Roman" w:eastAsia="Times New Roman" w:hAnsi="Times New Roman" w:cs="Times New Roman"/>
            <w:sz w:val="24"/>
            <w:szCs w:val="24"/>
          </w:rPr>
          <w:t>(e) Section</w:t>
        </w:r>
      </w:ins>
      <w:r w:rsidR="00F2264C" w:rsidRPr="000D237D">
        <w:rPr>
          <w:rFonts w:ascii="Times New Roman" w:eastAsia="Times New Roman" w:hAnsi="Times New Roman" w:cs="Times New Roman"/>
          <w:sz w:val="24"/>
          <w:szCs w:val="24"/>
        </w:rPr>
        <w:t xml:space="preserve"> 200.430 Compensation</w:t>
      </w:r>
      <w:del w:id="8860" w:author="OFFM" w:date="2024-04-16T10:53:00Z">
        <w:r w:rsidRPr="00F74592">
          <w:rPr>
            <w:rFonts w:ascii="Times New Roman" w:hAnsi="Times New Roman" w:cs="Times New Roman"/>
            <w:sz w:val="24"/>
            <w:szCs w:val="24"/>
          </w:rPr>
          <w:delText>—</w:delText>
        </w:r>
      </w:del>
      <w:ins w:id="8861" w:author="OFFM" w:date="2024-04-16T10:53:00Z">
        <w:r w:rsidR="00F2264C" w:rsidRPr="000D237D">
          <w:rPr>
            <w:rFonts w:ascii="Times New Roman" w:eastAsia="Times New Roman" w:hAnsi="Times New Roman" w:cs="Times New Roman"/>
            <w:sz w:val="24"/>
            <w:szCs w:val="24"/>
          </w:rPr>
          <w:t xml:space="preserve"> - </w:t>
        </w:r>
      </w:ins>
      <w:r w:rsidR="00F2264C" w:rsidRPr="000D237D">
        <w:rPr>
          <w:rFonts w:ascii="Times New Roman" w:eastAsia="Times New Roman" w:hAnsi="Times New Roman" w:cs="Times New Roman"/>
          <w:sz w:val="24"/>
          <w:szCs w:val="24"/>
        </w:rPr>
        <w:t xml:space="preserve">personal services, paragraph (h); </w:t>
      </w:r>
    </w:p>
    <w:p w14:paraId="677BCA65" w14:textId="34A13F0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862" w:author="OFFM" w:date="2024-04-16T10:53:00Z">
        <w:r w:rsidR="00817C00" w:rsidRPr="00F74592">
          <w:rPr>
            <w:rFonts w:ascii="Times New Roman" w:hAnsi="Times New Roman" w:cs="Times New Roman"/>
            <w:sz w:val="24"/>
            <w:szCs w:val="24"/>
          </w:rPr>
          <w:delText>j) §</w:delText>
        </w:r>
      </w:del>
      <w:ins w:id="8863" w:author="OFFM" w:date="2024-04-16T10:53:00Z">
        <w:r w:rsidRPr="000D237D">
          <w:rPr>
            <w:rFonts w:ascii="Times New Roman" w:eastAsia="Times New Roman" w:hAnsi="Times New Roman" w:cs="Times New Roman"/>
            <w:sz w:val="24"/>
            <w:szCs w:val="24"/>
          </w:rPr>
          <w:t>f) Section</w:t>
        </w:r>
      </w:ins>
      <w:r w:rsidRPr="000D237D">
        <w:rPr>
          <w:rFonts w:ascii="Times New Roman" w:eastAsia="Times New Roman" w:hAnsi="Times New Roman" w:cs="Times New Roman"/>
          <w:sz w:val="24"/>
          <w:szCs w:val="24"/>
        </w:rPr>
        <w:t xml:space="preserve"> 200.431 Compensation</w:t>
      </w:r>
      <w:del w:id="8864" w:author="OFFM" w:date="2024-04-16T10:53:00Z">
        <w:r w:rsidR="00817C00" w:rsidRPr="00F74592">
          <w:rPr>
            <w:rFonts w:ascii="Times New Roman" w:hAnsi="Times New Roman" w:cs="Times New Roman"/>
            <w:sz w:val="24"/>
            <w:szCs w:val="24"/>
          </w:rPr>
          <w:delText>—</w:delText>
        </w:r>
      </w:del>
      <w:ins w:id="8865" w:author="OFFM" w:date="2024-04-16T10:53:00Z">
        <w:r w:rsidRPr="000D237D">
          <w:rPr>
            <w:rFonts w:ascii="Times New Roman" w:eastAsia="Times New Roman" w:hAnsi="Times New Roman" w:cs="Times New Roman"/>
            <w:sz w:val="24"/>
            <w:szCs w:val="24"/>
          </w:rPr>
          <w:t xml:space="preserve"> - </w:t>
        </w:r>
      </w:ins>
      <w:r w:rsidRPr="000D237D">
        <w:rPr>
          <w:rFonts w:ascii="Times New Roman" w:eastAsia="Times New Roman" w:hAnsi="Times New Roman" w:cs="Times New Roman"/>
          <w:sz w:val="24"/>
          <w:szCs w:val="24"/>
        </w:rPr>
        <w:t xml:space="preserve">fringe benefits; </w:t>
      </w:r>
    </w:p>
    <w:p w14:paraId="28FCAE84" w14:textId="77777777" w:rsidR="00817C00" w:rsidRPr="00F74592" w:rsidRDefault="00817C00" w:rsidP="001732A9">
      <w:pPr>
        <w:spacing w:after="0" w:line="480" w:lineRule="auto"/>
        <w:ind w:firstLine="720"/>
        <w:contextualSpacing/>
        <w:rPr>
          <w:del w:id="8866" w:author="OFFM" w:date="2024-04-16T10:53:00Z"/>
          <w:rFonts w:ascii="Times New Roman" w:hAnsi="Times New Roman" w:cs="Times New Roman"/>
          <w:sz w:val="24"/>
          <w:szCs w:val="24"/>
        </w:rPr>
      </w:pPr>
      <w:del w:id="8867" w:author="OFFM" w:date="2024-04-16T10:53:00Z">
        <w:r w:rsidRPr="00F74592">
          <w:rPr>
            <w:rFonts w:ascii="Times New Roman" w:hAnsi="Times New Roman" w:cs="Times New Roman"/>
            <w:sz w:val="24"/>
            <w:szCs w:val="24"/>
          </w:rPr>
          <w:delText xml:space="preserve">(k) § 200.438 Entertainment costs; </w:delText>
        </w:r>
      </w:del>
    </w:p>
    <w:p w14:paraId="1310772F" w14:textId="00BFBACD"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868" w:author="OFFM" w:date="2024-04-16T10:53:00Z">
        <w:r w:rsidRPr="00F74592">
          <w:rPr>
            <w:rFonts w:ascii="Times New Roman" w:hAnsi="Times New Roman" w:cs="Times New Roman"/>
            <w:sz w:val="24"/>
            <w:szCs w:val="24"/>
          </w:rPr>
          <w:delText>(l) §</w:delText>
        </w:r>
      </w:del>
      <w:ins w:id="8869" w:author="OFFM" w:date="2024-04-16T10:53:00Z">
        <w:r w:rsidR="00F2264C" w:rsidRPr="000D237D">
          <w:rPr>
            <w:rFonts w:ascii="Times New Roman" w:eastAsia="Times New Roman" w:hAnsi="Times New Roman" w:cs="Times New Roman"/>
            <w:sz w:val="24"/>
            <w:szCs w:val="24"/>
          </w:rPr>
          <w:t>(g) Section</w:t>
        </w:r>
      </w:ins>
      <w:r w:rsidR="00F2264C" w:rsidRPr="000D237D">
        <w:rPr>
          <w:rFonts w:ascii="Times New Roman" w:eastAsia="Times New Roman" w:hAnsi="Times New Roman" w:cs="Times New Roman"/>
          <w:sz w:val="24"/>
          <w:szCs w:val="24"/>
        </w:rPr>
        <w:t xml:space="preserve"> 200.439 </w:t>
      </w:r>
      <w:bookmarkStart w:id="8870" w:name="_Hlk162506587"/>
      <w:r w:rsidR="00F2264C" w:rsidRPr="000D237D">
        <w:rPr>
          <w:rFonts w:ascii="Times New Roman" w:eastAsia="Times New Roman" w:hAnsi="Times New Roman" w:cs="Times New Roman"/>
          <w:sz w:val="24"/>
          <w:szCs w:val="24"/>
        </w:rPr>
        <w:t>Equipment and other capital expenditures</w:t>
      </w:r>
      <w:bookmarkEnd w:id="8870"/>
      <w:r w:rsidR="00F2264C" w:rsidRPr="000D237D">
        <w:rPr>
          <w:rFonts w:ascii="Times New Roman" w:eastAsia="Times New Roman" w:hAnsi="Times New Roman" w:cs="Times New Roman"/>
          <w:sz w:val="24"/>
          <w:szCs w:val="24"/>
        </w:rPr>
        <w:t xml:space="preserve">; </w:t>
      </w:r>
    </w:p>
    <w:p w14:paraId="79B90E87" w14:textId="51C8C69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871" w:author="OFFM" w:date="2024-04-16T10:53:00Z">
        <w:r w:rsidR="00817C00" w:rsidRPr="00F74592">
          <w:rPr>
            <w:rFonts w:ascii="Times New Roman" w:hAnsi="Times New Roman" w:cs="Times New Roman"/>
            <w:sz w:val="24"/>
            <w:szCs w:val="24"/>
          </w:rPr>
          <w:delText>m) §</w:delText>
        </w:r>
      </w:del>
      <w:ins w:id="8872" w:author="OFFM" w:date="2024-04-16T10:53:00Z">
        <w:r w:rsidRPr="000D237D">
          <w:rPr>
            <w:rFonts w:ascii="Times New Roman" w:eastAsia="Times New Roman" w:hAnsi="Times New Roman" w:cs="Times New Roman"/>
            <w:sz w:val="24"/>
            <w:szCs w:val="24"/>
          </w:rPr>
          <w:t>h) Section</w:t>
        </w:r>
      </w:ins>
      <w:r w:rsidRPr="000D237D">
        <w:rPr>
          <w:rFonts w:ascii="Times New Roman" w:eastAsia="Times New Roman" w:hAnsi="Times New Roman" w:cs="Times New Roman"/>
          <w:sz w:val="24"/>
          <w:szCs w:val="24"/>
        </w:rPr>
        <w:t xml:space="preserve"> 200.440 Exchange rates;</w:t>
      </w:r>
      <w:del w:id="8873" w:author="OFFM" w:date="2024-04-16T10:53:00Z">
        <w:r w:rsidR="00817C00" w:rsidRPr="00F74592">
          <w:rPr>
            <w:rFonts w:ascii="Times New Roman" w:hAnsi="Times New Roman" w:cs="Times New Roman"/>
            <w:sz w:val="24"/>
            <w:szCs w:val="24"/>
          </w:rPr>
          <w:delText xml:space="preserve"> </w:delText>
        </w:r>
      </w:del>
    </w:p>
    <w:p w14:paraId="4B6F43AF" w14:textId="1E76D79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874" w:author="OFFM" w:date="2024-04-16T10:53:00Z">
        <w:r w:rsidR="00817C00" w:rsidRPr="00F74592">
          <w:rPr>
            <w:rFonts w:ascii="Times New Roman" w:hAnsi="Times New Roman" w:cs="Times New Roman"/>
            <w:sz w:val="24"/>
            <w:szCs w:val="24"/>
          </w:rPr>
          <w:delText>n) §</w:delText>
        </w:r>
      </w:del>
      <w:ins w:id="8875" w:author="OFFM" w:date="2024-04-16T10:53:00Z">
        <w:r w:rsidRPr="000D237D">
          <w:rPr>
            <w:rFonts w:ascii="Times New Roman" w:eastAsia="Times New Roman" w:hAnsi="Times New Roman" w:cs="Times New Roman"/>
            <w:sz w:val="24"/>
            <w:szCs w:val="24"/>
          </w:rPr>
          <w:t>i) Section</w:t>
        </w:r>
      </w:ins>
      <w:r w:rsidRPr="000D237D">
        <w:rPr>
          <w:rFonts w:ascii="Times New Roman" w:eastAsia="Times New Roman" w:hAnsi="Times New Roman" w:cs="Times New Roman"/>
          <w:sz w:val="24"/>
          <w:szCs w:val="24"/>
        </w:rPr>
        <w:t xml:space="preserve"> 200.441 Fines, penalties, damages and other settlements; </w:t>
      </w:r>
    </w:p>
    <w:p w14:paraId="0684671F" w14:textId="503860D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876" w:author="OFFM" w:date="2024-04-16T10:53:00Z">
        <w:r w:rsidR="00817C00" w:rsidRPr="00F74592">
          <w:rPr>
            <w:rFonts w:ascii="Times New Roman" w:hAnsi="Times New Roman" w:cs="Times New Roman"/>
            <w:sz w:val="24"/>
            <w:szCs w:val="24"/>
          </w:rPr>
          <w:delText>o) §</w:delText>
        </w:r>
      </w:del>
      <w:ins w:id="8877" w:author="OFFM" w:date="2024-04-16T10:53:00Z">
        <w:r w:rsidRPr="000D237D">
          <w:rPr>
            <w:rFonts w:ascii="Times New Roman" w:eastAsia="Times New Roman" w:hAnsi="Times New Roman" w:cs="Times New Roman"/>
            <w:sz w:val="24"/>
            <w:szCs w:val="24"/>
          </w:rPr>
          <w:t>j) Section</w:t>
        </w:r>
      </w:ins>
      <w:r w:rsidRPr="000D237D">
        <w:rPr>
          <w:rFonts w:ascii="Times New Roman" w:eastAsia="Times New Roman" w:hAnsi="Times New Roman" w:cs="Times New Roman"/>
          <w:sz w:val="24"/>
          <w:szCs w:val="24"/>
        </w:rPr>
        <w:t xml:space="preserve"> 200.442 Fund raising and investment management costs; </w:t>
      </w:r>
    </w:p>
    <w:p w14:paraId="2074BBDF" w14:textId="1DE7F46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878" w:author="OFFM" w:date="2024-04-16T10:53:00Z">
        <w:r w:rsidR="00817C00" w:rsidRPr="00F74592">
          <w:rPr>
            <w:rFonts w:ascii="Times New Roman" w:hAnsi="Times New Roman" w:cs="Times New Roman"/>
            <w:sz w:val="24"/>
            <w:szCs w:val="24"/>
          </w:rPr>
          <w:delText>p) §</w:delText>
        </w:r>
      </w:del>
      <w:ins w:id="8879" w:author="OFFM" w:date="2024-04-16T10:53:00Z">
        <w:r w:rsidRPr="000D237D">
          <w:rPr>
            <w:rFonts w:ascii="Times New Roman" w:eastAsia="Times New Roman" w:hAnsi="Times New Roman" w:cs="Times New Roman"/>
            <w:sz w:val="24"/>
            <w:szCs w:val="24"/>
          </w:rPr>
          <w:t>k) Section</w:t>
        </w:r>
      </w:ins>
      <w:r w:rsidRPr="000D237D">
        <w:rPr>
          <w:rFonts w:ascii="Times New Roman" w:eastAsia="Times New Roman" w:hAnsi="Times New Roman" w:cs="Times New Roman"/>
          <w:sz w:val="24"/>
          <w:szCs w:val="24"/>
        </w:rPr>
        <w:t xml:space="preserve"> 200.445 Goods or services for personal use; </w:t>
      </w:r>
    </w:p>
    <w:p w14:paraId="395828E9" w14:textId="66987E5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880" w:author="OFFM" w:date="2024-04-16T10:53:00Z">
        <w:r w:rsidR="00817C00" w:rsidRPr="00F74592">
          <w:rPr>
            <w:rFonts w:ascii="Times New Roman" w:hAnsi="Times New Roman" w:cs="Times New Roman"/>
            <w:sz w:val="24"/>
            <w:szCs w:val="24"/>
          </w:rPr>
          <w:delText>q) §</w:delText>
        </w:r>
      </w:del>
      <w:ins w:id="8881" w:author="OFFM" w:date="2024-04-16T10:53:00Z">
        <w:r w:rsidRPr="000D237D">
          <w:rPr>
            <w:rFonts w:ascii="Times New Roman" w:eastAsia="Times New Roman" w:hAnsi="Times New Roman" w:cs="Times New Roman"/>
            <w:sz w:val="24"/>
            <w:szCs w:val="24"/>
          </w:rPr>
          <w:t>l) Section</w:t>
        </w:r>
      </w:ins>
      <w:r w:rsidRPr="000D237D">
        <w:rPr>
          <w:rFonts w:ascii="Times New Roman" w:eastAsia="Times New Roman" w:hAnsi="Times New Roman" w:cs="Times New Roman"/>
          <w:sz w:val="24"/>
          <w:szCs w:val="24"/>
        </w:rPr>
        <w:t xml:space="preserve"> 200.447 Insurance and indemnification; </w:t>
      </w:r>
    </w:p>
    <w:p w14:paraId="0332D447" w14:textId="77777777" w:rsidR="00817C00" w:rsidRPr="00F74592" w:rsidRDefault="00817C00" w:rsidP="001732A9">
      <w:pPr>
        <w:spacing w:after="0" w:line="480" w:lineRule="auto"/>
        <w:ind w:firstLine="720"/>
        <w:contextualSpacing/>
        <w:rPr>
          <w:del w:id="8882" w:author="OFFM" w:date="2024-04-16T10:53:00Z"/>
          <w:rFonts w:ascii="Times New Roman" w:hAnsi="Times New Roman" w:cs="Times New Roman"/>
          <w:sz w:val="24"/>
          <w:szCs w:val="24"/>
        </w:rPr>
      </w:pPr>
      <w:del w:id="8883" w:author="OFFM" w:date="2024-04-16T10:53:00Z">
        <w:r w:rsidRPr="00F74592">
          <w:rPr>
            <w:rFonts w:ascii="Times New Roman" w:hAnsi="Times New Roman" w:cs="Times New Roman"/>
            <w:sz w:val="24"/>
            <w:szCs w:val="24"/>
          </w:rPr>
          <w:delText xml:space="preserve">(r) § 200.454 Memberships, subscriptions, and professional activity costs, paragraph (c); </w:delText>
        </w:r>
      </w:del>
    </w:p>
    <w:p w14:paraId="062656C1" w14:textId="50065C04"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884" w:author="OFFM" w:date="2024-04-16T10:53:00Z">
        <w:r w:rsidRPr="00F74592">
          <w:rPr>
            <w:rFonts w:ascii="Times New Roman" w:hAnsi="Times New Roman" w:cs="Times New Roman"/>
            <w:sz w:val="24"/>
            <w:szCs w:val="24"/>
          </w:rPr>
          <w:delText>(s) §</w:delText>
        </w:r>
      </w:del>
      <w:ins w:id="8885" w:author="OFFM" w:date="2024-04-16T10:53:00Z">
        <w:r w:rsidR="00F2264C" w:rsidRPr="000D237D">
          <w:rPr>
            <w:rFonts w:ascii="Times New Roman" w:eastAsia="Times New Roman" w:hAnsi="Times New Roman" w:cs="Times New Roman"/>
            <w:sz w:val="24"/>
            <w:szCs w:val="24"/>
          </w:rPr>
          <w:t>(m) Section</w:t>
        </w:r>
      </w:ins>
      <w:r w:rsidR="00F2264C" w:rsidRPr="000D237D">
        <w:rPr>
          <w:rFonts w:ascii="Times New Roman" w:eastAsia="Times New Roman" w:hAnsi="Times New Roman" w:cs="Times New Roman"/>
          <w:sz w:val="24"/>
          <w:szCs w:val="24"/>
        </w:rPr>
        <w:t xml:space="preserve"> 200.455 Organization costs; </w:t>
      </w:r>
    </w:p>
    <w:p w14:paraId="1F04F673" w14:textId="77777777" w:rsidR="00817C00" w:rsidRPr="00F74592" w:rsidRDefault="00817C00" w:rsidP="001732A9">
      <w:pPr>
        <w:spacing w:after="0" w:line="480" w:lineRule="auto"/>
        <w:ind w:firstLine="720"/>
        <w:contextualSpacing/>
        <w:rPr>
          <w:del w:id="8886" w:author="OFFM" w:date="2024-04-16T10:53:00Z"/>
          <w:rFonts w:ascii="Times New Roman" w:hAnsi="Times New Roman" w:cs="Times New Roman"/>
          <w:sz w:val="24"/>
          <w:szCs w:val="24"/>
        </w:rPr>
      </w:pPr>
      <w:del w:id="8887" w:author="OFFM" w:date="2024-04-16T10:53:00Z">
        <w:r w:rsidRPr="00F74592">
          <w:rPr>
            <w:rFonts w:ascii="Times New Roman" w:hAnsi="Times New Roman" w:cs="Times New Roman"/>
            <w:sz w:val="24"/>
            <w:szCs w:val="24"/>
          </w:rPr>
          <w:delText xml:space="preserve">(t) § 200.456 Participant support costs; </w:delText>
        </w:r>
      </w:del>
    </w:p>
    <w:p w14:paraId="07DAD101" w14:textId="1C6F60F6"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888" w:author="OFFM" w:date="2024-04-16T10:53:00Z">
        <w:r w:rsidRPr="00F74592">
          <w:rPr>
            <w:rFonts w:ascii="Times New Roman" w:hAnsi="Times New Roman" w:cs="Times New Roman"/>
            <w:sz w:val="24"/>
            <w:szCs w:val="24"/>
          </w:rPr>
          <w:delText>(u) §</w:delText>
        </w:r>
      </w:del>
      <w:ins w:id="8889" w:author="OFFM" w:date="2024-04-16T10:53:00Z">
        <w:r w:rsidR="00F2264C" w:rsidRPr="000D237D">
          <w:rPr>
            <w:rFonts w:ascii="Times New Roman" w:eastAsia="Times New Roman" w:hAnsi="Times New Roman" w:cs="Times New Roman"/>
            <w:sz w:val="24"/>
            <w:szCs w:val="24"/>
          </w:rPr>
          <w:t>(n) Section</w:t>
        </w:r>
      </w:ins>
      <w:r w:rsidR="00F2264C" w:rsidRPr="000D237D">
        <w:rPr>
          <w:rFonts w:ascii="Times New Roman" w:eastAsia="Times New Roman" w:hAnsi="Times New Roman" w:cs="Times New Roman"/>
          <w:sz w:val="24"/>
          <w:szCs w:val="24"/>
        </w:rPr>
        <w:t xml:space="preserve"> 200.458 Pre-award costs; </w:t>
      </w:r>
    </w:p>
    <w:p w14:paraId="7090D140" w14:textId="77E7864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8890" w:author="OFFM" w:date="2024-04-16T10:53:00Z">
        <w:r w:rsidR="00817C00" w:rsidRPr="00F74592">
          <w:rPr>
            <w:rFonts w:ascii="Times New Roman" w:hAnsi="Times New Roman" w:cs="Times New Roman"/>
            <w:sz w:val="24"/>
            <w:szCs w:val="24"/>
          </w:rPr>
          <w:delText>v) §</w:delText>
        </w:r>
      </w:del>
      <w:ins w:id="8891" w:author="OFFM" w:date="2024-04-16T10:53:00Z">
        <w:r w:rsidRPr="000D237D">
          <w:rPr>
            <w:rFonts w:ascii="Times New Roman" w:eastAsia="Times New Roman" w:hAnsi="Times New Roman" w:cs="Times New Roman"/>
            <w:sz w:val="24"/>
            <w:szCs w:val="24"/>
          </w:rPr>
          <w:t>o) Section</w:t>
        </w:r>
      </w:ins>
      <w:r w:rsidRPr="000D237D">
        <w:rPr>
          <w:rFonts w:ascii="Times New Roman" w:eastAsia="Times New Roman" w:hAnsi="Times New Roman" w:cs="Times New Roman"/>
          <w:sz w:val="24"/>
          <w:szCs w:val="24"/>
        </w:rPr>
        <w:t xml:space="preserve"> 200.462 Rearrangement and reconversion costs; </w:t>
      </w:r>
    </w:p>
    <w:p w14:paraId="0816FB28" w14:textId="77777777" w:rsidR="00817C00" w:rsidRPr="00F74592" w:rsidRDefault="00817C00" w:rsidP="001732A9">
      <w:pPr>
        <w:spacing w:after="0" w:line="480" w:lineRule="auto"/>
        <w:ind w:firstLine="720"/>
        <w:contextualSpacing/>
        <w:rPr>
          <w:del w:id="8892" w:author="OFFM" w:date="2024-04-16T10:53:00Z"/>
          <w:rFonts w:ascii="Times New Roman" w:hAnsi="Times New Roman" w:cs="Times New Roman"/>
          <w:sz w:val="24"/>
          <w:szCs w:val="24"/>
        </w:rPr>
      </w:pPr>
      <w:del w:id="8893" w:author="OFFM" w:date="2024-04-16T10:53:00Z">
        <w:r w:rsidRPr="00F74592">
          <w:rPr>
            <w:rFonts w:ascii="Times New Roman" w:hAnsi="Times New Roman" w:cs="Times New Roman"/>
            <w:sz w:val="24"/>
            <w:szCs w:val="24"/>
          </w:rPr>
          <w:delText xml:space="preserve">(w) § 200.467 Selling and marketing costs; </w:delText>
        </w:r>
      </w:del>
    </w:p>
    <w:p w14:paraId="74ADEB32" w14:textId="77777777" w:rsidR="00817C00" w:rsidRPr="00F74592" w:rsidRDefault="00817C00" w:rsidP="001732A9">
      <w:pPr>
        <w:spacing w:after="0" w:line="480" w:lineRule="auto"/>
        <w:ind w:firstLine="720"/>
        <w:contextualSpacing/>
        <w:rPr>
          <w:del w:id="8894" w:author="OFFM" w:date="2024-04-16T10:53:00Z"/>
          <w:rFonts w:ascii="Times New Roman" w:hAnsi="Times New Roman" w:cs="Times New Roman"/>
          <w:sz w:val="24"/>
          <w:szCs w:val="24"/>
        </w:rPr>
      </w:pPr>
      <w:del w:id="8895" w:author="OFFM" w:date="2024-04-16T10:53:00Z">
        <w:r w:rsidRPr="00F74592">
          <w:rPr>
            <w:rFonts w:ascii="Times New Roman" w:hAnsi="Times New Roman" w:cs="Times New Roman"/>
            <w:sz w:val="24"/>
            <w:szCs w:val="24"/>
          </w:rPr>
          <w:delText xml:space="preserve">(x) § 200.470 Taxes (including Value Added Tax); and </w:delText>
        </w:r>
      </w:del>
    </w:p>
    <w:p w14:paraId="7EB885CC" w14:textId="4F24C9CF"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896" w:author="OFFM" w:date="2024-04-16T10:53:00Z">
        <w:r w:rsidRPr="00F74592">
          <w:rPr>
            <w:rFonts w:ascii="Times New Roman" w:hAnsi="Times New Roman" w:cs="Times New Roman"/>
            <w:sz w:val="24"/>
            <w:szCs w:val="24"/>
          </w:rPr>
          <w:delText>(y) §</w:delText>
        </w:r>
      </w:del>
      <w:ins w:id="8897" w:author="OFFM" w:date="2024-04-16T10:53:00Z">
        <w:r w:rsidR="00F2264C" w:rsidRPr="000D237D">
          <w:rPr>
            <w:rFonts w:ascii="Times New Roman" w:eastAsia="Times New Roman" w:hAnsi="Times New Roman" w:cs="Times New Roman"/>
            <w:sz w:val="24"/>
            <w:szCs w:val="24"/>
          </w:rPr>
          <w:t>(p) Section</w:t>
        </w:r>
      </w:ins>
      <w:r w:rsidR="00F2264C" w:rsidRPr="000D237D">
        <w:rPr>
          <w:rFonts w:ascii="Times New Roman" w:eastAsia="Times New Roman" w:hAnsi="Times New Roman" w:cs="Times New Roman"/>
          <w:sz w:val="24"/>
          <w:szCs w:val="24"/>
        </w:rPr>
        <w:t xml:space="preserve"> 200.475 Travel costs. </w:t>
      </w:r>
    </w:p>
    <w:p w14:paraId="07F1E590"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200.408 Limitation on allowance of costs.</w:t>
      </w:r>
    </w:p>
    <w:p w14:paraId="660081ED" w14:textId="01DAE78B"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898" w:author="OFFM" w:date="2024-04-16T10:53:00Z">
        <w:r w:rsidRPr="00F74592">
          <w:rPr>
            <w:rFonts w:ascii="Times New Roman" w:hAnsi="Times New Roman" w:cs="Times New Roman"/>
            <w:sz w:val="24"/>
            <w:szCs w:val="24"/>
          </w:rPr>
          <w:delText>The Federal award may be subject to statutory</w:delText>
        </w:r>
      </w:del>
      <w:ins w:id="8899" w:author="OFFM" w:date="2024-04-16T10:53:00Z">
        <w:r w:rsidR="00F2264C" w:rsidRPr="000D237D">
          <w:rPr>
            <w:rFonts w:ascii="Times New Roman" w:eastAsia="Times New Roman" w:hAnsi="Times New Roman" w:cs="Times New Roman"/>
            <w:sz w:val="24"/>
            <w:szCs w:val="24"/>
          </w:rPr>
          <w:t>Statutory</w:t>
        </w:r>
      </w:ins>
      <w:r w:rsidR="00F2264C" w:rsidRPr="000D237D">
        <w:rPr>
          <w:rFonts w:ascii="Times New Roman" w:eastAsia="Times New Roman" w:hAnsi="Times New Roman" w:cs="Times New Roman"/>
          <w:sz w:val="24"/>
          <w:szCs w:val="24"/>
        </w:rPr>
        <w:t xml:space="preserve"> requirements </w:t>
      </w:r>
      <w:del w:id="8900" w:author="OFFM" w:date="2024-04-16T10:53:00Z">
        <w:r w:rsidRPr="00F74592">
          <w:rPr>
            <w:rFonts w:ascii="Times New Roman" w:hAnsi="Times New Roman" w:cs="Times New Roman"/>
            <w:sz w:val="24"/>
            <w:szCs w:val="24"/>
          </w:rPr>
          <w:delText>that</w:delText>
        </w:r>
      </w:del>
      <w:ins w:id="8901" w:author="OFFM" w:date="2024-04-16T10:53:00Z">
        <w:r w:rsidR="00F2264C" w:rsidRPr="000D237D">
          <w:rPr>
            <w:rFonts w:ascii="Times New Roman" w:eastAsia="Times New Roman" w:hAnsi="Times New Roman" w:cs="Times New Roman"/>
            <w:sz w:val="24"/>
            <w:szCs w:val="24"/>
          </w:rPr>
          <w:t>may</w:t>
        </w:r>
      </w:ins>
      <w:r w:rsidR="00F2264C" w:rsidRPr="000D237D">
        <w:rPr>
          <w:rFonts w:ascii="Times New Roman" w:eastAsia="Times New Roman" w:hAnsi="Times New Roman" w:cs="Times New Roman"/>
          <w:sz w:val="24"/>
          <w:szCs w:val="24"/>
        </w:rPr>
        <w:t xml:space="preserve"> limit the allowability of costs. </w:t>
      </w:r>
      <w:del w:id="8902" w:author="OFFM" w:date="2024-04-16T10:53:00Z">
        <w:r w:rsidRPr="00F74592">
          <w:rPr>
            <w:rFonts w:ascii="Times New Roman" w:hAnsi="Times New Roman" w:cs="Times New Roman"/>
            <w:sz w:val="24"/>
            <w:szCs w:val="24"/>
          </w:rPr>
          <w:delText>When</w:delText>
        </w:r>
      </w:del>
      <w:ins w:id="8903" w:author="OFFM" w:date="2024-04-16T10:53:00Z">
        <w:r w:rsidR="00F2264C" w:rsidRPr="000D237D">
          <w:rPr>
            <w:rFonts w:ascii="Times New Roman" w:eastAsia="Times New Roman" w:hAnsi="Times New Roman" w:cs="Times New Roman"/>
            <w:sz w:val="24"/>
            <w:szCs w:val="24"/>
          </w:rPr>
          <w:t>Any costs that exceed</w:t>
        </w:r>
      </w:ins>
      <w:r w:rsidR="00F2264C" w:rsidRPr="000D237D">
        <w:rPr>
          <w:rFonts w:ascii="Times New Roman" w:eastAsia="Times New Roman" w:hAnsi="Times New Roman" w:cs="Times New Roman"/>
          <w:sz w:val="24"/>
          <w:szCs w:val="24"/>
        </w:rPr>
        <w:t xml:space="preserve"> the maximum amount </w:t>
      </w:r>
      <w:del w:id="8904" w:author="OFFM" w:date="2024-04-16T10:53:00Z">
        <w:r w:rsidRPr="00F74592">
          <w:rPr>
            <w:rFonts w:ascii="Times New Roman" w:hAnsi="Times New Roman" w:cs="Times New Roman"/>
            <w:sz w:val="24"/>
            <w:szCs w:val="24"/>
          </w:rPr>
          <w:delText xml:space="preserve">allowable under a limitation is less than the total amount determined in accordance with the principles in this part, </w:delText>
        </w:r>
        <w:r w:rsidRPr="00F74592">
          <w:rPr>
            <w:rFonts w:ascii="Times New Roman" w:hAnsi="Times New Roman" w:cs="Times New Roman"/>
            <w:sz w:val="24"/>
            <w:szCs w:val="24"/>
          </w:rPr>
          <w:lastRenderedPageBreak/>
          <w:delText>the amount not recoverable under the Federal award</w:delText>
        </w:r>
      </w:del>
      <w:ins w:id="8905" w:author="OFFM" w:date="2024-04-16T10:53:00Z">
        <w:r w:rsidR="00F2264C" w:rsidRPr="000D237D">
          <w:rPr>
            <w:rFonts w:ascii="Times New Roman" w:eastAsia="Times New Roman" w:hAnsi="Times New Roman" w:cs="Times New Roman"/>
            <w:sz w:val="24"/>
            <w:szCs w:val="24"/>
          </w:rPr>
          <w:t>allowed by statute</w:t>
        </w:r>
      </w:ins>
      <w:r w:rsidR="00F2264C" w:rsidRPr="000D237D">
        <w:rPr>
          <w:rFonts w:ascii="Times New Roman" w:eastAsia="Times New Roman" w:hAnsi="Times New Roman" w:cs="Times New Roman"/>
          <w:sz w:val="24"/>
          <w:szCs w:val="24"/>
        </w:rPr>
        <w:t xml:space="preserve"> may not be charged to the Federal award. </w:t>
      </w:r>
      <w:ins w:id="8906" w:author="OFFM" w:date="2024-04-16T10:53:00Z">
        <w:r w:rsidR="00F2264C" w:rsidRPr="000D237D">
          <w:rPr>
            <w:rFonts w:ascii="Times New Roman" w:eastAsia="Times New Roman" w:hAnsi="Times New Roman" w:cs="Times New Roman"/>
            <w:sz w:val="24"/>
            <w:szCs w:val="24"/>
          </w:rPr>
          <w:t>Only the amount allowable by statute may be charged to the Federal award.</w:t>
        </w:r>
      </w:ins>
    </w:p>
    <w:p w14:paraId="3C855F47"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200.409 Special considerations.</w:t>
      </w:r>
    </w:p>
    <w:p w14:paraId="63A4FC22" w14:textId="6474A27F"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8907" w:author="OFFM" w:date="2024-04-16T10:53:00Z">
        <w:r w:rsidRPr="00F74592">
          <w:rPr>
            <w:rFonts w:ascii="Times New Roman" w:hAnsi="Times New Roman" w:cs="Times New Roman"/>
            <w:sz w:val="24"/>
            <w:szCs w:val="24"/>
          </w:rPr>
          <w:delText>In addition to the basic considerations regarding the allowability of costs highlighted in this subtitle, other subtitles</w:delText>
        </w:r>
      </w:del>
      <w:ins w:id="8908" w:author="OFFM" w:date="2024-04-16T10:53:00Z">
        <w:r w:rsidR="00F2264C" w:rsidRPr="000D237D">
          <w:rPr>
            <w:rFonts w:ascii="Times New Roman" w:eastAsia="Times New Roman" w:hAnsi="Times New Roman" w:cs="Times New Roman"/>
            <w:sz w:val="24"/>
            <w:szCs w:val="24"/>
          </w:rPr>
          <w:t>Other sections</w:t>
        </w:r>
      </w:ins>
      <w:r w:rsidR="00F2264C" w:rsidRPr="000D237D">
        <w:rPr>
          <w:rFonts w:ascii="Times New Roman" w:eastAsia="Times New Roman" w:hAnsi="Times New Roman" w:cs="Times New Roman"/>
          <w:sz w:val="24"/>
          <w:szCs w:val="24"/>
        </w:rPr>
        <w:t xml:space="preserve"> in this part describe special considerations and requirements applicable to states, local governments, Indian </w:t>
      </w:r>
      <w:del w:id="8909" w:author="OFFM" w:date="2024-04-16T10:53:00Z">
        <w:r w:rsidRPr="00F74592">
          <w:rPr>
            <w:rFonts w:ascii="Times New Roman" w:hAnsi="Times New Roman" w:cs="Times New Roman"/>
            <w:sz w:val="24"/>
            <w:szCs w:val="24"/>
          </w:rPr>
          <w:delText>tribes</w:delText>
        </w:r>
      </w:del>
      <w:ins w:id="8910" w:author="OFFM" w:date="2024-04-16T10:53:00Z">
        <w:r w:rsidR="00F2264C" w:rsidRPr="000D237D">
          <w:rPr>
            <w:rFonts w:ascii="Times New Roman" w:eastAsia="Times New Roman" w:hAnsi="Times New Roman" w:cs="Times New Roman"/>
            <w:sz w:val="24"/>
            <w:szCs w:val="24"/>
          </w:rPr>
          <w:t>Tribes</w:t>
        </w:r>
      </w:ins>
      <w:r w:rsidR="00F2264C" w:rsidRPr="000D237D">
        <w:rPr>
          <w:rFonts w:ascii="Times New Roman" w:eastAsia="Times New Roman" w:hAnsi="Times New Roman" w:cs="Times New Roman"/>
          <w:sz w:val="24"/>
          <w:szCs w:val="24"/>
        </w:rPr>
        <w:t xml:space="preserve">, and IHEs. In addition, certain provisions among the items of cost in this subpart are only applicable to certain types of </w:t>
      </w:r>
      <w:del w:id="8911" w:author="OFFM" w:date="2024-04-16T10:53:00Z">
        <w:r w:rsidRPr="00F74592">
          <w:rPr>
            <w:rFonts w:ascii="Times New Roman" w:hAnsi="Times New Roman" w:cs="Times New Roman"/>
            <w:sz w:val="24"/>
            <w:szCs w:val="24"/>
          </w:rPr>
          <w:delText>non-Federal entities</w:delText>
        </w:r>
      </w:del>
      <w:ins w:id="8912" w:author="OFFM" w:date="2024-04-16T10:53:00Z">
        <w:r w:rsidR="00F2264C" w:rsidRPr="000D237D">
          <w:rPr>
            <w:rFonts w:ascii="Times New Roman" w:eastAsia="Times New Roman" w:hAnsi="Times New Roman" w:cs="Times New Roman"/>
            <w:sz w:val="24"/>
            <w:szCs w:val="24"/>
          </w:rPr>
          <w:t>recipients and subrecipients</w:t>
        </w:r>
      </w:ins>
      <w:r w:rsidR="00F2264C" w:rsidRPr="000D237D">
        <w:rPr>
          <w:rFonts w:ascii="Times New Roman" w:eastAsia="Times New Roman" w:hAnsi="Times New Roman" w:cs="Times New Roman"/>
          <w:sz w:val="24"/>
          <w:szCs w:val="24"/>
        </w:rPr>
        <w:t xml:space="preserve">, as specified in the following sections: </w:t>
      </w:r>
    </w:p>
    <w:p w14:paraId="4B69A048" w14:textId="379458F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Direct and Indirect </w:t>
      </w:r>
      <w:del w:id="8913"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Costs (§§ 200.412</w:t>
      </w:r>
      <w:del w:id="8914" w:author="OFFM" w:date="2024-04-16T10:53:00Z">
        <w:r w:rsidR="00817C00" w:rsidRPr="00F74592">
          <w:rPr>
            <w:rFonts w:ascii="Times New Roman" w:hAnsi="Times New Roman" w:cs="Times New Roman"/>
            <w:sz w:val="24"/>
            <w:szCs w:val="24"/>
          </w:rPr>
          <w:delText>–</w:delText>
        </w:r>
      </w:del>
      <w:ins w:id="891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200.415</w:t>
      </w:r>
      <w:del w:id="8916" w:author="OFFM" w:date="2024-04-16T10:53:00Z">
        <w:r w:rsidR="00817C00" w:rsidRPr="00F74592">
          <w:rPr>
            <w:rFonts w:ascii="Times New Roman" w:hAnsi="Times New Roman" w:cs="Times New Roman"/>
            <w:sz w:val="24"/>
            <w:szCs w:val="24"/>
          </w:rPr>
          <w:delText>) of this subpart;</w:delText>
        </w:r>
      </w:del>
      <w:ins w:id="891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2E36D4A1" w14:textId="5126BC6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(b) Special Considerations for States, Local Governments and Indian Tribes (§§ 200.416 and 200.417</w:t>
      </w:r>
      <w:del w:id="8918" w:author="OFFM" w:date="2024-04-16T10:53:00Z">
        <w:r w:rsidR="00817C00" w:rsidRPr="00F74592">
          <w:rPr>
            <w:rFonts w:ascii="Times New Roman" w:hAnsi="Times New Roman" w:cs="Times New Roman"/>
            <w:sz w:val="24"/>
            <w:szCs w:val="24"/>
          </w:rPr>
          <w:delText>) of this subpart;</w:delText>
        </w:r>
      </w:del>
      <w:ins w:id="891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w:t>
      </w:r>
    </w:p>
    <w:p w14:paraId="0888029A" w14:textId="5617654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 Special Considerations for Institutions of Higher Education (§§ 200.418 and 200.419</w:t>
      </w:r>
      <w:del w:id="8920" w:author="OFFM" w:date="2024-04-16T10:53:00Z">
        <w:r w:rsidR="00817C00" w:rsidRPr="00F74592">
          <w:rPr>
            <w:rFonts w:ascii="Times New Roman" w:hAnsi="Times New Roman" w:cs="Times New Roman"/>
            <w:sz w:val="24"/>
            <w:szCs w:val="24"/>
          </w:rPr>
          <w:delText>) of this subpart.</w:delText>
        </w:r>
      </w:del>
      <w:ins w:id="892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64D886D0"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200.410 Collection of unallowable costs.</w:t>
      </w:r>
    </w:p>
    <w:p w14:paraId="61B8D498" w14:textId="317F119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Payments made for costs determined to be unallowable by either the </w:t>
      </w:r>
      <w:del w:id="8922" w:author="OFFM" w:date="2024-04-16T10:53:00Z">
        <w:r w:rsidR="00817C00" w:rsidRPr="00F74592">
          <w:rPr>
            <w:rFonts w:ascii="Times New Roman" w:hAnsi="Times New Roman" w:cs="Times New Roman"/>
            <w:sz w:val="24"/>
            <w:szCs w:val="24"/>
          </w:rPr>
          <w:delText xml:space="preserve">Federal </w:delText>
        </w:r>
      </w:del>
      <w:r w:rsidRPr="000D237D">
        <w:rPr>
          <w:rFonts w:ascii="Times New Roman" w:eastAsia="Times New Roman" w:hAnsi="Times New Roman" w:cs="Times New Roman"/>
          <w:sz w:val="24"/>
          <w:szCs w:val="24"/>
        </w:rPr>
        <w:t xml:space="preserve">awarding </w:t>
      </w:r>
      <w:ins w:id="8923" w:author="OFFM" w:date="2024-04-16T10:53:00Z">
        <w:r w:rsidRPr="000D237D">
          <w:rPr>
            <w:rFonts w:ascii="Times New Roman" w:eastAsia="Times New Roman" w:hAnsi="Times New Roman" w:cs="Times New Roman"/>
            <w:sz w:val="24"/>
            <w:szCs w:val="24"/>
          </w:rPr>
          <w:t xml:space="preserve">Federal </w:t>
        </w:r>
      </w:ins>
      <w:r w:rsidRPr="000D237D">
        <w:rPr>
          <w:rFonts w:ascii="Times New Roman" w:eastAsia="Times New Roman" w:hAnsi="Times New Roman" w:cs="Times New Roman"/>
          <w:sz w:val="24"/>
          <w:szCs w:val="24"/>
        </w:rPr>
        <w:t>agency, cognizant agency for indirect costs, or pass-through entity</w:t>
      </w:r>
      <w:del w:id="8924" w:author="OFFM" w:date="2024-04-16T10:53:00Z">
        <w:r w:rsidR="00817C00" w:rsidRPr="00F74592">
          <w:rPr>
            <w:rFonts w:ascii="Times New Roman" w:hAnsi="Times New Roman" w:cs="Times New Roman"/>
            <w:sz w:val="24"/>
            <w:szCs w:val="24"/>
          </w:rPr>
          <w:delText>, either as direct or indirect costs,</w:delText>
        </w:r>
      </w:del>
      <w:r w:rsidRPr="000D237D">
        <w:rPr>
          <w:rFonts w:ascii="Times New Roman" w:eastAsia="Times New Roman" w:hAnsi="Times New Roman" w:cs="Times New Roman"/>
          <w:sz w:val="24"/>
          <w:szCs w:val="24"/>
        </w:rPr>
        <w:t xml:space="preserve"> must be refunded </w:t>
      </w:r>
      <w:del w:id="8925" w:author="OFFM" w:date="2024-04-16T10:53:00Z">
        <w:r w:rsidR="00817C00" w:rsidRPr="00F74592">
          <w:rPr>
            <w:rFonts w:ascii="Times New Roman" w:hAnsi="Times New Roman" w:cs="Times New Roman"/>
            <w:sz w:val="24"/>
            <w:szCs w:val="24"/>
          </w:rPr>
          <w:delText>(including</w:delText>
        </w:r>
      </w:del>
      <w:ins w:id="8926" w:author="OFFM" w:date="2024-04-16T10:53:00Z">
        <w:r w:rsidRPr="000D237D">
          <w:rPr>
            <w:rFonts w:ascii="Times New Roman" w:eastAsia="Times New Roman" w:hAnsi="Times New Roman" w:cs="Times New Roman"/>
            <w:sz w:val="24"/>
            <w:szCs w:val="24"/>
          </w:rPr>
          <w:t>with</w:t>
        </w:r>
      </w:ins>
      <w:r w:rsidRPr="000D237D">
        <w:rPr>
          <w:rFonts w:ascii="Times New Roman" w:eastAsia="Times New Roman" w:hAnsi="Times New Roman" w:cs="Times New Roman"/>
          <w:sz w:val="24"/>
          <w:szCs w:val="24"/>
        </w:rPr>
        <w:t xml:space="preserve"> interest</w:t>
      </w:r>
      <w:del w:id="8927"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to the Federal Government</w:t>
      </w:r>
      <w:ins w:id="8928" w:author="OFFM" w:date="2024-04-16T10:53:00Z">
        <w:r w:rsidRPr="000D237D">
          <w:rPr>
            <w:rFonts w:ascii="Times New Roman" w:eastAsia="Times New Roman" w:hAnsi="Times New Roman" w:cs="Times New Roman"/>
            <w:sz w:val="24"/>
            <w:szCs w:val="24"/>
          </w:rPr>
          <w:t>. Unless directed by Federal statute or regulation, repayments must be made</w:t>
        </w:r>
      </w:ins>
      <w:r w:rsidRPr="000D237D">
        <w:rPr>
          <w:rFonts w:ascii="Times New Roman" w:eastAsia="Times New Roman" w:hAnsi="Times New Roman" w:cs="Times New Roman"/>
          <w:sz w:val="24"/>
          <w:szCs w:val="24"/>
        </w:rPr>
        <w:t xml:space="preserve"> in accordance with </w:t>
      </w:r>
      <w:ins w:id="8929"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instructions </w:t>
      </w:r>
      <w:del w:id="8930" w:author="OFFM" w:date="2024-04-16T10:53:00Z">
        <w:r w:rsidR="00817C00" w:rsidRPr="00F74592">
          <w:rPr>
            <w:rFonts w:ascii="Times New Roman" w:hAnsi="Times New Roman" w:cs="Times New Roman"/>
            <w:sz w:val="24"/>
            <w:szCs w:val="24"/>
          </w:rPr>
          <w:delText>from</w:delText>
        </w:r>
      </w:del>
      <w:ins w:id="8931" w:author="OFFM" w:date="2024-04-16T10:53:00Z">
        <w:r w:rsidRPr="000D237D">
          <w:rPr>
            <w:rFonts w:ascii="Times New Roman" w:eastAsia="Times New Roman" w:hAnsi="Times New Roman" w:cs="Times New Roman"/>
            <w:sz w:val="24"/>
            <w:szCs w:val="24"/>
          </w:rPr>
          <w:t>provided by</w:t>
        </w:r>
      </w:ins>
      <w:r w:rsidRPr="000D237D">
        <w:rPr>
          <w:rFonts w:ascii="Times New Roman" w:eastAsia="Times New Roman" w:hAnsi="Times New Roman" w:cs="Times New Roman"/>
          <w:sz w:val="24"/>
          <w:szCs w:val="24"/>
        </w:rPr>
        <w:t xml:space="preserve"> the Federal agency </w:t>
      </w:r>
      <w:ins w:id="8932" w:author="OFFM" w:date="2024-04-16T10:53:00Z">
        <w:r w:rsidRPr="000D237D">
          <w:rPr>
            <w:rFonts w:ascii="Times New Roman" w:eastAsia="Times New Roman" w:hAnsi="Times New Roman" w:cs="Times New Roman"/>
            <w:sz w:val="24"/>
            <w:szCs w:val="24"/>
          </w:rPr>
          <w:t xml:space="preserve">or pass-through entity </w:t>
        </w:r>
      </w:ins>
      <w:r w:rsidRPr="000D237D">
        <w:rPr>
          <w:rFonts w:ascii="Times New Roman" w:eastAsia="Times New Roman" w:hAnsi="Times New Roman" w:cs="Times New Roman"/>
          <w:sz w:val="24"/>
          <w:szCs w:val="24"/>
        </w:rPr>
        <w:t xml:space="preserve">that </w:t>
      </w:r>
      <w:del w:id="8933" w:author="OFFM" w:date="2024-04-16T10:53:00Z">
        <w:r w:rsidR="00817C00" w:rsidRPr="00F74592">
          <w:rPr>
            <w:rFonts w:ascii="Times New Roman" w:hAnsi="Times New Roman" w:cs="Times New Roman"/>
            <w:sz w:val="24"/>
            <w:szCs w:val="24"/>
          </w:rPr>
          <w:delText>determined the costs are unallowable unless Federal statute or regulation directs otherwise.</w:delText>
        </w:r>
      </w:del>
      <w:ins w:id="8934" w:author="OFFM" w:date="2024-04-16T10:53:00Z">
        <w:r w:rsidRPr="000D237D">
          <w:rPr>
            <w:rFonts w:ascii="Times New Roman" w:eastAsia="Times New Roman" w:hAnsi="Times New Roman" w:cs="Times New Roman"/>
            <w:sz w:val="24"/>
            <w:szCs w:val="24"/>
          </w:rPr>
          <w:t>made the allowability determination.</w:t>
        </w:r>
      </w:ins>
      <w:r w:rsidRPr="000D237D">
        <w:rPr>
          <w:rFonts w:ascii="Times New Roman" w:eastAsia="Times New Roman" w:hAnsi="Times New Roman" w:cs="Times New Roman"/>
          <w:sz w:val="24"/>
          <w:szCs w:val="24"/>
        </w:rPr>
        <w:t xml:space="preserve"> See </w:t>
      </w:r>
      <w:del w:id="8935" w:author="OFFM" w:date="2024-04-16T10:53:00Z">
        <w:r w:rsidR="00817C00" w:rsidRPr="00F74592">
          <w:rPr>
            <w:rFonts w:ascii="Times New Roman" w:hAnsi="Times New Roman" w:cs="Times New Roman"/>
            <w:sz w:val="24"/>
            <w:szCs w:val="24"/>
          </w:rPr>
          <w:delText xml:space="preserve">also </w:delText>
        </w:r>
      </w:del>
      <w:r w:rsidRPr="000D237D">
        <w:rPr>
          <w:rFonts w:ascii="Times New Roman" w:eastAsia="Times New Roman" w:hAnsi="Times New Roman" w:cs="Times New Roman"/>
          <w:sz w:val="24"/>
          <w:szCs w:val="24"/>
        </w:rPr>
        <w:t>§§ 200.300 through 200.309</w:t>
      </w:r>
      <w:del w:id="8936" w:author="OFFM" w:date="2024-04-16T10:53:00Z">
        <w:r w:rsidR="00817C00" w:rsidRPr="00F74592">
          <w:rPr>
            <w:rFonts w:ascii="Times New Roman" w:hAnsi="Times New Roman" w:cs="Times New Roman"/>
            <w:sz w:val="24"/>
            <w:szCs w:val="24"/>
          </w:rPr>
          <w:delText xml:space="preserve"> in subpart D of this part. </w:delText>
        </w:r>
      </w:del>
      <w:ins w:id="8937" w:author="OFFM" w:date="2024-04-16T10:53:00Z">
        <w:r w:rsidRPr="000D237D">
          <w:rPr>
            <w:rFonts w:ascii="Times New Roman" w:eastAsia="Times New Roman" w:hAnsi="Times New Roman" w:cs="Times New Roman"/>
            <w:sz w:val="24"/>
            <w:szCs w:val="24"/>
          </w:rPr>
          <w:t xml:space="preserve">, and </w:t>
        </w:r>
        <w:r w:rsidRPr="000D237D">
          <w:rPr>
            <w:rFonts w:ascii="Times New Roman" w:hAnsi="Times New Roman" w:cs="Times New Roman"/>
            <w:sz w:val="24"/>
            <w:szCs w:val="24"/>
          </w:rPr>
          <w:t>§200.346</w:t>
        </w:r>
        <w:r w:rsidRPr="000D237D">
          <w:rPr>
            <w:rFonts w:ascii="Times New Roman" w:eastAsia="Times New Roman" w:hAnsi="Times New Roman" w:cs="Times New Roman"/>
            <w:sz w:val="24"/>
            <w:szCs w:val="24"/>
          </w:rPr>
          <w:t>.</w:t>
        </w:r>
      </w:ins>
    </w:p>
    <w:p w14:paraId="0AC0AECD" w14:textId="72D21788"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xml:space="preserve">§ 200.411 Adjustment of previously negotiated indirect </w:t>
      </w:r>
      <w:del w:id="8938" w:author="OFFM" w:date="2024-04-16T10:53:00Z">
        <w:r w:rsidR="00817C00" w:rsidRPr="001732A9">
          <w:rPr>
            <w:rFonts w:ascii="Times New Roman" w:hAnsi="Times New Roman" w:cs="Times New Roman"/>
            <w:b/>
            <w:bCs/>
            <w:sz w:val="24"/>
            <w:szCs w:val="24"/>
          </w:rPr>
          <w:delText xml:space="preserve">(F&amp;A) </w:delText>
        </w:r>
      </w:del>
      <w:r w:rsidRPr="000D237D">
        <w:rPr>
          <w:rFonts w:ascii="Times New Roman" w:eastAsia="Times New Roman" w:hAnsi="Times New Roman" w:cs="Times New Roman"/>
          <w:b/>
          <w:bCs/>
          <w:sz w:val="24"/>
          <w:szCs w:val="24"/>
        </w:rPr>
        <w:t>cost rates containing unallowable costs.</w:t>
      </w:r>
    </w:p>
    <w:p w14:paraId="1CFEB150" w14:textId="00DDA22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 Negotiated indirect</w:t>
      </w:r>
      <w:del w:id="8939" w:author="OFFM" w:date="2024-04-16T10:53:00Z">
        <w:r w:rsidR="00817C00" w:rsidRPr="00F74592">
          <w:rPr>
            <w:rFonts w:ascii="Times New Roman" w:hAnsi="Times New Roman" w:cs="Times New Roman"/>
            <w:sz w:val="24"/>
            <w:szCs w:val="24"/>
          </w:rPr>
          <w:delText xml:space="preserve"> (F&amp;A)</w:delText>
        </w:r>
      </w:del>
      <w:r w:rsidRPr="000D237D">
        <w:rPr>
          <w:rFonts w:ascii="Times New Roman" w:eastAsia="Times New Roman" w:hAnsi="Times New Roman" w:cs="Times New Roman"/>
          <w:sz w:val="24"/>
          <w:szCs w:val="24"/>
        </w:rPr>
        <w:t xml:space="preserve"> cost rates based on a proposal later found to have included costs that: </w:t>
      </w:r>
    </w:p>
    <w:p w14:paraId="71E4FE6F"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(1) Are unallowable as specified by Federal statutes, regulations or the terms and conditions of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or </w:t>
      </w:r>
    </w:p>
    <w:p w14:paraId="7901E740" w14:textId="2AC2125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(2) Are unallowable because they are not allocable to the Federal award(s), must be adjusted, or a refund must be made</w:t>
      </w:r>
      <w:del w:id="8940"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in accordance with the requirements of this section. These adjustments or refunds are </w:t>
      </w:r>
      <w:del w:id="8941" w:author="OFFM" w:date="2024-04-16T10:53:00Z">
        <w:r w:rsidR="00817C00" w:rsidRPr="00F74592">
          <w:rPr>
            <w:rFonts w:ascii="Times New Roman" w:hAnsi="Times New Roman" w:cs="Times New Roman"/>
            <w:sz w:val="24"/>
            <w:szCs w:val="24"/>
          </w:rPr>
          <w:delText>designed</w:delText>
        </w:r>
      </w:del>
      <w:ins w:id="8942" w:author="OFFM" w:date="2024-04-16T10:53:00Z">
        <w:r w:rsidRPr="000D237D">
          <w:rPr>
            <w:rFonts w:ascii="Times New Roman" w:eastAsia="Times New Roman" w:hAnsi="Times New Roman" w:cs="Times New Roman"/>
            <w:sz w:val="24"/>
            <w:szCs w:val="24"/>
          </w:rPr>
          <w:t>intended</w:t>
        </w:r>
      </w:ins>
      <w:r w:rsidRPr="000D237D">
        <w:rPr>
          <w:rFonts w:ascii="Times New Roman" w:eastAsia="Times New Roman" w:hAnsi="Times New Roman" w:cs="Times New Roman"/>
          <w:sz w:val="24"/>
          <w:szCs w:val="24"/>
        </w:rPr>
        <w:t xml:space="preserve"> to correct the proposals used to establish the rates and do not constitute a reopening of the rate negotiation. The adjustments or refunds </w:t>
      </w:r>
      <w:del w:id="8943" w:author="OFFM" w:date="2024-04-16T10:53:00Z">
        <w:r w:rsidR="00817C00" w:rsidRPr="00F74592">
          <w:rPr>
            <w:rFonts w:ascii="Times New Roman" w:hAnsi="Times New Roman" w:cs="Times New Roman"/>
            <w:sz w:val="24"/>
            <w:szCs w:val="24"/>
          </w:rPr>
          <w:delText>will</w:delText>
        </w:r>
      </w:del>
      <w:ins w:id="8944"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be made regardless of the type of rate negotiated (predetermined, final, fixed, or provisional). </w:t>
      </w:r>
    </w:p>
    <w:p w14:paraId="59117710" w14:textId="159FF05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For rates covering a future fiscal year of the </w:t>
      </w:r>
      <w:del w:id="8945" w:author="OFFM" w:date="2024-04-16T10:53:00Z">
        <w:r w:rsidR="00817C00" w:rsidRPr="00F74592">
          <w:rPr>
            <w:rFonts w:ascii="Times New Roman" w:hAnsi="Times New Roman" w:cs="Times New Roman"/>
            <w:sz w:val="24"/>
            <w:szCs w:val="24"/>
          </w:rPr>
          <w:delText>non-Federal entity</w:delText>
        </w:r>
      </w:del>
      <w:ins w:id="8946"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the unallowable costs </w:t>
      </w:r>
      <w:del w:id="8947" w:author="OFFM" w:date="2024-04-16T10:53:00Z">
        <w:r w:rsidR="00817C00" w:rsidRPr="00F74592">
          <w:rPr>
            <w:rFonts w:ascii="Times New Roman" w:hAnsi="Times New Roman" w:cs="Times New Roman"/>
            <w:sz w:val="24"/>
            <w:szCs w:val="24"/>
          </w:rPr>
          <w:delText>will</w:delText>
        </w:r>
      </w:del>
      <w:ins w:id="8948"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be removed from the indirect </w:t>
      </w:r>
      <w:del w:id="8949"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 xml:space="preserve">cost pools and the rates </w:t>
      </w:r>
      <w:del w:id="8950" w:author="OFFM" w:date="2024-04-16T10:53:00Z">
        <w:r w:rsidR="00817C00" w:rsidRPr="00F74592">
          <w:rPr>
            <w:rFonts w:ascii="Times New Roman" w:hAnsi="Times New Roman" w:cs="Times New Roman"/>
            <w:sz w:val="24"/>
            <w:szCs w:val="24"/>
          </w:rPr>
          <w:delText>appropriately</w:delText>
        </w:r>
      </w:del>
      <w:ins w:id="8951" w:author="OFFM" w:date="2024-04-16T10:53:00Z">
        <w:r w:rsidRPr="000D237D">
          <w:rPr>
            <w:rFonts w:ascii="Times New Roman" w:eastAsia="Times New Roman" w:hAnsi="Times New Roman" w:cs="Times New Roman"/>
            <w:sz w:val="24"/>
            <w:szCs w:val="24"/>
          </w:rPr>
          <w:t>must be</w:t>
        </w:r>
      </w:ins>
      <w:r w:rsidRPr="000D237D">
        <w:rPr>
          <w:rFonts w:ascii="Times New Roman" w:eastAsia="Times New Roman" w:hAnsi="Times New Roman" w:cs="Times New Roman"/>
          <w:sz w:val="24"/>
          <w:szCs w:val="24"/>
        </w:rPr>
        <w:t xml:space="preserve"> adjusted. </w:t>
      </w:r>
    </w:p>
    <w:p w14:paraId="0E11818C" w14:textId="3B85C0C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For rates covering a past period, the Federal share of the unallowable costs </w:t>
      </w:r>
      <w:del w:id="8952" w:author="OFFM" w:date="2024-04-16T10:53:00Z">
        <w:r w:rsidR="00817C00" w:rsidRPr="00F74592">
          <w:rPr>
            <w:rFonts w:ascii="Times New Roman" w:hAnsi="Times New Roman" w:cs="Times New Roman"/>
            <w:sz w:val="24"/>
            <w:szCs w:val="24"/>
          </w:rPr>
          <w:delText>will</w:delText>
        </w:r>
      </w:del>
      <w:ins w:id="8953"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be computed for each year involved</w:t>
      </w:r>
      <w:ins w:id="8954"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a cash refund (including interest</w:t>
      </w:r>
      <w:del w:id="8955" w:author="OFFM" w:date="2024-04-16T10:53:00Z">
        <w:r w:rsidR="00817C00" w:rsidRPr="00F74592">
          <w:rPr>
            <w:rFonts w:ascii="Times New Roman" w:hAnsi="Times New Roman" w:cs="Times New Roman"/>
            <w:sz w:val="24"/>
            <w:szCs w:val="24"/>
          </w:rPr>
          <w:delText xml:space="preserve"> chargeable in accordance with applicable regulations) will</w:delText>
        </w:r>
      </w:del>
      <w:ins w:id="8956" w:author="OFFM" w:date="2024-04-16T10:53:00Z">
        <w:r w:rsidRPr="000D237D">
          <w:rPr>
            <w:rFonts w:ascii="Times New Roman" w:eastAsia="Times New Roman" w:hAnsi="Times New Roman" w:cs="Times New Roman"/>
            <w:sz w:val="24"/>
            <w:szCs w:val="24"/>
          </w:rPr>
          <w:t>) must</w:t>
        </w:r>
      </w:ins>
      <w:r w:rsidRPr="000D237D">
        <w:rPr>
          <w:rFonts w:ascii="Times New Roman" w:eastAsia="Times New Roman" w:hAnsi="Times New Roman" w:cs="Times New Roman"/>
          <w:sz w:val="24"/>
          <w:szCs w:val="24"/>
        </w:rPr>
        <w:t xml:space="preserve"> be made to the Federal Government</w:t>
      </w:r>
      <w:del w:id="8957" w:author="OFFM" w:date="2024-04-16T10:53:00Z">
        <w:r w:rsidR="00817C00" w:rsidRPr="00F74592">
          <w:rPr>
            <w:rFonts w:ascii="Times New Roman" w:hAnsi="Times New Roman" w:cs="Times New Roman"/>
            <w:sz w:val="24"/>
            <w:szCs w:val="24"/>
          </w:rPr>
          <w:delText>. If</w:delText>
        </w:r>
      </w:del>
      <w:ins w:id="8958" w:author="OFFM" w:date="2024-04-16T10:53:00Z">
        <w:r w:rsidRPr="000D237D">
          <w:rPr>
            <w:rFonts w:ascii="Times New Roman" w:eastAsia="Times New Roman" w:hAnsi="Times New Roman" w:cs="Times New Roman"/>
            <w:sz w:val="24"/>
            <w:szCs w:val="24"/>
          </w:rPr>
          <w:t xml:space="preserve"> in accordance with the directions provided by the cognizant agency for indirect costs. When</w:t>
        </w:r>
      </w:ins>
      <w:r w:rsidRPr="000D237D">
        <w:rPr>
          <w:rFonts w:ascii="Times New Roman" w:eastAsia="Times New Roman" w:hAnsi="Times New Roman" w:cs="Times New Roman"/>
          <w:sz w:val="24"/>
          <w:szCs w:val="24"/>
        </w:rPr>
        <w:t xml:space="preserve"> cash refunds are made for past periods covered by provisional or fixed rates, appropriate adjustments </w:t>
      </w:r>
      <w:del w:id="8959" w:author="OFFM" w:date="2024-04-16T10:53:00Z">
        <w:r w:rsidR="00817C00" w:rsidRPr="00F74592">
          <w:rPr>
            <w:rFonts w:ascii="Times New Roman" w:hAnsi="Times New Roman" w:cs="Times New Roman"/>
            <w:sz w:val="24"/>
            <w:szCs w:val="24"/>
          </w:rPr>
          <w:delText>will</w:delText>
        </w:r>
      </w:del>
      <w:ins w:id="8960"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be made when the rates are finalized to avoid duplicate recovery of the unallowable costs</w:t>
      </w:r>
      <w:del w:id="8961" w:author="OFFM" w:date="2024-04-16T10:53:00Z">
        <w:r w:rsidR="00817C00" w:rsidRPr="00F74592">
          <w:rPr>
            <w:rFonts w:ascii="Times New Roman" w:hAnsi="Times New Roman" w:cs="Times New Roman"/>
            <w:sz w:val="24"/>
            <w:szCs w:val="24"/>
          </w:rPr>
          <w:delText xml:space="preserve"> by the Federal Government</w:delText>
        </w:r>
      </w:del>
      <w:r w:rsidRPr="000D237D">
        <w:rPr>
          <w:rFonts w:ascii="Times New Roman" w:eastAsia="Times New Roman" w:hAnsi="Times New Roman" w:cs="Times New Roman"/>
          <w:sz w:val="24"/>
          <w:szCs w:val="24"/>
        </w:rPr>
        <w:t xml:space="preserve">. </w:t>
      </w:r>
    </w:p>
    <w:p w14:paraId="50A39E71"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For rates covering the current period, either a rate adjustment or a refund, as described in paragraphs (b) and (c) of this section, must be required by the cognizant agency for indirect costs. The choice of method must be at the discretion of the cognizant agency for indirect costs, based on its judgment as to which method would be most practical. </w:t>
      </w:r>
    </w:p>
    <w:p w14:paraId="300232F0"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 The amount or proportion of unallowable costs included in each year's rate will be assumed to be the same as the amount or proportion of unallowable costs included in the base year proposal used to establish the rate. </w:t>
      </w:r>
    </w:p>
    <w:p w14:paraId="5F68EB84" w14:textId="154126C1" w:rsidR="000B5224" w:rsidRPr="00A63D45" w:rsidRDefault="00F2264C" w:rsidP="00A63D45">
      <w:pPr>
        <w:spacing w:after="0" w:line="480" w:lineRule="auto"/>
        <w:contextualSpacing/>
        <w:outlineLvl w:val="2"/>
        <w:rPr>
          <w:rFonts w:ascii="Times New Roman" w:hAnsi="Times New Roman"/>
          <w:b/>
          <w:sz w:val="24"/>
        </w:rPr>
      </w:pPr>
      <w:r w:rsidRPr="00A63D45">
        <w:rPr>
          <w:rFonts w:ascii="Times New Roman" w:hAnsi="Times New Roman"/>
          <w:b/>
          <w:sz w:val="24"/>
        </w:rPr>
        <w:t xml:space="preserve">Direct and Indirect </w:t>
      </w:r>
      <w:del w:id="8962" w:author="OFFM" w:date="2024-04-16T10:53:00Z">
        <w:r w:rsidR="00817C00" w:rsidRPr="00F74592">
          <w:rPr>
            <w:rFonts w:ascii="Times New Roman" w:hAnsi="Times New Roman" w:cs="Times New Roman"/>
            <w:sz w:val="24"/>
            <w:szCs w:val="24"/>
          </w:rPr>
          <w:delText xml:space="preserve">(F&amp;A) </w:delText>
        </w:r>
      </w:del>
      <w:r w:rsidRPr="00A63D45">
        <w:rPr>
          <w:rFonts w:ascii="Times New Roman" w:hAnsi="Times New Roman"/>
          <w:b/>
          <w:sz w:val="24"/>
        </w:rPr>
        <w:t>Costs</w:t>
      </w:r>
    </w:p>
    <w:p w14:paraId="572007FC"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lastRenderedPageBreak/>
        <w:t>§ 200.412 Classification of costs.</w:t>
      </w:r>
    </w:p>
    <w:p w14:paraId="02DF3102" w14:textId="383E92B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There is no universal rule for classifying certain costs as </w:t>
      </w:r>
      <w:del w:id="8963" w:author="OFFM" w:date="2024-04-16T10:53:00Z">
        <w:r w:rsidR="00817C00" w:rsidRPr="00F74592">
          <w:rPr>
            <w:rFonts w:ascii="Times New Roman" w:hAnsi="Times New Roman" w:cs="Times New Roman"/>
            <w:sz w:val="24"/>
            <w:szCs w:val="24"/>
          </w:rPr>
          <w:delText xml:space="preserve">either </w:delText>
        </w:r>
      </w:del>
      <w:r w:rsidRPr="000D237D">
        <w:rPr>
          <w:rFonts w:ascii="Times New Roman" w:eastAsia="Times New Roman" w:hAnsi="Times New Roman" w:cs="Times New Roman"/>
          <w:sz w:val="24"/>
          <w:szCs w:val="24"/>
        </w:rPr>
        <w:t xml:space="preserve">direct or indirect </w:t>
      </w:r>
      <w:del w:id="8964" w:author="OFFM" w:date="2024-04-16T10:53:00Z">
        <w:r w:rsidR="00817C00" w:rsidRPr="00F74592">
          <w:rPr>
            <w:rFonts w:ascii="Times New Roman" w:hAnsi="Times New Roman" w:cs="Times New Roman"/>
            <w:sz w:val="24"/>
            <w:szCs w:val="24"/>
          </w:rPr>
          <w:delText>(F&amp;A) under every accounting system.</w:delText>
        </w:r>
      </w:del>
      <w:ins w:id="8965" w:author="OFFM" w:date="2024-04-16T10:53:00Z">
        <w:r w:rsidRPr="000D237D">
          <w:rPr>
            <w:rFonts w:ascii="Times New Roman" w:eastAsia="Times New Roman" w:hAnsi="Times New Roman" w:cs="Times New Roman"/>
            <w:sz w:val="24"/>
            <w:szCs w:val="24"/>
          </w:rPr>
          <w:t>costs.</w:t>
        </w:r>
      </w:ins>
      <w:r w:rsidRPr="000D237D">
        <w:rPr>
          <w:rFonts w:ascii="Times New Roman" w:eastAsia="Times New Roman" w:hAnsi="Times New Roman" w:cs="Times New Roman"/>
          <w:sz w:val="24"/>
          <w:szCs w:val="24"/>
        </w:rPr>
        <w:t xml:space="preserve"> A cost may be direct </w:t>
      </w:r>
      <w:del w:id="8966" w:author="OFFM" w:date="2024-04-16T10:53:00Z">
        <w:r w:rsidR="00817C00" w:rsidRPr="00F74592">
          <w:rPr>
            <w:rFonts w:ascii="Times New Roman" w:hAnsi="Times New Roman" w:cs="Times New Roman"/>
            <w:sz w:val="24"/>
            <w:szCs w:val="24"/>
          </w:rPr>
          <w:delText xml:space="preserve">with respect to </w:delText>
        </w:r>
      </w:del>
      <w:ins w:id="8967" w:author="OFFM" w:date="2024-04-16T10:53:00Z">
        <w:r w:rsidRPr="000D237D">
          <w:rPr>
            <w:rFonts w:ascii="Times New Roman" w:eastAsia="Times New Roman" w:hAnsi="Times New Roman" w:cs="Times New Roman"/>
            <w:sz w:val="24"/>
            <w:szCs w:val="24"/>
          </w:rPr>
          <w:t xml:space="preserve">for </w:t>
        </w:r>
      </w:ins>
      <w:r w:rsidRPr="000D237D">
        <w:rPr>
          <w:rFonts w:ascii="Times New Roman" w:eastAsia="Times New Roman" w:hAnsi="Times New Roman" w:cs="Times New Roman"/>
          <w:sz w:val="24"/>
          <w:szCs w:val="24"/>
        </w:rPr>
        <w:t>some specific service or function</w:t>
      </w:r>
      <w:del w:id="8968"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but indirect </w:t>
      </w:r>
      <w:del w:id="8969" w:author="OFFM" w:date="2024-04-16T10:53:00Z">
        <w:r w:rsidR="00817C00" w:rsidRPr="00F74592">
          <w:rPr>
            <w:rFonts w:ascii="Times New Roman" w:hAnsi="Times New Roman" w:cs="Times New Roman"/>
            <w:sz w:val="24"/>
            <w:szCs w:val="24"/>
          </w:rPr>
          <w:delText>with respect to</w:delText>
        </w:r>
      </w:del>
      <w:ins w:id="8970" w:author="OFFM" w:date="2024-04-16T10:53:00Z">
        <w:r w:rsidRPr="000D237D">
          <w:rPr>
            <w:rFonts w:ascii="Times New Roman" w:eastAsia="Times New Roman" w:hAnsi="Times New Roman" w:cs="Times New Roman"/>
            <w:sz w:val="24"/>
            <w:szCs w:val="24"/>
          </w:rPr>
          <w:t>for</w:t>
        </w:r>
      </w:ins>
      <w:r w:rsidRPr="000D237D">
        <w:rPr>
          <w:rFonts w:ascii="Times New Roman" w:eastAsia="Times New Roman" w:hAnsi="Times New Roman" w:cs="Times New Roman"/>
          <w:sz w:val="24"/>
          <w:szCs w:val="24"/>
        </w:rPr>
        <w:t xml:space="preserve"> the Federal award or other final cost objective. Therefore, </w:t>
      </w:r>
      <w:del w:id="8971" w:author="OFFM" w:date="2024-04-16T10:53:00Z">
        <w:r w:rsidR="00817C00" w:rsidRPr="00F74592">
          <w:rPr>
            <w:rFonts w:ascii="Times New Roman" w:hAnsi="Times New Roman" w:cs="Times New Roman"/>
            <w:sz w:val="24"/>
            <w:szCs w:val="24"/>
          </w:rPr>
          <w:delText xml:space="preserve">it is essential that </w:delText>
        </w:r>
      </w:del>
      <w:r w:rsidRPr="000D237D">
        <w:rPr>
          <w:rFonts w:ascii="Times New Roman" w:eastAsia="Times New Roman" w:hAnsi="Times New Roman" w:cs="Times New Roman"/>
          <w:sz w:val="24"/>
          <w:szCs w:val="24"/>
        </w:rPr>
        <w:t xml:space="preserve">each </w:t>
      </w:r>
      <w:del w:id="8972" w:author="OFFM" w:date="2024-04-16T10:53:00Z">
        <w:r w:rsidR="00817C00" w:rsidRPr="00F74592">
          <w:rPr>
            <w:rFonts w:ascii="Times New Roman" w:hAnsi="Times New Roman" w:cs="Times New Roman"/>
            <w:sz w:val="24"/>
            <w:szCs w:val="24"/>
          </w:rPr>
          <w:delText xml:space="preserve">item of </w:delText>
        </w:r>
      </w:del>
      <w:r w:rsidRPr="000D237D">
        <w:rPr>
          <w:rFonts w:ascii="Times New Roman" w:eastAsia="Times New Roman" w:hAnsi="Times New Roman" w:cs="Times New Roman"/>
          <w:sz w:val="24"/>
          <w:szCs w:val="24"/>
        </w:rPr>
        <w:t xml:space="preserve">cost incurred for the same purpose </w:t>
      </w:r>
      <w:ins w:id="8973" w:author="OFFM" w:date="2024-04-16T10:53:00Z">
        <w:r w:rsidRPr="000D237D">
          <w:rPr>
            <w:rFonts w:ascii="Times New Roman" w:eastAsia="Times New Roman" w:hAnsi="Times New Roman" w:cs="Times New Roman"/>
            <w:sz w:val="24"/>
            <w:szCs w:val="24"/>
          </w:rPr>
          <w:t xml:space="preserve">in like circumstances must </w:t>
        </w:r>
      </w:ins>
      <w:r w:rsidRPr="000D237D">
        <w:rPr>
          <w:rFonts w:ascii="Times New Roman" w:eastAsia="Times New Roman" w:hAnsi="Times New Roman" w:cs="Times New Roman"/>
          <w:sz w:val="24"/>
          <w:szCs w:val="24"/>
        </w:rPr>
        <w:t xml:space="preserve">be treated consistently </w:t>
      </w:r>
      <w:del w:id="8974" w:author="OFFM" w:date="2024-04-16T10:53:00Z">
        <w:r w:rsidR="00817C00" w:rsidRPr="00F74592">
          <w:rPr>
            <w:rFonts w:ascii="Times New Roman" w:hAnsi="Times New Roman" w:cs="Times New Roman"/>
            <w:sz w:val="24"/>
            <w:szCs w:val="24"/>
          </w:rPr>
          <w:delText xml:space="preserve">in like circumstances </w:delText>
        </w:r>
      </w:del>
      <w:r w:rsidRPr="000D237D">
        <w:rPr>
          <w:rFonts w:ascii="Times New Roman" w:eastAsia="Times New Roman" w:hAnsi="Times New Roman" w:cs="Times New Roman"/>
          <w:sz w:val="24"/>
          <w:szCs w:val="24"/>
        </w:rPr>
        <w:t xml:space="preserve">either as a direct or an indirect </w:t>
      </w:r>
      <w:del w:id="8975"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cost</w:t>
      </w:r>
      <w:del w:id="8976" w:author="OFFM" w:date="2024-04-16T10:53:00Z">
        <w:r w:rsidR="00817C00" w:rsidRPr="00F74592">
          <w:rPr>
            <w:rFonts w:ascii="Times New Roman" w:hAnsi="Times New Roman" w:cs="Times New Roman"/>
            <w:sz w:val="24"/>
            <w:szCs w:val="24"/>
          </w:rPr>
          <w:delText xml:space="preserve"> in order</w:delText>
        </w:r>
      </w:del>
      <w:r w:rsidRPr="000D237D">
        <w:rPr>
          <w:rFonts w:ascii="Times New Roman" w:eastAsia="Times New Roman" w:hAnsi="Times New Roman" w:cs="Times New Roman"/>
          <w:sz w:val="24"/>
          <w:szCs w:val="24"/>
        </w:rPr>
        <w:t xml:space="preserve"> to avoid possible double-charging of Federal awards. Guidelines for determining direct and indirect</w:t>
      </w:r>
      <w:del w:id="8977" w:author="OFFM" w:date="2024-04-16T10:53:00Z">
        <w:r w:rsidR="00817C00" w:rsidRPr="00F74592">
          <w:rPr>
            <w:rFonts w:ascii="Times New Roman" w:hAnsi="Times New Roman" w:cs="Times New Roman"/>
            <w:sz w:val="24"/>
            <w:szCs w:val="24"/>
          </w:rPr>
          <w:delText xml:space="preserve"> (F&amp;A)</w:delText>
        </w:r>
      </w:del>
      <w:r w:rsidRPr="000D237D">
        <w:rPr>
          <w:rFonts w:ascii="Times New Roman" w:eastAsia="Times New Roman" w:hAnsi="Times New Roman" w:cs="Times New Roman"/>
          <w:sz w:val="24"/>
          <w:szCs w:val="24"/>
        </w:rPr>
        <w:t xml:space="preserve"> costs charged to Federal awards are provided in this subpart. </w:t>
      </w:r>
    </w:p>
    <w:p w14:paraId="4767C0C4"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200.413 Direct costs.</w:t>
      </w:r>
    </w:p>
    <w:p w14:paraId="725AEB08" w14:textId="5722A1E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r w:rsidRPr="00A63D45">
        <w:rPr>
          <w:rFonts w:ascii="Times New Roman" w:hAnsi="Times New Roman"/>
          <w:i/>
          <w:sz w:val="24"/>
        </w:rPr>
        <w:t>General.</w:t>
      </w:r>
      <w:r w:rsidRPr="000D237D">
        <w:rPr>
          <w:rFonts w:ascii="Times New Roman" w:eastAsia="Times New Roman" w:hAnsi="Times New Roman" w:cs="Times New Roman"/>
          <w:sz w:val="24"/>
          <w:szCs w:val="24"/>
        </w:rPr>
        <w:t xml:space="preserve"> Direct costs are those costs that can be identified specifically with a particular final cost objective, such as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or other internally or externally funded activity, or that can be directly assigned to such activities relatively easily with a high degree of accuracy. Costs incurred for the same purpose in like circumstances must be treated consistently as </w:t>
      </w:r>
      <w:del w:id="8978" w:author="OFFM" w:date="2024-04-16T10:53:00Z">
        <w:r w:rsidR="00817C00" w:rsidRPr="00F74592">
          <w:rPr>
            <w:rFonts w:ascii="Times New Roman" w:hAnsi="Times New Roman" w:cs="Times New Roman"/>
            <w:sz w:val="24"/>
            <w:szCs w:val="24"/>
          </w:rPr>
          <w:delText xml:space="preserve">either </w:delText>
        </w:r>
      </w:del>
      <w:r w:rsidRPr="000D237D">
        <w:rPr>
          <w:rFonts w:ascii="Times New Roman" w:eastAsia="Times New Roman" w:hAnsi="Times New Roman" w:cs="Times New Roman"/>
          <w:sz w:val="24"/>
          <w:szCs w:val="24"/>
        </w:rPr>
        <w:t xml:space="preserve">direct or indirect </w:t>
      </w:r>
      <w:del w:id="8979"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costs. See</w:t>
      </w:r>
      <w:del w:id="8980" w:author="OFFM" w:date="2024-04-16T10:53:00Z">
        <w:r w:rsidR="00817C00" w:rsidRPr="00F74592">
          <w:rPr>
            <w:rFonts w:ascii="Times New Roman" w:hAnsi="Times New Roman" w:cs="Times New Roman"/>
            <w:sz w:val="24"/>
            <w:szCs w:val="24"/>
          </w:rPr>
          <w:delText xml:space="preserve"> also</w:delText>
        </w:r>
      </w:del>
      <w:r w:rsidRPr="000D237D">
        <w:rPr>
          <w:rFonts w:ascii="Times New Roman" w:eastAsia="Times New Roman" w:hAnsi="Times New Roman" w:cs="Times New Roman"/>
          <w:sz w:val="24"/>
          <w:szCs w:val="24"/>
        </w:rPr>
        <w:t xml:space="preserve"> § 200.405. </w:t>
      </w:r>
    </w:p>
    <w:p w14:paraId="24F77BDB" w14:textId="6EAB501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r w:rsidRPr="00A63D45">
        <w:rPr>
          <w:rFonts w:ascii="Times New Roman" w:hAnsi="Times New Roman"/>
          <w:i/>
          <w:sz w:val="24"/>
        </w:rPr>
        <w:t>Application to Federal awards.</w:t>
      </w:r>
      <w:r w:rsidRPr="000D237D">
        <w:rPr>
          <w:rFonts w:ascii="Times New Roman" w:eastAsia="Times New Roman" w:hAnsi="Times New Roman" w:cs="Times New Roman"/>
          <w:sz w:val="24"/>
          <w:szCs w:val="24"/>
        </w:rPr>
        <w:t xml:space="preserve"> </w:t>
      </w:r>
      <w:del w:id="8981" w:author="OFFM" w:date="2024-04-16T10:53:00Z">
        <w:r w:rsidR="00817C00" w:rsidRPr="00F74592">
          <w:rPr>
            <w:rFonts w:ascii="Times New Roman" w:hAnsi="Times New Roman" w:cs="Times New Roman"/>
            <w:sz w:val="24"/>
            <w:szCs w:val="24"/>
          </w:rPr>
          <w:delText xml:space="preserve">Identification </w:delText>
        </w:r>
      </w:del>
      <w:ins w:id="8982" w:author="OFFM" w:date="2024-04-16T10:53:00Z">
        <w:r w:rsidRPr="000D237D">
          <w:rPr>
            <w:rFonts w:ascii="Times New Roman" w:eastAsia="Times New Roman" w:hAnsi="Times New Roman" w:cs="Times New Roman"/>
            <w:sz w:val="24"/>
            <w:szCs w:val="24"/>
          </w:rPr>
          <w:t xml:space="preserve">The association of costs </w:t>
        </w:r>
      </w:ins>
      <w:r w:rsidRPr="000D237D">
        <w:rPr>
          <w:rFonts w:ascii="Times New Roman" w:eastAsia="Times New Roman" w:hAnsi="Times New Roman" w:cs="Times New Roman"/>
          <w:sz w:val="24"/>
          <w:szCs w:val="24"/>
        </w:rPr>
        <w:t xml:space="preserve">with </w:t>
      </w:r>
      <w:del w:id="8983" w:author="OFFM" w:date="2024-04-16T10:53:00Z">
        <w:r w:rsidR="00817C00" w:rsidRPr="00F74592">
          <w:rPr>
            <w:rFonts w:ascii="Times New Roman" w:hAnsi="Times New Roman" w:cs="Times New Roman"/>
            <w:sz w:val="24"/>
            <w:szCs w:val="24"/>
          </w:rPr>
          <w:delText xml:space="preserve">the Federal award rather than the nature of the goods and services involved is the determining factor in distinguishing </w:delText>
        </w:r>
      </w:del>
      <w:ins w:id="8984" w:author="OFFM" w:date="2024-04-16T10:53:00Z">
        <w:r w:rsidRPr="000D237D">
          <w:rPr>
            <w:rFonts w:ascii="Times New Roman" w:eastAsia="Times New Roman" w:hAnsi="Times New Roman" w:cs="Times New Roman"/>
            <w:sz w:val="24"/>
            <w:szCs w:val="24"/>
          </w:rPr>
          <w:t xml:space="preserve">a Federal award determines whether costs are </w:t>
        </w:r>
      </w:ins>
      <w:r w:rsidRPr="000D237D">
        <w:rPr>
          <w:rFonts w:ascii="Times New Roman" w:eastAsia="Times New Roman" w:hAnsi="Times New Roman" w:cs="Times New Roman"/>
          <w:sz w:val="24"/>
          <w:szCs w:val="24"/>
        </w:rPr>
        <w:t xml:space="preserve">direct </w:t>
      </w:r>
      <w:del w:id="8985" w:author="OFFM" w:date="2024-04-16T10:53:00Z">
        <w:r w:rsidR="00817C00" w:rsidRPr="00F74592">
          <w:rPr>
            <w:rFonts w:ascii="Times New Roman" w:hAnsi="Times New Roman" w:cs="Times New Roman"/>
            <w:sz w:val="24"/>
            <w:szCs w:val="24"/>
          </w:rPr>
          <w:delText>from</w:delText>
        </w:r>
      </w:del>
      <w:ins w:id="8986" w:author="OFFM" w:date="2024-04-16T10:53:00Z">
        <w:r w:rsidRPr="000D237D">
          <w:rPr>
            <w:rFonts w:ascii="Times New Roman" w:eastAsia="Times New Roman" w:hAnsi="Times New Roman" w:cs="Times New Roman"/>
            <w:sz w:val="24"/>
            <w:szCs w:val="24"/>
          </w:rPr>
          <w:t>or</w:t>
        </w:r>
      </w:ins>
      <w:r w:rsidRPr="000D237D">
        <w:rPr>
          <w:rFonts w:ascii="Times New Roman" w:eastAsia="Times New Roman" w:hAnsi="Times New Roman" w:cs="Times New Roman"/>
          <w:sz w:val="24"/>
          <w:szCs w:val="24"/>
        </w:rPr>
        <w:t xml:space="preserve"> indirect</w:t>
      </w:r>
      <w:del w:id="8987" w:author="OFFM" w:date="2024-04-16T10:53:00Z">
        <w:r w:rsidR="00817C00" w:rsidRPr="00F74592">
          <w:rPr>
            <w:rFonts w:ascii="Times New Roman" w:hAnsi="Times New Roman" w:cs="Times New Roman"/>
            <w:sz w:val="24"/>
            <w:szCs w:val="24"/>
          </w:rPr>
          <w:delText xml:space="preserve"> (F&amp;A) costs of Federal awards. Typical costs </w:delText>
        </w:r>
      </w:del>
      <w:ins w:id="8988" w:author="OFFM" w:date="2024-04-16T10:53:00Z">
        <w:r w:rsidRPr="000D237D">
          <w:rPr>
            <w:rFonts w:ascii="Times New Roman" w:eastAsia="Times New Roman" w:hAnsi="Times New Roman" w:cs="Times New Roman"/>
            <w:sz w:val="24"/>
            <w:szCs w:val="24"/>
          </w:rPr>
          <w:t xml:space="preserve">. Costs </w:t>
        </w:r>
      </w:ins>
      <w:r w:rsidRPr="000D237D">
        <w:rPr>
          <w:rFonts w:ascii="Times New Roman" w:eastAsia="Times New Roman" w:hAnsi="Times New Roman" w:cs="Times New Roman"/>
          <w:sz w:val="24"/>
          <w:szCs w:val="24"/>
        </w:rPr>
        <w:t xml:space="preserve">charged directly to a Federal award are </w:t>
      </w:r>
      <w:del w:id="8989" w:author="OFFM" w:date="2024-04-16T10:53:00Z">
        <w:r w:rsidR="00817C00" w:rsidRPr="00F74592">
          <w:rPr>
            <w:rFonts w:ascii="Times New Roman" w:hAnsi="Times New Roman" w:cs="Times New Roman"/>
            <w:sz w:val="24"/>
            <w:szCs w:val="24"/>
          </w:rPr>
          <w:delText>the</w:delText>
        </w:r>
      </w:del>
      <w:ins w:id="8990" w:author="OFFM" w:date="2024-04-16T10:53:00Z">
        <w:r w:rsidRPr="000D237D">
          <w:rPr>
            <w:rFonts w:ascii="Times New Roman" w:eastAsia="Times New Roman" w:hAnsi="Times New Roman" w:cs="Times New Roman"/>
            <w:sz w:val="24"/>
            <w:szCs w:val="24"/>
          </w:rPr>
          <w:t>typically incurred specifically for that Federal award (including, for example, supplies needed to achieve the award’s objectives and the proportion of employee</w:t>
        </w:r>
      </w:ins>
      <w:r w:rsidRPr="000D237D">
        <w:rPr>
          <w:rFonts w:ascii="Times New Roman" w:eastAsia="Times New Roman" w:hAnsi="Times New Roman" w:cs="Times New Roman"/>
          <w:sz w:val="24"/>
          <w:szCs w:val="24"/>
        </w:rPr>
        <w:t xml:space="preserve"> compensation </w:t>
      </w:r>
      <w:del w:id="8991" w:author="OFFM" w:date="2024-04-16T10:53:00Z">
        <w:r w:rsidR="00817C00" w:rsidRPr="00F74592">
          <w:rPr>
            <w:rFonts w:ascii="Times New Roman" w:hAnsi="Times New Roman" w:cs="Times New Roman"/>
            <w:sz w:val="24"/>
            <w:szCs w:val="24"/>
          </w:rPr>
          <w:delText xml:space="preserve">of employees who work on that award, their related </w:delText>
        </w:r>
      </w:del>
      <w:ins w:id="8992" w:author="OFFM" w:date="2024-04-16T10:53:00Z">
        <w:r w:rsidRPr="000D237D">
          <w:rPr>
            <w:rFonts w:ascii="Times New Roman" w:eastAsia="Times New Roman" w:hAnsi="Times New Roman" w:cs="Times New Roman"/>
            <w:sz w:val="24"/>
            <w:szCs w:val="24"/>
          </w:rPr>
          <w:t xml:space="preserve">and </w:t>
        </w:r>
      </w:ins>
      <w:r w:rsidRPr="000D237D">
        <w:rPr>
          <w:rFonts w:ascii="Times New Roman" w:eastAsia="Times New Roman" w:hAnsi="Times New Roman" w:cs="Times New Roman"/>
          <w:sz w:val="24"/>
          <w:szCs w:val="24"/>
        </w:rPr>
        <w:t xml:space="preserve">fringe </w:t>
      </w:r>
      <w:del w:id="8993" w:author="OFFM" w:date="2024-04-16T10:53:00Z">
        <w:r w:rsidR="00817C00" w:rsidRPr="00F74592">
          <w:rPr>
            <w:rFonts w:ascii="Times New Roman" w:hAnsi="Times New Roman" w:cs="Times New Roman"/>
            <w:sz w:val="24"/>
            <w:szCs w:val="24"/>
          </w:rPr>
          <w:delText>benefit costs, the costs of materials and other items of expense incurred for the Federal award. If directly related to a specific award, certain costs</w:delText>
        </w:r>
      </w:del>
      <w:ins w:id="8994" w:author="OFFM" w:date="2024-04-16T10:53:00Z">
        <w:r w:rsidRPr="000D237D">
          <w:rPr>
            <w:rFonts w:ascii="Times New Roman" w:eastAsia="Times New Roman" w:hAnsi="Times New Roman" w:cs="Times New Roman"/>
            <w:sz w:val="24"/>
            <w:szCs w:val="24"/>
          </w:rPr>
          <w:t>benefits expended in relation to that specific award). Costs</w:t>
        </w:r>
      </w:ins>
      <w:r w:rsidRPr="000D237D">
        <w:rPr>
          <w:rFonts w:ascii="Times New Roman" w:eastAsia="Times New Roman" w:hAnsi="Times New Roman" w:cs="Times New Roman"/>
          <w:sz w:val="24"/>
          <w:szCs w:val="24"/>
        </w:rPr>
        <w:t xml:space="preserve"> that otherwise would be treated as indirect costs may also be considered direct costs</w:t>
      </w:r>
      <w:del w:id="8995" w:author="OFFM" w:date="2024-04-16T10:53:00Z">
        <w:r w:rsidR="00817C00" w:rsidRPr="00F74592">
          <w:rPr>
            <w:rFonts w:ascii="Times New Roman" w:hAnsi="Times New Roman" w:cs="Times New Roman"/>
            <w:sz w:val="24"/>
            <w:szCs w:val="24"/>
          </w:rPr>
          <w:delText>. Examples include</w:delText>
        </w:r>
      </w:del>
      <w:ins w:id="8996" w:author="OFFM" w:date="2024-04-16T10:53:00Z">
        <w:r w:rsidRPr="000D237D">
          <w:rPr>
            <w:rFonts w:ascii="Times New Roman" w:eastAsia="Times New Roman" w:hAnsi="Times New Roman" w:cs="Times New Roman"/>
            <w:sz w:val="24"/>
            <w:szCs w:val="24"/>
          </w:rPr>
          <w:t xml:space="preserve"> if they are directly related </w:t>
        </w:r>
        <w:r w:rsidRPr="000D237D">
          <w:rPr>
            <w:rFonts w:ascii="Times New Roman" w:eastAsia="Times New Roman" w:hAnsi="Times New Roman" w:cs="Times New Roman"/>
            <w:sz w:val="24"/>
            <w:szCs w:val="24"/>
          </w:rPr>
          <w:lastRenderedPageBreak/>
          <w:t>to a specific award (including, for example,</w:t>
        </w:r>
      </w:ins>
      <w:r w:rsidRPr="000D237D">
        <w:rPr>
          <w:rFonts w:ascii="Times New Roman" w:eastAsia="Times New Roman" w:hAnsi="Times New Roman" w:cs="Times New Roman"/>
          <w:sz w:val="24"/>
          <w:szCs w:val="24"/>
        </w:rPr>
        <w:t xml:space="preserve"> extraordinary utility consumption, the cost of materials supplied from stock or services rendered by specialized facilities, </w:t>
      </w:r>
      <w:ins w:id="8997" w:author="OFFM" w:date="2024-04-16T10:53:00Z">
        <w:r w:rsidRPr="000D237D">
          <w:rPr>
            <w:rFonts w:ascii="Times New Roman" w:eastAsia="Times New Roman" w:hAnsi="Times New Roman" w:cs="Times New Roman"/>
            <w:sz w:val="24"/>
            <w:szCs w:val="24"/>
          </w:rPr>
          <w:t xml:space="preserve">cybersecurity, integrated data systems, asset management systems, performance management costs, </w:t>
        </w:r>
      </w:ins>
      <w:r w:rsidRPr="000D237D">
        <w:rPr>
          <w:rFonts w:ascii="Times New Roman" w:eastAsia="Times New Roman" w:hAnsi="Times New Roman" w:cs="Times New Roman"/>
          <w:sz w:val="24"/>
          <w:szCs w:val="24"/>
        </w:rPr>
        <w:t>program evaluation costs, or other institutional service operations</w:t>
      </w:r>
      <w:del w:id="8998" w:author="OFFM" w:date="2024-04-16T10:53:00Z">
        <w:r w:rsidR="00817C00" w:rsidRPr="00F74592">
          <w:rPr>
            <w:rFonts w:ascii="Times New Roman" w:hAnsi="Times New Roman" w:cs="Times New Roman"/>
            <w:sz w:val="24"/>
            <w:szCs w:val="24"/>
          </w:rPr>
          <w:delText>.</w:delText>
        </w:r>
      </w:del>
      <w:ins w:id="899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45575467" w14:textId="2B87024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w:t>
      </w:r>
      <w:del w:id="9000" w:author="OFFM" w:date="2024-04-16T10:53:00Z">
        <w:r w:rsidR="00817C00" w:rsidRPr="00F74592">
          <w:rPr>
            <w:rFonts w:ascii="Times New Roman" w:hAnsi="Times New Roman" w:cs="Times New Roman"/>
            <w:sz w:val="24"/>
            <w:szCs w:val="24"/>
          </w:rPr>
          <w:delText xml:space="preserve">The salaries of administrative </w:delText>
        </w:r>
      </w:del>
      <w:ins w:id="9001" w:author="OFFM" w:date="2024-04-16T10:53:00Z">
        <w:r w:rsidRPr="000D237D">
          <w:rPr>
            <w:rFonts w:ascii="Times New Roman" w:eastAsia="Times New Roman" w:hAnsi="Times New Roman" w:cs="Times New Roman"/>
            <w:i/>
            <w:iCs/>
            <w:sz w:val="24"/>
            <w:szCs w:val="24"/>
          </w:rPr>
          <w:t xml:space="preserve">Administrative </w:t>
        </w:r>
      </w:ins>
      <w:r w:rsidRPr="00A63D45">
        <w:rPr>
          <w:rFonts w:ascii="Times New Roman" w:hAnsi="Times New Roman"/>
          <w:i/>
          <w:sz w:val="24"/>
        </w:rPr>
        <w:t xml:space="preserve">and clerical staff </w:t>
      </w:r>
      <w:ins w:id="9002" w:author="OFFM" w:date="2024-04-16T10:53:00Z">
        <w:r w:rsidRPr="000D237D">
          <w:rPr>
            <w:rFonts w:ascii="Times New Roman" w:eastAsia="Times New Roman" w:hAnsi="Times New Roman" w:cs="Times New Roman"/>
            <w:i/>
            <w:iCs/>
            <w:sz w:val="24"/>
            <w:szCs w:val="24"/>
          </w:rPr>
          <w:t xml:space="preserve">salaries. </w:t>
        </w:r>
        <w:r w:rsidRPr="000D237D">
          <w:rPr>
            <w:rFonts w:ascii="Times New Roman" w:eastAsia="Times New Roman" w:hAnsi="Times New Roman" w:cs="Times New Roman"/>
            <w:sz w:val="24"/>
            <w:szCs w:val="24"/>
          </w:rPr>
          <w:t xml:space="preserve">Administrative and clerical staff salaries </w:t>
        </w:r>
      </w:ins>
      <w:r w:rsidRPr="000D237D">
        <w:rPr>
          <w:rFonts w:ascii="Times New Roman" w:eastAsia="Times New Roman" w:hAnsi="Times New Roman" w:cs="Times New Roman"/>
          <w:sz w:val="24"/>
          <w:szCs w:val="24"/>
        </w:rPr>
        <w:t xml:space="preserve">should normally be treated as indirect </w:t>
      </w:r>
      <w:del w:id="9003"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 xml:space="preserve">costs. Direct charging of these costs may be appropriate only if </w:t>
      </w:r>
      <w:ins w:id="9004" w:author="OFFM" w:date="2024-04-16T10:53:00Z">
        <w:r w:rsidRPr="000D237D">
          <w:rPr>
            <w:rFonts w:ascii="Times New Roman" w:eastAsia="Times New Roman" w:hAnsi="Times New Roman" w:cs="Times New Roman"/>
            <w:sz w:val="24"/>
            <w:szCs w:val="24"/>
          </w:rPr>
          <w:t xml:space="preserve">they meet </w:t>
        </w:r>
      </w:ins>
      <w:r w:rsidRPr="000D237D">
        <w:rPr>
          <w:rFonts w:ascii="Times New Roman" w:eastAsia="Times New Roman" w:hAnsi="Times New Roman" w:cs="Times New Roman"/>
          <w:sz w:val="24"/>
          <w:szCs w:val="24"/>
        </w:rPr>
        <w:t>all of the following conditions</w:t>
      </w:r>
      <w:del w:id="9005" w:author="OFFM" w:date="2024-04-16T10:53:00Z">
        <w:r w:rsidR="00817C00" w:rsidRPr="00F74592">
          <w:rPr>
            <w:rFonts w:ascii="Times New Roman" w:hAnsi="Times New Roman" w:cs="Times New Roman"/>
            <w:sz w:val="24"/>
            <w:szCs w:val="24"/>
          </w:rPr>
          <w:delText xml:space="preserve"> are met</w:delText>
        </w:r>
      </w:del>
      <w:r w:rsidRPr="000D237D">
        <w:rPr>
          <w:rFonts w:ascii="Times New Roman" w:eastAsia="Times New Roman" w:hAnsi="Times New Roman" w:cs="Times New Roman"/>
          <w:sz w:val="24"/>
          <w:szCs w:val="24"/>
        </w:rPr>
        <w:t xml:space="preserve">: </w:t>
      </w:r>
    </w:p>
    <w:p w14:paraId="424DD713" w14:textId="638607A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del w:id="9006" w:author="OFFM" w:date="2024-04-16T10:53:00Z">
        <w:r w:rsidR="00817C00" w:rsidRPr="00F74592">
          <w:rPr>
            <w:rFonts w:ascii="Times New Roman" w:hAnsi="Times New Roman" w:cs="Times New Roman"/>
            <w:sz w:val="24"/>
            <w:szCs w:val="24"/>
          </w:rPr>
          <w:delText>Administrative</w:delText>
        </w:r>
      </w:del>
      <w:ins w:id="9007" w:author="OFFM" w:date="2024-04-16T10:53:00Z">
        <w:r w:rsidRPr="000D237D">
          <w:rPr>
            <w:rFonts w:ascii="Times New Roman" w:eastAsia="Times New Roman" w:hAnsi="Times New Roman" w:cs="Times New Roman"/>
            <w:sz w:val="24"/>
            <w:szCs w:val="24"/>
          </w:rPr>
          <w:t>The administrative</w:t>
        </w:r>
      </w:ins>
      <w:r w:rsidRPr="000D237D">
        <w:rPr>
          <w:rFonts w:ascii="Times New Roman" w:eastAsia="Times New Roman" w:hAnsi="Times New Roman" w:cs="Times New Roman"/>
          <w:sz w:val="24"/>
          <w:szCs w:val="24"/>
        </w:rPr>
        <w:t xml:space="preserve"> or clerical services are integral to a </w:t>
      </w:r>
      <w:del w:id="9008" w:author="OFFM" w:date="2024-04-16T10:53:00Z">
        <w:r w:rsidR="00817C00" w:rsidRPr="00F74592">
          <w:rPr>
            <w:rFonts w:ascii="Times New Roman" w:hAnsi="Times New Roman" w:cs="Times New Roman"/>
            <w:sz w:val="24"/>
            <w:szCs w:val="24"/>
          </w:rPr>
          <w:delText>project or activity;</w:delText>
        </w:r>
      </w:del>
      <w:ins w:id="9009" w:author="OFFM" w:date="2024-04-16T10:53:00Z">
        <w:r w:rsidRPr="000D237D">
          <w:rPr>
            <w:rFonts w:ascii="Times New Roman" w:eastAsia="Times New Roman" w:hAnsi="Times New Roman" w:cs="Times New Roman"/>
            <w:sz w:val="24"/>
            <w:szCs w:val="24"/>
          </w:rPr>
          <w:t>Federal award;</w:t>
        </w:r>
      </w:ins>
      <w:r w:rsidRPr="000D237D">
        <w:rPr>
          <w:rFonts w:ascii="Times New Roman" w:eastAsia="Times New Roman" w:hAnsi="Times New Roman" w:cs="Times New Roman"/>
          <w:sz w:val="24"/>
          <w:szCs w:val="24"/>
        </w:rPr>
        <w:t xml:space="preserve"> </w:t>
      </w:r>
    </w:p>
    <w:p w14:paraId="3F40BDB5" w14:textId="27E1388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Individuals involved can be specifically identified with </w:t>
      </w:r>
      <w:del w:id="9010" w:author="OFFM" w:date="2024-04-16T10:53:00Z">
        <w:r w:rsidR="00817C00" w:rsidRPr="00F74592">
          <w:rPr>
            <w:rFonts w:ascii="Times New Roman" w:hAnsi="Times New Roman" w:cs="Times New Roman"/>
            <w:sz w:val="24"/>
            <w:szCs w:val="24"/>
          </w:rPr>
          <w:delText xml:space="preserve">the project or activity; </w:delText>
        </w:r>
      </w:del>
      <w:ins w:id="9011" w:author="OFFM" w:date="2024-04-16T10:53:00Z">
        <w:r w:rsidRPr="000D237D">
          <w:rPr>
            <w:rFonts w:ascii="Times New Roman" w:eastAsia="Times New Roman" w:hAnsi="Times New Roman" w:cs="Times New Roman"/>
            <w:sz w:val="24"/>
            <w:szCs w:val="24"/>
          </w:rPr>
          <w:t xml:space="preserve">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and</w:t>
        </w:r>
      </w:ins>
    </w:p>
    <w:p w14:paraId="0641CA11" w14:textId="77777777" w:rsidR="00817C00" w:rsidRPr="00F74592" w:rsidRDefault="00817C00" w:rsidP="001732A9">
      <w:pPr>
        <w:spacing w:after="0" w:line="480" w:lineRule="auto"/>
        <w:ind w:firstLine="720"/>
        <w:contextualSpacing/>
        <w:rPr>
          <w:del w:id="9012" w:author="OFFM" w:date="2024-04-16T10:53:00Z"/>
          <w:rFonts w:ascii="Times New Roman" w:hAnsi="Times New Roman" w:cs="Times New Roman"/>
          <w:sz w:val="24"/>
          <w:szCs w:val="24"/>
        </w:rPr>
      </w:pPr>
      <w:del w:id="9013" w:author="OFFM" w:date="2024-04-16T10:53:00Z">
        <w:r w:rsidRPr="00F74592">
          <w:rPr>
            <w:rFonts w:ascii="Times New Roman" w:hAnsi="Times New Roman" w:cs="Times New Roman"/>
            <w:sz w:val="24"/>
            <w:szCs w:val="24"/>
          </w:rPr>
          <w:delText xml:space="preserve">(3) Such costs are explicitly included in the budget or have the prior written approval of the Federal awarding agency; and </w:delText>
        </w:r>
      </w:del>
    </w:p>
    <w:p w14:paraId="31BA9F5F" w14:textId="24F1A4CD"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9014" w:author="OFFM" w:date="2024-04-16T10:53:00Z">
        <w:r w:rsidRPr="00F74592">
          <w:rPr>
            <w:rFonts w:ascii="Times New Roman" w:hAnsi="Times New Roman" w:cs="Times New Roman"/>
            <w:sz w:val="24"/>
            <w:szCs w:val="24"/>
          </w:rPr>
          <w:delText>(4</w:delText>
        </w:r>
      </w:del>
      <w:ins w:id="9015" w:author="OFFM" w:date="2024-04-16T10:53:00Z">
        <w:r w:rsidR="00F2264C" w:rsidRPr="000D237D">
          <w:rPr>
            <w:rFonts w:ascii="Times New Roman" w:eastAsia="Times New Roman" w:hAnsi="Times New Roman" w:cs="Times New Roman"/>
            <w:sz w:val="24"/>
            <w:szCs w:val="24"/>
          </w:rPr>
          <w:t>(3</w:t>
        </w:r>
      </w:ins>
      <w:r w:rsidR="00F2264C" w:rsidRPr="000D237D">
        <w:rPr>
          <w:rFonts w:ascii="Times New Roman" w:eastAsia="Times New Roman" w:hAnsi="Times New Roman" w:cs="Times New Roman"/>
          <w:sz w:val="24"/>
          <w:szCs w:val="24"/>
        </w:rPr>
        <w:t xml:space="preserve">) The costs are not also recovered as indirect costs. </w:t>
      </w:r>
    </w:p>
    <w:p w14:paraId="5F80D873" w14:textId="5BF0E7E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w:t>
      </w:r>
      <w:r w:rsidRPr="00A63D45">
        <w:rPr>
          <w:rFonts w:ascii="Times New Roman" w:hAnsi="Times New Roman"/>
          <w:i/>
          <w:sz w:val="24"/>
        </w:rPr>
        <w:t>Minor items.</w:t>
      </w:r>
      <w:r w:rsidRPr="000D237D">
        <w:rPr>
          <w:rFonts w:ascii="Times New Roman" w:eastAsia="Times New Roman" w:hAnsi="Times New Roman" w:cs="Times New Roman"/>
          <w:sz w:val="24"/>
          <w:szCs w:val="24"/>
        </w:rPr>
        <w:t xml:space="preserve"> </w:t>
      </w:r>
      <w:del w:id="9016" w:author="OFFM" w:date="2024-04-16T10:53:00Z">
        <w:r w:rsidR="00817C00" w:rsidRPr="00F74592">
          <w:rPr>
            <w:rFonts w:ascii="Times New Roman" w:hAnsi="Times New Roman" w:cs="Times New Roman"/>
            <w:sz w:val="24"/>
            <w:szCs w:val="24"/>
          </w:rPr>
          <w:delText>Any</w:delText>
        </w:r>
      </w:del>
      <w:ins w:id="9017"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direct cost of </w:t>
      </w:r>
      <w:ins w:id="9018"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minor amount may be treated as an indirect </w:t>
      </w:r>
      <w:del w:id="9019"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cost</w:t>
      </w:r>
      <w:ins w:id="902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for reasons of practicality</w:t>
      </w:r>
      <w:del w:id="9021" w:author="OFFM" w:date="2024-04-16T10:53:00Z">
        <w:r w:rsidR="00817C00" w:rsidRPr="00F74592">
          <w:rPr>
            <w:rFonts w:ascii="Times New Roman" w:hAnsi="Times New Roman" w:cs="Times New Roman"/>
            <w:sz w:val="24"/>
            <w:szCs w:val="24"/>
          </w:rPr>
          <w:delText xml:space="preserve"> where such accounting treatment for</w:delText>
        </w:r>
      </w:del>
      <w:ins w:id="9022" w:author="OFFM" w:date="2024-04-16T10:53:00Z">
        <w:r w:rsidRPr="000D237D">
          <w:rPr>
            <w:rFonts w:ascii="Times New Roman" w:eastAsia="Times New Roman" w:hAnsi="Times New Roman" w:cs="Times New Roman"/>
            <w:sz w:val="24"/>
            <w:szCs w:val="24"/>
          </w:rPr>
          <w:t>, provided</w:t>
        </w:r>
      </w:ins>
      <w:r w:rsidRPr="000D237D">
        <w:rPr>
          <w:rFonts w:ascii="Times New Roman" w:eastAsia="Times New Roman" w:hAnsi="Times New Roman" w:cs="Times New Roman"/>
          <w:sz w:val="24"/>
          <w:szCs w:val="24"/>
        </w:rPr>
        <w:t xml:space="preserve"> that </w:t>
      </w:r>
      <w:del w:id="9023" w:author="OFFM" w:date="2024-04-16T10:53:00Z">
        <w:r w:rsidR="00817C00" w:rsidRPr="00F74592">
          <w:rPr>
            <w:rFonts w:ascii="Times New Roman" w:hAnsi="Times New Roman" w:cs="Times New Roman"/>
            <w:sz w:val="24"/>
            <w:szCs w:val="24"/>
          </w:rPr>
          <w:delText>item of cost</w:delText>
        </w:r>
      </w:del>
      <w:ins w:id="9024" w:author="OFFM" w:date="2024-04-16T10:53:00Z">
        <w:r w:rsidRPr="000D237D">
          <w:rPr>
            <w:rFonts w:ascii="Times New Roman" w:eastAsia="Times New Roman" w:hAnsi="Times New Roman" w:cs="Times New Roman"/>
            <w:sz w:val="24"/>
            <w:szCs w:val="24"/>
          </w:rPr>
          <w:t>it</w:t>
        </w:r>
      </w:ins>
      <w:r w:rsidRPr="000D237D">
        <w:rPr>
          <w:rFonts w:ascii="Times New Roman" w:eastAsia="Times New Roman" w:hAnsi="Times New Roman" w:cs="Times New Roman"/>
          <w:sz w:val="24"/>
          <w:szCs w:val="24"/>
        </w:rPr>
        <w:t xml:space="preserve"> is </w:t>
      </w:r>
      <w:ins w:id="9025" w:author="OFFM" w:date="2024-04-16T10:53:00Z">
        <w:r w:rsidRPr="000D237D">
          <w:rPr>
            <w:rFonts w:ascii="Times New Roman" w:eastAsia="Times New Roman" w:hAnsi="Times New Roman" w:cs="Times New Roman"/>
            <w:sz w:val="24"/>
            <w:szCs w:val="24"/>
          </w:rPr>
          <w:t xml:space="preserve">treated </w:t>
        </w:r>
      </w:ins>
      <w:r w:rsidRPr="000D237D">
        <w:rPr>
          <w:rFonts w:ascii="Times New Roman" w:eastAsia="Times New Roman" w:hAnsi="Times New Roman" w:cs="Times New Roman"/>
          <w:sz w:val="24"/>
          <w:szCs w:val="24"/>
        </w:rPr>
        <w:t xml:space="preserve">consistently </w:t>
      </w:r>
      <w:del w:id="9026" w:author="OFFM" w:date="2024-04-16T10:53:00Z">
        <w:r w:rsidR="00817C00" w:rsidRPr="00F74592">
          <w:rPr>
            <w:rFonts w:ascii="Times New Roman" w:hAnsi="Times New Roman" w:cs="Times New Roman"/>
            <w:sz w:val="24"/>
            <w:szCs w:val="24"/>
          </w:rPr>
          <w:delText>applied to</w:delText>
        </w:r>
      </w:del>
      <w:ins w:id="9027" w:author="OFFM" w:date="2024-04-16T10:53:00Z">
        <w:r w:rsidRPr="000D237D">
          <w:rPr>
            <w:rFonts w:ascii="Times New Roman" w:eastAsia="Times New Roman" w:hAnsi="Times New Roman" w:cs="Times New Roman"/>
            <w:sz w:val="24"/>
            <w:szCs w:val="24"/>
          </w:rPr>
          <w:t>for</w:t>
        </w:r>
      </w:ins>
      <w:r w:rsidRPr="000D237D">
        <w:rPr>
          <w:rFonts w:ascii="Times New Roman" w:eastAsia="Times New Roman" w:hAnsi="Times New Roman" w:cs="Times New Roman"/>
          <w:sz w:val="24"/>
          <w:szCs w:val="24"/>
        </w:rPr>
        <w:t xml:space="preserve"> all Federal and non-Federal </w:t>
      </w:r>
      <w:del w:id="9028" w:author="OFFM" w:date="2024-04-16T10:53:00Z">
        <w:r w:rsidR="00817C00" w:rsidRPr="00F74592">
          <w:rPr>
            <w:rFonts w:ascii="Times New Roman" w:hAnsi="Times New Roman" w:cs="Times New Roman"/>
            <w:sz w:val="24"/>
            <w:szCs w:val="24"/>
          </w:rPr>
          <w:delText>cost objectives</w:delText>
        </w:r>
      </w:del>
      <w:ins w:id="9029" w:author="OFFM" w:date="2024-04-16T10:53:00Z">
        <w:r w:rsidRPr="000D237D">
          <w:rPr>
            <w:rFonts w:ascii="Times New Roman" w:eastAsia="Times New Roman" w:hAnsi="Times New Roman" w:cs="Times New Roman"/>
            <w:sz w:val="24"/>
            <w:szCs w:val="24"/>
          </w:rPr>
          <w:t>purposes</w:t>
        </w:r>
      </w:ins>
      <w:r w:rsidRPr="000D237D">
        <w:rPr>
          <w:rFonts w:ascii="Times New Roman" w:eastAsia="Times New Roman" w:hAnsi="Times New Roman" w:cs="Times New Roman"/>
          <w:sz w:val="24"/>
          <w:szCs w:val="24"/>
        </w:rPr>
        <w:t xml:space="preserve">. </w:t>
      </w:r>
    </w:p>
    <w:p w14:paraId="6CFCA4EB" w14:textId="52DB9CE9"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9030" w:author="OFFM" w:date="2024-04-16T10:53:00Z">
        <w:r w:rsidRPr="00F74592">
          <w:rPr>
            <w:rFonts w:ascii="Times New Roman" w:hAnsi="Times New Roman" w:cs="Times New Roman"/>
            <w:sz w:val="24"/>
            <w:szCs w:val="24"/>
          </w:rPr>
          <w:delText>(e)</w:delText>
        </w:r>
      </w:del>
      <w:ins w:id="9031" w:author="OFFM" w:date="2024-04-16T10:53:00Z">
        <w:r w:rsidR="00F2264C" w:rsidRPr="000D237D">
          <w:rPr>
            <w:rFonts w:ascii="Times New Roman" w:eastAsia="Times New Roman" w:hAnsi="Times New Roman" w:cs="Times New Roman"/>
            <w:sz w:val="24"/>
            <w:szCs w:val="24"/>
          </w:rPr>
          <w:t xml:space="preserve">(e) </w:t>
        </w:r>
        <w:r w:rsidR="00F2264C" w:rsidRPr="000D237D">
          <w:rPr>
            <w:rFonts w:ascii="Times New Roman" w:eastAsia="Times New Roman" w:hAnsi="Times New Roman" w:cs="Times New Roman"/>
            <w:i/>
            <w:iCs/>
            <w:sz w:val="24"/>
            <w:szCs w:val="24"/>
          </w:rPr>
          <w:t>Treatment of unallowable costs in determining indirect cost rates.</w:t>
        </w:r>
      </w:ins>
      <w:r w:rsidR="00F2264C" w:rsidRPr="00A63D45">
        <w:rPr>
          <w:rFonts w:ascii="Times New Roman" w:hAnsi="Times New Roman"/>
          <w:i/>
          <w:sz w:val="24"/>
        </w:rPr>
        <w:t xml:space="preserve"> </w:t>
      </w:r>
      <w:r w:rsidR="00F2264C" w:rsidRPr="000D237D">
        <w:rPr>
          <w:rFonts w:ascii="Times New Roman" w:hAnsi="Times New Roman" w:cs="Times New Roman"/>
          <w:sz w:val="24"/>
          <w:szCs w:val="24"/>
        </w:rPr>
        <w:t xml:space="preserve">The costs of certain activities are not allowable as charges to Federal awards. </w:t>
      </w:r>
      <w:del w:id="9032" w:author="OFFM" w:date="2024-04-16T10:53:00Z">
        <w:r w:rsidRPr="00F74592">
          <w:rPr>
            <w:rFonts w:ascii="Times New Roman" w:hAnsi="Times New Roman" w:cs="Times New Roman"/>
            <w:sz w:val="24"/>
            <w:szCs w:val="24"/>
          </w:rPr>
          <w:delText>However, even</w:delText>
        </w:r>
      </w:del>
      <w:ins w:id="9033" w:author="OFFM" w:date="2024-04-16T10:53:00Z">
        <w:r w:rsidR="00F2264C" w:rsidRPr="000D237D">
          <w:rPr>
            <w:rFonts w:ascii="Times New Roman" w:hAnsi="Times New Roman" w:cs="Times New Roman"/>
            <w:sz w:val="24"/>
            <w:szCs w:val="24"/>
          </w:rPr>
          <w:t>Even</w:t>
        </w:r>
      </w:ins>
      <w:r w:rsidR="00F2264C" w:rsidRPr="000D237D">
        <w:rPr>
          <w:rFonts w:ascii="Times New Roman" w:hAnsi="Times New Roman" w:cs="Times New Roman"/>
          <w:sz w:val="24"/>
          <w:szCs w:val="24"/>
        </w:rPr>
        <w:t xml:space="preserve"> though these costs are unallowable</w:t>
      </w:r>
      <w:del w:id="9034" w:author="OFFM" w:date="2024-04-16T10:53:00Z">
        <w:r w:rsidRPr="00F74592">
          <w:rPr>
            <w:rFonts w:ascii="Times New Roman" w:hAnsi="Times New Roman" w:cs="Times New Roman"/>
            <w:sz w:val="24"/>
            <w:szCs w:val="24"/>
          </w:rPr>
          <w:delText xml:space="preserve"> for purposes of computing charges to Federal awards, they nonetheless</w:delText>
        </w:r>
      </w:del>
      <w:ins w:id="9035" w:author="OFFM" w:date="2024-04-16T10:53:00Z">
        <w:r w:rsidR="00F2264C" w:rsidRPr="000D237D">
          <w:rPr>
            <w:rFonts w:ascii="Times New Roman" w:hAnsi="Times New Roman" w:cs="Times New Roman"/>
            <w:sz w:val="24"/>
            <w:szCs w:val="24"/>
          </w:rPr>
          <w:t>, they</w:t>
        </w:r>
      </w:ins>
      <w:r w:rsidR="00F2264C" w:rsidRPr="000D237D">
        <w:rPr>
          <w:rFonts w:ascii="Times New Roman" w:hAnsi="Times New Roman" w:cs="Times New Roman"/>
          <w:sz w:val="24"/>
          <w:szCs w:val="24"/>
        </w:rPr>
        <w:t xml:space="preserve"> must be treated as direct costs for purposes of determining indirect </w:t>
      </w:r>
      <w:del w:id="9036" w:author="OFFM" w:date="2024-04-16T10:53:00Z">
        <w:r w:rsidRPr="00F74592">
          <w:rPr>
            <w:rFonts w:ascii="Times New Roman" w:hAnsi="Times New Roman" w:cs="Times New Roman"/>
            <w:sz w:val="24"/>
            <w:szCs w:val="24"/>
          </w:rPr>
          <w:delText xml:space="preserve">(F&amp;A) </w:delText>
        </w:r>
      </w:del>
      <w:r w:rsidR="00F2264C" w:rsidRPr="000D237D">
        <w:rPr>
          <w:rFonts w:ascii="Times New Roman" w:hAnsi="Times New Roman" w:cs="Times New Roman"/>
          <w:sz w:val="24"/>
          <w:szCs w:val="24"/>
        </w:rPr>
        <w:t xml:space="preserve">cost rates and be allocated their equitable share of the </w:t>
      </w:r>
      <w:del w:id="9037" w:author="OFFM" w:date="2024-04-16T10:53:00Z">
        <w:r w:rsidRPr="00F74592">
          <w:rPr>
            <w:rFonts w:ascii="Times New Roman" w:hAnsi="Times New Roman" w:cs="Times New Roman"/>
            <w:sz w:val="24"/>
            <w:szCs w:val="24"/>
          </w:rPr>
          <w:delText>non-Federal entity's</w:delText>
        </w:r>
      </w:del>
      <w:ins w:id="9038" w:author="OFFM" w:date="2024-04-16T10:53:00Z">
        <w:r w:rsidR="00F2264C" w:rsidRPr="000D237D">
          <w:rPr>
            <w:rFonts w:ascii="Times New Roman" w:hAnsi="Times New Roman" w:cs="Times New Roman"/>
            <w:sz w:val="24"/>
            <w:szCs w:val="24"/>
          </w:rPr>
          <w:t>recipient’s or subrecipient's</w:t>
        </w:r>
      </w:ins>
      <w:r w:rsidR="00F2264C" w:rsidRPr="000D237D">
        <w:rPr>
          <w:rFonts w:ascii="Times New Roman" w:hAnsi="Times New Roman" w:cs="Times New Roman"/>
          <w:sz w:val="24"/>
          <w:szCs w:val="24"/>
        </w:rPr>
        <w:t xml:space="preserve"> indirect costs if they represent activities which</w:t>
      </w:r>
      <w:r w:rsidR="00F2264C" w:rsidRPr="000D237D">
        <w:rPr>
          <w:rFonts w:ascii="Times New Roman" w:eastAsia="Times New Roman" w:hAnsi="Times New Roman" w:cs="Times New Roman"/>
          <w:sz w:val="24"/>
          <w:szCs w:val="24"/>
        </w:rPr>
        <w:t xml:space="preserve">: </w:t>
      </w:r>
    </w:p>
    <w:p w14:paraId="334FAFDA" w14:textId="4E1F89C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Include the salaries of personnel</w:t>
      </w:r>
      <w:del w:id="9039" w:author="OFFM" w:date="2024-04-16T10:53:00Z">
        <w:r w:rsidR="00817C00" w:rsidRPr="00F74592">
          <w:rPr>
            <w:rFonts w:ascii="Times New Roman" w:hAnsi="Times New Roman" w:cs="Times New Roman"/>
            <w:sz w:val="24"/>
            <w:szCs w:val="24"/>
          </w:rPr>
          <w:delText xml:space="preserve">, </w:delText>
        </w:r>
      </w:del>
      <w:ins w:id="9040" w:author="OFFM" w:date="2024-04-16T10:53:00Z">
        <w:r w:rsidRPr="000D237D">
          <w:rPr>
            <w:rFonts w:ascii="Times New Roman" w:eastAsia="Times New Roman" w:hAnsi="Times New Roman" w:cs="Times New Roman"/>
            <w:sz w:val="24"/>
            <w:szCs w:val="24"/>
          </w:rPr>
          <w:t>;</w:t>
        </w:r>
      </w:ins>
    </w:p>
    <w:p w14:paraId="131A0801" w14:textId="2AF6AB0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(2) Occupy space</w:t>
      </w:r>
      <w:del w:id="9041" w:author="OFFM" w:date="2024-04-16T10:53:00Z">
        <w:r w:rsidR="00817C00" w:rsidRPr="00F74592">
          <w:rPr>
            <w:rFonts w:ascii="Times New Roman" w:hAnsi="Times New Roman" w:cs="Times New Roman"/>
            <w:sz w:val="24"/>
            <w:szCs w:val="24"/>
          </w:rPr>
          <w:delText>,</w:delText>
        </w:r>
      </w:del>
      <w:ins w:id="904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w:t>
      </w:r>
    </w:p>
    <w:p w14:paraId="68B1BE9D" w14:textId="4DA1328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Benefit from the </w:t>
      </w:r>
      <w:del w:id="9043" w:author="OFFM" w:date="2024-04-16T10:53:00Z">
        <w:r w:rsidR="00817C00" w:rsidRPr="00F74592">
          <w:rPr>
            <w:rFonts w:ascii="Times New Roman" w:hAnsi="Times New Roman" w:cs="Times New Roman"/>
            <w:sz w:val="24"/>
            <w:szCs w:val="24"/>
          </w:rPr>
          <w:delText>non-Federal entity's</w:delText>
        </w:r>
      </w:del>
      <w:ins w:id="9044" w:author="OFFM" w:date="2024-04-16T10:53:00Z">
        <w:r w:rsidRPr="000D237D">
          <w:rPr>
            <w:rFonts w:ascii="Times New Roman" w:eastAsia="Times New Roman" w:hAnsi="Times New Roman" w:cs="Times New Roman"/>
            <w:sz w:val="24"/>
            <w:szCs w:val="24"/>
          </w:rPr>
          <w:t>recipient’s or subrecipient’s</w:t>
        </w:r>
      </w:ins>
      <w:r w:rsidRPr="000D237D">
        <w:rPr>
          <w:rFonts w:ascii="Times New Roman" w:eastAsia="Times New Roman" w:hAnsi="Times New Roman" w:cs="Times New Roman"/>
          <w:sz w:val="24"/>
          <w:szCs w:val="24"/>
        </w:rPr>
        <w:t xml:space="preserve"> indirect</w:t>
      </w:r>
      <w:del w:id="9045" w:author="OFFM" w:date="2024-04-16T10:53:00Z">
        <w:r w:rsidR="00817C00" w:rsidRPr="00F74592">
          <w:rPr>
            <w:rFonts w:ascii="Times New Roman" w:hAnsi="Times New Roman" w:cs="Times New Roman"/>
            <w:sz w:val="24"/>
            <w:szCs w:val="24"/>
          </w:rPr>
          <w:delText xml:space="preserve"> (F&amp;A)</w:delText>
        </w:r>
      </w:del>
      <w:r w:rsidRPr="000D237D">
        <w:rPr>
          <w:rFonts w:ascii="Times New Roman" w:eastAsia="Times New Roman" w:hAnsi="Times New Roman" w:cs="Times New Roman"/>
          <w:sz w:val="24"/>
          <w:szCs w:val="24"/>
        </w:rPr>
        <w:t xml:space="preserve"> costs. </w:t>
      </w:r>
    </w:p>
    <w:p w14:paraId="05EA8C58" w14:textId="2AECFB97"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9046" w:author="OFFM" w:date="2024-04-16T10:53:00Z">
        <w:r w:rsidRPr="00F74592">
          <w:rPr>
            <w:rFonts w:ascii="Times New Roman" w:hAnsi="Times New Roman" w:cs="Times New Roman"/>
            <w:sz w:val="24"/>
            <w:szCs w:val="24"/>
          </w:rPr>
          <w:delText>(f)</w:delText>
        </w:r>
      </w:del>
      <w:ins w:id="9047" w:author="OFFM" w:date="2024-04-16T10:53:00Z">
        <w:r w:rsidR="00F2264C" w:rsidRPr="000D237D">
          <w:rPr>
            <w:rFonts w:ascii="Times New Roman" w:eastAsia="Times New Roman" w:hAnsi="Times New Roman" w:cs="Times New Roman"/>
            <w:sz w:val="24"/>
            <w:szCs w:val="24"/>
          </w:rPr>
          <w:t xml:space="preserve">(f) </w:t>
        </w:r>
        <w:r w:rsidR="00F2264C" w:rsidRPr="000D237D">
          <w:rPr>
            <w:rFonts w:ascii="Times New Roman" w:eastAsia="Times New Roman" w:hAnsi="Times New Roman" w:cs="Times New Roman"/>
            <w:i/>
            <w:iCs/>
            <w:sz w:val="24"/>
            <w:szCs w:val="24"/>
          </w:rPr>
          <w:t>Treatment of certain costs for nonprofit organizations.</w:t>
        </w:r>
      </w:ins>
      <w:r w:rsidR="00F2264C" w:rsidRPr="00A63D45">
        <w:rPr>
          <w:rFonts w:ascii="Times New Roman" w:hAnsi="Times New Roman"/>
          <w:i/>
          <w:sz w:val="24"/>
        </w:rPr>
        <w:t xml:space="preserve"> </w:t>
      </w:r>
      <w:r w:rsidR="00F2264C" w:rsidRPr="000D237D">
        <w:rPr>
          <w:rFonts w:ascii="Times New Roman" w:eastAsia="Times New Roman" w:hAnsi="Times New Roman" w:cs="Times New Roman"/>
          <w:sz w:val="24"/>
          <w:szCs w:val="24"/>
        </w:rPr>
        <w:t xml:space="preserve">For nonprofit organizations, the costs of activities performed by the </w:t>
      </w:r>
      <w:del w:id="9048" w:author="OFFM" w:date="2024-04-16T10:53:00Z">
        <w:r w:rsidRPr="00F74592">
          <w:rPr>
            <w:rFonts w:ascii="Times New Roman" w:hAnsi="Times New Roman" w:cs="Times New Roman"/>
            <w:sz w:val="24"/>
            <w:szCs w:val="24"/>
          </w:rPr>
          <w:delText>non-Federal entity</w:delText>
        </w:r>
      </w:del>
      <w:ins w:id="9049" w:author="OFFM" w:date="2024-04-16T10:53:00Z">
        <w:r w:rsidR="00F2264C" w:rsidRPr="000D237D">
          <w:rPr>
            <w:rFonts w:ascii="Times New Roman" w:eastAsia="Times New Roman" w:hAnsi="Times New Roman" w:cs="Times New Roman"/>
            <w:sz w:val="24"/>
            <w:szCs w:val="24"/>
          </w:rPr>
          <w:t>nonprofit organization</w:t>
        </w:r>
      </w:ins>
      <w:r w:rsidR="00F2264C" w:rsidRPr="000D237D">
        <w:rPr>
          <w:rFonts w:ascii="Times New Roman" w:eastAsia="Times New Roman" w:hAnsi="Times New Roman" w:cs="Times New Roman"/>
          <w:sz w:val="24"/>
          <w:szCs w:val="24"/>
        </w:rPr>
        <w:t xml:space="preserve"> primarily as a service to members, clients, or the general public when significant and necessary to the </w:t>
      </w:r>
      <w:del w:id="9050" w:author="OFFM" w:date="2024-04-16T10:53:00Z">
        <w:r w:rsidRPr="00F74592">
          <w:rPr>
            <w:rFonts w:ascii="Times New Roman" w:hAnsi="Times New Roman" w:cs="Times New Roman"/>
            <w:sz w:val="24"/>
            <w:szCs w:val="24"/>
          </w:rPr>
          <w:delText>non-Federal entity's</w:delText>
        </w:r>
      </w:del>
      <w:ins w:id="9051" w:author="OFFM" w:date="2024-04-16T10:53:00Z">
        <w:r w:rsidR="00F2264C" w:rsidRPr="000D237D">
          <w:rPr>
            <w:rFonts w:ascii="Times New Roman" w:eastAsia="Times New Roman" w:hAnsi="Times New Roman" w:cs="Times New Roman"/>
            <w:sz w:val="24"/>
            <w:szCs w:val="24"/>
          </w:rPr>
          <w:t>organization’s</w:t>
        </w:r>
      </w:ins>
      <w:r w:rsidR="00F2264C" w:rsidRPr="000D237D">
        <w:rPr>
          <w:rFonts w:ascii="Times New Roman" w:eastAsia="Times New Roman" w:hAnsi="Times New Roman" w:cs="Times New Roman"/>
          <w:sz w:val="24"/>
          <w:szCs w:val="24"/>
        </w:rPr>
        <w:t xml:space="preserve"> mission must be treated as direct costs whether or not allowable, and be allocated an equitable share of indirect </w:t>
      </w:r>
      <w:del w:id="9052" w:author="OFFM" w:date="2024-04-16T10:53:00Z">
        <w:r w:rsidRPr="00F74592">
          <w:rPr>
            <w:rFonts w:ascii="Times New Roman" w:hAnsi="Times New Roman" w:cs="Times New Roman"/>
            <w:sz w:val="24"/>
            <w:szCs w:val="24"/>
          </w:rPr>
          <w:delText xml:space="preserve">(F&amp;A) </w:delText>
        </w:r>
      </w:del>
      <w:r w:rsidR="00F2264C" w:rsidRPr="000D237D">
        <w:rPr>
          <w:rFonts w:ascii="Times New Roman" w:eastAsia="Times New Roman" w:hAnsi="Times New Roman" w:cs="Times New Roman"/>
          <w:sz w:val="24"/>
          <w:szCs w:val="24"/>
        </w:rPr>
        <w:t xml:space="preserve">costs. Some examples of these types of activities include: </w:t>
      </w:r>
    </w:p>
    <w:p w14:paraId="1216B063" w14:textId="607C8A1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Maintenance of membership rolls, subscriptions, publications, and related functions. See</w:t>
      </w:r>
      <w:del w:id="9053" w:author="OFFM" w:date="2024-04-16T10:53:00Z">
        <w:r w:rsidR="00817C00" w:rsidRPr="00F74592">
          <w:rPr>
            <w:rFonts w:ascii="Times New Roman" w:hAnsi="Times New Roman" w:cs="Times New Roman"/>
            <w:sz w:val="24"/>
            <w:szCs w:val="24"/>
          </w:rPr>
          <w:delText xml:space="preserve"> also</w:delText>
        </w:r>
      </w:del>
      <w:r w:rsidRPr="000D237D">
        <w:rPr>
          <w:rFonts w:ascii="Times New Roman" w:eastAsia="Times New Roman" w:hAnsi="Times New Roman" w:cs="Times New Roman"/>
          <w:sz w:val="24"/>
          <w:szCs w:val="24"/>
        </w:rPr>
        <w:t xml:space="preserve"> § 200.454. </w:t>
      </w:r>
    </w:p>
    <w:p w14:paraId="0B798415" w14:textId="6EB9A5C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Providing services and information to members, </w:t>
      </w:r>
      <w:del w:id="9054" w:author="OFFM" w:date="2024-04-16T10:53:00Z">
        <w:r w:rsidR="00817C00" w:rsidRPr="00F74592">
          <w:rPr>
            <w:rFonts w:ascii="Times New Roman" w:hAnsi="Times New Roman" w:cs="Times New Roman"/>
            <w:sz w:val="24"/>
            <w:szCs w:val="24"/>
          </w:rPr>
          <w:delText>legislative or administrative bodies</w:delText>
        </w:r>
      </w:del>
      <w:ins w:id="9055" w:author="OFFM" w:date="2024-04-16T10:53:00Z">
        <w:r w:rsidRPr="000D237D">
          <w:rPr>
            <w:rFonts w:ascii="Times New Roman" w:eastAsia="Times New Roman" w:hAnsi="Times New Roman" w:cs="Times New Roman"/>
            <w:sz w:val="24"/>
            <w:szCs w:val="24"/>
          </w:rPr>
          <w:t>the government</w:t>
        </w:r>
      </w:ins>
      <w:r w:rsidRPr="000D237D">
        <w:rPr>
          <w:rFonts w:ascii="Times New Roman" w:eastAsia="Times New Roman" w:hAnsi="Times New Roman" w:cs="Times New Roman"/>
          <w:sz w:val="24"/>
          <w:szCs w:val="24"/>
        </w:rPr>
        <w:t>, or the public. See</w:t>
      </w:r>
      <w:del w:id="9056" w:author="OFFM" w:date="2024-04-16T10:53:00Z">
        <w:r w:rsidR="00817C00" w:rsidRPr="00F74592">
          <w:rPr>
            <w:rFonts w:ascii="Times New Roman" w:hAnsi="Times New Roman" w:cs="Times New Roman"/>
            <w:sz w:val="24"/>
            <w:szCs w:val="24"/>
          </w:rPr>
          <w:delText xml:space="preserve"> also</w:delText>
        </w:r>
      </w:del>
      <w:r w:rsidRPr="000D237D">
        <w:rPr>
          <w:rFonts w:ascii="Times New Roman" w:eastAsia="Times New Roman" w:hAnsi="Times New Roman" w:cs="Times New Roman"/>
          <w:sz w:val="24"/>
          <w:szCs w:val="24"/>
        </w:rPr>
        <w:t xml:space="preserve"> §§ 200.454 and 200.450. </w:t>
      </w:r>
    </w:p>
    <w:p w14:paraId="4FCCE35C" w14:textId="6319668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(3) Promotion, lobbying, and other forms of public relations. See</w:t>
      </w:r>
      <w:del w:id="9057" w:author="OFFM" w:date="2024-04-16T10:53:00Z">
        <w:r w:rsidR="00817C00" w:rsidRPr="00F74592">
          <w:rPr>
            <w:rFonts w:ascii="Times New Roman" w:hAnsi="Times New Roman" w:cs="Times New Roman"/>
            <w:sz w:val="24"/>
            <w:szCs w:val="24"/>
          </w:rPr>
          <w:delText xml:space="preserve"> also</w:delText>
        </w:r>
      </w:del>
      <w:r w:rsidRPr="000D237D">
        <w:rPr>
          <w:rFonts w:ascii="Times New Roman" w:eastAsia="Times New Roman" w:hAnsi="Times New Roman" w:cs="Times New Roman"/>
          <w:sz w:val="24"/>
          <w:szCs w:val="24"/>
        </w:rPr>
        <w:t xml:space="preserve"> §§ 200.421 and 200.450. </w:t>
      </w:r>
    </w:p>
    <w:p w14:paraId="023B1013" w14:textId="607E717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Conferences </w:t>
      </w:r>
      <w:ins w:id="905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except those held to conduct the general administration of the </w:t>
      </w:r>
      <w:del w:id="9059" w:author="OFFM" w:date="2024-04-16T10:53:00Z">
        <w:r w:rsidR="00817C00" w:rsidRPr="00F74592">
          <w:rPr>
            <w:rFonts w:ascii="Times New Roman" w:hAnsi="Times New Roman" w:cs="Times New Roman"/>
            <w:sz w:val="24"/>
            <w:szCs w:val="24"/>
          </w:rPr>
          <w:delText>non-Federal entity.</w:delText>
        </w:r>
      </w:del>
      <w:ins w:id="9060"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See also § 200.432. </w:t>
      </w:r>
    </w:p>
    <w:p w14:paraId="2EE45F9A" w14:textId="6DD33C0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Maintenance, protection, and investment of special funds not used in </w:t>
      </w:r>
      <w:ins w:id="9061" w:author="OFFM" w:date="2024-04-16T10:53:00Z">
        <w:r w:rsidRPr="000D237D">
          <w:rPr>
            <w:rFonts w:ascii="Times New Roman" w:eastAsia="Times New Roman" w:hAnsi="Times New Roman" w:cs="Times New Roman"/>
            <w:sz w:val="24"/>
            <w:szCs w:val="24"/>
          </w:rPr>
          <w:t xml:space="preserve">the recipient’s or subrecipient’s </w:t>
        </w:r>
      </w:ins>
      <w:r w:rsidRPr="000D237D">
        <w:rPr>
          <w:rFonts w:ascii="Times New Roman" w:eastAsia="Times New Roman" w:hAnsi="Times New Roman" w:cs="Times New Roman"/>
          <w:sz w:val="24"/>
          <w:szCs w:val="24"/>
        </w:rPr>
        <w:t>operation</w:t>
      </w:r>
      <w:del w:id="9062" w:author="OFFM" w:date="2024-04-16T10:53:00Z">
        <w:r w:rsidR="00817C00" w:rsidRPr="00F74592">
          <w:rPr>
            <w:rFonts w:ascii="Times New Roman" w:hAnsi="Times New Roman" w:cs="Times New Roman"/>
            <w:sz w:val="24"/>
            <w:szCs w:val="24"/>
          </w:rPr>
          <w:delText xml:space="preserve"> of the non-Federal entity</w:delText>
        </w:r>
      </w:del>
      <w:r w:rsidRPr="000D237D">
        <w:rPr>
          <w:rFonts w:ascii="Times New Roman" w:eastAsia="Times New Roman" w:hAnsi="Times New Roman" w:cs="Times New Roman"/>
          <w:sz w:val="24"/>
          <w:szCs w:val="24"/>
        </w:rPr>
        <w:t xml:space="preserve">. See also § 200.442. </w:t>
      </w:r>
    </w:p>
    <w:p w14:paraId="0A34615B"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(6) Administration of group benefits on behalf of members or clients, including life and hospital insurance, annuity or retirement plans, and financial aid. See also § 200.431. </w:t>
      </w:r>
    </w:p>
    <w:p w14:paraId="16879257" w14:textId="5BB24D3A"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xml:space="preserve">§ 200.414 Indirect </w:t>
      </w:r>
      <w:del w:id="9063" w:author="OFFM" w:date="2024-04-16T10:53:00Z">
        <w:r w:rsidR="00817C00" w:rsidRPr="001732A9">
          <w:rPr>
            <w:rFonts w:ascii="Times New Roman" w:hAnsi="Times New Roman" w:cs="Times New Roman"/>
            <w:b/>
            <w:bCs/>
            <w:sz w:val="24"/>
            <w:szCs w:val="24"/>
          </w:rPr>
          <w:delText xml:space="preserve">(F&amp;A) </w:delText>
        </w:r>
      </w:del>
      <w:r w:rsidRPr="000D237D">
        <w:rPr>
          <w:rFonts w:ascii="Times New Roman" w:eastAsia="Times New Roman" w:hAnsi="Times New Roman" w:cs="Times New Roman"/>
          <w:b/>
          <w:bCs/>
          <w:sz w:val="24"/>
          <w:szCs w:val="24"/>
        </w:rPr>
        <w:t>costs.</w:t>
      </w:r>
    </w:p>
    <w:p w14:paraId="6A05C282" w14:textId="58C3156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r w:rsidRPr="00A63D45">
        <w:rPr>
          <w:rFonts w:ascii="Times New Roman" w:hAnsi="Times New Roman"/>
          <w:i/>
          <w:sz w:val="24"/>
        </w:rPr>
        <w:t>Facilities and administration classification.</w:t>
      </w:r>
      <w:r w:rsidRPr="000D237D">
        <w:rPr>
          <w:rFonts w:ascii="Times New Roman" w:eastAsia="Times New Roman" w:hAnsi="Times New Roman" w:cs="Times New Roman"/>
          <w:sz w:val="24"/>
          <w:szCs w:val="24"/>
        </w:rPr>
        <w:t xml:space="preserve"> For major Institutions of Higher Education (IHE) and major nonprofit organizations, indirect</w:t>
      </w:r>
      <w:del w:id="9064" w:author="OFFM" w:date="2024-04-16T10:53:00Z">
        <w:r w:rsidR="00817C00" w:rsidRPr="00F74592">
          <w:rPr>
            <w:rFonts w:ascii="Times New Roman" w:hAnsi="Times New Roman" w:cs="Times New Roman"/>
            <w:sz w:val="24"/>
            <w:szCs w:val="24"/>
          </w:rPr>
          <w:delText xml:space="preserve"> (F&amp;A)</w:delText>
        </w:r>
      </w:del>
      <w:r w:rsidRPr="000D237D">
        <w:rPr>
          <w:rFonts w:ascii="Times New Roman" w:eastAsia="Times New Roman" w:hAnsi="Times New Roman" w:cs="Times New Roman"/>
          <w:sz w:val="24"/>
          <w:szCs w:val="24"/>
        </w:rPr>
        <w:t xml:space="preserve"> costs must be classified within two broad categories: “Facilities” and “Administration.” “Facilities” is defined as </w:t>
      </w:r>
      <w:r w:rsidRPr="000D237D">
        <w:rPr>
          <w:rFonts w:ascii="Times New Roman" w:eastAsia="Times New Roman" w:hAnsi="Times New Roman" w:cs="Times New Roman"/>
          <w:sz w:val="24"/>
          <w:szCs w:val="24"/>
        </w:rPr>
        <w:lastRenderedPageBreak/>
        <w:t xml:space="preserve">depreciation on buildings, equipment and capital </w:t>
      </w:r>
      <w:del w:id="9065" w:author="OFFM" w:date="2024-04-16T10:53:00Z">
        <w:r w:rsidR="00817C00" w:rsidRPr="00F74592">
          <w:rPr>
            <w:rFonts w:ascii="Times New Roman" w:hAnsi="Times New Roman" w:cs="Times New Roman"/>
            <w:sz w:val="24"/>
            <w:szCs w:val="24"/>
          </w:rPr>
          <w:delText>improvement</w:delText>
        </w:r>
      </w:del>
      <w:ins w:id="9066" w:author="OFFM" w:date="2024-04-16T10:53:00Z">
        <w:r w:rsidRPr="000D237D">
          <w:rPr>
            <w:rFonts w:ascii="Times New Roman" w:eastAsia="Times New Roman" w:hAnsi="Times New Roman" w:cs="Times New Roman"/>
            <w:sz w:val="24"/>
            <w:szCs w:val="24"/>
          </w:rPr>
          <w:t>improvements</w:t>
        </w:r>
      </w:ins>
      <w:r w:rsidRPr="000D237D">
        <w:rPr>
          <w:rFonts w:ascii="Times New Roman" w:eastAsia="Times New Roman" w:hAnsi="Times New Roman" w:cs="Times New Roman"/>
          <w:sz w:val="24"/>
          <w:szCs w:val="24"/>
        </w:rPr>
        <w:t>, interest on debt associated with certain buildings, equipment and capital improvements, and operations and maintenance expenses. “Administration” is defined as general administration and general expenses such as the director's office, accounting, personnel</w:t>
      </w:r>
      <w:ins w:id="906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all other types of expenditures not listed specifically under one of the subcategories of “Facilities” (including cross allocations from other pools, where applicable). For nonprofit organizations, library expenses are included in the “Administration” category; for IHEs, they are included in the “Facilities” category. Major IHEs are defined as those required to use the Standard Format for Submission as noted in </w:t>
      </w:r>
      <w:del w:id="9068" w:author="OFFM" w:date="2024-04-16T10:53:00Z">
        <w:r w:rsidR="00817C00" w:rsidRPr="00F74592">
          <w:rPr>
            <w:rFonts w:ascii="Times New Roman" w:hAnsi="Times New Roman" w:cs="Times New Roman"/>
            <w:sz w:val="24"/>
            <w:szCs w:val="24"/>
          </w:rPr>
          <w:delText>appendix</w:delText>
        </w:r>
      </w:del>
      <w:ins w:id="9069" w:author="OFFM" w:date="2024-04-16T10:53:00Z">
        <w:r w:rsidRPr="000D237D">
          <w:rPr>
            <w:rFonts w:ascii="Times New Roman" w:eastAsia="Times New Roman" w:hAnsi="Times New Roman" w:cs="Times New Roman"/>
            <w:sz w:val="24"/>
            <w:szCs w:val="24"/>
          </w:rPr>
          <w:t>Appendix</w:t>
        </w:r>
      </w:ins>
      <w:r w:rsidRPr="000D237D">
        <w:rPr>
          <w:rFonts w:ascii="Times New Roman" w:eastAsia="Times New Roman" w:hAnsi="Times New Roman" w:cs="Times New Roman"/>
          <w:sz w:val="24"/>
          <w:szCs w:val="24"/>
        </w:rPr>
        <w:t xml:space="preserve"> III</w:t>
      </w:r>
      <w:del w:id="9070" w:author="OFFM" w:date="2024-04-16T10:53:00Z">
        <w:r w:rsidR="00817C00" w:rsidRPr="00F74592">
          <w:rPr>
            <w:rFonts w:ascii="Times New Roman" w:hAnsi="Times New Roman" w:cs="Times New Roman"/>
            <w:sz w:val="24"/>
            <w:szCs w:val="24"/>
          </w:rPr>
          <w:delText xml:space="preserve"> to this part, and Rate Determination for Institutions of Higher Education paragraph C. 11.</w:delText>
        </w:r>
      </w:del>
      <w:ins w:id="907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Major nonprofit organizations are those which receive more than $10 million</w:t>
      </w:r>
      <w:del w:id="9072" w:author="OFFM" w:date="2024-04-16T10:53:00Z">
        <w:r w:rsidR="00817C00" w:rsidRPr="00F74592">
          <w:rPr>
            <w:rFonts w:ascii="Times New Roman" w:hAnsi="Times New Roman" w:cs="Times New Roman"/>
            <w:sz w:val="24"/>
            <w:szCs w:val="24"/>
          </w:rPr>
          <w:delText xml:space="preserve"> dollars</w:delText>
        </w:r>
      </w:del>
      <w:r w:rsidRPr="000D237D">
        <w:rPr>
          <w:rFonts w:ascii="Times New Roman" w:eastAsia="Times New Roman" w:hAnsi="Times New Roman" w:cs="Times New Roman"/>
          <w:sz w:val="24"/>
          <w:szCs w:val="24"/>
        </w:rPr>
        <w:t xml:space="preserve"> in direct Federal funding. </w:t>
      </w:r>
    </w:p>
    <w:p w14:paraId="7A03EA30" w14:textId="451D826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r w:rsidRPr="00A63D45">
        <w:rPr>
          <w:rFonts w:ascii="Times New Roman" w:hAnsi="Times New Roman"/>
          <w:i/>
          <w:sz w:val="24"/>
        </w:rPr>
        <w:t>Diversity of nonprofit organizations.</w:t>
      </w:r>
      <w:r w:rsidRPr="000D237D">
        <w:rPr>
          <w:rFonts w:ascii="Times New Roman" w:eastAsia="Times New Roman" w:hAnsi="Times New Roman" w:cs="Times New Roman"/>
          <w:sz w:val="24"/>
          <w:szCs w:val="24"/>
        </w:rPr>
        <w:t xml:space="preserve"> </w:t>
      </w:r>
      <w:del w:id="9073" w:author="OFFM" w:date="2024-04-16T10:53:00Z">
        <w:r w:rsidR="00817C00" w:rsidRPr="00F74592">
          <w:rPr>
            <w:rFonts w:ascii="Times New Roman" w:hAnsi="Times New Roman" w:cs="Times New Roman"/>
            <w:sz w:val="24"/>
            <w:szCs w:val="24"/>
          </w:rPr>
          <w:delText>Because of the diverse characteristics and accounting practices of nonprofit organizations, it</w:delText>
        </w:r>
      </w:del>
      <w:ins w:id="9074" w:author="OFFM" w:date="2024-04-16T10:53:00Z">
        <w:r w:rsidRPr="000D237D">
          <w:rPr>
            <w:rFonts w:ascii="Times New Roman" w:eastAsia="Times New Roman" w:hAnsi="Times New Roman" w:cs="Times New Roman"/>
            <w:sz w:val="24"/>
            <w:szCs w:val="24"/>
          </w:rPr>
          <w:t>It</w:t>
        </w:r>
      </w:ins>
      <w:r w:rsidRPr="000D237D">
        <w:rPr>
          <w:rFonts w:ascii="Times New Roman" w:eastAsia="Times New Roman" w:hAnsi="Times New Roman" w:cs="Times New Roman"/>
          <w:sz w:val="24"/>
          <w:szCs w:val="24"/>
        </w:rPr>
        <w:t xml:space="preserve"> is not </w:t>
      </w:r>
      <w:ins w:id="9075" w:author="OFFM" w:date="2024-04-16T10:53:00Z">
        <w:r w:rsidRPr="000D237D">
          <w:rPr>
            <w:rFonts w:ascii="Times New Roman" w:eastAsia="Times New Roman" w:hAnsi="Times New Roman" w:cs="Times New Roman"/>
            <w:sz w:val="24"/>
            <w:szCs w:val="24"/>
          </w:rPr>
          <w:t xml:space="preserve">always </w:t>
        </w:r>
      </w:ins>
      <w:r w:rsidRPr="000D237D">
        <w:rPr>
          <w:rFonts w:ascii="Times New Roman" w:eastAsia="Times New Roman" w:hAnsi="Times New Roman" w:cs="Times New Roman"/>
          <w:sz w:val="24"/>
          <w:szCs w:val="24"/>
        </w:rPr>
        <w:t xml:space="preserve">possible to specify the types of </w:t>
      </w:r>
      <w:del w:id="9076" w:author="OFFM" w:date="2024-04-16T10:53:00Z">
        <w:r w:rsidR="00817C00" w:rsidRPr="00F74592">
          <w:rPr>
            <w:rFonts w:ascii="Times New Roman" w:hAnsi="Times New Roman" w:cs="Times New Roman"/>
            <w:sz w:val="24"/>
            <w:szCs w:val="24"/>
          </w:rPr>
          <w:delText>cost which</w:delText>
        </w:r>
      </w:del>
      <w:ins w:id="9077" w:author="OFFM" w:date="2024-04-16T10:53:00Z">
        <w:r w:rsidRPr="000D237D">
          <w:rPr>
            <w:rFonts w:ascii="Times New Roman" w:eastAsia="Times New Roman" w:hAnsi="Times New Roman" w:cs="Times New Roman"/>
            <w:sz w:val="24"/>
            <w:szCs w:val="24"/>
          </w:rPr>
          <w:t>costs that</w:t>
        </w:r>
      </w:ins>
      <w:r w:rsidRPr="000D237D">
        <w:rPr>
          <w:rFonts w:ascii="Times New Roman" w:eastAsia="Times New Roman" w:hAnsi="Times New Roman" w:cs="Times New Roman"/>
          <w:sz w:val="24"/>
          <w:szCs w:val="24"/>
        </w:rPr>
        <w:t xml:space="preserve"> may be classified as indirect </w:t>
      </w:r>
      <w:del w:id="9078" w:author="OFFM" w:date="2024-04-16T10:53:00Z">
        <w:r w:rsidR="00817C00" w:rsidRPr="00F74592">
          <w:rPr>
            <w:rFonts w:ascii="Times New Roman" w:hAnsi="Times New Roman" w:cs="Times New Roman"/>
            <w:sz w:val="24"/>
            <w:szCs w:val="24"/>
          </w:rPr>
          <w:delText xml:space="preserve">(F&amp;A) cost in all situations. Identification </w:delText>
        </w:r>
      </w:del>
      <w:ins w:id="9079" w:author="OFFM" w:date="2024-04-16T10:53:00Z">
        <w:r w:rsidRPr="000D237D">
          <w:rPr>
            <w:rFonts w:ascii="Times New Roman" w:eastAsia="Times New Roman" w:hAnsi="Times New Roman" w:cs="Times New Roman"/>
            <w:sz w:val="24"/>
            <w:szCs w:val="24"/>
          </w:rPr>
          <w:t xml:space="preserve">costs for nonprofit organizations due to the diversity of their accounting practices. The association of a cost </w:t>
        </w:r>
      </w:ins>
      <w:r w:rsidRPr="000D237D">
        <w:rPr>
          <w:rFonts w:ascii="Times New Roman" w:eastAsia="Times New Roman" w:hAnsi="Times New Roman" w:cs="Times New Roman"/>
          <w:sz w:val="24"/>
          <w:szCs w:val="24"/>
        </w:rPr>
        <w:t xml:space="preserve">with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w:t>
      </w:r>
      <w:del w:id="9080" w:author="OFFM" w:date="2024-04-16T10:53:00Z">
        <w:r w:rsidR="00817C00" w:rsidRPr="00F74592">
          <w:rPr>
            <w:rFonts w:ascii="Times New Roman" w:hAnsi="Times New Roman" w:cs="Times New Roman"/>
            <w:sz w:val="24"/>
            <w:szCs w:val="24"/>
          </w:rPr>
          <w:delText xml:space="preserve">rather than the nature of the goods and services involved </w:delText>
        </w:r>
      </w:del>
      <w:r w:rsidRPr="000D237D">
        <w:rPr>
          <w:rFonts w:ascii="Times New Roman" w:eastAsia="Times New Roman" w:hAnsi="Times New Roman" w:cs="Times New Roman"/>
          <w:sz w:val="24"/>
          <w:szCs w:val="24"/>
        </w:rPr>
        <w:t xml:space="preserve">is the determining factor in distinguishing direct from indirect </w:t>
      </w:r>
      <w:del w:id="9081"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costs</w:t>
      </w:r>
      <w:del w:id="9082" w:author="OFFM" w:date="2024-04-16T10:53:00Z">
        <w:r w:rsidR="00817C00" w:rsidRPr="00F74592">
          <w:rPr>
            <w:rFonts w:ascii="Times New Roman" w:hAnsi="Times New Roman" w:cs="Times New Roman"/>
            <w:sz w:val="24"/>
            <w:szCs w:val="24"/>
          </w:rPr>
          <w:delText xml:space="preserve"> of Federal awards</w:delText>
        </w:r>
      </w:del>
      <w:r w:rsidRPr="000D237D">
        <w:rPr>
          <w:rFonts w:ascii="Times New Roman" w:eastAsia="Times New Roman" w:hAnsi="Times New Roman" w:cs="Times New Roman"/>
          <w:sz w:val="24"/>
          <w:szCs w:val="24"/>
        </w:rPr>
        <w:t>. However, typical examples of indirect</w:t>
      </w:r>
      <w:del w:id="9083" w:author="OFFM" w:date="2024-04-16T10:53:00Z">
        <w:r w:rsidR="00817C00" w:rsidRPr="00F74592">
          <w:rPr>
            <w:rFonts w:ascii="Times New Roman" w:hAnsi="Times New Roman" w:cs="Times New Roman"/>
            <w:sz w:val="24"/>
            <w:szCs w:val="24"/>
          </w:rPr>
          <w:delText xml:space="preserve"> (F&amp;A)</w:delText>
        </w:r>
      </w:del>
      <w:r w:rsidRPr="000D237D">
        <w:rPr>
          <w:rFonts w:ascii="Times New Roman" w:eastAsia="Times New Roman" w:hAnsi="Times New Roman" w:cs="Times New Roman"/>
          <w:sz w:val="24"/>
          <w:szCs w:val="24"/>
        </w:rPr>
        <w:t xml:space="preserve"> cost for many nonprofit organizations may include depreciation on buildings and equipment, the costs of operating and maintaining facilities, and general administration and general expenses, such as the salaries and expenses of executive officers, personnel administration, and accounting. </w:t>
      </w:r>
    </w:p>
    <w:p w14:paraId="033C2209" w14:textId="181F970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w:t>
      </w:r>
      <w:r w:rsidRPr="00A63D45">
        <w:rPr>
          <w:rFonts w:ascii="Times New Roman" w:hAnsi="Times New Roman"/>
          <w:i/>
          <w:sz w:val="24"/>
        </w:rPr>
        <w:t>Federal Agency Acceptance of Negotiated Indirect Cost Rates.</w:t>
      </w:r>
      <w:r w:rsidRPr="000D237D">
        <w:rPr>
          <w:rFonts w:ascii="Times New Roman" w:eastAsia="Times New Roman" w:hAnsi="Times New Roman" w:cs="Times New Roman"/>
          <w:sz w:val="24"/>
          <w:szCs w:val="24"/>
        </w:rPr>
        <w:t xml:space="preserve"> (See</w:t>
      </w:r>
      <w:del w:id="9084" w:author="OFFM" w:date="2024-04-16T10:53:00Z">
        <w:r w:rsidR="00817C00" w:rsidRPr="00F74592">
          <w:rPr>
            <w:rFonts w:ascii="Times New Roman" w:hAnsi="Times New Roman" w:cs="Times New Roman"/>
            <w:sz w:val="24"/>
            <w:szCs w:val="24"/>
          </w:rPr>
          <w:delText xml:space="preserve"> also</w:delText>
        </w:r>
      </w:del>
      <w:r w:rsidRPr="000D237D">
        <w:rPr>
          <w:rFonts w:ascii="Times New Roman" w:eastAsia="Times New Roman" w:hAnsi="Times New Roman" w:cs="Times New Roman"/>
          <w:sz w:val="24"/>
          <w:szCs w:val="24"/>
        </w:rPr>
        <w:t xml:space="preserve"> § 200.306.) </w:t>
      </w:r>
    </w:p>
    <w:p w14:paraId="34F26AA4" w14:textId="505CD2C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del w:id="9085" w:author="OFFM" w:date="2024-04-16T10:53:00Z">
        <w:r w:rsidR="00817C00" w:rsidRPr="00F74592">
          <w:rPr>
            <w:rFonts w:ascii="Times New Roman" w:hAnsi="Times New Roman" w:cs="Times New Roman"/>
            <w:sz w:val="24"/>
            <w:szCs w:val="24"/>
          </w:rPr>
          <w:delText>The negotiated</w:delText>
        </w:r>
      </w:del>
      <w:ins w:id="9086" w:author="OFFM" w:date="2024-04-16T10:53:00Z">
        <w:r w:rsidRPr="000D237D">
          <w:rPr>
            <w:rFonts w:ascii="Times New Roman" w:eastAsia="Times New Roman" w:hAnsi="Times New Roman" w:cs="Times New Roman"/>
            <w:sz w:val="24"/>
            <w:szCs w:val="24"/>
          </w:rPr>
          <w:t>Negotiated indirect cost</w:t>
        </w:r>
      </w:ins>
      <w:r w:rsidRPr="000D237D">
        <w:rPr>
          <w:rFonts w:ascii="Times New Roman" w:eastAsia="Times New Roman" w:hAnsi="Times New Roman" w:cs="Times New Roman"/>
          <w:sz w:val="24"/>
          <w:szCs w:val="24"/>
        </w:rPr>
        <w:t xml:space="preserve"> rates must be accepted by all Federal </w:t>
      </w:r>
      <w:del w:id="908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agencies. A Federal </w:t>
      </w:r>
      <w:del w:id="9088"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may use a rate different from the negotiated rate for </w:t>
      </w:r>
      <w:ins w:id="9089" w:author="OFFM" w:date="2024-04-16T10:53:00Z">
        <w:r w:rsidRPr="000D237D">
          <w:rPr>
            <w:rFonts w:ascii="Times New Roman" w:eastAsia="Times New Roman" w:hAnsi="Times New Roman" w:cs="Times New Roman"/>
            <w:sz w:val="24"/>
            <w:szCs w:val="24"/>
          </w:rPr>
          <w:t xml:space="preserve">either </w:t>
        </w:r>
      </w:ins>
      <w:r w:rsidRPr="000D237D">
        <w:rPr>
          <w:rFonts w:ascii="Times New Roman" w:eastAsia="Times New Roman" w:hAnsi="Times New Roman" w:cs="Times New Roman"/>
          <w:sz w:val="24"/>
          <w:szCs w:val="24"/>
        </w:rPr>
        <w:t xml:space="preserve">a class of Federal awards or a single Federal award only when required by Federal statute or </w:t>
      </w:r>
      <w:r w:rsidRPr="000D237D">
        <w:rPr>
          <w:rFonts w:ascii="Times New Roman" w:eastAsia="Times New Roman" w:hAnsi="Times New Roman" w:cs="Times New Roman"/>
          <w:sz w:val="24"/>
          <w:szCs w:val="24"/>
        </w:rPr>
        <w:lastRenderedPageBreak/>
        <w:t xml:space="preserve">regulation, or when approved by </w:t>
      </w:r>
      <w:del w:id="9090" w:author="OFFM" w:date="2024-04-16T10:53:00Z">
        <w:r w:rsidR="00817C00" w:rsidRPr="00F74592">
          <w:rPr>
            <w:rFonts w:ascii="Times New Roman" w:hAnsi="Times New Roman" w:cs="Times New Roman"/>
            <w:sz w:val="24"/>
            <w:szCs w:val="24"/>
          </w:rPr>
          <w:delText>a</w:delText>
        </w:r>
      </w:del>
      <w:ins w:id="9091" w:author="OFFM" w:date="2024-04-16T10:53:00Z">
        <w:r w:rsidRPr="000D237D">
          <w:rPr>
            <w:rFonts w:ascii="Times New Roman" w:eastAsia="Times New Roman" w:hAnsi="Times New Roman" w:cs="Times New Roman"/>
            <w:sz w:val="24"/>
            <w:szCs w:val="24"/>
          </w:rPr>
          <w:t>the awarding</w:t>
        </w:r>
      </w:ins>
      <w:r w:rsidRPr="000D237D">
        <w:rPr>
          <w:rFonts w:ascii="Times New Roman" w:eastAsia="Times New Roman" w:hAnsi="Times New Roman" w:cs="Times New Roman"/>
          <w:sz w:val="24"/>
          <w:szCs w:val="24"/>
        </w:rPr>
        <w:t xml:space="preserve"> Federal </w:t>
      </w:r>
      <w:del w:id="909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del w:id="9093" w:author="OFFM" w:date="2024-04-16T10:53:00Z">
        <w:r w:rsidR="00817C00" w:rsidRPr="00F74592">
          <w:rPr>
            <w:rFonts w:ascii="Times New Roman" w:hAnsi="Times New Roman" w:cs="Times New Roman"/>
            <w:sz w:val="24"/>
            <w:szCs w:val="24"/>
          </w:rPr>
          <w:delText>head or delegate based on documented justification as described in</w:delText>
        </w:r>
      </w:del>
      <w:ins w:id="9094" w:author="OFFM" w:date="2024-04-16T10:53:00Z">
        <w:r w:rsidRPr="000D237D">
          <w:rPr>
            <w:rFonts w:ascii="Times New Roman" w:eastAsia="Times New Roman" w:hAnsi="Times New Roman" w:cs="Times New Roman"/>
            <w:sz w:val="24"/>
            <w:szCs w:val="24"/>
          </w:rPr>
          <w:t>in accordance with</w:t>
        </w:r>
      </w:ins>
      <w:r w:rsidRPr="000D237D">
        <w:rPr>
          <w:rFonts w:ascii="Times New Roman" w:eastAsia="Times New Roman" w:hAnsi="Times New Roman" w:cs="Times New Roman"/>
          <w:sz w:val="24"/>
          <w:szCs w:val="24"/>
        </w:rPr>
        <w:t xml:space="preserve"> paragraph (c)(3) of this section. </w:t>
      </w:r>
    </w:p>
    <w:p w14:paraId="52F1F856" w14:textId="074B224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The Federal </w:t>
      </w:r>
      <w:del w:id="9095"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del w:id="9096" w:author="OFFM" w:date="2024-04-16T10:53:00Z">
        <w:r w:rsidR="00817C00" w:rsidRPr="00F74592">
          <w:rPr>
            <w:rFonts w:ascii="Times New Roman" w:hAnsi="Times New Roman" w:cs="Times New Roman"/>
            <w:sz w:val="24"/>
            <w:szCs w:val="24"/>
          </w:rPr>
          <w:delText xml:space="preserve">head or delegate </w:delText>
        </w:r>
      </w:del>
      <w:r w:rsidRPr="000D237D">
        <w:rPr>
          <w:rFonts w:ascii="Times New Roman" w:eastAsia="Times New Roman" w:hAnsi="Times New Roman" w:cs="Times New Roman"/>
          <w:sz w:val="24"/>
          <w:szCs w:val="24"/>
        </w:rPr>
        <w:t xml:space="preserve">must notify OMB of any approved deviations. </w:t>
      </w:r>
      <w:ins w:id="9097" w:author="OFFM" w:date="2024-04-16T10:53:00Z">
        <w:r w:rsidRPr="000D237D">
          <w:rPr>
            <w:rFonts w:ascii="Times New Roman" w:eastAsia="Times New Roman" w:hAnsi="Times New Roman" w:cs="Times New Roman"/>
            <w:sz w:val="24"/>
            <w:szCs w:val="24"/>
          </w:rPr>
          <w:t>The recipient or subrecipient may notify OMB of any disputes with Federal agencies regarding the application of a federally negotiated indirect cost rate.</w:t>
        </w:r>
      </w:ins>
    </w:p>
    <w:p w14:paraId="27D0D528" w14:textId="686E852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(3) The Federal</w:t>
      </w:r>
      <w:del w:id="9098"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eastAsia="Times New Roman" w:hAnsi="Times New Roman" w:cs="Times New Roman"/>
          <w:sz w:val="24"/>
          <w:szCs w:val="24"/>
        </w:rPr>
        <w:t xml:space="preserve"> agency must implement, and make publicly available, the policies, procedures and general decision-making criteria that their programs will follow to seek and justify deviations from negotiated rates. </w:t>
      </w:r>
    </w:p>
    <w:p w14:paraId="118E382D" w14:textId="137A374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w:t>
      </w:r>
      <w:del w:id="9099" w:author="OFFM" w:date="2024-04-16T10:53:00Z">
        <w:r w:rsidR="00817C00" w:rsidRPr="00F74592">
          <w:rPr>
            <w:rFonts w:ascii="Times New Roman" w:hAnsi="Times New Roman" w:cs="Times New Roman"/>
            <w:sz w:val="24"/>
            <w:szCs w:val="24"/>
          </w:rPr>
          <w:delText>As required under § 200.204, the</w:delText>
        </w:r>
      </w:del>
      <w:ins w:id="9100"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w:t>
      </w:r>
      <w:del w:id="9101"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must include</w:t>
      </w:r>
      <w:ins w:id="910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in the notice of funding opportunity</w:t>
      </w:r>
      <w:ins w:id="9103"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policies relating to indirect cost rate reimbursement</w:t>
      </w:r>
      <w:del w:id="9104" w:author="OFFM" w:date="2024-04-16T10:53:00Z">
        <w:r w:rsidR="00817C00" w:rsidRPr="00F74592">
          <w:rPr>
            <w:rFonts w:ascii="Times New Roman" w:hAnsi="Times New Roman" w:cs="Times New Roman"/>
            <w:sz w:val="24"/>
            <w:szCs w:val="24"/>
          </w:rPr>
          <w:delText>, matching,</w:delText>
        </w:r>
      </w:del>
      <w:r w:rsidRPr="000D237D">
        <w:rPr>
          <w:rFonts w:ascii="Times New Roman" w:eastAsia="Times New Roman" w:hAnsi="Times New Roman" w:cs="Times New Roman"/>
          <w:sz w:val="24"/>
          <w:szCs w:val="24"/>
        </w:rPr>
        <w:t xml:space="preserve"> or cost share as approved under paragraph (e</w:t>
      </w:r>
      <w:del w:id="9105" w:author="OFFM" w:date="2024-04-16T10:53:00Z">
        <w:r w:rsidR="00817C00" w:rsidRPr="00F74592">
          <w:rPr>
            <w:rFonts w:ascii="Times New Roman" w:hAnsi="Times New Roman" w:cs="Times New Roman"/>
            <w:sz w:val="24"/>
            <w:szCs w:val="24"/>
          </w:rPr>
          <w:delText>)(1) of this section.</w:delText>
        </w:r>
      </w:del>
      <w:ins w:id="910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As appropriate, the Federal agency should incorporate discussion of these policies into </w:t>
      </w:r>
      <w:del w:id="9107" w:author="OFFM" w:date="2024-04-16T10:53:00Z">
        <w:r w:rsidR="00817C00" w:rsidRPr="00F74592">
          <w:rPr>
            <w:rFonts w:ascii="Times New Roman" w:hAnsi="Times New Roman" w:cs="Times New Roman"/>
            <w:sz w:val="24"/>
            <w:szCs w:val="24"/>
          </w:rPr>
          <w:delText>Federal awarding agency</w:delText>
        </w:r>
      </w:del>
      <w:ins w:id="9108" w:author="OFFM" w:date="2024-04-16T10:53:00Z">
        <w:r w:rsidRPr="000D237D">
          <w:rPr>
            <w:rFonts w:ascii="Times New Roman" w:eastAsia="Times New Roman" w:hAnsi="Times New Roman" w:cs="Times New Roman"/>
            <w:sz w:val="24"/>
            <w:szCs w:val="24"/>
          </w:rPr>
          <w:t>its</w:t>
        </w:r>
      </w:ins>
      <w:r w:rsidRPr="000D237D">
        <w:rPr>
          <w:rFonts w:ascii="Times New Roman" w:eastAsia="Times New Roman" w:hAnsi="Times New Roman" w:cs="Times New Roman"/>
          <w:sz w:val="24"/>
          <w:szCs w:val="24"/>
        </w:rPr>
        <w:t xml:space="preserve"> outreach activities with </w:t>
      </w:r>
      <w:del w:id="9109" w:author="OFFM" w:date="2024-04-16T10:53:00Z">
        <w:r w:rsidR="00817C00" w:rsidRPr="00F74592">
          <w:rPr>
            <w:rFonts w:ascii="Times New Roman" w:hAnsi="Times New Roman" w:cs="Times New Roman"/>
            <w:sz w:val="24"/>
            <w:szCs w:val="24"/>
          </w:rPr>
          <w:delText>non-Federal entities prior to the</w:delText>
        </w:r>
      </w:del>
      <w:ins w:id="9110" w:author="OFFM" w:date="2024-04-16T10:53:00Z">
        <w:r w:rsidRPr="000D237D">
          <w:rPr>
            <w:rFonts w:ascii="Times New Roman" w:eastAsia="Times New Roman" w:hAnsi="Times New Roman" w:cs="Times New Roman"/>
            <w:sz w:val="24"/>
            <w:szCs w:val="24"/>
          </w:rPr>
          <w:t>applicants before</w:t>
        </w:r>
      </w:ins>
      <w:r w:rsidRPr="000D237D">
        <w:rPr>
          <w:rFonts w:ascii="Times New Roman" w:eastAsia="Times New Roman" w:hAnsi="Times New Roman" w:cs="Times New Roman"/>
          <w:sz w:val="24"/>
          <w:szCs w:val="24"/>
        </w:rPr>
        <w:t xml:space="preserve"> posting </w:t>
      </w:r>
      <w:del w:id="9111" w:author="OFFM" w:date="2024-04-16T10:53:00Z">
        <w:r w:rsidR="00817C00" w:rsidRPr="00F74592">
          <w:rPr>
            <w:rFonts w:ascii="Times New Roman" w:hAnsi="Times New Roman" w:cs="Times New Roman"/>
            <w:sz w:val="24"/>
            <w:szCs w:val="24"/>
          </w:rPr>
          <w:delText xml:space="preserve">of </w:delText>
        </w:r>
      </w:del>
      <w:r w:rsidRPr="000D237D">
        <w:rPr>
          <w:rFonts w:ascii="Times New Roman" w:eastAsia="Times New Roman" w:hAnsi="Times New Roman" w:cs="Times New Roman"/>
          <w:sz w:val="24"/>
          <w:szCs w:val="24"/>
        </w:rPr>
        <w:t xml:space="preserve">a notice of funding opportunity. </w:t>
      </w:r>
      <w:ins w:id="9112" w:author="OFFM" w:date="2024-04-16T10:53:00Z">
        <w:r w:rsidRPr="000D237D">
          <w:rPr>
            <w:rFonts w:ascii="Times New Roman" w:eastAsia="Times New Roman" w:hAnsi="Times New Roman" w:cs="Times New Roman"/>
            <w:sz w:val="24"/>
            <w:szCs w:val="24"/>
          </w:rPr>
          <w:t xml:space="preserve">See </w:t>
        </w:r>
        <w:r w:rsidRPr="000D237D">
          <w:rPr>
            <w:rFonts w:ascii="Times New Roman" w:hAnsi="Times New Roman" w:cs="Times New Roman"/>
            <w:sz w:val="24"/>
            <w:szCs w:val="24"/>
          </w:rPr>
          <w:t>§ 200.204</w:t>
        </w:r>
        <w:r w:rsidRPr="000D237D">
          <w:rPr>
            <w:rFonts w:ascii="Times New Roman" w:eastAsia="Times New Roman" w:hAnsi="Times New Roman" w:cs="Times New Roman"/>
            <w:sz w:val="24"/>
            <w:szCs w:val="24"/>
          </w:rPr>
          <w:t>.</w:t>
        </w:r>
      </w:ins>
    </w:p>
    <w:p w14:paraId="180DC541" w14:textId="226C4AA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w:t>
      </w:r>
      <w:r w:rsidRPr="00A63D45">
        <w:rPr>
          <w:rFonts w:ascii="Times New Roman" w:hAnsi="Times New Roman"/>
          <w:i/>
          <w:sz w:val="24"/>
        </w:rPr>
        <w:t>Pass-through entities</w:t>
      </w:r>
      <w:ins w:id="9113" w:author="OFFM" w:date="2024-04-16T10:53:00Z">
        <w:r w:rsidRPr="000D237D">
          <w:rPr>
            <w:rFonts w:ascii="Times New Roman" w:eastAsia="Times New Roman" w:hAnsi="Times New Roman" w:cs="Times New Roman"/>
            <w:i/>
            <w:iCs/>
            <w:sz w:val="24"/>
            <w:szCs w:val="24"/>
          </w:rPr>
          <w:t xml:space="preserve">. </w:t>
        </w:r>
        <w:r w:rsidRPr="000D237D">
          <w:rPr>
            <w:rFonts w:ascii="Times New Roman" w:eastAsia="Times New Roman" w:hAnsi="Times New Roman" w:cs="Times New Roman"/>
            <w:sz w:val="24"/>
            <w:szCs w:val="24"/>
          </w:rPr>
          <w:t>Pass-through entities</w:t>
        </w:r>
      </w:ins>
      <w:r w:rsidRPr="000D237D">
        <w:rPr>
          <w:rFonts w:ascii="Times New Roman" w:eastAsia="Times New Roman" w:hAnsi="Times New Roman" w:cs="Times New Roman"/>
          <w:sz w:val="24"/>
          <w:szCs w:val="24"/>
        </w:rPr>
        <w:t xml:space="preserve"> are subject to the requirements in § 200.332(</w:t>
      </w:r>
      <w:del w:id="9114" w:author="OFFM" w:date="2024-04-16T10:53:00Z">
        <w:r w:rsidR="00817C00" w:rsidRPr="00F74592">
          <w:rPr>
            <w:rFonts w:ascii="Times New Roman" w:hAnsi="Times New Roman" w:cs="Times New Roman"/>
            <w:sz w:val="24"/>
            <w:szCs w:val="24"/>
          </w:rPr>
          <w:delText>a</w:delText>
        </w:r>
      </w:del>
      <w:proofErr w:type="gramStart"/>
      <w:ins w:id="9115" w:author="OFFM" w:date="2024-04-16T10:53:00Z">
        <w:r w:rsidRPr="000D237D">
          <w:rPr>
            <w:rFonts w:ascii="Times New Roman" w:eastAsia="Times New Roman" w:hAnsi="Times New Roman" w:cs="Times New Roman"/>
            <w:sz w:val="24"/>
            <w:szCs w:val="24"/>
          </w:rPr>
          <w:t>b</w:t>
        </w:r>
      </w:ins>
      <w:r w:rsidRPr="000D237D">
        <w:rPr>
          <w:rFonts w:ascii="Times New Roman" w:eastAsia="Times New Roman" w:hAnsi="Times New Roman" w:cs="Times New Roman"/>
          <w:sz w:val="24"/>
          <w:szCs w:val="24"/>
        </w:rPr>
        <w:t>)(</w:t>
      </w:r>
      <w:proofErr w:type="gramEnd"/>
      <w:r w:rsidRPr="000D237D">
        <w:rPr>
          <w:rFonts w:ascii="Times New Roman" w:eastAsia="Times New Roman" w:hAnsi="Times New Roman" w:cs="Times New Roman"/>
          <w:sz w:val="24"/>
          <w:szCs w:val="24"/>
        </w:rPr>
        <w:t>4</w:t>
      </w:r>
      <w:del w:id="9116" w:author="OFFM" w:date="2024-04-16T10:53:00Z">
        <w:r w:rsidR="00817C00" w:rsidRPr="00F74592">
          <w:rPr>
            <w:rFonts w:ascii="Times New Roman" w:hAnsi="Times New Roman" w:cs="Times New Roman"/>
            <w:sz w:val="24"/>
            <w:szCs w:val="24"/>
          </w:rPr>
          <w:delText>).</w:delText>
        </w:r>
      </w:del>
      <w:ins w:id="9117" w:author="OFFM" w:date="2024-04-16T10:53:00Z">
        <w:r w:rsidRPr="000D237D">
          <w:rPr>
            <w:rFonts w:ascii="Times New Roman" w:eastAsia="Times New Roman" w:hAnsi="Times New Roman" w:cs="Times New Roman"/>
            <w:sz w:val="24"/>
            <w:szCs w:val="24"/>
          </w:rPr>
          <w:t>) and must accept all federally negotiated indirect costs rates for subrecipients.</w:t>
        </w:r>
      </w:ins>
      <w:r w:rsidRPr="000D237D">
        <w:rPr>
          <w:rFonts w:ascii="Times New Roman" w:eastAsia="Times New Roman" w:hAnsi="Times New Roman" w:cs="Times New Roman"/>
          <w:sz w:val="24"/>
          <w:szCs w:val="24"/>
        </w:rPr>
        <w:t xml:space="preserve"> </w:t>
      </w:r>
    </w:p>
    <w:p w14:paraId="63551D36" w14:textId="559D1C3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 </w:t>
      </w:r>
      <w:ins w:id="9118" w:author="OFFM" w:date="2024-04-16T10:53:00Z">
        <w:r w:rsidRPr="000D237D">
          <w:rPr>
            <w:rFonts w:ascii="Times New Roman" w:eastAsia="Times New Roman" w:hAnsi="Times New Roman" w:cs="Times New Roman"/>
            <w:i/>
            <w:iCs/>
            <w:sz w:val="24"/>
            <w:szCs w:val="24"/>
          </w:rPr>
          <w:t xml:space="preserve">Appendices. </w:t>
        </w:r>
      </w:ins>
      <w:r w:rsidRPr="000D237D">
        <w:rPr>
          <w:rFonts w:ascii="Times New Roman" w:eastAsia="Times New Roman" w:hAnsi="Times New Roman" w:cs="Times New Roman"/>
          <w:sz w:val="24"/>
          <w:szCs w:val="24"/>
        </w:rPr>
        <w:t xml:space="preserve">Requirements for development and submission of indirect </w:t>
      </w:r>
      <w:del w:id="9119"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 xml:space="preserve">cost rate proposals and cost allocation plans are contained in </w:t>
      </w:r>
      <w:ins w:id="9120" w:author="OFFM" w:date="2024-04-16T10:53:00Z">
        <w:r w:rsidRPr="000D237D">
          <w:rPr>
            <w:rFonts w:ascii="Times New Roman" w:eastAsia="Times New Roman" w:hAnsi="Times New Roman" w:cs="Times New Roman"/>
            <w:sz w:val="24"/>
            <w:szCs w:val="24"/>
          </w:rPr>
          <w:t xml:space="preserve">the following </w:t>
        </w:r>
      </w:ins>
      <w:r w:rsidRPr="000D237D">
        <w:rPr>
          <w:rFonts w:ascii="Times New Roman" w:eastAsia="Times New Roman" w:hAnsi="Times New Roman" w:cs="Times New Roman"/>
          <w:sz w:val="24"/>
          <w:szCs w:val="24"/>
        </w:rPr>
        <w:t>Appendices</w:t>
      </w:r>
      <w:del w:id="9121" w:author="OFFM" w:date="2024-04-16T10:53:00Z">
        <w:r w:rsidR="00817C00" w:rsidRPr="00F74592">
          <w:rPr>
            <w:rFonts w:ascii="Times New Roman" w:hAnsi="Times New Roman" w:cs="Times New Roman"/>
            <w:sz w:val="24"/>
            <w:szCs w:val="24"/>
          </w:rPr>
          <w:delText xml:space="preserve"> III–VII and Appendix IX as follows</w:delText>
        </w:r>
      </w:del>
      <w:r w:rsidRPr="000D237D">
        <w:rPr>
          <w:rFonts w:ascii="Times New Roman" w:eastAsia="Times New Roman" w:hAnsi="Times New Roman" w:cs="Times New Roman"/>
          <w:sz w:val="24"/>
          <w:szCs w:val="24"/>
        </w:rPr>
        <w:t xml:space="preserve">: </w:t>
      </w:r>
    </w:p>
    <w:p w14:paraId="534E8F36" w14:textId="074F3EA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r w:rsidRPr="000D237D">
        <w:rPr>
          <w:rFonts w:ascii="Times New Roman" w:hAnsi="Times New Roman" w:cs="Times New Roman"/>
          <w:sz w:val="24"/>
          <w:szCs w:val="24"/>
        </w:rPr>
        <w:t>Appendix III</w:t>
      </w:r>
      <w:r w:rsidRPr="000D237D">
        <w:rPr>
          <w:rFonts w:ascii="Times New Roman" w:eastAsia="Times New Roman" w:hAnsi="Times New Roman" w:cs="Times New Roman"/>
          <w:sz w:val="24"/>
          <w:szCs w:val="24"/>
        </w:rPr>
        <w:t xml:space="preserve"> to Part 200</w:t>
      </w:r>
      <w:del w:id="9122" w:author="OFFM" w:date="2024-04-16T10:53:00Z">
        <w:r w:rsidR="00817C00" w:rsidRPr="00F74592">
          <w:rPr>
            <w:rFonts w:ascii="Times New Roman" w:hAnsi="Times New Roman" w:cs="Times New Roman"/>
            <w:sz w:val="24"/>
            <w:szCs w:val="24"/>
          </w:rPr>
          <w:delText>—</w:delText>
        </w:r>
      </w:del>
      <w:ins w:id="9123" w:author="OFFM" w:date="2024-04-16T10:53:00Z">
        <w:r w:rsidRPr="000D237D">
          <w:rPr>
            <w:rFonts w:ascii="Times New Roman" w:eastAsia="Times New Roman" w:hAnsi="Times New Roman" w:cs="Times New Roman"/>
            <w:sz w:val="24"/>
            <w:szCs w:val="24"/>
          </w:rPr>
          <w:t xml:space="preserve"> - </w:t>
        </w:r>
      </w:ins>
      <w:r w:rsidRPr="000D237D">
        <w:rPr>
          <w:rFonts w:ascii="Times New Roman" w:eastAsia="Times New Roman" w:hAnsi="Times New Roman" w:cs="Times New Roman"/>
          <w:sz w:val="24"/>
          <w:szCs w:val="24"/>
        </w:rPr>
        <w:t xml:space="preserve">Indirect (F&amp;A) Costs Identification and Assignment, and Rate Determination for Institutions of Higher Education (IHEs); </w:t>
      </w:r>
    </w:p>
    <w:p w14:paraId="07D8E85B" w14:textId="062223CB"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r w:rsidRPr="000D237D">
        <w:rPr>
          <w:rFonts w:ascii="Times New Roman" w:hAnsi="Times New Roman" w:cs="Times New Roman"/>
          <w:sz w:val="24"/>
          <w:szCs w:val="24"/>
        </w:rPr>
        <w:t>Appendix IV</w:t>
      </w:r>
      <w:r w:rsidRPr="000D237D">
        <w:rPr>
          <w:rFonts w:ascii="Times New Roman" w:eastAsia="Times New Roman" w:hAnsi="Times New Roman" w:cs="Times New Roman"/>
          <w:sz w:val="24"/>
          <w:szCs w:val="24"/>
        </w:rPr>
        <w:t xml:space="preserve"> to Part 200</w:t>
      </w:r>
      <w:del w:id="9124" w:author="OFFM" w:date="2024-04-16T10:53:00Z">
        <w:r w:rsidR="00817C00" w:rsidRPr="00F74592">
          <w:rPr>
            <w:rFonts w:ascii="Times New Roman" w:hAnsi="Times New Roman" w:cs="Times New Roman"/>
            <w:sz w:val="24"/>
            <w:szCs w:val="24"/>
          </w:rPr>
          <w:delText>—</w:delText>
        </w:r>
      </w:del>
      <w:ins w:id="9125" w:author="OFFM" w:date="2024-04-16T10:53:00Z">
        <w:r w:rsidRPr="000D237D">
          <w:rPr>
            <w:rFonts w:ascii="Times New Roman" w:eastAsia="Times New Roman" w:hAnsi="Times New Roman" w:cs="Times New Roman"/>
            <w:sz w:val="24"/>
            <w:szCs w:val="24"/>
          </w:rPr>
          <w:t xml:space="preserve"> - </w:t>
        </w:r>
      </w:ins>
      <w:r w:rsidRPr="000D237D">
        <w:rPr>
          <w:rFonts w:ascii="Times New Roman" w:eastAsia="Times New Roman" w:hAnsi="Times New Roman" w:cs="Times New Roman"/>
          <w:sz w:val="24"/>
          <w:szCs w:val="24"/>
        </w:rPr>
        <w:t xml:space="preserve">Indirect (F&amp;A) Costs Identification and Assignment, and Rate Determination for Nonprofit Organizations; </w:t>
      </w:r>
    </w:p>
    <w:p w14:paraId="2756A774" w14:textId="04A47BD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w:t>
      </w:r>
      <w:r w:rsidRPr="000D237D">
        <w:rPr>
          <w:rFonts w:ascii="Times New Roman" w:hAnsi="Times New Roman" w:cs="Times New Roman"/>
          <w:sz w:val="24"/>
          <w:szCs w:val="24"/>
        </w:rPr>
        <w:t>Appendix V</w:t>
      </w:r>
      <w:r w:rsidRPr="000D237D">
        <w:rPr>
          <w:rFonts w:ascii="Times New Roman" w:eastAsia="Times New Roman" w:hAnsi="Times New Roman" w:cs="Times New Roman"/>
          <w:sz w:val="24"/>
          <w:szCs w:val="24"/>
        </w:rPr>
        <w:t xml:space="preserve"> to Part 200</w:t>
      </w:r>
      <w:del w:id="9126" w:author="OFFM" w:date="2024-04-16T10:53:00Z">
        <w:r w:rsidR="00817C00" w:rsidRPr="00F74592">
          <w:rPr>
            <w:rFonts w:ascii="Times New Roman" w:hAnsi="Times New Roman" w:cs="Times New Roman"/>
            <w:sz w:val="24"/>
            <w:szCs w:val="24"/>
          </w:rPr>
          <w:delText>—</w:delText>
        </w:r>
      </w:del>
      <w:ins w:id="9127" w:author="OFFM" w:date="2024-04-16T10:53:00Z">
        <w:r w:rsidRPr="000D237D">
          <w:rPr>
            <w:rFonts w:ascii="Times New Roman" w:eastAsia="Times New Roman" w:hAnsi="Times New Roman" w:cs="Times New Roman"/>
            <w:sz w:val="24"/>
            <w:szCs w:val="24"/>
          </w:rPr>
          <w:t xml:space="preserve"> - </w:t>
        </w:r>
      </w:ins>
      <w:r w:rsidRPr="000D237D">
        <w:rPr>
          <w:rFonts w:ascii="Times New Roman" w:eastAsia="Times New Roman" w:hAnsi="Times New Roman" w:cs="Times New Roman"/>
          <w:sz w:val="24"/>
          <w:szCs w:val="24"/>
        </w:rPr>
        <w:t xml:space="preserve">State/Local </w:t>
      </w:r>
      <w:del w:id="9128" w:author="OFFM" w:date="2024-04-16T10:53:00Z">
        <w:r w:rsidR="00817C00" w:rsidRPr="00F74592">
          <w:rPr>
            <w:rFonts w:ascii="Times New Roman" w:hAnsi="Times New Roman" w:cs="Times New Roman"/>
            <w:sz w:val="24"/>
            <w:szCs w:val="24"/>
          </w:rPr>
          <w:delText>Governmentwide</w:delText>
        </w:r>
      </w:del>
      <w:ins w:id="9129" w:author="OFFM" w:date="2024-04-16T10:53:00Z">
        <w:r w:rsidRPr="000D237D">
          <w:rPr>
            <w:rFonts w:ascii="Times New Roman" w:eastAsia="Times New Roman" w:hAnsi="Times New Roman" w:cs="Times New Roman"/>
            <w:sz w:val="24"/>
            <w:szCs w:val="24"/>
          </w:rPr>
          <w:t>Government-wide</w:t>
        </w:r>
      </w:ins>
      <w:r w:rsidRPr="000D237D">
        <w:rPr>
          <w:rFonts w:ascii="Times New Roman" w:eastAsia="Times New Roman" w:hAnsi="Times New Roman" w:cs="Times New Roman"/>
          <w:sz w:val="24"/>
          <w:szCs w:val="24"/>
        </w:rPr>
        <w:t xml:space="preserve"> Central Service Cost Allocation Plans; </w:t>
      </w:r>
    </w:p>
    <w:p w14:paraId="4262D00D" w14:textId="353072D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(4) </w:t>
      </w:r>
      <w:r w:rsidRPr="000D237D">
        <w:rPr>
          <w:rFonts w:ascii="Times New Roman" w:hAnsi="Times New Roman" w:cs="Times New Roman"/>
          <w:sz w:val="24"/>
          <w:szCs w:val="24"/>
        </w:rPr>
        <w:t>Appendix VI</w:t>
      </w:r>
      <w:r w:rsidRPr="000D237D">
        <w:rPr>
          <w:rFonts w:ascii="Times New Roman" w:eastAsia="Times New Roman" w:hAnsi="Times New Roman" w:cs="Times New Roman"/>
          <w:sz w:val="24"/>
          <w:szCs w:val="24"/>
        </w:rPr>
        <w:t xml:space="preserve"> to Part 200</w:t>
      </w:r>
      <w:del w:id="9130" w:author="OFFM" w:date="2024-04-16T10:53:00Z">
        <w:r w:rsidR="00817C00" w:rsidRPr="00F74592">
          <w:rPr>
            <w:rFonts w:ascii="Times New Roman" w:hAnsi="Times New Roman" w:cs="Times New Roman"/>
            <w:sz w:val="24"/>
            <w:szCs w:val="24"/>
          </w:rPr>
          <w:delText>—</w:delText>
        </w:r>
      </w:del>
      <w:ins w:id="9131" w:author="OFFM" w:date="2024-04-16T10:53:00Z">
        <w:r w:rsidRPr="000D237D">
          <w:rPr>
            <w:rFonts w:ascii="Times New Roman" w:eastAsia="Times New Roman" w:hAnsi="Times New Roman" w:cs="Times New Roman"/>
            <w:sz w:val="24"/>
            <w:szCs w:val="24"/>
          </w:rPr>
          <w:t xml:space="preserve"> - </w:t>
        </w:r>
      </w:ins>
      <w:r w:rsidRPr="000D237D">
        <w:rPr>
          <w:rFonts w:ascii="Times New Roman" w:eastAsia="Times New Roman" w:hAnsi="Times New Roman" w:cs="Times New Roman"/>
          <w:sz w:val="24"/>
          <w:szCs w:val="24"/>
        </w:rPr>
        <w:t xml:space="preserve">Public Assistance Cost Allocation Plans; </w:t>
      </w:r>
    </w:p>
    <w:p w14:paraId="63D4646D" w14:textId="1EB1E29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w:t>
      </w:r>
      <w:r w:rsidRPr="000D237D">
        <w:rPr>
          <w:rFonts w:ascii="Times New Roman" w:hAnsi="Times New Roman" w:cs="Times New Roman"/>
          <w:sz w:val="24"/>
          <w:szCs w:val="24"/>
        </w:rPr>
        <w:t>Appendix VII</w:t>
      </w:r>
      <w:r w:rsidRPr="000D237D">
        <w:rPr>
          <w:rFonts w:ascii="Times New Roman" w:eastAsia="Times New Roman" w:hAnsi="Times New Roman" w:cs="Times New Roman"/>
          <w:sz w:val="24"/>
          <w:szCs w:val="24"/>
        </w:rPr>
        <w:t xml:space="preserve"> to Part 200</w:t>
      </w:r>
      <w:del w:id="9132" w:author="OFFM" w:date="2024-04-16T10:53:00Z">
        <w:r w:rsidR="00817C00" w:rsidRPr="00F74592">
          <w:rPr>
            <w:rFonts w:ascii="Times New Roman" w:hAnsi="Times New Roman" w:cs="Times New Roman"/>
            <w:sz w:val="24"/>
            <w:szCs w:val="24"/>
          </w:rPr>
          <w:delText>—</w:delText>
        </w:r>
      </w:del>
      <w:ins w:id="9133" w:author="OFFM" w:date="2024-04-16T10:53:00Z">
        <w:r w:rsidRPr="000D237D">
          <w:rPr>
            <w:rFonts w:ascii="Times New Roman" w:eastAsia="Times New Roman" w:hAnsi="Times New Roman" w:cs="Times New Roman"/>
            <w:sz w:val="24"/>
            <w:szCs w:val="24"/>
          </w:rPr>
          <w:t xml:space="preserve"> - </w:t>
        </w:r>
      </w:ins>
      <w:r w:rsidRPr="000D237D">
        <w:rPr>
          <w:rFonts w:ascii="Times New Roman" w:eastAsia="Times New Roman" w:hAnsi="Times New Roman" w:cs="Times New Roman"/>
          <w:sz w:val="24"/>
          <w:szCs w:val="24"/>
        </w:rPr>
        <w:t xml:space="preserve">States and Local Government and Indian Tribe Indirect Cost Proposals; and </w:t>
      </w:r>
    </w:p>
    <w:p w14:paraId="661DA467" w14:textId="294DAD5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(6) </w:t>
      </w:r>
      <w:r w:rsidRPr="000D237D">
        <w:rPr>
          <w:rFonts w:ascii="Times New Roman" w:hAnsi="Times New Roman" w:cs="Times New Roman"/>
          <w:sz w:val="24"/>
          <w:szCs w:val="24"/>
        </w:rPr>
        <w:t>Appendix IX</w:t>
      </w:r>
      <w:r w:rsidRPr="000D237D">
        <w:rPr>
          <w:rFonts w:ascii="Times New Roman" w:eastAsia="Times New Roman" w:hAnsi="Times New Roman" w:cs="Times New Roman"/>
          <w:sz w:val="24"/>
          <w:szCs w:val="24"/>
        </w:rPr>
        <w:t xml:space="preserve"> to Part 200</w:t>
      </w:r>
      <w:del w:id="9134" w:author="OFFM" w:date="2024-04-16T10:53:00Z">
        <w:r w:rsidR="00817C00" w:rsidRPr="00F74592">
          <w:rPr>
            <w:rFonts w:ascii="Times New Roman" w:hAnsi="Times New Roman" w:cs="Times New Roman"/>
            <w:sz w:val="24"/>
            <w:szCs w:val="24"/>
          </w:rPr>
          <w:delText>—</w:delText>
        </w:r>
      </w:del>
      <w:ins w:id="9135" w:author="OFFM" w:date="2024-04-16T10:53:00Z">
        <w:r w:rsidRPr="000D237D">
          <w:rPr>
            <w:rFonts w:ascii="Times New Roman" w:eastAsia="Times New Roman" w:hAnsi="Times New Roman" w:cs="Times New Roman"/>
            <w:sz w:val="24"/>
            <w:szCs w:val="24"/>
          </w:rPr>
          <w:t xml:space="preserve"> - </w:t>
        </w:r>
      </w:ins>
      <w:r w:rsidRPr="000D237D">
        <w:rPr>
          <w:rFonts w:ascii="Times New Roman" w:eastAsia="Times New Roman" w:hAnsi="Times New Roman" w:cs="Times New Roman"/>
          <w:sz w:val="24"/>
          <w:szCs w:val="24"/>
        </w:rPr>
        <w:t xml:space="preserve">Hospital Cost Principles. </w:t>
      </w:r>
    </w:p>
    <w:p w14:paraId="1A38F875" w14:textId="2CBF0D7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(f) </w:t>
      </w:r>
      <w:del w:id="9136" w:author="OFFM" w:date="2024-04-16T10:53:00Z">
        <w:r w:rsidR="00817C00" w:rsidRPr="00F74592">
          <w:rPr>
            <w:rFonts w:ascii="Times New Roman" w:hAnsi="Times New Roman" w:cs="Times New Roman"/>
            <w:sz w:val="24"/>
            <w:szCs w:val="24"/>
          </w:rPr>
          <w:delText>In addition to the procedures outlined in the appendices in paragraph (e) of this section, any non-Federal entity</w:delText>
        </w:r>
      </w:del>
      <w:ins w:id="9137" w:author="OFFM" w:date="2024-04-16T10:53:00Z">
        <w:r w:rsidRPr="000D237D">
          <w:rPr>
            <w:rFonts w:ascii="Times New Roman" w:eastAsia="Times New Roman" w:hAnsi="Times New Roman" w:cs="Times New Roman"/>
            <w:i/>
            <w:iCs/>
            <w:sz w:val="24"/>
            <w:szCs w:val="24"/>
          </w:rPr>
          <w:t xml:space="preserve">De minimis rate. </w:t>
        </w:r>
        <w:r w:rsidRPr="000D237D">
          <w:rPr>
            <w:rFonts w:ascii="Times New Roman" w:eastAsia="Times New Roman" w:hAnsi="Times New Roman" w:cs="Times New Roman"/>
            <w:sz w:val="24"/>
            <w:szCs w:val="24"/>
          </w:rPr>
          <w:t>Recipients and subrecipients</w:t>
        </w:r>
      </w:ins>
      <w:r w:rsidRPr="000D237D">
        <w:rPr>
          <w:rFonts w:ascii="Times New Roman" w:eastAsia="Times New Roman" w:hAnsi="Times New Roman" w:cs="Times New Roman"/>
          <w:sz w:val="24"/>
          <w:szCs w:val="24"/>
        </w:rPr>
        <w:t xml:space="preserve"> that </w:t>
      </w:r>
      <w:del w:id="9138" w:author="OFFM" w:date="2024-04-16T10:53:00Z">
        <w:r w:rsidR="00817C00" w:rsidRPr="00F74592">
          <w:rPr>
            <w:rFonts w:ascii="Times New Roman" w:hAnsi="Times New Roman" w:cs="Times New Roman"/>
            <w:sz w:val="24"/>
            <w:szCs w:val="24"/>
          </w:rPr>
          <w:delText>does</w:delText>
        </w:r>
      </w:del>
      <w:ins w:id="9139" w:author="OFFM" w:date="2024-04-16T10:53:00Z">
        <w:r w:rsidRPr="000D237D">
          <w:rPr>
            <w:rFonts w:ascii="Times New Roman" w:eastAsia="Times New Roman" w:hAnsi="Times New Roman" w:cs="Times New Roman"/>
            <w:sz w:val="24"/>
            <w:szCs w:val="24"/>
          </w:rPr>
          <w:t>do</w:t>
        </w:r>
      </w:ins>
      <w:r w:rsidRPr="000D237D">
        <w:rPr>
          <w:rFonts w:ascii="Times New Roman" w:eastAsia="Times New Roman" w:hAnsi="Times New Roman" w:cs="Times New Roman"/>
          <w:sz w:val="24"/>
          <w:szCs w:val="24"/>
        </w:rPr>
        <w:t xml:space="preserve"> not have a current </w:t>
      </w:r>
      <w:ins w:id="9140" w:author="OFFM" w:date="2024-04-16T10:53:00Z">
        <w:r w:rsidRPr="000D237D">
          <w:rPr>
            <w:rFonts w:ascii="Times New Roman" w:eastAsia="Times New Roman" w:hAnsi="Times New Roman" w:cs="Times New Roman"/>
            <w:sz w:val="24"/>
            <w:szCs w:val="24"/>
          </w:rPr>
          <w:t xml:space="preserve">Federal </w:t>
        </w:r>
      </w:ins>
      <w:r w:rsidRPr="000D237D">
        <w:rPr>
          <w:rFonts w:ascii="Times New Roman" w:eastAsia="Times New Roman" w:hAnsi="Times New Roman" w:cs="Times New Roman"/>
          <w:sz w:val="24"/>
          <w:szCs w:val="24"/>
        </w:rPr>
        <w:t xml:space="preserve">negotiated </w:t>
      </w:r>
      <w:ins w:id="9141" w:author="OFFM" w:date="2024-04-16T10:53:00Z">
        <w:r w:rsidRPr="000D237D">
          <w:rPr>
            <w:rFonts w:ascii="Times New Roman" w:eastAsia="Times New Roman" w:hAnsi="Times New Roman" w:cs="Times New Roman"/>
            <w:sz w:val="24"/>
            <w:szCs w:val="24"/>
          </w:rPr>
          <w:t xml:space="preserve">indirect cost rate </w:t>
        </w:r>
      </w:ins>
      <w:r w:rsidRPr="000D237D">
        <w:rPr>
          <w:rFonts w:ascii="Times New Roman" w:eastAsia="Times New Roman" w:hAnsi="Times New Roman" w:cs="Times New Roman"/>
          <w:sz w:val="24"/>
          <w:szCs w:val="24"/>
        </w:rPr>
        <w:t>(including provisional</w:t>
      </w:r>
      <w:del w:id="9142" w:author="OFFM" w:date="2024-04-16T10:53:00Z">
        <w:r w:rsidR="00817C00" w:rsidRPr="00F74592">
          <w:rPr>
            <w:rFonts w:ascii="Times New Roman" w:hAnsi="Times New Roman" w:cs="Times New Roman"/>
            <w:sz w:val="24"/>
            <w:szCs w:val="24"/>
          </w:rPr>
          <w:delText>) rate, except for those non-Federal entities described in appendix VII to this part, paragraph D.1.b,</w:delText>
        </w:r>
      </w:del>
      <w:ins w:id="9143" w:author="OFFM" w:date="2024-04-16T10:53:00Z">
        <w:r w:rsidRPr="000D237D">
          <w:rPr>
            <w:rFonts w:ascii="Times New Roman" w:eastAsia="Times New Roman" w:hAnsi="Times New Roman" w:cs="Times New Roman"/>
            <w:sz w:val="24"/>
            <w:szCs w:val="24"/>
          </w:rPr>
          <w:t xml:space="preserve"> rate)</w:t>
        </w:r>
      </w:ins>
      <w:r w:rsidRPr="000D237D">
        <w:rPr>
          <w:rFonts w:ascii="Times New Roman" w:eastAsia="Times New Roman" w:hAnsi="Times New Roman" w:cs="Times New Roman"/>
          <w:sz w:val="24"/>
          <w:szCs w:val="24"/>
        </w:rPr>
        <w:t xml:space="preserve"> may elect to charge a de minimis rate of </w:t>
      </w:r>
      <w:del w:id="9144" w:author="OFFM" w:date="2024-04-16T10:53:00Z">
        <w:r w:rsidR="00817C00" w:rsidRPr="00F74592">
          <w:rPr>
            <w:rFonts w:ascii="Times New Roman" w:hAnsi="Times New Roman" w:cs="Times New Roman"/>
            <w:sz w:val="24"/>
            <w:szCs w:val="24"/>
          </w:rPr>
          <w:delText>10%</w:delText>
        </w:r>
      </w:del>
      <w:ins w:id="9145" w:author="OFFM" w:date="2024-04-16T10:53:00Z">
        <w:r w:rsidRPr="000D237D">
          <w:rPr>
            <w:rFonts w:ascii="Times New Roman" w:eastAsia="Times New Roman" w:hAnsi="Times New Roman" w:cs="Times New Roman"/>
            <w:sz w:val="24"/>
            <w:szCs w:val="24"/>
          </w:rPr>
          <w:t>up to 15 percent</w:t>
        </w:r>
      </w:ins>
      <w:r w:rsidRPr="000D237D">
        <w:rPr>
          <w:rFonts w:ascii="Times New Roman" w:eastAsia="Times New Roman" w:hAnsi="Times New Roman" w:cs="Times New Roman"/>
          <w:sz w:val="24"/>
          <w:szCs w:val="24"/>
        </w:rPr>
        <w:t xml:space="preserve"> of modified total direct costs (MTDC</w:t>
      </w:r>
      <w:del w:id="9146" w:author="OFFM" w:date="2024-04-16T10:53:00Z">
        <w:r w:rsidR="00817C00" w:rsidRPr="00F74592">
          <w:rPr>
            <w:rFonts w:ascii="Times New Roman" w:hAnsi="Times New Roman" w:cs="Times New Roman"/>
            <w:sz w:val="24"/>
            <w:szCs w:val="24"/>
          </w:rPr>
          <w:delText xml:space="preserve">) which may be used indefinitely. No documentation is </w:delText>
        </w:r>
      </w:del>
      <w:ins w:id="9147" w:author="OFFM" w:date="2024-04-16T10:53:00Z">
        <w:r w:rsidRPr="000D237D">
          <w:rPr>
            <w:rFonts w:ascii="Times New Roman" w:eastAsia="Times New Roman" w:hAnsi="Times New Roman" w:cs="Times New Roman"/>
            <w:sz w:val="24"/>
            <w:szCs w:val="24"/>
          </w:rPr>
          <w:t xml:space="preserve">). The recipient or subrecipient is authorized to determine the appropriate rate up to this limit. Federal agencies and pass-through entities may not require recipients and subrecipients to use a de minimis rate lower than the negotiated indirect cost rate or the rate elected pursuant to this subsection unless </w:t>
        </w:r>
      </w:ins>
      <w:r w:rsidRPr="000D237D">
        <w:rPr>
          <w:rFonts w:ascii="Times New Roman" w:eastAsia="Times New Roman" w:hAnsi="Times New Roman" w:cs="Times New Roman"/>
          <w:sz w:val="24"/>
          <w:szCs w:val="24"/>
        </w:rPr>
        <w:t xml:space="preserve">required </w:t>
      </w:r>
      <w:del w:id="9148" w:author="OFFM" w:date="2024-04-16T10:53:00Z">
        <w:r w:rsidR="00817C00" w:rsidRPr="00F74592">
          <w:rPr>
            <w:rFonts w:ascii="Times New Roman" w:hAnsi="Times New Roman" w:cs="Times New Roman"/>
            <w:sz w:val="24"/>
            <w:szCs w:val="24"/>
          </w:rPr>
          <w:delText>to justify the 10% de minimis indirect cost rate. As described in § 200.403</w:delText>
        </w:r>
      </w:del>
      <w:ins w:id="9149" w:author="OFFM" w:date="2024-04-16T10:53:00Z">
        <w:r w:rsidRPr="000D237D">
          <w:rPr>
            <w:rFonts w:ascii="Times New Roman" w:eastAsia="Times New Roman" w:hAnsi="Times New Roman" w:cs="Times New Roman"/>
            <w:sz w:val="24"/>
            <w:szCs w:val="24"/>
          </w:rPr>
          <w:t>by Federal statute or regulation. The de minimis rate must not be applied to cost reimbursement contracts issued directly by the Federal Government in accordance with the FAR. Recipients and subrecipients are not required to use the de minimis rate. When applying the de minimis rate</w:t>
        </w:r>
      </w:ins>
      <w:r w:rsidRPr="000D237D">
        <w:rPr>
          <w:rFonts w:ascii="Times New Roman" w:eastAsia="Times New Roman" w:hAnsi="Times New Roman" w:cs="Times New Roman"/>
          <w:sz w:val="24"/>
          <w:szCs w:val="24"/>
        </w:rPr>
        <w:t xml:space="preserve">, costs must be consistently charged as either </w:t>
      </w:r>
      <w:del w:id="9150" w:author="OFFM" w:date="2024-04-16T10:53:00Z">
        <w:r w:rsidR="00817C00" w:rsidRPr="00F74592">
          <w:rPr>
            <w:rFonts w:ascii="Times New Roman" w:hAnsi="Times New Roman" w:cs="Times New Roman"/>
            <w:sz w:val="24"/>
            <w:szCs w:val="24"/>
          </w:rPr>
          <w:delText xml:space="preserve">indirect or </w:delText>
        </w:r>
      </w:del>
      <w:r w:rsidRPr="000D237D">
        <w:rPr>
          <w:rFonts w:ascii="Times New Roman" w:eastAsia="Times New Roman" w:hAnsi="Times New Roman" w:cs="Times New Roman"/>
          <w:sz w:val="24"/>
          <w:szCs w:val="24"/>
        </w:rPr>
        <w:t xml:space="preserve">direct </w:t>
      </w:r>
      <w:ins w:id="9151" w:author="OFFM" w:date="2024-04-16T10:53:00Z">
        <w:r w:rsidRPr="000D237D">
          <w:rPr>
            <w:rFonts w:ascii="Times New Roman" w:eastAsia="Times New Roman" w:hAnsi="Times New Roman" w:cs="Times New Roman"/>
            <w:sz w:val="24"/>
            <w:szCs w:val="24"/>
          </w:rPr>
          <w:t xml:space="preserve">or indirect </w:t>
        </w:r>
      </w:ins>
      <w:r w:rsidRPr="000D237D">
        <w:rPr>
          <w:rFonts w:ascii="Times New Roman" w:eastAsia="Times New Roman" w:hAnsi="Times New Roman" w:cs="Times New Roman"/>
          <w:sz w:val="24"/>
          <w:szCs w:val="24"/>
        </w:rPr>
        <w:t>costs</w:t>
      </w:r>
      <w:del w:id="9152" w:author="OFFM" w:date="2024-04-16T10:53:00Z">
        <w:r w:rsidR="00817C00" w:rsidRPr="00F74592">
          <w:rPr>
            <w:rFonts w:ascii="Times New Roman" w:hAnsi="Times New Roman" w:cs="Times New Roman"/>
            <w:sz w:val="24"/>
            <w:szCs w:val="24"/>
          </w:rPr>
          <w:delText>, but</w:delText>
        </w:r>
      </w:del>
      <w:ins w:id="9153" w:author="OFFM" w:date="2024-04-16T10:53:00Z">
        <w:r w:rsidRPr="000D237D">
          <w:rPr>
            <w:rFonts w:ascii="Times New Roman" w:eastAsia="Times New Roman" w:hAnsi="Times New Roman" w:cs="Times New Roman"/>
            <w:sz w:val="24"/>
            <w:szCs w:val="24"/>
          </w:rPr>
          <w:t xml:space="preserve"> and</w:t>
        </w:r>
      </w:ins>
      <w:r w:rsidRPr="000D237D">
        <w:rPr>
          <w:rFonts w:ascii="Times New Roman" w:eastAsia="Times New Roman" w:hAnsi="Times New Roman" w:cs="Times New Roman"/>
          <w:sz w:val="24"/>
          <w:szCs w:val="24"/>
        </w:rPr>
        <w:t xml:space="preserve"> may not be double charged or inconsistently charged as both. </w:t>
      </w:r>
      <w:del w:id="9154" w:author="OFFM" w:date="2024-04-16T10:53:00Z">
        <w:r w:rsidR="00817C00" w:rsidRPr="00F74592">
          <w:rPr>
            <w:rFonts w:ascii="Times New Roman" w:hAnsi="Times New Roman" w:cs="Times New Roman"/>
            <w:sz w:val="24"/>
            <w:szCs w:val="24"/>
          </w:rPr>
          <w:delText>If chosen, this methodology once elected must be used consistently</w:delText>
        </w:r>
      </w:del>
      <w:ins w:id="9155" w:author="OFFM" w:date="2024-04-16T10:53:00Z">
        <w:r w:rsidRPr="000D237D">
          <w:rPr>
            <w:rFonts w:ascii="Times New Roman" w:eastAsia="Times New Roman" w:hAnsi="Times New Roman" w:cs="Times New Roman"/>
            <w:sz w:val="24"/>
            <w:szCs w:val="24"/>
          </w:rPr>
          <w:t>The de minimis rate does not require documentation to justify its use and may be used indefinitely. Once elected, the recipient or subrecipient must use the de minimis rate</w:t>
        </w:r>
      </w:ins>
      <w:r w:rsidRPr="000D237D">
        <w:rPr>
          <w:rFonts w:ascii="Times New Roman" w:eastAsia="Times New Roman" w:hAnsi="Times New Roman" w:cs="Times New Roman"/>
          <w:sz w:val="24"/>
          <w:szCs w:val="24"/>
        </w:rPr>
        <w:t xml:space="preserve"> for all Federal awards until </w:t>
      </w:r>
      <w:del w:id="9156" w:author="OFFM" w:date="2024-04-16T10:53:00Z">
        <w:r w:rsidR="00817C00" w:rsidRPr="00F74592">
          <w:rPr>
            <w:rFonts w:ascii="Times New Roman" w:hAnsi="Times New Roman" w:cs="Times New Roman"/>
            <w:sz w:val="24"/>
            <w:szCs w:val="24"/>
          </w:rPr>
          <w:delText>such time as a non-Federal entity</w:delText>
        </w:r>
      </w:del>
      <w:ins w:id="9157" w:author="OFFM" w:date="2024-04-16T10:53:00Z">
        <w:r w:rsidRPr="000D237D">
          <w:rPr>
            <w:rFonts w:ascii="Times New Roman" w:eastAsia="Times New Roman" w:hAnsi="Times New Roman" w:cs="Times New Roman"/>
            <w:sz w:val="24"/>
            <w:szCs w:val="24"/>
          </w:rPr>
          <w:t>the recipient or subrecipient</w:t>
        </w:r>
      </w:ins>
      <w:r w:rsidRPr="000D237D">
        <w:rPr>
          <w:rFonts w:ascii="Times New Roman" w:eastAsia="Times New Roman" w:hAnsi="Times New Roman" w:cs="Times New Roman"/>
          <w:sz w:val="24"/>
          <w:szCs w:val="24"/>
        </w:rPr>
        <w:t xml:space="preserve"> chooses to </w:t>
      </w:r>
      <w:del w:id="9158" w:author="OFFM" w:date="2024-04-16T10:53:00Z">
        <w:r w:rsidR="00817C00" w:rsidRPr="00F74592">
          <w:rPr>
            <w:rFonts w:ascii="Times New Roman" w:hAnsi="Times New Roman" w:cs="Times New Roman"/>
            <w:sz w:val="24"/>
            <w:szCs w:val="24"/>
          </w:rPr>
          <w:delText>negotiate for</w:delText>
        </w:r>
      </w:del>
      <w:ins w:id="9159" w:author="OFFM" w:date="2024-04-16T10:53:00Z">
        <w:r w:rsidRPr="000D237D">
          <w:rPr>
            <w:rFonts w:ascii="Times New Roman" w:eastAsia="Times New Roman" w:hAnsi="Times New Roman" w:cs="Times New Roman"/>
            <w:sz w:val="24"/>
            <w:szCs w:val="24"/>
          </w:rPr>
          <w:t>receive</w:t>
        </w:r>
      </w:ins>
      <w:r w:rsidRPr="000D237D">
        <w:rPr>
          <w:rFonts w:ascii="Times New Roman" w:eastAsia="Times New Roman" w:hAnsi="Times New Roman" w:cs="Times New Roman"/>
          <w:sz w:val="24"/>
          <w:szCs w:val="24"/>
        </w:rPr>
        <w:t xml:space="preserve"> a </w:t>
      </w:r>
      <w:del w:id="9160" w:author="OFFM" w:date="2024-04-16T10:53:00Z">
        <w:r w:rsidR="00817C00" w:rsidRPr="00F74592">
          <w:rPr>
            <w:rFonts w:ascii="Times New Roman" w:hAnsi="Times New Roman" w:cs="Times New Roman"/>
            <w:sz w:val="24"/>
            <w:szCs w:val="24"/>
          </w:rPr>
          <w:delText>rate, which the non-Federal entity may apply to do at any time.</w:delText>
        </w:r>
      </w:del>
      <w:ins w:id="9161" w:author="OFFM" w:date="2024-04-16T10:53:00Z">
        <w:r w:rsidRPr="000D237D">
          <w:rPr>
            <w:rFonts w:ascii="Times New Roman" w:eastAsia="Times New Roman" w:hAnsi="Times New Roman" w:cs="Times New Roman"/>
            <w:sz w:val="24"/>
            <w:szCs w:val="24"/>
          </w:rPr>
          <w:t>negotiated rate.</w:t>
        </w:r>
      </w:ins>
      <w:r w:rsidRPr="000D237D">
        <w:rPr>
          <w:rFonts w:ascii="Times New Roman" w:eastAsia="Times New Roman" w:hAnsi="Times New Roman" w:cs="Times New Roman"/>
          <w:sz w:val="24"/>
          <w:szCs w:val="24"/>
        </w:rPr>
        <w:t xml:space="preserve"> </w:t>
      </w:r>
    </w:p>
    <w:p w14:paraId="5894E14E" w14:textId="77777777" w:rsidR="00817C00" w:rsidRPr="00F74592" w:rsidRDefault="00F2264C" w:rsidP="001732A9">
      <w:pPr>
        <w:spacing w:after="0" w:line="480" w:lineRule="auto"/>
        <w:ind w:firstLine="720"/>
        <w:contextualSpacing/>
        <w:rPr>
          <w:del w:id="9162"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(g) </w:t>
      </w:r>
      <w:del w:id="9163" w:author="OFFM" w:date="2024-04-16T10:53:00Z">
        <w:r w:rsidR="00817C00" w:rsidRPr="00F74592">
          <w:rPr>
            <w:rFonts w:ascii="Times New Roman" w:hAnsi="Times New Roman" w:cs="Times New Roman"/>
            <w:sz w:val="24"/>
            <w:szCs w:val="24"/>
          </w:rPr>
          <w:delText xml:space="preserve">Any non-Federal entity that has </w:delText>
        </w:r>
      </w:del>
      <w:ins w:id="9164" w:author="OFFM" w:date="2024-04-16T10:53:00Z">
        <w:r w:rsidRPr="000D237D">
          <w:rPr>
            <w:rFonts w:ascii="Times New Roman" w:eastAsia="Times New Roman" w:hAnsi="Times New Roman" w:cs="Times New Roman"/>
            <w:i/>
            <w:iCs/>
            <w:sz w:val="24"/>
            <w:szCs w:val="24"/>
          </w:rPr>
          <w:t xml:space="preserve">One-time extension of indirect rates. </w:t>
        </w:r>
        <w:r w:rsidRPr="000D237D">
          <w:rPr>
            <w:rFonts w:ascii="Times New Roman" w:eastAsia="Times New Roman" w:hAnsi="Times New Roman" w:cs="Times New Roman"/>
            <w:sz w:val="24"/>
            <w:szCs w:val="24"/>
          </w:rPr>
          <w:t xml:space="preserve">A recipient or subrecipient with </w:t>
        </w:r>
      </w:ins>
      <w:r w:rsidRPr="000D237D">
        <w:rPr>
          <w:rFonts w:ascii="Times New Roman" w:eastAsia="Times New Roman" w:hAnsi="Times New Roman" w:cs="Times New Roman"/>
          <w:sz w:val="24"/>
          <w:szCs w:val="24"/>
        </w:rPr>
        <w:t xml:space="preserve">a current </w:t>
      </w:r>
      <w:del w:id="9165" w:author="OFFM" w:date="2024-04-16T10:53:00Z">
        <w:r w:rsidR="00817C00" w:rsidRPr="00F74592">
          <w:rPr>
            <w:rFonts w:ascii="Times New Roman" w:hAnsi="Times New Roman" w:cs="Times New Roman"/>
            <w:sz w:val="24"/>
            <w:szCs w:val="24"/>
          </w:rPr>
          <w:delText>federally-</w:delText>
        </w:r>
      </w:del>
      <w:ins w:id="9166" w:author="OFFM" w:date="2024-04-16T10:53:00Z">
        <w:r w:rsidRPr="000D237D">
          <w:rPr>
            <w:rFonts w:ascii="Times New Roman" w:eastAsia="Times New Roman" w:hAnsi="Times New Roman" w:cs="Times New Roman"/>
            <w:sz w:val="24"/>
            <w:szCs w:val="24"/>
          </w:rPr>
          <w:t xml:space="preserve">Federal </w:t>
        </w:r>
      </w:ins>
      <w:r w:rsidRPr="000D237D">
        <w:rPr>
          <w:rFonts w:ascii="Times New Roman" w:eastAsia="Times New Roman" w:hAnsi="Times New Roman" w:cs="Times New Roman"/>
          <w:sz w:val="24"/>
          <w:szCs w:val="24"/>
        </w:rPr>
        <w:t>negotiated indirect cost rate may apply for a one-</w:t>
      </w:r>
      <w:r w:rsidRPr="000D237D">
        <w:rPr>
          <w:rFonts w:ascii="Times New Roman" w:eastAsia="Times New Roman" w:hAnsi="Times New Roman" w:cs="Times New Roman"/>
          <w:sz w:val="24"/>
          <w:szCs w:val="24"/>
        </w:rPr>
        <w:lastRenderedPageBreak/>
        <w:t xml:space="preserve">time extension of </w:t>
      </w:r>
      <w:del w:id="9167" w:author="OFFM" w:date="2024-04-16T10:53:00Z">
        <w:r w:rsidR="00817C00" w:rsidRPr="00F74592">
          <w:rPr>
            <w:rFonts w:ascii="Times New Roman" w:hAnsi="Times New Roman" w:cs="Times New Roman"/>
            <w:sz w:val="24"/>
            <w:szCs w:val="24"/>
          </w:rPr>
          <w:delText xml:space="preserve">the rates in </w:delText>
        </w:r>
      </w:del>
      <w:r w:rsidRPr="000D237D">
        <w:rPr>
          <w:rFonts w:ascii="Times New Roman" w:eastAsia="Times New Roman" w:hAnsi="Times New Roman" w:cs="Times New Roman"/>
          <w:sz w:val="24"/>
          <w:szCs w:val="24"/>
        </w:rPr>
        <w:t xml:space="preserve">that agreement for </w:t>
      </w:r>
      <w:del w:id="9168" w:author="OFFM" w:date="2024-04-16T10:53:00Z">
        <w:r w:rsidR="00817C00" w:rsidRPr="00F74592">
          <w:rPr>
            <w:rFonts w:ascii="Times New Roman" w:hAnsi="Times New Roman" w:cs="Times New Roman"/>
            <w:sz w:val="24"/>
            <w:szCs w:val="24"/>
          </w:rPr>
          <w:delText xml:space="preserve">a period of </w:delText>
        </w:r>
      </w:del>
      <w:r w:rsidRPr="000D237D">
        <w:rPr>
          <w:rFonts w:ascii="Times New Roman" w:eastAsia="Times New Roman" w:hAnsi="Times New Roman" w:cs="Times New Roman"/>
          <w:sz w:val="24"/>
          <w:szCs w:val="24"/>
        </w:rPr>
        <w:t xml:space="preserve">up to four years. This extension will be subject to </w:t>
      </w:r>
      <w:del w:id="9169" w:author="OFFM" w:date="2024-04-16T10:53:00Z">
        <w:r w:rsidR="00817C00" w:rsidRPr="00F74592">
          <w:rPr>
            <w:rFonts w:ascii="Times New Roman" w:hAnsi="Times New Roman" w:cs="Times New Roman"/>
            <w:sz w:val="24"/>
            <w:szCs w:val="24"/>
          </w:rPr>
          <w:delText xml:space="preserve">the </w:delText>
        </w:r>
      </w:del>
      <w:r w:rsidRPr="000D237D">
        <w:rPr>
          <w:rFonts w:ascii="Times New Roman" w:eastAsia="Times New Roman" w:hAnsi="Times New Roman" w:cs="Times New Roman"/>
          <w:sz w:val="24"/>
          <w:szCs w:val="24"/>
        </w:rPr>
        <w:t xml:space="preserve">review and approval </w:t>
      </w:r>
      <w:del w:id="9170" w:author="OFFM" w:date="2024-04-16T10:53:00Z">
        <w:r w:rsidR="00817C00" w:rsidRPr="00F74592">
          <w:rPr>
            <w:rFonts w:ascii="Times New Roman" w:hAnsi="Times New Roman" w:cs="Times New Roman"/>
            <w:sz w:val="24"/>
            <w:szCs w:val="24"/>
          </w:rPr>
          <w:delText>of</w:delText>
        </w:r>
      </w:del>
      <w:ins w:id="9171" w:author="OFFM" w:date="2024-04-16T10:53:00Z">
        <w:r w:rsidRPr="000D237D">
          <w:rPr>
            <w:rFonts w:ascii="Times New Roman" w:eastAsia="Times New Roman" w:hAnsi="Times New Roman" w:cs="Times New Roman"/>
            <w:sz w:val="24"/>
            <w:szCs w:val="24"/>
          </w:rPr>
          <w:t>by</w:t>
        </w:r>
      </w:ins>
      <w:r w:rsidRPr="000D237D">
        <w:rPr>
          <w:rFonts w:ascii="Times New Roman" w:eastAsia="Times New Roman" w:hAnsi="Times New Roman" w:cs="Times New Roman"/>
          <w:sz w:val="24"/>
          <w:szCs w:val="24"/>
        </w:rPr>
        <w:t xml:space="preserve"> the cognizant agency for indirect costs. If </w:t>
      </w:r>
      <w:del w:id="9172" w:author="OFFM" w:date="2024-04-16T10:53:00Z">
        <w:r w:rsidR="00817C00" w:rsidRPr="00F74592">
          <w:rPr>
            <w:rFonts w:ascii="Times New Roman" w:hAnsi="Times New Roman" w:cs="Times New Roman"/>
            <w:sz w:val="24"/>
            <w:szCs w:val="24"/>
          </w:rPr>
          <w:delText>an</w:delText>
        </w:r>
      </w:del>
      <w:ins w:id="9173" w:author="OFFM" w:date="2024-04-16T10:53:00Z">
        <w:r w:rsidRPr="000D237D">
          <w:rPr>
            <w:rFonts w:ascii="Times New Roman" w:eastAsia="Times New Roman" w:hAnsi="Times New Roman" w:cs="Times New Roman"/>
            <w:sz w:val="24"/>
            <w:szCs w:val="24"/>
          </w:rPr>
          <w:t>this</w:t>
        </w:r>
      </w:ins>
      <w:r w:rsidRPr="000D237D">
        <w:rPr>
          <w:rFonts w:ascii="Times New Roman" w:eastAsia="Times New Roman" w:hAnsi="Times New Roman" w:cs="Times New Roman"/>
          <w:sz w:val="24"/>
          <w:szCs w:val="24"/>
        </w:rPr>
        <w:t xml:space="preserve"> extension is granted</w:t>
      </w:r>
      <w:ins w:id="9174"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w:t>
      </w:r>
      <w:del w:id="9175" w:author="OFFM" w:date="2024-04-16T10:53:00Z">
        <w:r w:rsidR="00817C00" w:rsidRPr="00F74592">
          <w:rPr>
            <w:rFonts w:ascii="Times New Roman" w:hAnsi="Times New Roman" w:cs="Times New Roman"/>
            <w:sz w:val="24"/>
            <w:szCs w:val="24"/>
          </w:rPr>
          <w:delText>non-Federal entity</w:delText>
        </w:r>
      </w:del>
      <w:ins w:id="9176" w:author="OFFM" w:date="2024-04-16T10:53:00Z">
        <w:r w:rsidRPr="000D237D">
          <w:rPr>
            <w:rFonts w:ascii="Times New Roman" w:eastAsia="Times New Roman" w:hAnsi="Times New Roman" w:cs="Times New Roman"/>
            <w:sz w:val="24"/>
            <w:szCs w:val="24"/>
          </w:rPr>
          <w:t>recipient or subrecipient</w:t>
        </w:r>
      </w:ins>
      <w:r w:rsidRPr="000D237D">
        <w:rPr>
          <w:rFonts w:ascii="Times New Roman" w:eastAsia="Times New Roman" w:hAnsi="Times New Roman" w:cs="Times New Roman"/>
          <w:sz w:val="24"/>
          <w:szCs w:val="24"/>
        </w:rPr>
        <w:t xml:space="preserve"> may not request a rate review until the extension period ends. </w:t>
      </w:r>
      <w:del w:id="9177" w:author="OFFM" w:date="2024-04-16T10:53:00Z">
        <w:r w:rsidR="00817C00" w:rsidRPr="00F74592">
          <w:rPr>
            <w:rFonts w:ascii="Times New Roman" w:hAnsi="Times New Roman" w:cs="Times New Roman"/>
            <w:sz w:val="24"/>
            <w:szCs w:val="24"/>
          </w:rPr>
          <w:delText>At the end of the 4-year extension, the non-Federal entity</w:delText>
        </w:r>
      </w:del>
      <w:ins w:id="9178" w:author="OFFM" w:date="2024-04-16T10:53:00Z">
        <w:r w:rsidRPr="000D237D">
          <w:rPr>
            <w:rFonts w:ascii="Times New Roman" w:eastAsia="Times New Roman" w:hAnsi="Times New Roman" w:cs="Times New Roman"/>
            <w:sz w:val="24"/>
            <w:szCs w:val="24"/>
          </w:rPr>
          <w:t>The recipient or subrecipient</w:t>
        </w:r>
      </w:ins>
      <w:r w:rsidRPr="000D237D">
        <w:rPr>
          <w:rFonts w:ascii="Times New Roman" w:eastAsia="Times New Roman" w:hAnsi="Times New Roman" w:cs="Times New Roman"/>
          <w:sz w:val="24"/>
          <w:szCs w:val="24"/>
        </w:rPr>
        <w:t xml:space="preserve"> must re-apply to negotiate a </w:t>
      </w:r>
      <w:ins w:id="9179" w:author="OFFM" w:date="2024-04-16T10:53:00Z">
        <w:r w:rsidRPr="000D237D">
          <w:rPr>
            <w:rFonts w:ascii="Times New Roman" w:eastAsia="Times New Roman" w:hAnsi="Times New Roman" w:cs="Times New Roman"/>
            <w:sz w:val="24"/>
            <w:szCs w:val="24"/>
          </w:rPr>
          <w:t xml:space="preserve">new </w:t>
        </w:r>
      </w:ins>
      <w:r w:rsidRPr="000D237D">
        <w:rPr>
          <w:rFonts w:ascii="Times New Roman" w:eastAsia="Times New Roman" w:hAnsi="Times New Roman" w:cs="Times New Roman"/>
          <w:sz w:val="24"/>
          <w:szCs w:val="24"/>
        </w:rPr>
        <w:t>rate</w:t>
      </w:r>
      <w:del w:id="9180" w:author="OFFM" w:date="2024-04-16T10:53:00Z">
        <w:r w:rsidR="00817C00" w:rsidRPr="00F74592">
          <w:rPr>
            <w:rFonts w:ascii="Times New Roman" w:hAnsi="Times New Roman" w:cs="Times New Roman"/>
            <w:sz w:val="24"/>
            <w:szCs w:val="24"/>
          </w:rPr>
          <w:delText xml:space="preserve">. Subsequent one-time extensions (up to four years) are permitted if a renegotiation is completed between each </w:delText>
        </w:r>
      </w:del>
      <w:ins w:id="9181" w:author="OFFM" w:date="2024-04-16T10:53:00Z">
        <w:r w:rsidRPr="000D237D">
          <w:rPr>
            <w:rFonts w:ascii="Times New Roman" w:eastAsia="Times New Roman" w:hAnsi="Times New Roman" w:cs="Times New Roman"/>
            <w:sz w:val="24"/>
            <w:szCs w:val="24"/>
          </w:rPr>
          <w:t xml:space="preserve"> when the </w:t>
        </w:r>
      </w:ins>
      <w:r w:rsidRPr="000D237D">
        <w:rPr>
          <w:rFonts w:ascii="Times New Roman" w:eastAsia="Times New Roman" w:hAnsi="Times New Roman" w:cs="Times New Roman"/>
          <w:sz w:val="24"/>
          <w:szCs w:val="24"/>
        </w:rPr>
        <w:t xml:space="preserve">extension </w:t>
      </w:r>
      <w:del w:id="9182" w:author="OFFM" w:date="2024-04-16T10:53:00Z">
        <w:r w:rsidR="00817C00" w:rsidRPr="00F74592">
          <w:rPr>
            <w:rFonts w:ascii="Times New Roman" w:hAnsi="Times New Roman" w:cs="Times New Roman"/>
            <w:sz w:val="24"/>
            <w:szCs w:val="24"/>
          </w:rPr>
          <w:delText xml:space="preserve">request. </w:delText>
        </w:r>
      </w:del>
    </w:p>
    <w:p w14:paraId="16A06FB5" w14:textId="4817B4EB"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9183" w:author="OFFM" w:date="2024-04-16T10:53:00Z">
        <w:r w:rsidRPr="00F74592">
          <w:rPr>
            <w:rFonts w:ascii="Times New Roman" w:hAnsi="Times New Roman" w:cs="Times New Roman"/>
            <w:sz w:val="24"/>
            <w:szCs w:val="24"/>
          </w:rPr>
          <w:delText>(h) The federally</w:delText>
        </w:r>
      </w:del>
      <w:ins w:id="9184" w:author="OFFM" w:date="2024-04-16T10:53:00Z">
        <w:r w:rsidR="00F2264C" w:rsidRPr="000D237D">
          <w:rPr>
            <w:rFonts w:ascii="Times New Roman" w:eastAsia="Times New Roman" w:hAnsi="Times New Roman" w:cs="Times New Roman"/>
            <w:sz w:val="24"/>
            <w:szCs w:val="24"/>
          </w:rPr>
          <w:t>ends. After a new rate has been</w:t>
        </w:r>
      </w:ins>
      <w:r w:rsidR="00F2264C" w:rsidRPr="000D237D">
        <w:rPr>
          <w:rFonts w:ascii="Times New Roman" w:eastAsia="Times New Roman" w:hAnsi="Times New Roman" w:cs="Times New Roman"/>
          <w:sz w:val="24"/>
          <w:szCs w:val="24"/>
        </w:rPr>
        <w:t xml:space="preserve"> negotiated</w:t>
      </w:r>
      <w:del w:id="9185" w:author="OFFM" w:date="2024-04-16T10:53:00Z">
        <w:r w:rsidRPr="00F74592">
          <w:rPr>
            <w:rFonts w:ascii="Times New Roman" w:hAnsi="Times New Roman" w:cs="Times New Roman"/>
            <w:sz w:val="24"/>
            <w:szCs w:val="24"/>
          </w:rPr>
          <w:delText xml:space="preserve"> indirect rate, distribution base, and rate type</w:delText>
        </w:r>
      </w:del>
      <w:ins w:id="9186" w:author="OFFM" w:date="2024-04-16T10:53:00Z">
        <w:r w:rsidR="00F2264C" w:rsidRPr="000D237D">
          <w:rPr>
            <w:rFonts w:ascii="Times New Roman" w:eastAsia="Times New Roman" w:hAnsi="Times New Roman" w:cs="Times New Roman"/>
            <w:sz w:val="24"/>
            <w:szCs w:val="24"/>
          </w:rPr>
          <w:t>, the recipient or subrecipient may again apply</w:t>
        </w:r>
      </w:ins>
      <w:r w:rsidR="00F2264C" w:rsidRPr="000D237D">
        <w:rPr>
          <w:rFonts w:ascii="Times New Roman" w:eastAsia="Times New Roman" w:hAnsi="Times New Roman" w:cs="Times New Roman"/>
          <w:sz w:val="24"/>
          <w:szCs w:val="24"/>
        </w:rPr>
        <w:t xml:space="preserve"> for a </w:t>
      </w:r>
      <w:del w:id="9187" w:author="OFFM" w:date="2024-04-16T10:53:00Z">
        <w:r w:rsidRPr="00F74592">
          <w:rPr>
            <w:rFonts w:ascii="Times New Roman" w:hAnsi="Times New Roman" w:cs="Times New Roman"/>
            <w:sz w:val="24"/>
            <w:szCs w:val="24"/>
          </w:rPr>
          <w:delText xml:space="preserve">non-Federal entity (except for the Indian tribes or tribal organizations, as defined </w:delText>
        </w:r>
      </w:del>
      <w:ins w:id="9188" w:author="OFFM" w:date="2024-04-16T10:53:00Z">
        <w:r w:rsidR="00F2264C" w:rsidRPr="000D237D">
          <w:rPr>
            <w:rFonts w:ascii="Times New Roman" w:eastAsia="Times New Roman" w:hAnsi="Times New Roman" w:cs="Times New Roman"/>
            <w:sz w:val="24"/>
            <w:szCs w:val="24"/>
          </w:rPr>
          <w:t xml:space="preserve">one-time extension of the new rate </w:t>
        </w:r>
      </w:ins>
      <w:r w:rsidR="00F2264C" w:rsidRPr="000D237D">
        <w:rPr>
          <w:rFonts w:ascii="Times New Roman" w:eastAsia="Times New Roman" w:hAnsi="Times New Roman" w:cs="Times New Roman"/>
          <w:sz w:val="24"/>
          <w:szCs w:val="24"/>
        </w:rPr>
        <w:t xml:space="preserve">in </w:t>
      </w:r>
      <w:del w:id="9189" w:author="OFFM" w:date="2024-04-16T10:53:00Z">
        <w:r w:rsidRPr="00F74592">
          <w:rPr>
            <w:rFonts w:ascii="Times New Roman" w:hAnsi="Times New Roman" w:cs="Times New Roman"/>
            <w:sz w:val="24"/>
            <w:szCs w:val="24"/>
          </w:rPr>
          <w:delText>the Indian Self Determination, Education and Assistance Act, 25 U.S.C. 450b(1)) must be available publicly on an OMB-designated Federal website</w:delText>
        </w:r>
      </w:del>
      <w:ins w:id="9190" w:author="OFFM" w:date="2024-04-16T10:53:00Z">
        <w:r w:rsidR="00F2264C" w:rsidRPr="000D237D">
          <w:rPr>
            <w:rFonts w:ascii="Times New Roman" w:eastAsia="Times New Roman" w:hAnsi="Times New Roman" w:cs="Times New Roman"/>
            <w:sz w:val="24"/>
            <w:szCs w:val="24"/>
          </w:rPr>
          <w:t>accordance with this paragraph</w:t>
        </w:r>
      </w:ins>
      <w:r w:rsidR="00F2264C" w:rsidRPr="000D237D">
        <w:rPr>
          <w:rFonts w:ascii="Times New Roman" w:eastAsia="Times New Roman" w:hAnsi="Times New Roman" w:cs="Times New Roman"/>
          <w:sz w:val="24"/>
          <w:szCs w:val="24"/>
        </w:rPr>
        <w:t xml:space="preserve">. </w:t>
      </w:r>
    </w:p>
    <w:p w14:paraId="23EA2602"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200.415 Required certifications.</w:t>
      </w:r>
    </w:p>
    <w:p w14:paraId="50846E3E" w14:textId="77777777" w:rsidR="00817C00" w:rsidRPr="00F74592" w:rsidRDefault="00817C00" w:rsidP="001732A9">
      <w:pPr>
        <w:spacing w:after="0" w:line="480" w:lineRule="auto"/>
        <w:ind w:firstLine="720"/>
        <w:contextualSpacing/>
        <w:rPr>
          <w:del w:id="9191" w:author="OFFM" w:date="2024-04-16T10:53:00Z"/>
          <w:rFonts w:ascii="Times New Roman" w:hAnsi="Times New Roman" w:cs="Times New Roman"/>
          <w:sz w:val="24"/>
          <w:szCs w:val="24"/>
        </w:rPr>
      </w:pPr>
      <w:del w:id="9192" w:author="OFFM" w:date="2024-04-16T10:53:00Z">
        <w:r w:rsidRPr="00F74592">
          <w:rPr>
            <w:rFonts w:ascii="Times New Roman" w:hAnsi="Times New Roman" w:cs="Times New Roman"/>
            <w:sz w:val="24"/>
            <w:szCs w:val="24"/>
          </w:rPr>
          <w:delText xml:space="preserve">Required certifications include: </w:delText>
        </w:r>
      </w:del>
    </w:p>
    <w:p w14:paraId="68C0D77E" w14:textId="10F27C7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del w:id="9193" w:author="OFFM" w:date="2024-04-16T10:53:00Z">
        <w:r w:rsidR="00817C00" w:rsidRPr="00F74592">
          <w:rPr>
            <w:rFonts w:ascii="Times New Roman" w:hAnsi="Times New Roman" w:cs="Times New Roman"/>
            <w:sz w:val="24"/>
            <w:szCs w:val="24"/>
          </w:rPr>
          <w:delText>To assure that expenditures are proper and in accordance with the terms and conditions of the Federal award and approved project budgets, the annual and final fiscal reports or vouchers requesting payment under the agreements</w:delText>
        </w:r>
      </w:del>
      <w:ins w:id="9194" w:author="OFFM" w:date="2024-04-16T10:53:00Z">
        <w:r w:rsidRPr="000D237D">
          <w:rPr>
            <w:rFonts w:ascii="Times New Roman" w:eastAsia="Times New Roman" w:hAnsi="Times New Roman" w:cs="Times New Roman"/>
            <w:sz w:val="24"/>
            <w:szCs w:val="24"/>
          </w:rPr>
          <w:t>Financial reports</w:t>
        </w:r>
      </w:ins>
      <w:r w:rsidRPr="000D237D">
        <w:rPr>
          <w:rFonts w:ascii="Times New Roman" w:eastAsia="Times New Roman" w:hAnsi="Times New Roman" w:cs="Times New Roman"/>
          <w:sz w:val="24"/>
          <w:szCs w:val="24"/>
        </w:rPr>
        <w:t xml:space="preserve"> must include a certification, signed by an official who is authorized to legally bind the </w:t>
      </w:r>
      <w:del w:id="9195" w:author="OFFM" w:date="2024-04-16T10:53:00Z">
        <w:r w:rsidR="00817C00" w:rsidRPr="00F74592">
          <w:rPr>
            <w:rFonts w:ascii="Times New Roman" w:hAnsi="Times New Roman" w:cs="Times New Roman"/>
            <w:sz w:val="24"/>
            <w:szCs w:val="24"/>
          </w:rPr>
          <w:delText>non-Federal entity</w:delText>
        </w:r>
      </w:del>
      <w:ins w:id="9196"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which reads as follows: “By signing this report, I certify to the best of my knowledge and belief that the report is true, complete, and accurate, and the expenditures, disbursements and cash receipts are for the purposes and objectives set forth in the terms and conditions of the Federal award. I am aware that any false, fictitious, or fraudulent information, or the omission of any material fact, may subject me to criminal, civil or administrative penalties for fraud, false statements, false claims or otherwise. (U.S. Code Title 18, Section 1001 and Title 31, Sections 3729</w:t>
      </w:r>
      <w:del w:id="9197" w:author="OFFM" w:date="2024-04-16T10:53:00Z">
        <w:r w:rsidR="00817C00" w:rsidRPr="00F74592">
          <w:rPr>
            <w:rFonts w:ascii="Times New Roman" w:hAnsi="Times New Roman" w:cs="Times New Roman"/>
            <w:sz w:val="24"/>
            <w:szCs w:val="24"/>
          </w:rPr>
          <w:delText>–</w:delText>
        </w:r>
      </w:del>
      <w:ins w:id="919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3730 and 3801</w:t>
      </w:r>
      <w:del w:id="9199" w:author="OFFM" w:date="2024-04-16T10:53:00Z">
        <w:r w:rsidR="00817C00" w:rsidRPr="00F74592">
          <w:rPr>
            <w:rFonts w:ascii="Times New Roman" w:hAnsi="Times New Roman" w:cs="Times New Roman"/>
            <w:sz w:val="24"/>
            <w:szCs w:val="24"/>
          </w:rPr>
          <w:delText>–</w:delText>
        </w:r>
      </w:del>
      <w:ins w:id="920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3812).” </w:t>
      </w:r>
    </w:p>
    <w:p w14:paraId="4917E287" w14:textId="419DD1B3" w:rsidR="000B5224" w:rsidRPr="000D237D" w:rsidRDefault="00817C00" w:rsidP="000B5224">
      <w:pPr>
        <w:spacing w:after="0" w:line="480" w:lineRule="auto"/>
        <w:ind w:firstLine="720"/>
        <w:contextualSpacing/>
        <w:rPr>
          <w:ins w:id="9201" w:author="OFFM" w:date="2024-04-16T10:53:00Z"/>
          <w:rFonts w:ascii="Times New Roman" w:eastAsia="Times New Roman" w:hAnsi="Times New Roman" w:cs="Times New Roman"/>
          <w:sz w:val="24"/>
          <w:szCs w:val="24"/>
        </w:rPr>
      </w:pPr>
      <w:del w:id="9202" w:author="OFFM" w:date="2024-04-16T10:53:00Z">
        <w:r w:rsidRPr="00F74592">
          <w:rPr>
            <w:rFonts w:ascii="Times New Roman" w:hAnsi="Times New Roman" w:cs="Times New Roman"/>
            <w:sz w:val="24"/>
            <w:szCs w:val="24"/>
          </w:rPr>
          <w:lastRenderedPageBreak/>
          <w:delText>(b</w:delText>
        </w:r>
      </w:del>
      <w:ins w:id="9203" w:author="OFFM" w:date="2024-04-16T10:53:00Z">
        <w:r w:rsidR="00F2264C" w:rsidRPr="000D237D">
          <w:rPr>
            <w:rFonts w:ascii="Times New Roman" w:eastAsia="Times New Roman" w:hAnsi="Times New Roman" w:cs="Times New Roman"/>
            <w:sz w:val="24"/>
            <w:szCs w:val="24"/>
          </w:rPr>
          <w:t xml:space="preserve">(b) Subrecipients under the Federal award must certify to the pass-through entity whenever applying for funds, requesting payment, and submitting financial reports: “I certify to the best of my knowledge and belief that the information provided herein is true, complete, and accurate. I am aware that the provision of false, fictitious, or fraudulent information, or the omission of any material fact, may subject me to criminal, civil, or administrative consequences including, but not limited to violations of U.S. Code Title 18, Sections 2, 1001, 1343 and Title 31, Sections 3729-3730 and 3801-3812.” Each such certification must be maintained pursuant to the requirements of </w:t>
        </w:r>
        <w:r w:rsidR="00F2264C" w:rsidRPr="000D237D">
          <w:rPr>
            <w:rFonts w:ascii="Times New Roman" w:hAnsi="Times New Roman" w:cs="Times New Roman"/>
            <w:sz w:val="24"/>
            <w:szCs w:val="24"/>
          </w:rPr>
          <w:t>§ 200.334</w:t>
        </w:r>
        <w:r w:rsidR="00F2264C" w:rsidRPr="000D237D">
          <w:rPr>
            <w:rFonts w:ascii="Times New Roman" w:eastAsia="Times New Roman" w:hAnsi="Times New Roman" w:cs="Times New Roman"/>
            <w:sz w:val="24"/>
            <w:szCs w:val="24"/>
          </w:rPr>
          <w:t>. This paragraph applies to all tiers of subrecipients.</w:t>
        </w:r>
      </w:ins>
    </w:p>
    <w:p w14:paraId="345A2225" w14:textId="5147A2F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ins w:id="9204" w:author="OFFM" w:date="2024-04-16T10:53:00Z">
        <w:r w:rsidRPr="000D237D">
          <w:rPr>
            <w:rFonts w:ascii="Times New Roman" w:eastAsia="Times New Roman" w:hAnsi="Times New Roman" w:cs="Times New Roman"/>
            <w:sz w:val="24"/>
            <w:szCs w:val="24"/>
          </w:rPr>
          <w:t>(c</w:t>
        </w:r>
      </w:ins>
      <w:r w:rsidRPr="000D237D">
        <w:rPr>
          <w:rFonts w:ascii="Times New Roman" w:eastAsia="Times New Roman" w:hAnsi="Times New Roman" w:cs="Times New Roman"/>
          <w:sz w:val="24"/>
          <w:szCs w:val="24"/>
        </w:rPr>
        <w:t xml:space="preserve">) Certification of cost allocation plan or indirect </w:t>
      </w:r>
      <w:del w:id="9205"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cost rate proposal. Each cost allocation plan or indirect</w:t>
      </w:r>
      <w:del w:id="9206" w:author="OFFM" w:date="2024-04-16T10:53:00Z">
        <w:r w:rsidR="00817C00" w:rsidRPr="00F74592">
          <w:rPr>
            <w:rFonts w:ascii="Times New Roman" w:hAnsi="Times New Roman" w:cs="Times New Roman"/>
            <w:sz w:val="24"/>
            <w:szCs w:val="24"/>
          </w:rPr>
          <w:delText xml:space="preserve"> (F&amp;A)</w:delText>
        </w:r>
      </w:del>
      <w:r w:rsidRPr="000D237D">
        <w:rPr>
          <w:rFonts w:ascii="Times New Roman" w:eastAsia="Times New Roman" w:hAnsi="Times New Roman" w:cs="Times New Roman"/>
          <w:sz w:val="24"/>
          <w:szCs w:val="24"/>
        </w:rPr>
        <w:t xml:space="preserve"> cost rate proposal must comply with the following: </w:t>
      </w:r>
    </w:p>
    <w:p w14:paraId="00DCBBC3" w14:textId="601912A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A proposal to establish a cost allocation plan or an indirect </w:t>
      </w:r>
      <w:del w:id="9207"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 xml:space="preserve">cost rate, whether submitted to a Federal cognizant agency for indirect costs or maintained on file by the </w:t>
      </w:r>
      <w:del w:id="9208" w:author="OFFM" w:date="2024-04-16T10:53:00Z">
        <w:r w:rsidR="00817C00" w:rsidRPr="00F74592">
          <w:rPr>
            <w:rFonts w:ascii="Times New Roman" w:hAnsi="Times New Roman" w:cs="Times New Roman"/>
            <w:sz w:val="24"/>
            <w:szCs w:val="24"/>
          </w:rPr>
          <w:delText>non-Federal entity</w:delText>
        </w:r>
      </w:del>
      <w:ins w:id="9209"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must be certified by the </w:t>
      </w:r>
      <w:del w:id="9210" w:author="OFFM" w:date="2024-04-16T10:53:00Z">
        <w:r w:rsidR="00817C00" w:rsidRPr="00F74592">
          <w:rPr>
            <w:rFonts w:ascii="Times New Roman" w:hAnsi="Times New Roman" w:cs="Times New Roman"/>
            <w:sz w:val="24"/>
            <w:szCs w:val="24"/>
          </w:rPr>
          <w:delText>non-Federal entity</w:delText>
        </w:r>
      </w:del>
      <w:ins w:id="9211"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using the </w:t>
      </w:r>
      <w:r w:rsidRPr="00A63D45">
        <w:rPr>
          <w:rFonts w:ascii="Times New Roman" w:hAnsi="Times New Roman"/>
          <w:i/>
          <w:sz w:val="24"/>
        </w:rPr>
        <w:t>Certificate of Cost Allocation Plan</w:t>
      </w:r>
      <w:r w:rsidRPr="000D237D">
        <w:rPr>
          <w:rFonts w:ascii="Times New Roman" w:eastAsia="Times New Roman" w:hAnsi="Times New Roman" w:cs="Times New Roman"/>
          <w:sz w:val="24"/>
          <w:szCs w:val="24"/>
        </w:rPr>
        <w:t xml:space="preserve"> or </w:t>
      </w:r>
      <w:r w:rsidRPr="00A63D45">
        <w:rPr>
          <w:rFonts w:ascii="Times New Roman" w:hAnsi="Times New Roman"/>
          <w:i/>
          <w:sz w:val="24"/>
        </w:rPr>
        <w:t>Certificate of Indirect Costs</w:t>
      </w:r>
      <w:r w:rsidRPr="000D237D">
        <w:rPr>
          <w:rFonts w:ascii="Times New Roman" w:eastAsia="Times New Roman" w:hAnsi="Times New Roman" w:cs="Times New Roman"/>
          <w:sz w:val="24"/>
          <w:szCs w:val="24"/>
        </w:rPr>
        <w:t xml:space="preserve"> as set forth in appendices III through VII, and IX of this part. The certificate must be signed on behalf of the </w:t>
      </w:r>
      <w:del w:id="9212" w:author="OFFM" w:date="2024-04-16T10:53:00Z">
        <w:r w:rsidR="00817C00" w:rsidRPr="00F74592">
          <w:rPr>
            <w:rFonts w:ascii="Times New Roman" w:hAnsi="Times New Roman" w:cs="Times New Roman"/>
            <w:sz w:val="24"/>
            <w:szCs w:val="24"/>
          </w:rPr>
          <w:delText>non-Federal entity</w:delText>
        </w:r>
      </w:del>
      <w:ins w:id="9213"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by an individual at a level no lower than </w:t>
      </w:r>
      <w:ins w:id="9214"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vice president or chief financial officer of the </w:t>
      </w:r>
      <w:del w:id="9215" w:author="OFFM" w:date="2024-04-16T10:53:00Z">
        <w:r w:rsidR="00817C00" w:rsidRPr="00F74592">
          <w:rPr>
            <w:rFonts w:ascii="Times New Roman" w:hAnsi="Times New Roman" w:cs="Times New Roman"/>
            <w:sz w:val="24"/>
            <w:szCs w:val="24"/>
          </w:rPr>
          <w:delText>non-Federal entity</w:delText>
        </w:r>
      </w:del>
      <w:ins w:id="9216"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that submits the proposal. </w:t>
      </w:r>
    </w:p>
    <w:p w14:paraId="2F1BE4E8" w14:textId="48D9650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del w:id="9217" w:author="OFFM" w:date="2024-04-16T10:53:00Z">
        <w:r w:rsidR="00817C00" w:rsidRPr="00F74592">
          <w:rPr>
            <w:rFonts w:ascii="Times New Roman" w:hAnsi="Times New Roman" w:cs="Times New Roman"/>
            <w:sz w:val="24"/>
            <w:szCs w:val="24"/>
          </w:rPr>
          <w:delText>Unless the non-Federal entity has elected the option under § 200.414(f), the</w:delText>
        </w:r>
      </w:del>
      <w:ins w:id="9218"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Government may either disallow all indirect </w:t>
      </w:r>
      <w:del w:id="9219" w:author="OFFM" w:date="2024-04-16T10:53:00Z">
        <w:r w:rsidR="00817C00" w:rsidRPr="00F74592">
          <w:rPr>
            <w:rFonts w:ascii="Times New Roman" w:hAnsi="Times New Roman" w:cs="Times New Roman"/>
            <w:sz w:val="24"/>
            <w:szCs w:val="24"/>
          </w:rPr>
          <w:delText xml:space="preserve">(F&amp;A) </w:delText>
        </w:r>
      </w:del>
      <w:r w:rsidRPr="000D237D">
        <w:rPr>
          <w:rFonts w:ascii="Times New Roman" w:eastAsia="Times New Roman" w:hAnsi="Times New Roman" w:cs="Times New Roman"/>
          <w:sz w:val="24"/>
          <w:szCs w:val="24"/>
        </w:rPr>
        <w:t xml:space="preserve">costs or unilaterally establish </w:t>
      </w:r>
      <w:del w:id="9220" w:author="OFFM" w:date="2024-04-16T10:53:00Z">
        <w:r w:rsidR="00817C00" w:rsidRPr="00F74592">
          <w:rPr>
            <w:rFonts w:ascii="Times New Roman" w:hAnsi="Times New Roman" w:cs="Times New Roman"/>
            <w:sz w:val="24"/>
            <w:szCs w:val="24"/>
          </w:rPr>
          <w:delText>such a plan or</w:delText>
        </w:r>
      </w:del>
      <w:ins w:id="9221" w:author="OFFM" w:date="2024-04-16T10:53:00Z">
        <w:r w:rsidRPr="000D237D">
          <w:rPr>
            <w:rFonts w:ascii="Times New Roman" w:eastAsia="Times New Roman" w:hAnsi="Times New Roman" w:cs="Times New Roman"/>
            <w:sz w:val="24"/>
            <w:szCs w:val="24"/>
          </w:rPr>
          <w:t>an indirect cost</w:t>
        </w:r>
      </w:ins>
      <w:r w:rsidRPr="000D237D">
        <w:rPr>
          <w:rFonts w:ascii="Times New Roman" w:eastAsia="Times New Roman" w:hAnsi="Times New Roman" w:cs="Times New Roman"/>
          <w:sz w:val="24"/>
          <w:szCs w:val="24"/>
        </w:rPr>
        <w:t xml:space="preserve"> rate when the </w:t>
      </w:r>
      <w:del w:id="9222" w:author="OFFM" w:date="2024-04-16T10:53:00Z">
        <w:r w:rsidR="00817C00" w:rsidRPr="00F74592">
          <w:rPr>
            <w:rFonts w:ascii="Times New Roman" w:hAnsi="Times New Roman" w:cs="Times New Roman"/>
            <w:sz w:val="24"/>
            <w:szCs w:val="24"/>
          </w:rPr>
          <w:delText>non-Federal entity</w:delText>
        </w:r>
      </w:del>
      <w:ins w:id="9223" w:author="OFFM" w:date="2024-04-16T10:53:00Z">
        <w:r w:rsidRPr="000D237D">
          <w:rPr>
            <w:rFonts w:ascii="Times New Roman" w:eastAsia="Times New Roman" w:hAnsi="Times New Roman" w:cs="Times New Roman"/>
            <w:sz w:val="24"/>
            <w:szCs w:val="24"/>
          </w:rPr>
          <w:t>recipient</w:t>
        </w:r>
      </w:ins>
      <w:r w:rsidRPr="000D237D">
        <w:rPr>
          <w:rFonts w:ascii="Times New Roman" w:eastAsia="Times New Roman" w:hAnsi="Times New Roman" w:cs="Times New Roman"/>
          <w:sz w:val="24"/>
          <w:szCs w:val="24"/>
        </w:rPr>
        <w:t xml:space="preserve"> fails to submit a certified proposal for establishing </w:t>
      </w:r>
      <w:del w:id="9224" w:author="OFFM" w:date="2024-04-16T10:53:00Z">
        <w:r w:rsidR="00817C00" w:rsidRPr="00F74592">
          <w:rPr>
            <w:rFonts w:ascii="Times New Roman" w:hAnsi="Times New Roman" w:cs="Times New Roman"/>
            <w:sz w:val="24"/>
            <w:szCs w:val="24"/>
          </w:rPr>
          <w:delText>such a plan or</w:delText>
        </w:r>
      </w:del>
      <w:ins w:id="9225"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rate</w:t>
      </w:r>
      <w:del w:id="9226" w:author="OFFM" w:date="2024-04-16T10:53:00Z">
        <w:r w:rsidR="00817C00" w:rsidRPr="00F74592">
          <w:rPr>
            <w:rFonts w:ascii="Times New Roman" w:hAnsi="Times New Roman" w:cs="Times New Roman"/>
            <w:sz w:val="24"/>
            <w:szCs w:val="24"/>
          </w:rPr>
          <w:delText xml:space="preserve"> in accordance with the requirements. Such a plan or</w:delText>
        </w:r>
      </w:del>
      <w:ins w:id="9227" w:author="OFFM" w:date="2024-04-16T10:53:00Z">
        <w:r w:rsidRPr="000D237D">
          <w:rPr>
            <w:rFonts w:ascii="Times New Roman" w:eastAsia="Times New Roman" w:hAnsi="Times New Roman" w:cs="Times New Roman"/>
            <w:sz w:val="24"/>
            <w:szCs w:val="24"/>
          </w:rPr>
          <w:t>. This</w:t>
        </w:r>
      </w:ins>
      <w:r w:rsidRPr="000D237D">
        <w:rPr>
          <w:rFonts w:ascii="Times New Roman" w:eastAsia="Times New Roman" w:hAnsi="Times New Roman" w:cs="Times New Roman"/>
          <w:sz w:val="24"/>
          <w:szCs w:val="24"/>
        </w:rPr>
        <w:t xml:space="preserve"> rate </w:t>
      </w:r>
      <w:del w:id="9228" w:author="OFFM" w:date="2024-04-16T10:53:00Z">
        <w:r w:rsidR="00817C00" w:rsidRPr="00F74592">
          <w:rPr>
            <w:rFonts w:ascii="Times New Roman" w:hAnsi="Times New Roman" w:cs="Times New Roman"/>
            <w:sz w:val="24"/>
            <w:szCs w:val="24"/>
          </w:rPr>
          <w:delText>may</w:delText>
        </w:r>
      </w:del>
      <w:ins w:id="9229" w:author="OFFM" w:date="2024-04-16T10:53:00Z">
        <w:r w:rsidRPr="000D237D">
          <w:rPr>
            <w:rFonts w:ascii="Times New Roman" w:eastAsia="Times New Roman" w:hAnsi="Times New Roman" w:cs="Times New Roman"/>
            <w:sz w:val="24"/>
            <w:szCs w:val="24"/>
          </w:rPr>
          <w:t>should</w:t>
        </w:r>
      </w:ins>
      <w:r w:rsidRPr="000D237D">
        <w:rPr>
          <w:rFonts w:ascii="Times New Roman" w:eastAsia="Times New Roman" w:hAnsi="Times New Roman" w:cs="Times New Roman"/>
          <w:sz w:val="24"/>
          <w:szCs w:val="24"/>
        </w:rPr>
        <w:t xml:space="preserve"> be based upon audited historical data or </w:t>
      </w:r>
      <w:del w:id="9230" w:author="OFFM" w:date="2024-04-16T10:53:00Z">
        <w:r w:rsidR="00817C00" w:rsidRPr="00F74592">
          <w:rPr>
            <w:rFonts w:ascii="Times New Roman" w:hAnsi="Times New Roman" w:cs="Times New Roman"/>
            <w:sz w:val="24"/>
            <w:szCs w:val="24"/>
          </w:rPr>
          <w:delText xml:space="preserve">such </w:delText>
        </w:r>
      </w:del>
      <w:r w:rsidRPr="000D237D">
        <w:rPr>
          <w:rFonts w:ascii="Times New Roman" w:eastAsia="Times New Roman" w:hAnsi="Times New Roman" w:cs="Times New Roman"/>
          <w:sz w:val="24"/>
          <w:szCs w:val="24"/>
        </w:rPr>
        <w:t>other data</w:t>
      </w:r>
      <w:del w:id="9231" w:author="OFFM" w:date="2024-04-16T10:53:00Z">
        <w:r w:rsidR="00817C00" w:rsidRPr="00F74592">
          <w:rPr>
            <w:rFonts w:ascii="Times New Roman" w:hAnsi="Times New Roman" w:cs="Times New Roman"/>
            <w:sz w:val="24"/>
            <w:szCs w:val="24"/>
          </w:rPr>
          <w:delText xml:space="preserve"> that have been</w:delText>
        </w:r>
      </w:del>
      <w:r w:rsidRPr="000D237D">
        <w:rPr>
          <w:rFonts w:ascii="Times New Roman" w:eastAsia="Times New Roman" w:hAnsi="Times New Roman" w:cs="Times New Roman"/>
          <w:sz w:val="24"/>
          <w:szCs w:val="24"/>
        </w:rPr>
        <w:t xml:space="preserve"> furnished to the cognizant agency for indirect costs and for which it can be demonstrated that all unallowable costs have been excluded. </w:t>
      </w:r>
      <w:del w:id="9232" w:author="OFFM" w:date="2024-04-16T10:53:00Z">
        <w:r w:rsidR="00817C00" w:rsidRPr="00F74592">
          <w:rPr>
            <w:rFonts w:ascii="Times New Roman" w:hAnsi="Times New Roman" w:cs="Times New Roman"/>
            <w:sz w:val="24"/>
            <w:szCs w:val="24"/>
          </w:rPr>
          <w:delText>When a cost allocation plan or indirect cost rate</w:delText>
        </w:r>
      </w:del>
      <w:ins w:id="9233" w:author="OFFM" w:date="2024-04-16T10:53:00Z">
        <w:r w:rsidRPr="000D237D">
          <w:rPr>
            <w:rFonts w:ascii="Times New Roman" w:eastAsia="Times New Roman" w:hAnsi="Times New Roman" w:cs="Times New Roman"/>
            <w:sz w:val="24"/>
            <w:szCs w:val="24"/>
          </w:rPr>
          <w:t>The rate</w:t>
        </w:r>
      </w:ins>
      <w:r w:rsidRPr="000D237D">
        <w:rPr>
          <w:rFonts w:ascii="Times New Roman" w:eastAsia="Times New Roman" w:hAnsi="Times New Roman" w:cs="Times New Roman"/>
          <w:sz w:val="24"/>
          <w:szCs w:val="24"/>
        </w:rPr>
        <w:t xml:space="preserve"> </w:t>
      </w:r>
      <w:del w:id="9234" w:author="OFFM" w:date="2024-04-16T10:53:00Z">
        <w:r w:rsidR="00817C00" w:rsidRPr="00F74592">
          <w:rPr>
            <w:rFonts w:ascii="Times New Roman" w:hAnsi="Times New Roman" w:cs="Times New Roman"/>
            <w:sz w:val="24"/>
            <w:szCs w:val="24"/>
          </w:rPr>
          <w:delText xml:space="preserve">is unilaterally </w:delText>
        </w:r>
      </w:del>
      <w:r w:rsidRPr="000D237D">
        <w:rPr>
          <w:rFonts w:ascii="Times New Roman" w:eastAsia="Times New Roman" w:hAnsi="Times New Roman" w:cs="Times New Roman"/>
          <w:sz w:val="24"/>
          <w:szCs w:val="24"/>
        </w:rPr>
        <w:t xml:space="preserve">established </w:t>
      </w:r>
      <w:del w:id="9235" w:author="OFFM" w:date="2024-04-16T10:53:00Z">
        <w:r w:rsidR="00817C00" w:rsidRPr="00F74592">
          <w:rPr>
            <w:rFonts w:ascii="Times New Roman" w:hAnsi="Times New Roman" w:cs="Times New Roman"/>
            <w:sz w:val="24"/>
            <w:szCs w:val="24"/>
          </w:rPr>
          <w:delText xml:space="preserve">by the Federal Government because the non-Federal entity failed to </w:delText>
        </w:r>
        <w:r w:rsidR="00817C00" w:rsidRPr="00F74592">
          <w:rPr>
            <w:rFonts w:ascii="Times New Roman" w:hAnsi="Times New Roman" w:cs="Times New Roman"/>
            <w:sz w:val="24"/>
            <w:szCs w:val="24"/>
          </w:rPr>
          <w:lastRenderedPageBreak/>
          <w:delText>submit a certified proposal, the plan or rate established will be set to</w:delText>
        </w:r>
      </w:del>
      <w:ins w:id="9236"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ensure that potentially unallowable costs </w:t>
      </w:r>
      <w:del w:id="9237" w:author="OFFM" w:date="2024-04-16T10:53:00Z">
        <w:r w:rsidR="00817C00" w:rsidRPr="00F74592">
          <w:rPr>
            <w:rFonts w:ascii="Times New Roman" w:hAnsi="Times New Roman" w:cs="Times New Roman"/>
            <w:sz w:val="24"/>
            <w:szCs w:val="24"/>
          </w:rPr>
          <w:delText>will</w:delText>
        </w:r>
      </w:del>
      <w:ins w:id="9238" w:author="OFFM" w:date="2024-04-16T10:53:00Z">
        <w:r w:rsidRPr="000D237D">
          <w:rPr>
            <w:rFonts w:ascii="Times New Roman" w:eastAsia="Times New Roman" w:hAnsi="Times New Roman" w:cs="Times New Roman"/>
            <w:sz w:val="24"/>
            <w:szCs w:val="24"/>
          </w:rPr>
          <w:t>are</w:t>
        </w:r>
      </w:ins>
      <w:r w:rsidRPr="000D237D">
        <w:rPr>
          <w:rFonts w:ascii="Times New Roman" w:eastAsia="Times New Roman" w:hAnsi="Times New Roman" w:cs="Times New Roman"/>
          <w:sz w:val="24"/>
          <w:szCs w:val="24"/>
        </w:rPr>
        <w:t xml:space="preserve"> not </w:t>
      </w:r>
      <w:del w:id="9239" w:author="OFFM" w:date="2024-04-16T10:53:00Z">
        <w:r w:rsidR="00817C00" w:rsidRPr="00F74592">
          <w:rPr>
            <w:rFonts w:ascii="Times New Roman" w:hAnsi="Times New Roman" w:cs="Times New Roman"/>
            <w:sz w:val="24"/>
            <w:szCs w:val="24"/>
          </w:rPr>
          <w:delText xml:space="preserve">be </w:delText>
        </w:r>
      </w:del>
      <w:r w:rsidRPr="000D237D">
        <w:rPr>
          <w:rFonts w:ascii="Times New Roman" w:eastAsia="Times New Roman" w:hAnsi="Times New Roman" w:cs="Times New Roman"/>
          <w:sz w:val="24"/>
          <w:szCs w:val="24"/>
        </w:rPr>
        <w:t>reimbursed.</w:t>
      </w:r>
      <w:ins w:id="9240" w:author="OFFM" w:date="2024-04-16T10:53:00Z">
        <w:r w:rsidRPr="000D237D">
          <w:rPr>
            <w:rFonts w:ascii="Times New Roman" w:eastAsia="Times New Roman" w:hAnsi="Times New Roman" w:cs="Times New Roman"/>
            <w:sz w:val="24"/>
            <w:szCs w:val="24"/>
          </w:rPr>
          <w:t xml:space="preserve"> Alternatively, the recipient may use the de minimis indirect cost rate. See </w:t>
        </w:r>
        <w:r w:rsidRPr="000D237D">
          <w:rPr>
            <w:rFonts w:ascii="Times New Roman" w:hAnsi="Times New Roman" w:cs="Times New Roman"/>
            <w:sz w:val="24"/>
            <w:szCs w:val="24"/>
          </w:rPr>
          <w:t>§ 200.414(f)</w:t>
        </w:r>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5C29738B" w14:textId="2FECF4FB"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9241" w:author="OFFM" w:date="2024-04-16T10:53:00Z">
        <w:r w:rsidRPr="00F74592">
          <w:rPr>
            <w:rFonts w:ascii="Times New Roman" w:hAnsi="Times New Roman" w:cs="Times New Roman"/>
            <w:sz w:val="24"/>
            <w:szCs w:val="24"/>
          </w:rPr>
          <w:delText>(c) Certifications by nonprofit</w:delText>
        </w:r>
      </w:del>
      <w:ins w:id="9242" w:author="OFFM" w:date="2024-04-16T10:53:00Z">
        <w:r w:rsidR="00F2264C" w:rsidRPr="000D237D">
          <w:rPr>
            <w:rFonts w:ascii="Times New Roman" w:eastAsia="Times New Roman" w:hAnsi="Times New Roman" w:cs="Times New Roman"/>
            <w:sz w:val="24"/>
            <w:szCs w:val="24"/>
          </w:rPr>
          <w:t>(d) Nonprofit</w:t>
        </w:r>
      </w:ins>
      <w:r w:rsidR="00F2264C" w:rsidRPr="000D237D">
        <w:rPr>
          <w:rFonts w:ascii="Times New Roman" w:eastAsia="Times New Roman" w:hAnsi="Times New Roman" w:cs="Times New Roman"/>
          <w:sz w:val="24"/>
          <w:szCs w:val="24"/>
        </w:rPr>
        <w:t xml:space="preserve"> organizations </w:t>
      </w:r>
      <w:del w:id="9243" w:author="OFFM" w:date="2024-04-16T10:53:00Z">
        <w:r w:rsidRPr="00F74592">
          <w:rPr>
            <w:rFonts w:ascii="Times New Roman" w:hAnsi="Times New Roman" w:cs="Times New Roman"/>
            <w:sz w:val="24"/>
            <w:szCs w:val="24"/>
          </w:rPr>
          <w:delText>as appropriate</w:delText>
        </w:r>
      </w:del>
      <w:ins w:id="9244" w:author="OFFM" w:date="2024-04-16T10:53:00Z">
        <w:r w:rsidR="00F2264C" w:rsidRPr="000D237D">
          <w:rPr>
            <w:rFonts w:ascii="Times New Roman" w:eastAsia="Times New Roman" w:hAnsi="Times New Roman" w:cs="Times New Roman"/>
            <w:sz w:val="24"/>
            <w:szCs w:val="24"/>
          </w:rPr>
          <w:t>must certify</w:t>
        </w:r>
      </w:ins>
      <w:r w:rsidR="00F2264C" w:rsidRPr="000D237D">
        <w:rPr>
          <w:rFonts w:ascii="Times New Roman" w:eastAsia="Times New Roman" w:hAnsi="Times New Roman" w:cs="Times New Roman"/>
          <w:sz w:val="24"/>
          <w:szCs w:val="24"/>
        </w:rPr>
        <w:t xml:space="preserve"> that they did not meet the definition of a major nonprofit organization as defined in § 200.414(a</w:t>
      </w:r>
      <w:del w:id="9245" w:author="OFFM" w:date="2024-04-16T10:53:00Z">
        <w:r w:rsidRPr="00F74592">
          <w:rPr>
            <w:rFonts w:ascii="Times New Roman" w:hAnsi="Times New Roman" w:cs="Times New Roman"/>
            <w:sz w:val="24"/>
            <w:szCs w:val="24"/>
          </w:rPr>
          <w:delText xml:space="preserve">). </w:delText>
        </w:r>
      </w:del>
      <w:ins w:id="9246" w:author="OFFM" w:date="2024-04-16T10:53:00Z">
        <w:r w:rsidR="00F2264C" w:rsidRPr="000D237D">
          <w:rPr>
            <w:rFonts w:ascii="Times New Roman" w:eastAsia="Times New Roman" w:hAnsi="Times New Roman" w:cs="Times New Roman"/>
            <w:sz w:val="24"/>
            <w:szCs w:val="24"/>
          </w:rPr>
          <w:t>), if applicable.</w:t>
        </w:r>
      </w:ins>
    </w:p>
    <w:p w14:paraId="307F1900" w14:textId="77777777" w:rsidR="00817C00" w:rsidRPr="00F74592" w:rsidRDefault="00817C00" w:rsidP="001732A9">
      <w:pPr>
        <w:spacing w:after="0" w:line="480" w:lineRule="auto"/>
        <w:ind w:firstLine="720"/>
        <w:contextualSpacing/>
        <w:rPr>
          <w:del w:id="9247" w:author="OFFM" w:date="2024-04-16T10:53:00Z"/>
          <w:rFonts w:ascii="Times New Roman" w:hAnsi="Times New Roman" w:cs="Times New Roman"/>
          <w:sz w:val="24"/>
          <w:szCs w:val="24"/>
        </w:rPr>
      </w:pPr>
      <w:del w:id="9248" w:author="OFFM" w:date="2024-04-16T10:53:00Z">
        <w:r w:rsidRPr="00F74592">
          <w:rPr>
            <w:rFonts w:ascii="Times New Roman" w:hAnsi="Times New Roman" w:cs="Times New Roman"/>
            <w:sz w:val="24"/>
            <w:szCs w:val="24"/>
          </w:rPr>
          <w:delText xml:space="preserve">(d) See also § 200.450 for another required certification. </w:delText>
        </w:r>
      </w:del>
    </w:p>
    <w:p w14:paraId="3D4289FA" w14:textId="77777777" w:rsidR="000B5224" w:rsidRPr="000D237D" w:rsidRDefault="00F2264C" w:rsidP="000B5224">
      <w:pPr>
        <w:spacing w:after="0" w:line="480" w:lineRule="auto"/>
        <w:ind w:firstLine="720"/>
        <w:contextualSpacing/>
        <w:rPr>
          <w:ins w:id="9249" w:author="OFFM" w:date="2024-04-16T10:53:00Z"/>
          <w:rFonts w:ascii="Times New Roman" w:eastAsia="Times New Roman" w:hAnsi="Times New Roman" w:cs="Times New Roman"/>
          <w:sz w:val="24"/>
          <w:szCs w:val="24"/>
        </w:rPr>
      </w:pPr>
      <w:ins w:id="9250" w:author="OFFM" w:date="2024-04-16T10:53:00Z">
        <w:r w:rsidRPr="000D237D">
          <w:rPr>
            <w:rFonts w:ascii="Times New Roman" w:eastAsia="Times New Roman" w:hAnsi="Times New Roman" w:cs="Times New Roman"/>
            <w:sz w:val="24"/>
            <w:szCs w:val="24"/>
          </w:rPr>
          <w:t>(e) T</w:t>
        </w:r>
        <w:r w:rsidRPr="000D237D">
          <w:rPr>
            <w:rFonts w:ascii="Times New Roman" w:hAnsi="Times New Roman" w:cs="Times New Roman"/>
            <w:sz w:val="24"/>
            <w:szCs w:val="24"/>
          </w:rPr>
          <w:t xml:space="preserve">he recipient must certify that the requirements and standards for lobbying (see </w:t>
        </w:r>
        <w:r w:rsidRPr="000D237D">
          <w:rPr>
            <w:rFonts w:ascii="Times New Roman" w:eastAsia="Times New Roman" w:hAnsi="Times New Roman" w:cs="Times New Roman"/>
            <w:sz w:val="24"/>
            <w:szCs w:val="24"/>
          </w:rPr>
          <w:t>§ 200.450</w:t>
        </w:r>
        <w:r w:rsidRPr="000D237D">
          <w:rPr>
            <w:rFonts w:ascii="Times New Roman" w:hAnsi="Times New Roman" w:cs="Times New Roman"/>
            <w:sz w:val="24"/>
            <w:szCs w:val="24"/>
          </w:rPr>
          <w:t>) have been met when submitting its indirect cost rate proposal.</w:t>
        </w:r>
      </w:ins>
    </w:p>
    <w:p w14:paraId="3CB42253"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Special Considerations for States, Local Governments and Indian Tribes</w:t>
      </w:r>
    </w:p>
    <w:p w14:paraId="65959035"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200.416 Cost allocation plans and indirect cost proposals.</w:t>
      </w:r>
    </w:p>
    <w:p w14:paraId="35CA3B17" w14:textId="5C2B531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del w:id="9251" w:author="OFFM" w:date="2024-04-16T10:53:00Z">
        <w:r w:rsidR="00817C00" w:rsidRPr="00F74592">
          <w:rPr>
            <w:rFonts w:ascii="Times New Roman" w:hAnsi="Times New Roman" w:cs="Times New Roman"/>
            <w:sz w:val="24"/>
            <w:szCs w:val="24"/>
          </w:rPr>
          <w:delText>For</w:delText>
        </w:r>
      </w:del>
      <w:ins w:id="9252" w:author="OFFM" w:date="2024-04-16T10:53:00Z">
        <w:r w:rsidRPr="000D237D">
          <w:rPr>
            <w:rFonts w:ascii="Times New Roman" w:eastAsia="Times New Roman" w:hAnsi="Times New Roman" w:cs="Times New Roman"/>
            <w:sz w:val="24"/>
            <w:szCs w:val="24"/>
          </w:rPr>
          <w:t>Awards to</w:t>
        </w:r>
      </w:ins>
      <w:r w:rsidRPr="000D237D">
        <w:rPr>
          <w:rFonts w:ascii="Times New Roman" w:eastAsia="Times New Roman" w:hAnsi="Times New Roman" w:cs="Times New Roman"/>
          <w:sz w:val="24"/>
          <w:szCs w:val="24"/>
        </w:rPr>
        <w:t xml:space="preserve"> states, local governments</w:t>
      </w:r>
      <w:ins w:id="9253"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Indian </w:t>
      </w:r>
      <w:del w:id="9254" w:author="OFFM" w:date="2024-04-16T10:53:00Z">
        <w:r w:rsidR="00817C00" w:rsidRPr="00F74592">
          <w:rPr>
            <w:rFonts w:ascii="Times New Roman" w:hAnsi="Times New Roman" w:cs="Times New Roman"/>
            <w:sz w:val="24"/>
            <w:szCs w:val="24"/>
          </w:rPr>
          <w:delText>tribes, certain services,</w:delText>
        </w:r>
      </w:del>
      <w:ins w:id="9255" w:author="OFFM" w:date="2024-04-16T10:53:00Z">
        <w:r w:rsidRPr="000D237D">
          <w:rPr>
            <w:rFonts w:ascii="Times New Roman" w:eastAsia="Times New Roman" w:hAnsi="Times New Roman" w:cs="Times New Roman"/>
            <w:sz w:val="24"/>
            <w:szCs w:val="24"/>
          </w:rPr>
          <w:t>Tribes are often implemented at the level of department within the State, local government, or Indian Tribe. A central service cost allocation plan is established to allow</w:t>
        </w:r>
      </w:ins>
      <w:r w:rsidRPr="000D237D">
        <w:rPr>
          <w:rFonts w:ascii="Times New Roman" w:eastAsia="Times New Roman" w:hAnsi="Times New Roman" w:cs="Times New Roman"/>
          <w:sz w:val="24"/>
          <w:szCs w:val="24"/>
        </w:rPr>
        <w:t xml:space="preserve"> such </w:t>
      </w:r>
      <w:del w:id="9256" w:author="OFFM" w:date="2024-04-16T10:53:00Z">
        <w:r w:rsidR="00817C00" w:rsidRPr="00F74592">
          <w:rPr>
            <w:rFonts w:ascii="Times New Roman" w:hAnsi="Times New Roman" w:cs="Times New Roman"/>
            <w:sz w:val="24"/>
            <w:szCs w:val="24"/>
          </w:rPr>
          <w:delText>as</w:delText>
        </w:r>
      </w:del>
      <w:ins w:id="9257" w:author="OFFM" w:date="2024-04-16T10:53:00Z">
        <w:r w:rsidRPr="000D237D">
          <w:rPr>
            <w:rFonts w:ascii="Times New Roman" w:eastAsia="Times New Roman" w:hAnsi="Times New Roman" w:cs="Times New Roman"/>
            <w:sz w:val="24"/>
            <w:szCs w:val="24"/>
          </w:rPr>
          <w:t>department to claim a portion of centralized service costs that are incurred in proportion to the award’s activities. Examples of centralized service costs may include</w:t>
        </w:r>
      </w:ins>
      <w:r w:rsidRPr="000D237D">
        <w:rPr>
          <w:rFonts w:ascii="Times New Roman" w:eastAsia="Times New Roman" w:hAnsi="Times New Roman" w:cs="Times New Roman"/>
          <w:sz w:val="24"/>
          <w:szCs w:val="24"/>
        </w:rPr>
        <w:t xml:space="preserve"> motor pools, computer centers, purchasing, </w:t>
      </w:r>
      <w:ins w:id="9258" w:author="OFFM" w:date="2024-04-16T10:53:00Z">
        <w:r w:rsidRPr="000D237D">
          <w:rPr>
            <w:rFonts w:ascii="Times New Roman" w:eastAsia="Times New Roman" w:hAnsi="Times New Roman" w:cs="Times New Roman"/>
            <w:sz w:val="24"/>
            <w:szCs w:val="24"/>
          </w:rPr>
          <w:t xml:space="preserve">and </w:t>
        </w:r>
      </w:ins>
      <w:r w:rsidRPr="000D237D">
        <w:rPr>
          <w:rFonts w:ascii="Times New Roman" w:eastAsia="Times New Roman" w:hAnsi="Times New Roman" w:cs="Times New Roman"/>
          <w:sz w:val="24"/>
          <w:szCs w:val="24"/>
        </w:rPr>
        <w:t>accounting</w:t>
      </w:r>
      <w:del w:id="9259" w:author="OFFM" w:date="2024-04-16T10:53:00Z">
        <w:r w:rsidR="00817C00" w:rsidRPr="00F74592">
          <w:rPr>
            <w:rFonts w:ascii="Times New Roman" w:hAnsi="Times New Roman" w:cs="Times New Roman"/>
            <w:sz w:val="24"/>
            <w:szCs w:val="24"/>
          </w:rPr>
          <w:delText>, etc., are provided to operating agencies on a centralized basis</w:delText>
        </w:r>
      </w:del>
      <w:r w:rsidRPr="000D237D">
        <w:rPr>
          <w:rFonts w:ascii="Times New Roman" w:eastAsia="Times New Roman" w:hAnsi="Times New Roman" w:cs="Times New Roman"/>
          <w:sz w:val="24"/>
          <w:szCs w:val="24"/>
        </w:rPr>
        <w:t xml:space="preserve">. Since Federal awards are performed within the individual operating agencies, there needs to be a process whereby these central service costs can be identified and assigned to benefitted activities on a reasonable and consistent basis. The central service cost allocation plan </w:t>
      </w:r>
      <w:del w:id="9260" w:author="OFFM" w:date="2024-04-16T10:53:00Z">
        <w:r w:rsidR="00817C00" w:rsidRPr="00F74592">
          <w:rPr>
            <w:rFonts w:ascii="Times New Roman" w:hAnsi="Times New Roman" w:cs="Times New Roman"/>
            <w:sz w:val="24"/>
            <w:szCs w:val="24"/>
          </w:rPr>
          <w:delText>provides that</w:delText>
        </w:r>
      </w:del>
      <w:ins w:id="9261" w:author="OFFM" w:date="2024-04-16T10:53:00Z">
        <w:r w:rsidRPr="000D237D">
          <w:rPr>
            <w:rFonts w:ascii="Times New Roman" w:eastAsia="Times New Roman" w:hAnsi="Times New Roman" w:cs="Times New Roman"/>
            <w:sz w:val="24"/>
            <w:szCs w:val="24"/>
          </w:rPr>
          <w:t>establishes this</w:t>
        </w:r>
      </w:ins>
      <w:r w:rsidRPr="000D237D">
        <w:rPr>
          <w:rFonts w:ascii="Times New Roman" w:eastAsia="Times New Roman" w:hAnsi="Times New Roman" w:cs="Times New Roman"/>
          <w:sz w:val="24"/>
          <w:szCs w:val="24"/>
        </w:rPr>
        <w:t xml:space="preserve"> process. </w:t>
      </w:r>
    </w:p>
    <w:p w14:paraId="2A49A22C" w14:textId="3A1196A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Individual </w:t>
      </w:r>
      <w:del w:id="9262" w:author="OFFM" w:date="2024-04-16T10:53:00Z">
        <w:r w:rsidR="00817C00" w:rsidRPr="00F74592">
          <w:rPr>
            <w:rFonts w:ascii="Times New Roman" w:hAnsi="Times New Roman" w:cs="Times New Roman"/>
            <w:sz w:val="24"/>
            <w:szCs w:val="24"/>
          </w:rPr>
          <w:delText>operating agencies (governmental department or agency), normally</w:delText>
        </w:r>
      </w:del>
      <w:ins w:id="9263" w:author="OFFM" w:date="2024-04-16T10:53:00Z">
        <w:r w:rsidRPr="000D237D">
          <w:rPr>
            <w:rFonts w:ascii="Times New Roman" w:eastAsia="Times New Roman" w:hAnsi="Times New Roman" w:cs="Times New Roman"/>
            <w:sz w:val="24"/>
            <w:szCs w:val="24"/>
          </w:rPr>
          <w:t>departments typically</w:t>
        </w:r>
      </w:ins>
      <w:r w:rsidRPr="000D237D">
        <w:rPr>
          <w:rFonts w:ascii="Times New Roman" w:eastAsia="Times New Roman" w:hAnsi="Times New Roman" w:cs="Times New Roman"/>
          <w:sz w:val="24"/>
          <w:szCs w:val="24"/>
        </w:rPr>
        <w:t xml:space="preserve"> charge Federal awards for indirect costs through an indirect cost rate. A separate indirect cost rate</w:t>
      </w:r>
      <w:del w:id="9264" w:author="OFFM" w:date="2024-04-16T10:53:00Z">
        <w:r w:rsidR="00817C00" w:rsidRPr="00F74592">
          <w:rPr>
            <w:rFonts w:ascii="Times New Roman" w:hAnsi="Times New Roman" w:cs="Times New Roman"/>
            <w:sz w:val="24"/>
            <w:szCs w:val="24"/>
          </w:rPr>
          <w:delText>(s)</w:delText>
        </w:r>
      </w:del>
      <w:r w:rsidRPr="000D237D">
        <w:rPr>
          <w:rFonts w:ascii="Times New Roman" w:eastAsia="Times New Roman" w:hAnsi="Times New Roman" w:cs="Times New Roman"/>
          <w:sz w:val="24"/>
          <w:szCs w:val="24"/>
        </w:rPr>
        <w:t xml:space="preserve"> proposal for each operating </w:t>
      </w:r>
      <w:del w:id="9265" w:author="OFFM" w:date="2024-04-16T10:53:00Z">
        <w:r w:rsidR="00817C00" w:rsidRPr="00F74592">
          <w:rPr>
            <w:rFonts w:ascii="Times New Roman" w:hAnsi="Times New Roman" w:cs="Times New Roman"/>
            <w:sz w:val="24"/>
            <w:szCs w:val="24"/>
          </w:rPr>
          <w:delText>agency</w:delText>
        </w:r>
      </w:del>
      <w:ins w:id="9266" w:author="OFFM" w:date="2024-04-16T10:53:00Z">
        <w:r w:rsidRPr="000D237D">
          <w:rPr>
            <w:rFonts w:ascii="Times New Roman" w:eastAsia="Times New Roman" w:hAnsi="Times New Roman" w:cs="Times New Roman"/>
            <w:sz w:val="24"/>
            <w:szCs w:val="24"/>
          </w:rPr>
          <w:t>department</w:t>
        </w:r>
      </w:ins>
      <w:r w:rsidRPr="000D237D">
        <w:rPr>
          <w:rFonts w:ascii="Times New Roman" w:eastAsia="Times New Roman" w:hAnsi="Times New Roman" w:cs="Times New Roman"/>
          <w:sz w:val="24"/>
          <w:szCs w:val="24"/>
        </w:rPr>
        <w:t xml:space="preserve"> is usually necessary to claim indirect costs under Federal awards. Indirect costs include: </w:t>
      </w:r>
    </w:p>
    <w:p w14:paraId="65DF2A07" w14:textId="1A91AF2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(1) The indirect costs originating in each </w:t>
      </w:r>
      <w:ins w:id="9267" w:author="OFFM" w:date="2024-04-16T10:53:00Z">
        <w:r w:rsidRPr="000D237D">
          <w:rPr>
            <w:rFonts w:ascii="Times New Roman" w:eastAsia="Times New Roman" w:hAnsi="Times New Roman" w:cs="Times New Roman"/>
            <w:sz w:val="24"/>
            <w:szCs w:val="24"/>
          </w:rPr>
          <w:t xml:space="preserve">operating </w:t>
        </w:r>
      </w:ins>
      <w:r w:rsidRPr="000D237D">
        <w:rPr>
          <w:rFonts w:ascii="Times New Roman" w:eastAsia="Times New Roman" w:hAnsi="Times New Roman" w:cs="Times New Roman"/>
          <w:sz w:val="24"/>
          <w:szCs w:val="24"/>
        </w:rPr>
        <w:t xml:space="preserve">department </w:t>
      </w:r>
      <w:del w:id="9268" w:author="OFFM" w:date="2024-04-16T10:53:00Z">
        <w:r w:rsidR="00817C00" w:rsidRPr="00F74592">
          <w:rPr>
            <w:rFonts w:ascii="Times New Roman" w:hAnsi="Times New Roman" w:cs="Times New Roman"/>
            <w:sz w:val="24"/>
            <w:szCs w:val="24"/>
          </w:rPr>
          <w:delText xml:space="preserve">or agency </w:delText>
        </w:r>
      </w:del>
      <w:r w:rsidRPr="000D237D">
        <w:rPr>
          <w:rFonts w:ascii="Times New Roman" w:eastAsia="Times New Roman" w:hAnsi="Times New Roman" w:cs="Times New Roman"/>
          <w:sz w:val="24"/>
          <w:szCs w:val="24"/>
        </w:rPr>
        <w:t xml:space="preserve">of the </w:t>
      </w:r>
      <w:del w:id="9269" w:author="OFFM" w:date="2024-04-16T10:53:00Z">
        <w:r w:rsidR="00817C00" w:rsidRPr="00F74592">
          <w:rPr>
            <w:rFonts w:ascii="Times New Roman" w:hAnsi="Times New Roman" w:cs="Times New Roman"/>
            <w:sz w:val="24"/>
            <w:szCs w:val="24"/>
          </w:rPr>
          <w:delText>governmental unit</w:delText>
        </w:r>
      </w:del>
      <w:ins w:id="9270" w:author="OFFM" w:date="2024-04-16T10:53:00Z">
        <w:r w:rsidRPr="000D237D">
          <w:rPr>
            <w:rFonts w:ascii="Times New Roman" w:eastAsia="Times New Roman" w:hAnsi="Times New Roman" w:cs="Times New Roman"/>
            <w:sz w:val="24"/>
            <w:szCs w:val="24"/>
          </w:rPr>
          <w:t>State, local government, or Indian Tribe</w:t>
        </w:r>
      </w:ins>
      <w:r w:rsidRPr="000D237D">
        <w:rPr>
          <w:rFonts w:ascii="Times New Roman" w:eastAsia="Times New Roman" w:hAnsi="Times New Roman" w:cs="Times New Roman"/>
          <w:sz w:val="24"/>
          <w:szCs w:val="24"/>
        </w:rPr>
        <w:t xml:space="preserve"> carrying out Federal awards</w:t>
      </w:r>
      <w:ins w:id="927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w:t>
      </w:r>
    </w:p>
    <w:p w14:paraId="3D5C49A7"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The costs of central governmental services distributed through the central service cost allocation plan and not otherwise treated as direct costs. </w:t>
      </w:r>
    </w:p>
    <w:p w14:paraId="18824FDB" w14:textId="3A7D9A2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The requirements for </w:t>
      </w:r>
      <w:del w:id="9272" w:author="OFFM" w:date="2024-04-16T10:53:00Z">
        <w:r w:rsidR="00817C00" w:rsidRPr="00F74592">
          <w:rPr>
            <w:rFonts w:ascii="Times New Roman" w:hAnsi="Times New Roman" w:cs="Times New Roman"/>
            <w:sz w:val="24"/>
            <w:szCs w:val="24"/>
          </w:rPr>
          <w:delText>development</w:delText>
        </w:r>
      </w:del>
      <w:ins w:id="9273" w:author="OFFM" w:date="2024-04-16T10:53:00Z">
        <w:r w:rsidRPr="000D237D">
          <w:rPr>
            <w:rFonts w:ascii="Times New Roman" w:eastAsia="Times New Roman" w:hAnsi="Times New Roman" w:cs="Times New Roman"/>
            <w:sz w:val="24"/>
            <w:szCs w:val="24"/>
          </w:rPr>
          <w:t>developing</w:t>
        </w:r>
      </w:ins>
      <w:r w:rsidRPr="000D237D">
        <w:rPr>
          <w:rFonts w:ascii="Times New Roman" w:eastAsia="Times New Roman" w:hAnsi="Times New Roman" w:cs="Times New Roman"/>
          <w:sz w:val="24"/>
          <w:szCs w:val="24"/>
        </w:rPr>
        <w:t xml:space="preserve"> and </w:t>
      </w:r>
      <w:del w:id="9274" w:author="OFFM" w:date="2024-04-16T10:53:00Z">
        <w:r w:rsidR="00817C00" w:rsidRPr="00F74592">
          <w:rPr>
            <w:rFonts w:ascii="Times New Roman" w:hAnsi="Times New Roman" w:cs="Times New Roman"/>
            <w:sz w:val="24"/>
            <w:szCs w:val="24"/>
          </w:rPr>
          <w:delText>submission of</w:delText>
        </w:r>
      </w:del>
      <w:ins w:id="9275" w:author="OFFM" w:date="2024-04-16T10:53:00Z">
        <w:r w:rsidRPr="000D237D">
          <w:rPr>
            <w:rFonts w:ascii="Times New Roman" w:eastAsia="Times New Roman" w:hAnsi="Times New Roman" w:cs="Times New Roman"/>
            <w:sz w:val="24"/>
            <w:szCs w:val="24"/>
          </w:rPr>
          <w:t>submitting</w:t>
        </w:r>
      </w:ins>
      <w:r w:rsidRPr="000D237D">
        <w:rPr>
          <w:rFonts w:ascii="Times New Roman" w:eastAsia="Times New Roman" w:hAnsi="Times New Roman" w:cs="Times New Roman"/>
          <w:sz w:val="24"/>
          <w:szCs w:val="24"/>
        </w:rPr>
        <w:t xml:space="preserve"> cost allocation plans (for central service costs and public assistance programs) and indirect cost rate proposals are contained in </w:t>
      </w:r>
      <w:r w:rsidR="004775B2">
        <w:rPr>
          <w:rFonts w:ascii="Times New Roman" w:eastAsia="Times New Roman" w:hAnsi="Times New Roman" w:cs="Times New Roman"/>
          <w:sz w:val="24"/>
          <w:szCs w:val="24"/>
        </w:rPr>
        <w:t>a</w:t>
      </w:r>
      <w:r w:rsidRPr="000D237D">
        <w:rPr>
          <w:rFonts w:ascii="Times New Roman" w:eastAsia="Times New Roman" w:hAnsi="Times New Roman" w:cs="Times New Roman"/>
          <w:sz w:val="24"/>
          <w:szCs w:val="24"/>
        </w:rPr>
        <w:t xml:space="preserve">ppendices </w:t>
      </w:r>
      <w:r w:rsidRPr="000D237D">
        <w:rPr>
          <w:rFonts w:ascii="Times New Roman" w:hAnsi="Times New Roman" w:cs="Times New Roman"/>
          <w:sz w:val="24"/>
          <w:szCs w:val="24"/>
        </w:rPr>
        <w:t>V</w:t>
      </w:r>
      <w:r w:rsidRPr="000D237D">
        <w:rPr>
          <w:rFonts w:ascii="Times New Roman" w:eastAsia="Times New Roman" w:hAnsi="Times New Roman" w:cs="Times New Roman"/>
          <w:sz w:val="24"/>
          <w:szCs w:val="24"/>
        </w:rPr>
        <w:t xml:space="preserve">, </w:t>
      </w:r>
      <w:r w:rsidRPr="000D237D">
        <w:rPr>
          <w:rFonts w:ascii="Times New Roman" w:hAnsi="Times New Roman" w:cs="Times New Roman"/>
          <w:sz w:val="24"/>
          <w:szCs w:val="24"/>
        </w:rPr>
        <w:t>VI</w:t>
      </w:r>
      <w:ins w:id="927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w:t>
      </w:r>
      <w:r w:rsidRPr="000D237D">
        <w:rPr>
          <w:rFonts w:ascii="Times New Roman" w:hAnsi="Times New Roman" w:cs="Times New Roman"/>
          <w:sz w:val="24"/>
          <w:szCs w:val="24"/>
        </w:rPr>
        <w:t xml:space="preserve">VII </w:t>
      </w:r>
      <w:del w:id="9277" w:author="OFFM" w:date="2024-04-16T10:53:00Z">
        <w:r w:rsidR="00817C00" w:rsidRPr="00F74592">
          <w:rPr>
            <w:rFonts w:ascii="Times New Roman" w:hAnsi="Times New Roman" w:cs="Times New Roman"/>
            <w:sz w:val="24"/>
            <w:szCs w:val="24"/>
          </w:rPr>
          <w:delText>to</w:delText>
        </w:r>
      </w:del>
      <w:ins w:id="9278" w:author="OFFM" w:date="2024-04-16T10:53:00Z">
        <w:r w:rsidRPr="000D237D">
          <w:rPr>
            <w:rFonts w:ascii="Times New Roman" w:hAnsi="Times New Roman" w:cs="Times New Roman"/>
            <w:sz w:val="24"/>
            <w:szCs w:val="24"/>
          </w:rPr>
          <w:t>of</w:t>
        </w:r>
      </w:ins>
      <w:r w:rsidRPr="000D237D">
        <w:rPr>
          <w:rFonts w:ascii="Times New Roman" w:hAnsi="Times New Roman" w:cs="Times New Roman"/>
          <w:sz w:val="24"/>
          <w:szCs w:val="24"/>
        </w:rPr>
        <w:t xml:space="preserve"> this part</w:t>
      </w:r>
      <w:r w:rsidRPr="000D237D">
        <w:rPr>
          <w:rFonts w:ascii="Times New Roman" w:eastAsia="Times New Roman" w:hAnsi="Times New Roman" w:cs="Times New Roman"/>
          <w:sz w:val="24"/>
          <w:szCs w:val="24"/>
        </w:rPr>
        <w:t xml:space="preserve">. </w:t>
      </w:r>
    </w:p>
    <w:p w14:paraId="5A3E4346"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200.417 Interagency service.</w:t>
      </w:r>
    </w:p>
    <w:p w14:paraId="21A7AF8B" w14:textId="4B874E77"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9279" w:author="OFFM" w:date="2024-04-16T10:53:00Z">
        <w:r w:rsidRPr="00F74592">
          <w:rPr>
            <w:rFonts w:ascii="Times New Roman" w:hAnsi="Times New Roman" w:cs="Times New Roman"/>
            <w:sz w:val="24"/>
            <w:szCs w:val="24"/>
          </w:rPr>
          <w:delText>The cost of services provided by one agency to another within the governmental unit</w:delText>
        </w:r>
      </w:del>
      <w:ins w:id="9280" w:author="OFFM" w:date="2024-04-16T10:53:00Z">
        <w:r w:rsidR="00F2264C" w:rsidRPr="000D237D">
          <w:rPr>
            <w:rFonts w:ascii="Times New Roman" w:eastAsia="Times New Roman" w:hAnsi="Times New Roman" w:cs="Times New Roman"/>
            <w:sz w:val="24"/>
            <w:szCs w:val="24"/>
          </w:rPr>
          <w:t>An operating department may provide services to another operating department of the same State, local government, or Indian Tribe. In these instances, the cost of services provided</w:t>
        </w:r>
      </w:ins>
      <w:r w:rsidR="00F2264C" w:rsidRPr="000D237D">
        <w:rPr>
          <w:rFonts w:ascii="Times New Roman" w:eastAsia="Times New Roman" w:hAnsi="Times New Roman" w:cs="Times New Roman"/>
          <w:sz w:val="24"/>
          <w:szCs w:val="24"/>
        </w:rPr>
        <w:t xml:space="preserve"> may include allowable direct costs of the service plus a pro-rated share of indirect costs. A standard indirect cost </w:t>
      </w:r>
      <w:del w:id="9281" w:author="OFFM" w:date="2024-04-16T10:53:00Z">
        <w:r w:rsidRPr="00F74592">
          <w:rPr>
            <w:rFonts w:ascii="Times New Roman" w:hAnsi="Times New Roman" w:cs="Times New Roman"/>
            <w:sz w:val="24"/>
            <w:szCs w:val="24"/>
          </w:rPr>
          <w:delText>allowance</w:delText>
        </w:r>
      </w:del>
      <w:ins w:id="9282" w:author="OFFM" w:date="2024-04-16T10:53:00Z">
        <w:r w:rsidR="00F2264C" w:rsidRPr="000D237D">
          <w:rPr>
            <w:rFonts w:ascii="Times New Roman" w:eastAsia="Times New Roman" w:hAnsi="Times New Roman" w:cs="Times New Roman"/>
            <w:sz w:val="24"/>
            <w:szCs w:val="24"/>
          </w:rPr>
          <w:t>rate</w:t>
        </w:r>
      </w:ins>
      <w:r w:rsidR="00F2264C" w:rsidRPr="000D237D">
        <w:rPr>
          <w:rFonts w:ascii="Times New Roman" w:eastAsia="Times New Roman" w:hAnsi="Times New Roman" w:cs="Times New Roman"/>
          <w:sz w:val="24"/>
          <w:szCs w:val="24"/>
        </w:rPr>
        <w:t xml:space="preserve"> equal to </w:t>
      </w:r>
      <w:del w:id="9283" w:author="OFFM" w:date="2024-04-16T10:53:00Z">
        <w:r w:rsidRPr="00F74592">
          <w:rPr>
            <w:rFonts w:ascii="Times New Roman" w:hAnsi="Times New Roman" w:cs="Times New Roman"/>
            <w:sz w:val="24"/>
            <w:szCs w:val="24"/>
          </w:rPr>
          <w:delText>ten</w:delText>
        </w:r>
      </w:del>
      <w:ins w:id="9284" w:author="OFFM" w:date="2024-04-16T10:53:00Z">
        <w:r w:rsidR="00F2264C" w:rsidRPr="000D237D">
          <w:rPr>
            <w:rFonts w:ascii="Times New Roman" w:eastAsia="Times New Roman" w:hAnsi="Times New Roman" w:cs="Times New Roman"/>
            <w:sz w:val="24"/>
            <w:szCs w:val="24"/>
          </w:rPr>
          <w:t>15</w:t>
        </w:r>
      </w:ins>
      <w:r w:rsidR="00F2264C" w:rsidRPr="000D237D">
        <w:rPr>
          <w:rFonts w:ascii="Times New Roman" w:eastAsia="Times New Roman" w:hAnsi="Times New Roman" w:cs="Times New Roman"/>
          <w:sz w:val="24"/>
          <w:szCs w:val="24"/>
        </w:rPr>
        <w:t xml:space="preserve"> percent of the direct </w:t>
      </w:r>
      <w:del w:id="9285" w:author="OFFM" w:date="2024-04-16T10:53:00Z">
        <w:r w:rsidRPr="00F74592">
          <w:rPr>
            <w:rFonts w:ascii="Times New Roman" w:hAnsi="Times New Roman" w:cs="Times New Roman"/>
            <w:sz w:val="24"/>
            <w:szCs w:val="24"/>
          </w:rPr>
          <w:delText>salary</w:delText>
        </w:r>
      </w:del>
      <w:ins w:id="9286" w:author="OFFM" w:date="2024-04-16T10:53:00Z">
        <w:r w:rsidR="00F2264C" w:rsidRPr="000D237D">
          <w:rPr>
            <w:rFonts w:ascii="Times New Roman" w:eastAsia="Times New Roman" w:hAnsi="Times New Roman" w:cs="Times New Roman"/>
            <w:sz w:val="24"/>
            <w:szCs w:val="24"/>
          </w:rPr>
          <w:t>salaries</w:t>
        </w:r>
      </w:ins>
      <w:r w:rsidR="00F2264C" w:rsidRPr="000D237D">
        <w:rPr>
          <w:rFonts w:ascii="Times New Roman" w:eastAsia="Times New Roman" w:hAnsi="Times New Roman" w:cs="Times New Roman"/>
          <w:sz w:val="24"/>
          <w:szCs w:val="24"/>
        </w:rPr>
        <w:t xml:space="preserve"> and </w:t>
      </w:r>
      <w:del w:id="9287" w:author="OFFM" w:date="2024-04-16T10:53:00Z">
        <w:r w:rsidRPr="00F74592">
          <w:rPr>
            <w:rFonts w:ascii="Times New Roman" w:hAnsi="Times New Roman" w:cs="Times New Roman"/>
            <w:sz w:val="24"/>
            <w:szCs w:val="24"/>
          </w:rPr>
          <w:delText>wage cost of</w:delText>
        </w:r>
      </w:del>
      <w:ins w:id="9288" w:author="OFFM" w:date="2024-04-16T10:53:00Z">
        <w:r w:rsidR="00F2264C" w:rsidRPr="000D237D">
          <w:rPr>
            <w:rFonts w:ascii="Times New Roman" w:eastAsia="Times New Roman" w:hAnsi="Times New Roman" w:cs="Times New Roman"/>
            <w:sz w:val="24"/>
            <w:szCs w:val="24"/>
          </w:rPr>
          <w:t>wages for</w:t>
        </w:r>
      </w:ins>
      <w:r w:rsidR="00F2264C" w:rsidRPr="000D237D">
        <w:rPr>
          <w:rFonts w:ascii="Times New Roman" w:eastAsia="Times New Roman" w:hAnsi="Times New Roman" w:cs="Times New Roman"/>
          <w:sz w:val="24"/>
          <w:szCs w:val="24"/>
        </w:rPr>
        <w:t xml:space="preserve"> providing the service (excluding overtime, shift premiums, and fringe benefits) may be used </w:t>
      </w:r>
      <w:del w:id="9289" w:author="OFFM" w:date="2024-04-16T10:53:00Z">
        <w:r w:rsidRPr="00F74592">
          <w:rPr>
            <w:rFonts w:ascii="Times New Roman" w:hAnsi="Times New Roman" w:cs="Times New Roman"/>
            <w:sz w:val="24"/>
            <w:szCs w:val="24"/>
          </w:rPr>
          <w:delText>in lieu</w:delText>
        </w:r>
      </w:del>
      <w:ins w:id="9290" w:author="OFFM" w:date="2024-04-16T10:53:00Z">
        <w:r w:rsidR="00F2264C" w:rsidRPr="000D237D">
          <w:rPr>
            <w:rFonts w:ascii="Times New Roman" w:eastAsia="Times New Roman" w:hAnsi="Times New Roman" w:cs="Times New Roman"/>
            <w:sz w:val="24"/>
            <w:szCs w:val="24"/>
          </w:rPr>
          <w:t>instead</w:t>
        </w:r>
      </w:ins>
      <w:r w:rsidR="00F2264C" w:rsidRPr="000D237D">
        <w:rPr>
          <w:rFonts w:ascii="Times New Roman" w:eastAsia="Times New Roman" w:hAnsi="Times New Roman" w:cs="Times New Roman"/>
          <w:sz w:val="24"/>
          <w:szCs w:val="24"/>
        </w:rPr>
        <w:t xml:space="preserve"> of determining the actual indirect costs of the service. These services do not include centralized services </w:t>
      </w:r>
      <w:ins w:id="9291" w:author="OFFM" w:date="2024-04-16T10:53:00Z">
        <w:r w:rsidR="00F2264C" w:rsidRPr="000D237D">
          <w:rPr>
            <w:rFonts w:ascii="Times New Roman" w:eastAsia="Times New Roman" w:hAnsi="Times New Roman" w:cs="Times New Roman"/>
            <w:sz w:val="24"/>
            <w:szCs w:val="24"/>
          </w:rPr>
          <w:t xml:space="preserve">that are </w:t>
        </w:r>
      </w:ins>
      <w:r w:rsidR="00F2264C" w:rsidRPr="000D237D">
        <w:rPr>
          <w:rFonts w:ascii="Times New Roman" w:eastAsia="Times New Roman" w:hAnsi="Times New Roman" w:cs="Times New Roman"/>
          <w:sz w:val="24"/>
          <w:szCs w:val="24"/>
        </w:rPr>
        <w:t xml:space="preserve">included in central service cost allocation plans </w:t>
      </w:r>
      <w:del w:id="9292" w:author="OFFM" w:date="2024-04-16T10:53:00Z">
        <w:r w:rsidRPr="00F74592">
          <w:rPr>
            <w:rFonts w:ascii="Times New Roman" w:hAnsi="Times New Roman" w:cs="Times New Roman"/>
            <w:sz w:val="24"/>
            <w:szCs w:val="24"/>
          </w:rPr>
          <w:delText xml:space="preserve">as </w:delText>
        </w:r>
      </w:del>
      <w:r w:rsidR="00F2264C" w:rsidRPr="000D237D">
        <w:rPr>
          <w:rFonts w:ascii="Times New Roman" w:eastAsia="Times New Roman" w:hAnsi="Times New Roman" w:cs="Times New Roman"/>
          <w:sz w:val="24"/>
          <w:szCs w:val="24"/>
        </w:rPr>
        <w:t xml:space="preserve">described in </w:t>
      </w:r>
      <w:r w:rsidR="00F2264C" w:rsidRPr="000D237D">
        <w:rPr>
          <w:rFonts w:ascii="Times New Roman" w:hAnsi="Times New Roman" w:cs="Times New Roman"/>
          <w:sz w:val="24"/>
          <w:szCs w:val="24"/>
        </w:rPr>
        <w:t xml:space="preserve">Appendix V </w:t>
      </w:r>
      <w:del w:id="9293" w:author="OFFM" w:date="2024-04-16T10:53:00Z">
        <w:r w:rsidRPr="00F74592">
          <w:rPr>
            <w:rFonts w:ascii="Times New Roman" w:hAnsi="Times New Roman" w:cs="Times New Roman"/>
            <w:sz w:val="24"/>
            <w:szCs w:val="24"/>
          </w:rPr>
          <w:delText>to Part 200</w:delText>
        </w:r>
      </w:del>
      <w:ins w:id="9294" w:author="OFFM" w:date="2024-04-16T10:53:00Z">
        <w:r w:rsidR="00F2264C" w:rsidRPr="000D237D">
          <w:rPr>
            <w:rFonts w:ascii="Times New Roman" w:hAnsi="Times New Roman" w:cs="Times New Roman"/>
            <w:sz w:val="24"/>
            <w:szCs w:val="24"/>
          </w:rPr>
          <w:t>of this part</w:t>
        </w:r>
      </w:ins>
      <w:r w:rsidR="00F2264C" w:rsidRPr="000D237D">
        <w:rPr>
          <w:rFonts w:ascii="Times New Roman" w:eastAsia="Times New Roman" w:hAnsi="Times New Roman" w:cs="Times New Roman"/>
          <w:sz w:val="24"/>
          <w:szCs w:val="24"/>
        </w:rPr>
        <w:t xml:space="preserve">. </w:t>
      </w:r>
    </w:p>
    <w:p w14:paraId="39063C8A"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Special Considerations for Institutions of Higher Education</w:t>
      </w:r>
    </w:p>
    <w:p w14:paraId="3F4D5A31"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200.418 Costs incurred by states and local governments.</w:t>
      </w:r>
    </w:p>
    <w:p w14:paraId="1589DE66" w14:textId="4A10767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Costs incurred or paid by a </w:t>
      </w:r>
      <w:del w:id="9295" w:author="OFFM" w:date="2024-04-16T10:53:00Z">
        <w:r w:rsidR="00817C00" w:rsidRPr="00F74592">
          <w:rPr>
            <w:rFonts w:ascii="Times New Roman" w:hAnsi="Times New Roman" w:cs="Times New Roman"/>
            <w:sz w:val="24"/>
            <w:szCs w:val="24"/>
          </w:rPr>
          <w:delText>state</w:delText>
        </w:r>
      </w:del>
      <w:ins w:id="9296"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or local government on behalf of </w:t>
      </w:r>
      <w:ins w:id="9297" w:author="OFFM" w:date="2024-04-16T10:53:00Z">
        <w:r w:rsidRPr="000D237D">
          <w:rPr>
            <w:rFonts w:ascii="Times New Roman" w:eastAsia="Times New Roman" w:hAnsi="Times New Roman" w:cs="Times New Roman"/>
            <w:sz w:val="24"/>
            <w:szCs w:val="24"/>
          </w:rPr>
          <w:t xml:space="preserve">and in direct benefit to </w:t>
        </w:r>
      </w:ins>
      <w:r w:rsidRPr="000D237D">
        <w:rPr>
          <w:rFonts w:ascii="Times New Roman" w:eastAsia="Times New Roman" w:hAnsi="Times New Roman" w:cs="Times New Roman"/>
          <w:sz w:val="24"/>
          <w:szCs w:val="24"/>
        </w:rPr>
        <w:t xml:space="preserve">its IHEs </w:t>
      </w:r>
      <w:del w:id="9298" w:author="OFFM" w:date="2024-04-16T10:53:00Z">
        <w:r w:rsidR="00817C00" w:rsidRPr="00F74592">
          <w:rPr>
            <w:rFonts w:ascii="Times New Roman" w:hAnsi="Times New Roman" w:cs="Times New Roman"/>
            <w:sz w:val="24"/>
            <w:szCs w:val="24"/>
          </w:rPr>
          <w:delText xml:space="preserve">for </w:delText>
        </w:r>
      </w:del>
      <w:ins w:id="9299" w:author="OFFM" w:date="2024-04-16T10:53:00Z">
        <w:r w:rsidRPr="000D237D">
          <w:rPr>
            <w:rFonts w:ascii="Times New Roman" w:eastAsia="Times New Roman" w:hAnsi="Times New Roman" w:cs="Times New Roman"/>
            <w:sz w:val="24"/>
            <w:szCs w:val="24"/>
          </w:rPr>
          <w:t xml:space="preserve">are allowable. These costs include but are not limited to </w:t>
        </w:r>
      </w:ins>
      <w:r w:rsidRPr="000D237D">
        <w:rPr>
          <w:rFonts w:ascii="Times New Roman" w:eastAsia="Times New Roman" w:hAnsi="Times New Roman" w:cs="Times New Roman"/>
          <w:sz w:val="24"/>
          <w:szCs w:val="24"/>
        </w:rPr>
        <w:t>fringe benefit programs</w:t>
      </w:r>
      <w:del w:id="9300"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such as pension costs and </w:t>
      </w:r>
      <w:ins w:id="9301" w:author="OFFM" w:date="2024-04-16T10:53:00Z">
        <w:r w:rsidRPr="000D237D">
          <w:rPr>
            <w:rFonts w:ascii="Times New Roman" w:eastAsia="Times New Roman" w:hAnsi="Times New Roman" w:cs="Times New Roman"/>
            <w:sz w:val="24"/>
            <w:szCs w:val="24"/>
          </w:rPr>
          <w:t>Federal Insurance Contributions Act (</w:t>
        </w:r>
      </w:ins>
      <w:r w:rsidRPr="000D237D">
        <w:rPr>
          <w:rFonts w:ascii="Times New Roman" w:eastAsia="Times New Roman" w:hAnsi="Times New Roman" w:cs="Times New Roman"/>
          <w:sz w:val="24"/>
          <w:szCs w:val="24"/>
        </w:rPr>
        <w:t>FICA</w:t>
      </w:r>
      <w:del w:id="9302" w:author="OFFM" w:date="2024-04-16T10:53:00Z">
        <w:r w:rsidR="00817C00" w:rsidRPr="00F74592">
          <w:rPr>
            <w:rFonts w:ascii="Times New Roman" w:hAnsi="Times New Roman" w:cs="Times New Roman"/>
            <w:sz w:val="24"/>
            <w:szCs w:val="24"/>
          </w:rPr>
          <w:delText xml:space="preserve"> and any other costs specifically incurred on behalf of, and in direct benefit to, the IHEs, are allowable</w:delText>
        </w:r>
      </w:del>
      <w:ins w:id="9303"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costs</w:t>
      </w:r>
      <w:del w:id="9304" w:author="OFFM" w:date="2024-04-16T10:53:00Z">
        <w:r w:rsidR="00817C00" w:rsidRPr="00F74592">
          <w:rPr>
            <w:rFonts w:ascii="Times New Roman" w:hAnsi="Times New Roman" w:cs="Times New Roman"/>
            <w:sz w:val="24"/>
            <w:szCs w:val="24"/>
          </w:rPr>
          <w:delText xml:space="preserve"> of such IHEs</w:delText>
        </w:r>
      </w:del>
      <w:ins w:id="9305" w:author="OFFM" w:date="2024-04-16T10:53:00Z">
        <w:r w:rsidRPr="000D237D">
          <w:rPr>
            <w:rFonts w:ascii="Times New Roman" w:eastAsia="Times New Roman" w:hAnsi="Times New Roman" w:cs="Times New Roman"/>
            <w:sz w:val="24"/>
            <w:szCs w:val="24"/>
          </w:rPr>
          <w:t>. These costs are allowable regardless of</w:t>
        </w:r>
      </w:ins>
      <w:r w:rsidRPr="000D237D">
        <w:rPr>
          <w:rFonts w:ascii="Times New Roman" w:eastAsia="Times New Roman" w:hAnsi="Times New Roman" w:cs="Times New Roman"/>
          <w:sz w:val="24"/>
          <w:szCs w:val="24"/>
        </w:rPr>
        <w:t xml:space="preserve"> whether </w:t>
      </w:r>
      <w:del w:id="9306" w:author="OFFM" w:date="2024-04-16T10:53:00Z">
        <w:r w:rsidR="00817C00" w:rsidRPr="00F74592">
          <w:rPr>
            <w:rFonts w:ascii="Times New Roman" w:hAnsi="Times New Roman" w:cs="Times New Roman"/>
            <w:sz w:val="24"/>
            <w:szCs w:val="24"/>
          </w:rPr>
          <w:delText>or not these costs</w:delText>
        </w:r>
      </w:del>
      <w:ins w:id="9307" w:author="OFFM" w:date="2024-04-16T10:53:00Z">
        <w:r w:rsidRPr="000D237D">
          <w:rPr>
            <w:rFonts w:ascii="Times New Roman" w:eastAsia="Times New Roman" w:hAnsi="Times New Roman" w:cs="Times New Roman"/>
            <w:sz w:val="24"/>
            <w:szCs w:val="24"/>
          </w:rPr>
          <w:t>they</w:t>
        </w:r>
      </w:ins>
      <w:r w:rsidRPr="000D237D">
        <w:rPr>
          <w:rFonts w:ascii="Times New Roman" w:eastAsia="Times New Roman" w:hAnsi="Times New Roman" w:cs="Times New Roman"/>
          <w:sz w:val="24"/>
          <w:szCs w:val="24"/>
        </w:rPr>
        <w:t xml:space="preserve"> are recorded in the accounting records of the institutions, subject to the following</w:t>
      </w:r>
      <w:ins w:id="9308" w:author="OFFM" w:date="2024-04-16T10:53:00Z">
        <w:r w:rsidRPr="000D237D">
          <w:rPr>
            <w:rFonts w:ascii="Times New Roman" w:eastAsia="Times New Roman" w:hAnsi="Times New Roman" w:cs="Times New Roman"/>
            <w:sz w:val="24"/>
            <w:szCs w:val="24"/>
          </w:rPr>
          <w:t xml:space="preserve"> conditions</w:t>
        </w:r>
      </w:ins>
      <w:r w:rsidRPr="000D237D">
        <w:rPr>
          <w:rFonts w:ascii="Times New Roman" w:eastAsia="Times New Roman" w:hAnsi="Times New Roman" w:cs="Times New Roman"/>
          <w:sz w:val="24"/>
          <w:szCs w:val="24"/>
        </w:rPr>
        <w:t xml:space="preserve">: </w:t>
      </w:r>
    </w:p>
    <w:p w14:paraId="6525A54D" w14:textId="4010560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(a) The costs meet the requirements of </w:t>
      </w:r>
      <w:r w:rsidRPr="000D237D">
        <w:rPr>
          <w:rFonts w:ascii="Times New Roman" w:hAnsi="Times New Roman" w:cs="Times New Roman"/>
          <w:sz w:val="24"/>
          <w:szCs w:val="24"/>
        </w:rPr>
        <w:t>§ 200.402</w:t>
      </w:r>
      <w:del w:id="9309" w:author="OFFM" w:date="2024-04-16T10:53:00Z">
        <w:r w:rsidR="00817C00" w:rsidRPr="00F74592">
          <w:rPr>
            <w:rFonts w:ascii="Times New Roman" w:hAnsi="Times New Roman" w:cs="Times New Roman"/>
            <w:sz w:val="24"/>
            <w:szCs w:val="24"/>
          </w:rPr>
          <w:delText>–</w:delText>
        </w:r>
      </w:del>
      <w:ins w:id="9310" w:author="OFFM" w:date="2024-04-16T10:53:00Z">
        <w:r w:rsidRPr="000D237D">
          <w:rPr>
            <w:rFonts w:ascii="Times New Roman" w:hAnsi="Times New Roman" w:cs="Times New Roman"/>
            <w:sz w:val="24"/>
            <w:szCs w:val="24"/>
          </w:rPr>
          <w:t xml:space="preserve"> - 200.</w:t>
        </w:r>
      </w:ins>
      <w:r w:rsidRPr="000D237D">
        <w:rPr>
          <w:rFonts w:ascii="Times New Roman" w:hAnsi="Times New Roman" w:cs="Times New Roman"/>
          <w:sz w:val="24"/>
          <w:szCs w:val="24"/>
        </w:rPr>
        <w:t>411</w:t>
      </w:r>
      <w:del w:id="9311" w:author="OFFM" w:date="2024-04-16T10:53:00Z">
        <w:r w:rsidR="00817C00" w:rsidRPr="00F74592">
          <w:rPr>
            <w:rFonts w:ascii="Times New Roman" w:hAnsi="Times New Roman" w:cs="Times New Roman"/>
            <w:sz w:val="24"/>
            <w:szCs w:val="24"/>
          </w:rPr>
          <w:delText xml:space="preserve"> of this subpart;</w:delText>
        </w:r>
      </w:del>
      <w:ins w:id="931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7043684A" w14:textId="2736125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The costs are properly supported by approved cost allocation plans in accordance with </w:t>
      </w:r>
      <w:ins w:id="9313"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applicable </w:t>
      </w:r>
      <w:del w:id="9314" w:author="OFFM" w:date="2024-04-16T10:53:00Z">
        <w:r w:rsidR="00817C00" w:rsidRPr="00F74592">
          <w:rPr>
            <w:rFonts w:ascii="Times New Roman" w:hAnsi="Times New Roman" w:cs="Times New Roman"/>
            <w:sz w:val="24"/>
            <w:szCs w:val="24"/>
          </w:rPr>
          <w:delText xml:space="preserve">Federal </w:delText>
        </w:r>
      </w:del>
      <w:r w:rsidRPr="000D237D">
        <w:rPr>
          <w:rFonts w:ascii="Times New Roman" w:eastAsia="Times New Roman" w:hAnsi="Times New Roman" w:cs="Times New Roman"/>
          <w:sz w:val="24"/>
          <w:szCs w:val="24"/>
        </w:rPr>
        <w:t xml:space="preserve">cost accounting principles </w:t>
      </w:r>
      <w:del w:id="9315" w:author="OFFM" w:date="2024-04-16T10:53:00Z">
        <w:r w:rsidR="00817C00" w:rsidRPr="00F74592">
          <w:rPr>
            <w:rFonts w:ascii="Times New Roman" w:hAnsi="Times New Roman" w:cs="Times New Roman"/>
            <w:sz w:val="24"/>
            <w:szCs w:val="24"/>
          </w:rPr>
          <w:delText>in</w:delText>
        </w:r>
      </w:del>
      <w:ins w:id="9316" w:author="OFFM" w:date="2024-04-16T10:53:00Z">
        <w:r w:rsidRPr="000D237D">
          <w:rPr>
            <w:rFonts w:ascii="Times New Roman" w:eastAsia="Times New Roman" w:hAnsi="Times New Roman" w:cs="Times New Roman"/>
            <w:sz w:val="24"/>
            <w:szCs w:val="24"/>
          </w:rPr>
          <w:t>of</w:t>
        </w:r>
      </w:ins>
      <w:r w:rsidRPr="000D237D">
        <w:rPr>
          <w:rFonts w:ascii="Times New Roman" w:eastAsia="Times New Roman" w:hAnsi="Times New Roman" w:cs="Times New Roman"/>
          <w:sz w:val="24"/>
          <w:szCs w:val="24"/>
        </w:rPr>
        <w:t xml:space="preserve"> this part; and </w:t>
      </w:r>
    </w:p>
    <w:p w14:paraId="6504DF9C"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The costs are not otherwise borne directly or indirectly by the Federal Government. </w:t>
      </w:r>
    </w:p>
    <w:p w14:paraId="07033FEA" w14:textId="606A10AE"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200.419 Cost accounting standards</w:t>
      </w:r>
      <w:del w:id="9317" w:author="OFFM" w:date="2024-04-16T10:53:00Z">
        <w:r w:rsidR="00817C00" w:rsidRPr="001732A9">
          <w:rPr>
            <w:rFonts w:ascii="Times New Roman" w:hAnsi="Times New Roman" w:cs="Times New Roman"/>
            <w:b/>
            <w:bCs/>
            <w:sz w:val="24"/>
            <w:szCs w:val="24"/>
          </w:rPr>
          <w:delText xml:space="preserve"> and disclosure statement</w:delText>
        </w:r>
      </w:del>
      <w:r w:rsidRPr="000D237D">
        <w:rPr>
          <w:rFonts w:ascii="Times New Roman" w:eastAsia="Times New Roman" w:hAnsi="Times New Roman" w:cs="Times New Roman"/>
          <w:b/>
          <w:bCs/>
          <w:sz w:val="24"/>
          <w:szCs w:val="24"/>
        </w:rPr>
        <w:t>.</w:t>
      </w:r>
    </w:p>
    <w:p w14:paraId="22B79820" w14:textId="600EE031"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9318" w:author="OFFM" w:date="2024-04-16T10:53:00Z">
        <w:r w:rsidRPr="00F74592">
          <w:rPr>
            <w:rFonts w:ascii="Times New Roman" w:hAnsi="Times New Roman" w:cs="Times New Roman"/>
            <w:sz w:val="24"/>
            <w:szCs w:val="24"/>
          </w:rPr>
          <w:delText xml:space="preserve">(a) </w:delText>
        </w:r>
      </w:del>
      <w:r w:rsidR="00F2264C" w:rsidRPr="000D237D">
        <w:rPr>
          <w:rFonts w:ascii="Times New Roman" w:eastAsia="Times New Roman" w:hAnsi="Times New Roman" w:cs="Times New Roman"/>
          <w:sz w:val="24"/>
          <w:szCs w:val="24"/>
        </w:rPr>
        <w:t xml:space="preserve">An IHE that receive an aggregate total $50 million or more in Federal awards and instruments subject to this subpart (as specified in § 200.101) in its most recently completed fiscal year must comply with the Cost Accounting Standards Board's cost accounting standards located at 48 CFR 9905.501, 9905.502, 9905.505, and 9905.506. CAS-covered contracts and subcontracts awarded to the IHEs are subject to the broader range of CAS requirements at 48 CFR 9900 through 9999 and 48 CFR part 30 (FAR Part 30). </w:t>
      </w:r>
    </w:p>
    <w:p w14:paraId="35BB90BE" w14:textId="77777777" w:rsidR="00817C00" w:rsidRPr="00F74592" w:rsidRDefault="00817C00" w:rsidP="001732A9">
      <w:pPr>
        <w:spacing w:after="0" w:line="480" w:lineRule="auto"/>
        <w:ind w:firstLine="720"/>
        <w:contextualSpacing/>
        <w:rPr>
          <w:del w:id="9319" w:author="OFFM" w:date="2024-04-16T10:53:00Z"/>
          <w:rFonts w:ascii="Times New Roman" w:hAnsi="Times New Roman" w:cs="Times New Roman"/>
          <w:sz w:val="24"/>
          <w:szCs w:val="24"/>
        </w:rPr>
      </w:pPr>
      <w:del w:id="9320" w:author="OFFM" w:date="2024-04-16T10:53:00Z">
        <w:r w:rsidRPr="00F74592">
          <w:rPr>
            <w:rFonts w:ascii="Times New Roman" w:hAnsi="Times New Roman" w:cs="Times New Roman"/>
            <w:sz w:val="24"/>
            <w:szCs w:val="24"/>
          </w:rPr>
          <w:delText xml:space="preserve">(b) Disclosure statement. An IHE that receives an aggregate total $50 million or more in Federal awards and instruments subject to this subpart (as specified in § 200.101) during its most recently completed fiscal year must disclose their cost accounting practices by filing a Disclosure Statement (DS–2), which is reproduced in Appendix III to Part 200. With the approval of the cognizant agency for indirect costs, an IHE may meet the DS–2 submission by submitting the DS–2 for each business unit that received $50 million or more in Federal awards and instruments. </w:delText>
        </w:r>
      </w:del>
    </w:p>
    <w:p w14:paraId="77AC93CC" w14:textId="77777777" w:rsidR="00817C00" w:rsidRPr="00F74592" w:rsidRDefault="00817C00" w:rsidP="001732A9">
      <w:pPr>
        <w:spacing w:after="0" w:line="480" w:lineRule="auto"/>
        <w:ind w:firstLine="720"/>
        <w:contextualSpacing/>
        <w:rPr>
          <w:del w:id="9321" w:author="OFFM" w:date="2024-04-16T10:53:00Z"/>
          <w:rFonts w:ascii="Times New Roman" w:hAnsi="Times New Roman" w:cs="Times New Roman"/>
          <w:sz w:val="24"/>
          <w:szCs w:val="24"/>
        </w:rPr>
      </w:pPr>
      <w:del w:id="9322" w:author="OFFM" w:date="2024-04-16T10:53:00Z">
        <w:r w:rsidRPr="00F74592">
          <w:rPr>
            <w:rFonts w:ascii="Times New Roman" w:hAnsi="Times New Roman" w:cs="Times New Roman"/>
            <w:sz w:val="24"/>
            <w:szCs w:val="24"/>
          </w:rPr>
          <w:delText xml:space="preserve">(1) The DS–2 must be submitted to the cognizant agency for indirect costs with a copy to the IHE's cognizant agency for audit. The initial DS–2 and revisions to the DS–2 must be submitted in coordination with the IHE's indirect (F&amp;A) rate proposal, unless an earlier submission is requested by the cognizant agency for indirect costs. IHEs with CAS-covered contracts or subcontracts meeting the dollar threshold in 48 CFR 9903.202–1(f) must submit their initial DS–2 or revisions no later than prior to the award of a CAS-covered contract or subcontract. </w:delText>
        </w:r>
      </w:del>
    </w:p>
    <w:p w14:paraId="32AF03F4" w14:textId="77777777" w:rsidR="00817C00" w:rsidRPr="00F74592" w:rsidRDefault="00817C00" w:rsidP="001732A9">
      <w:pPr>
        <w:spacing w:after="0" w:line="480" w:lineRule="auto"/>
        <w:ind w:firstLine="720"/>
        <w:contextualSpacing/>
        <w:rPr>
          <w:del w:id="9323" w:author="OFFM" w:date="2024-04-16T10:53:00Z"/>
          <w:rFonts w:ascii="Times New Roman" w:hAnsi="Times New Roman" w:cs="Times New Roman"/>
          <w:sz w:val="24"/>
          <w:szCs w:val="24"/>
        </w:rPr>
      </w:pPr>
      <w:del w:id="9324" w:author="OFFM" w:date="2024-04-16T10:53:00Z">
        <w:r w:rsidRPr="00F74592">
          <w:rPr>
            <w:rFonts w:ascii="Times New Roman" w:hAnsi="Times New Roman" w:cs="Times New Roman"/>
            <w:sz w:val="24"/>
            <w:szCs w:val="24"/>
          </w:rPr>
          <w:lastRenderedPageBreak/>
          <w:delText xml:space="preserve">(2) An IHE must maintain an accurate DS–2 and comply with disclosed cost accounting practices. An IHE must file amendments to the DS–2 to the cognizant agency for indirect costs in advance of a disclosed practice being changed to comply with a new or modified standard, or when a practice is changed for other reasons. An IHE may proceed with implementing the change after it has notified the Federal cognizant agency for indirect costs. If the change represents a variation from 2 CFR part 200, the change may require approval by the Federal cognizant agency for indirect costs, in accordance with § 200.102(b). Amendments of a DS–2 may be submitted at any time. Resubmission of a complete, updated DS–2 is discouraged except when there are extensive changes to disclosed practices. </w:delText>
        </w:r>
      </w:del>
    </w:p>
    <w:p w14:paraId="7F377171" w14:textId="77777777" w:rsidR="00817C00" w:rsidRPr="00F74592" w:rsidRDefault="00817C00" w:rsidP="001732A9">
      <w:pPr>
        <w:spacing w:after="0" w:line="480" w:lineRule="auto"/>
        <w:ind w:firstLine="720"/>
        <w:contextualSpacing/>
        <w:rPr>
          <w:del w:id="9325" w:author="OFFM" w:date="2024-04-16T10:53:00Z"/>
          <w:rFonts w:ascii="Times New Roman" w:hAnsi="Times New Roman" w:cs="Times New Roman"/>
          <w:sz w:val="24"/>
          <w:szCs w:val="24"/>
        </w:rPr>
      </w:pPr>
      <w:del w:id="9326" w:author="OFFM" w:date="2024-04-16T10:53:00Z">
        <w:r w:rsidRPr="00F74592">
          <w:rPr>
            <w:rFonts w:ascii="Times New Roman" w:hAnsi="Times New Roman" w:cs="Times New Roman"/>
            <w:sz w:val="24"/>
            <w:szCs w:val="24"/>
          </w:rPr>
          <w:delText xml:space="preserve">(3) Cost and funding adjustments. Cost adjustments must be made by the cognizant agency for indirect costs if an IHE fails to comply with the cost policies in this part or fails to consistently follow its established or disclosed cost accounting practices when estimating, accumulating or reporting the costs of Federal awards, and the aggregate cost impact on Federal awards is material. The cost adjustment must normally be made on an aggregate basis for all affected Federal awards through an adjustment of the IHE's future F&amp;A costs rates or other means considered appropriate by the cognizant agency for indirect costs. Under the terms of CAS covered contracts, adjustments in the amount of funding provided may also be required when the estimated proposal costs were not determined in accordance with established cost accounting practices. </w:delText>
        </w:r>
      </w:del>
    </w:p>
    <w:p w14:paraId="0D07F909" w14:textId="77777777" w:rsidR="00817C00" w:rsidRPr="00F74592" w:rsidRDefault="00817C00" w:rsidP="001732A9">
      <w:pPr>
        <w:spacing w:after="0" w:line="480" w:lineRule="auto"/>
        <w:ind w:firstLine="720"/>
        <w:contextualSpacing/>
        <w:rPr>
          <w:del w:id="9327" w:author="OFFM" w:date="2024-04-16T10:53:00Z"/>
          <w:rFonts w:ascii="Times New Roman" w:hAnsi="Times New Roman" w:cs="Times New Roman"/>
          <w:sz w:val="24"/>
          <w:szCs w:val="24"/>
        </w:rPr>
      </w:pPr>
      <w:del w:id="9328" w:author="OFFM" w:date="2024-04-16T10:53:00Z">
        <w:r w:rsidRPr="00F74592">
          <w:rPr>
            <w:rFonts w:ascii="Times New Roman" w:hAnsi="Times New Roman" w:cs="Times New Roman"/>
            <w:sz w:val="24"/>
            <w:szCs w:val="24"/>
          </w:rPr>
          <w:delText xml:space="preserve">(4) Overpayments. Excess amounts paid in the aggregate by the Federal Government under Federal awards due to a noncompliant cost accounting practice used to estimate, accumulate, or report costs must be credited or refunded, as deemed appropriate by the cognizant agency for indirect costs. Interest applicable to the excess amounts paid in the aggregate during the period of noncompliance must also be determined and collected in accordance with applicable Federal agency regulations. </w:delText>
        </w:r>
      </w:del>
    </w:p>
    <w:p w14:paraId="05E980DA" w14:textId="77777777" w:rsidR="00817C00" w:rsidRPr="00F74592" w:rsidRDefault="00817C00" w:rsidP="001732A9">
      <w:pPr>
        <w:spacing w:after="0" w:line="480" w:lineRule="auto"/>
        <w:ind w:firstLine="720"/>
        <w:contextualSpacing/>
        <w:rPr>
          <w:del w:id="9329" w:author="OFFM" w:date="2024-04-16T10:53:00Z"/>
          <w:rFonts w:ascii="Times New Roman" w:hAnsi="Times New Roman" w:cs="Times New Roman"/>
          <w:sz w:val="24"/>
          <w:szCs w:val="24"/>
        </w:rPr>
      </w:pPr>
      <w:del w:id="9330" w:author="OFFM" w:date="2024-04-16T10:53:00Z">
        <w:r w:rsidRPr="00F74592">
          <w:rPr>
            <w:rFonts w:ascii="Times New Roman" w:hAnsi="Times New Roman" w:cs="Times New Roman"/>
            <w:sz w:val="24"/>
            <w:szCs w:val="24"/>
          </w:rPr>
          <w:lastRenderedPageBreak/>
          <w:delText xml:space="preserve">(5) Compliant cost accounting practice changes. Changes from one compliant cost accounting practice to another compliant practice that are approved by the cognizant agency for indirect costs may require cost adjustments if the change has a material effect on Federal awards and the changes are deemed appropriate by the cognizant agency for indirect costs. </w:delText>
        </w:r>
      </w:del>
    </w:p>
    <w:p w14:paraId="6A00CF9C" w14:textId="77777777" w:rsidR="00817C00" w:rsidRPr="00F74592" w:rsidRDefault="00817C00" w:rsidP="001732A9">
      <w:pPr>
        <w:spacing w:after="0" w:line="480" w:lineRule="auto"/>
        <w:ind w:firstLine="720"/>
        <w:contextualSpacing/>
        <w:rPr>
          <w:del w:id="9331" w:author="OFFM" w:date="2024-04-16T10:53:00Z"/>
          <w:rFonts w:ascii="Times New Roman" w:hAnsi="Times New Roman" w:cs="Times New Roman"/>
          <w:sz w:val="24"/>
          <w:szCs w:val="24"/>
        </w:rPr>
      </w:pPr>
      <w:del w:id="9332" w:author="OFFM" w:date="2024-04-16T10:53:00Z">
        <w:r w:rsidRPr="00F74592">
          <w:rPr>
            <w:rFonts w:ascii="Times New Roman" w:hAnsi="Times New Roman" w:cs="Times New Roman"/>
            <w:sz w:val="24"/>
            <w:szCs w:val="24"/>
          </w:rPr>
          <w:delText xml:space="preserve">(6) Responsibilities. The cognizant agency for indirect cost must: </w:delText>
        </w:r>
      </w:del>
    </w:p>
    <w:p w14:paraId="3C297827" w14:textId="77777777" w:rsidR="00817C00" w:rsidRPr="00F74592" w:rsidRDefault="00817C00" w:rsidP="001732A9">
      <w:pPr>
        <w:spacing w:after="0" w:line="480" w:lineRule="auto"/>
        <w:ind w:firstLine="720"/>
        <w:contextualSpacing/>
        <w:rPr>
          <w:del w:id="9333" w:author="OFFM" w:date="2024-04-16T10:53:00Z"/>
          <w:rFonts w:ascii="Times New Roman" w:hAnsi="Times New Roman" w:cs="Times New Roman"/>
          <w:sz w:val="24"/>
          <w:szCs w:val="24"/>
        </w:rPr>
      </w:pPr>
      <w:del w:id="9334" w:author="OFFM" w:date="2024-04-16T10:53:00Z">
        <w:r w:rsidRPr="00F74592">
          <w:rPr>
            <w:rFonts w:ascii="Times New Roman" w:hAnsi="Times New Roman" w:cs="Times New Roman"/>
            <w:sz w:val="24"/>
            <w:szCs w:val="24"/>
          </w:rPr>
          <w:delText xml:space="preserve">(i) Determine cost adjustments for all Federal awards in the aggregate on behalf of the Federal Government. Actions of the cognizant agency for indirect cost in making cost adjustment determinations must be coordinated with all affected Federal awarding agencies to the extent necessary. </w:delText>
        </w:r>
      </w:del>
    </w:p>
    <w:p w14:paraId="1DF339E6" w14:textId="77777777" w:rsidR="00817C00" w:rsidRPr="00F74592" w:rsidRDefault="00817C00" w:rsidP="001732A9">
      <w:pPr>
        <w:spacing w:after="0" w:line="480" w:lineRule="auto"/>
        <w:ind w:firstLine="720"/>
        <w:contextualSpacing/>
        <w:rPr>
          <w:del w:id="9335" w:author="OFFM" w:date="2024-04-16T10:53:00Z"/>
          <w:rFonts w:ascii="Times New Roman" w:hAnsi="Times New Roman" w:cs="Times New Roman"/>
          <w:sz w:val="24"/>
          <w:szCs w:val="24"/>
        </w:rPr>
      </w:pPr>
      <w:del w:id="9336" w:author="OFFM" w:date="2024-04-16T10:53:00Z">
        <w:r w:rsidRPr="00F74592">
          <w:rPr>
            <w:rFonts w:ascii="Times New Roman" w:hAnsi="Times New Roman" w:cs="Times New Roman"/>
            <w:sz w:val="24"/>
            <w:szCs w:val="24"/>
          </w:rPr>
          <w:delText xml:space="preserve">(ii) Prescribe guidelines and establish internal procedures to promptly determine on behalf of the Federal Government that a DS–2 adequately discloses the IHE's cost accounting practices and that the disclosed practices are compliant with applicable CAS and the requirements of this part. </w:delText>
        </w:r>
      </w:del>
    </w:p>
    <w:p w14:paraId="1700FC35" w14:textId="77777777" w:rsidR="00817C00" w:rsidRPr="00F74592" w:rsidRDefault="00817C00" w:rsidP="001732A9">
      <w:pPr>
        <w:spacing w:after="0" w:line="480" w:lineRule="auto"/>
        <w:ind w:firstLine="720"/>
        <w:contextualSpacing/>
        <w:rPr>
          <w:del w:id="9337" w:author="OFFM" w:date="2024-04-16T10:53:00Z"/>
          <w:rFonts w:ascii="Times New Roman" w:hAnsi="Times New Roman" w:cs="Times New Roman"/>
          <w:sz w:val="24"/>
          <w:szCs w:val="24"/>
        </w:rPr>
      </w:pPr>
      <w:del w:id="9338" w:author="OFFM" w:date="2024-04-16T10:53:00Z">
        <w:r w:rsidRPr="00F74592">
          <w:rPr>
            <w:rFonts w:ascii="Times New Roman" w:hAnsi="Times New Roman" w:cs="Times New Roman"/>
            <w:sz w:val="24"/>
            <w:szCs w:val="24"/>
          </w:rPr>
          <w:delText xml:space="preserve">(iii) Distribute to all affected Federal awarding agencies any DS–2 determination of adequacy or noncompliance. </w:delText>
        </w:r>
      </w:del>
    </w:p>
    <w:p w14:paraId="7853CC3A" w14:textId="77777777" w:rsidR="000B5224" w:rsidRPr="005E7358" w:rsidRDefault="00F2264C" w:rsidP="00A63D45">
      <w:pPr>
        <w:pStyle w:val="Heading3"/>
        <w:spacing w:before="0" w:beforeAutospacing="0" w:after="0" w:afterAutospacing="0" w:line="480" w:lineRule="auto"/>
        <w:contextualSpacing/>
        <w:rPr>
          <w:sz w:val="24"/>
        </w:rPr>
      </w:pPr>
      <w:r w:rsidRPr="005E7358">
        <w:rPr>
          <w:sz w:val="24"/>
        </w:rPr>
        <w:t>General Provisions for Selected Items of Cost</w:t>
      </w:r>
    </w:p>
    <w:p w14:paraId="41CECDA6"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200.420 Considerations for selected items of cost.</w:t>
      </w:r>
    </w:p>
    <w:p w14:paraId="35B42775" w14:textId="7153813B" w:rsidR="000B5224" w:rsidRPr="000D237D" w:rsidRDefault="00F2264C" w:rsidP="000B5224">
      <w:pPr>
        <w:pStyle w:val="NormalWeb"/>
        <w:spacing w:before="0" w:beforeAutospacing="0" w:after="0" w:afterAutospacing="0" w:line="480" w:lineRule="auto"/>
        <w:ind w:firstLine="720"/>
        <w:contextualSpacing/>
        <w:rPr>
          <w:ins w:id="9339" w:author="OFFM" w:date="2024-04-16T10:53:00Z"/>
        </w:rPr>
      </w:pPr>
      <w:ins w:id="9340" w:author="OFFM" w:date="2024-04-16T10:53:00Z">
        <w:r w:rsidRPr="000D237D">
          <w:t xml:space="preserve">(a) </w:t>
        </w:r>
      </w:ins>
      <w:r w:rsidRPr="005E7358">
        <w:t xml:space="preserve">This section provides principles to be applied in establishing the allowability of certain items involved in determining cost, in addition to </w:t>
      </w:r>
      <w:del w:id="9341" w:author="OFFM" w:date="2024-04-16T10:53:00Z">
        <w:r w:rsidR="00817C00" w:rsidRPr="00F74592">
          <w:delText>the</w:delText>
        </w:r>
      </w:del>
      <w:ins w:id="9342" w:author="OFFM" w:date="2024-04-16T10:53:00Z">
        <w:r w:rsidRPr="000D237D">
          <w:t>other</w:t>
        </w:r>
      </w:ins>
      <w:r w:rsidRPr="005E7358">
        <w:t xml:space="preserve"> requirements of </w:t>
      </w:r>
      <w:del w:id="9343" w:author="OFFM" w:date="2024-04-16T10:53:00Z">
        <w:r w:rsidR="00817C00" w:rsidRPr="00F74592">
          <w:delText xml:space="preserve">Subtitle II of </w:delText>
        </w:r>
      </w:del>
      <w:r w:rsidRPr="005E7358">
        <w:t xml:space="preserve">this subpart. These principles apply whether or not a particular </w:t>
      </w:r>
      <w:ins w:id="9344" w:author="OFFM" w:date="2024-04-16T10:53:00Z">
        <w:r w:rsidRPr="000D237D">
          <w:t xml:space="preserve">cost </w:t>
        </w:r>
      </w:ins>
      <w:r w:rsidRPr="005E7358">
        <w:t xml:space="preserve">item </w:t>
      </w:r>
      <w:del w:id="9345" w:author="OFFM" w:date="2024-04-16T10:53:00Z">
        <w:r w:rsidR="00817C00" w:rsidRPr="00F74592">
          <w:delText xml:space="preserve">of cost </w:delText>
        </w:r>
      </w:del>
      <w:r w:rsidRPr="005E7358">
        <w:t xml:space="preserve">is properly treated as </w:t>
      </w:r>
      <w:ins w:id="9346" w:author="OFFM" w:date="2024-04-16T10:53:00Z">
        <w:r w:rsidRPr="000D237D">
          <w:t xml:space="preserve">a </w:t>
        </w:r>
      </w:ins>
      <w:r w:rsidRPr="005E7358">
        <w:t xml:space="preserve">direct </w:t>
      </w:r>
      <w:del w:id="9347" w:author="OFFM" w:date="2024-04-16T10:53:00Z">
        <w:r w:rsidR="00817C00" w:rsidRPr="00F74592">
          <w:delText xml:space="preserve">cost </w:delText>
        </w:r>
      </w:del>
      <w:r w:rsidRPr="005E7358">
        <w:t xml:space="preserve">or indirect </w:t>
      </w:r>
      <w:del w:id="9348" w:author="OFFM" w:date="2024-04-16T10:53:00Z">
        <w:r w:rsidR="00817C00" w:rsidRPr="00F74592">
          <w:delText xml:space="preserve">(F&amp;A) </w:delText>
        </w:r>
      </w:del>
      <w:r w:rsidRPr="005E7358">
        <w:t>cost.</w:t>
      </w:r>
      <w:ins w:id="9349" w:author="OFFM" w:date="2024-04-16T10:53:00Z">
        <w:r w:rsidRPr="000D237D">
          <w:t xml:space="preserve"> </w:t>
        </w:r>
      </w:ins>
    </w:p>
    <w:p w14:paraId="5B5A7849" w14:textId="76033539" w:rsidR="000B5224" w:rsidRPr="005E7358" w:rsidRDefault="00F2264C" w:rsidP="00A63D45">
      <w:pPr>
        <w:pStyle w:val="NormalWeb"/>
        <w:spacing w:before="0" w:beforeAutospacing="0" w:after="0" w:afterAutospacing="0" w:line="480" w:lineRule="auto"/>
        <w:ind w:firstLine="720"/>
        <w:contextualSpacing/>
      </w:pPr>
      <w:ins w:id="9350" w:author="OFFM" w:date="2024-04-16T10:53:00Z">
        <w:r w:rsidRPr="000D237D">
          <w:t>(b) The following sections are not intended to be a comprehensive list of potential items of cost encountered under Federal awards.</w:t>
        </w:r>
      </w:ins>
      <w:r w:rsidRPr="005E7358">
        <w:t xml:space="preserve"> Failure to mention a particular item of cost</w:t>
      </w:r>
      <w:ins w:id="9351" w:author="OFFM" w:date="2024-04-16T10:53:00Z">
        <w:r w:rsidRPr="000D237D">
          <w:t>, including as an example in certain sections,</w:t>
        </w:r>
      </w:ins>
      <w:r w:rsidRPr="005E7358">
        <w:t xml:space="preserve"> is not intended to imply that it is either allowable or unallowable</w:t>
      </w:r>
      <w:del w:id="9352" w:author="OFFM" w:date="2024-04-16T10:53:00Z">
        <w:r w:rsidR="00817C00" w:rsidRPr="00F74592">
          <w:delText xml:space="preserve">; rather, determination as to </w:delText>
        </w:r>
      </w:del>
      <w:ins w:id="9353" w:author="OFFM" w:date="2024-04-16T10:53:00Z">
        <w:r w:rsidRPr="000D237D">
          <w:t xml:space="preserve">. When determining the </w:t>
        </w:r>
      </w:ins>
      <w:r w:rsidRPr="005E7358">
        <w:t xml:space="preserve">allowability </w:t>
      </w:r>
      <w:del w:id="9354" w:author="OFFM" w:date="2024-04-16T10:53:00Z">
        <w:r w:rsidR="00817C00" w:rsidRPr="00F74592">
          <w:delText>in</w:delText>
        </w:r>
      </w:del>
      <w:ins w:id="9355" w:author="OFFM" w:date="2024-04-16T10:53:00Z">
        <w:r w:rsidRPr="000D237D">
          <w:t xml:space="preserve">for an item of </w:t>
        </w:r>
        <w:r w:rsidRPr="000D237D">
          <w:lastRenderedPageBreak/>
          <w:t>cost,</w:t>
        </w:r>
      </w:ins>
      <w:r w:rsidRPr="005E7358">
        <w:t xml:space="preserve"> each case should be based on the treatment provided for similar or related items of cost</w:t>
      </w:r>
      <w:del w:id="9356" w:author="OFFM" w:date="2024-04-16T10:53:00Z">
        <w:r w:rsidR="00817C00" w:rsidRPr="00F74592">
          <w:delText>,</w:delText>
        </w:r>
      </w:del>
      <w:r w:rsidRPr="005E7358">
        <w:t xml:space="preserve"> and based on the principles described in §§ 200.402 through 200.411. In case of a discrepancy between the provisions of a specific Federal award and the provisions below, the Federal award governs. Criteria outlined in § 200.403 must be applied in determining allowability. </w:t>
      </w:r>
      <w:del w:id="9357" w:author="OFFM" w:date="2024-04-16T10:53:00Z">
        <w:r w:rsidR="00817C00" w:rsidRPr="00F74592">
          <w:delText xml:space="preserve">See also § 200.102. </w:delText>
        </w:r>
      </w:del>
    </w:p>
    <w:p w14:paraId="38C57EFB"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200.421 Advertising and public relations.</w:t>
      </w:r>
    </w:p>
    <w:p w14:paraId="0BA543B2" w14:textId="36D99352"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The term advertising costs means the costs of advertising media and corollary administrative costs. Advertising media </w:t>
      </w:r>
      <w:del w:id="9358" w:author="OFFM" w:date="2024-04-16T10:53:00Z">
        <w:r w:rsidR="00817C00" w:rsidRPr="00F74592">
          <w:delText>include</w:delText>
        </w:r>
      </w:del>
      <w:ins w:id="9359" w:author="OFFM" w:date="2024-04-16T10:53:00Z">
        <w:r w:rsidRPr="000D237D">
          <w:t>includes, but is not limited to,</w:t>
        </w:r>
      </w:ins>
      <w:r w:rsidRPr="005E7358">
        <w:t xml:space="preserve"> magazines, newspapers, radio and television, direct mail, exhibits, </w:t>
      </w:r>
      <w:ins w:id="9360" w:author="OFFM" w:date="2024-04-16T10:53:00Z">
        <w:r w:rsidRPr="000D237D">
          <w:t xml:space="preserve">and </w:t>
        </w:r>
      </w:ins>
      <w:r w:rsidRPr="005E7358">
        <w:t>electronic or computer transmittals</w:t>
      </w:r>
      <w:del w:id="9361" w:author="OFFM" w:date="2024-04-16T10:53:00Z">
        <w:r w:rsidR="00817C00" w:rsidRPr="00F74592">
          <w:delText>, and the like</w:delText>
        </w:r>
      </w:del>
      <w:r w:rsidRPr="005E7358">
        <w:t xml:space="preserve">. </w:t>
      </w:r>
    </w:p>
    <w:p w14:paraId="5E22B557"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The only allowable advertising costs are those which are solely for:</w:t>
      </w:r>
    </w:p>
    <w:p w14:paraId="7493B4DA" w14:textId="53F57ABE"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recruitment of personnel required by the </w:t>
      </w:r>
      <w:del w:id="9362" w:author="OFFM" w:date="2024-04-16T10:53:00Z">
        <w:r w:rsidR="00817C00" w:rsidRPr="00F74592">
          <w:delText>non-Federal entity</w:delText>
        </w:r>
      </w:del>
      <w:ins w:id="9363" w:author="OFFM" w:date="2024-04-16T10:53:00Z">
        <w:r w:rsidRPr="000D237D">
          <w:t>recipient or subrecipient</w:t>
        </w:r>
      </w:ins>
      <w:r w:rsidRPr="005E7358">
        <w:t xml:space="preserve"> for</w:t>
      </w:r>
      <w:ins w:id="9364" w:author="OFFM" w:date="2024-04-16T10:53:00Z">
        <w:r w:rsidRPr="000D237D">
          <w:t xml:space="preserve"> the</w:t>
        </w:r>
      </w:ins>
      <w:r w:rsidRPr="005E7358">
        <w:t xml:space="preserve"> performance of a Federal award (See also § 200.463); </w:t>
      </w:r>
    </w:p>
    <w:p w14:paraId="618DFEC3"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procurement of goods and services for the performance of a </w:t>
      </w:r>
      <w:proofErr w:type="gramStart"/>
      <w:r w:rsidRPr="005E7358">
        <w:t>Federal</w:t>
      </w:r>
      <w:proofErr w:type="gramEnd"/>
      <w:r w:rsidRPr="005E7358">
        <w:t xml:space="preserve"> award; </w:t>
      </w:r>
    </w:p>
    <w:p w14:paraId="1F736A84" w14:textId="0B72AF95"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The disposal of scrap or surplus materials acquired in the performance of a </w:t>
      </w:r>
      <w:proofErr w:type="gramStart"/>
      <w:r w:rsidRPr="005E7358">
        <w:t>Federal</w:t>
      </w:r>
      <w:proofErr w:type="gramEnd"/>
      <w:r w:rsidRPr="005E7358">
        <w:t xml:space="preserve"> award except when </w:t>
      </w:r>
      <w:del w:id="9365" w:author="OFFM" w:date="2024-04-16T10:53:00Z">
        <w:r w:rsidR="00817C00" w:rsidRPr="00F74592">
          <w:delText>non-Federal entities are</w:delText>
        </w:r>
      </w:del>
      <w:ins w:id="9366" w:author="OFFM" w:date="2024-04-16T10:53:00Z">
        <w:r w:rsidRPr="000D237D">
          <w:t>the recipient or subrecipient is</w:t>
        </w:r>
      </w:ins>
      <w:r w:rsidRPr="005E7358">
        <w:t xml:space="preserve"> reimbursed for disposal costs at a predetermined amount; or </w:t>
      </w:r>
    </w:p>
    <w:p w14:paraId="29C9FE1B" w14:textId="49C691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Program outreach </w:t>
      </w:r>
      <w:ins w:id="9367" w:author="OFFM" w:date="2024-04-16T10:53:00Z">
        <w:r w:rsidRPr="000D237D">
          <w:t xml:space="preserve">(for example, recruiting project participants) </w:t>
        </w:r>
      </w:ins>
      <w:r w:rsidRPr="005E7358">
        <w:t xml:space="preserve">and other specific purposes necessary to meet the </w:t>
      </w:r>
      <w:del w:id="9368" w:author="OFFM" w:date="2024-04-16T10:53:00Z">
        <w:r w:rsidR="00817C00" w:rsidRPr="00F74592">
          <w:delText xml:space="preserve">requirements of the </w:delText>
        </w:r>
      </w:del>
      <w:r w:rsidRPr="005E7358">
        <w:t>Federal award</w:t>
      </w:r>
      <w:ins w:id="9369" w:author="OFFM" w:date="2024-04-16T10:53:00Z">
        <w:r w:rsidRPr="000D237D">
          <w:t xml:space="preserve"> requirements</w:t>
        </w:r>
      </w:ins>
      <w:r w:rsidRPr="005E7358">
        <w:t xml:space="preserve">. </w:t>
      </w:r>
    </w:p>
    <w:p w14:paraId="45261578" w14:textId="61C74DC2"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The term “public relations” includes community relations and means those activities dedicated to maintaining the </w:t>
      </w:r>
      <w:ins w:id="9370" w:author="OFFM" w:date="2024-04-16T10:53:00Z">
        <w:r w:rsidRPr="000D237D">
          <w:t xml:space="preserve">recipient’s or subrecipient’s </w:t>
        </w:r>
      </w:ins>
      <w:r w:rsidRPr="005E7358">
        <w:t>image</w:t>
      </w:r>
      <w:del w:id="9371" w:author="OFFM" w:date="2024-04-16T10:53:00Z">
        <w:r w:rsidR="00817C00" w:rsidRPr="00F74592">
          <w:delText xml:space="preserve"> of the non-Federal entity</w:delText>
        </w:r>
      </w:del>
      <w:r w:rsidRPr="005E7358">
        <w:t xml:space="preserve"> or maintaining or promoting understanding and favorable relations with the community or public at large or any segment of the public. </w:t>
      </w:r>
    </w:p>
    <w:p w14:paraId="61127741"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The only allowable public relations costs are: </w:t>
      </w:r>
    </w:p>
    <w:p w14:paraId="1C75F093"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Costs specifically required by the Federal award; </w:t>
      </w:r>
    </w:p>
    <w:p w14:paraId="739B09D2" w14:textId="35FEE8EA"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2</w:t>
      </w:r>
      <w:r w:rsidRPr="00A63D45">
        <w:rPr>
          <w:rStyle w:val="paren"/>
        </w:rPr>
        <w:t>)</w:t>
      </w:r>
      <w:r w:rsidRPr="005E7358">
        <w:t xml:space="preserve"> Costs of communicating with the public and press </w:t>
      </w:r>
      <w:del w:id="9372" w:author="OFFM" w:date="2024-04-16T10:53:00Z">
        <w:r w:rsidR="00817C00" w:rsidRPr="00F74592">
          <w:delText>pertaining to</w:delText>
        </w:r>
      </w:del>
      <w:ins w:id="9373" w:author="OFFM" w:date="2024-04-16T10:53:00Z">
        <w:r w:rsidRPr="000D237D">
          <w:t>about</w:t>
        </w:r>
      </w:ins>
      <w:r w:rsidRPr="005E7358">
        <w:t xml:space="preserve"> specific activities or accomplishments which result from </w:t>
      </w:r>
      <w:ins w:id="9374" w:author="OFFM" w:date="2024-04-16T10:53:00Z">
        <w:r w:rsidRPr="000D237D">
          <w:t xml:space="preserve">the </w:t>
        </w:r>
      </w:ins>
      <w:r w:rsidRPr="005E7358">
        <w:t xml:space="preserve">performance of the Federal award (these costs are considered necessary as part of the outreach effort for the Federal award); or </w:t>
      </w:r>
    </w:p>
    <w:p w14:paraId="1DD4B600" w14:textId="43E64139"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Costs of conducting general liaison with news media and government public relations officers, to the extent that such activities are limited to communication and liaison necessary to keep the public informed on matters of public concern, such as notices of funding opportunities</w:t>
      </w:r>
      <w:del w:id="9375" w:author="OFFM" w:date="2024-04-16T10:53:00Z">
        <w:r w:rsidR="00817C00" w:rsidRPr="00F74592">
          <w:delText>,</w:delText>
        </w:r>
      </w:del>
      <w:ins w:id="9376" w:author="OFFM" w:date="2024-04-16T10:53:00Z">
        <w:r w:rsidRPr="000D237D">
          <w:t xml:space="preserve"> or</w:t>
        </w:r>
      </w:ins>
      <w:r w:rsidRPr="005E7358">
        <w:t xml:space="preserve"> financial matters</w:t>
      </w:r>
      <w:del w:id="9377" w:author="OFFM" w:date="2024-04-16T10:53:00Z">
        <w:r w:rsidR="00817C00" w:rsidRPr="00F74592">
          <w:delText>, etc</w:delText>
        </w:r>
      </w:del>
      <w:r w:rsidRPr="005E7358">
        <w:t xml:space="preserve">. </w:t>
      </w:r>
    </w:p>
    <w:p w14:paraId="0456E975"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e</w:t>
      </w:r>
      <w:r w:rsidRPr="00A63D45">
        <w:rPr>
          <w:rStyle w:val="paren"/>
        </w:rPr>
        <w:t>)</w:t>
      </w:r>
      <w:r w:rsidRPr="005E7358">
        <w:t xml:space="preserve"> Unallowable advertising and public relations costs include the following: </w:t>
      </w:r>
    </w:p>
    <w:p w14:paraId="1546DD9C"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All advertising and public relations costs other than as specified in paragraphs (b) and (d) of this section; </w:t>
      </w:r>
    </w:p>
    <w:p w14:paraId="5AB074AC" w14:textId="736107EA"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Costs of meetings, conventions, </w:t>
      </w:r>
      <w:del w:id="9378" w:author="OFFM" w:date="2024-04-16T10:53:00Z">
        <w:r w:rsidR="00817C00" w:rsidRPr="00F74592">
          <w:delText>convocations</w:delText>
        </w:r>
      </w:del>
      <w:ins w:id="9379" w:author="OFFM" w:date="2024-04-16T10:53:00Z">
        <w:r w:rsidRPr="000D237D">
          <w:t>conferences</w:t>
        </w:r>
      </w:ins>
      <w:r w:rsidRPr="005E7358">
        <w:t xml:space="preserve">, or other events related to other activities of the entity (see also § 200.432), including: </w:t>
      </w:r>
    </w:p>
    <w:p w14:paraId="3E78E3DE"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Costs of displays, demonstrations, and exhibits; </w:t>
      </w:r>
    </w:p>
    <w:p w14:paraId="3ECA9F61"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Costs of meeting rooms, hospitality suites, and other special facilities used in conjunction with shows and other special events; and </w:t>
      </w:r>
    </w:p>
    <w:p w14:paraId="7E511D02"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Salaries and wages of employees engaged in setting up and displaying exhibits, making demonstrations, and providing briefings; </w:t>
      </w:r>
    </w:p>
    <w:p w14:paraId="08D2CE97" w14:textId="6C797E89"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Costs of promotional items and memorabilia</w:t>
      </w:r>
      <w:del w:id="9380" w:author="OFFM" w:date="2024-04-16T10:53:00Z">
        <w:r w:rsidR="00817C00" w:rsidRPr="00F74592">
          <w:delText>, including models, gifts, and souvenirs</w:delText>
        </w:r>
      </w:del>
      <w:r w:rsidRPr="005E7358">
        <w:t xml:space="preserve">; </w:t>
      </w:r>
    </w:p>
    <w:p w14:paraId="1A4C29E2" w14:textId="0BF84895"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Costs of advertising and public relations designed solely to promote the </w:t>
      </w:r>
      <w:del w:id="9381" w:author="OFFM" w:date="2024-04-16T10:53:00Z">
        <w:r w:rsidR="00817C00" w:rsidRPr="00F74592">
          <w:delText>non-Federal entity</w:delText>
        </w:r>
      </w:del>
      <w:ins w:id="9382" w:author="OFFM" w:date="2024-04-16T10:53:00Z">
        <w:r w:rsidRPr="000D237D">
          <w:t>recipient or subrecipient</w:t>
        </w:r>
      </w:ins>
      <w:r w:rsidRPr="005E7358">
        <w:t xml:space="preserve">. </w:t>
      </w:r>
    </w:p>
    <w:p w14:paraId="76EF9153"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200.422 Advisory councils.</w:t>
      </w:r>
    </w:p>
    <w:p w14:paraId="5FA70F44" w14:textId="071AE39F" w:rsidR="000B5224" w:rsidRPr="005E7358" w:rsidRDefault="00F2264C" w:rsidP="00A63D45">
      <w:pPr>
        <w:pStyle w:val="NormalWeb"/>
        <w:spacing w:before="0" w:beforeAutospacing="0" w:after="0" w:afterAutospacing="0" w:line="480" w:lineRule="auto"/>
        <w:ind w:firstLine="720"/>
        <w:contextualSpacing/>
      </w:pPr>
      <w:ins w:id="9383" w:author="OFFM" w:date="2024-04-16T10:53:00Z">
        <w:r w:rsidRPr="000D237D">
          <w:t xml:space="preserve">An advisory council or committee is a body that provides advice to the management of such entities as corporations, organizations, or foundations. </w:t>
        </w:r>
      </w:ins>
      <w:r w:rsidRPr="005E7358">
        <w:t xml:space="preserve">Costs incurred by </w:t>
      </w:r>
      <w:ins w:id="9384" w:author="OFFM" w:date="2024-04-16T10:53:00Z">
        <w:r w:rsidRPr="000D237D">
          <w:t xml:space="preserve">both internal and external </w:t>
        </w:r>
      </w:ins>
      <w:r w:rsidRPr="005E7358">
        <w:t xml:space="preserve">advisory councils or committees are </w:t>
      </w:r>
      <w:del w:id="9385" w:author="OFFM" w:date="2024-04-16T10:53:00Z">
        <w:r w:rsidR="00817C00" w:rsidRPr="00F74592">
          <w:delText>unallowable unless</w:delText>
        </w:r>
      </w:del>
      <w:ins w:id="9386" w:author="OFFM" w:date="2024-04-16T10:53:00Z">
        <w:r w:rsidRPr="000D237D">
          <w:t>allowable if</w:t>
        </w:r>
      </w:ins>
      <w:r w:rsidRPr="005E7358">
        <w:t xml:space="preserve"> authorized by </w:t>
      </w:r>
      <w:r w:rsidRPr="005E7358">
        <w:lastRenderedPageBreak/>
        <w:t xml:space="preserve">statute, the Federal </w:t>
      </w:r>
      <w:del w:id="9387" w:author="OFFM" w:date="2024-04-16T10:53:00Z">
        <w:r w:rsidR="00817C00" w:rsidRPr="00F74592">
          <w:delText xml:space="preserve">awarding </w:delText>
        </w:r>
      </w:del>
      <w:r w:rsidRPr="005E7358">
        <w:t>agency</w:t>
      </w:r>
      <w:ins w:id="9388" w:author="OFFM" w:date="2024-04-16T10:53:00Z">
        <w:r w:rsidRPr="000D237D">
          <w:t>,</w:t>
        </w:r>
      </w:ins>
      <w:r w:rsidRPr="005E7358">
        <w:t xml:space="preserve"> or as an indirect cost where allocable to Federal awards. See § 200.444, </w:t>
      </w:r>
      <w:del w:id="9389" w:author="OFFM" w:date="2024-04-16T10:53:00Z">
        <w:r w:rsidR="00817C00" w:rsidRPr="00F74592">
          <w:delText>applicable</w:delText>
        </w:r>
      </w:del>
      <w:ins w:id="9390" w:author="OFFM" w:date="2024-04-16T10:53:00Z">
        <w:r w:rsidRPr="000D237D">
          <w:t>which applies</w:t>
        </w:r>
      </w:ins>
      <w:r w:rsidRPr="005E7358">
        <w:t xml:space="preserve"> to States, local governments, and Indian </w:t>
      </w:r>
      <w:del w:id="9391" w:author="OFFM" w:date="2024-04-16T10:53:00Z">
        <w:r w:rsidR="00817C00" w:rsidRPr="00F74592">
          <w:delText>tribes</w:delText>
        </w:r>
      </w:del>
      <w:ins w:id="9392" w:author="OFFM" w:date="2024-04-16T10:53:00Z">
        <w:r w:rsidRPr="000D237D">
          <w:t>Tribes</w:t>
        </w:r>
      </w:ins>
      <w:r w:rsidRPr="005E7358">
        <w:t xml:space="preserve">. </w:t>
      </w:r>
    </w:p>
    <w:p w14:paraId="2701961F"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200.423 Alcoholic beverages.</w:t>
      </w:r>
    </w:p>
    <w:p w14:paraId="02E8E4C1" w14:textId="2F5A2D59" w:rsidR="000B5224" w:rsidRPr="005E7358" w:rsidRDefault="00817C00" w:rsidP="00A63D45">
      <w:pPr>
        <w:pStyle w:val="NormalWeb"/>
        <w:spacing w:before="0" w:beforeAutospacing="0" w:after="0" w:afterAutospacing="0" w:line="480" w:lineRule="auto"/>
        <w:ind w:firstLine="720"/>
        <w:contextualSpacing/>
      </w:pPr>
      <w:del w:id="9393" w:author="OFFM" w:date="2024-04-16T10:53:00Z">
        <w:r w:rsidRPr="00F74592">
          <w:delText>Costs</w:delText>
        </w:r>
      </w:del>
      <w:ins w:id="9394" w:author="OFFM" w:date="2024-04-16T10:53:00Z">
        <w:r w:rsidR="00F2264C" w:rsidRPr="000D237D">
          <w:t>The cost</w:t>
        </w:r>
      </w:ins>
      <w:r w:rsidR="00F2264C" w:rsidRPr="005E7358">
        <w:t xml:space="preserve"> of alcoholic beverages </w:t>
      </w:r>
      <w:del w:id="9395" w:author="OFFM" w:date="2024-04-16T10:53:00Z">
        <w:r w:rsidRPr="00F74592">
          <w:delText>are</w:delText>
        </w:r>
      </w:del>
      <w:ins w:id="9396" w:author="OFFM" w:date="2024-04-16T10:53:00Z">
        <w:r w:rsidR="00F2264C" w:rsidRPr="000D237D">
          <w:t>is</w:t>
        </w:r>
      </w:ins>
      <w:r w:rsidR="00F2264C" w:rsidRPr="005E7358">
        <w:t xml:space="preserve"> unallowable. </w:t>
      </w:r>
    </w:p>
    <w:p w14:paraId="3B9C6A26" w14:textId="318A8786" w:rsidR="000B5224" w:rsidRPr="005E7358" w:rsidRDefault="00F2264C" w:rsidP="00A63D45">
      <w:pPr>
        <w:pStyle w:val="Heading2"/>
        <w:spacing w:before="0" w:beforeAutospacing="0" w:after="0" w:afterAutospacing="0" w:line="480" w:lineRule="auto"/>
        <w:contextualSpacing/>
        <w:rPr>
          <w:sz w:val="24"/>
        </w:rPr>
      </w:pPr>
      <w:r w:rsidRPr="005E7358">
        <w:rPr>
          <w:sz w:val="24"/>
        </w:rPr>
        <w:t>§ 200.424 Alumni</w:t>
      </w:r>
      <w:del w:id="9397" w:author="OFFM" w:date="2024-04-16T10:53:00Z">
        <w:r w:rsidR="00817C00" w:rsidRPr="001732A9">
          <w:rPr>
            <w:sz w:val="24"/>
            <w:szCs w:val="24"/>
          </w:rPr>
          <w:delText>/ae</w:delText>
        </w:r>
      </w:del>
      <w:r w:rsidRPr="005E7358">
        <w:rPr>
          <w:sz w:val="24"/>
        </w:rPr>
        <w:t xml:space="preserve"> activities.</w:t>
      </w:r>
    </w:p>
    <w:p w14:paraId="7AA109D2" w14:textId="2A7DF181" w:rsidR="000B5224" w:rsidRPr="005E7358" w:rsidRDefault="00F2264C" w:rsidP="00A63D45">
      <w:pPr>
        <w:pStyle w:val="NormalWeb"/>
        <w:spacing w:before="0" w:beforeAutospacing="0" w:after="0" w:afterAutospacing="0" w:line="480" w:lineRule="auto"/>
        <w:ind w:firstLine="720"/>
        <w:contextualSpacing/>
      </w:pPr>
      <w:r w:rsidRPr="005E7358">
        <w:t>Costs incurred by IHEs for, or in support of, alumni</w:t>
      </w:r>
      <w:del w:id="9398" w:author="OFFM" w:date="2024-04-16T10:53:00Z">
        <w:r w:rsidR="00817C00" w:rsidRPr="00F74592">
          <w:delText>/ae</w:delText>
        </w:r>
      </w:del>
      <w:r w:rsidRPr="005E7358">
        <w:t xml:space="preserve"> activities are unallowable. </w:t>
      </w:r>
    </w:p>
    <w:p w14:paraId="0F02C237"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200.425 Audit services.</w:t>
      </w:r>
    </w:p>
    <w:p w14:paraId="77E17472" w14:textId="51E1AA25"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A reasonably proportionate share of the costs of audits required by</w:t>
      </w:r>
      <w:del w:id="9399" w:author="OFFM" w:date="2024-04-16T10:53:00Z">
        <w:r w:rsidR="00817C00" w:rsidRPr="00F74592">
          <w:delText>,</w:delText>
        </w:r>
      </w:del>
      <w:r w:rsidRPr="005E7358">
        <w:t xml:space="preserve"> and performed in accordance with</w:t>
      </w:r>
      <w:del w:id="9400" w:author="OFFM" w:date="2024-04-16T10:53:00Z">
        <w:r w:rsidR="00817C00" w:rsidRPr="00F74592">
          <w:delText>,</w:delText>
        </w:r>
      </w:del>
      <w:r w:rsidRPr="005E7358">
        <w:t xml:space="preserve"> the Single Audit Act Amendments of 1996 (31 U.S.C. 7501</w:t>
      </w:r>
      <w:del w:id="9401" w:author="OFFM" w:date="2024-04-16T10:53:00Z">
        <w:r w:rsidR="00817C00" w:rsidRPr="00F74592">
          <w:delText>–</w:delText>
        </w:r>
      </w:del>
      <w:ins w:id="9402" w:author="OFFM" w:date="2024-04-16T10:53:00Z">
        <w:r w:rsidRPr="000D237D">
          <w:t>-</w:t>
        </w:r>
      </w:ins>
      <w:r w:rsidRPr="005E7358">
        <w:t xml:space="preserve">7507), </w:t>
      </w:r>
      <w:del w:id="9403" w:author="OFFM" w:date="2024-04-16T10:53:00Z">
        <w:r w:rsidR="00817C00" w:rsidRPr="00F74592">
          <w:delText xml:space="preserve">as implemented by </w:delText>
        </w:r>
      </w:del>
      <w:ins w:id="9404" w:author="OFFM" w:date="2024-04-16T10:53:00Z">
        <w:r w:rsidRPr="000D237D">
          <w:t xml:space="preserve">and the </w:t>
        </w:r>
      </w:ins>
      <w:r w:rsidRPr="005E7358">
        <w:t>requirements of this part</w:t>
      </w:r>
      <w:del w:id="9405" w:author="OFFM" w:date="2024-04-16T10:53:00Z">
        <w:r w:rsidR="00817C00" w:rsidRPr="00F74592">
          <w:delText>,</w:delText>
        </w:r>
      </w:del>
      <w:r w:rsidRPr="005E7358">
        <w:t xml:space="preserve"> are allowable. However, the following audit costs are unallowable: </w:t>
      </w:r>
    </w:p>
    <w:p w14:paraId="33EE1ADD" w14:textId="594925B5" w:rsidR="00DF607B"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Any costs when audits required by the Single Audit Act and subpart F of this part have not been conducted</w:t>
      </w:r>
      <w:ins w:id="9406" w:author="OFFM" w:date="2024-04-16T10:53:00Z">
        <w:r w:rsidRPr="000D237D">
          <w:t>,</w:t>
        </w:r>
      </w:ins>
      <w:r w:rsidRPr="005E7358">
        <w:t xml:space="preserve"> or have been conducted but not in accordance </w:t>
      </w:r>
      <w:del w:id="9407" w:author="OFFM" w:date="2024-04-16T10:53:00Z">
        <w:r w:rsidR="00817C00" w:rsidRPr="00F74592">
          <w:delText>therewith</w:delText>
        </w:r>
      </w:del>
      <w:ins w:id="9408" w:author="OFFM" w:date="2024-04-16T10:53:00Z">
        <w:r w:rsidRPr="000D237D">
          <w:t>with the requirements</w:t>
        </w:r>
      </w:ins>
      <w:r w:rsidRPr="005E7358">
        <w:t xml:space="preserve">; and </w:t>
      </w:r>
    </w:p>
    <w:p w14:paraId="1F3D29A9" w14:textId="35A9ADBB" w:rsidR="000B5224" w:rsidRPr="005E7358" w:rsidRDefault="00817C00" w:rsidP="00A63D45">
      <w:pPr>
        <w:pStyle w:val="indent-2"/>
        <w:spacing w:before="0" w:beforeAutospacing="0" w:after="0" w:afterAutospacing="0" w:line="480" w:lineRule="auto"/>
        <w:ind w:firstLine="720"/>
        <w:contextualSpacing/>
      </w:pPr>
      <w:del w:id="9409" w:author="OFFM" w:date="2024-04-16T10:53:00Z">
        <w:r w:rsidRPr="00F74592">
          <w:delText>(2) Any</w:delText>
        </w:r>
      </w:del>
      <w:ins w:id="9410" w:author="OFFM" w:date="2024-04-16T10:53:00Z">
        <w:r w:rsidR="00F2264C" w:rsidRPr="000D237D">
          <w:rPr>
            <w:rStyle w:val="paren"/>
          </w:rPr>
          <w:t>(</w:t>
        </w:r>
        <w:r w:rsidR="00F2264C" w:rsidRPr="000D237D">
          <w:rPr>
            <w:rStyle w:val="paragraph-hierarchy"/>
          </w:rPr>
          <w:t>2</w:t>
        </w:r>
        <w:r w:rsidR="00F2264C" w:rsidRPr="000D237D">
          <w:rPr>
            <w:rStyle w:val="paren"/>
          </w:rPr>
          <w:t>)</w:t>
        </w:r>
        <w:r w:rsidR="00F2264C" w:rsidRPr="000D237D">
          <w:t xml:space="preserve"> Except as provided for in paragraph (c)</w:t>
        </w:r>
        <w:r w:rsidR="00DF607B">
          <w:t xml:space="preserve"> of this section</w:t>
        </w:r>
        <w:r w:rsidR="00F2264C" w:rsidRPr="000D237D">
          <w:t>, any</w:t>
        </w:r>
      </w:ins>
      <w:r w:rsidR="00F2264C" w:rsidRPr="005E7358">
        <w:t xml:space="preserve"> costs of auditing a non-Federal entity that is exempted from having an audit conducted under the Single Audit Act and subpart F of this part because its expenditures under Federal awards are less than $</w:t>
      </w:r>
      <w:del w:id="9411" w:author="OFFM" w:date="2024-04-16T10:53:00Z">
        <w:r w:rsidRPr="00F74592">
          <w:delText>750</w:delText>
        </w:r>
      </w:del>
      <w:ins w:id="9412" w:author="OFFM" w:date="2024-04-16T10:53:00Z">
        <w:r w:rsidR="00F2264C" w:rsidRPr="000D237D">
          <w:t>1,000</w:t>
        </w:r>
      </w:ins>
      <w:r w:rsidR="00F2264C" w:rsidRPr="005E7358">
        <w:t xml:space="preserve">,000 during </w:t>
      </w:r>
      <w:del w:id="9413" w:author="OFFM" w:date="2024-04-16T10:53:00Z">
        <w:r w:rsidRPr="00F74592">
          <w:delText>the non-Federal entity's</w:delText>
        </w:r>
      </w:del>
      <w:ins w:id="9414" w:author="OFFM" w:date="2024-04-16T10:53:00Z">
        <w:r w:rsidR="00F2264C" w:rsidRPr="000D237D">
          <w:t>its</w:t>
        </w:r>
      </w:ins>
      <w:r w:rsidR="00F2264C" w:rsidRPr="005E7358">
        <w:t xml:space="preserve"> fiscal year</w:t>
      </w:r>
      <w:del w:id="9415" w:author="OFFM" w:date="2024-04-16T10:53:00Z">
        <w:r w:rsidRPr="00F74592">
          <w:delText xml:space="preserve">. </w:delText>
        </w:r>
      </w:del>
      <w:ins w:id="9416" w:author="OFFM" w:date="2024-04-16T10:53:00Z">
        <w:r w:rsidR="00F2264C" w:rsidRPr="000D237D">
          <w:t>.”</w:t>
        </w:r>
      </w:ins>
    </w:p>
    <w:p w14:paraId="0873EFC5" w14:textId="03969B0A"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The costs of a financial statement audit of a </w:t>
      </w:r>
      <w:del w:id="9417" w:author="OFFM" w:date="2024-04-16T10:53:00Z">
        <w:r w:rsidR="00817C00" w:rsidRPr="00F74592">
          <w:delText>non-Federal entity</w:delText>
        </w:r>
      </w:del>
      <w:ins w:id="9418" w:author="OFFM" w:date="2024-04-16T10:53:00Z">
        <w:r w:rsidRPr="000D237D">
          <w:t>recipient or subrecipient</w:t>
        </w:r>
      </w:ins>
      <w:r w:rsidRPr="005E7358">
        <w:t xml:space="preserve"> that does not currently have a </w:t>
      </w:r>
      <w:proofErr w:type="gramStart"/>
      <w:r w:rsidRPr="005E7358">
        <w:t>Federal</w:t>
      </w:r>
      <w:proofErr w:type="gramEnd"/>
      <w:r w:rsidRPr="005E7358">
        <w:t xml:space="preserve"> award may be included in the indirect cost pool for a cost allocation plan or indirect cost proposal.</w:t>
      </w:r>
      <w:del w:id="9419" w:author="OFFM" w:date="2024-04-16T10:53:00Z">
        <w:r w:rsidR="00817C00" w:rsidRPr="00F74592">
          <w:delText xml:space="preserve"> </w:delText>
        </w:r>
      </w:del>
    </w:p>
    <w:p w14:paraId="62C214F5" w14:textId="67BB354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Pass-through entities may charge Federal awards for the cost of agreed-upon</w:t>
      </w:r>
      <w:del w:id="9420" w:author="OFFM" w:date="2024-04-16T10:53:00Z">
        <w:r w:rsidR="00817C00" w:rsidRPr="00F74592">
          <w:delText>-</w:delText>
        </w:r>
      </w:del>
      <w:ins w:id="9421" w:author="OFFM" w:date="2024-04-16T10:53:00Z">
        <w:r w:rsidRPr="000D237D">
          <w:rPr>
            <w:iCs/>
          </w:rPr>
          <w:t xml:space="preserve"> </w:t>
        </w:r>
      </w:ins>
      <w:r w:rsidRPr="005E7358">
        <w:t xml:space="preserve">procedures engagements to monitor subrecipients (in accordance with </w:t>
      </w:r>
      <w:del w:id="9422" w:author="OFFM" w:date="2024-04-16T10:53:00Z">
        <w:r w:rsidR="00817C00" w:rsidRPr="00F74592">
          <w:delText xml:space="preserve">subpart D, </w:delText>
        </w:r>
      </w:del>
      <w:r w:rsidRPr="005E7358">
        <w:t>§§ 200.331</w:t>
      </w:r>
      <w:del w:id="9423" w:author="OFFM" w:date="2024-04-16T10:53:00Z">
        <w:r w:rsidR="00817C00" w:rsidRPr="00F74592">
          <w:delText>–</w:delText>
        </w:r>
      </w:del>
      <w:ins w:id="9424" w:author="OFFM" w:date="2024-04-16T10:53:00Z">
        <w:r w:rsidRPr="000D237D">
          <w:t>-</w:t>
        </w:r>
      </w:ins>
      <w:r w:rsidRPr="005E7358">
        <w:t xml:space="preserve">333) </w:t>
      </w:r>
      <w:del w:id="9425" w:author="OFFM" w:date="2024-04-16T10:53:00Z">
        <w:r w:rsidR="00817C00" w:rsidRPr="00F74592">
          <w:delText>who are exempted</w:delText>
        </w:r>
      </w:del>
      <w:ins w:id="9426" w:author="OFFM" w:date="2024-04-16T10:53:00Z">
        <w:r w:rsidRPr="000D237D">
          <w:t>exempt</w:t>
        </w:r>
      </w:ins>
      <w:r w:rsidRPr="005E7358">
        <w:t xml:space="preserve"> from </w:t>
      </w:r>
      <w:del w:id="9427" w:author="OFFM" w:date="2024-04-16T10:53:00Z">
        <w:r w:rsidR="00817C00" w:rsidRPr="00F74592">
          <w:delText xml:space="preserve">the requirements of </w:delText>
        </w:r>
      </w:del>
      <w:ins w:id="9428" w:author="OFFM" w:date="2024-04-16T10:53:00Z">
        <w:r w:rsidRPr="000D237D">
          <w:t xml:space="preserve">having an audit conducted under </w:t>
        </w:r>
      </w:ins>
      <w:r w:rsidRPr="005E7358">
        <w:t xml:space="preserve">the </w:t>
      </w:r>
      <w:r w:rsidRPr="005E7358">
        <w:lastRenderedPageBreak/>
        <w:t xml:space="preserve">Single Audit Act and </w:t>
      </w:r>
      <w:del w:id="9429" w:author="OFFM" w:date="2024-04-16T10:53:00Z">
        <w:r w:rsidR="00817C00" w:rsidRPr="00F74592">
          <w:delText>subpart F</w:delText>
        </w:r>
      </w:del>
      <w:ins w:id="9430" w:author="OFFM" w:date="2024-04-16T10:53:00Z">
        <w:r w:rsidRPr="000D237D">
          <w:t>the</w:t>
        </w:r>
        <w:r w:rsidRPr="00815B92">
          <w:rPr>
            <w:rStyle w:val="Hyperlink"/>
            <w:u w:val="none"/>
          </w:rPr>
          <w:t xml:space="preserve"> </w:t>
        </w:r>
        <w:r w:rsidRPr="00815B92">
          <w:rPr>
            <w:rStyle w:val="Hyperlink"/>
            <w:color w:val="auto"/>
            <w:u w:val="none"/>
          </w:rPr>
          <w:t>requirements</w:t>
        </w:r>
      </w:ins>
      <w:r w:rsidRPr="00A63D45">
        <w:rPr>
          <w:rStyle w:val="Hyperlink"/>
          <w:color w:val="auto"/>
          <w:u w:val="none"/>
        </w:rPr>
        <w:t xml:space="preserve"> of this part</w:t>
      </w:r>
      <w:r w:rsidRPr="005E7358">
        <w:t>. This cost is allowable only if the agreed-upon</w:t>
      </w:r>
      <w:del w:id="9431" w:author="OFFM" w:date="2024-04-16T10:53:00Z">
        <w:r w:rsidR="00817C00" w:rsidRPr="00F74592">
          <w:delText>-</w:delText>
        </w:r>
      </w:del>
      <w:ins w:id="9432" w:author="OFFM" w:date="2024-04-16T10:53:00Z">
        <w:r w:rsidRPr="000D237D">
          <w:t xml:space="preserve"> </w:t>
        </w:r>
      </w:ins>
      <w:r w:rsidRPr="005E7358">
        <w:t xml:space="preserve">procedures engagements are: </w:t>
      </w:r>
    </w:p>
    <w:p w14:paraId="4AAAE447"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Conducted in accordance with GAGAS </w:t>
      </w:r>
      <w:ins w:id="9433" w:author="OFFM" w:date="2024-04-16T10:53:00Z">
        <w:r w:rsidRPr="000D237D">
          <w:t xml:space="preserve">or applicable international </w:t>
        </w:r>
      </w:ins>
      <w:r w:rsidRPr="005E7358">
        <w:t>attestation standards</w:t>
      </w:r>
      <w:ins w:id="9434" w:author="OFFM" w:date="2024-04-16T10:53:00Z">
        <w:r w:rsidRPr="000D237D">
          <w:t>, as appropriate</w:t>
        </w:r>
      </w:ins>
      <w:r w:rsidRPr="005E7358">
        <w:t xml:space="preserve">; </w:t>
      </w:r>
    </w:p>
    <w:p w14:paraId="19045981"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Paid for and arranged by the pass-through entity; and </w:t>
      </w:r>
    </w:p>
    <w:p w14:paraId="56EA57F1"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Limited in scope to one or more of the following types of compliance requirements: activities allowed or unallowed; allowable costs/cost principles; eligibility; and reporting. </w:t>
      </w:r>
    </w:p>
    <w:p w14:paraId="773CAD96"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200.426 Bad debts.</w:t>
      </w:r>
    </w:p>
    <w:p w14:paraId="6DDC490D" w14:textId="3654DA03" w:rsidR="000B5224" w:rsidRPr="005E7358" w:rsidRDefault="00F2264C" w:rsidP="00A63D45">
      <w:pPr>
        <w:pStyle w:val="NormalWeb"/>
        <w:spacing w:before="0" w:beforeAutospacing="0" w:after="0" w:afterAutospacing="0" w:line="480" w:lineRule="auto"/>
        <w:ind w:firstLine="720"/>
        <w:contextualSpacing/>
      </w:pPr>
      <w:r w:rsidRPr="005E7358">
        <w:t xml:space="preserve">Bad debts (debts </w:t>
      </w:r>
      <w:del w:id="9435" w:author="OFFM" w:date="2024-04-16T10:53:00Z">
        <w:r w:rsidR="00817C00" w:rsidRPr="00F74592">
          <w:delText xml:space="preserve">which have been </w:delText>
        </w:r>
      </w:del>
      <w:r w:rsidRPr="005E7358">
        <w:t xml:space="preserve">determined to be uncollectable), including losses (whether actual or estimated) arising from uncollectable accounts and other claims, are unallowable. Related collection costs, and related legal costs, arising from such debts </w:t>
      </w:r>
      <w:del w:id="9436" w:author="OFFM" w:date="2024-04-16T10:53:00Z">
        <w:r w:rsidR="00817C00" w:rsidRPr="00F74592">
          <w:delText xml:space="preserve">after they have been determined to be uncollectable </w:delText>
        </w:r>
      </w:del>
      <w:r w:rsidRPr="005E7358">
        <w:t>are also unallowable. See</w:t>
      </w:r>
      <w:del w:id="9437" w:author="OFFM" w:date="2024-04-16T10:53:00Z">
        <w:r w:rsidR="00817C00" w:rsidRPr="00F74592">
          <w:delText xml:space="preserve"> also</w:delText>
        </w:r>
      </w:del>
      <w:r w:rsidRPr="005E7358">
        <w:t xml:space="preserve"> § 200.428. </w:t>
      </w:r>
    </w:p>
    <w:p w14:paraId="36EB77C7"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200.427 Bonding costs.</w:t>
      </w:r>
    </w:p>
    <w:p w14:paraId="025ED11B" w14:textId="1ADA1E23"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Bonding costs arise when the Federal </w:t>
      </w:r>
      <w:del w:id="9438" w:author="OFFM" w:date="2024-04-16T10:53:00Z">
        <w:r w:rsidR="00817C00" w:rsidRPr="00F74592">
          <w:delText xml:space="preserve">awarding </w:delText>
        </w:r>
      </w:del>
      <w:r w:rsidRPr="005E7358">
        <w:t xml:space="preserve">agency requires assurance against financial loss to itself or others </w:t>
      </w:r>
      <w:del w:id="9439" w:author="OFFM" w:date="2024-04-16T10:53:00Z">
        <w:r w:rsidR="00817C00" w:rsidRPr="00F74592">
          <w:delText>by reason</w:delText>
        </w:r>
      </w:del>
      <w:ins w:id="9440" w:author="OFFM" w:date="2024-04-16T10:53:00Z">
        <w:r w:rsidRPr="000D237D">
          <w:t>because</w:t>
        </w:r>
      </w:ins>
      <w:r w:rsidRPr="005E7358">
        <w:t xml:space="preserve"> of </w:t>
      </w:r>
      <w:del w:id="9441" w:author="OFFM" w:date="2024-04-16T10:53:00Z">
        <w:r w:rsidR="00817C00" w:rsidRPr="00F74592">
          <w:delText>the</w:delText>
        </w:r>
      </w:del>
      <w:ins w:id="9442" w:author="OFFM" w:date="2024-04-16T10:53:00Z">
        <w:r w:rsidRPr="000D237D">
          <w:t>an</w:t>
        </w:r>
      </w:ins>
      <w:r w:rsidRPr="005E7358">
        <w:t xml:space="preserve"> act or default of the </w:t>
      </w:r>
      <w:del w:id="9443" w:author="OFFM" w:date="2024-04-16T10:53:00Z">
        <w:r w:rsidR="00817C00" w:rsidRPr="00F74592">
          <w:delText>non-Federal entity.</w:delText>
        </w:r>
      </w:del>
      <w:ins w:id="9444" w:author="OFFM" w:date="2024-04-16T10:53:00Z">
        <w:r w:rsidRPr="000D237D">
          <w:t>recipient or subrecipient.</w:t>
        </w:r>
      </w:ins>
      <w:r w:rsidRPr="005E7358">
        <w:t xml:space="preserve"> They </w:t>
      </w:r>
      <w:ins w:id="9445" w:author="OFFM" w:date="2024-04-16T10:53:00Z">
        <w:r w:rsidRPr="000D237D">
          <w:t xml:space="preserve">also </w:t>
        </w:r>
      </w:ins>
      <w:r w:rsidRPr="005E7358">
        <w:t xml:space="preserve">arise </w:t>
      </w:r>
      <w:del w:id="9446" w:author="OFFM" w:date="2024-04-16T10:53:00Z">
        <w:r w:rsidR="00817C00" w:rsidRPr="00F74592">
          <w:delText>also in instances where the non-Federal entity</w:delText>
        </w:r>
      </w:del>
      <w:ins w:id="9447" w:author="OFFM" w:date="2024-04-16T10:53:00Z">
        <w:r w:rsidRPr="000D237D">
          <w:t>when the recipient or subrecipient</w:t>
        </w:r>
      </w:ins>
      <w:r w:rsidRPr="005E7358">
        <w:t xml:space="preserve"> requires similar assurance, including</w:t>
      </w:r>
      <w:del w:id="9448" w:author="OFFM" w:date="2024-04-16T10:53:00Z">
        <w:r w:rsidR="00817C00" w:rsidRPr="00F74592">
          <w:delText>:</w:delText>
        </w:r>
      </w:del>
      <w:r w:rsidRPr="005E7358">
        <w:t xml:space="preserve"> bonds as bid, performance, payment, advance payment, infringement, and fidelity bonds for employees and officials. </w:t>
      </w:r>
    </w:p>
    <w:p w14:paraId="0A88BB0C" w14:textId="1B6DD025"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Costs of bonding required </w:t>
      </w:r>
      <w:del w:id="9449" w:author="OFFM" w:date="2024-04-16T10:53:00Z">
        <w:r w:rsidR="00817C00" w:rsidRPr="00F74592">
          <w:delText>pursuant to</w:delText>
        </w:r>
      </w:del>
      <w:ins w:id="9450" w:author="OFFM" w:date="2024-04-16T10:53:00Z">
        <w:r w:rsidRPr="000D237D">
          <w:t>under</w:t>
        </w:r>
      </w:ins>
      <w:r w:rsidRPr="005E7358">
        <w:t xml:space="preserve"> the</w:t>
      </w:r>
      <w:ins w:id="9451" w:author="OFFM" w:date="2024-04-16T10:53:00Z">
        <w:r w:rsidRPr="000D237D">
          <w:t xml:space="preserve"> Federal award’s</w:t>
        </w:r>
      </w:ins>
      <w:r w:rsidRPr="005E7358">
        <w:t xml:space="preserve"> terms and conditions </w:t>
      </w:r>
      <w:del w:id="9452" w:author="OFFM" w:date="2024-04-16T10:53:00Z">
        <w:r w:rsidR="00817C00" w:rsidRPr="00F74592">
          <w:delText xml:space="preserve">of the Federal award </w:delText>
        </w:r>
      </w:del>
      <w:r w:rsidRPr="005E7358">
        <w:t xml:space="preserve">are allowable. </w:t>
      </w:r>
    </w:p>
    <w:p w14:paraId="3A7C84B8" w14:textId="5ED6E5B2"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 xml:space="preserve">c) </w:t>
      </w:r>
      <w:r w:rsidRPr="00A63D45">
        <w:rPr>
          <w:rStyle w:val="paren"/>
        </w:rPr>
        <w:t>Costs of bonding</w:t>
      </w:r>
      <w:r w:rsidRPr="005E7358">
        <w:t xml:space="preserve"> required by the </w:t>
      </w:r>
      <w:del w:id="9453" w:author="OFFM" w:date="2024-04-16T10:53:00Z">
        <w:r w:rsidR="00817C00" w:rsidRPr="00F74592">
          <w:delText>non-Federal entity</w:delText>
        </w:r>
      </w:del>
      <w:ins w:id="9454" w:author="OFFM" w:date="2024-04-16T10:53:00Z">
        <w:r w:rsidRPr="000D237D">
          <w:t>recipient or subrecipient</w:t>
        </w:r>
      </w:ins>
      <w:r w:rsidRPr="005E7358">
        <w:t xml:space="preserve"> in the general conduct of its operations are allowable as an indirect cost to the extent that such bonding is in accordance with sound business practice and the rates and premiums are reasonable under the circumstances. </w:t>
      </w:r>
    </w:p>
    <w:p w14:paraId="55FC4AA5"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lastRenderedPageBreak/>
        <w:t>§ 200.428 Collections of improper payments.</w:t>
      </w:r>
    </w:p>
    <w:p w14:paraId="4AC87541" w14:textId="34D6699A" w:rsidR="000B5224" w:rsidRPr="005E7358" w:rsidRDefault="00F2264C" w:rsidP="00A63D45">
      <w:pPr>
        <w:pStyle w:val="NormalWeb"/>
        <w:spacing w:before="0" w:beforeAutospacing="0" w:after="0" w:afterAutospacing="0" w:line="480" w:lineRule="auto"/>
        <w:ind w:firstLine="720"/>
        <w:contextualSpacing/>
      </w:pPr>
      <w:r w:rsidRPr="005E7358">
        <w:t xml:space="preserve">The costs incurred by a </w:t>
      </w:r>
      <w:del w:id="9455" w:author="OFFM" w:date="2024-04-16T10:53:00Z">
        <w:r w:rsidR="00817C00" w:rsidRPr="00F74592">
          <w:delText>non-Federal entity</w:delText>
        </w:r>
      </w:del>
      <w:ins w:id="9456" w:author="OFFM" w:date="2024-04-16T10:53:00Z">
        <w:r w:rsidRPr="000D237D">
          <w:t>recipient or subrecipient</w:t>
        </w:r>
      </w:ins>
      <w:r w:rsidRPr="005E7358">
        <w:t xml:space="preserve"> to recover improper payments</w:t>
      </w:r>
      <w:ins w:id="9457" w:author="OFFM" w:date="2024-04-16T10:53:00Z">
        <w:r w:rsidRPr="000D237D">
          <w:t>, including improper overpayments,</w:t>
        </w:r>
      </w:ins>
      <w:r w:rsidRPr="005E7358">
        <w:t xml:space="preserve"> are allowable as either direct or indirect costs, as appropriate. </w:t>
      </w:r>
      <w:del w:id="9458" w:author="OFFM" w:date="2024-04-16T10:53:00Z">
        <w:r w:rsidR="00817C00" w:rsidRPr="00F74592">
          <w:delText>Amounts</w:delText>
        </w:r>
      </w:del>
      <w:ins w:id="9459" w:author="OFFM" w:date="2024-04-16T10:53:00Z">
        <w:r w:rsidRPr="000D237D">
          <w:t>The recipient or subrecipient may use the amounts</w:t>
        </w:r>
      </w:ins>
      <w:r w:rsidRPr="005E7358">
        <w:t xml:space="preserve"> collected </w:t>
      </w:r>
      <w:del w:id="9460" w:author="OFFM" w:date="2024-04-16T10:53:00Z">
        <w:r w:rsidR="00817C00" w:rsidRPr="00F74592">
          <w:delText xml:space="preserve">may be used by the non-Federal entity </w:delText>
        </w:r>
      </w:del>
      <w:r w:rsidRPr="005E7358">
        <w:t xml:space="preserve">in accordance with cash management standards </w:t>
      </w:r>
      <w:del w:id="9461" w:author="OFFM" w:date="2024-04-16T10:53:00Z">
        <w:r w:rsidR="00817C00" w:rsidRPr="00F74592">
          <w:delText>set forth</w:delText>
        </w:r>
      </w:del>
      <w:ins w:id="9462" w:author="OFFM" w:date="2024-04-16T10:53:00Z">
        <w:r w:rsidRPr="000D237D">
          <w:t>described</w:t>
        </w:r>
      </w:ins>
      <w:r w:rsidRPr="005E7358">
        <w:t xml:space="preserve"> in § 200.305. </w:t>
      </w:r>
    </w:p>
    <w:p w14:paraId="07472C3D"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200.429 Commencement and convocation costs.</w:t>
      </w:r>
    </w:p>
    <w:p w14:paraId="5078C9AB" w14:textId="209DF604" w:rsidR="000B5224" w:rsidRPr="005E7358" w:rsidRDefault="00F2264C" w:rsidP="00A63D45">
      <w:pPr>
        <w:pStyle w:val="NormalWeb"/>
        <w:spacing w:before="0" w:beforeAutospacing="0" w:after="0" w:afterAutospacing="0" w:line="480" w:lineRule="auto"/>
        <w:ind w:firstLine="720"/>
        <w:contextualSpacing/>
      </w:pPr>
      <w:r w:rsidRPr="005E7358">
        <w:t xml:space="preserve">For IHEs, costs incurred for commencements and convocations are unallowable, except as </w:t>
      </w:r>
      <w:ins w:id="9463" w:author="OFFM" w:date="2024-04-16T10:53:00Z">
        <w:r w:rsidRPr="000D237D">
          <w:t xml:space="preserve">activity costs </w:t>
        </w:r>
      </w:ins>
      <w:r w:rsidRPr="005E7358">
        <w:t xml:space="preserve">provided for in </w:t>
      </w:r>
      <w:ins w:id="9464" w:author="OFFM" w:date="2024-04-16T10:53:00Z">
        <w:r w:rsidRPr="000D237D">
          <w:t xml:space="preserve">Appendix III, </w:t>
        </w:r>
      </w:ins>
      <w:r w:rsidRPr="005E7358">
        <w:t>(B)(9) Student Administration and Services</w:t>
      </w:r>
      <w:del w:id="9465" w:author="OFFM" w:date="2024-04-16T10:53:00Z">
        <w:r w:rsidR="00817C00" w:rsidRPr="00F74592">
          <w:delText>, in appendix III to this part, as activity costs</w:delText>
        </w:r>
      </w:del>
      <w:r w:rsidRPr="005E7358">
        <w:t xml:space="preserve">. </w:t>
      </w:r>
    </w:p>
    <w:p w14:paraId="44DD9716" w14:textId="66F3AC5A" w:rsidR="000B5224" w:rsidRPr="005E7358" w:rsidRDefault="00F2264C" w:rsidP="00A63D45">
      <w:pPr>
        <w:pStyle w:val="Heading2"/>
        <w:spacing w:before="0" w:beforeAutospacing="0" w:after="0" w:afterAutospacing="0" w:line="480" w:lineRule="auto"/>
        <w:contextualSpacing/>
        <w:rPr>
          <w:sz w:val="24"/>
        </w:rPr>
      </w:pPr>
      <w:r w:rsidRPr="005E7358">
        <w:rPr>
          <w:sz w:val="24"/>
        </w:rPr>
        <w:t>§ 200.430 Compensation</w:t>
      </w:r>
      <w:del w:id="9466" w:author="OFFM" w:date="2024-04-16T10:53:00Z">
        <w:r w:rsidR="00817C00" w:rsidRPr="001732A9">
          <w:rPr>
            <w:sz w:val="24"/>
            <w:szCs w:val="24"/>
          </w:rPr>
          <w:delText>—</w:delText>
        </w:r>
      </w:del>
      <w:ins w:id="9467" w:author="OFFM" w:date="2024-04-16T10:53:00Z">
        <w:r w:rsidRPr="000D237D">
          <w:rPr>
            <w:sz w:val="24"/>
            <w:szCs w:val="24"/>
          </w:rPr>
          <w:t xml:space="preserve"> - </w:t>
        </w:r>
      </w:ins>
      <w:r w:rsidRPr="005E7358">
        <w:rPr>
          <w:sz w:val="24"/>
        </w:rPr>
        <w:t>personal services.</w:t>
      </w:r>
    </w:p>
    <w:p w14:paraId="03FA0B66" w14:textId="6D2353A9"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w:t>
      </w:r>
      <w:r w:rsidRPr="00A63D45">
        <w:rPr>
          <w:rStyle w:val="Emphasis"/>
        </w:rPr>
        <w:t>General.</w:t>
      </w:r>
      <w:r w:rsidRPr="005E7358">
        <w:t xml:space="preserve"> Compensation for personal services includes all remuneration, paid currently or accrued, for services of employees rendered during the period of performance under the Federal award, including but not necessarily limited to wages and salaries. Compensation for personal services may also include fringe benefits </w:t>
      </w:r>
      <w:del w:id="9468" w:author="OFFM" w:date="2024-04-16T10:53:00Z">
        <w:r w:rsidR="00817C00" w:rsidRPr="00F74592">
          <w:delText xml:space="preserve">which are </w:delText>
        </w:r>
      </w:del>
      <w:r w:rsidRPr="005E7358">
        <w:t>addressed in § 200.431. Costs of compensation are allowable to the extent that they satisfy the specific requirements of this part</w:t>
      </w:r>
      <w:del w:id="9469" w:author="OFFM" w:date="2024-04-16T10:53:00Z">
        <w:r w:rsidR="00817C00" w:rsidRPr="00F74592">
          <w:delText>,</w:delText>
        </w:r>
      </w:del>
      <w:r w:rsidRPr="005E7358">
        <w:t xml:space="preserve"> and that the total compensation for individual employees: </w:t>
      </w:r>
    </w:p>
    <w:p w14:paraId="2A940AD1" w14:textId="7F4D7619"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Is reasonable for the services rendered and conforms to the established written policy of the </w:t>
      </w:r>
      <w:del w:id="9470" w:author="OFFM" w:date="2024-04-16T10:53:00Z">
        <w:r w:rsidR="00817C00" w:rsidRPr="00F74592">
          <w:delText>non-Federal entity</w:delText>
        </w:r>
      </w:del>
      <w:ins w:id="9471" w:author="OFFM" w:date="2024-04-16T10:53:00Z">
        <w:r w:rsidRPr="000D237D">
          <w:t>recipient or subrecipient</w:t>
        </w:r>
      </w:ins>
      <w:r w:rsidRPr="005E7358">
        <w:t xml:space="preserve"> consistently applied to both Federal and non-Federal activities; </w:t>
      </w:r>
    </w:p>
    <w:p w14:paraId="0C6FC7B3" w14:textId="19D5D283"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Follows an appointment made in accordance with </w:t>
      </w:r>
      <w:del w:id="9472" w:author="OFFM" w:date="2024-04-16T10:53:00Z">
        <w:r w:rsidR="00817C00" w:rsidRPr="00F74592">
          <w:delText>a non-Federal entity's</w:delText>
        </w:r>
      </w:del>
      <w:ins w:id="9473" w:author="OFFM" w:date="2024-04-16T10:53:00Z">
        <w:r w:rsidRPr="000D237D">
          <w:t>the recipient’s or subrecipient’s</w:t>
        </w:r>
      </w:ins>
      <w:r w:rsidRPr="005E7358">
        <w:t xml:space="preserve"> laws</w:t>
      </w:r>
      <w:del w:id="9474" w:author="OFFM" w:date="2024-04-16T10:53:00Z">
        <w:r w:rsidR="00817C00" w:rsidRPr="00F74592">
          <w:delText xml:space="preserve"> and/or</w:delText>
        </w:r>
      </w:del>
      <w:ins w:id="9475" w:author="OFFM" w:date="2024-04-16T10:53:00Z">
        <w:r w:rsidRPr="000D237D">
          <w:t>,</w:t>
        </w:r>
      </w:ins>
      <w:r w:rsidRPr="005E7358">
        <w:t xml:space="preserve"> rules</w:t>
      </w:r>
      <w:ins w:id="9476" w:author="OFFM" w:date="2024-04-16T10:53:00Z">
        <w:r w:rsidRPr="000D237D">
          <w:t>,</w:t>
        </w:r>
      </w:ins>
      <w:r w:rsidRPr="005E7358">
        <w:t xml:space="preserve"> or written policies and meets the requirements of Federal statute, where applicable; and </w:t>
      </w:r>
    </w:p>
    <w:p w14:paraId="374CD45A" w14:textId="3AF9A62F"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Is determined and supported as provided in paragraph (</w:t>
      </w:r>
      <w:del w:id="9477" w:author="OFFM" w:date="2024-04-16T10:53:00Z">
        <w:r w:rsidR="00817C00" w:rsidRPr="00F74592">
          <w:delText>i</w:delText>
        </w:r>
      </w:del>
      <w:ins w:id="9478" w:author="OFFM" w:date="2024-04-16T10:53:00Z">
        <w:r w:rsidRPr="000D237D">
          <w:t>g</w:t>
        </w:r>
      </w:ins>
      <w:r w:rsidRPr="005E7358">
        <w:t xml:space="preserve">) of this section, when applicable. </w:t>
      </w:r>
    </w:p>
    <w:p w14:paraId="197B4EA0" w14:textId="2D6EEEA2"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b</w:t>
      </w:r>
      <w:r w:rsidRPr="00A63D45">
        <w:rPr>
          <w:rStyle w:val="paren"/>
        </w:rPr>
        <w:t>)</w:t>
      </w:r>
      <w:r w:rsidRPr="005E7358">
        <w:t xml:space="preserve"> </w:t>
      </w:r>
      <w:r w:rsidRPr="00A63D45">
        <w:rPr>
          <w:rStyle w:val="Emphasis"/>
        </w:rPr>
        <w:t>Reasonableness.</w:t>
      </w:r>
      <w:r w:rsidRPr="005E7358">
        <w:t xml:space="preserve"> Compensation for employees engaged in work on Federal awards will be </w:t>
      </w:r>
      <w:del w:id="9479" w:author="OFFM" w:date="2024-04-16T10:53:00Z">
        <w:r w:rsidR="00817C00" w:rsidRPr="00F74592">
          <w:delText xml:space="preserve">considered </w:delText>
        </w:r>
      </w:del>
      <w:r w:rsidRPr="005E7358">
        <w:t xml:space="preserve">reasonable to the extent that it is consistent with that paid for similar work in other activities of the </w:t>
      </w:r>
      <w:del w:id="9480" w:author="OFFM" w:date="2024-04-16T10:53:00Z">
        <w:r w:rsidR="00817C00" w:rsidRPr="00F74592">
          <w:delText>non-Federal entity</w:delText>
        </w:r>
      </w:del>
      <w:ins w:id="9481" w:author="OFFM" w:date="2024-04-16T10:53:00Z">
        <w:r w:rsidRPr="000D237D">
          <w:t>recipient or subrecipient</w:t>
        </w:r>
      </w:ins>
      <w:r w:rsidRPr="005E7358">
        <w:t xml:space="preserve">. In cases where the kinds of employees required for Federal awards are not found in the other activities of the </w:t>
      </w:r>
      <w:del w:id="9482" w:author="OFFM" w:date="2024-04-16T10:53:00Z">
        <w:r w:rsidR="00817C00" w:rsidRPr="00F74592">
          <w:delText>non-Federal entity</w:delText>
        </w:r>
      </w:del>
      <w:ins w:id="9483" w:author="OFFM" w:date="2024-04-16T10:53:00Z">
        <w:r w:rsidRPr="000D237D">
          <w:t>recipient or subrecipient</w:t>
        </w:r>
      </w:ins>
      <w:r w:rsidRPr="005E7358">
        <w:t xml:space="preserve">, compensation will be considered reasonable to the extent that it is comparable to that paid for similar work in the labor market in which the </w:t>
      </w:r>
      <w:del w:id="9484" w:author="OFFM" w:date="2024-04-16T10:53:00Z">
        <w:r w:rsidR="00817C00" w:rsidRPr="00F74592">
          <w:delText>non-Federal entity</w:delText>
        </w:r>
      </w:del>
      <w:ins w:id="9485" w:author="OFFM" w:date="2024-04-16T10:53:00Z">
        <w:r w:rsidRPr="000D237D">
          <w:t>recipient or subrecipient</w:t>
        </w:r>
      </w:ins>
      <w:r w:rsidRPr="005E7358">
        <w:t xml:space="preserve"> competes for the kind of employees involved. </w:t>
      </w:r>
    </w:p>
    <w:p w14:paraId="2A840001" w14:textId="35194538"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w:t>
      </w:r>
      <w:r w:rsidRPr="00A63D45">
        <w:rPr>
          <w:rStyle w:val="Emphasis"/>
        </w:rPr>
        <w:t xml:space="preserve">Professional activities outside the </w:t>
      </w:r>
      <w:del w:id="9486" w:author="OFFM" w:date="2024-04-16T10:53:00Z">
        <w:r w:rsidR="00817C00" w:rsidRPr="00F74592">
          <w:delText>non-</w:delText>
        </w:r>
      </w:del>
      <w:ins w:id="9487" w:author="OFFM" w:date="2024-04-16T10:53:00Z">
        <w:r w:rsidRPr="000D237D">
          <w:rPr>
            <w:i/>
            <w:iCs/>
          </w:rPr>
          <w:t>recipient or subrecipient</w:t>
        </w:r>
        <w:r w:rsidRPr="000D237D">
          <w:rPr>
            <w:rStyle w:val="Emphasis"/>
          </w:rPr>
          <w:t>.</w:t>
        </w:r>
        <w:r w:rsidRPr="000D237D">
          <w:t xml:space="preserve"> Unless the </w:t>
        </w:r>
      </w:ins>
      <w:r w:rsidRPr="005E7358">
        <w:t xml:space="preserve">Federal </w:t>
      </w:r>
      <w:del w:id="9488" w:author="OFFM" w:date="2024-04-16T10:53:00Z">
        <w:r w:rsidR="00817C00" w:rsidRPr="00F74592">
          <w:delText xml:space="preserve">entity. Unless </w:delText>
        </w:r>
      </w:del>
      <w:ins w:id="9489" w:author="OFFM" w:date="2024-04-16T10:53:00Z">
        <w:r w:rsidRPr="000D237D">
          <w:t xml:space="preserve">agency expressly authorizes </w:t>
        </w:r>
      </w:ins>
      <w:r w:rsidRPr="005E7358">
        <w:t>an arrangement</w:t>
      </w:r>
      <w:del w:id="9490" w:author="OFFM" w:date="2024-04-16T10:53:00Z">
        <w:r w:rsidR="00817C00" w:rsidRPr="00F74592">
          <w:delText xml:space="preserve"> is specifically authorized by</w:delText>
        </w:r>
      </w:del>
      <w:ins w:id="9491" w:author="OFFM" w:date="2024-04-16T10:53:00Z">
        <w:r w:rsidRPr="000D237D">
          <w:t>,</w:t>
        </w:r>
      </w:ins>
      <w:r w:rsidRPr="005E7358">
        <w:t xml:space="preserve"> a </w:t>
      </w:r>
      <w:del w:id="9492" w:author="OFFM" w:date="2024-04-16T10:53:00Z">
        <w:r w:rsidR="00817C00" w:rsidRPr="00F74592">
          <w:delText>Federal awarding agency, a non-Federal entity</w:delText>
        </w:r>
      </w:del>
      <w:ins w:id="9493" w:author="OFFM" w:date="2024-04-16T10:53:00Z">
        <w:r w:rsidRPr="000D237D">
          <w:t>recipient or subrecipient</w:t>
        </w:r>
      </w:ins>
      <w:r w:rsidRPr="005E7358">
        <w:t xml:space="preserve"> must follow its written </w:t>
      </w:r>
      <w:del w:id="9494" w:author="OFFM" w:date="2024-04-16T10:53:00Z">
        <w:r w:rsidR="00817C00" w:rsidRPr="00F74592">
          <w:delText xml:space="preserve">non-Federal entity-wide </w:delText>
        </w:r>
      </w:del>
      <w:r w:rsidRPr="005E7358">
        <w:t xml:space="preserve">policies and </w:t>
      </w:r>
      <w:del w:id="9495" w:author="OFFM" w:date="2024-04-16T10:53:00Z">
        <w:r w:rsidR="00817C00" w:rsidRPr="00F74592">
          <w:delText>practices</w:delText>
        </w:r>
      </w:del>
      <w:ins w:id="9496" w:author="OFFM" w:date="2024-04-16T10:53:00Z">
        <w:r w:rsidRPr="000D237D">
          <w:t>procedures</w:t>
        </w:r>
      </w:ins>
      <w:r w:rsidRPr="005E7358">
        <w:t xml:space="preserve"> concerning the permissible extent of professional services that can be provided outside the </w:t>
      </w:r>
      <w:del w:id="9497" w:author="OFFM" w:date="2024-04-16T10:53:00Z">
        <w:r w:rsidR="00817C00" w:rsidRPr="00F74592">
          <w:delText>non-Federal entity</w:delText>
        </w:r>
      </w:del>
      <w:ins w:id="9498" w:author="OFFM" w:date="2024-04-16T10:53:00Z">
        <w:r w:rsidRPr="000D237D">
          <w:t>recipient or subrecipient</w:t>
        </w:r>
      </w:ins>
      <w:r w:rsidRPr="005E7358">
        <w:t xml:space="preserve"> for non-organizational compensation. Where </w:t>
      </w:r>
      <w:del w:id="9499" w:author="OFFM" w:date="2024-04-16T10:53:00Z">
        <w:r w:rsidR="00817C00" w:rsidRPr="00F74592">
          <w:delText>such non-Federal entity-wide</w:delText>
        </w:r>
      </w:del>
      <w:ins w:id="9500" w:author="OFFM" w:date="2024-04-16T10:53:00Z">
        <w:r w:rsidRPr="000D237D">
          <w:t>the recipient or subrecipient does not have</w:t>
        </w:r>
      </w:ins>
      <w:r w:rsidRPr="005E7358">
        <w:t xml:space="preserve"> written policies </w:t>
      </w:r>
      <w:del w:id="9501" w:author="OFFM" w:date="2024-04-16T10:53:00Z">
        <w:r w:rsidR="00817C00" w:rsidRPr="00F74592">
          <w:delText>do not exist or</w:delText>
        </w:r>
      </w:del>
      <w:ins w:id="9502" w:author="OFFM" w:date="2024-04-16T10:53:00Z">
        <w:r w:rsidRPr="000D237D">
          <w:t>or procedures, or they</w:t>
        </w:r>
      </w:ins>
      <w:r w:rsidRPr="005E7358">
        <w:t xml:space="preserve"> do not adequately define the permissible extent of consulting or other non-organizational activities undertaken for extra outside pay, the Federal Government may require </w:t>
      </w:r>
      <w:del w:id="9503" w:author="OFFM" w:date="2024-04-16T10:53:00Z">
        <w:r w:rsidR="00817C00" w:rsidRPr="00F74592">
          <w:delText>that</w:delText>
        </w:r>
      </w:del>
      <w:ins w:id="9504" w:author="OFFM" w:date="2024-04-16T10:53:00Z">
        <w:r w:rsidRPr="000D237D">
          <w:t>the recipient or subrecipient to allocate</w:t>
        </w:r>
      </w:ins>
      <w:r w:rsidRPr="005E7358">
        <w:t xml:space="preserve"> the effort of professional staff working on Federal awards</w:t>
      </w:r>
      <w:del w:id="9505" w:author="OFFM" w:date="2024-04-16T10:53:00Z">
        <w:r w:rsidR="00817C00" w:rsidRPr="00F74592">
          <w:delText xml:space="preserve"> be allocated</w:delText>
        </w:r>
      </w:del>
      <w:r w:rsidRPr="005E7358">
        <w:t xml:space="preserve"> between: </w:t>
      </w:r>
    </w:p>
    <w:p w14:paraId="250102D4" w14:textId="2581491E"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w:t>
      </w:r>
      <w:del w:id="9506" w:author="OFFM" w:date="2024-04-16T10:53:00Z">
        <w:r w:rsidR="00817C00" w:rsidRPr="00F74592">
          <w:delText>Non-Federal entity</w:delText>
        </w:r>
      </w:del>
      <w:ins w:id="9507" w:author="OFFM" w:date="2024-04-16T10:53:00Z">
        <w:r w:rsidRPr="000D237D">
          <w:t>Recipient or subrecipient</w:t>
        </w:r>
      </w:ins>
      <w:r w:rsidRPr="005E7358">
        <w:t xml:space="preserve"> activities, and </w:t>
      </w:r>
    </w:p>
    <w:p w14:paraId="32D6380A" w14:textId="04281F19"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Non-organizational professional activities. </w:t>
      </w:r>
      <w:del w:id="9508" w:author="OFFM" w:date="2024-04-16T10:53:00Z">
        <w:r w:rsidR="00817C00" w:rsidRPr="00F74592">
          <w:delText>If</w:delText>
        </w:r>
      </w:del>
      <w:ins w:id="9509" w:author="OFFM" w:date="2024-04-16T10:53:00Z">
        <w:r w:rsidRPr="000D237D">
          <w:t>Appropriate arrangements governing compensation must be negotiated on a case-by-case basis if</w:t>
        </w:r>
      </w:ins>
      <w:r w:rsidRPr="005E7358">
        <w:t xml:space="preserve"> the Federal</w:t>
      </w:r>
      <w:del w:id="9510" w:author="OFFM" w:date="2024-04-16T10:53:00Z">
        <w:r w:rsidR="00817C00" w:rsidRPr="00F74592">
          <w:delText xml:space="preserve"> awarding</w:delText>
        </w:r>
      </w:del>
      <w:r w:rsidRPr="005E7358">
        <w:t xml:space="preserve"> agency considers the extent of non-organizational professional effort excessive or inconsistent with the conflicts-of-interest terms and conditions of the Federal award</w:t>
      </w:r>
      <w:del w:id="9511" w:author="OFFM" w:date="2024-04-16T10:53:00Z">
        <w:r w:rsidR="00817C00" w:rsidRPr="00F74592">
          <w:delText>, appropriate arrangements governing compensation will be negotiated on a case-by-case basis</w:delText>
        </w:r>
      </w:del>
      <w:r w:rsidRPr="005E7358">
        <w:t xml:space="preserve">. </w:t>
      </w:r>
    </w:p>
    <w:p w14:paraId="123DB82F" w14:textId="77777777" w:rsidR="00817C00" w:rsidRPr="00F74592" w:rsidRDefault="00F2264C" w:rsidP="001732A9">
      <w:pPr>
        <w:spacing w:after="0" w:line="480" w:lineRule="auto"/>
        <w:ind w:firstLine="720"/>
        <w:contextualSpacing/>
        <w:rPr>
          <w:del w:id="9512" w:author="OFFM" w:date="2024-04-16T10:53:00Z"/>
          <w:rFonts w:ascii="Times New Roman" w:hAnsi="Times New Roman" w:cs="Times New Roman"/>
          <w:sz w:val="24"/>
          <w:szCs w:val="24"/>
        </w:rPr>
      </w:pPr>
      <w:r w:rsidRPr="00A63D45">
        <w:rPr>
          <w:rStyle w:val="paren"/>
        </w:rPr>
        <w:t>(</w:t>
      </w:r>
      <w:r w:rsidRPr="00A63D45">
        <w:rPr>
          <w:rStyle w:val="paragraph-hierarchy"/>
        </w:rPr>
        <w:t>d</w:t>
      </w:r>
      <w:r w:rsidRPr="00A63D45">
        <w:rPr>
          <w:rStyle w:val="paren"/>
        </w:rPr>
        <w:t>)</w:t>
      </w:r>
      <w:r w:rsidRPr="005E7358">
        <w:t xml:space="preserve"> </w:t>
      </w:r>
      <w:r w:rsidRPr="00A63D45">
        <w:rPr>
          <w:rStyle w:val="Emphasis"/>
        </w:rPr>
        <w:t>Unallowable costs.</w:t>
      </w:r>
      <w:r w:rsidRPr="00A63D45">
        <w:rPr>
          <w:rStyle w:val="paren"/>
        </w:rPr>
        <w:t xml:space="preserve"> </w:t>
      </w:r>
    </w:p>
    <w:p w14:paraId="5F3093E0" w14:textId="3385767E"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1</w:t>
      </w:r>
      <w:r w:rsidRPr="00A63D45">
        <w:rPr>
          <w:rStyle w:val="paren"/>
        </w:rPr>
        <w:t>)</w:t>
      </w:r>
      <w:r w:rsidRPr="005E7358">
        <w:t xml:space="preserve"> Costs</w:t>
      </w:r>
      <w:del w:id="9513" w:author="OFFM" w:date="2024-04-16T10:53:00Z">
        <w:r w:rsidR="00817C00" w:rsidRPr="00F74592">
          <w:delText xml:space="preserve"> which are</w:delText>
        </w:r>
      </w:del>
      <w:r w:rsidRPr="005E7358">
        <w:t xml:space="preserve"> unallowable under other sections of these principles must not be allowable under this section solely </w:t>
      </w:r>
      <w:del w:id="9514" w:author="OFFM" w:date="2024-04-16T10:53:00Z">
        <w:r w:rsidR="00817C00" w:rsidRPr="00F74592">
          <w:delText>on the basis that</w:delText>
        </w:r>
      </w:del>
      <w:ins w:id="9515" w:author="OFFM" w:date="2024-04-16T10:53:00Z">
        <w:r w:rsidRPr="000D237D">
          <w:t>because</w:t>
        </w:r>
      </w:ins>
      <w:r w:rsidRPr="005E7358">
        <w:t xml:space="preserve"> they constitute personnel compensation. </w:t>
      </w:r>
    </w:p>
    <w:p w14:paraId="65A5D3B6" w14:textId="55ABD772"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allowable compensation for certain employees is subject to a ceiling in accordance with </w:t>
      </w:r>
      <w:ins w:id="9516" w:author="OFFM" w:date="2024-04-16T10:53:00Z">
        <w:r w:rsidRPr="000D237D">
          <w:t xml:space="preserve">Federal </w:t>
        </w:r>
      </w:ins>
      <w:r w:rsidRPr="005E7358">
        <w:t xml:space="preserve">statute. </w:t>
      </w:r>
      <w:del w:id="9517" w:author="OFFM" w:date="2024-04-16T10:53:00Z">
        <w:r w:rsidR="00817C00" w:rsidRPr="00F74592">
          <w:delText xml:space="preserve">For the amount of </w:delText>
        </w:r>
      </w:del>
      <w:ins w:id="9518" w:author="OFFM" w:date="2024-04-16T10:53:00Z">
        <w:r w:rsidRPr="000D237D">
          <w:t>See 10 U.S.C. § 3744(a)(16), 41 U.S.C. 1127</w:t>
        </w:r>
        <w:r w:rsidRPr="000D237D">
          <w:rPr>
            <w:rStyle w:val="Hyperlink"/>
          </w:rPr>
          <w:t>,</w:t>
        </w:r>
        <w:r w:rsidRPr="000D237D">
          <w:t xml:space="preserve"> and 41 U.S.C. 4304(a)(16) for </w:t>
        </w:r>
      </w:ins>
      <w:r w:rsidRPr="005E7358">
        <w:t xml:space="preserve">the ceiling </w:t>
      </w:r>
      <w:del w:id="9519" w:author="OFFM" w:date="2024-04-16T10:53:00Z">
        <w:r w:rsidR="00817C00" w:rsidRPr="00F74592">
          <w:delText>for cost-reimbursement contracts, the</w:delText>
        </w:r>
      </w:del>
      <w:ins w:id="9520" w:author="OFFM" w:date="2024-04-16T10:53:00Z">
        <w:r w:rsidRPr="000D237D">
          <w:t>amount,</w:t>
        </w:r>
      </w:ins>
      <w:r w:rsidRPr="005E7358">
        <w:t xml:space="preserve"> covered compensation subject to the ceiling, </w:t>
      </w:r>
      <w:del w:id="9521" w:author="OFFM" w:date="2024-04-16T10:53:00Z">
        <w:r w:rsidR="00817C00" w:rsidRPr="00F74592">
          <w:delText xml:space="preserve">the </w:delText>
        </w:r>
      </w:del>
      <w:r w:rsidRPr="005E7358">
        <w:t>covered employees, and other relevant provisions</w:t>
      </w:r>
      <w:del w:id="9522" w:author="OFFM" w:date="2024-04-16T10:53:00Z">
        <w:r w:rsidR="00817C00" w:rsidRPr="00F74592">
          <w:delText>, see 10 U.S.C. 2324(e)(1)(P), and 41 U.S.C. 1127 and 4304(a)(16).</w:delText>
        </w:r>
      </w:del>
      <w:ins w:id="9523" w:author="OFFM" w:date="2024-04-16T10:53:00Z">
        <w:r w:rsidRPr="000D237D">
          <w:t xml:space="preserve"> for cost-reimbursement contracts.</w:t>
        </w:r>
      </w:ins>
      <w:r w:rsidRPr="005E7358">
        <w:t xml:space="preserve"> For other types of Federal awards, other statutory ceilings may apply. </w:t>
      </w:r>
    </w:p>
    <w:p w14:paraId="25B7D711" w14:textId="707ED823"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e</w:t>
      </w:r>
      <w:r w:rsidRPr="00A63D45">
        <w:rPr>
          <w:rStyle w:val="paren"/>
        </w:rPr>
        <w:t>)</w:t>
      </w:r>
      <w:r w:rsidRPr="005E7358">
        <w:t xml:space="preserve"> </w:t>
      </w:r>
      <w:r w:rsidRPr="00A63D45">
        <w:rPr>
          <w:rStyle w:val="Emphasis"/>
        </w:rPr>
        <w:t>Special considerations.</w:t>
      </w:r>
      <w:r w:rsidRPr="005E7358">
        <w:t xml:space="preserve"> Special considerations in determining </w:t>
      </w:r>
      <w:ins w:id="9524" w:author="OFFM" w:date="2024-04-16T10:53:00Z">
        <w:r w:rsidRPr="000D237D">
          <w:t xml:space="preserve">the </w:t>
        </w:r>
      </w:ins>
      <w:r w:rsidRPr="005E7358">
        <w:t xml:space="preserve">allowability of compensation will be given to any change in a </w:t>
      </w:r>
      <w:del w:id="9525" w:author="OFFM" w:date="2024-04-16T10:53:00Z">
        <w:r w:rsidR="00817C00" w:rsidRPr="00F74592">
          <w:delText>non-Federal entity's</w:delText>
        </w:r>
      </w:del>
      <w:ins w:id="9526" w:author="OFFM" w:date="2024-04-16T10:53:00Z">
        <w:r w:rsidRPr="000D237D">
          <w:t>recipient’s or subrecipient’s</w:t>
        </w:r>
      </w:ins>
      <w:r w:rsidRPr="005E7358">
        <w:t xml:space="preserve"> compensation policy resulting in a substantial increase in its </w:t>
      </w:r>
      <w:del w:id="9527" w:author="OFFM" w:date="2024-04-16T10:53:00Z">
        <w:r w:rsidR="00817C00" w:rsidRPr="00F74592">
          <w:delText>employees'</w:delText>
        </w:r>
      </w:del>
      <w:ins w:id="9528" w:author="OFFM" w:date="2024-04-16T10:53:00Z">
        <w:r w:rsidRPr="000D237D">
          <w:t>employees’</w:t>
        </w:r>
      </w:ins>
      <w:r w:rsidRPr="005E7358">
        <w:t xml:space="preserve"> level of compensation (particularly when the change was concurrent with an increase in the ratio of Federal awards to other activities) or any change in the treatment of allowability of specific types of compensation due to changes in Federal policy. </w:t>
      </w:r>
    </w:p>
    <w:p w14:paraId="18C27AE0" w14:textId="6CF546D0"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f</w:t>
      </w:r>
      <w:r w:rsidRPr="00A63D45">
        <w:rPr>
          <w:rStyle w:val="paren"/>
        </w:rPr>
        <w:t>)</w:t>
      </w:r>
      <w:r w:rsidRPr="005E7358">
        <w:t xml:space="preserve"> </w:t>
      </w:r>
      <w:r w:rsidRPr="00A63D45">
        <w:rPr>
          <w:rStyle w:val="Emphasis"/>
        </w:rPr>
        <w:t>Incentive compensation.</w:t>
      </w:r>
      <w:r w:rsidRPr="005E7358">
        <w:t xml:space="preserve"> Incentive compensation to employees based on cost reduction, </w:t>
      </w:r>
      <w:del w:id="9529" w:author="OFFM" w:date="2024-04-16T10:53:00Z">
        <w:r w:rsidR="00817C00" w:rsidRPr="00F74592">
          <w:delText xml:space="preserve">or </w:delText>
        </w:r>
      </w:del>
      <w:r w:rsidRPr="005E7358">
        <w:t xml:space="preserve">efficient performance, suggestion awards, </w:t>
      </w:r>
      <w:ins w:id="9530" w:author="OFFM" w:date="2024-04-16T10:53:00Z">
        <w:r w:rsidRPr="000D237D">
          <w:t xml:space="preserve">or </w:t>
        </w:r>
      </w:ins>
      <w:r w:rsidRPr="005E7358">
        <w:t>safety awards</w:t>
      </w:r>
      <w:del w:id="9531" w:author="OFFM" w:date="2024-04-16T10:53:00Z">
        <w:r w:rsidR="00817C00" w:rsidRPr="00F74592">
          <w:delText>, etc.,</w:delText>
        </w:r>
      </w:del>
      <w:r w:rsidRPr="005E7358">
        <w:t xml:space="preserve"> is allowable to the extent that the overall compensation is determined to be reasonable and such costs are paid or accrued </w:t>
      </w:r>
      <w:del w:id="9532" w:author="OFFM" w:date="2024-04-16T10:53:00Z">
        <w:r w:rsidR="00817C00" w:rsidRPr="00F74592">
          <w:delText>pursuant</w:delText>
        </w:r>
      </w:del>
      <w:ins w:id="9533" w:author="OFFM" w:date="2024-04-16T10:53:00Z">
        <w:r w:rsidRPr="000D237D">
          <w:t>according</w:t>
        </w:r>
      </w:ins>
      <w:r w:rsidRPr="005E7358">
        <w:t xml:space="preserve"> to an agreement entered into in good faith between the </w:t>
      </w:r>
      <w:del w:id="9534" w:author="OFFM" w:date="2024-04-16T10:53:00Z">
        <w:r w:rsidR="00817C00" w:rsidRPr="00F74592">
          <w:delText>non-Federal entity</w:delText>
        </w:r>
      </w:del>
      <w:ins w:id="9535" w:author="OFFM" w:date="2024-04-16T10:53:00Z">
        <w:r w:rsidRPr="000D237D">
          <w:t>recipient or subrecipient</w:t>
        </w:r>
      </w:ins>
      <w:r w:rsidRPr="005E7358">
        <w:t xml:space="preserve"> and the employees before the services were rendered, or </w:t>
      </w:r>
      <w:del w:id="9536" w:author="OFFM" w:date="2024-04-16T10:53:00Z">
        <w:r w:rsidR="00817C00" w:rsidRPr="00F74592">
          <w:delText>pursuant</w:delText>
        </w:r>
      </w:del>
      <w:ins w:id="9537" w:author="OFFM" w:date="2024-04-16T10:53:00Z">
        <w:r w:rsidRPr="000D237D">
          <w:t>according</w:t>
        </w:r>
      </w:ins>
      <w:r w:rsidRPr="005E7358">
        <w:t xml:space="preserve"> to an established plan followed by the </w:t>
      </w:r>
      <w:del w:id="9538" w:author="OFFM" w:date="2024-04-16T10:53:00Z">
        <w:r w:rsidR="00817C00" w:rsidRPr="00F74592">
          <w:delText>non-Federal entity</w:delText>
        </w:r>
      </w:del>
      <w:ins w:id="9539" w:author="OFFM" w:date="2024-04-16T10:53:00Z">
        <w:r w:rsidRPr="000D237D">
          <w:t>recipient or subrecipient</w:t>
        </w:r>
      </w:ins>
      <w:r w:rsidRPr="005E7358">
        <w:t xml:space="preserve"> so consistently as to imply, in effect, an agreement to make such payment. </w:t>
      </w:r>
    </w:p>
    <w:p w14:paraId="18AA7C05" w14:textId="77777777" w:rsidR="00817C00" w:rsidRPr="00F74592" w:rsidRDefault="00817C00" w:rsidP="006B0329">
      <w:pPr>
        <w:spacing w:after="0" w:line="480" w:lineRule="auto"/>
        <w:ind w:firstLine="720"/>
        <w:contextualSpacing/>
        <w:rPr>
          <w:del w:id="9540" w:author="OFFM" w:date="2024-04-16T10:53:00Z"/>
          <w:rFonts w:ascii="Times New Roman" w:hAnsi="Times New Roman" w:cs="Times New Roman"/>
          <w:sz w:val="24"/>
          <w:szCs w:val="24"/>
        </w:rPr>
      </w:pPr>
      <w:del w:id="9541" w:author="OFFM" w:date="2024-04-16T10:53:00Z">
        <w:r w:rsidRPr="00F74592">
          <w:rPr>
            <w:rFonts w:ascii="Times New Roman" w:hAnsi="Times New Roman" w:cs="Times New Roman"/>
            <w:sz w:val="24"/>
            <w:szCs w:val="24"/>
          </w:rPr>
          <w:delText xml:space="preserve">(g) Nonprofit organizations. For compensation to members of nonprofit organizations, trustees, directors, associates, officers, or the immediate families thereof, determination must be made that such compensation is reasonable for the actual personal services rendered rather than a </w:delText>
        </w:r>
        <w:r w:rsidRPr="00F74592">
          <w:rPr>
            <w:rFonts w:ascii="Times New Roman" w:hAnsi="Times New Roman" w:cs="Times New Roman"/>
            <w:sz w:val="24"/>
            <w:szCs w:val="24"/>
          </w:rPr>
          <w:lastRenderedPageBreak/>
          <w:delText xml:space="preserve">distribution of earnings in excess of costs. This may include director's and executive committee member's fees, incentive awards, allowances for off-site pay, incentive pay, location allowances, hardship pay, and cost-of-living differentials. </w:delText>
        </w:r>
      </w:del>
    </w:p>
    <w:p w14:paraId="5F64995E" w14:textId="77777777" w:rsidR="00817C00" w:rsidRPr="00F74592" w:rsidRDefault="00817C00" w:rsidP="006B0329">
      <w:pPr>
        <w:spacing w:after="0" w:line="480" w:lineRule="auto"/>
        <w:ind w:firstLine="720"/>
        <w:contextualSpacing/>
        <w:rPr>
          <w:del w:id="9542" w:author="OFFM" w:date="2024-04-16T10:53:00Z"/>
          <w:rFonts w:ascii="Times New Roman" w:hAnsi="Times New Roman" w:cs="Times New Roman"/>
          <w:sz w:val="24"/>
          <w:szCs w:val="24"/>
        </w:rPr>
      </w:pPr>
      <w:del w:id="9543" w:author="OFFM" w:date="2024-04-16T10:53:00Z">
        <w:r w:rsidRPr="00F74592">
          <w:rPr>
            <w:rFonts w:ascii="Times New Roman" w:hAnsi="Times New Roman" w:cs="Times New Roman"/>
            <w:sz w:val="24"/>
            <w:szCs w:val="24"/>
          </w:rPr>
          <w:delText xml:space="preserve">(h) Institutions of Higher Education (IHEs). </w:delText>
        </w:r>
      </w:del>
    </w:p>
    <w:p w14:paraId="4563CFB6" w14:textId="77777777" w:rsidR="000B5224" w:rsidRPr="005E7358" w:rsidRDefault="00817C00" w:rsidP="00A63D45">
      <w:pPr>
        <w:pStyle w:val="indent-2"/>
        <w:spacing w:before="0" w:beforeAutospacing="0" w:after="0" w:afterAutospacing="0" w:line="480" w:lineRule="auto"/>
        <w:ind w:firstLine="720"/>
        <w:contextualSpacing/>
        <w:rPr>
          <w:moveFrom w:id="9544" w:author="OFFM" w:date="2024-04-16T10:53:00Z"/>
        </w:rPr>
      </w:pPr>
      <w:del w:id="9545" w:author="OFFM" w:date="2024-04-16T10:53:00Z">
        <w:r w:rsidRPr="00F74592">
          <w:delText>(1)</w:delText>
        </w:r>
      </w:del>
      <w:moveFromRangeStart w:id="9546" w:author="OFFM" w:date="2024-04-16T10:53:00Z" w:name="move164157225"/>
      <w:moveFrom w:id="9547" w:author="OFFM" w:date="2024-04-16T10:53:00Z">
        <w:r w:rsidR="00F2264C" w:rsidRPr="00A63D45">
          <w:rPr>
            <w:i/>
          </w:rPr>
          <w:t xml:space="preserve"> </w:t>
        </w:r>
        <w:r w:rsidR="00F2264C" w:rsidRPr="005E7358">
          <w:t xml:space="preserve">Certain conditions require special consideration and possible limitations in determining allowable personnel compensation costs under Federal awards. Among such conditions are the following: </w:t>
        </w:r>
      </w:moveFrom>
    </w:p>
    <w:p w14:paraId="0A1C2C58" w14:textId="77777777" w:rsidR="00817C00" w:rsidRPr="00F74592" w:rsidRDefault="00F2264C" w:rsidP="006B0329">
      <w:pPr>
        <w:spacing w:after="0" w:line="480" w:lineRule="auto"/>
        <w:ind w:firstLine="720"/>
        <w:contextualSpacing/>
        <w:rPr>
          <w:del w:id="9548" w:author="OFFM" w:date="2024-04-16T10:53:00Z"/>
          <w:rFonts w:ascii="Times New Roman" w:hAnsi="Times New Roman" w:cs="Times New Roman"/>
          <w:sz w:val="24"/>
          <w:szCs w:val="24"/>
        </w:rPr>
      </w:pPr>
      <w:moveFrom w:id="9549" w:author="OFFM" w:date="2024-04-16T10:53:00Z">
        <w:r w:rsidRPr="00A63D45">
          <w:rPr>
            <w:rStyle w:val="paren"/>
          </w:rPr>
          <w:t>(</w:t>
        </w:r>
        <w:r w:rsidRPr="00A63D45">
          <w:rPr>
            <w:rStyle w:val="paragraph-hierarchy"/>
          </w:rPr>
          <w:t>i</w:t>
        </w:r>
        <w:r w:rsidRPr="00A63D45">
          <w:rPr>
            <w:rStyle w:val="paren"/>
          </w:rPr>
          <w:t>)</w:t>
        </w:r>
        <w:r w:rsidRPr="005E7358">
          <w:t xml:space="preserve"> Allowable activities. Charges to Federal awards may include reasonable amounts for activities contributing and directly related to work under an agreement, such as delivering special lectures about specific aspects of the ongoing activity, writing reports and articles, developing and maintaining protocols (human, animals, </w:t>
        </w:r>
      </w:moveFrom>
      <w:moveFromRangeEnd w:id="9546"/>
      <w:del w:id="9550" w:author="OFFM" w:date="2024-04-16T10:53:00Z">
        <w:r w:rsidR="00817C00" w:rsidRPr="00F74592">
          <w:rPr>
            <w:rFonts w:ascii="Times New Roman" w:hAnsi="Times New Roman" w:cs="Times New Roman"/>
            <w:sz w:val="24"/>
            <w:szCs w:val="24"/>
          </w:rPr>
          <w:delText xml:space="preserve">etc.), managing substances/chemicals, managing and securing project-specific data, coordinating research subjects, participating in appropriate seminars, consulting with colleagues and graduate students, and attending meetings and conferences. </w:delText>
        </w:r>
      </w:del>
    </w:p>
    <w:p w14:paraId="6245D4DF" w14:textId="77777777" w:rsidR="00817C00" w:rsidRPr="00F74592" w:rsidRDefault="00F2264C" w:rsidP="006B0329">
      <w:pPr>
        <w:spacing w:after="0" w:line="480" w:lineRule="auto"/>
        <w:ind w:firstLine="720"/>
        <w:contextualSpacing/>
        <w:rPr>
          <w:del w:id="9551" w:author="OFFM" w:date="2024-04-16T10:53:00Z"/>
          <w:rFonts w:ascii="Times New Roman" w:hAnsi="Times New Roman" w:cs="Times New Roman"/>
          <w:sz w:val="24"/>
          <w:szCs w:val="24"/>
        </w:rPr>
      </w:pPr>
      <w:moveFromRangeStart w:id="9552" w:author="OFFM" w:date="2024-04-16T10:53:00Z" w:name="move164157226"/>
      <w:moveFrom w:id="9553" w:author="OFFM" w:date="2024-04-16T10:53:00Z">
        <w:r w:rsidRPr="00A63D45">
          <w:rPr>
            <w:rStyle w:val="paren"/>
          </w:rPr>
          <w:t>(</w:t>
        </w:r>
        <w:r w:rsidRPr="00A63D45">
          <w:rPr>
            <w:rStyle w:val="paragraph-hierarchy"/>
          </w:rPr>
          <w:t>ii</w:t>
        </w:r>
        <w:r w:rsidRPr="00A63D45">
          <w:rPr>
            <w:rStyle w:val="paren"/>
          </w:rPr>
          <w:t>)</w:t>
        </w:r>
        <w:r w:rsidRPr="005E7358">
          <w:t xml:space="preserve"> Incidental activities. </w:t>
        </w:r>
      </w:moveFrom>
      <w:moveFromRangeEnd w:id="9552"/>
      <w:del w:id="9554" w:author="OFFM" w:date="2024-04-16T10:53:00Z">
        <w:r w:rsidR="00817C00" w:rsidRPr="00F74592">
          <w:rPr>
            <w:rFonts w:ascii="Times New Roman" w:hAnsi="Times New Roman" w:cs="Times New Roman"/>
            <w:sz w:val="24"/>
            <w:szCs w:val="24"/>
          </w:rPr>
          <w:delText xml:space="preserve">Incidental activities for which supplemental compensation is allowable under written institutional policy (at a rate not to exceed institutional base salary) need not be included in the records described in paragraph (i) of this section to directly charge payments of incidental activities, such activities must either be specifically provided for in the Federal award budget or receive prior written approval by the Federal awarding agency. </w:delText>
        </w:r>
      </w:del>
    </w:p>
    <w:p w14:paraId="3E4E63A1" w14:textId="77777777" w:rsidR="000B5224" w:rsidRPr="005E7358" w:rsidRDefault="00817C00" w:rsidP="00A63D45">
      <w:pPr>
        <w:pStyle w:val="indent-2"/>
        <w:spacing w:before="0" w:beforeAutospacing="0" w:after="0" w:afterAutospacing="0" w:line="480" w:lineRule="auto"/>
        <w:ind w:firstLine="720"/>
        <w:contextualSpacing/>
        <w:rPr>
          <w:moveFrom w:id="9555" w:author="OFFM" w:date="2024-04-16T10:53:00Z"/>
        </w:rPr>
      </w:pPr>
      <w:del w:id="9556" w:author="OFFM" w:date="2024-04-16T10:53:00Z">
        <w:r w:rsidRPr="00F74592">
          <w:delText xml:space="preserve">(2) Salary basis. Charges for work performed on Federal awards by faculty members during the academic year are allowable at the IBS rate. Except as noted in paragraph (h)(1)(ii) of this section, in no event will charges to Federal awards, irrespective of the basis of computation, exceed the proportionate share of the IBS for that period. This principle applies to all members of faculty at an institution. IBS is defined as the annual compensation paid by an IHE for an individual's appointment, whether that individual's time is spent on research, instruction, administration, or other activities. IBS excludes any income that an individual earns outside of </w:delText>
        </w:r>
        <w:r w:rsidRPr="00F74592">
          <w:lastRenderedPageBreak/>
          <w:delText>duties performed for the IHE. Unless there is prior approval by the Federal awarding agency, charges of a faculty member's salary to a Federal award must not exceed the proportionate share of the IBS for the period during which the faculty member worked on the award.</w:delText>
        </w:r>
      </w:del>
      <w:moveFromRangeStart w:id="9557" w:author="OFFM" w:date="2024-04-16T10:53:00Z" w:name="move164157227"/>
      <w:moveFrom w:id="9558" w:author="OFFM" w:date="2024-04-16T10:53:00Z">
        <w:r w:rsidR="00F2264C" w:rsidRPr="005E7358">
          <w:t xml:space="preserve"> </w:t>
        </w:r>
      </w:moveFrom>
    </w:p>
    <w:p w14:paraId="1E777BF9" w14:textId="77777777" w:rsidR="00817C00" w:rsidRPr="00F74592" w:rsidRDefault="00F2264C" w:rsidP="006B0329">
      <w:pPr>
        <w:spacing w:after="0" w:line="480" w:lineRule="auto"/>
        <w:ind w:firstLine="720"/>
        <w:contextualSpacing/>
        <w:rPr>
          <w:del w:id="9559" w:author="OFFM" w:date="2024-04-16T10:53:00Z"/>
          <w:rFonts w:ascii="Times New Roman" w:hAnsi="Times New Roman" w:cs="Times New Roman"/>
          <w:sz w:val="24"/>
          <w:szCs w:val="24"/>
        </w:rPr>
      </w:pPr>
      <w:moveFrom w:id="9560" w:author="OFFM" w:date="2024-04-16T10:53:00Z">
        <w:r w:rsidRPr="00A63D45">
          <w:rPr>
            <w:rStyle w:val="paren"/>
          </w:rPr>
          <w:t>(</w:t>
        </w:r>
        <w:r w:rsidRPr="00A63D45">
          <w:rPr>
            <w:rStyle w:val="paragraph-hierarchy"/>
          </w:rPr>
          <w:t>3</w:t>
        </w:r>
        <w:r w:rsidRPr="00A63D45">
          <w:rPr>
            <w:rStyle w:val="paren"/>
          </w:rPr>
          <w:t>)</w:t>
        </w:r>
        <w:r w:rsidRPr="005E7358">
          <w:t xml:space="preserve"> </w:t>
        </w:r>
        <w:r w:rsidRPr="00A63D45">
          <w:rPr>
            <w:rStyle w:val="Emphasis"/>
          </w:rPr>
          <w:t>Intra-Institution of Higher Education (IHE) consulting.</w:t>
        </w:r>
        <w:r w:rsidRPr="005E7358">
          <w:t xml:space="preserve"> Intra-IHE consulting by faculty should be undertaken as an IHE responsibility requiring no compensation in addition to IBS. </w:t>
        </w:r>
      </w:moveFrom>
      <w:moveFromRangeEnd w:id="9557"/>
      <w:del w:id="9561" w:author="OFFM" w:date="2024-04-16T10:53:00Z">
        <w:r w:rsidR="00817C00" w:rsidRPr="00F74592">
          <w:rPr>
            <w:rFonts w:ascii="Times New Roman" w:hAnsi="Times New Roman" w:cs="Times New Roman"/>
            <w:sz w:val="24"/>
            <w:szCs w:val="24"/>
          </w:rPr>
          <w:delText xml:space="preserve">However, in unusual cases where consultation is across departmental lines or involves a separate or remote operation, and the work performed by the faculty member is in addition to his or her regular responsibilities, any charges for such work representing additional compensation above IBS are allowable provided that such consulting arrangements are specifically provided for in the Federal award or approved in writing by the Federal awarding agency. </w:delText>
        </w:r>
      </w:del>
    </w:p>
    <w:p w14:paraId="68DBB481" w14:textId="77777777" w:rsidR="00817C00" w:rsidRPr="00F74592" w:rsidRDefault="00817C00" w:rsidP="006B0329">
      <w:pPr>
        <w:spacing w:after="0" w:line="480" w:lineRule="auto"/>
        <w:ind w:firstLine="720"/>
        <w:contextualSpacing/>
        <w:rPr>
          <w:del w:id="9562" w:author="OFFM" w:date="2024-04-16T10:53:00Z"/>
          <w:rFonts w:ascii="Times New Roman" w:hAnsi="Times New Roman" w:cs="Times New Roman"/>
          <w:sz w:val="24"/>
          <w:szCs w:val="24"/>
        </w:rPr>
      </w:pPr>
      <w:del w:id="9563" w:author="OFFM" w:date="2024-04-16T10:53:00Z">
        <w:r w:rsidRPr="00F74592">
          <w:rPr>
            <w:rFonts w:ascii="Times New Roman" w:hAnsi="Times New Roman" w:cs="Times New Roman"/>
            <w:sz w:val="24"/>
            <w:szCs w:val="24"/>
          </w:rPr>
          <w:delText xml:space="preserve">(4) Extra Service Pay normally represents overload compensation, subject to institutional compensation policies for services above and beyond IBS. Where extra service pay is a result of Intra-IHE consulting, it is subject to the same requirements of paragraph (b) above. It is allowable if all of the following conditions are met: </w:delText>
        </w:r>
      </w:del>
    </w:p>
    <w:p w14:paraId="4FA8A9C8" w14:textId="77777777" w:rsidR="00817C00" w:rsidRPr="00F74592" w:rsidRDefault="00817C00" w:rsidP="006B0329">
      <w:pPr>
        <w:spacing w:after="0" w:line="480" w:lineRule="auto"/>
        <w:ind w:firstLine="720"/>
        <w:contextualSpacing/>
        <w:rPr>
          <w:del w:id="9564" w:author="OFFM" w:date="2024-04-16T10:53:00Z"/>
          <w:rFonts w:ascii="Times New Roman" w:hAnsi="Times New Roman" w:cs="Times New Roman"/>
          <w:sz w:val="24"/>
          <w:szCs w:val="24"/>
        </w:rPr>
      </w:pPr>
      <w:del w:id="9565" w:author="OFFM" w:date="2024-04-16T10:53:00Z">
        <w:r w:rsidRPr="00F74592">
          <w:rPr>
            <w:rFonts w:ascii="Times New Roman" w:hAnsi="Times New Roman" w:cs="Times New Roman"/>
            <w:sz w:val="24"/>
            <w:szCs w:val="24"/>
          </w:rPr>
          <w:delText xml:space="preserve">(i) The non-Federal entity establishes consistent written policies which apply uniformly to all faculty members, not just those working on Federal awards. </w:delText>
        </w:r>
      </w:del>
    </w:p>
    <w:p w14:paraId="14862D3C" w14:textId="77777777" w:rsidR="00817C00" w:rsidRPr="00F74592" w:rsidRDefault="00817C00" w:rsidP="006B0329">
      <w:pPr>
        <w:spacing w:after="0" w:line="480" w:lineRule="auto"/>
        <w:ind w:firstLine="720"/>
        <w:contextualSpacing/>
        <w:rPr>
          <w:del w:id="9566" w:author="OFFM" w:date="2024-04-16T10:53:00Z"/>
          <w:rFonts w:ascii="Times New Roman" w:hAnsi="Times New Roman" w:cs="Times New Roman"/>
          <w:sz w:val="24"/>
          <w:szCs w:val="24"/>
        </w:rPr>
      </w:pPr>
      <w:del w:id="9567" w:author="OFFM" w:date="2024-04-16T10:53:00Z">
        <w:r w:rsidRPr="00F74592">
          <w:rPr>
            <w:rFonts w:ascii="Times New Roman" w:hAnsi="Times New Roman" w:cs="Times New Roman"/>
            <w:sz w:val="24"/>
            <w:szCs w:val="24"/>
          </w:rPr>
          <w:delText xml:space="preserve">(ii) The non-Federal entity establishes a consistent written definition of work covered by IBS which is specific enough to determine conclusively when work beyond that level has occurred. This may be described in appointment letters or other documentations. </w:delText>
        </w:r>
      </w:del>
    </w:p>
    <w:p w14:paraId="7A820686" w14:textId="77777777" w:rsidR="00817C00" w:rsidRPr="00F74592" w:rsidRDefault="00817C00" w:rsidP="006B0329">
      <w:pPr>
        <w:spacing w:after="0" w:line="480" w:lineRule="auto"/>
        <w:ind w:firstLine="720"/>
        <w:contextualSpacing/>
        <w:rPr>
          <w:del w:id="9568" w:author="OFFM" w:date="2024-04-16T10:53:00Z"/>
          <w:rFonts w:ascii="Times New Roman" w:hAnsi="Times New Roman" w:cs="Times New Roman"/>
          <w:sz w:val="24"/>
          <w:szCs w:val="24"/>
        </w:rPr>
      </w:pPr>
      <w:del w:id="9569" w:author="OFFM" w:date="2024-04-16T10:53:00Z">
        <w:r w:rsidRPr="00F74592">
          <w:rPr>
            <w:rFonts w:ascii="Times New Roman" w:hAnsi="Times New Roman" w:cs="Times New Roman"/>
            <w:sz w:val="24"/>
            <w:szCs w:val="24"/>
          </w:rPr>
          <w:delText xml:space="preserve">(iii) The supplementation amount paid is commensurate with the IBS rate of pay and the amount of additional work performed. See paragraph (h)(2) of this section. </w:delText>
        </w:r>
      </w:del>
    </w:p>
    <w:p w14:paraId="69413791" w14:textId="77777777" w:rsidR="00817C00" w:rsidRPr="00F74592" w:rsidRDefault="00817C00" w:rsidP="006B0329">
      <w:pPr>
        <w:spacing w:after="0" w:line="480" w:lineRule="auto"/>
        <w:ind w:firstLine="720"/>
        <w:contextualSpacing/>
        <w:rPr>
          <w:del w:id="9570" w:author="OFFM" w:date="2024-04-16T10:53:00Z"/>
          <w:rFonts w:ascii="Times New Roman" w:hAnsi="Times New Roman" w:cs="Times New Roman"/>
          <w:sz w:val="24"/>
          <w:szCs w:val="24"/>
        </w:rPr>
      </w:pPr>
      <w:del w:id="9571" w:author="OFFM" w:date="2024-04-16T10:53:00Z">
        <w:r w:rsidRPr="00F74592">
          <w:rPr>
            <w:rFonts w:ascii="Times New Roman" w:hAnsi="Times New Roman" w:cs="Times New Roman"/>
            <w:sz w:val="24"/>
            <w:szCs w:val="24"/>
          </w:rPr>
          <w:delText xml:space="preserve">(iv) The salaries, as supplemented, fall within the salary structure and pay ranges established by and documented in writing or otherwise applicable to the non-Federal entity. </w:delText>
        </w:r>
      </w:del>
    </w:p>
    <w:p w14:paraId="6D8874D4" w14:textId="77777777" w:rsidR="000B5224" w:rsidRPr="005E7358" w:rsidRDefault="00817C00" w:rsidP="00A63D45">
      <w:pPr>
        <w:pStyle w:val="indent-3"/>
        <w:spacing w:before="0" w:beforeAutospacing="0" w:after="0" w:afterAutospacing="0" w:line="480" w:lineRule="auto"/>
        <w:ind w:firstLine="720"/>
        <w:contextualSpacing/>
        <w:rPr>
          <w:moveFrom w:id="9572" w:author="OFFM" w:date="2024-04-16T10:53:00Z"/>
        </w:rPr>
      </w:pPr>
      <w:del w:id="9573" w:author="OFFM" w:date="2024-04-16T10:53:00Z">
        <w:r w:rsidRPr="00F74592">
          <w:delText>(v) The total salaries charged to Federal awards including extra service pay are subject to the Standards of Documentation as described in paragraph (i) of this section.</w:delText>
        </w:r>
      </w:del>
      <w:moveFromRangeStart w:id="9574" w:author="OFFM" w:date="2024-04-16T10:53:00Z" w:name="move164157228"/>
      <w:moveFrom w:id="9575" w:author="OFFM" w:date="2024-04-16T10:53:00Z">
        <w:r w:rsidR="00F2264C" w:rsidRPr="005E7358">
          <w:t xml:space="preserve"> </w:t>
        </w:r>
      </w:moveFrom>
    </w:p>
    <w:p w14:paraId="64E5CE8F" w14:textId="77777777" w:rsidR="00817C00" w:rsidRPr="00F74592" w:rsidRDefault="00F2264C" w:rsidP="006B0329">
      <w:pPr>
        <w:spacing w:after="0" w:line="480" w:lineRule="auto"/>
        <w:ind w:firstLine="720"/>
        <w:contextualSpacing/>
        <w:rPr>
          <w:del w:id="9576" w:author="OFFM" w:date="2024-04-16T10:53:00Z"/>
          <w:rFonts w:ascii="Times New Roman" w:hAnsi="Times New Roman" w:cs="Times New Roman"/>
          <w:sz w:val="24"/>
          <w:szCs w:val="24"/>
        </w:rPr>
      </w:pPr>
      <w:moveFrom w:id="9577" w:author="OFFM" w:date="2024-04-16T10:53:00Z">
        <w:r w:rsidRPr="00A63D45">
          <w:rPr>
            <w:rStyle w:val="paren"/>
          </w:rPr>
          <w:lastRenderedPageBreak/>
          <w:t>(</w:t>
        </w:r>
        <w:r w:rsidRPr="00A63D45">
          <w:rPr>
            <w:rStyle w:val="paragraph-hierarchy"/>
          </w:rPr>
          <w:t>5</w:t>
        </w:r>
        <w:r w:rsidRPr="00A63D45">
          <w:rPr>
            <w:rStyle w:val="paren"/>
          </w:rPr>
          <w:t>)</w:t>
        </w:r>
        <w:r w:rsidRPr="005E7358">
          <w:t xml:space="preserve"> </w:t>
        </w:r>
        <w:r w:rsidRPr="00A63D45">
          <w:rPr>
            <w:rStyle w:val="Emphasis"/>
          </w:rPr>
          <w:t>Periods outside the academic year.</w:t>
        </w:r>
        <w:r w:rsidRPr="005E7358">
          <w:t xml:space="preserve"> </w:t>
        </w:r>
      </w:moveFrom>
      <w:moveFromRangeEnd w:id="9574"/>
    </w:p>
    <w:p w14:paraId="5F32413A" w14:textId="77777777" w:rsidR="00817C00" w:rsidRPr="00F74592" w:rsidRDefault="00817C00" w:rsidP="006B0329">
      <w:pPr>
        <w:spacing w:after="0" w:line="480" w:lineRule="auto"/>
        <w:ind w:firstLine="720"/>
        <w:contextualSpacing/>
        <w:rPr>
          <w:del w:id="9578" w:author="OFFM" w:date="2024-04-16T10:53:00Z"/>
          <w:rFonts w:ascii="Times New Roman" w:hAnsi="Times New Roman" w:cs="Times New Roman"/>
          <w:sz w:val="24"/>
          <w:szCs w:val="24"/>
        </w:rPr>
      </w:pPr>
      <w:del w:id="9579" w:author="OFFM" w:date="2024-04-16T10:53:00Z">
        <w:r w:rsidRPr="00F74592">
          <w:rPr>
            <w:rFonts w:ascii="Times New Roman" w:hAnsi="Times New Roman" w:cs="Times New Roman"/>
            <w:sz w:val="24"/>
            <w:szCs w:val="24"/>
          </w:rPr>
          <w:delText xml:space="preserve">(i) Except as specified for teaching activity in paragraph (h)(5)(ii) of this section, charges for work performed by faculty members on Federal awards during periods not included in the base salary period will be at a rate not in excess of the IBS. </w:delText>
        </w:r>
      </w:del>
    </w:p>
    <w:p w14:paraId="25FD42E3" w14:textId="77777777" w:rsidR="00817C00" w:rsidRPr="00F74592" w:rsidRDefault="00817C00" w:rsidP="006B0329">
      <w:pPr>
        <w:spacing w:after="0" w:line="480" w:lineRule="auto"/>
        <w:ind w:firstLine="720"/>
        <w:contextualSpacing/>
        <w:rPr>
          <w:del w:id="9580" w:author="OFFM" w:date="2024-04-16T10:53:00Z"/>
          <w:rFonts w:ascii="Times New Roman" w:hAnsi="Times New Roman" w:cs="Times New Roman"/>
          <w:sz w:val="24"/>
          <w:szCs w:val="24"/>
        </w:rPr>
      </w:pPr>
      <w:del w:id="9581" w:author="OFFM" w:date="2024-04-16T10:53:00Z">
        <w:r w:rsidRPr="00F74592">
          <w:rPr>
            <w:rFonts w:ascii="Times New Roman" w:hAnsi="Times New Roman" w:cs="Times New Roman"/>
            <w:sz w:val="24"/>
            <w:szCs w:val="24"/>
          </w:rPr>
          <w:delText xml:space="preserve">(ii) Charges for teaching activities performed by faculty members on Federal awards during periods not included in IBS period will be based on the normal written policy of the IHE governing compensation to faculty members for teaching assignments during such periods. </w:delText>
        </w:r>
      </w:del>
    </w:p>
    <w:p w14:paraId="7FFBB8C1" w14:textId="77777777" w:rsidR="00817C00" w:rsidRPr="00F74592" w:rsidRDefault="00817C00" w:rsidP="006B0329">
      <w:pPr>
        <w:spacing w:after="0" w:line="480" w:lineRule="auto"/>
        <w:ind w:firstLine="720"/>
        <w:contextualSpacing/>
        <w:rPr>
          <w:del w:id="9582" w:author="OFFM" w:date="2024-04-16T10:53:00Z"/>
          <w:rFonts w:ascii="Times New Roman" w:hAnsi="Times New Roman" w:cs="Times New Roman"/>
          <w:sz w:val="24"/>
          <w:szCs w:val="24"/>
        </w:rPr>
      </w:pPr>
      <w:del w:id="9583" w:author="OFFM" w:date="2024-04-16T10:53:00Z">
        <w:r w:rsidRPr="00F74592">
          <w:rPr>
            <w:rFonts w:ascii="Times New Roman" w:hAnsi="Times New Roman" w:cs="Times New Roman"/>
            <w:sz w:val="24"/>
            <w:szCs w:val="24"/>
          </w:rPr>
          <w:delText xml:space="preserve">(6) Part-time faculty. Charges for work performed on Federal awards by faculty members having only part-time appointments will be determined at a rate not in excess of that regularly paid for part-time assignments. </w:delText>
        </w:r>
      </w:del>
    </w:p>
    <w:p w14:paraId="1AE25FB5" w14:textId="77777777" w:rsidR="00817C00" w:rsidRPr="00F74592" w:rsidRDefault="00F2264C" w:rsidP="006B0329">
      <w:pPr>
        <w:spacing w:after="0" w:line="480" w:lineRule="auto"/>
        <w:ind w:firstLine="720"/>
        <w:contextualSpacing/>
        <w:rPr>
          <w:del w:id="9584" w:author="OFFM" w:date="2024-04-16T10:53:00Z"/>
          <w:rFonts w:ascii="Times New Roman" w:hAnsi="Times New Roman" w:cs="Times New Roman"/>
          <w:sz w:val="24"/>
          <w:szCs w:val="24"/>
        </w:rPr>
      </w:pPr>
      <w:moveFromRangeStart w:id="9585" w:author="OFFM" w:date="2024-04-16T10:53:00Z" w:name="move164157229"/>
      <w:moveFrom w:id="9586" w:author="OFFM" w:date="2024-04-16T10:53:00Z">
        <w:r w:rsidRPr="00A63D45">
          <w:rPr>
            <w:rStyle w:val="paren"/>
          </w:rPr>
          <w:t>(</w:t>
        </w:r>
        <w:r w:rsidRPr="00A63D45">
          <w:rPr>
            <w:rStyle w:val="paragraph-hierarchy"/>
          </w:rPr>
          <w:t>7</w:t>
        </w:r>
        <w:r w:rsidRPr="00A63D45">
          <w:rPr>
            <w:rStyle w:val="paren"/>
          </w:rPr>
          <w:t>)</w:t>
        </w:r>
        <w:r w:rsidRPr="005E7358">
          <w:t xml:space="preserve"> </w:t>
        </w:r>
        <w:r w:rsidRPr="00A63D45">
          <w:rPr>
            <w:rStyle w:val="Emphasis"/>
          </w:rPr>
          <w:t>Sabbatical leave costs.</w:t>
        </w:r>
        <w:r w:rsidRPr="005E7358">
          <w:t xml:space="preserve"> Rules for sabbatical leave are as </w:t>
        </w:r>
      </w:moveFrom>
      <w:moveFromRangeEnd w:id="9585"/>
      <w:del w:id="9587" w:author="OFFM" w:date="2024-04-16T10:53:00Z">
        <w:r w:rsidR="00817C00" w:rsidRPr="00F74592">
          <w:rPr>
            <w:rFonts w:ascii="Times New Roman" w:hAnsi="Times New Roman" w:cs="Times New Roman"/>
            <w:sz w:val="24"/>
            <w:szCs w:val="24"/>
          </w:rPr>
          <w:delText xml:space="preserve">follow: </w:delText>
        </w:r>
      </w:del>
    </w:p>
    <w:p w14:paraId="00C72FB4" w14:textId="77777777" w:rsidR="000B5224" w:rsidRPr="005E7358" w:rsidRDefault="00817C00" w:rsidP="00A63D45">
      <w:pPr>
        <w:pStyle w:val="indent-3"/>
        <w:spacing w:before="0" w:beforeAutospacing="0" w:after="0" w:afterAutospacing="0" w:line="480" w:lineRule="auto"/>
        <w:ind w:firstLine="720"/>
        <w:contextualSpacing/>
        <w:rPr>
          <w:moveFrom w:id="9588" w:author="OFFM" w:date="2024-04-16T10:53:00Z"/>
        </w:rPr>
      </w:pPr>
      <w:del w:id="9589" w:author="OFFM" w:date="2024-04-16T10:53:00Z">
        <w:r w:rsidRPr="00F74592">
          <w:delText>(i) Costs of leaves of absence by employees for performance of graduate work or sabbatical study, travel, or research are allowable provided the IHE has a uniform written policy on sabbatical leave for persons engaged in instruction and persons engaged in research. Such costs will be allocated on an equitable basis among all related activities of the IHE.</w:delText>
        </w:r>
      </w:del>
      <w:moveFromRangeStart w:id="9590" w:author="OFFM" w:date="2024-04-16T10:53:00Z" w:name="move164157230"/>
      <w:moveFrom w:id="9591" w:author="OFFM" w:date="2024-04-16T10:53:00Z">
        <w:r w:rsidR="00F2264C" w:rsidRPr="005E7358">
          <w:t xml:space="preserve"> </w:t>
        </w:r>
      </w:moveFrom>
    </w:p>
    <w:p w14:paraId="747DAE7B" w14:textId="77777777" w:rsidR="000B5224" w:rsidRPr="005E7358" w:rsidRDefault="00F2264C" w:rsidP="00A63D45">
      <w:pPr>
        <w:pStyle w:val="indent-3"/>
        <w:spacing w:before="0" w:beforeAutospacing="0" w:after="0" w:afterAutospacing="0" w:line="480" w:lineRule="auto"/>
        <w:ind w:firstLine="720"/>
        <w:contextualSpacing/>
        <w:rPr>
          <w:moveFrom w:id="9592" w:author="OFFM" w:date="2024-04-16T10:53:00Z"/>
        </w:rPr>
      </w:pPr>
      <w:moveFrom w:id="9593" w:author="OFFM" w:date="2024-04-16T10:53:00Z">
        <w:r w:rsidRPr="00A63D45">
          <w:rPr>
            <w:rStyle w:val="paren"/>
          </w:rPr>
          <w:t>(</w:t>
        </w:r>
        <w:r w:rsidRPr="00A63D45">
          <w:rPr>
            <w:rStyle w:val="paragraph-hierarchy"/>
          </w:rPr>
          <w:t>ii</w:t>
        </w:r>
        <w:r w:rsidRPr="00A63D45">
          <w:rPr>
            <w:rStyle w:val="paren"/>
          </w:rPr>
          <w:t>)</w:t>
        </w:r>
        <w:r w:rsidRPr="005E7358">
          <w:t xml:space="preserve"> Where sabbatical leave is included in fringe benefits for which a cost is determined for assessment as a direct charge, the aggregate amount of such assessments applicable to all work of the institution during the base period must be reasonable in relation to the IHE's actual experience under its sabbatical leave policy. </w:t>
        </w:r>
      </w:moveFrom>
    </w:p>
    <w:p w14:paraId="30092D16" w14:textId="77777777" w:rsidR="00817C00" w:rsidRPr="00F74592" w:rsidRDefault="00F2264C" w:rsidP="006B0329">
      <w:pPr>
        <w:spacing w:after="0" w:line="480" w:lineRule="auto"/>
        <w:ind w:firstLine="720"/>
        <w:contextualSpacing/>
        <w:rPr>
          <w:del w:id="9594" w:author="OFFM" w:date="2024-04-16T10:53:00Z"/>
          <w:rFonts w:ascii="Times New Roman" w:hAnsi="Times New Roman" w:cs="Times New Roman"/>
          <w:sz w:val="24"/>
          <w:szCs w:val="24"/>
        </w:rPr>
      </w:pPr>
      <w:moveFrom w:id="9595" w:author="OFFM" w:date="2024-04-16T10:53:00Z">
        <w:r w:rsidRPr="00A63D45">
          <w:rPr>
            <w:rStyle w:val="paren"/>
          </w:rPr>
          <w:t>(</w:t>
        </w:r>
        <w:r w:rsidRPr="00A63D45">
          <w:rPr>
            <w:rStyle w:val="paragraph-hierarchy"/>
          </w:rPr>
          <w:t>8</w:t>
        </w:r>
        <w:r w:rsidRPr="00A63D45">
          <w:rPr>
            <w:rStyle w:val="paren"/>
          </w:rPr>
          <w:t>)</w:t>
        </w:r>
        <w:r w:rsidRPr="005E7358">
          <w:t xml:space="preserve"> </w:t>
        </w:r>
        <w:r w:rsidRPr="00A63D45">
          <w:rPr>
            <w:rStyle w:val="Emphasis"/>
          </w:rPr>
          <w:t>Salary rates for non-faculty members.</w:t>
        </w:r>
        <w:r w:rsidRPr="005E7358">
          <w:t xml:space="preserve"> Non-faculty full-time professional personnel may also earn “extra service pay” in accordance with the </w:t>
        </w:r>
      </w:moveFrom>
      <w:moveFromRangeEnd w:id="9590"/>
      <w:del w:id="9596" w:author="OFFM" w:date="2024-04-16T10:53:00Z">
        <w:r w:rsidR="00817C00" w:rsidRPr="00F74592">
          <w:rPr>
            <w:rFonts w:ascii="Times New Roman" w:hAnsi="Times New Roman" w:cs="Times New Roman"/>
            <w:sz w:val="24"/>
            <w:szCs w:val="24"/>
          </w:rPr>
          <w:delText xml:space="preserve">non-Federal entity's written policy and consistent with paragraph (h)(1)(i) of this section. </w:delText>
        </w:r>
      </w:del>
    </w:p>
    <w:p w14:paraId="6288CA7E" w14:textId="77777777" w:rsidR="00817C00" w:rsidRPr="00F74592" w:rsidRDefault="00817C00" w:rsidP="006B0329">
      <w:pPr>
        <w:spacing w:after="0" w:line="480" w:lineRule="auto"/>
        <w:ind w:firstLine="720"/>
        <w:contextualSpacing/>
        <w:rPr>
          <w:del w:id="9597" w:author="OFFM" w:date="2024-04-16T10:53:00Z"/>
          <w:rFonts w:ascii="Times New Roman" w:hAnsi="Times New Roman" w:cs="Times New Roman"/>
          <w:sz w:val="24"/>
          <w:szCs w:val="24"/>
        </w:rPr>
      </w:pPr>
      <w:del w:id="9598" w:author="OFFM" w:date="2024-04-16T10:53:00Z">
        <w:r w:rsidRPr="00F74592">
          <w:rPr>
            <w:rFonts w:ascii="Times New Roman" w:hAnsi="Times New Roman" w:cs="Times New Roman"/>
            <w:sz w:val="24"/>
            <w:szCs w:val="24"/>
          </w:rPr>
          <w:delText>(i</w:delText>
        </w:r>
      </w:del>
      <w:ins w:id="9599" w:author="OFFM" w:date="2024-04-16T10:53:00Z">
        <w:r w:rsidR="00F2264C" w:rsidRPr="000D237D">
          <w:rPr>
            <w:rStyle w:val="paren"/>
          </w:rPr>
          <w:t>(</w:t>
        </w:r>
        <w:r w:rsidR="00F2264C" w:rsidRPr="000D237D">
          <w:rPr>
            <w:rStyle w:val="paragraph-hierarchy"/>
          </w:rPr>
          <w:t>g</w:t>
        </w:r>
      </w:ins>
      <w:r w:rsidR="00F2264C" w:rsidRPr="00A63D45">
        <w:rPr>
          <w:rStyle w:val="paren"/>
        </w:rPr>
        <w:t>)</w:t>
      </w:r>
      <w:r w:rsidR="00F2264C" w:rsidRPr="005E7358">
        <w:t xml:space="preserve"> </w:t>
      </w:r>
      <w:r w:rsidR="00F2264C" w:rsidRPr="00A63D45">
        <w:rPr>
          <w:rStyle w:val="Emphasis"/>
        </w:rPr>
        <w:t>Standards for Documentation of Personnel Expenses</w:t>
      </w:r>
      <w:del w:id="9600" w:author="OFFM" w:date="2024-04-16T10:53:00Z">
        <w:r w:rsidRPr="00F74592">
          <w:rPr>
            <w:rFonts w:ascii="Times New Roman" w:hAnsi="Times New Roman" w:cs="Times New Roman"/>
            <w:sz w:val="24"/>
            <w:szCs w:val="24"/>
          </w:rPr>
          <w:delText xml:space="preserve"> </w:delText>
        </w:r>
      </w:del>
    </w:p>
    <w:p w14:paraId="77F092BA" w14:textId="34CD3A89" w:rsidR="000B5224" w:rsidRPr="005E7358" w:rsidRDefault="00F2264C" w:rsidP="00A63D45">
      <w:pPr>
        <w:pStyle w:val="indent-1"/>
        <w:spacing w:before="0" w:beforeAutospacing="0" w:after="0" w:afterAutospacing="0" w:line="480" w:lineRule="auto"/>
        <w:ind w:firstLine="720"/>
        <w:contextualSpacing/>
      </w:pPr>
      <w:ins w:id="9601" w:author="OFFM" w:date="2024-04-16T10:53:00Z">
        <w:r w:rsidRPr="000D237D">
          <w:t xml:space="preserve">. </w:t>
        </w:r>
      </w:ins>
      <w:r w:rsidRPr="00A63D45">
        <w:rPr>
          <w:rStyle w:val="paren"/>
        </w:rPr>
        <w:t>(</w:t>
      </w:r>
      <w:r w:rsidRPr="00A63D45">
        <w:rPr>
          <w:rStyle w:val="paragraph-hierarchy"/>
        </w:rPr>
        <w:t>1</w:t>
      </w:r>
      <w:r w:rsidRPr="00A63D45">
        <w:rPr>
          <w:rStyle w:val="paren"/>
        </w:rPr>
        <w:t>)</w:t>
      </w:r>
      <w:r w:rsidRPr="005E7358">
        <w:t xml:space="preserve"> Charges to Federal awards for salaries and wages must be based on records that accurately reflect the work performed. These records must: </w:t>
      </w:r>
    </w:p>
    <w:p w14:paraId="6339E1FA" w14:textId="404B6FCA" w:rsidR="000B5224" w:rsidRPr="005E7358" w:rsidRDefault="00F2264C" w:rsidP="00A63D45">
      <w:pPr>
        <w:pStyle w:val="indent-3"/>
        <w:spacing w:before="0" w:beforeAutospacing="0" w:after="0" w:afterAutospacing="0" w:line="480" w:lineRule="auto"/>
        <w:ind w:firstLine="720"/>
        <w:contextualSpacing/>
      </w:pPr>
      <w:r w:rsidRPr="00A63D45">
        <w:rPr>
          <w:rStyle w:val="paren"/>
        </w:rPr>
        <w:lastRenderedPageBreak/>
        <w:t>(</w:t>
      </w:r>
      <w:r w:rsidRPr="00A63D45">
        <w:rPr>
          <w:rStyle w:val="paragraph-hierarchy"/>
        </w:rPr>
        <w:t>i</w:t>
      </w:r>
      <w:r w:rsidRPr="00A63D45">
        <w:rPr>
          <w:rStyle w:val="paren"/>
        </w:rPr>
        <w:t>)</w:t>
      </w:r>
      <w:r w:rsidRPr="005E7358">
        <w:t xml:space="preserve"> Be supported by a system of internal control </w:t>
      </w:r>
      <w:del w:id="9602" w:author="OFFM" w:date="2024-04-16T10:53:00Z">
        <w:r w:rsidR="00817C00" w:rsidRPr="00F74592">
          <w:delText>which</w:delText>
        </w:r>
      </w:del>
      <w:ins w:id="9603" w:author="OFFM" w:date="2024-04-16T10:53:00Z">
        <w:r w:rsidRPr="000D237D">
          <w:t>that</w:t>
        </w:r>
      </w:ins>
      <w:r w:rsidRPr="005E7358">
        <w:t xml:space="preserve"> provides reasonable assurance that the charges are accurate, allowable, and properly allocated; </w:t>
      </w:r>
    </w:p>
    <w:p w14:paraId="3E9F3020" w14:textId="290C5FF1"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Be incorporated into the official records of the </w:t>
      </w:r>
      <w:del w:id="9604" w:author="OFFM" w:date="2024-04-16T10:53:00Z">
        <w:r w:rsidR="00817C00" w:rsidRPr="00F74592">
          <w:delText>non-Federal entity</w:delText>
        </w:r>
      </w:del>
      <w:ins w:id="9605" w:author="OFFM" w:date="2024-04-16T10:53:00Z">
        <w:r w:rsidRPr="000D237D">
          <w:t>recipient or subrecipient</w:t>
        </w:r>
      </w:ins>
      <w:r w:rsidRPr="005E7358">
        <w:t xml:space="preserve">; </w:t>
      </w:r>
    </w:p>
    <w:p w14:paraId="7C062293" w14:textId="1C09CA9B"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Reasonably reflect the total activity for which the employee is compensated by the </w:t>
      </w:r>
      <w:del w:id="9606" w:author="OFFM" w:date="2024-04-16T10:53:00Z">
        <w:r w:rsidR="00817C00" w:rsidRPr="00F74592">
          <w:delText>non-Federal entity</w:delText>
        </w:r>
      </w:del>
      <w:ins w:id="9607" w:author="OFFM" w:date="2024-04-16T10:53:00Z">
        <w:r w:rsidRPr="000D237D">
          <w:t>recipient or subrecipient</w:t>
        </w:r>
      </w:ins>
      <w:r w:rsidRPr="005E7358">
        <w:t>, not exceeding 100</w:t>
      </w:r>
      <w:del w:id="9608" w:author="OFFM" w:date="2024-04-16T10:53:00Z">
        <w:r w:rsidR="00817C00" w:rsidRPr="00F74592">
          <w:delText>%</w:delText>
        </w:r>
      </w:del>
      <w:ins w:id="9609" w:author="OFFM" w:date="2024-04-16T10:53:00Z">
        <w:r w:rsidRPr="000D237D">
          <w:t xml:space="preserve"> percent</w:t>
        </w:r>
      </w:ins>
      <w:r w:rsidRPr="005E7358">
        <w:t xml:space="preserve"> of compensated activities (for </w:t>
      </w:r>
      <w:del w:id="9610" w:author="OFFM" w:date="2024-04-16T10:53:00Z">
        <w:r w:rsidR="00817C00" w:rsidRPr="00F74592">
          <w:delText>IHE</w:delText>
        </w:r>
      </w:del>
      <w:ins w:id="9611" w:author="OFFM" w:date="2024-04-16T10:53:00Z">
        <w:r w:rsidRPr="000D237D">
          <w:t>IHEs</w:t>
        </w:r>
      </w:ins>
      <w:r w:rsidRPr="005E7358">
        <w:t xml:space="preserve">, this </w:t>
      </w:r>
      <w:del w:id="9612" w:author="OFFM" w:date="2024-04-16T10:53:00Z">
        <w:r w:rsidR="00817C00" w:rsidRPr="00F74592">
          <w:delText>per</w:delText>
        </w:r>
      </w:del>
      <w:ins w:id="9613" w:author="OFFM" w:date="2024-04-16T10:53:00Z">
        <w:r w:rsidRPr="000D237D">
          <w:t>is</w:t>
        </w:r>
      </w:ins>
      <w:r w:rsidRPr="005E7358">
        <w:t xml:space="preserve"> the </w:t>
      </w:r>
      <w:del w:id="9614" w:author="OFFM" w:date="2024-04-16T10:53:00Z">
        <w:r w:rsidR="00817C00" w:rsidRPr="00F74592">
          <w:delText xml:space="preserve">IHE's definition of </w:delText>
        </w:r>
      </w:del>
      <w:r w:rsidRPr="005E7358">
        <w:t xml:space="preserve">IBS); </w:t>
      </w:r>
    </w:p>
    <w:p w14:paraId="12695146" w14:textId="2384AB9B"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iv</w:t>
      </w:r>
      <w:r w:rsidRPr="00A63D45">
        <w:rPr>
          <w:rStyle w:val="paren"/>
        </w:rPr>
        <w:t>)</w:t>
      </w:r>
      <w:r w:rsidRPr="005E7358">
        <w:t xml:space="preserve"> Encompass federally-assisted and all other activities compensated by the </w:t>
      </w:r>
      <w:del w:id="9615" w:author="OFFM" w:date="2024-04-16T10:53:00Z">
        <w:r w:rsidR="00817C00" w:rsidRPr="00F74592">
          <w:delText>non-Federal entity</w:delText>
        </w:r>
      </w:del>
      <w:ins w:id="9616" w:author="OFFM" w:date="2024-04-16T10:53:00Z">
        <w:r w:rsidRPr="000D237D">
          <w:t>recipient or subrecipient</w:t>
        </w:r>
      </w:ins>
      <w:r w:rsidRPr="005E7358">
        <w:t xml:space="preserve"> on an integrated basis</w:t>
      </w:r>
      <w:del w:id="9617" w:author="OFFM" w:date="2024-04-16T10:53:00Z">
        <w:r w:rsidR="00817C00" w:rsidRPr="00F74592">
          <w:delText>,</w:delText>
        </w:r>
      </w:del>
      <w:r w:rsidRPr="005E7358">
        <w:t xml:space="preserve"> but may include the use of subsidiary records as defined in the </w:t>
      </w:r>
      <w:del w:id="9618" w:author="OFFM" w:date="2024-04-16T10:53:00Z">
        <w:r w:rsidR="00817C00" w:rsidRPr="00F74592">
          <w:delText>non-Federal entity's</w:delText>
        </w:r>
      </w:del>
      <w:ins w:id="9619" w:author="OFFM" w:date="2024-04-16T10:53:00Z">
        <w:r w:rsidRPr="000D237D">
          <w:t>recipient’s or subrecipient’s</w:t>
        </w:r>
      </w:ins>
      <w:r w:rsidRPr="005E7358">
        <w:t xml:space="preserve"> written policy; </w:t>
      </w:r>
    </w:p>
    <w:p w14:paraId="6D5FA53F" w14:textId="6448B830"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v</w:t>
      </w:r>
      <w:r w:rsidRPr="00A63D45">
        <w:rPr>
          <w:rStyle w:val="paren"/>
        </w:rPr>
        <w:t>)</w:t>
      </w:r>
      <w:r w:rsidRPr="005E7358">
        <w:t xml:space="preserve"> Comply with the established accounting policies and </w:t>
      </w:r>
      <w:del w:id="9620" w:author="OFFM" w:date="2024-04-16T10:53:00Z">
        <w:r w:rsidR="00817C00" w:rsidRPr="00F74592">
          <w:delText>practices</w:delText>
        </w:r>
      </w:del>
      <w:ins w:id="9621" w:author="OFFM" w:date="2024-04-16T10:53:00Z">
        <w:r w:rsidRPr="000D237D">
          <w:t>procedures</w:t>
        </w:r>
      </w:ins>
      <w:r w:rsidRPr="005E7358">
        <w:t xml:space="preserve"> of the </w:t>
      </w:r>
      <w:del w:id="9622" w:author="OFFM" w:date="2024-04-16T10:53:00Z">
        <w:r w:rsidR="00817C00" w:rsidRPr="00F74592">
          <w:delText>non-Federal entity</w:delText>
        </w:r>
      </w:del>
      <w:ins w:id="9623" w:author="OFFM" w:date="2024-04-16T10:53:00Z">
        <w:r w:rsidRPr="000D237D">
          <w:t>recipient or subrecipient</w:t>
        </w:r>
      </w:ins>
      <w:r w:rsidRPr="005E7358">
        <w:t xml:space="preserve"> (See paragraph (</w:t>
      </w:r>
      <w:del w:id="9624" w:author="OFFM" w:date="2024-04-16T10:53:00Z">
        <w:r w:rsidR="00817C00" w:rsidRPr="00F74592">
          <w:delText>h</w:delText>
        </w:r>
      </w:del>
      <w:proofErr w:type="gramStart"/>
      <w:ins w:id="9625" w:author="OFFM" w:date="2024-04-16T10:53:00Z">
        <w:r w:rsidRPr="000D237D">
          <w:t>i</w:t>
        </w:r>
      </w:ins>
      <w:r w:rsidRPr="005E7358">
        <w:t>)(</w:t>
      </w:r>
      <w:proofErr w:type="gramEnd"/>
      <w:r w:rsidRPr="005E7358">
        <w:t xml:space="preserve">1)(ii) </w:t>
      </w:r>
      <w:del w:id="9626" w:author="OFFM" w:date="2024-04-16T10:53:00Z">
        <w:r w:rsidR="00817C00" w:rsidRPr="00F74592">
          <w:delText>above</w:delText>
        </w:r>
      </w:del>
      <w:ins w:id="9627" w:author="OFFM" w:date="2024-04-16T10:53:00Z">
        <w:r w:rsidRPr="000D237D">
          <w:t>of this section</w:t>
        </w:r>
      </w:ins>
      <w:r w:rsidRPr="005E7358">
        <w:t xml:space="preserve"> for treatment of incidental work for IHEs.); and </w:t>
      </w:r>
    </w:p>
    <w:p w14:paraId="54CEF748" w14:textId="77777777" w:rsidR="00817C00" w:rsidRPr="00F74592" w:rsidRDefault="00F2264C" w:rsidP="006B0329">
      <w:pPr>
        <w:spacing w:after="0" w:line="480" w:lineRule="auto"/>
        <w:ind w:firstLine="720"/>
        <w:contextualSpacing/>
        <w:rPr>
          <w:del w:id="9628" w:author="OFFM" w:date="2024-04-16T10:53:00Z"/>
          <w:rFonts w:ascii="Times New Roman" w:hAnsi="Times New Roman" w:cs="Times New Roman"/>
          <w:sz w:val="24"/>
          <w:szCs w:val="24"/>
        </w:rPr>
      </w:pPr>
      <w:r w:rsidRPr="00A63D45">
        <w:rPr>
          <w:rStyle w:val="paren"/>
        </w:rPr>
        <w:t>(</w:t>
      </w:r>
      <w:proofErr w:type="gramStart"/>
      <w:r w:rsidRPr="00A63D45">
        <w:rPr>
          <w:rStyle w:val="paragraph-hierarchy"/>
        </w:rPr>
        <w:t>vi</w:t>
      </w:r>
      <w:proofErr w:type="gramEnd"/>
      <w:del w:id="9629" w:author="OFFM" w:date="2024-04-16T10:53:00Z">
        <w:r w:rsidR="00817C00" w:rsidRPr="00F74592">
          <w:rPr>
            <w:rFonts w:ascii="Times New Roman" w:hAnsi="Times New Roman" w:cs="Times New Roman"/>
            <w:sz w:val="24"/>
            <w:szCs w:val="24"/>
          </w:rPr>
          <w:delText xml:space="preserve">) [Reserved] </w:delText>
        </w:r>
      </w:del>
    </w:p>
    <w:p w14:paraId="09535248" w14:textId="2279DB6E" w:rsidR="000B5224" w:rsidRPr="005E7358" w:rsidRDefault="00817C00" w:rsidP="00A63D45">
      <w:pPr>
        <w:pStyle w:val="indent-3"/>
        <w:spacing w:before="0" w:beforeAutospacing="0" w:after="0" w:afterAutospacing="0" w:line="480" w:lineRule="auto"/>
        <w:ind w:firstLine="720"/>
        <w:contextualSpacing/>
      </w:pPr>
      <w:del w:id="9630" w:author="OFFM" w:date="2024-04-16T10:53:00Z">
        <w:r w:rsidRPr="00F74592">
          <w:delText>(vii</w:delText>
        </w:r>
      </w:del>
      <w:r w:rsidR="00F2264C" w:rsidRPr="00A63D45">
        <w:rPr>
          <w:rStyle w:val="paren"/>
        </w:rPr>
        <w:t>)</w:t>
      </w:r>
      <w:r w:rsidR="00F2264C" w:rsidRPr="005E7358">
        <w:t xml:space="preserve"> Support the distribution of the employee's salary or wages among specific activities or cost objectives if the employee works on more than one Federal award; a </w:t>
      </w:r>
      <w:proofErr w:type="gramStart"/>
      <w:r w:rsidR="00F2264C" w:rsidRPr="005E7358">
        <w:t>Federal</w:t>
      </w:r>
      <w:proofErr w:type="gramEnd"/>
      <w:r w:rsidR="00F2264C" w:rsidRPr="005E7358">
        <w:t xml:space="preserve"> award and non-Federal award; an indirect cost activity and a direct cost activity; two or more indirect activities </w:t>
      </w:r>
      <w:del w:id="9631" w:author="OFFM" w:date="2024-04-16T10:53:00Z">
        <w:r w:rsidRPr="00F74592">
          <w:delText xml:space="preserve">which are </w:delText>
        </w:r>
      </w:del>
      <w:r w:rsidR="00F2264C" w:rsidRPr="005E7358">
        <w:t xml:space="preserve">allocated using different allocation bases; or an unallowable activity and a direct or indirect cost activity. </w:t>
      </w:r>
    </w:p>
    <w:p w14:paraId="5C885950" w14:textId="38CE0C2F"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del w:id="9632" w:author="OFFM" w:date="2024-04-16T10:53:00Z">
        <w:r w:rsidR="00817C00" w:rsidRPr="00F74592">
          <w:delText>viii</w:delText>
        </w:r>
      </w:del>
      <w:ins w:id="9633" w:author="OFFM" w:date="2024-04-16T10:53:00Z">
        <w:r w:rsidRPr="000D237D">
          <w:rPr>
            <w:rStyle w:val="paragraph-hierarchy"/>
          </w:rPr>
          <w:t>vii</w:t>
        </w:r>
      </w:ins>
      <w:r w:rsidRPr="00A63D45">
        <w:rPr>
          <w:rStyle w:val="paren"/>
        </w:rPr>
        <w:t>)</w:t>
      </w:r>
      <w:r w:rsidRPr="005E7358">
        <w:t xml:space="preserve"> Budget estimates (</w:t>
      </w:r>
      <w:del w:id="9634" w:author="OFFM" w:date="2024-04-16T10:53:00Z">
        <w:r w:rsidR="00817C00" w:rsidRPr="00F74592">
          <w:delText>i.e.,</w:delText>
        </w:r>
      </w:del>
      <w:ins w:id="9635" w:author="OFFM" w:date="2024-04-16T10:53:00Z">
        <w:r w:rsidRPr="000D237D">
          <w:t>meaning,</w:t>
        </w:r>
      </w:ins>
      <w:r w:rsidRPr="005E7358">
        <w:t xml:space="preserve"> estimates determined before the services are performed) alone do not qualify as support for charges to Federal awards, but may be used for interim accounting purposes, provided that: </w:t>
      </w:r>
    </w:p>
    <w:p w14:paraId="75D74500" w14:textId="53B649C1"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The system for establishing the estimates produces reasonable approximations of the activity </w:t>
      </w:r>
      <w:del w:id="9636" w:author="OFFM" w:date="2024-04-16T10:53:00Z">
        <w:r w:rsidR="00817C00" w:rsidRPr="00F74592">
          <w:delText xml:space="preserve">actually </w:delText>
        </w:r>
      </w:del>
      <w:r w:rsidRPr="005E7358">
        <w:t xml:space="preserve">performed; </w:t>
      </w:r>
    </w:p>
    <w:p w14:paraId="5E7F0344" w14:textId="370CE51B" w:rsidR="000B5224" w:rsidRPr="005E7358" w:rsidRDefault="00F2264C" w:rsidP="00A63D45">
      <w:pPr>
        <w:pStyle w:val="indent-4"/>
        <w:spacing w:before="0" w:beforeAutospacing="0" w:after="0" w:afterAutospacing="0" w:line="480" w:lineRule="auto"/>
        <w:ind w:firstLine="720"/>
        <w:contextualSpacing/>
      </w:pPr>
      <w:r w:rsidRPr="00A63D45">
        <w:rPr>
          <w:rStyle w:val="paren"/>
        </w:rPr>
        <w:lastRenderedPageBreak/>
        <w:t>(</w:t>
      </w:r>
      <w:r w:rsidRPr="00A63D45">
        <w:rPr>
          <w:rStyle w:val="paragraph-hierarchy"/>
        </w:rPr>
        <w:t>B</w:t>
      </w:r>
      <w:r w:rsidRPr="00A63D45">
        <w:rPr>
          <w:rStyle w:val="paren"/>
        </w:rPr>
        <w:t>)</w:t>
      </w:r>
      <w:r w:rsidRPr="005E7358">
        <w:t xml:space="preserve"> Significant changes in the </w:t>
      </w:r>
      <w:del w:id="9637" w:author="OFFM" w:date="2024-04-16T10:53:00Z">
        <w:r w:rsidR="00817C00" w:rsidRPr="00F74592">
          <w:delText>corresponding</w:delText>
        </w:r>
      </w:del>
      <w:ins w:id="9638" w:author="OFFM" w:date="2024-04-16T10:53:00Z">
        <w:r w:rsidRPr="000D237D">
          <w:t>related</w:t>
        </w:r>
      </w:ins>
      <w:r w:rsidRPr="005E7358">
        <w:t xml:space="preserve"> work activity (as defined by the </w:t>
      </w:r>
      <w:del w:id="9639" w:author="OFFM" w:date="2024-04-16T10:53:00Z">
        <w:r w:rsidR="00817C00" w:rsidRPr="00F74592">
          <w:delText>non-Federal entity's</w:delText>
        </w:r>
      </w:del>
      <w:ins w:id="9640" w:author="OFFM" w:date="2024-04-16T10:53:00Z">
        <w:r w:rsidRPr="000D237D">
          <w:t>recipient’s or subrecipient’s</w:t>
        </w:r>
      </w:ins>
      <w:r w:rsidRPr="005E7358">
        <w:t xml:space="preserve"> written policies) are </w:t>
      </w:r>
      <w:ins w:id="9641" w:author="OFFM" w:date="2024-04-16T10:53:00Z">
        <w:r w:rsidRPr="000D237D">
          <w:t xml:space="preserve">promptly </w:t>
        </w:r>
      </w:ins>
      <w:r w:rsidRPr="005E7358">
        <w:t>identified and entered into the records</w:t>
      </w:r>
      <w:del w:id="9642" w:author="OFFM" w:date="2024-04-16T10:53:00Z">
        <w:r w:rsidR="00817C00" w:rsidRPr="00F74592">
          <w:delText xml:space="preserve"> in a timely manner.</w:delText>
        </w:r>
      </w:del>
      <w:ins w:id="9643" w:author="OFFM" w:date="2024-04-16T10:53:00Z">
        <w:r w:rsidRPr="000D237D">
          <w:t>.</w:t>
        </w:r>
      </w:ins>
      <w:r w:rsidRPr="005E7358">
        <w:t xml:space="preserve"> Short</w:t>
      </w:r>
      <w:del w:id="9644" w:author="OFFM" w:date="2024-04-16T10:53:00Z">
        <w:r w:rsidR="00817C00" w:rsidRPr="00F74592">
          <w:delText xml:space="preserve"> </w:delText>
        </w:r>
      </w:del>
      <w:ins w:id="9645" w:author="OFFM" w:date="2024-04-16T10:53:00Z">
        <w:r w:rsidRPr="000D237D">
          <w:t>-</w:t>
        </w:r>
      </w:ins>
      <w:r w:rsidRPr="005E7358">
        <w:t xml:space="preserve">term (such as one or two months) </w:t>
      </w:r>
      <w:del w:id="9646" w:author="OFFM" w:date="2024-04-16T10:53:00Z">
        <w:r w:rsidR="00817C00" w:rsidRPr="00F74592">
          <w:delText>fluctuation</w:delText>
        </w:r>
      </w:del>
      <w:ins w:id="9647" w:author="OFFM" w:date="2024-04-16T10:53:00Z">
        <w:r w:rsidRPr="000D237D">
          <w:t>fluctuations</w:t>
        </w:r>
      </w:ins>
      <w:r w:rsidRPr="005E7358">
        <w:t xml:space="preserve"> between workload categories </w:t>
      </w:r>
      <w:ins w:id="9648" w:author="OFFM" w:date="2024-04-16T10:53:00Z">
        <w:r w:rsidRPr="000D237D">
          <w:t xml:space="preserve">do not </w:t>
        </w:r>
      </w:ins>
      <w:r w:rsidRPr="005E7358">
        <w:t xml:space="preserve">need </w:t>
      </w:r>
      <w:del w:id="9649" w:author="OFFM" w:date="2024-04-16T10:53:00Z">
        <w:r w:rsidR="00817C00" w:rsidRPr="00F74592">
          <w:delText>not</w:delText>
        </w:r>
      </w:del>
      <w:ins w:id="9650" w:author="OFFM" w:date="2024-04-16T10:53:00Z">
        <w:r w:rsidRPr="000D237D">
          <w:t>to</w:t>
        </w:r>
      </w:ins>
      <w:r w:rsidRPr="005E7358">
        <w:t xml:space="preserve"> be considered as long as the distribution of salaries and wages is reasonable over the longer term; and </w:t>
      </w:r>
    </w:p>
    <w:p w14:paraId="49AD21B1" w14:textId="0AC68FDA"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The </w:t>
      </w:r>
      <w:del w:id="9651" w:author="OFFM" w:date="2024-04-16T10:53:00Z">
        <w:r w:rsidR="00817C00" w:rsidRPr="00F74592">
          <w:delText>non-Federal entity's</w:delText>
        </w:r>
      </w:del>
      <w:ins w:id="9652" w:author="OFFM" w:date="2024-04-16T10:53:00Z">
        <w:r w:rsidRPr="000D237D">
          <w:t>recipient’s or subrecipient’s</w:t>
        </w:r>
      </w:ins>
      <w:r w:rsidRPr="005E7358">
        <w:t xml:space="preserve"> system of internal controls includes processes to </w:t>
      </w:r>
      <w:del w:id="9653" w:author="OFFM" w:date="2024-04-16T10:53:00Z">
        <w:r w:rsidR="00817C00" w:rsidRPr="00F74592">
          <w:delText>review</w:delText>
        </w:r>
      </w:del>
      <w:ins w:id="9654" w:author="OFFM" w:date="2024-04-16T10:53:00Z">
        <w:r w:rsidRPr="000D237D">
          <w:t>perform periodic</w:t>
        </w:r>
      </w:ins>
      <w:r w:rsidRPr="005E7358">
        <w:t xml:space="preserve"> after-the-fact </w:t>
      </w:r>
      <w:ins w:id="9655" w:author="OFFM" w:date="2024-04-16T10:53:00Z">
        <w:r w:rsidRPr="000D237D">
          <w:t xml:space="preserve">reviews of </w:t>
        </w:r>
      </w:ins>
      <w:r w:rsidRPr="005E7358">
        <w:t xml:space="preserve">interim charges made to a </w:t>
      </w:r>
      <w:proofErr w:type="gramStart"/>
      <w:r w:rsidRPr="005E7358">
        <w:t>Federal</w:t>
      </w:r>
      <w:proofErr w:type="gramEnd"/>
      <w:r w:rsidRPr="005E7358">
        <w:t xml:space="preserve"> award based on budget estimates. All necessary </w:t>
      </w:r>
      <w:del w:id="9656" w:author="OFFM" w:date="2024-04-16T10:53:00Z">
        <w:r w:rsidR="00817C00" w:rsidRPr="00F74592">
          <w:delText>adjustment</w:delText>
        </w:r>
      </w:del>
      <w:ins w:id="9657" w:author="OFFM" w:date="2024-04-16T10:53:00Z">
        <w:r w:rsidRPr="000D237D">
          <w:t>adjustments</w:t>
        </w:r>
      </w:ins>
      <w:r w:rsidRPr="005E7358">
        <w:t xml:space="preserve"> must be made </w:t>
      </w:r>
      <w:del w:id="9658" w:author="OFFM" w:date="2024-04-16T10:53:00Z">
        <w:r w:rsidR="00817C00" w:rsidRPr="00F74592">
          <w:delText>such</w:delText>
        </w:r>
      </w:del>
      <w:ins w:id="9659" w:author="OFFM" w:date="2024-04-16T10:53:00Z">
        <w:r w:rsidRPr="000D237D">
          <w:t>so</w:t>
        </w:r>
      </w:ins>
      <w:r w:rsidRPr="005E7358">
        <w:t xml:space="preserve"> that the final amount charged to the Federal award is accurate, allowable, and properly allocated. </w:t>
      </w:r>
    </w:p>
    <w:p w14:paraId="11F262EA" w14:textId="73B054EE"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del w:id="9660" w:author="OFFM" w:date="2024-04-16T10:53:00Z">
        <w:r w:rsidR="00817C00" w:rsidRPr="00F74592">
          <w:delText>ix</w:delText>
        </w:r>
      </w:del>
      <w:ins w:id="9661" w:author="OFFM" w:date="2024-04-16T10:53:00Z">
        <w:r w:rsidRPr="000D237D">
          <w:rPr>
            <w:rStyle w:val="paragraph-hierarchy"/>
          </w:rPr>
          <w:t>viii</w:t>
        </w:r>
      </w:ins>
      <w:r w:rsidRPr="00A63D45">
        <w:rPr>
          <w:rStyle w:val="paren"/>
        </w:rPr>
        <w:t>)</w:t>
      </w:r>
      <w:r w:rsidRPr="005E7358">
        <w:t xml:space="preserve"> Because practices vary as to the activity constituting a full workload (for </w:t>
      </w:r>
      <w:ins w:id="9662" w:author="OFFM" w:date="2024-04-16T10:53:00Z">
        <w:r w:rsidRPr="000D237D">
          <w:t xml:space="preserve">example, the Institutional Base Salary (IBS) for </w:t>
        </w:r>
      </w:ins>
      <w:r w:rsidRPr="005E7358">
        <w:t>IHEs</w:t>
      </w:r>
      <w:del w:id="9663" w:author="OFFM" w:date="2024-04-16T10:53:00Z">
        <w:r w:rsidR="00817C00" w:rsidRPr="00F74592">
          <w:delText>, IBS</w:delText>
        </w:r>
      </w:del>
      <w:r w:rsidRPr="005E7358">
        <w:t xml:space="preserve">), records may reflect categories of activities expressed as a percentage distribution of total activities. </w:t>
      </w:r>
    </w:p>
    <w:p w14:paraId="1AC955CB" w14:textId="735C7F66"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del w:id="9664" w:author="OFFM" w:date="2024-04-16T10:53:00Z">
        <w:r w:rsidR="00817C00" w:rsidRPr="00F74592">
          <w:delText>x</w:delText>
        </w:r>
      </w:del>
      <w:ins w:id="9665" w:author="OFFM" w:date="2024-04-16T10:53:00Z">
        <w:r w:rsidRPr="000D237D">
          <w:rPr>
            <w:rStyle w:val="paragraph-hierarchy"/>
          </w:rPr>
          <w:t>ix</w:t>
        </w:r>
      </w:ins>
      <w:r w:rsidRPr="00A63D45">
        <w:rPr>
          <w:rStyle w:val="paren"/>
        </w:rPr>
        <w:t>)</w:t>
      </w:r>
      <w:r w:rsidRPr="005E7358">
        <w:t xml:space="preserve"> It is recognized that teaching, research, service, and administration are often inextricably intermingled in an academic setting. </w:t>
      </w:r>
      <w:del w:id="9666" w:author="OFFM" w:date="2024-04-16T10:53:00Z">
        <w:r w:rsidR="00817C00" w:rsidRPr="00F74592">
          <w:delText>When recording salaries and wages charged to Federal awards for IHEs</w:delText>
        </w:r>
      </w:del>
      <w:ins w:id="9667" w:author="OFFM" w:date="2024-04-16T10:53:00Z">
        <w:r w:rsidRPr="000D237D">
          <w:t>Therefore</w:t>
        </w:r>
      </w:ins>
      <w:r w:rsidRPr="005E7358">
        <w:t xml:space="preserve">, a precise assessment of factors </w:t>
      </w:r>
      <w:del w:id="9668" w:author="OFFM" w:date="2024-04-16T10:53:00Z">
        <w:r w:rsidR="00817C00" w:rsidRPr="00F74592">
          <w:delText>that contribute</w:delText>
        </w:r>
      </w:del>
      <w:ins w:id="9669" w:author="OFFM" w:date="2024-04-16T10:53:00Z">
        <w:r w:rsidRPr="000D237D">
          <w:t>contributing</w:t>
        </w:r>
      </w:ins>
      <w:r w:rsidRPr="005E7358">
        <w:t xml:space="preserve"> to costs is </w:t>
      </w:r>
      <w:del w:id="9670" w:author="OFFM" w:date="2024-04-16T10:53:00Z">
        <w:r w:rsidR="00817C00" w:rsidRPr="00F74592">
          <w:delText xml:space="preserve">therefore </w:delText>
        </w:r>
      </w:del>
      <w:r w:rsidRPr="005E7358">
        <w:t xml:space="preserve">not </w:t>
      </w:r>
      <w:del w:id="9671" w:author="OFFM" w:date="2024-04-16T10:53:00Z">
        <w:r w:rsidR="00817C00" w:rsidRPr="00F74592">
          <w:delText>always feasible, nor is it expected</w:delText>
        </w:r>
      </w:del>
      <w:ins w:id="9672" w:author="OFFM" w:date="2024-04-16T10:53:00Z">
        <w:r w:rsidRPr="000D237D">
          <w:t>required when IHEs record salaries and wages charged to Federal awards</w:t>
        </w:r>
      </w:ins>
      <w:r w:rsidRPr="005E7358">
        <w:t xml:space="preserve">. </w:t>
      </w:r>
    </w:p>
    <w:p w14:paraId="38ED1BB9" w14:textId="46210093"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For records </w:t>
      </w:r>
      <w:del w:id="9673" w:author="OFFM" w:date="2024-04-16T10:53:00Z">
        <w:r w:rsidR="00817C00" w:rsidRPr="00F74592">
          <w:delText>which</w:delText>
        </w:r>
      </w:del>
      <w:ins w:id="9674" w:author="OFFM" w:date="2024-04-16T10:53:00Z">
        <w:r w:rsidRPr="000D237D">
          <w:t>that</w:t>
        </w:r>
      </w:ins>
      <w:r w:rsidRPr="005E7358">
        <w:t xml:space="preserve"> meet the standards required in paragraph (</w:t>
      </w:r>
      <w:del w:id="9675" w:author="OFFM" w:date="2024-04-16T10:53:00Z">
        <w:r w:rsidR="00817C00" w:rsidRPr="00F74592">
          <w:delText>i</w:delText>
        </w:r>
      </w:del>
      <w:proofErr w:type="gramStart"/>
      <w:ins w:id="9676" w:author="OFFM" w:date="2024-04-16T10:53:00Z">
        <w:r w:rsidRPr="000D237D">
          <w:t>g</w:t>
        </w:r>
      </w:ins>
      <w:r w:rsidRPr="005E7358">
        <w:t>)(</w:t>
      </w:r>
      <w:proofErr w:type="gramEnd"/>
      <w:r w:rsidRPr="005E7358">
        <w:t xml:space="preserve">1) of this section, the </w:t>
      </w:r>
      <w:del w:id="9677" w:author="OFFM" w:date="2024-04-16T10:53:00Z">
        <w:r w:rsidR="00817C00" w:rsidRPr="00F74592">
          <w:delText>non-Federal entity will</w:delText>
        </w:r>
      </w:del>
      <w:ins w:id="9678" w:author="OFFM" w:date="2024-04-16T10:53:00Z">
        <w:r w:rsidRPr="000D237D">
          <w:t>recipient or subrecipient is</w:t>
        </w:r>
      </w:ins>
      <w:r w:rsidRPr="005E7358">
        <w:t xml:space="preserve"> not</w:t>
      </w:r>
      <w:del w:id="9679" w:author="OFFM" w:date="2024-04-16T10:53:00Z">
        <w:r w:rsidR="00817C00" w:rsidRPr="00F74592">
          <w:delText xml:space="preserve"> be</w:delText>
        </w:r>
      </w:del>
      <w:r w:rsidRPr="005E7358">
        <w:t xml:space="preserve"> required to provide additional support or documentation for the work performed</w:t>
      </w:r>
      <w:del w:id="9680" w:author="OFFM" w:date="2024-04-16T10:53:00Z">
        <w:r w:rsidR="00817C00" w:rsidRPr="00F74592">
          <w:delText>,</w:delText>
        </w:r>
      </w:del>
      <w:r w:rsidRPr="005E7358">
        <w:t xml:space="preserve"> other than that referenced in paragraph (</w:t>
      </w:r>
      <w:del w:id="9681" w:author="OFFM" w:date="2024-04-16T10:53:00Z">
        <w:r w:rsidR="00817C00" w:rsidRPr="00F74592">
          <w:delText>i</w:delText>
        </w:r>
      </w:del>
      <w:ins w:id="9682" w:author="OFFM" w:date="2024-04-16T10:53:00Z">
        <w:r w:rsidRPr="000D237D">
          <w:t>g</w:t>
        </w:r>
      </w:ins>
      <w:r w:rsidRPr="005E7358">
        <w:t xml:space="preserve">)(3) of this section. </w:t>
      </w:r>
    </w:p>
    <w:p w14:paraId="7B4D4CEA"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In accordance with Department of Labor regulations implementing the Fair Labor Standards Act (FLSA) (29 CFR part 516), charges for the salaries and wages of nonexempt </w:t>
      </w:r>
      <w:r w:rsidRPr="005E7358">
        <w:lastRenderedPageBreak/>
        <w:t xml:space="preserve">employees, in addition to the supporting documentation described in this section, must also be supported by records indicating the total number of hours worked each day. </w:t>
      </w:r>
    </w:p>
    <w:p w14:paraId="5F8C9C80" w14:textId="7B1FD4F3"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Salaries and wages of employees used in meeting cost sharing </w:t>
      </w:r>
      <w:del w:id="9683" w:author="OFFM" w:date="2024-04-16T10:53:00Z">
        <w:r w:rsidR="00817C00" w:rsidRPr="00F74592">
          <w:delText xml:space="preserve">or matching </w:delText>
        </w:r>
      </w:del>
      <w:r w:rsidRPr="005E7358">
        <w:t xml:space="preserve">requirements on Federal awards must be supported in the same manner as salaries and wages claimed for reimbursement from Federal awards. </w:t>
      </w:r>
    </w:p>
    <w:p w14:paraId="305CBF21" w14:textId="2D3DFF95"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5</w:t>
      </w:r>
      <w:r w:rsidRPr="00A63D45">
        <w:rPr>
          <w:rStyle w:val="paren"/>
        </w:rPr>
        <w:t>)</w:t>
      </w:r>
      <w:r w:rsidRPr="005E7358">
        <w:t xml:space="preserve"> </w:t>
      </w:r>
      <w:del w:id="9684" w:author="OFFM" w:date="2024-04-16T10:53:00Z">
        <w:r w:rsidR="00817C00" w:rsidRPr="00F74592">
          <w:delText>For states</w:delText>
        </w:r>
      </w:del>
      <w:ins w:id="9685" w:author="OFFM" w:date="2024-04-16T10:53:00Z">
        <w:r w:rsidRPr="000D237D">
          <w:t>States</w:t>
        </w:r>
      </w:ins>
      <w:r w:rsidRPr="005E7358">
        <w:t>, local governments</w:t>
      </w:r>
      <w:ins w:id="9686" w:author="OFFM" w:date="2024-04-16T10:53:00Z">
        <w:r w:rsidRPr="000D237D">
          <w:t>,</w:t>
        </w:r>
      </w:ins>
      <w:r w:rsidRPr="005E7358">
        <w:t xml:space="preserve"> and Indian </w:t>
      </w:r>
      <w:del w:id="9687" w:author="OFFM" w:date="2024-04-16T10:53:00Z">
        <w:r w:rsidR="00817C00" w:rsidRPr="00F74592">
          <w:delText>tribes,</w:delText>
        </w:r>
      </w:del>
      <w:ins w:id="9688" w:author="OFFM" w:date="2024-04-16T10:53:00Z">
        <w:r w:rsidRPr="000D237D">
          <w:t>Tribes may use</w:t>
        </w:r>
      </w:ins>
      <w:r w:rsidRPr="005E7358">
        <w:t xml:space="preserve"> substitute processes or systems for allocating salaries and wages to Federal awards </w:t>
      </w:r>
      <w:del w:id="9689" w:author="OFFM" w:date="2024-04-16T10:53:00Z">
        <w:r w:rsidR="00817C00" w:rsidRPr="00F74592">
          <w:delText>may be used</w:delText>
        </w:r>
      </w:del>
      <w:ins w:id="9690" w:author="OFFM" w:date="2024-04-16T10:53:00Z">
        <w:r w:rsidRPr="000D237D">
          <w:t>either</w:t>
        </w:r>
      </w:ins>
      <w:r w:rsidRPr="005E7358">
        <w:t xml:space="preserve"> in place of or in addition to the records described in paragraph (</w:t>
      </w:r>
      <w:del w:id="9691" w:author="OFFM" w:date="2024-04-16T10:53:00Z">
        <w:r w:rsidR="00817C00" w:rsidRPr="00F74592">
          <w:delText>1)</w:delText>
        </w:r>
      </w:del>
      <w:proofErr w:type="gramStart"/>
      <w:ins w:id="9692" w:author="OFFM" w:date="2024-04-16T10:53:00Z">
        <w:r w:rsidRPr="000D237D">
          <w:t>g)(</w:t>
        </w:r>
        <w:proofErr w:type="gramEnd"/>
        <w:r w:rsidRPr="000D237D">
          <w:t>1) of this section</w:t>
        </w:r>
      </w:ins>
      <w:r w:rsidRPr="00A63D45">
        <w:rPr>
          <w:rStyle w:val="Hyperlink"/>
        </w:rPr>
        <w:t xml:space="preserve"> </w:t>
      </w:r>
      <w:r w:rsidRPr="005E7358">
        <w:t xml:space="preserve">if approved by the cognizant agency for indirect cost. Such systems may include, but are not limited to, random moment sampling, “rolling” time studies, case counts, or other quantifiable measures of work performed. </w:t>
      </w:r>
    </w:p>
    <w:p w14:paraId="711D2CA7" w14:textId="3E82C72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Substitute systems </w:t>
      </w:r>
      <w:del w:id="9693" w:author="OFFM" w:date="2024-04-16T10:53:00Z">
        <w:r w:rsidR="00817C00" w:rsidRPr="00F74592">
          <w:delText>which</w:delText>
        </w:r>
      </w:del>
      <w:ins w:id="9694" w:author="OFFM" w:date="2024-04-16T10:53:00Z">
        <w:r w:rsidRPr="000D237D">
          <w:t>that</w:t>
        </w:r>
      </w:ins>
      <w:r w:rsidRPr="005E7358">
        <w:t xml:space="preserve"> use sampling methods (primarily for Temporary Assistance for Needy Families (TANF), the Supplemental Nutrition Assistance Program (SNAP), Medicaid, and other public assistance programs) must meet acceptable statistical sampling standards</w:t>
      </w:r>
      <w:ins w:id="9695" w:author="OFFM" w:date="2024-04-16T10:53:00Z">
        <w:r w:rsidRPr="000D237D">
          <w:t>,</w:t>
        </w:r>
      </w:ins>
      <w:r w:rsidRPr="005E7358">
        <w:t xml:space="preserve"> including: </w:t>
      </w:r>
    </w:p>
    <w:p w14:paraId="0746F071" w14:textId="51D187EA"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The sampling universe must include all of the employees whose salaries and wages are to be allocated based on sample results except as provided in paragraph (</w:t>
      </w:r>
      <w:del w:id="9696" w:author="OFFM" w:date="2024-04-16T10:53:00Z">
        <w:r w:rsidR="00817C00" w:rsidRPr="00F74592">
          <w:delText>i</w:delText>
        </w:r>
      </w:del>
      <w:proofErr w:type="gramStart"/>
      <w:ins w:id="9697" w:author="OFFM" w:date="2024-04-16T10:53:00Z">
        <w:r w:rsidRPr="000D237D">
          <w:t>g</w:t>
        </w:r>
      </w:ins>
      <w:r w:rsidRPr="005E7358">
        <w:t>)(</w:t>
      </w:r>
      <w:proofErr w:type="gramEnd"/>
      <w:r w:rsidRPr="005E7358">
        <w:t>5)(iii</w:t>
      </w:r>
      <w:del w:id="9698" w:author="OFFM" w:date="2024-04-16T10:53:00Z">
        <w:r w:rsidR="00817C00" w:rsidRPr="00F74592">
          <w:delText>) of this section;</w:delText>
        </w:r>
      </w:del>
      <w:ins w:id="9699" w:author="OFFM" w:date="2024-04-16T10:53:00Z">
        <w:r w:rsidRPr="000D237D">
          <w:t>);</w:t>
        </w:r>
      </w:ins>
      <w:r w:rsidRPr="005E7358">
        <w:t xml:space="preserve"> </w:t>
      </w:r>
    </w:p>
    <w:p w14:paraId="4782D693" w14:textId="41E67BD4"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The </w:t>
      </w:r>
      <w:ins w:id="9700" w:author="OFFM" w:date="2024-04-16T10:53:00Z">
        <w:r w:rsidRPr="000D237D">
          <w:t xml:space="preserve">sample must cover the </w:t>
        </w:r>
      </w:ins>
      <w:r w:rsidRPr="005E7358">
        <w:t xml:space="preserve">entire </w:t>
      </w:r>
      <w:del w:id="9701" w:author="OFFM" w:date="2024-04-16T10:53:00Z">
        <w:r w:rsidR="00817C00" w:rsidRPr="00F74592">
          <w:delText xml:space="preserve">time </w:delText>
        </w:r>
      </w:del>
      <w:r w:rsidRPr="005E7358">
        <w:t>period involved</w:t>
      </w:r>
      <w:del w:id="9702" w:author="OFFM" w:date="2024-04-16T10:53:00Z">
        <w:r w:rsidR="00817C00" w:rsidRPr="00F74592">
          <w:delText xml:space="preserve"> must be covered by the sample</w:delText>
        </w:r>
      </w:del>
      <w:r w:rsidRPr="005E7358">
        <w:t xml:space="preserve">; and </w:t>
      </w:r>
    </w:p>
    <w:p w14:paraId="016E8FBC" w14:textId="77777777"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The results must be statistically valid and applied to the period being sampled. </w:t>
      </w:r>
    </w:p>
    <w:p w14:paraId="098CD9F8" w14:textId="459C9C3B"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Allocating charges for the sampled employees' supervisors</w:t>
      </w:r>
      <w:del w:id="9703" w:author="OFFM" w:date="2024-04-16T10:53:00Z">
        <w:r w:rsidR="00817C00" w:rsidRPr="00F74592">
          <w:delText>,</w:delText>
        </w:r>
      </w:del>
      <w:ins w:id="9704" w:author="OFFM" w:date="2024-04-16T10:53:00Z">
        <w:r w:rsidRPr="000D237D">
          <w:t xml:space="preserve"> and</w:t>
        </w:r>
      </w:ins>
      <w:r w:rsidRPr="005E7358">
        <w:t xml:space="preserve"> clerical and support </w:t>
      </w:r>
      <w:del w:id="9705" w:author="OFFM" w:date="2024-04-16T10:53:00Z">
        <w:r w:rsidR="00817C00" w:rsidRPr="00F74592">
          <w:delText>staffs</w:delText>
        </w:r>
      </w:del>
      <w:ins w:id="9706" w:author="OFFM" w:date="2024-04-16T10:53:00Z">
        <w:r w:rsidRPr="000D237D">
          <w:t>staff</w:t>
        </w:r>
      </w:ins>
      <w:r w:rsidRPr="005E7358">
        <w:t xml:space="preserve">, based on the results of the sampled employees, will be acceptable. </w:t>
      </w:r>
    </w:p>
    <w:p w14:paraId="7B92BB2F" w14:textId="789FDCBF"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Less than full compliance with the statistical sampling standards noted in </w:t>
      </w:r>
      <w:del w:id="9707" w:author="OFFM" w:date="2024-04-16T10:53:00Z">
        <w:r w:rsidR="00817C00" w:rsidRPr="00F74592">
          <w:delText>subsection</w:delText>
        </w:r>
      </w:del>
      <w:ins w:id="9708" w:author="OFFM" w:date="2024-04-16T10:53:00Z">
        <w:r w:rsidRPr="000D237D">
          <w:t>paragraph</w:t>
        </w:r>
      </w:ins>
      <w:r w:rsidRPr="005E7358">
        <w:t xml:space="preserve"> (5)(i) may be accepted by the cognizant agency for indirect costs if it </w:t>
      </w:r>
      <w:r w:rsidRPr="005E7358">
        <w:lastRenderedPageBreak/>
        <w:t xml:space="preserve">concludes that the amounts </w:t>
      </w:r>
      <w:del w:id="9709" w:author="OFFM" w:date="2024-04-16T10:53:00Z">
        <w:r w:rsidR="00817C00" w:rsidRPr="00F74592">
          <w:delText xml:space="preserve">to be </w:delText>
        </w:r>
      </w:del>
      <w:r w:rsidRPr="005E7358">
        <w:t>allocated to Federal awards will be minimal</w:t>
      </w:r>
      <w:del w:id="9710" w:author="OFFM" w:date="2024-04-16T10:53:00Z">
        <w:r w:rsidR="00817C00" w:rsidRPr="00F74592">
          <w:delText>,</w:delText>
        </w:r>
      </w:del>
      <w:r w:rsidRPr="005E7358">
        <w:t xml:space="preserve"> or if it concludes that the system proposed by the </w:t>
      </w:r>
      <w:del w:id="9711" w:author="OFFM" w:date="2024-04-16T10:53:00Z">
        <w:r w:rsidR="00817C00" w:rsidRPr="00F74592">
          <w:delText>non-Federal entity</w:delText>
        </w:r>
      </w:del>
      <w:ins w:id="9712" w:author="OFFM" w:date="2024-04-16T10:53:00Z">
        <w:r w:rsidRPr="000D237D">
          <w:t>recipient or subrecipient</w:t>
        </w:r>
      </w:ins>
      <w:r w:rsidRPr="005E7358">
        <w:t xml:space="preserve"> will result in lower costs to Federal awards than a system which complies with the standards. </w:t>
      </w:r>
    </w:p>
    <w:p w14:paraId="4723F957" w14:textId="0C11199B"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6</w:t>
      </w:r>
      <w:r w:rsidRPr="00A63D45">
        <w:rPr>
          <w:rStyle w:val="paren"/>
        </w:rPr>
        <w:t>)</w:t>
      </w:r>
      <w:r w:rsidRPr="005E7358">
        <w:t xml:space="preserve"> Cognizant agencies for indirect costs are encouraged to approve alternative proposals based on outcomes and milestones for program performance </w:t>
      </w:r>
      <w:del w:id="9713" w:author="OFFM" w:date="2024-04-16T10:53:00Z">
        <w:r w:rsidR="00817C00" w:rsidRPr="00F74592">
          <w:delText>where</w:delText>
        </w:r>
      </w:del>
      <w:ins w:id="9714" w:author="OFFM" w:date="2024-04-16T10:53:00Z">
        <w:r w:rsidRPr="000D237D">
          <w:t>when</w:t>
        </w:r>
      </w:ins>
      <w:r w:rsidRPr="005E7358">
        <w:t xml:space="preserve"> these are clearly documented. </w:t>
      </w:r>
      <w:del w:id="9715" w:author="OFFM" w:date="2024-04-16T10:53:00Z">
        <w:r w:rsidR="00817C00" w:rsidRPr="00F74592">
          <w:delText>Where approved by the Federal cognizant agency for indirect costs, these</w:delText>
        </w:r>
      </w:del>
      <w:ins w:id="9716" w:author="OFFM" w:date="2024-04-16T10:53:00Z">
        <w:r w:rsidRPr="000D237D">
          <w:t>These</w:t>
        </w:r>
      </w:ins>
      <w:r w:rsidRPr="005E7358">
        <w:t xml:space="preserve"> plans are acceptable as an alternative to </w:t>
      </w:r>
      <w:del w:id="9717" w:author="OFFM" w:date="2024-04-16T10:53:00Z">
        <w:r w:rsidR="00817C00" w:rsidRPr="00F74592">
          <w:delText xml:space="preserve">the </w:delText>
        </w:r>
      </w:del>
      <w:r w:rsidRPr="005E7358">
        <w:t xml:space="preserve">requirements </w:t>
      </w:r>
      <w:del w:id="9718" w:author="OFFM" w:date="2024-04-16T10:53:00Z">
        <w:r w:rsidR="00817C00" w:rsidRPr="00F74592">
          <w:delText>of</w:delText>
        </w:r>
      </w:del>
      <w:ins w:id="9719" w:author="OFFM" w:date="2024-04-16T10:53:00Z">
        <w:r w:rsidRPr="0052072A">
          <w:t>in</w:t>
        </w:r>
      </w:ins>
      <w:r w:rsidRPr="005E7358">
        <w:t xml:space="preserve"> paragraph (</w:t>
      </w:r>
      <w:del w:id="9720" w:author="OFFM" w:date="2024-04-16T10:53:00Z">
        <w:r w:rsidR="00817C00" w:rsidRPr="00F74592">
          <w:delText>i</w:delText>
        </w:r>
      </w:del>
      <w:proofErr w:type="gramStart"/>
      <w:ins w:id="9721" w:author="OFFM" w:date="2024-04-16T10:53:00Z">
        <w:r w:rsidRPr="0052072A">
          <w:t>g</w:t>
        </w:r>
      </w:ins>
      <w:r w:rsidRPr="005E7358">
        <w:t>)(</w:t>
      </w:r>
      <w:proofErr w:type="gramEnd"/>
      <w:r w:rsidRPr="005E7358">
        <w:t>1) of this section</w:t>
      </w:r>
      <w:ins w:id="9722" w:author="OFFM" w:date="2024-04-16T10:53:00Z">
        <w:r w:rsidRPr="0052072A">
          <w:rPr>
            <w:rStyle w:val="Hyperlink"/>
            <w:color w:val="auto"/>
            <w:u w:val="none"/>
          </w:rPr>
          <w:t xml:space="preserve"> when </w:t>
        </w:r>
        <w:r w:rsidRPr="0052072A">
          <w:t xml:space="preserve">approved </w:t>
        </w:r>
        <w:r w:rsidRPr="000D237D">
          <w:t>by the cognizant agency for indirect costs</w:t>
        </w:r>
      </w:ins>
      <w:r w:rsidRPr="005E7358">
        <w:t xml:space="preserve">. </w:t>
      </w:r>
    </w:p>
    <w:p w14:paraId="4A215932" w14:textId="18F2CFE8"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7</w:t>
      </w:r>
      <w:r w:rsidRPr="00A63D45">
        <w:rPr>
          <w:rStyle w:val="paren"/>
        </w:rPr>
        <w:t>)</w:t>
      </w:r>
      <w:r w:rsidRPr="005E7358">
        <w:t xml:space="preserve"> For Federal awards of similar purpose activity or instances of approved blended funding, a </w:t>
      </w:r>
      <w:del w:id="9723" w:author="OFFM" w:date="2024-04-16T10:53:00Z">
        <w:r w:rsidR="00817C00" w:rsidRPr="00F74592">
          <w:delText>non-Federal entity</w:delText>
        </w:r>
      </w:del>
      <w:ins w:id="9724" w:author="OFFM" w:date="2024-04-16T10:53:00Z">
        <w:r w:rsidRPr="000D237D">
          <w:t>recipient or subrecipient</w:t>
        </w:r>
      </w:ins>
      <w:r w:rsidRPr="005E7358">
        <w:t xml:space="preserve"> may submit performance plans that incorporate funds from multiple Federal awards and account for their combined use based on performance-oriented metrics, provided </w:t>
      </w:r>
      <w:del w:id="9725" w:author="OFFM" w:date="2024-04-16T10:53:00Z">
        <w:r w:rsidR="00817C00" w:rsidRPr="00F74592">
          <w:delText>that such</w:delText>
        </w:r>
      </w:del>
      <w:ins w:id="9726" w:author="OFFM" w:date="2024-04-16T10:53:00Z">
        <w:r w:rsidRPr="000D237D">
          <w:t>the</w:t>
        </w:r>
      </w:ins>
      <w:r w:rsidRPr="005E7358">
        <w:t xml:space="preserve"> plans are approved in advance by all involved Federal </w:t>
      </w:r>
      <w:del w:id="9727" w:author="OFFM" w:date="2024-04-16T10:53:00Z">
        <w:r w:rsidR="00817C00" w:rsidRPr="00F74592">
          <w:delText xml:space="preserve">awarding </w:delText>
        </w:r>
      </w:del>
      <w:r w:rsidRPr="005E7358">
        <w:t xml:space="preserve">agencies. In these instances, the </w:t>
      </w:r>
      <w:del w:id="9728" w:author="OFFM" w:date="2024-04-16T10:53:00Z">
        <w:r w:rsidR="00817C00" w:rsidRPr="00F74592">
          <w:delText>non-Federal entity</w:delText>
        </w:r>
      </w:del>
      <w:ins w:id="9729" w:author="OFFM" w:date="2024-04-16T10:53:00Z">
        <w:r w:rsidRPr="000D237D">
          <w:t>recipient or subrecipient</w:t>
        </w:r>
      </w:ins>
      <w:r w:rsidRPr="005E7358">
        <w:t xml:space="preserve"> must submit a request for waiver of the requirements based on documentation that describes the method of charging costs, relates the charging of costs to the specific activity that is applicable to all fund sources, and is based on quantifiable measures of the activity in relation to time charged. </w:t>
      </w:r>
    </w:p>
    <w:p w14:paraId="7C679DCA" w14:textId="53A60DD6"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8</w:t>
      </w:r>
      <w:r w:rsidRPr="00A63D45">
        <w:rPr>
          <w:rStyle w:val="paren"/>
        </w:rPr>
        <w:t>)</w:t>
      </w:r>
      <w:r w:rsidRPr="005E7358">
        <w:t xml:space="preserve"> For a </w:t>
      </w:r>
      <w:del w:id="9730" w:author="OFFM" w:date="2024-04-16T10:53:00Z">
        <w:r w:rsidR="00817C00" w:rsidRPr="00F74592">
          <w:delText>non-Federal entity where the</w:delText>
        </w:r>
      </w:del>
      <w:ins w:id="9731" w:author="OFFM" w:date="2024-04-16T10:53:00Z">
        <w:r w:rsidRPr="000D237D">
          <w:t>recipient or subrecipient whose</w:t>
        </w:r>
      </w:ins>
      <w:r w:rsidRPr="005E7358">
        <w:t xml:space="preserve"> records do not meet the standards described in this section, the Federal Government may require personnel activity reports, including prescribed certifications, or equivalent documentation </w:t>
      </w:r>
      <w:del w:id="9732" w:author="OFFM" w:date="2024-04-16T10:53:00Z">
        <w:r w:rsidR="00817C00" w:rsidRPr="00F74592">
          <w:delText>that support</w:delText>
        </w:r>
      </w:del>
      <w:ins w:id="9733" w:author="OFFM" w:date="2024-04-16T10:53:00Z">
        <w:r w:rsidRPr="000D237D">
          <w:t>supporting</w:t>
        </w:r>
      </w:ins>
      <w:r w:rsidRPr="005E7358">
        <w:t xml:space="preserve"> the records as required in this section. </w:t>
      </w:r>
    </w:p>
    <w:p w14:paraId="2E1D4B4A" w14:textId="7D6A2184" w:rsidR="000B5224" w:rsidRPr="000D237D" w:rsidRDefault="00F2264C" w:rsidP="000B5224">
      <w:pPr>
        <w:pStyle w:val="indent-1"/>
        <w:spacing w:before="0" w:beforeAutospacing="0" w:after="0" w:afterAutospacing="0" w:line="480" w:lineRule="auto"/>
        <w:ind w:firstLine="720"/>
        <w:contextualSpacing/>
        <w:rPr>
          <w:ins w:id="9734" w:author="OFFM" w:date="2024-04-16T10:53:00Z"/>
          <w:rStyle w:val="paren"/>
        </w:rPr>
      </w:pPr>
      <w:ins w:id="9735" w:author="OFFM" w:date="2024-04-16T10:53:00Z">
        <w:r w:rsidRPr="000D237D">
          <w:rPr>
            <w:rStyle w:val="paren"/>
          </w:rPr>
          <w:t>(</w:t>
        </w:r>
        <w:r w:rsidRPr="000D237D">
          <w:rPr>
            <w:rStyle w:val="paragraph-hierarchy"/>
          </w:rPr>
          <w:t>h</w:t>
        </w:r>
        <w:r w:rsidRPr="000D237D">
          <w:rPr>
            <w:rStyle w:val="paren"/>
          </w:rPr>
          <w:t>)</w:t>
        </w:r>
        <w:r w:rsidRPr="000D237D">
          <w:t xml:space="preserve"> </w:t>
        </w:r>
        <w:r w:rsidRPr="000D237D">
          <w:rPr>
            <w:rStyle w:val="Emphasis"/>
          </w:rPr>
          <w:t>Nonprofit organizations.</w:t>
        </w:r>
        <w:r w:rsidRPr="000D237D">
          <w:t xml:space="preserve"> This paragraph </w:t>
        </w:r>
        <w:r w:rsidR="00DF607B">
          <w:t xml:space="preserve">(h) </w:t>
        </w:r>
        <w:r w:rsidRPr="000D237D">
          <w:t xml:space="preserve">provides guidance specific to only nonprofit organizations. For compensation to members of nonprofit organizations, trustees, directors, associates, officers, or the immediate families thereof, a determination must be made that the compensation is reasonable for the actual personal services rendered rather than a </w:t>
        </w:r>
        <w:r w:rsidRPr="000D237D">
          <w:lastRenderedPageBreak/>
          <w:t xml:space="preserve">distribution of earnings above actual costs. Compensation may include </w:t>
        </w:r>
        <w:proofErr w:type="spellStart"/>
        <w:r w:rsidRPr="000D237D">
          <w:t>director's</w:t>
        </w:r>
        <w:proofErr w:type="spellEnd"/>
        <w:r w:rsidRPr="000D237D">
          <w:t xml:space="preserve"> and executive committee member's fees, incentive awards, off-site or incentive pay, location allowances, hardship pay, and cost-of-living differentials. </w:t>
        </w:r>
      </w:ins>
    </w:p>
    <w:p w14:paraId="34DE27EE" w14:textId="77777777" w:rsidR="000B5224" w:rsidRPr="000D237D" w:rsidRDefault="00F2264C" w:rsidP="000B5224">
      <w:pPr>
        <w:pStyle w:val="indent-1"/>
        <w:spacing w:before="0" w:beforeAutospacing="0" w:after="0" w:afterAutospacing="0" w:line="480" w:lineRule="auto"/>
        <w:ind w:firstLine="720"/>
        <w:contextualSpacing/>
        <w:rPr>
          <w:ins w:id="9736" w:author="OFFM" w:date="2024-04-16T10:53:00Z"/>
        </w:rPr>
      </w:pPr>
      <w:ins w:id="9737" w:author="OFFM" w:date="2024-04-16T10:53:00Z">
        <w:r w:rsidRPr="000D237D">
          <w:rPr>
            <w:rStyle w:val="paren"/>
          </w:rPr>
          <w:t>(</w:t>
        </w:r>
        <w:r w:rsidRPr="000D237D">
          <w:rPr>
            <w:rStyle w:val="paragraph-hierarchy"/>
          </w:rPr>
          <w:t>i</w:t>
        </w:r>
        <w:r w:rsidRPr="000D237D">
          <w:rPr>
            <w:rStyle w:val="paren"/>
          </w:rPr>
          <w:t>)</w:t>
        </w:r>
        <w:r w:rsidRPr="000D237D">
          <w:t xml:space="preserve"> </w:t>
        </w:r>
        <w:r w:rsidRPr="000D237D">
          <w:rPr>
            <w:rStyle w:val="Emphasis"/>
          </w:rPr>
          <w:t>Institutions of Higher Education (IHEs).</w:t>
        </w:r>
        <w:r w:rsidRPr="000D237D">
          <w:t xml:space="preserve"> This paragraph provides guidance specific to only IHEs.</w:t>
        </w:r>
      </w:ins>
    </w:p>
    <w:p w14:paraId="49AEAB54" w14:textId="77777777" w:rsidR="000B5224" w:rsidRPr="005E7358" w:rsidRDefault="00F2264C" w:rsidP="00A63D45">
      <w:pPr>
        <w:pStyle w:val="indent-2"/>
        <w:spacing w:before="0" w:beforeAutospacing="0" w:after="0" w:afterAutospacing="0" w:line="480" w:lineRule="auto"/>
        <w:ind w:firstLine="720"/>
        <w:contextualSpacing/>
        <w:rPr>
          <w:moveTo w:id="9738" w:author="OFFM" w:date="2024-04-16T10:53:00Z"/>
        </w:rPr>
      </w:pPr>
      <w:ins w:id="9739" w:author="OFFM" w:date="2024-04-16T10:53:00Z">
        <w:r w:rsidRPr="000D237D">
          <w:rPr>
            <w:rStyle w:val="paren"/>
          </w:rPr>
          <w:t>(</w:t>
        </w:r>
        <w:r w:rsidRPr="000D237D">
          <w:rPr>
            <w:rStyle w:val="paragraph-hierarchy"/>
          </w:rPr>
          <w:t>1</w:t>
        </w:r>
        <w:r w:rsidRPr="000D237D">
          <w:rPr>
            <w:rStyle w:val="paren"/>
          </w:rPr>
          <w:t>)</w:t>
        </w:r>
        <w:r w:rsidRPr="000D237D">
          <w:t xml:space="preserve"> </w:t>
        </w:r>
        <w:r w:rsidRPr="000D237D">
          <w:rPr>
            <w:i/>
            <w:iCs/>
          </w:rPr>
          <w:t>Determining allowable personnel costs.</w:t>
        </w:r>
      </w:ins>
      <w:moveToRangeStart w:id="9740" w:author="OFFM" w:date="2024-04-16T10:53:00Z" w:name="move164157225"/>
      <w:moveTo w:id="9741" w:author="OFFM" w:date="2024-04-16T10:53:00Z">
        <w:r w:rsidRPr="00A63D45">
          <w:rPr>
            <w:i/>
          </w:rPr>
          <w:t xml:space="preserve"> </w:t>
        </w:r>
        <w:r w:rsidRPr="005E7358">
          <w:t xml:space="preserve">Certain conditions require special consideration and possible limitations in determining allowable personnel compensation costs under Federal awards. Among such conditions are the following: </w:t>
        </w:r>
      </w:moveTo>
    </w:p>
    <w:p w14:paraId="4CEF9580" w14:textId="77777777" w:rsidR="000B5224" w:rsidRPr="000D237D" w:rsidRDefault="00F2264C" w:rsidP="000B5224">
      <w:pPr>
        <w:pStyle w:val="indent-3"/>
        <w:spacing w:before="0" w:beforeAutospacing="0" w:after="0" w:afterAutospacing="0" w:line="480" w:lineRule="auto"/>
        <w:ind w:firstLine="720"/>
        <w:contextualSpacing/>
        <w:rPr>
          <w:ins w:id="9742" w:author="OFFM" w:date="2024-04-16T10:53:00Z"/>
        </w:rPr>
      </w:pPr>
      <w:moveTo w:id="9743" w:author="OFFM" w:date="2024-04-16T10:53:00Z">
        <w:r w:rsidRPr="00A63D45">
          <w:rPr>
            <w:rStyle w:val="paren"/>
          </w:rPr>
          <w:t>(</w:t>
        </w:r>
        <w:r w:rsidRPr="00A63D45">
          <w:rPr>
            <w:rStyle w:val="paragraph-hierarchy"/>
          </w:rPr>
          <w:t>i</w:t>
        </w:r>
        <w:r w:rsidRPr="00A63D45">
          <w:rPr>
            <w:rStyle w:val="paren"/>
          </w:rPr>
          <w:t>)</w:t>
        </w:r>
        <w:r w:rsidRPr="005E7358">
          <w:t xml:space="preserve"> Allowable activities. Charges to Federal awards may include reasonable amounts for activities contributing and directly related to work under an agreement, such as delivering special lectures about specific aspects of the ongoing activity, writing reports and articles, developing and maintaining protocols (human, animals, </w:t>
        </w:r>
      </w:moveTo>
      <w:moveToRangeEnd w:id="9740"/>
      <w:ins w:id="9744" w:author="OFFM" w:date="2024-04-16T10:53:00Z">
        <w:r w:rsidRPr="000D237D">
          <w:t xml:space="preserve">etcetera), managing substances/chemicals, managing and securing project-specific data, coordinating research subjects, participating in appropriate seminars, consulting with colleagues and graduate students, and attending meetings and conferences. </w:t>
        </w:r>
      </w:ins>
    </w:p>
    <w:p w14:paraId="1E471D21" w14:textId="77777777" w:rsidR="000B5224" w:rsidRPr="000D237D" w:rsidRDefault="00F2264C" w:rsidP="000B5224">
      <w:pPr>
        <w:pStyle w:val="indent-3"/>
        <w:spacing w:before="0" w:beforeAutospacing="0" w:after="0" w:afterAutospacing="0" w:line="480" w:lineRule="auto"/>
        <w:ind w:firstLine="720"/>
        <w:contextualSpacing/>
        <w:rPr>
          <w:ins w:id="9745" w:author="OFFM" w:date="2024-04-16T10:53:00Z"/>
        </w:rPr>
      </w:pPr>
      <w:moveToRangeStart w:id="9746" w:author="OFFM" w:date="2024-04-16T10:53:00Z" w:name="move164157226"/>
      <w:moveTo w:id="9747" w:author="OFFM" w:date="2024-04-16T10:53:00Z">
        <w:r w:rsidRPr="00A63D45">
          <w:rPr>
            <w:rStyle w:val="paren"/>
          </w:rPr>
          <w:t>(</w:t>
        </w:r>
        <w:r w:rsidRPr="00A63D45">
          <w:rPr>
            <w:rStyle w:val="paragraph-hierarchy"/>
          </w:rPr>
          <w:t>ii</w:t>
        </w:r>
        <w:r w:rsidRPr="00A63D45">
          <w:rPr>
            <w:rStyle w:val="paren"/>
          </w:rPr>
          <w:t>)</w:t>
        </w:r>
        <w:r w:rsidRPr="005E7358">
          <w:t xml:space="preserve"> Incidental activities. </w:t>
        </w:r>
      </w:moveTo>
      <w:moveToRangeEnd w:id="9746"/>
      <w:ins w:id="9748" w:author="OFFM" w:date="2024-04-16T10:53:00Z">
        <w:r w:rsidRPr="000D237D">
          <w:t xml:space="preserve">Incidental activities for which supplemental compensation is allowable under the written institutional policy (at a rate not to exceed institutional base salary) do not need to be included in the records described in paragraph (g). To charge payments of incidental activities directly, such activities must either be expressly authorized in the Federal award budget or receive prior written approval by the Federal agency. </w:t>
        </w:r>
      </w:ins>
    </w:p>
    <w:p w14:paraId="2935355C" w14:textId="77777777" w:rsidR="000B5224" w:rsidRPr="005E7358" w:rsidRDefault="00F2264C" w:rsidP="00A63D45">
      <w:pPr>
        <w:pStyle w:val="indent-2"/>
        <w:spacing w:before="0" w:beforeAutospacing="0" w:after="0" w:afterAutospacing="0" w:line="480" w:lineRule="auto"/>
        <w:ind w:firstLine="720"/>
        <w:contextualSpacing/>
        <w:rPr>
          <w:moveTo w:id="9749" w:author="OFFM" w:date="2024-04-16T10:53:00Z"/>
        </w:rPr>
      </w:pPr>
      <w:ins w:id="9750" w:author="OFFM" w:date="2024-04-16T10:53:00Z">
        <w:r w:rsidRPr="000D237D">
          <w:rPr>
            <w:rStyle w:val="paren"/>
          </w:rPr>
          <w:t>(</w:t>
        </w:r>
        <w:r w:rsidRPr="000D237D">
          <w:rPr>
            <w:rStyle w:val="paragraph-hierarchy"/>
          </w:rPr>
          <w:t>2</w:t>
        </w:r>
        <w:r w:rsidRPr="000D237D">
          <w:rPr>
            <w:rStyle w:val="paren"/>
          </w:rPr>
          <w:t>)</w:t>
        </w:r>
        <w:r w:rsidRPr="000D237D">
          <w:t xml:space="preserve"> </w:t>
        </w:r>
        <w:r w:rsidRPr="000D237D">
          <w:rPr>
            <w:rStyle w:val="Emphasis"/>
          </w:rPr>
          <w:t>Salary basis.</w:t>
        </w:r>
        <w:r w:rsidRPr="000D237D">
          <w:t xml:space="preserve"> Charges for work performed on Federal awards by faculty members during the academic year are allowable at the institutional base salary (IBS) rate. Except as noted in paragraph (i)(1)(ii), in no event will charges to Federal awards, irrespective of the basis of computation, exceed the proportionate share of the IBS for that period. This principle applies to all members of the faculty at an institution. IBS is the annual compensation paid by an IHE for </w:t>
        </w:r>
        <w:r w:rsidRPr="000D237D">
          <w:lastRenderedPageBreak/>
          <w:t xml:space="preserve">an individual's appointment, whether that individual's time is spent on research, instruction, administration, or other activities. IBS excludes any income an individual earns outside of duties performed for the IHE. Unless there is prior approval by the Federal agency, charges of a faculty member's salary to a </w:t>
        </w:r>
        <w:proofErr w:type="gramStart"/>
        <w:r w:rsidRPr="000D237D">
          <w:t>Federal</w:t>
        </w:r>
        <w:proofErr w:type="gramEnd"/>
        <w:r w:rsidRPr="000D237D">
          <w:t xml:space="preserve"> award may not exceed the proportionate share of the IBS for the period during which the faculty member worked on the Federal award.</w:t>
        </w:r>
      </w:ins>
      <w:moveToRangeStart w:id="9751" w:author="OFFM" w:date="2024-04-16T10:53:00Z" w:name="move164157227"/>
      <w:moveTo w:id="9752" w:author="OFFM" w:date="2024-04-16T10:53:00Z">
        <w:r w:rsidRPr="005E7358">
          <w:t xml:space="preserve"> </w:t>
        </w:r>
      </w:moveTo>
    </w:p>
    <w:p w14:paraId="794CD100" w14:textId="77777777" w:rsidR="000B5224" w:rsidRPr="000D237D" w:rsidRDefault="00F2264C" w:rsidP="000B5224">
      <w:pPr>
        <w:pStyle w:val="indent-2"/>
        <w:spacing w:before="0" w:beforeAutospacing="0" w:after="0" w:afterAutospacing="0" w:line="480" w:lineRule="auto"/>
        <w:ind w:firstLine="720"/>
        <w:contextualSpacing/>
        <w:rPr>
          <w:ins w:id="9753" w:author="OFFM" w:date="2024-04-16T10:53:00Z"/>
        </w:rPr>
      </w:pPr>
      <w:moveTo w:id="9754" w:author="OFFM" w:date="2024-04-16T10:53:00Z">
        <w:r w:rsidRPr="00A63D45">
          <w:rPr>
            <w:rStyle w:val="paren"/>
          </w:rPr>
          <w:t>(</w:t>
        </w:r>
        <w:r w:rsidRPr="00A63D45">
          <w:rPr>
            <w:rStyle w:val="paragraph-hierarchy"/>
          </w:rPr>
          <w:t>3</w:t>
        </w:r>
        <w:r w:rsidRPr="00A63D45">
          <w:rPr>
            <w:rStyle w:val="paren"/>
          </w:rPr>
          <w:t>)</w:t>
        </w:r>
        <w:r w:rsidRPr="005E7358">
          <w:t xml:space="preserve"> </w:t>
        </w:r>
        <w:r w:rsidRPr="00A63D45">
          <w:rPr>
            <w:rStyle w:val="Emphasis"/>
          </w:rPr>
          <w:t>Intra-Institution of Higher Education (IHE) consulting.</w:t>
        </w:r>
        <w:r w:rsidRPr="005E7358">
          <w:t xml:space="preserve"> Intra-IHE consulting by faculty should be undertaken as an IHE responsibility requiring no compensation in addition to IBS. </w:t>
        </w:r>
      </w:moveTo>
      <w:moveToRangeEnd w:id="9751"/>
      <w:ins w:id="9755" w:author="OFFM" w:date="2024-04-16T10:53:00Z">
        <w:r w:rsidRPr="000D237D">
          <w:t xml:space="preserve">However, in unusual cases where consultation is across departmental lines or involves a separate or remote operation, and the work performed by the faculty members is in addition to their regular responsibilities, any charges for such work representing additional compensation above IBS are allowable provided that such consulting arrangements are expressly authorized in the Federal award or approved in writing by the Federal agency. </w:t>
        </w:r>
      </w:ins>
    </w:p>
    <w:p w14:paraId="12FAF140" w14:textId="77777777" w:rsidR="000B5224" w:rsidRPr="000D237D" w:rsidRDefault="00F2264C" w:rsidP="000B5224">
      <w:pPr>
        <w:pStyle w:val="indent-2"/>
        <w:spacing w:before="0" w:beforeAutospacing="0" w:after="0" w:afterAutospacing="0" w:line="480" w:lineRule="auto"/>
        <w:ind w:firstLine="720"/>
        <w:contextualSpacing/>
        <w:rPr>
          <w:ins w:id="9756" w:author="OFFM" w:date="2024-04-16T10:53:00Z"/>
        </w:rPr>
      </w:pPr>
      <w:ins w:id="9757" w:author="OFFM" w:date="2024-04-16T10:53:00Z">
        <w:r w:rsidRPr="000D237D">
          <w:rPr>
            <w:rStyle w:val="paren"/>
          </w:rPr>
          <w:t>(</w:t>
        </w:r>
        <w:r w:rsidRPr="000D237D">
          <w:rPr>
            <w:rStyle w:val="paragraph-hierarchy"/>
          </w:rPr>
          <w:t>4</w:t>
        </w:r>
        <w:r w:rsidRPr="000D237D">
          <w:rPr>
            <w:rStyle w:val="paren"/>
          </w:rPr>
          <w:t>)</w:t>
        </w:r>
        <w:r w:rsidRPr="000D237D">
          <w:t xml:space="preserve"> </w:t>
        </w:r>
        <w:r w:rsidRPr="000D237D">
          <w:rPr>
            <w:i/>
            <w:iCs/>
          </w:rPr>
          <w:t xml:space="preserve">Extra service </w:t>
        </w:r>
        <w:proofErr w:type="gramStart"/>
        <w:r w:rsidRPr="000D237D">
          <w:rPr>
            <w:i/>
            <w:iCs/>
          </w:rPr>
          <w:t>pay</w:t>
        </w:r>
        <w:proofErr w:type="gramEnd"/>
        <w:r w:rsidRPr="000D237D">
          <w:rPr>
            <w:i/>
            <w:iCs/>
          </w:rPr>
          <w:t>.</w:t>
        </w:r>
        <w:r w:rsidRPr="000D237D">
          <w:t xml:space="preserve"> Extra service pay typically represents overload compensation, subject to institutional compensation policies for services above and beyond IBS. Where extra service </w:t>
        </w:r>
        <w:proofErr w:type="gramStart"/>
        <w:r w:rsidRPr="000D237D">
          <w:t>pay</w:t>
        </w:r>
        <w:proofErr w:type="gramEnd"/>
        <w:r w:rsidRPr="000D237D">
          <w:t xml:space="preserve"> results from Intra-IHE consulting, it is subject to the same requirements of paragraph (b) of this section. It is allowable if all of the following conditions are met: </w:t>
        </w:r>
      </w:ins>
    </w:p>
    <w:p w14:paraId="4005EEA7" w14:textId="77777777" w:rsidR="000B5224" w:rsidRPr="000D237D" w:rsidRDefault="00F2264C" w:rsidP="000B5224">
      <w:pPr>
        <w:pStyle w:val="indent-3"/>
        <w:spacing w:before="0" w:beforeAutospacing="0" w:after="0" w:afterAutospacing="0" w:line="480" w:lineRule="auto"/>
        <w:ind w:firstLine="720"/>
        <w:contextualSpacing/>
        <w:rPr>
          <w:ins w:id="9758" w:author="OFFM" w:date="2024-04-16T10:53:00Z"/>
        </w:rPr>
      </w:pPr>
      <w:ins w:id="9759" w:author="OFFM" w:date="2024-04-16T10:53:00Z">
        <w:r w:rsidRPr="000D237D">
          <w:rPr>
            <w:rStyle w:val="paren"/>
          </w:rPr>
          <w:t>(</w:t>
        </w:r>
        <w:r w:rsidRPr="000D237D">
          <w:rPr>
            <w:rStyle w:val="paragraph-hierarchy"/>
          </w:rPr>
          <w:t>i</w:t>
        </w:r>
        <w:r w:rsidRPr="000D237D">
          <w:rPr>
            <w:rStyle w:val="paren"/>
          </w:rPr>
          <w:t>)</w:t>
        </w:r>
        <w:r w:rsidRPr="000D237D">
          <w:t xml:space="preserve"> The IHE establishes consistent written policies which apply uniformly to all faculty members, not just those working on Federal awards. </w:t>
        </w:r>
      </w:ins>
    </w:p>
    <w:p w14:paraId="3EA164AB" w14:textId="77777777" w:rsidR="000B5224" w:rsidRPr="000D237D" w:rsidRDefault="00F2264C" w:rsidP="000B5224">
      <w:pPr>
        <w:pStyle w:val="indent-3"/>
        <w:spacing w:before="0" w:beforeAutospacing="0" w:after="0" w:afterAutospacing="0" w:line="480" w:lineRule="auto"/>
        <w:ind w:firstLine="720"/>
        <w:contextualSpacing/>
        <w:rPr>
          <w:ins w:id="9760" w:author="OFFM" w:date="2024-04-16T10:53:00Z"/>
        </w:rPr>
      </w:pPr>
      <w:ins w:id="9761" w:author="OFFM" w:date="2024-04-16T10:53:00Z">
        <w:r w:rsidRPr="000D237D">
          <w:rPr>
            <w:rStyle w:val="paren"/>
          </w:rPr>
          <w:t>(</w:t>
        </w:r>
        <w:r w:rsidRPr="000D237D">
          <w:rPr>
            <w:rStyle w:val="paragraph-hierarchy"/>
          </w:rPr>
          <w:t>ii</w:t>
        </w:r>
        <w:r w:rsidRPr="000D237D">
          <w:rPr>
            <w:rStyle w:val="paren"/>
          </w:rPr>
          <w:t>)</w:t>
        </w:r>
        <w:r w:rsidRPr="000D237D">
          <w:t xml:space="preserve"> The IHE establishes a consistent written definition of work covered by IBS, which is specific enough to determine conclusively when work beyond that level has occurred. This definition may be described in appointment letters or other documentation. </w:t>
        </w:r>
      </w:ins>
    </w:p>
    <w:p w14:paraId="509FD275" w14:textId="77777777" w:rsidR="000B5224" w:rsidRPr="000D237D" w:rsidRDefault="00F2264C" w:rsidP="000B5224">
      <w:pPr>
        <w:pStyle w:val="indent-3"/>
        <w:spacing w:before="0" w:beforeAutospacing="0" w:after="0" w:afterAutospacing="0" w:line="480" w:lineRule="auto"/>
        <w:ind w:firstLine="720"/>
        <w:contextualSpacing/>
        <w:rPr>
          <w:ins w:id="9762" w:author="OFFM" w:date="2024-04-16T10:53:00Z"/>
        </w:rPr>
      </w:pPr>
      <w:ins w:id="9763" w:author="OFFM" w:date="2024-04-16T10:53:00Z">
        <w:r w:rsidRPr="000D237D">
          <w:rPr>
            <w:rStyle w:val="paren"/>
          </w:rPr>
          <w:t>(</w:t>
        </w:r>
        <w:r w:rsidRPr="000D237D">
          <w:rPr>
            <w:rStyle w:val="paragraph-hierarchy"/>
          </w:rPr>
          <w:t>iii</w:t>
        </w:r>
        <w:r w:rsidRPr="000D237D">
          <w:rPr>
            <w:rStyle w:val="paren"/>
          </w:rPr>
          <w:t>)</w:t>
        </w:r>
        <w:r w:rsidRPr="000D237D">
          <w:t xml:space="preserve"> The supplementation amount paid is commensurate with the IBS pay rate and additional work performed. See paragraph (i)(2) of this section. </w:t>
        </w:r>
      </w:ins>
    </w:p>
    <w:p w14:paraId="1E59A048" w14:textId="77777777" w:rsidR="000B5224" w:rsidRPr="000D237D" w:rsidRDefault="00F2264C" w:rsidP="000B5224">
      <w:pPr>
        <w:pStyle w:val="indent-3"/>
        <w:spacing w:before="0" w:beforeAutospacing="0" w:after="0" w:afterAutospacing="0" w:line="480" w:lineRule="auto"/>
        <w:ind w:firstLine="720"/>
        <w:contextualSpacing/>
        <w:rPr>
          <w:ins w:id="9764" w:author="OFFM" w:date="2024-04-16T10:53:00Z"/>
        </w:rPr>
      </w:pPr>
      <w:ins w:id="9765" w:author="OFFM" w:date="2024-04-16T10:53:00Z">
        <w:r w:rsidRPr="000D237D">
          <w:rPr>
            <w:rStyle w:val="paren"/>
          </w:rPr>
          <w:t>(</w:t>
        </w:r>
        <w:r w:rsidRPr="000D237D">
          <w:rPr>
            <w:rStyle w:val="paragraph-hierarchy"/>
          </w:rPr>
          <w:t>iv</w:t>
        </w:r>
        <w:r w:rsidRPr="000D237D">
          <w:rPr>
            <w:rStyle w:val="paren"/>
          </w:rPr>
          <w:t>)</w:t>
        </w:r>
        <w:r w:rsidRPr="000D237D">
          <w:t xml:space="preserve"> The salaries, as supplemented, fall within the salary structure and pay ranges established by and documented in writing or otherwise applicable to the IHE. </w:t>
        </w:r>
      </w:ins>
    </w:p>
    <w:p w14:paraId="6F66B276" w14:textId="77777777" w:rsidR="000B5224" w:rsidRPr="005E7358" w:rsidRDefault="00F2264C" w:rsidP="00A63D45">
      <w:pPr>
        <w:pStyle w:val="indent-3"/>
        <w:spacing w:before="0" w:beforeAutospacing="0" w:after="0" w:afterAutospacing="0" w:line="480" w:lineRule="auto"/>
        <w:ind w:firstLine="720"/>
        <w:contextualSpacing/>
        <w:rPr>
          <w:moveTo w:id="9766" w:author="OFFM" w:date="2024-04-16T10:53:00Z"/>
        </w:rPr>
      </w:pPr>
      <w:ins w:id="9767" w:author="OFFM" w:date="2024-04-16T10:53:00Z">
        <w:r w:rsidRPr="000D237D">
          <w:rPr>
            <w:rStyle w:val="paren"/>
          </w:rPr>
          <w:lastRenderedPageBreak/>
          <w:t>(</w:t>
        </w:r>
        <w:r w:rsidRPr="000D237D">
          <w:rPr>
            <w:rStyle w:val="paragraph-hierarchy"/>
          </w:rPr>
          <w:t>v</w:t>
        </w:r>
        <w:r w:rsidRPr="000D237D">
          <w:rPr>
            <w:rStyle w:val="paren"/>
          </w:rPr>
          <w:t>)</w:t>
        </w:r>
        <w:r w:rsidRPr="000D237D">
          <w:t xml:space="preserve"> The total salaries charged to Federal awards, including extra service payments, are subject to the standards of documentation as described in paragraph (g).</w:t>
        </w:r>
      </w:ins>
      <w:moveToRangeStart w:id="9768" w:author="OFFM" w:date="2024-04-16T10:53:00Z" w:name="move164157228"/>
      <w:moveTo w:id="9769" w:author="OFFM" w:date="2024-04-16T10:53:00Z">
        <w:r w:rsidRPr="005E7358">
          <w:t xml:space="preserve"> </w:t>
        </w:r>
      </w:moveTo>
    </w:p>
    <w:p w14:paraId="51D93D92" w14:textId="77777777" w:rsidR="000B5224" w:rsidRPr="000D237D" w:rsidRDefault="00F2264C" w:rsidP="000B5224">
      <w:pPr>
        <w:pStyle w:val="indent-2"/>
        <w:spacing w:before="0" w:beforeAutospacing="0" w:after="0" w:afterAutospacing="0" w:line="480" w:lineRule="auto"/>
        <w:ind w:firstLine="720"/>
        <w:contextualSpacing/>
        <w:rPr>
          <w:ins w:id="9770" w:author="OFFM" w:date="2024-04-16T10:53:00Z"/>
        </w:rPr>
      </w:pPr>
      <w:moveTo w:id="9771" w:author="OFFM" w:date="2024-04-16T10:53:00Z">
        <w:r w:rsidRPr="00A63D45">
          <w:rPr>
            <w:rStyle w:val="paren"/>
          </w:rPr>
          <w:t>(</w:t>
        </w:r>
        <w:r w:rsidRPr="00A63D45">
          <w:rPr>
            <w:rStyle w:val="paragraph-hierarchy"/>
          </w:rPr>
          <w:t>5</w:t>
        </w:r>
        <w:r w:rsidRPr="00A63D45">
          <w:rPr>
            <w:rStyle w:val="paren"/>
          </w:rPr>
          <w:t>)</w:t>
        </w:r>
        <w:r w:rsidRPr="005E7358">
          <w:t xml:space="preserve"> </w:t>
        </w:r>
        <w:r w:rsidRPr="00A63D45">
          <w:rPr>
            <w:rStyle w:val="Emphasis"/>
          </w:rPr>
          <w:t>Periods outside the academic year.</w:t>
        </w:r>
        <w:r w:rsidRPr="005E7358">
          <w:t xml:space="preserve"> </w:t>
        </w:r>
      </w:moveTo>
      <w:moveToRangeEnd w:id="9768"/>
      <w:ins w:id="9772" w:author="OFFM" w:date="2024-04-16T10:53:00Z">
        <w:r w:rsidRPr="000D237D">
          <w:rPr>
            <w:rStyle w:val="paren"/>
          </w:rPr>
          <w:t>(</w:t>
        </w:r>
        <w:r w:rsidRPr="000D237D">
          <w:rPr>
            <w:rStyle w:val="paragraph-hierarchy"/>
          </w:rPr>
          <w:t>i</w:t>
        </w:r>
        <w:r w:rsidRPr="000D237D">
          <w:rPr>
            <w:rStyle w:val="paren"/>
          </w:rPr>
          <w:t>)</w:t>
        </w:r>
        <w:r w:rsidRPr="000D237D">
          <w:t xml:space="preserve"> Except as specified for teaching activity in paragraph (i)(5)(ii) of this section, charges for work performed by faculty members on Federal awards during periods not included in the base salary period must be at a rate not more than the IBS. </w:t>
        </w:r>
      </w:ins>
    </w:p>
    <w:p w14:paraId="161BE8AD" w14:textId="77777777" w:rsidR="000B5224" w:rsidRPr="000D237D" w:rsidRDefault="00F2264C" w:rsidP="000B5224">
      <w:pPr>
        <w:pStyle w:val="indent-3"/>
        <w:spacing w:before="0" w:beforeAutospacing="0" w:after="0" w:afterAutospacing="0" w:line="480" w:lineRule="auto"/>
        <w:ind w:firstLine="720"/>
        <w:contextualSpacing/>
        <w:rPr>
          <w:ins w:id="9773" w:author="OFFM" w:date="2024-04-16T10:53:00Z"/>
        </w:rPr>
      </w:pPr>
      <w:ins w:id="9774" w:author="OFFM" w:date="2024-04-16T10:53:00Z">
        <w:r w:rsidRPr="000D237D">
          <w:rPr>
            <w:rStyle w:val="paren"/>
          </w:rPr>
          <w:t>(</w:t>
        </w:r>
        <w:r w:rsidRPr="000D237D">
          <w:rPr>
            <w:rStyle w:val="paragraph-hierarchy"/>
          </w:rPr>
          <w:t>ii</w:t>
        </w:r>
        <w:r w:rsidRPr="000D237D">
          <w:rPr>
            <w:rStyle w:val="paren"/>
          </w:rPr>
          <w:t>)</w:t>
        </w:r>
        <w:r w:rsidRPr="000D237D">
          <w:t xml:space="preserve"> Charges for teaching activities performed by faculty members on Federal awards during periods not included in IBS period must be based on the written policy of the IHE governing compensation to faculty members for teaching assignments during such periods. </w:t>
        </w:r>
      </w:ins>
    </w:p>
    <w:p w14:paraId="47B9F822" w14:textId="77777777" w:rsidR="000B5224" w:rsidRPr="000D237D" w:rsidRDefault="00F2264C" w:rsidP="000B5224">
      <w:pPr>
        <w:pStyle w:val="indent-2"/>
        <w:spacing w:before="0" w:beforeAutospacing="0" w:after="0" w:afterAutospacing="0" w:line="480" w:lineRule="auto"/>
        <w:ind w:firstLine="720"/>
        <w:contextualSpacing/>
        <w:rPr>
          <w:ins w:id="9775" w:author="OFFM" w:date="2024-04-16T10:53:00Z"/>
        </w:rPr>
      </w:pPr>
      <w:ins w:id="9776" w:author="OFFM" w:date="2024-04-16T10:53:00Z">
        <w:r w:rsidRPr="000D237D">
          <w:rPr>
            <w:rStyle w:val="paren"/>
          </w:rPr>
          <w:t>(</w:t>
        </w:r>
        <w:r w:rsidRPr="000D237D">
          <w:rPr>
            <w:rStyle w:val="paragraph-hierarchy"/>
          </w:rPr>
          <w:t>6</w:t>
        </w:r>
        <w:r w:rsidRPr="000D237D">
          <w:rPr>
            <w:rStyle w:val="paren"/>
          </w:rPr>
          <w:t>)</w:t>
        </w:r>
        <w:r w:rsidRPr="000D237D">
          <w:t xml:space="preserve"> </w:t>
        </w:r>
        <w:r w:rsidRPr="000D237D">
          <w:rPr>
            <w:rStyle w:val="Emphasis"/>
          </w:rPr>
          <w:t>Part-time faculty.</w:t>
        </w:r>
        <w:r w:rsidRPr="000D237D">
          <w:t xml:space="preserve"> Charges for work performed on Federal awards by faculty members having only part-time appointments must be determined at a rate not more than that regularly paid for part-time assignments. </w:t>
        </w:r>
      </w:ins>
    </w:p>
    <w:p w14:paraId="44710E89" w14:textId="77777777" w:rsidR="000B5224" w:rsidRPr="000D237D" w:rsidRDefault="00F2264C" w:rsidP="000B5224">
      <w:pPr>
        <w:pStyle w:val="indent-2"/>
        <w:spacing w:before="0" w:beforeAutospacing="0" w:after="0" w:afterAutospacing="0" w:line="480" w:lineRule="auto"/>
        <w:ind w:firstLine="720"/>
        <w:contextualSpacing/>
        <w:rPr>
          <w:ins w:id="9777" w:author="OFFM" w:date="2024-04-16T10:53:00Z"/>
        </w:rPr>
      </w:pPr>
      <w:moveToRangeStart w:id="9778" w:author="OFFM" w:date="2024-04-16T10:53:00Z" w:name="move164157229"/>
      <w:moveTo w:id="9779" w:author="OFFM" w:date="2024-04-16T10:53:00Z">
        <w:r w:rsidRPr="00A63D45">
          <w:rPr>
            <w:rStyle w:val="paren"/>
          </w:rPr>
          <w:t>(</w:t>
        </w:r>
        <w:r w:rsidRPr="00A63D45">
          <w:rPr>
            <w:rStyle w:val="paragraph-hierarchy"/>
          </w:rPr>
          <w:t>7</w:t>
        </w:r>
        <w:r w:rsidRPr="00A63D45">
          <w:rPr>
            <w:rStyle w:val="paren"/>
          </w:rPr>
          <w:t>)</w:t>
        </w:r>
        <w:r w:rsidRPr="005E7358">
          <w:t xml:space="preserve"> </w:t>
        </w:r>
        <w:r w:rsidRPr="00A63D45">
          <w:rPr>
            <w:rStyle w:val="Emphasis"/>
          </w:rPr>
          <w:t>Sabbatical leave costs.</w:t>
        </w:r>
        <w:r w:rsidRPr="005E7358">
          <w:t xml:space="preserve"> Rules for sabbatical leave are as </w:t>
        </w:r>
      </w:moveTo>
      <w:moveToRangeEnd w:id="9778"/>
      <w:ins w:id="9780" w:author="OFFM" w:date="2024-04-16T10:53:00Z">
        <w:r w:rsidRPr="000D237D">
          <w:t xml:space="preserve">follows: </w:t>
        </w:r>
      </w:ins>
    </w:p>
    <w:p w14:paraId="404783F9" w14:textId="77777777" w:rsidR="000B5224" w:rsidRPr="005E7358" w:rsidRDefault="00F2264C" w:rsidP="00A63D45">
      <w:pPr>
        <w:pStyle w:val="indent-3"/>
        <w:spacing w:before="0" w:beforeAutospacing="0" w:after="0" w:afterAutospacing="0" w:line="480" w:lineRule="auto"/>
        <w:ind w:firstLine="720"/>
        <w:contextualSpacing/>
        <w:rPr>
          <w:moveTo w:id="9781" w:author="OFFM" w:date="2024-04-16T10:53:00Z"/>
        </w:rPr>
      </w:pPr>
      <w:ins w:id="9782" w:author="OFFM" w:date="2024-04-16T10:53:00Z">
        <w:r w:rsidRPr="000D237D">
          <w:rPr>
            <w:rStyle w:val="paren"/>
          </w:rPr>
          <w:t>(</w:t>
        </w:r>
        <w:r w:rsidRPr="000D237D">
          <w:rPr>
            <w:rStyle w:val="paragraph-hierarchy"/>
          </w:rPr>
          <w:t>i</w:t>
        </w:r>
        <w:r w:rsidRPr="000D237D">
          <w:rPr>
            <w:rStyle w:val="paren"/>
          </w:rPr>
          <w:t>)</w:t>
        </w:r>
        <w:r w:rsidRPr="000D237D">
          <w:t xml:space="preserve"> Costs of leaves of absence by employees for performance of graduate work or sabbatical study, travel, or research are allowable, provided the IHE has a uniform written policy on sabbatical leave for persons engaged in instruction and persons engaged in research. These costs must be allocated equitably among all related activities of the IHE.</w:t>
        </w:r>
      </w:ins>
      <w:moveToRangeStart w:id="9783" w:author="OFFM" w:date="2024-04-16T10:53:00Z" w:name="move164157230"/>
      <w:moveTo w:id="9784" w:author="OFFM" w:date="2024-04-16T10:53:00Z">
        <w:r w:rsidRPr="005E7358">
          <w:t xml:space="preserve"> </w:t>
        </w:r>
      </w:moveTo>
    </w:p>
    <w:p w14:paraId="129EB802" w14:textId="77777777" w:rsidR="000B5224" w:rsidRPr="005E7358" w:rsidRDefault="00F2264C" w:rsidP="00A63D45">
      <w:pPr>
        <w:pStyle w:val="indent-3"/>
        <w:spacing w:before="0" w:beforeAutospacing="0" w:after="0" w:afterAutospacing="0" w:line="480" w:lineRule="auto"/>
        <w:ind w:firstLine="720"/>
        <w:contextualSpacing/>
        <w:rPr>
          <w:moveTo w:id="9785" w:author="OFFM" w:date="2024-04-16T10:53:00Z"/>
        </w:rPr>
      </w:pPr>
      <w:bookmarkStart w:id="9786" w:name="_Hlk161930977"/>
      <w:moveTo w:id="9787" w:author="OFFM" w:date="2024-04-16T10:53:00Z">
        <w:r w:rsidRPr="00A63D45">
          <w:rPr>
            <w:rStyle w:val="paren"/>
          </w:rPr>
          <w:t>(</w:t>
        </w:r>
        <w:r w:rsidRPr="00A63D45">
          <w:rPr>
            <w:rStyle w:val="paragraph-hierarchy"/>
          </w:rPr>
          <w:t>ii</w:t>
        </w:r>
        <w:r w:rsidRPr="00A63D45">
          <w:rPr>
            <w:rStyle w:val="paren"/>
          </w:rPr>
          <w:t>)</w:t>
        </w:r>
        <w:r w:rsidRPr="005E7358">
          <w:t xml:space="preserve"> Where sabbatical leave is included in fringe benefits for which a cost is determined for assessment as a direct charge, the aggregate amount of such assessments applicable to all work of the institution during the base period must be reasonable in relation to the IHE's actual experience under its sabbatical leave policy. </w:t>
        </w:r>
      </w:moveTo>
    </w:p>
    <w:p w14:paraId="6E05E251" w14:textId="77777777" w:rsidR="000B5224" w:rsidRPr="000D237D" w:rsidRDefault="00F2264C" w:rsidP="000B5224">
      <w:pPr>
        <w:pStyle w:val="indent-2"/>
        <w:spacing w:before="0" w:beforeAutospacing="0" w:after="0" w:afterAutospacing="0" w:line="480" w:lineRule="auto"/>
        <w:ind w:firstLine="720"/>
        <w:contextualSpacing/>
        <w:rPr>
          <w:ins w:id="9788" w:author="OFFM" w:date="2024-04-16T10:53:00Z"/>
        </w:rPr>
      </w:pPr>
      <w:moveTo w:id="9789" w:author="OFFM" w:date="2024-04-16T10:53:00Z">
        <w:r w:rsidRPr="00A63D45">
          <w:rPr>
            <w:rStyle w:val="paren"/>
          </w:rPr>
          <w:t>(</w:t>
        </w:r>
        <w:r w:rsidRPr="00A63D45">
          <w:rPr>
            <w:rStyle w:val="paragraph-hierarchy"/>
          </w:rPr>
          <w:t>8</w:t>
        </w:r>
        <w:r w:rsidRPr="00A63D45">
          <w:rPr>
            <w:rStyle w:val="paren"/>
          </w:rPr>
          <w:t>)</w:t>
        </w:r>
        <w:r w:rsidRPr="005E7358">
          <w:t xml:space="preserve"> </w:t>
        </w:r>
        <w:r w:rsidRPr="00A63D45">
          <w:rPr>
            <w:rStyle w:val="Emphasis"/>
          </w:rPr>
          <w:t>Salary rates for non-faculty members.</w:t>
        </w:r>
        <w:r w:rsidRPr="005E7358">
          <w:t xml:space="preserve"> Non-faculty full-time professional personnel may also earn “extra service pay” in accordance with the </w:t>
        </w:r>
      </w:moveTo>
      <w:moveToRangeEnd w:id="9783"/>
      <w:ins w:id="9790" w:author="OFFM" w:date="2024-04-16T10:53:00Z">
        <w:r w:rsidRPr="000D237D">
          <w:t xml:space="preserve">IHE’s written policy and paragraph (i)(1)(i). </w:t>
        </w:r>
      </w:ins>
    </w:p>
    <w:bookmarkEnd w:id="9786"/>
    <w:p w14:paraId="72C8231A" w14:textId="246D9CA4" w:rsidR="000B5224" w:rsidRPr="005E7358" w:rsidRDefault="00F2264C" w:rsidP="00A63D45">
      <w:pPr>
        <w:pStyle w:val="Heading2"/>
        <w:spacing w:before="0" w:beforeAutospacing="0" w:after="0" w:afterAutospacing="0" w:line="480" w:lineRule="auto"/>
        <w:contextualSpacing/>
        <w:rPr>
          <w:sz w:val="24"/>
        </w:rPr>
      </w:pPr>
      <w:r w:rsidRPr="005E7358">
        <w:rPr>
          <w:sz w:val="24"/>
        </w:rPr>
        <w:t>§ 200.431 Compensation</w:t>
      </w:r>
      <w:del w:id="9791" w:author="OFFM" w:date="2024-04-16T10:53:00Z">
        <w:r w:rsidR="00817C00" w:rsidRPr="006B0329">
          <w:rPr>
            <w:sz w:val="24"/>
            <w:szCs w:val="24"/>
          </w:rPr>
          <w:delText>—</w:delText>
        </w:r>
      </w:del>
      <w:ins w:id="9792" w:author="OFFM" w:date="2024-04-16T10:53:00Z">
        <w:r w:rsidRPr="000D237D">
          <w:rPr>
            <w:sz w:val="24"/>
            <w:szCs w:val="24"/>
          </w:rPr>
          <w:t xml:space="preserve"> - </w:t>
        </w:r>
      </w:ins>
      <w:r w:rsidRPr="005E7358">
        <w:rPr>
          <w:sz w:val="24"/>
        </w:rPr>
        <w:t>fringe benefits.</w:t>
      </w:r>
    </w:p>
    <w:p w14:paraId="02F78905" w14:textId="53AECAAE"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a</w:t>
      </w:r>
      <w:r w:rsidRPr="00A63D45">
        <w:rPr>
          <w:rStyle w:val="paren"/>
        </w:rPr>
        <w:t>)</w:t>
      </w:r>
      <w:r w:rsidRPr="005E7358">
        <w:t xml:space="preserve"> </w:t>
      </w:r>
      <w:r w:rsidRPr="00A63D45">
        <w:rPr>
          <w:rStyle w:val="Emphasis"/>
        </w:rPr>
        <w:t>General.</w:t>
      </w:r>
      <w:r w:rsidRPr="005E7358">
        <w:t xml:space="preserve"> Fringe benefits are allowances and services </w:t>
      </w:r>
      <w:del w:id="9793" w:author="OFFM" w:date="2024-04-16T10:53:00Z">
        <w:r w:rsidR="00817C00" w:rsidRPr="00F74592">
          <w:delText xml:space="preserve">provided by </w:delText>
        </w:r>
      </w:del>
      <w:r w:rsidRPr="005E7358">
        <w:t xml:space="preserve">employers </w:t>
      </w:r>
      <w:ins w:id="9794" w:author="OFFM" w:date="2024-04-16T10:53:00Z">
        <w:r w:rsidRPr="000D237D">
          <w:t xml:space="preserve">provide </w:t>
        </w:r>
      </w:ins>
      <w:r w:rsidRPr="005E7358">
        <w:t>to their employees as compensation in addition to regular salaries and wages. Fringe benefits include, but are not limited to, the costs of leave</w:t>
      </w:r>
      <w:del w:id="9795" w:author="OFFM" w:date="2024-04-16T10:53:00Z">
        <w:r w:rsidR="00817C00" w:rsidRPr="00F74592">
          <w:delText xml:space="preserve"> (vacation, family-related, sick or military),</w:delText>
        </w:r>
      </w:del>
      <w:ins w:id="9796" w:author="OFFM" w:date="2024-04-16T10:53:00Z">
        <w:r w:rsidRPr="000D237D">
          <w:t>,</w:t>
        </w:r>
      </w:ins>
      <w:r w:rsidRPr="005E7358">
        <w:t xml:space="preserve"> employee insurance, pensions, and unemployment </w:t>
      </w:r>
      <w:del w:id="9797" w:author="OFFM" w:date="2024-04-16T10:53:00Z">
        <w:r w:rsidR="00817C00" w:rsidRPr="00F74592">
          <w:delText>benefit plans</w:delText>
        </w:r>
      </w:del>
      <w:ins w:id="9798" w:author="OFFM" w:date="2024-04-16T10:53:00Z">
        <w:r w:rsidRPr="000D237D">
          <w:t>benefits</w:t>
        </w:r>
      </w:ins>
      <w:r w:rsidRPr="005E7358">
        <w:t xml:space="preserve">. Except as provided elsewhere in these principles, the costs of fringe benefits are allowable provided that the benefits are reasonable and are required by law, </w:t>
      </w:r>
      <w:del w:id="9799" w:author="OFFM" w:date="2024-04-16T10:53:00Z">
        <w:r w:rsidR="00817C00" w:rsidRPr="00F74592">
          <w:delText>non-Federal entity</w:delText>
        </w:r>
      </w:del>
      <w:ins w:id="9800" w:author="OFFM" w:date="2024-04-16T10:53:00Z">
        <w:r w:rsidRPr="000D237D">
          <w:t>an organization</w:t>
        </w:r>
      </w:ins>
      <w:r w:rsidRPr="005E7358">
        <w:t xml:space="preserve">-employee agreement, or an established policy of the </w:t>
      </w:r>
      <w:del w:id="9801" w:author="OFFM" w:date="2024-04-16T10:53:00Z">
        <w:r w:rsidR="00817C00" w:rsidRPr="00F74592">
          <w:delText>non-Federal entity</w:delText>
        </w:r>
      </w:del>
      <w:ins w:id="9802" w:author="OFFM" w:date="2024-04-16T10:53:00Z">
        <w:r w:rsidRPr="000D237D">
          <w:t>recipient or subrecipient</w:t>
        </w:r>
      </w:ins>
      <w:r w:rsidRPr="005E7358">
        <w:t xml:space="preserve">. </w:t>
      </w:r>
    </w:p>
    <w:p w14:paraId="6D503FEF"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w:t>
      </w:r>
      <w:r w:rsidRPr="00A63D45">
        <w:rPr>
          <w:rStyle w:val="Emphasis"/>
        </w:rPr>
        <w:t>Leave.</w:t>
      </w:r>
      <w:r w:rsidRPr="005E7358">
        <w:t xml:space="preserve"> The cost of fringe benefits in the form of regular compensation paid to employees during periods of authorized absences from the job, such as for annual leave, family-related leave, sick leave, holidays, court leave, military leave, administrative leave, and other similar benefits, are allowable if all of the following criteria are met: </w:t>
      </w:r>
    </w:p>
    <w:p w14:paraId="3AB199BB"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They are provided under established written leave policies; </w:t>
      </w:r>
    </w:p>
    <w:p w14:paraId="4A6366B0"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costs are equitably allocated to all related activities, including Federal awards; and, </w:t>
      </w:r>
    </w:p>
    <w:p w14:paraId="626739EA" w14:textId="349A1914"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The accounting basis (cash or accrual) selected for costing each type of leave is consistently followed by the </w:t>
      </w:r>
      <w:del w:id="9803" w:author="OFFM" w:date="2024-04-16T10:53:00Z">
        <w:r w:rsidR="00817C00" w:rsidRPr="00F74592">
          <w:delText>non-Federal entity</w:delText>
        </w:r>
      </w:del>
      <w:ins w:id="9804" w:author="OFFM" w:date="2024-04-16T10:53:00Z">
        <w:r w:rsidRPr="000D237D">
          <w:t>recipient</w:t>
        </w:r>
      </w:ins>
      <w:r w:rsidRPr="005E7358">
        <w:t xml:space="preserve"> or </w:t>
      </w:r>
      <w:ins w:id="9805" w:author="OFFM" w:date="2024-04-16T10:53:00Z">
        <w:r w:rsidRPr="000D237D">
          <w:t xml:space="preserve">subrecipient or a </w:t>
        </w:r>
      </w:ins>
      <w:r w:rsidRPr="005E7358">
        <w:t>specified grouping of employees.</w:t>
      </w:r>
      <w:del w:id="9806" w:author="OFFM" w:date="2024-04-16T10:53:00Z">
        <w:r w:rsidR="00817C00" w:rsidRPr="00F74592">
          <w:delText xml:space="preserve"> </w:delText>
        </w:r>
      </w:del>
    </w:p>
    <w:p w14:paraId="2D25A6E4" w14:textId="7EF4BC16"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When a </w:t>
      </w:r>
      <w:del w:id="9807" w:author="OFFM" w:date="2024-04-16T10:53:00Z">
        <w:r w:rsidR="00817C00" w:rsidRPr="00F74592">
          <w:delText>non-Federal entity</w:delText>
        </w:r>
      </w:del>
      <w:ins w:id="9808" w:author="OFFM" w:date="2024-04-16T10:53:00Z">
        <w:r w:rsidRPr="000D237D">
          <w:t>recipient or subrecipient</w:t>
        </w:r>
      </w:ins>
      <w:r w:rsidRPr="005E7358">
        <w:t xml:space="preserve"> uses the </w:t>
      </w:r>
      <w:bookmarkStart w:id="9809" w:name="_Hlk162216655"/>
      <w:r w:rsidRPr="005E7358">
        <w:t>cash basis of accounting</w:t>
      </w:r>
      <w:bookmarkEnd w:id="9809"/>
      <w:r w:rsidRPr="005E7358">
        <w:t>, the cost of leave is recognized in the period that the leave is taken and paid for. Payments for unused leave when an employee retires or terminates employment are allowable in the year of payment</w:t>
      </w:r>
      <w:del w:id="9810" w:author="OFFM" w:date="2024-04-16T10:53:00Z">
        <w:r w:rsidR="00817C00" w:rsidRPr="00F74592">
          <w:delText xml:space="preserve">. </w:delText>
        </w:r>
      </w:del>
      <w:ins w:id="9811" w:author="OFFM" w:date="2024-04-16T10:53:00Z">
        <w:r w:rsidRPr="000D237D">
          <w:t xml:space="preserve"> and must be allocated as a general administrative expense to all activities.</w:t>
        </w:r>
      </w:ins>
    </w:p>
    <w:p w14:paraId="18804D5A" w14:textId="0DE08D69"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The accrual basis may be only used for those types of leave for which a liability as defined by GAAP exists when the leave is earned. When a </w:t>
      </w:r>
      <w:del w:id="9812" w:author="OFFM" w:date="2024-04-16T10:53:00Z">
        <w:r w:rsidR="00817C00" w:rsidRPr="00F74592">
          <w:delText>non-Federal entity</w:delText>
        </w:r>
      </w:del>
      <w:ins w:id="9813" w:author="OFFM" w:date="2024-04-16T10:53:00Z">
        <w:r w:rsidRPr="000D237D">
          <w:t>recipient or subrecipient</w:t>
        </w:r>
      </w:ins>
      <w:r w:rsidRPr="005E7358">
        <w:t xml:space="preserve"> uses the accrual basis of accounting, allowable leave costs are the lesser of the amount accrued or funded. </w:t>
      </w:r>
    </w:p>
    <w:p w14:paraId="0D2424FA" w14:textId="7FBD11F0"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c</w:t>
      </w:r>
      <w:r w:rsidRPr="00A63D45">
        <w:rPr>
          <w:rStyle w:val="paren"/>
        </w:rPr>
        <w:t>)</w:t>
      </w:r>
      <w:r w:rsidRPr="005E7358">
        <w:t xml:space="preserve"> </w:t>
      </w:r>
      <w:r w:rsidRPr="00A63D45">
        <w:rPr>
          <w:rStyle w:val="Emphasis"/>
        </w:rPr>
        <w:t>Fringe benefits.</w:t>
      </w:r>
      <w:r w:rsidRPr="005E7358">
        <w:t xml:space="preserve"> The cost of fringe benefits in the form of employer contributions or expenses for social security; employee life, health, unemployment, and </w:t>
      </w:r>
      <w:del w:id="9814" w:author="OFFM" w:date="2024-04-16T10:53:00Z">
        <w:r w:rsidR="00817C00" w:rsidRPr="00F74592">
          <w:delText>worker's</w:delText>
        </w:r>
      </w:del>
      <w:ins w:id="9815" w:author="OFFM" w:date="2024-04-16T10:53:00Z">
        <w:r w:rsidRPr="000D237D">
          <w:t>worker’s</w:t>
        </w:r>
      </w:ins>
      <w:r w:rsidRPr="005E7358">
        <w:t xml:space="preserve"> compensation insurance (except as indicated in § 200.447); pension plan costs</w:t>
      </w:r>
      <w:del w:id="9816" w:author="OFFM" w:date="2024-04-16T10:53:00Z">
        <w:r w:rsidR="00817C00" w:rsidRPr="00F74592">
          <w:delText xml:space="preserve"> (see paragraph (i) of this section);</w:delText>
        </w:r>
      </w:del>
      <w:ins w:id="9817" w:author="OFFM" w:date="2024-04-16T10:53:00Z">
        <w:r w:rsidRPr="000D237D">
          <w:t>;</w:t>
        </w:r>
      </w:ins>
      <w:r w:rsidRPr="005E7358">
        <w:t xml:space="preserve"> and other similar benefits are allowable, provided such benefits are </w:t>
      </w:r>
      <w:del w:id="9818" w:author="OFFM" w:date="2024-04-16T10:53:00Z">
        <w:r w:rsidR="00817C00" w:rsidRPr="00F74592">
          <w:delText>granted</w:delText>
        </w:r>
      </w:del>
      <w:ins w:id="9819" w:author="OFFM" w:date="2024-04-16T10:53:00Z">
        <w:r w:rsidRPr="000D237D">
          <w:t>permitted</w:t>
        </w:r>
      </w:ins>
      <w:r w:rsidRPr="005E7358">
        <w:t xml:space="preserve"> under established written policies. </w:t>
      </w:r>
      <w:del w:id="9820" w:author="OFFM" w:date="2024-04-16T10:53:00Z">
        <w:r w:rsidR="00817C00" w:rsidRPr="00F74592">
          <w:delText>Such</w:delText>
        </w:r>
      </w:del>
      <w:ins w:id="9821" w:author="OFFM" w:date="2024-04-16T10:53:00Z">
        <w:r w:rsidRPr="000D237D">
          <w:t>The recipient or subrecipient must allocate fringe</w:t>
        </w:r>
      </w:ins>
      <w:r w:rsidRPr="005E7358">
        <w:t xml:space="preserve"> benefits</w:t>
      </w:r>
      <w:del w:id="9822" w:author="OFFM" w:date="2024-04-16T10:53:00Z">
        <w:r w:rsidR="00817C00" w:rsidRPr="00F74592">
          <w:delText>, must be allocated</w:delText>
        </w:r>
      </w:del>
      <w:r w:rsidRPr="005E7358">
        <w:t xml:space="preserve"> to Federal awards and all other activities in a manner consistent with the pattern of benefits attributable to the individuals or group(s) of employees whose salaries and wages are chargeable to such Federal awards and other activities, and charged as direct or indirect costs </w:t>
      </w:r>
      <w:del w:id="9823" w:author="OFFM" w:date="2024-04-16T10:53:00Z">
        <w:r w:rsidR="00817C00" w:rsidRPr="00F74592">
          <w:delText>in accordance with the non-Federal entity's</w:delText>
        </w:r>
      </w:del>
      <w:ins w:id="9824" w:author="OFFM" w:date="2024-04-16T10:53:00Z">
        <w:r w:rsidRPr="000D237D">
          <w:t>following the recipient’s or subrecipient’s</w:t>
        </w:r>
      </w:ins>
      <w:r w:rsidRPr="005E7358">
        <w:t xml:space="preserve"> accounting practices. </w:t>
      </w:r>
    </w:p>
    <w:p w14:paraId="3EAB55E6" w14:textId="03804ED2"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w:t>
      </w:r>
      <w:r w:rsidRPr="00A63D45">
        <w:rPr>
          <w:rStyle w:val="Emphasis"/>
        </w:rPr>
        <w:t>Cost objectives.</w:t>
      </w:r>
      <w:r w:rsidRPr="005E7358">
        <w:t xml:space="preserve"> </w:t>
      </w:r>
      <w:del w:id="9825" w:author="OFFM" w:date="2024-04-16T10:53:00Z">
        <w:r w:rsidR="00817C00" w:rsidRPr="00F74592">
          <w:delText>Fringe</w:delText>
        </w:r>
      </w:del>
      <w:ins w:id="9826" w:author="OFFM" w:date="2024-04-16T10:53:00Z">
        <w:r w:rsidRPr="000D237D">
          <w:t>The recipient or subrecipient may assign fringe</w:t>
        </w:r>
      </w:ins>
      <w:r w:rsidRPr="005E7358">
        <w:t xml:space="preserve"> benefits</w:t>
      </w:r>
      <w:del w:id="9827" w:author="OFFM" w:date="2024-04-16T10:53:00Z">
        <w:r w:rsidR="00817C00" w:rsidRPr="00F74592">
          <w:delText xml:space="preserve"> may be assigned</w:delText>
        </w:r>
      </w:del>
      <w:r w:rsidRPr="005E7358">
        <w:t xml:space="preserve"> to cost objectives by identifying specific benefits to specific individual employees or by allocating </w:t>
      </w:r>
      <w:ins w:id="9828" w:author="OFFM" w:date="2024-04-16T10:53:00Z">
        <w:r w:rsidRPr="000D237D">
          <w:t xml:space="preserve">them based </w:t>
        </w:r>
      </w:ins>
      <w:r w:rsidRPr="005E7358">
        <w:t>on</w:t>
      </w:r>
      <w:del w:id="9829" w:author="OFFM" w:date="2024-04-16T10:53:00Z">
        <w:r w:rsidR="00817C00" w:rsidRPr="00F74592">
          <w:delText xml:space="preserve"> the basis of</w:delText>
        </w:r>
      </w:del>
      <w:r w:rsidRPr="005E7358">
        <w:t xml:space="preserve"> entity-wide salaries and wages of the employees receiving the benefits. When the allocation method is used, separate allocations must be made to selective groupings of employees</w:t>
      </w:r>
      <w:del w:id="9830" w:author="OFFM" w:date="2024-04-16T10:53:00Z">
        <w:r w:rsidR="00817C00" w:rsidRPr="00F74592">
          <w:delText>,</w:delText>
        </w:r>
      </w:del>
      <w:r w:rsidRPr="005E7358">
        <w:t xml:space="preserve"> unless the </w:t>
      </w:r>
      <w:del w:id="9831" w:author="OFFM" w:date="2024-04-16T10:53:00Z">
        <w:r w:rsidR="00817C00" w:rsidRPr="00F74592">
          <w:delText>non-Federal entity</w:delText>
        </w:r>
      </w:del>
      <w:ins w:id="9832" w:author="OFFM" w:date="2024-04-16T10:53:00Z">
        <w:r w:rsidRPr="000D237D">
          <w:t>recipient or subrecipient</w:t>
        </w:r>
      </w:ins>
      <w:r w:rsidRPr="005E7358">
        <w:t xml:space="preserve"> demonstrates that costs in relationship to salaries and wages do not differ significantly for different groups of employees. </w:t>
      </w:r>
    </w:p>
    <w:p w14:paraId="4E0B328B"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e</w:t>
      </w:r>
      <w:r w:rsidRPr="00A63D45">
        <w:rPr>
          <w:rStyle w:val="paren"/>
        </w:rPr>
        <w:t>)</w:t>
      </w:r>
      <w:r w:rsidRPr="005E7358">
        <w:t xml:space="preserve"> </w:t>
      </w:r>
      <w:r w:rsidRPr="00A63D45">
        <w:rPr>
          <w:rStyle w:val="Emphasis"/>
        </w:rPr>
        <w:t>Insurance.</w:t>
      </w:r>
      <w:r w:rsidRPr="005E7358">
        <w:t xml:space="preserve"> See also § 200.447(d)(1) and (2). </w:t>
      </w:r>
    </w:p>
    <w:p w14:paraId="1E9EDE1B" w14:textId="6C5C8788"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Provisions for a reserve under a self-insurance program for unemployment compensation or workers' compensation are allowable to the extent that the provisions represent reasonable estimates of the liabilities for such compensation</w:t>
      </w:r>
      <w:del w:id="9833" w:author="OFFM" w:date="2024-04-16T10:53:00Z">
        <w:r w:rsidR="00817C00" w:rsidRPr="00F74592">
          <w:delText>,</w:delText>
        </w:r>
      </w:del>
      <w:r w:rsidRPr="005E7358">
        <w:t xml:space="preserve"> and the types of coverage,</w:t>
      </w:r>
      <w:ins w:id="9834" w:author="OFFM" w:date="2024-04-16T10:53:00Z">
        <w:r w:rsidRPr="000D237D">
          <w:t xml:space="preserve"> the</w:t>
        </w:r>
      </w:ins>
      <w:r w:rsidRPr="005E7358">
        <w:t xml:space="preserve"> extent of coverage, and rates and premiums would have been allowable had insurance been purchased to cover the risks. However, provisions for self-insured liabilities which do not become payable for more than one year after the provision is made must not exceed the present value of the liability. </w:t>
      </w:r>
    </w:p>
    <w:p w14:paraId="4FBB82F5" w14:textId="37374D05"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2</w:t>
      </w:r>
      <w:r w:rsidRPr="00A63D45">
        <w:rPr>
          <w:rStyle w:val="paren"/>
        </w:rPr>
        <w:t>)</w:t>
      </w:r>
      <w:r w:rsidRPr="005E7358">
        <w:t xml:space="preserve"> </w:t>
      </w:r>
      <w:del w:id="9835" w:author="OFFM" w:date="2024-04-16T10:53:00Z">
        <w:r w:rsidR="00817C00" w:rsidRPr="00F74592">
          <w:delText>Costs of insurance</w:delText>
        </w:r>
      </w:del>
      <w:ins w:id="9836" w:author="OFFM" w:date="2024-04-16T10:53:00Z">
        <w:r w:rsidRPr="000D237D">
          <w:t>Insurance costs</w:t>
        </w:r>
      </w:ins>
      <w:r w:rsidRPr="005E7358">
        <w:t xml:space="preserve"> on the lives of trustees, officers, or other employees holding positions of similar responsibility are allowable only to the extent that the insurance represents additional compensation. The </w:t>
      </w:r>
      <w:del w:id="9837" w:author="OFFM" w:date="2024-04-16T10:53:00Z">
        <w:r w:rsidR="00817C00" w:rsidRPr="00F74592">
          <w:delText>costs</w:delText>
        </w:r>
      </w:del>
      <w:ins w:id="9838" w:author="OFFM" w:date="2024-04-16T10:53:00Z">
        <w:r w:rsidRPr="000D237D">
          <w:t>cost</w:t>
        </w:r>
      </w:ins>
      <w:r w:rsidRPr="005E7358">
        <w:t xml:space="preserve"> of such insurance </w:t>
      </w:r>
      <w:ins w:id="9839" w:author="OFFM" w:date="2024-04-16T10:53:00Z">
        <w:r w:rsidRPr="000D237D">
          <w:t xml:space="preserve">is unallowable </w:t>
        </w:r>
      </w:ins>
      <w:r w:rsidRPr="005E7358">
        <w:t xml:space="preserve">when the </w:t>
      </w:r>
      <w:del w:id="9840" w:author="OFFM" w:date="2024-04-16T10:53:00Z">
        <w:r w:rsidR="00817C00" w:rsidRPr="00F74592">
          <w:delText>non-Federal entity</w:delText>
        </w:r>
      </w:del>
      <w:ins w:id="9841" w:author="OFFM" w:date="2024-04-16T10:53:00Z">
        <w:r w:rsidRPr="000D237D">
          <w:t>recipient or subrecipient</w:t>
        </w:r>
      </w:ins>
      <w:r w:rsidRPr="005E7358">
        <w:t xml:space="preserve"> is named as beneficiary</w:t>
      </w:r>
      <w:del w:id="9842" w:author="OFFM" w:date="2024-04-16T10:53:00Z">
        <w:r w:rsidR="00817C00" w:rsidRPr="00F74592">
          <w:delText xml:space="preserve"> are unallowable</w:delText>
        </w:r>
      </w:del>
      <w:r w:rsidRPr="005E7358">
        <w:t xml:space="preserve">. </w:t>
      </w:r>
    </w:p>
    <w:p w14:paraId="679BBFFA" w14:textId="6BAF9478"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Actual claims paid to or on behalf of employees or former employees for workers' compensation, unemployment compensation, severance pay, and similar employee benefits (</w:t>
      </w:r>
      <w:del w:id="9843" w:author="OFFM" w:date="2024-04-16T10:53:00Z">
        <w:r w:rsidR="00817C00" w:rsidRPr="00F74592">
          <w:delText>e.g.,</w:delText>
        </w:r>
      </w:del>
      <w:ins w:id="9844" w:author="OFFM" w:date="2024-04-16T10:53:00Z">
        <w:r w:rsidRPr="000D237D">
          <w:rPr>
            <w:rStyle w:val="Emphasis"/>
          </w:rPr>
          <w:t>for example,</w:t>
        </w:r>
      </w:ins>
      <w:r w:rsidRPr="005E7358">
        <w:t xml:space="preserve"> post-retirement health benefits</w:t>
      </w:r>
      <w:del w:id="9845" w:author="OFFM" w:date="2024-04-16T10:53:00Z">
        <w:r w:rsidR="00817C00" w:rsidRPr="00F74592">
          <w:delText>),</w:delText>
        </w:r>
      </w:del>
      <w:ins w:id="9846" w:author="OFFM" w:date="2024-04-16T10:53:00Z">
        <w:r w:rsidRPr="000D237D">
          <w:t>)</w:t>
        </w:r>
      </w:ins>
      <w:r w:rsidRPr="005E7358">
        <w:t xml:space="preserve"> are allowable in the year of payment provided that the </w:t>
      </w:r>
      <w:del w:id="9847" w:author="OFFM" w:date="2024-04-16T10:53:00Z">
        <w:r w:rsidR="00817C00" w:rsidRPr="00F74592">
          <w:delText>non-Federal entity</w:delText>
        </w:r>
      </w:del>
      <w:ins w:id="9848" w:author="OFFM" w:date="2024-04-16T10:53:00Z">
        <w:r w:rsidRPr="000D237D">
          <w:t>recipient or subrecipient</w:t>
        </w:r>
      </w:ins>
      <w:r w:rsidRPr="005E7358">
        <w:t xml:space="preserve"> follows a consistent costing policy. </w:t>
      </w:r>
    </w:p>
    <w:p w14:paraId="5D20C4E4" w14:textId="22EE3EFC"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f</w:t>
      </w:r>
      <w:r w:rsidRPr="00A63D45">
        <w:rPr>
          <w:rStyle w:val="paren"/>
        </w:rPr>
        <w:t>)</w:t>
      </w:r>
      <w:r w:rsidRPr="005E7358">
        <w:t xml:space="preserve"> </w:t>
      </w:r>
      <w:r w:rsidRPr="00A63D45">
        <w:rPr>
          <w:rStyle w:val="Emphasis"/>
        </w:rPr>
        <w:t>Automobiles.</w:t>
      </w:r>
      <w:r w:rsidRPr="005E7358">
        <w:t xml:space="preserve"> That portion of automobile costs furnished by the </w:t>
      </w:r>
      <w:del w:id="9849" w:author="OFFM" w:date="2024-04-16T10:53:00Z">
        <w:r w:rsidR="00817C00" w:rsidRPr="00F74592">
          <w:delText>non-Federal entity</w:delText>
        </w:r>
      </w:del>
      <w:ins w:id="9850" w:author="OFFM" w:date="2024-04-16T10:53:00Z">
        <w:r w:rsidRPr="000D237D">
          <w:t>recipient or subrecipient</w:t>
        </w:r>
      </w:ins>
      <w:r w:rsidRPr="005E7358">
        <w:t xml:space="preserve"> that relates to personal use by employees (including transportation to and from work) is unallowable as </w:t>
      </w:r>
      <w:ins w:id="9851" w:author="OFFM" w:date="2024-04-16T10:53:00Z">
        <w:r w:rsidRPr="000D237D">
          <w:t xml:space="preserve">a </w:t>
        </w:r>
      </w:ins>
      <w:r w:rsidRPr="005E7358">
        <w:t>fringe benefit or indirect</w:t>
      </w:r>
      <w:del w:id="9852" w:author="OFFM" w:date="2024-04-16T10:53:00Z">
        <w:r w:rsidR="00817C00" w:rsidRPr="00F74592">
          <w:delText xml:space="preserve"> (F&amp;A)</w:delText>
        </w:r>
      </w:del>
      <w:r w:rsidRPr="005E7358">
        <w:t xml:space="preserve"> costs regardless of whether the cost is reported as taxable income to the employees. </w:t>
      </w:r>
    </w:p>
    <w:p w14:paraId="4D2E4E52" w14:textId="116DCC7A"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g</w:t>
      </w:r>
      <w:r w:rsidRPr="00A63D45">
        <w:rPr>
          <w:rStyle w:val="paren"/>
        </w:rPr>
        <w:t>)</w:t>
      </w:r>
      <w:r w:rsidRPr="005E7358">
        <w:t xml:space="preserve"> </w:t>
      </w:r>
      <w:r w:rsidRPr="00A63D45">
        <w:rPr>
          <w:rStyle w:val="Emphasis"/>
        </w:rPr>
        <w:t>Pension plan costs.</w:t>
      </w:r>
      <w:r w:rsidRPr="005E7358">
        <w:t xml:space="preserve"> Pension plan costs </w:t>
      </w:r>
      <w:del w:id="9853" w:author="OFFM" w:date="2024-04-16T10:53:00Z">
        <w:r w:rsidR="00817C00" w:rsidRPr="00F74592">
          <w:delText xml:space="preserve">which are </w:delText>
        </w:r>
      </w:del>
      <w:r w:rsidRPr="005E7358">
        <w:t xml:space="preserve">incurred in accordance with the established </w:t>
      </w:r>
      <w:ins w:id="9854" w:author="OFFM" w:date="2024-04-16T10:53:00Z">
        <w:r w:rsidRPr="000D237D">
          <w:t xml:space="preserve">written </w:t>
        </w:r>
      </w:ins>
      <w:r w:rsidRPr="005E7358">
        <w:t xml:space="preserve">policies of the </w:t>
      </w:r>
      <w:del w:id="9855" w:author="OFFM" w:date="2024-04-16T10:53:00Z">
        <w:r w:rsidR="00817C00" w:rsidRPr="00F74592">
          <w:delText>non-Federal entity</w:delText>
        </w:r>
      </w:del>
      <w:ins w:id="9856" w:author="OFFM" w:date="2024-04-16T10:53:00Z">
        <w:r w:rsidRPr="000D237D">
          <w:t>recipient or subrecipient</w:t>
        </w:r>
      </w:ins>
      <w:r w:rsidRPr="005E7358">
        <w:t xml:space="preserve"> are allowable, provided that: </w:t>
      </w:r>
    </w:p>
    <w:p w14:paraId="047F846C"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Such policies meet the test of reasonableness. </w:t>
      </w:r>
    </w:p>
    <w:p w14:paraId="2B07D48A"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methods of cost allocation are not discriminatory. </w:t>
      </w:r>
    </w:p>
    <w:p w14:paraId="6671798A" w14:textId="0445BED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w:t>
      </w:r>
      <w:del w:id="9857" w:author="OFFM" w:date="2024-04-16T10:53:00Z">
        <w:r w:rsidR="00817C00" w:rsidRPr="00F74592">
          <w:delText>Except for State and Local Governments, the</w:delText>
        </w:r>
      </w:del>
      <w:ins w:id="9858" w:author="OFFM" w:date="2024-04-16T10:53:00Z">
        <w:r w:rsidRPr="000D237D">
          <w:t>The</w:t>
        </w:r>
      </w:ins>
      <w:r w:rsidRPr="005E7358">
        <w:t xml:space="preserve"> cost assigned to each fiscal year should be determined in accordance with GAAP</w:t>
      </w:r>
      <w:del w:id="9859" w:author="OFFM" w:date="2024-04-16T10:53:00Z">
        <w:r w:rsidR="00817C00" w:rsidRPr="00F74592">
          <w:delText xml:space="preserve">. </w:delText>
        </w:r>
      </w:del>
      <w:ins w:id="9860" w:author="OFFM" w:date="2024-04-16T10:53:00Z">
        <w:r w:rsidRPr="000D237D">
          <w:t>, except for State and local governments.</w:t>
        </w:r>
      </w:ins>
    </w:p>
    <w:p w14:paraId="2A5080F2" w14:textId="41FC74AB"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The costs assigned to a given fiscal year are funded for all plan participants within six months after the end of that year. However, increases to normal and past service pension costs caused by a delay in funding the actuarial liability beyond 30 calendar days after each quarter of the year to which such costs are assignable are unallowable. </w:t>
      </w:r>
      <w:del w:id="9861" w:author="OFFM" w:date="2024-04-16T10:53:00Z">
        <w:r w:rsidR="00817C00" w:rsidRPr="00F74592">
          <w:delText>Non-Federal entity</w:delText>
        </w:r>
      </w:del>
      <w:ins w:id="9862" w:author="OFFM" w:date="2024-04-16T10:53:00Z">
        <w:r w:rsidRPr="000D237D">
          <w:t>The recipient or subrecipient</w:t>
        </w:r>
      </w:ins>
      <w:r w:rsidRPr="005E7358">
        <w:t xml:space="preserve"> may</w:t>
      </w:r>
      <w:del w:id="9863" w:author="OFFM" w:date="2024-04-16T10:53:00Z">
        <w:r w:rsidR="00817C00" w:rsidRPr="00F74592">
          <w:delText xml:space="preserve"> elect to</w:delText>
        </w:r>
      </w:del>
      <w:r w:rsidRPr="005E7358">
        <w:t xml:space="preserve"> follow the “Cost Accounting Standard for Composition and Measurement of Pension Costs” (48 CFR 9904.412). </w:t>
      </w:r>
    </w:p>
    <w:p w14:paraId="6D6F8746" w14:textId="65ECE994"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5</w:t>
      </w:r>
      <w:r w:rsidRPr="00A63D45">
        <w:rPr>
          <w:rStyle w:val="paren"/>
        </w:rPr>
        <w:t>)</w:t>
      </w:r>
      <w:r w:rsidRPr="005E7358">
        <w:t xml:space="preserve"> </w:t>
      </w:r>
      <w:del w:id="9864" w:author="OFFM" w:date="2024-04-16T10:53:00Z">
        <w:r w:rsidR="00817C00" w:rsidRPr="00F74592">
          <w:delText>Pension</w:delText>
        </w:r>
      </w:del>
      <w:ins w:id="9865" w:author="OFFM" w:date="2024-04-16T10:53:00Z">
        <w:r w:rsidRPr="000D237D">
          <w:t>Premiums for pension</w:t>
        </w:r>
      </w:ins>
      <w:r w:rsidRPr="005E7358">
        <w:t xml:space="preserve"> plan termination insurance </w:t>
      </w:r>
      <w:del w:id="9866" w:author="OFFM" w:date="2024-04-16T10:53:00Z">
        <w:r w:rsidR="00817C00" w:rsidRPr="00F74592">
          <w:delText>premiums</w:delText>
        </w:r>
      </w:del>
      <w:ins w:id="9867" w:author="OFFM" w:date="2024-04-16T10:53:00Z">
        <w:r w:rsidRPr="000D237D">
          <w:t>that are</w:t>
        </w:r>
      </w:ins>
      <w:r w:rsidRPr="005E7358">
        <w:t xml:space="preserve"> paid </w:t>
      </w:r>
      <w:del w:id="9868" w:author="OFFM" w:date="2024-04-16T10:53:00Z">
        <w:r w:rsidR="00817C00" w:rsidRPr="00F74592">
          <w:delText>pursuant</w:delText>
        </w:r>
      </w:del>
      <w:ins w:id="9869" w:author="OFFM" w:date="2024-04-16T10:53:00Z">
        <w:r w:rsidRPr="000D237D">
          <w:t>according</w:t>
        </w:r>
      </w:ins>
      <w:r w:rsidRPr="005E7358">
        <w:t xml:space="preserve"> to the Employee Retirement Income Security Act (ERISA) of 1974 (29 U.S.C. 1301</w:t>
      </w:r>
      <w:del w:id="9870" w:author="OFFM" w:date="2024-04-16T10:53:00Z">
        <w:r w:rsidR="00817C00" w:rsidRPr="00F74592">
          <w:delText>–</w:delText>
        </w:r>
      </w:del>
      <w:ins w:id="9871" w:author="OFFM" w:date="2024-04-16T10:53:00Z">
        <w:r w:rsidRPr="000D237D">
          <w:t>-</w:t>
        </w:r>
      </w:ins>
      <w:r w:rsidRPr="005E7358">
        <w:t xml:space="preserve">1461) are allowable. Late payment charges on such premiums are unallowable. Excise taxes on accumulated funding deficiencies and other penalties imposed under ERISA are unallowable. </w:t>
      </w:r>
    </w:p>
    <w:p w14:paraId="6AA56D95" w14:textId="6277A215"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6</w:t>
      </w:r>
      <w:r w:rsidRPr="00A63D45">
        <w:rPr>
          <w:rStyle w:val="paren"/>
        </w:rPr>
        <w:t>)</w:t>
      </w:r>
      <w:r w:rsidRPr="005E7358">
        <w:t xml:space="preserve"> Pension plan costs may be computed using a pay-as-you-go method or an </w:t>
      </w:r>
      <w:del w:id="9872" w:author="OFFM" w:date="2024-04-16T10:53:00Z">
        <w:r w:rsidR="00817C00" w:rsidRPr="00F74592">
          <w:delText xml:space="preserve">acceptable </w:delText>
        </w:r>
      </w:del>
      <w:r w:rsidRPr="005E7358">
        <w:t xml:space="preserve">actuarial cost method </w:t>
      </w:r>
      <w:del w:id="9873" w:author="OFFM" w:date="2024-04-16T10:53:00Z">
        <w:r w:rsidR="00817C00" w:rsidRPr="00F74592">
          <w:delText>in accordance with</w:delText>
        </w:r>
      </w:del>
      <w:ins w:id="9874" w:author="OFFM" w:date="2024-04-16T10:53:00Z">
        <w:r w:rsidRPr="000D237D">
          <w:t>recognized by GAAP and following the recipient’s or subrecipient’s</w:t>
        </w:r>
      </w:ins>
      <w:r w:rsidRPr="005E7358">
        <w:t xml:space="preserve"> established written policies</w:t>
      </w:r>
      <w:del w:id="9875" w:author="OFFM" w:date="2024-04-16T10:53:00Z">
        <w:r w:rsidR="00817C00" w:rsidRPr="00F74592">
          <w:delText xml:space="preserve"> of the non-Federal entity</w:delText>
        </w:r>
      </w:del>
      <w:r w:rsidRPr="005E7358">
        <w:t xml:space="preserve">. </w:t>
      </w:r>
    </w:p>
    <w:p w14:paraId="6769CF5C"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For pension plans financed on a pay-as-you-go method, allowable costs will be limited to those representing actual payments to retirees or their beneficiaries. </w:t>
      </w:r>
    </w:p>
    <w:p w14:paraId="6144DB48" w14:textId="7B828C5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Pension costs calculated using an actuarial cost</w:t>
      </w:r>
      <w:del w:id="9876" w:author="OFFM" w:date="2024-04-16T10:53:00Z">
        <w:r w:rsidR="00817C00" w:rsidRPr="00F74592">
          <w:delText>-based</w:delText>
        </w:r>
      </w:del>
      <w:r w:rsidRPr="005E7358">
        <w:t xml:space="preserve"> method recognized by GAAP are allowable for a given fiscal year if they are funded for that year within six months after the end of that year. Costs funded after </w:t>
      </w:r>
      <w:del w:id="9877" w:author="OFFM" w:date="2024-04-16T10:53:00Z">
        <w:r w:rsidR="00817C00" w:rsidRPr="00F74592">
          <w:delText xml:space="preserve">the </w:delText>
        </w:r>
      </w:del>
      <w:r w:rsidRPr="005E7358">
        <w:t>six</w:t>
      </w:r>
      <w:del w:id="9878" w:author="OFFM" w:date="2024-04-16T10:53:00Z">
        <w:r w:rsidR="00817C00" w:rsidRPr="00F74592">
          <w:delText>-month period</w:delText>
        </w:r>
      </w:del>
      <w:ins w:id="9879" w:author="OFFM" w:date="2024-04-16T10:53:00Z">
        <w:r w:rsidRPr="000D237D">
          <w:t xml:space="preserve"> months</w:t>
        </w:r>
      </w:ins>
      <w:r w:rsidRPr="005E7358">
        <w:t xml:space="preserve"> (or a later period agreed to by the cognizant agency for indirect costs) are allowable in the year funded. The cognizant agency for indirect costs may agree to an extension </w:t>
      </w:r>
      <w:del w:id="9880" w:author="OFFM" w:date="2024-04-16T10:53:00Z">
        <w:r w:rsidR="00817C00" w:rsidRPr="00F74592">
          <w:delText xml:space="preserve">of the six-month period </w:delText>
        </w:r>
      </w:del>
      <w:r w:rsidRPr="005E7358">
        <w:t xml:space="preserve">if an appropriate adjustment is made to compensate for the timing of the charges to the Federal Government and related Federal reimbursement and the </w:t>
      </w:r>
      <w:del w:id="9881" w:author="OFFM" w:date="2024-04-16T10:53:00Z">
        <w:r w:rsidR="00817C00" w:rsidRPr="00F74592">
          <w:delText>non-Federal entity's</w:delText>
        </w:r>
      </w:del>
      <w:ins w:id="9882" w:author="OFFM" w:date="2024-04-16T10:53:00Z">
        <w:r w:rsidRPr="000D237D">
          <w:t>recipient’s or subrecipient’s</w:t>
        </w:r>
      </w:ins>
      <w:r w:rsidRPr="005E7358">
        <w:t xml:space="preserve"> contribution to the pension fund. Adjustments may be made by cash refund or other equitable procedures to compensate the Federal Government for the time value of Federal reimbursements in excess of contributions to the pension fund. </w:t>
      </w:r>
    </w:p>
    <w:p w14:paraId="299D3159" w14:textId="1F576D6F"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Amounts funded by the </w:t>
      </w:r>
      <w:del w:id="9883" w:author="OFFM" w:date="2024-04-16T10:53:00Z">
        <w:r w:rsidR="00817C00" w:rsidRPr="00F74592">
          <w:delText>non-Federal entity</w:delText>
        </w:r>
      </w:del>
      <w:ins w:id="9884" w:author="OFFM" w:date="2024-04-16T10:53:00Z">
        <w:r w:rsidRPr="000D237D">
          <w:t>recipient or subrecipient</w:t>
        </w:r>
      </w:ins>
      <w:r w:rsidRPr="005E7358">
        <w:t xml:space="preserve"> in excess of the actuarially determined amount for a fiscal year may be used as the </w:t>
      </w:r>
      <w:del w:id="9885" w:author="OFFM" w:date="2024-04-16T10:53:00Z">
        <w:r w:rsidR="00817C00" w:rsidRPr="00F74592">
          <w:delText>non-Federal entity's</w:delText>
        </w:r>
      </w:del>
      <w:ins w:id="9886" w:author="OFFM" w:date="2024-04-16T10:53:00Z">
        <w:r w:rsidRPr="000D237D">
          <w:t>recipient’s or subrecipient’s</w:t>
        </w:r>
      </w:ins>
      <w:r w:rsidRPr="005E7358">
        <w:t xml:space="preserve"> contribution in future periods. </w:t>
      </w:r>
    </w:p>
    <w:p w14:paraId="0E7AF528" w14:textId="4D0CF7EC"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iv</w:t>
      </w:r>
      <w:r w:rsidRPr="00A63D45">
        <w:rPr>
          <w:rStyle w:val="paren"/>
        </w:rPr>
        <w:t>)</w:t>
      </w:r>
      <w:r w:rsidRPr="005E7358">
        <w:t xml:space="preserve"> When a </w:t>
      </w:r>
      <w:del w:id="9887" w:author="OFFM" w:date="2024-04-16T10:53:00Z">
        <w:r w:rsidR="00817C00" w:rsidRPr="00F74592">
          <w:delText>non-Federal entity</w:delText>
        </w:r>
      </w:del>
      <w:ins w:id="9888" w:author="OFFM" w:date="2024-04-16T10:53:00Z">
        <w:r w:rsidRPr="000D237D">
          <w:t>recipient or subrecipient establishes or</w:t>
        </w:r>
      </w:ins>
      <w:r w:rsidRPr="005E7358">
        <w:t xml:space="preserve"> converts to an acceptable actuarial cost method, as defined by GAAP, and funds pension costs in accordance </w:t>
      </w:r>
      <w:r w:rsidRPr="005E7358">
        <w:lastRenderedPageBreak/>
        <w:t>with this method, the unfunded liability at the time of conversion is allowable if amortized over a period of years in accordance with GAAP.</w:t>
      </w:r>
      <w:del w:id="9889" w:author="OFFM" w:date="2024-04-16T10:53:00Z">
        <w:r w:rsidR="00817C00" w:rsidRPr="00F74592">
          <w:delText xml:space="preserve"> </w:delText>
        </w:r>
      </w:del>
    </w:p>
    <w:p w14:paraId="1E1BC07F" w14:textId="77777777" w:rsidR="000B5224" w:rsidRPr="000D237D" w:rsidRDefault="00F2264C" w:rsidP="000B5224">
      <w:pPr>
        <w:pStyle w:val="indent-3"/>
        <w:spacing w:before="0" w:beforeAutospacing="0" w:after="0" w:afterAutospacing="0" w:line="480" w:lineRule="auto"/>
        <w:ind w:firstLine="720"/>
        <w:contextualSpacing/>
        <w:rPr>
          <w:ins w:id="9890" w:author="OFFM" w:date="2024-04-16T10:53:00Z"/>
        </w:rPr>
      </w:pPr>
      <w:r w:rsidRPr="005E7358">
        <w:t xml:space="preserve">(v) </w:t>
      </w:r>
      <w:bookmarkStart w:id="9891" w:name="_Hlk162515257"/>
      <w:ins w:id="9892" w:author="OFFM" w:date="2024-04-16T10:53:00Z">
        <w:r w:rsidRPr="000D237D">
          <w:t xml:space="preserve">Payments for unfunded pension costs must be charged in accordance with the allocation principles of this subpart. Specifically, the recipient or subrecipient may not charge unfunded pension costs directly to a </w:t>
        </w:r>
        <w:proofErr w:type="gramStart"/>
        <w:r w:rsidRPr="000D237D">
          <w:t>Federal</w:t>
        </w:r>
        <w:proofErr w:type="gramEnd"/>
        <w:r w:rsidRPr="000D237D">
          <w:t xml:space="preserve"> award if those unfunded pension costs are not allocable to that award.</w:t>
        </w:r>
        <w:bookmarkEnd w:id="9891"/>
      </w:ins>
    </w:p>
    <w:p w14:paraId="29B48E1F" w14:textId="3294CCB6" w:rsidR="000B5224" w:rsidRPr="005E7358" w:rsidRDefault="00F2264C" w:rsidP="00A63D45">
      <w:pPr>
        <w:pStyle w:val="indent-3"/>
        <w:spacing w:before="0" w:beforeAutospacing="0" w:after="0" w:afterAutospacing="0" w:line="480" w:lineRule="auto"/>
        <w:ind w:firstLine="720"/>
        <w:contextualSpacing/>
      </w:pPr>
      <w:ins w:id="9893" w:author="OFFM" w:date="2024-04-16T10:53:00Z">
        <w:r w:rsidRPr="000D237D">
          <w:rPr>
            <w:rStyle w:val="paren"/>
          </w:rPr>
          <w:t>(</w:t>
        </w:r>
        <w:r w:rsidRPr="000D237D">
          <w:rPr>
            <w:rStyle w:val="paragraph-hierarchy"/>
          </w:rPr>
          <w:t>vi</w:t>
        </w:r>
        <w:r w:rsidRPr="000D237D">
          <w:rPr>
            <w:rStyle w:val="paren"/>
          </w:rPr>
          <w:t>)</w:t>
        </w:r>
        <w:r w:rsidRPr="000D237D">
          <w:t xml:space="preserve"> </w:t>
        </w:r>
      </w:ins>
      <w:r w:rsidRPr="005E7358">
        <w:t xml:space="preserve">The </w:t>
      </w:r>
      <w:ins w:id="9894" w:author="OFFM" w:date="2024-04-16T10:53:00Z">
        <w:r w:rsidRPr="000D237D">
          <w:t xml:space="preserve">recipient or subrecipient must provide the </w:t>
        </w:r>
      </w:ins>
      <w:r w:rsidRPr="005E7358">
        <w:t xml:space="preserve">Federal Government </w:t>
      </w:r>
      <w:del w:id="9895" w:author="OFFM" w:date="2024-04-16T10:53:00Z">
        <w:r w:rsidR="00817C00" w:rsidRPr="00F74592">
          <w:delText xml:space="preserve">must receive </w:delText>
        </w:r>
      </w:del>
      <w:r w:rsidRPr="005E7358">
        <w:t xml:space="preserve">an equitable share of any previously allowed pension costs (including </w:t>
      </w:r>
      <w:ins w:id="9896" w:author="OFFM" w:date="2024-04-16T10:53:00Z">
        <w:r w:rsidRPr="000D237D">
          <w:t xml:space="preserve">subsequent </w:t>
        </w:r>
      </w:ins>
      <w:r w:rsidRPr="005E7358">
        <w:t>earnings</w:t>
      </w:r>
      <w:del w:id="9897" w:author="OFFM" w:date="2024-04-16T10:53:00Z">
        <w:r w:rsidR="00817C00" w:rsidRPr="00F74592">
          <w:delText xml:space="preserve"> thereon) which</w:delText>
        </w:r>
      </w:del>
      <w:ins w:id="9898" w:author="OFFM" w:date="2024-04-16T10:53:00Z">
        <w:r w:rsidRPr="000D237D">
          <w:t>) that</w:t>
        </w:r>
      </w:ins>
      <w:r w:rsidRPr="005E7358">
        <w:t xml:space="preserve"> revert or inure to the </w:t>
      </w:r>
      <w:del w:id="9899" w:author="OFFM" w:date="2024-04-16T10:53:00Z">
        <w:r w:rsidR="00817C00" w:rsidRPr="00F74592">
          <w:delText>non-Federal entity in the form of</w:delText>
        </w:r>
      </w:del>
      <w:ins w:id="9900" w:author="OFFM" w:date="2024-04-16T10:53:00Z">
        <w:r w:rsidRPr="000D237D">
          <w:t>recipient or subrecipient through</w:t>
        </w:r>
      </w:ins>
      <w:r w:rsidRPr="005E7358">
        <w:t xml:space="preserve"> a refund, withdrawal, or other credit. </w:t>
      </w:r>
    </w:p>
    <w:p w14:paraId="0EBD07C4" w14:textId="535F20E8"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h</w:t>
      </w:r>
      <w:r w:rsidRPr="00A63D45">
        <w:rPr>
          <w:rStyle w:val="paren"/>
        </w:rPr>
        <w:t>)</w:t>
      </w:r>
      <w:r w:rsidRPr="005E7358">
        <w:t xml:space="preserve"> </w:t>
      </w:r>
      <w:r w:rsidRPr="00A63D45">
        <w:rPr>
          <w:rStyle w:val="Emphasis"/>
        </w:rPr>
        <w:t>Post-retirement health.</w:t>
      </w:r>
      <w:r w:rsidRPr="005E7358">
        <w:t xml:space="preserve"> </w:t>
      </w:r>
      <w:del w:id="9901" w:author="OFFM" w:date="2024-04-16T10:53:00Z">
        <w:r w:rsidR="00817C00" w:rsidRPr="00F74592">
          <w:delText>Post</w:delText>
        </w:r>
      </w:del>
      <w:ins w:id="9902" w:author="OFFM" w:date="2024-04-16T10:53:00Z">
        <w:r w:rsidRPr="000D237D">
          <w:t xml:space="preserve">A </w:t>
        </w:r>
        <w:bookmarkStart w:id="9903" w:name="_Hlk162515174"/>
        <w:r w:rsidRPr="000D237D">
          <w:t>post</w:t>
        </w:r>
      </w:ins>
      <w:r w:rsidRPr="005E7358">
        <w:t xml:space="preserve">-retirement health </w:t>
      </w:r>
      <w:del w:id="9904" w:author="OFFM" w:date="2024-04-16T10:53:00Z">
        <w:r w:rsidR="00817C00" w:rsidRPr="00F74592">
          <w:delText>plans</w:delText>
        </w:r>
      </w:del>
      <w:ins w:id="9905" w:author="OFFM" w:date="2024-04-16T10:53:00Z">
        <w:r w:rsidRPr="000D237D">
          <w:t>plan</w:t>
        </w:r>
      </w:ins>
      <w:r w:rsidRPr="005E7358">
        <w:t xml:space="preserve"> (PRHP) </w:t>
      </w:r>
      <w:bookmarkEnd w:id="9903"/>
      <w:r w:rsidRPr="005E7358">
        <w:t xml:space="preserve">refers to </w:t>
      </w:r>
      <w:ins w:id="9906" w:author="OFFM" w:date="2024-04-16T10:53:00Z">
        <w:r w:rsidRPr="000D237D">
          <w:t xml:space="preserve">the </w:t>
        </w:r>
      </w:ins>
      <w:r w:rsidRPr="005E7358">
        <w:t>costs of health insurance or health services not included in a pension plan covered by paragraph (g)</w:t>
      </w:r>
      <w:del w:id="9907" w:author="OFFM" w:date="2024-04-16T10:53:00Z">
        <w:r w:rsidR="00817C00" w:rsidRPr="00F74592">
          <w:delText xml:space="preserve"> of this section</w:delText>
        </w:r>
      </w:del>
      <w:r w:rsidRPr="005E7358">
        <w:t xml:space="preserve"> for retirees and their spouses, dependents, and survivors. PRHP costs may be computed using a pay-as-you-go method or an </w:t>
      </w:r>
      <w:del w:id="9908" w:author="OFFM" w:date="2024-04-16T10:53:00Z">
        <w:r w:rsidR="00817C00" w:rsidRPr="00F74592">
          <w:delText xml:space="preserve">acceptable </w:delText>
        </w:r>
      </w:del>
      <w:r w:rsidRPr="005E7358">
        <w:t xml:space="preserve">actuarial cost method </w:t>
      </w:r>
      <w:del w:id="9909" w:author="OFFM" w:date="2024-04-16T10:53:00Z">
        <w:r w:rsidR="00817C00" w:rsidRPr="00F74592">
          <w:delText>in accordance with</w:delText>
        </w:r>
      </w:del>
      <w:ins w:id="9910" w:author="OFFM" w:date="2024-04-16T10:53:00Z">
        <w:r w:rsidRPr="000D237D">
          <w:t>recognized by GAAP and following the recipient’s or subrecipient’s</w:t>
        </w:r>
      </w:ins>
      <w:r w:rsidRPr="005E7358">
        <w:t xml:space="preserve"> established written policies</w:t>
      </w:r>
      <w:del w:id="9911" w:author="OFFM" w:date="2024-04-16T10:53:00Z">
        <w:r w:rsidR="00817C00" w:rsidRPr="00F74592">
          <w:delText xml:space="preserve"> of the non-Federal entity</w:delText>
        </w:r>
      </w:del>
      <w:r w:rsidRPr="005E7358">
        <w:t xml:space="preserve">. </w:t>
      </w:r>
    </w:p>
    <w:p w14:paraId="04DFAF24"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For PRHP financed on a pay-as-you-go method, allowable costs will be limited to those representing actual payments to retirees or their beneficiaries. </w:t>
      </w:r>
    </w:p>
    <w:p w14:paraId="144EAFC1" w14:textId="5F826EF5"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PRHP costs calculated using an actuarial cost method recognized by GAAP are allowable </w:t>
      </w:r>
      <w:ins w:id="9912" w:author="OFFM" w:date="2024-04-16T10:53:00Z">
        <w:r w:rsidRPr="000D237D">
          <w:t xml:space="preserve">for a given fiscal year </w:t>
        </w:r>
      </w:ins>
      <w:r w:rsidRPr="005E7358">
        <w:t xml:space="preserve">if they are funded for that year within six months after the end of that year. Costs funded after </w:t>
      </w:r>
      <w:del w:id="9913" w:author="OFFM" w:date="2024-04-16T10:53:00Z">
        <w:r w:rsidR="00817C00" w:rsidRPr="00F74592">
          <w:delText xml:space="preserve">the </w:delText>
        </w:r>
      </w:del>
      <w:r w:rsidRPr="005E7358">
        <w:t>six</w:t>
      </w:r>
      <w:del w:id="9914" w:author="OFFM" w:date="2024-04-16T10:53:00Z">
        <w:r w:rsidR="00817C00" w:rsidRPr="00F74592">
          <w:delText>-month period</w:delText>
        </w:r>
      </w:del>
      <w:ins w:id="9915" w:author="OFFM" w:date="2024-04-16T10:53:00Z">
        <w:r w:rsidRPr="000D237D">
          <w:t xml:space="preserve"> months</w:t>
        </w:r>
      </w:ins>
      <w:r w:rsidRPr="005E7358">
        <w:t xml:space="preserve"> (or a later period agreed to by the cognizant agency</w:t>
      </w:r>
      <w:ins w:id="9916" w:author="OFFM" w:date="2024-04-16T10:53:00Z">
        <w:r w:rsidRPr="000D237D">
          <w:t xml:space="preserve"> for indirect costs</w:t>
        </w:r>
      </w:ins>
      <w:r w:rsidRPr="005E7358">
        <w:t>) are allowable in the year funded. The</w:t>
      </w:r>
      <w:del w:id="9917" w:author="OFFM" w:date="2024-04-16T10:53:00Z">
        <w:r w:rsidR="00817C00" w:rsidRPr="00F74592">
          <w:delText xml:space="preserve"> Federal</w:delText>
        </w:r>
      </w:del>
      <w:r w:rsidRPr="005E7358">
        <w:t xml:space="preserve"> cognizant agency for indirect costs may agree to an extension </w:t>
      </w:r>
      <w:del w:id="9918" w:author="OFFM" w:date="2024-04-16T10:53:00Z">
        <w:r w:rsidR="00817C00" w:rsidRPr="00F74592">
          <w:delText xml:space="preserve">of the six-month period </w:delText>
        </w:r>
      </w:del>
      <w:r w:rsidRPr="005E7358">
        <w:t xml:space="preserve">if an appropriate adjustment is made to compensate for the timing of the charges to the Federal Government and related Federal </w:t>
      </w:r>
      <w:del w:id="9919" w:author="OFFM" w:date="2024-04-16T10:53:00Z">
        <w:r w:rsidR="00817C00" w:rsidRPr="00F74592">
          <w:delText>reimbursements</w:delText>
        </w:r>
      </w:del>
      <w:ins w:id="9920" w:author="OFFM" w:date="2024-04-16T10:53:00Z">
        <w:r w:rsidRPr="000D237D">
          <w:t>reimbursement</w:t>
        </w:r>
      </w:ins>
      <w:r w:rsidRPr="005E7358">
        <w:t xml:space="preserve"> and the </w:t>
      </w:r>
      <w:del w:id="9921" w:author="OFFM" w:date="2024-04-16T10:53:00Z">
        <w:r w:rsidR="00817C00" w:rsidRPr="00F74592">
          <w:delText>non-Federal entity's</w:delText>
        </w:r>
      </w:del>
      <w:ins w:id="9922" w:author="OFFM" w:date="2024-04-16T10:53:00Z">
        <w:r w:rsidRPr="000D237D">
          <w:t xml:space="preserve">recipient’s or </w:t>
        </w:r>
        <w:r w:rsidRPr="000D237D">
          <w:lastRenderedPageBreak/>
          <w:t>subrecipient’s</w:t>
        </w:r>
      </w:ins>
      <w:r w:rsidRPr="005E7358">
        <w:t xml:space="preserve"> contributions to the PRHP fund. Adjustments may be made by cash refund, reduction in </w:t>
      </w:r>
      <w:ins w:id="9923" w:author="OFFM" w:date="2024-04-16T10:53:00Z">
        <w:r w:rsidRPr="000D237D">
          <w:t xml:space="preserve">the </w:t>
        </w:r>
      </w:ins>
      <w:r w:rsidRPr="005E7358">
        <w:t xml:space="preserve">current </w:t>
      </w:r>
      <w:del w:id="9924" w:author="OFFM" w:date="2024-04-16T10:53:00Z">
        <w:r w:rsidR="00817C00" w:rsidRPr="00F74592">
          <w:delText>year's</w:delText>
        </w:r>
      </w:del>
      <w:ins w:id="9925" w:author="OFFM" w:date="2024-04-16T10:53:00Z">
        <w:r w:rsidRPr="000D237D">
          <w:t>year’s</w:t>
        </w:r>
      </w:ins>
      <w:r w:rsidRPr="005E7358">
        <w:t xml:space="preserve"> PRHP costs, or other equitable procedures to compensate the Federal Government for the time value of Federal reimbursements in excess of contributions to the PRHP fund. </w:t>
      </w:r>
    </w:p>
    <w:p w14:paraId="29B93104" w14:textId="2EB8F5D0"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Amounts funded </w:t>
      </w:r>
      <w:ins w:id="9926" w:author="OFFM" w:date="2024-04-16T10:53:00Z">
        <w:r w:rsidRPr="000D237D">
          <w:t xml:space="preserve">by the recipient or subrecipient </w:t>
        </w:r>
      </w:ins>
      <w:r w:rsidRPr="005E7358">
        <w:t xml:space="preserve">in excess of the actuarially determined amount for a fiscal year may be used as the </w:t>
      </w:r>
      <w:del w:id="9927" w:author="OFFM" w:date="2024-04-16T10:53:00Z">
        <w:r w:rsidR="00817C00" w:rsidRPr="00F74592">
          <w:delText>non-Federal entity</w:delText>
        </w:r>
      </w:del>
      <w:ins w:id="9928" w:author="OFFM" w:date="2024-04-16T10:53:00Z">
        <w:r w:rsidRPr="000D237D">
          <w:t>recipient’s or subrecipient’s</w:t>
        </w:r>
      </w:ins>
      <w:r w:rsidRPr="005E7358">
        <w:t xml:space="preserve"> contribution in </w:t>
      </w:r>
      <w:del w:id="9929" w:author="OFFM" w:date="2024-04-16T10:53:00Z">
        <w:r w:rsidR="00817C00" w:rsidRPr="00F74592">
          <w:delText xml:space="preserve">a </w:delText>
        </w:r>
      </w:del>
      <w:r w:rsidRPr="005E7358">
        <w:t xml:space="preserve">future </w:t>
      </w:r>
      <w:del w:id="9930" w:author="OFFM" w:date="2024-04-16T10:53:00Z">
        <w:r w:rsidR="00817C00" w:rsidRPr="00F74592">
          <w:delText>period</w:delText>
        </w:r>
      </w:del>
      <w:ins w:id="9931" w:author="OFFM" w:date="2024-04-16T10:53:00Z">
        <w:r w:rsidRPr="000D237D">
          <w:t>periods</w:t>
        </w:r>
      </w:ins>
      <w:r w:rsidRPr="005E7358">
        <w:t xml:space="preserve">. </w:t>
      </w:r>
    </w:p>
    <w:p w14:paraId="409A3F3E" w14:textId="0A30AC40"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w:t>
      </w:r>
      <w:del w:id="9932" w:author="OFFM" w:date="2024-04-16T10:53:00Z">
        <w:r w:rsidR="00817C00" w:rsidRPr="00F74592">
          <w:delText>When a non-Federal entity</w:delText>
        </w:r>
      </w:del>
      <w:ins w:id="9933" w:author="OFFM" w:date="2024-04-16T10:53:00Z">
        <w:r w:rsidRPr="000D237D">
          <w:t>If a recipient or subrecipient establishes or</w:t>
        </w:r>
      </w:ins>
      <w:r w:rsidRPr="005E7358">
        <w:t xml:space="preserve"> converts to an</w:t>
      </w:r>
      <w:del w:id="9934" w:author="OFFM" w:date="2024-04-16T10:53:00Z">
        <w:r w:rsidR="00817C00" w:rsidRPr="00F74592">
          <w:delText xml:space="preserve"> acceptable</w:delText>
        </w:r>
      </w:del>
      <w:r w:rsidRPr="005E7358">
        <w:t xml:space="preserve"> actuarial cost method and funds PRHP costs in accordance with this method, the initial unfunded liability attributable to prior years is allowable if amortized over a period of years in accordance with GAAP, or, if no such GAAP period exists, over a period negotiated with the cognizant agency for indirect costs. </w:t>
      </w:r>
    </w:p>
    <w:p w14:paraId="787910BA" w14:textId="084CB858" w:rsidR="000B5224" w:rsidRPr="000D237D" w:rsidRDefault="00817C00" w:rsidP="000B5224">
      <w:pPr>
        <w:pStyle w:val="indent-3"/>
        <w:spacing w:before="0" w:beforeAutospacing="0" w:after="0" w:afterAutospacing="0" w:line="480" w:lineRule="auto"/>
        <w:ind w:firstLine="720"/>
        <w:contextualSpacing/>
        <w:rPr>
          <w:ins w:id="9935" w:author="OFFM" w:date="2024-04-16T10:53:00Z"/>
        </w:rPr>
      </w:pPr>
      <w:del w:id="9936" w:author="OFFM" w:date="2024-04-16T10:53:00Z">
        <w:r w:rsidRPr="00F74592">
          <w:delText>(5</w:delText>
        </w:r>
      </w:del>
      <w:ins w:id="9937" w:author="OFFM" w:date="2024-04-16T10:53:00Z">
        <w:r w:rsidR="00F2264C" w:rsidRPr="000D237D">
          <w:t xml:space="preserve">(5) </w:t>
        </w:r>
        <w:bookmarkStart w:id="9938" w:name="_Hlk162515061"/>
        <w:r w:rsidR="00F2264C" w:rsidRPr="000D237D">
          <w:t xml:space="preserve">Payments for unfunded PRHP costs must be charged in accordance with the allocation principles of this subpart. Specifically, the recipient or subrecipient may not charge unfunded PRHP costs directly to a </w:t>
        </w:r>
        <w:proofErr w:type="gramStart"/>
        <w:r w:rsidR="00F2264C" w:rsidRPr="000D237D">
          <w:t>Federal</w:t>
        </w:r>
        <w:proofErr w:type="gramEnd"/>
        <w:r w:rsidR="00F2264C" w:rsidRPr="000D237D">
          <w:t xml:space="preserve"> award if those unfunded PRHP costs are not allocable to that award</w:t>
        </w:r>
        <w:bookmarkEnd w:id="9938"/>
        <w:r w:rsidR="00F2264C" w:rsidRPr="000D237D">
          <w:t>.</w:t>
        </w:r>
      </w:ins>
    </w:p>
    <w:p w14:paraId="57839C4A" w14:textId="77777777" w:rsidR="000B5224" w:rsidRPr="005E7358" w:rsidRDefault="00F2264C" w:rsidP="00A63D45">
      <w:pPr>
        <w:pStyle w:val="indent-2"/>
        <w:spacing w:before="0" w:beforeAutospacing="0" w:after="0" w:afterAutospacing="0" w:line="480" w:lineRule="auto"/>
        <w:ind w:firstLine="720"/>
        <w:contextualSpacing/>
      </w:pPr>
      <w:ins w:id="9939" w:author="OFFM" w:date="2024-04-16T10:53:00Z">
        <w:r w:rsidRPr="000D237D">
          <w:rPr>
            <w:rStyle w:val="paren"/>
          </w:rPr>
          <w:t>(</w:t>
        </w:r>
        <w:r w:rsidRPr="000D237D">
          <w:rPr>
            <w:rStyle w:val="paragraph-hierarchy"/>
          </w:rPr>
          <w:t>6</w:t>
        </w:r>
      </w:ins>
      <w:r w:rsidRPr="00A63D45">
        <w:rPr>
          <w:rStyle w:val="paren"/>
        </w:rPr>
        <w:t>)</w:t>
      </w:r>
      <w:r w:rsidRPr="005E7358">
        <w:t xml:space="preserve"> To be allowable in the current year, the PRHP costs must be paid either to: </w:t>
      </w:r>
    </w:p>
    <w:p w14:paraId="6F0FB24C" w14:textId="0248B814"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An insurer or other benefit provider as current year costs or premiums</w:t>
      </w:r>
      <w:del w:id="9940" w:author="OFFM" w:date="2024-04-16T10:53:00Z">
        <w:r w:rsidR="00817C00" w:rsidRPr="00F74592">
          <w:delText>,</w:delText>
        </w:r>
      </w:del>
      <w:ins w:id="9941" w:author="OFFM" w:date="2024-04-16T10:53:00Z">
        <w:r w:rsidRPr="000D237D">
          <w:t>;</w:t>
        </w:r>
      </w:ins>
      <w:r w:rsidRPr="005E7358">
        <w:t xml:space="preserve"> or </w:t>
      </w:r>
    </w:p>
    <w:p w14:paraId="483811A2" w14:textId="3ACA7BE8"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An insurer or trustee </w:t>
      </w:r>
      <w:del w:id="9942" w:author="OFFM" w:date="2024-04-16T10:53:00Z">
        <w:r w:rsidR="00817C00" w:rsidRPr="00F74592">
          <w:delText>to</w:delText>
        </w:r>
      </w:del>
      <w:ins w:id="9943" w:author="OFFM" w:date="2024-04-16T10:53:00Z">
        <w:r w:rsidRPr="000D237D">
          <w:t>that will</w:t>
        </w:r>
      </w:ins>
      <w:r w:rsidRPr="005E7358">
        <w:t xml:space="preserve"> maintain a trust fund or reserve for the sole purpose of providing post-retirement benefits to retirees and other beneficiaries. </w:t>
      </w:r>
    </w:p>
    <w:p w14:paraId="2A094FCA" w14:textId="09553DA0"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del w:id="9944" w:author="OFFM" w:date="2024-04-16T10:53:00Z">
        <w:r w:rsidR="00817C00" w:rsidRPr="00F74592">
          <w:delText>6</w:delText>
        </w:r>
      </w:del>
      <w:ins w:id="9945" w:author="OFFM" w:date="2024-04-16T10:53:00Z">
        <w:r w:rsidRPr="000D237D">
          <w:rPr>
            <w:rStyle w:val="paragraph-hierarchy"/>
          </w:rPr>
          <w:t>7</w:t>
        </w:r>
      </w:ins>
      <w:r w:rsidRPr="00A63D45">
        <w:rPr>
          <w:rStyle w:val="paren"/>
        </w:rPr>
        <w:t>)</w:t>
      </w:r>
      <w:r w:rsidRPr="005E7358">
        <w:t xml:space="preserve"> The </w:t>
      </w:r>
      <w:ins w:id="9946" w:author="OFFM" w:date="2024-04-16T10:53:00Z">
        <w:r w:rsidRPr="000D237D">
          <w:t xml:space="preserve">recipient or subrecipient must provide the </w:t>
        </w:r>
      </w:ins>
      <w:r w:rsidRPr="005E7358">
        <w:t xml:space="preserve">Federal Government </w:t>
      </w:r>
      <w:del w:id="9947" w:author="OFFM" w:date="2024-04-16T10:53:00Z">
        <w:r w:rsidR="00817C00" w:rsidRPr="00F74592">
          <w:delText xml:space="preserve">must receive </w:delText>
        </w:r>
      </w:del>
      <w:r w:rsidRPr="005E7358">
        <w:t xml:space="preserve">an equitable share of any </w:t>
      </w:r>
      <w:del w:id="9948" w:author="OFFM" w:date="2024-04-16T10:53:00Z">
        <w:r w:rsidR="00817C00" w:rsidRPr="00F74592">
          <w:delText xml:space="preserve">amounts of </w:delText>
        </w:r>
      </w:del>
      <w:r w:rsidRPr="005E7358">
        <w:t xml:space="preserve">previously allowed post-retirement benefit costs (including </w:t>
      </w:r>
      <w:ins w:id="9949" w:author="OFFM" w:date="2024-04-16T10:53:00Z">
        <w:r w:rsidRPr="000D237D">
          <w:t xml:space="preserve">subsequent </w:t>
        </w:r>
      </w:ins>
      <w:r w:rsidRPr="005E7358">
        <w:t>earnings</w:t>
      </w:r>
      <w:del w:id="9950" w:author="OFFM" w:date="2024-04-16T10:53:00Z">
        <w:r w:rsidR="00817C00" w:rsidRPr="00F74592">
          <w:delText xml:space="preserve"> thereon) which</w:delText>
        </w:r>
      </w:del>
      <w:ins w:id="9951" w:author="OFFM" w:date="2024-04-16T10:53:00Z">
        <w:r w:rsidRPr="000D237D">
          <w:t>) that</w:t>
        </w:r>
      </w:ins>
      <w:r w:rsidRPr="005E7358">
        <w:t xml:space="preserve"> revert or inure to the </w:t>
      </w:r>
      <w:del w:id="9952" w:author="OFFM" w:date="2024-04-16T10:53:00Z">
        <w:r w:rsidR="00817C00" w:rsidRPr="00F74592">
          <w:delText>non-Federal entity in the form of</w:delText>
        </w:r>
      </w:del>
      <w:ins w:id="9953" w:author="OFFM" w:date="2024-04-16T10:53:00Z">
        <w:r w:rsidRPr="000D237D">
          <w:t>recipient or subrecipient through</w:t>
        </w:r>
      </w:ins>
      <w:r w:rsidRPr="005E7358">
        <w:t xml:space="preserve"> a refund, withdrawal, or other credit. </w:t>
      </w:r>
    </w:p>
    <w:p w14:paraId="2629E643" w14:textId="77777777" w:rsidR="00817C00" w:rsidRPr="00F74592" w:rsidRDefault="00F2264C" w:rsidP="006B0329">
      <w:pPr>
        <w:spacing w:after="0" w:line="480" w:lineRule="auto"/>
        <w:ind w:firstLine="720"/>
        <w:contextualSpacing/>
        <w:rPr>
          <w:del w:id="9954" w:author="OFFM" w:date="2024-04-16T10:53:00Z"/>
          <w:rFonts w:ascii="Times New Roman" w:hAnsi="Times New Roman" w:cs="Times New Roman"/>
          <w:sz w:val="24"/>
          <w:szCs w:val="24"/>
        </w:rPr>
      </w:pPr>
      <w:r w:rsidRPr="00A63D45">
        <w:rPr>
          <w:rStyle w:val="paren"/>
        </w:rPr>
        <w:t>(</w:t>
      </w:r>
      <w:r w:rsidRPr="00A63D45">
        <w:rPr>
          <w:rStyle w:val="paragraph-hierarchy"/>
        </w:rPr>
        <w:t>i</w:t>
      </w:r>
      <w:r w:rsidRPr="00A63D45">
        <w:rPr>
          <w:rStyle w:val="paren"/>
        </w:rPr>
        <w:t>)</w:t>
      </w:r>
      <w:r w:rsidRPr="005E7358">
        <w:t xml:space="preserve"> </w:t>
      </w:r>
      <w:r w:rsidRPr="00A63D45">
        <w:rPr>
          <w:rStyle w:val="Emphasis"/>
        </w:rPr>
        <w:t xml:space="preserve">Severance </w:t>
      </w:r>
      <w:proofErr w:type="gramStart"/>
      <w:r w:rsidRPr="00A63D45">
        <w:rPr>
          <w:rStyle w:val="Emphasis"/>
        </w:rPr>
        <w:t>pay</w:t>
      </w:r>
      <w:proofErr w:type="gramEnd"/>
      <w:r w:rsidRPr="00A63D45">
        <w:rPr>
          <w:rStyle w:val="Emphasis"/>
        </w:rPr>
        <w:t>.</w:t>
      </w:r>
      <w:r w:rsidRPr="005E7358">
        <w:t xml:space="preserve"> </w:t>
      </w:r>
    </w:p>
    <w:p w14:paraId="4246CD5A" w14:textId="7DD95905"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1</w:t>
      </w:r>
      <w:r w:rsidRPr="00A63D45">
        <w:rPr>
          <w:rStyle w:val="paren"/>
        </w:rPr>
        <w:t>)</w:t>
      </w:r>
      <w:r w:rsidRPr="005E7358">
        <w:t xml:space="preserve"> Severance </w:t>
      </w:r>
      <w:proofErr w:type="gramStart"/>
      <w:r w:rsidRPr="005E7358">
        <w:t>pay</w:t>
      </w:r>
      <w:proofErr w:type="gramEnd"/>
      <w:r w:rsidRPr="005E7358">
        <w:t xml:space="preserve">, also commonly referred to as dismissal wages, is a payment in addition to regular salaries and wages, by </w:t>
      </w:r>
      <w:del w:id="9955" w:author="OFFM" w:date="2024-04-16T10:53:00Z">
        <w:r w:rsidR="00817C00" w:rsidRPr="00F74592">
          <w:delText>non-Federal entities</w:delText>
        </w:r>
      </w:del>
      <w:ins w:id="9956" w:author="OFFM" w:date="2024-04-16T10:53:00Z">
        <w:r w:rsidRPr="000D237D">
          <w:t>recipients and subrecipients</w:t>
        </w:r>
      </w:ins>
      <w:r w:rsidRPr="005E7358">
        <w:t xml:space="preserve"> to workers whose employment is being terminated. </w:t>
      </w:r>
      <w:del w:id="9957" w:author="OFFM" w:date="2024-04-16T10:53:00Z">
        <w:r w:rsidR="00817C00" w:rsidRPr="00F74592">
          <w:delText>Costs of severance</w:delText>
        </w:r>
      </w:del>
      <w:ins w:id="9958" w:author="OFFM" w:date="2024-04-16T10:53:00Z">
        <w:r w:rsidRPr="000D237D">
          <w:t>Severance</w:t>
        </w:r>
      </w:ins>
      <w:r w:rsidRPr="005E7358">
        <w:t xml:space="preserve"> pay </w:t>
      </w:r>
      <w:del w:id="9959" w:author="OFFM" w:date="2024-04-16T10:53:00Z">
        <w:r w:rsidR="00817C00" w:rsidRPr="00F74592">
          <w:delText>are</w:delText>
        </w:r>
      </w:del>
      <w:ins w:id="9960" w:author="OFFM" w:date="2024-04-16T10:53:00Z">
        <w:r w:rsidRPr="000D237D">
          <w:t>is</w:t>
        </w:r>
      </w:ins>
      <w:r w:rsidRPr="005E7358">
        <w:t xml:space="preserve"> allowable only to the extent that</w:t>
      </w:r>
      <w:ins w:id="9961" w:author="OFFM" w:date="2024-04-16T10:53:00Z">
        <w:r w:rsidRPr="000D237D">
          <w:t>,</w:t>
        </w:r>
      </w:ins>
      <w:r w:rsidRPr="005E7358">
        <w:t xml:space="preserve"> in each case, it is required by</w:t>
      </w:r>
      <w:del w:id="9962" w:author="OFFM" w:date="2024-04-16T10:53:00Z">
        <w:r w:rsidR="00817C00" w:rsidRPr="00F74592">
          <w:delText xml:space="preserve"> </w:delText>
        </w:r>
      </w:del>
      <w:ins w:id="9963" w:author="OFFM" w:date="2024-04-16T10:53:00Z">
        <w:r w:rsidRPr="000D237D">
          <w:t>:</w:t>
        </w:r>
      </w:ins>
    </w:p>
    <w:p w14:paraId="3140CEC9"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Law; </w:t>
      </w:r>
    </w:p>
    <w:p w14:paraId="1E49CDBD"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Employer-employee agreement; </w:t>
      </w:r>
    </w:p>
    <w:p w14:paraId="10668189" w14:textId="1638FD92"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Established policy that constitutes, in effect, an implied agreement on the </w:t>
      </w:r>
      <w:del w:id="9964" w:author="OFFM" w:date="2024-04-16T10:53:00Z">
        <w:r w:rsidR="00817C00" w:rsidRPr="00F74592">
          <w:delText>non-Federal entity's</w:delText>
        </w:r>
      </w:del>
      <w:ins w:id="9965" w:author="OFFM" w:date="2024-04-16T10:53:00Z">
        <w:r w:rsidRPr="000D237D">
          <w:t>recipient’s or subrecipient’s</w:t>
        </w:r>
      </w:ins>
      <w:r w:rsidRPr="005E7358">
        <w:t xml:space="preserve"> part; or </w:t>
      </w:r>
    </w:p>
    <w:p w14:paraId="47842F40"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iv</w:t>
      </w:r>
      <w:r w:rsidRPr="00A63D45">
        <w:rPr>
          <w:rStyle w:val="paren"/>
        </w:rPr>
        <w:t>)</w:t>
      </w:r>
      <w:r w:rsidRPr="005E7358">
        <w:t xml:space="preserve"> Circumstances of the particular employment. </w:t>
      </w:r>
    </w:p>
    <w:p w14:paraId="351572DB"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Costs of severance payments are divided into two categories as follows: </w:t>
      </w:r>
    </w:p>
    <w:p w14:paraId="12E415C6" w14:textId="7243F7A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Actual </w:t>
      </w:r>
      <w:del w:id="9966" w:author="OFFM" w:date="2024-04-16T10:53:00Z">
        <w:r w:rsidR="00817C00" w:rsidRPr="00F74592">
          <w:delText xml:space="preserve">normal turnover </w:delText>
        </w:r>
      </w:del>
      <w:r w:rsidRPr="005E7358">
        <w:t xml:space="preserve">severance payments </w:t>
      </w:r>
      <w:ins w:id="9967" w:author="OFFM" w:date="2024-04-16T10:53:00Z">
        <w:r w:rsidRPr="000D237D">
          <w:t xml:space="preserve">for normal turnover </w:t>
        </w:r>
      </w:ins>
      <w:r w:rsidRPr="005E7358">
        <w:t xml:space="preserve">must be allocated to all activities; or, where the </w:t>
      </w:r>
      <w:del w:id="9968" w:author="OFFM" w:date="2024-04-16T10:53:00Z">
        <w:r w:rsidR="00817C00" w:rsidRPr="00F74592">
          <w:delText>non-Federal entity</w:delText>
        </w:r>
      </w:del>
      <w:ins w:id="9969" w:author="OFFM" w:date="2024-04-16T10:53:00Z">
        <w:r w:rsidRPr="000D237D">
          <w:t>recipient or subrecipient</w:t>
        </w:r>
      </w:ins>
      <w:r w:rsidRPr="005E7358">
        <w:t xml:space="preserve"> provides for a reserve for normal severances, such method </w:t>
      </w:r>
      <w:del w:id="9970" w:author="OFFM" w:date="2024-04-16T10:53:00Z">
        <w:r w:rsidR="00817C00" w:rsidRPr="00F74592">
          <w:delText>will be</w:delText>
        </w:r>
      </w:del>
      <w:ins w:id="9971" w:author="OFFM" w:date="2024-04-16T10:53:00Z">
        <w:r w:rsidRPr="000D237D">
          <w:t>is</w:t>
        </w:r>
      </w:ins>
      <w:r w:rsidRPr="005E7358">
        <w:t xml:space="preserve"> acceptable if the charge to current operations is reasonable in light of payments</w:t>
      </w:r>
      <w:del w:id="9972" w:author="OFFM" w:date="2024-04-16T10:53:00Z">
        <w:r w:rsidR="00817C00" w:rsidRPr="00F74592">
          <w:delText xml:space="preserve"> actually</w:delText>
        </w:r>
      </w:del>
      <w:r w:rsidRPr="005E7358">
        <w:t xml:space="preserve"> made for normal severances over a representative past period, and if amounts charged are allocated to all activities of the </w:t>
      </w:r>
      <w:del w:id="9973" w:author="OFFM" w:date="2024-04-16T10:53:00Z">
        <w:r w:rsidR="00817C00" w:rsidRPr="00F74592">
          <w:delText>non-Federal entity</w:delText>
        </w:r>
      </w:del>
      <w:ins w:id="9974" w:author="OFFM" w:date="2024-04-16T10:53:00Z">
        <w:r w:rsidRPr="000D237D">
          <w:t>recipient or subrecipient</w:t>
        </w:r>
      </w:ins>
      <w:r w:rsidRPr="005E7358">
        <w:t xml:space="preserve">. </w:t>
      </w:r>
    </w:p>
    <w:p w14:paraId="53241B14" w14:textId="1D5BDF1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w:t>
      </w:r>
      <w:del w:id="9975" w:author="OFFM" w:date="2024-04-16T10:53:00Z">
        <w:r w:rsidR="00817C00" w:rsidRPr="00F74592">
          <w:delText>Measurement of</w:delText>
        </w:r>
      </w:del>
      <w:ins w:id="9976" w:author="OFFM" w:date="2024-04-16T10:53:00Z">
        <w:r w:rsidRPr="000D237D">
          <w:t>Measuring the</w:t>
        </w:r>
      </w:ins>
      <w:r w:rsidRPr="005E7358">
        <w:t xml:space="preserve"> costs of abnormal or mass severance pay by means of an accrual </w:t>
      </w:r>
      <w:ins w:id="9977" w:author="OFFM" w:date="2024-04-16T10:53:00Z">
        <w:r w:rsidRPr="000D237D">
          <w:t xml:space="preserve">method </w:t>
        </w:r>
      </w:ins>
      <w:r w:rsidRPr="005E7358">
        <w:t xml:space="preserve">will not achieve equity </w:t>
      </w:r>
      <w:del w:id="9978" w:author="OFFM" w:date="2024-04-16T10:53:00Z">
        <w:r w:rsidR="00817C00" w:rsidRPr="00F74592">
          <w:delText>to</w:delText>
        </w:r>
      </w:del>
      <w:ins w:id="9979" w:author="OFFM" w:date="2024-04-16T10:53:00Z">
        <w:r w:rsidRPr="000D237D">
          <w:t>for</w:t>
        </w:r>
      </w:ins>
      <w:r w:rsidRPr="005E7358">
        <w:t xml:space="preserve"> both parties. </w:t>
      </w:r>
      <w:del w:id="9980" w:author="OFFM" w:date="2024-04-16T10:53:00Z">
        <w:r w:rsidR="00817C00" w:rsidRPr="00F74592">
          <w:delText>Thus</w:delText>
        </w:r>
      </w:del>
      <w:ins w:id="9981" w:author="OFFM" w:date="2024-04-16T10:53:00Z">
        <w:r w:rsidRPr="000D237D">
          <w:t>Therefore</w:t>
        </w:r>
      </w:ins>
      <w:r w:rsidRPr="005E7358">
        <w:t xml:space="preserve">, accruals </w:t>
      </w:r>
      <w:del w:id="9982" w:author="OFFM" w:date="2024-04-16T10:53:00Z">
        <w:r w:rsidR="00817C00" w:rsidRPr="00F74592">
          <w:delText xml:space="preserve">for this purpose </w:delText>
        </w:r>
      </w:del>
      <w:r w:rsidRPr="005E7358">
        <w:t xml:space="preserve">are not allowable. However, the Federal Government recognizes its responsibility to </w:t>
      </w:r>
      <w:del w:id="9983" w:author="OFFM" w:date="2024-04-16T10:53:00Z">
        <w:r w:rsidR="00817C00" w:rsidRPr="00F74592">
          <w:delText>participate, to the extent of</w:delText>
        </w:r>
      </w:del>
      <w:ins w:id="9984" w:author="OFFM" w:date="2024-04-16T10:53:00Z">
        <w:r w:rsidRPr="000D237D">
          <w:t>contribute</w:t>
        </w:r>
      </w:ins>
      <w:r w:rsidRPr="005E7358">
        <w:t xml:space="preserve"> its fair share</w:t>
      </w:r>
      <w:del w:id="9985" w:author="OFFM" w:date="2024-04-16T10:53:00Z">
        <w:r w:rsidR="00817C00" w:rsidRPr="00F74592">
          <w:delText>, in any</w:delText>
        </w:r>
      </w:del>
      <w:ins w:id="9986" w:author="OFFM" w:date="2024-04-16T10:53:00Z">
        <w:r w:rsidRPr="000D237D">
          <w:t xml:space="preserve"> toward a</w:t>
        </w:r>
      </w:ins>
      <w:r w:rsidRPr="005E7358">
        <w:t xml:space="preserve"> specific payment. Prior approval by the Federal </w:t>
      </w:r>
      <w:del w:id="9987" w:author="OFFM" w:date="2024-04-16T10:53:00Z">
        <w:r w:rsidR="00817C00" w:rsidRPr="00F74592">
          <w:delText xml:space="preserve">awarding </w:delText>
        </w:r>
      </w:del>
      <w:r w:rsidRPr="005E7358">
        <w:t xml:space="preserve">agency or cognizant agency for indirect cost, as appropriate, is required. </w:t>
      </w:r>
    </w:p>
    <w:p w14:paraId="2B2FB96A" w14:textId="20B5D4FE"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Costs incurred in </w:t>
      </w:r>
      <w:del w:id="9988" w:author="OFFM" w:date="2024-04-16T10:53:00Z">
        <w:r w:rsidR="00817C00" w:rsidRPr="00F74592">
          <w:delText xml:space="preserve">certain </w:delText>
        </w:r>
      </w:del>
      <w:r w:rsidRPr="005E7358">
        <w:t xml:space="preserve">severance pay packages </w:t>
      </w:r>
      <w:del w:id="9989" w:author="OFFM" w:date="2024-04-16T10:53:00Z">
        <w:r w:rsidR="00817C00" w:rsidRPr="00F74592">
          <w:delText>which</w:delText>
        </w:r>
      </w:del>
      <w:ins w:id="9990" w:author="OFFM" w:date="2024-04-16T10:53:00Z">
        <w:r w:rsidRPr="000D237D">
          <w:t>that</w:t>
        </w:r>
      </w:ins>
      <w:r w:rsidRPr="005E7358">
        <w:t xml:space="preserve"> are in </w:t>
      </w:r>
      <w:del w:id="9991" w:author="OFFM" w:date="2024-04-16T10:53:00Z">
        <w:r w:rsidR="00817C00" w:rsidRPr="00F74592">
          <w:delText xml:space="preserve">an amount in </w:delText>
        </w:r>
      </w:del>
      <w:r w:rsidRPr="005E7358">
        <w:t xml:space="preserve">excess of the </w:t>
      </w:r>
      <w:del w:id="9992" w:author="OFFM" w:date="2024-04-16T10:53:00Z">
        <w:r w:rsidR="00817C00" w:rsidRPr="00F74592">
          <w:delText>normal</w:delText>
        </w:r>
      </w:del>
      <w:ins w:id="9993" w:author="OFFM" w:date="2024-04-16T10:53:00Z">
        <w:r w:rsidRPr="000D237D">
          <w:t>standard</w:t>
        </w:r>
      </w:ins>
      <w:r w:rsidRPr="005E7358">
        <w:t xml:space="preserve"> severance pay </w:t>
      </w:r>
      <w:del w:id="9994" w:author="OFFM" w:date="2024-04-16T10:53:00Z">
        <w:r w:rsidR="00817C00" w:rsidRPr="00F74592">
          <w:delText>paid</w:delText>
        </w:r>
      </w:del>
      <w:ins w:id="9995" w:author="OFFM" w:date="2024-04-16T10:53:00Z">
        <w:r w:rsidRPr="000D237D">
          <w:t>provided</w:t>
        </w:r>
      </w:ins>
      <w:r w:rsidRPr="005E7358">
        <w:t xml:space="preserve"> by the </w:t>
      </w:r>
      <w:del w:id="9996" w:author="OFFM" w:date="2024-04-16T10:53:00Z">
        <w:r w:rsidR="00817C00" w:rsidRPr="00F74592">
          <w:delText>non-Federal entity</w:delText>
        </w:r>
      </w:del>
      <w:ins w:id="9997" w:author="OFFM" w:date="2024-04-16T10:53:00Z">
        <w:r w:rsidRPr="000D237D">
          <w:t>recipient or subrecipient</w:t>
        </w:r>
      </w:ins>
      <w:r w:rsidRPr="005E7358">
        <w:t xml:space="preserve"> to an employee upon termination of employment and </w:t>
      </w:r>
      <w:ins w:id="9998" w:author="OFFM" w:date="2024-04-16T10:53:00Z">
        <w:r w:rsidRPr="000D237D">
          <w:t xml:space="preserve">that </w:t>
        </w:r>
      </w:ins>
      <w:r w:rsidRPr="005E7358">
        <w:t xml:space="preserve">are paid to the employee </w:t>
      </w:r>
      <w:r w:rsidRPr="005E7358">
        <w:lastRenderedPageBreak/>
        <w:t xml:space="preserve">contingent upon a change in management control over, or ownership of, the </w:t>
      </w:r>
      <w:del w:id="9999" w:author="OFFM" w:date="2024-04-16T10:53:00Z">
        <w:r w:rsidR="00817C00" w:rsidRPr="00F74592">
          <w:delText>non-Federal entity's</w:delText>
        </w:r>
      </w:del>
      <w:ins w:id="10000" w:author="OFFM" w:date="2024-04-16T10:53:00Z">
        <w:r w:rsidRPr="000D237D">
          <w:t>recipient’s or subrecipient’s</w:t>
        </w:r>
      </w:ins>
      <w:r w:rsidRPr="005E7358">
        <w:t xml:space="preserve"> assets, are unallowable. </w:t>
      </w:r>
    </w:p>
    <w:p w14:paraId="60E8E79B" w14:textId="4895099D"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Severance payments to foreign nationals employed by the </w:t>
      </w:r>
      <w:del w:id="10001" w:author="OFFM" w:date="2024-04-16T10:53:00Z">
        <w:r w:rsidR="00817C00" w:rsidRPr="00F74592">
          <w:delText>non-Federal entity</w:delText>
        </w:r>
      </w:del>
      <w:ins w:id="10002" w:author="OFFM" w:date="2024-04-16T10:53:00Z">
        <w:r w:rsidRPr="000D237D">
          <w:t>recipient or subrecipient</w:t>
        </w:r>
      </w:ins>
      <w:r w:rsidRPr="005E7358">
        <w:t xml:space="preserve"> outside the United States, to the extent that the amount exceeds the customary or prevailing practices for the </w:t>
      </w:r>
      <w:del w:id="10003" w:author="OFFM" w:date="2024-04-16T10:53:00Z">
        <w:r w:rsidR="00817C00" w:rsidRPr="00F74592">
          <w:delText>non-Federal entity</w:delText>
        </w:r>
      </w:del>
      <w:ins w:id="10004" w:author="OFFM" w:date="2024-04-16T10:53:00Z">
        <w:r w:rsidRPr="000D237D">
          <w:t>recipient or subrecipient</w:t>
        </w:r>
      </w:ins>
      <w:r w:rsidRPr="005E7358">
        <w:t xml:space="preserve"> in the United States, are unallowable</w:t>
      </w:r>
      <w:del w:id="10005" w:author="OFFM" w:date="2024-04-16T10:53:00Z">
        <w:r w:rsidR="00817C00" w:rsidRPr="00F74592">
          <w:delText>,</w:delText>
        </w:r>
      </w:del>
      <w:r w:rsidRPr="005E7358">
        <w:t xml:space="preserve"> unless they are </w:t>
      </w:r>
      <w:ins w:id="10006" w:author="OFFM" w:date="2024-04-16T10:53:00Z">
        <w:r w:rsidRPr="000D237D">
          <w:t xml:space="preserve">required by applicable foreign law or </w:t>
        </w:r>
      </w:ins>
      <w:r w:rsidRPr="005E7358">
        <w:t>necessary for the performance of Federal programs and approved by the Federal</w:t>
      </w:r>
      <w:del w:id="10007" w:author="OFFM" w:date="2024-04-16T10:53:00Z">
        <w:r w:rsidR="00817C00" w:rsidRPr="00F74592">
          <w:delText xml:space="preserve"> awarding</w:delText>
        </w:r>
      </w:del>
      <w:r w:rsidRPr="005E7358">
        <w:t xml:space="preserve"> agency. </w:t>
      </w:r>
    </w:p>
    <w:p w14:paraId="620A05D1" w14:textId="388734EC"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5</w:t>
      </w:r>
      <w:r w:rsidRPr="00A63D45">
        <w:rPr>
          <w:rStyle w:val="paren"/>
        </w:rPr>
        <w:t>)</w:t>
      </w:r>
      <w:r w:rsidRPr="005E7358">
        <w:t xml:space="preserve"> Severance payments to foreign nationals employed by the </w:t>
      </w:r>
      <w:del w:id="10008" w:author="OFFM" w:date="2024-04-16T10:53:00Z">
        <w:r w:rsidR="00817C00" w:rsidRPr="00F74592">
          <w:delText>non-Federal entity</w:delText>
        </w:r>
      </w:del>
      <w:ins w:id="10009" w:author="OFFM" w:date="2024-04-16T10:53:00Z">
        <w:r w:rsidRPr="000D237D">
          <w:t>recipient or subrecipient</w:t>
        </w:r>
      </w:ins>
      <w:r w:rsidRPr="005E7358">
        <w:t xml:space="preserve"> outside the United States due to the termination of the foreign national as a result of the closing of, or curtailment of activities by, the </w:t>
      </w:r>
      <w:del w:id="10010" w:author="OFFM" w:date="2024-04-16T10:53:00Z">
        <w:r w:rsidR="00817C00" w:rsidRPr="00F74592">
          <w:delText>non-Federal entity</w:delText>
        </w:r>
      </w:del>
      <w:ins w:id="10011" w:author="OFFM" w:date="2024-04-16T10:53:00Z">
        <w:r w:rsidRPr="000D237D">
          <w:t>recipient or subrecipient</w:t>
        </w:r>
      </w:ins>
      <w:r w:rsidRPr="005E7358">
        <w:t xml:space="preserve"> in that country, are unallowable</w:t>
      </w:r>
      <w:del w:id="10012" w:author="OFFM" w:date="2024-04-16T10:53:00Z">
        <w:r w:rsidR="00817C00" w:rsidRPr="00F74592">
          <w:delText>,</w:delText>
        </w:r>
      </w:del>
      <w:r w:rsidRPr="005E7358">
        <w:t xml:space="preserve"> unless they are </w:t>
      </w:r>
      <w:del w:id="10013" w:author="OFFM" w:date="2024-04-16T10:53:00Z">
        <w:r w:rsidR="00817C00" w:rsidRPr="00F74592">
          <w:delText>necessary for the performance of Federal programs and approved by the Federal awarding agency.</w:delText>
        </w:r>
      </w:del>
      <w:ins w:id="10014" w:author="OFFM" w:date="2024-04-16T10:53:00Z">
        <w:r w:rsidRPr="000D237D">
          <w:t>either:</w:t>
        </w:r>
      </w:ins>
      <w:r w:rsidRPr="005E7358">
        <w:t xml:space="preserve"> </w:t>
      </w:r>
    </w:p>
    <w:p w14:paraId="358DFAF8" w14:textId="77777777" w:rsidR="000B5224" w:rsidRPr="000D237D" w:rsidRDefault="00F2264C" w:rsidP="000B5224">
      <w:pPr>
        <w:pStyle w:val="indent-2"/>
        <w:spacing w:before="0" w:beforeAutospacing="0" w:after="0" w:afterAutospacing="0" w:line="480" w:lineRule="auto"/>
        <w:ind w:firstLine="720"/>
        <w:contextualSpacing/>
        <w:rPr>
          <w:ins w:id="10015" w:author="OFFM" w:date="2024-04-16T10:53:00Z"/>
        </w:rPr>
      </w:pPr>
      <w:ins w:id="10016" w:author="OFFM" w:date="2024-04-16T10:53:00Z">
        <w:r w:rsidRPr="000D237D">
          <w:t xml:space="preserve">(i) Required by applicable foreign law; or </w:t>
        </w:r>
      </w:ins>
    </w:p>
    <w:p w14:paraId="22E1BFFB" w14:textId="77777777" w:rsidR="000B5224" w:rsidRPr="000D237D" w:rsidRDefault="00F2264C" w:rsidP="000B5224">
      <w:pPr>
        <w:pStyle w:val="indent-2"/>
        <w:spacing w:before="0" w:beforeAutospacing="0" w:after="0" w:afterAutospacing="0" w:line="480" w:lineRule="auto"/>
        <w:ind w:firstLine="720"/>
        <w:contextualSpacing/>
        <w:rPr>
          <w:ins w:id="10017" w:author="OFFM" w:date="2024-04-16T10:53:00Z"/>
        </w:rPr>
      </w:pPr>
      <w:ins w:id="10018" w:author="OFFM" w:date="2024-04-16T10:53:00Z">
        <w:r w:rsidRPr="000D237D">
          <w:t xml:space="preserve">(ii) Necessary for the performance of Federal programs and approved by the Federal agency. </w:t>
        </w:r>
      </w:ins>
    </w:p>
    <w:p w14:paraId="36060732" w14:textId="77777777" w:rsidR="00817C00" w:rsidRPr="00F74592" w:rsidRDefault="00F2264C" w:rsidP="006B0329">
      <w:pPr>
        <w:spacing w:after="0" w:line="480" w:lineRule="auto"/>
        <w:ind w:firstLine="720"/>
        <w:contextualSpacing/>
        <w:rPr>
          <w:del w:id="10019" w:author="OFFM" w:date="2024-04-16T10:53:00Z"/>
          <w:rFonts w:ascii="Times New Roman" w:hAnsi="Times New Roman" w:cs="Times New Roman"/>
          <w:sz w:val="24"/>
          <w:szCs w:val="24"/>
        </w:rPr>
      </w:pPr>
      <w:r w:rsidRPr="00A63D45">
        <w:rPr>
          <w:rStyle w:val="paren"/>
        </w:rPr>
        <w:t>(</w:t>
      </w:r>
      <w:r w:rsidRPr="00A63D45">
        <w:rPr>
          <w:rStyle w:val="paragraph-hierarchy"/>
        </w:rPr>
        <w:t>j</w:t>
      </w:r>
      <w:r w:rsidRPr="00A63D45">
        <w:rPr>
          <w:rStyle w:val="paren"/>
        </w:rPr>
        <w:t>)</w:t>
      </w:r>
      <w:r w:rsidRPr="005E7358">
        <w:t xml:space="preserve"> </w:t>
      </w:r>
      <w:r w:rsidRPr="00A63D45">
        <w:rPr>
          <w:rStyle w:val="Emphasis"/>
        </w:rPr>
        <w:t>For IHEs only.</w:t>
      </w:r>
      <w:r w:rsidRPr="005E7358">
        <w:t xml:space="preserve"> </w:t>
      </w:r>
    </w:p>
    <w:p w14:paraId="498EC963" w14:textId="0186598C"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Fringe benefits in the form of undergraduate and graduate tuition or </w:t>
      </w:r>
      <w:ins w:id="10020" w:author="OFFM" w:date="2024-04-16T10:53:00Z">
        <w:r w:rsidRPr="000D237D">
          <w:t xml:space="preserve">tuition </w:t>
        </w:r>
      </w:ins>
      <w:r w:rsidRPr="005E7358">
        <w:t>remission</w:t>
      </w:r>
      <w:del w:id="10021" w:author="OFFM" w:date="2024-04-16T10:53:00Z">
        <w:r w:rsidR="00817C00" w:rsidRPr="00F74592">
          <w:delText xml:space="preserve"> of tuition</w:delText>
        </w:r>
      </w:del>
      <w:r w:rsidRPr="005E7358">
        <w:t xml:space="preserve"> for individual employees are allowable, provided such benefits are granted in accordance with established </w:t>
      </w:r>
      <w:del w:id="10022" w:author="OFFM" w:date="2024-04-16T10:53:00Z">
        <w:r w:rsidR="00817C00" w:rsidRPr="00F74592">
          <w:delText>non-Federal entity</w:delText>
        </w:r>
      </w:del>
      <w:ins w:id="10023" w:author="OFFM" w:date="2024-04-16T10:53:00Z">
        <w:r w:rsidRPr="000D237D">
          <w:t>written</w:t>
        </w:r>
      </w:ins>
      <w:r w:rsidRPr="005E7358">
        <w:t xml:space="preserve"> policies</w:t>
      </w:r>
      <w:del w:id="10024" w:author="OFFM" w:date="2024-04-16T10:53:00Z">
        <w:r w:rsidR="00817C00" w:rsidRPr="00F74592">
          <w:delText>,</w:delText>
        </w:r>
      </w:del>
      <w:ins w:id="10025" w:author="OFFM" w:date="2024-04-16T10:53:00Z">
        <w:r w:rsidRPr="000D237D">
          <w:t xml:space="preserve"> of the IHE</w:t>
        </w:r>
      </w:ins>
      <w:r w:rsidRPr="005E7358">
        <w:t xml:space="preserve"> and are distributed to all </w:t>
      </w:r>
      <w:del w:id="10026" w:author="OFFM" w:date="2024-04-16T10:53:00Z">
        <w:r w:rsidR="00817C00" w:rsidRPr="00F74592">
          <w:delText>non-Federal entity</w:delText>
        </w:r>
      </w:del>
      <w:ins w:id="10027" w:author="OFFM" w:date="2024-04-16T10:53:00Z">
        <w:r w:rsidRPr="000D237D">
          <w:t>IHE</w:t>
        </w:r>
      </w:ins>
      <w:r w:rsidRPr="005E7358">
        <w:t xml:space="preserve"> activities on an equitable basis. Tuition benefits for family members other than the employee are unallowable. </w:t>
      </w:r>
    </w:p>
    <w:p w14:paraId="05D0C691" w14:textId="303A0E54"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Fringe benefits in the form of </w:t>
      </w:r>
      <w:ins w:id="10028" w:author="OFFM" w:date="2024-04-16T10:53:00Z">
        <w:r w:rsidRPr="000D237D">
          <w:t xml:space="preserve">undergraduate and graduate </w:t>
        </w:r>
      </w:ins>
      <w:r w:rsidRPr="005E7358">
        <w:t xml:space="preserve">tuition or </w:t>
      </w:r>
      <w:ins w:id="10029" w:author="OFFM" w:date="2024-04-16T10:53:00Z">
        <w:r w:rsidRPr="000D237D">
          <w:t xml:space="preserve">tuition </w:t>
        </w:r>
      </w:ins>
      <w:r w:rsidRPr="005E7358">
        <w:t xml:space="preserve">remission </w:t>
      </w:r>
      <w:del w:id="10030" w:author="OFFM" w:date="2024-04-16T10:53:00Z">
        <w:r w:rsidR="00817C00" w:rsidRPr="00F74592">
          <w:delText xml:space="preserve">of tuition </w:delText>
        </w:r>
      </w:del>
      <w:r w:rsidRPr="005E7358">
        <w:t xml:space="preserve">for individual employees not employed by </w:t>
      </w:r>
      <w:del w:id="10031" w:author="OFFM" w:date="2024-04-16T10:53:00Z">
        <w:r w:rsidR="00817C00" w:rsidRPr="00F74592">
          <w:delText>IHEs</w:delText>
        </w:r>
      </w:del>
      <w:ins w:id="10032" w:author="OFFM" w:date="2024-04-16T10:53:00Z">
        <w:r w:rsidRPr="000D237D">
          <w:t>the IHE</w:t>
        </w:r>
      </w:ins>
      <w:r w:rsidRPr="005E7358">
        <w:t xml:space="preserve"> are limited to the tax-free amount allowed </w:t>
      </w:r>
      <w:del w:id="10033" w:author="OFFM" w:date="2024-04-16T10:53:00Z">
        <w:r w:rsidR="00817C00" w:rsidRPr="00F74592">
          <w:delText>per section 127 of</w:delText>
        </w:r>
      </w:del>
      <w:ins w:id="10034" w:author="OFFM" w:date="2024-04-16T10:53:00Z">
        <w:r w:rsidRPr="000D237D">
          <w:t>by</w:t>
        </w:r>
      </w:ins>
      <w:r w:rsidRPr="005E7358">
        <w:t xml:space="preserve"> the Internal Revenue Code as amended</w:t>
      </w:r>
      <w:del w:id="10035" w:author="OFFM" w:date="2024-04-16T10:53:00Z">
        <w:r w:rsidR="00817C00" w:rsidRPr="00F74592">
          <w:delText>.</w:delText>
        </w:r>
      </w:del>
      <w:ins w:id="10036" w:author="OFFM" w:date="2024-04-16T10:53:00Z">
        <w:r w:rsidRPr="000D237D">
          <w:t xml:space="preserve"> (26 U.S.C. 127).</w:t>
        </w:r>
      </w:ins>
      <w:r w:rsidRPr="005E7358">
        <w:t xml:space="preserve"> </w:t>
      </w:r>
    </w:p>
    <w:p w14:paraId="355E55DC" w14:textId="3E447F9D"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3</w:t>
      </w:r>
      <w:r w:rsidRPr="00A63D45">
        <w:rPr>
          <w:rStyle w:val="paren"/>
        </w:rPr>
        <w:t>)</w:t>
      </w:r>
      <w:r w:rsidRPr="005E7358">
        <w:t xml:space="preserve"> IHEs may offer employees tuition waivers or</w:t>
      </w:r>
      <w:del w:id="10037" w:author="OFFM" w:date="2024-04-16T10:53:00Z">
        <w:r w:rsidR="00817C00" w:rsidRPr="00F74592">
          <w:delText xml:space="preserve"> tuition</w:delText>
        </w:r>
      </w:del>
      <w:r w:rsidRPr="005E7358">
        <w:t xml:space="preserve"> reductions, provided that the benefit does not discriminate in favor of highly compensated employees. Employees can exercise these benefits at other institutions according to institutional policy. See § 200.466, for treatment of tuition remission provided to students. </w:t>
      </w:r>
    </w:p>
    <w:p w14:paraId="3BF1F3AE" w14:textId="4E5DA5B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k</w:t>
      </w:r>
      <w:r w:rsidRPr="00A63D45">
        <w:rPr>
          <w:rStyle w:val="paren"/>
        </w:rPr>
        <w:t>)</w:t>
      </w:r>
      <w:r w:rsidRPr="005E7358">
        <w:t xml:space="preserve"> </w:t>
      </w:r>
      <w:r w:rsidRPr="00A63D45">
        <w:rPr>
          <w:rStyle w:val="Emphasis"/>
        </w:rPr>
        <w:t>Fringe benefit programs and other benefit costs.</w:t>
      </w:r>
      <w:r w:rsidRPr="005E7358">
        <w:t xml:space="preserve"> </w:t>
      </w:r>
      <w:ins w:id="10038" w:author="OFFM" w:date="2024-04-16T10:53:00Z">
        <w:r w:rsidRPr="000D237D">
          <w:t xml:space="preserve">(1) </w:t>
        </w:r>
      </w:ins>
      <w:r w:rsidRPr="005E7358">
        <w:t xml:space="preserve">For IHEs whose costs are paid by </w:t>
      </w:r>
      <w:del w:id="10039" w:author="OFFM" w:date="2024-04-16T10:53:00Z">
        <w:r w:rsidR="00817C00" w:rsidRPr="00F74592">
          <w:delText>state</w:delText>
        </w:r>
      </w:del>
      <w:ins w:id="10040" w:author="OFFM" w:date="2024-04-16T10:53:00Z">
        <w:r w:rsidRPr="000D237D">
          <w:t>a State</w:t>
        </w:r>
      </w:ins>
      <w:r w:rsidRPr="005E7358">
        <w:t xml:space="preserve"> or local </w:t>
      </w:r>
      <w:del w:id="10041" w:author="OFFM" w:date="2024-04-16T10:53:00Z">
        <w:r w:rsidR="00817C00" w:rsidRPr="00F74592">
          <w:delText>governments</w:delText>
        </w:r>
      </w:del>
      <w:ins w:id="10042" w:author="OFFM" w:date="2024-04-16T10:53:00Z">
        <w:r w:rsidRPr="000D237D">
          <w:t>government</w:t>
        </w:r>
      </w:ins>
      <w:r w:rsidRPr="005E7358">
        <w:t xml:space="preserve">, fringe benefit programs (such as pension costs and FICA) and any other benefits costs </w:t>
      </w:r>
      <w:ins w:id="10043" w:author="OFFM" w:date="2024-04-16T10:53:00Z">
        <w:r w:rsidRPr="000D237D">
          <w:t xml:space="preserve">incurred </w:t>
        </w:r>
      </w:ins>
      <w:r w:rsidRPr="005E7358">
        <w:t xml:space="preserve">specifically </w:t>
      </w:r>
      <w:del w:id="10044" w:author="OFFM" w:date="2024-04-16T10:53:00Z">
        <w:r w:rsidR="00817C00" w:rsidRPr="00F74592">
          <w:delText xml:space="preserve">incurred </w:delText>
        </w:r>
      </w:del>
      <w:r w:rsidRPr="005E7358">
        <w:t xml:space="preserve">on behalf of, and in direct benefit to, the </w:t>
      </w:r>
      <w:del w:id="10045" w:author="OFFM" w:date="2024-04-16T10:53:00Z">
        <w:r w:rsidR="00817C00" w:rsidRPr="00F74592">
          <w:delText>non-Federal entity</w:delText>
        </w:r>
      </w:del>
      <w:ins w:id="10046" w:author="OFFM" w:date="2024-04-16T10:53:00Z">
        <w:r w:rsidRPr="000D237D">
          <w:t>IHE</w:t>
        </w:r>
      </w:ins>
      <w:r w:rsidRPr="005E7358">
        <w:t>, are allowable</w:t>
      </w:r>
      <w:del w:id="10047" w:author="OFFM" w:date="2024-04-16T10:53:00Z">
        <w:r w:rsidR="00817C00" w:rsidRPr="00F74592">
          <w:delText xml:space="preserve"> costs of such non-Federal entities whether or not these costs are recorded in the accounting records of the non-Federal entities</w:delText>
        </w:r>
      </w:del>
      <w:r w:rsidRPr="005E7358">
        <w:t xml:space="preserve">, subject to the following: </w:t>
      </w:r>
    </w:p>
    <w:p w14:paraId="4C1E2F67" w14:textId="79AC6919"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del w:id="10048" w:author="OFFM" w:date="2024-04-16T10:53:00Z">
        <w:r w:rsidR="00817C00" w:rsidRPr="00F74592">
          <w:delText>1</w:delText>
        </w:r>
      </w:del>
      <w:ins w:id="10049" w:author="OFFM" w:date="2024-04-16T10:53:00Z">
        <w:r w:rsidRPr="000D237D">
          <w:rPr>
            <w:rStyle w:val="paragraph-hierarchy"/>
          </w:rPr>
          <w:t>i</w:t>
        </w:r>
      </w:ins>
      <w:r w:rsidRPr="00A63D45">
        <w:rPr>
          <w:rStyle w:val="paren"/>
        </w:rPr>
        <w:t>)</w:t>
      </w:r>
      <w:r w:rsidRPr="005E7358">
        <w:t xml:space="preserve"> The costs meet the requirements of Basic Considerations in §§ 200.402 through 200.411; </w:t>
      </w:r>
    </w:p>
    <w:p w14:paraId="3D0D706A" w14:textId="6648E6AE"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del w:id="10050" w:author="OFFM" w:date="2024-04-16T10:53:00Z">
        <w:r w:rsidR="00817C00" w:rsidRPr="00F74592">
          <w:delText>2</w:delText>
        </w:r>
      </w:del>
      <w:ins w:id="10051" w:author="OFFM" w:date="2024-04-16T10:53:00Z">
        <w:r w:rsidRPr="000D237D">
          <w:rPr>
            <w:rStyle w:val="paragraph-hierarchy"/>
          </w:rPr>
          <w:t>ii</w:t>
        </w:r>
      </w:ins>
      <w:r w:rsidRPr="00A63D45">
        <w:rPr>
          <w:rStyle w:val="paren"/>
        </w:rPr>
        <w:t>)</w:t>
      </w:r>
      <w:r w:rsidRPr="005E7358">
        <w:t xml:space="preserve"> The costs are properly supported by approved cost allocation plans in accordance with applicable Federal cost accounting principles; and </w:t>
      </w:r>
    </w:p>
    <w:p w14:paraId="479E5EDC" w14:textId="15C69221"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del w:id="10052" w:author="OFFM" w:date="2024-04-16T10:53:00Z">
        <w:r w:rsidR="00817C00" w:rsidRPr="00F74592">
          <w:delText>3</w:delText>
        </w:r>
      </w:del>
      <w:ins w:id="10053" w:author="OFFM" w:date="2024-04-16T10:53:00Z">
        <w:r w:rsidRPr="000D237D">
          <w:rPr>
            <w:rStyle w:val="paragraph-hierarchy"/>
          </w:rPr>
          <w:t>iii</w:t>
        </w:r>
      </w:ins>
      <w:r w:rsidRPr="00A63D45">
        <w:rPr>
          <w:rStyle w:val="paren"/>
        </w:rPr>
        <w:t>)</w:t>
      </w:r>
      <w:r w:rsidRPr="005E7358">
        <w:t xml:space="preserve"> The costs are not otherwise borne directly or indirectly by the Federal Government. </w:t>
      </w:r>
    </w:p>
    <w:p w14:paraId="21A9FB49" w14:textId="77777777" w:rsidR="000B5224" w:rsidRPr="000D237D" w:rsidRDefault="00F2264C" w:rsidP="000B5224">
      <w:pPr>
        <w:pStyle w:val="indent-2"/>
        <w:spacing w:before="0" w:beforeAutospacing="0" w:after="0" w:afterAutospacing="0" w:line="480" w:lineRule="auto"/>
        <w:ind w:firstLine="720"/>
        <w:contextualSpacing/>
        <w:rPr>
          <w:ins w:id="10054" w:author="OFFM" w:date="2024-04-16T10:53:00Z"/>
        </w:rPr>
      </w:pPr>
      <w:ins w:id="10055" w:author="OFFM" w:date="2024-04-16T10:53:00Z">
        <w:r w:rsidRPr="000D237D">
          <w:t>(2) The allowability of these costs for the IHE does not depend on whether they are recorded in the accounting records of the IHE.</w:t>
        </w:r>
      </w:ins>
    </w:p>
    <w:p w14:paraId="1119DF70"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200.432 Conferences.</w:t>
      </w:r>
    </w:p>
    <w:p w14:paraId="289D7CD8" w14:textId="0BE1CEF4" w:rsidR="000B5224" w:rsidRPr="005E7358" w:rsidRDefault="00F2264C" w:rsidP="00A63D45">
      <w:pPr>
        <w:pStyle w:val="NormalWeb"/>
        <w:spacing w:before="0" w:beforeAutospacing="0" w:after="0" w:afterAutospacing="0" w:line="480" w:lineRule="auto"/>
        <w:ind w:firstLine="720"/>
        <w:contextualSpacing/>
      </w:pPr>
      <w:r w:rsidRPr="005E7358">
        <w:t xml:space="preserve">A conference </w:t>
      </w:r>
      <w:del w:id="10056" w:author="OFFM" w:date="2024-04-16T10:53:00Z">
        <w:r w:rsidR="00817C00" w:rsidRPr="00F74592">
          <w:delText xml:space="preserve">is defined as a meeting, retreat, seminar, symposium, workshop or </w:delText>
        </w:r>
      </w:del>
      <w:ins w:id="10057" w:author="OFFM" w:date="2024-04-16T10:53:00Z">
        <w:r w:rsidRPr="000D237D">
          <w:t xml:space="preserve">means an </w:t>
        </w:r>
      </w:ins>
      <w:r w:rsidRPr="005E7358">
        <w:t xml:space="preserve">event whose primary purpose is </w:t>
      </w:r>
      <w:del w:id="10058" w:author="OFFM" w:date="2024-04-16T10:53:00Z">
        <w:r w:rsidR="00817C00" w:rsidRPr="00F74592">
          <w:delText>the dissemination of</w:delText>
        </w:r>
      </w:del>
      <w:ins w:id="10059" w:author="OFFM" w:date="2024-04-16T10:53:00Z">
        <w:r w:rsidRPr="000D237D">
          <w:t>to disseminate</w:t>
        </w:r>
      </w:ins>
      <w:r w:rsidRPr="005E7358">
        <w:t xml:space="preserve"> technical information beyond the </w:t>
      </w:r>
      <w:del w:id="10060" w:author="OFFM" w:date="2024-04-16T10:53:00Z">
        <w:r w:rsidR="00817C00" w:rsidRPr="00F74592">
          <w:delText>non-Federal entity</w:delText>
        </w:r>
      </w:del>
      <w:ins w:id="10061" w:author="OFFM" w:date="2024-04-16T10:53:00Z">
        <w:r w:rsidRPr="000D237D">
          <w:t>recipient or subrecipient</w:t>
        </w:r>
      </w:ins>
      <w:r w:rsidRPr="005E7358">
        <w:t xml:space="preserve"> and is necessary and reasonable for successful performance under the Federal award. Allowable conference costs </w:t>
      </w:r>
      <w:del w:id="10062" w:author="OFFM" w:date="2024-04-16T10:53:00Z">
        <w:r w:rsidR="00817C00" w:rsidRPr="00F74592">
          <w:delText xml:space="preserve">paid by the non-Federal entity as a sponsor or host of the conference </w:delText>
        </w:r>
      </w:del>
      <w:r w:rsidRPr="005E7358">
        <w:t xml:space="preserve">may include </w:t>
      </w:r>
      <w:ins w:id="10063" w:author="OFFM" w:date="2024-04-16T10:53:00Z">
        <w:r w:rsidRPr="000D237D">
          <w:t xml:space="preserve">the </w:t>
        </w:r>
      </w:ins>
      <w:r w:rsidRPr="005E7358">
        <w:t>rental of facilities, speakers'</w:t>
      </w:r>
      <w:ins w:id="10064" w:author="OFFM" w:date="2024-04-16T10:53:00Z">
        <w:r w:rsidRPr="000D237D">
          <w:t xml:space="preserve"> fees, attendance</w:t>
        </w:r>
      </w:ins>
      <w:r w:rsidRPr="005E7358">
        <w:t xml:space="preserve"> fees, costs of meals and refreshments, local transportation, and other items incidental to such conferences unless further restricted by the terms and conditions of the Federal </w:t>
      </w:r>
      <w:r w:rsidRPr="005E7358">
        <w:lastRenderedPageBreak/>
        <w:t xml:space="preserve">award. </w:t>
      </w:r>
      <w:del w:id="10065" w:author="OFFM" w:date="2024-04-16T10:53:00Z">
        <w:r w:rsidR="00817C00" w:rsidRPr="00F74592">
          <w:delText>As needed, the</w:delText>
        </w:r>
      </w:del>
      <w:ins w:id="10066" w:author="OFFM" w:date="2024-04-16T10:53:00Z">
        <w:r w:rsidRPr="000D237D">
          <w:t>The</w:t>
        </w:r>
      </w:ins>
      <w:r w:rsidRPr="005E7358">
        <w:t xml:space="preserve"> costs of identifying</w:t>
      </w:r>
      <w:del w:id="10067" w:author="OFFM" w:date="2024-04-16T10:53:00Z">
        <w:r w:rsidR="00817C00" w:rsidRPr="00F74592">
          <w:delText>, but not</w:delText>
        </w:r>
      </w:del>
      <w:ins w:id="10068" w:author="OFFM" w:date="2024-04-16T10:53:00Z">
        <w:r w:rsidRPr="000D237D">
          <w:t xml:space="preserve"> and</w:t>
        </w:r>
      </w:ins>
      <w:r w:rsidRPr="005E7358">
        <w:t xml:space="preserve"> providing</w:t>
      </w:r>
      <w:del w:id="10069" w:author="OFFM" w:date="2024-04-16T10:53:00Z">
        <w:r w:rsidR="00817C00" w:rsidRPr="00F74592">
          <w:delText>,</w:delText>
        </w:r>
      </w:del>
      <w:r w:rsidRPr="005E7358">
        <w:t xml:space="preserve"> locally available dependent-care resources </w:t>
      </w:r>
      <w:ins w:id="10070" w:author="OFFM" w:date="2024-04-16T10:53:00Z">
        <w:r w:rsidRPr="000D237D">
          <w:t xml:space="preserve">for participants </w:t>
        </w:r>
      </w:ins>
      <w:r w:rsidRPr="005E7358">
        <w:t>are allowable</w:t>
      </w:r>
      <w:ins w:id="10071" w:author="OFFM" w:date="2024-04-16T10:53:00Z">
        <w:r w:rsidRPr="000D237D">
          <w:t xml:space="preserve"> as needed</w:t>
        </w:r>
      </w:ins>
      <w:r w:rsidRPr="005E7358">
        <w:t>. Conference hosts/sponsors must exercise discretion and judgment in ensuring that conference costs are appropriate, necessary</w:t>
      </w:r>
      <w:ins w:id="10072" w:author="OFFM" w:date="2024-04-16T10:53:00Z">
        <w:r w:rsidRPr="000D237D">
          <w:t>,</w:t>
        </w:r>
      </w:ins>
      <w:r w:rsidRPr="005E7358">
        <w:t xml:space="preserve"> and managed </w:t>
      </w:r>
      <w:del w:id="10073" w:author="OFFM" w:date="2024-04-16T10:53:00Z">
        <w:r w:rsidR="00817C00" w:rsidRPr="00F74592">
          <w:delText>in a manner that minimizes</w:delText>
        </w:r>
      </w:del>
      <w:ins w:id="10074" w:author="OFFM" w:date="2024-04-16T10:53:00Z">
        <w:r w:rsidRPr="000D237D">
          <w:t>to minimize</w:t>
        </w:r>
      </w:ins>
      <w:r w:rsidRPr="005E7358">
        <w:t xml:space="preserve"> costs to the Federal award. The Federal </w:t>
      </w:r>
      <w:del w:id="10075" w:author="OFFM" w:date="2024-04-16T10:53:00Z">
        <w:r w:rsidR="00817C00" w:rsidRPr="00F74592">
          <w:delText xml:space="preserve">awarding </w:delText>
        </w:r>
      </w:del>
      <w:r w:rsidRPr="005E7358">
        <w:t xml:space="preserve">agency may authorize exceptions </w:t>
      </w:r>
      <w:del w:id="10076" w:author="OFFM" w:date="2024-04-16T10:53:00Z">
        <w:r w:rsidR="00817C00" w:rsidRPr="00F74592">
          <w:delText xml:space="preserve">where appropriate </w:delText>
        </w:r>
      </w:del>
      <w:r w:rsidRPr="005E7358">
        <w:t xml:space="preserve">for programs including Indian </w:t>
      </w:r>
      <w:del w:id="10077" w:author="OFFM" w:date="2024-04-16T10:53:00Z">
        <w:r w:rsidR="00817C00" w:rsidRPr="00F74592">
          <w:delText>tribes</w:delText>
        </w:r>
      </w:del>
      <w:ins w:id="10078" w:author="OFFM" w:date="2024-04-16T10:53:00Z">
        <w:r w:rsidRPr="000D237D">
          <w:t>Tribes</w:t>
        </w:r>
      </w:ins>
      <w:r w:rsidRPr="005E7358">
        <w:t xml:space="preserve">, children, and the elderly. See also §§ 200.438, 200.456, and 200.475. </w:t>
      </w:r>
    </w:p>
    <w:p w14:paraId="3CCB23F0"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200.433 Contingency provisions.</w:t>
      </w:r>
    </w:p>
    <w:p w14:paraId="582E943D" w14:textId="083DEB4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Contingency </w:t>
      </w:r>
      <w:del w:id="10079" w:author="OFFM" w:date="2024-04-16T10:53:00Z">
        <w:r w:rsidR="00817C00" w:rsidRPr="00F74592">
          <w:delText>is that</w:delText>
        </w:r>
      </w:del>
      <w:ins w:id="10080" w:author="OFFM" w:date="2024-04-16T10:53:00Z">
        <w:r w:rsidRPr="000D237D">
          <w:t>provisions are</w:t>
        </w:r>
      </w:ins>
      <w:r w:rsidRPr="005E7358">
        <w:t xml:space="preserve"> part of a budget estimate of future costs (typically of large construction projects, IT systems, or other items </w:t>
      </w:r>
      <w:del w:id="10081" w:author="OFFM" w:date="2024-04-16T10:53:00Z">
        <w:r w:rsidR="00817C00" w:rsidRPr="00F74592">
          <w:delText xml:space="preserve">as </w:delText>
        </w:r>
      </w:del>
      <w:r w:rsidRPr="005E7358">
        <w:t xml:space="preserve">approved by the Federal </w:t>
      </w:r>
      <w:del w:id="10082" w:author="OFFM" w:date="2024-04-16T10:53:00Z">
        <w:r w:rsidR="00817C00" w:rsidRPr="00F74592">
          <w:delText xml:space="preserve">awarding </w:delText>
        </w:r>
      </w:del>
      <w:r w:rsidRPr="005E7358">
        <w:t xml:space="preserve">agency) which </w:t>
      </w:r>
      <w:del w:id="10083" w:author="OFFM" w:date="2024-04-16T10:53:00Z">
        <w:r w:rsidR="00817C00" w:rsidRPr="00F74592">
          <w:delText>is</w:delText>
        </w:r>
      </w:del>
      <w:ins w:id="10084" w:author="OFFM" w:date="2024-04-16T10:53:00Z">
        <w:r w:rsidRPr="000D237D">
          <w:t>are</w:t>
        </w:r>
      </w:ins>
      <w:r w:rsidRPr="005E7358">
        <w:t xml:space="preserve"> associated with possible events or conditions arising from causes </w:t>
      </w:r>
      <w:ins w:id="10085" w:author="OFFM" w:date="2024-04-16T10:53:00Z">
        <w:r w:rsidRPr="000D237D">
          <w:t xml:space="preserve">for which </w:t>
        </w:r>
      </w:ins>
      <w:r w:rsidRPr="005E7358">
        <w:t xml:space="preserve">the precise outcome </w:t>
      </w:r>
      <w:del w:id="10086" w:author="OFFM" w:date="2024-04-16T10:53:00Z">
        <w:r w:rsidR="00817C00" w:rsidRPr="00F74592">
          <w:delText xml:space="preserve">of which </w:delText>
        </w:r>
      </w:del>
      <w:r w:rsidRPr="005E7358">
        <w:t>is indeterminable at the time of estimate</w:t>
      </w:r>
      <w:del w:id="10087" w:author="OFFM" w:date="2024-04-16T10:53:00Z">
        <w:r w:rsidR="00817C00" w:rsidRPr="00F74592">
          <w:delText>,</w:delText>
        </w:r>
      </w:del>
      <w:r w:rsidRPr="005E7358">
        <w:t xml:space="preserve"> and that </w:t>
      </w:r>
      <w:del w:id="10088" w:author="OFFM" w:date="2024-04-16T10:53:00Z">
        <w:r w:rsidR="00817C00" w:rsidRPr="00F74592">
          <w:delText>experience shows will</w:delText>
        </w:r>
      </w:del>
      <w:ins w:id="10089" w:author="OFFM" w:date="2024-04-16T10:53:00Z">
        <w:r w:rsidRPr="000D237D">
          <w:t>are</w:t>
        </w:r>
      </w:ins>
      <w:r w:rsidRPr="005E7358">
        <w:t xml:space="preserve"> likely </w:t>
      </w:r>
      <w:ins w:id="10090" w:author="OFFM" w:date="2024-04-16T10:53:00Z">
        <w:r w:rsidRPr="000D237D">
          <w:t xml:space="preserve">to </w:t>
        </w:r>
      </w:ins>
      <w:r w:rsidRPr="005E7358">
        <w:t xml:space="preserve">result, in </w:t>
      </w:r>
      <w:ins w:id="10091" w:author="OFFM" w:date="2024-04-16T10:53:00Z">
        <w:r w:rsidRPr="000D237D">
          <w:t xml:space="preserve">the </w:t>
        </w:r>
      </w:ins>
      <w:r w:rsidRPr="005E7358">
        <w:t xml:space="preserve">aggregate, in additional costs for the approved activity or project. </w:t>
      </w:r>
      <w:del w:id="10092" w:author="OFFM" w:date="2024-04-16T10:53:00Z">
        <w:r w:rsidR="00817C00" w:rsidRPr="00F74592">
          <w:delText>Amounts</w:delText>
        </w:r>
      </w:del>
      <w:ins w:id="10093" w:author="OFFM" w:date="2024-04-16T10:53:00Z">
        <w:r w:rsidRPr="000D237D">
          <w:t>Contingency amounts</w:t>
        </w:r>
      </w:ins>
      <w:r w:rsidRPr="005E7358">
        <w:t xml:space="preserve"> for major project scope changes, unforeseen risks, or extraordinary events </w:t>
      </w:r>
      <w:del w:id="10094" w:author="OFFM" w:date="2024-04-16T10:53:00Z">
        <w:r w:rsidR="00817C00" w:rsidRPr="00F74592">
          <w:delText>may</w:delText>
        </w:r>
      </w:del>
      <w:ins w:id="10095" w:author="OFFM" w:date="2024-04-16T10:53:00Z">
        <w:r w:rsidRPr="000D237D">
          <w:t>must</w:t>
        </w:r>
      </w:ins>
      <w:r w:rsidRPr="005E7358">
        <w:t xml:space="preserve"> not be included</w:t>
      </w:r>
      <w:ins w:id="10096" w:author="OFFM" w:date="2024-04-16T10:53:00Z">
        <w:r w:rsidRPr="000D237D">
          <w:t xml:space="preserve"> in the budget estimates for a </w:t>
        </w:r>
        <w:proofErr w:type="gramStart"/>
        <w:r w:rsidRPr="000D237D">
          <w:t>Federal</w:t>
        </w:r>
        <w:proofErr w:type="gramEnd"/>
        <w:r w:rsidRPr="000D237D">
          <w:t xml:space="preserve"> award</w:t>
        </w:r>
      </w:ins>
      <w:r w:rsidRPr="005E7358">
        <w:t xml:space="preserve">. </w:t>
      </w:r>
    </w:p>
    <w:p w14:paraId="0DF9D123" w14:textId="407A81F3" w:rsidR="000B5224" w:rsidRPr="005E7358" w:rsidRDefault="00F2264C" w:rsidP="00A63D45">
      <w:pPr>
        <w:pStyle w:val="indent-1"/>
        <w:spacing w:before="0" w:beforeAutospacing="0" w:after="0" w:afterAutospacing="0" w:line="480" w:lineRule="auto"/>
        <w:ind w:firstLine="720"/>
        <w:contextualSpacing/>
      </w:pPr>
      <w:bookmarkStart w:id="10097" w:name="_Hlk129873727"/>
      <w:r w:rsidRPr="00A63D45">
        <w:rPr>
          <w:rStyle w:val="paren"/>
        </w:rPr>
        <w:t>(</w:t>
      </w:r>
      <w:r w:rsidRPr="00A63D45">
        <w:rPr>
          <w:rStyle w:val="paragraph-hierarchy"/>
        </w:rPr>
        <w:t>b</w:t>
      </w:r>
      <w:r w:rsidRPr="00A63D45">
        <w:rPr>
          <w:rStyle w:val="paren"/>
        </w:rPr>
        <w:t>)</w:t>
      </w:r>
      <w:r w:rsidRPr="005E7358">
        <w:t xml:space="preserve"> It is permissible for contingency amounts other than those excluded in paragraph (a) of this section to be explicitly included in budget estimates</w:t>
      </w:r>
      <w:del w:id="10098" w:author="OFFM" w:date="2024-04-16T10:53:00Z">
        <w:r w:rsidR="00817C00" w:rsidRPr="00F74592">
          <w:delText>,</w:delText>
        </w:r>
      </w:del>
      <w:r w:rsidRPr="005E7358">
        <w:t xml:space="preserve"> to the extent </w:t>
      </w:r>
      <w:del w:id="10099" w:author="OFFM" w:date="2024-04-16T10:53:00Z">
        <w:r w:rsidR="00817C00" w:rsidRPr="00F74592">
          <w:delText xml:space="preserve">they are </w:delText>
        </w:r>
      </w:del>
      <w:r w:rsidRPr="005E7358">
        <w:t xml:space="preserve">necessary to improve </w:t>
      </w:r>
      <w:del w:id="10100" w:author="OFFM" w:date="2024-04-16T10:53:00Z">
        <w:r w:rsidR="00817C00" w:rsidRPr="00F74592">
          <w:delText>the</w:delText>
        </w:r>
      </w:del>
      <w:ins w:id="10101" w:author="OFFM" w:date="2024-04-16T10:53:00Z">
        <w:r w:rsidRPr="000D237D">
          <w:t>their</w:t>
        </w:r>
      </w:ins>
      <w:r w:rsidRPr="005E7358">
        <w:t xml:space="preserve"> precision</w:t>
      </w:r>
      <w:del w:id="10102" w:author="OFFM" w:date="2024-04-16T10:53:00Z">
        <w:r w:rsidR="00817C00" w:rsidRPr="00F74592">
          <w:delText xml:space="preserve"> of those estimates. Amounts</w:delText>
        </w:r>
      </w:del>
      <w:ins w:id="10103" w:author="OFFM" w:date="2024-04-16T10:53:00Z">
        <w:r w:rsidRPr="000D237D">
          <w:t>. Contingency amounts</w:t>
        </w:r>
      </w:ins>
      <w:r w:rsidRPr="005E7358">
        <w:t xml:space="preserve"> must be estimated using broadly-accepted cost estimating methodologies, specified in the budget documentation of the Federal award, and accepted by the Federal </w:t>
      </w:r>
      <w:del w:id="10104" w:author="OFFM" w:date="2024-04-16T10:53:00Z">
        <w:r w:rsidR="00817C00" w:rsidRPr="00F74592">
          <w:delText xml:space="preserve">awarding </w:delText>
        </w:r>
      </w:del>
      <w:r w:rsidRPr="005E7358">
        <w:t xml:space="preserve">agency. As such, contingency amounts are to be included in the Federal award. In order for actual costs incurred to be allowable, they must comply with the cost principles and other requirements </w:t>
      </w:r>
      <w:del w:id="10105" w:author="OFFM" w:date="2024-04-16T10:53:00Z">
        <w:r w:rsidR="00817C00" w:rsidRPr="00F74592">
          <w:delText>in</w:delText>
        </w:r>
      </w:del>
      <w:ins w:id="10106" w:author="OFFM" w:date="2024-04-16T10:53:00Z">
        <w:r w:rsidRPr="000D237D">
          <w:t>of</w:t>
        </w:r>
      </w:ins>
      <w:r w:rsidRPr="005E7358">
        <w:t xml:space="preserve"> this part (see </w:t>
      </w:r>
      <w:del w:id="10107" w:author="OFFM" w:date="2024-04-16T10:53:00Z">
        <w:r w:rsidR="00817C00" w:rsidRPr="00F74592">
          <w:delText xml:space="preserve">also </w:delText>
        </w:r>
      </w:del>
      <w:r w:rsidRPr="005E7358">
        <w:t>§§ 200.300 and 200.403</w:t>
      </w:r>
      <w:del w:id="10108" w:author="OFFM" w:date="2024-04-16T10:53:00Z">
        <w:r w:rsidR="00817C00" w:rsidRPr="00F74592">
          <w:delText xml:space="preserve"> of this part);</w:delText>
        </w:r>
      </w:del>
      <w:ins w:id="10109" w:author="OFFM" w:date="2024-04-16T10:53:00Z">
        <w:r w:rsidRPr="000D237D">
          <w:t>),</w:t>
        </w:r>
      </w:ins>
      <w:r w:rsidRPr="005E7358">
        <w:t xml:space="preserve"> be necessary and reasonable for proper and efficient accomplishment of project or program objectives, and be verifiable from the </w:t>
      </w:r>
      <w:del w:id="10110" w:author="OFFM" w:date="2024-04-16T10:53:00Z">
        <w:r w:rsidR="00817C00" w:rsidRPr="00F74592">
          <w:delText>non-Federal entity's</w:delText>
        </w:r>
      </w:del>
      <w:ins w:id="10111" w:author="OFFM" w:date="2024-04-16T10:53:00Z">
        <w:r w:rsidRPr="000D237D">
          <w:t>recipient’s or subrecipient’s</w:t>
        </w:r>
      </w:ins>
      <w:r w:rsidRPr="005E7358">
        <w:t xml:space="preserve"> records. </w:t>
      </w:r>
    </w:p>
    <w:bookmarkEnd w:id="10097"/>
    <w:p w14:paraId="43D8F18C" w14:textId="1C13D23B"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c</w:t>
      </w:r>
      <w:r w:rsidRPr="00A63D45">
        <w:rPr>
          <w:rStyle w:val="paren"/>
        </w:rPr>
        <w:t>)</w:t>
      </w:r>
      <w:r w:rsidRPr="005E7358">
        <w:t xml:space="preserve"> Payments </w:t>
      </w:r>
      <w:del w:id="10112" w:author="OFFM" w:date="2024-04-16T10:53:00Z">
        <w:r w:rsidR="00817C00" w:rsidRPr="00F74592">
          <w:delText xml:space="preserve">made by the Federal awarding agency </w:delText>
        </w:r>
      </w:del>
      <w:r w:rsidRPr="005E7358">
        <w:t xml:space="preserve">to </w:t>
      </w:r>
      <w:del w:id="10113" w:author="OFFM" w:date="2024-04-16T10:53:00Z">
        <w:r w:rsidR="00817C00" w:rsidRPr="00F74592">
          <w:delText>the non-Federal entity's</w:delText>
        </w:r>
      </w:del>
      <w:ins w:id="10114" w:author="OFFM" w:date="2024-04-16T10:53:00Z">
        <w:r w:rsidRPr="000D237D">
          <w:t>a recipient’s or subrecipient’s</w:t>
        </w:r>
      </w:ins>
      <w:r w:rsidRPr="005E7358">
        <w:t xml:space="preserve"> “contingency reserve” or any similar payment made for events the occurrence of which cannot be foretold with certainty as to the time or intensity, or with an assurance of their happening, are unallowable, except as noted in §§ 200.431 and 200.447. </w:t>
      </w:r>
    </w:p>
    <w:p w14:paraId="74B76CC9"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200.434 Contributions and donations.</w:t>
      </w:r>
    </w:p>
    <w:p w14:paraId="3BD54E8F" w14:textId="7F4409E2"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Costs of contributions and donations, including cash, property, and services, from the </w:t>
      </w:r>
      <w:del w:id="10115" w:author="OFFM" w:date="2024-04-16T10:53:00Z">
        <w:r w:rsidR="00817C00" w:rsidRPr="00F74592">
          <w:delText>non-Federal entity</w:delText>
        </w:r>
      </w:del>
      <w:ins w:id="10116" w:author="OFFM" w:date="2024-04-16T10:53:00Z">
        <w:r w:rsidRPr="000D237D">
          <w:t>recipient or subrecipient</w:t>
        </w:r>
      </w:ins>
      <w:r w:rsidRPr="005E7358">
        <w:t xml:space="preserve"> to other entities</w:t>
      </w:r>
      <w:del w:id="10117" w:author="OFFM" w:date="2024-04-16T10:53:00Z">
        <w:r w:rsidR="00817C00" w:rsidRPr="00F74592">
          <w:delText>,</w:delText>
        </w:r>
      </w:del>
      <w:r w:rsidRPr="005E7358">
        <w:t xml:space="preserve"> are unallowable. </w:t>
      </w:r>
    </w:p>
    <w:p w14:paraId="0133A164" w14:textId="39247686"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The value of services and property donated </w:t>
      </w:r>
      <w:ins w:id="10118" w:author="OFFM" w:date="2024-04-16T10:53:00Z">
        <w:r w:rsidRPr="000D237D">
          <w:t xml:space="preserve">(that is, in-kind donations) </w:t>
        </w:r>
      </w:ins>
      <w:r w:rsidRPr="005E7358">
        <w:t xml:space="preserve">to the </w:t>
      </w:r>
      <w:del w:id="10119" w:author="OFFM" w:date="2024-04-16T10:53:00Z">
        <w:r w:rsidR="00817C00" w:rsidRPr="00F74592">
          <w:delText>non-Federal entity</w:delText>
        </w:r>
      </w:del>
      <w:ins w:id="10120" w:author="OFFM" w:date="2024-04-16T10:53:00Z">
        <w:r w:rsidRPr="000D237D">
          <w:t>recipient or subrecipient</w:t>
        </w:r>
      </w:ins>
      <w:r w:rsidRPr="005E7358">
        <w:t xml:space="preserve"> may not be charged to the Federal award either as a direct or indirect </w:t>
      </w:r>
      <w:del w:id="10121" w:author="OFFM" w:date="2024-04-16T10:53:00Z">
        <w:r w:rsidR="00817C00" w:rsidRPr="00F74592">
          <w:delText xml:space="preserve">(F&amp;A) </w:delText>
        </w:r>
      </w:del>
      <w:r w:rsidRPr="005E7358">
        <w:t xml:space="preserve">cost. The value of donated services and property may be used to meet cost sharing </w:t>
      </w:r>
      <w:del w:id="10122" w:author="OFFM" w:date="2024-04-16T10:53:00Z">
        <w:r w:rsidR="00817C00" w:rsidRPr="00F74592">
          <w:delText xml:space="preserve">or matching </w:delText>
        </w:r>
      </w:del>
      <w:r w:rsidRPr="005E7358">
        <w:t xml:space="preserve">requirements (see § 200.306). Depreciation on donated assets is permitted </w:t>
      </w:r>
      <w:del w:id="10123" w:author="OFFM" w:date="2024-04-16T10:53:00Z">
        <w:r w:rsidR="00817C00" w:rsidRPr="00F74592">
          <w:delText>in accordance with § 200.436, as</w:delText>
        </w:r>
      </w:del>
      <w:ins w:id="10124" w:author="OFFM" w:date="2024-04-16T10:53:00Z">
        <w:r w:rsidRPr="000D237D">
          <w:t>so</w:t>
        </w:r>
      </w:ins>
      <w:r w:rsidRPr="005E7358">
        <w:t xml:space="preserve"> long as the donated property is not counted towards </w:t>
      </w:r>
      <w:ins w:id="10125" w:author="OFFM" w:date="2024-04-16T10:53:00Z">
        <w:r w:rsidRPr="0052072A">
          <w:t xml:space="preserve">meeting </w:t>
        </w:r>
      </w:ins>
      <w:r w:rsidRPr="005E7358">
        <w:t xml:space="preserve">cost sharing </w:t>
      </w:r>
      <w:del w:id="10126" w:author="OFFM" w:date="2024-04-16T10:53:00Z">
        <w:r w:rsidR="00817C00" w:rsidRPr="00F74592">
          <w:delText xml:space="preserve">or matching </w:delText>
        </w:r>
      </w:del>
      <w:r w:rsidRPr="005E7358">
        <w:t>requirements</w:t>
      </w:r>
      <w:del w:id="10127" w:author="OFFM" w:date="2024-04-16T10:53:00Z">
        <w:r w:rsidR="00817C00" w:rsidRPr="00F74592">
          <w:delText>.</w:delText>
        </w:r>
      </w:del>
      <w:ins w:id="10128" w:author="OFFM" w:date="2024-04-16T10:53:00Z">
        <w:r w:rsidRPr="0052072A">
          <w:t xml:space="preserve"> (see § 200.436</w:t>
        </w:r>
        <w:r w:rsidRPr="0052072A">
          <w:rPr>
            <w:rStyle w:val="Hyperlink"/>
            <w:color w:val="auto"/>
          </w:rPr>
          <w:t>)</w:t>
        </w:r>
        <w:r w:rsidRPr="0052072A">
          <w:t>.</w:t>
        </w:r>
      </w:ins>
      <w:r w:rsidRPr="005E7358">
        <w:t xml:space="preserve"> </w:t>
      </w:r>
    </w:p>
    <w:p w14:paraId="34C319D9" w14:textId="0CA40B7E"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Services donated or volunteered to the </w:t>
      </w:r>
      <w:del w:id="10129" w:author="OFFM" w:date="2024-04-16T10:53:00Z">
        <w:r w:rsidR="00817C00" w:rsidRPr="00F74592">
          <w:delText>non-Federal entity</w:delText>
        </w:r>
      </w:del>
      <w:ins w:id="10130" w:author="OFFM" w:date="2024-04-16T10:53:00Z">
        <w:r w:rsidRPr="000D237D">
          <w:t>recipient or subrecipient</w:t>
        </w:r>
      </w:ins>
      <w:r w:rsidRPr="005E7358">
        <w:t xml:space="preserve"> may be </w:t>
      </w:r>
      <w:del w:id="10131" w:author="OFFM" w:date="2024-04-16T10:53:00Z">
        <w:r w:rsidR="00817C00" w:rsidRPr="00F74592">
          <w:delText>furnished to a non-Federal entity</w:delText>
        </w:r>
      </w:del>
      <w:ins w:id="10132" w:author="OFFM" w:date="2024-04-16T10:53:00Z">
        <w:r w:rsidRPr="000D237D">
          <w:t>provided</w:t>
        </w:r>
      </w:ins>
      <w:r w:rsidRPr="005E7358">
        <w:t xml:space="preserve"> by professional and technical personnel, consultants, and other skilled and unskilled labor. The value of these services may not be charged to the Federal award</w:t>
      </w:r>
      <w:del w:id="10133" w:author="OFFM" w:date="2024-04-16T10:53:00Z">
        <w:r w:rsidR="00817C00" w:rsidRPr="00F74592">
          <w:delText xml:space="preserve"> either</w:delText>
        </w:r>
      </w:del>
      <w:r w:rsidRPr="005E7358">
        <w:t xml:space="preserve"> as a direct or indirect cost. However, the value of donated services may be used to meet cost sharing</w:t>
      </w:r>
      <w:del w:id="10134" w:author="OFFM" w:date="2024-04-16T10:53:00Z">
        <w:r w:rsidR="00817C00" w:rsidRPr="00F74592">
          <w:delText xml:space="preserve"> or matching</w:delText>
        </w:r>
      </w:del>
      <w:r w:rsidRPr="005E7358">
        <w:t xml:space="preserve"> requirements in accordance with the provisions of § 200.306. </w:t>
      </w:r>
    </w:p>
    <w:p w14:paraId="3BC36D3B" w14:textId="0C5990F5"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To the extent feasible, services donated to the </w:t>
      </w:r>
      <w:del w:id="10135" w:author="OFFM" w:date="2024-04-16T10:53:00Z">
        <w:r w:rsidR="00817C00" w:rsidRPr="00F74592">
          <w:delText>non-Federal entity</w:delText>
        </w:r>
      </w:del>
      <w:ins w:id="10136" w:author="OFFM" w:date="2024-04-16T10:53:00Z">
        <w:r w:rsidRPr="000D237D">
          <w:t>recipient or subrecipient</w:t>
        </w:r>
      </w:ins>
      <w:r w:rsidRPr="005E7358">
        <w:t xml:space="preserve"> will be supported by the same methods used to support the allocability of regular personnel services. </w:t>
      </w:r>
    </w:p>
    <w:p w14:paraId="534235C7" w14:textId="2F6157EE"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e</w:t>
      </w:r>
      <w:r w:rsidRPr="00A63D45">
        <w:rPr>
          <w:rStyle w:val="paren"/>
        </w:rPr>
        <w:t>)</w:t>
      </w:r>
      <w:r w:rsidRPr="005E7358">
        <w:t xml:space="preserve"> The following provisions apply to nonprofit organizations. The value of services donated to </w:t>
      </w:r>
      <w:del w:id="10137" w:author="OFFM" w:date="2024-04-16T10:53:00Z">
        <w:r w:rsidR="00817C00" w:rsidRPr="00F74592">
          <w:delText>the</w:delText>
        </w:r>
      </w:del>
      <w:ins w:id="10138" w:author="OFFM" w:date="2024-04-16T10:53:00Z">
        <w:r w:rsidRPr="000D237D">
          <w:t>a</w:t>
        </w:r>
      </w:ins>
      <w:r w:rsidRPr="005E7358">
        <w:t xml:space="preserve"> nonprofit organization </w:t>
      </w:r>
      <w:del w:id="10139" w:author="OFFM" w:date="2024-04-16T10:53:00Z">
        <w:r w:rsidR="00817C00" w:rsidRPr="00F74592">
          <w:delText>utilized</w:delText>
        </w:r>
      </w:del>
      <w:ins w:id="10140" w:author="OFFM" w:date="2024-04-16T10:53:00Z">
        <w:r w:rsidRPr="000D237D">
          <w:t>and used</w:t>
        </w:r>
      </w:ins>
      <w:r w:rsidRPr="005E7358">
        <w:t xml:space="preserve"> in the performance of a direct cost activity must be considered in the determination of the </w:t>
      </w:r>
      <w:del w:id="10141" w:author="OFFM" w:date="2024-04-16T10:53:00Z">
        <w:r w:rsidR="00817C00" w:rsidRPr="00F74592">
          <w:delText>non-Federal entity's</w:delText>
        </w:r>
      </w:del>
      <w:ins w:id="10142" w:author="OFFM" w:date="2024-04-16T10:53:00Z">
        <w:r w:rsidRPr="000D237D">
          <w:t xml:space="preserve">recipient’s or </w:t>
        </w:r>
        <w:r w:rsidRPr="000D237D">
          <w:lastRenderedPageBreak/>
          <w:t>subrecipient’s</w:t>
        </w:r>
      </w:ins>
      <w:r w:rsidRPr="005E7358">
        <w:t xml:space="preserve"> indirect cost rate(s) and, accordingly, must be allocated a proportionate share of applicable indirect costs when the following circumstances exist: </w:t>
      </w:r>
    </w:p>
    <w:p w14:paraId="2E160470"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aggregate value of the services is material; </w:t>
      </w:r>
    </w:p>
    <w:p w14:paraId="1DB4FACE" w14:textId="447712B6"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services are supported by a significant amount of the indirect costs incurred by the </w:t>
      </w:r>
      <w:del w:id="10143" w:author="OFFM" w:date="2024-04-16T10:53:00Z">
        <w:r w:rsidR="00817C00" w:rsidRPr="00F74592">
          <w:delText>non-Federal entity</w:delText>
        </w:r>
      </w:del>
      <w:ins w:id="10144" w:author="OFFM" w:date="2024-04-16T10:53:00Z">
        <w:r w:rsidRPr="000D237D">
          <w:t>recipient or subrecipient</w:t>
        </w:r>
      </w:ins>
      <w:r w:rsidRPr="005E7358">
        <w:t xml:space="preserve">; </w:t>
      </w:r>
    </w:p>
    <w:p w14:paraId="43067A91" w14:textId="2715B460"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In those instances where there is no basis for determining the fair market value of the services rendered, the </w:t>
      </w:r>
      <w:del w:id="10145" w:author="OFFM" w:date="2024-04-16T10:53:00Z">
        <w:r w:rsidR="00817C00" w:rsidRPr="00F74592">
          <w:delText>non-Federal entity</w:delText>
        </w:r>
      </w:del>
      <w:ins w:id="10146" w:author="OFFM" w:date="2024-04-16T10:53:00Z">
        <w:r w:rsidRPr="000D237D">
          <w:t>recipient or subrecipient</w:t>
        </w:r>
      </w:ins>
      <w:r w:rsidRPr="005E7358">
        <w:t xml:space="preserve"> and the cognizant agency for indirect costs must negotiate an appropriate allocation of indirect cost to the services. </w:t>
      </w:r>
    </w:p>
    <w:p w14:paraId="6A98DC53" w14:textId="7B575E09"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Where donated services directly benefit a project supported by the Federal award, the indirect costs allocated to the services will be considered as a part of the </w:t>
      </w:r>
      <w:ins w:id="10147" w:author="OFFM" w:date="2024-04-16T10:53:00Z">
        <w:r w:rsidRPr="000D237D">
          <w:t xml:space="preserve">project’s </w:t>
        </w:r>
      </w:ins>
      <w:r w:rsidRPr="005E7358">
        <w:t>total costs</w:t>
      </w:r>
      <w:del w:id="10148" w:author="OFFM" w:date="2024-04-16T10:53:00Z">
        <w:r w:rsidR="00817C00" w:rsidRPr="00F74592">
          <w:delText xml:space="preserve"> of the project</w:delText>
        </w:r>
      </w:del>
      <w:r w:rsidRPr="005E7358">
        <w:t xml:space="preserve">. Such indirect costs may be reimbursed under the Federal award or used to meet cost sharing </w:t>
      </w:r>
      <w:del w:id="10149" w:author="OFFM" w:date="2024-04-16T10:53:00Z">
        <w:r w:rsidR="00817C00" w:rsidRPr="00F74592">
          <w:delText xml:space="preserve">or matching </w:delText>
        </w:r>
      </w:del>
      <w:r w:rsidRPr="005E7358">
        <w:t xml:space="preserve">requirements. </w:t>
      </w:r>
    </w:p>
    <w:p w14:paraId="05493938"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f</w:t>
      </w:r>
      <w:r w:rsidRPr="00A63D45">
        <w:rPr>
          <w:rStyle w:val="paren"/>
        </w:rPr>
        <w:t>)</w:t>
      </w:r>
      <w:r w:rsidRPr="005E7358">
        <w:t xml:space="preserve"> Fair market value of donated services must be computed as described in § 200.306. </w:t>
      </w:r>
    </w:p>
    <w:p w14:paraId="6524BD62" w14:textId="7E496CA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g</w:t>
      </w:r>
      <w:r w:rsidRPr="00A63D45">
        <w:rPr>
          <w:rStyle w:val="paren"/>
        </w:rPr>
        <w:t>)</w:t>
      </w:r>
      <w:r w:rsidRPr="005E7358">
        <w:t xml:space="preserve"> Personal </w:t>
      </w:r>
      <w:del w:id="10150" w:author="OFFM" w:date="2024-04-16T10:53:00Z">
        <w:r w:rsidR="00817C00" w:rsidRPr="00F74592">
          <w:delText>Property</w:delText>
        </w:r>
      </w:del>
      <w:ins w:id="10151" w:author="OFFM" w:date="2024-04-16T10:53:00Z">
        <w:r w:rsidR="00011A4A">
          <w:t>p</w:t>
        </w:r>
        <w:r w:rsidRPr="000D237D">
          <w:t>roperty</w:t>
        </w:r>
      </w:ins>
      <w:r w:rsidRPr="005E7358">
        <w:t xml:space="preserve"> and </w:t>
      </w:r>
      <w:del w:id="10152" w:author="OFFM" w:date="2024-04-16T10:53:00Z">
        <w:r w:rsidR="00817C00" w:rsidRPr="00F74592">
          <w:delText>Use</w:delText>
        </w:r>
      </w:del>
      <w:ins w:id="10153" w:author="OFFM" w:date="2024-04-16T10:53:00Z">
        <w:r w:rsidR="00011A4A">
          <w:t>u</w:t>
        </w:r>
        <w:r w:rsidRPr="000D237D">
          <w:t>se</w:t>
        </w:r>
      </w:ins>
      <w:r w:rsidRPr="005E7358">
        <w:t xml:space="preserve"> of </w:t>
      </w:r>
      <w:del w:id="10154" w:author="OFFM" w:date="2024-04-16T10:53:00Z">
        <w:r w:rsidR="00817C00" w:rsidRPr="00F74592">
          <w:delText>Space</w:delText>
        </w:r>
      </w:del>
      <w:ins w:id="10155" w:author="OFFM" w:date="2024-04-16T10:53:00Z">
        <w:r w:rsidR="00011A4A">
          <w:t>s</w:t>
        </w:r>
        <w:r w:rsidRPr="000D237D">
          <w:t>pace</w:t>
        </w:r>
      </w:ins>
      <w:r w:rsidRPr="005E7358">
        <w:t xml:space="preserve">. </w:t>
      </w:r>
    </w:p>
    <w:p w14:paraId="4D82409A" w14:textId="61DB7088"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Donated personal property and use of space may be furnished to a </w:t>
      </w:r>
      <w:del w:id="10156" w:author="OFFM" w:date="2024-04-16T10:53:00Z">
        <w:r w:rsidR="00817C00" w:rsidRPr="00F74592">
          <w:delText>non-Federal entity</w:delText>
        </w:r>
      </w:del>
      <w:ins w:id="10157" w:author="OFFM" w:date="2024-04-16T10:53:00Z">
        <w:r w:rsidRPr="000D237D">
          <w:t>recipient or subrecipient</w:t>
        </w:r>
      </w:ins>
      <w:r w:rsidRPr="005E7358">
        <w:t xml:space="preserve">. The value of the personal property and space may not be charged to the Federal award either as a direct or indirect cost. </w:t>
      </w:r>
    </w:p>
    <w:p w14:paraId="18F53248" w14:textId="4247DB3C"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value of the donations </w:t>
      </w:r>
      <w:ins w:id="10158" w:author="OFFM" w:date="2024-04-16T10:53:00Z">
        <w:r w:rsidRPr="000D237D">
          <w:t xml:space="preserve">of personal property and use of space </w:t>
        </w:r>
      </w:ins>
      <w:r w:rsidRPr="005E7358">
        <w:t xml:space="preserve">may be used to meet cost sharing </w:t>
      </w:r>
      <w:del w:id="10159" w:author="OFFM" w:date="2024-04-16T10:53:00Z">
        <w:r w:rsidR="00817C00" w:rsidRPr="00F74592">
          <w:delText xml:space="preserve">or matching share </w:delText>
        </w:r>
      </w:del>
      <w:r w:rsidRPr="005E7358">
        <w:t xml:space="preserve">requirements </w:t>
      </w:r>
      <w:del w:id="10160" w:author="OFFM" w:date="2024-04-16T10:53:00Z">
        <w:r w:rsidR="00817C00" w:rsidRPr="00F74592">
          <w:delText xml:space="preserve">under the conditions </w:delText>
        </w:r>
      </w:del>
      <w:r w:rsidRPr="005E7358">
        <w:t>described in § 200.300</w:t>
      </w:r>
      <w:del w:id="10161" w:author="OFFM" w:date="2024-04-16T10:53:00Z">
        <w:r w:rsidR="00817C00" w:rsidRPr="00F74592">
          <w:delText xml:space="preserve"> of this part.</w:delText>
        </w:r>
      </w:del>
      <w:ins w:id="10162" w:author="OFFM" w:date="2024-04-16T10:53:00Z">
        <w:r w:rsidRPr="000D237D">
          <w:t>.</w:t>
        </w:r>
      </w:ins>
      <w:r w:rsidRPr="005E7358">
        <w:t xml:space="preserve"> The </w:t>
      </w:r>
      <w:ins w:id="10163" w:author="OFFM" w:date="2024-04-16T10:53:00Z">
        <w:r w:rsidRPr="000D237D">
          <w:t xml:space="preserve">recipient or subrecipient must </w:t>
        </w:r>
      </w:ins>
      <w:r w:rsidRPr="005E7358">
        <w:t xml:space="preserve">value </w:t>
      </w:r>
      <w:del w:id="10164" w:author="OFFM" w:date="2024-04-16T10:53:00Z">
        <w:r w:rsidR="00817C00" w:rsidRPr="00F74592">
          <w:delText xml:space="preserve">of </w:delText>
        </w:r>
      </w:del>
      <w:r w:rsidRPr="005E7358">
        <w:t xml:space="preserve">the donations </w:t>
      </w:r>
      <w:del w:id="10165" w:author="OFFM" w:date="2024-04-16T10:53:00Z">
        <w:r w:rsidR="00817C00" w:rsidRPr="00F74592">
          <w:delText xml:space="preserve">must be determined </w:delText>
        </w:r>
      </w:del>
      <w:r w:rsidRPr="005E7358">
        <w:t xml:space="preserve">in accordance with § 200.300. Where </w:t>
      </w:r>
      <w:ins w:id="10166" w:author="OFFM" w:date="2024-04-16T10:53:00Z">
        <w:r w:rsidRPr="000D237D">
          <w:t xml:space="preserve">the recipient or subrecipient treats </w:t>
        </w:r>
      </w:ins>
      <w:r w:rsidRPr="005E7358">
        <w:t xml:space="preserve">donations </w:t>
      </w:r>
      <w:del w:id="10167" w:author="OFFM" w:date="2024-04-16T10:53:00Z">
        <w:r w:rsidR="00817C00" w:rsidRPr="00F74592">
          <w:delText xml:space="preserve">are treated </w:delText>
        </w:r>
      </w:del>
      <w:r w:rsidRPr="005E7358">
        <w:t xml:space="preserve">as indirect costs, indirect cost rates </w:t>
      </w:r>
      <w:del w:id="10168" w:author="OFFM" w:date="2024-04-16T10:53:00Z">
        <w:r w:rsidR="00817C00" w:rsidRPr="00F74592">
          <w:delText>will</w:delText>
        </w:r>
      </w:del>
      <w:ins w:id="10169" w:author="OFFM" w:date="2024-04-16T10:53:00Z">
        <w:r w:rsidRPr="000D237D">
          <w:t>must</w:t>
        </w:r>
      </w:ins>
      <w:r w:rsidRPr="005E7358">
        <w:t xml:space="preserve"> separate the value of the donations so that reimbursement </w:t>
      </w:r>
      <w:del w:id="10170" w:author="OFFM" w:date="2024-04-16T10:53:00Z">
        <w:r w:rsidR="00817C00" w:rsidRPr="00F74592">
          <w:delText>will</w:delText>
        </w:r>
      </w:del>
      <w:ins w:id="10171" w:author="OFFM" w:date="2024-04-16T10:53:00Z">
        <w:r w:rsidRPr="000D237D">
          <w:t>is</w:t>
        </w:r>
      </w:ins>
      <w:r w:rsidRPr="005E7358">
        <w:t xml:space="preserve"> not </w:t>
      </w:r>
      <w:del w:id="10172" w:author="OFFM" w:date="2024-04-16T10:53:00Z">
        <w:r w:rsidR="00817C00" w:rsidRPr="00F74592">
          <w:delText xml:space="preserve">be </w:delText>
        </w:r>
      </w:del>
      <w:r w:rsidRPr="005E7358">
        <w:t xml:space="preserve">made. </w:t>
      </w:r>
    </w:p>
    <w:p w14:paraId="1196C1EF"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200.435 Defense and prosecution of criminal and civil proceedings, claims, appeals and patent infringements.</w:t>
      </w:r>
    </w:p>
    <w:p w14:paraId="2ADC1B1D" w14:textId="77777777" w:rsidR="00817C00" w:rsidRPr="00F74592" w:rsidRDefault="00F2264C" w:rsidP="006B0329">
      <w:pPr>
        <w:spacing w:after="0" w:line="480" w:lineRule="auto"/>
        <w:ind w:firstLine="720"/>
        <w:contextualSpacing/>
        <w:rPr>
          <w:del w:id="10173" w:author="OFFM" w:date="2024-04-16T10:53:00Z"/>
          <w:rFonts w:ascii="Times New Roman" w:hAnsi="Times New Roman" w:cs="Times New Roman"/>
          <w:sz w:val="24"/>
          <w:szCs w:val="24"/>
        </w:rPr>
      </w:pPr>
      <w:r w:rsidRPr="00A63D45">
        <w:rPr>
          <w:rStyle w:val="paren"/>
        </w:rPr>
        <w:lastRenderedPageBreak/>
        <w:t>(</w:t>
      </w:r>
      <w:r w:rsidRPr="00A63D45">
        <w:rPr>
          <w:rStyle w:val="paragraph-hierarchy"/>
        </w:rPr>
        <w:t>a</w:t>
      </w:r>
      <w:r w:rsidRPr="00A63D45">
        <w:rPr>
          <w:rStyle w:val="paren"/>
        </w:rPr>
        <w:t>)</w:t>
      </w:r>
      <w:r w:rsidRPr="005E7358">
        <w:t xml:space="preserve"> </w:t>
      </w:r>
      <w:r w:rsidRPr="00A63D45">
        <w:rPr>
          <w:rStyle w:val="Emphasis"/>
        </w:rPr>
        <w:t xml:space="preserve">Definitions for </w:t>
      </w:r>
      <w:del w:id="10174" w:author="OFFM" w:date="2024-04-16T10:53:00Z">
        <w:r w:rsidR="00817C00" w:rsidRPr="00F74592">
          <w:rPr>
            <w:rFonts w:ascii="Times New Roman" w:hAnsi="Times New Roman" w:cs="Times New Roman"/>
            <w:sz w:val="24"/>
            <w:szCs w:val="24"/>
          </w:rPr>
          <w:delText xml:space="preserve">the purposes of </w:delText>
        </w:r>
      </w:del>
      <w:r w:rsidRPr="00A63D45">
        <w:rPr>
          <w:rStyle w:val="Emphasis"/>
        </w:rPr>
        <w:t>this section</w:t>
      </w:r>
      <w:del w:id="10175" w:author="OFFM" w:date="2024-04-16T10:53:00Z">
        <w:r w:rsidR="00817C00" w:rsidRPr="00F74592">
          <w:rPr>
            <w:rFonts w:ascii="Times New Roman" w:hAnsi="Times New Roman" w:cs="Times New Roman"/>
            <w:sz w:val="24"/>
            <w:szCs w:val="24"/>
          </w:rPr>
          <w:delText xml:space="preserve">. </w:delText>
        </w:r>
      </w:del>
    </w:p>
    <w:p w14:paraId="5F9AB621" w14:textId="5908F9E1" w:rsidR="000B5224" w:rsidRPr="005E7358" w:rsidRDefault="00817C00" w:rsidP="00A63D45">
      <w:pPr>
        <w:pStyle w:val="indent-1"/>
        <w:spacing w:before="0" w:beforeAutospacing="0" w:after="0" w:afterAutospacing="0" w:line="480" w:lineRule="auto"/>
        <w:ind w:firstLine="720"/>
        <w:contextualSpacing/>
      </w:pPr>
      <w:del w:id="10176" w:author="OFFM" w:date="2024-04-16T10:53:00Z">
        <w:r w:rsidRPr="00F74592">
          <w:delText>(</w:delText>
        </w:r>
      </w:del>
      <w:proofErr w:type="gramStart"/>
      <w:ins w:id="10177" w:author="OFFM" w:date="2024-04-16T10:53:00Z">
        <w:r w:rsidR="00F2264C" w:rsidRPr="000D237D">
          <w:rPr>
            <w:rStyle w:val="paren"/>
          </w:rPr>
          <w:t>—(</w:t>
        </w:r>
      </w:ins>
      <w:proofErr w:type="gramEnd"/>
      <w:r w:rsidR="00F2264C" w:rsidRPr="00A63D45">
        <w:rPr>
          <w:rStyle w:val="paragraph-hierarchy"/>
        </w:rPr>
        <w:t>1</w:t>
      </w:r>
      <w:r w:rsidR="00F2264C" w:rsidRPr="00A63D45">
        <w:rPr>
          <w:rStyle w:val="paren"/>
        </w:rPr>
        <w:t>)</w:t>
      </w:r>
      <w:r w:rsidR="00F2264C" w:rsidRPr="005E7358">
        <w:t xml:space="preserve"> </w:t>
      </w:r>
      <w:r w:rsidR="00F2264C" w:rsidRPr="00A63D45">
        <w:rPr>
          <w:rStyle w:val="Emphasis"/>
        </w:rPr>
        <w:t>Conviction</w:t>
      </w:r>
      <w:r w:rsidR="00F2264C" w:rsidRPr="005E7358">
        <w:t xml:space="preserve"> means a judgment or conviction of a criminal offense by any court of competent jurisdiction, whether entered upon verdict or a plea, including a conviction due to a plea of nolo contendere. </w:t>
      </w:r>
    </w:p>
    <w:p w14:paraId="4D49F4B1" w14:textId="3567ED2D"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w:t>
      </w:r>
      <w:r w:rsidRPr="00A63D45">
        <w:rPr>
          <w:rStyle w:val="Emphasis"/>
        </w:rPr>
        <w:t>Costs</w:t>
      </w:r>
      <w:r w:rsidRPr="005E7358">
        <w:t xml:space="preserve"> include the services </w:t>
      </w:r>
      <w:del w:id="10178" w:author="OFFM" w:date="2024-04-16T10:53:00Z">
        <w:r w:rsidR="00817C00" w:rsidRPr="00F74592">
          <w:delText>of</w:delText>
        </w:r>
      </w:del>
      <w:ins w:id="10179" w:author="OFFM" w:date="2024-04-16T10:53:00Z">
        <w:r w:rsidRPr="000D237D">
          <w:t>that bear a direct relationship to a judicial  or administrative proceeding and provided by</w:t>
        </w:r>
      </w:ins>
      <w:r w:rsidRPr="005E7358">
        <w:t xml:space="preserve"> in-house or private counsel, accountants, consultants, or others engaged to assist the </w:t>
      </w:r>
      <w:del w:id="10180" w:author="OFFM" w:date="2024-04-16T10:53:00Z">
        <w:r w:rsidR="00817C00" w:rsidRPr="00F74592">
          <w:delText>non-Federal entity</w:delText>
        </w:r>
      </w:del>
      <w:ins w:id="10181" w:author="OFFM" w:date="2024-04-16T10:53:00Z">
        <w:r w:rsidRPr="000D237D">
          <w:t>recipient or subrecipient</w:t>
        </w:r>
      </w:ins>
      <w:r w:rsidRPr="005E7358">
        <w:t xml:space="preserve"> before, during, </w:t>
      </w:r>
      <w:del w:id="10182" w:author="OFFM" w:date="2024-04-16T10:53:00Z">
        <w:r w:rsidR="00817C00" w:rsidRPr="00F74592">
          <w:delText>and</w:delText>
        </w:r>
      </w:del>
      <w:ins w:id="10183" w:author="OFFM" w:date="2024-04-16T10:53:00Z">
        <w:r w:rsidRPr="000D237D">
          <w:t>or</w:t>
        </w:r>
      </w:ins>
      <w:r w:rsidRPr="005E7358">
        <w:t xml:space="preserve"> after </w:t>
      </w:r>
      <w:ins w:id="10184" w:author="OFFM" w:date="2024-04-16T10:53:00Z">
        <w:r w:rsidRPr="000D237D">
          <w:t xml:space="preserve">the </w:t>
        </w:r>
      </w:ins>
      <w:r w:rsidRPr="005E7358">
        <w:t xml:space="preserve">commencement of </w:t>
      </w:r>
      <w:del w:id="10185" w:author="OFFM" w:date="2024-04-16T10:53:00Z">
        <w:r w:rsidR="00817C00" w:rsidRPr="00F74592">
          <w:delText xml:space="preserve">a judicial or administrative proceeding, that bear a direct relationship to the </w:delText>
        </w:r>
      </w:del>
      <w:ins w:id="10186" w:author="OFFM" w:date="2024-04-16T10:53:00Z">
        <w:r w:rsidRPr="000D237D">
          <w:t xml:space="preserve">that </w:t>
        </w:r>
      </w:ins>
      <w:r w:rsidRPr="005E7358">
        <w:t xml:space="preserve">proceeding. </w:t>
      </w:r>
    </w:p>
    <w:p w14:paraId="293D08F0"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w:t>
      </w:r>
      <w:r w:rsidRPr="00A63D45">
        <w:rPr>
          <w:rStyle w:val="Emphasis"/>
        </w:rPr>
        <w:t>Fraud</w:t>
      </w:r>
      <w:r w:rsidRPr="005E7358">
        <w:t xml:space="preserve"> means: </w:t>
      </w:r>
    </w:p>
    <w:p w14:paraId="258CA27A"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Acts of fraud or corruption or attempts to defraud the Federal Government or to corrupt its agents, </w:t>
      </w:r>
    </w:p>
    <w:p w14:paraId="1F41DA25"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Acts that constitute a cause for debarment or suspension (as specified in agency regulations), and </w:t>
      </w:r>
    </w:p>
    <w:p w14:paraId="3C5A7D48" w14:textId="1F45EDF6"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Acts </w:t>
      </w:r>
      <w:del w:id="10187" w:author="OFFM" w:date="2024-04-16T10:53:00Z">
        <w:r w:rsidR="00817C00" w:rsidRPr="00F74592">
          <w:delText>which</w:delText>
        </w:r>
      </w:del>
      <w:ins w:id="10188" w:author="OFFM" w:date="2024-04-16T10:53:00Z">
        <w:r w:rsidRPr="000D237D">
          <w:t>that</w:t>
        </w:r>
      </w:ins>
      <w:r w:rsidRPr="005E7358">
        <w:t xml:space="preserve"> violate the False Claims Act (31 U.S.C. 3729</w:t>
      </w:r>
      <w:del w:id="10189" w:author="OFFM" w:date="2024-04-16T10:53:00Z">
        <w:r w:rsidR="00817C00" w:rsidRPr="00F74592">
          <w:delText>–</w:delText>
        </w:r>
      </w:del>
      <w:ins w:id="10190" w:author="OFFM" w:date="2024-04-16T10:53:00Z">
        <w:r w:rsidRPr="000D237D">
          <w:t>-</w:t>
        </w:r>
      </w:ins>
      <w:r w:rsidRPr="005E7358">
        <w:t>3732) or the Anti-kickback Act (</w:t>
      </w:r>
      <w:del w:id="10191" w:author="OFFM" w:date="2024-04-16T10:53:00Z">
        <w:r w:rsidR="00817C00" w:rsidRPr="00F74592">
          <w:delText>41</w:delText>
        </w:r>
      </w:del>
      <w:ins w:id="10192" w:author="OFFM" w:date="2024-04-16T10:53:00Z">
        <w:r w:rsidRPr="000D237D">
          <w:t>42</w:t>
        </w:r>
      </w:ins>
      <w:r w:rsidRPr="005E7358">
        <w:t xml:space="preserve"> U.S.C. 1320a</w:t>
      </w:r>
      <w:del w:id="10193" w:author="OFFM" w:date="2024-04-16T10:53:00Z">
        <w:r w:rsidR="00817C00" w:rsidRPr="00F74592">
          <w:delText>–</w:delText>
        </w:r>
      </w:del>
      <w:ins w:id="10194" w:author="OFFM" w:date="2024-04-16T10:53:00Z">
        <w:r w:rsidRPr="000D237D">
          <w:t>-</w:t>
        </w:r>
      </w:ins>
      <w:r w:rsidRPr="005E7358">
        <w:t xml:space="preserve">7b(b)). </w:t>
      </w:r>
    </w:p>
    <w:p w14:paraId="768503B3"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w:t>
      </w:r>
      <w:r w:rsidRPr="00A63D45">
        <w:rPr>
          <w:rStyle w:val="Emphasis"/>
        </w:rPr>
        <w:t>Penalty</w:t>
      </w:r>
      <w:r w:rsidRPr="005E7358">
        <w:t xml:space="preserve"> does not include restitution, reimbursement, or compensatory damages. </w:t>
      </w:r>
    </w:p>
    <w:p w14:paraId="67EBF458"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5</w:t>
      </w:r>
      <w:r w:rsidRPr="00A63D45">
        <w:rPr>
          <w:rStyle w:val="paren"/>
        </w:rPr>
        <w:t>)</w:t>
      </w:r>
      <w:r w:rsidRPr="005E7358">
        <w:t xml:space="preserve"> </w:t>
      </w:r>
      <w:r w:rsidRPr="00A63D45">
        <w:rPr>
          <w:rStyle w:val="Emphasis"/>
        </w:rPr>
        <w:t>Proceeding</w:t>
      </w:r>
      <w:r w:rsidRPr="005E7358">
        <w:t xml:space="preserve"> includes an investigation. </w:t>
      </w:r>
    </w:p>
    <w:p w14:paraId="58C6CC29" w14:textId="77777777" w:rsidR="00817C00" w:rsidRPr="00F74592" w:rsidRDefault="00F2264C" w:rsidP="006B0329">
      <w:pPr>
        <w:spacing w:after="0" w:line="480" w:lineRule="auto"/>
        <w:ind w:firstLine="720"/>
        <w:contextualSpacing/>
        <w:rPr>
          <w:del w:id="10195" w:author="OFFM" w:date="2024-04-16T10:53:00Z"/>
          <w:rFonts w:ascii="Times New Roman" w:hAnsi="Times New Roman" w:cs="Times New Roman"/>
          <w:sz w:val="24"/>
          <w:szCs w:val="24"/>
        </w:rPr>
      </w:pPr>
      <w:r w:rsidRPr="00A63D45">
        <w:rPr>
          <w:rStyle w:val="paren"/>
        </w:rPr>
        <w:t>(</w:t>
      </w:r>
      <w:r w:rsidRPr="00A63D45">
        <w:rPr>
          <w:rStyle w:val="paragraph-hierarchy"/>
        </w:rPr>
        <w:t>b</w:t>
      </w:r>
      <w:r w:rsidRPr="00A63D45">
        <w:rPr>
          <w:rStyle w:val="paren"/>
        </w:rPr>
        <w:t>)</w:t>
      </w:r>
      <w:r w:rsidRPr="005E7358">
        <w:t xml:space="preserve"> </w:t>
      </w:r>
      <w:r w:rsidRPr="00A63D45">
        <w:rPr>
          <w:rStyle w:val="Emphasis"/>
        </w:rPr>
        <w:t>Costs.</w:t>
      </w:r>
      <w:r w:rsidRPr="005E7358">
        <w:t xml:space="preserve"> </w:t>
      </w:r>
    </w:p>
    <w:p w14:paraId="6209B9CB" w14:textId="41CB44DD"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Except as otherwise described herein, costs incurred in connection with any criminal, civil</w:t>
      </w:r>
      <w:ins w:id="10196" w:author="OFFM" w:date="2024-04-16T10:53:00Z">
        <w:r w:rsidRPr="000D237D">
          <w:t>,</w:t>
        </w:r>
      </w:ins>
      <w:r w:rsidRPr="005E7358">
        <w:t xml:space="preserve"> or administrative proceeding (including </w:t>
      </w:r>
      <w:ins w:id="10197" w:author="OFFM" w:date="2024-04-16T10:53:00Z">
        <w:r w:rsidRPr="000D237D">
          <w:t xml:space="preserve">the </w:t>
        </w:r>
      </w:ins>
      <w:r w:rsidRPr="005E7358">
        <w:t xml:space="preserve">filing of a false certification) commenced by the Federal Government, a </w:t>
      </w:r>
      <w:del w:id="10198" w:author="OFFM" w:date="2024-04-16T10:53:00Z">
        <w:r w:rsidR="00817C00" w:rsidRPr="00F74592">
          <w:delText>state</w:delText>
        </w:r>
      </w:del>
      <w:ins w:id="10199" w:author="OFFM" w:date="2024-04-16T10:53:00Z">
        <w:r w:rsidRPr="000D237D">
          <w:t>State</w:t>
        </w:r>
      </w:ins>
      <w:r w:rsidRPr="005E7358">
        <w:t xml:space="preserve">, local government, or foreign government, or joined by the Federal Government (including a proceeding under the False Claims Act), against the </w:t>
      </w:r>
      <w:del w:id="10200" w:author="OFFM" w:date="2024-04-16T10:53:00Z">
        <w:r w:rsidR="00817C00" w:rsidRPr="00F74592">
          <w:delText>non-Federal entity</w:delText>
        </w:r>
      </w:del>
      <w:ins w:id="10201" w:author="OFFM" w:date="2024-04-16T10:53:00Z">
        <w:r w:rsidRPr="000D237D">
          <w:t>recipient or subrecipient</w:t>
        </w:r>
      </w:ins>
      <w:r w:rsidRPr="005E7358">
        <w:t xml:space="preserve">, (or commenced by third parties or a current or former employee of the </w:t>
      </w:r>
      <w:del w:id="10202" w:author="OFFM" w:date="2024-04-16T10:53:00Z">
        <w:r w:rsidR="00817C00" w:rsidRPr="00F74592">
          <w:delText>non-Federal entity</w:delText>
        </w:r>
      </w:del>
      <w:ins w:id="10203" w:author="OFFM" w:date="2024-04-16T10:53:00Z">
        <w:r w:rsidRPr="000D237D">
          <w:t>recipient or subrecipient</w:t>
        </w:r>
      </w:ins>
      <w:r w:rsidRPr="005E7358">
        <w:t xml:space="preserve"> who submits a whistleblower </w:t>
      </w:r>
      <w:r w:rsidRPr="005E7358">
        <w:lastRenderedPageBreak/>
        <w:t xml:space="preserve">complaint of reprisal in accordance with 10 U.S.C. </w:t>
      </w:r>
      <w:del w:id="10204" w:author="OFFM" w:date="2024-04-16T10:53:00Z">
        <w:r w:rsidR="00817C00" w:rsidRPr="00F74592">
          <w:delText>2409</w:delText>
        </w:r>
      </w:del>
      <w:ins w:id="10205" w:author="OFFM" w:date="2024-04-16T10:53:00Z">
        <w:r w:rsidRPr="000D237D">
          <w:t>4701</w:t>
        </w:r>
      </w:ins>
      <w:r w:rsidRPr="005E7358">
        <w:t xml:space="preserve"> or 41 U.S.C. 4712), are not allowable if the proceeding: </w:t>
      </w:r>
    </w:p>
    <w:p w14:paraId="2A299B2E" w14:textId="39D6A36A"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Relates to a violation of, or failure to comply with, a Federal, </w:t>
      </w:r>
      <w:del w:id="10206" w:author="OFFM" w:date="2024-04-16T10:53:00Z">
        <w:r w:rsidR="00817C00" w:rsidRPr="00F74592">
          <w:delText>state</w:delText>
        </w:r>
      </w:del>
      <w:ins w:id="10207" w:author="OFFM" w:date="2024-04-16T10:53:00Z">
        <w:r w:rsidRPr="000D237D">
          <w:t>State</w:t>
        </w:r>
      </w:ins>
      <w:r w:rsidRPr="005E7358">
        <w:t>, local or foreign statute, regulation</w:t>
      </w:r>
      <w:ins w:id="10208" w:author="OFFM" w:date="2024-04-16T10:53:00Z">
        <w:r w:rsidRPr="000D237D">
          <w:t>,</w:t>
        </w:r>
      </w:ins>
      <w:r w:rsidRPr="005E7358">
        <w:t xml:space="preserve"> or the terms and conditions of the Federal award</w:t>
      </w:r>
      <w:del w:id="10209" w:author="OFFM" w:date="2024-04-16T10:53:00Z">
        <w:r w:rsidR="00817C00" w:rsidRPr="00F74592">
          <w:delText>,</w:delText>
        </w:r>
      </w:del>
      <w:r w:rsidRPr="005E7358">
        <w:t xml:space="preserve"> by the </w:t>
      </w:r>
      <w:del w:id="10210" w:author="OFFM" w:date="2024-04-16T10:53:00Z">
        <w:r w:rsidR="00817C00" w:rsidRPr="00F74592">
          <w:delText>non-Federal entity</w:delText>
        </w:r>
      </w:del>
      <w:ins w:id="10211" w:author="OFFM" w:date="2024-04-16T10:53:00Z">
        <w:r w:rsidRPr="000D237D">
          <w:t>recipient or subrecipient</w:t>
        </w:r>
      </w:ins>
      <w:r w:rsidRPr="005E7358">
        <w:t xml:space="preserve"> (including its agents and employees); and </w:t>
      </w:r>
    </w:p>
    <w:p w14:paraId="193305E9"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Results in any of the following dispositions: </w:t>
      </w:r>
    </w:p>
    <w:p w14:paraId="55767916" w14:textId="77777777"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In a criminal proceeding, a conviction. </w:t>
      </w:r>
    </w:p>
    <w:p w14:paraId="3D1018BC" w14:textId="7A47DAB1"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In a civil or administrative proceeding involving an allegation of fraud or similar misconduct, a determination of </w:t>
      </w:r>
      <w:del w:id="10212" w:author="OFFM" w:date="2024-04-16T10:53:00Z">
        <w:r w:rsidR="00817C00" w:rsidRPr="00F74592">
          <w:delText>non-Federal entity</w:delText>
        </w:r>
      </w:del>
      <w:ins w:id="10213" w:author="OFFM" w:date="2024-04-16T10:53:00Z">
        <w:r w:rsidRPr="000D237D">
          <w:t>recipient or subrecipient</w:t>
        </w:r>
      </w:ins>
      <w:r w:rsidRPr="005E7358">
        <w:t xml:space="preserve"> liability. </w:t>
      </w:r>
    </w:p>
    <w:p w14:paraId="2D91B2AC" w14:textId="412C6AD9"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In the case of any civil or administrative proceeding, the disallowance of costs</w:t>
      </w:r>
      <w:del w:id="10214" w:author="OFFM" w:date="2024-04-16T10:53:00Z">
        <w:r w:rsidR="00817C00" w:rsidRPr="00F74592">
          <w:delText xml:space="preserve"> or</w:delText>
        </w:r>
      </w:del>
      <w:ins w:id="10215" w:author="OFFM" w:date="2024-04-16T10:53:00Z">
        <w:r w:rsidRPr="000D237D">
          <w:t>,</w:t>
        </w:r>
      </w:ins>
      <w:r w:rsidRPr="005E7358">
        <w:t xml:space="preserve"> the imposition of a monetary penalty, or an order issued by the Federal </w:t>
      </w:r>
      <w:del w:id="10216" w:author="OFFM" w:date="2024-04-16T10:53:00Z">
        <w:r w:rsidR="00817C00" w:rsidRPr="00F74592">
          <w:delText xml:space="preserve">awarding </w:delText>
        </w:r>
      </w:del>
      <w:r w:rsidRPr="005E7358">
        <w:t xml:space="preserve">agency head or delegate to the </w:t>
      </w:r>
      <w:del w:id="10217" w:author="OFFM" w:date="2024-04-16T10:53:00Z">
        <w:r w:rsidR="00817C00" w:rsidRPr="00F74592">
          <w:delText>non-Federal entity</w:delText>
        </w:r>
      </w:del>
      <w:ins w:id="10218" w:author="OFFM" w:date="2024-04-16T10:53:00Z">
        <w:r w:rsidRPr="000D237D">
          <w:t>recipient or subrecipient</w:t>
        </w:r>
      </w:ins>
      <w:r w:rsidRPr="005E7358">
        <w:t xml:space="preserve"> to take corrective action under 10 U.S.C. </w:t>
      </w:r>
      <w:del w:id="10219" w:author="OFFM" w:date="2024-04-16T10:53:00Z">
        <w:r w:rsidR="00817C00" w:rsidRPr="00F74592">
          <w:delText>2409</w:delText>
        </w:r>
      </w:del>
      <w:ins w:id="10220" w:author="OFFM" w:date="2024-04-16T10:53:00Z">
        <w:r w:rsidRPr="000D237D">
          <w:t>4701</w:t>
        </w:r>
      </w:ins>
      <w:r w:rsidRPr="005E7358">
        <w:t xml:space="preserve"> or 41 U.S.C. 4712. </w:t>
      </w:r>
    </w:p>
    <w:p w14:paraId="49804A2C" w14:textId="44C7E05C"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A final decision by an appropriate Federal official to debar or suspend the </w:t>
      </w:r>
      <w:del w:id="10221" w:author="OFFM" w:date="2024-04-16T10:53:00Z">
        <w:r w:rsidR="00817C00" w:rsidRPr="00F74592">
          <w:delText>non-Federal entity</w:delText>
        </w:r>
      </w:del>
      <w:ins w:id="10222" w:author="OFFM" w:date="2024-04-16T10:53:00Z">
        <w:r w:rsidRPr="000D237D">
          <w:t>recipient or subrecipient</w:t>
        </w:r>
      </w:ins>
      <w:r w:rsidRPr="005E7358">
        <w:t xml:space="preserve">, to rescind or void a </w:t>
      </w:r>
      <w:proofErr w:type="gramStart"/>
      <w:r w:rsidRPr="005E7358">
        <w:t>Federal</w:t>
      </w:r>
      <w:proofErr w:type="gramEnd"/>
      <w:r w:rsidRPr="005E7358">
        <w:t xml:space="preserve"> award, or to terminate a Federal award </w:t>
      </w:r>
      <w:del w:id="10223" w:author="OFFM" w:date="2024-04-16T10:53:00Z">
        <w:r w:rsidR="00817C00" w:rsidRPr="00F74592">
          <w:delText>by reason</w:delText>
        </w:r>
      </w:del>
      <w:ins w:id="10224" w:author="OFFM" w:date="2024-04-16T10:53:00Z">
        <w:r w:rsidRPr="000D237D">
          <w:t>because</w:t>
        </w:r>
      </w:ins>
      <w:r w:rsidRPr="005E7358">
        <w:t xml:space="preserve"> of a violation or failure to comply with a statute, regulation, or the terms and conditions of the Federal award. </w:t>
      </w:r>
    </w:p>
    <w:p w14:paraId="59AA6415" w14:textId="42F70BCE"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E</w:t>
      </w:r>
      <w:r w:rsidRPr="00A63D45">
        <w:rPr>
          <w:rStyle w:val="paren"/>
        </w:rPr>
        <w:t>)</w:t>
      </w:r>
      <w:r w:rsidRPr="005E7358">
        <w:t xml:space="preserve"> A disposition by consent or compromise</w:t>
      </w:r>
      <w:del w:id="10225" w:author="OFFM" w:date="2024-04-16T10:53:00Z">
        <w:r w:rsidR="00817C00" w:rsidRPr="00F74592">
          <w:delText>,</w:delText>
        </w:r>
      </w:del>
      <w:r w:rsidRPr="005E7358">
        <w:t xml:space="preserve"> if the action could have resulted in any of the dispositions described in paragraphs (b)(1)(ii)(A) through (D) of this section. </w:t>
      </w:r>
    </w:p>
    <w:p w14:paraId="78CE5B42"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If more than one proceeding involves the same alleged misconduct, the costs of all such proceedings are unallowable if any results in one of the dispositions shown in paragraph (b) of this section. </w:t>
      </w:r>
    </w:p>
    <w:p w14:paraId="1F8FE6D1" w14:textId="73CDD576" w:rsidR="000B5224" w:rsidRPr="005E7358" w:rsidRDefault="00817C00" w:rsidP="00A63D45">
      <w:pPr>
        <w:pStyle w:val="indent-1"/>
        <w:spacing w:before="0" w:beforeAutospacing="0" w:after="0" w:afterAutospacing="0" w:line="480" w:lineRule="auto"/>
        <w:ind w:firstLine="720"/>
        <w:contextualSpacing/>
      </w:pPr>
      <w:del w:id="10226" w:author="OFFM" w:date="2024-04-16T10:53:00Z">
        <w:r w:rsidRPr="00F74592">
          <w:delText>(c)</w:delText>
        </w:r>
      </w:del>
      <w:ins w:id="10227" w:author="OFFM" w:date="2024-04-16T10:53:00Z">
        <w:r w:rsidR="00F2264C" w:rsidRPr="000D237D">
          <w:rPr>
            <w:rStyle w:val="paren"/>
          </w:rPr>
          <w:t>(</w:t>
        </w:r>
        <w:r w:rsidR="00F2264C" w:rsidRPr="000D237D">
          <w:rPr>
            <w:rStyle w:val="paragraph-hierarchy"/>
          </w:rPr>
          <w:t>c</w:t>
        </w:r>
        <w:r w:rsidR="00F2264C" w:rsidRPr="000D237D">
          <w:rPr>
            <w:rStyle w:val="paren"/>
          </w:rPr>
          <w:t>)</w:t>
        </w:r>
        <w:r w:rsidR="00F2264C" w:rsidRPr="000D237D">
          <w:t xml:space="preserve"> </w:t>
        </w:r>
        <w:r w:rsidR="00F2264C" w:rsidRPr="000D237D">
          <w:rPr>
            <w:i/>
            <w:iCs/>
          </w:rPr>
          <w:t>Allowability of costs for proceeding commenced by Federal Government</w:t>
        </w:r>
        <w:r w:rsidR="00F2264C" w:rsidRPr="000D237D">
          <w:t>.</w:t>
        </w:r>
      </w:ins>
      <w:r w:rsidR="00F2264C" w:rsidRPr="005E7358">
        <w:t xml:space="preserve"> If a proceeding referred to in paragraph (b) of this section is commenced by the Federal Government and is resolved by consent or compromise pursuant to an agreement by the </w:t>
      </w:r>
      <w:del w:id="10228" w:author="OFFM" w:date="2024-04-16T10:53:00Z">
        <w:r w:rsidRPr="00F74592">
          <w:delText xml:space="preserve">non-Federal </w:delText>
        </w:r>
        <w:r w:rsidRPr="00F74592">
          <w:lastRenderedPageBreak/>
          <w:delText>entity</w:delText>
        </w:r>
      </w:del>
      <w:ins w:id="10229" w:author="OFFM" w:date="2024-04-16T10:53:00Z">
        <w:r w:rsidR="00F2264C" w:rsidRPr="000D237D">
          <w:t>recipient or subrecipient</w:t>
        </w:r>
      </w:ins>
      <w:r w:rsidR="00F2264C" w:rsidRPr="005E7358">
        <w:t xml:space="preserve"> and the Federal Government, then the costs incurred may be allowed to the extent </w:t>
      </w:r>
      <w:del w:id="10230" w:author="OFFM" w:date="2024-04-16T10:53:00Z">
        <w:r w:rsidRPr="00F74592">
          <w:delText>specifically provided</w:delText>
        </w:r>
      </w:del>
      <w:ins w:id="10231" w:author="OFFM" w:date="2024-04-16T10:53:00Z">
        <w:r w:rsidR="00F2264C" w:rsidRPr="000D237D">
          <w:t>expressly authorized</w:t>
        </w:r>
      </w:ins>
      <w:r w:rsidR="00F2264C" w:rsidRPr="005E7358">
        <w:t xml:space="preserve"> in </w:t>
      </w:r>
      <w:del w:id="10232" w:author="OFFM" w:date="2024-04-16T10:53:00Z">
        <w:r w:rsidRPr="00F74592">
          <w:delText>such</w:delText>
        </w:r>
      </w:del>
      <w:ins w:id="10233" w:author="OFFM" w:date="2024-04-16T10:53:00Z">
        <w:r w:rsidR="00F2264C" w:rsidRPr="000D237D">
          <w:t>the</w:t>
        </w:r>
      </w:ins>
      <w:r w:rsidR="00F2264C" w:rsidRPr="005E7358">
        <w:t xml:space="preserve"> agreement. </w:t>
      </w:r>
    </w:p>
    <w:p w14:paraId="6E96B2DE" w14:textId="49F969E6" w:rsidR="000B5224" w:rsidRPr="005E7358" w:rsidRDefault="00817C00" w:rsidP="00A63D45">
      <w:pPr>
        <w:pStyle w:val="indent-1"/>
        <w:spacing w:before="0" w:beforeAutospacing="0" w:after="0" w:afterAutospacing="0" w:line="480" w:lineRule="auto"/>
        <w:ind w:firstLine="720"/>
        <w:contextualSpacing/>
      </w:pPr>
      <w:del w:id="10234" w:author="OFFM" w:date="2024-04-16T10:53:00Z">
        <w:r w:rsidRPr="00F74592">
          <w:delText>(d)</w:delText>
        </w:r>
      </w:del>
      <w:ins w:id="10235" w:author="OFFM" w:date="2024-04-16T10:53:00Z">
        <w:r w:rsidR="00F2264C" w:rsidRPr="000D237D">
          <w:rPr>
            <w:rStyle w:val="paren"/>
          </w:rPr>
          <w:t>(</w:t>
        </w:r>
        <w:r w:rsidR="00F2264C" w:rsidRPr="000D237D">
          <w:rPr>
            <w:rStyle w:val="paragraph-hierarchy"/>
          </w:rPr>
          <w:t>d</w:t>
        </w:r>
        <w:r w:rsidR="00F2264C" w:rsidRPr="000D237D">
          <w:rPr>
            <w:rStyle w:val="paren"/>
          </w:rPr>
          <w:t>)</w:t>
        </w:r>
        <w:r w:rsidR="00F2264C" w:rsidRPr="000D237D">
          <w:t xml:space="preserve"> </w:t>
        </w:r>
        <w:r w:rsidR="00F2264C" w:rsidRPr="000D237D">
          <w:rPr>
            <w:i/>
            <w:iCs/>
          </w:rPr>
          <w:t>Allowability of costs for proceeding commenced by State, local, or foreign government.</w:t>
        </w:r>
      </w:ins>
      <w:r w:rsidR="00F2264C" w:rsidRPr="005E7358">
        <w:t xml:space="preserve"> If a proceeding referred to in paragraph (b) of this section is commenced by a </w:t>
      </w:r>
      <w:del w:id="10236" w:author="OFFM" w:date="2024-04-16T10:53:00Z">
        <w:r w:rsidRPr="00F74592">
          <w:delText>state</w:delText>
        </w:r>
      </w:del>
      <w:ins w:id="10237" w:author="OFFM" w:date="2024-04-16T10:53:00Z">
        <w:r w:rsidR="00F2264C" w:rsidRPr="000D237D">
          <w:t>State</w:t>
        </w:r>
      </w:ins>
      <w:r w:rsidR="00F2264C" w:rsidRPr="005E7358">
        <w:t xml:space="preserve">, local or foreign government, </w:t>
      </w:r>
      <w:ins w:id="10238" w:author="OFFM" w:date="2024-04-16T10:53:00Z">
        <w:r w:rsidR="00F2264C" w:rsidRPr="000D237D">
          <w:t xml:space="preserve">then the costs incurred may be allowed if </w:t>
        </w:r>
      </w:ins>
      <w:r w:rsidR="00F2264C" w:rsidRPr="005E7358">
        <w:t xml:space="preserve">the authorized Federal official </w:t>
      </w:r>
      <w:del w:id="10239" w:author="OFFM" w:date="2024-04-16T10:53:00Z">
        <w:r w:rsidRPr="00F74592">
          <w:delText xml:space="preserve">may allow the costs incurred if such authorized official </w:delText>
        </w:r>
      </w:del>
      <w:r w:rsidR="00F2264C" w:rsidRPr="005E7358">
        <w:t xml:space="preserve">determines that the costs were incurred as a result of: </w:t>
      </w:r>
    </w:p>
    <w:p w14:paraId="2658F1C6"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A specific term or condition of the Federal award, or </w:t>
      </w:r>
    </w:p>
    <w:p w14:paraId="3D400DF9" w14:textId="0060689C"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Specific written direction of an authorized official of the Federal </w:t>
      </w:r>
      <w:del w:id="10240" w:author="OFFM" w:date="2024-04-16T10:53:00Z">
        <w:r w:rsidR="00817C00" w:rsidRPr="00F74592">
          <w:delText xml:space="preserve">awarding </w:delText>
        </w:r>
      </w:del>
      <w:r w:rsidRPr="005E7358">
        <w:t xml:space="preserve">agency. </w:t>
      </w:r>
    </w:p>
    <w:p w14:paraId="5D64E983" w14:textId="7463FD7A" w:rsidR="000B5224" w:rsidRPr="005E7358" w:rsidRDefault="00817C00" w:rsidP="00A63D45">
      <w:pPr>
        <w:pStyle w:val="indent-1"/>
        <w:spacing w:before="0" w:beforeAutospacing="0" w:after="0" w:afterAutospacing="0" w:line="480" w:lineRule="auto"/>
        <w:ind w:firstLine="720"/>
        <w:contextualSpacing/>
      </w:pPr>
      <w:del w:id="10241" w:author="OFFM" w:date="2024-04-16T10:53:00Z">
        <w:r w:rsidRPr="00F74592">
          <w:delText>(e)</w:delText>
        </w:r>
      </w:del>
      <w:ins w:id="10242" w:author="OFFM" w:date="2024-04-16T10:53:00Z">
        <w:r w:rsidR="00F2264C" w:rsidRPr="000D237D">
          <w:rPr>
            <w:rStyle w:val="paren"/>
          </w:rPr>
          <w:t>(</w:t>
        </w:r>
        <w:r w:rsidR="00F2264C" w:rsidRPr="000D237D">
          <w:rPr>
            <w:rStyle w:val="paragraph-hierarchy"/>
          </w:rPr>
          <w:t>e</w:t>
        </w:r>
        <w:r w:rsidR="00F2264C" w:rsidRPr="000D237D">
          <w:rPr>
            <w:rStyle w:val="paren"/>
          </w:rPr>
          <w:t>)</w:t>
        </w:r>
        <w:r w:rsidR="00F2264C" w:rsidRPr="000D237D">
          <w:t xml:space="preserve"> </w:t>
        </w:r>
        <w:r w:rsidR="00F2264C" w:rsidRPr="000D237D">
          <w:rPr>
            <w:i/>
            <w:iCs/>
          </w:rPr>
          <w:t>Allowability of costs in general</w:t>
        </w:r>
        <w:r w:rsidR="00F2264C" w:rsidRPr="000D237D">
          <w:t>.</w:t>
        </w:r>
      </w:ins>
      <w:r w:rsidR="00F2264C" w:rsidRPr="005E7358">
        <w:t xml:space="preserve"> Costs incurred in connection with proceedings described in paragraph (b</w:t>
      </w:r>
      <w:del w:id="10243" w:author="OFFM" w:date="2024-04-16T10:53:00Z">
        <w:r w:rsidRPr="00F74592">
          <w:delText xml:space="preserve">) of this section, which are </w:delText>
        </w:r>
      </w:del>
      <w:ins w:id="10244" w:author="OFFM" w:date="2024-04-16T10:53:00Z">
        <w:r w:rsidR="00F2264C" w:rsidRPr="000D237D">
          <w:t xml:space="preserve">), and </w:t>
        </w:r>
      </w:ins>
      <w:r w:rsidR="00F2264C" w:rsidRPr="005E7358">
        <w:t xml:space="preserve">not made unallowable by that </w:t>
      </w:r>
      <w:del w:id="10245" w:author="OFFM" w:date="2024-04-16T10:53:00Z">
        <w:r w:rsidRPr="00F74592">
          <w:delText>subsection</w:delText>
        </w:r>
      </w:del>
      <w:ins w:id="10246" w:author="OFFM" w:date="2024-04-16T10:53:00Z">
        <w:r w:rsidR="00F2264C" w:rsidRPr="000D237D">
          <w:t>paragraph</w:t>
        </w:r>
      </w:ins>
      <w:r w:rsidR="00F2264C" w:rsidRPr="005E7358">
        <w:t xml:space="preserve">, may be allowed </w:t>
      </w:r>
      <w:del w:id="10247" w:author="OFFM" w:date="2024-04-16T10:53:00Z">
        <w:r w:rsidRPr="00F74592">
          <w:delText xml:space="preserve">but only </w:delText>
        </w:r>
      </w:del>
      <w:r w:rsidR="00F2264C" w:rsidRPr="005E7358">
        <w:t xml:space="preserve">to the extent that: </w:t>
      </w:r>
    </w:p>
    <w:p w14:paraId="035F418D" w14:textId="3B002E3A"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costs are reasonable and necessary </w:t>
      </w:r>
      <w:del w:id="10248" w:author="OFFM" w:date="2024-04-16T10:53:00Z">
        <w:r w:rsidR="00817C00" w:rsidRPr="00F74592">
          <w:delText>in relation to</w:delText>
        </w:r>
      </w:del>
      <w:ins w:id="10249" w:author="OFFM" w:date="2024-04-16T10:53:00Z">
        <w:r w:rsidRPr="000D237D">
          <w:t>for</w:t>
        </w:r>
      </w:ins>
      <w:r w:rsidRPr="005E7358">
        <w:t xml:space="preserve"> the administration of the Federal award and activities required to deal with the proceeding and the underlying cause of action; </w:t>
      </w:r>
    </w:p>
    <w:p w14:paraId="78627478"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Payment of the reasonable, necessary, allocable and otherwise allowable costs incurred is not prohibited by any other provision(s) of the Federal award; </w:t>
      </w:r>
    </w:p>
    <w:p w14:paraId="741B0CE9"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The costs are not recovered from the Federal Government or a third party, either directly as a result of the proceeding or otherwise; and, </w:t>
      </w:r>
    </w:p>
    <w:p w14:paraId="4CCB4772" w14:textId="0B60ECC5"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An authorized Federal official </w:t>
      </w:r>
      <w:del w:id="10250" w:author="OFFM" w:date="2024-04-16T10:53:00Z">
        <w:r w:rsidR="00817C00" w:rsidRPr="00F74592">
          <w:delText>must determine</w:delText>
        </w:r>
      </w:del>
      <w:ins w:id="10251" w:author="OFFM" w:date="2024-04-16T10:53:00Z">
        <w:r w:rsidRPr="000D237D">
          <w:t>has determined</w:t>
        </w:r>
      </w:ins>
      <w:r w:rsidRPr="005E7358">
        <w:t xml:space="preserve"> the percentage of costs allowed considering the complexity of litigation, generally accepted principles governing the award of legal fees in civil actions involving the United States, and </w:t>
      </w:r>
      <w:del w:id="10252" w:author="OFFM" w:date="2024-04-16T10:53:00Z">
        <w:r w:rsidR="00817C00" w:rsidRPr="00F74592">
          <w:delText xml:space="preserve">such </w:delText>
        </w:r>
      </w:del>
      <w:r w:rsidRPr="005E7358">
        <w:t xml:space="preserve">other factors </w:t>
      </w:r>
      <w:del w:id="10253" w:author="OFFM" w:date="2024-04-16T10:53:00Z">
        <w:r w:rsidR="00817C00" w:rsidRPr="00F74592">
          <w:delText>as</w:delText>
        </w:r>
      </w:del>
      <w:ins w:id="10254" w:author="OFFM" w:date="2024-04-16T10:53:00Z">
        <w:r w:rsidRPr="000D237D">
          <w:t>that</w:t>
        </w:r>
      </w:ins>
      <w:r w:rsidRPr="005E7358">
        <w:t xml:space="preserve"> may be appropriate. </w:t>
      </w:r>
      <w:del w:id="10255" w:author="OFFM" w:date="2024-04-16T10:53:00Z">
        <w:r w:rsidR="00817C00" w:rsidRPr="00F74592">
          <w:delText>Such</w:delText>
        </w:r>
      </w:del>
      <w:ins w:id="10256" w:author="OFFM" w:date="2024-04-16T10:53:00Z">
        <w:r w:rsidRPr="000D237D">
          <w:t>This</w:t>
        </w:r>
      </w:ins>
      <w:r w:rsidRPr="005E7358">
        <w:t xml:space="preserve"> percentage must not exceed 80 percent</w:t>
      </w:r>
      <w:del w:id="10257" w:author="OFFM" w:date="2024-04-16T10:53:00Z">
        <w:r w:rsidR="00817C00" w:rsidRPr="00F74592">
          <w:delText>. However, if</w:delText>
        </w:r>
      </w:del>
      <w:ins w:id="10258" w:author="OFFM" w:date="2024-04-16T10:53:00Z">
        <w:r w:rsidRPr="000D237D">
          <w:t xml:space="preserve"> unless</w:t>
        </w:r>
      </w:ins>
      <w:r w:rsidRPr="005E7358">
        <w:t xml:space="preserve"> an agreement </w:t>
      </w:r>
      <w:del w:id="10259" w:author="OFFM" w:date="2024-04-16T10:53:00Z">
        <w:r w:rsidR="00817C00" w:rsidRPr="00F74592">
          <w:delText xml:space="preserve">reached </w:delText>
        </w:r>
      </w:del>
      <w:r w:rsidRPr="005E7358">
        <w:t xml:space="preserve">under paragraph (c) </w:t>
      </w:r>
      <w:del w:id="10260" w:author="OFFM" w:date="2024-04-16T10:53:00Z">
        <w:r w:rsidR="00817C00" w:rsidRPr="00F74592">
          <w:delText xml:space="preserve">of this section </w:delText>
        </w:r>
      </w:del>
      <w:r w:rsidRPr="005E7358">
        <w:t xml:space="preserve">has explicitly considered this </w:t>
      </w:r>
      <w:del w:id="10261" w:author="OFFM" w:date="2024-04-16T10:53:00Z">
        <w:r w:rsidR="00817C00" w:rsidRPr="00F74592">
          <w:delText xml:space="preserve">80 percent </w:delText>
        </w:r>
      </w:del>
      <w:r w:rsidRPr="005E7358">
        <w:lastRenderedPageBreak/>
        <w:t>limitation and permitted a higher percentage</w:t>
      </w:r>
      <w:del w:id="10262" w:author="OFFM" w:date="2024-04-16T10:53:00Z">
        <w:r w:rsidR="00817C00" w:rsidRPr="00F74592">
          <w:delText>, then</w:delText>
        </w:r>
      </w:del>
      <w:ins w:id="10263" w:author="OFFM" w:date="2024-04-16T10:53:00Z">
        <w:r w:rsidRPr="000D237D">
          <w:t>. In that case,</w:t>
        </w:r>
      </w:ins>
      <w:r w:rsidRPr="005E7358">
        <w:t xml:space="preserve"> the </w:t>
      </w:r>
      <w:del w:id="10264" w:author="OFFM" w:date="2024-04-16T10:53:00Z">
        <w:r w:rsidR="00817C00" w:rsidRPr="00F74592">
          <w:delText>full</w:delText>
        </w:r>
      </w:del>
      <w:ins w:id="10265" w:author="OFFM" w:date="2024-04-16T10:53:00Z">
        <w:r w:rsidRPr="000D237D">
          <w:t>total</w:t>
        </w:r>
      </w:ins>
      <w:r w:rsidRPr="005E7358">
        <w:t xml:space="preserve"> amount of costs </w:t>
      </w:r>
      <w:del w:id="10266" w:author="OFFM" w:date="2024-04-16T10:53:00Z">
        <w:r w:rsidR="00817C00" w:rsidRPr="00F74592">
          <w:delText>resulting from that agreement are</w:delText>
        </w:r>
      </w:del>
      <w:ins w:id="10267" w:author="OFFM" w:date="2024-04-16T10:53:00Z">
        <w:r w:rsidRPr="000D237D">
          <w:t>incurred may be</w:t>
        </w:r>
      </w:ins>
      <w:r w:rsidRPr="005E7358">
        <w:t xml:space="preserve"> allowable. </w:t>
      </w:r>
    </w:p>
    <w:p w14:paraId="2D80C38C" w14:textId="0422B7F6"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f</w:t>
      </w:r>
      <w:r w:rsidRPr="00A63D45">
        <w:rPr>
          <w:rStyle w:val="paren"/>
        </w:rPr>
        <w:t>)</w:t>
      </w:r>
      <w:r w:rsidRPr="005E7358">
        <w:t xml:space="preserve"> </w:t>
      </w:r>
      <w:ins w:id="10268" w:author="OFFM" w:date="2024-04-16T10:53:00Z">
        <w:r w:rsidRPr="000D237D">
          <w:rPr>
            <w:i/>
            <w:iCs/>
          </w:rPr>
          <w:t xml:space="preserve">Major Fraud Act. </w:t>
        </w:r>
      </w:ins>
      <w:r w:rsidRPr="005E7358">
        <w:t xml:space="preserve">Costs incurred by the </w:t>
      </w:r>
      <w:del w:id="10269" w:author="OFFM" w:date="2024-04-16T10:53:00Z">
        <w:r w:rsidR="00817C00" w:rsidRPr="00F74592">
          <w:delText>non-Federal entity</w:delText>
        </w:r>
      </w:del>
      <w:ins w:id="10270" w:author="OFFM" w:date="2024-04-16T10:53:00Z">
        <w:r w:rsidRPr="000D237D">
          <w:t>recipient or subrecipient</w:t>
        </w:r>
      </w:ins>
      <w:r w:rsidRPr="005E7358">
        <w:t xml:space="preserve"> in connection with the defense of suits brought by its employees or ex-employees under section 2 of the Major Fraud Act of 1988 (18 U.S.C. 1031), including the cost of all relief necessary to make </w:t>
      </w:r>
      <w:del w:id="10271" w:author="OFFM" w:date="2024-04-16T10:53:00Z">
        <w:r w:rsidR="00817C00" w:rsidRPr="00F74592">
          <w:delText>such</w:delText>
        </w:r>
      </w:del>
      <w:ins w:id="10272" w:author="OFFM" w:date="2024-04-16T10:53:00Z">
        <w:r w:rsidRPr="000D237D">
          <w:t>the</w:t>
        </w:r>
      </w:ins>
      <w:r w:rsidRPr="005E7358">
        <w:t xml:space="preserve"> employee whole, where the </w:t>
      </w:r>
      <w:del w:id="10273" w:author="OFFM" w:date="2024-04-16T10:53:00Z">
        <w:r w:rsidR="00817C00" w:rsidRPr="00F74592">
          <w:delText>non-Federal entity</w:delText>
        </w:r>
      </w:del>
      <w:ins w:id="10274" w:author="OFFM" w:date="2024-04-16T10:53:00Z">
        <w:r w:rsidRPr="000D237D">
          <w:t>recipient or subrecipient</w:t>
        </w:r>
      </w:ins>
      <w:r w:rsidRPr="005E7358">
        <w:t xml:space="preserve"> was found liable or settled, are unallowable. </w:t>
      </w:r>
    </w:p>
    <w:p w14:paraId="3FDA9140" w14:textId="42F806E6" w:rsidR="000B5224" w:rsidRPr="005E7358" w:rsidRDefault="00817C00" w:rsidP="00A63D45">
      <w:pPr>
        <w:pStyle w:val="indent-1"/>
        <w:spacing w:before="0" w:beforeAutospacing="0" w:after="0" w:afterAutospacing="0" w:line="480" w:lineRule="auto"/>
        <w:ind w:firstLine="720"/>
        <w:contextualSpacing/>
      </w:pPr>
      <w:del w:id="10275" w:author="OFFM" w:date="2024-04-16T10:53:00Z">
        <w:r w:rsidRPr="00F74592">
          <w:delText>(g) Costs of prosecution of</w:delText>
        </w:r>
      </w:del>
      <w:ins w:id="10276" w:author="OFFM" w:date="2024-04-16T10:53:00Z">
        <w:r w:rsidR="00F2264C" w:rsidRPr="000D237D">
          <w:rPr>
            <w:rStyle w:val="paren"/>
          </w:rPr>
          <w:t>(</w:t>
        </w:r>
        <w:r w:rsidR="00F2264C" w:rsidRPr="000D237D">
          <w:rPr>
            <w:rStyle w:val="paragraph-hierarchy"/>
          </w:rPr>
          <w:t>g</w:t>
        </w:r>
        <w:r w:rsidR="00F2264C" w:rsidRPr="000D237D">
          <w:rPr>
            <w:rStyle w:val="paren"/>
          </w:rPr>
          <w:t>)</w:t>
        </w:r>
        <w:r w:rsidR="00F2264C" w:rsidRPr="000D237D">
          <w:t xml:space="preserve"> </w:t>
        </w:r>
        <w:r w:rsidR="00F2264C" w:rsidRPr="000D237D">
          <w:rPr>
            <w:i/>
            <w:iCs/>
          </w:rPr>
          <w:t>Un-allowability of costs for prosecuting claims against Federal Government</w:t>
        </w:r>
        <w:r w:rsidR="00F2264C" w:rsidRPr="000D237D">
          <w:t>. Costs for prosecuting</w:t>
        </w:r>
      </w:ins>
      <w:r w:rsidR="00F2264C" w:rsidRPr="005E7358">
        <w:t xml:space="preserve"> claims against the Federal Government, including appeals of final Federal agency decisions, are unallowable. </w:t>
      </w:r>
    </w:p>
    <w:p w14:paraId="3F03115A" w14:textId="2B5504AF" w:rsidR="000B5224" w:rsidRPr="005E7358" w:rsidRDefault="00817C00" w:rsidP="00A63D45">
      <w:pPr>
        <w:pStyle w:val="indent-1"/>
        <w:spacing w:before="0" w:beforeAutospacing="0" w:after="0" w:afterAutospacing="0" w:line="480" w:lineRule="auto"/>
        <w:ind w:firstLine="720"/>
        <w:contextualSpacing/>
      </w:pPr>
      <w:del w:id="10277" w:author="OFFM" w:date="2024-04-16T10:53:00Z">
        <w:r w:rsidRPr="00F74592">
          <w:delText>(h)</w:delText>
        </w:r>
      </w:del>
      <w:ins w:id="10278" w:author="OFFM" w:date="2024-04-16T10:53:00Z">
        <w:r w:rsidR="00F2264C" w:rsidRPr="000D237D">
          <w:rPr>
            <w:rStyle w:val="paren"/>
          </w:rPr>
          <w:t>(</w:t>
        </w:r>
        <w:r w:rsidR="00F2264C" w:rsidRPr="000D237D">
          <w:rPr>
            <w:rStyle w:val="paragraph-hierarchy"/>
          </w:rPr>
          <w:t>h</w:t>
        </w:r>
        <w:r w:rsidR="00F2264C" w:rsidRPr="000D237D">
          <w:rPr>
            <w:rStyle w:val="paren"/>
          </w:rPr>
          <w:t>)</w:t>
        </w:r>
        <w:r w:rsidR="00F2264C" w:rsidRPr="000D237D">
          <w:t xml:space="preserve"> </w:t>
        </w:r>
        <w:r w:rsidR="00F2264C" w:rsidRPr="000D237D">
          <w:rPr>
            <w:i/>
            <w:iCs/>
          </w:rPr>
          <w:t>Patent infringement litigation</w:t>
        </w:r>
        <w:r w:rsidR="00F2264C" w:rsidRPr="000D237D">
          <w:t>.</w:t>
        </w:r>
      </w:ins>
      <w:r w:rsidR="00F2264C" w:rsidRPr="005E7358">
        <w:t xml:space="preserve"> Costs of legal, accounting, and consultant services, and related costs</w:t>
      </w:r>
      <w:del w:id="10279" w:author="OFFM" w:date="2024-04-16T10:53:00Z">
        <w:r w:rsidRPr="00F74592">
          <w:delText>,</w:delText>
        </w:r>
      </w:del>
      <w:r w:rsidR="00F2264C" w:rsidRPr="005E7358">
        <w:t xml:space="preserve"> incurred in connection with patent infringement litigation, are unallowable unless otherwise provided for in the Federal award. </w:t>
      </w:r>
    </w:p>
    <w:p w14:paraId="73BD8003" w14:textId="77A1896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w:t>
      </w:r>
      <w:ins w:id="10280" w:author="OFFM" w:date="2024-04-16T10:53:00Z">
        <w:r w:rsidRPr="000D237D">
          <w:rPr>
            <w:i/>
            <w:iCs/>
          </w:rPr>
          <w:t>Potentially unallowable costs</w:t>
        </w:r>
        <w:r w:rsidRPr="000D237D">
          <w:t>. </w:t>
        </w:r>
      </w:ins>
      <w:r w:rsidRPr="005E7358">
        <w:t xml:space="preserve">Costs </w:t>
      </w:r>
      <w:del w:id="10281" w:author="OFFM" w:date="2024-04-16T10:53:00Z">
        <w:r w:rsidR="00817C00" w:rsidRPr="00F74592">
          <w:delText>which</w:delText>
        </w:r>
      </w:del>
      <w:ins w:id="10282" w:author="OFFM" w:date="2024-04-16T10:53:00Z">
        <w:r w:rsidRPr="000D237D">
          <w:t>that</w:t>
        </w:r>
      </w:ins>
      <w:r w:rsidRPr="005E7358">
        <w:t xml:space="preserve"> may be unallowable under this section, including directly associated costs, must be segregated and accounted for separately. During the pendency of any proceeding covered by paragraphs (b) and (f) of this section, the Federal Government must generally withhold payment of such costs. However, if in its best interests, the Federal Government may provide for conditional payment upon provision of adequate security, or other adequate assurance, and agreement to repay all unallowable costs, plus interest, if the costs are subsequently determined to be unallowable. </w:t>
      </w:r>
    </w:p>
    <w:p w14:paraId="47E4D685"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200.436 Depreciation.</w:t>
      </w:r>
    </w:p>
    <w:p w14:paraId="310687A8" w14:textId="650D3EAC"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Depreciation is the method for allocating the cost of fixed assets to periods benefitting from asset use. The </w:t>
      </w:r>
      <w:del w:id="10283" w:author="OFFM" w:date="2024-04-16T10:53:00Z">
        <w:r w:rsidR="00817C00" w:rsidRPr="00F74592">
          <w:delText>non-Federal entity</w:delText>
        </w:r>
      </w:del>
      <w:ins w:id="10284" w:author="OFFM" w:date="2024-04-16T10:53:00Z">
        <w:r w:rsidRPr="000D237D">
          <w:t>recipient or subrecipient</w:t>
        </w:r>
      </w:ins>
      <w:r w:rsidRPr="005E7358">
        <w:t xml:space="preserve"> may be compensated for the use of its buildings, capital improvements, equipment, and software projects capitalized in accordance with GAAP</w:t>
      </w:r>
      <w:del w:id="10285" w:author="OFFM" w:date="2024-04-16T10:53:00Z">
        <w:r w:rsidR="00817C00" w:rsidRPr="00F74592">
          <w:delText>,</w:delText>
        </w:r>
      </w:del>
      <w:r w:rsidRPr="005E7358">
        <w:t xml:space="preserve"> provided that they are </w:t>
      </w:r>
      <w:del w:id="10286" w:author="OFFM" w:date="2024-04-16T10:53:00Z">
        <w:r w:rsidR="00817C00" w:rsidRPr="00F74592">
          <w:delText xml:space="preserve">used, </w:delText>
        </w:r>
      </w:del>
      <w:r w:rsidRPr="005E7358">
        <w:t xml:space="preserve">needed </w:t>
      </w:r>
      <w:ins w:id="10287" w:author="OFFM" w:date="2024-04-16T10:53:00Z">
        <w:r w:rsidRPr="000D237D">
          <w:t xml:space="preserve">and used </w:t>
        </w:r>
      </w:ins>
      <w:r w:rsidRPr="005E7358">
        <w:t xml:space="preserve">in the </w:t>
      </w:r>
      <w:del w:id="10288" w:author="OFFM" w:date="2024-04-16T10:53:00Z">
        <w:r w:rsidR="00817C00" w:rsidRPr="00F74592">
          <w:delText xml:space="preserve">non-Federal </w:delText>
        </w:r>
        <w:r w:rsidR="00817C00" w:rsidRPr="00F74592">
          <w:lastRenderedPageBreak/>
          <w:delText>entity's</w:delText>
        </w:r>
      </w:del>
      <w:ins w:id="10289" w:author="OFFM" w:date="2024-04-16T10:53:00Z">
        <w:r w:rsidRPr="000D237D">
          <w:t>recipient’s or subrecipient’s</w:t>
        </w:r>
      </w:ins>
      <w:r w:rsidRPr="005E7358">
        <w:t xml:space="preserve"> activities</w:t>
      </w:r>
      <w:del w:id="10290" w:author="OFFM" w:date="2024-04-16T10:53:00Z">
        <w:r w:rsidR="00817C00" w:rsidRPr="00F74592">
          <w:delText>,</w:delText>
        </w:r>
      </w:del>
      <w:r w:rsidRPr="005E7358">
        <w:t xml:space="preserve"> and </w:t>
      </w:r>
      <w:del w:id="10291" w:author="OFFM" w:date="2024-04-16T10:53:00Z">
        <w:r w:rsidR="00817C00" w:rsidRPr="00F74592">
          <w:delText>properly</w:delText>
        </w:r>
      </w:del>
      <w:ins w:id="10292" w:author="OFFM" w:date="2024-04-16T10:53:00Z">
        <w:r w:rsidRPr="000D237D">
          <w:t>correctly</w:t>
        </w:r>
      </w:ins>
      <w:r w:rsidRPr="005E7358">
        <w:t xml:space="preserve"> allocated to Federal awards. </w:t>
      </w:r>
      <w:del w:id="10293" w:author="OFFM" w:date="2024-04-16T10:53:00Z">
        <w:r w:rsidR="00817C00" w:rsidRPr="00F74592">
          <w:delText>Such</w:delText>
        </w:r>
      </w:del>
      <w:ins w:id="10294" w:author="OFFM" w:date="2024-04-16T10:53:00Z">
        <w:r w:rsidRPr="000D237D">
          <w:t>The</w:t>
        </w:r>
      </w:ins>
      <w:r w:rsidRPr="005E7358">
        <w:t xml:space="preserve"> compensation must be made by computing</w:t>
      </w:r>
      <w:ins w:id="10295" w:author="OFFM" w:date="2024-04-16T10:53:00Z">
        <w:r w:rsidRPr="000D237D">
          <w:t xml:space="preserve"> the proper</w:t>
        </w:r>
      </w:ins>
      <w:r w:rsidRPr="005E7358">
        <w:t xml:space="preserve"> depreciation. </w:t>
      </w:r>
    </w:p>
    <w:p w14:paraId="628EFB9D" w14:textId="482A2EB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The allocation for depreciation must be made in accordance with Appendices III through IX</w:t>
      </w:r>
      <w:del w:id="10296" w:author="OFFM" w:date="2024-04-16T10:53:00Z">
        <w:r w:rsidR="00817C00" w:rsidRPr="00F74592">
          <w:delText>.</w:delText>
        </w:r>
      </w:del>
      <w:ins w:id="10297" w:author="OFFM" w:date="2024-04-16T10:53:00Z">
        <w:r w:rsidRPr="000D237D">
          <w:t xml:space="preserve"> of this part.</w:t>
        </w:r>
      </w:ins>
      <w:r w:rsidRPr="005E7358">
        <w:t xml:space="preserve"> </w:t>
      </w:r>
    </w:p>
    <w:p w14:paraId="2257B018" w14:textId="18BCE9E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Depreciation is computed applying the following rules. The computation of depreciation must be based on the acquisition cost of the assets involved. For an asset donated to the </w:t>
      </w:r>
      <w:del w:id="10298" w:author="OFFM" w:date="2024-04-16T10:53:00Z">
        <w:r w:rsidR="00817C00" w:rsidRPr="00F74592">
          <w:delText>non-Federal entity</w:delText>
        </w:r>
      </w:del>
      <w:ins w:id="10299" w:author="OFFM" w:date="2024-04-16T10:53:00Z">
        <w:r w:rsidRPr="000D237D">
          <w:t>recipient or subrecipient</w:t>
        </w:r>
      </w:ins>
      <w:r w:rsidRPr="005E7358">
        <w:t xml:space="preserve"> by a third party, its fair market value at the time of the donation must be considered as the acquisition cost. Such assets may be depreciated or claimed as </w:t>
      </w:r>
      <w:del w:id="10300" w:author="OFFM" w:date="2024-04-16T10:53:00Z">
        <w:r w:rsidR="00817C00" w:rsidRPr="00F74592">
          <w:delText>matching</w:delText>
        </w:r>
      </w:del>
      <w:ins w:id="10301" w:author="OFFM" w:date="2024-04-16T10:53:00Z">
        <w:r w:rsidRPr="000D237D">
          <w:t>cost sharing</w:t>
        </w:r>
      </w:ins>
      <w:r w:rsidRPr="005E7358">
        <w:t xml:space="preserve"> but not both. </w:t>
      </w:r>
      <w:del w:id="10302" w:author="OFFM" w:date="2024-04-16T10:53:00Z">
        <w:r w:rsidR="00817C00" w:rsidRPr="00F74592">
          <w:delText>For the computation of</w:delText>
        </w:r>
      </w:del>
      <w:ins w:id="10303" w:author="OFFM" w:date="2024-04-16T10:53:00Z">
        <w:r w:rsidRPr="000D237D">
          <w:t>When computing</w:t>
        </w:r>
      </w:ins>
      <w:r w:rsidRPr="005E7358">
        <w:t xml:space="preserve"> depreciation</w:t>
      </w:r>
      <w:ins w:id="10304" w:author="OFFM" w:date="2024-04-16T10:53:00Z">
        <w:r w:rsidRPr="000D237D">
          <w:t xml:space="preserve"> charges</w:t>
        </w:r>
      </w:ins>
      <w:r w:rsidRPr="005E7358">
        <w:t xml:space="preserve">, the acquisition cost will exclude: </w:t>
      </w:r>
    </w:p>
    <w:p w14:paraId="190B5E70"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cost of land; </w:t>
      </w:r>
    </w:p>
    <w:p w14:paraId="6432C0BB" w14:textId="226736CA"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Any portion of the cost of buildings and equipment borne by or donated by the Federal Government, irrespective of where </w:t>
      </w:r>
      <w:ins w:id="10305" w:author="OFFM" w:date="2024-04-16T10:53:00Z">
        <w:r w:rsidRPr="000D237D">
          <w:t xml:space="preserve">the </w:t>
        </w:r>
      </w:ins>
      <w:r w:rsidRPr="005E7358">
        <w:t>title was originally vested or</w:t>
      </w:r>
      <w:del w:id="10306" w:author="OFFM" w:date="2024-04-16T10:53:00Z">
        <w:r w:rsidR="00817C00" w:rsidRPr="00F74592">
          <w:delText xml:space="preserve"> where it</w:delText>
        </w:r>
      </w:del>
      <w:r w:rsidRPr="005E7358">
        <w:t xml:space="preserve"> is presently located; </w:t>
      </w:r>
    </w:p>
    <w:p w14:paraId="0A18C22B" w14:textId="129496AE"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Any portion of the cost of buildings and equipment contributed by or for the </w:t>
      </w:r>
      <w:del w:id="10307" w:author="OFFM" w:date="2024-04-16T10:53:00Z">
        <w:r w:rsidR="00817C00" w:rsidRPr="00F74592">
          <w:delText>non-Federal entity</w:delText>
        </w:r>
      </w:del>
      <w:ins w:id="10308" w:author="OFFM" w:date="2024-04-16T10:53:00Z">
        <w:r w:rsidRPr="000D237D">
          <w:t>recipient or subrecipient</w:t>
        </w:r>
      </w:ins>
      <w:r w:rsidRPr="005E7358">
        <w:t xml:space="preserve"> that </w:t>
      </w:r>
      <w:del w:id="10309" w:author="OFFM" w:date="2024-04-16T10:53:00Z">
        <w:r w:rsidR="00817C00" w:rsidRPr="00F74592">
          <w:delText>are</w:delText>
        </w:r>
      </w:del>
      <w:ins w:id="10310" w:author="OFFM" w:date="2024-04-16T10:53:00Z">
        <w:r w:rsidRPr="000D237D">
          <w:t>is</w:t>
        </w:r>
      </w:ins>
      <w:r w:rsidRPr="005E7358">
        <w:t xml:space="preserve"> already claimed as </w:t>
      </w:r>
      <w:del w:id="10311" w:author="OFFM" w:date="2024-04-16T10:53:00Z">
        <w:r w:rsidR="00817C00" w:rsidRPr="00F74592">
          <w:delText>matching</w:delText>
        </w:r>
      </w:del>
      <w:ins w:id="10312" w:author="OFFM" w:date="2024-04-16T10:53:00Z">
        <w:r w:rsidRPr="000D237D">
          <w:t>cost sharing</w:t>
        </w:r>
      </w:ins>
      <w:r w:rsidRPr="005E7358">
        <w:t xml:space="preserve"> or where law or agreement prohibits recovery; </w:t>
      </w:r>
      <w:ins w:id="10313" w:author="OFFM" w:date="2024-04-16T10:53:00Z">
        <w:r w:rsidRPr="000D237D">
          <w:t>and</w:t>
        </w:r>
      </w:ins>
    </w:p>
    <w:p w14:paraId="72DDA53D" w14:textId="69654FD9"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Any asset acquired solely for the performance of a non-Federal award</w:t>
      </w:r>
      <w:del w:id="10314" w:author="OFFM" w:date="2024-04-16T10:53:00Z">
        <w:r w:rsidR="00817C00" w:rsidRPr="00F74592">
          <w:delText xml:space="preserve">; and </w:delText>
        </w:r>
      </w:del>
      <w:ins w:id="10315" w:author="OFFM" w:date="2024-04-16T10:53:00Z">
        <w:r w:rsidRPr="000D237D">
          <w:t>.</w:t>
        </w:r>
      </w:ins>
    </w:p>
    <w:p w14:paraId="3C190926"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When computing depreciation charges, the following must be observed: </w:t>
      </w:r>
    </w:p>
    <w:p w14:paraId="2780D78A"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period of useful service or useful life established in each case for usable capital assets must take into consideration such factors as </w:t>
      </w:r>
      <w:ins w:id="10316" w:author="OFFM" w:date="2024-04-16T10:53:00Z">
        <w:r w:rsidRPr="000D237D">
          <w:t xml:space="preserve">the </w:t>
        </w:r>
      </w:ins>
      <w:r w:rsidRPr="005E7358">
        <w:t xml:space="preserve">type of construction, nature of the equipment, technological developments in the particular area, historical data, and the renewal and replacement policies followed for the individual items or classes of assets involved. </w:t>
      </w:r>
    </w:p>
    <w:p w14:paraId="14D98FB8" w14:textId="2E3F90C9"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depreciation method used to charge the cost of an asset (or group of assets) to accounting periods must reflect the pattern of consumption of the asset during its useful life. In </w:t>
      </w:r>
      <w:r w:rsidRPr="005E7358">
        <w:lastRenderedPageBreak/>
        <w:t xml:space="preserve">the absence of clear evidence indicating that the expected consumption of the asset will be significantly greater in the early portions than in the later portions of its useful life, the straight-line method must be presumed to be the appropriate method. </w:t>
      </w:r>
      <w:del w:id="10317" w:author="OFFM" w:date="2024-04-16T10:53:00Z">
        <w:r w:rsidR="00817C00" w:rsidRPr="00F74592">
          <w:delText>Depreciation methods once</w:delText>
        </w:r>
      </w:del>
      <w:ins w:id="10318" w:author="OFFM" w:date="2024-04-16T10:53:00Z">
        <w:r w:rsidRPr="000D237D">
          <w:t>Once</w:t>
        </w:r>
      </w:ins>
      <w:r w:rsidRPr="005E7358">
        <w:t xml:space="preserve"> used</w:t>
      </w:r>
      <w:del w:id="10319" w:author="OFFM" w:date="2024-04-16T10:53:00Z">
        <w:r w:rsidR="00817C00" w:rsidRPr="00F74592">
          <w:delText xml:space="preserve"> </w:delText>
        </w:r>
      </w:del>
      <w:ins w:id="10320" w:author="OFFM" w:date="2024-04-16T10:53:00Z">
        <w:r w:rsidRPr="000D237D">
          <w:t xml:space="preserve">, depreciation methods </w:t>
        </w:r>
      </w:ins>
      <w:r w:rsidRPr="005E7358">
        <w:t>may not be changed unless approved in advance by the cognizant agency</w:t>
      </w:r>
      <w:del w:id="10321" w:author="OFFM" w:date="2024-04-16T10:53:00Z">
        <w:r w:rsidR="00817C00" w:rsidRPr="00F74592">
          <w:delText>.</w:delText>
        </w:r>
      </w:del>
      <w:ins w:id="10322" w:author="OFFM" w:date="2024-04-16T10:53:00Z">
        <w:r w:rsidRPr="000D237D">
          <w:t xml:space="preserve"> for indirect costs.</w:t>
        </w:r>
      </w:ins>
      <w:r w:rsidRPr="005E7358">
        <w:t xml:space="preserve"> The depreciation methods used to calculate the depreciation amounts for indirect </w:t>
      </w:r>
      <w:del w:id="10323" w:author="OFFM" w:date="2024-04-16T10:53:00Z">
        <w:r w:rsidR="00817C00" w:rsidRPr="00F74592">
          <w:delText>(F&amp;A)</w:delText>
        </w:r>
      </w:del>
      <w:ins w:id="10324" w:author="OFFM" w:date="2024-04-16T10:53:00Z">
        <w:r w:rsidRPr="000D237D">
          <w:t>cost</w:t>
        </w:r>
      </w:ins>
      <w:r w:rsidRPr="005E7358">
        <w:t xml:space="preserve"> rate purposes must be the same methods used by the </w:t>
      </w:r>
      <w:del w:id="10325" w:author="OFFM" w:date="2024-04-16T10:53:00Z">
        <w:r w:rsidR="00817C00" w:rsidRPr="00F74592">
          <w:delText>non-Federal entity</w:delText>
        </w:r>
      </w:del>
      <w:ins w:id="10326" w:author="OFFM" w:date="2024-04-16T10:53:00Z">
        <w:r w:rsidRPr="000D237D">
          <w:t>recipient or subrecipient</w:t>
        </w:r>
      </w:ins>
      <w:r w:rsidRPr="005E7358">
        <w:t xml:space="preserve"> for its financial statements. </w:t>
      </w:r>
    </w:p>
    <w:p w14:paraId="796B3D5D" w14:textId="1DEC6B6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The entire building, including the shell and all components, may be treated as a single asset and depreciated over a single useful life. A building may also be divided into multiple components. Each component </w:t>
      </w:r>
      <w:del w:id="10327" w:author="OFFM" w:date="2024-04-16T10:53:00Z">
        <w:r w:rsidR="00817C00" w:rsidRPr="00F74592">
          <w:delText xml:space="preserve">item </w:delText>
        </w:r>
      </w:del>
      <w:r w:rsidRPr="005E7358">
        <w:t>may</w:t>
      </w:r>
      <w:del w:id="10328" w:author="OFFM" w:date="2024-04-16T10:53:00Z">
        <w:r w:rsidR="00817C00" w:rsidRPr="00F74592">
          <w:delText xml:space="preserve"> then</w:delText>
        </w:r>
      </w:del>
      <w:r w:rsidRPr="005E7358">
        <w:t xml:space="preserve"> be depreciated over its estimated useful life</w:t>
      </w:r>
      <w:del w:id="10329" w:author="OFFM" w:date="2024-04-16T10:53:00Z">
        <w:r w:rsidR="00817C00" w:rsidRPr="00F74592">
          <w:delText>.</w:delText>
        </w:r>
      </w:del>
      <w:ins w:id="10330" w:author="OFFM" w:date="2024-04-16T10:53:00Z">
        <w:r w:rsidRPr="000D237D">
          <w:t xml:space="preserve"> in this case.</w:t>
        </w:r>
      </w:ins>
      <w:r w:rsidRPr="005E7358">
        <w:t xml:space="preserve"> The building components must be grouped into three general components</w:t>
      </w:r>
      <w:del w:id="10331" w:author="OFFM" w:date="2024-04-16T10:53:00Z">
        <w:r w:rsidR="00817C00" w:rsidRPr="00F74592">
          <w:delText xml:space="preserve"> of a building</w:delText>
        </w:r>
      </w:del>
      <w:r w:rsidRPr="005E7358">
        <w:t>: building shell (including construction and design costs), building services systems (</w:t>
      </w:r>
      <w:del w:id="10332" w:author="OFFM" w:date="2024-04-16T10:53:00Z">
        <w:r w:rsidR="00817C00" w:rsidRPr="00F74592">
          <w:delText>e.g.,</w:delText>
        </w:r>
      </w:del>
      <w:ins w:id="10333" w:author="OFFM" w:date="2024-04-16T10:53:00Z">
        <w:r w:rsidRPr="000D237D">
          <w:t>for example,</w:t>
        </w:r>
      </w:ins>
      <w:r w:rsidRPr="005E7358">
        <w:t xml:space="preserve"> elevators, HVAC, </w:t>
      </w:r>
      <w:ins w:id="10334" w:author="OFFM" w:date="2024-04-16T10:53:00Z">
        <w:r w:rsidRPr="000D237D">
          <w:t xml:space="preserve">and </w:t>
        </w:r>
      </w:ins>
      <w:r w:rsidRPr="005E7358">
        <w:t>plumbing system</w:t>
      </w:r>
      <w:del w:id="10335" w:author="OFFM" w:date="2024-04-16T10:53:00Z">
        <w:r w:rsidR="00817C00" w:rsidRPr="00F74592">
          <w:delText xml:space="preserve"> and heating and air-conditioning system)</w:delText>
        </w:r>
      </w:del>
      <w:ins w:id="10336" w:author="OFFM" w:date="2024-04-16T10:53:00Z">
        <w:r w:rsidRPr="000D237D">
          <w:t>),</w:t>
        </w:r>
      </w:ins>
      <w:r w:rsidRPr="005E7358">
        <w:t xml:space="preserve"> and fixed equipment (</w:t>
      </w:r>
      <w:del w:id="10337" w:author="OFFM" w:date="2024-04-16T10:53:00Z">
        <w:r w:rsidR="00817C00" w:rsidRPr="00F74592">
          <w:delText>e.g.,</w:delText>
        </w:r>
      </w:del>
      <w:ins w:id="10338" w:author="OFFM" w:date="2024-04-16T10:53:00Z">
        <w:r w:rsidRPr="000D237D">
          <w:t>for example,</w:t>
        </w:r>
      </w:ins>
      <w:r w:rsidRPr="005E7358">
        <w:t xml:space="preserve"> sterilizers, casework, fume hoods, cold rooms</w:t>
      </w:r>
      <w:ins w:id="10339" w:author="OFFM" w:date="2024-04-16T10:53:00Z">
        <w:r w:rsidRPr="000D237D">
          <w:t>,</w:t>
        </w:r>
      </w:ins>
      <w:r w:rsidRPr="005E7358">
        <w:t xml:space="preserve"> and glassware/washers). </w:t>
      </w:r>
      <w:del w:id="10340" w:author="OFFM" w:date="2024-04-16T10:53:00Z">
        <w:r w:rsidR="00817C00" w:rsidRPr="00F74592">
          <w:delText>In exceptional cases, a</w:delText>
        </w:r>
      </w:del>
      <w:ins w:id="10341" w:author="OFFM" w:date="2024-04-16T10:53:00Z">
        <w:r w:rsidRPr="000D237D">
          <w:t>A</w:t>
        </w:r>
      </w:ins>
      <w:r w:rsidRPr="005E7358">
        <w:t xml:space="preserve"> cognizant agency </w:t>
      </w:r>
      <w:ins w:id="10342" w:author="OFFM" w:date="2024-04-16T10:53:00Z">
        <w:r w:rsidRPr="000D237D">
          <w:t xml:space="preserve">for indirect costs </w:t>
        </w:r>
      </w:ins>
      <w:r w:rsidRPr="005E7358">
        <w:t xml:space="preserve">may authorize a </w:t>
      </w:r>
      <w:del w:id="10343" w:author="OFFM" w:date="2024-04-16T10:53:00Z">
        <w:r w:rsidR="00817C00" w:rsidRPr="00F74592">
          <w:delText>non-Federal entity</w:delText>
        </w:r>
      </w:del>
      <w:ins w:id="10344" w:author="OFFM" w:date="2024-04-16T10:53:00Z">
        <w:r w:rsidRPr="000D237D">
          <w:t>recipient or subrecipient</w:t>
        </w:r>
      </w:ins>
      <w:r w:rsidRPr="005E7358">
        <w:t xml:space="preserve"> to use more than these three groupings</w:t>
      </w:r>
      <w:del w:id="10345" w:author="OFFM" w:date="2024-04-16T10:53:00Z">
        <w:r w:rsidR="00817C00" w:rsidRPr="00F74592">
          <w:delText>.</w:delText>
        </w:r>
      </w:del>
      <w:ins w:id="10346" w:author="OFFM" w:date="2024-04-16T10:53:00Z">
        <w:r w:rsidRPr="000D237D">
          <w:t xml:space="preserve"> in exceptional cases.</w:t>
        </w:r>
      </w:ins>
      <w:r w:rsidRPr="005E7358">
        <w:t xml:space="preserve"> When a </w:t>
      </w:r>
      <w:del w:id="10347" w:author="OFFM" w:date="2024-04-16T10:53:00Z">
        <w:r w:rsidR="00817C00" w:rsidRPr="00F74592">
          <w:delText>non-Federal entity</w:delText>
        </w:r>
      </w:del>
      <w:ins w:id="10348" w:author="OFFM" w:date="2024-04-16T10:53:00Z">
        <w:r w:rsidRPr="000D237D">
          <w:t>recipient or subrecipient</w:t>
        </w:r>
      </w:ins>
      <w:r w:rsidRPr="005E7358">
        <w:t xml:space="preserve"> elects to depreciate its buildings by </w:t>
      </w:r>
      <w:del w:id="10349" w:author="OFFM" w:date="2024-04-16T10:53:00Z">
        <w:r w:rsidR="00817C00" w:rsidRPr="00F74592">
          <w:delText>its</w:delText>
        </w:r>
      </w:del>
      <w:ins w:id="10350" w:author="OFFM" w:date="2024-04-16T10:53:00Z">
        <w:r w:rsidRPr="000D237D">
          <w:t>their</w:t>
        </w:r>
      </w:ins>
      <w:r w:rsidRPr="005E7358">
        <w:t xml:space="preserve"> components, the same depreciation </w:t>
      </w:r>
      <w:del w:id="10351" w:author="OFFM" w:date="2024-04-16T10:53:00Z">
        <w:r w:rsidR="00817C00" w:rsidRPr="00F74592">
          <w:delText>methods</w:delText>
        </w:r>
      </w:del>
      <w:ins w:id="10352" w:author="OFFM" w:date="2024-04-16T10:53:00Z">
        <w:r w:rsidRPr="000D237D">
          <w:t>method</w:t>
        </w:r>
      </w:ins>
      <w:r w:rsidRPr="005E7358">
        <w:t xml:space="preserve"> must be used for indirect </w:t>
      </w:r>
      <w:del w:id="10353" w:author="OFFM" w:date="2024-04-16T10:53:00Z">
        <w:r w:rsidR="00817C00" w:rsidRPr="00F74592">
          <w:delText xml:space="preserve">(F&amp;A) purposes </w:delText>
        </w:r>
      </w:del>
      <w:r w:rsidRPr="005E7358">
        <w:t>and financial statements purposes, as described in paragraphs (d)(1) and (2</w:t>
      </w:r>
      <w:del w:id="10354" w:author="OFFM" w:date="2024-04-16T10:53:00Z">
        <w:r w:rsidR="00817C00" w:rsidRPr="00F74592">
          <w:delText>) of this section.</w:delText>
        </w:r>
      </w:del>
      <w:ins w:id="10355" w:author="OFFM" w:date="2024-04-16T10:53:00Z">
        <w:r w:rsidRPr="000D237D">
          <w:t>).</w:t>
        </w:r>
      </w:ins>
      <w:r w:rsidRPr="005E7358">
        <w:t xml:space="preserve"> </w:t>
      </w:r>
    </w:p>
    <w:p w14:paraId="221E097B" w14:textId="11E0FF80"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No depreciation may be allowed on</w:t>
      </w:r>
      <w:del w:id="10356" w:author="OFFM" w:date="2024-04-16T10:53:00Z">
        <w:r w:rsidR="00817C00" w:rsidRPr="00F74592">
          <w:delText xml:space="preserve"> any</w:delText>
        </w:r>
      </w:del>
      <w:r w:rsidRPr="005E7358">
        <w:t xml:space="preserve"> assets that have outlived their depreciable lives. </w:t>
      </w:r>
    </w:p>
    <w:p w14:paraId="755E6E59" w14:textId="5B4226A8"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5</w:t>
      </w:r>
      <w:r w:rsidRPr="00A63D45">
        <w:rPr>
          <w:rStyle w:val="paren"/>
        </w:rPr>
        <w:t>)</w:t>
      </w:r>
      <w:r w:rsidRPr="005E7358">
        <w:t xml:space="preserve"> Where the depreciation method is introduced to replace the use allowance method, depreciation must be computed as if the asset had been depreciated over its entire life (</w:t>
      </w:r>
      <w:del w:id="10357" w:author="OFFM" w:date="2024-04-16T10:53:00Z">
        <w:r w:rsidR="00817C00" w:rsidRPr="00F74592">
          <w:delText>i.e.,</w:delText>
        </w:r>
      </w:del>
      <w:ins w:id="10358" w:author="OFFM" w:date="2024-04-16T10:53:00Z">
        <w:r w:rsidRPr="000D237D">
          <w:t>meaning,</w:t>
        </w:r>
      </w:ins>
      <w:r w:rsidRPr="005E7358">
        <w:t xml:space="preserve"> from the date the asset was acquired and ready for use to the date of disposal or </w:t>
      </w:r>
      <w:r w:rsidRPr="005E7358">
        <w:lastRenderedPageBreak/>
        <w:t xml:space="preserve">withdrawal from service). The total amount of use allowance and depreciation for an asset (including imputed depreciation applicable to periods </w:t>
      </w:r>
      <w:del w:id="10359" w:author="OFFM" w:date="2024-04-16T10:53:00Z">
        <w:r w:rsidR="00817C00" w:rsidRPr="00F74592">
          <w:delText>prior to</w:delText>
        </w:r>
      </w:del>
      <w:ins w:id="10360" w:author="OFFM" w:date="2024-04-16T10:53:00Z">
        <w:r w:rsidRPr="000D237D">
          <w:t>before</w:t>
        </w:r>
      </w:ins>
      <w:r w:rsidRPr="005E7358">
        <w:t xml:space="preserve"> the conversion from the use allowance method </w:t>
      </w:r>
      <w:del w:id="10361" w:author="OFFM" w:date="2024-04-16T10:53:00Z">
        <w:r w:rsidR="00817C00" w:rsidRPr="00F74592">
          <w:delText>as well as</w:delText>
        </w:r>
      </w:del>
      <w:ins w:id="10362" w:author="OFFM" w:date="2024-04-16T10:53:00Z">
        <w:r w:rsidRPr="000D237D">
          <w:t>and</w:t>
        </w:r>
      </w:ins>
      <w:r w:rsidRPr="005E7358">
        <w:t xml:space="preserve"> depreciation after the conversion) may not exceed the total acquisition cost of the asset. </w:t>
      </w:r>
    </w:p>
    <w:p w14:paraId="42BC5527" w14:textId="05263A2D"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e</w:t>
      </w:r>
      <w:r w:rsidRPr="00A63D45">
        <w:rPr>
          <w:rStyle w:val="paren"/>
        </w:rPr>
        <w:t>)</w:t>
      </w:r>
      <w:r w:rsidRPr="005E7358">
        <w:t xml:space="preserve"> </w:t>
      </w:r>
      <w:del w:id="10363" w:author="OFFM" w:date="2024-04-16T10:53:00Z">
        <w:r w:rsidR="00817C00" w:rsidRPr="00F74592">
          <w:delText>Charges for depreciation must be supported by adequate</w:delText>
        </w:r>
      </w:del>
      <w:ins w:id="10364" w:author="OFFM" w:date="2024-04-16T10:53:00Z">
        <w:r w:rsidRPr="000D237D">
          <w:t>Adequate</w:t>
        </w:r>
      </w:ins>
      <w:r w:rsidRPr="005E7358">
        <w:t xml:space="preserve"> property records</w:t>
      </w:r>
      <w:ins w:id="10365" w:author="OFFM" w:date="2024-04-16T10:53:00Z">
        <w:r w:rsidRPr="000D237D">
          <w:t xml:space="preserve"> must support depreciation charges</w:t>
        </w:r>
      </w:ins>
      <w:r w:rsidRPr="005E7358">
        <w:t xml:space="preserve">, and physical inventories must be taken at least once every two years to ensure that the assets exist and are usable, used, and needed. </w:t>
      </w:r>
      <w:del w:id="10366" w:author="OFFM" w:date="2024-04-16T10:53:00Z">
        <w:r w:rsidR="00817C00" w:rsidRPr="00F74592">
          <w:delText>Statistical</w:delText>
        </w:r>
      </w:del>
      <w:ins w:id="10367" w:author="OFFM" w:date="2024-04-16T10:53:00Z">
        <w:r w:rsidRPr="000D237D">
          <w:t>The recipient or subrecipient may use statistical</w:t>
        </w:r>
      </w:ins>
      <w:r w:rsidRPr="005E7358">
        <w:t xml:space="preserve"> sampling techniques </w:t>
      </w:r>
      <w:del w:id="10368" w:author="OFFM" w:date="2024-04-16T10:53:00Z">
        <w:r w:rsidR="00817C00" w:rsidRPr="00F74592">
          <w:delText>may be used in</w:delText>
        </w:r>
      </w:del>
      <w:ins w:id="10369" w:author="OFFM" w:date="2024-04-16T10:53:00Z">
        <w:r w:rsidRPr="000D237D">
          <w:t>when</w:t>
        </w:r>
      </w:ins>
      <w:r w:rsidRPr="005E7358">
        <w:t xml:space="preserve"> taking these inventories. In addition, </w:t>
      </w:r>
      <w:ins w:id="10370" w:author="OFFM" w:date="2024-04-16T10:53:00Z">
        <w:r w:rsidRPr="000D237D">
          <w:t xml:space="preserve">the recipient or subrecipient must maintain </w:t>
        </w:r>
      </w:ins>
      <w:r w:rsidRPr="005E7358">
        <w:t>adequate depreciation records showing the amount of depreciation</w:t>
      </w:r>
      <w:del w:id="10371" w:author="OFFM" w:date="2024-04-16T10:53:00Z">
        <w:r w:rsidR="00817C00" w:rsidRPr="00F74592">
          <w:delText xml:space="preserve"> must be maintained</w:delText>
        </w:r>
      </w:del>
      <w:r w:rsidRPr="005E7358">
        <w:t xml:space="preserve">. </w:t>
      </w:r>
    </w:p>
    <w:p w14:paraId="4E1B86B8"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200.437 Employee health and welfare costs.</w:t>
      </w:r>
    </w:p>
    <w:p w14:paraId="110C1A9C" w14:textId="5BDB3E3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Costs incurred in accordance with the </w:t>
      </w:r>
      <w:del w:id="10372" w:author="OFFM" w:date="2024-04-16T10:53:00Z">
        <w:r w:rsidR="00817C00" w:rsidRPr="00F74592">
          <w:delText>non-Federal entity's documented</w:delText>
        </w:r>
      </w:del>
      <w:ins w:id="10373" w:author="OFFM" w:date="2024-04-16T10:53:00Z">
        <w:r w:rsidRPr="000D237D">
          <w:t>recipient’s or subrecipient’s established written</w:t>
        </w:r>
      </w:ins>
      <w:r w:rsidRPr="005E7358">
        <w:t xml:space="preserve"> policies for </w:t>
      </w:r>
      <w:del w:id="10374" w:author="OFFM" w:date="2024-04-16T10:53:00Z">
        <w:r w:rsidR="00817C00" w:rsidRPr="00F74592">
          <w:delText>the improvement of</w:delText>
        </w:r>
      </w:del>
      <w:ins w:id="10375" w:author="OFFM" w:date="2024-04-16T10:53:00Z">
        <w:r w:rsidRPr="000D237D">
          <w:t>improving</w:t>
        </w:r>
      </w:ins>
      <w:r w:rsidRPr="005E7358">
        <w:t xml:space="preserve"> working conditions, employer-employee relations, employee health, and employee performance are allowable. </w:t>
      </w:r>
    </w:p>
    <w:p w14:paraId="18659D61" w14:textId="02837C84"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w:t>
      </w:r>
      <w:del w:id="10376" w:author="OFFM" w:date="2024-04-16T10:53:00Z">
        <w:r w:rsidR="00817C00" w:rsidRPr="00F74592">
          <w:delText>Such</w:delText>
        </w:r>
      </w:del>
      <w:ins w:id="10377" w:author="OFFM" w:date="2024-04-16T10:53:00Z">
        <w:r w:rsidRPr="000D237D">
          <w:t>These</w:t>
        </w:r>
      </w:ins>
      <w:r w:rsidRPr="005E7358">
        <w:t xml:space="preserve"> costs </w:t>
      </w:r>
      <w:del w:id="10378" w:author="OFFM" w:date="2024-04-16T10:53:00Z">
        <w:r w:rsidR="00817C00" w:rsidRPr="00F74592">
          <w:delText>will</w:delText>
        </w:r>
      </w:del>
      <w:ins w:id="10379" w:author="OFFM" w:date="2024-04-16T10:53:00Z">
        <w:r w:rsidRPr="000D237D">
          <w:t>must</w:t>
        </w:r>
      </w:ins>
      <w:r w:rsidRPr="005E7358">
        <w:t xml:space="preserve"> be equitably apportioned to all activities of the </w:t>
      </w:r>
      <w:del w:id="10380" w:author="OFFM" w:date="2024-04-16T10:53:00Z">
        <w:r w:rsidR="00817C00" w:rsidRPr="00F74592">
          <w:delText>non-Federal entity.</w:delText>
        </w:r>
      </w:del>
      <w:ins w:id="10381" w:author="OFFM" w:date="2024-04-16T10:53:00Z">
        <w:r w:rsidRPr="000D237D">
          <w:t>recipient or subrecipient.</w:t>
        </w:r>
      </w:ins>
      <w:r w:rsidRPr="005E7358">
        <w:t xml:space="preserve"> Income generated from </w:t>
      </w:r>
      <w:del w:id="10382" w:author="OFFM" w:date="2024-04-16T10:53:00Z">
        <w:r w:rsidR="00817C00" w:rsidRPr="00F74592">
          <w:delText xml:space="preserve">any of </w:delText>
        </w:r>
      </w:del>
      <w:r w:rsidRPr="005E7358">
        <w:t xml:space="preserve">these activities </w:t>
      </w:r>
      <w:del w:id="10383" w:author="OFFM" w:date="2024-04-16T10:53:00Z">
        <w:r w:rsidR="00817C00" w:rsidRPr="00F74592">
          <w:delText>will</w:delText>
        </w:r>
      </w:del>
      <w:ins w:id="10384" w:author="OFFM" w:date="2024-04-16T10:53:00Z">
        <w:r w:rsidRPr="000D237D">
          <w:t>must</w:t>
        </w:r>
      </w:ins>
      <w:r w:rsidRPr="005E7358">
        <w:t xml:space="preserve"> be credited to the cost thereof unless such income has been irrevocably sent to employee welfare organizations. </w:t>
      </w:r>
    </w:p>
    <w:p w14:paraId="0D534964" w14:textId="5889D1E9"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Losses resulting from operating food services are allowable only if the </w:t>
      </w:r>
      <w:del w:id="10385" w:author="OFFM" w:date="2024-04-16T10:53:00Z">
        <w:r w:rsidR="00817C00" w:rsidRPr="00F74592">
          <w:delText>non-Federal entity's</w:delText>
        </w:r>
      </w:del>
      <w:ins w:id="10386" w:author="OFFM" w:date="2024-04-16T10:53:00Z">
        <w:r w:rsidRPr="000D237D">
          <w:t>recipient’s or subrecipient’s</w:t>
        </w:r>
      </w:ins>
      <w:r w:rsidRPr="005E7358">
        <w:t xml:space="preserve"> objective is to operate </w:t>
      </w:r>
      <w:del w:id="10387" w:author="OFFM" w:date="2024-04-16T10:53:00Z">
        <w:r w:rsidR="00817C00" w:rsidRPr="00F74592">
          <w:delText>such</w:delText>
        </w:r>
      </w:del>
      <w:ins w:id="10388" w:author="OFFM" w:date="2024-04-16T10:53:00Z">
        <w:r w:rsidRPr="000D237D">
          <w:t>food</w:t>
        </w:r>
      </w:ins>
      <w:r w:rsidRPr="005E7358">
        <w:t xml:space="preserve"> services on a break-even basis. Losses sustained because of operating objectives other than the above are allowable only</w:t>
      </w:r>
      <w:ins w:id="10389" w:author="OFFM" w:date="2024-04-16T10:53:00Z">
        <w:r w:rsidRPr="000D237D">
          <w:t xml:space="preserve"> when</w:t>
        </w:r>
      </w:ins>
      <w:r w:rsidRPr="005E7358">
        <w:t xml:space="preserve">: </w:t>
      </w:r>
    </w:p>
    <w:p w14:paraId="4F3328D1" w14:textId="3A46B18D"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w:t>
      </w:r>
      <w:del w:id="10390" w:author="OFFM" w:date="2024-04-16T10:53:00Z">
        <w:r w:rsidR="00817C00" w:rsidRPr="00F74592">
          <w:delText>Where the non-Federal entity</w:delText>
        </w:r>
      </w:del>
      <w:ins w:id="10391" w:author="OFFM" w:date="2024-04-16T10:53:00Z">
        <w:r w:rsidRPr="000D237D">
          <w:t>The recipient or subrecipient</w:t>
        </w:r>
      </w:ins>
      <w:r w:rsidRPr="005E7358">
        <w:t xml:space="preserve"> can demonstrate unusual circumstances; and </w:t>
      </w:r>
    </w:p>
    <w:p w14:paraId="78B1A932" w14:textId="45163794"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w:t>
      </w:r>
      <w:del w:id="10392" w:author="OFFM" w:date="2024-04-16T10:53:00Z">
        <w:r w:rsidR="00817C00" w:rsidRPr="00F74592">
          <w:delText>With the approval of</w:delText>
        </w:r>
      </w:del>
      <w:ins w:id="10393" w:author="OFFM" w:date="2024-04-16T10:53:00Z">
        <w:r w:rsidRPr="000D237D">
          <w:t>Approved by</w:t>
        </w:r>
      </w:ins>
      <w:r w:rsidRPr="005E7358">
        <w:t xml:space="preserve"> the cognizant agency for indirect costs. </w:t>
      </w:r>
    </w:p>
    <w:p w14:paraId="52B4EA1C" w14:textId="77777777" w:rsidR="000B5224" w:rsidRPr="000D237D" w:rsidRDefault="00F2264C" w:rsidP="000B5224">
      <w:pPr>
        <w:pStyle w:val="Heading2"/>
        <w:spacing w:before="0" w:beforeAutospacing="0" w:after="0" w:afterAutospacing="0" w:line="480" w:lineRule="auto"/>
        <w:contextualSpacing/>
        <w:rPr>
          <w:ins w:id="10394" w:author="OFFM" w:date="2024-04-16T10:53:00Z"/>
          <w:sz w:val="24"/>
          <w:szCs w:val="24"/>
        </w:rPr>
      </w:pPr>
      <w:r w:rsidRPr="005E7358">
        <w:rPr>
          <w:sz w:val="24"/>
        </w:rPr>
        <w:lastRenderedPageBreak/>
        <w:t xml:space="preserve">§ 200.438 Entertainment </w:t>
      </w:r>
      <w:ins w:id="10395" w:author="OFFM" w:date="2024-04-16T10:53:00Z">
        <w:r w:rsidRPr="000D237D">
          <w:rPr>
            <w:sz w:val="24"/>
            <w:szCs w:val="24"/>
          </w:rPr>
          <w:t>and prizes.</w:t>
        </w:r>
      </w:ins>
    </w:p>
    <w:p w14:paraId="005EFBF1" w14:textId="77777777" w:rsidR="00817C00" w:rsidRPr="006B0329" w:rsidRDefault="00F2264C" w:rsidP="00F74592">
      <w:pPr>
        <w:spacing w:after="0" w:line="480" w:lineRule="auto"/>
        <w:contextualSpacing/>
        <w:rPr>
          <w:del w:id="10396" w:author="OFFM" w:date="2024-04-16T10:53:00Z"/>
          <w:rFonts w:ascii="Times New Roman" w:hAnsi="Times New Roman" w:cs="Times New Roman"/>
          <w:b/>
          <w:bCs/>
          <w:sz w:val="24"/>
          <w:szCs w:val="24"/>
        </w:rPr>
      </w:pPr>
      <w:ins w:id="10397" w:author="OFFM" w:date="2024-04-16T10:53:00Z">
        <w:r w:rsidRPr="000D237D">
          <w:t xml:space="preserve">(a) </w:t>
        </w:r>
        <w:r w:rsidRPr="000D237D">
          <w:rPr>
            <w:i/>
          </w:rPr>
          <w:t xml:space="preserve">Entertainment </w:t>
        </w:r>
      </w:ins>
      <w:r w:rsidRPr="00A63D45">
        <w:rPr>
          <w:i/>
        </w:rPr>
        <w:t>costs</w:t>
      </w:r>
      <w:r w:rsidRPr="00A63D45">
        <w:t>.</w:t>
      </w:r>
    </w:p>
    <w:p w14:paraId="01861343" w14:textId="050ED393" w:rsidR="000B5224" w:rsidRPr="000D237D" w:rsidRDefault="00F2264C" w:rsidP="000B5224">
      <w:pPr>
        <w:pStyle w:val="NormalWeb"/>
        <w:spacing w:before="0" w:beforeAutospacing="0" w:after="0" w:afterAutospacing="0" w:line="480" w:lineRule="auto"/>
        <w:ind w:firstLine="720"/>
        <w:contextualSpacing/>
        <w:rPr>
          <w:ins w:id="10398" w:author="OFFM" w:date="2024-04-16T10:53:00Z"/>
        </w:rPr>
      </w:pPr>
      <w:ins w:id="10399" w:author="OFFM" w:date="2024-04-16T10:53:00Z">
        <w:r w:rsidRPr="000D237D">
          <w:t xml:space="preserve"> </w:t>
        </w:r>
      </w:ins>
      <w:r w:rsidRPr="005E7358">
        <w:t xml:space="preserve">Costs of entertainment, including amusement, diversion, and social activities and any associated costs </w:t>
      </w:r>
      <w:ins w:id="10400" w:author="OFFM" w:date="2024-04-16T10:53:00Z">
        <w:r w:rsidRPr="000D237D">
          <w:t xml:space="preserve">(such as gifts), </w:t>
        </w:r>
      </w:ins>
      <w:r w:rsidRPr="005E7358">
        <w:t>are unallowable</w:t>
      </w:r>
      <w:del w:id="10401" w:author="OFFM" w:date="2024-04-16T10:53:00Z">
        <w:r w:rsidR="00817C00" w:rsidRPr="00F74592">
          <w:delText xml:space="preserve">, except where </w:delText>
        </w:r>
      </w:del>
      <w:ins w:id="10402" w:author="OFFM" w:date="2024-04-16T10:53:00Z">
        <w:r w:rsidRPr="000D237D">
          <w:t xml:space="preserve"> unless they have a </w:t>
        </w:r>
      </w:ins>
      <w:r w:rsidRPr="005E7358">
        <w:t xml:space="preserve">specific </w:t>
      </w:r>
      <w:del w:id="10403" w:author="OFFM" w:date="2024-04-16T10:53:00Z">
        <w:r w:rsidR="00817C00" w:rsidRPr="00F74592">
          <w:delText xml:space="preserve">costs that might otherwise be considered entertainment have a </w:delText>
        </w:r>
      </w:del>
      <w:ins w:id="10404" w:author="OFFM" w:date="2024-04-16T10:53:00Z">
        <w:r w:rsidRPr="000D237D">
          <w:t xml:space="preserve">and direct </w:t>
        </w:r>
      </w:ins>
      <w:r w:rsidRPr="005E7358">
        <w:t xml:space="preserve">programmatic purpose and are </w:t>
      </w:r>
      <w:del w:id="10405" w:author="OFFM" w:date="2024-04-16T10:53:00Z">
        <w:r w:rsidR="00817C00" w:rsidRPr="00F74592">
          <w:delText xml:space="preserve">authorized either in the approved budget for the </w:delText>
        </w:r>
      </w:del>
      <w:ins w:id="10406" w:author="OFFM" w:date="2024-04-16T10:53:00Z">
        <w:r w:rsidRPr="000D237D">
          <w:t xml:space="preserve">included in a </w:t>
        </w:r>
      </w:ins>
      <w:r w:rsidRPr="005E7358">
        <w:t>Federal award</w:t>
      </w:r>
      <w:ins w:id="10407" w:author="OFFM" w:date="2024-04-16T10:53:00Z">
        <w:r w:rsidRPr="000D237D">
          <w:t xml:space="preserve">. </w:t>
        </w:r>
      </w:ins>
    </w:p>
    <w:p w14:paraId="0F9D91B6" w14:textId="74C49290" w:rsidR="000B5224" w:rsidRPr="005E7358" w:rsidRDefault="00F2264C" w:rsidP="00A63D45">
      <w:pPr>
        <w:pStyle w:val="NormalWeb"/>
        <w:spacing w:before="0" w:beforeAutospacing="0" w:after="0" w:afterAutospacing="0" w:line="480" w:lineRule="auto"/>
        <w:ind w:firstLine="720"/>
        <w:contextualSpacing/>
      </w:pPr>
      <w:ins w:id="10408" w:author="OFFM" w:date="2024-04-16T10:53:00Z">
        <w:r w:rsidRPr="000D237D">
          <w:t xml:space="preserve">(b) </w:t>
        </w:r>
        <w:r w:rsidRPr="000D237D">
          <w:rPr>
            <w:i/>
          </w:rPr>
          <w:t>Prizes</w:t>
        </w:r>
        <w:r w:rsidRPr="000D237D">
          <w:t>. Costs of prizes</w:t>
        </w:r>
      </w:ins>
      <w:r w:rsidRPr="005E7358">
        <w:t xml:space="preserve"> or </w:t>
      </w:r>
      <w:del w:id="10409" w:author="OFFM" w:date="2024-04-16T10:53:00Z">
        <w:r w:rsidR="00817C00" w:rsidRPr="00F74592">
          <w:delText xml:space="preserve">with prior written approval of the </w:delText>
        </w:r>
      </w:del>
      <w:ins w:id="10410" w:author="OFFM" w:date="2024-04-16T10:53:00Z">
        <w:r w:rsidRPr="000D237D">
          <w:t xml:space="preserve">challenges are allowable if they have a specific and direct programmatic purpose and are included in the </w:t>
        </w:r>
      </w:ins>
      <w:r w:rsidRPr="005E7358">
        <w:t xml:space="preserve">Federal </w:t>
      </w:r>
      <w:del w:id="10411" w:author="OFFM" w:date="2024-04-16T10:53:00Z">
        <w:r w:rsidR="00817C00" w:rsidRPr="00F74592">
          <w:delText>awarding agency</w:delText>
        </w:r>
      </w:del>
      <w:ins w:id="10412" w:author="OFFM" w:date="2024-04-16T10:53:00Z">
        <w:r w:rsidRPr="000D237D">
          <w:t>award. Federal agencies should refer to OMB guidance in M–10–11 “Guidance on the Use of Challenges and Prizes to Promote Open Government,” issued March 8, 2010, or its successor</w:t>
        </w:r>
      </w:ins>
      <w:r w:rsidRPr="005E7358">
        <w:t xml:space="preserve">. </w:t>
      </w:r>
    </w:p>
    <w:p w14:paraId="2AEBB894"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200.439 Equipment and other capital expenditures.</w:t>
      </w:r>
    </w:p>
    <w:p w14:paraId="3014D35B"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See § 200.1 for the definitions of </w:t>
      </w:r>
      <w:r w:rsidRPr="00A63D45">
        <w:rPr>
          <w:rStyle w:val="Emphasis"/>
        </w:rPr>
        <w:t>capital expenditures, equipment, special purpose equipment, general purpose equipment, acquisition cost,</w:t>
      </w:r>
      <w:r w:rsidRPr="00A63D45">
        <w:rPr>
          <w:i/>
        </w:rPr>
        <w:t xml:space="preserve"> and </w:t>
      </w:r>
      <w:r w:rsidRPr="00A63D45">
        <w:rPr>
          <w:rStyle w:val="Emphasis"/>
        </w:rPr>
        <w:t>capital assets.</w:t>
      </w:r>
      <w:r w:rsidRPr="005E7358">
        <w:t xml:space="preserve"> </w:t>
      </w:r>
    </w:p>
    <w:p w14:paraId="29FD1420" w14:textId="77777777" w:rsidR="000B5224" w:rsidRPr="005E7358" w:rsidRDefault="00F2264C" w:rsidP="00A63D45">
      <w:pPr>
        <w:pStyle w:val="indent-1"/>
        <w:spacing w:before="0" w:beforeAutospacing="0" w:after="0" w:afterAutospacing="0" w:line="480" w:lineRule="auto"/>
        <w:ind w:left="180" w:firstLine="540"/>
        <w:contextualSpacing/>
      </w:pPr>
      <w:r w:rsidRPr="00A63D45">
        <w:rPr>
          <w:rStyle w:val="paren"/>
        </w:rPr>
        <w:t>(</w:t>
      </w:r>
      <w:r w:rsidRPr="00A63D45">
        <w:rPr>
          <w:rStyle w:val="paragraph-hierarchy"/>
        </w:rPr>
        <w:t>b</w:t>
      </w:r>
      <w:r w:rsidRPr="00A63D45">
        <w:rPr>
          <w:rStyle w:val="paren"/>
        </w:rPr>
        <w:t>)</w:t>
      </w:r>
      <w:r w:rsidRPr="005E7358">
        <w:t xml:space="preserve"> The following rules of allowability must apply to equipment and other capital expenditures: </w:t>
      </w:r>
    </w:p>
    <w:p w14:paraId="6CF9EB72" w14:textId="32208993" w:rsidR="000B5224" w:rsidRPr="005E7358" w:rsidRDefault="00F2264C" w:rsidP="00A63D45">
      <w:pPr>
        <w:pStyle w:val="indent-2"/>
        <w:spacing w:before="0" w:beforeAutospacing="0" w:after="0" w:afterAutospacing="0" w:line="480" w:lineRule="auto"/>
        <w:ind w:firstLine="720"/>
        <w:contextualSpacing/>
      </w:pPr>
      <w:bookmarkStart w:id="10413" w:name="_Hlk162507535"/>
      <w:r w:rsidRPr="00A63D45">
        <w:rPr>
          <w:rStyle w:val="paren"/>
        </w:rPr>
        <w:t>(</w:t>
      </w:r>
      <w:r w:rsidRPr="00A63D45">
        <w:rPr>
          <w:rStyle w:val="paragraph-hierarchy"/>
        </w:rPr>
        <w:t>1</w:t>
      </w:r>
      <w:r w:rsidRPr="00A63D45">
        <w:rPr>
          <w:rStyle w:val="paren"/>
        </w:rPr>
        <w:t>)</w:t>
      </w:r>
      <w:r w:rsidRPr="005E7358">
        <w:t xml:space="preserve"> Capital expenditures for general purpose equipment, buildings, and land are </w:t>
      </w:r>
      <w:del w:id="10414" w:author="OFFM" w:date="2024-04-16T10:53:00Z">
        <w:r w:rsidR="00817C00" w:rsidRPr="00F74592">
          <w:delText>unallowable</w:delText>
        </w:r>
      </w:del>
      <w:ins w:id="10415" w:author="OFFM" w:date="2024-04-16T10:53:00Z">
        <w:r w:rsidRPr="000D237D">
          <w:t>allowable</w:t>
        </w:r>
      </w:ins>
      <w:r w:rsidRPr="005E7358">
        <w:t xml:space="preserve"> as direct </w:t>
      </w:r>
      <w:del w:id="10416" w:author="OFFM" w:date="2024-04-16T10:53:00Z">
        <w:r w:rsidR="00817C00" w:rsidRPr="00F74592">
          <w:delText>charges, except</w:delText>
        </w:r>
      </w:del>
      <w:ins w:id="10417" w:author="OFFM" w:date="2024-04-16T10:53:00Z">
        <w:r w:rsidRPr="000D237D">
          <w:t>costs, but only</w:t>
        </w:r>
      </w:ins>
      <w:r w:rsidRPr="005E7358">
        <w:t xml:space="preserve"> with the prior written approval of the Federal </w:t>
      </w:r>
      <w:del w:id="10418" w:author="OFFM" w:date="2024-04-16T10:53:00Z">
        <w:r w:rsidR="00817C00" w:rsidRPr="00F74592">
          <w:delText xml:space="preserve">awarding </w:delText>
        </w:r>
      </w:del>
      <w:r w:rsidRPr="005E7358">
        <w:t xml:space="preserve">agency or pass-through entity. </w:t>
      </w:r>
    </w:p>
    <w:bookmarkEnd w:id="10413"/>
    <w:p w14:paraId="4ACA787A" w14:textId="3BF528E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Capital expenditures for special purpose equipment are allowable as direct costs, provided that items with a unit cost of $</w:t>
      </w:r>
      <w:del w:id="10419" w:author="OFFM" w:date="2024-04-16T10:53:00Z">
        <w:r w:rsidR="00817C00" w:rsidRPr="00F74592">
          <w:delText>5</w:delText>
        </w:r>
      </w:del>
      <w:ins w:id="10420" w:author="OFFM" w:date="2024-04-16T10:53:00Z">
        <w:r w:rsidRPr="000D237D">
          <w:t>10</w:t>
        </w:r>
      </w:ins>
      <w:r w:rsidRPr="005E7358">
        <w:t xml:space="preserve">,000 or more have the prior written approval of the Federal </w:t>
      </w:r>
      <w:del w:id="10421" w:author="OFFM" w:date="2024-04-16T10:53:00Z">
        <w:r w:rsidR="00817C00" w:rsidRPr="00F74592">
          <w:delText xml:space="preserve">awarding </w:delText>
        </w:r>
      </w:del>
      <w:r w:rsidRPr="005E7358">
        <w:t xml:space="preserve">agency or pass-through entity. </w:t>
      </w:r>
    </w:p>
    <w:p w14:paraId="547CAC85" w14:textId="22BCEB9A"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Capital expenditures for </w:t>
      </w:r>
      <w:bookmarkStart w:id="10422" w:name="_Hlk162507893"/>
      <w:r w:rsidRPr="005E7358">
        <w:t xml:space="preserve">improvements to land, buildings, or equipment </w:t>
      </w:r>
      <w:del w:id="10423" w:author="OFFM" w:date="2024-04-16T10:53:00Z">
        <w:r w:rsidR="00817C00" w:rsidRPr="00F74592">
          <w:delText>which</w:delText>
        </w:r>
      </w:del>
      <w:ins w:id="10424" w:author="OFFM" w:date="2024-04-16T10:53:00Z">
        <w:r w:rsidRPr="000D237D">
          <w:t>that</w:t>
        </w:r>
      </w:ins>
      <w:r w:rsidRPr="005E7358">
        <w:t xml:space="preserve"> materially increase their value or useful life</w:t>
      </w:r>
      <w:bookmarkEnd w:id="10422"/>
      <w:r w:rsidRPr="005E7358">
        <w:t xml:space="preserve"> are </w:t>
      </w:r>
      <w:del w:id="10425" w:author="OFFM" w:date="2024-04-16T10:53:00Z">
        <w:r w:rsidR="00817C00" w:rsidRPr="00F74592">
          <w:delText>unallowable</w:delText>
        </w:r>
      </w:del>
      <w:ins w:id="10426" w:author="OFFM" w:date="2024-04-16T10:53:00Z">
        <w:r w:rsidRPr="000D237D">
          <w:t>allowable</w:t>
        </w:r>
      </w:ins>
      <w:r w:rsidRPr="005E7358">
        <w:t xml:space="preserve"> as a direct cost</w:t>
      </w:r>
      <w:del w:id="10427" w:author="OFFM" w:date="2024-04-16T10:53:00Z">
        <w:r w:rsidR="00817C00" w:rsidRPr="00F74592">
          <w:delText xml:space="preserve"> except</w:delText>
        </w:r>
      </w:del>
      <w:ins w:id="10428" w:author="OFFM" w:date="2024-04-16T10:53:00Z">
        <w:r w:rsidRPr="000D237D">
          <w:t>, but only</w:t>
        </w:r>
      </w:ins>
      <w:r w:rsidRPr="005E7358">
        <w:t xml:space="preserve"> with the prior written approval of the Federal </w:t>
      </w:r>
      <w:del w:id="10429" w:author="OFFM" w:date="2024-04-16T10:53:00Z">
        <w:r w:rsidR="00817C00" w:rsidRPr="00F74592">
          <w:delText xml:space="preserve">awarding </w:delText>
        </w:r>
      </w:del>
      <w:r w:rsidRPr="005E7358">
        <w:t>agency</w:t>
      </w:r>
      <w:del w:id="10430" w:author="OFFM" w:date="2024-04-16T10:53:00Z">
        <w:r w:rsidR="00817C00" w:rsidRPr="00F74592">
          <w:delText>,</w:delText>
        </w:r>
      </w:del>
      <w:r w:rsidRPr="005E7358">
        <w:t xml:space="preserve"> or pass-through entity. See </w:t>
      </w:r>
      <w:r w:rsidRPr="005E7358">
        <w:lastRenderedPageBreak/>
        <w:t>§ 200.436</w:t>
      </w:r>
      <w:del w:id="10431" w:author="OFFM" w:date="2024-04-16T10:53:00Z">
        <w:r w:rsidR="00817C00" w:rsidRPr="00F74592">
          <w:delText>, for rules</w:delText>
        </w:r>
      </w:del>
      <w:r w:rsidRPr="005E7358">
        <w:t xml:space="preserve"> on the allowability of depreciation on buildings, capital improvements, and equipment. See</w:t>
      </w:r>
      <w:del w:id="10432" w:author="OFFM" w:date="2024-04-16T10:53:00Z">
        <w:r w:rsidR="00817C00" w:rsidRPr="00F74592">
          <w:delText xml:space="preserve"> also</w:delText>
        </w:r>
      </w:del>
      <w:r w:rsidRPr="005E7358">
        <w:t xml:space="preserve"> § 200.465</w:t>
      </w:r>
      <w:ins w:id="10433" w:author="OFFM" w:date="2024-04-16T10:53:00Z">
        <w:r w:rsidRPr="006E7617">
          <w:rPr>
            <w:rStyle w:val="Hyperlink"/>
            <w:color w:val="auto"/>
            <w:u w:val="none"/>
          </w:rPr>
          <w:t xml:space="preserve"> on the allowability of real property and equipment rental costs</w:t>
        </w:r>
      </w:ins>
      <w:r w:rsidRPr="005E7358">
        <w:t xml:space="preserve">. </w:t>
      </w:r>
    </w:p>
    <w:p w14:paraId="4DF3601A" w14:textId="1970FC3B"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When approved as a direct </w:t>
      </w:r>
      <w:del w:id="10434" w:author="OFFM" w:date="2024-04-16T10:53:00Z">
        <w:r w:rsidR="00817C00" w:rsidRPr="00F74592">
          <w:delText xml:space="preserve">charge pursuant to </w:delText>
        </w:r>
      </w:del>
      <w:ins w:id="10435" w:author="OFFM" w:date="2024-04-16T10:53:00Z">
        <w:r w:rsidRPr="006E7617">
          <w:t xml:space="preserve">cost in accordance </w:t>
        </w:r>
        <w:r w:rsidRPr="000D237D">
          <w:t xml:space="preserve">with </w:t>
        </w:r>
      </w:ins>
      <w:r w:rsidRPr="005E7358">
        <w:t>paragraphs (b)(1) through (3</w:t>
      </w:r>
      <w:del w:id="10436" w:author="OFFM" w:date="2024-04-16T10:53:00Z">
        <w:r w:rsidR="00817C00" w:rsidRPr="00F74592">
          <w:delText>) of this section,</w:delText>
        </w:r>
      </w:del>
      <w:ins w:id="10437" w:author="OFFM" w:date="2024-04-16T10:53:00Z">
        <w:r w:rsidRPr="000D237D">
          <w:t>),</w:t>
        </w:r>
      </w:ins>
      <w:r w:rsidRPr="005E7358">
        <w:t xml:space="preserve"> capital expenditures </w:t>
      </w:r>
      <w:del w:id="10438" w:author="OFFM" w:date="2024-04-16T10:53:00Z">
        <w:r w:rsidR="00817C00" w:rsidRPr="00F74592">
          <w:delText>will</w:delText>
        </w:r>
      </w:del>
      <w:ins w:id="10439" w:author="OFFM" w:date="2024-04-16T10:53:00Z">
        <w:r w:rsidRPr="000D237D">
          <w:t>must</w:t>
        </w:r>
      </w:ins>
      <w:r w:rsidRPr="005E7358">
        <w:t xml:space="preserve"> be charged in the period in which the expenditure is incurred</w:t>
      </w:r>
      <w:del w:id="10440" w:author="OFFM" w:date="2024-04-16T10:53:00Z">
        <w:r w:rsidR="00817C00" w:rsidRPr="00F74592">
          <w:delText>,</w:delText>
        </w:r>
      </w:del>
      <w:r w:rsidRPr="005E7358">
        <w:t xml:space="preserve"> or as otherwise determined appropriate and negotiated with the Federal </w:t>
      </w:r>
      <w:del w:id="10441" w:author="OFFM" w:date="2024-04-16T10:53:00Z">
        <w:r w:rsidR="00817C00" w:rsidRPr="00F74592">
          <w:delText xml:space="preserve">awarding </w:delText>
        </w:r>
      </w:del>
      <w:r w:rsidRPr="005E7358">
        <w:t xml:space="preserve">agency. </w:t>
      </w:r>
    </w:p>
    <w:p w14:paraId="0CBAB3F8" w14:textId="4B677FA6"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5</w:t>
      </w:r>
      <w:r w:rsidRPr="00A63D45">
        <w:rPr>
          <w:rStyle w:val="paren"/>
        </w:rPr>
        <w:t>)</w:t>
      </w:r>
      <w:r w:rsidRPr="005E7358">
        <w:t xml:space="preserve"> The</w:t>
      </w:r>
      <w:ins w:id="10442" w:author="OFFM" w:date="2024-04-16T10:53:00Z">
        <w:r w:rsidRPr="000D237D">
          <w:t xml:space="preserve"> recipient or subrecipient may claim the</w:t>
        </w:r>
      </w:ins>
      <w:r w:rsidRPr="005E7358">
        <w:t xml:space="preserve"> unamortized portion of any equipment written off as a result of a change in capitalization levels </w:t>
      </w:r>
      <w:del w:id="10443" w:author="OFFM" w:date="2024-04-16T10:53:00Z">
        <w:r w:rsidR="00817C00" w:rsidRPr="00F74592">
          <w:delText xml:space="preserve">may be recovered </w:delText>
        </w:r>
      </w:del>
      <w:r w:rsidRPr="005E7358">
        <w:t>by continuing to claim the otherwise allowable depreciation on the equipment</w:t>
      </w:r>
      <w:del w:id="10444" w:author="OFFM" w:date="2024-04-16T10:53:00Z">
        <w:r w:rsidR="00817C00" w:rsidRPr="00F74592">
          <w:delText>,</w:delText>
        </w:r>
      </w:del>
      <w:r w:rsidRPr="005E7358">
        <w:t xml:space="preserve"> or by amortizing the amount to be written off over a period of years negotiated with the</w:t>
      </w:r>
      <w:del w:id="10445" w:author="OFFM" w:date="2024-04-16T10:53:00Z">
        <w:r w:rsidR="00817C00" w:rsidRPr="00F74592">
          <w:delText xml:space="preserve"> Federal</w:delText>
        </w:r>
      </w:del>
      <w:r w:rsidRPr="005E7358">
        <w:t xml:space="preserve"> cognizant agency for indirect cost. </w:t>
      </w:r>
    </w:p>
    <w:p w14:paraId="7196E17F" w14:textId="712E4F05"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6</w:t>
      </w:r>
      <w:r w:rsidRPr="00A63D45">
        <w:rPr>
          <w:rStyle w:val="paren"/>
        </w:rPr>
        <w:t>)</w:t>
      </w:r>
      <w:r w:rsidRPr="005E7358">
        <w:t xml:space="preserve"> Cost of equipment disposal. If the </w:t>
      </w:r>
      <w:del w:id="10446" w:author="OFFM" w:date="2024-04-16T10:53:00Z">
        <w:r w:rsidR="00817C00" w:rsidRPr="00F74592">
          <w:delText>non-</w:delText>
        </w:r>
      </w:del>
      <w:r w:rsidRPr="005E7358">
        <w:t xml:space="preserve">Federal </w:t>
      </w:r>
      <w:del w:id="10447" w:author="OFFM" w:date="2024-04-16T10:53:00Z">
        <w:r w:rsidR="00817C00" w:rsidRPr="00F74592">
          <w:delText xml:space="preserve">entity is instructed by the Federal awarding </w:delText>
        </w:r>
      </w:del>
      <w:r w:rsidRPr="005E7358">
        <w:t xml:space="preserve">agency </w:t>
      </w:r>
      <w:ins w:id="10448" w:author="OFFM" w:date="2024-04-16T10:53:00Z">
        <w:r w:rsidRPr="000D237D">
          <w:t xml:space="preserve">instructs the recipient or subrecipient </w:t>
        </w:r>
      </w:ins>
      <w:r w:rsidRPr="005E7358">
        <w:t>to otherwise dispose of or transfer the equipment</w:t>
      </w:r>
      <w:ins w:id="10449" w:author="OFFM" w:date="2024-04-16T10:53:00Z">
        <w:r w:rsidRPr="000D237D">
          <w:t>,</w:t>
        </w:r>
      </w:ins>
      <w:r w:rsidRPr="005E7358">
        <w:t xml:space="preserve"> the costs of </w:t>
      </w:r>
      <w:del w:id="10450" w:author="OFFM" w:date="2024-04-16T10:53:00Z">
        <w:r w:rsidR="00817C00" w:rsidRPr="00F74592">
          <w:delText xml:space="preserve">such </w:delText>
        </w:r>
      </w:del>
      <w:r w:rsidRPr="005E7358">
        <w:t xml:space="preserve">disposal or transfer are allowable. </w:t>
      </w:r>
    </w:p>
    <w:p w14:paraId="4455AC03"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7</w:t>
      </w:r>
      <w:r w:rsidRPr="00A63D45">
        <w:rPr>
          <w:rStyle w:val="paren"/>
        </w:rPr>
        <w:t>)</w:t>
      </w:r>
      <w:r w:rsidRPr="005E7358">
        <w:t xml:space="preserve"> Equipment and other capital expenditures are unallowable as indirect costs. See § 200.436. </w:t>
      </w:r>
    </w:p>
    <w:p w14:paraId="25B4D811"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200.440 Exchange rates.</w:t>
      </w:r>
    </w:p>
    <w:p w14:paraId="25D1CA03" w14:textId="77CAFD53" w:rsidR="000B5224" w:rsidRPr="005E7358" w:rsidRDefault="00F2264C" w:rsidP="00A63D45">
      <w:pPr>
        <w:pStyle w:val="indent-1"/>
        <w:spacing w:before="0" w:beforeAutospacing="0" w:after="0" w:afterAutospacing="0" w:line="480" w:lineRule="auto"/>
        <w:ind w:firstLine="720"/>
        <w:contextualSpacing/>
      </w:pPr>
      <w:r w:rsidRPr="005E7358">
        <w:t xml:space="preserve">(a) Cost increases for fluctuations in exchange rates are allowable costs subject to the availability of funding. </w:t>
      </w:r>
      <w:bookmarkStart w:id="10451" w:name="_Hlk162504654"/>
      <w:r w:rsidRPr="005E7358">
        <w:t xml:space="preserve">Prior approval of exchange rate fluctuations is required only </w:t>
      </w:r>
      <w:bookmarkStart w:id="10452" w:name="_Hlk162508231"/>
      <w:r w:rsidRPr="005E7358">
        <w:t>when the change results in the need for additional Federal funding, or the increased costs result in the need to significantly reduce the scope of the project</w:t>
      </w:r>
      <w:bookmarkEnd w:id="10452"/>
      <w:r w:rsidRPr="005E7358">
        <w:t xml:space="preserve">. </w:t>
      </w:r>
      <w:bookmarkEnd w:id="10451"/>
      <w:del w:id="10453" w:author="OFFM" w:date="2024-04-16T10:53:00Z">
        <w:r w:rsidR="00817C00" w:rsidRPr="00F74592">
          <w:delText>The</w:delText>
        </w:r>
      </w:del>
      <w:ins w:id="10454" w:author="OFFM" w:date="2024-04-16T10:53:00Z">
        <w:r w:rsidRPr="000D237D">
          <w:t>Before providing approval, the</w:t>
        </w:r>
      </w:ins>
      <w:r w:rsidRPr="005E7358">
        <w:t xml:space="preserve"> Federal </w:t>
      </w:r>
      <w:del w:id="10455" w:author="OFFM" w:date="2024-04-16T10:53:00Z">
        <w:r w:rsidR="00817C00" w:rsidRPr="00F74592">
          <w:delText xml:space="preserve">awarding </w:delText>
        </w:r>
      </w:del>
      <w:r w:rsidRPr="005E7358">
        <w:t>agency must</w:t>
      </w:r>
      <w:del w:id="10456" w:author="OFFM" w:date="2024-04-16T10:53:00Z">
        <w:r w:rsidR="00817C00" w:rsidRPr="00F74592">
          <w:delText xml:space="preserve"> however</w:delText>
        </w:r>
      </w:del>
      <w:r w:rsidRPr="005E7358">
        <w:t xml:space="preserve"> ensure that adequate funds are available to cover currency fluctuations in order to avoid a violation of the </w:t>
      </w:r>
      <w:del w:id="10457" w:author="OFFM" w:date="2024-04-16T10:53:00Z">
        <w:r w:rsidR="00817C00" w:rsidRPr="00F74592">
          <w:delText>Anti-Deficiency</w:delText>
        </w:r>
      </w:del>
      <w:proofErr w:type="spellStart"/>
      <w:ins w:id="10458" w:author="OFFM" w:date="2024-04-16T10:53:00Z">
        <w:r w:rsidRPr="000D237D">
          <w:t>Antideficiency</w:t>
        </w:r>
      </w:ins>
      <w:proofErr w:type="spellEnd"/>
      <w:r w:rsidRPr="005E7358">
        <w:t xml:space="preserve"> Act. </w:t>
      </w:r>
    </w:p>
    <w:p w14:paraId="7C3F93A7" w14:textId="76D6ED13" w:rsidR="000B5224" w:rsidRPr="005E7358" w:rsidRDefault="00F2264C" w:rsidP="00A63D45">
      <w:pPr>
        <w:pStyle w:val="indent-1"/>
        <w:spacing w:before="0" w:beforeAutospacing="0" w:after="0" w:afterAutospacing="0" w:line="480" w:lineRule="auto"/>
        <w:ind w:firstLine="720"/>
        <w:contextualSpacing/>
      </w:pPr>
      <w:r w:rsidRPr="005E7358">
        <w:t xml:space="preserve">(b) The </w:t>
      </w:r>
      <w:del w:id="10459" w:author="OFFM" w:date="2024-04-16T10:53:00Z">
        <w:r w:rsidR="00817C00" w:rsidRPr="00F74592">
          <w:delText>non-Federal entity</w:delText>
        </w:r>
      </w:del>
      <w:ins w:id="10460" w:author="OFFM" w:date="2024-04-16T10:53:00Z">
        <w:r w:rsidRPr="000D237D">
          <w:t>recipient or subrecipient</w:t>
        </w:r>
      </w:ins>
      <w:r w:rsidRPr="005E7358">
        <w:t xml:space="preserve"> is required to make reviews of local currency gains to determine the need for additional </w:t>
      </w:r>
      <w:del w:id="10461" w:author="OFFM" w:date="2024-04-16T10:53:00Z">
        <w:r w:rsidR="00817C00" w:rsidRPr="00F74592">
          <w:delText>federal</w:delText>
        </w:r>
      </w:del>
      <w:ins w:id="10462" w:author="OFFM" w:date="2024-04-16T10:53:00Z">
        <w:r w:rsidRPr="000D237D">
          <w:t>Federal</w:t>
        </w:r>
      </w:ins>
      <w:r w:rsidRPr="005E7358">
        <w:t xml:space="preserve"> funding before the expiration date of the Federal award. Subsequent adjustments for currency increases may be allowable only </w:t>
      </w:r>
      <w:r w:rsidRPr="005E7358">
        <w:lastRenderedPageBreak/>
        <w:t xml:space="preserve">when the </w:t>
      </w:r>
      <w:del w:id="10463" w:author="OFFM" w:date="2024-04-16T10:53:00Z">
        <w:r w:rsidR="00817C00" w:rsidRPr="00F74592">
          <w:delText>non-Federal entity</w:delText>
        </w:r>
      </w:del>
      <w:ins w:id="10464" w:author="OFFM" w:date="2024-04-16T10:53:00Z">
        <w:r w:rsidRPr="000D237D">
          <w:t>recipient or subrecipient</w:t>
        </w:r>
      </w:ins>
      <w:r w:rsidRPr="005E7358">
        <w:t xml:space="preserve"> provides the Federal</w:t>
      </w:r>
      <w:del w:id="10465" w:author="OFFM" w:date="2024-04-16T10:53:00Z">
        <w:r w:rsidR="00817C00" w:rsidRPr="00F74592">
          <w:delText xml:space="preserve"> awarding</w:delText>
        </w:r>
      </w:del>
      <w:r w:rsidRPr="005E7358">
        <w:t xml:space="preserve"> agency with adequate source documentation from a commonly used source in effect at the time the expense was made, and to the extent that sufficient Federal funds are available.</w:t>
      </w:r>
      <w:del w:id="10466" w:author="OFFM" w:date="2024-04-16T10:53:00Z">
        <w:r w:rsidR="00817C00" w:rsidRPr="00F74592">
          <w:delText xml:space="preserve"> </w:delText>
        </w:r>
      </w:del>
    </w:p>
    <w:p w14:paraId="2E106135"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200.441 Fines, penalties, damages and other settlements.</w:t>
      </w:r>
    </w:p>
    <w:p w14:paraId="456E0BB1" w14:textId="50F16E36" w:rsidR="000B5224" w:rsidRPr="005E7358" w:rsidRDefault="00F2264C" w:rsidP="00A63D45">
      <w:pPr>
        <w:pStyle w:val="NormalWeb"/>
        <w:spacing w:before="0" w:beforeAutospacing="0" w:after="0" w:afterAutospacing="0" w:line="480" w:lineRule="auto"/>
        <w:ind w:firstLine="720"/>
        <w:contextualSpacing/>
      </w:pPr>
      <w:r w:rsidRPr="005E7358">
        <w:t xml:space="preserve">Costs resulting from </w:t>
      </w:r>
      <w:del w:id="10467" w:author="OFFM" w:date="2024-04-16T10:53:00Z">
        <w:r w:rsidR="00817C00" w:rsidRPr="00F74592">
          <w:delText>non-Federal entity</w:delText>
        </w:r>
      </w:del>
      <w:ins w:id="10468" w:author="OFFM" w:date="2024-04-16T10:53:00Z">
        <w:r w:rsidRPr="000D237D">
          <w:t>recipient or subrecipient</w:t>
        </w:r>
      </w:ins>
      <w:r w:rsidRPr="005E7358">
        <w:t xml:space="preserve"> violations of, alleged violations of, or failure to comply with, Federal, </w:t>
      </w:r>
      <w:del w:id="10469" w:author="OFFM" w:date="2024-04-16T10:53:00Z">
        <w:r w:rsidR="00817C00" w:rsidRPr="00F74592">
          <w:delText>state, tribal</w:delText>
        </w:r>
      </w:del>
      <w:ins w:id="10470" w:author="OFFM" w:date="2024-04-16T10:53:00Z">
        <w:r w:rsidRPr="000D237D">
          <w:t>State</w:t>
        </w:r>
      </w:ins>
      <w:r w:rsidRPr="005E7358">
        <w:t>, local</w:t>
      </w:r>
      <w:ins w:id="10471" w:author="OFFM" w:date="2024-04-16T10:53:00Z">
        <w:r w:rsidRPr="000D237D">
          <w:t>, tribal,</w:t>
        </w:r>
      </w:ins>
      <w:r w:rsidRPr="005E7358">
        <w:t xml:space="preserve"> or foreign laws and regulations are unallowable, except when incurred as a result of compliance with specific provisions of the Federal award, or with </w:t>
      </w:r>
      <w:ins w:id="10472" w:author="OFFM" w:date="2024-04-16T10:53:00Z">
        <w:r w:rsidRPr="000D237D">
          <w:t xml:space="preserve">the </w:t>
        </w:r>
      </w:ins>
      <w:r w:rsidRPr="005E7358">
        <w:t xml:space="preserve">prior written approval of the Federal </w:t>
      </w:r>
      <w:del w:id="10473" w:author="OFFM" w:date="2024-04-16T10:53:00Z">
        <w:r w:rsidR="00817C00" w:rsidRPr="00F74592">
          <w:delText xml:space="preserve">awarding </w:delText>
        </w:r>
      </w:del>
      <w:r w:rsidRPr="005E7358">
        <w:t xml:space="preserve">agency. See </w:t>
      </w:r>
      <w:del w:id="10474" w:author="OFFM" w:date="2024-04-16T10:53:00Z">
        <w:r w:rsidR="00817C00" w:rsidRPr="00F74592">
          <w:delText xml:space="preserve">also </w:delText>
        </w:r>
      </w:del>
      <w:r w:rsidRPr="005E7358">
        <w:t xml:space="preserve">§ 200.435. </w:t>
      </w:r>
    </w:p>
    <w:p w14:paraId="29C34C2F" w14:textId="591DE9A1" w:rsidR="000B5224" w:rsidRPr="005E7358" w:rsidRDefault="00F2264C" w:rsidP="00A63D45">
      <w:pPr>
        <w:pStyle w:val="Heading2"/>
        <w:spacing w:before="0" w:beforeAutospacing="0" w:after="0" w:afterAutospacing="0" w:line="480" w:lineRule="auto"/>
        <w:contextualSpacing/>
        <w:rPr>
          <w:sz w:val="24"/>
        </w:rPr>
      </w:pPr>
      <w:r w:rsidRPr="005E7358">
        <w:rPr>
          <w:sz w:val="24"/>
        </w:rPr>
        <w:t xml:space="preserve">§ 200.442 </w:t>
      </w:r>
      <w:del w:id="10475" w:author="OFFM" w:date="2024-04-16T10:53:00Z">
        <w:r w:rsidR="00817C00" w:rsidRPr="00C63D12">
          <w:rPr>
            <w:sz w:val="24"/>
            <w:szCs w:val="24"/>
          </w:rPr>
          <w:delText>Fund raising</w:delText>
        </w:r>
      </w:del>
      <w:ins w:id="10476" w:author="OFFM" w:date="2024-04-16T10:53:00Z">
        <w:r w:rsidRPr="000D237D">
          <w:rPr>
            <w:sz w:val="24"/>
            <w:szCs w:val="24"/>
          </w:rPr>
          <w:t>Fundraising</w:t>
        </w:r>
      </w:ins>
      <w:r w:rsidRPr="005E7358">
        <w:rPr>
          <w:sz w:val="24"/>
        </w:rPr>
        <w:t xml:space="preserve"> and investment management costs.</w:t>
      </w:r>
    </w:p>
    <w:p w14:paraId="444E7A78" w14:textId="1F89178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Costs of organized </w:t>
      </w:r>
      <w:del w:id="10477" w:author="OFFM" w:date="2024-04-16T10:53:00Z">
        <w:r w:rsidR="00817C00" w:rsidRPr="00F74592">
          <w:delText>fund raising</w:delText>
        </w:r>
      </w:del>
      <w:ins w:id="10478" w:author="OFFM" w:date="2024-04-16T10:53:00Z">
        <w:r w:rsidRPr="000D237D">
          <w:t>fundraising</w:t>
        </w:r>
      </w:ins>
      <w:r w:rsidRPr="005E7358">
        <w:t>, including financial campaigns, endowment drives, solicitation of gifts and bequests, and similar expenses incurred to raise capital or obtain contributions</w:t>
      </w:r>
      <w:ins w:id="10479" w:author="OFFM" w:date="2024-04-16T10:53:00Z">
        <w:r w:rsidRPr="000D237D">
          <w:t>,</w:t>
        </w:r>
      </w:ins>
      <w:r w:rsidRPr="005E7358">
        <w:t xml:space="preserve"> are unallowable. </w:t>
      </w:r>
      <w:del w:id="10480" w:author="OFFM" w:date="2024-04-16T10:53:00Z">
        <w:r w:rsidR="00817C00" w:rsidRPr="00F74592">
          <w:delText>Fund raising</w:delText>
        </w:r>
      </w:del>
      <w:ins w:id="10481" w:author="OFFM" w:date="2024-04-16T10:53:00Z">
        <w:r w:rsidRPr="000D237D">
          <w:t>Fundraising</w:t>
        </w:r>
      </w:ins>
      <w:r w:rsidRPr="005E7358">
        <w:t xml:space="preserve"> costs for </w:t>
      </w:r>
      <w:del w:id="10482" w:author="OFFM" w:date="2024-04-16T10:53:00Z">
        <w:r w:rsidR="00817C00" w:rsidRPr="00F74592">
          <w:delText xml:space="preserve">the purposes of </w:delText>
        </w:r>
      </w:del>
      <w:r w:rsidRPr="005E7358">
        <w:t xml:space="preserve">meeting the Federal program objectives are allowable with </w:t>
      </w:r>
      <w:ins w:id="10483" w:author="OFFM" w:date="2024-04-16T10:53:00Z">
        <w:r w:rsidRPr="000D237D">
          <w:t xml:space="preserve">the </w:t>
        </w:r>
      </w:ins>
      <w:r w:rsidRPr="005E7358">
        <w:t xml:space="preserve">prior written approval </w:t>
      </w:r>
      <w:del w:id="10484" w:author="OFFM" w:date="2024-04-16T10:53:00Z">
        <w:r w:rsidR="00817C00" w:rsidRPr="00F74592">
          <w:delText>from</w:delText>
        </w:r>
      </w:del>
      <w:ins w:id="10485" w:author="OFFM" w:date="2024-04-16T10:53:00Z">
        <w:r w:rsidRPr="000D237D">
          <w:t>of</w:t>
        </w:r>
      </w:ins>
      <w:r w:rsidRPr="005E7358">
        <w:t xml:space="preserve"> the Federal </w:t>
      </w:r>
      <w:del w:id="10486" w:author="OFFM" w:date="2024-04-16T10:53:00Z">
        <w:r w:rsidR="00817C00" w:rsidRPr="00F74592">
          <w:delText xml:space="preserve">awarding </w:delText>
        </w:r>
      </w:del>
      <w:r w:rsidRPr="005E7358">
        <w:t>agency.</w:t>
      </w:r>
      <w:del w:id="10487" w:author="OFFM" w:date="2024-04-16T10:53:00Z">
        <w:r w:rsidR="00817C00" w:rsidRPr="00F74592">
          <w:delText xml:space="preserve"> Proposal costs are covered in § 200.460. </w:delText>
        </w:r>
      </w:del>
    </w:p>
    <w:p w14:paraId="11BD2DCE"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Costs of investment counsel and staff and similar expenses incurred to enhance income from investments are unallowable except when associated with investments covering pension, self-insurance, or other funds</w:t>
      </w:r>
      <w:ins w:id="10488" w:author="OFFM" w:date="2024-04-16T10:53:00Z">
        <w:r w:rsidRPr="000D237D">
          <w:t>,</w:t>
        </w:r>
      </w:ins>
      <w:r w:rsidRPr="005E7358">
        <w:t xml:space="preserve"> which include Federal participation allowed by this part. </w:t>
      </w:r>
    </w:p>
    <w:p w14:paraId="2192F401"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Costs related to the physical custody and control of monies and securities are allowable. </w:t>
      </w:r>
    </w:p>
    <w:p w14:paraId="1DA79EBC" w14:textId="0FFC7AE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Both allowable and unallowable </w:t>
      </w:r>
      <w:del w:id="10489" w:author="OFFM" w:date="2024-04-16T10:53:00Z">
        <w:r w:rsidR="00817C00" w:rsidRPr="00F74592">
          <w:delText>fund-raising</w:delText>
        </w:r>
      </w:del>
      <w:ins w:id="10490" w:author="OFFM" w:date="2024-04-16T10:53:00Z">
        <w:r w:rsidRPr="000D237D">
          <w:t>fundraising</w:t>
        </w:r>
      </w:ins>
      <w:r w:rsidRPr="005E7358">
        <w:t xml:space="preserve"> and investment activities must be allocated </w:t>
      </w:r>
      <w:del w:id="10491" w:author="OFFM" w:date="2024-04-16T10:53:00Z">
        <w:r w:rsidR="00817C00" w:rsidRPr="00F74592">
          <w:delText xml:space="preserve">as </w:delText>
        </w:r>
      </w:del>
      <w:r w:rsidRPr="005E7358">
        <w:t xml:space="preserve">an appropriate share of indirect costs </w:t>
      </w:r>
      <w:del w:id="10492" w:author="OFFM" w:date="2024-04-16T10:53:00Z">
        <w:r w:rsidR="00817C00" w:rsidRPr="00F74592">
          <w:delText>under the conditions described in</w:delText>
        </w:r>
      </w:del>
      <w:ins w:id="10493" w:author="OFFM" w:date="2024-04-16T10:53:00Z">
        <w:r w:rsidRPr="000D237D">
          <w:t>in accordance with</w:t>
        </w:r>
      </w:ins>
      <w:r w:rsidRPr="005E7358">
        <w:t xml:space="preserve"> § 200.413. </w:t>
      </w:r>
    </w:p>
    <w:p w14:paraId="42815A01"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xml:space="preserve">§ 200.443 Gains and losses on </w:t>
      </w:r>
      <w:ins w:id="10494" w:author="OFFM" w:date="2024-04-16T10:53:00Z">
        <w:r w:rsidRPr="000D237D">
          <w:rPr>
            <w:sz w:val="24"/>
            <w:szCs w:val="24"/>
          </w:rPr>
          <w:t xml:space="preserve">the </w:t>
        </w:r>
      </w:ins>
      <w:r w:rsidRPr="005E7358">
        <w:rPr>
          <w:sz w:val="24"/>
        </w:rPr>
        <w:t>disposition of depreciable assets.</w:t>
      </w:r>
    </w:p>
    <w:p w14:paraId="7766ABAE" w14:textId="65F892BF"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a</w:t>
      </w:r>
      <w:r w:rsidRPr="00A63D45">
        <w:rPr>
          <w:rStyle w:val="paren"/>
        </w:rPr>
        <w:t>)</w:t>
      </w:r>
      <w:r w:rsidRPr="005E7358">
        <w:t xml:space="preserve"> </w:t>
      </w:r>
      <w:del w:id="10495" w:author="OFFM" w:date="2024-04-16T10:53:00Z">
        <w:r w:rsidR="00817C00" w:rsidRPr="00F74592">
          <w:delText>Gains</w:delText>
        </w:r>
      </w:del>
      <w:ins w:id="10496" w:author="OFFM" w:date="2024-04-16T10:53:00Z">
        <w:r w:rsidRPr="000D237D">
          <w:t>The recipient or subrecipient must include gains</w:t>
        </w:r>
      </w:ins>
      <w:r w:rsidRPr="005E7358">
        <w:t xml:space="preserve"> and losses on the sale, retirement, or other disposition of depreciable property </w:t>
      </w:r>
      <w:del w:id="10497" w:author="OFFM" w:date="2024-04-16T10:53:00Z">
        <w:r w:rsidR="00817C00" w:rsidRPr="00F74592">
          <w:delText xml:space="preserve">must be included </w:delText>
        </w:r>
      </w:del>
      <w:r w:rsidRPr="005E7358">
        <w:t xml:space="preserve">in the year </w:t>
      </w:r>
      <w:del w:id="10498" w:author="OFFM" w:date="2024-04-16T10:53:00Z">
        <w:r w:rsidR="00817C00" w:rsidRPr="00F74592">
          <w:delText xml:space="preserve">in which </w:delText>
        </w:r>
      </w:del>
      <w:r w:rsidRPr="005E7358">
        <w:t xml:space="preserve">they occur as credits or charges to the asset cost grouping(s) </w:t>
      </w:r>
      <w:del w:id="10499" w:author="OFFM" w:date="2024-04-16T10:53:00Z">
        <w:r w:rsidR="00817C00" w:rsidRPr="00F74592">
          <w:delText>in which</w:delText>
        </w:r>
      </w:del>
      <w:ins w:id="10500" w:author="OFFM" w:date="2024-04-16T10:53:00Z">
        <w:r w:rsidRPr="000D237D">
          <w:t>of</w:t>
        </w:r>
      </w:ins>
      <w:r w:rsidRPr="005E7358">
        <w:t xml:space="preserve"> the property</w:t>
      </w:r>
      <w:del w:id="10501" w:author="OFFM" w:date="2024-04-16T10:53:00Z">
        <w:r w:rsidR="00817C00" w:rsidRPr="00F74592">
          <w:delText xml:space="preserve"> was included.</w:delText>
        </w:r>
      </w:del>
      <w:ins w:id="10502" w:author="OFFM" w:date="2024-04-16T10:53:00Z">
        <w:r w:rsidRPr="000D237D">
          <w:t>.</w:t>
        </w:r>
      </w:ins>
      <w:r w:rsidRPr="005E7358">
        <w:t xml:space="preserve"> The amount of the gain or loss</w:t>
      </w:r>
      <w:del w:id="10503" w:author="OFFM" w:date="2024-04-16T10:53:00Z">
        <w:r w:rsidR="00817C00" w:rsidRPr="00F74592">
          <w:delText xml:space="preserve"> to be included as a credit or charge to the appropriate asset cost grouping(s)</w:delText>
        </w:r>
      </w:del>
      <w:r w:rsidRPr="005E7358">
        <w:t xml:space="preserve"> is the difference between the amount realized on the property and the undepreciated basis of the property. </w:t>
      </w:r>
    </w:p>
    <w:p w14:paraId="38D531D1"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Gains and losses from the disposition of depreciable property must not be recognized as a separate credit or charge under the following conditions: </w:t>
      </w:r>
    </w:p>
    <w:p w14:paraId="65E4DF4A"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gain or loss is processed through a depreciation account and is reflected in the depreciation allowable under §§ 200.436 and 200.439. </w:t>
      </w:r>
    </w:p>
    <w:p w14:paraId="1856F4D9"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property is given in exchange as part of the purchase price of a similar item</w:t>
      </w:r>
      <w:ins w:id="10504" w:author="OFFM" w:date="2024-04-16T10:53:00Z">
        <w:r w:rsidRPr="000D237D">
          <w:t>,</w:t>
        </w:r>
      </w:ins>
      <w:r w:rsidRPr="005E7358">
        <w:t xml:space="preserve"> and the gain or loss is taken into account in determining the depreciation cost basis of the new item. </w:t>
      </w:r>
    </w:p>
    <w:p w14:paraId="5AFBEFF0" w14:textId="7B2C5390"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A loss results from </w:t>
      </w:r>
      <w:del w:id="10505" w:author="OFFM" w:date="2024-04-16T10:53:00Z">
        <w:r w:rsidR="00817C00" w:rsidRPr="00F74592">
          <w:delText>the failure</w:delText>
        </w:r>
      </w:del>
      <w:ins w:id="10506" w:author="OFFM" w:date="2024-04-16T10:53:00Z">
        <w:r w:rsidRPr="000D237D">
          <w:t>failing</w:t>
        </w:r>
      </w:ins>
      <w:r w:rsidRPr="005E7358">
        <w:t xml:space="preserve"> to maintain </w:t>
      </w:r>
      <w:del w:id="10507" w:author="OFFM" w:date="2024-04-16T10:53:00Z">
        <w:r w:rsidR="00817C00" w:rsidRPr="00F74592">
          <w:delText>permissible</w:delText>
        </w:r>
      </w:del>
      <w:ins w:id="10508" w:author="OFFM" w:date="2024-04-16T10:53:00Z">
        <w:r w:rsidRPr="000D237D">
          <w:t>proper</w:t>
        </w:r>
      </w:ins>
      <w:r w:rsidRPr="005E7358">
        <w:t xml:space="preserve"> insurance, except as </w:t>
      </w:r>
      <w:del w:id="10509" w:author="OFFM" w:date="2024-04-16T10:53:00Z">
        <w:r w:rsidR="00817C00" w:rsidRPr="00F74592">
          <w:delText xml:space="preserve">otherwise </w:delText>
        </w:r>
      </w:del>
      <w:r w:rsidRPr="005E7358">
        <w:t xml:space="preserve">provided in § 200.447. </w:t>
      </w:r>
    </w:p>
    <w:p w14:paraId="0E30B27E" w14:textId="6E8EA316"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Compensation for the use of the property was provided through use allowances </w:t>
      </w:r>
      <w:del w:id="10510" w:author="OFFM" w:date="2024-04-16T10:53:00Z">
        <w:r w:rsidR="00817C00" w:rsidRPr="00F74592">
          <w:delText>in lieu</w:delText>
        </w:r>
      </w:del>
      <w:ins w:id="10511" w:author="OFFM" w:date="2024-04-16T10:53:00Z">
        <w:r w:rsidRPr="000D237D">
          <w:t>instead</w:t>
        </w:r>
      </w:ins>
      <w:r w:rsidRPr="005E7358">
        <w:t xml:space="preserve"> of depreciation. </w:t>
      </w:r>
    </w:p>
    <w:p w14:paraId="7D3C3940" w14:textId="711372DC"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5</w:t>
      </w:r>
      <w:r w:rsidRPr="00A63D45">
        <w:rPr>
          <w:rStyle w:val="paren"/>
        </w:rPr>
        <w:t>)</w:t>
      </w:r>
      <w:r w:rsidRPr="005E7358">
        <w:t xml:space="preserve"> Gains and losses arising from </w:t>
      </w:r>
      <w:del w:id="10512" w:author="OFFM" w:date="2024-04-16T10:53:00Z">
        <w:r w:rsidR="00817C00" w:rsidRPr="00F74592">
          <w:delText xml:space="preserve">mass or </w:delText>
        </w:r>
      </w:del>
      <w:r w:rsidRPr="005E7358">
        <w:t>extraordinary</w:t>
      </w:r>
      <w:ins w:id="10513" w:author="OFFM" w:date="2024-04-16T10:53:00Z">
        <w:r w:rsidRPr="000D237D">
          <w:t xml:space="preserve"> or bulk</w:t>
        </w:r>
      </w:ins>
      <w:r w:rsidRPr="005E7358">
        <w:t xml:space="preserve"> sales, retirements, or other dispositions must be considered on a case-by-case basis. </w:t>
      </w:r>
    </w:p>
    <w:p w14:paraId="0A6D5646" w14:textId="122A431B"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Gains or losses of any nature arising from the sale or exchange of property other than the property covered in paragraph (a) of this section</w:t>
      </w:r>
      <w:del w:id="10514" w:author="OFFM" w:date="2024-04-16T10:53:00Z">
        <w:r w:rsidR="00817C00" w:rsidRPr="00F74592">
          <w:delText>, e.g., land,</w:delText>
        </w:r>
      </w:del>
      <w:r w:rsidRPr="005E7358">
        <w:t xml:space="preserve"> must be excluded in computing Federal award costs. </w:t>
      </w:r>
    </w:p>
    <w:p w14:paraId="1F935F06" w14:textId="7A5D2CE9"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When assets acquired with Federal funds, in part or wholly, are disposed of, the distribution of the proceeds must be made in accordance with §§ 200.310 through 200.316</w:t>
      </w:r>
      <w:del w:id="10515" w:author="OFFM" w:date="2024-04-16T10:53:00Z">
        <w:r w:rsidR="00817C00" w:rsidRPr="00F74592">
          <w:delText xml:space="preserve"> of this part.</w:delText>
        </w:r>
      </w:del>
      <w:ins w:id="10516" w:author="OFFM" w:date="2024-04-16T10:53:00Z">
        <w:r w:rsidRPr="000D237D">
          <w:t>.</w:t>
        </w:r>
      </w:ins>
      <w:r w:rsidRPr="005E7358">
        <w:t xml:space="preserve"> </w:t>
      </w:r>
    </w:p>
    <w:p w14:paraId="73B1275E"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200.444 General costs of government.</w:t>
      </w:r>
    </w:p>
    <w:p w14:paraId="6E403835" w14:textId="46E6DC2C"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a</w:t>
      </w:r>
      <w:r w:rsidRPr="00A63D45">
        <w:rPr>
          <w:rStyle w:val="paren"/>
        </w:rPr>
        <w:t>)</w:t>
      </w:r>
      <w:r w:rsidRPr="005E7358">
        <w:t xml:space="preserve"> For states, local governments, and Indian Tribes, the general costs of government are unallowable </w:t>
      </w:r>
      <w:del w:id="10517" w:author="OFFM" w:date="2024-04-16T10:53:00Z">
        <w:r w:rsidR="00817C00" w:rsidRPr="00F74592">
          <w:delText>(</w:delText>
        </w:r>
      </w:del>
      <w:r w:rsidRPr="005E7358">
        <w:t>except as provided in § 200.475</w:t>
      </w:r>
      <w:del w:id="10518" w:author="OFFM" w:date="2024-04-16T10:53:00Z">
        <w:r w:rsidR="00817C00" w:rsidRPr="00F74592">
          <w:delText>).</w:delText>
        </w:r>
      </w:del>
      <w:ins w:id="10519" w:author="OFFM" w:date="2024-04-16T10:53:00Z">
        <w:r w:rsidRPr="000D237D">
          <w:t>.</w:t>
        </w:r>
      </w:ins>
      <w:r w:rsidRPr="005E7358">
        <w:t xml:space="preserve"> Unallowable costs include: </w:t>
      </w:r>
    </w:p>
    <w:p w14:paraId="30B93B39" w14:textId="11A8F0BC"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Salaries and expenses of the Office of the Governor of a </w:t>
      </w:r>
      <w:del w:id="10520" w:author="OFFM" w:date="2024-04-16T10:53:00Z">
        <w:r w:rsidR="00817C00" w:rsidRPr="00F74592">
          <w:delText>state</w:delText>
        </w:r>
      </w:del>
      <w:ins w:id="10521" w:author="OFFM" w:date="2024-04-16T10:53:00Z">
        <w:r w:rsidRPr="000D237D">
          <w:t>State</w:t>
        </w:r>
      </w:ins>
      <w:r w:rsidRPr="005E7358">
        <w:t xml:space="preserve"> or the chief executive of a local government or the chief executive of an Indian </w:t>
      </w:r>
      <w:del w:id="10522" w:author="OFFM" w:date="2024-04-16T10:53:00Z">
        <w:r w:rsidR="00817C00" w:rsidRPr="00F74592">
          <w:delText>tribe</w:delText>
        </w:r>
      </w:del>
      <w:ins w:id="10523" w:author="OFFM" w:date="2024-04-16T10:53:00Z">
        <w:r w:rsidRPr="000D237D">
          <w:t>Tribe</w:t>
        </w:r>
      </w:ins>
      <w:r w:rsidRPr="005E7358">
        <w:t xml:space="preserve">; </w:t>
      </w:r>
    </w:p>
    <w:p w14:paraId="4D21B7D2" w14:textId="336D3406"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Salaries and other expenses of a </w:t>
      </w:r>
      <w:del w:id="10524" w:author="OFFM" w:date="2024-04-16T10:53:00Z">
        <w:r w:rsidR="00817C00" w:rsidRPr="00F74592">
          <w:delText>state</w:delText>
        </w:r>
      </w:del>
      <w:ins w:id="10525" w:author="OFFM" w:date="2024-04-16T10:53:00Z">
        <w:r w:rsidRPr="000D237D">
          <w:t>State</w:t>
        </w:r>
      </w:ins>
      <w:r w:rsidRPr="005E7358">
        <w:t xml:space="preserve"> legislature, tribal council, or similar local governmental body, such as a county supervisor, city council, </w:t>
      </w:r>
      <w:ins w:id="10526" w:author="OFFM" w:date="2024-04-16T10:53:00Z">
        <w:r w:rsidRPr="000D237D">
          <w:t xml:space="preserve">or </w:t>
        </w:r>
      </w:ins>
      <w:r w:rsidRPr="005E7358">
        <w:t>school board,</w:t>
      </w:r>
      <w:del w:id="10527" w:author="OFFM" w:date="2024-04-16T10:53:00Z">
        <w:r w:rsidR="00817C00" w:rsidRPr="00F74592">
          <w:delText xml:space="preserve"> etc.,</w:delText>
        </w:r>
      </w:del>
      <w:r w:rsidRPr="005E7358">
        <w:t xml:space="preserve"> whether incurred for purposes of legislation or executive direction; </w:t>
      </w:r>
    </w:p>
    <w:p w14:paraId="2195E362"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Costs of the judicial branch of a government; </w:t>
      </w:r>
    </w:p>
    <w:p w14:paraId="0E40F641" w14:textId="415B774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Costs of prosecutorial activities unless treated as a direct cost to a specific program if authorized by statute or regulation</w:t>
      </w:r>
      <w:del w:id="10528" w:author="OFFM" w:date="2024-04-16T10:53:00Z">
        <w:r w:rsidR="00817C00" w:rsidRPr="00F74592">
          <w:delText xml:space="preserve"> (however</w:delText>
        </w:r>
      </w:del>
      <w:ins w:id="10529" w:author="OFFM" w:date="2024-04-16T10:53:00Z">
        <w:r w:rsidRPr="000D237D">
          <w:t>. However</w:t>
        </w:r>
      </w:ins>
      <w:r w:rsidRPr="005E7358">
        <w:t>, this does not preclude the allowability of other legal activities of the Attorney General as described in § 200.435</w:t>
      </w:r>
      <w:del w:id="10530" w:author="OFFM" w:date="2024-04-16T10:53:00Z">
        <w:r w:rsidR="00817C00" w:rsidRPr="00F74592">
          <w:delText>);</w:delText>
        </w:r>
      </w:del>
      <w:ins w:id="10531" w:author="OFFM" w:date="2024-04-16T10:53:00Z">
        <w:r w:rsidRPr="000D237D">
          <w:t>;</w:t>
        </w:r>
      </w:ins>
      <w:r w:rsidRPr="005E7358">
        <w:t xml:space="preserve"> and </w:t>
      </w:r>
    </w:p>
    <w:p w14:paraId="6D33D24F" w14:textId="6CFBC5F8"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5</w:t>
      </w:r>
      <w:r w:rsidRPr="00A63D45">
        <w:rPr>
          <w:rStyle w:val="paren"/>
        </w:rPr>
        <w:t>)</w:t>
      </w:r>
      <w:r w:rsidRPr="005E7358">
        <w:t xml:space="preserve"> Costs of other general types of government services normally provided to the general public, such as fire and police, unless provided </w:t>
      </w:r>
      <w:del w:id="10532" w:author="OFFM" w:date="2024-04-16T10:53:00Z">
        <w:r w:rsidR="00817C00" w:rsidRPr="00F74592">
          <w:delText xml:space="preserve">for </w:delText>
        </w:r>
      </w:del>
      <w:r w:rsidRPr="005E7358">
        <w:t xml:space="preserve">as a direct cost under a program statute or regulation. </w:t>
      </w:r>
    </w:p>
    <w:p w14:paraId="78181177" w14:textId="6F034B8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w:t>
      </w:r>
      <w:del w:id="10533" w:author="OFFM" w:date="2024-04-16T10:53:00Z">
        <w:r w:rsidR="00817C00" w:rsidRPr="00F74592">
          <w:delText xml:space="preserve">For </w:delText>
        </w:r>
      </w:del>
      <w:r w:rsidRPr="005E7358">
        <w:t xml:space="preserve">Indian </w:t>
      </w:r>
      <w:del w:id="10534" w:author="OFFM" w:date="2024-04-16T10:53:00Z">
        <w:r w:rsidR="00817C00" w:rsidRPr="00F74592">
          <w:delText>tribes</w:delText>
        </w:r>
      </w:del>
      <w:ins w:id="10535" w:author="OFFM" w:date="2024-04-16T10:53:00Z">
        <w:r w:rsidRPr="000D237D">
          <w:t>Tribes</w:t>
        </w:r>
      </w:ins>
      <w:r w:rsidRPr="005E7358">
        <w:t xml:space="preserve"> and Councils of Governments (COGs) (see definition for </w:t>
      </w:r>
      <w:r w:rsidRPr="00A63D45">
        <w:rPr>
          <w:rStyle w:val="Emphasis"/>
        </w:rPr>
        <w:t>Local government</w:t>
      </w:r>
      <w:r w:rsidRPr="005E7358">
        <w:t xml:space="preserve"> in § 200.1</w:t>
      </w:r>
      <w:del w:id="10536" w:author="OFFM" w:date="2024-04-16T10:53:00Z">
        <w:r w:rsidR="00817C00" w:rsidRPr="00F74592">
          <w:delText xml:space="preserve"> of this part),</w:delText>
        </w:r>
      </w:del>
      <w:ins w:id="10537" w:author="OFFM" w:date="2024-04-16T10:53:00Z">
        <w:r w:rsidRPr="000D237D">
          <w:t>) may include</w:t>
        </w:r>
      </w:ins>
      <w:r w:rsidRPr="005E7358">
        <w:t xml:space="preserve"> up to 50</w:t>
      </w:r>
      <w:del w:id="10538" w:author="OFFM" w:date="2024-04-16T10:53:00Z">
        <w:r w:rsidR="00817C00" w:rsidRPr="00F74592">
          <w:delText>%</w:delText>
        </w:r>
      </w:del>
      <w:ins w:id="10539" w:author="OFFM" w:date="2024-04-16T10:53:00Z">
        <w:r w:rsidRPr="000D237D">
          <w:t xml:space="preserve"> percent</w:t>
        </w:r>
      </w:ins>
      <w:r w:rsidRPr="005E7358">
        <w:t xml:space="preserve"> of salaries and expenses directly attributable to managing and operating Federal programs by the chief executive and </w:t>
      </w:r>
      <w:del w:id="10540" w:author="OFFM" w:date="2024-04-16T10:53:00Z">
        <w:r w:rsidR="00817C00" w:rsidRPr="00F74592">
          <w:delText>his or her</w:delText>
        </w:r>
      </w:del>
      <w:ins w:id="10541" w:author="OFFM" w:date="2024-04-16T10:53:00Z">
        <w:r w:rsidRPr="000D237D">
          <w:t>their</w:t>
        </w:r>
      </w:ins>
      <w:r w:rsidRPr="005E7358">
        <w:t xml:space="preserve"> staff </w:t>
      </w:r>
      <w:del w:id="10542" w:author="OFFM" w:date="2024-04-16T10:53:00Z">
        <w:r w:rsidR="00817C00" w:rsidRPr="00F74592">
          <w:delText xml:space="preserve">can be included </w:delText>
        </w:r>
      </w:del>
      <w:r w:rsidRPr="005E7358">
        <w:t xml:space="preserve">in the indirect cost calculation without documentation. </w:t>
      </w:r>
    </w:p>
    <w:p w14:paraId="4E62EA4E"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200.445 Goods or services for personal use.</w:t>
      </w:r>
    </w:p>
    <w:p w14:paraId="43C397B7" w14:textId="6C768D01"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Costs of goods or services for </w:t>
      </w:r>
      <w:ins w:id="10543" w:author="OFFM" w:date="2024-04-16T10:53:00Z">
        <w:r w:rsidRPr="000D237D">
          <w:t xml:space="preserve">the </w:t>
        </w:r>
      </w:ins>
      <w:r w:rsidRPr="005E7358">
        <w:t xml:space="preserve">personal use of the </w:t>
      </w:r>
      <w:del w:id="10544" w:author="OFFM" w:date="2024-04-16T10:53:00Z">
        <w:r w:rsidR="00817C00" w:rsidRPr="00F74592">
          <w:delText>non-Federal entity's</w:delText>
        </w:r>
      </w:del>
      <w:ins w:id="10545" w:author="OFFM" w:date="2024-04-16T10:53:00Z">
        <w:r w:rsidRPr="000D237D">
          <w:t>recipient’s or subrecipient’s</w:t>
        </w:r>
      </w:ins>
      <w:r w:rsidRPr="005E7358">
        <w:t xml:space="preserve"> employees are unallowable regardless of whether the cost is reported as taxable income to the employees. </w:t>
      </w:r>
    </w:p>
    <w:p w14:paraId="41A0181B" w14:textId="26987D89"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w:t>
      </w:r>
      <w:del w:id="10546" w:author="OFFM" w:date="2024-04-16T10:53:00Z">
        <w:r w:rsidR="00817C00" w:rsidRPr="00F74592">
          <w:delText>Costs of housing (e.g.,</w:delText>
        </w:r>
      </w:del>
      <w:ins w:id="10547" w:author="OFFM" w:date="2024-04-16T10:53:00Z">
        <w:r w:rsidRPr="000D237D">
          <w:t>Housing costs (for example,</w:t>
        </w:r>
      </w:ins>
      <w:r w:rsidRPr="005E7358">
        <w:t xml:space="preserve"> depreciation, maintenance, utilities, furnishings, rent), housing allowances</w:t>
      </w:r>
      <w:ins w:id="10548" w:author="OFFM" w:date="2024-04-16T10:53:00Z">
        <w:r w:rsidRPr="000D237D">
          <w:t>,</w:t>
        </w:r>
      </w:ins>
      <w:r w:rsidRPr="005E7358">
        <w:t xml:space="preserve"> and personal living expenses </w:t>
      </w:r>
      <w:ins w:id="10549" w:author="OFFM" w:date="2024-04-16T10:53:00Z">
        <w:r w:rsidRPr="000D237D">
          <w:t xml:space="preserve">for the recipient’s or subrecipient’s employees </w:t>
        </w:r>
      </w:ins>
      <w:r w:rsidRPr="005E7358">
        <w:t xml:space="preserve">are only allowable as direct costs </w:t>
      </w:r>
      <w:del w:id="10550" w:author="OFFM" w:date="2024-04-16T10:53:00Z">
        <w:r w:rsidR="00817C00" w:rsidRPr="00F74592">
          <w:delText xml:space="preserve">regardless of whether reported as </w:delText>
        </w:r>
        <w:r w:rsidR="00817C00" w:rsidRPr="00F74592">
          <w:lastRenderedPageBreak/>
          <w:delText>taxable income to the employees. In addition, to be allowable direct costs</w:delText>
        </w:r>
      </w:del>
      <w:ins w:id="10551" w:author="OFFM" w:date="2024-04-16T10:53:00Z">
        <w:r w:rsidRPr="000D237D">
          <w:t>and</w:t>
        </w:r>
      </w:ins>
      <w:r w:rsidRPr="005E7358">
        <w:t xml:space="preserve"> must be approved in advance by </w:t>
      </w:r>
      <w:del w:id="10552" w:author="OFFM" w:date="2024-04-16T10:53:00Z">
        <w:r w:rsidR="00817C00" w:rsidRPr="00F74592">
          <w:delText>a</w:delText>
        </w:r>
      </w:del>
      <w:ins w:id="10553" w:author="OFFM" w:date="2024-04-16T10:53:00Z">
        <w:r w:rsidRPr="000D237D">
          <w:t>the</w:t>
        </w:r>
      </w:ins>
      <w:r w:rsidRPr="005E7358">
        <w:t xml:space="preserve"> Federal </w:t>
      </w:r>
      <w:del w:id="10554" w:author="OFFM" w:date="2024-04-16T10:53:00Z">
        <w:r w:rsidR="00817C00" w:rsidRPr="00F74592">
          <w:delText xml:space="preserve">awarding </w:delText>
        </w:r>
      </w:del>
      <w:r w:rsidRPr="005E7358">
        <w:t xml:space="preserve">agency. </w:t>
      </w:r>
    </w:p>
    <w:p w14:paraId="35C9885E"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200.446 Idle facilities and idle capacity.</w:t>
      </w:r>
    </w:p>
    <w:p w14:paraId="0F815FB5" w14:textId="0F03FBFA"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w:t>
      </w:r>
      <w:del w:id="10555" w:author="OFFM" w:date="2024-04-16T10:53:00Z">
        <w:r w:rsidR="00817C00" w:rsidRPr="00F74592">
          <w:delText>As used in this section</w:delText>
        </w:r>
      </w:del>
      <w:ins w:id="10556" w:author="OFFM" w:date="2024-04-16T10:53:00Z">
        <w:r w:rsidRPr="000D237D">
          <w:t>Definitions for</w:t>
        </w:r>
      </w:ins>
      <w:r w:rsidRPr="005E7358">
        <w:t xml:space="preserve"> the </w:t>
      </w:r>
      <w:del w:id="10557" w:author="OFFM" w:date="2024-04-16T10:53:00Z">
        <w:r w:rsidR="00817C00" w:rsidRPr="00F74592">
          <w:delText>following terms have the meanings set forth in</w:delText>
        </w:r>
      </w:del>
      <w:ins w:id="10558" w:author="OFFM" w:date="2024-04-16T10:53:00Z">
        <w:r w:rsidRPr="000D237D">
          <w:t>purpose of</w:t>
        </w:r>
      </w:ins>
      <w:r w:rsidRPr="005E7358">
        <w:t xml:space="preserve"> this section: </w:t>
      </w:r>
    </w:p>
    <w:p w14:paraId="71416942" w14:textId="26E665D0"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Facilities means land and buildings or any portion thereof, equipment individually or collectively, or any other tangible capital asset, wherever located, and whether owned or leased by the </w:t>
      </w:r>
      <w:del w:id="10559" w:author="OFFM" w:date="2024-04-16T10:53:00Z">
        <w:r w:rsidR="00817C00" w:rsidRPr="00F74592">
          <w:delText>non-Federal entity</w:delText>
        </w:r>
      </w:del>
      <w:ins w:id="10560" w:author="OFFM" w:date="2024-04-16T10:53:00Z">
        <w:r w:rsidRPr="000D237D">
          <w:t>recipient or subrecipient</w:t>
        </w:r>
      </w:ins>
      <w:r w:rsidRPr="005E7358">
        <w:t xml:space="preserve">. </w:t>
      </w:r>
    </w:p>
    <w:p w14:paraId="75700641" w14:textId="5EDCABF2"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Idle facilities </w:t>
      </w:r>
      <w:del w:id="10561" w:author="OFFM" w:date="2024-04-16T10:53:00Z">
        <w:r w:rsidR="00817C00" w:rsidRPr="00F74592">
          <w:delText>means</w:delText>
        </w:r>
      </w:del>
      <w:ins w:id="10562" w:author="OFFM" w:date="2024-04-16T10:53:00Z">
        <w:r w:rsidRPr="000D237D">
          <w:t>mean</w:t>
        </w:r>
      </w:ins>
      <w:r w:rsidRPr="005E7358">
        <w:t xml:space="preserve"> completely unused facilities that </w:t>
      </w:r>
      <w:del w:id="10563" w:author="OFFM" w:date="2024-04-16T10:53:00Z">
        <w:r w:rsidR="00817C00" w:rsidRPr="00F74592">
          <w:delText>are excess to</w:delText>
        </w:r>
      </w:del>
      <w:ins w:id="10564" w:author="OFFM" w:date="2024-04-16T10:53:00Z">
        <w:r w:rsidRPr="000D237D">
          <w:t>exceed</w:t>
        </w:r>
      </w:ins>
      <w:r w:rsidRPr="005E7358">
        <w:t xml:space="preserve"> the </w:t>
      </w:r>
      <w:del w:id="10565" w:author="OFFM" w:date="2024-04-16T10:53:00Z">
        <w:r w:rsidR="00817C00" w:rsidRPr="00F74592">
          <w:delText>non-Federal entity's</w:delText>
        </w:r>
      </w:del>
      <w:ins w:id="10566" w:author="OFFM" w:date="2024-04-16T10:53:00Z">
        <w:r w:rsidRPr="000D237D">
          <w:t>recipient’s or subrecipient’s</w:t>
        </w:r>
      </w:ins>
      <w:r w:rsidRPr="005E7358">
        <w:t xml:space="preserve"> current needs. </w:t>
      </w:r>
    </w:p>
    <w:p w14:paraId="65ACE06D"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Idle capacity means the unused capacity of partially used facilities. It is the difference between: </w:t>
      </w:r>
    </w:p>
    <w:p w14:paraId="342A9655"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That which a facility could achieve under 100 percent operating time on a one-shift basis </w:t>
      </w:r>
      <w:proofErr w:type="gramStart"/>
      <w:r w:rsidRPr="005E7358">
        <w:t>less</w:t>
      </w:r>
      <w:proofErr w:type="gramEnd"/>
      <w:r w:rsidRPr="005E7358">
        <w:t xml:space="preserve"> operating interruptions resulting from time lost for repairs, setups, unsatisfactory materials, and other normal delays and; </w:t>
      </w:r>
    </w:p>
    <w:p w14:paraId="60D60176"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The extent to which the facility was actually used to meet demands during the accounting period. A multi-shift basis should be used if it can be shown that this amount of usage would normally be expected for the type of facility involved. </w:t>
      </w:r>
    </w:p>
    <w:p w14:paraId="0D02E9C1" w14:textId="6AE7CCD3"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Cost of idle facilities or idle capacity means </w:t>
      </w:r>
      <w:del w:id="10567" w:author="OFFM" w:date="2024-04-16T10:53:00Z">
        <w:r w:rsidR="00817C00" w:rsidRPr="00F74592">
          <w:delText xml:space="preserve">costs such as </w:delText>
        </w:r>
      </w:del>
      <w:r w:rsidRPr="005E7358">
        <w:t>maintenance, repair, housing, rent, and other related costs</w:t>
      </w:r>
      <w:del w:id="10568" w:author="OFFM" w:date="2024-04-16T10:53:00Z">
        <w:r w:rsidR="00817C00" w:rsidRPr="00F74592">
          <w:delText>, e.g.,</w:delText>
        </w:r>
      </w:del>
      <w:ins w:id="10569" w:author="OFFM" w:date="2024-04-16T10:53:00Z">
        <w:r w:rsidRPr="000D237D">
          <w:t xml:space="preserve"> (for example,</w:t>
        </w:r>
      </w:ins>
      <w:r w:rsidRPr="005E7358">
        <w:t xml:space="preserve"> insurance, interest, and depreciation</w:t>
      </w:r>
      <w:del w:id="10570" w:author="OFFM" w:date="2024-04-16T10:53:00Z">
        <w:r w:rsidR="00817C00" w:rsidRPr="00F74592">
          <w:delText>.</w:delText>
        </w:r>
      </w:del>
      <w:ins w:id="10571" w:author="OFFM" w:date="2024-04-16T10:53:00Z">
        <w:r w:rsidRPr="000D237D">
          <w:t>).</w:t>
        </w:r>
      </w:ins>
      <w:r w:rsidRPr="005E7358">
        <w:t xml:space="preserve"> These costs could include the costs of idle public safety emergency facilities, telecommunications, or information technology system capacity that is built to withstand major fluctuations in load</w:t>
      </w:r>
      <w:del w:id="10572" w:author="OFFM" w:date="2024-04-16T10:53:00Z">
        <w:r w:rsidR="00817C00" w:rsidRPr="00F74592">
          <w:delText>, e.g.,</w:delText>
        </w:r>
      </w:del>
      <w:ins w:id="10573" w:author="OFFM" w:date="2024-04-16T10:53:00Z">
        <w:r w:rsidRPr="000D237D">
          <w:t xml:space="preserve"> (for example,</w:t>
        </w:r>
      </w:ins>
      <w:r w:rsidRPr="005E7358">
        <w:t xml:space="preserve"> consolidated data centers</w:t>
      </w:r>
      <w:del w:id="10574" w:author="OFFM" w:date="2024-04-16T10:53:00Z">
        <w:r w:rsidR="00817C00" w:rsidRPr="00F74592">
          <w:delText>.</w:delText>
        </w:r>
      </w:del>
      <w:ins w:id="10575" w:author="OFFM" w:date="2024-04-16T10:53:00Z">
        <w:r w:rsidRPr="000D237D">
          <w:t>).</w:t>
        </w:r>
      </w:ins>
      <w:r w:rsidRPr="005E7358">
        <w:t xml:space="preserve"> </w:t>
      </w:r>
    </w:p>
    <w:p w14:paraId="43CE5B71"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The costs of idle facilities are unallowable except to the extent that: </w:t>
      </w:r>
    </w:p>
    <w:p w14:paraId="5E96DF15"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1</w:t>
      </w:r>
      <w:r w:rsidRPr="00A63D45">
        <w:rPr>
          <w:rStyle w:val="paren"/>
        </w:rPr>
        <w:t>)</w:t>
      </w:r>
      <w:r w:rsidRPr="005E7358">
        <w:t xml:space="preserve"> They are necessary to meet workload requirements which may fluctuate</w:t>
      </w:r>
      <w:ins w:id="10576" w:author="OFFM" w:date="2024-04-16T10:53:00Z">
        <w:r w:rsidRPr="000D237D">
          <w:t>,</w:t>
        </w:r>
      </w:ins>
      <w:r w:rsidRPr="005E7358">
        <w:t xml:space="preserve"> and are allocated appropriately to all benefiting programs; or </w:t>
      </w:r>
    </w:p>
    <w:p w14:paraId="5CF90B15" w14:textId="7E8C6200"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Although not necessary to meet fluctuations in workload, they were necessary when acquired and are now idle because of changes in program requirements, efforts to achieve more economical operations, reorganization, termination, or other causes which could not have been reasonably foreseen. Under </w:t>
      </w:r>
      <w:del w:id="10577" w:author="OFFM" w:date="2024-04-16T10:53:00Z">
        <w:r w:rsidR="00817C00" w:rsidRPr="00F74592">
          <w:delText>the</w:delText>
        </w:r>
      </w:del>
      <w:ins w:id="10578" w:author="OFFM" w:date="2024-04-16T10:53:00Z">
        <w:r w:rsidRPr="000D237D">
          <w:t>this</w:t>
        </w:r>
      </w:ins>
      <w:r w:rsidRPr="005E7358">
        <w:t xml:space="preserve"> exception</w:t>
      </w:r>
      <w:del w:id="10579" w:author="OFFM" w:date="2024-04-16T10:53:00Z">
        <w:r w:rsidR="00817C00" w:rsidRPr="00F74592">
          <w:delText xml:space="preserve"> stated in this subsection</w:delText>
        </w:r>
      </w:del>
      <w:r w:rsidRPr="005E7358">
        <w:t>, costs of idle facilities are allowable for a reasonable period</w:t>
      </w:r>
      <w:del w:id="10580" w:author="OFFM" w:date="2024-04-16T10:53:00Z">
        <w:r w:rsidR="00817C00" w:rsidRPr="00F74592">
          <w:delText xml:space="preserve"> of time</w:delText>
        </w:r>
      </w:del>
      <w:r w:rsidRPr="005E7358">
        <w:t xml:space="preserve">, ordinarily not to exceed one year, depending on the initiative taken to use, lease, or dispose of such facilities. </w:t>
      </w:r>
    </w:p>
    <w:p w14:paraId="592B1864" w14:textId="6A98945B"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The costs of idle capacity are normal costs of doing business and are a factor in the normal fluctuations of usage or indirect cost rates from period to period. </w:t>
      </w:r>
      <w:del w:id="10581" w:author="OFFM" w:date="2024-04-16T10:53:00Z">
        <w:r w:rsidR="00817C00" w:rsidRPr="00F74592">
          <w:delText>Such</w:delText>
        </w:r>
      </w:del>
      <w:ins w:id="10582" w:author="OFFM" w:date="2024-04-16T10:53:00Z">
        <w:r w:rsidRPr="000D237D">
          <w:t>These</w:t>
        </w:r>
      </w:ins>
      <w:r w:rsidRPr="005E7358">
        <w:t xml:space="preserve"> costs are allowable, provided that the capacity is reasonably anticipated to be necessary to carry out the purpose of the Federal award or was originally reasonable and is not subject to reduction or elimination by use on other Federal awards, subletting, renting, or sale, in accordance with sound business, economic, or security practices. Widespread idle capacity throughout an entire facility or among a group of assets having substantially the same function may be considered idle facilities. </w:t>
      </w:r>
    </w:p>
    <w:p w14:paraId="6553A684"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200.447 Insurance and indemnification.</w:t>
      </w:r>
    </w:p>
    <w:p w14:paraId="55280F43" w14:textId="28D8A01A"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Costs of insurance required or approved and maintained</w:t>
      </w:r>
      <w:del w:id="10583" w:author="OFFM" w:date="2024-04-16T10:53:00Z">
        <w:r w:rsidR="00817C00" w:rsidRPr="00F74592">
          <w:delText>, pursuant to</w:delText>
        </w:r>
      </w:del>
      <w:ins w:id="10584" w:author="OFFM" w:date="2024-04-16T10:53:00Z">
        <w:r w:rsidRPr="000D237D">
          <w:t xml:space="preserve"> by the terms and conditions of</w:t>
        </w:r>
      </w:ins>
      <w:r w:rsidRPr="005E7358">
        <w:t xml:space="preserve"> the Federal award</w:t>
      </w:r>
      <w:del w:id="10585" w:author="OFFM" w:date="2024-04-16T10:53:00Z">
        <w:r w:rsidR="00817C00" w:rsidRPr="00F74592">
          <w:delText>,</w:delText>
        </w:r>
      </w:del>
      <w:r w:rsidRPr="005E7358">
        <w:t xml:space="preserve"> are allowable. </w:t>
      </w:r>
    </w:p>
    <w:p w14:paraId="7CDE5A19"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Costs of other insurance in connection with the general conduct of activities are allowable subject to the following limitations: </w:t>
      </w:r>
    </w:p>
    <w:p w14:paraId="79336C56" w14:textId="18B15BD1"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w:t>
      </w:r>
      <w:del w:id="10586" w:author="OFFM" w:date="2024-04-16T10:53:00Z">
        <w:r w:rsidR="00817C00" w:rsidRPr="00F74592">
          <w:delText>Types and</w:delText>
        </w:r>
      </w:del>
      <w:ins w:id="10587" w:author="OFFM" w:date="2024-04-16T10:53:00Z">
        <w:r w:rsidRPr="000D237D">
          <w:t>The types,</w:t>
        </w:r>
      </w:ins>
      <w:r w:rsidRPr="005E7358">
        <w:t xml:space="preserve"> extent</w:t>
      </w:r>
      <w:ins w:id="10588" w:author="OFFM" w:date="2024-04-16T10:53:00Z">
        <w:r w:rsidRPr="000D237D">
          <w:t>,</w:t>
        </w:r>
      </w:ins>
      <w:r w:rsidRPr="005E7358">
        <w:t xml:space="preserve"> and cost of coverage are in accordance with the </w:t>
      </w:r>
      <w:del w:id="10589" w:author="OFFM" w:date="2024-04-16T10:53:00Z">
        <w:r w:rsidR="00817C00" w:rsidRPr="00F74592">
          <w:delText>non-Federal entity's</w:delText>
        </w:r>
      </w:del>
      <w:ins w:id="10590" w:author="OFFM" w:date="2024-04-16T10:53:00Z">
        <w:r w:rsidRPr="000D237D">
          <w:t>recipient’s or subrecipient’s established written</w:t>
        </w:r>
      </w:ins>
      <w:r w:rsidRPr="005E7358">
        <w:t xml:space="preserve"> policy and sound business </w:t>
      </w:r>
      <w:del w:id="10591" w:author="OFFM" w:date="2024-04-16T10:53:00Z">
        <w:r w:rsidR="00817C00" w:rsidRPr="00F74592">
          <w:delText>practice</w:delText>
        </w:r>
      </w:del>
      <w:ins w:id="10592" w:author="OFFM" w:date="2024-04-16T10:53:00Z">
        <w:r w:rsidRPr="000D237D">
          <w:t>practices</w:t>
        </w:r>
      </w:ins>
      <w:r w:rsidRPr="005E7358">
        <w:t xml:space="preserve">. </w:t>
      </w:r>
    </w:p>
    <w:p w14:paraId="44D017CD" w14:textId="5CD118C8"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2</w:t>
      </w:r>
      <w:r w:rsidRPr="00A63D45">
        <w:rPr>
          <w:rStyle w:val="paren"/>
        </w:rPr>
        <w:t>)</w:t>
      </w:r>
      <w:r w:rsidRPr="005E7358">
        <w:t xml:space="preserve"> Costs of insurance or</w:t>
      </w:r>
      <w:del w:id="10593" w:author="OFFM" w:date="2024-04-16T10:53:00Z">
        <w:r w:rsidR="00817C00" w:rsidRPr="00F74592">
          <w:delText xml:space="preserve"> of</w:delText>
        </w:r>
      </w:del>
      <w:r w:rsidRPr="005E7358">
        <w:t xml:space="preserve"> contributions to any reserve covering the risk of loss of, or damage to, Federal Government property are unallowable except to the extent that the Federal </w:t>
      </w:r>
      <w:del w:id="10594" w:author="OFFM" w:date="2024-04-16T10:53:00Z">
        <w:r w:rsidR="00817C00" w:rsidRPr="00F74592">
          <w:delText xml:space="preserve">awarding </w:delText>
        </w:r>
      </w:del>
      <w:r w:rsidRPr="005E7358">
        <w:t xml:space="preserve">agency has </w:t>
      </w:r>
      <w:del w:id="10595" w:author="OFFM" w:date="2024-04-16T10:53:00Z">
        <w:r w:rsidR="00817C00" w:rsidRPr="00F74592">
          <w:delText xml:space="preserve">specifically required or </w:delText>
        </w:r>
      </w:del>
      <w:r w:rsidRPr="005E7358">
        <w:t xml:space="preserve">approved </w:t>
      </w:r>
      <w:del w:id="10596" w:author="OFFM" w:date="2024-04-16T10:53:00Z">
        <w:r w:rsidR="00817C00" w:rsidRPr="00F74592">
          <w:delText>such</w:delText>
        </w:r>
      </w:del>
      <w:ins w:id="10597" w:author="OFFM" w:date="2024-04-16T10:53:00Z">
        <w:r w:rsidRPr="000D237D">
          <w:t>the</w:t>
        </w:r>
      </w:ins>
      <w:r w:rsidRPr="005E7358">
        <w:t xml:space="preserve"> costs. </w:t>
      </w:r>
    </w:p>
    <w:p w14:paraId="7E2DF759"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Costs allowed for business interruption or other similar insurance must exclude coverage of management fees. </w:t>
      </w:r>
    </w:p>
    <w:p w14:paraId="44771668" w14:textId="1B39CEE1"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w:t>
      </w:r>
      <w:del w:id="10598" w:author="OFFM" w:date="2024-04-16T10:53:00Z">
        <w:r w:rsidR="00817C00" w:rsidRPr="00F74592">
          <w:delText>Costs of insurance</w:delText>
        </w:r>
      </w:del>
      <w:ins w:id="10599" w:author="OFFM" w:date="2024-04-16T10:53:00Z">
        <w:r w:rsidRPr="000D237D">
          <w:t>Insurance costs</w:t>
        </w:r>
      </w:ins>
      <w:r w:rsidRPr="005E7358">
        <w:t xml:space="preserve"> on the lives of trustees, officers, or other employees holding positions of similar responsibilities are allowable only </w:t>
      </w:r>
      <w:del w:id="10600" w:author="OFFM" w:date="2024-04-16T10:53:00Z">
        <w:r w:rsidR="00817C00" w:rsidRPr="00F74592">
          <w:delText>to the extent that</w:delText>
        </w:r>
      </w:del>
      <w:ins w:id="10601" w:author="OFFM" w:date="2024-04-16T10:53:00Z">
        <w:r w:rsidRPr="000D237D">
          <w:t>when</w:t>
        </w:r>
      </w:ins>
      <w:r w:rsidRPr="005E7358">
        <w:t xml:space="preserve"> the insurance represents additional compensation (see § 200.431). </w:t>
      </w:r>
      <w:del w:id="10602" w:author="OFFM" w:date="2024-04-16T10:53:00Z">
        <w:r w:rsidR="00817C00" w:rsidRPr="00F74592">
          <w:delText>The cost of such</w:delText>
        </w:r>
      </w:del>
      <w:ins w:id="10603" w:author="OFFM" w:date="2024-04-16T10:53:00Z">
        <w:r w:rsidRPr="000D237D">
          <w:t>This</w:t>
        </w:r>
      </w:ins>
      <w:r w:rsidRPr="005E7358">
        <w:t xml:space="preserve"> insurance </w:t>
      </w:r>
      <w:ins w:id="10604" w:author="OFFM" w:date="2024-04-16T10:53:00Z">
        <w:r w:rsidRPr="000D237D">
          <w:t xml:space="preserve">is unallowable </w:t>
        </w:r>
      </w:ins>
      <w:r w:rsidRPr="005E7358">
        <w:t xml:space="preserve">when the </w:t>
      </w:r>
      <w:del w:id="10605" w:author="OFFM" w:date="2024-04-16T10:53:00Z">
        <w:r w:rsidR="00817C00" w:rsidRPr="00F74592">
          <w:delText>non-Federal entity</w:delText>
        </w:r>
      </w:del>
      <w:ins w:id="10606" w:author="OFFM" w:date="2024-04-16T10:53:00Z">
        <w:r w:rsidRPr="000D237D">
          <w:t>recipient or subrecipient</w:t>
        </w:r>
      </w:ins>
      <w:r w:rsidRPr="005E7358">
        <w:t xml:space="preserve"> is identified as the beneficiary</w:t>
      </w:r>
      <w:del w:id="10607" w:author="OFFM" w:date="2024-04-16T10:53:00Z">
        <w:r w:rsidR="00817C00" w:rsidRPr="00F74592">
          <w:delText xml:space="preserve"> is unallowable</w:delText>
        </w:r>
      </w:del>
      <w:r w:rsidRPr="005E7358">
        <w:t xml:space="preserve">. </w:t>
      </w:r>
    </w:p>
    <w:p w14:paraId="27A35E09" w14:textId="6E968CE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5</w:t>
      </w:r>
      <w:r w:rsidRPr="00A63D45">
        <w:rPr>
          <w:rStyle w:val="paren"/>
        </w:rPr>
        <w:t>)</w:t>
      </w:r>
      <w:r w:rsidRPr="005E7358">
        <w:t xml:space="preserve"> Insurance </w:t>
      </w:r>
      <w:del w:id="10608" w:author="OFFM" w:date="2024-04-16T10:53:00Z">
        <w:r w:rsidR="00817C00" w:rsidRPr="00F74592">
          <w:delText xml:space="preserve">against defects. Costs of insurance with respect to any </w:delText>
        </w:r>
      </w:del>
      <w:r w:rsidRPr="005E7358">
        <w:t xml:space="preserve">costs </w:t>
      </w:r>
      <w:del w:id="10609" w:author="OFFM" w:date="2024-04-16T10:53:00Z">
        <w:r w:rsidR="00817C00" w:rsidRPr="00F74592">
          <w:delText xml:space="preserve">incurred </w:delText>
        </w:r>
      </w:del>
      <w:r w:rsidRPr="005E7358">
        <w:t xml:space="preserve">to correct defects in the </w:t>
      </w:r>
      <w:del w:id="10610" w:author="OFFM" w:date="2024-04-16T10:53:00Z">
        <w:r w:rsidR="00817C00" w:rsidRPr="00F74592">
          <w:delText>non-Federal entity's</w:delText>
        </w:r>
      </w:del>
      <w:ins w:id="10611" w:author="OFFM" w:date="2024-04-16T10:53:00Z">
        <w:r w:rsidRPr="000D237D">
          <w:t>recipient’s or subrecipient’s</w:t>
        </w:r>
      </w:ins>
      <w:r w:rsidRPr="005E7358">
        <w:t xml:space="preserve"> materials or workmanship are unallowable. </w:t>
      </w:r>
    </w:p>
    <w:p w14:paraId="415B5955" w14:textId="363021C9"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6</w:t>
      </w:r>
      <w:r w:rsidRPr="00A63D45">
        <w:rPr>
          <w:rStyle w:val="paren"/>
        </w:rPr>
        <w:t>)</w:t>
      </w:r>
      <w:r w:rsidRPr="005E7358">
        <w:t xml:space="preserve"> Medical liability (malpractice) insurance</w:t>
      </w:r>
      <w:del w:id="10612" w:author="OFFM" w:date="2024-04-16T10:53:00Z">
        <w:r w:rsidR="00817C00" w:rsidRPr="00F74592">
          <w:delText>. Medical liability insurance</w:delText>
        </w:r>
      </w:del>
      <w:r w:rsidRPr="005E7358">
        <w:t xml:space="preserve"> is an allowable cost of </w:t>
      </w:r>
      <w:ins w:id="10613" w:author="OFFM" w:date="2024-04-16T10:53:00Z">
        <w:r w:rsidRPr="000D237D">
          <w:t xml:space="preserve">a </w:t>
        </w:r>
      </w:ins>
      <w:proofErr w:type="gramStart"/>
      <w:r w:rsidRPr="005E7358">
        <w:t>Federal</w:t>
      </w:r>
      <w:proofErr w:type="gramEnd"/>
      <w:r w:rsidRPr="005E7358">
        <w:t xml:space="preserve"> research </w:t>
      </w:r>
      <w:del w:id="10614" w:author="OFFM" w:date="2024-04-16T10:53:00Z">
        <w:r w:rsidR="00817C00" w:rsidRPr="00F74592">
          <w:delText>programs</w:delText>
        </w:r>
      </w:del>
      <w:ins w:id="10615" w:author="OFFM" w:date="2024-04-16T10:53:00Z">
        <w:r w:rsidRPr="000D237D">
          <w:t>program</w:t>
        </w:r>
      </w:ins>
      <w:r w:rsidRPr="005E7358">
        <w:t xml:space="preserve"> only </w:t>
      </w:r>
      <w:del w:id="10616" w:author="OFFM" w:date="2024-04-16T10:53:00Z">
        <w:r w:rsidR="00817C00" w:rsidRPr="00F74592">
          <w:delText>to</w:delText>
        </w:r>
      </w:del>
      <w:ins w:id="10617" w:author="OFFM" w:date="2024-04-16T10:53:00Z">
        <w:r w:rsidRPr="000D237D">
          <w:t>when</w:t>
        </w:r>
      </w:ins>
      <w:r w:rsidRPr="005E7358">
        <w:t xml:space="preserve"> the </w:t>
      </w:r>
      <w:del w:id="10618" w:author="OFFM" w:date="2024-04-16T10:53:00Z">
        <w:r w:rsidR="00817C00" w:rsidRPr="00F74592">
          <w:delText>extent that the Federal research programs involve</w:delText>
        </w:r>
      </w:del>
      <w:ins w:id="10619" w:author="OFFM" w:date="2024-04-16T10:53:00Z">
        <w:r w:rsidRPr="000D237D">
          <w:t>program involves</w:t>
        </w:r>
      </w:ins>
      <w:r w:rsidRPr="005E7358">
        <w:t xml:space="preserve"> human subjects or training of participants in research techniques. Medical liability insurance costs must be treated as a direct cost and </w:t>
      </w:r>
      <w:del w:id="10620" w:author="OFFM" w:date="2024-04-16T10:53:00Z">
        <w:r w:rsidR="00817C00" w:rsidRPr="00F74592">
          <w:delText xml:space="preserve">must be </w:delText>
        </w:r>
      </w:del>
      <w:r w:rsidRPr="005E7358">
        <w:t xml:space="preserve">assigned to individual projects based on </w:t>
      </w:r>
      <w:del w:id="10621" w:author="OFFM" w:date="2024-04-16T10:53:00Z">
        <w:r w:rsidR="00817C00" w:rsidRPr="00F74592">
          <w:delText>the manner in which</w:delText>
        </w:r>
      </w:del>
      <w:ins w:id="10622" w:author="OFFM" w:date="2024-04-16T10:53:00Z">
        <w:r w:rsidRPr="000D237D">
          <w:t>how</w:t>
        </w:r>
      </w:ins>
      <w:r w:rsidRPr="005E7358">
        <w:t xml:space="preserve"> the insurer allocates the risk to the population covered by the insurance. </w:t>
      </w:r>
    </w:p>
    <w:p w14:paraId="687EF874" w14:textId="0A0C3546"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Actual losses which could have been covered by permissible insurance (through a self-insurance program or otherwise) are unallowable</w:t>
      </w:r>
      <w:del w:id="10623" w:author="OFFM" w:date="2024-04-16T10:53:00Z">
        <w:r w:rsidR="00817C00" w:rsidRPr="00F74592">
          <w:delText>,</w:delText>
        </w:r>
      </w:del>
      <w:r w:rsidRPr="005E7358">
        <w:t xml:space="preserve"> unless expressly </w:t>
      </w:r>
      <w:del w:id="10624" w:author="OFFM" w:date="2024-04-16T10:53:00Z">
        <w:r w:rsidR="00817C00" w:rsidRPr="00F74592">
          <w:delText>provided for</w:delText>
        </w:r>
      </w:del>
      <w:ins w:id="10625" w:author="OFFM" w:date="2024-04-16T10:53:00Z">
        <w:r w:rsidRPr="000D237D">
          <w:t>authorized</w:t>
        </w:r>
      </w:ins>
      <w:r w:rsidRPr="005E7358">
        <w:t xml:space="preserve"> in the Federal award. However, costs incurred because of losses not covered under nominal deductible insurance coverage provided in keeping with sound management practice, and minor losses not covered by insurance, such as spoilage, breakage, and disappearance of small hand tools, which occur in the ordinary course of operations, are allowable. </w:t>
      </w:r>
    </w:p>
    <w:p w14:paraId="6A0E6D87" w14:textId="277EEB8A"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d</w:t>
      </w:r>
      <w:r w:rsidRPr="00A63D45">
        <w:rPr>
          <w:rStyle w:val="paren"/>
        </w:rPr>
        <w:t>)</w:t>
      </w:r>
      <w:r w:rsidRPr="005E7358">
        <w:t xml:space="preserve"> Contributions to a reserve for </w:t>
      </w:r>
      <w:del w:id="10626" w:author="OFFM" w:date="2024-04-16T10:53:00Z">
        <w:r w:rsidR="00817C00" w:rsidRPr="00F74592">
          <w:delText>certain</w:delText>
        </w:r>
      </w:del>
      <w:ins w:id="10627" w:author="OFFM" w:date="2024-04-16T10:53:00Z">
        <w:r w:rsidRPr="000D237D">
          <w:t>a</w:t>
        </w:r>
      </w:ins>
      <w:r w:rsidRPr="005E7358">
        <w:t xml:space="preserve"> self-insurance </w:t>
      </w:r>
      <w:del w:id="10628" w:author="OFFM" w:date="2024-04-16T10:53:00Z">
        <w:r w:rsidR="00817C00" w:rsidRPr="00F74592">
          <w:delText>programs</w:delText>
        </w:r>
      </w:del>
      <w:ins w:id="10629" w:author="OFFM" w:date="2024-04-16T10:53:00Z">
        <w:r w:rsidRPr="000D237D">
          <w:t>program,</w:t>
        </w:r>
      </w:ins>
      <w:r w:rsidRPr="005E7358">
        <w:t xml:space="preserve"> including workers' compensation, unemployment compensation, and severance pay</w:t>
      </w:r>
      <w:ins w:id="10630" w:author="OFFM" w:date="2024-04-16T10:53:00Z">
        <w:r w:rsidRPr="000D237D">
          <w:t>,</w:t>
        </w:r>
      </w:ins>
      <w:r w:rsidRPr="005E7358">
        <w:t xml:space="preserve"> are allowable subject to the following </w:t>
      </w:r>
      <w:del w:id="10631" w:author="OFFM" w:date="2024-04-16T10:53:00Z">
        <w:r w:rsidR="00817C00" w:rsidRPr="00F74592">
          <w:delText>provisions</w:delText>
        </w:r>
      </w:del>
      <w:ins w:id="10632" w:author="OFFM" w:date="2024-04-16T10:53:00Z">
        <w:r w:rsidRPr="000D237D">
          <w:t>requirements</w:t>
        </w:r>
      </w:ins>
      <w:r w:rsidRPr="005E7358">
        <w:t xml:space="preserve">: </w:t>
      </w:r>
    </w:p>
    <w:p w14:paraId="468CC9C1" w14:textId="682A53D4"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type</w:t>
      </w:r>
      <w:del w:id="10633" w:author="OFFM" w:date="2024-04-16T10:53:00Z">
        <w:r w:rsidR="00817C00" w:rsidRPr="00F74592">
          <w:delText xml:space="preserve"> of coverage and the</w:delText>
        </w:r>
      </w:del>
      <w:ins w:id="10634" w:author="OFFM" w:date="2024-04-16T10:53:00Z">
        <w:r w:rsidRPr="000D237D">
          <w:t>,</w:t>
        </w:r>
      </w:ins>
      <w:r w:rsidRPr="005E7358">
        <w:t xml:space="preserve"> extent</w:t>
      </w:r>
      <w:ins w:id="10635" w:author="OFFM" w:date="2024-04-16T10:53:00Z">
        <w:r w:rsidRPr="000D237D">
          <w:t>, and cost</w:t>
        </w:r>
      </w:ins>
      <w:r w:rsidRPr="005E7358">
        <w:t xml:space="preserve"> of coverage and the rates and premiums would have been allowed had insurance (including reinsurance) been purchased to cover the risks. However,</w:t>
      </w:r>
      <w:ins w:id="10636" w:author="OFFM" w:date="2024-04-16T10:53:00Z">
        <w:r w:rsidRPr="000D237D">
          <w:t xml:space="preserve"> a</w:t>
        </w:r>
      </w:ins>
      <w:r w:rsidRPr="005E7358">
        <w:t xml:space="preserve"> provision for known or reasonably estimated self-insured liabilities, which do not become payable for more than one year after the provision is made, must not exceed the discounted present value of the liability. The rate used for discounting the liability must be determined by </w:t>
      </w:r>
      <w:del w:id="10637" w:author="OFFM" w:date="2024-04-16T10:53:00Z">
        <w:r w:rsidR="00817C00" w:rsidRPr="00F74592">
          <w:delText xml:space="preserve">giving consideration to such </w:delText>
        </w:r>
      </w:del>
      <w:ins w:id="10638" w:author="OFFM" w:date="2024-04-16T10:53:00Z">
        <w:r w:rsidRPr="000D237D">
          <w:t xml:space="preserve">considering </w:t>
        </w:r>
      </w:ins>
      <w:r w:rsidRPr="005E7358">
        <w:t xml:space="preserve">factors </w:t>
      </w:r>
      <w:ins w:id="10639" w:author="OFFM" w:date="2024-04-16T10:53:00Z">
        <w:r w:rsidRPr="000D237D">
          <w:t xml:space="preserve">such </w:t>
        </w:r>
      </w:ins>
      <w:r w:rsidRPr="005E7358">
        <w:t xml:space="preserve">as the </w:t>
      </w:r>
      <w:del w:id="10640" w:author="OFFM" w:date="2024-04-16T10:53:00Z">
        <w:r w:rsidR="00817C00" w:rsidRPr="00F74592">
          <w:delText>non-Federal entity's</w:delText>
        </w:r>
      </w:del>
      <w:ins w:id="10641" w:author="OFFM" w:date="2024-04-16T10:53:00Z">
        <w:r w:rsidRPr="000D237D">
          <w:t>recipient’s or subrecipient’s</w:t>
        </w:r>
      </w:ins>
      <w:r w:rsidRPr="005E7358">
        <w:t xml:space="preserve"> settlement rate for those liabilities and its investment rate of return. </w:t>
      </w:r>
    </w:p>
    <w:p w14:paraId="2224D8AB"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Earnings or investment income on reserves must be credited to those reserves. </w:t>
      </w:r>
    </w:p>
    <w:p w14:paraId="3ADECAA7" w14:textId="77777777" w:rsidR="00817C00" w:rsidRPr="00F74592" w:rsidRDefault="00F2264C" w:rsidP="00C63D12">
      <w:pPr>
        <w:spacing w:after="0" w:line="480" w:lineRule="auto"/>
        <w:ind w:firstLine="720"/>
        <w:contextualSpacing/>
        <w:rPr>
          <w:del w:id="10642" w:author="OFFM" w:date="2024-04-16T10:53:00Z"/>
          <w:rFonts w:ascii="Times New Roman" w:hAnsi="Times New Roman" w:cs="Times New Roman"/>
          <w:sz w:val="24"/>
          <w:szCs w:val="24"/>
        </w:rPr>
      </w:pPr>
      <w:r w:rsidRPr="00A63D45">
        <w:rPr>
          <w:rStyle w:val="paren"/>
        </w:rPr>
        <w:t>(</w:t>
      </w:r>
      <w:r w:rsidRPr="00A63D45">
        <w:rPr>
          <w:rStyle w:val="paragraph-hierarchy"/>
        </w:rPr>
        <w:t>3</w:t>
      </w:r>
      <w:del w:id="10643" w:author="OFFM" w:date="2024-04-16T10:53:00Z">
        <w:r w:rsidR="00817C00" w:rsidRPr="00F74592">
          <w:rPr>
            <w:rFonts w:ascii="Times New Roman" w:hAnsi="Times New Roman" w:cs="Times New Roman"/>
            <w:sz w:val="24"/>
            <w:szCs w:val="24"/>
          </w:rPr>
          <w:delText xml:space="preserve">) </w:delText>
        </w:r>
      </w:del>
    </w:p>
    <w:p w14:paraId="7A98CCA5" w14:textId="31AF3DDB" w:rsidR="000B5224" w:rsidRPr="005E7358" w:rsidRDefault="00817C00" w:rsidP="00A63D45">
      <w:pPr>
        <w:pStyle w:val="indent-2"/>
        <w:spacing w:before="0" w:beforeAutospacing="0" w:after="0" w:afterAutospacing="0" w:line="480" w:lineRule="auto"/>
        <w:ind w:firstLine="720"/>
        <w:contextualSpacing/>
      </w:pPr>
      <w:del w:id="10644" w:author="OFFM" w:date="2024-04-16T10:53:00Z">
        <w:r w:rsidRPr="00F74592">
          <w:delText>(</w:delText>
        </w:r>
      </w:del>
      <w:proofErr w:type="gramStart"/>
      <w:ins w:id="10645" w:author="OFFM" w:date="2024-04-16T10:53:00Z">
        <w:r w:rsidR="00F2264C" w:rsidRPr="000D237D">
          <w:rPr>
            <w:rStyle w:val="paren"/>
          </w:rPr>
          <w:t>)(</w:t>
        </w:r>
      </w:ins>
      <w:proofErr w:type="gramEnd"/>
      <w:r w:rsidR="00F2264C" w:rsidRPr="00A63D45">
        <w:rPr>
          <w:rStyle w:val="paragraph-hierarchy"/>
        </w:rPr>
        <w:t>i</w:t>
      </w:r>
      <w:r w:rsidR="00F2264C" w:rsidRPr="00A63D45">
        <w:rPr>
          <w:rStyle w:val="paren"/>
        </w:rPr>
        <w:t>)</w:t>
      </w:r>
      <w:r w:rsidR="00F2264C" w:rsidRPr="005E7358">
        <w:t xml:space="preserve"> Contributions to reserves must be based on sound actuarial principles using historical experience and reasonable assumptions. Reserve levels must be analyzed and updated at least biennially for each major risk being insured and take into account any reinsurance, coinsurance, </w:t>
      </w:r>
      <w:del w:id="10646" w:author="OFFM" w:date="2024-04-16T10:53:00Z">
        <w:r w:rsidRPr="00F74592">
          <w:delText>etc.</w:delText>
        </w:r>
      </w:del>
      <w:ins w:id="10647" w:author="OFFM" w:date="2024-04-16T10:53:00Z">
        <w:r w:rsidR="00F2264C" w:rsidRPr="000D237D">
          <w:t>and other relevant factors or information.</w:t>
        </w:r>
      </w:ins>
      <w:r w:rsidR="00F2264C" w:rsidRPr="005E7358">
        <w:t xml:space="preserve"> Reserve levels related to employee-related coverages </w:t>
      </w:r>
      <w:del w:id="10648" w:author="OFFM" w:date="2024-04-16T10:53:00Z">
        <w:r w:rsidRPr="00F74592">
          <w:delText>will</w:delText>
        </w:r>
      </w:del>
      <w:ins w:id="10649" w:author="OFFM" w:date="2024-04-16T10:53:00Z">
        <w:r w:rsidR="00F2264C" w:rsidRPr="000D237D">
          <w:t>must</w:t>
        </w:r>
      </w:ins>
      <w:r w:rsidR="00F2264C" w:rsidRPr="005E7358">
        <w:t xml:space="preserve"> normally be limited to the value of claims: </w:t>
      </w:r>
    </w:p>
    <w:p w14:paraId="52EFBC71" w14:textId="77777777"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Submitted and adjudicated but not paid; </w:t>
      </w:r>
    </w:p>
    <w:p w14:paraId="521D2779" w14:textId="77777777"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Submitted but not adjudicated; and </w:t>
      </w:r>
    </w:p>
    <w:p w14:paraId="4380206D" w14:textId="77777777"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Incurred but not submitted. </w:t>
      </w:r>
    </w:p>
    <w:p w14:paraId="2568DCC7" w14:textId="2650AEC4"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Reserve </w:t>
      </w:r>
      <w:ins w:id="10650" w:author="OFFM" w:date="2024-04-16T10:53:00Z">
        <w:r w:rsidRPr="000D237D">
          <w:t xml:space="preserve">exceeding the </w:t>
        </w:r>
      </w:ins>
      <w:r w:rsidRPr="005E7358">
        <w:t xml:space="preserve">levels </w:t>
      </w:r>
      <w:ins w:id="10651" w:author="OFFM" w:date="2024-04-16T10:53:00Z">
        <w:r w:rsidRPr="000D237D">
          <w:t xml:space="preserve">described </w:t>
        </w:r>
      </w:ins>
      <w:r w:rsidRPr="005E7358">
        <w:t xml:space="preserve">in </w:t>
      </w:r>
      <w:del w:id="10652" w:author="OFFM" w:date="2024-04-16T10:53:00Z">
        <w:r w:rsidR="00817C00" w:rsidRPr="00F74592">
          <w:delText>excess</w:delText>
        </w:r>
      </w:del>
      <w:ins w:id="10653" w:author="OFFM" w:date="2024-04-16T10:53:00Z">
        <w:r w:rsidRPr="000D237D">
          <w:t>paragraph (d)(3)(i)</w:t>
        </w:r>
      </w:ins>
      <w:r w:rsidRPr="005E7358">
        <w:t xml:space="preserve"> of </w:t>
      </w:r>
      <w:del w:id="10654" w:author="OFFM" w:date="2024-04-16T10:53:00Z">
        <w:r w:rsidR="00817C00" w:rsidRPr="00F74592">
          <w:delText>the amounts based on the above</w:delText>
        </w:r>
      </w:del>
      <w:ins w:id="10655" w:author="OFFM" w:date="2024-04-16T10:53:00Z">
        <w:r w:rsidRPr="000D237D">
          <w:t xml:space="preserve">this </w:t>
        </w:r>
        <w:proofErr w:type="gramStart"/>
        <w:r w:rsidRPr="000D237D">
          <w:t xml:space="preserve">section </w:t>
        </w:r>
      </w:ins>
      <w:r w:rsidRPr="005E7358">
        <w:t xml:space="preserve"> must</w:t>
      </w:r>
      <w:proofErr w:type="gramEnd"/>
      <w:r w:rsidRPr="005E7358">
        <w:t xml:space="preserve"> be identified and justified in the cost allocation plan or indirect cost rate proposal. </w:t>
      </w:r>
    </w:p>
    <w:p w14:paraId="42EA7657" w14:textId="50FB256C"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4</w:t>
      </w:r>
      <w:r w:rsidRPr="00A63D45">
        <w:rPr>
          <w:rStyle w:val="paren"/>
        </w:rPr>
        <w:t>)</w:t>
      </w:r>
      <w:r w:rsidRPr="005E7358">
        <w:t xml:space="preserve"> Accounting records, actuarial studies, and cost allocations (or billings) must recognize any significant differences due to </w:t>
      </w:r>
      <w:ins w:id="10656" w:author="OFFM" w:date="2024-04-16T10:53:00Z">
        <w:r w:rsidRPr="000D237D">
          <w:t xml:space="preserve">the </w:t>
        </w:r>
      </w:ins>
      <w:r w:rsidRPr="005E7358">
        <w:t xml:space="preserve">types of insured risk and losses generated by the various insured activities or agencies of the </w:t>
      </w:r>
      <w:del w:id="10657" w:author="OFFM" w:date="2024-04-16T10:53:00Z">
        <w:r w:rsidR="00817C00" w:rsidRPr="00F74592">
          <w:delText>non-Federal entity.</w:delText>
        </w:r>
      </w:del>
      <w:ins w:id="10658" w:author="OFFM" w:date="2024-04-16T10:53:00Z">
        <w:r w:rsidRPr="000D237D">
          <w:t>recipient or subrecipient.</w:t>
        </w:r>
      </w:ins>
      <w:r w:rsidRPr="005E7358">
        <w:t xml:space="preserve"> If individual departments or agencies of the </w:t>
      </w:r>
      <w:del w:id="10659" w:author="OFFM" w:date="2024-04-16T10:53:00Z">
        <w:r w:rsidR="00817C00" w:rsidRPr="00F74592">
          <w:delText>non-Federal entity</w:delText>
        </w:r>
      </w:del>
      <w:ins w:id="10660" w:author="OFFM" w:date="2024-04-16T10:53:00Z">
        <w:r w:rsidRPr="000D237D">
          <w:t>recipient or subrecipient</w:t>
        </w:r>
      </w:ins>
      <w:r w:rsidRPr="005E7358">
        <w:t xml:space="preserve"> experience significantly different levels of claims for a particular risk, those differences </w:t>
      </w:r>
      <w:del w:id="10661" w:author="OFFM" w:date="2024-04-16T10:53:00Z">
        <w:r w:rsidR="00817C00" w:rsidRPr="00F74592">
          <w:delText>are to</w:delText>
        </w:r>
      </w:del>
      <w:ins w:id="10662" w:author="OFFM" w:date="2024-04-16T10:53:00Z">
        <w:r w:rsidRPr="000D237D">
          <w:t>must</w:t>
        </w:r>
      </w:ins>
      <w:r w:rsidRPr="005E7358">
        <w:t xml:space="preserve"> be recognized by </w:t>
      </w:r>
      <w:del w:id="10663" w:author="OFFM" w:date="2024-04-16T10:53:00Z">
        <w:r w:rsidR="00817C00" w:rsidRPr="00F74592">
          <w:delText>the use of</w:delText>
        </w:r>
      </w:del>
      <w:ins w:id="10664" w:author="OFFM" w:date="2024-04-16T10:53:00Z">
        <w:r w:rsidRPr="000D237D">
          <w:t>using</w:t>
        </w:r>
      </w:ins>
      <w:r w:rsidRPr="005E7358">
        <w:t xml:space="preserve"> separate allocations or other techniques resulting in an equitable allocation. </w:t>
      </w:r>
    </w:p>
    <w:p w14:paraId="37CABC5A" w14:textId="58DD4092"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5</w:t>
      </w:r>
      <w:r w:rsidRPr="00A63D45">
        <w:rPr>
          <w:rStyle w:val="paren"/>
        </w:rPr>
        <w:t>)</w:t>
      </w:r>
      <w:r w:rsidRPr="005E7358">
        <w:t xml:space="preserve"> Whenever funds are transferred from a self-insurance reserve to other accounts (</w:t>
      </w:r>
      <w:del w:id="10665" w:author="OFFM" w:date="2024-04-16T10:53:00Z">
        <w:r w:rsidR="00817C00" w:rsidRPr="00F74592">
          <w:delText>e.g.,</w:delText>
        </w:r>
      </w:del>
      <w:ins w:id="10666" w:author="OFFM" w:date="2024-04-16T10:53:00Z">
        <w:r w:rsidRPr="000D237D">
          <w:t>for example,</w:t>
        </w:r>
      </w:ins>
      <w:r w:rsidRPr="005E7358">
        <w:t xml:space="preserve"> general fund or unrestricted account), refunds must be made to the Federal Government for its share of funds transferred, including earned or imputed interest from the date of transfer and debt interest, if applicable, chargeable in accordance with </w:t>
      </w:r>
      <w:del w:id="10667" w:author="OFFM" w:date="2024-04-16T10:53:00Z">
        <w:r w:rsidR="00817C00" w:rsidRPr="00F74592">
          <w:delText>applicable Federal</w:delText>
        </w:r>
      </w:del>
      <w:ins w:id="10668" w:author="OFFM" w:date="2024-04-16T10:53:00Z">
        <w:r w:rsidRPr="000D237D">
          <w:t>the claims collection regulations of the</w:t>
        </w:r>
      </w:ins>
      <w:r w:rsidRPr="005E7358">
        <w:t xml:space="preserve"> cognizant agency for indirect cost</w:t>
      </w:r>
      <w:del w:id="10669" w:author="OFFM" w:date="2024-04-16T10:53:00Z">
        <w:r w:rsidR="00817C00" w:rsidRPr="00F74592">
          <w:delText>, claims collection regulations</w:delText>
        </w:r>
      </w:del>
      <w:r w:rsidRPr="005E7358">
        <w:t xml:space="preserve">. </w:t>
      </w:r>
    </w:p>
    <w:p w14:paraId="77A88CE1"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e</w:t>
      </w:r>
      <w:r w:rsidRPr="00A63D45">
        <w:rPr>
          <w:rStyle w:val="paren"/>
        </w:rPr>
        <w:t>)</w:t>
      </w:r>
      <w:r w:rsidRPr="005E7358">
        <w:t xml:space="preserve"> Insurance refunds must be credited against insurance costs in the year the refund is received. </w:t>
      </w:r>
    </w:p>
    <w:p w14:paraId="183178D2" w14:textId="08347269"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f</w:t>
      </w:r>
      <w:r w:rsidRPr="00A63D45">
        <w:rPr>
          <w:rStyle w:val="paren"/>
        </w:rPr>
        <w:t>)</w:t>
      </w:r>
      <w:r w:rsidRPr="005E7358">
        <w:t xml:space="preserve"> Indemnification includes securing the </w:t>
      </w:r>
      <w:del w:id="10670" w:author="OFFM" w:date="2024-04-16T10:53:00Z">
        <w:r w:rsidR="00817C00" w:rsidRPr="00F74592">
          <w:delText>non-Federal entity</w:delText>
        </w:r>
      </w:del>
      <w:ins w:id="10671" w:author="OFFM" w:date="2024-04-16T10:53:00Z">
        <w:r w:rsidRPr="000D237D">
          <w:t>recipient or subrecipient</w:t>
        </w:r>
      </w:ins>
      <w:r w:rsidRPr="005E7358">
        <w:t xml:space="preserve"> against liabilities to third persons and other losses not compensated by insurance or otherwise. The Federal Government is obligated to indemnify the </w:t>
      </w:r>
      <w:del w:id="10672" w:author="OFFM" w:date="2024-04-16T10:53:00Z">
        <w:r w:rsidR="00817C00" w:rsidRPr="00F74592">
          <w:delText>non-Federal entity</w:delText>
        </w:r>
      </w:del>
      <w:ins w:id="10673" w:author="OFFM" w:date="2024-04-16T10:53:00Z">
        <w:r w:rsidRPr="000D237D">
          <w:t>recipient or subrecipient</w:t>
        </w:r>
      </w:ins>
      <w:r w:rsidRPr="005E7358">
        <w:t xml:space="preserve"> only to the extent expressly provided for in the Federal award, except as provided in paragraph (c</w:t>
      </w:r>
      <w:del w:id="10674" w:author="OFFM" w:date="2024-04-16T10:53:00Z">
        <w:r w:rsidR="00817C00" w:rsidRPr="00F74592">
          <w:delText>) of this section.</w:delText>
        </w:r>
      </w:del>
      <w:ins w:id="10675" w:author="OFFM" w:date="2024-04-16T10:53:00Z">
        <w:r w:rsidRPr="000D237D">
          <w:t>).</w:t>
        </w:r>
      </w:ins>
      <w:r w:rsidRPr="005E7358">
        <w:t xml:space="preserve"> </w:t>
      </w:r>
    </w:p>
    <w:p w14:paraId="3CF4C51D"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200.448 Intellectual property.</w:t>
      </w:r>
    </w:p>
    <w:p w14:paraId="5F15E469" w14:textId="77777777" w:rsidR="00817C00" w:rsidRPr="00F74592" w:rsidRDefault="00F2264C" w:rsidP="00C63D12">
      <w:pPr>
        <w:spacing w:after="0" w:line="480" w:lineRule="auto"/>
        <w:ind w:firstLine="720"/>
        <w:contextualSpacing/>
        <w:rPr>
          <w:del w:id="10676" w:author="OFFM" w:date="2024-04-16T10:53:00Z"/>
          <w:rFonts w:ascii="Times New Roman" w:hAnsi="Times New Roman" w:cs="Times New Roman"/>
          <w:sz w:val="24"/>
          <w:szCs w:val="24"/>
        </w:rPr>
      </w:pPr>
      <w:r w:rsidRPr="00A63D45">
        <w:rPr>
          <w:rStyle w:val="paren"/>
        </w:rPr>
        <w:t>(</w:t>
      </w:r>
      <w:r w:rsidRPr="00A63D45">
        <w:rPr>
          <w:rStyle w:val="paragraph-hierarchy"/>
        </w:rPr>
        <w:t>a</w:t>
      </w:r>
      <w:r w:rsidRPr="00A63D45">
        <w:rPr>
          <w:rStyle w:val="paren"/>
        </w:rPr>
        <w:t>)</w:t>
      </w:r>
      <w:r w:rsidRPr="005E7358">
        <w:t xml:space="preserve"> </w:t>
      </w:r>
      <w:r w:rsidRPr="00A63D45">
        <w:rPr>
          <w:rStyle w:val="Emphasis"/>
        </w:rPr>
        <w:t xml:space="preserve">Patent </w:t>
      </w:r>
      <w:ins w:id="10677" w:author="OFFM" w:date="2024-04-16T10:53:00Z">
        <w:r w:rsidRPr="000D237D">
          <w:rPr>
            <w:rStyle w:val="Emphasis"/>
          </w:rPr>
          <w:t xml:space="preserve">and copyright </w:t>
        </w:r>
      </w:ins>
      <w:r w:rsidRPr="00A63D45">
        <w:rPr>
          <w:rStyle w:val="Emphasis"/>
        </w:rPr>
        <w:t>costs.</w:t>
      </w:r>
      <w:r w:rsidRPr="005E7358">
        <w:t xml:space="preserve"> </w:t>
      </w:r>
    </w:p>
    <w:p w14:paraId="153AC58D" w14:textId="65E8734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following costs related to securing patents and copyrights are allowable: </w:t>
      </w:r>
    </w:p>
    <w:p w14:paraId="0AB967CD" w14:textId="219C9A15"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Costs of preparing disclosures, reports, and other documents required by the Federal award</w:t>
      </w:r>
      <w:del w:id="10678" w:author="OFFM" w:date="2024-04-16T10:53:00Z">
        <w:r w:rsidR="00817C00" w:rsidRPr="00F74592">
          <w:delText>,</w:delText>
        </w:r>
      </w:del>
      <w:r w:rsidRPr="005E7358">
        <w:t xml:space="preserve"> and of searching the art to the extent necessary to make such disclosures; </w:t>
      </w:r>
    </w:p>
    <w:p w14:paraId="05CFD215" w14:textId="0FCFDF30" w:rsidR="000B5224" w:rsidRPr="005E7358" w:rsidRDefault="00F2264C" w:rsidP="00A63D45">
      <w:pPr>
        <w:pStyle w:val="indent-3"/>
        <w:spacing w:before="0" w:beforeAutospacing="0" w:after="0" w:afterAutospacing="0" w:line="480" w:lineRule="auto"/>
        <w:ind w:firstLine="720"/>
        <w:contextualSpacing/>
      </w:pPr>
      <w:r w:rsidRPr="00A63D45">
        <w:rPr>
          <w:rStyle w:val="paren"/>
        </w:rPr>
        <w:lastRenderedPageBreak/>
        <w:t>(</w:t>
      </w:r>
      <w:r w:rsidRPr="00A63D45">
        <w:rPr>
          <w:rStyle w:val="paragraph-hierarchy"/>
        </w:rPr>
        <w:t>ii</w:t>
      </w:r>
      <w:r w:rsidRPr="00A63D45">
        <w:rPr>
          <w:rStyle w:val="paren"/>
        </w:rPr>
        <w:t>)</w:t>
      </w:r>
      <w:r w:rsidRPr="005E7358">
        <w:t xml:space="preserve"> Costs of preparing documents and any other patent costs in connection with the filing and prosecution of a United States patent application where </w:t>
      </w:r>
      <w:ins w:id="10679" w:author="OFFM" w:date="2024-04-16T10:53:00Z">
        <w:r w:rsidRPr="000D237D">
          <w:t xml:space="preserve">the Federal Government requires that a </w:t>
        </w:r>
      </w:ins>
      <w:r w:rsidRPr="005E7358">
        <w:t xml:space="preserve">title or </w:t>
      </w:r>
      <w:ins w:id="10680" w:author="OFFM" w:date="2024-04-16T10:53:00Z">
        <w:r w:rsidRPr="000D237D">
          <w:t xml:space="preserve">a </w:t>
        </w:r>
      </w:ins>
      <w:r w:rsidRPr="005E7358">
        <w:t>royalty-free license</w:t>
      </w:r>
      <w:del w:id="10681" w:author="OFFM" w:date="2024-04-16T10:53:00Z">
        <w:r w:rsidR="00817C00" w:rsidRPr="00F74592">
          <w:delText xml:space="preserve"> is required by the Federal Government to</w:delText>
        </w:r>
      </w:del>
      <w:r w:rsidRPr="005E7358">
        <w:t xml:space="preserve"> be conveyed to the Federal Government; and </w:t>
      </w:r>
    </w:p>
    <w:p w14:paraId="10BB225C" w14:textId="34B1F9D2"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General counseling services relating to patent and copyright matters, such as advice on patent and copyright laws, regulations, clauses, and employee intellectual property agreements (See </w:t>
      </w:r>
      <w:del w:id="10682" w:author="OFFM" w:date="2024-04-16T10:53:00Z">
        <w:r w:rsidR="00817C00" w:rsidRPr="00F74592">
          <w:delText xml:space="preserve">also </w:delText>
        </w:r>
      </w:del>
      <w:r w:rsidRPr="005E7358">
        <w:t xml:space="preserve">§ 200.459). </w:t>
      </w:r>
    </w:p>
    <w:p w14:paraId="7621D5C5"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following costs related to securing patents and copyrights are unallowable: </w:t>
      </w:r>
    </w:p>
    <w:p w14:paraId="0B12E92C" w14:textId="2AC9CEC6"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Costs of preparing disclosures, reports, and other documents</w:t>
      </w:r>
      <w:del w:id="10683" w:author="OFFM" w:date="2024-04-16T10:53:00Z">
        <w:r w:rsidR="00817C00" w:rsidRPr="00F74592">
          <w:delText>,</w:delText>
        </w:r>
      </w:del>
      <w:r w:rsidRPr="005E7358">
        <w:t xml:space="preserve"> and of searching the art to make disclosures not required by the Federal award; </w:t>
      </w:r>
    </w:p>
    <w:p w14:paraId="6F87E12C"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Costs in connection with filing and prosecuting any foreign patent application, or any United States patent application, where the Federal award does not require conveying title or a royalty-free license to the Federal Government. </w:t>
      </w:r>
    </w:p>
    <w:p w14:paraId="1B0E4179" w14:textId="77777777" w:rsidR="00817C00" w:rsidRPr="00F74592" w:rsidRDefault="00F2264C" w:rsidP="00C63D12">
      <w:pPr>
        <w:spacing w:after="0" w:line="480" w:lineRule="auto"/>
        <w:ind w:firstLine="720"/>
        <w:contextualSpacing/>
        <w:rPr>
          <w:del w:id="10684" w:author="OFFM" w:date="2024-04-16T10:53:00Z"/>
          <w:rFonts w:ascii="Times New Roman" w:hAnsi="Times New Roman" w:cs="Times New Roman"/>
          <w:sz w:val="24"/>
          <w:szCs w:val="24"/>
        </w:rPr>
      </w:pPr>
      <w:r w:rsidRPr="00A63D45">
        <w:rPr>
          <w:rStyle w:val="paren"/>
        </w:rPr>
        <w:t>(</w:t>
      </w:r>
      <w:r w:rsidRPr="00A63D45">
        <w:rPr>
          <w:rStyle w:val="paragraph-hierarchy"/>
        </w:rPr>
        <w:t>b</w:t>
      </w:r>
      <w:r w:rsidRPr="00A63D45">
        <w:rPr>
          <w:rStyle w:val="paren"/>
        </w:rPr>
        <w:t>)</w:t>
      </w:r>
      <w:r w:rsidRPr="005E7358">
        <w:t xml:space="preserve"> </w:t>
      </w:r>
      <w:r w:rsidRPr="00A63D45">
        <w:rPr>
          <w:rStyle w:val="Emphasis"/>
        </w:rPr>
        <w:t xml:space="preserve">Royalties and other costs for </w:t>
      </w:r>
      <w:ins w:id="10685" w:author="OFFM" w:date="2024-04-16T10:53:00Z">
        <w:r w:rsidRPr="000D237D">
          <w:rPr>
            <w:rStyle w:val="Emphasis"/>
          </w:rPr>
          <w:t xml:space="preserve">the </w:t>
        </w:r>
      </w:ins>
      <w:r w:rsidRPr="00A63D45">
        <w:rPr>
          <w:rStyle w:val="Emphasis"/>
        </w:rPr>
        <w:t>use of patents and copyrights.</w:t>
      </w:r>
      <w:r w:rsidRPr="005E7358">
        <w:t xml:space="preserve"> </w:t>
      </w:r>
    </w:p>
    <w:p w14:paraId="4AD64AEC" w14:textId="0CF273A3"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Royalties on a patent or copyright or amortization of the cost of acquiring by purchase a copyright, patent, or rights thereto, necessary for the proper performance of the Federal award are allowable unless: </w:t>
      </w:r>
    </w:p>
    <w:p w14:paraId="1A0515FB"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The Federal Government already has a license or the right to free use of the patent or copyright. </w:t>
      </w:r>
    </w:p>
    <w:p w14:paraId="5028F448" w14:textId="6EE3F746"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The patent or copyright has been adjudicated to be invalid</w:t>
      </w:r>
      <w:del w:id="10686" w:author="OFFM" w:date="2024-04-16T10:53:00Z">
        <w:r w:rsidR="00817C00" w:rsidRPr="00F74592">
          <w:delText>,</w:delText>
        </w:r>
      </w:del>
      <w:r w:rsidRPr="005E7358">
        <w:t xml:space="preserve"> or</w:t>
      </w:r>
      <w:del w:id="10687" w:author="OFFM" w:date="2024-04-16T10:53:00Z">
        <w:r w:rsidR="00817C00" w:rsidRPr="00F74592">
          <w:delText xml:space="preserve"> has been</w:delText>
        </w:r>
      </w:del>
      <w:r w:rsidRPr="005E7358">
        <w:t xml:space="preserve"> administratively determined to be invalid. </w:t>
      </w:r>
    </w:p>
    <w:p w14:paraId="4E304D8A"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The patent or copyright is considered to be unenforceable. </w:t>
      </w:r>
    </w:p>
    <w:p w14:paraId="2E1B89BD"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iv</w:t>
      </w:r>
      <w:r w:rsidRPr="00A63D45">
        <w:rPr>
          <w:rStyle w:val="paren"/>
        </w:rPr>
        <w:t>)</w:t>
      </w:r>
      <w:r w:rsidRPr="005E7358">
        <w:t xml:space="preserve"> The patent or copyright is expired. </w:t>
      </w:r>
    </w:p>
    <w:p w14:paraId="717FF2FF" w14:textId="15BBDA3A"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2</w:t>
      </w:r>
      <w:r w:rsidRPr="00A63D45">
        <w:rPr>
          <w:rStyle w:val="paren"/>
        </w:rPr>
        <w:t>)</w:t>
      </w:r>
      <w:r w:rsidRPr="005E7358">
        <w:t xml:space="preserve"> Special care should be exercised in determining reasonableness </w:t>
      </w:r>
      <w:del w:id="10688" w:author="OFFM" w:date="2024-04-16T10:53:00Z">
        <w:r w:rsidR="00817C00" w:rsidRPr="00F74592">
          <w:delText>where</w:delText>
        </w:r>
      </w:del>
      <w:ins w:id="10689" w:author="OFFM" w:date="2024-04-16T10:53:00Z">
        <w:r w:rsidRPr="000D237D">
          <w:t>when</w:t>
        </w:r>
      </w:ins>
      <w:r w:rsidRPr="005E7358">
        <w:t xml:space="preserve"> the royalties may have been </w:t>
      </w:r>
      <w:del w:id="10690" w:author="OFFM" w:date="2024-04-16T10:53:00Z">
        <w:r w:rsidR="00817C00" w:rsidRPr="00F74592">
          <w:delText>arrived at</w:delText>
        </w:r>
      </w:del>
      <w:ins w:id="10691" w:author="OFFM" w:date="2024-04-16T10:53:00Z">
        <w:r w:rsidRPr="000D237D">
          <w:t>obtained</w:t>
        </w:r>
      </w:ins>
      <w:r w:rsidRPr="005E7358">
        <w:t xml:space="preserve"> as a result of less-than-arm's-length bargaining, such as: </w:t>
      </w:r>
    </w:p>
    <w:p w14:paraId="549A0A96" w14:textId="62AF9845"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Royalties paid to persons, including corporations, affiliated with the </w:t>
      </w:r>
      <w:del w:id="10692" w:author="OFFM" w:date="2024-04-16T10:53:00Z">
        <w:r w:rsidR="00817C00" w:rsidRPr="00F74592">
          <w:delText>non-Federal entity.</w:delText>
        </w:r>
      </w:del>
      <w:ins w:id="10693" w:author="OFFM" w:date="2024-04-16T10:53:00Z">
        <w:r w:rsidRPr="000D237D">
          <w:t>recipient or subrecipient.</w:t>
        </w:r>
      </w:ins>
      <w:r w:rsidRPr="005E7358">
        <w:t xml:space="preserve"> </w:t>
      </w:r>
    </w:p>
    <w:p w14:paraId="3494F057"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Royalties paid to unaffiliated parties, including corporations, under an agreement entered into in contemplation that a </w:t>
      </w:r>
      <w:proofErr w:type="gramStart"/>
      <w:r w:rsidRPr="005E7358">
        <w:t>Federal</w:t>
      </w:r>
      <w:proofErr w:type="gramEnd"/>
      <w:r w:rsidRPr="005E7358">
        <w:t xml:space="preserve"> award would be made. </w:t>
      </w:r>
    </w:p>
    <w:p w14:paraId="50D4F6E5" w14:textId="05716790"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Royalties paid under an agreement entered into after a </w:t>
      </w:r>
      <w:proofErr w:type="gramStart"/>
      <w:r w:rsidRPr="005E7358">
        <w:t>Federal</w:t>
      </w:r>
      <w:proofErr w:type="gramEnd"/>
      <w:r w:rsidRPr="005E7358">
        <w:t xml:space="preserve"> award is made to a </w:t>
      </w:r>
      <w:del w:id="10694" w:author="OFFM" w:date="2024-04-16T10:53:00Z">
        <w:r w:rsidR="00817C00" w:rsidRPr="00F74592">
          <w:delText>non-Federal entity</w:delText>
        </w:r>
      </w:del>
      <w:ins w:id="10695" w:author="OFFM" w:date="2024-04-16T10:53:00Z">
        <w:r w:rsidRPr="000D237D">
          <w:t>recipient or subrecipient</w:t>
        </w:r>
      </w:ins>
      <w:r w:rsidRPr="005E7358">
        <w:t xml:space="preserve">. </w:t>
      </w:r>
    </w:p>
    <w:p w14:paraId="15109F5D" w14:textId="2733E47C"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In any case involving a patent or copyright formerly owned by the </w:t>
      </w:r>
      <w:del w:id="10696" w:author="OFFM" w:date="2024-04-16T10:53:00Z">
        <w:r w:rsidR="00817C00" w:rsidRPr="00F74592">
          <w:delText>non-Federal entity</w:delText>
        </w:r>
      </w:del>
      <w:ins w:id="10697" w:author="OFFM" w:date="2024-04-16T10:53:00Z">
        <w:r w:rsidRPr="000D237D">
          <w:t>recipient or subrecipient</w:t>
        </w:r>
      </w:ins>
      <w:r w:rsidRPr="005E7358">
        <w:t xml:space="preserve">, the amount of royalty allowed must not exceed the cost which would have been allowed had the </w:t>
      </w:r>
      <w:del w:id="10698" w:author="OFFM" w:date="2024-04-16T10:53:00Z">
        <w:r w:rsidR="00817C00" w:rsidRPr="00F74592">
          <w:delText>non-Federal entity</w:delText>
        </w:r>
      </w:del>
      <w:ins w:id="10699" w:author="OFFM" w:date="2024-04-16T10:53:00Z">
        <w:r w:rsidRPr="000D237D">
          <w:t>recipient or subrecipient</w:t>
        </w:r>
      </w:ins>
      <w:r w:rsidRPr="005E7358">
        <w:t xml:space="preserve"> retained </w:t>
      </w:r>
      <w:del w:id="10700" w:author="OFFM" w:date="2024-04-16T10:53:00Z">
        <w:r w:rsidR="00817C00" w:rsidRPr="00F74592">
          <w:delText>title thereto.</w:delText>
        </w:r>
      </w:del>
      <w:ins w:id="10701" w:author="OFFM" w:date="2024-04-16T10:53:00Z">
        <w:r w:rsidRPr="000D237D">
          <w:t>ownership.</w:t>
        </w:r>
      </w:ins>
      <w:r w:rsidRPr="005E7358">
        <w:t xml:space="preserve"> </w:t>
      </w:r>
    </w:p>
    <w:p w14:paraId="39BE630A"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200.449 Interest.</w:t>
      </w:r>
    </w:p>
    <w:p w14:paraId="57EA4F92" w14:textId="12354420"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w:t>
      </w:r>
      <w:r w:rsidRPr="00A63D45">
        <w:rPr>
          <w:rStyle w:val="Emphasis"/>
        </w:rPr>
        <w:t>General.</w:t>
      </w:r>
      <w:r w:rsidRPr="005E7358">
        <w:t xml:space="preserve"> Costs incurred for interest on borrowed capital, temporary use of endowment funds, or the use of the </w:t>
      </w:r>
      <w:del w:id="10702" w:author="OFFM" w:date="2024-04-16T10:53:00Z">
        <w:r w:rsidR="00817C00" w:rsidRPr="00F74592">
          <w:delText>non-Federal entity's</w:delText>
        </w:r>
      </w:del>
      <w:ins w:id="10703" w:author="OFFM" w:date="2024-04-16T10:53:00Z">
        <w:r w:rsidRPr="000D237D">
          <w:t>recipient’s or subrecipient’s</w:t>
        </w:r>
      </w:ins>
      <w:r w:rsidRPr="005E7358">
        <w:t xml:space="preserve"> own funds</w:t>
      </w:r>
      <w:del w:id="10704" w:author="OFFM" w:date="2024-04-16T10:53:00Z">
        <w:r w:rsidR="00817C00" w:rsidRPr="00F74592">
          <w:delText>, however represented,</w:delText>
        </w:r>
      </w:del>
      <w:r w:rsidRPr="005E7358">
        <w:t xml:space="preserve"> are unallowable. Financing costs (including interest) to acquire, construct, or replace capital assets are allowable, subject to the </w:t>
      </w:r>
      <w:del w:id="10705" w:author="OFFM" w:date="2024-04-16T10:53:00Z">
        <w:r w:rsidR="00817C00" w:rsidRPr="00F74592">
          <w:delText>conditions in</w:delText>
        </w:r>
      </w:del>
      <w:ins w:id="10706" w:author="OFFM" w:date="2024-04-16T10:53:00Z">
        <w:r w:rsidRPr="000D237D">
          <w:t>requirements of</w:t>
        </w:r>
      </w:ins>
      <w:r w:rsidRPr="005E7358">
        <w:t xml:space="preserve"> this section. </w:t>
      </w:r>
    </w:p>
    <w:p w14:paraId="208337D3" w14:textId="77777777" w:rsidR="00817C00" w:rsidRPr="00F74592" w:rsidRDefault="00F2264C" w:rsidP="00C63D12">
      <w:pPr>
        <w:spacing w:after="0" w:line="480" w:lineRule="auto"/>
        <w:ind w:firstLine="720"/>
        <w:contextualSpacing/>
        <w:rPr>
          <w:del w:id="10707" w:author="OFFM" w:date="2024-04-16T10:53:00Z"/>
          <w:rFonts w:ascii="Times New Roman" w:hAnsi="Times New Roman" w:cs="Times New Roman"/>
          <w:sz w:val="24"/>
          <w:szCs w:val="24"/>
        </w:rPr>
      </w:pPr>
      <w:r w:rsidRPr="00A63D45">
        <w:rPr>
          <w:rStyle w:val="paren"/>
        </w:rPr>
        <w:t>(</w:t>
      </w:r>
      <w:r w:rsidRPr="00A63D45">
        <w:rPr>
          <w:rStyle w:val="paragraph-hierarchy"/>
        </w:rPr>
        <w:t>b</w:t>
      </w:r>
      <w:r w:rsidRPr="00A63D45">
        <w:rPr>
          <w:rStyle w:val="paren"/>
        </w:rPr>
        <w:t>)</w:t>
      </w:r>
      <w:r w:rsidRPr="005E7358">
        <w:t xml:space="preserve"> </w:t>
      </w:r>
      <w:r w:rsidRPr="00A63D45">
        <w:rPr>
          <w:rStyle w:val="Emphasis"/>
        </w:rPr>
        <w:t>Capital assets.</w:t>
      </w:r>
      <w:r w:rsidRPr="00A63D45">
        <w:rPr>
          <w:rStyle w:val="paren"/>
        </w:rPr>
        <w:t xml:space="preserve"> </w:t>
      </w:r>
    </w:p>
    <w:p w14:paraId="52FB852E" w14:textId="1EDF47E2"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Capital assets is defined </w:t>
      </w:r>
      <w:del w:id="10708" w:author="OFFM" w:date="2024-04-16T10:53:00Z">
        <w:r w:rsidR="00817C00" w:rsidRPr="00F74592">
          <w:delText xml:space="preserve">as noted </w:delText>
        </w:r>
      </w:del>
      <w:r w:rsidRPr="005E7358">
        <w:t>in § 200.1</w:t>
      </w:r>
      <w:del w:id="10709" w:author="OFFM" w:date="2024-04-16T10:53:00Z">
        <w:r w:rsidR="00817C00" w:rsidRPr="00F74592">
          <w:delText xml:space="preserve"> of this part</w:delText>
        </w:r>
      </w:del>
      <w:r w:rsidRPr="005E7358">
        <w:t xml:space="preserve">. An asset cost includes (as applicable) acquisition costs, construction costs, and other costs capitalized in accordance with GAAP. </w:t>
      </w:r>
    </w:p>
    <w:p w14:paraId="16311A31" w14:textId="76D57D3E"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For </w:t>
      </w:r>
      <w:del w:id="10710" w:author="OFFM" w:date="2024-04-16T10:53:00Z">
        <w:r w:rsidR="00817C00" w:rsidRPr="00F74592">
          <w:delText>non-Federal entity</w:delText>
        </w:r>
      </w:del>
      <w:ins w:id="10711" w:author="OFFM" w:date="2024-04-16T10:53:00Z">
        <w:r w:rsidRPr="000D237D">
          <w:t>recipient or subrecipient</w:t>
        </w:r>
      </w:ins>
      <w:r w:rsidRPr="005E7358">
        <w:t xml:space="preserve"> fiscal years beginning on or after January 1, 2016, intangible assets include patents and computer software. For software </w:t>
      </w:r>
      <w:r w:rsidRPr="005E7358">
        <w:lastRenderedPageBreak/>
        <w:t xml:space="preserve">development projects, only interest attributable to the portion of the project costs capitalized in accordance with GAAP is allowable. </w:t>
      </w:r>
    </w:p>
    <w:p w14:paraId="6F0BD98E" w14:textId="77777777" w:rsidR="00817C00" w:rsidRPr="00F74592" w:rsidRDefault="00F2264C" w:rsidP="00C63D12">
      <w:pPr>
        <w:spacing w:after="0" w:line="480" w:lineRule="auto"/>
        <w:ind w:firstLine="720"/>
        <w:contextualSpacing/>
        <w:rPr>
          <w:del w:id="10712" w:author="OFFM" w:date="2024-04-16T10:53:00Z"/>
          <w:rFonts w:ascii="Times New Roman" w:hAnsi="Times New Roman" w:cs="Times New Roman"/>
          <w:sz w:val="24"/>
          <w:szCs w:val="24"/>
        </w:rPr>
      </w:pPr>
      <w:r w:rsidRPr="00A63D45">
        <w:rPr>
          <w:rStyle w:val="paren"/>
        </w:rPr>
        <w:t>(</w:t>
      </w:r>
      <w:r w:rsidRPr="00A63D45">
        <w:rPr>
          <w:rStyle w:val="paragraph-hierarchy"/>
        </w:rPr>
        <w:t>c</w:t>
      </w:r>
      <w:r w:rsidRPr="00A63D45">
        <w:rPr>
          <w:rStyle w:val="paren"/>
        </w:rPr>
        <w:t>)</w:t>
      </w:r>
      <w:r w:rsidRPr="005E7358">
        <w:t xml:space="preserve"> </w:t>
      </w:r>
      <w:del w:id="10713" w:author="OFFM" w:date="2024-04-16T10:53:00Z">
        <w:r w:rsidR="00817C00" w:rsidRPr="00F74592">
          <w:rPr>
            <w:rFonts w:ascii="Times New Roman" w:hAnsi="Times New Roman" w:cs="Times New Roman"/>
            <w:sz w:val="24"/>
            <w:szCs w:val="24"/>
          </w:rPr>
          <w:delText>Conditions</w:delText>
        </w:r>
      </w:del>
      <w:ins w:id="10714" w:author="OFFM" w:date="2024-04-16T10:53:00Z">
        <w:r w:rsidRPr="000D237D">
          <w:rPr>
            <w:rStyle w:val="Emphasis"/>
          </w:rPr>
          <w:t>Requirements</w:t>
        </w:r>
      </w:ins>
      <w:r w:rsidRPr="00A63D45">
        <w:rPr>
          <w:rStyle w:val="Emphasis"/>
        </w:rPr>
        <w:t xml:space="preserve"> for all </w:t>
      </w:r>
      <w:del w:id="10715" w:author="OFFM" w:date="2024-04-16T10:53:00Z">
        <w:r w:rsidR="00817C00" w:rsidRPr="00F74592">
          <w:rPr>
            <w:rFonts w:ascii="Times New Roman" w:hAnsi="Times New Roman" w:cs="Times New Roman"/>
            <w:sz w:val="24"/>
            <w:szCs w:val="24"/>
          </w:rPr>
          <w:delText xml:space="preserve">non-Federal entities. </w:delText>
        </w:r>
      </w:del>
    </w:p>
    <w:p w14:paraId="74C69387" w14:textId="5FC2F022" w:rsidR="000B5224" w:rsidRPr="005E7358" w:rsidRDefault="00F2264C" w:rsidP="00A63D45">
      <w:pPr>
        <w:pStyle w:val="indent-1"/>
        <w:spacing w:before="0" w:beforeAutospacing="0" w:after="0" w:afterAutospacing="0" w:line="480" w:lineRule="auto"/>
        <w:ind w:firstLine="720"/>
        <w:contextualSpacing/>
      </w:pPr>
      <w:ins w:id="10716" w:author="OFFM" w:date="2024-04-16T10:53:00Z">
        <w:r w:rsidRPr="000D237D">
          <w:rPr>
            <w:i/>
            <w:iCs/>
          </w:rPr>
          <w:t>recipients and subrecipients</w:t>
        </w:r>
        <w:r w:rsidRPr="000D237D">
          <w:rPr>
            <w:rStyle w:val="Emphasis"/>
          </w:rPr>
          <w:t>.</w:t>
        </w:r>
        <w:r w:rsidRPr="000D237D">
          <w:t xml:space="preserve"> </w:t>
        </w:r>
      </w:ins>
      <w:r w:rsidRPr="00A63D45">
        <w:rPr>
          <w:rStyle w:val="paren"/>
        </w:rPr>
        <w:t>(</w:t>
      </w:r>
      <w:r w:rsidRPr="00A63D45">
        <w:rPr>
          <w:rStyle w:val="paragraph-hierarchy"/>
        </w:rPr>
        <w:t>1</w:t>
      </w:r>
      <w:r w:rsidRPr="00A63D45">
        <w:rPr>
          <w:rStyle w:val="paren"/>
        </w:rPr>
        <w:t>)</w:t>
      </w:r>
      <w:r w:rsidRPr="005E7358">
        <w:t xml:space="preserve"> The </w:t>
      </w:r>
      <w:del w:id="10717" w:author="OFFM" w:date="2024-04-16T10:53:00Z">
        <w:r w:rsidR="00817C00" w:rsidRPr="00F74592">
          <w:delText>non-Federal entity</w:delText>
        </w:r>
      </w:del>
      <w:ins w:id="10718" w:author="OFFM" w:date="2024-04-16T10:53:00Z">
        <w:r w:rsidRPr="000D237D">
          <w:t>recipient or subrecipient</w:t>
        </w:r>
      </w:ins>
      <w:r w:rsidRPr="005E7358">
        <w:t xml:space="preserve"> uses the capital assets in support of Federal awards; </w:t>
      </w:r>
    </w:p>
    <w:p w14:paraId="0116980F" w14:textId="54833765"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allowable asset costs to acquire facilities and equipment are limited to a fair market value available to the </w:t>
      </w:r>
      <w:del w:id="10719" w:author="OFFM" w:date="2024-04-16T10:53:00Z">
        <w:r w:rsidR="00817C00" w:rsidRPr="00F74592">
          <w:delText>non-Federal entity</w:delText>
        </w:r>
      </w:del>
      <w:ins w:id="10720" w:author="OFFM" w:date="2024-04-16T10:53:00Z">
        <w:r w:rsidRPr="000D237D">
          <w:t>recipient or subrecipient</w:t>
        </w:r>
      </w:ins>
      <w:r w:rsidRPr="005E7358">
        <w:t xml:space="preserve"> from an unrelated (arm's length) third party. </w:t>
      </w:r>
    </w:p>
    <w:p w14:paraId="5AD42E38" w14:textId="0F32D7F2"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The </w:t>
      </w:r>
      <w:del w:id="10721" w:author="OFFM" w:date="2024-04-16T10:53:00Z">
        <w:r w:rsidR="00817C00" w:rsidRPr="00F74592">
          <w:delText>non-Federal entity</w:delText>
        </w:r>
      </w:del>
      <w:ins w:id="10722" w:author="OFFM" w:date="2024-04-16T10:53:00Z">
        <w:r w:rsidRPr="000D237D">
          <w:t>recipient or subrecipient</w:t>
        </w:r>
      </w:ins>
      <w:r w:rsidRPr="005E7358">
        <w:t xml:space="preserve"> obtains the financing via an arm's-length transaction (</w:t>
      </w:r>
      <w:del w:id="10723" w:author="OFFM" w:date="2024-04-16T10:53:00Z">
        <w:r w:rsidR="00817C00" w:rsidRPr="00F74592">
          <w:delText>that is</w:delText>
        </w:r>
      </w:del>
      <w:ins w:id="10724" w:author="OFFM" w:date="2024-04-16T10:53:00Z">
        <w:r w:rsidRPr="000D237D">
          <w:t>meaning</w:t>
        </w:r>
      </w:ins>
      <w:r w:rsidRPr="005E7358">
        <w:t>, a transaction with an unrelated third party); or claims reimbursement of actual interest cost at a rate available via such a transaction.</w:t>
      </w:r>
      <w:del w:id="10725" w:author="OFFM" w:date="2024-04-16T10:53:00Z">
        <w:r w:rsidR="00817C00" w:rsidRPr="00F74592">
          <w:delText xml:space="preserve"> </w:delText>
        </w:r>
      </w:del>
    </w:p>
    <w:p w14:paraId="18FE1215" w14:textId="2C930521"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The </w:t>
      </w:r>
      <w:del w:id="10726" w:author="OFFM" w:date="2024-04-16T10:53:00Z">
        <w:r w:rsidR="00817C00" w:rsidRPr="00F74592">
          <w:delText>non-Federal entity</w:delText>
        </w:r>
      </w:del>
      <w:ins w:id="10727" w:author="OFFM" w:date="2024-04-16T10:53:00Z">
        <w:r w:rsidRPr="000D237D">
          <w:t>recipient or subrecipient</w:t>
        </w:r>
      </w:ins>
      <w:r w:rsidRPr="005E7358">
        <w:t xml:space="preserve"> limits claims for Federal reimbursement of interest costs to the least expensive alternative. For example, a lease contract that transfers ownership by the end of the contract may be determined less costly than purchasing through other types of debt financing, in which case reimbursement must be limited to the amount of interest determined if leasing had been used. </w:t>
      </w:r>
    </w:p>
    <w:p w14:paraId="6608789B" w14:textId="1F388EE5"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5</w:t>
      </w:r>
      <w:r w:rsidRPr="00A63D45">
        <w:rPr>
          <w:rStyle w:val="paren"/>
        </w:rPr>
        <w:t>)</w:t>
      </w:r>
      <w:r w:rsidRPr="005E7358">
        <w:t xml:space="preserve"> The </w:t>
      </w:r>
      <w:del w:id="10728" w:author="OFFM" w:date="2024-04-16T10:53:00Z">
        <w:r w:rsidR="00817C00" w:rsidRPr="00F74592">
          <w:delText>non-Federal entity</w:delText>
        </w:r>
      </w:del>
      <w:ins w:id="10729" w:author="OFFM" w:date="2024-04-16T10:53:00Z">
        <w:r w:rsidRPr="000D237D">
          <w:t>recipient or subrecipient</w:t>
        </w:r>
      </w:ins>
      <w:r w:rsidRPr="005E7358">
        <w:t xml:space="preserve"> expenses or capitalizes allowable interest cost in accordance with GAAP. </w:t>
      </w:r>
    </w:p>
    <w:p w14:paraId="6E07CF5D"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6</w:t>
      </w:r>
      <w:r w:rsidRPr="00A63D45">
        <w:rPr>
          <w:rStyle w:val="paren"/>
        </w:rPr>
        <w:t>)</w:t>
      </w:r>
      <w:r w:rsidRPr="005E7358">
        <w:t xml:space="preserve"> Earnings generated by the investment of borrowed funds pending their disbursement for the asset costs are used to offset the current period's allowable interest cost, whether that cost is expensed or capitalized. Earnings subject to being reported to the Federal Internal Revenue Service under arbitrage requirements are excludable. </w:t>
      </w:r>
    </w:p>
    <w:p w14:paraId="3CAB02B2" w14:textId="7A17A606"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7</w:t>
      </w:r>
      <w:r w:rsidRPr="00A63D45">
        <w:rPr>
          <w:rStyle w:val="paren"/>
        </w:rPr>
        <w:t>)</w:t>
      </w:r>
      <w:r w:rsidRPr="005E7358">
        <w:t xml:space="preserve"> The following conditions must apply to debt arrangements over $1 million to purchase or construct facilities</w:t>
      </w:r>
      <w:del w:id="10730" w:author="OFFM" w:date="2024-04-16T10:53:00Z">
        <w:r w:rsidR="00817C00" w:rsidRPr="00F74592">
          <w:delText>,</w:delText>
        </w:r>
      </w:del>
      <w:r w:rsidRPr="005E7358">
        <w:t xml:space="preserve"> unless the </w:t>
      </w:r>
      <w:del w:id="10731" w:author="OFFM" w:date="2024-04-16T10:53:00Z">
        <w:r w:rsidR="00817C00" w:rsidRPr="00F74592">
          <w:delText>non-Federal entity</w:delText>
        </w:r>
      </w:del>
      <w:ins w:id="10732" w:author="OFFM" w:date="2024-04-16T10:53:00Z">
        <w:r w:rsidRPr="000D237D">
          <w:t>recipient or subrecipient</w:t>
        </w:r>
      </w:ins>
      <w:r w:rsidRPr="005E7358">
        <w:t xml:space="preserve"> makes an initial equity contribution to the purchase of 25 percent or more. For this purpose, “initial equity </w:t>
      </w:r>
      <w:r w:rsidRPr="005E7358">
        <w:lastRenderedPageBreak/>
        <w:t xml:space="preserve">contribution” means the amount or value of contributions made by the </w:t>
      </w:r>
      <w:del w:id="10733" w:author="OFFM" w:date="2024-04-16T10:53:00Z">
        <w:r w:rsidR="00817C00" w:rsidRPr="00F74592">
          <w:delText>non-Federal entity</w:delText>
        </w:r>
      </w:del>
      <w:ins w:id="10734" w:author="OFFM" w:date="2024-04-16T10:53:00Z">
        <w:r w:rsidRPr="000D237D">
          <w:t>recipient or subrecipient</w:t>
        </w:r>
      </w:ins>
      <w:r w:rsidRPr="005E7358">
        <w:t xml:space="preserve"> for the acquisition of facilities prior to occupancy. </w:t>
      </w:r>
    </w:p>
    <w:p w14:paraId="07932D53" w14:textId="78492924"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The </w:t>
      </w:r>
      <w:del w:id="10735" w:author="OFFM" w:date="2024-04-16T10:53:00Z">
        <w:r w:rsidR="00817C00" w:rsidRPr="00F74592">
          <w:delText>non-Federal entity</w:delText>
        </w:r>
      </w:del>
      <w:ins w:id="10736" w:author="OFFM" w:date="2024-04-16T10:53:00Z">
        <w:r w:rsidRPr="000D237D">
          <w:t>recipient or subrecipient</w:t>
        </w:r>
      </w:ins>
      <w:r w:rsidRPr="005E7358">
        <w:t xml:space="preserve"> must reduce claims for reimbursement of interest cost by an amount equal to imputed interest earnings on excess cash flow attributable to the portion of the facility used for Federal awards. </w:t>
      </w:r>
    </w:p>
    <w:p w14:paraId="343E87A5" w14:textId="29BC38C0"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The </w:t>
      </w:r>
      <w:del w:id="10737" w:author="OFFM" w:date="2024-04-16T10:53:00Z">
        <w:r w:rsidR="00817C00" w:rsidRPr="00F74592">
          <w:delText>non-Federal entity</w:delText>
        </w:r>
      </w:del>
      <w:ins w:id="10738" w:author="OFFM" w:date="2024-04-16T10:53:00Z">
        <w:r w:rsidRPr="000D237D">
          <w:t>recipient or subrecipient</w:t>
        </w:r>
      </w:ins>
      <w:r w:rsidRPr="005E7358">
        <w:t xml:space="preserve"> must impute interest on excess cash flow as follows: </w:t>
      </w:r>
    </w:p>
    <w:p w14:paraId="5DE68B26" w14:textId="24E01CDD"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Annually, the </w:t>
      </w:r>
      <w:del w:id="10739" w:author="OFFM" w:date="2024-04-16T10:53:00Z">
        <w:r w:rsidR="00817C00" w:rsidRPr="00F74592">
          <w:delText>non-Federal entity</w:delText>
        </w:r>
      </w:del>
      <w:ins w:id="10740" w:author="OFFM" w:date="2024-04-16T10:53:00Z">
        <w:r w:rsidRPr="000D237D">
          <w:t>recipient or subrecipient</w:t>
        </w:r>
      </w:ins>
      <w:r w:rsidRPr="005E7358">
        <w:t xml:space="preserve"> must prepare a cumulative (from the </w:t>
      </w:r>
      <w:ins w:id="10741" w:author="OFFM" w:date="2024-04-16T10:53:00Z">
        <w:r w:rsidRPr="000D237D">
          <w:t xml:space="preserve">project’s </w:t>
        </w:r>
      </w:ins>
      <w:r w:rsidRPr="005E7358">
        <w:t>inception</w:t>
      </w:r>
      <w:del w:id="10742" w:author="OFFM" w:date="2024-04-16T10:53:00Z">
        <w:r w:rsidR="00817C00" w:rsidRPr="00F74592">
          <w:delText xml:space="preserve"> of the project</w:delText>
        </w:r>
      </w:del>
      <w:r w:rsidRPr="005E7358">
        <w:t xml:space="preserve">) report of monthly cash inflows and outflows, regardless of the funding source. For this purpose, inflows consist of Federal reimbursement for depreciation, amortization of capitalized construction interest, and annual interest cost. Outflows consist of initial equity contributions, debt principal payments (less the pro-rata share attributable to the cost of land), and interest payments. </w:t>
      </w:r>
    </w:p>
    <w:p w14:paraId="70751235" w14:textId="655148EC"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To compute monthly cash inflows and outflows, the </w:t>
      </w:r>
      <w:del w:id="10743" w:author="OFFM" w:date="2024-04-16T10:53:00Z">
        <w:r w:rsidR="00817C00" w:rsidRPr="00F74592">
          <w:delText>non-Federal entity</w:delText>
        </w:r>
      </w:del>
      <w:ins w:id="10744" w:author="OFFM" w:date="2024-04-16T10:53:00Z">
        <w:r w:rsidRPr="000D237D">
          <w:t>recipient or subrecipient</w:t>
        </w:r>
      </w:ins>
      <w:r w:rsidRPr="005E7358">
        <w:t xml:space="preserve"> must divide the </w:t>
      </w:r>
      <w:ins w:id="10745" w:author="OFFM" w:date="2024-04-16T10:53:00Z">
        <w:r w:rsidRPr="000D237D">
          <w:t xml:space="preserve">above-mentioned </w:t>
        </w:r>
      </w:ins>
      <w:r w:rsidRPr="005E7358">
        <w:t xml:space="preserve">annual amounts </w:t>
      </w:r>
      <w:del w:id="10746" w:author="OFFM" w:date="2024-04-16T10:53:00Z">
        <w:r w:rsidR="00817C00" w:rsidRPr="00F74592">
          <w:delText xml:space="preserve">determined in step (i) </w:delText>
        </w:r>
      </w:del>
      <w:r w:rsidRPr="005E7358">
        <w:t>by the</w:t>
      </w:r>
      <w:del w:id="10747" w:author="OFFM" w:date="2024-04-16T10:53:00Z">
        <w:r w:rsidR="00817C00" w:rsidRPr="00F74592">
          <w:delText xml:space="preserve"> number of</w:delText>
        </w:r>
      </w:del>
      <w:r w:rsidRPr="005E7358">
        <w:t xml:space="preserve"> months in the year (usually 12) that the building is in service. </w:t>
      </w:r>
    </w:p>
    <w:p w14:paraId="5648808D" w14:textId="7A676809"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For any month in which cumulative cash inflows exceed cumulative outflows, interest must be calculated on the excess inflows for that month and be treated as a reduction to allowable interest cost. The </w:t>
      </w:r>
      <w:del w:id="10748" w:author="OFFM" w:date="2024-04-16T10:53:00Z">
        <w:r w:rsidR="00817C00" w:rsidRPr="00F74592">
          <w:delText xml:space="preserve">rate of </w:delText>
        </w:r>
      </w:del>
      <w:r w:rsidRPr="005E7358">
        <w:t>interest</w:t>
      </w:r>
      <w:ins w:id="10749" w:author="OFFM" w:date="2024-04-16T10:53:00Z">
        <w:r w:rsidRPr="000D237D">
          <w:t xml:space="preserve"> rate</w:t>
        </w:r>
      </w:ins>
      <w:r w:rsidRPr="005E7358">
        <w:t xml:space="preserve"> to be used must be the three-month Treasury bill closing rate as of the last business day of that month. </w:t>
      </w:r>
    </w:p>
    <w:p w14:paraId="36788075"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8</w:t>
      </w:r>
      <w:r w:rsidRPr="00A63D45">
        <w:rPr>
          <w:rStyle w:val="paren"/>
        </w:rPr>
        <w:t>)</w:t>
      </w:r>
      <w:r w:rsidRPr="005E7358">
        <w:t xml:space="preserve"> Interest attributable to a fully depreciated asset is unallowable. </w:t>
      </w:r>
    </w:p>
    <w:p w14:paraId="47E4DD2C" w14:textId="48DFA69E"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w:t>
      </w:r>
      <w:r w:rsidRPr="00A63D45">
        <w:rPr>
          <w:i/>
        </w:rPr>
        <w:t xml:space="preserve">Additional </w:t>
      </w:r>
      <w:del w:id="10750" w:author="OFFM" w:date="2024-04-16T10:53:00Z">
        <w:r w:rsidR="00817C00" w:rsidRPr="00F74592">
          <w:delText>conditions</w:delText>
        </w:r>
      </w:del>
      <w:ins w:id="10751" w:author="OFFM" w:date="2024-04-16T10:53:00Z">
        <w:r w:rsidRPr="000D237D">
          <w:rPr>
            <w:i/>
            <w:iCs/>
          </w:rPr>
          <w:t>requirements</w:t>
        </w:r>
      </w:ins>
      <w:r w:rsidRPr="00A63D45">
        <w:rPr>
          <w:i/>
        </w:rPr>
        <w:t xml:space="preserve"> for states, local governments and Indian </w:t>
      </w:r>
      <w:del w:id="10752" w:author="OFFM" w:date="2024-04-16T10:53:00Z">
        <w:r w:rsidR="00817C00" w:rsidRPr="00F74592">
          <w:delText>tribes</w:delText>
        </w:r>
      </w:del>
      <w:ins w:id="10753" w:author="OFFM" w:date="2024-04-16T10:53:00Z">
        <w:r w:rsidRPr="000D237D">
          <w:rPr>
            <w:i/>
            <w:iCs/>
          </w:rPr>
          <w:t>Tribes</w:t>
        </w:r>
      </w:ins>
      <w:r w:rsidRPr="00A63D45">
        <w:rPr>
          <w:i/>
        </w:rPr>
        <w:t>.</w:t>
      </w:r>
      <w:r w:rsidRPr="005E7358">
        <w:t xml:space="preserve"> For </w:t>
      </w:r>
      <w:ins w:id="10754" w:author="OFFM" w:date="2024-04-16T10:53:00Z">
        <w:r w:rsidRPr="000D237D">
          <w:t xml:space="preserve">interest </w:t>
        </w:r>
      </w:ins>
      <w:r w:rsidRPr="005E7358">
        <w:t>costs to be allowable</w:t>
      </w:r>
      <w:ins w:id="10755" w:author="OFFM" w:date="2024-04-16T10:53:00Z">
        <w:r w:rsidRPr="000D237D">
          <w:t xml:space="preserve"> for states, local governments, and Indian Tribes</w:t>
        </w:r>
      </w:ins>
      <w:r w:rsidRPr="005E7358">
        <w:t xml:space="preserve">, the </w:t>
      </w:r>
      <w:del w:id="10756" w:author="OFFM" w:date="2024-04-16T10:53:00Z">
        <w:r w:rsidR="00817C00" w:rsidRPr="00F74592">
          <w:delText>non-Federal entity</w:delText>
        </w:r>
      </w:del>
      <w:ins w:id="10757" w:author="OFFM" w:date="2024-04-16T10:53:00Z">
        <w:r w:rsidRPr="000D237D">
          <w:t>recipient or subrecipient</w:t>
        </w:r>
      </w:ins>
      <w:r w:rsidRPr="005E7358">
        <w:t xml:space="preserve"> must have incurred the interest costs for buildings </w:t>
      </w:r>
      <w:r w:rsidRPr="005E7358">
        <w:lastRenderedPageBreak/>
        <w:t xml:space="preserve">after October 1, 1980, or </w:t>
      </w:r>
      <w:del w:id="10758" w:author="OFFM" w:date="2024-04-16T10:53:00Z">
        <w:r w:rsidR="00817C00" w:rsidRPr="00F74592">
          <w:delText xml:space="preserve">for land and equipment </w:delText>
        </w:r>
      </w:del>
      <w:r w:rsidRPr="005E7358">
        <w:t>after September 1, 1995</w:t>
      </w:r>
      <w:del w:id="10759" w:author="OFFM" w:date="2024-04-16T10:53:00Z">
        <w:r w:rsidR="00817C00" w:rsidRPr="00F74592">
          <w:delText>.</w:delText>
        </w:r>
      </w:del>
      <w:ins w:id="10760" w:author="OFFM" w:date="2024-04-16T10:53:00Z">
        <w:r w:rsidRPr="000D237D">
          <w:t>, for land and equipment.</w:t>
        </w:r>
      </w:ins>
      <w:r w:rsidRPr="005E7358">
        <w:t xml:space="preserve"> </w:t>
      </w:r>
    </w:p>
    <w:p w14:paraId="3205C491" w14:textId="105BD00E"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requirement to offset </w:t>
      </w:r>
      <w:ins w:id="10761" w:author="OFFM" w:date="2024-04-16T10:53:00Z">
        <w:r w:rsidRPr="000D237D">
          <w:t xml:space="preserve">the </w:t>
        </w:r>
      </w:ins>
      <w:r w:rsidRPr="005E7358">
        <w:t xml:space="preserve">interest earned on borrowed funds against </w:t>
      </w:r>
      <w:del w:id="10762" w:author="OFFM" w:date="2024-04-16T10:53:00Z">
        <w:r w:rsidR="00817C00" w:rsidRPr="00F74592">
          <w:delText xml:space="preserve">current </w:delText>
        </w:r>
      </w:del>
      <w:r w:rsidRPr="005E7358">
        <w:t>allowable interest cost (paragraph (c</w:t>
      </w:r>
      <w:proofErr w:type="gramStart"/>
      <w:r w:rsidRPr="005E7358">
        <w:t>)(</w:t>
      </w:r>
      <w:proofErr w:type="gramEnd"/>
      <w:r w:rsidRPr="005E7358">
        <w:t>5</w:t>
      </w:r>
      <w:del w:id="10763" w:author="OFFM" w:date="2024-04-16T10:53:00Z">
        <w:r w:rsidR="00817C00" w:rsidRPr="00F74592">
          <w:delText>), above</w:delText>
        </w:r>
      </w:del>
      <w:ins w:id="10764" w:author="OFFM" w:date="2024-04-16T10:53:00Z">
        <w:r w:rsidRPr="000D237D">
          <w:t>) of this section</w:t>
        </w:r>
      </w:ins>
      <w:r w:rsidRPr="005E7358">
        <w:t xml:space="preserve">) also applies to earnings on debt service reserve funds. </w:t>
      </w:r>
    </w:p>
    <w:p w14:paraId="2252B184" w14:textId="3620E38C"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w:t>
      </w:r>
      <w:del w:id="10765" w:author="OFFM" w:date="2024-04-16T10:53:00Z">
        <w:r w:rsidR="00817C00" w:rsidRPr="00F74592">
          <w:delText>non-Federal entity will</w:delText>
        </w:r>
      </w:del>
      <w:ins w:id="10766" w:author="OFFM" w:date="2024-04-16T10:53:00Z">
        <w:r w:rsidRPr="000D237D">
          <w:t>recipient or subrecipient must</w:t>
        </w:r>
      </w:ins>
      <w:r w:rsidRPr="005E7358">
        <w:t xml:space="preserve"> negotiate the amount of allowable interest cost related to the acquisition of facilities with asset costs of $1 million or more, as </w:t>
      </w:r>
      <w:del w:id="10767" w:author="OFFM" w:date="2024-04-16T10:53:00Z">
        <w:r w:rsidR="00817C00" w:rsidRPr="00F74592">
          <w:delText>outlined</w:delText>
        </w:r>
      </w:del>
      <w:ins w:id="10768" w:author="OFFM" w:date="2024-04-16T10:53:00Z">
        <w:r w:rsidRPr="000D237D">
          <w:t>described</w:t>
        </w:r>
      </w:ins>
      <w:r w:rsidRPr="005E7358">
        <w:t xml:space="preserve"> in paragraph (c)(7) of this section. For this purpose, a </w:t>
      </w:r>
      <w:del w:id="10769" w:author="OFFM" w:date="2024-04-16T10:53:00Z">
        <w:r w:rsidR="00817C00" w:rsidRPr="00F74592">
          <w:delText>non-Federal entity</w:delText>
        </w:r>
      </w:del>
      <w:ins w:id="10770" w:author="OFFM" w:date="2024-04-16T10:53:00Z">
        <w:r w:rsidRPr="000D237D">
          <w:t>recipient or subrecipient</w:t>
        </w:r>
      </w:ins>
      <w:r w:rsidRPr="005E7358">
        <w:t xml:space="preserve"> must consider only cash inflows and outflows attributable to that portion of the real property used for Federal awards. </w:t>
      </w:r>
    </w:p>
    <w:p w14:paraId="5970C954" w14:textId="26C633B9"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e</w:t>
      </w:r>
      <w:r w:rsidRPr="00A63D45">
        <w:rPr>
          <w:rStyle w:val="paren"/>
        </w:rPr>
        <w:t>)</w:t>
      </w:r>
      <w:r w:rsidRPr="005E7358">
        <w:t xml:space="preserve"> </w:t>
      </w:r>
      <w:r w:rsidRPr="00A63D45">
        <w:rPr>
          <w:i/>
        </w:rPr>
        <w:t xml:space="preserve">Additional </w:t>
      </w:r>
      <w:del w:id="10771" w:author="OFFM" w:date="2024-04-16T10:53:00Z">
        <w:r w:rsidR="00817C00" w:rsidRPr="00F74592">
          <w:delText>conditions</w:delText>
        </w:r>
      </w:del>
      <w:ins w:id="10772" w:author="OFFM" w:date="2024-04-16T10:53:00Z">
        <w:r w:rsidRPr="000D237D">
          <w:rPr>
            <w:i/>
            <w:iCs/>
          </w:rPr>
          <w:t>requirements</w:t>
        </w:r>
      </w:ins>
      <w:r w:rsidRPr="00A63D45">
        <w:rPr>
          <w:i/>
        </w:rPr>
        <w:t xml:space="preserve"> for IHEs.</w:t>
      </w:r>
      <w:r w:rsidRPr="005E7358">
        <w:t xml:space="preserve"> For</w:t>
      </w:r>
      <w:ins w:id="10773" w:author="OFFM" w:date="2024-04-16T10:53:00Z">
        <w:r w:rsidRPr="000D237D">
          <w:t xml:space="preserve"> interest</w:t>
        </w:r>
      </w:ins>
      <w:r w:rsidRPr="005E7358">
        <w:t xml:space="preserve"> costs to be allowable, the IHE must have incurred the interest costs after July 1, 1982, in connection with acquisitions of capital assets that occurred after that date. </w:t>
      </w:r>
    </w:p>
    <w:p w14:paraId="56E87414" w14:textId="1CBB0D16"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f</w:t>
      </w:r>
      <w:r w:rsidRPr="00A63D45">
        <w:rPr>
          <w:rStyle w:val="paren"/>
        </w:rPr>
        <w:t>)</w:t>
      </w:r>
      <w:r w:rsidRPr="005E7358">
        <w:t xml:space="preserve"> </w:t>
      </w:r>
      <w:r w:rsidRPr="00A63D45">
        <w:rPr>
          <w:i/>
        </w:rPr>
        <w:t xml:space="preserve">Additional </w:t>
      </w:r>
      <w:del w:id="10774" w:author="OFFM" w:date="2024-04-16T10:53:00Z">
        <w:r w:rsidR="00817C00" w:rsidRPr="00F74592">
          <w:delText>condition</w:delText>
        </w:r>
      </w:del>
      <w:ins w:id="10775" w:author="OFFM" w:date="2024-04-16T10:53:00Z">
        <w:r w:rsidRPr="000D237D">
          <w:rPr>
            <w:i/>
            <w:iCs/>
          </w:rPr>
          <w:t>requirements</w:t>
        </w:r>
      </w:ins>
      <w:r w:rsidRPr="00A63D45">
        <w:rPr>
          <w:i/>
        </w:rPr>
        <w:t xml:space="preserve"> for nonprofit organizations.</w:t>
      </w:r>
      <w:r w:rsidRPr="005E7358">
        <w:t xml:space="preserve"> For</w:t>
      </w:r>
      <w:ins w:id="10776" w:author="OFFM" w:date="2024-04-16T10:53:00Z">
        <w:r w:rsidRPr="000D237D">
          <w:t xml:space="preserve"> interest</w:t>
        </w:r>
      </w:ins>
      <w:r w:rsidRPr="005E7358">
        <w:t xml:space="preserve"> costs to be allowable, the nonprofit organization</w:t>
      </w:r>
      <w:ins w:id="10777" w:author="OFFM" w:date="2024-04-16T10:53:00Z">
        <w:r w:rsidRPr="000D237D">
          <w:t xml:space="preserve"> must have</w:t>
        </w:r>
      </w:ins>
      <w:r w:rsidRPr="005E7358">
        <w:t xml:space="preserve"> incurred the interest costs after September 29, 1995, in connection with acquisitions of capital assets that occurred after that date. </w:t>
      </w:r>
    </w:p>
    <w:p w14:paraId="2EBA17EE" w14:textId="30C0AB4D" w:rsidR="000B5224" w:rsidRPr="005E7358" w:rsidRDefault="00817C00" w:rsidP="00A63D45">
      <w:pPr>
        <w:pStyle w:val="indent-1"/>
        <w:spacing w:before="0" w:beforeAutospacing="0" w:after="0" w:afterAutospacing="0" w:line="480" w:lineRule="auto"/>
        <w:ind w:firstLine="720"/>
        <w:contextualSpacing/>
      </w:pPr>
      <w:del w:id="10778" w:author="OFFM" w:date="2024-04-16T10:53:00Z">
        <w:r w:rsidRPr="00F74592">
          <w:delText>(g)</w:delText>
        </w:r>
      </w:del>
      <w:ins w:id="10779" w:author="OFFM" w:date="2024-04-16T10:53:00Z">
        <w:r w:rsidR="00F2264C" w:rsidRPr="000D237D">
          <w:rPr>
            <w:rStyle w:val="paren"/>
          </w:rPr>
          <w:t>(</w:t>
        </w:r>
        <w:r w:rsidR="00F2264C" w:rsidRPr="000D237D">
          <w:rPr>
            <w:rStyle w:val="paragraph-hierarchy"/>
          </w:rPr>
          <w:t>g</w:t>
        </w:r>
        <w:r w:rsidR="00F2264C" w:rsidRPr="000D237D">
          <w:rPr>
            <w:rStyle w:val="paren"/>
          </w:rPr>
          <w:t>)</w:t>
        </w:r>
        <w:r w:rsidR="00F2264C" w:rsidRPr="000D237D">
          <w:t xml:space="preserve"> </w:t>
        </w:r>
        <w:r w:rsidR="000624B9">
          <w:rPr>
            <w:i/>
            <w:iCs/>
          </w:rPr>
          <w:t>R</w:t>
        </w:r>
        <w:r w:rsidR="000624B9" w:rsidRPr="000D237D">
          <w:rPr>
            <w:i/>
            <w:iCs/>
          </w:rPr>
          <w:t>equirements for nonprofit organizations</w:t>
        </w:r>
        <w:r w:rsidR="000624B9">
          <w:rPr>
            <w:i/>
            <w:iCs/>
          </w:rPr>
          <w:t xml:space="preserve"> subject to full coverage under CAS.</w:t>
        </w:r>
      </w:ins>
      <w:r w:rsidR="000624B9" w:rsidRPr="005E7358">
        <w:t xml:space="preserve"> </w:t>
      </w:r>
      <w:r w:rsidR="00F2264C" w:rsidRPr="005E7358">
        <w:t>The interest allowability provisions of this section do not apply to a nonprofit organization subject to “full coverage” under the Cost Accounting Standards (CAS), as defined at 48 CFR 9903.201</w:t>
      </w:r>
      <w:del w:id="10780" w:author="OFFM" w:date="2024-04-16T10:53:00Z">
        <w:r w:rsidRPr="00F74592">
          <w:delText>–</w:delText>
        </w:r>
      </w:del>
      <w:ins w:id="10781" w:author="OFFM" w:date="2024-04-16T10:53:00Z">
        <w:r w:rsidR="00F2264C" w:rsidRPr="000D237D">
          <w:t>-</w:t>
        </w:r>
      </w:ins>
      <w:r w:rsidR="00F2264C" w:rsidRPr="005E7358">
        <w:t xml:space="preserve">2(a). The </w:t>
      </w:r>
      <w:del w:id="10782" w:author="OFFM" w:date="2024-04-16T10:53:00Z">
        <w:r w:rsidRPr="00F74592">
          <w:delText>non-Federal entity's</w:delText>
        </w:r>
      </w:del>
      <w:ins w:id="10783" w:author="OFFM" w:date="2024-04-16T10:53:00Z">
        <w:r w:rsidR="00F2264C" w:rsidRPr="000D237D">
          <w:t>nonprofit organization’s</w:t>
        </w:r>
      </w:ins>
      <w:r w:rsidR="00F2264C" w:rsidRPr="005E7358">
        <w:t xml:space="preserve"> Federal awards are instead subject to CAS 414 (48 CFR 9904.414), “Cost of Money as an Element of the Cost of Facilities Capital</w:t>
      </w:r>
      <w:del w:id="10784" w:author="OFFM" w:date="2024-04-16T10:53:00Z">
        <w:r w:rsidRPr="00F74592">
          <w:delText>”,</w:delText>
        </w:r>
      </w:del>
      <w:ins w:id="10785" w:author="OFFM" w:date="2024-04-16T10:53:00Z">
        <w:r w:rsidR="00F2264C" w:rsidRPr="000D237D">
          <w:t>,”</w:t>
        </w:r>
      </w:ins>
      <w:r w:rsidR="00F2264C" w:rsidRPr="005E7358">
        <w:t xml:space="preserve"> and CAS 417 (48 CFR 9904.417), “Cost of Money as an Element of the Cost of Capital Assets Under Construction</w:t>
      </w:r>
      <w:del w:id="10786" w:author="OFFM" w:date="2024-04-16T10:53:00Z">
        <w:r w:rsidRPr="00F74592">
          <w:delText>”.</w:delText>
        </w:r>
      </w:del>
      <w:ins w:id="10787" w:author="OFFM" w:date="2024-04-16T10:53:00Z">
        <w:r w:rsidR="00F2264C" w:rsidRPr="000D237D">
          <w:t>.”</w:t>
        </w:r>
      </w:ins>
      <w:r w:rsidR="00F2264C" w:rsidRPr="005E7358">
        <w:t xml:space="preserve"> </w:t>
      </w:r>
    </w:p>
    <w:p w14:paraId="3434D82F"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200.450 Lobbying.</w:t>
      </w:r>
    </w:p>
    <w:p w14:paraId="6A564AEE" w14:textId="68ECE7FF"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a</w:t>
      </w:r>
      <w:r w:rsidRPr="00A63D45">
        <w:rPr>
          <w:rStyle w:val="paren"/>
        </w:rPr>
        <w:t>)</w:t>
      </w:r>
      <w:r w:rsidRPr="005E7358">
        <w:t xml:space="preserve"> </w:t>
      </w:r>
      <w:ins w:id="10788" w:author="OFFM" w:date="2024-04-16T10:53:00Z">
        <w:r w:rsidRPr="000D237D">
          <w:rPr>
            <w:i/>
            <w:iCs/>
          </w:rPr>
          <w:t xml:space="preserve">Lobbying costs associated with obtaining Federal assistance awards. </w:t>
        </w:r>
      </w:ins>
      <w:r w:rsidRPr="005E7358">
        <w:t xml:space="preserve">The </w:t>
      </w:r>
      <w:del w:id="10789" w:author="OFFM" w:date="2024-04-16T10:53:00Z">
        <w:r w:rsidR="00817C00" w:rsidRPr="00F74592">
          <w:delText>cost</w:delText>
        </w:r>
      </w:del>
      <w:ins w:id="10790" w:author="OFFM" w:date="2024-04-16T10:53:00Z">
        <w:r w:rsidRPr="000D237D">
          <w:t>costs</w:t>
        </w:r>
      </w:ins>
      <w:r w:rsidRPr="005E7358">
        <w:t xml:space="preserve"> of certain influencing activities associated with obtaining grants, </w:t>
      </w:r>
      <w:del w:id="10791" w:author="OFFM" w:date="2024-04-16T10:53:00Z">
        <w:r w:rsidR="00817C00" w:rsidRPr="00F74592">
          <w:delText xml:space="preserve">contracts, or </w:delText>
        </w:r>
      </w:del>
      <w:r w:rsidRPr="005E7358">
        <w:t xml:space="preserve">cooperative agreements, </w:t>
      </w:r>
      <w:ins w:id="10792" w:author="OFFM" w:date="2024-04-16T10:53:00Z">
        <w:r w:rsidRPr="000D237D">
          <w:t xml:space="preserve">contracts, </w:t>
        </w:r>
      </w:ins>
      <w:r w:rsidRPr="005E7358">
        <w:t xml:space="preserve">or loans </w:t>
      </w:r>
      <w:del w:id="10793" w:author="OFFM" w:date="2024-04-16T10:53:00Z">
        <w:r w:rsidR="00817C00" w:rsidRPr="00F74592">
          <w:delText>is an</w:delText>
        </w:r>
      </w:del>
      <w:ins w:id="10794" w:author="OFFM" w:date="2024-04-16T10:53:00Z">
        <w:r w:rsidRPr="000D237D">
          <w:t>are</w:t>
        </w:r>
      </w:ins>
      <w:r w:rsidRPr="005E7358">
        <w:t xml:space="preserve"> unallowable</w:t>
      </w:r>
      <w:del w:id="10795" w:author="OFFM" w:date="2024-04-16T10:53:00Z">
        <w:r w:rsidR="00817C00" w:rsidRPr="00F74592">
          <w:delText xml:space="preserve"> cost</w:delText>
        </w:r>
      </w:del>
      <w:r w:rsidRPr="005E7358">
        <w:t xml:space="preserve">. Lobbying with respect to certain grants, </w:t>
      </w:r>
      <w:del w:id="10796" w:author="OFFM" w:date="2024-04-16T10:53:00Z">
        <w:r w:rsidR="00817C00" w:rsidRPr="00F74592">
          <w:delText xml:space="preserve">contracts, </w:delText>
        </w:r>
      </w:del>
      <w:r w:rsidRPr="005E7358">
        <w:t xml:space="preserve">cooperative agreements, </w:t>
      </w:r>
      <w:ins w:id="10797" w:author="OFFM" w:date="2024-04-16T10:53:00Z">
        <w:r w:rsidRPr="000D237D">
          <w:t xml:space="preserve">contracts, </w:t>
        </w:r>
      </w:ins>
      <w:r w:rsidRPr="005E7358">
        <w:t xml:space="preserve">and loans is governed by relevant statutes, including </w:t>
      </w:r>
      <w:del w:id="10798" w:author="OFFM" w:date="2024-04-16T10:53:00Z">
        <w:r w:rsidR="00817C00" w:rsidRPr="00F74592">
          <w:delText xml:space="preserve">among others, </w:delText>
        </w:r>
      </w:del>
      <w:r w:rsidRPr="005E7358">
        <w:t>the provisions of 31 U.S.C. 1352, as well as the common rule, “New Restrictions on Lobbying</w:t>
      </w:r>
      <w:del w:id="10799" w:author="OFFM" w:date="2024-04-16T10:53:00Z">
        <w:r w:rsidR="00817C00" w:rsidRPr="00F74592">
          <w:delText>”</w:delText>
        </w:r>
      </w:del>
      <w:ins w:id="10800" w:author="OFFM" w:date="2024-04-16T10:53:00Z">
        <w:r w:rsidRPr="000D237D">
          <w:t>,”</w:t>
        </w:r>
      </w:ins>
      <w:r w:rsidRPr="005E7358">
        <w:t xml:space="preserve"> published on February 26, 1990, including definitions, and the Office of Management and Budget “</w:t>
      </w:r>
      <w:del w:id="10801" w:author="OFFM" w:date="2024-04-16T10:53:00Z">
        <w:r w:rsidR="00817C00" w:rsidRPr="00F74592">
          <w:delText>Governmentwide</w:delText>
        </w:r>
      </w:del>
      <w:ins w:id="10802" w:author="OFFM" w:date="2024-04-16T10:53:00Z">
        <w:r w:rsidRPr="000D237D">
          <w:t>Government-wide</w:t>
        </w:r>
      </w:ins>
      <w:r w:rsidRPr="005E7358">
        <w:t xml:space="preserve"> Guidance for New Restrictions on Lobbying” and notices published on December 20, 1989, June 15, 1990, January 15, 1992, and January 19, 1996. </w:t>
      </w:r>
    </w:p>
    <w:p w14:paraId="0B856DB9" w14:textId="638D1A45"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w:t>
      </w:r>
      <w:r w:rsidRPr="00A63D45">
        <w:rPr>
          <w:rStyle w:val="Emphasis"/>
        </w:rPr>
        <w:t>Executive lobbying costs.</w:t>
      </w:r>
      <w:r w:rsidRPr="005E7358">
        <w:t xml:space="preserve"> Costs incurred in attempting to improperly influence</w:t>
      </w:r>
      <w:ins w:id="10803" w:author="OFFM" w:date="2024-04-16T10:53:00Z">
        <w:r w:rsidRPr="000D237D">
          <w:t>,</w:t>
        </w:r>
      </w:ins>
      <w:r w:rsidRPr="005E7358">
        <w:t xml:space="preserve"> either directly or indirectly, an employee or officer of the executive branch of the Federal Government to give consideration or to act regarding a </w:t>
      </w:r>
      <w:proofErr w:type="gramStart"/>
      <w:r w:rsidRPr="005E7358">
        <w:t>Federal</w:t>
      </w:r>
      <w:proofErr w:type="gramEnd"/>
      <w:r w:rsidRPr="005E7358">
        <w:t xml:space="preserve"> award or a regulatory matter are unallowable. Improper influence means any influence that induces or tends to induce a </w:t>
      </w:r>
      <w:proofErr w:type="gramStart"/>
      <w:r w:rsidRPr="005E7358">
        <w:t>Federal</w:t>
      </w:r>
      <w:proofErr w:type="gramEnd"/>
      <w:r w:rsidRPr="005E7358">
        <w:t xml:space="preserve"> employee or officer to give consideration or to act regarding a Federal award or regulatory matter on any basis other than the </w:t>
      </w:r>
      <w:del w:id="10804" w:author="OFFM" w:date="2024-04-16T10:53:00Z">
        <w:r w:rsidR="00817C00" w:rsidRPr="00F74592">
          <w:delText>merits of the matter</w:delText>
        </w:r>
      </w:del>
      <w:ins w:id="10805" w:author="OFFM" w:date="2024-04-16T10:53:00Z">
        <w:r w:rsidRPr="000D237D">
          <w:t>merit</w:t>
        </w:r>
      </w:ins>
      <w:r w:rsidRPr="005E7358">
        <w:t xml:space="preserve">. </w:t>
      </w:r>
    </w:p>
    <w:p w14:paraId="18CEFCD8" w14:textId="224112BA"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w:t>
      </w:r>
      <w:ins w:id="10806" w:author="OFFM" w:date="2024-04-16T10:53:00Z">
        <w:r w:rsidRPr="000D237D">
          <w:rPr>
            <w:i/>
            <w:iCs/>
          </w:rPr>
          <w:t xml:space="preserve">Restrictions on nonprofit organizations and IHEs. </w:t>
        </w:r>
      </w:ins>
      <w:r w:rsidRPr="005E7358">
        <w:t xml:space="preserve">In </w:t>
      </w:r>
      <w:proofErr w:type="gramStart"/>
      <w:r w:rsidRPr="005E7358">
        <w:t>addition</w:t>
      </w:r>
      <w:proofErr w:type="gramEnd"/>
      <w:del w:id="10807" w:author="OFFM" w:date="2024-04-16T10:53:00Z">
        <w:r w:rsidR="00817C00" w:rsidRPr="00F74592">
          <w:delText xml:space="preserve"> to the above</w:delText>
        </w:r>
      </w:del>
      <w:r w:rsidRPr="005E7358">
        <w:t xml:space="preserve">, the following restrictions </w:t>
      </w:r>
      <w:del w:id="10808" w:author="OFFM" w:date="2024-04-16T10:53:00Z">
        <w:r w:rsidR="00817C00" w:rsidRPr="00F74592">
          <w:delText>are applicable</w:delText>
        </w:r>
      </w:del>
      <w:ins w:id="10809" w:author="OFFM" w:date="2024-04-16T10:53:00Z">
        <w:r w:rsidRPr="000D237D">
          <w:t>apply</w:t>
        </w:r>
      </w:ins>
      <w:r w:rsidRPr="005E7358">
        <w:t xml:space="preserve"> to nonprofit organizations and IHEs: </w:t>
      </w:r>
    </w:p>
    <w:p w14:paraId="57C6AB81"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Costs associated with the following activities are unallowable: </w:t>
      </w:r>
    </w:p>
    <w:p w14:paraId="7BAE672D" w14:textId="601577F4"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Attempts to influence the outcomes of any Federal, </w:t>
      </w:r>
      <w:del w:id="10810" w:author="OFFM" w:date="2024-04-16T10:53:00Z">
        <w:r w:rsidR="00817C00" w:rsidRPr="00F74592">
          <w:delText>state</w:delText>
        </w:r>
      </w:del>
      <w:ins w:id="10811" w:author="OFFM" w:date="2024-04-16T10:53:00Z">
        <w:r w:rsidRPr="000D237D">
          <w:t>State</w:t>
        </w:r>
      </w:ins>
      <w:r w:rsidRPr="005E7358">
        <w:t>, or local election, referendum, initiative, or similar procedure</w:t>
      </w:r>
      <w:del w:id="10812" w:author="OFFM" w:date="2024-04-16T10:53:00Z">
        <w:r w:rsidR="00817C00" w:rsidRPr="00F74592">
          <w:delText>,</w:delText>
        </w:r>
      </w:del>
      <w:r w:rsidRPr="005E7358">
        <w:t xml:space="preserve"> through in-kind or cash contributions, endorsements, publicity, or similar activity; </w:t>
      </w:r>
    </w:p>
    <w:p w14:paraId="6CB91817" w14:textId="32A7C780"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Establishing, administering, contributing to, or paying the expenses of a political party, campaign, political action committee, or other organization established </w:t>
      </w:r>
      <w:del w:id="10813" w:author="OFFM" w:date="2024-04-16T10:53:00Z">
        <w:r w:rsidR="00817C00" w:rsidRPr="00F74592">
          <w:delText>for the purpose of influencing</w:delText>
        </w:r>
      </w:del>
      <w:ins w:id="10814" w:author="OFFM" w:date="2024-04-16T10:53:00Z">
        <w:r w:rsidRPr="000D237D">
          <w:t>to influence</w:t>
        </w:r>
      </w:ins>
      <w:r w:rsidRPr="005E7358">
        <w:t xml:space="preserve"> the outcomes of elections in the United States; </w:t>
      </w:r>
    </w:p>
    <w:p w14:paraId="13DE162E"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Any attempt to influence: </w:t>
      </w:r>
    </w:p>
    <w:p w14:paraId="4A05A4DF" w14:textId="699D36A4" w:rsidR="000B5224" w:rsidRPr="005E7358" w:rsidRDefault="00F2264C" w:rsidP="00A63D45">
      <w:pPr>
        <w:pStyle w:val="indent-4"/>
        <w:spacing w:before="0" w:beforeAutospacing="0" w:after="0" w:afterAutospacing="0" w:line="480" w:lineRule="auto"/>
        <w:ind w:firstLine="720"/>
        <w:contextualSpacing/>
      </w:pPr>
      <w:r w:rsidRPr="00A63D45">
        <w:rPr>
          <w:rStyle w:val="paren"/>
        </w:rPr>
        <w:lastRenderedPageBreak/>
        <w:t>(</w:t>
      </w:r>
      <w:r w:rsidRPr="00A63D45">
        <w:rPr>
          <w:rStyle w:val="paragraph-hierarchy"/>
        </w:rPr>
        <w:t>A</w:t>
      </w:r>
      <w:r w:rsidRPr="00A63D45">
        <w:rPr>
          <w:rStyle w:val="paren"/>
        </w:rPr>
        <w:t>)</w:t>
      </w:r>
      <w:r w:rsidRPr="005E7358">
        <w:t xml:space="preserve"> The introduction of Federal or </w:t>
      </w:r>
      <w:del w:id="10815" w:author="OFFM" w:date="2024-04-16T10:53:00Z">
        <w:r w:rsidR="00817C00" w:rsidRPr="00F74592">
          <w:delText>state</w:delText>
        </w:r>
      </w:del>
      <w:ins w:id="10816" w:author="OFFM" w:date="2024-04-16T10:53:00Z">
        <w:r w:rsidRPr="000D237D">
          <w:t>State</w:t>
        </w:r>
      </w:ins>
      <w:r w:rsidRPr="005E7358">
        <w:t xml:space="preserve"> legislation; </w:t>
      </w:r>
    </w:p>
    <w:p w14:paraId="5592E7C3" w14:textId="24E4D6A4"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The enactment or modification of any pending Federal or </w:t>
      </w:r>
      <w:del w:id="10817" w:author="OFFM" w:date="2024-04-16T10:53:00Z">
        <w:r w:rsidR="00817C00" w:rsidRPr="00F74592">
          <w:delText>state</w:delText>
        </w:r>
      </w:del>
      <w:ins w:id="10818" w:author="OFFM" w:date="2024-04-16T10:53:00Z">
        <w:r w:rsidRPr="000D237D">
          <w:t>State</w:t>
        </w:r>
      </w:ins>
      <w:r w:rsidRPr="005E7358">
        <w:t xml:space="preserve"> legislation through communication with any member or employee of the Congress or </w:t>
      </w:r>
      <w:del w:id="10819" w:author="OFFM" w:date="2024-04-16T10:53:00Z">
        <w:r w:rsidR="00817C00" w:rsidRPr="00F74592">
          <w:delText>state</w:delText>
        </w:r>
      </w:del>
      <w:ins w:id="10820" w:author="OFFM" w:date="2024-04-16T10:53:00Z">
        <w:r w:rsidRPr="000D237D">
          <w:t>State</w:t>
        </w:r>
      </w:ins>
      <w:r w:rsidRPr="005E7358">
        <w:t xml:space="preserve"> legislature (including efforts to influence </w:t>
      </w:r>
      <w:del w:id="10821" w:author="OFFM" w:date="2024-04-16T10:53:00Z">
        <w:r w:rsidR="00817C00" w:rsidRPr="00F74592">
          <w:delText>state</w:delText>
        </w:r>
      </w:del>
      <w:ins w:id="10822" w:author="OFFM" w:date="2024-04-16T10:53:00Z">
        <w:r w:rsidRPr="000D237D">
          <w:t>State</w:t>
        </w:r>
      </w:ins>
      <w:r w:rsidRPr="005E7358">
        <w:t xml:space="preserve"> or local officials to engage in similar lobbying activity); </w:t>
      </w:r>
    </w:p>
    <w:p w14:paraId="7FD1FB21" w14:textId="4C0E60A9"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The enactment or modification of any pending Federal or </w:t>
      </w:r>
      <w:del w:id="10823" w:author="OFFM" w:date="2024-04-16T10:53:00Z">
        <w:r w:rsidR="00817C00" w:rsidRPr="00F74592">
          <w:delText>state</w:delText>
        </w:r>
      </w:del>
      <w:ins w:id="10824" w:author="OFFM" w:date="2024-04-16T10:53:00Z">
        <w:r w:rsidRPr="000D237D">
          <w:t>State</w:t>
        </w:r>
      </w:ins>
      <w:r w:rsidRPr="005E7358">
        <w:t xml:space="preserve"> legislation by preparing, distributing, or using publicity or propaganda</w:t>
      </w:r>
      <w:del w:id="10825" w:author="OFFM" w:date="2024-04-16T10:53:00Z">
        <w:r w:rsidR="00817C00" w:rsidRPr="00F74592">
          <w:delText>,</w:delText>
        </w:r>
      </w:del>
      <w:r w:rsidRPr="005E7358">
        <w:t xml:space="preserve"> or by urging members of the general public, or any segment thereof, to contribute to or participate in any mass demonstration, march, rally, </w:t>
      </w:r>
      <w:del w:id="10826" w:author="OFFM" w:date="2024-04-16T10:53:00Z">
        <w:r w:rsidR="00817C00" w:rsidRPr="00F74592">
          <w:delText>fund raising</w:delText>
        </w:r>
      </w:del>
      <w:ins w:id="10827" w:author="OFFM" w:date="2024-04-16T10:53:00Z">
        <w:r w:rsidRPr="000D237D">
          <w:t>fundraising</w:t>
        </w:r>
      </w:ins>
      <w:r w:rsidRPr="005E7358">
        <w:t xml:space="preserve"> drive, lobbying campaign or letter writing or telephone campaign; or </w:t>
      </w:r>
    </w:p>
    <w:p w14:paraId="359C1248" w14:textId="77777777"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Any government official or employee in connection with a decision to sign or veto enrolled legislation; </w:t>
      </w:r>
    </w:p>
    <w:p w14:paraId="3F762035"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iv</w:t>
      </w:r>
      <w:r w:rsidRPr="00A63D45">
        <w:rPr>
          <w:rStyle w:val="paren"/>
        </w:rPr>
        <w:t>)</w:t>
      </w:r>
      <w:r w:rsidRPr="005E7358">
        <w:t xml:space="preserve"> Legislative liaison activities, including attendance at legislative sessions or committee hearings, gathering information regarding legislation, and analyzing the effect of legislation, when such activities are carried on in support of or in knowing preparation for an effort to engage in unallowable lobbying. </w:t>
      </w:r>
    </w:p>
    <w:p w14:paraId="31BE791B"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following activities are excepted from the coverage of paragraph (c)(1) of this section: </w:t>
      </w:r>
    </w:p>
    <w:p w14:paraId="7338D134" w14:textId="7BDE1446"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Technical and factual presentations on topics directly related to the performance of a grant, contract, or other agreement (through hearing testimony, statements, or letters to the Congress or a </w:t>
      </w:r>
      <w:del w:id="10828" w:author="OFFM" w:date="2024-04-16T10:53:00Z">
        <w:r w:rsidR="00817C00" w:rsidRPr="00F74592">
          <w:delText>state</w:delText>
        </w:r>
      </w:del>
      <w:ins w:id="10829" w:author="OFFM" w:date="2024-04-16T10:53:00Z">
        <w:r w:rsidRPr="000D237D">
          <w:t>State</w:t>
        </w:r>
      </w:ins>
      <w:r w:rsidRPr="005E7358">
        <w:t xml:space="preserve"> legislature, or subdivision, member, or cognizant staff member thereof), in response to a documented request (including a Congressional Record notice requesting testimony or statements for the record at a regularly scheduled hearing) made by the </w:t>
      </w:r>
      <w:del w:id="10830" w:author="OFFM" w:date="2024-04-16T10:53:00Z">
        <w:r w:rsidR="00817C00" w:rsidRPr="00F74592">
          <w:delText>non-Federal entity's</w:delText>
        </w:r>
      </w:del>
      <w:ins w:id="10831" w:author="OFFM" w:date="2024-04-16T10:53:00Z">
        <w:r w:rsidRPr="000D237D">
          <w:t>recipient’s or subrecipient’s</w:t>
        </w:r>
      </w:ins>
      <w:r w:rsidRPr="005E7358">
        <w:t xml:space="preserve"> member of congress, legislative body</w:t>
      </w:r>
      <w:del w:id="10832" w:author="OFFM" w:date="2024-04-16T10:53:00Z">
        <w:r w:rsidR="00817C00" w:rsidRPr="00F74592">
          <w:delText xml:space="preserve"> or a</w:delText>
        </w:r>
      </w:del>
      <w:ins w:id="10833" w:author="OFFM" w:date="2024-04-16T10:53:00Z">
        <w:r w:rsidRPr="000D237D">
          <w:t>,</w:t>
        </w:r>
      </w:ins>
      <w:r w:rsidRPr="005E7358">
        <w:t xml:space="preserve"> subdivision, or a cognizant staff member thereof, provided such information is readily obtainable and can be readily put in deliverable form, and further provided that costs under this section for travel, </w:t>
      </w:r>
      <w:r w:rsidRPr="005E7358">
        <w:lastRenderedPageBreak/>
        <w:t xml:space="preserve">lodging or meals are unallowable unless incurred to offer testimony at a regularly scheduled Congressional hearing pursuant to a written request for such presentation made by the Chairman or Ranking Minority Member of the Committee or Subcommittee conducting such hearings; </w:t>
      </w:r>
    </w:p>
    <w:p w14:paraId="65BEB445" w14:textId="64AAAFDD"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Any lobbying made unallowable by paragraph (c)(1)(iii) of this section to influence </w:t>
      </w:r>
      <w:del w:id="10834" w:author="OFFM" w:date="2024-04-16T10:53:00Z">
        <w:r w:rsidR="00817C00" w:rsidRPr="00F74592">
          <w:delText>state</w:delText>
        </w:r>
      </w:del>
      <w:ins w:id="10835" w:author="OFFM" w:date="2024-04-16T10:53:00Z">
        <w:r w:rsidRPr="000D237D">
          <w:t>State</w:t>
        </w:r>
      </w:ins>
      <w:r w:rsidRPr="005E7358">
        <w:t xml:space="preserve"> legislation </w:t>
      </w:r>
      <w:del w:id="10836" w:author="OFFM" w:date="2024-04-16T10:53:00Z">
        <w:r w:rsidR="00817C00" w:rsidRPr="00F74592">
          <w:delText xml:space="preserve">in order </w:delText>
        </w:r>
      </w:del>
      <w:r w:rsidRPr="005E7358">
        <w:t xml:space="preserve">to directly reduce the cost, or to avoid material impairment of the </w:t>
      </w:r>
      <w:del w:id="10837" w:author="OFFM" w:date="2024-04-16T10:53:00Z">
        <w:r w:rsidR="00817C00" w:rsidRPr="00F74592">
          <w:delText>non-Federal entity's</w:delText>
        </w:r>
      </w:del>
      <w:ins w:id="10838" w:author="OFFM" w:date="2024-04-16T10:53:00Z">
        <w:r w:rsidRPr="000D237D">
          <w:t>recipient’s or subrecipient’s</w:t>
        </w:r>
      </w:ins>
      <w:r w:rsidRPr="005E7358">
        <w:t xml:space="preserve"> authority to perform the grant, contract, or other agreement;</w:t>
      </w:r>
      <w:del w:id="10839" w:author="OFFM" w:date="2024-04-16T10:53:00Z">
        <w:r w:rsidR="00817C00" w:rsidRPr="00F74592">
          <w:delText xml:space="preserve"> or </w:delText>
        </w:r>
      </w:del>
    </w:p>
    <w:p w14:paraId="6016A8FC" w14:textId="0329AD25"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Any activity specifically authorized by statute to be undertaken with funds from the Federal award</w:t>
      </w:r>
      <w:del w:id="10840" w:author="OFFM" w:date="2024-04-16T10:53:00Z">
        <w:r w:rsidR="00817C00" w:rsidRPr="00F74592">
          <w:delText xml:space="preserve">. </w:delText>
        </w:r>
      </w:del>
      <w:ins w:id="10841" w:author="OFFM" w:date="2024-04-16T10:53:00Z">
        <w:r w:rsidRPr="000D237D">
          <w:t>; or</w:t>
        </w:r>
      </w:ins>
    </w:p>
    <w:p w14:paraId="605DB74B" w14:textId="7AE9335C"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iv</w:t>
      </w:r>
      <w:r w:rsidRPr="00A63D45">
        <w:rPr>
          <w:rStyle w:val="paren"/>
        </w:rPr>
        <w:t>)</w:t>
      </w:r>
      <w:r w:rsidRPr="005E7358">
        <w:t xml:space="preserve"> Any activity excepted from the definitions of “lobbying” or “influencing legislation” by the Internal Revenue Code provisions that require nonprofit organizations to limit their participation in direct and “grass roots” lobbying activities </w:t>
      </w:r>
      <w:del w:id="10842" w:author="OFFM" w:date="2024-04-16T10:53:00Z">
        <w:r w:rsidR="00817C00" w:rsidRPr="00F74592">
          <w:delText xml:space="preserve">in order </w:delText>
        </w:r>
      </w:del>
      <w:r w:rsidRPr="005E7358">
        <w:t xml:space="preserve">to retain their charitable deduction status and avoid punitive excise taxes, </w:t>
      </w:r>
      <w:ins w:id="10843" w:author="OFFM" w:date="2024-04-16T10:53:00Z">
        <w:r w:rsidRPr="000D237D">
          <w:t>26 U.S.C. (</w:t>
        </w:r>
      </w:ins>
      <w:r w:rsidRPr="005E7358">
        <w:t>I.R.C</w:t>
      </w:r>
      <w:del w:id="10844" w:author="OFFM" w:date="2024-04-16T10:53:00Z">
        <w:r w:rsidR="00817C00" w:rsidRPr="00F74592">
          <w:delText>. §§</w:delText>
        </w:r>
      </w:del>
      <w:ins w:id="10845" w:author="OFFM" w:date="2024-04-16T10:53:00Z">
        <w:r w:rsidRPr="000D237D">
          <w:t>.)</w:t>
        </w:r>
      </w:ins>
      <w:r w:rsidRPr="005E7358">
        <w:t xml:space="preserve"> 501(c)(3), 501(h), 4911(a), including: </w:t>
      </w:r>
    </w:p>
    <w:p w14:paraId="064D99BB" w14:textId="77777777"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Nonpartisan analysis, study, or research reports; </w:t>
      </w:r>
    </w:p>
    <w:p w14:paraId="6A0F5A78" w14:textId="77777777"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Examinations and discussions of broad social, economic, and similar problems; and </w:t>
      </w:r>
    </w:p>
    <w:p w14:paraId="6A0EAEFE" w14:textId="208BC576"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Information provided upon request by a legislator for technical advice and assistance, as defined by I.R.C. </w:t>
      </w:r>
      <w:del w:id="10846" w:author="OFFM" w:date="2024-04-16T10:53:00Z">
        <w:r w:rsidR="00817C00" w:rsidRPr="00F74592">
          <w:delText xml:space="preserve">§ </w:delText>
        </w:r>
      </w:del>
      <w:r w:rsidRPr="005E7358">
        <w:t>4911(d)(2) and 26 CFR 56.4911</w:t>
      </w:r>
      <w:del w:id="10847" w:author="OFFM" w:date="2024-04-16T10:53:00Z">
        <w:r w:rsidR="00817C00" w:rsidRPr="00F74592">
          <w:delText>–</w:delText>
        </w:r>
      </w:del>
      <w:ins w:id="10848" w:author="OFFM" w:date="2024-04-16T10:53:00Z">
        <w:r w:rsidRPr="000D237D">
          <w:t>-</w:t>
        </w:r>
      </w:ins>
      <w:r w:rsidRPr="005E7358">
        <w:t>2(c</w:t>
      </w:r>
      <w:proofErr w:type="gramStart"/>
      <w:r w:rsidRPr="005E7358">
        <w:t>)(</w:t>
      </w:r>
      <w:proofErr w:type="gramEnd"/>
      <w:r w:rsidRPr="005E7358">
        <w:t>1</w:t>
      </w:r>
      <w:del w:id="10849" w:author="OFFM" w:date="2024-04-16T10:53:00Z">
        <w:r w:rsidR="00817C00" w:rsidRPr="00F74592">
          <w:delText>)–(</w:delText>
        </w:r>
      </w:del>
      <w:ins w:id="10850" w:author="OFFM" w:date="2024-04-16T10:53:00Z">
        <w:r w:rsidRPr="000D237D">
          <w:t>) through (</w:t>
        </w:r>
      </w:ins>
      <w:r w:rsidRPr="005E7358">
        <w:t xml:space="preserve">c)(3). </w:t>
      </w:r>
    </w:p>
    <w:p w14:paraId="505C3AB6" w14:textId="24B95EFE"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del w:id="10851" w:author="OFFM" w:date="2024-04-16T10:53:00Z">
        <w:r w:rsidR="00817C00" w:rsidRPr="00F74592">
          <w:delText>v</w:delText>
        </w:r>
      </w:del>
      <w:ins w:id="10852" w:author="OFFM" w:date="2024-04-16T10:53:00Z">
        <w:r w:rsidRPr="000D237D">
          <w:rPr>
            <w:rStyle w:val="paragraph-hierarchy"/>
          </w:rPr>
          <w:t>3</w:t>
        </w:r>
      </w:ins>
      <w:r w:rsidRPr="00A63D45">
        <w:rPr>
          <w:rStyle w:val="paren"/>
        </w:rPr>
        <w:t>)</w:t>
      </w:r>
      <w:r w:rsidRPr="005E7358">
        <w:t xml:space="preserve"> When a </w:t>
      </w:r>
      <w:del w:id="10853" w:author="OFFM" w:date="2024-04-16T10:53:00Z">
        <w:r w:rsidR="00817C00" w:rsidRPr="00F74592">
          <w:delText>non-Federal entity</w:delText>
        </w:r>
      </w:del>
      <w:ins w:id="10854" w:author="OFFM" w:date="2024-04-16T10:53:00Z">
        <w:r w:rsidRPr="000D237D">
          <w:t>recipient or subrecipient</w:t>
        </w:r>
      </w:ins>
      <w:r w:rsidRPr="005E7358">
        <w:t xml:space="preserve"> seeks reimbursement for indirect </w:t>
      </w:r>
      <w:del w:id="10855" w:author="OFFM" w:date="2024-04-16T10:53:00Z">
        <w:r w:rsidR="00817C00" w:rsidRPr="00F74592">
          <w:delText xml:space="preserve">(F&amp;A) </w:delText>
        </w:r>
      </w:del>
      <w:r w:rsidRPr="005E7358">
        <w:t xml:space="preserve">costs, total lobbying costs must be </w:t>
      </w:r>
      <w:ins w:id="10856" w:author="OFFM" w:date="2024-04-16T10:53:00Z">
        <w:r w:rsidRPr="000D237D">
          <w:t xml:space="preserve">identified </w:t>
        </w:r>
      </w:ins>
      <w:r w:rsidRPr="005E7358">
        <w:t xml:space="preserve">separately </w:t>
      </w:r>
      <w:del w:id="10857" w:author="OFFM" w:date="2024-04-16T10:53:00Z">
        <w:r w:rsidR="00817C00" w:rsidRPr="00F74592">
          <w:delText xml:space="preserve">identified </w:delText>
        </w:r>
      </w:del>
      <w:r w:rsidRPr="005E7358">
        <w:t xml:space="preserve">in the indirect </w:t>
      </w:r>
      <w:del w:id="10858" w:author="OFFM" w:date="2024-04-16T10:53:00Z">
        <w:r w:rsidR="00817C00" w:rsidRPr="00F74592">
          <w:delText xml:space="preserve">(F&amp;A) </w:delText>
        </w:r>
      </w:del>
      <w:r w:rsidRPr="005E7358">
        <w:t>cost rate proposal</w:t>
      </w:r>
      <w:del w:id="10859" w:author="OFFM" w:date="2024-04-16T10:53:00Z">
        <w:r w:rsidR="00817C00" w:rsidRPr="00F74592">
          <w:delText>,</w:delText>
        </w:r>
      </w:del>
      <w:r w:rsidRPr="005E7358">
        <w:t xml:space="preserve"> and thereafter </w:t>
      </w:r>
      <w:ins w:id="10860" w:author="OFFM" w:date="2024-04-16T10:53:00Z">
        <w:r w:rsidRPr="000D237D">
          <w:t xml:space="preserve">be </w:t>
        </w:r>
      </w:ins>
      <w:r w:rsidRPr="005E7358">
        <w:t xml:space="preserve">treated as other unallowable activity costs in accordance with </w:t>
      </w:r>
      <w:del w:id="10861" w:author="OFFM" w:date="2024-04-16T10:53:00Z">
        <w:r w:rsidR="00817C00" w:rsidRPr="00F74592">
          <w:delText xml:space="preserve">the procedures of </w:delText>
        </w:r>
      </w:del>
      <w:r w:rsidRPr="005E7358">
        <w:t xml:space="preserve">§ 200.413. </w:t>
      </w:r>
    </w:p>
    <w:p w14:paraId="7D453C4B" w14:textId="1B2AD44E"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del w:id="10862" w:author="OFFM" w:date="2024-04-16T10:53:00Z">
        <w:r w:rsidR="00817C00" w:rsidRPr="00F74592">
          <w:delText>vi</w:delText>
        </w:r>
      </w:del>
      <w:ins w:id="10863" w:author="OFFM" w:date="2024-04-16T10:53:00Z">
        <w:r w:rsidRPr="000D237D">
          <w:rPr>
            <w:rStyle w:val="paragraph-hierarchy"/>
          </w:rPr>
          <w:t>4</w:t>
        </w:r>
      </w:ins>
      <w:r w:rsidRPr="00A63D45">
        <w:rPr>
          <w:rStyle w:val="paren"/>
        </w:rPr>
        <w:t>)</w:t>
      </w:r>
      <w:r w:rsidRPr="005E7358">
        <w:t xml:space="preserve"> The </w:t>
      </w:r>
      <w:del w:id="10864" w:author="OFFM" w:date="2024-04-16T10:53:00Z">
        <w:r w:rsidR="00817C00" w:rsidRPr="00F74592">
          <w:delText>non-Federal entity</w:delText>
        </w:r>
      </w:del>
      <w:ins w:id="10865" w:author="OFFM" w:date="2024-04-16T10:53:00Z">
        <w:r w:rsidRPr="000D237D">
          <w:t>recipient or subrecipient</w:t>
        </w:r>
      </w:ins>
      <w:r w:rsidRPr="005E7358">
        <w:t xml:space="preserve"> must submit </w:t>
      </w:r>
      <w:del w:id="10866" w:author="OFFM" w:date="2024-04-16T10:53:00Z">
        <w:r w:rsidR="00817C00" w:rsidRPr="00F74592">
          <w:delText xml:space="preserve">as part of its annual indirect (F&amp;A) cost rate proposal </w:delText>
        </w:r>
      </w:del>
      <w:r w:rsidRPr="005E7358">
        <w:t xml:space="preserve">a certification that the requirements and standards of this </w:t>
      </w:r>
      <w:r w:rsidRPr="005E7358">
        <w:lastRenderedPageBreak/>
        <w:t>section have been complied with</w:t>
      </w:r>
      <w:del w:id="10867" w:author="OFFM" w:date="2024-04-16T10:53:00Z">
        <w:r w:rsidR="00817C00" w:rsidRPr="00F74592">
          <w:delText>.</w:delText>
        </w:r>
      </w:del>
      <w:ins w:id="10868" w:author="OFFM" w:date="2024-04-16T10:53:00Z">
        <w:r w:rsidRPr="000D237D">
          <w:t xml:space="preserve"> as part of its annual indirect cost rate proposal.</w:t>
        </w:r>
      </w:ins>
      <w:r w:rsidRPr="005E7358">
        <w:t xml:space="preserve"> (See </w:t>
      </w:r>
      <w:del w:id="10869" w:author="OFFM" w:date="2024-04-16T10:53:00Z">
        <w:r w:rsidR="00817C00" w:rsidRPr="00F74592">
          <w:delText xml:space="preserve">also </w:delText>
        </w:r>
      </w:del>
      <w:r w:rsidRPr="005E7358">
        <w:t xml:space="preserve">§ 200.415.) </w:t>
      </w:r>
    </w:p>
    <w:p w14:paraId="551F6DA8" w14:textId="77777777" w:rsidR="00817C00" w:rsidRPr="00F74592" w:rsidRDefault="00F2264C" w:rsidP="00C63D12">
      <w:pPr>
        <w:spacing w:after="0" w:line="480" w:lineRule="auto"/>
        <w:ind w:firstLine="720"/>
        <w:contextualSpacing/>
        <w:rPr>
          <w:del w:id="10870" w:author="OFFM" w:date="2024-04-16T10:53:00Z"/>
          <w:rFonts w:ascii="Times New Roman" w:hAnsi="Times New Roman" w:cs="Times New Roman"/>
          <w:sz w:val="24"/>
          <w:szCs w:val="24"/>
        </w:rPr>
      </w:pPr>
      <w:r w:rsidRPr="00A63D45">
        <w:rPr>
          <w:rStyle w:val="paren"/>
        </w:rPr>
        <w:t>(</w:t>
      </w:r>
      <w:del w:id="10871" w:author="OFFM" w:date="2024-04-16T10:53:00Z">
        <w:r w:rsidR="00817C00" w:rsidRPr="00F74592">
          <w:rPr>
            <w:rFonts w:ascii="Times New Roman" w:hAnsi="Times New Roman" w:cs="Times New Roman"/>
            <w:sz w:val="24"/>
            <w:szCs w:val="24"/>
          </w:rPr>
          <w:delText xml:space="preserve">vii) </w:delText>
        </w:r>
      </w:del>
    </w:p>
    <w:p w14:paraId="642703D4" w14:textId="5A95327A" w:rsidR="000B5224" w:rsidRPr="005E7358" w:rsidRDefault="00817C00" w:rsidP="00A63D45">
      <w:pPr>
        <w:pStyle w:val="indent-3"/>
        <w:spacing w:before="0" w:beforeAutospacing="0" w:after="0" w:afterAutospacing="0" w:line="480" w:lineRule="auto"/>
        <w:ind w:firstLine="720"/>
        <w:contextualSpacing/>
      </w:pPr>
      <w:del w:id="10872" w:author="OFFM" w:date="2024-04-16T10:53:00Z">
        <w:r w:rsidRPr="00F74592">
          <w:delText>(A</w:delText>
        </w:r>
      </w:del>
      <w:ins w:id="10873" w:author="OFFM" w:date="2024-04-16T10:53:00Z">
        <w:r w:rsidR="00F2264C" w:rsidRPr="000D237D">
          <w:rPr>
            <w:rStyle w:val="paren"/>
          </w:rPr>
          <w:t>5</w:t>
        </w:r>
        <w:r w:rsidR="00A57FE1">
          <w:rPr>
            <w:rStyle w:val="paren"/>
          </w:rPr>
          <w:t>)</w:t>
        </w:r>
        <w:r w:rsidR="00F2264C" w:rsidRPr="000D237D">
          <w:rPr>
            <w:rStyle w:val="paren"/>
          </w:rPr>
          <w:t>(</w:t>
        </w:r>
        <w:r w:rsidR="00F2264C" w:rsidRPr="000D237D">
          <w:rPr>
            <w:rStyle w:val="paragraph-hierarchy"/>
          </w:rPr>
          <w:t>i</w:t>
        </w:r>
      </w:ins>
      <w:r w:rsidR="00F2264C" w:rsidRPr="00A63D45">
        <w:rPr>
          <w:rStyle w:val="paren"/>
        </w:rPr>
        <w:t>)</w:t>
      </w:r>
      <w:r w:rsidR="00F2264C" w:rsidRPr="005E7358">
        <w:t xml:space="preserve"> Time logs, calendars, or similar records are not required to be created for purposes of complying with the record</w:t>
      </w:r>
      <w:del w:id="10874" w:author="OFFM" w:date="2024-04-16T10:53:00Z">
        <w:r w:rsidRPr="00F74592">
          <w:delText xml:space="preserve"> </w:delText>
        </w:r>
      </w:del>
      <w:ins w:id="10875" w:author="OFFM" w:date="2024-04-16T10:53:00Z">
        <w:r w:rsidR="00F2264C" w:rsidRPr="000D237D">
          <w:t>-</w:t>
        </w:r>
      </w:ins>
      <w:r w:rsidR="00F2264C" w:rsidRPr="005E7358">
        <w:t xml:space="preserve">keeping requirements in § 200.302 with respect to lobbying costs during </w:t>
      </w:r>
      <w:del w:id="10876" w:author="OFFM" w:date="2024-04-16T10:53:00Z">
        <w:r w:rsidRPr="00F74592">
          <w:delText>any</w:delText>
        </w:r>
      </w:del>
      <w:ins w:id="10877" w:author="OFFM" w:date="2024-04-16T10:53:00Z">
        <w:r w:rsidR="00F2264C" w:rsidRPr="000D237D">
          <w:t>a</w:t>
        </w:r>
      </w:ins>
      <w:r w:rsidR="00F2264C" w:rsidRPr="005E7358">
        <w:t xml:space="preserve"> particular calendar month when: </w:t>
      </w:r>
    </w:p>
    <w:p w14:paraId="47CABC26" w14:textId="2A39F303" w:rsidR="000B5224" w:rsidRPr="005E7358" w:rsidRDefault="00F2264C" w:rsidP="00A63D45">
      <w:pPr>
        <w:pStyle w:val="indent-5"/>
        <w:spacing w:before="0" w:beforeAutospacing="0" w:after="0" w:afterAutospacing="0" w:line="480" w:lineRule="auto"/>
        <w:ind w:firstLine="720"/>
        <w:contextualSpacing/>
      </w:pPr>
      <w:r w:rsidRPr="00A63D45">
        <w:rPr>
          <w:rStyle w:val="paren"/>
        </w:rPr>
        <w:t>(</w:t>
      </w:r>
      <w:del w:id="10878" w:author="OFFM" w:date="2024-04-16T10:53:00Z">
        <w:r w:rsidR="00817C00" w:rsidRPr="00F74592">
          <w:delText>1</w:delText>
        </w:r>
      </w:del>
      <w:ins w:id="10879" w:author="OFFM" w:date="2024-04-16T10:53:00Z">
        <w:r w:rsidRPr="00815B92">
          <w:rPr>
            <w:rStyle w:val="Emphasis"/>
            <w:i w:val="0"/>
            <w:iCs w:val="0"/>
          </w:rPr>
          <w:t>A</w:t>
        </w:r>
      </w:ins>
      <w:r w:rsidRPr="00A63D45">
        <w:rPr>
          <w:rStyle w:val="paren"/>
        </w:rPr>
        <w:t>)</w:t>
      </w:r>
      <w:r w:rsidRPr="005E7358">
        <w:t xml:space="preserve"> The employee engages in lobbying (as defined in paragraphs (c)(1) and (</w:t>
      </w:r>
      <w:del w:id="10880" w:author="OFFM" w:date="2024-04-16T10:53:00Z">
        <w:r w:rsidR="00817C00" w:rsidRPr="00F74592">
          <w:delText>c)(</w:delText>
        </w:r>
      </w:del>
      <w:r w:rsidRPr="005E7358">
        <w:t>2) of this section)</w:t>
      </w:r>
      <w:ins w:id="10881" w:author="OFFM" w:date="2024-04-16T10:53:00Z">
        <w:r w:rsidRPr="000D237D">
          <w:t xml:space="preserve"> for</w:t>
        </w:r>
      </w:ins>
      <w:r w:rsidRPr="005E7358">
        <w:t xml:space="preserve"> 25 percent or less of the employee's compensated hours of employment during that calendar month; and </w:t>
      </w:r>
    </w:p>
    <w:p w14:paraId="47A0D95E" w14:textId="23EC31E1" w:rsidR="000B5224" w:rsidRPr="005E7358" w:rsidRDefault="00F2264C" w:rsidP="00A63D45">
      <w:pPr>
        <w:pStyle w:val="indent-5"/>
        <w:spacing w:before="0" w:beforeAutospacing="0" w:after="0" w:afterAutospacing="0" w:line="480" w:lineRule="auto"/>
        <w:ind w:firstLine="720"/>
        <w:contextualSpacing/>
      </w:pPr>
      <w:r w:rsidRPr="00A63D45">
        <w:rPr>
          <w:rStyle w:val="paren"/>
        </w:rPr>
        <w:t>(</w:t>
      </w:r>
      <w:del w:id="10882" w:author="OFFM" w:date="2024-04-16T10:53:00Z">
        <w:r w:rsidR="00817C00" w:rsidRPr="00F74592">
          <w:delText>2</w:delText>
        </w:r>
      </w:del>
      <w:ins w:id="10883" w:author="OFFM" w:date="2024-04-16T10:53:00Z">
        <w:r w:rsidRPr="000D237D">
          <w:rPr>
            <w:rStyle w:val="paren"/>
          </w:rPr>
          <w:t>B</w:t>
        </w:r>
      </w:ins>
      <w:r w:rsidRPr="00A63D45">
        <w:rPr>
          <w:rStyle w:val="paren"/>
        </w:rPr>
        <w:t>)</w:t>
      </w:r>
      <w:r w:rsidRPr="005E7358">
        <w:t xml:space="preserve"> Within the preceding five-year period, the </w:t>
      </w:r>
      <w:del w:id="10884" w:author="OFFM" w:date="2024-04-16T10:53:00Z">
        <w:r w:rsidR="00817C00" w:rsidRPr="00F74592">
          <w:delText>non-Federal entity</w:delText>
        </w:r>
      </w:del>
      <w:ins w:id="10885" w:author="OFFM" w:date="2024-04-16T10:53:00Z">
        <w:r w:rsidRPr="000D237D">
          <w:t>recipient or subrecipient</w:t>
        </w:r>
      </w:ins>
      <w:r w:rsidRPr="005E7358">
        <w:t xml:space="preserve"> has not materially misstated allowable or unallowable costs of any nature, including legislative lobbying costs. </w:t>
      </w:r>
    </w:p>
    <w:p w14:paraId="00BFC3A5" w14:textId="6B90D1B0" w:rsidR="000B5224" w:rsidRPr="005E7358" w:rsidRDefault="00F2264C" w:rsidP="00A63D45">
      <w:pPr>
        <w:pStyle w:val="indent-4"/>
        <w:spacing w:before="0" w:beforeAutospacing="0" w:after="0" w:afterAutospacing="0" w:line="480" w:lineRule="auto"/>
        <w:ind w:firstLine="720"/>
        <w:contextualSpacing/>
      </w:pPr>
      <w:r w:rsidRPr="00A63D45">
        <w:rPr>
          <w:rStyle w:val="paren"/>
        </w:rPr>
        <w:t>(</w:t>
      </w:r>
      <w:del w:id="10886" w:author="OFFM" w:date="2024-04-16T10:53:00Z">
        <w:r w:rsidR="00817C00" w:rsidRPr="00F74592">
          <w:delText>B</w:delText>
        </w:r>
      </w:del>
      <w:ins w:id="10887" w:author="OFFM" w:date="2024-04-16T10:53:00Z">
        <w:r w:rsidRPr="000D237D">
          <w:rPr>
            <w:rStyle w:val="paragraph-hierarchy"/>
          </w:rPr>
          <w:t>ii</w:t>
        </w:r>
      </w:ins>
      <w:r w:rsidRPr="00A63D45">
        <w:rPr>
          <w:rStyle w:val="paren"/>
        </w:rPr>
        <w:t>)</w:t>
      </w:r>
      <w:r w:rsidRPr="005E7358">
        <w:t xml:space="preserve"> When conditions in paragraph (c)(</w:t>
      </w:r>
      <w:del w:id="10888" w:author="OFFM" w:date="2024-04-16T10:53:00Z">
        <w:r w:rsidR="00817C00" w:rsidRPr="00F74592">
          <w:delText>2)(vii</w:delText>
        </w:r>
      </w:del>
      <w:proofErr w:type="gramStart"/>
      <w:ins w:id="10889" w:author="OFFM" w:date="2024-04-16T10:53:00Z">
        <w:r w:rsidR="00991BC7">
          <w:t>5</w:t>
        </w:r>
        <w:r w:rsidRPr="000D237D">
          <w:t>)(</w:t>
        </w:r>
        <w:proofErr w:type="gramEnd"/>
        <w:r w:rsidRPr="000D237D">
          <w:t>i</w:t>
        </w:r>
      </w:ins>
      <w:r w:rsidRPr="005E7358">
        <w:t>)(A</w:t>
      </w:r>
      <w:del w:id="10890" w:author="OFFM" w:date="2024-04-16T10:53:00Z">
        <w:r w:rsidR="00817C00" w:rsidRPr="00F74592">
          <w:delText>)(1</w:delText>
        </w:r>
      </w:del>
      <w:r w:rsidRPr="005E7358">
        <w:t>) and (</w:t>
      </w:r>
      <w:del w:id="10891" w:author="OFFM" w:date="2024-04-16T10:53:00Z">
        <w:r w:rsidR="00817C00" w:rsidRPr="00F74592">
          <w:delText>2</w:delText>
        </w:r>
      </w:del>
      <w:ins w:id="10892" w:author="OFFM" w:date="2024-04-16T10:53:00Z">
        <w:r w:rsidR="000624B9">
          <w:rPr>
            <w:rStyle w:val="Emphasis"/>
            <w:i w:val="0"/>
            <w:iCs w:val="0"/>
          </w:rPr>
          <w:t>B</w:t>
        </w:r>
      </w:ins>
      <w:r w:rsidRPr="005E7358">
        <w:t xml:space="preserve">) of this section are met, </w:t>
      </w:r>
      <w:del w:id="10893" w:author="OFFM" w:date="2024-04-16T10:53:00Z">
        <w:r w:rsidR="00817C00" w:rsidRPr="00F74592">
          <w:delText>non-Federal entities</w:delText>
        </w:r>
      </w:del>
      <w:ins w:id="10894" w:author="OFFM" w:date="2024-04-16T10:53:00Z">
        <w:r w:rsidRPr="000D237D">
          <w:t>recipients and subrecipients</w:t>
        </w:r>
      </w:ins>
      <w:r w:rsidRPr="005E7358">
        <w:t xml:space="preserve"> are not required to establish records to support the allowability of claimed costs in addition to records already required or maintained. Also, when conditions in paragraphs (c)(</w:t>
      </w:r>
      <w:del w:id="10895" w:author="OFFM" w:date="2024-04-16T10:53:00Z">
        <w:r w:rsidR="00817C00" w:rsidRPr="00F74592">
          <w:delText>2)(vii</w:delText>
        </w:r>
      </w:del>
      <w:proofErr w:type="gramStart"/>
      <w:ins w:id="10896" w:author="OFFM" w:date="2024-04-16T10:53:00Z">
        <w:r w:rsidR="00991BC7">
          <w:t>5</w:t>
        </w:r>
        <w:r w:rsidRPr="000D237D">
          <w:t>)</w:t>
        </w:r>
        <w:r w:rsidR="00991BC7">
          <w:t>(</w:t>
        </w:r>
        <w:proofErr w:type="gramEnd"/>
        <w:r w:rsidRPr="000D237D">
          <w:t>i</w:t>
        </w:r>
      </w:ins>
      <w:r w:rsidRPr="005E7358">
        <w:t>)(A</w:t>
      </w:r>
      <w:del w:id="10897" w:author="OFFM" w:date="2024-04-16T10:53:00Z">
        <w:r w:rsidR="00817C00" w:rsidRPr="00F74592">
          <w:delText>)(1</w:delText>
        </w:r>
      </w:del>
      <w:r w:rsidRPr="005E7358">
        <w:t>) and (</w:t>
      </w:r>
      <w:del w:id="10898" w:author="OFFM" w:date="2024-04-16T10:53:00Z">
        <w:r w:rsidR="00817C00" w:rsidRPr="00F74592">
          <w:delText>2</w:delText>
        </w:r>
      </w:del>
      <w:ins w:id="10899" w:author="OFFM" w:date="2024-04-16T10:53:00Z">
        <w:r w:rsidR="000624B9">
          <w:rPr>
            <w:rStyle w:val="Emphasis"/>
            <w:i w:val="0"/>
            <w:iCs w:val="0"/>
          </w:rPr>
          <w:t>B</w:t>
        </w:r>
      </w:ins>
      <w:r w:rsidRPr="005E7358">
        <w:t xml:space="preserve">) of this section are met, the absence of time logs, calendars, or similar records will not serve as a basis for disallowing costs by contesting estimates of lobbying time spent by employees during a calendar month. </w:t>
      </w:r>
    </w:p>
    <w:p w14:paraId="57C131E9" w14:textId="39162043"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del w:id="10900" w:author="OFFM" w:date="2024-04-16T10:53:00Z">
        <w:r w:rsidR="00817C00" w:rsidRPr="00F74592">
          <w:delText>viii) The</w:delText>
        </w:r>
      </w:del>
      <w:ins w:id="10901" w:author="OFFM" w:date="2024-04-16T10:53:00Z">
        <w:r w:rsidRPr="000D237D">
          <w:rPr>
            <w:rStyle w:val="paragraph-hierarchy"/>
          </w:rPr>
          <w:t>iii</w:t>
        </w:r>
        <w:r w:rsidRPr="000D237D">
          <w:rPr>
            <w:rStyle w:val="paren"/>
          </w:rPr>
          <w:t>)</w:t>
        </w:r>
        <w:r w:rsidRPr="000D237D">
          <w:t xml:space="preserve"> In consultation with OMB, the</w:t>
        </w:r>
      </w:ins>
      <w:r w:rsidRPr="005E7358">
        <w:t xml:space="preserve"> Federal </w:t>
      </w:r>
      <w:del w:id="10902" w:author="OFFM" w:date="2024-04-16T10:53:00Z">
        <w:r w:rsidR="00817C00" w:rsidRPr="00F74592">
          <w:delText xml:space="preserve">awarding </w:delText>
        </w:r>
      </w:del>
      <w:r w:rsidRPr="005E7358">
        <w:t>agency must establish procedures for resolving</w:t>
      </w:r>
      <w:ins w:id="10903" w:author="OFFM" w:date="2024-04-16T10:53:00Z">
        <w:r w:rsidRPr="000D237D">
          <w:t>,</w:t>
        </w:r>
      </w:ins>
      <w:r w:rsidRPr="005E7358">
        <w:t xml:space="preserve"> in advance</w:t>
      </w:r>
      <w:del w:id="10904" w:author="OFFM" w:date="2024-04-16T10:53:00Z">
        <w:r w:rsidR="00817C00" w:rsidRPr="00F74592">
          <w:delText>, in consultation with OMB</w:delText>
        </w:r>
      </w:del>
      <w:r w:rsidRPr="005E7358">
        <w:t xml:space="preserve">, any significant questions or disagreements concerning the interpretation or application of this section. Any such advance resolutions must be binding in any subsequent settlements, audits, or investigations with respect to that grant or contract for purposes of interpretation of this part, provided, however, that this must not be construed to prevent a contractor or </w:t>
      </w:r>
      <w:del w:id="10905" w:author="OFFM" w:date="2024-04-16T10:53:00Z">
        <w:r w:rsidR="00817C00" w:rsidRPr="00F74592">
          <w:delText>non-Federal entity</w:delText>
        </w:r>
      </w:del>
      <w:ins w:id="10906" w:author="OFFM" w:date="2024-04-16T10:53:00Z">
        <w:r w:rsidRPr="000D237D">
          <w:t>recipient or subrecipient</w:t>
        </w:r>
      </w:ins>
      <w:r w:rsidRPr="005E7358">
        <w:t xml:space="preserve"> from contesting the lawfulness of such a determination. </w:t>
      </w:r>
    </w:p>
    <w:p w14:paraId="29A48E7D"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lastRenderedPageBreak/>
        <w:t>§ 200.451 Losses on other awards or contracts.</w:t>
      </w:r>
    </w:p>
    <w:p w14:paraId="28FB245C" w14:textId="40986E91" w:rsidR="000B5224" w:rsidRPr="005E7358" w:rsidRDefault="00F2264C" w:rsidP="00A63D45">
      <w:pPr>
        <w:pStyle w:val="NormalWeb"/>
        <w:spacing w:before="0" w:beforeAutospacing="0" w:after="0" w:afterAutospacing="0" w:line="480" w:lineRule="auto"/>
        <w:ind w:firstLine="720"/>
        <w:contextualSpacing/>
      </w:pPr>
      <w:r w:rsidRPr="005E7358">
        <w:t xml:space="preserve">Any excess </w:t>
      </w:r>
      <w:del w:id="10907" w:author="OFFM" w:date="2024-04-16T10:53:00Z">
        <w:r w:rsidR="00817C00" w:rsidRPr="00F74592">
          <w:delText xml:space="preserve">of </w:delText>
        </w:r>
      </w:del>
      <w:r w:rsidRPr="005E7358">
        <w:t xml:space="preserve">costs over income under any other award or contract of any nature is unallowable. This includes, but is not limited to, the </w:t>
      </w:r>
      <w:del w:id="10908" w:author="OFFM" w:date="2024-04-16T10:53:00Z">
        <w:r w:rsidR="00817C00" w:rsidRPr="00F74592">
          <w:delText>non-Federal entity's</w:delText>
        </w:r>
      </w:del>
      <w:ins w:id="10909" w:author="OFFM" w:date="2024-04-16T10:53:00Z">
        <w:r w:rsidRPr="000D237D">
          <w:t>recipient’s or subrecipient’s</w:t>
        </w:r>
      </w:ins>
      <w:r w:rsidRPr="005E7358">
        <w:t xml:space="preserve"> contributed portion by reason of cost</w:t>
      </w:r>
      <w:del w:id="10910" w:author="OFFM" w:date="2024-04-16T10:53:00Z">
        <w:r w:rsidR="00817C00" w:rsidRPr="00F74592">
          <w:delText>-</w:delText>
        </w:r>
      </w:del>
      <w:ins w:id="10911" w:author="OFFM" w:date="2024-04-16T10:53:00Z">
        <w:r w:rsidRPr="000D237D">
          <w:t xml:space="preserve"> </w:t>
        </w:r>
      </w:ins>
      <w:r w:rsidRPr="005E7358">
        <w:t xml:space="preserve">sharing agreements or any under-recoveries through negotiation of flat amounts for indirect </w:t>
      </w:r>
      <w:del w:id="10912" w:author="OFFM" w:date="2024-04-16T10:53:00Z">
        <w:r w:rsidR="00817C00" w:rsidRPr="00F74592">
          <w:delText xml:space="preserve">(F&amp;A) </w:delText>
        </w:r>
      </w:del>
      <w:r w:rsidRPr="005E7358">
        <w:t xml:space="preserve">costs. Also, any excess of costs over authorized funding levels transferred from any award or contract to another </w:t>
      </w:r>
      <w:del w:id="10913" w:author="OFFM" w:date="2024-04-16T10:53:00Z">
        <w:r w:rsidR="00817C00" w:rsidRPr="00F74592">
          <w:delText xml:space="preserve">award or contract </w:delText>
        </w:r>
      </w:del>
      <w:r w:rsidRPr="005E7358">
        <w:t xml:space="preserve">is unallowable. All losses are not allowable indirect </w:t>
      </w:r>
      <w:del w:id="10914" w:author="OFFM" w:date="2024-04-16T10:53:00Z">
        <w:r w:rsidR="00817C00" w:rsidRPr="00F74592">
          <w:delText xml:space="preserve">(F&amp;A) </w:delText>
        </w:r>
      </w:del>
      <w:r w:rsidRPr="005E7358">
        <w:t xml:space="preserve">costs and </w:t>
      </w:r>
      <w:del w:id="10915" w:author="OFFM" w:date="2024-04-16T10:53:00Z">
        <w:r w:rsidR="00817C00" w:rsidRPr="00F74592">
          <w:delText>are required to</w:delText>
        </w:r>
      </w:del>
      <w:ins w:id="10916" w:author="OFFM" w:date="2024-04-16T10:53:00Z">
        <w:r w:rsidRPr="000D237D">
          <w:t>must</w:t>
        </w:r>
      </w:ins>
      <w:r w:rsidRPr="005E7358">
        <w:t xml:space="preserve"> be included in the appropriate indirect cost rate base for </w:t>
      </w:r>
      <w:del w:id="10917" w:author="OFFM" w:date="2024-04-16T10:53:00Z">
        <w:r w:rsidR="00817C00" w:rsidRPr="00F74592">
          <w:delText>allocation of</w:delText>
        </w:r>
      </w:del>
      <w:ins w:id="10918" w:author="OFFM" w:date="2024-04-16T10:53:00Z">
        <w:r w:rsidRPr="000D237D">
          <w:t>allocating</w:t>
        </w:r>
      </w:ins>
      <w:r w:rsidRPr="005E7358">
        <w:t xml:space="preserve"> indirect costs. </w:t>
      </w:r>
    </w:p>
    <w:p w14:paraId="45AE93D2"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200.452 Maintenance and repair costs.</w:t>
      </w:r>
    </w:p>
    <w:p w14:paraId="5569B42F" w14:textId="32D6959B" w:rsidR="000B5224" w:rsidRPr="005E7358" w:rsidRDefault="00F2264C" w:rsidP="00A63D45">
      <w:pPr>
        <w:pStyle w:val="NormalWeb"/>
        <w:spacing w:before="0" w:beforeAutospacing="0" w:after="0" w:afterAutospacing="0" w:line="480" w:lineRule="auto"/>
        <w:ind w:firstLine="720"/>
        <w:contextualSpacing/>
      </w:pPr>
      <w:r w:rsidRPr="005E7358">
        <w:t xml:space="preserve">Costs incurred for utilities, insurance, security, necessary maintenance, janitorial services, repair, or upkeep of buildings and equipment (including Federal property unless otherwise provided for) which neither add to the permanent value of the property nor appreciably prolong its intended life, but keep it in an efficient operating condition, are allowable. Costs incurred for improvements </w:t>
      </w:r>
      <w:del w:id="10919" w:author="OFFM" w:date="2024-04-16T10:53:00Z">
        <w:r w:rsidR="00817C00" w:rsidRPr="00F74592">
          <w:delText>which</w:delText>
        </w:r>
      </w:del>
      <w:ins w:id="10920" w:author="OFFM" w:date="2024-04-16T10:53:00Z">
        <w:r w:rsidRPr="000D237D">
          <w:t>that</w:t>
        </w:r>
      </w:ins>
      <w:r w:rsidRPr="005E7358">
        <w:t xml:space="preserve"> add to the permanent value of the buildings and equipment or appreciably prolong their intended life must be treated as capital expenditures (see § 200.439). These costs are only allowable to the extent not paid through rental or other agreements. </w:t>
      </w:r>
    </w:p>
    <w:p w14:paraId="53324132"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200.453 Materials and supplies costs, including costs of computing devices.</w:t>
      </w:r>
    </w:p>
    <w:p w14:paraId="49FBF800" w14:textId="6D36287B"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Costs incurred for materials, supplies, and fabricated parts necessary </w:t>
      </w:r>
      <w:del w:id="10921" w:author="OFFM" w:date="2024-04-16T10:53:00Z">
        <w:r w:rsidR="00817C00" w:rsidRPr="00F74592">
          <w:delText>to carry out</w:delText>
        </w:r>
      </w:del>
      <w:ins w:id="10922" w:author="OFFM" w:date="2024-04-16T10:53:00Z">
        <w:r w:rsidRPr="000D237D">
          <w:t>for the performance of</w:t>
        </w:r>
      </w:ins>
      <w:r w:rsidRPr="005E7358">
        <w:t xml:space="preserve"> a </w:t>
      </w:r>
      <w:proofErr w:type="gramStart"/>
      <w:r w:rsidRPr="005E7358">
        <w:t>Federal</w:t>
      </w:r>
      <w:proofErr w:type="gramEnd"/>
      <w:r w:rsidRPr="005E7358">
        <w:t xml:space="preserve"> award are allowable. </w:t>
      </w:r>
    </w:p>
    <w:p w14:paraId="6265F3DC" w14:textId="51BBFA55"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Purchased materials and supplies must be charged at their actual prices, net of applicable credits. Withdrawals from general stores or stockrooms must be charged at their actual net cost under any recognized method of pricing inventory withdrawals, consistently applied. Incoming transportation charges are </w:t>
      </w:r>
      <w:del w:id="10923" w:author="OFFM" w:date="2024-04-16T10:53:00Z">
        <w:r w:rsidR="00817C00" w:rsidRPr="00F74592">
          <w:delText>a proper</w:delText>
        </w:r>
      </w:del>
      <w:ins w:id="10924" w:author="OFFM" w:date="2024-04-16T10:53:00Z">
        <w:r w:rsidRPr="000D237D">
          <w:t>an allowable</w:t>
        </w:r>
      </w:ins>
      <w:r w:rsidRPr="005E7358">
        <w:t xml:space="preserve"> part of materials and supplies costs. </w:t>
      </w:r>
    </w:p>
    <w:p w14:paraId="7C493348" w14:textId="3AB5E2F2"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c</w:t>
      </w:r>
      <w:r w:rsidRPr="00A63D45">
        <w:rPr>
          <w:rStyle w:val="paren"/>
        </w:rPr>
        <w:t>)</w:t>
      </w:r>
      <w:r w:rsidRPr="005E7358">
        <w:t xml:space="preserve"> Materials and supplies used for the performance of a </w:t>
      </w:r>
      <w:proofErr w:type="gramStart"/>
      <w:r w:rsidRPr="005E7358">
        <w:t>Federal</w:t>
      </w:r>
      <w:proofErr w:type="gramEnd"/>
      <w:r w:rsidRPr="005E7358">
        <w:t xml:space="preserve"> award may be charged as direct costs. </w:t>
      </w:r>
      <w:del w:id="10925" w:author="OFFM" w:date="2024-04-16T10:53:00Z">
        <w:r w:rsidR="00817C00" w:rsidRPr="00F74592">
          <w:delText>In the specific case of</w:delText>
        </w:r>
      </w:del>
      <w:ins w:id="10926" w:author="OFFM" w:date="2024-04-16T10:53:00Z">
        <w:r w:rsidRPr="000D237D">
          <w:t>Charging</w:t>
        </w:r>
      </w:ins>
      <w:r w:rsidRPr="005E7358">
        <w:t xml:space="preserve"> computing devices</w:t>
      </w:r>
      <w:del w:id="10927" w:author="OFFM" w:date="2024-04-16T10:53:00Z">
        <w:r w:rsidR="00817C00" w:rsidRPr="00F74592">
          <w:delText>, charging</w:delText>
        </w:r>
      </w:del>
      <w:r w:rsidRPr="005E7358">
        <w:t xml:space="preserve"> as direct costs is allowable for devices that are essential and allocable, but not solely dedicated, to the performance of a </w:t>
      </w:r>
      <w:proofErr w:type="gramStart"/>
      <w:r w:rsidRPr="005E7358">
        <w:t>Federal</w:t>
      </w:r>
      <w:proofErr w:type="gramEnd"/>
      <w:r w:rsidRPr="005E7358">
        <w:t xml:space="preserve"> award. </w:t>
      </w:r>
    </w:p>
    <w:p w14:paraId="1F4154BC" w14:textId="45313633"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Where </w:t>
      </w:r>
      <w:del w:id="10928" w:author="OFFM" w:date="2024-04-16T10:53:00Z">
        <w:r w:rsidR="00817C00" w:rsidRPr="00F74592">
          <w:delText>federally</w:delText>
        </w:r>
      </w:del>
      <w:ins w:id="10929" w:author="OFFM" w:date="2024-04-16T10:53:00Z">
        <w:r w:rsidRPr="000D237D">
          <w:t>Federally</w:t>
        </w:r>
      </w:ins>
      <w:r w:rsidRPr="005E7358">
        <w:t xml:space="preserve">-donated or furnished materials are used in performing the Federal award, </w:t>
      </w:r>
      <w:del w:id="10930" w:author="OFFM" w:date="2024-04-16T10:53:00Z">
        <w:r w:rsidR="00817C00" w:rsidRPr="00F74592">
          <w:delText>such</w:delText>
        </w:r>
      </w:del>
      <w:ins w:id="10931" w:author="OFFM" w:date="2024-04-16T10:53:00Z">
        <w:r w:rsidRPr="000D237D">
          <w:t>the</w:t>
        </w:r>
      </w:ins>
      <w:r w:rsidRPr="005E7358">
        <w:t xml:space="preserve"> materials will be used without charge. </w:t>
      </w:r>
    </w:p>
    <w:p w14:paraId="285C6247"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200.454 Memberships, subscriptions, and professional activity costs.</w:t>
      </w:r>
    </w:p>
    <w:p w14:paraId="7B32F72F" w14:textId="0BF91660"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Costs of the </w:t>
      </w:r>
      <w:del w:id="10932" w:author="OFFM" w:date="2024-04-16T10:53:00Z">
        <w:r w:rsidR="00817C00" w:rsidRPr="00F74592">
          <w:delText>non-Federal entity's</w:delText>
        </w:r>
      </w:del>
      <w:ins w:id="10933" w:author="OFFM" w:date="2024-04-16T10:53:00Z">
        <w:r w:rsidRPr="000D237D">
          <w:t>recipient’s or subrecipient’s</w:t>
        </w:r>
      </w:ins>
      <w:r w:rsidRPr="005E7358">
        <w:t xml:space="preserve"> membership in business, technical, and professional organizations are allowable. </w:t>
      </w:r>
    </w:p>
    <w:p w14:paraId="6D41CB85" w14:textId="6DDC1E2A"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Costs of the </w:t>
      </w:r>
      <w:del w:id="10934" w:author="OFFM" w:date="2024-04-16T10:53:00Z">
        <w:r w:rsidR="00817C00" w:rsidRPr="00F74592">
          <w:delText>non-Federal entity's</w:delText>
        </w:r>
      </w:del>
      <w:ins w:id="10935" w:author="OFFM" w:date="2024-04-16T10:53:00Z">
        <w:r w:rsidRPr="000D237D">
          <w:t>recipient’s or subrecipient’s</w:t>
        </w:r>
      </w:ins>
      <w:r w:rsidRPr="005E7358">
        <w:t xml:space="preserve"> subscriptions to business, professional, and technical periodicals are allowable. </w:t>
      </w:r>
    </w:p>
    <w:p w14:paraId="10299A7D" w14:textId="307E216D"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Costs of membership in any civic or community organization are allowable</w:t>
      </w:r>
      <w:del w:id="10936" w:author="OFFM" w:date="2024-04-16T10:53:00Z">
        <w:r w:rsidR="00817C00" w:rsidRPr="00F74592">
          <w:delText xml:space="preserve"> with prior approval by the Federal awarding agency or pass-through entity.</w:delText>
        </w:r>
      </w:del>
      <w:ins w:id="10937" w:author="OFFM" w:date="2024-04-16T10:53:00Z">
        <w:r w:rsidRPr="000D237D">
          <w:t>.</w:t>
        </w:r>
      </w:ins>
      <w:r w:rsidRPr="005E7358">
        <w:t xml:space="preserve"> </w:t>
      </w:r>
    </w:p>
    <w:p w14:paraId="271879EA"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Costs of membership in any country club or social or dining club or organization are unallowable. </w:t>
      </w:r>
    </w:p>
    <w:p w14:paraId="7109CAF0" w14:textId="71D52949"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e</w:t>
      </w:r>
      <w:r w:rsidRPr="00A63D45">
        <w:rPr>
          <w:rStyle w:val="paren"/>
        </w:rPr>
        <w:t>)</w:t>
      </w:r>
      <w:r w:rsidRPr="005E7358">
        <w:t xml:space="preserve"> Costs of membership in organizations whose primary purpose is lobbying are unallowable. See</w:t>
      </w:r>
      <w:del w:id="10938" w:author="OFFM" w:date="2024-04-16T10:53:00Z">
        <w:r w:rsidR="00817C00" w:rsidRPr="00F74592">
          <w:delText xml:space="preserve"> also</w:delText>
        </w:r>
      </w:del>
      <w:r w:rsidRPr="005E7358">
        <w:t xml:space="preserve"> § 200.450. </w:t>
      </w:r>
    </w:p>
    <w:p w14:paraId="1FBB5D97"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200.455 Organization costs.</w:t>
      </w:r>
    </w:p>
    <w:p w14:paraId="72021BD4" w14:textId="6FD97145" w:rsidR="000B5224" w:rsidRPr="005E7358" w:rsidRDefault="00F2264C" w:rsidP="00A63D45">
      <w:pPr>
        <w:pStyle w:val="NormalWeb"/>
        <w:spacing w:before="0" w:beforeAutospacing="0" w:after="0" w:afterAutospacing="0" w:line="480" w:lineRule="auto"/>
        <w:ind w:firstLine="720"/>
        <w:contextualSpacing/>
      </w:pPr>
      <w:ins w:id="10939" w:author="OFFM" w:date="2024-04-16T10:53:00Z">
        <w:r w:rsidRPr="000D237D">
          <w:t xml:space="preserve">(a) </w:t>
        </w:r>
      </w:ins>
      <w:r w:rsidRPr="005E7358">
        <w:t xml:space="preserve">Costs such as incorporation fees, brokers' fees, fees to promoters, organizers or management consultants, attorneys, accountants, or investment </w:t>
      </w:r>
      <w:del w:id="10940" w:author="OFFM" w:date="2024-04-16T10:53:00Z">
        <w:r w:rsidR="00817C00" w:rsidRPr="00F74592">
          <w:delText>counselor</w:delText>
        </w:r>
      </w:del>
      <w:ins w:id="10941" w:author="OFFM" w:date="2024-04-16T10:53:00Z">
        <w:r w:rsidRPr="000D237D">
          <w:t>counselors</w:t>
        </w:r>
      </w:ins>
      <w:r w:rsidRPr="005E7358">
        <w:t xml:space="preserve">, whether or not employees of the </w:t>
      </w:r>
      <w:del w:id="10942" w:author="OFFM" w:date="2024-04-16T10:53:00Z">
        <w:r w:rsidR="00817C00" w:rsidRPr="00F74592">
          <w:delText>non-Federal entity</w:delText>
        </w:r>
      </w:del>
      <w:ins w:id="10943" w:author="OFFM" w:date="2024-04-16T10:53:00Z">
        <w:r w:rsidRPr="000D237D">
          <w:t>recipient or subrecipient</w:t>
        </w:r>
      </w:ins>
      <w:r w:rsidRPr="005E7358">
        <w:t xml:space="preserve"> in connection with</w:t>
      </w:r>
      <w:ins w:id="10944" w:author="OFFM" w:date="2024-04-16T10:53:00Z">
        <w:r w:rsidRPr="000D237D">
          <w:t xml:space="preserve"> the</w:t>
        </w:r>
      </w:ins>
      <w:r w:rsidRPr="005E7358">
        <w:t xml:space="preserve"> establishment or reorganization of an organization, are unallowable except with prior approval of the Federal </w:t>
      </w:r>
      <w:del w:id="10945" w:author="OFFM" w:date="2024-04-16T10:53:00Z">
        <w:r w:rsidR="00817C00" w:rsidRPr="00F74592">
          <w:delText xml:space="preserve">awarding </w:delText>
        </w:r>
      </w:del>
      <w:r w:rsidRPr="005E7358">
        <w:t xml:space="preserve">agency. </w:t>
      </w:r>
    </w:p>
    <w:p w14:paraId="55F29A23" w14:textId="77777777" w:rsidR="000B5224" w:rsidRPr="000D237D" w:rsidRDefault="00F2264C" w:rsidP="000B5224">
      <w:pPr>
        <w:pStyle w:val="NormalWeb"/>
        <w:spacing w:before="0" w:beforeAutospacing="0" w:after="0" w:afterAutospacing="0" w:line="480" w:lineRule="auto"/>
        <w:ind w:firstLine="720"/>
        <w:contextualSpacing/>
        <w:rPr>
          <w:ins w:id="10946" w:author="OFFM" w:date="2024-04-16T10:53:00Z"/>
        </w:rPr>
      </w:pPr>
      <w:ins w:id="10947" w:author="OFFM" w:date="2024-04-16T10:53:00Z">
        <w:r w:rsidRPr="000D237D">
          <w:t xml:space="preserve">(b) The costs of any of the following activities are unallowable: activities undertaken to persuade employees of the recipient or subrecipient, or any other entity, to exercise or not to </w:t>
        </w:r>
        <w:r w:rsidRPr="000D237D">
          <w:lastRenderedPageBreak/>
          <w:t>exercise, or concerning the manner of exercising, the right to organize and bargain collectively through representatives of the employees' own choosing.</w:t>
        </w:r>
      </w:ins>
    </w:p>
    <w:p w14:paraId="57100FF3" w14:textId="77777777" w:rsidR="000B5224" w:rsidRPr="000D237D" w:rsidRDefault="00F2264C" w:rsidP="000B5224">
      <w:pPr>
        <w:pStyle w:val="NormalWeb"/>
        <w:spacing w:before="0" w:beforeAutospacing="0" w:after="0" w:afterAutospacing="0" w:line="480" w:lineRule="auto"/>
        <w:ind w:firstLine="720"/>
        <w:contextualSpacing/>
        <w:rPr>
          <w:ins w:id="10948" w:author="OFFM" w:date="2024-04-16T10:53:00Z"/>
        </w:rPr>
      </w:pPr>
      <w:ins w:id="10949" w:author="OFFM" w:date="2024-04-16T10:53:00Z">
        <w:r w:rsidRPr="000D237D">
          <w:t xml:space="preserve">(c) The costs related to data and evaluation are allowable. Data costs include (but are not limited to) the expenditures needed to gather, store, track, manage, analyze, disaggregate, secure, share, publish, or otherwise use data to administer or improve the program, such as data systems, personnel, data dashboards, cybersecurity, and related items. Data costs may also include direct or indirect costs associated with building integrated data systems—data systems that link individual-level data from multiple State and local government agencies for purposes of management, research, and evaluation. Evaluation costs include (but are not limited to) evidence reviews, evaluation planning and feasibility assessment, conducting evaluations, sharing evaluation results, and other personnel or materials costs related to the effective building and use of evidence and evaluation for program design, administration, or improvement. </w:t>
        </w:r>
      </w:ins>
    </w:p>
    <w:p w14:paraId="1E40B1F3"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200.456 Participant support costs.</w:t>
      </w:r>
    </w:p>
    <w:p w14:paraId="32F7747F" w14:textId="228AB892" w:rsidR="000B5224" w:rsidRPr="005E7358" w:rsidRDefault="00F2264C" w:rsidP="00A63D45">
      <w:pPr>
        <w:pStyle w:val="NormalWeb"/>
        <w:spacing w:before="0" w:beforeAutospacing="0" w:after="0" w:afterAutospacing="0" w:line="480" w:lineRule="auto"/>
        <w:ind w:firstLine="720"/>
        <w:contextualSpacing/>
      </w:pPr>
      <w:r w:rsidRPr="005E7358">
        <w:t xml:space="preserve">Participant support costs </w:t>
      </w:r>
      <w:del w:id="10950" w:author="OFFM" w:date="2024-04-16T10:53:00Z">
        <w:r w:rsidR="00817C00" w:rsidRPr="00F74592">
          <w:delText xml:space="preserve">as defined in </w:delText>
        </w:r>
      </w:del>
      <w:ins w:id="10951" w:author="OFFM" w:date="2024-04-16T10:53:00Z">
        <w:r w:rsidRPr="000D237D">
          <w:t xml:space="preserve">are allowable (see </w:t>
        </w:r>
      </w:ins>
      <w:r w:rsidRPr="005E7358">
        <w:t>§ 200.1</w:t>
      </w:r>
      <w:del w:id="10952" w:author="OFFM" w:date="2024-04-16T10:53:00Z">
        <w:r w:rsidR="00817C00" w:rsidRPr="00F74592">
          <w:delText xml:space="preserve"> are allowable with the prior approval of the </w:delText>
        </w:r>
      </w:del>
      <w:ins w:id="10953" w:author="OFFM" w:date="2024-04-16T10:53:00Z">
        <w:r w:rsidRPr="000D237D">
          <w:rPr>
            <w:rStyle w:val="Hyperlink"/>
          </w:rPr>
          <w:t>)</w:t>
        </w:r>
        <w:r w:rsidRPr="000D237D">
          <w:t xml:space="preserve">. The classification of items as participant support costs must be documented in the recipient’s or subrecipient’s written policies and procedures and treated consistently across all </w:t>
        </w:r>
      </w:ins>
      <w:r w:rsidRPr="005E7358">
        <w:t xml:space="preserve">Federal </w:t>
      </w:r>
      <w:del w:id="10954" w:author="OFFM" w:date="2024-04-16T10:53:00Z">
        <w:r w:rsidR="00817C00" w:rsidRPr="00F74592">
          <w:delText xml:space="preserve">awarding agency. </w:delText>
        </w:r>
      </w:del>
      <w:ins w:id="10955" w:author="OFFM" w:date="2024-04-16T10:53:00Z">
        <w:r w:rsidRPr="000D237D">
          <w:t>awards.</w:t>
        </w:r>
      </w:ins>
    </w:p>
    <w:p w14:paraId="5A3CEEF9"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200.457 Plant and security costs.</w:t>
      </w:r>
    </w:p>
    <w:p w14:paraId="6EA8A131" w14:textId="77777777" w:rsidR="000B5224" w:rsidRPr="005E7358" w:rsidRDefault="00F2264C" w:rsidP="00A63D45">
      <w:pPr>
        <w:pStyle w:val="NormalWeb"/>
        <w:spacing w:before="0" w:beforeAutospacing="0" w:after="0" w:afterAutospacing="0" w:line="480" w:lineRule="auto"/>
        <w:ind w:firstLine="720"/>
        <w:contextualSpacing/>
      </w:pPr>
      <w:r w:rsidRPr="005E7358">
        <w:t>Necessary and reasonable expenses incurred for</w:t>
      </w:r>
      <w:ins w:id="10956" w:author="OFFM" w:date="2024-04-16T10:53:00Z">
        <w:r w:rsidRPr="000D237D">
          <w:t xml:space="preserve"> the</w:t>
        </w:r>
      </w:ins>
      <w:r w:rsidRPr="005E7358">
        <w:t xml:space="preserve"> protection and security of facilities, personnel, and work products are allowable. Such costs include, but are not limited to, wages and uniforms of personnel engaged in security activities; equipment; barriers; protective (non-military) gear, devices, and equipment; contractual security services; and consultants. Capital expenditures for plant security purposes are subject to § 200.439. </w:t>
      </w:r>
    </w:p>
    <w:p w14:paraId="563CD3BA"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200.458 Pre-award costs.</w:t>
      </w:r>
    </w:p>
    <w:p w14:paraId="76937B61" w14:textId="13139F02" w:rsidR="000B5224" w:rsidRPr="005E7358" w:rsidRDefault="00F2264C" w:rsidP="00A63D45">
      <w:pPr>
        <w:pStyle w:val="NormalWeb"/>
        <w:spacing w:before="0" w:beforeAutospacing="0" w:after="0" w:afterAutospacing="0" w:line="480" w:lineRule="auto"/>
        <w:ind w:firstLine="720"/>
        <w:contextualSpacing/>
      </w:pPr>
      <w:r w:rsidRPr="005E7358">
        <w:lastRenderedPageBreak/>
        <w:t xml:space="preserve">Pre-award costs are those incurred </w:t>
      </w:r>
      <w:del w:id="10957" w:author="OFFM" w:date="2024-04-16T10:53:00Z">
        <w:r w:rsidR="00817C00" w:rsidRPr="00F74592">
          <w:delText>prior to</w:delText>
        </w:r>
      </w:del>
      <w:ins w:id="10958" w:author="OFFM" w:date="2024-04-16T10:53:00Z">
        <w:r w:rsidRPr="000D237D">
          <w:t>before</w:t>
        </w:r>
      </w:ins>
      <w:r w:rsidRPr="005E7358">
        <w:t xml:space="preserve"> the </w:t>
      </w:r>
      <w:del w:id="10959" w:author="OFFM" w:date="2024-04-16T10:53:00Z">
        <w:r w:rsidR="00817C00" w:rsidRPr="00F74592">
          <w:delText>effective</w:delText>
        </w:r>
      </w:del>
      <w:ins w:id="10960" w:author="OFFM" w:date="2024-04-16T10:53:00Z">
        <w:r w:rsidRPr="000D237D">
          <w:t>start</w:t>
        </w:r>
      </w:ins>
      <w:r w:rsidRPr="005E7358">
        <w:t xml:space="preserve"> date of the Federal award or subaward directly pursuant to the negotiation and in anticipation of the Federal award where such costs are necessary for efficient and timely performance of the scope of work. </w:t>
      </w:r>
      <w:del w:id="10961" w:author="OFFM" w:date="2024-04-16T10:53:00Z">
        <w:r w:rsidR="00817C00" w:rsidRPr="00F74592">
          <w:delText>Such</w:delText>
        </w:r>
      </w:del>
      <w:ins w:id="10962" w:author="OFFM" w:date="2024-04-16T10:53:00Z">
        <w:r w:rsidRPr="000D237D">
          <w:t>These</w:t>
        </w:r>
      </w:ins>
      <w:r w:rsidRPr="005E7358">
        <w:t xml:space="preserve"> costs are allowable only to the extent that they would have been </w:t>
      </w:r>
      <w:del w:id="10963" w:author="OFFM" w:date="2024-04-16T10:53:00Z">
        <w:r w:rsidR="00817C00" w:rsidRPr="00F74592">
          <w:delText>allowable</w:delText>
        </w:r>
      </w:del>
      <w:ins w:id="10964" w:author="OFFM" w:date="2024-04-16T10:53:00Z">
        <w:r w:rsidRPr="000D237D">
          <w:t>allowed</w:t>
        </w:r>
      </w:ins>
      <w:r w:rsidRPr="005E7358">
        <w:t xml:space="preserve"> if incurred after the </w:t>
      </w:r>
      <w:ins w:id="10965" w:author="OFFM" w:date="2024-04-16T10:53:00Z">
        <w:r w:rsidRPr="000D237D">
          <w:t xml:space="preserve">start </w:t>
        </w:r>
      </w:ins>
      <w:r w:rsidRPr="005E7358">
        <w:t xml:space="preserve">date of the Federal award and only with the written approval of the Federal </w:t>
      </w:r>
      <w:del w:id="10966" w:author="OFFM" w:date="2024-04-16T10:53:00Z">
        <w:r w:rsidR="00817C00" w:rsidRPr="00F74592">
          <w:delText xml:space="preserve">awarding </w:delText>
        </w:r>
      </w:del>
      <w:r w:rsidRPr="005E7358">
        <w:t xml:space="preserve">agency. </w:t>
      </w:r>
      <w:bookmarkStart w:id="10967" w:name="_Hlk136588659"/>
      <w:r w:rsidRPr="005E7358">
        <w:t xml:space="preserve">If </w:t>
      </w:r>
      <w:del w:id="10968" w:author="OFFM" w:date="2024-04-16T10:53:00Z">
        <w:r w:rsidR="00817C00" w:rsidRPr="00F74592">
          <w:delText>charged to the award</w:delText>
        </w:r>
      </w:del>
      <w:ins w:id="10969" w:author="OFFM" w:date="2024-04-16T10:53:00Z">
        <w:r w:rsidRPr="000D237D">
          <w:t>approved</w:t>
        </w:r>
      </w:ins>
      <w:r w:rsidRPr="005E7358">
        <w:t xml:space="preserve">, these costs must be charged to the initial budget period of the </w:t>
      </w:r>
      <w:ins w:id="10970" w:author="OFFM" w:date="2024-04-16T10:53:00Z">
        <w:r w:rsidRPr="000D237D">
          <w:t xml:space="preserve">Federal </w:t>
        </w:r>
      </w:ins>
      <w:r w:rsidRPr="005E7358">
        <w:t>award</w:t>
      </w:r>
      <w:del w:id="10971" w:author="OFFM" w:date="2024-04-16T10:53:00Z">
        <w:r w:rsidR="00817C00" w:rsidRPr="00F74592">
          <w:delText>,</w:delText>
        </w:r>
      </w:del>
      <w:r w:rsidRPr="005E7358">
        <w:t xml:space="preserve"> unless otherwise specified by the Federal </w:t>
      </w:r>
      <w:del w:id="10972" w:author="OFFM" w:date="2024-04-16T10:53:00Z">
        <w:r w:rsidR="00817C00" w:rsidRPr="00F74592">
          <w:delText xml:space="preserve">awarding </w:delText>
        </w:r>
      </w:del>
      <w:r w:rsidRPr="005E7358">
        <w:t xml:space="preserve">agency or pass-through entity. </w:t>
      </w:r>
    </w:p>
    <w:bookmarkEnd w:id="10967"/>
    <w:p w14:paraId="12F13F43"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200.459 Professional service costs.</w:t>
      </w:r>
    </w:p>
    <w:p w14:paraId="4C14AD1A" w14:textId="742578BC"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Costs of professional and consultant services rendered by persons who are members of a particular profession or possess a special skill</w:t>
      </w:r>
      <w:del w:id="10973" w:author="OFFM" w:date="2024-04-16T10:53:00Z">
        <w:r w:rsidR="00817C00" w:rsidRPr="00F74592">
          <w:delText>,</w:delText>
        </w:r>
      </w:del>
      <w:r w:rsidRPr="005E7358">
        <w:t xml:space="preserve"> and who are not officers or employees of the </w:t>
      </w:r>
      <w:del w:id="10974" w:author="OFFM" w:date="2024-04-16T10:53:00Z">
        <w:r w:rsidR="00817C00" w:rsidRPr="00F74592">
          <w:delText>non-Federal entity,</w:delText>
        </w:r>
      </w:del>
      <w:ins w:id="10975" w:author="OFFM" w:date="2024-04-16T10:53:00Z">
        <w:r w:rsidRPr="000D237D">
          <w:t>recipient or subrecipient</w:t>
        </w:r>
      </w:ins>
      <w:r w:rsidRPr="005E7358">
        <w:t xml:space="preserve"> are allowable, subject to paragraphs (b) and (c) of this section when reasonable in relation to the services rendered and when not contingent upon recovery of the costs from the Federal Government. In addition, legal and related services are limited under § 200.435. </w:t>
      </w:r>
    </w:p>
    <w:p w14:paraId="5041AE63" w14:textId="5C95A939"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In determining the allowability of costs in a particular case, no single factor or any </w:t>
      </w:r>
      <w:del w:id="10976" w:author="OFFM" w:date="2024-04-16T10:53:00Z">
        <w:r w:rsidR="00817C00" w:rsidRPr="00F74592">
          <w:delText xml:space="preserve">special </w:delText>
        </w:r>
      </w:del>
      <w:r w:rsidRPr="005E7358">
        <w:t xml:space="preserve">combination of factors is necessarily determinative. However, the following factors are relevant: </w:t>
      </w:r>
    </w:p>
    <w:p w14:paraId="02CBF40B"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nature and scope of the service rendered in relation to the service required. </w:t>
      </w:r>
    </w:p>
    <w:p w14:paraId="655E08EF" w14:textId="7489E352"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necessity of contracting for the service, considering the </w:t>
      </w:r>
      <w:del w:id="10977" w:author="OFFM" w:date="2024-04-16T10:53:00Z">
        <w:r w:rsidR="00817C00" w:rsidRPr="00F74592">
          <w:delText>non-Federal entity's</w:delText>
        </w:r>
      </w:del>
      <w:ins w:id="10978" w:author="OFFM" w:date="2024-04-16T10:53:00Z">
        <w:r w:rsidRPr="000D237D">
          <w:t>recipient’s or subrecipient’s</w:t>
        </w:r>
      </w:ins>
      <w:r w:rsidRPr="005E7358">
        <w:t xml:space="preserve"> capability in the particular area. </w:t>
      </w:r>
    </w:p>
    <w:p w14:paraId="6389A8D8" w14:textId="68E2A50A"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The past pattern of such costs, particularly in the years prior to </w:t>
      </w:r>
      <w:ins w:id="10979" w:author="OFFM" w:date="2024-04-16T10:53:00Z">
        <w:r w:rsidRPr="000D237D">
          <w:t xml:space="preserve">receiving a </w:t>
        </w:r>
      </w:ins>
      <w:r w:rsidRPr="005E7358">
        <w:t xml:space="preserve">Federal </w:t>
      </w:r>
      <w:del w:id="10980" w:author="OFFM" w:date="2024-04-16T10:53:00Z">
        <w:r w:rsidR="00817C00" w:rsidRPr="00F74592">
          <w:delText>awards.</w:delText>
        </w:r>
      </w:del>
      <w:ins w:id="10981" w:author="OFFM" w:date="2024-04-16T10:53:00Z">
        <w:r w:rsidRPr="000D237D">
          <w:t>award(s).</w:t>
        </w:r>
      </w:ins>
      <w:r w:rsidRPr="005E7358">
        <w:t xml:space="preserve"> </w:t>
      </w:r>
    </w:p>
    <w:p w14:paraId="331F4627" w14:textId="5F4910D3"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The impact of Federal awards on the </w:t>
      </w:r>
      <w:del w:id="10982" w:author="OFFM" w:date="2024-04-16T10:53:00Z">
        <w:r w:rsidR="00817C00" w:rsidRPr="00F74592">
          <w:delText>non-Federal entity's</w:delText>
        </w:r>
      </w:del>
      <w:ins w:id="10983" w:author="OFFM" w:date="2024-04-16T10:53:00Z">
        <w:r w:rsidRPr="000D237D">
          <w:t>recipient’s or subrecipient’s</w:t>
        </w:r>
      </w:ins>
      <w:r w:rsidRPr="005E7358">
        <w:t xml:space="preserve"> business (</w:t>
      </w:r>
      <w:del w:id="10984" w:author="OFFM" w:date="2024-04-16T10:53:00Z">
        <w:r w:rsidR="00817C00" w:rsidRPr="00F74592">
          <w:delText>i.e.,</w:delText>
        </w:r>
      </w:del>
      <w:ins w:id="10985" w:author="OFFM" w:date="2024-04-16T10:53:00Z">
        <w:r w:rsidRPr="000D237D">
          <w:t>meaning,</w:t>
        </w:r>
      </w:ins>
      <w:r w:rsidRPr="005E7358">
        <w:t xml:space="preserve"> what new problems have arisen). </w:t>
      </w:r>
    </w:p>
    <w:p w14:paraId="51D31E48" w14:textId="37E95ACA"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5</w:t>
      </w:r>
      <w:r w:rsidRPr="00A63D45">
        <w:rPr>
          <w:rStyle w:val="paren"/>
        </w:rPr>
        <w:t>)</w:t>
      </w:r>
      <w:r w:rsidRPr="005E7358">
        <w:t xml:space="preserve"> Whether the proportion of Federal work to the </w:t>
      </w:r>
      <w:del w:id="10986" w:author="OFFM" w:date="2024-04-16T10:53:00Z">
        <w:r w:rsidR="00817C00" w:rsidRPr="00F74592">
          <w:delText>non-Federal entity's</w:delText>
        </w:r>
      </w:del>
      <w:ins w:id="10987" w:author="OFFM" w:date="2024-04-16T10:53:00Z">
        <w:r w:rsidRPr="000D237D">
          <w:t>recipient’s or subrecipient’s</w:t>
        </w:r>
      </w:ins>
      <w:r w:rsidRPr="005E7358">
        <w:t xml:space="preserve"> total business </w:t>
      </w:r>
      <w:del w:id="10988" w:author="OFFM" w:date="2024-04-16T10:53:00Z">
        <w:r w:rsidR="00817C00" w:rsidRPr="00F74592">
          <w:delText>is such as to influence</w:delText>
        </w:r>
      </w:del>
      <w:ins w:id="10989" w:author="OFFM" w:date="2024-04-16T10:53:00Z">
        <w:r w:rsidRPr="000D237D">
          <w:t>influences</w:t>
        </w:r>
      </w:ins>
      <w:r w:rsidRPr="005E7358">
        <w:t xml:space="preserve"> the </w:t>
      </w:r>
      <w:del w:id="10990" w:author="OFFM" w:date="2024-04-16T10:53:00Z">
        <w:r w:rsidR="00817C00" w:rsidRPr="00F74592">
          <w:delText>non-Federal entity</w:delText>
        </w:r>
      </w:del>
      <w:ins w:id="10991" w:author="OFFM" w:date="2024-04-16T10:53:00Z">
        <w:r w:rsidRPr="000D237D">
          <w:t>recipient or subrecipient</w:t>
        </w:r>
      </w:ins>
      <w:r w:rsidRPr="005E7358">
        <w:t xml:space="preserve"> in favor of incurring the cost, particularly where the services rendered are not of a continuing nature and have little relationship to work under Federal awards. </w:t>
      </w:r>
    </w:p>
    <w:p w14:paraId="2B3DA160"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6</w:t>
      </w:r>
      <w:r w:rsidRPr="00A63D45">
        <w:rPr>
          <w:rStyle w:val="paren"/>
        </w:rPr>
        <w:t>)</w:t>
      </w:r>
      <w:r w:rsidRPr="005E7358">
        <w:t xml:space="preserve"> Whether the service can be performed more economically by direct employment rather than contracting. </w:t>
      </w:r>
    </w:p>
    <w:p w14:paraId="7664A4F5" w14:textId="0E4CCD41"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7</w:t>
      </w:r>
      <w:r w:rsidRPr="00A63D45">
        <w:rPr>
          <w:rStyle w:val="paren"/>
        </w:rPr>
        <w:t>)</w:t>
      </w:r>
      <w:r w:rsidRPr="005E7358">
        <w:t xml:space="preserve"> The qualifications of the individual or </w:t>
      </w:r>
      <w:del w:id="10992" w:author="OFFM" w:date="2024-04-16T10:53:00Z">
        <w:r w:rsidR="00817C00" w:rsidRPr="00F74592">
          <w:delText>concern rendering</w:delText>
        </w:r>
      </w:del>
      <w:ins w:id="10993" w:author="OFFM" w:date="2024-04-16T10:53:00Z">
        <w:r w:rsidRPr="000D237D">
          <w:t>entity providing</w:t>
        </w:r>
      </w:ins>
      <w:r w:rsidRPr="005E7358">
        <w:t xml:space="preserve"> the service and the customary fees charged, especially on non-federally funded activities. </w:t>
      </w:r>
    </w:p>
    <w:p w14:paraId="0E1936FB" w14:textId="336AF03C"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8</w:t>
      </w:r>
      <w:r w:rsidRPr="00A63D45">
        <w:rPr>
          <w:rStyle w:val="paren"/>
        </w:rPr>
        <w:t>)</w:t>
      </w:r>
      <w:r w:rsidRPr="005E7358">
        <w:t xml:space="preserve"> Adequacy of the contractual agreement for the service (</w:t>
      </w:r>
      <w:del w:id="10994" w:author="OFFM" w:date="2024-04-16T10:53:00Z">
        <w:r w:rsidR="00817C00" w:rsidRPr="00F74592">
          <w:delText>e.g.,</w:delText>
        </w:r>
      </w:del>
      <w:ins w:id="10995" w:author="OFFM" w:date="2024-04-16T10:53:00Z">
        <w:r w:rsidRPr="000D237D">
          <w:t>for example,</w:t>
        </w:r>
      </w:ins>
      <w:r w:rsidRPr="005E7358">
        <w:t xml:space="preserve"> description of the service, estimate of</w:t>
      </w:r>
      <w:ins w:id="10996" w:author="OFFM" w:date="2024-04-16T10:53:00Z">
        <w:r w:rsidRPr="000D237D">
          <w:t xml:space="preserve"> the</w:t>
        </w:r>
      </w:ins>
      <w:r w:rsidRPr="005E7358">
        <w:t xml:space="preserve"> time required, rate of compensation, and termination provisions). </w:t>
      </w:r>
    </w:p>
    <w:p w14:paraId="785EE4EA" w14:textId="10503EF8" w:rsidR="000B5224" w:rsidRPr="005E7358" w:rsidRDefault="00817C00" w:rsidP="00A63D45">
      <w:pPr>
        <w:pStyle w:val="indent-1"/>
        <w:spacing w:before="0" w:beforeAutospacing="0" w:after="0" w:afterAutospacing="0" w:line="480" w:lineRule="auto"/>
        <w:ind w:firstLine="720"/>
        <w:contextualSpacing/>
      </w:pPr>
      <w:del w:id="10997" w:author="OFFM" w:date="2024-04-16T10:53:00Z">
        <w:r w:rsidRPr="00F74592">
          <w:delText>(c) In addition to the factors in paragraph (b) of this section, to</w:delText>
        </w:r>
      </w:del>
      <w:ins w:id="10998" w:author="OFFM" w:date="2024-04-16T10:53:00Z">
        <w:r w:rsidR="00F2264C" w:rsidRPr="000D237D">
          <w:rPr>
            <w:rStyle w:val="paren"/>
          </w:rPr>
          <w:t>(</w:t>
        </w:r>
        <w:r w:rsidR="00F2264C" w:rsidRPr="000D237D">
          <w:rPr>
            <w:rStyle w:val="paragraph-hierarchy"/>
          </w:rPr>
          <w:t>c</w:t>
        </w:r>
        <w:r w:rsidR="00F2264C" w:rsidRPr="000D237D">
          <w:rPr>
            <w:rStyle w:val="paren"/>
          </w:rPr>
          <w:t>)</w:t>
        </w:r>
        <w:r w:rsidR="00F2264C" w:rsidRPr="000D237D">
          <w:t xml:space="preserve"> To</w:t>
        </w:r>
      </w:ins>
      <w:r w:rsidR="00F2264C" w:rsidRPr="005E7358">
        <w:t xml:space="preserve"> be allowable, retainer fees must be supported by evidence of bona fide services available or rendered</w:t>
      </w:r>
      <w:del w:id="10999" w:author="OFFM" w:date="2024-04-16T10:53:00Z">
        <w:r w:rsidRPr="00F74592">
          <w:delText xml:space="preserve">. </w:delText>
        </w:r>
      </w:del>
      <w:ins w:id="11000" w:author="OFFM" w:date="2024-04-16T10:53:00Z">
        <w:r w:rsidR="00F2264C" w:rsidRPr="000D237D">
          <w:t xml:space="preserve"> in addition to the factors in paragraph (b) of this section.</w:t>
        </w:r>
      </w:ins>
    </w:p>
    <w:p w14:paraId="6B80EBE0"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200.460 Proposal costs.</w:t>
      </w:r>
    </w:p>
    <w:p w14:paraId="4BE5EEC7" w14:textId="06988022" w:rsidR="000B5224" w:rsidRPr="005E7358" w:rsidRDefault="00F2264C" w:rsidP="00A63D45">
      <w:pPr>
        <w:pStyle w:val="NormalWeb"/>
        <w:spacing w:before="0" w:beforeAutospacing="0" w:after="0" w:afterAutospacing="0" w:line="480" w:lineRule="auto"/>
        <w:ind w:firstLine="720"/>
        <w:contextualSpacing/>
      </w:pPr>
      <w:r w:rsidRPr="005E7358">
        <w:t xml:space="preserve">Proposal costs are the costs of preparing bids, proposals, or applications on potential Federal and non-Federal awards or projects, including </w:t>
      </w:r>
      <w:del w:id="11001" w:author="OFFM" w:date="2024-04-16T10:53:00Z">
        <w:r w:rsidR="00817C00" w:rsidRPr="00F74592">
          <w:delText>the development of</w:delText>
        </w:r>
      </w:del>
      <w:ins w:id="11002" w:author="OFFM" w:date="2024-04-16T10:53:00Z">
        <w:r w:rsidRPr="000D237D">
          <w:t>developing</w:t>
        </w:r>
      </w:ins>
      <w:r w:rsidRPr="005E7358">
        <w:t xml:space="preserve"> data necessary to support the </w:t>
      </w:r>
      <w:del w:id="11003" w:author="OFFM" w:date="2024-04-16T10:53:00Z">
        <w:r w:rsidR="00817C00" w:rsidRPr="00F74592">
          <w:delText>non-Federal entity's</w:delText>
        </w:r>
      </w:del>
      <w:ins w:id="11004" w:author="OFFM" w:date="2024-04-16T10:53:00Z">
        <w:r w:rsidRPr="000D237D">
          <w:t>recipient’s or subrecipient’s</w:t>
        </w:r>
      </w:ins>
      <w:r w:rsidRPr="005E7358">
        <w:t xml:space="preserve"> bids or proposals. Proposal costs of the current accounting period of both successful and unsuccessful bids and proposals normally should be treated as indirect </w:t>
      </w:r>
      <w:del w:id="11005" w:author="OFFM" w:date="2024-04-16T10:53:00Z">
        <w:r w:rsidR="00817C00" w:rsidRPr="00F74592">
          <w:delText xml:space="preserve">(F&amp;A) </w:delText>
        </w:r>
      </w:del>
      <w:r w:rsidRPr="005E7358">
        <w:t xml:space="preserve">costs and allocated </w:t>
      </w:r>
      <w:del w:id="11006" w:author="OFFM" w:date="2024-04-16T10:53:00Z">
        <w:r w:rsidR="00817C00" w:rsidRPr="00F74592">
          <w:delText xml:space="preserve">currently </w:delText>
        </w:r>
      </w:del>
      <w:r w:rsidRPr="005E7358">
        <w:t xml:space="preserve">to all </w:t>
      </w:r>
      <w:ins w:id="11007" w:author="OFFM" w:date="2024-04-16T10:53:00Z">
        <w:r w:rsidRPr="000D237D">
          <w:t xml:space="preserve">current </w:t>
        </w:r>
      </w:ins>
      <w:r w:rsidRPr="005E7358">
        <w:t xml:space="preserve">activities of the </w:t>
      </w:r>
      <w:del w:id="11008" w:author="OFFM" w:date="2024-04-16T10:53:00Z">
        <w:r w:rsidR="00817C00" w:rsidRPr="00F74592">
          <w:delText>non-Federal entity.</w:delText>
        </w:r>
      </w:del>
      <w:ins w:id="11009" w:author="OFFM" w:date="2024-04-16T10:53:00Z">
        <w:r w:rsidRPr="000D237D">
          <w:t>recipient or subrecipient.</w:t>
        </w:r>
      </w:ins>
      <w:r w:rsidRPr="005E7358">
        <w:t xml:space="preserve"> No proposal costs of past accounting periods </w:t>
      </w:r>
      <w:del w:id="11010" w:author="OFFM" w:date="2024-04-16T10:53:00Z">
        <w:r w:rsidR="00817C00" w:rsidRPr="00F74592">
          <w:delText>will</w:delText>
        </w:r>
      </w:del>
      <w:ins w:id="11011" w:author="OFFM" w:date="2024-04-16T10:53:00Z">
        <w:r w:rsidRPr="000D237D">
          <w:t>may</w:t>
        </w:r>
      </w:ins>
      <w:r w:rsidRPr="005E7358">
        <w:t xml:space="preserve"> be </w:t>
      </w:r>
      <w:del w:id="11012" w:author="OFFM" w:date="2024-04-16T10:53:00Z">
        <w:r w:rsidR="00817C00" w:rsidRPr="00F74592">
          <w:delText>allocable</w:delText>
        </w:r>
      </w:del>
      <w:ins w:id="11013" w:author="OFFM" w:date="2024-04-16T10:53:00Z">
        <w:r w:rsidRPr="000D237D">
          <w:t>allocated</w:t>
        </w:r>
      </w:ins>
      <w:r w:rsidRPr="005E7358">
        <w:t xml:space="preserve"> to the current period. </w:t>
      </w:r>
    </w:p>
    <w:p w14:paraId="4F06329E"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200.461 Publication and printing costs.</w:t>
      </w:r>
    </w:p>
    <w:p w14:paraId="3BD0A793" w14:textId="5A0A49CA"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Publication costs for electronic and print media, including distribution, promotion, and general handling</w:t>
      </w:r>
      <w:ins w:id="11014" w:author="OFFM" w:date="2024-04-16T10:53:00Z">
        <w:r w:rsidRPr="000D237D">
          <w:t>,</w:t>
        </w:r>
      </w:ins>
      <w:r w:rsidRPr="005E7358">
        <w:t xml:space="preserve"> are allowable. </w:t>
      </w:r>
      <w:del w:id="11015" w:author="OFFM" w:date="2024-04-16T10:53:00Z">
        <w:r w:rsidR="00817C00" w:rsidRPr="00F74592">
          <w:delText>If these costs are not identifiable with a particular cost objective, they</w:delText>
        </w:r>
      </w:del>
      <w:ins w:id="11016" w:author="OFFM" w:date="2024-04-16T10:53:00Z">
        <w:r w:rsidRPr="000D237D">
          <w:t>These costs</w:t>
        </w:r>
      </w:ins>
      <w:r w:rsidRPr="005E7358">
        <w:t xml:space="preserve"> should be allocated as indirect costs to all benefiting activities of the </w:t>
      </w:r>
      <w:del w:id="11017" w:author="OFFM" w:date="2024-04-16T10:53:00Z">
        <w:r w:rsidR="00817C00" w:rsidRPr="00F74592">
          <w:lastRenderedPageBreak/>
          <w:delText>non-Federal entity</w:delText>
        </w:r>
      </w:del>
      <w:ins w:id="11018" w:author="OFFM" w:date="2024-04-16T10:53:00Z">
        <w:r w:rsidRPr="000D237D">
          <w:t>recipient or subrecipient if they are not identifiable with a particular cost objective</w:t>
        </w:r>
      </w:ins>
      <w:r w:rsidRPr="005E7358">
        <w:t xml:space="preserve">. </w:t>
      </w:r>
    </w:p>
    <w:p w14:paraId="4EB97384"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Page charges</w:t>
      </w:r>
      <w:ins w:id="11019" w:author="OFFM" w:date="2024-04-16T10:53:00Z">
        <w:r w:rsidRPr="000D237D">
          <w:t>, article processing charges (APCs), or similar fees such as open access fees</w:t>
        </w:r>
      </w:ins>
      <w:r w:rsidRPr="005E7358">
        <w:t xml:space="preserve"> for professional journal publications </w:t>
      </w:r>
      <w:ins w:id="11020" w:author="OFFM" w:date="2024-04-16T10:53:00Z">
        <w:r w:rsidRPr="000D237D">
          <w:t xml:space="preserve">and other peer-reviewed publications resulting from a </w:t>
        </w:r>
        <w:proofErr w:type="gramStart"/>
        <w:r w:rsidRPr="000D237D">
          <w:t>Federal</w:t>
        </w:r>
        <w:proofErr w:type="gramEnd"/>
        <w:r w:rsidRPr="000D237D">
          <w:t xml:space="preserve"> award </w:t>
        </w:r>
      </w:ins>
      <w:r w:rsidRPr="005E7358">
        <w:t xml:space="preserve">are allowable where: </w:t>
      </w:r>
    </w:p>
    <w:p w14:paraId="3B9162E0"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publications report work supported by the Federal Government; and </w:t>
      </w:r>
    </w:p>
    <w:p w14:paraId="538AEFA2"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charges are levied impartially on all items published by the journal, whether or not under a </w:t>
      </w:r>
      <w:proofErr w:type="gramStart"/>
      <w:r w:rsidRPr="005E7358">
        <w:t>Federal</w:t>
      </w:r>
      <w:proofErr w:type="gramEnd"/>
      <w:r w:rsidRPr="005E7358">
        <w:t xml:space="preserve"> award. </w:t>
      </w:r>
    </w:p>
    <w:p w14:paraId="141805E7" w14:textId="70C7BE28" w:rsidR="000B5224" w:rsidRPr="005E7358" w:rsidRDefault="00F2264C" w:rsidP="00A63D45">
      <w:pPr>
        <w:pStyle w:val="indent-2"/>
        <w:spacing w:before="0" w:beforeAutospacing="0" w:after="0" w:afterAutospacing="0" w:line="480" w:lineRule="auto"/>
        <w:ind w:firstLine="720"/>
        <w:contextualSpacing/>
      </w:pPr>
      <w:bookmarkStart w:id="11021" w:name="_Hlk137643598"/>
      <w:r w:rsidRPr="00A63D45">
        <w:rPr>
          <w:rStyle w:val="paren"/>
        </w:rPr>
        <w:t>(</w:t>
      </w:r>
      <w:r w:rsidRPr="00A63D45">
        <w:rPr>
          <w:rStyle w:val="paragraph-hierarchy"/>
        </w:rPr>
        <w:t>3</w:t>
      </w:r>
      <w:r w:rsidRPr="00A63D45">
        <w:rPr>
          <w:rStyle w:val="paren"/>
        </w:rPr>
        <w:t>)</w:t>
      </w:r>
      <w:r w:rsidRPr="005E7358">
        <w:t xml:space="preserve"> The </w:t>
      </w:r>
      <w:del w:id="11022" w:author="OFFM" w:date="2024-04-16T10:53:00Z">
        <w:r w:rsidR="00817C00" w:rsidRPr="00F74592">
          <w:delText>non-Federal entity</w:delText>
        </w:r>
      </w:del>
      <w:ins w:id="11023" w:author="OFFM" w:date="2024-04-16T10:53:00Z">
        <w:r w:rsidRPr="000D237D">
          <w:t>recipient or subrecipient</w:t>
        </w:r>
      </w:ins>
      <w:r w:rsidRPr="005E7358">
        <w:t xml:space="preserve"> may charge the Federal award during closeout for the costs of publication or sharing of research results if the costs </w:t>
      </w:r>
      <w:del w:id="11024" w:author="OFFM" w:date="2024-04-16T10:53:00Z">
        <w:r w:rsidR="00817C00" w:rsidRPr="00F74592">
          <w:delText>are</w:delText>
        </w:r>
      </w:del>
      <w:ins w:id="11025" w:author="OFFM" w:date="2024-04-16T10:53:00Z">
        <w:r w:rsidRPr="000D237D">
          <w:t>were</w:t>
        </w:r>
      </w:ins>
      <w:r w:rsidRPr="005E7358">
        <w:t xml:space="preserve"> not incurred during the period of performance of the Federal award. </w:t>
      </w:r>
      <w:del w:id="11026" w:author="OFFM" w:date="2024-04-16T10:53:00Z">
        <w:r w:rsidR="00817C00" w:rsidRPr="00F74592">
          <w:delText>If charged to the award, these</w:delText>
        </w:r>
      </w:del>
      <w:ins w:id="11027" w:author="OFFM" w:date="2024-04-16T10:53:00Z">
        <w:r w:rsidRPr="000D237D">
          <w:t>These</w:t>
        </w:r>
      </w:ins>
      <w:r w:rsidRPr="005E7358">
        <w:t xml:space="preserve"> costs must be charged to the final budget period of the award</w:t>
      </w:r>
      <w:del w:id="11028" w:author="OFFM" w:date="2024-04-16T10:53:00Z">
        <w:r w:rsidR="00817C00" w:rsidRPr="00F74592">
          <w:delText>,</w:delText>
        </w:r>
      </w:del>
      <w:r w:rsidRPr="005E7358">
        <w:t xml:space="preserve"> unless otherwise specified by the Federal </w:t>
      </w:r>
      <w:del w:id="11029" w:author="OFFM" w:date="2024-04-16T10:53:00Z">
        <w:r w:rsidR="00817C00" w:rsidRPr="00F74592">
          <w:delText xml:space="preserve">awarding </w:delText>
        </w:r>
      </w:del>
      <w:r w:rsidRPr="005E7358">
        <w:t xml:space="preserve">agency. </w:t>
      </w:r>
    </w:p>
    <w:bookmarkEnd w:id="11021"/>
    <w:p w14:paraId="78A71F8B"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200.462 Rearrangement and reconversion costs.</w:t>
      </w:r>
    </w:p>
    <w:p w14:paraId="3E721347" w14:textId="06C6CA1A"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Costs incurred for ordinary and normal rearrangement and alteration of facilities are allowable as indirect costs. Special arrangements and alterations </w:t>
      </w:r>
      <w:ins w:id="11030" w:author="OFFM" w:date="2024-04-16T10:53:00Z">
        <w:r w:rsidRPr="000D237D">
          <w:t xml:space="preserve">are allowable as a direct cost if the </w:t>
        </w:r>
      </w:ins>
      <w:r w:rsidRPr="005E7358">
        <w:t xml:space="preserve">costs </w:t>
      </w:r>
      <w:ins w:id="11031" w:author="OFFM" w:date="2024-04-16T10:53:00Z">
        <w:r w:rsidRPr="000D237D">
          <w:t xml:space="preserve">are </w:t>
        </w:r>
      </w:ins>
      <w:r w:rsidRPr="005E7358">
        <w:t xml:space="preserve">incurred specifically for a </w:t>
      </w:r>
      <w:proofErr w:type="gramStart"/>
      <w:r w:rsidRPr="005E7358">
        <w:t>Federal</w:t>
      </w:r>
      <w:proofErr w:type="gramEnd"/>
      <w:r w:rsidRPr="005E7358">
        <w:t xml:space="preserve"> award </w:t>
      </w:r>
      <w:del w:id="11032" w:author="OFFM" w:date="2024-04-16T10:53:00Z">
        <w:r w:rsidR="00817C00" w:rsidRPr="00F74592">
          <w:delText xml:space="preserve">are allowable as a direct cost </w:delText>
        </w:r>
      </w:del>
      <w:ins w:id="11033" w:author="OFFM" w:date="2024-04-16T10:53:00Z">
        <w:r w:rsidRPr="000D237D">
          <w:t xml:space="preserve">and </w:t>
        </w:r>
      </w:ins>
      <w:r w:rsidRPr="005E7358">
        <w:t>with the prior approval of the Federal</w:t>
      </w:r>
      <w:del w:id="11034" w:author="OFFM" w:date="2024-04-16T10:53:00Z">
        <w:r w:rsidR="00817C00" w:rsidRPr="00F74592">
          <w:delText xml:space="preserve"> awarding</w:delText>
        </w:r>
      </w:del>
      <w:r w:rsidRPr="005E7358">
        <w:t xml:space="preserve"> agency or pass-through entity. </w:t>
      </w:r>
    </w:p>
    <w:p w14:paraId="395A6755" w14:textId="23B6A5C1"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Costs incurred in </w:t>
      </w:r>
      <w:ins w:id="11035" w:author="OFFM" w:date="2024-04-16T10:53:00Z">
        <w:r w:rsidRPr="000D237D">
          <w:t xml:space="preserve">restoring or rehabilitating </w:t>
        </w:r>
      </w:ins>
      <w:r w:rsidRPr="005E7358">
        <w:t xml:space="preserve">the </w:t>
      </w:r>
      <w:del w:id="11036" w:author="OFFM" w:date="2024-04-16T10:53:00Z">
        <w:r w:rsidR="00817C00" w:rsidRPr="00F74592">
          <w:delText>restoration or rehabilitation of the non-Federal entity's</w:delText>
        </w:r>
      </w:del>
      <w:ins w:id="11037" w:author="OFFM" w:date="2024-04-16T10:53:00Z">
        <w:r w:rsidRPr="000D237D">
          <w:t>recipient’s or subrecipient’s</w:t>
        </w:r>
      </w:ins>
      <w:r w:rsidRPr="005E7358">
        <w:t xml:space="preserve"> facilities to approximately the same condition existing immediately </w:t>
      </w:r>
      <w:del w:id="11038" w:author="OFFM" w:date="2024-04-16T10:53:00Z">
        <w:r w:rsidR="00817C00" w:rsidRPr="00F74592">
          <w:delText>prior to</w:delText>
        </w:r>
      </w:del>
      <w:ins w:id="11039" w:author="OFFM" w:date="2024-04-16T10:53:00Z">
        <w:r w:rsidRPr="000D237D">
          <w:t>before the</w:t>
        </w:r>
      </w:ins>
      <w:r w:rsidRPr="005E7358">
        <w:t xml:space="preserve"> commencement of </w:t>
      </w:r>
      <w:ins w:id="11040" w:author="OFFM" w:date="2024-04-16T10:53:00Z">
        <w:r w:rsidRPr="000D237D">
          <w:t xml:space="preserve">a </w:t>
        </w:r>
      </w:ins>
      <w:r w:rsidRPr="005E7358">
        <w:t xml:space="preserve">Federal </w:t>
      </w:r>
      <w:del w:id="11041" w:author="OFFM" w:date="2024-04-16T10:53:00Z">
        <w:r w:rsidR="00817C00" w:rsidRPr="00F74592">
          <w:delText>awards,</w:delText>
        </w:r>
      </w:del>
      <w:ins w:id="11042" w:author="OFFM" w:date="2024-04-16T10:53:00Z">
        <w:r w:rsidRPr="000D237D">
          <w:t>award(s),</w:t>
        </w:r>
      </w:ins>
      <w:r w:rsidRPr="005E7358">
        <w:t xml:space="preserve"> less costs related to normal wear and tear, are allowable. </w:t>
      </w:r>
    </w:p>
    <w:p w14:paraId="5C3AE7DE"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200.463 Recruiting costs.</w:t>
      </w:r>
    </w:p>
    <w:p w14:paraId="5ADE0E22" w14:textId="3B301530"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Subject to paragraphs (b) and (c) of this section, and provided that the size of the staff recruited and maintained is in keeping with workload requirements, costs of “help wanted” </w:t>
      </w:r>
      <w:r w:rsidRPr="005E7358">
        <w:lastRenderedPageBreak/>
        <w:t xml:space="preserve">advertising, operating costs of an employment office necessary to secure and maintain </w:t>
      </w:r>
      <w:del w:id="11043" w:author="OFFM" w:date="2024-04-16T10:53:00Z">
        <w:r w:rsidR="00817C00" w:rsidRPr="00F74592">
          <w:delText xml:space="preserve">an </w:delText>
        </w:r>
      </w:del>
      <w:r w:rsidRPr="005E7358">
        <w:t xml:space="preserve">adequate staff, costs of operating an aptitude and educational testing program, travel costs of employees while engaged in recruiting personnel, travel costs of applicants for interviews for prospective employment, and relocation costs incurred incident to recruitment of new employees, are allowable to the extent that such costs are incurred pursuant to the </w:t>
      </w:r>
      <w:del w:id="11044" w:author="OFFM" w:date="2024-04-16T10:53:00Z">
        <w:r w:rsidR="00817C00" w:rsidRPr="00F74592">
          <w:delText>non-Federal entity's</w:delText>
        </w:r>
      </w:del>
      <w:ins w:id="11045" w:author="OFFM" w:date="2024-04-16T10:53:00Z">
        <w:r w:rsidRPr="000D237D">
          <w:t>recipient’s or subrecipient’s</w:t>
        </w:r>
      </w:ins>
      <w:r w:rsidRPr="005E7358">
        <w:t xml:space="preserve"> standard recruitment program. </w:t>
      </w:r>
      <w:del w:id="11046" w:author="OFFM" w:date="2024-04-16T10:53:00Z">
        <w:r w:rsidR="00817C00" w:rsidRPr="00F74592">
          <w:delText>Where</w:delText>
        </w:r>
      </w:del>
      <w:ins w:id="11047" w:author="OFFM" w:date="2024-04-16T10:53:00Z">
        <w:r w:rsidRPr="000D237D">
          <w:t>When</w:t>
        </w:r>
      </w:ins>
      <w:r w:rsidRPr="005E7358">
        <w:t xml:space="preserve"> the </w:t>
      </w:r>
      <w:del w:id="11048" w:author="OFFM" w:date="2024-04-16T10:53:00Z">
        <w:r w:rsidR="00817C00" w:rsidRPr="00F74592">
          <w:delText>non-Federal entity</w:delText>
        </w:r>
      </w:del>
      <w:ins w:id="11049" w:author="OFFM" w:date="2024-04-16T10:53:00Z">
        <w:r w:rsidRPr="000D237D">
          <w:t>recipient or subrecipient</w:t>
        </w:r>
      </w:ins>
      <w:r w:rsidRPr="005E7358">
        <w:t xml:space="preserve"> uses employment agencies, costs not in excess of standard commercial rates for such services are allowable. </w:t>
      </w:r>
    </w:p>
    <w:p w14:paraId="13D10A11" w14:textId="3EA999D8"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Special emoluments, fringe benefits, and salary allowances incurred to attract professional personnel that do not meet the test of reasonableness or do not conform with the established practices of the </w:t>
      </w:r>
      <w:del w:id="11050" w:author="OFFM" w:date="2024-04-16T10:53:00Z">
        <w:r w:rsidR="00817C00" w:rsidRPr="00F74592">
          <w:delText>non-Federal entity</w:delText>
        </w:r>
      </w:del>
      <w:ins w:id="11051" w:author="OFFM" w:date="2024-04-16T10:53:00Z">
        <w:r w:rsidRPr="000D237D">
          <w:t>recipient or subrecipient</w:t>
        </w:r>
      </w:ins>
      <w:r w:rsidRPr="005E7358">
        <w:t xml:space="preserve">, are unallowable. </w:t>
      </w:r>
    </w:p>
    <w:p w14:paraId="557BEE3D" w14:textId="7550E52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w:t>
      </w:r>
      <w:del w:id="11052" w:author="OFFM" w:date="2024-04-16T10:53:00Z">
        <w:r w:rsidR="00817C00" w:rsidRPr="00F74592">
          <w:delText>Where</w:delText>
        </w:r>
      </w:del>
      <w:ins w:id="11053" w:author="OFFM" w:date="2024-04-16T10:53:00Z">
        <w:r w:rsidRPr="000D237D">
          <w:t>If</w:t>
        </w:r>
      </w:ins>
      <w:r w:rsidRPr="005E7358">
        <w:t xml:space="preserve"> relocation costs incurred incident to recruitment of a new employee have been funded in whole or in part </w:t>
      </w:r>
      <w:del w:id="11054" w:author="OFFM" w:date="2024-04-16T10:53:00Z">
        <w:r w:rsidR="00817C00" w:rsidRPr="00F74592">
          <w:delText>to</w:delText>
        </w:r>
      </w:del>
      <w:ins w:id="11055" w:author="OFFM" w:date="2024-04-16T10:53:00Z">
        <w:r w:rsidRPr="000D237D">
          <w:t>by</w:t>
        </w:r>
      </w:ins>
      <w:r w:rsidRPr="005E7358">
        <w:t xml:space="preserve"> a Federal award, and the newly hired employee resigns for reasons within the employee's control within 12 months after hire, the </w:t>
      </w:r>
      <w:del w:id="11056" w:author="OFFM" w:date="2024-04-16T10:53:00Z">
        <w:r w:rsidR="00817C00" w:rsidRPr="00F74592">
          <w:delText>non-Federal entity will be required to</w:delText>
        </w:r>
      </w:del>
      <w:ins w:id="11057" w:author="OFFM" w:date="2024-04-16T10:53:00Z">
        <w:r w:rsidRPr="000D237D">
          <w:t>recipient or subrecipient must</w:t>
        </w:r>
      </w:ins>
      <w:r w:rsidRPr="005E7358">
        <w:t xml:space="preserve"> refund or credit the Federal </w:t>
      </w:r>
      <w:ins w:id="11058" w:author="OFFM" w:date="2024-04-16T10:53:00Z">
        <w:r w:rsidRPr="000D237D">
          <w:t xml:space="preserve">Government for its </w:t>
        </w:r>
      </w:ins>
      <w:r w:rsidRPr="005E7358">
        <w:t xml:space="preserve">share of </w:t>
      </w:r>
      <w:del w:id="11059" w:author="OFFM" w:date="2024-04-16T10:53:00Z">
        <w:r w:rsidR="00817C00" w:rsidRPr="00F74592">
          <w:delText>such</w:delText>
        </w:r>
      </w:del>
      <w:ins w:id="11060" w:author="OFFM" w:date="2024-04-16T10:53:00Z">
        <w:r w:rsidRPr="000D237D">
          <w:t>those</w:t>
        </w:r>
      </w:ins>
      <w:r w:rsidRPr="005E7358">
        <w:t xml:space="preserve"> relocation costs</w:t>
      </w:r>
      <w:del w:id="11061" w:author="OFFM" w:date="2024-04-16T10:53:00Z">
        <w:r w:rsidR="00817C00" w:rsidRPr="00F74592">
          <w:delText xml:space="preserve"> to the Federal Government.</w:delText>
        </w:r>
      </w:del>
      <w:ins w:id="11062" w:author="OFFM" w:date="2024-04-16T10:53:00Z">
        <w:r w:rsidRPr="000D237D">
          <w:t>.</w:t>
        </w:r>
      </w:ins>
      <w:r w:rsidRPr="005E7358">
        <w:t xml:space="preserve"> See</w:t>
      </w:r>
      <w:del w:id="11063" w:author="OFFM" w:date="2024-04-16T10:53:00Z">
        <w:r w:rsidR="00817C00" w:rsidRPr="00F74592">
          <w:delText xml:space="preserve"> also</w:delText>
        </w:r>
      </w:del>
      <w:r w:rsidRPr="005E7358">
        <w:t xml:space="preserve"> § 200.464. </w:t>
      </w:r>
    </w:p>
    <w:p w14:paraId="0E6F7F9E" w14:textId="0597C80E"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Short-term</w:t>
      </w:r>
      <w:del w:id="11064" w:author="OFFM" w:date="2024-04-16T10:53:00Z">
        <w:r w:rsidR="00817C00" w:rsidRPr="00F74592">
          <w:delText>, travel visa costs</w:delText>
        </w:r>
      </w:del>
      <w:ins w:id="11065" w:author="OFFM" w:date="2024-04-16T10:53:00Z">
        <w:r w:rsidRPr="000D237D">
          <w:t xml:space="preserve"> visas</w:t>
        </w:r>
      </w:ins>
      <w:r w:rsidRPr="005E7358">
        <w:t xml:space="preserve"> (as opposed to longer-term</w:t>
      </w:r>
      <w:del w:id="11066" w:author="OFFM" w:date="2024-04-16T10:53:00Z">
        <w:r w:rsidR="00817C00" w:rsidRPr="00F74592">
          <w:delText>,</w:delText>
        </w:r>
      </w:del>
      <w:r w:rsidRPr="005E7358">
        <w:t xml:space="preserve"> immigration visas) are generally </w:t>
      </w:r>
      <w:ins w:id="11067" w:author="OFFM" w:date="2024-04-16T10:53:00Z">
        <w:r w:rsidRPr="000D237D">
          <w:t xml:space="preserve">an </w:t>
        </w:r>
      </w:ins>
      <w:r w:rsidRPr="005E7358">
        <w:t xml:space="preserve">allowable </w:t>
      </w:r>
      <w:del w:id="11068" w:author="OFFM" w:date="2024-04-16T10:53:00Z">
        <w:r w:rsidR="00817C00" w:rsidRPr="00F74592">
          <w:delText>expenses that</w:delText>
        </w:r>
      </w:del>
      <w:ins w:id="11069" w:author="OFFM" w:date="2024-04-16T10:53:00Z">
        <w:r w:rsidRPr="000D237D">
          <w:t>cost and they</w:t>
        </w:r>
      </w:ins>
      <w:r w:rsidRPr="005E7358">
        <w:t xml:space="preserve"> may be proposed as a direct cost</w:t>
      </w:r>
      <w:del w:id="11070" w:author="OFFM" w:date="2024-04-16T10:53:00Z">
        <w:r w:rsidR="00817C00" w:rsidRPr="00F74592">
          <w:delText>. Since short-term visas</w:delText>
        </w:r>
      </w:del>
      <w:ins w:id="11071" w:author="OFFM" w:date="2024-04-16T10:53:00Z">
        <w:r w:rsidRPr="000D237D">
          <w:t xml:space="preserve"> because they</w:t>
        </w:r>
      </w:ins>
      <w:r w:rsidRPr="005E7358">
        <w:t xml:space="preserve"> are issued for a specific period and purpose</w:t>
      </w:r>
      <w:del w:id="11072" w:author="OFFM" w:date="2024-04-16T10:53:00Z">
        <w:r w:rsidR="00817C00" w:rsidRPr="00F74592">
          <w:delText>, they</w:delText>
        </w:r>
      </w:del>
      <w:ins w:id="11073" w:author="OFFM" w:date="2024-04-16T10:53:00Z">
        <w:r w:rsidRPr="000D237D">
          <w:t xml:space="preserve"> and</w:t>
        </w:r>
      </w:ins>
      <w:r w:rsidRPr="005E7358">
        <w:t xml:space="preserve"> can be clearly identified as directly connected to work performed on a </w:t>
      </w:r>
      <w:proofErr w:type="gramStart"/>
      <w:r w:rsidRPr="005E7358">
        <w:t>Federal</w:t>
      </w:r>
      <w:proofErr w:type="gramEnd"/>
      <w:r w:rsidRPr="005E7358">
        <w:t xml:space="preserve"> award. For these costs to be directly charged to a </w:t>
      </w:r>
      <w:proofErr w:type="gramStart"/>
      <w:r w:rsidRPr="005E7358">
        <w:t>Federal</w:t>
      </w:r>
      <w:proofErr w:type="gramEnd"/>
      <w:r w:rsidRPr="005E7358">
        <w:t xml:space="preserve"> award, they must: </w:t>
      </w:r>
    </w:p>
    <w:p w14:paraId="667F81A0"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Be critical and necessary for the conduct of the project; </w:t>
      </w:r>
    </w:p>
    <w:p w14:paraId="449CBDED"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Be allowable under the applicable cost principles; </w:t>
      </w:r>
    </w:p>
    <w:p w14:paraId="4C2F0F07" w14:textId="4DE63B3E"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Be consistent with the </w:t>
      </w:r>
      <w:del w:id="11074" w:author="OFFM" w:date="2024-04-16T10:53:00Z">
        <w:r w:rsidR="00817C00" w:rsidRPr="00F74592">
          <w:delText>non-Federal entity's</w:delText>
        </w:r>
      </w:del>
      <w:ins w:id="11075" w:author="OFFM" w:date="2024-04-16T10:53:00Z">
        <w:r w:rsidRPr="000D237D">
          <w:t>recipient’s or subrecipient’s</w:t>
        </w:r>
      </w:ins>
      <w:r w:rsidRPr="005E7358">
        <w:t xml:space="preserve"> cost accounting practices and </w:t>
      </w:r>
      <w:del w:id="11076" w:author="OFFM" w:date="2024-04-16T10:53:00Z">
        <w:r w:rsidR="00817C00" w:rsidRPr="00F74592">
          <w:delText>non-Federal entity</w:delText>
        </w:r>
      </w:del>
      <w:ins w:id="11077" w:author="OFFM" w:date="2024-04-16T10:53:00Z">
        <w:r w:rsidRPr="000D237D">
          <w:t>established written</w:t>
        </w:r>
      </w:ins>
      <w:r w:rsidRPr="005E7358">
        <w:t xml:space="preserve"> policy; and </w:t>
      </w:r>
    </w:p>
    <w:p w14:paraId="446068E4"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4</w:t>
      </w:r>
      <w:r w:rsidRPr="00A63D45">
        <w:rPr>
          <w:rStyle w:val="paren"/>
        </w:rPr>
        <w:t>)</w:t>
      </w:r>
      <w:r w:rsidRPr="005E7358">
        <w:t xml:space="preserve"> Meet the definition of “direct cost” as described in the applicable cost principles. </w:t>
      </w:r>
    </w:p>
    <w:p w14:paraId="41A4DB81"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200.464 Relocation costs of employees.</w:t>
      </w:r>
    </w:p>
    <w:p w14:paraId="6C85B42F" w14:textId="147B897A"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Relocation costs are costs incident to the permanent change of duty assignment (for an indefinite period or </w:t>
      </w:r>
      <w:del w:id="11078" w:author="OFFM" w:date="2024-04-16T10:53:00Z">
        <w:r w:rsidR="00817C00" w:rsidRPr="00F74592">
          <w:delText xml:space="preserve">for </w:delText>
        </w:r>
      </w:del>
      <w:r w:rsidRPr="005E7358">
        <w:t xml:space="preserve">a stated period of not less than 12 months) of an existing employee or upon recruitment of a new employee. Relocation costs are allowable, subject to the limitations described in paragraphs (b), (c), and (d) of this section, provided that: </w:t>
      </w:r>
    </w:p>
    <w:p w14:paraId="605E647C"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move is for the benefit of the employer. </w:t>
      </w:r>
    </w:p>
    <w:p w14:paraId="2041DB2A"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Reimbursement to the employee is in accordance with an established written policy consistently followed by the employer. </w:t>
      </w:r>
    </w:p>
    <w:p w14:paraId="1981A63D"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The reimbursement does not exceed the employee's actual (or reasonably estimated) expenses. </w:t>
      </w:r>
    </w:p>
    <w:p w14:paraId="1DD32CAE"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Allowable relocation costs for current employees are limited to the following: </w:t>
      </w:r>
    </w:p>
    <w:p w14:paraId="4965E3BB" w14:textId="0DBB5054"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costs of transportation of the employee, members of </w:t>
      </w:r>
      <w:del w:id="11079" w:author="OFFM" w:date="2024-04-16T10:53:00Z">
        <w:r w:rsidR="00817C00" w:rsidRPr="00F74592">
          <w:delText>his or her</w:delText>
        </w:r>
      </w:del>
      <w:ins w:id="11080" w:author="OFFM" w:date="2024-04-16T10:53:00Z">
        <w:r w:rsidRPr="000D237D">
          <w:t>their</w:t>
        </w:r>
      </w:ins>
      <w:r w:rsidRPr="005E7358">
        <w:t xml:space="preserve"> immediate family and </w:t>
      </w:r>
      <w:del w:id="11081" w:author="OFFM" w:date="2024-04-16T10:53:00Z">
        <w:r w:rsidR="00817C00" w:rsidRPr="00F74592">
          <w:delText>his</w:delText>
        </w:r>
      </w:del>
      <w:ins w:id="11082" w:author="OFFM" w:date="2024-04-16T10:53:00Z">
        <w:r w:rsidRPr="000D237D">
          <w:t>their</w:t>
        </w:r>
      </w:ins>
      <w:r w:rsidRPr="005E7358">
        <w:t xml:space="preserve"> household, and personal effects to the new location. </w:t>
      </w:r>
    </w:p>
    <w:p w14:paraId="64DE5293"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costs of finding a new home, such as advance trips by employees and spouses to locate living quarters and temporary lodging during the transition period, up to </w:t>
      </w:r>
      <w:ins w:id="11083" w:author="OFFM" w:date="2024-04-16T10:53:00Z">
        <w:r w:rsidRPr="000D237D">
          <w:t xml:space="preserve">a </w:t>
        </w:r>
      </w:ins>
      <w:r w:rsidRPr="005E7358">
        <w:t xml:space="preserve">maximum period of 30 calendar days. </w:t>
      </w:r>
    </w:p>
    <w:p w14:paraId="4012C2D8" w14:textId="483DE81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Closing costs, such as brokerage, legal, and appraisal fees, </w:t>
      </w:r>
      <w:del w:id="11084" w:author="OFFM" w:date="2024-04-16T10:53:00Z">
        <w:r w:rsidR="00817C00" w:rsidRPr="00F74592">
          <w:delText>incident</w:delText>
        </w:r>
      </w:del>
      <w:ins w:id="11085" w:author="OFFM" w:date="2024-04-16T10:53:00Z">
        <w:r w:rsidRPr="000D237D">
          <w:t>incidental</w:t>
        </w:r>
      </w:ins>
      <w:r w:rsidRPr="005E7358">
        <w:t xml:space="preserve"> to the disposition of the employee's former home. These costs, together with those described in </w:t>
      </w:r>
      <w:del w:id="11086" w:author="OFFM" w:date="2024-04-16T10:53:00Z">
        <w:r w:rsidR="00817C00" w:rsidRPr="00F74592">
          <w:delText>(</w:delText>
        </w:r>
      </w:del>
      <w:ins w:id="11087" w:author="OFFM" w:date="2024-04-16T10:53:00Z">
        <w:r w:rsidRPr="000D237D">
          <w:t>paragraph (b</w:t>
        </w:r>
        <w:proofErr w:type="gramStart"/>
        <w:r w:rsidRPr="000D237D">
          <w:t>)(</w:t>
        </w:r>
      </w:ins>
      <w:proofErr w:type="gramEnd"/>
      <w:r w:rsidRPr="005E7358">
        <w:t>4</w:t>
      </w:r>
      <w:del w:id="11088" w:author="OFFM" w:date="2024-04-16T10:53:00Z">
        <w:r w:rsidR="00817C00" w:rsidRPr="00F74592">
          <w:delText>),</w:delText>
        </w:r>
      </w:del>
      <w:ins w:id="11089" w:author="OFFM" w:date="2024-04-16T10:53:00Z">
        <w:r w:rsidRPr="000D237D">
          <w:t>) of this section,</w:t>
        </w:r>
      </w:ins>
      <w:r w:rsidRPr="005E7358">
        <w:t xml:space="preserve"> are limited to </w:t>
      </w:r>
      <w:del w:id="11090" w:author="OFFM" w:date="2024-04-16T10:53:00Z">
        <w:r w:rsidR="00817C00" w:rsidRPr="00F74592">
          <w:delText>8 per cent</w:delText>
        </w:r>
      </w:del>
      <w:ins w:id="11091" w:author="OFFM" w:date="2024-04-16T10:53:00Z">
        <w:r w:rsidRPr="000D237D">
          <w:t>eight percent</w:t>
        </w:r>
      </w:ins>
      <w:r w:rsidRPr="005E7358">
        <w:t xml:space="preserve"> of the sales price of the employee's former home. </w:t>
      </w:r>
    </w:p>
    <w:p w14:paraId="2AC9B276"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The continuing costs of ownership (for up to six months) of the vacant former home after the settlement or lease date of the employee's new permanent home, such as maintenance of buildings and grounds (exclusive of fixing-up expenses), utilities, taxes, and property insurance. </w:t>
      </w:r>
    </w:p>
    <w:p w14:paraId="16D0121E" w14:textId="09FD8CEE"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5</w:t>
      </w:r>
      <w:r w:rsidRPr="00A63D45">
        <w:rPr>
          <w:rStyle w:val="paren"/>
        </w:rPr>
        <w:t>)</w:t>
      </w:r>
      <w:r w:rsidRPr="005E7358">
        <w:t xml:space="preserve"> Other necessary and reasonable expenses normally incident to relocation, such as </w:t>
      </w:r>
      <w:del w:id="11092" w:author="OFFM" w:date="2024-04-16T10:53:00Z">
        <w:r w:rsidR="00817C00" w:rsidRPr="00F74592">
          <w:delText xml:space="preserve">the costs of </w:delText>
        </w:r>
      </w:del>
      <w:r w:rsidRPr="005E7358">
        <w:t xml:space="preserve">canceling an unexpired lease, transportation of personal property, and purchasing insurance against loss of or damages to personal property. The cost of canceling an unexpired lease is limited to three times the monthly rental. </w:t>
      </w:r>
    </w:p>
    <w:p w14:paraId="4753B3AF" w14:textId="0A8BCFC1"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Allowable relocation costs for new employees are limited to those described in paragraphs (b)(1) and (2) of this section. </w:t>
      </w:r>
      <w:del w:id="11093" w:author="OFFM" w:date="2024-04-16T10:53:00Z">
        <w:r w:rsidR="00817C00" w:rsidRPr="00F74592">
          <w:delText>When</w:delText>
        </w:r>
      </w:del>
      <w:ins w:id="11094" w:author="OFFM" w:date="2024-04-16T10:53:00Z">
        <w:r w:rsidRPr="000D237D">
          <w:t>If</w:t>
        </w:r>
      </w:ins>
      <w:r w:rsidRPr="005E7358">
        <w:t xml:space="preserve"> relocation costs incurred incident to the recruitment of </w:t>
      </w:r>
      <w:ins w:id="11095" w:author="OFFM" w:date="2024-04-16T10:53:00Z">
        <w:r w:rsidRPr="000D237D">
          <w:t xml:space="preserve">a </w:t>
        </w:r>
      </w:ins>
      <w:r w:rsidRPr="005E7358">
        <w:t xml:space="preserve">new </w:t>
      </w:r>
      <w:del w:id="11096" w:author="OFFM" w:date="2024-04-16T10:53:00Z">
        <w:r w:rsidR="00817C00" w:rsidRPr="00F74592">
          <w:delText>employees</w:delText>
        </w:r>
      </w:del>
      <w:ins w:id="11097" w:author="OFFM" w:date="2024-04-16T10:53:00Z">
        <w:r w:rsidRPr="000D237D">
          <w:t>employee</w:t>
        </w:r>
      </w:ins>
      <w:r w:rsidRPr="005E7358">
        <w:t xml:space="preserve"> have been </w:t>
      </w:r>
      <w:del w:id="11098" w:author="OFFM" w:date="2024-04-16T10:53:00Z">
        <w:r w:rsidR="00817C00" w:rsidRPr="00F74592">
          <w:delText>charged to</w:delText>
        </w:r>
      </w:del>
      <w:ins w:id="11099" w:author="OFFM" w:date="2024-04-16T10:53:00Z">
        <w:r w:rsidRPr="000D237D">
          <w:t>funded in whole or in part by</w:t>
        </w:r>
      </w:ins>
      <w:r w:rsidRPr="005E7358">
        <w:t xml:space="preserve"> a </w:t>
      </w:r>
      <w:proofErr w:type="gramStart"/>
      <w:r w:rsidRPr="005E7358">
        <w:t>Federal</w:t>
      </w:r>
      <w:proofErr w:type="gramEnd"/>
      <w:r w:rsidRPr="005E7358">
        <w:t xml:space="preserve"> award</w:t>
      </w:r>
      <w:ins w:id="11100" w:author="OFFM" w:date="2024-04-16T10:53:00Z">
        <w:r w:rsidRPr="000D237D">
          <w:t>,</w:t>
        </w:r>
      </w:ins>
      <w:r w:rsidRPr="005E7358">
        <w:t xml:space="preserve"> and the</w:t>
      </w:r>
      <w:ins w:id="11101" w:author="OFFM" w:date="2024-04-16T10:53:00Z">
        <w:r w:rsidRPr="000D237D">
          <w:t xml:space="preserve"> newly hired</w:t>
        </w:r>
      </w:ins>
      <w:r w:rsidRPr="005E7358">
        <w:t xml:space="preserve"> employee resigns for reasons within the employee's control within 12 months after hire, the </w:t>
      </w:r>
      <w:del w:id="11102" w:author="OFFM" w:date="2024-04-16T10:53:00Z">
        <w:r w:rsidR="00817C00" w:rsidRPr="00F74592">
          <w:delText>non-Federal entity</w:delText>
        </w:r>
      </w:del>
      <w:ins w:id="11103" w:author="OFFM" w:date="2024-04-16T10:53:00Z">
        <w:r w:rsidRPr="000D237D">
          <w:t>recipient or subrecipient</w:t>
        </w:r>
      </w:ins>
      <w:r w:rsidRPr="005E7358">
        <w:t xml:space="preserve"> must refund or credit the Federal Government for its share of the cost. </w:t>
      </w:r>
      <w:del w:id="11104" w:author="OFFM" w:date="2024-04-16T10:53:00Z">
        <w:r w:rsidR="00817C00" w:rsidRPr="00F74592">
          <w:delText xml:space="preserve">If </w:delText>
        </w:r>
      </w:del>
      <w:ins w:id="11105" w:author="OFFM" w:date="2024-04-16T10:53:00Z">
        <w:r w:rsidRPr="000D237D">
          <w:t xml:space="preserve">If a new employee is relocating to an overseas location and </w:t>
        </w:r>
      </w:ins>
      <w:r w:rsidRPr="005E7358">
        <w:t xml:space="preserve">dependents are not permitted </w:t>
      </w:r>
      <w:del w:id="11106" w:author="OFFM" w:date="2024-04-16T10:53:00Z">
        <w:r w:rsidR="00817C00" w:rsidRPr="00F74592">
          <w:delText xml:space="preserve">at the location </w:delText>
        </w:r>
      </w:del>
      <w:r w:rsidRPr="005E7358">
        <w:t>for any reason</w:t>
      </w:r>
      <w:ins w:id="11107" w:author="OFFM" w:date="2024-04-16T10:53:00Z">
        <w:r w:rsidRPr="000D237D">
          <w:t>,</w:t>
        </w:r>
      </w:ins>
      <w:r w:rsidRPr="005E7358">
        <w:t xml:space="preserve"> and the costs do not include </w:t>
      </w:r>
      <w:del w:id="11108" w:author="OFFM" w:date="2024-04-16T10:53:00Z">
        <w:r w:rsidR="00817C00" w:rsidRPr="00F74592">
          <w:delText xml:space="preserve">costs of </w:delText>
        </w:r>
      </w:del>
      <w:r w:rsidRPr="005E7358">
        <w:t xml:space="preserve">transporting household goods, the costs </w:t>
      </w:r>
      <w:del w:id="11109" w:author="OFFM" w:date="2024-04-16T10:53:00Z">
        <w:r w:rsidR="00817C00" w:rsidRPr="00F74592">
          <w:delText xml:space="preserve">of travel to an overseas location </w:delText>
        </w:r>
      </w:del>
      <w:r w:rsidRPr="005E7358">
        <w:t>must be considered travel costs in accordance with § 200.474</w:t>
      </w:r>
      <w:del w:id="11110" w:author="OFFM" w:date="2024-04-16T10:53:00Z">
        <w:r w:rsidR="00817C00" w:rsidRPr="00F74592">
          <w:delText xml:space="preserve"> Travel costs, and </w:delText>
        </w:r>
      </w:del>
      <w:ins w:id="11111" w:author="OFFM" w:date="2024-04-16T10:53:00Z">
        <w:r w:rsidRPr="006E7617">
          <w:rPr>
            <w:rStyle w:val="Hyperlink"/>
            <w:color w:val="auto"/>
            <w:u w:val="none"/>
          </w:rPr>
          <w:t xml:space="preserve">, </w:t>
        </w:r>
      </w:ins>
      <w:r w:rsidRPr="00A63D45">
        <w:rPr>
          <w:rStyle w:val="Hyperlink"/>
          <w:color w:val="auto"/>
          <w:u w:val="none"/>
        </w:rPr>
        <w:t xml:space="preserve">not </w:t>
      </w:r>
      <w:ins w:id="11112" w:author="OFFM" w:date="2024-04-16T10:53:00Z">
        <w:r w:rsidRPr="006E7617">
          <w:rPr>
            <w:rStyle w:val="Hyperlink"/>
            <w:color w:val="auto"/>
            <w:u w:val="none"/>
          </w:rPr>
          <w:t xml:space="preserve">relocation costs under </w:t>
        </w:r>
      </w:ins>
      <w:r w:rsidR="00C80201" w:rsidRPr="005E7358">
        <w:t xml:space="preserve">this </w:t>
      </w:r>
      <w:del w:id="11113" w:author="OFFM" w:date="2024-04-16T10:53:00Z">
        <w:r w:rsidR="00817C00" w:rsidRPr="00F74592">
          <w:delText>relocations costs of employees (See also § 200.464).</w:delText>
        </w:r>
      </w:del>
      <w:ins w:id="11114" w:author="OFFM" w:date="2024-04-16T10:53:00Z">
        <w:r w:rsidR="00C80201">
          <w:t>section</w:t>
        </w:r>
        <w:r w:rsidRPr="006E7617">
          <w:t>.</w:t>
        </w:r>
      </w:ins>
      <w:r w:rsidRPr="005E7358">
        <w:t xml:space="preserve"> </w:t>
      </w:r>
    </w:p>
    <w:p w14:paraId="71210F8C"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The following costs related to relocation are unallowable: </w:t>
      </w:r>
    </w:p>
    <w:p w14:paraId="1C5E58EF"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Fees and other costs associated with acquiring a new home. </w:t>
      </w:r>
    </w:p>
    <w:p w14:paraId="6A869207"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A loss on the sale of a former home. </w:t>
      </w:r>
    </w:p>
    <w:p w14:paraId="479D0224"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Continuing mortgage principal and interest payments on a home being sold. </w:t>
      </w:r>
    </w:p>
    <w:p w14:paraId="6D67F29F"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Income taxes paid by an employee related to reimbursed relocation costs. </w:t>
      </w:r>
    </w:p>
    <w:p w14:paraId="47D3ABE8"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200.465 Rental costs of real property and equipment.</w:t>
      </w:r>
    </w:p>
    <w:p w14:paraId="1E76BDB9" w14:textId="1563D454"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Subject to the limitations described in paragraphs (b) through (d) of this section, rental costs are allowable to the extent that the rates are reasonable in light of such factors as</w:t>
      </w:r>
      <w:del w:id="11115" w:author="OFFM" w:date="2024-04-16T10:53:00Z">
        <w:r w:rsidR="00817C00" w:rsidRPr="00F74592">
          <w:delText>: rental</w:delText>
        </w:r>
      </w:del>
      <w:r w:rsidRPr="005E7358">
        <w:t xml:space="preserve"> costs of comparable </w:t>
      </w:r>
      <w:del w:id="11116" w:author="OFFM" w:date="2024-04-16T10:53:00Z">
        <w:r w:rsidR="00817C00" w:rsidRPr="00F74592">
          <w:delText>property, if any</w:delText>
        </w:r>
      </w:del>
      <w:ins w:id="11117" w:author="OFFM" w:date="2024-04-16T10:53:00Z">
        <w:r w:rsidRPr="000D237D">
          <w:t>rental properties</w:t>
        </w:r>
      </w:ins>
      <w:r w:rsidRPr="005E7358">
        <w:t xml:space="preserve">; market conditions in the area; alternatives available; and the type, life expectancy, condition, and value of the property leased. Rental </w:t>
      </w:r>
      <w:r w:rsidRPr="005E7358">
        <w:lastRenderedPageBreak/>
        <w:t xml:space="preserve">arrangements should be reviewed periodically to determine if circumstances have changed and </w:t>
      </w:r>
      <w:ins w:id="11118" w:author="OFFM" w:date="2024-04-16T10:53:00Z">
        <w:r w:rsidRPr="000D237D">
          <w:t xml:space="preserve">if </w:t>
        </w:r>
      </w:ins>
      <w:r w:rsidRPr="005E7358">
        <w:t xml:space="preserve">other options are available. </w:t>
      </w:r>
    </w:p>
    <w:p w14:paraId="4C591EE6" w14:textId="5DB3AB3D"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Rental costs under “sale and lease back” arrangements are allowable only up to the amount that would </w:t>
      </w:r>
      <w:del w:id="11119" w:author="OFFM" w:date="2024-04-16T10:53:00Z">
        <w:r w:rsidR="00817C00" w:rsidRPr="00F74592">
          <w:delText>be</w:delText>
        </w:r>
      </w:del>
      <w:ins w:id="11120" w:author="OFFM" w:date="2024-04-16T10:53:00Z">
        <w:r w:rsidRPr="000D237D">
          <w:t>have been</w:t>
        </w:r>
      </w:ins>
      <w:r w:rsidRPr="005E7358">
        <w:t xml:space="preserve"> allowed </w:t>
      </w:r>
      <w:ins w:id="11121" w:author="OFFM" w:date="2024-04-16T10:53:00Z">
        <w:r w:rsidRPr="000D237D">
          <w:t xml:space="preserve">if the recipient or subrecipient </w:t>
        </w:r>
      </w:ins>
      <w:r w:rsidRPr="005E7358">
        <w:t xml:space="preserve">had </w:t>
      </w:r>
      <w:del w:id="11122" w:author="OFFM" w:date="2024-04-16T10:53:00Z">
        <w:r w:rsidR="00817C00" w:rsidRPr="00F74592">
          <w:delText xml:space="preserve">the non-Federal entity </w:delText>
        </w:r>
      </w:del>
      <w:r w:rsidRPr="005E7358">
        <w:t xml:space="preserve">continued to own the property. This amount would include expenses such as depreciation, maintenance, taxes, and insurance. </w:t>
      </w:r>
    </w:p>
    <w:p w14:paraId="12033C58" w14:textId="6D702C92"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Rental costs under “less-than-arm's-length” leases are allowable only up to the amount </w:t>
      </w:r>
      <w:del w:id="11123" w:author="OFFM" w:date="2024-04-16T10:53:00Z">
        <w:r w:rsidR="00817C00" w:rsidRPr="00F74592">
          <w:delText>(as explained</w:delText>
        </w:r>
      </w:del>
      <w:ins w:id="11124" w:author="OFFM" w:date="2024-04-16T10:53:00Z">
        <w:r w:rsidRPr="000D237D">
          <w:t>described</w:t>
        </w:r>
      </w:ins>
      <w:r w:rsidRPr="005E7358">
        <w:t xml:space="preserve"> in paragraph (b) of this section</w:t>
      </w:r>
      <w:del w:id="11125" w:author="OFFM" w:date="2024-04-16T10:53:00Z">
        <w:r w:rsidR="00817C00" w:rsidRPr="00F74592">
          <w:delText>).</w:delText>
        </w:r>
      </w:del>
      <w:ins w:id="11126" w:author="OFFM" w:date="2024-04-16T10:53:00Z">
        <w:r w:rsidRPr="000D237D">
          <w:t>.</w:t>
        </w:r>
      </w:ins>
      <w:r w:rsidRPr="005E7358">
        <w:t xml:space="preserve"> For this purpose, a less-than-arm's-length lease is one under which one party to the lease agreement </w:t>
      </w:r>
      <w:del w:id="11127" w:author="OFFM" w:date="2024-04-16T10:53:00Z">
        <w:r w:rsidR="00817C00" w:rsidRPr="00F74592">
          <w:delText>is able to</w:delText>
        </w:r>
      </w:del>
      <w:ins w:id="11128" w:author="OFFM" w:date="2024-04-16T10:53:00Z">
        <w:r w:rsidRPr="000D237D">
          <w:t>can</w:t>
        </w:r>
      </w:ins>
      <w:r w:rsidRPr="005E7358">
        <w:t xml:space="preserve"> control or substantially influence the actions of the other. Such leases include, but are not limited to</w:t>
      </w:r>
      <w:ins w:id="11129" w:author="OFFM" w:date="2024-04-16T10:53:00Z">
        <w:r w:rsidRPr="000D237D">
          <w:t>,</w:t>
        </w:r>
      </w:ins>
      <w:r w:rsidRPr="005E7358">
        <w:t xml:space="preserve"> those between: </w:t>
      </w:r>
    </w:p>
    <w:p w14:paraId="212EA6D4" w14:textId="036AC2F2"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Divisions of the </w:t>
      </w:r>
      <w:del w:id="11130" w:author="OFFM" w:date="2024-04-16T10:53:00Z">
        <w:r w:rsidR="00817C00" w:rsidRPr="00F74592">
          <w:delText>non-Federal entity;</w:delText>
        </w:r>
      </w:del>
      <w:ins w:id="11131" w:author="OFFM" w:date="2024-04-16T10:53:00Z">
        <w:r w:rsidRPr="000D237D">
          <w:t>recipient or subrecipient;</w:t>
        </w:r>
      </w:ins>
      <w:r w:rsidRPr="005E7358">
        <w:t xml:space="preserve"> </w:t>
      </w:r>
    </w:p>
    <w:p w14:paraId="15C2E8F6" w14:textId="31C5729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w:t>
      </w:r>
      <w:del w:id="11132" w:author="OFFM" w:date="2024-04-16T10:53:00Z">
        <w:r w:rsidR="00817C00" w:rsidRPr="00F74592">
          <w:delText>non-Federal</w:delText>
        </w:r>
      </w:del>
      <w:ins w:id="11133" w:author="OFFM" w:date="2024-04-16T10:53:00Z">
        <w:r w:rsidRPr="000D237D">
          <w:t>recipient or subrecipient and another</w:t>
        </w:r>
      </w:ins>
      <w:r w:rsidRPr="005E7358">
        <w:t xml:space="preserve"> entity under common control through common officers, directors, or members; and </w:t>
      </w:r>
    </w:p>
    <w:p w14:paraId="716FE5F4" w14:textId="41C8ADAF"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The </w:t>
      </w:r>
      <w:del w:id="11134" w:author="OFFM" w:date="2024-04-16T10:53:00Z">
        <w:r w:rsidR="00817C00" w:rsidRPr="00F74592">
          <w:delText>non-Federal entity</w:delText>
        </w:r>
      </w:del>
      <w:ins w:id="11135" w:author="OFFM" w:date="2024-04-16T10:53:00Z">
        <w:r w:rsidRPr="000D237D">
          <w:t>recipient or subrecipient</w:t>
        </w:r>
      </w:ins>
      <w:r w:rsidRPr="005E7358">
        <w:t xml:space="preserve"> and a director, trustee, officer, or key employee of the </w:t>
      </w:r>
      <w:del w:id="11136" w:author="OFFM" w:date="2024-04-16T10:53:00Z">
        <w:r w:rsidR="00817C00" w:rsidRPr="00F74592">
          <w:delText>non-Federal entity</w:delText>
        </w:r>
      </w:del>
      <w:ins w:id="11137" w:author="OFFM" w:date="2024-04-16T10:53:00Z">
        <w:r w:rsidRPr="000D237D">
          <w:t>recipient or subrecipient</w:t>
        </w:r>
      </w:ins>
      <w:r w:rsidRPr="005E7358">
        <w:t xml:space="preserve"> or an immediate family member, either directly or through corporations, trusts, or similar arrangements in which they hold a controlling interest. For example, the </w:t>
      </w:r>
      <w:del w:id="11138" w:author="OFFM" w:date="2024-04-16T10:53:00Z">
        <w:r w:rsidR="00817C00" w:rsidRPr="00F74592">
          <w:delText>non-Federal entity</w:delText>
        </w:r>
      </w:del>
      <w:ins w:id="11139" w:author="OFFM" w:date="2024-04-16T10:53:00Z">
        <w:r w:rsidRPr="000D237D">
          <w:t>recipient or subrecipient</w:t>
        </w:r>
      </w:ins>
      <w:r w:rsidRPr="005E7358">
        <w:t xml:space="preserve"> may establish a separate corporation </w:t>
      </w:r>
      <w:del w:id="11140" w:author="OFFM" w:date="2024-04-16T10:53:00Z">
        <w:r w:rsidR="00817C00" w:rsidRPr="00F74592">
          <w:delText>for the sole purpose of owning</w:delText>
        </w:r>
      </w:del>
      <w:ins w:id="11141" w:author="OFFM" w:date="2024-04-16T10:53:00Z">
        <w:r w:rsidRPr="000D237D">
          <w:t>to own</w:t>
        </w:r>
      </w:ins>
      <w:r w:rsidRPr="005E7358">
        <w:t xml:space="preserve"> property and </w:t>
      </w:r>
      <w:del w:id="11142" w:author="OFFM" w:date="2024-04-16T10:53:00Z">
        <w:r w:rsidR="00817C00" w:rsidRPr="00F74592">
          <w:delText>leasing</w:delText>
        </w:r>
      </w:del>
      <w:ins w:id="11143" w:author="OFFM" w:date="2024-04-16T10:53:00Z">
        <w:r w:rsidRPr="000D237D">
          <w:t>lease</w:t>
        </w:r>
      </w:ins>
      <w:r w:rsidRPr="005E7358">
        <w:t xml:space="preserve"> it back to the </w:t>
      </w:r>
      <w:del w:id="11144" w:author="OFFM" w:date="2024-04-16T10:53:00Z">
        <w:r w:rsidR="00817C00" w:rsidRPr="00F74592">
          <w:delText>non-Federal entity</w:delText>
        </w:r>
      </w:del>
      <w:ins w:id="11145" w:author="OFFM" w:date="2024-04-16T10:53:00Z">
        <w:r w:rsidRPr="000D237D">
          <w:t>recipient or subrecipient</w:t>
        </w:r>
      </w:ins>
      <w:r w:rsidRPr="005E7358">
        <w:t xml:space="preserve">. </w:t>
      </w:r>
    </w:p>
    <w:p w14:paraId="6CD5B182"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4</w:t>
      </w:r>
      <w:r w:rsidRPr="00A63D45">
        <w:rPr>
          <w:rStyle w:val="paren"/>
        </w:rPr>
        <w:t>)</w:t>
      </w:r>
      <w:r w:rsidRPr="005E7358">
        <w:t xml:space="preserve"> Family members include one party with any of the following relationships to another party: </w:t>
      </w:r>
    </w:p>
    <w:p w14:paraId="5D07A968" w14:textId="4ABBFCBF"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Spouse</w:t>
      </w:r>
      <w:del w:id="11146" w:author="OFFM" w:date="2024-04-16T10:53:00Z">
        <w:r w:rsidR="00817C00" w:rsidRPr="00F74592">
          <w:delText>,</w:delText>
        </w:r>
      </w:del>
      <w:r w:rsidRPr="005E7358">
        <w:t xml:space="preserve"> and parents thereof; </w:t>
      </w:r>
    </w:p>
    <w:p w14:paraId="09FAEB41" w14:textId="28DC13FD"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Children</w:t>
      </w:r>
      <w:del w:id="11147" w:author="OFFM" w:date="2024-04-16T10:53:00Z">
        <w:r w:rsidR="00817C00" w:rsidRPr="00F74592">
          <w:delText>,</w:delText>
        </w:r>
      </w:del>
      <w:r w:rsidRPr="005E7358">
        <w:t xml:space="preserve"> and spouses thereof; </w:t>
      </w:r>
    </w:p>
    <w:p w14:paraId="7A1FC260" w14:textId="1DF79A44"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Parents</w:t>
      </w:r>
      <w:del w:id="11148" w:author="OFFM" w:date="2024-04-16T10:53:00Z">
        <w:r w:rsidR="00817C00" w:rsidRPr="00F74592">
          <w:delText>,</w:delText>
        </w:r>
      </w:del>
      <w:r w:rsidRPr="005E7358">
        <w:t xml:space="preserve"> and spouses thereof; </w:t>
      </w:r>
    </w:p>
    <w:p w14:paraId="2F70CBB2" w14:textId="3EE5F5E0" w:rsidR="000B5224" w:rsidRPr="005E7358" w:rsidRDefault="00F2264C" w:rsidP="00A63D45">
      <w:pPr>
        <w:pStyle w:val="indent-3"/>
        <w:spacing w:before="0" w:beforeAutospacing="0" w:after="0" w:afterAutospacing="0" w:line="480" w:lineRule="auto"/>
        <w:ind w:firstLine="720"/>
        <w:contextualSpacing/>
      </w:pPr>
      <w:r w:rsidRPr="00A63D45">
        <w:rPr>
          <w:rStyle w:val="paren"/>
        </w:rPr>
        <w:lastRenderedPageBreak/>
        <w:t>(</w:t>
      </w:r>
      <w:r w:rsidRPr="00A63D45">
        <w:rPr>
          <w:rStyle w:val="paragraph-hierarchy"/>
        </w:rPr>
        <w:t>iv</w:t>
      </w:r>
      <w:r w:rsidRPr="00A63D45">
        <w:rPr>
          <w:rStyle w:val="paren"/>
        </w:rPr>
        <w:t>)</w:t>
      </w:r>
      <w:r w:rsidRPr="005E7358">
        <w:t xml:space="preserve"> Siblings</w:t>
      </w:r>
      <w:del w:id="11149" w:author="OFFM" w:date="2024-04-16T10:53:00Z">
        <w:r w:rsidR="00817C00" w:rsidRPr="00F74592">
          <w:delText>,</w:delText>
        </w:r>
      </w:del>
      <w:r w:rsidRPr="005E7358">
        <w:t xml:space="preserve"> and spouses thereof; </w:t>
      </w:r>
    </w:p>
    <w:p w14:paraId="15433805" w14:textId="17165DAE"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v</w:t>
      </w:r>
      <w:r w:rsidRPr="00A63D45">
        <w:rPr>
          <w:rStyle w:val="paren"/>
        </w:rPr>
        <w:t>)</w:t>
      </w:r>
      <w:r w:rsidRPr="005E7358">
        <w:t xml:space="preserve"> Grandparents and grandchildren</w:t>
      </w:r>
      <w:del w:id="11150" w:author="OFFM" w:date="2024-04-16T10:53:00Z">
        <w:r w:rsidR="00817C00" w:rsidRPr="00F74592">
          <w:delText>,</w:delText>
        </w:r>
      </w:del>
      <w:r w:rsidRPr="005E7358">
        <w:t xml:space="preserve"> and spouses thereof; </w:t>
      </w:r>
    </w:p>
    <w:p w14:paraId="4EC8CED0"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vi</w:t>
      </w:r>
      <w:r w:rsidRPr="00A63D45">
        <w:rPr>
          <w:rStyle w:val="paren"/>
        </w:rPr>
        <w:t>)</w:t>
      </w:r>
      <w:r w:rsidRPr="005E7358">
        <w:t xml:space="preserve"> Domestic partner and parents thereof, including domestic partners of any individual in 2 through 5 of this definition; and </w:t>
      </w:r>
    </w:p>
    <w:p w14:paraId="08B2E7D8"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vii</w:t>
      </w:r>
      <w:r w:rsidRPr="00A63D45">
        <w:rPr>
          <w:rStyle w:val="paren"/>
        </w:rPr>
        <w:t>)</w:t>
      </w:r>
      <w:r w:rsidRPr="005E7358">
        <w:t xml:space="preserve"> Any individual related by blood or affinity whose close association with the employee is the equivalent of a family relationship. </w:t>
      </w:r>
    </w:p>
    <w:p w14:paraId="5014A4BE" w14:textId="77777777" w:rsidR="00817C00" w:rsidRPr="00F74592" w:rsidRDefault="00817C00" w:rsidP="00C63D12">
      <w:pPr>
        <w:spacing w:after="0" w:line="480" w:lineRule="auto"/>
        <w:ind w:firstLine="720"/>
        <w:contextualSpacing/>
        <w:rPr>
          <w:del w:id="11151" w:author="OFFM" w:date="2024-04-16T10:53:00Z"/>
          <w:rFonts w:ascii="Times New Roman" w:hAnsi="Times New Roman" w:cs="Times New Roman"/>
          <w:sz w:val="24"/>
          <w:szCs w:val="24"/>
        </w:rPr>
      </w:pPr>
      <w:del w:id="11152" w:author="OFFM" w:date="2024-04-16T10:53:00Z">
        <w:r w:rsidRPr="00F74592">
          <w:rPr>
            <w:rFonts w:ascii="Times New Roman" w:hAnsi="Times New Roman" w:cs="Times New Roman"/>
            <w:sz w:val="24"/>
            <w:szCs w:val="24"/>
          </w:rPr>
          <w:delText xml:space="preserve">(5) Rental costs under leases which are required to be treated as capital leases under GAAP are allowable only up to the amount (as explained in paragraph (b) of this section) that would be allowed had the non-Federal entity purchased the property on the date the lease agreement was executed. The provisions of GAAP must be used to determine whether a lease is a capital lease. Interest costs related to capital leases are allowable to the extent they meet the criteria in § 200.449 Interest. Unallowable costs include amounts paid for profit, management fees, and taxes that would not have been incurred had the non-Federal entity purchased the property. </w:delText>
        </w:r>
      </w:del>
    </w:p>
    <w:p w14:paraId="4300E045" w14:textId="77777777" w:rsidR="00817C00" w:rsidRPr="00F74592" w:rsidRDefault="00817C00" w:rsidP="00C63D12">
      <w:pPr>
        <w:spacing w:after="0" w:line="480" w:lineRule="auto"/>
        <w:ind w:firstLine="720"/>
        <w:contextualSpacing/>
        <w:rPr>
          <w:del w:id="11153" w:author="OFFM" w:date="2024-04-16T10:53:00Z"/>
          <w:rFonts w:ascii="Times New Roman" w:hAnsi="Times New Roman" w:cs="Times New Roman"/>
          <w:sz w:val="24"/>
          <w:szCs w:val="24"/>
        </w:rPr>
      </w:pPr>
      <w:del w:id="11154" w:author="OFFM" w:date="2024-04-16T10:53:00Z">
        <w:r w:rsidRPr="00F74592">
          <w:rPr>
            <w:rFonts w:ascii="Times New Roman" w:hAnsi="Times New Roman" w:cs="Times New Roman"/>
            <w:sz w:val="24"/>
            <w:szCs w:val="24"/>
          </w:rPr>
          <w:delText xml:space="preserve">(6) The rental of any property owned by any individuals or entities affiliated with the non-Federal entity, to include commercial or residential real estate, for purposes such as the home office workspace is unallowable. </w:delText>
        </w:r>
      </w:del>
    </w:p>
    <w:p w14:paraId="5274FA9F" w14:textId="56D942FC"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Rental costs under leases which are required to be accounted for as a financed purchase under GASB standards or a finance lease under FASB standards </w:t>
      </w:r>
      <w:del w:id="11155" w:author="OFFM" w:date="2024-04-16T10:53:00Z">
        <w:r w:rsidR="00817C00" w:rsidRPr="00F74592">
          <w:delText xml:space="preserve">under GAAP </w:delText>
        </w:r>
      </w:del>
      <w:r w:rsidRPr="005E7358">
        <w:t>are allowable only up to the amount (</w:t>
      </w:r>
      <w:del w:id="11156" w:author="OFFM" w:date="2024-04-16T10:53:00Z">
        <w:r w:rsidR="00817C00" w:rsidRPr="00F74592">
          <w:delText>as explained</w:delText>
        </w:r>
      </w:del>
      <w:ins w:id="11157" w:author="OFFM" w:date="2024-04-16T10:53:00Z">
        <w:r w:rsidRPr="000D237D">
          <w:t>described</w:t>
        </w:r>
      </w:ins>
      <w:r w:rsidRPr="005E7358">
        <w:t xml:space="preserve"> in paragraph (b) of this section) that would </w:t>
      </w:r>
      <w:del w:id="11158" w:author="OFFM" w:date="2024-04-16T10:53:00Z">
        <w:r w:rsidR="00817C00" w:rsidRPr="00F74592">
          <w:delText>be</w:delText>
        </w:r>
      </w:del>
      <w:ins w:id="11159" w:author="OFFM" w:date="2024-04-16T10:53:00Z">
        <w:r w:rsidRPr="000D237D">
          <w:t>have been</w:t>
        </w:r>
      </w:ins>
      <w:r w:rsidRPr="005E7358">
        <w:t xml:space="preserve"> allowed </w:t>
      </w:r>
      <w:del w:id="11160" w:author="OFFM" w:date="2024-04-16T10:53:00Z">
        <w:r w:rsidR="00817C00" w:rsidRPr="00F74592">
          <w:delText>had</w:delText>
        </w:r>
      </w:del>
      <w:ins w:id="11161" w:author="OFFM" w:date="2024-04-16T10:53:00Z">
        <w:r w:rsidRPr="000D237D">
          <w:t>if</w:t>
        </w:r>
      </w:ins>
      <w:r w:rsidRPr="005E7358">
        <w:t xml:space="preserve"> the </w:t>
      </w:r>
      <w:del w:id="11162" w:author="OFFM" w:date="2024-04-16T10:53:00Z">
        <w:r w:rsidR="00817C00" w:rsidRPr="00F74592">
          <w:delText>non-Federal entity</w:delText>
        </w:r>
      </w:del>
      <w:ins w:id="11163" w:author="OFFM" w:date="2024-04-16T10:53:00Z">
        <w:r w:rsidRPr="000D237D">
          <w:t>recipient or subrecipient had</w:t>
        </w:r>
      </w:ins>
      <w:r w:rsidRPr="005E7358">
        <w:t xml:space="preserve"> purchased the property on the date the lease agreement was executed. Interest costs related to these leases are allowable </w:t>
      </w:r>
      <w:del w:id="11164" w:author="OFFM" w:date="2024-04-16T10:53:00Z">
        <w:r w:rsidR="00817C00" w:rsidRPr="00F74592">
          <w:delText>to the extent</w:delText>
        </w:r>
      </w:del>
      <w:ins w:id="11165" w:author="OFFM" w:date="2024-04-16T10:53:00Z">
        <w:r w:rsidRPr="000D237D">
          <w:t>if</w:t>
        </w:r>
      </w:ins>
      <w:r w:rsidRPr="005E7358">
        <w:t xml:space="preserve"> they meet the criteria in § 200.449. Unallowable costs include </w:t>
      </w:r>
      <w:del w:id="11166" w:author="OFFM" w:date="2024-04-16T10:53:00Z">
        <w:r w:rsidR="00817C00" w:rsidRPr="00F74592">
          <w:delText>amounts paid for profit, management fees, and taxes</w:delText>
        </w:r>
      </w:del>
      <w:ins w:id="11167" w:author="OFFM" w:date="2024-04-16T10:53:00Z">
        <w:r w:rsidRPr="000D237D">
          <w:t>costs</w:t>
        </w:r>
      </w:ins>
      <w:r w:rsidRPr="005E7358">
        <w:t xml:space="preserve"> that would not have been incurred </w:t>
      </w:r>
      <w:ins w:id="11168" w:author="OFFM" w:date="2024-04-16T10:53:00Z">
        <w:r w:rsidRPr="000D237D">
          <w:t xml:space="preserve">if </w:t>
        </w:r>
        <w:r w:rsidRPr="000D237D">
          <w:lastRenderedPageBreak/>
          <w:t xml:space="preserve">the recipient or subrecipient </w:t>
        </w:r>
      </w:ins>
      <w:r w:rsidRPr="005E7358">
        <w:t xml:space="preserve">had </w:t>
      </w:r>
      <w:del w:id="11169" w:author="OFFM" w:date="2024-04-16T10:53:00Z">
        <w:r w:rsidR="00817C00" w:rsidRPr="00F74592">
          <w:delText xml:space="preserve">the non-Federal entity </w:delText>
        </w:r>
      </w:del>
      <w:r w:rsidRPr="005E7358">
        <w:t>purchased the property</w:t>
      </w:r>
      <w:ins w:id="11170" w:author="OFFM" w:date="2024-04-16T10:53:00Z">
        <w:r w:rsidRPr="000D237D">
          <w:t>, such as amounts paid for profit, management fees, and taxes</w:t>
        </w:r>
      </w:ins>
      <w:r w:rsidRPr="005E7358">
        <w:t xml:space="preserve">. </w:t>
      </w:r>
    </w:p>
    <w:p w14:paraId="6CBF8598" w14:textId="4C820CCE"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e</w:t>
      </w:r>
      <w:r w:rsidRPr="00A63D45">
        <w:rPr>
          <w:rStyle w:val="paren"/>
        </w:rPr>
        <w:t>)</w:t>
      </w:r>
      <w:r w:rsidRPr="005E7358">
        <w:t xml:space="preserve"> Rental or lease payments are allowable under lease contracts where the </w:t>
      </w:r>
      <w:del w:id="11171" w:author="OFFM" w:date="2024-04-16T10:53:00Z">
        <w:r w:rsidR="00817C00" w:rsidRPr="00F74592">
          <w:delText>non-Federal entity</w:delText>
        </w:r>
      </w:del>
      <w:ins w:id="11172" w:author="OFFM" w:date="2024-04-16T10:53:00Z">
        <w:r w:rsidRPr="000D237D">
          <w:t>recipient or subrecipient</w:t>
        </w:r>
      </w:ins>
      <w:r w:rsidRPr="005E7358">
        <w:t xml:space="preserve"> is required to recognize an intangible right-to-use lease asset </w:t>
      </w:r>
      <w:del w:id="11173" w:author="OFFM" w:date="2024-04-16T10:53:00Z">
        <w:r w:rsidR="00817C00" w:rsidRPr="00F74592">
          <w:delText>(per</w:delText>
        </w:r>
      </w:del>
      <w:ins w:id="11174" w:author="OFFM" w:date="2024-04-16T10:53:00Z">
        <w:r w:rsidRPr="000D237D">
          <w:t>under</w:t>
        </w:r>
      </w:ins>
      <w:r w:rsidRPr="005E7358">
        <w:t xml:space="preserve"> GASB</w:t>
      </w:r>
      <w:del w:id="11175" w:author="OFFM" w:date="2024-04-16T10:53:00Z">
        <w:r w:rsidR="00817C00" w:rsidRPr="00F74592">
          <w:delText>)</w:delText>
        </w:r>
      </w:del>
      <w:ins w:id="11176" w:author="OFFM" w:date="2024-04-16T10:53:00Z">
        <w:r w:rsidRPr="000D237D">
          <w:t xml:space="preserve"> standards</w:t>
        </w:r>
      </w:ins>
      <w:r w:rsidRPr="005E7358">
        <w:t xml:space="preserve"> or right</w:t>
      </w:r>
      <w:del w:id="11177" w:author="OFFM" w:date="2024-04-16T10:53:00Z">
        <w:r w:rsidR="00817C00" w:rsidRPr="00F74592">
          <w:delText xml:space="preserve"> </w:delText>
        </w:r>
      </w:del>
      <w:ins w:id="11178" w:author="OFFM" w:date="2024-04-16T10:53:00Z">
        <w:r w:rsidRPr="000D237D">
          <w:t>-</w:t>
        </w:r>
      </w:ins>
      <w:r w:rsidRPr="005E7358">
        <w:t>of</w:t>
      </w:r>
      <w:del w:id="11179" w:author="OFFM" w:date="2024-04-16T10:53:00Z">
        <w:r w:rsidR="00817C00" w:rsidRPr="00F74592">
          <w:delText xml:space="preserve"> </w:delText>
        </w:r>
      </w:del>
      <w:ins w:id="11180" w:author="OFFM" w:date="2024-04-16T10:53:00Z">
        <w:r w:rsidRPr="000D237D">
          <w:t>-</w:t>
        </w:r>
      </w:ins>
      <w:r w:rsidRPr="005E7358">
        <w:t xml:space="preserve">use operating lease asset </w:t>
      </w:r>
      <w:del w:id="11181" w:author="OFFM" w:date="2024-04-16T10:53:00Z">
        <w:r w:rsidR="00817C00" w:rsidRPr="00F74592">
          <w:delText>(per</w:delText>
        </w:r>
      </w:del>
      <w:ins w:id="11182" w:author="OFFM" w:date="2024-04-16T10:53:00Z">
        <w:r w:rsidRPr="000D237D">
          <w:t>under</w:t>
        </w:r>
      </w:ins>
      <w:r w:rsidRPr="005E7358">
        <w:t xml:space="preserve"> FASB</w:t>
      </w:r>
      <w:del w:id="11183" w:author="OFFM" w:date="2024-04-16T10:53:00Z">
        <w:r w:rsidR="00817C00" w:rsidRPr="00F74592">
          <w:delText>)</w:delText>
        </w:r>
      </w:del>
      <w:ins w:id="11184" w:author="OFFM" w:date="2024-04-16T10:53:00Z">
        <w:r w:rsidRPr="000D237D">
          <w:t xml:space="preserve"> standards</w:t>
        </w:r>
      </w:ins>
      <w:r w:rsidRPr="005E7358">
        <w:t xml:space="preserve"> for purposes of financial reporting in accordance with GAAP. </w:t>
      </w:r>
    </w:p>
    <w:p w14:paraId="0A74FE46" w14:textId="034CA01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f</w:t>
      </w:r>
      <w:r w:rsidRPr="00A63D45">
        <w:rPr>
          <w:rStyle w:val="paren"/>
        </w:rPr>
        <w:t>)</w:t>
      </w:r>
      <w:r w:rsidRPr="005E7358">
        <w:t xml:space="preserve"> The rental of any property owned by any individuals or entities affiliated with the </w:t>
      </w:r>
      <w:del w:id="11185" w:author="OFFM" w:date="2024-04-16T10:53:00Z">
        <w:r w:rsidR="00817C00" w:rsidRPr="00F74592">
          <w:delText>non-Federal entity, to include</w:delText>
        </w:r>
      </w:del>
      <w:ins w:id="11186" w:author="OFFM" w:date="2024-04-16T10:53:00Z">
        <w:r w:rsidRPr="000D237D">
          <w:t>recipient or subrecipient, including</w:t>
        </w:r>
      </w:ins>
      <w:r w:rsidRPr="005E7358">
        <w:t xml:space="preserve"> commercial or residential real estate, for purposes such as the home office</w:t>
      </w:r>
      <w:del w:id="11187" w:author="OFFM" w:date="2024-04-16T10:53:00Z">
        <w:r w:rsidR="00817C00" w:rsidRPr="00F74592">
          <w:delText xml:space="preserve"> workspace</w:delText>
        </w:r>
      </w:del>
      <w:r w:rsidRPr="005E7358">
        <w:t xml:space="preserve"> is unallowable. </w:t>
      </w:r>
    </w:p>
    <w:p w14:paraId="454B8631" w14:textId="2DA788A0" w:rsidR="000B5224" w:rsidRPr="005E7358" w:rsidRDefault="00F2264C" w:rsidP="00A63D45">
      <w:pPr>
        <w:pStyle w:val="Heading2"/>
        <w:spacing w:before="0" w:beforeAutospacing="0" w:after="0" w:afterAutospacing="0" w:line="480" w:lineRule="auto"/>
        <w:contextualSpacing/>
        <w:rPr>
          <w:sz w:val="24"/>
        </w:rPr>
      </w:pPr>
      <w:bookmarkStart w:id="11188" w:name="_Hlk160528297"/>
      <w:r w:rsidRPr="005E7358">
        <w:rPr>
          <w:sz w:val="24"/>
        </w:rPr>
        <w:t>§ 200.466 Scholarships</w:t>
      </w:r>
      <w:del w:id="11189" w:author="OFFM" w:date="2024-04-16T10:53:00Z">
        <w:r w:rsidR="00817C00" w:rsidRPr="00C63D12">
          <w:rPr>
            <w:sz w:val="24"/>
            <w:szCs w:val="24"/>
          </w:rPr>
          <w:delText xml:space="preserve"> and</w:delText>
        </w:r>
      </w:del>
      <w:ins w:id="11190" w:author="OFFM" w:date="2024-04-16T10:53:00Z">
        <w:r w:rsidRPr="000D237D">
          <w:rPr>
            <w:sz w:val="24"/>
            <w:szCs w:val="24"/>
          </w:rPr>
          <w:t>,</w:t>
        </w:r>
      </w:ins>
      <w:r w:rsidRPr="005E7358">
        <w:rPr>
          <w:sz w:val="24"/>
        </w:rPr>
        <w:t xml:space="preserve"> student aid costs</w:t>
      </w:r>
      <w:ins w:id="11191" w:author="OFFM" w:date="2024-04-16T10:53:00Z">
        <w:r w:rsidRPr="000D237D">
          <w:rPr>
            <w:sz w:val="24"/>
            <w:szCs w:val="24"/>
          </w:rPr>
          <w:t>, and tuition remission</w:t>
        </w:r>
      </w:ins>
      <w:r w:rsidRPr="005E7358">
        <w:rPr>
          <w:sz w:val="24"/>
        </w:rPr>
        <w:t>.</w:t>
      </w:r>
    </w:p>
    <w:bookmarkEnd w:id="11188"/>
    <w:p w14:paraId="7D67D991" w14:textId="14BDFE44" w:rsidR="000B5224" w:rsidRPr="000D237D" w:rsidRDefault="00F2264C" w:rsidP="000B5224">
      <w:pPr>
        <w:pStyle w:val="indent-1"/>
        <w:spacing w:before="0" w:beforeAutospacing="0" w:after="0" w:afterAutospacing="0" w:line="480" w:lineRule="auto"/>
        <w:ind w:firstLine="720"/>
        <w:contextualSpacing/>
        <w:rPr>
          <w:ins w:id="11192" w:author="OFFM" w:date="2024-04-16T10:53:00Z"/>
        </w:rPr>
      </w:pPr>
      <w:r w:rsidRPr="00A63D45">
        <w:rPr>
          <w:rStyle w:val="paren"/>
        </w:rPr>
        <w:t>(</w:t>
      </w:r>
      <w:r w:rsidRPr="00A63D45">
        <w:rPr>
          <w:rStyle w:val="paragraph-hierarchy"/>
        </w:rPr>
        <w:t>a</w:t>
      </w:r>
      <w:r w:rsidRPr="00A63D45">
        <w:rPr>
          <w:rStyle w:val="paren"/>
        </w:rPr>
        <w:t>)</w:t>
      </w:r>
      <w:r w:rsidRPr="005E7358">
        <w:t xml:space="preserve"> Costs of scholarships, fellowships, and </w:t>
      </w:r>
      <w:del w:id="11193" w:author="OFFM" w:date="2024-04-16T10:53:00Z">
        <w:r w:rsidR="00817C00" w:rsidRPr="00F74592">
          <w:delText xml:space="preserve">other programs of </w:delText>
        </w:r>
      </w:del>
      <w:r w:rsidRPr="005E7358">
        <w:t xml:space="preserve">student aid </w:t>
      </w:r>
      <w:ins w:id="11194" w:author="OFFM" w:date="2024-04-16T10:53:00Z">
        <w:r w:rsidRPr="000D237D">
          <w:t xml:space="preserve">programs </w:t>
        </w:r>
      </w:ins>
      <w:r w:rsidRPr="005E7358">
        <w:t xml:space="preserve">at IHEs are allowable only when the purpose of the Federal award is to provide training to </w:t>
      </w:r>
      <w:del w:id="11195" w:author="OFFM" w:date="2024-04-16T10:53:00Z">
        <w:r w:rsidR="00817C00" w:rsidRPr="00F74592">
          <w:delText xml:space="preserve">selected </w:delText>
        </w:r>
      </w:del>
      <w:r w:rsidRPr="005E7358">
        <w:t>participants</w:t>
      </w:r>
      <w:ins w:id="11196" w:author="OFFM" w:date="2024-04-16T10:53:00Z">
        <w:r w:rsidRPr="000D237D">
          <w:t>,</w:t>
        </w:r>
      </w:ins>
      <w:r w:rsidRPr="005E7358">
        <w:t xml:space="preserve"> and the </w:t>
      </w:r>
      <w:del w:id="11197" w:author="OFFM" w:date="2024-04-16T10:53:00Z">
        <w:r w:rsidR="00817C00" w:rsidRPr="00F74592">
          <w:delText xml:space="preserve">charge is approved by the </w:delText>
        </w:r>
      </w:del>
      <w:r w:rsidRPr="005E7358">
        <w:t xml:space="preserve">Federal </w:t>
      </w:r>
      <w:del w:id="11198" w:author="OFFM" w:date="2024-04-16T10:53:00Z">
        <w:r w:rsidR="00817C00" w:rsidRPr="00F74592">
          <w:delText xml:space="preserve">awarding </w:delText>
        </w:r>
      </w:del>
      <w:r w:rsidRPr="005E7358">
        <w:t>agency</w:t>
      </w:r>
      <w:del w:id="11199" w:author="OFFM" w:date="2024-04-16T10:53:00Z">
        <w:r w:rsidR="00817C00" w:rsidRPr="00F74592">
          <w:delText>. However, tuition</w:delText>
        </w:r>
      </w:del>
      <w:ins w:id="11200" w:author="OFFM" w:date="2024-04-16T10:53:00Z">
        <w:r w:rsidRPr="000D237D">
          <w:t xml:space="preserve"> approves the cost. </w:t>
        </w:r>
      </w:ins>
    </w:p>
    <w:p w14:paraId="35BF5A6C" w14:textId="57D0339E" w:rsidR="00C80201" w:rsidRPr="005E7358" w:rsidRDefault="00F2264C" w:rsidP="00A63D45">
      <w:pPr>
        <w:pStyle w:val="indent-2"/>
        <w:spacing w:before="0" w:beforeAutospacing="0" w:after="0" w:afterAutospacing="0" w:line="480" w:lineRule="auto"/>
        <w:ind w:firstLine="720"/>
        <w:contextualSpacing/>
      </w:pPr>
      <w:ins w:id="11201" w:author="OFFM" w:date="2024-04-16T10:53:00Z">
        <w:r w:rsidRPr="000D237D">
          <w:t>(b) Tuition</w:t>
        </w:r>
      </w:ins>
      <w:r w:rsidRPr="005E7358">
        <w:t xml:space="preserve"> remission and other forms of compensation paid as, or </w:t>
      </w:r>
      <w:del w:id="11202" w:author="OFFM" w:date="2024-04-16T10:53:00Z">
        <w:r w:rsidR="00817C00" w:rsidRPr="00F74592">
          <w:delText>in lieu</w:delText>
        </w:r>
      </w:del>
      <w:ins w:id="11203" w:author="OFFM" w:date="2024-04-16T10:53:00Z">
        <w:r w:rsidRPr="000D237D">
          <w:t>instead</w:t>
        </w:r>
      </w:ins>
      <w:r w:rsidRPr="005E7358">
        <w:t xml:space="preserve"> of, wages to students performing necessary work are allowable provided that: </w:t>
      </w:r>
    </w:p>
    <w:p w14:paraId="141292BA" w14:textId="3317DE7E"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The individual is conducting activities necessary to the Federal award; </w:t>
      </w:r>
    </w:p>
    <w:p w14:paraId="2793B793"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Tuition remission and other support are provided in accordance with </w:t>
      </w:r>
      <w:ins w:id="11204" w:author="OFFM" w:date="2024-04-16T10:53:00Z">
        <w:r w:rsidRPr="000D237D">
          <w:t xml:space="preserve">the </w:t>
        </w:r>
      </w:ins>
      <w:r w:rsidRPr="005E7358">
        <w:t>established</w:t>
      </w:r>
      <w:ins w:id="11205" w:author="OFFM" w:date="2024-04-16T10:53:00Z">
        <w:r w:rsidRPr="000D237D">
          <w:t xml:space="preserve"> written</w:t>
        </w:r>
      </w:ins>
      <w:r w:rsidRPr="005E7358">
        <w:t xml:space="preserve"> policy of the IHE and consistently provided in a like manner to students in return for similar activities conducted under Federal awards as well as other activities; and </w:t>
      </w:r>
    </w:p>
    <w:p w14:paraId="68F6393F" w14:textId="022940C0"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w:t>
      </w:r>
      <w:del w:id="11206" w:author="OFFM" w:date="2024-04-16T10:53:00Z">
        <w:r w:rsidR="00817C00" w:rsidRPr="00F74592">
          <w:delText>During the academic period, the</w:delText>
        </w:r>
      </w:del>
      <w:ins w:id="11207" w:author="OFFM" w:date="2024-04-16T10:53:00Z">
        <w:r w:rsidRPr="000D237D">
          <w:t>The</w:t>
        </w:r>
      </w:ins>
      <w:r w:rsidRPr="005E7358">
        <w:t xml:space="preserve"> student is enrolled in an advanced degree program at </w:t>
      </w:r>
      <w:del w:id="11208" w:author="OFFM" w:date="2024-04-16T10:53:00Z">
        <w:r w:rsidR="00817C00" w:rsidRPr="00F74592">
          <w:delText>a non-Federal entity</w:delText>
        </w:r>
      </w:del>
      <w:ins w:id="11209" w:author="OFFM" w:date="2024-04-16T10:53:00Z">
        <w:r w:rsidRPr="000D237D">
          <w:t>the IHE</w:t>
        </w:r>
      </w:ins>
      <w:r w:rsidRPr="005E7358">
        <w:t xml:space="preserve"> or </w:t>
      </w:r>
      <w:ins w:id="11210" w:author="OFFM" w:date="2024-04-16T10:53:00Z">
        <w:r w:rsidRPr="000D237D">
          <w:t xml:space="preserve">an </w:t>
        </w:r>
      </w:ins>
      <w:r w:rsidRPr="005E7358">
        <w:t xml:space="preserve">affiliated institution </w:t>
      </w:r>
      <w:ins w:id="11211" w:author="OFFM" w:date="2024-04-16T10:53:00Z">
        <w:r w:rsidRPr="000D237D">
          <w:t xml:space="preserve">during the academic period </w:t>
        </w:r>
      </w:ins>
      <w:r w:rsidRPr="005E7358">
        <w:t xml:space="preserve">and the </w:t>
      </w:r>
      <w:ins w:id="11212" w:author="OFFM" w:date="2024-04-16T10:53:00Z">
        <w:r w:rsidRPr="000D237D">
          <w:t xml:space="preserve">student’s </w:t>
        </w:r>
      </w:ins>
      <w:r w:rsidRPr="005E7358">
        <w:t xml:space="preserve">activities </w:t>
      </w:r>
      <w:del w:id="11213" w:author="OFFM" w:date="2024-04-16T10:53:00Z">
        <w:r w:rsidR="00817C00" w:rsidRPr="00F74592">
          <w:delText>of the student in relation to</w:delText>
        </w:r>
      </w:del>
      <w:ins w:id="11214" w:author="OFFM" w:date="2024-04-16T10:53:00Z">
        <w:r w:rsidRPr="000D237D">
          <w:t>under</w:t>
        </w:r>
      </w:ins>
      <w:r w:rsidRPr="005E7358">
        <w:t xml:space="preserve"> the Federal award are related to </w:t>
      </w:r>
      <w:del w:id="11215" w:author="OFFM" w:date="2024-04-16T10:53:00Z">
        <w:r w:rsidR="00817C00" w:rsidRPr="00F74592">
          <w:delText>the</w:delText>
        </w:r>
      </w:del>
      <w:ins w:id="11216" w:author="OFFM" w:date="2024-04-16T10:53:00Z">
        <w:r w:rsidRPr="000D237D">
          <w:t>their</w:t>
        </w:r>
      </w:ins>
      <w:r w:rsidRPr="005E7358">
        <w:t xml:space="preserve"> degree program; </w:t>
      </w:r>
    </w:p>
    <w:p w14:paraId="48FF2497"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4</w:t>
      </w:r>
      <w:r w:rsidRPr="00A63D45">
        <w:rPr>
          <w:rStyle w:val="paren"/>
        </w:rPr>
        <w:t>)</w:t>
      </w:r>
      <w:r w:rsidRPr="005E7358">
        <w:t xml:space="preserve"> The tuition or other payments are reasonable compensation for the work performed and are conditioned explicitly upon the performance of necessary work; and </w:t>
      </w:r>
    </w:p>
    <w:p w14:paraId="7F2B949C" w14:textId="03A5B7CE"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5</w:t>
      </w:r>
      <w:r w:rsidRPr="00A63D45">
        <w:rPr>
          <w:rStyle w:val="paren"/>
        </w:rPr>
        <w:t>)</w:t>
      </w:r>
      <w:r w:rsidRPr="005E7358">
        <w:t xml:space="preserve"> </w:t>
      </w:r>
      <w:del w:id="11217" w:author="OFFM" w:date="2024-04-16T10:53:00Z">
        <w:r w:rsidR="00817C00" w:rsidRPr="00F74592">
          <w:delText>It is the IHE's practice to similarly compensate</w:delText>
        </w:r>
      </w:del>
      <w:ins w:id="11218" w:author="OFFM" w:date="2024-04-16T10:53:00Z">
        <w:r w:rsidRPr="000D237D">
          <w:t>The IHE compensates</w:t>
        </w:r>
      </w:ins>
      <w:r w:rsidRPr="005E7358">
        <w:t xml:space="preserve"> students under Federal awards as well as other activities</w:t>
      </w:r>
      <w:ins w:id="11219" w:author="OFFM" w:date="2024-04-16T10:53:00Z">
        <w:r w:rsidRPr="000D237D">
          <w:t xml:space="preserve"> in similar manners</w:t>
        </w:r>
      </w:ins>
      <w:r w:rsidRPr="005E7358">
        <w:t xml:space="preserve">. </w:t>
      </w:r>
    </w:p>
    <w:p w14:paraId="45F12A1E" w14:textId="1DEFF493"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del w:id="11220" w:author="OFFM" w:date="2024-04-16T10:53:00Z">
        <w:r w:rsidR="00817C00" w:rsidRPr="00F74592">
          <w:delText>b</w:delText>
        </w:r>
      </w:del>
      <w:ins w:id="11221" w:author="OFFM" w:date="2024-04-16T10:53:00Z">
        <w:r w:rsidRPr="000D237D">
          <w:rPr>
            <w:rStyle w:val="paragraph-hierarchy"/>
          </w:rPr>
          <w:t>c</w:t>
        </w:r>
      </w:ins>
      <w:r w:rsidRPr="00A63D45">
        <w:rPr>
          <w:rStyle w:val="paren"/>
        </w:rPr>
        <w:t>)</w:t>
      </w:r>
      <w:r w:rsidRPr="005E7358">
        <w:t xml:space="preserve"> Charges for tuition remission and other forms of compensation paid to students as, or </w:t>
      </w:r>
      <w:del w:id="11222" w:author="OFFM" w:date="2024-04-16T10:53:00Z">
        <w:r w:rsidR="00817C00" w:rsidRPr="00F74592">
          <w:delText>in lieu</w:delText>
        </w:r>
      </w:del>
      <w:ins w:id="11223" w:author="OFFM" w:date="2024-04-16T10:53:00Z">
        <w:r w:rsidRPr="000D237D">
          <w:t>instead</w:t>
        </w:r>
      </w:ins>
      <w:r w:rsidRPr="005E7358">
        <w:t xml:space="preserve"> of, salaries and wages </w:t>
      </w:r>
      <w:del w:id="11224" w:author="OFFM" w:date="2024-04-16T10:53:00Z">
        <w:r w:rsidR="00817C00" w:rsidRPr="00F74592">
          <w:delText>must be</w:delText>
        </w:r>
      </w:del>
      <w:ins w:id="11225" w:author="OFFM" w:date="2024-04-16T10:53:00Z">
        <w:r w:rsidRPr="000D237D">
          <w:t>are</w:t>
        </w:r>
      </w:ins>
      <w:r w:rsidRPr="005E7358">
        <w:t xml:space="preserve"> subject to the reporting requirements in § 200.430</w:t>
      </w:r>
      <w:del w:id="11226" w:author="OFFM" w:date="2024-04-16T10:53:00Z">
        <w:r w:rsidR="00817C00" w:rsidRPr="00F74592">
          <w:delText>, and</w:delText>
        </w:r>
      </w:del>
      <w:ins w:id="11227" w:author="OFFM" w:date="2024-04-16T10:53:00Z">
        <w:r w:rsidRPr="000D237D">
          <w:t>. The charges</w:t>
        </w:r>
      </w:ins>
      <w:r w:rsidRPr="005E7358">
        <w:t xml:space="preserve"> must be treated as </w:t>
      </w:r>
      <w:ins w:id="11228" w:author="OFFM" w:date="2024-04-16T10:53:00Z">
        <w:r w:rsidRPr="000D237D">
          <w:t xml:space="preserve">a </w:t>
        </w:r>
      </w:ins>
      <w:r w:rsidRPr="005E7358">
        <w:t xml:space="preserve">direct or indirect cost in accordance with the actual work </w:t>
      </w:r>
      <w:del w:id="11229" w:author="OFFM" w:date="2024-04-16T10:53:00Z">
        <w:r w:rsidR="00817C00" w:rsidRPr="00F74592">
          <w:delText xml:space="preserve">being </w:delText>
        </w:r>
      </w:del>
      <w:r w:rsidRPr="005E7358">
        <w:t>performed. Tuition remission may be charged on an average rate basis. See</w:t>
      </w:r>
      <w:del w:id="11230" w:author="OFFM" w:date="2024-04-16T10:53:00Z">
        <w:r w:rsidR="00817C00" w:rsidRPr="00F74592">
          <w:delText xml:space="preserve"> also</w:delText>
        </w:r>
      </w:del>
      <w:r w:rsidRPr="005E7358">
        <w:t xml:space="preserve"> § 200.431. </w:t>
      </w:r>
    </w:p>
    <w:p w14:paraId="4FE9AE11"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200.467 Selling and marketing costs.</w:t>
      </w:r>
    </w:p>
    <w:p w14:paraId="52C7B4F7" w14:textId="15CD45BD" w:rsidR="000B5224" w:rsidRPr="005E7358" w:rsidRDefault="00F2264C" w:rsidP="00A63D45">
      <w:pPr>
        <w:pStyle w:val="NormalWeb"/>
        <w:spacing w:before="0" w:beforeAutospacing="0" w:after="0" w:afterAutospacing="0" w:line="480" w:lineRule="auto"/>
        <w:ind w:firstLine="720"/>
        <w:contextualSpacing/>
      </w:pPr>
      <w:r w:rsidRPr="005E7358">
        <w:t xml:space="preserve">Costs of selling and marketing any products or services of the </w:t>
      </w:r>
      <w:del w:id="11231" w:author="OFFM" w:date="2024-04-16T10:53:00Z">
        <w:r w:rsidR="00817C00" w:rsidRPr="00F74592">
          <w:delText>non-Federal entity (</w:delText>
        </w:r>
      </w:del>
      <w:ins w:id="11232" w:author="OFFM" w:date="2024-04-16T10:53:00Z">
        <w:r w:rsidRPr="006E7617">
          <w:t xml:space="preserve">recipient or subrecipient are unallowable </w:t>
        </w:r>
      </w:ins>
      <w:r w:rsidRPr="005E7358">
        <w:t xml:space="preserve">unless </w:t>
      </w:r>
      <w:ins w:id="11233" w:author="OFFM" w:date="2024-04-16T10:53:00Z">
        <w:r w:rsidRPr="006E7617">
          <w:t xml:space="preserve">they are </w:t>
        </w:r>
      </w:ins>
      <w:r w:rsidRPr="005E7358">
        <w:t>allowed under § 200.421</w:t>
      </w:r>
      <w:del w:id="11234" w:author="OFFM" w:date="2024-04-16T10:53:00Z">
        <w:r w:rsidR="00817C00" w:rsidRPr="00F74592">
          <w:delText>) are unallowable, except as direct costs, with prior approval by the Federal awarding agency when</w:delText>
        </w:r>
      </w:del>
      <w:ins w:id="11235" w:author="OFFM" w:date="2024-04-16T10:53:00Z">
        <w:r w:rsidRPr="006E7617">
          <w:rPr>
            <w:rStyle w:val="Hyperlink"/>
            <w:color w:val="auto"/>
            <w:u w:val="none"/>
          </w:rPr>
          <w:t xml:space="preserve"> and are</w:t>
        </w:r>
      </w:ins>
      <w:r w:rsidRPr="00A63D45">
        <w:rPr>
          <w:rStyle w:val="Hyperlink"/>
          <w:color w:val="auto"/>
          <w:u w:val="none"/>
        </w:rPr>
        <w:t xml:space="preserve"> necessary </w:t>
      </w:r>
      <w:del w:id="11236" w:author="OFFM" w:date="2024-04-16T10:53:00Z">
        <w:r w:rsidR="00817C00" w:rsidRPr="00F74592">
          <w:delText>for</w:delText>
        </w:r>
      </w:del>
      <w:ins w:id="11237" w:author="OFFM" w:date="2024-04-16T10:53:00Z">
        <w:r w:rsidRPr="006E7617">
          <w:rPr>
            <w:rStyle w:val="Hyperlink"/>
            <w:color w:val="auto"/>
            <w:u w:val="none"/>
          </w:rPr>
          <w:t>to meet</w:t>
        </w:r>
      </w:ins>
      <w:r w:rsidRPr="00A63D45">
        <w:rPr>
          <w:rStyle w:val="Hyperlink"/>
          <w:color w:val="auto"/>
          <w:u w:val="none"/>
        </w:rPr>
        <w:t xml:space="preserve"> the </w:t>
      </w:r>
      <w:del w:id="11238" w:author="OFFM" w:date="2024-04-16T10:53:00Z">
        <w:r w:rsidR="00817C00" w:rsidRPr="00F74592">
          <w:delText>performance</w:delText>
        </w:r>
      </w:del>
      <w:ins w:id="11239" w:author="OFFM" w:date="2024-04-16T10:53:00Z">
        <w:r w:rsidRPr="006E7617">
          <w:rPr>
            <w:rStyle w:val="Hyperlink"/>
            <w:color w:val="auto"/>
            <w:u w:val="none"/>
          </w:rPr>
          <w:t>requirements</w:t>
        </w:r>
      </w:ins>
      <w:r w:rsidRPr="00A63D45">
        <w:rPr>
          <w:rStyle w:val="Hyperlink"/>
          <w:color w:val="auto"/>
          <w:u w:val="none"/>
        </w:rPr>
        <w:t xml:space="preserve"> of the Federal award.</w:t>
      </w:r>
      <w:r w:rsidRPr="005E7358">
        <w:t xml:space="preserve"> </w:t>
      </w:r>
    </w:p>
    <w:p w14:paraId="52764C0F"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200.468 Specialized service facilities.</w:t>
      </w:r>
    </w:p>
    <w:p w14:paraId="1F50BD9C" w14:textId="5AC38988"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The costs of services provided by highly complex or specialized facilities operated by the </w:t>
      </w:r>
      <w:del w:id="11240" w:author="OFFM" w:date="2024-04-16T10:53:00Z">
        <w:r w:rsidR="00817C00" w:rsidRPr="00F74592">
          <w:delText>non-Federal entity, such as computing facilities, wind tunnels, and reactors</w:delText>
        </w:r>
      </w:del>
      <w:ins w:id="11241" w:author="OFFM" w:date="2024-04-16T10:53:00Z">
        <w:r w:rsidRPr="006E7617">
          <w:t>recipient or subrecipient</w:t>
        </w:r>
      </w:ins>
      <w:r w:rsidRPr="005E7358">
        <w:t xml:space="preserve"> are allowable</w:t>
      </w:r>
      <w:del w:id="11242" w:author="OFFM" w:date="2024-04-16T10:53:00Z">
        <w:r w:rsidR="00817C00" w:rsidRPr="00F74592">
          <w:delText>,</w:delText>
        </w:r>
      </w:del>
      <w:r w:rsidRPr="005E7358">
        <w:t xml:space="preserve"> provided the charges for the services meet the conditions of either paragraph (b) or (c) of this section</w:t>
      </w:r>
      <w:del w:id="11243" w:author="OFFM" w:date="2024-04-16T10:53:00Z">
        <w:r w:rsidR="00817C00" w:rsidRPr="00F74592">
          <w:delText>,</w:delText>
        </w:r>
      </w:del>
      <w:r w:rsidRPr="00A63D45">
        <w:rPr>
          <w:rStyle w:val="Hyperlink"/>
          <w:color w:val="auto"/>
          <w:u w:val="none"/>
        </w:rPr>
        <w:t xml:space="preserve"> and</w:t>
      </w:r>
      <w:del w:id="11244" w:author="OFFM" w:date="2024-04-16T10:53:00Z">
        <w:r w:rsidR="00817C00" w:rsidRPr="00F74592">
          <w:delText>, in addition,</w:delText>
        </w:r>
      </w:del>
      <w:r w:rsidRPr="00A63D45">
        <w:rPr>
          <w:rStyle w:val="Hyperlink"/>
          <w:color w:val="auto"/>
          <w:u w:val="none"/>
        </w:rPr>
        <w:t xml:space="preserve"> </w:t>
      </w:r>
      <w:r w:rsidRPr="005E7358">
        <w:t xml:space="preserve">take into account any items of income or Federal financing that qualify as applicable credits under § 200.406. </w:t>
      </w:r>
      <w:ins w:id="11245" w:author="OFFM" w:date="2024-04-16T10:53:00Z">
        <w:r w:rsidRPr="006E7617">
          <w:t>These costs include charges for facilities such as computing facilities, wind tunnels, and reactors.</w:t>
        </w:r>
      </w:ins>
    </w:p>
    <w:p w14:paraId="7786BB32"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The costs of such services, when material, must be charged directly to </w:t>
      </w:r>
      <w:ins w:id="11246" w:author="OFFM" w:date="2024-04-16T10:53:00Z">
        <w:r w:rsidRPr="000D237D">
          <w:t xml:space="preserve">the </w:t>
        </w:r>
      </w:ins>
      <w:r w:rsidRPr="005E7358">
        <w:t>applicable</w:t>
      </w:r>
      <w:ins w:id="11247" w:author="OFFM" w:date="2024-04-16T10:53:00Z">
        <w:r w:rsidRPr="000D237D">
          <w:t xml:space="preserve"> Federal</w:t>
        </w:r>
      </w:ins>
      <w:r w:rsidRPr="005E7358">
        <w:t xml:space="preserve"> awards based on actual usage of the services on the basis of a schedule of rates or established methodology that: </w:t>
      </w:r>
    </w:p>
    <w:p w14:paraId="06C86FD8" w14:textId="1DF99C11"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1</w:t>
      </w:r>
      <w:r w:rsidRPr="00A63D45">
        <w:rPr>
          <w:rStyle w:val="paren"/>
        </w:rPr>
        <w:t>)</w:t>
      </w:r>
      <w:r w:rsidRPr="005E7358">
        <w:t xml:space="preserve"> Does not discriminate between activities under Federal awards and other activities of the </w:t>
      </w:r>
      <w:del w:id="11248" w:author="OFFM" w:date="2024-04-16T10:53:00Z">
        <w:r w:rsidR="00817C00" w:rsidRPr="00F74592">
          <w:delText>non-Federal entity</w:delText>
        </w:r>
      </w:del>
      <w:ins w:id="11249" w:author="OFFM" w:date="2024-04-16T10:53:00Z">
        <w:r w:rsidRPr="000D237D">
          <w:t>recipient or subrecipient</w:t>
        </w:r>
      </w:ins>
      <w:r w:rsidRPr="005E7358">
        <w:t xml:space="preserve">, including usage by the </w:t>
      </w:r>
      <w:del w:id="11250" w:author="OFFM" w:date="2024-04-16T10:53:00Z">
        <w:r w:rsidR="00817C00" w:rsidRPr="00F74592">
          <w:delText>non-Federal entity</w:delText>
        </w:r>
      </w:del>
      <w:ins w:id="11251" w:author="OFFM" w:date="2024-04-16T10:53:00Z">
        <w:r w:rsidRPr="000D237D">
          <w:t>recipient or subrecipient</w:t>
        </w:r>
      </w:ins>
      <w:r w:rsidRPr="005E7358">
        <w:t xml:space="preserve"> for internal purposes</w:t>
      </w:r>
      <w:del w:id="11252" w:author="OFFM" w:date="2024-04-16T10:53:00Z">
        <w:r w:rsidR="00817C00" w:rsidRPr="00F74592">
          <w:delText>,</w:delText>
        </w:r>
      </w:del>
      <w:ins w:id="11253" w:author="OFFM" w:date="2024-04-16T10:53:00Z">
        <w:r w:rsidRPr="000D237D">
          <w:t>;</w:t>
        </w:r>
      </w:ins>
      <w:r w:rsidRPr="005E7358">
        <w:t xml:space="preserve"> and </w:t>
      </w:r>
    </w:p>
    <w:p w14:paraId="52775C8D" w14:textId="6A8949A8"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Is designed to recover only the aggregate costs of the services. </w:t>
      </w:r>
      <w:del w:id="11254" w:author="OFFM" w:date="2024-04-16T10:53:00Z">
        <w:r w:rsidR="00817C00" w:rsidRPr="00F74592">
          <w:delText>The</w:delText>
        </w:r>
      </w:del>
      <w:ins w:id="11255" w:author="OFFM" w:date="2024-04-16T10:53:00Z">
        <w:r w:rsidRPr="000D237D">
          <w:t>Each service’s</w:t>
        </w:r>
      </w:ins>
      <w:r w:rsidRPr="005E7358">
        <w:t xml:space="preserve"> costs </w:t>
      </w:r>
      <w:del w:id="11256" w:author="OFFM" w:date="2024-04-16T10:53:00Z">
        <w:r w:rsidR="00817C00" w:rsidRPr="00F74592">
          <w:delText xml:space="preserve">of each service </w:delText>
        </w:r>
      </w:del>
      <w:r w:rsidRPr="005E7358">
        <w:t xml:space="preserve">must </w:t>
      </w:r>
      <w:del w:id="11257" w:author="OFFM" w:date="2024-04-16T10:53:00Z">
        <w:r w:rsidR="00817C00" w:rsidRPr="00F74592">
          <w:delText xml:space="preserve">consist </w:delText>
        </w:r>
      </w:del>
      <w:r w:rsidRPr="005E7358">
        <w:t xml:space="preserve">normally </w:t>
      </w:r>
      <w:ins w:id="11258" w:author="OFFM" w:date="2024-04-16T10:53:00Z">
        <w:r w:rsidRPr="000D237D">
          <w:t xml:space="preserve">consist </w:t>
        </w:r>
      </w:ins>
      <w:r w:rsidRPr="005E7358">
        <w:t xml:space="preserve">of </w:t>
      </w:r>
      <w:del w:id="11259" w:author="OFFM" w:date="2024-04-16T10:53:00Z">
        <w:r w:rsidR="00817C00" w:rsidRPr="00F74592">
          <w:delText xml:space="preserve">both </w:delText>
        </w:r>
      </w:del>
      <w:r w:rsidRPr="005E7358">
        <w:t xml:space="preserve">its direct costs and </w:t>
      </w:r>
      <w:del w:id="11260" w:author="OFFM" w:date="2024-04-16T10:53:00Z">
        <w:r w:rsidR="00817C00" w:rsidRPr="00F74592">
          <w:delText>its</w:delText>
        </w:r>
      </w:del>
      <w:ins w:id="11261" w:author="OFFM" w:date="2024-04-16T10:53:00Z">
        <w:r w:rsidRPr="000D237D">
          <w:t>an</w:t>
        </w:r>
      </w:ins>
      <w:r w:rsidRPr="005E7358">
        <w:t xml:space="preserve"> allocable share of all indirect </w:t>
      </w:r>
      <w:del w:id="11262" w:author="OFFM" w:date="2024-04-16T10:53:00Z">
        <w:r w:rsidR="00817C00" w:rsidRPr="00F74592">
          <w:delText xml:space="preserve">(F&amp;A) </w:delText>
        </w:r>
      </w:del>
      <w:r w:rsidRPr="005E7358">
        <w:t>costs. Rates must be adjusted at least biennially</w:t>
      </w:r>
      <w:del w:id="11263" w:author="OFFM" w:date="2024-04-16T10:53:00Z">
        <w:r w:rsidR="00817C00" w:rsidRPr="00F74592">
          <w:delText>,</w:delText>
        </w:r>
      </w:del>
      <w:r w:rsidRPr="005E7358">
        <w:t xml:space="preserve"> and must </w:t>
      </w:r>
      <w:del w:id="11264" w:author="OFFM" w:date="2024-04-16T10:53:00Z">
        <w:r w:rsidR="00817C00" w:rsidRPr="00F74592">
          <w:delText>take into consideration</w:delText>
        </w:r>
      </w:del>
      <w:ins w:id="11265" w:author="OFFM" w:date="2024-04-16T10:53:00Z">
        <w:r w:rsidRPr="000D237D">
          <w:t>consider any</w:t>
        </w:r>
      </w:ins>
      <w:r w:rsidRPr="005E7358">
        <w:t xml:space="preserve"> over</w:t>
      </w:r>
      <w:del w:id="11266" w:author="OFFM" w:date="2024-04-16T10:53:00Z">
        <w:r w:rsidR="00817C00" w:rsidRPr="00F74592">
          <w:delText>/</w:delText>
        </w:r>
      </w:del>
      <w:ins w:id="11267" w:author="OFFM" w:date="2024-04-16T10:53:00Z">
        <w:r w:rsidRPr="000D237D">
          <w:t xml:space="preserve"> or </w:t>
        </w:r>
      </w:ins>
      <w:r w:rsidRPr="005E7358">
        <w:t xml:space="preserve">under-applied costs of the previous period(s). </w:t>
      </w:r>
    </w:p>
    <w:p w14:paraId="48267812" w14:textId="2FDBAB91"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c</w:t>
      </w:r>
      <w:r w:rsidRPr="00A63D45">
        <w:rPr>
          <w:rStyle w:val="paren"/>
        </w:rPr>
        <w:t>)</w:t>
      </w:r>
      <w:r w:rsidRPr="005E7358">
        <w:t xml:space="preserve"> Where the costs incurred for a service are not material, they may be allocated as indirect </w:t>
      </w:r>
      <w:del w:id="11268" w:author="OFFM" w:date="2024-04-16T10:53:00Z">
        <w:r w:rsidR="00817C00" w:rsidRPr="00F74592">
          <w:delText xml:space="preserve">(F&amp;A) </w:delText>
        </w:r>
      </w:del>
      <w:r w:rsidRPr="005E7358">
        <w:t xml:space="preserve">costs. </w:t>
      </w:r>
    </w:p>
    <w:p w14:paraId="06D92522" w14:textId="6C32F9B6"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Under </w:t>
      </w:r>
      <w:del w:id="11269" w:author="OFFM" w:date="2024-04-16T10:53:00Z">
        <w:r w:rsidR="00817C00" w:rsidRPr="00F74592">
          <w:delText xml:space="preserve">some </w:delText>
        </w:r>
      </w:del>
      <w:r w:rsidRPr="005E7358">
        <w:t xml:space="preserve">extraordinary circumstances, </w:t>
      </w:r>
      <w:del w:id="11270" w:author="OFFM" w:date="2024-04-16T10:53:00Z">
        <w:r w:rsidR="00817C00" w:rsidRPr="00F74592">
          <w:delText xml:space="preserve">where it is in the best interest of the Federal Government and the non-Federal entity to establish alternative costing arrangements, such arrangements may be worked out with the Federal </w:delText>
        </w:r>
      </w:del>
      <w:ins w:id="11271" w:author="OFFM" w:date="2024-04-16T10:53:00Z">
        <w:r w:rsidRPr="000D237D">
          <w:t xml:space="preserve">the </w:t>
        </w:r>
      </w:ins>
      <w:r w:rsidRPr="005E7358">
        <w:t>cognizant agency for indirect costs</w:t>
      </w:r>
      <w:ins w:id="11272" w:author="OFFM" w:date="2024-04-16T10:53:00Z">
        <w:r w:rsidRPr="000D237D">
          <w:t xml:space="preserve"> and the recipient or subrecipient may negotiate and establish an alternative costing arrangement if it is in the Federal Government’s best interest</w:t>
        </w:r>
      </w:ins>
      <w:r w:rsidRPr="005E7358">
        <w:t xml:space="preserve">. </w:t>
      </w:r>
    </w:p>
    <w:p w14:paraId="53722D9E"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200.469 Student activity costs.</w:t>
      </w:r>
    </w:p>
    <w:p w14:paraId="5E4CDCF0" w14:textId="37E1A3D3" w:rsidR="000B5224" w:rsidRPr="005E7358" w:rsidRDefault="00F2264C" w:rsidP="00A63D45">
      <w:pPr>
        <w:pStyle w:val="NormalWeb"/>
        <w:spacing w:before="0" w:beforeAutospacing="0" w:after="0" w:afterAutospacing="0" w:line="480" w:lineRule="auto"/>
        <w:ind w:firstLine="720"/>
        <w:contextualSpacing/>
      </w:pPr>
      <w:r w:rsidRPr="005E7358">
        <w:t>Costs incurred for intramural activities, student publications, student clubs, and other student activities</w:t>
      </w:r>
      <w:del w:id="11273" w:author="OFFM" w:date="2024-04-16T10:53:00Z">
        <w:r w:rsidR="00817C00" w:rsidRPr="00F74592">
          <w:delText>,</w:delText>
        </w:r>
      </w:del>
      <w:r w:rsidRPr="005E7358">
        <w:t xml:space="preserve"> are unallowable</w:t>
      </w:r>
      <w:del w:id="11274" w:author="OFFM" w:date="2024-04-16T10:53:00Z">
        <w:r w:rsidR="00817C00" w:rsidRPr="00F74592">
          <w:delText>,</w:delText>
        </w:r>
      </w:del>
      <w:r w:rsidRPr="005E7358">
        <w:t xml:space="preserve"> unless </w:t>
      </w:r>
      <w:del w:id="11275" w:author="OFFM" w:date="2024-04-16T10:53:00Z">
        <w:r w:rsidR="00817C00" w:rsidRPr="00F74592">
          <w:delText>specifically provided for</w:delText>
        </w:r>
      </w:del>
      <w:ins w:id="11276" w:author="OFFM" w:date="2024-04-16T10:53:00Z">
        <w:r w:rsidRPr="000D237D">
          <w:t>expressly authorized</w:t>
        </w:r>
      </w:ins>
      <w:r w:rsidRPr="005E7358">
        <w:t xml:space="preserve"> in the Federal award. </w:t>
      </w:r>
    </w:p>
    <w:p w14:paraId="45C4DB86"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200.470 Taxes (including Value Added Tax).</w:t>
      </w:r>
    </w:p>
    <w:p w14:paraId="2615EC44" w14:textId="77777777" w:rsidR="00817C00" w:rsidRPr="00F74592" w:rsidRDefault="00F2264C" w:rsidP="00C63D12">
      <w:pPr>
        <w:spacing w:after="0" w:line="480" w:lineRule="auto"/>
        <w:ind w:firstLine="720"/>
        <w:contextualSpacing/>
        <w:rPr>
          <w:del w:id="11277" w:author="OFFM" w:date="2024-04-16T10:53:00Z"/>
          <w:rFonts w:ascii="Times New Roman" w:hAnsi="Times New Roman" w:cs="Times New Roman"/>
          <w:sz w:val="24"/>
          <w:szCs w:val="24"/>
        </w:rPr>
      </w:pPr>
      <w:r w:rsidRPr="00A63D45">
        <w:rPr>
          <w:rStyle w:val="paren"/>
        </w:rPr>
        <w:t>(</w:t>
      </w:r>
      <w:r w:rsidRPr="00A63D45">
        <w:rPr>
          <w:rStyle w:val="paragraph-hierarchy"/>
        </w:rPr>
        <w:t>a</w:t>
      </w:r>
      <w:r w:rsidRPr="00A63D45">
        <w:rPr>
          <w:rStyle w:val="paren"/>
        </w:rPr>
        <w:t>)</w:t>
      </w:r>
      <w:r w:rsidRPr="005E7358">
        <w:t xml:space="preserve"> </w:t>
      </w:r>
      <w:r w:rsidRPr="00A63D45">
        <w:rPr>
          <w:i/>
        </w:rPr>
        <w:t xml:space="preserve">For </w:t>
      </w:r>
      <w:del w:id="11278" w:author="OFFM" w:date="2024-04-16T10:53:00Z">
        <w:r w:rsidR="00817C00" w:rsidRPr="00F74592">
          <w:rPr>
            <w:rFonts w:ascii="Times New Roman" w:hAnsi="Times New Roman" w:cs="Times New Roman"/>
            <w:sz w:val="24"/>
            <w:szCs w:val="24"/>
          </w:rPr>
          <w:delText>states</w:delText>
        </w:r>
      </w:del>
      <w:ins w:id="11279" w:author="OFFM" w:date="2024-04-16T10:53:00Z">
        <w:r w:rsidRPr="000D237D">
          <w:rPr>
            <w:i/>
          </w:rPr>
          <w:t>States</w:t>
        </w:r>
      </w:ins>
      <w:r w:rsidRPr="00A63D45">
        <w:rPr>
          <w:i/>
        </w:rPr>
        <w:t>, local governments</w:t>
      </w:r>
      <w:ins w:id="11280" w:author="OFFM" w:date="2024-04-16T10:53:00Z">
        <w:r w:rsidRPr="000D237D">
          <w:rPr>
            <w:i/>
          </w:rPr>
          <w:t>,</w:t>
        </w:r>
      </w:ins>
      <w:r w:rsidRPr="00A63D45">
        <w:rPr>
          <w:i/>
        </w:rPr>
        <w:t xml:space="preserve"> and Indian </w:t>
      </w:r>
      <w:del w:id="11281" w:author="OFFM" w:date="2024-04-16T10:53:00Z">
        <w:r w:rsidR="00817C00" w:rsidRPr="00F74592">
          <w:rPr>
            <w:rFonts w:ascii="Times New Roman" w:hAnsi="Times New Roman" w:cs="Times New Roman"/>
            <w:sz w:val="24"/>
            <w:szCs w:val="24"/>
          </w:rPr>
          <w:delText xml:space="preserve">tribes: </w:delText>
        </w:r>
      </w:del>
    </w:p>
    <w:p w14:paraId="2C267295" w14:textId="3215BFBA" w:rsidR="000B5224" w:rsidRPr="005E7358" w:rsidRDefault="00F2264C" w:rsidP="00A63D45">
      <w:pPr>
        <w:pStyle w:val="indent-1"/>
        <w:spacing w:before="0" w:beforeAutospacing="0" w:after="0" w:afterAutospacing="0" w:line="480" w:lineRule="auto"/>
        <w:ind w:firstLine="720"/>
        <w:contextualSpacing/>
      </w:pPr>
      <w:ins w:id="11282" w:author="OFFM" w:date="2024-04-16T10:53:00Z">
        <w:r w:rsidRPr="000D237D">
          <w:rPr>
            <w:i/>
          </w:rPr>
          <w:t>Tribes</w:t>
        </w:r>
        <w:r w:rsidRPr="000D237D">
          <w:t xml:space="preserve">. </w:t>
        </w:r>
      </w:ins>
      <w:r w:rsidRPr="00A63D45">
        <w:rPr>
          <w:rStyle w:val="paren"/>
        </w:rPr>
        <w:t>(</w:t>
      </w:r>
      <w:r w:rsidRPr="00A63D45">
        <w:rPr>
          <w:rStyle w:val="paragraph-hierarchy"/>
        </w:rPr>
        <w:t>1</w:t>
      </w:r>
      <w:r w:rsidRPr="00A63D45">
        <w:rPr>
          <w:rStyle w:val="paren"/>
        </w:rPr>
        <w:t>)</w:t>
      </w:r>
      <w:r w:rsidRPr="005E7358">
        <w:t xml:space="preserve"> Taxes that a governmental unit is legally required to pay are allowable, except for self-assessed taxes that disproportionately affect Federal programs or changes in tax policies that disproportionately affect Federal programs. </w:t>
      </w:r>
    </w:p>
    <w:p w14:paraId="5A067BDE"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Gasoline taxes, motor vehicle fees, and other taxes that are</w:t>
      </w:r>
      <w:ins w:id="11283" w:author="OFFM" w:date="2024-04-16T10:53:00Z">
        <w:r w:rsidRPr="000D237D">
          <w:t>,</w:t>
        </w:r>
      </w:ins>
      <w:r w:rsidRPr="005E7358">
        <w:t xml:space="preserve"> in effect</w:t>
      </w:r>
      <w:ins w:id="11284" w:author="OFFM" w:date="2024-04-16T10:53:00Z">
        <w:r w:rsidRPr="000D237D">
          <w:t>,</w:t>
        </w:r>
      </w:ins>
      <w:r w:rsidRPr="005E7358">
        <w:t xml:space="preserve"> user fees for benefits provided to the Federal Government are allowable. </w:t>
      </w:r>
    </w:p>
    <w:p w14:paraId="45CAE743" w14:textId="502731DD"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3</w:t>
      </w:r>
      <w:r w:rsidRPr="00A63D45">
        <w:rPr>
          <w:rStyle w:val="paren"/>
        </w:rPr>
        <w:t>)</w:t>
      </w:r>
      <w:r w:rsidRPr="005E7358">
        <w:t xml:space="preserve"> This provision does not restrict the authority of the Federal </w:t>
      </w:r>
      <w:del w:id="11285" w:author="OFFM" w:date="2024-04-16T10:53:00Z">
        <w:r w:rsidR="00817C00" w:rsidRPr="00F74592">
          <w:delText xml:space="preserve">awarding </w:delText>
        </w:r>
      </w:del>
      <w:r w:rsidRPr="005E7358">
        <w:t xml:space="preserve">agency to identify taxes where Federal participation is inappropriate. </w:t>
      </w:r>
      <w:del w:id="11286" w:author="OFFM" w:date="2024-04-16T10:53:00Z">
        <w:r w:rsidR="00817C00" w:rsidRPr="00F74592">
          <w:delText>Where the identification of the amount of unallowable taxes would require an inordinate amount of effort, the</w:delText>
        </w:r>
      </w:del>
      <w:ins w:id="11287" w:author="OFFM" w:date="2024-04-16T10:53:00Z">
        <w:r w:rsidRPr="000D237D">
          <w:t>The</w:t>
        </w:r>
      </w:ins>
      <w:r w:rsidRPr="005E7358">
        <w:t xml:space="preserve"> cognizant agency for indirect costs may accept a reasonable approximation </w:t>
      </w:r>
      <w:del w:id="11288" w:author="OFFM" w:date="2024-04-16T10:53:00Z">
        <w:r w:rsidR="00817C00" w:rsidRPr="00F74592">
          <w:delText>thereof</w:delText>
        </w:r>
      </w:del>
      <w:ins w:id="11289" w:author="OFFM" w:date="2024-04-16T10:53:00Z">
        <w:r w:rsidRPr="000D237D">
          <w:t>in circumstances where determining the amount of unallowable taxes would require an excessive amount of effort</w:t>
        </w:r>
      </w:ins>
      <w:r w:rsidRPr="005E7358">
        <w:t xml:space="preserve">. </w:t>
      </w:r>
    </w:p>
    <w:p w14:paraId="0AB0C49A" w14:textId="77777777" w:rsidR="00817C00" w:rsidRPr="00F74592" w:rsidRDefault="00F2264C" w:rsidP="00C63D12">
      <w:pPr>
        <w:spacing w:after="0" w:line="480" w:lineRule="auto"/>
        <w:ind w:firstLine="720"/>
        <w:contextualSpacing/>
        <w:rPr>
          <w:del w:id="11290" w:author="OFFM" w:date="2024-04-16T10:53:00Z"/>
          <w:rFonts w:ascii="Times New Roman" w:hAnsi="Times New Roman" w:cs="Times New Roman"/>
          <w:sz w:val="24"/>
          <w:szCs w:val="24"/>
        </w:rPr>
      </w:pPr>
      <w:r w:rsidRPr="00A63D45">
        <w:rPr>
          <w:rStyle w:val="paren"/>
        </w:rPr>
        <w:t>(</w:t>
      </w:r>
      <w:r w:rsidRPr="00A63D45">
        <w:rPr>
          <w:rStyle w:val="paragraph-hierarchy"/>
        </w:rPr>
        <w:t>b</w:t>
      </w:r>
      <w:r w:rsidRPr="00A63D45">
        <w:rPr>
          <w:rStyle w:val="paren"/>
        </w:rPr>
        <w:t>)</w:t>
      </w:r>
      <w:r w:rsidRPr="005E7358">
        <w:t xml:space="preserve"> </w:t>
      </w:r>
      <w:r w:rsidRPr="00A63D45">
        <w:rPr>
          <w:i/>
        </w:rPr>
        <w:t>For nonprofit organizations and IHEs</w:t>
      </w:r>
      <w:del w:id="11291" w:author="OFFM" w:date="2024-04-16T10:53:00Z">
        <w:r w:rsidR="00817C00" w:rsidRPr="00F74592">
          <w:rPr>
            <w:rFonts w:ascii="Times New Roman" w:hAnsi="Times New Roman" w:cs="Times New Roman"/>
            <w:sz w:val="24"/>
            <w:szCs w:val="24"/>
          </w:rPr>
          <w:delText xml:space="preserve">: </w:delText>
        </w:r>
      </w:del>
    </w:p>
    <w:p w14:paraId="1416D999" w14:textId="6D23CEC5" w:rsidR="000B5224" w:rsidRPr="005E7358" w:rsidRDefault="00F2264C" w:rsidP="00A63D45">
      <w:pPr>
        <w:pStyle w:val="indent-1"/>
        <w:spacing w:before="0" w:beforeAutospacing="0" w:after="0" w:afterAutospacing="0" w:line="480" w:lineRule="auto"/>
        <w:ind w:firstLine="720"/>
        <w:contextualSpacing/>
      </w:pPr>
      <w:ins w:id="11292" w:author="OFFM" w:date="2024-04-16T10:53:00Z">
        <w:r w:rsidRPr="000D237D">
          <w:t xml:space="preserve">. </w:t>
        </w:r>
      </w:ins>
      <w:r w:rsidRPr="00A63D45">
        <w:rPr>
          <w:rStyle w:val="paren"/>
        </w:rPr>
        <w:t>(</w:t>
      </w:r>
      <w:r w:rsidRPr="00A63D45">
        <w:rPr>
          <w:rStyle w:val="paragraph-hierarchy"/>
        </w:rPr>
        <w:t>1</w:t>
      </w:r>
      <w:r w:rsidRPr="00A63D45">
        <w:rPr>
          <w:rStyle w:val="paren"/>
        </w:rPr>
        <w:t>)</w:t>
      </w:r>
      <w:r w:rsidRPr="005E7358">
        <w:t xml:space="preserve"> </w:t>
      </w:r>
      <w:del w:id="11293" w:author="OFFM" w:date="2024-04-16T10:53:00Z">
        <w:r w:rsidR="00817C00" w:rsidRPr="00F74592">
          <w:delText>In general, taxes which</w:delText>
        </w:r>
      </w:del>
      <w:ins w:id="11294" w:author="OFFM" w:date="2024-04-16T10:53:00Z">
        <w:r w:rsidRPr="000D237D">
          <w:t>Taxes that</w:t>
        </w:r>
      </w:ins>
      <w:r w:rsidRPr="005E7358">
        <w:t xml:space="preserve"> the </w:t>
      </w:r>
      <w:del w:id="11295" w:author="OFFM" w:date="2024-04-16T10:53:00Z">
        <w:r w:rsidR="00817C00" w:rsidRPr="00F74592">
          <w:delText>non-Federal entity</w:delText>
        </w:r>
      </w:del>
      <w:ins w:id="11296" w:author="OFFM" w:date="2024-04-16T10:53:00Z">
        <w:r w:rsidRPr="000D237D">
          <w:t>recipient or subrecipient</w:t>
        </w:r>
      </w:ins>
      <w:r w:rsidRPr="005E7358">
        <w:t xml:space="preserve"> is required to pay and which are paid or accrued in accordance with GAAP</w:t>
      </w:r>
      <w:del w:id="11297" w:author="OFFM" w:date="2024-04-16T10:53:00Z">
        <w:r w:rsidR="00817C00" w:rsidRPr="00F74592">
          <w:delText xml:space="preserve">, and </w:delText>
        </w:r>
      </w:del>
      <w:ins w:id="11298" w:author="OFFM" w:date="2024-04-16T10:53:00Z">
        <w:r w:rsidRPr="000D237D">
          <w:t xml:space="preserve"> are generally allowable. These costs include </w:t>
        </w:r>
      </w:ins>
      <w:r w:rsidRPr="005E7358">
        <w:t xml:space="preserve">payments made to local governments </w:t>
      </w:r>
      <w:del w:id="11299" w:author="OFFM" w:date="2024-04-16T10:53:00Z">
        <w:r w:rsidR="00817C00" w:rsidRPr="00F74592">
          <w:delText>in lieu</w:delText>
        </w:r>
      </w:del>
      <w:ins w:id="11300" w:author="OFFM" w:date="2024-04-16T10:53:00Z">
        <w:r w:rsidRPr="000D237D">
          <w:t>instead</w:t>
        </w:r>
      </w:ins>
      <w:r w:rsidRPr="005E7358">
        <w:t xml:space="preserve"> of taxes </w:t>
      </w:r>
      <w:del w:id="11301" w:author="OFFM" w:date="2024-04-16T10:53:00Z">
        <w:r w:rsidR="00817C00" w:rsidRPr="00F74592">
          <w:delText>which</w:delText>
        </w:r>
      </w:del>
      <w:ins w:id="11302" w:author="OFFM" w:date="2024-04-16T10:53:00Z">
        <w:r w:rsidRPr="000D237D">
          <w:t>and that</w:t>
        </w:r>
      </w:ins>
      <w:r w:rsidRPr="005E7358">
        <w:t xml:space="preserve"> are commensurate with the local government services received</w:t>
      </w:r>
      <w:ins w:id="11303" w:author="OFFM" w:date="2024-04-16T10:53:00Z">
        <w:r w:rsidRPr="000D237D">
          <w:t>. The following taxes</w:t>
        </w:r>
      </w:ins>
      <w:r w:rsidRPr="005E7358">
        <w:t xml:space="preserve"> are </w:t>
      </w:r>
      <w:del w:id="11304" w:author="OFFM" w:date="2024-04-16T10:53:00Z">
        <w:r w:rsidR="00817C00" w:rsidRPr="00F74592">
          <w:delText xml:space="preserve">allowable, except for: </w:delText>
        </w:r>
      </w:del>
      <w:ins w:id="11305" w:author="OFFM" w:date="2024-04-16T10:53:00Z">
        <w:r w:rsidRPr="000D237D">
          <w:t>unallowable:</w:t>
        </w:r>
      </w:ins>
    </w:p>
    <w:p w14:paraId="4BA67768" w14:textId="044A7FB9"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Taxes </w:t>
      </w:r>
      <w:del w:id="11306" w:author="OFFM" w:date="2024-04-16T10:53:00Z">
        <w:r w:rsidR="00817C00" w:rsidRPr="00F74592">
          <w:delText>from</w:delText>
        </w:r>
      </w:del>
      <w:ins w:id="11307" w:author="OFFM" w:date="2024-04-16T10:53:00Z">
        <w:r w:rsidRPr="000D237D">
          <w:t>for</w:t>
        </w:r>
      </w:ins>
      <w:r w:rsidRPr="005E7358">
        <w:t xml:space="preserve"> which exemptions are available to the </w:t>
      </w:r>
      <w:del w:id="11308" w:author="OFFM" w:date="2024-04-16T10:53:00Z">
        <w:r w:rsidR="00817C00" w:rsidRPr="00F74592">
          <w:delText>non-Federal entity</w:delText>
        </w:r>
      </w:del>
      <w:ins w:id="11309" w:author="OFFM" w:date="2024-04-16T10:53:00Z">
        <w:r w:rsidRPr="000D237D">
          <w:t>recipient or subrecipient</w:t>
        </w:r>
      </w:ins>
      <w:r w:rsidRPr="005E7358">
        <w:t xml:space="preserve"> directly or which are available to the </w:t>
      </w:r>
      <w:del w:id="11310" w:author="OFFM" w:date="2024-04-16T10:53:00Z">
        <w:r w:rsidR="00817C00" w:rsidRPr="00F74592">
          <w:delText>non-Federal entity</w:delText>
        </w:r>
      </w:del>
      <w:ins w:id="11311" w:author="OFFM" w:date="2024-04-16T10:53:00Z">
        <w:r w:rsidRPr="000D237D">
          <w:t>recipient or subrecipient</w:t>
        </w:r>
      </w:ins>
      <w:r w:rsidRPr="005E7358">
        <w:t xml:space="preserve"> based on an exemption afforded the Federal Government and, in the latter case, when the Federal </w:t>
      </w:r>
      <w:del w:id="11312" w:author="OFFM" w:date="2024-04-16T10:53:00Z">
        <w:r w:rsidR="00817C00" w:rsidRPr="00F74592">
          <w:delText xml:space="preserve">awarding </w:delText>
        </w:r>
      </w:del>
      <w:r w:rsidRPr="005E7358">
        <w:t>agency makes available the necessary exemption certificates</w:t>
      </w:r>
      <w:del w:id="11313" w:author="OFFM" w:date="2024-04-16T10:53:00Z">
        <w:r w:rsidR="00817C00" w:rsidRPr="00F74592">
          <w:delText>,</w:delText>
        </w:r>
      </w:del>
      <w:ins w:id="11314" w:author="OFFM" w:date="2024-04-16T10:53:00Z">
        <w:r w:rsidRPr="000D237D">
          <w:t>;</w:t>
        </w:r>
      </w:ins>
      <w:r w:rsidRPr="005E7358">
        <w:t xml:space="preserve"> </w:t>
      </w:r>
    </w:p>
    <w:p w14:paraId="4C3FACCB" w14:textId="3912970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Special assessments on land which represent capital improvements</w:t>
      </w:r>
      <w:del w:id="11315" w:author="OFFM" w:date="2024-04-16T10:53:00Z">
        <w:r w:rsidR="00817C00" w:rsidRPr="00F74592">
          <w:delText>,</w:delText>
        </w:r>
      </w:del>
      <w:ins w:id="11316" w:author="OFFM" w:date="2024-04-16T10:53:00Z">
        <w:r w:rsidRPr="000D237D">
          <w:t>;</w:t>
        </w:r>
      </w:ins>
      <w:r w:rsidRPr="005E7358">
        <w:t xml:space="preserve"> and </w:t>
      </w:r>
    </w:p>
    <w:p w14:paraId="41D4C3AF"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Federal income taxes. </w:t>
      </w:r>
    </w:p>
    <w:p w14:paraId="1A63E58C" w14:textId="255845BD"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Any refund of taxes</w:t>
      </w:r>
      <w:del w:id="11317" w:author="OFFM" w:date="2024-04-16T10:53:00Z">
        <w:r w:rsidR="00817C00" w:rsidRPr="00F74592">
          <w:delText>, and any payment to the non-Federal entity of</w:delText>
        </w:r>
      </w:del>
      <w:ins w:id="11318" w:author="OFFM" w:date="2024-04-16T10:53:00Z">
        <w:r w:rsidRPr="000D237D">
          <w:t xml:space="preserve"> and</w:t>
        </w:r>
      </w:ins>
      <w:r w:rsidRPr="005E7358">
        <w:t xml:space="preserve"> interest thereon, which were allowed as Federal award costs, </w:t>
      </w:r>
      <w:del w:id="11319" w:author="OFFM" w:date="2024-04-16T10:53:00Z">
        <w:r w:rsidR="00817C00" w:rsidRPr="00F74592">
          <w:delText>will</w:delText>
        </w:r>
      </w:del>
      <w:ins w:id="11320" w:author="OFFM" w:date="2024-04-16T10:53:00Z">
        <w:r w:rsidRPr="000D237D">
          <w:t>must</w:t>
        </w:r>
      </w:ins>
      <w:r w:rsidRPr="005E7358">
        <w:t xml:space="preserve"> be credited </w:t>
      </w:r>
      <w:del w:id="11321" w:author="OFFM" w:date="2024-04-16T10:53:00Z">
        <w:r w:rsidR="00817C00" w:rsidRPr="00F74592">
          <w:delText>either</w:delText>
        </w:r>
      </w:del>
      <w:ins w:id="11322" w:author="OFFM" w:date="2024-04-16T10:53:00Z">
        <w:r w:rsidRPr="000D237D">
          <w:t>to the Federal Government</w:t>
        </w:r>
      </w:ins>
      <w:r w:rsidRPr="005E7358">
        <w:t xml:space="preserve"> as a cost reduction or cash refund, as appropriate</w:t>
      </w:r>
      <w:del w:id="11323" w:author="OFFM" w:date="2024-04-16T10:53:00Z">
        <w:r w:rsidR="00817C00" w:rsidRPr="00F74592">
          <w:delText>, to the Federal Government.</w:delText>
        </w:r>
      </w:del>
      <w:ins w:id="11324" w:author="OFFM" w:date="2024-04-16T10:53:00Z">
        <w:r w:rsidRPr="000D237D">
          <w:t>.</w:t>
        </w:r>
      </w:ins>
      <w:r w:rsidRPr="005E7358">
        <w:t xml:space="preserve"> However, any interest </w:t>
      </w:r>
      <w:del w:id="11325" w:author="OFFM" w:date="2024-04-16T10:53:00Z">
        <w:r w:rsidR="00817C00" w:rsidRPr="00F74592">
          <w:delText xml:space="preserve">actually </w:delText>
        </w:r>
      </w:del>
      <w:r w:rsidRPr="005E7358">
        <w:t xml:space="preserve">paid or credited to </w:t>
      </w:r>
      <w:del w:id="11326" w:author="OFFM" w:date="2024-04-16T10:53:00Z">
        <w:r w:rsidR="00817C00" w:rsidRPr="00F74592">
          <w:delText>an non-Federal entity</w:delText>
        </w:r>
      </w:del>
      <w:ins w:id="11327" w:author="OFFM" w:date="2024-04-16T10:53:00Z">
        <w:r w:rsidRPr="000D237D">
          <w:t>a recipient or subrecipient</w:t>
        </w:r>
      </w:ins>
      <w:r w:rsidRPr="005E7358">
        <w:t xml:space="preserve"> incident to a refund of tax, interest, and penalty will be paid or credited to the Federal Government only to the extent that such interest accrued over the period during which the </w:t>
      </w:r>
      <w:del w:id="11328" w:author="OFFM" w:date="2024-04-16T10:53:00Z">
        <w:r w:rsidR="00817C00" w:rsidRPr="00F74592">
          <w:delText>non-</w:delText>
        </w:r>
      </w:del>
      <w:r w:rsidRPr="005E7358">
        <w:t xml:space="preserve">Federal </w:t>
      </w:r>
      <w:del w:id="11329" w:author="OFFM" w:date="2024-04-16T10:53:00Z">
        <w:r w:rsidR="00817C00" w:rsidRPr="00F74592">
          <w:delText>entity</w:delText>
        </w:r>
      </w:del>
      <w:ins w:id="11330" w:author="OFFM" w:date="2024-04-16T10:53:00Z">
        <w:r w:rsidRPr="000D237D">
          <w:t>Government</w:t>
        </w:r>
      </w:ins>
      <w:r w:rsidRPr="005E7358">
        <w:t xml:space="preserve"> has </w:t>
      </w:r>
      <w:del w:id="11331" w:author="OFFM" w:date="2024-04-16T10:53:00Z">
        <w:r w:rsidR="00817C00" w:rsidRPr="00F74592">
          <w:delText xml:space="preserve">been </w:delText>
        </w:r>
      </w:del>
      <w:r w:rsidRPr="005E7358">
        <w:t xml:space="preserve">reimbursed </w:t>
      </w:r>
      <w:del w:id="11332" w:author="OFFM" w:date="2024-04-16T10:53:00Z">
        <w:r w:rsidR="00817C00" w:rsidRPr="00F74592">
          <w:delText xml:space="preserve">by </w:delText>
        </w:r>
      </w:del>
      <w:r w:rsidRPr="005E7358">
        <w:t xml:space="preserve">the </w:t>
      </w:r>
      <w:del w:id="11333" w:author="OFFM" w:date="2024-04-16T10:53:00Z">
        <w:r w:rsidR="00817C00" w:rsidRPr="00F74592">
          <w:delText>Federal Government</w:delText>
        </w:r>
      </w:del>
      <w:ins w:id="11334" w:author="OFFM" w:date="2024-04-16T10:53:00Z">
        <w:r w:rsidRPr="000D237D">
          <w:t>recipient or subrecipient</w:t>
        </w:r>
      </w:ins>
      <w:r w:rsidRPr="005E7358">
        <w:t xml:space="preserve"> for the taxes, interest, and penalties. </w:t>
      </w:r>
    </w:p>
    <w:p w14:paraId="0569DE97" w14:textId="72553502" w:rsidR="000B5224" w:rsidRPr="005E7358" w:rsidRDefault="00F2264C" w:rsidP="00A63D45">
      <w:pPr>
        <w:pStyle w:val="indent-1"/>
        <w:spacing w:before="0" w:beforeAutospacing="0" w:after="0" w:afterAutospacing="0" w:line="480" w:lineRule="auto"/>
        <w:ind w:firstLine="720"/>
        <w:contextualSpacing/>
      </w:pPr>
      <w:r w:rsidRPr="00A63D45">
        <w:rPr>
          <w:rStyle w:val="paren"/>
        </w:rPr>
        <w:lastRenderedPageBreak/>
        <w:t>(</w:t>
      </w:r>
      <w:r w:rsidRPr="00A63D45">
        <w:rPr>
          <w:rStyle w:val="paragraph-hierarchy"/>
        </w:rPr>
        <w:t>c</w:t>
      </w:r>
      <w:r w:rsidRPr="00A63D45">
        <w:rPr>
          <w:rStyle w:val="paren"/>
        </w:rPr>
        <w:t>)</w:t>
      </w:r>
      <w:r w:rsidRPr="005E7358">
        <w:t xml:space="preserve"> </w:t>
      </w:r>
      <w:r w:rsidRPr="00A63D45">
        <w:rPr>
          <w:i/>
        </w:rPr>
        <w:t>Value Added Tax (VAT</w:t>
      </w:r>
      <w:del w:id="11335" w:author="OFFM" w:date="2024-04-16T10:53:00Z">
        <w:r w:rsidR="00817C00" w:rsidRPr="00F74592">
          <w:delText>)</w:delText>
        </w:r>
      </w:del>
      <w:ins w:id="11336" w:author="OFFM" w:date="2024-04-16T10:53:00Z">
        <w:r w:rsidRPr="000D237D">
          <w:rPr>
            <w:i/>
            <w:iCs/>
          </w:rPr>
          <w:t>).</w:t>
        </w:r>
      </w:ins>
      <w:r w:rsidRPr="005E7358">
        <w:t xml:space="preserve"> Foreign taxes charged for </w:t>
      </w:r>
      <w:del w:id="11337" w:author="OFFM" w:date="2024-04-16T10:53:00Z">
        <w:r w:rsidR="00817C00" w:rsidRPr="00F74592">
          <w:delText>the purchase of goods or services</w:delText>
        </w:r>
      </w:del>
      <w:ins w:id="11338" w:author="OFFM" w:date="2024-04-16T10:53:00Z">
        <w:r w:rsidRPr="000D237D">
          <w:t>procurement transactions</w:t>
        </w:r>
      </w:ins>
      <w:r w:rsidRPr="005E7358">
        <w:t xml:space="preserve"> that a </w:t>
      </w:r>
      <w:del w:id="11339" w:author="OFFM" w:date="2024-04-16T10:53:00Z">
        <w:r w:rsidR="00817C00" w:rsidRPr="00F74592">
          <w:delText>non-Federal entity</w:delText>
        </w:r>
      </w:del>
      <w:ins w:id="11340" w:author="OFFM" w:date="2024-04-16T10:53:00Z">
        <w:r w:rsidRPr="000D237D">
          <w:t>recipient or subrecipient</w:t>
        </w:r>
      </w:ins>
      <w:r w:rsidRPr="005E7358">
        <w:t xml:space="preserve"> is legally required to pay in </w:t>
      </w:r>
      <w:ins w:id="11341" w:author="OFFM" w:date="2024-04-16T10:53:00Z">
        <w:r w:rsidRPr="000D237D">
          <w:t xml:space="preserve">a </w:t>
        </w:r>
      </w:ins>
      <w:r w:rsidRPr="005E7358">
        <w:t xml:space="preserve">country </w:t>
      </w:r>
      <w:del w:id="11342" w:author="OFFM" w:date="2024-04-16T10:53:00Z">
        <w:r w:rsidR="00817C00" w:rsidRPr="00F74592">
          <w:delText>is an</w:delText>
        </w:r>
      </w:del>
      <w:ins w:id="11343" w:author="OFFM" w:date="2024-04-16T10:53:00Z">
        <w:r w:rsidRPr="000D237D">
          <w:t>are</w:t>
        </w:r>
      </w:ins>
      <w:r w:rsidRPr="005E7358">
        <w:t xml:space="preserve"> allowable</w:t>
      </w:r>
      <w:del w:id="11344" w:author="OFFM" w:date="2024-04-16T10:53:00Z">
        <w:r w:rsidR="00817C00" w:rsidRPr="00F74592">
          <w:delText xml:space="preserve"> expense under Federal awards.</w:delText>
        </w:r>
      </w:del>
      <w:ins w:id="11345" w:author="OFFM" w:date="2024-04-16T10:53:00Z">
        <w:r w:rsidRPr="000D237D">
          <w:t>.</w:t>
        </w:r>
      </w:ins>
      <w:r w:rsidRPr="005E7358">
        <w:t xml:space="preserve"> Foreign tax refunds or applicable credits under Federal awards refer to receipts</w:t>
      </w:r>
      <w:del w:id="11346" w:author="OFFM" w:date="2024-04-16T10:53:00Z">
        <w:r w:rsidR="00817C00" w:rsidRPr="00F74592">
          <w:delText>,</w:delText>
        </w:r>
      </w:del>
      <w:r w:rsidRPr="005E7358">
        <w:t xml:space="preserve"> or reduction of expenditures, which operate to offset or reduce expense items that are allocable to Federal awards as direct or indirect costs. To the extent that such credits accrued or received by the </w:t>
      </w:r>
      <w:del w:id="11347" w:author="OFFM" w:date="2024-04-16T10:53:00Z">
        <w:r w:rsidR="00817C00" w:rsidRPr="00F74592">
          <w:delText>non-Federal entity</w:delText>
        </w:r>
      </w:del>
      <w:ins w:id="11348" w:author="OFFM" w:date="2024-04-16T10:53:00Z">
        <w:r w:rsidRPr="000D237D">
          <w:t>recipient or subrecipient</w:t>
        </w:r>
      </w:ins>
      <w:r w:rsidRPr="005E7358">
        <w:t xml:space="preserve"> relate to allowable cost, these costs must be credited to the Federal </w:t>
      </w:r>
      <w:del w:id="11349" w:author="OFFM" w:date="2024-04-16T10:53:00Z">
        <w:r w:rsidR="00817C00" w:rsidRPr="00F74592">
          <w:delText xml:space="preserve">awarding </w:delText>
        </w:r>
      </w:del>
      <w:r w:rsidRPr="005E7358">
        <w:t xml:space="preserve">agency </w:t>
      </w:r>
      <w:del w:id="11350" w:author="OFFM" w:date="2024-04-16T10:53:00Z">
        <w:r w:rsidR="00817C00" w:rsidRPr="00F74592">
          <w:delText xml:space="preserve">either </w:delText>
        </w:r>
      </w:del>
      <w:r w:rsidRPr="005E7358">
        <w:t xml:space="preserve">as </w:t>
      </w:r>
      <w:del w:id="11351" w:author="OFFM" w:date="2024-04-16T10:53:00Z">
        <w:r w:rsidR="00817C00" w:rsidRPr="00F74592">
          <w:delText>costs</w:delText>
        </w:r>
      </w:del>
      <w:ins w:id="11352" w:author="OFFM" w:date="2024-04-16T10:53:00Z">
        <w:r w:rsidRPr="000D237D">
          <w:t>a cost reduction</w:t>
        </w:r>
      </w:ins>
      <w:r w:rsidRPr="005E7358">
        <w:t xml:space="preserve"> or cash refunds</w:t>
      </w:r>
      <w:del w:id="11353" w:author="OFFM" w:date="2024-04-16T10:53:00Z">
        <w:r w:rsidR="00817C00" w:rsidRPr="00F74592">
          <w:delText>. If</w:delText>
        </w:r>
      </w:del>
      <w:ins w:id="11354" w:author="OFFM" w:date="2024-04-16T10:53:00Z">
        <w:r w:rsidRPr="000D237D">
          <w:t>, as appropriate. In cases where</w:t>
        </w:r>
      </w:ins>
      <w:r w:rsidRPr="005E7358">
        <w:t xml:space="preserve"> the costs are credited back to the Federal award, the </w:t>
      </w:r>
      <w:del w:id="11355" w:author="OFFM" w:date="2024-04-16T10:53:00Z">
        <w:r w:rsidR="00817C00" w:rsidRPr="00F74592">
          <w:delText>non-Federal entity</w:delText>
        </w:r>
      </w:del>
      <w:ins w:id="11356" w:author="OFFM" w:date="2024-04-16T10:53:00Z">
        <w:r w:rsidRPr="000D237D">
          <w:t>recipient or subrecipient</w:t>
        </w:r>
      </w:ins>
      <w:r w:rsidRPr="005E7358">
        <w:t xml:space="preserve"> may reduce the Federal share of costs by the amount of the foreign tax reimbursement, or where Federal award has not expired, </w:t>
      </w:r>
      <w:ins w:id="11357" w:author="OFFM" w:date="2024-04-16T10:53:00Z">
        <w:r w:rsidRPr="000D237D">
          <w:t xml:space="preserve">the Federal agency may allow the recipient or subrecipient to </w:t>
        </w:r>
      </w:ins>
      <w:r w:rsidRPr="005E7358">
        <w:t>use the foreign government tax refund for approved activities under the Federal award</w:t>
      </w:r>
      <w:del w:id="11358" w:author="OFFM" w:date="2024-04-16T10:53:00Z">
        <w:r w:rsidR="00817C00" w:rsidRPr="00F74592">
          <w:delText xml:space="preserve"> with prior approval of the Federal awarding agency</w:delText>
        </w:r>
      </w:del>
      <w:r w:rsidRPr="005E7358">
        <w:t xml:space="preserve">. </w:t>
      </w:r>
    </w:p>
    <w:p w14:paraId="498CF935" w14:textId="49DF7A26" w:rsidR="000B5224" w:rsidRPr="005E7358" w:rsidRDefault="00F2264C" w:rsidP="00A63D45">
      <w:pPr>
        <w:pStyle w:val="Heading2"/>
        <w:spacing w:before="0" w:beforeAutospacing="0" w:after="0" w:afterAutospacing="0" w:line="480" w:lineRule="auto"/>
        <w:contextualSpacing/>
        <w:rPr>
          <w:sz w:val="24"/>
        </w:rPr>
      </w:pPr>
      <w:r w:rsidRPr="005E7358">
        <w:rPr>
          <w:sz w:val="24"/>
        </w:rPr>
        <w:t xml:space="preserve">§ 200.471 Telecommunication </w:t>
      </w:r>
      <w:del w:id="11359" w:author="OFFM" w:date="2024-04-16T10:53:00Z">
        <w:r w:rsidR="00817C00" w:rsidRPr="00C63D12">
          <w:rPr>
            <w:sz w:val="24"/>
            <w:szCs w:val="24"/>
          </w:rPr>
          <w:delText xml:space="preserve">costs </w:delText>
        </w:r>
      </w:del>
      <w:r w:rsidRPr="005E7358">
        <w:rPr>
          <w:sz w:val="24"/>
        </w:rPr>
        <w:t>and video surveillance costs.</w:t>
      </w:r>
    </w:p>
    <w:p w14:paraId="4041427E"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Costs incurred for telecommunications and video surveillance services or equipment such as phones, internet, video surveillance, </w:t>
      </w:r>
      <w:ins w:id="11360" w:author="OFFM" w:date="2024-04-16T10:53:00Z">
        <w:r w:rsidRPr="000D237D">
          <w:t xml:space="preserve">and </w:t>
        </w:r>
      </w:ins>
      <w:r w:rsidRPr="005E7358">
        <w:t xml:space="preserve">cloud servers are allowable except for the following circumstances: </w:t>
      </w:r>
    </w:p>
    <w:p w14:paraId="22A0A641" w14:textId="77777777"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Obligating or expending covered telecommunications and video surveillance services or equipment or services as described in § 200.216 to: </w:t>
      </w:r>
    </w:p>
    <w:p w14:paraId="0816D439"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Procure or obtain, extend or renew a contract to procure or obtain; </w:t>
      </w:r>
    </w:p>
    <w:p w14:paraId="6ED8428E"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Enter into a contract (or extend or renew a contract) to procure; or </w:t>
      </w:r>
    </w:p>
    <w:p w14:paraId="797E3619" w14:textId="77777777"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3</w:t>
      </w:r>
      <w:r w:rsidRPr="00A63D45">
        <w:rPr>
          <w:rStyle w:val="paren"/>
        </w:rPr>
        <w:t>)</w:t>
      </w:r>
      <w:r w:rsidRPr="005E7358">
        <w:t xml:space="preserve"> Obtain the equipment, services, or systems. </w:t>
      </w:r>
    </w:p>
    <w:p w14:paraId="79EE484D"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xml:space="preserve">§ 200.472 Termination </w:t>
      </w:r>
      <w:ins w:id="11361" w:author="OFFM" w:date="2024-04-16T10:53:00Z">
        <w:r w:rsidRPr="000D237D">
          <w:rPr>
            <w:sz w:val="24"/>
            <w:szCs w:val="24"/>
          </w:rPr>
          <w:t xml:space="preserve">and standard closeout </w:t>
        </w:r>
      </w:ins>
      <w:r w:rsidRPr="005E7358">
        <w:rPr>
          <w:sz w:val="24"/>
        </w:rPr>
        <w:t>costs.</w:t>
      </w:r>
    </w:p>
    <w:p w14:paraId="4558AF7A" w14:textId="142026CB" w:rsidR="000B5224" w:rsidRPr="005E7358" w:rsidRDefault="00F2264C" w:rsidP="00A63D45">
      <w:pPr>
        <w:pStyle w:val="NormalWeb"/>
        <w:spacing w:before="0" w:beforeAutospacing="0" w:after="0" w:afterAutospacing="0" w:line="480" w:lineRule="auto"/>
        <w:ind w:firstLine="720"/>
        <w:contextualSpacing/>
      </w:pPr>
      <w:ins w:id="11362" w:author="OFFM" w:date="2024-04-16T10:53:00Z">
        <w:r w:rsidRPr="000D237D">
          <w:t xml:space="preserve">(a) </w:t>
        </w:r>
        <w:r w:rsidRPr="000D237D">
          <w:rPr>
            <w:i/>
            <w:iCs/>
          </w:rPr>
          <w:t>Termination Costs.</w:t>
        </w:r>
        <w:r w:rsidRPr="000D237D">
          <w:t xml:space="preserve"> </w:t>
        </w:r>
      </w:ins>
      <w:r w:rsidRPr="005E7358">
        <w:t>Termination of a Federal award generally gives rise to the incurrence of costs</w:t>
      </w:r>
      <w:del w:id="11363" w:author="OFFM" w:date="2024-04-16T10:53:00Z">
        <w:r w:rsidR="00817C00" w:rsidRPr="00F74592">
          <w:delText>,</w:delText>
        </w:r>
      </w:del>
      <w:r w:rsidRPr="005E7358">
        <w:t xml:space="preserve"> or the need for special treatment of costs, which would not have arisen had </w:t>
      </w:r>
      <w:r w:rsidRPr="005E7358">
        <w:lastRenderedPageBreak/>
        <w:t xml:space="preserve">the Federal award not been terminated. Cost principles covering these items are set forth in this section. They </w:t>
      </w:r>
      <w:del w:id="11364" w:author="OFFM" w:date="2024-04-16T10:53:00Z">
        <w:r w:rsidR="00817C00" w:rsidRPr="00F74592">
          <w:delText>are to</w:delText>
        </w:r>
      </w:del>
      <w:ins w:id="11365" w:author="OFFM" w:date="2024-04-16T10:53:00Z">
        <w:r w:rsidRPr="000D237D">
          <w:t>must</w:t>
        </w:r>
      </w:ins>
      <w:r w:rsidRPr="005E7358">
        <w:t xml:space="preserve"> be used in conjunction with the other </w:t>
      </w:r>
      <w:del w:id="11366" w:author="OFFM" w:date="2024-04-16T10:53:00Z">
        <w:r w:rsidR="00817C00" w:rsidRPr="00F74592">
          <w:delText>provisions</w:delText>
        </w:r>
      </w:del>
      <w:ins w:id="11367" w:author="OFFM" w:date="2024-04-16T10:53:00Z">
        <w:r w:rsidRPr="000D237D">
          <w:t>termination requirements</w:t>
        </w:r>
      </w:ins>
      <w:r w:rsidRPr="005E7358">
        <w:t xml:space="preserve"> of this part</w:t>
      </w:r>
      <w:del w:id="11368" w:author="OFFM" w:date="2024-04-16T10:53:00Z">
        <w:r w:rsidR="00817C00" w:rsidRPr="00F74592">
          <w:delText xml:space="preserve"> in termination situations</w:delText>
        </w:r>
      </w:del>
      <w:r w:rsidRPr="005E7358">
        <w:t xml:space="preserve">. </w:t>
      </w:r>
    </w:p>
    <w:p w14:paraId="7650BEBF" w14:textId="017186EA"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del w:id="11369" w:author="OFFM" w:date="2024-04-16T10:53:00Z">
        <w:r w:rsidR="00817C00" w:rsidRPr="00F74592">
          <w:delText>a</w:delText>
        </w:r>
      </w:del>
      <w:ins w:id="11370" w:author="OFFM" w:date="2024-04-16T10:53:00Z">
        <w:r w:rsidRPr="000D237D">
          <w:rPr>
            <w:rStyle w:val="paragraph-hierarchy"/>
          </w:rPr>
          <w:t>1</w:t>
        </w:r>
      </w:ins>
      <w:r w:rsidRPr="00A63D45">
        <w:rPr>
          <w:rStyle w:val="paren"/>
        </w:rPr>
        <w:t>)</w:t>
      </w:r>
      <w:r w:rsidRPr="005E7358">
        <w:t xml:space="preserve"> The cost of items reasonably usable on the </w:t>
      </w:r>
      <w:del w:id="11371" w:author="OFFM" w:date="2024-04-16T10:53:00Z">
        <w:r w:rsidR="00817C00" w:rsidRPr="00F74592">
          <w:delText>non-Federal entity's</w:delText>
        </w:r>
      </w:del>
      <w:ins w:id="11372" w:author="OFFM" w:date="2024-04-16T10:53:00Z">
        <w:r w:rsidRPr="000D237D">
          <w:t>recipient’s or subrecipient’s</w:t>
        </w:r>
      </w:ins>
      <w:r w:rsidRPr="005E7358">
        <w:t xml:space="preserve"> other work </w:t>
      </w:r>
      <w:del w:id="11373" w:author="OFFM" w:date="2024-04-16T10:53:00Z">
        <w:r w:rsidR="00817C00" w:rsidRPr="00F74592">
          <w:delText>must not be allowable</w:delText>
        </w:r>
      </w:del>
      <w:ins w:id="11374" w:author="OFFM" w:date="2024-04-16T10:53:00Z">
        <w:r w:rsidRPr="000D237D">
          <w:t>is unallowable</w:t>
        </w:r>
      </w:ins>
      <w:r w:rsidRPr="005E7358">
        <w:t xml:space="preserve"> unless the </w:t>
      </w:r>
      <w:del w:id="11375" w:author="OFFM" w:date="2024-04-16T10:53:00Z">
        <w:r w:rsidR="00817C00" w:rsidRPr="00F74592">
          <w:delText>non-Federal entity</w:delText>
        </w:r>
      </w:del>
      <w:ins w:id="11376" w:author="OFFM" w:date="2024-04-16T10:53:00Z">
        <w:r w:rsidRPr="000D237D">
          <w:t>recipient or subrecipient</w:t>
        </w:r>
      </w:ins>
      <w:r w:rsidRPr="005E7358">
        <w:t xml:space="preserve"> submits evidence that it would not retain such items</w:t>
      </w:r>
      <w:del w:id="11377" w:author="OFFM" w:date="2024-04-16T10:53:00Z">
        <w:r w:rsidR="00817C00" w:rsidRPr="00F74592">
          <w:delText xml:space="preserve"> at cost</w:delText>
        </w:r>
      </w:del>
      <w:r w:rsidRPr="005E7358">
        <w:t xml:space="preserve"> without sustaining a loss. In deciding whether such items are reasonably usable on other work of the </w:t>
      </w:r>
      <w:del w:id="11378" w:author="OFFM" w:date="2024-04-16T10:53:00Z">
        <w:r w:rsidR="00817C00" w:rsidRPr="00F74592">
          <w:delText>non-Federal entity</w:delText>
        </w:r>
      </w:del>
      <w:ins w:id="11379" w:author="OFFM" w:date="2024-04-16T10:53:00Z">
        <w:r w:rsidRPr="000D237D">
          <w:t>recipient or subrecipient</w:t>
        </w:r>
      </w:ins>
      <w:r w:rsidRPr="005E7358">
        <w:t xml:space="preserve">, the Federal </w:t>
      </w:r>
      <w:del w:id="11380" w:author="OFFM" w:date="2024-04-16T10:53:00Z">
        <w:r w:rsidR="00817C00" w:rsidRPr="00F74592">
          <w:delText xml:space="preserve">awarding </w:delText>
        </w:r>
      </w:del>
      <w:r w:rsidRPr="005E7358">
        <w:t xml:space="preserve">agency </w:t>
      </w:r>
      <w:ins w:id="11381" w:author="OFFM" w:date="2024-04-16T10:53:00Z">
        <w:r w:rsidRPr="000D237D">
          <w:t xml:space="preserve">or pass-through entity </w:t>
        </w:r>
      </w:ins>
      <w:r w:rsidRPr="005E7358">
        <w:t xml:space="preserve">should consider the </w:t>
      </w:r>
      <w:del w:id="11382" w:author="OFFM" w:date="2024-04-16T10:53:00Z">
        <w:r w:rsidR="00817C00" w:rsidRPr="00F74592">
          <w:delText>non-Federal entity's</w:delText>
        </w:r>
      </w:del>
      <w:ins w:id="11383" w:author="OFFM" w:date="2024-04-16T10:53:00Z">
        <w:r w:rsidRPr="000D237D">
          <w:t>recipient’s or subrecipient’s</w:t>
        </w:r>
      </w:ins>
      <w:r w:rsidRPr="005E7358">
        <w:t xml:space="preserve"> plans and orders for current and scheduled activity. Contemporaneous purchases of common items by the </w:t>
      </w:r>
      <w:del w:id="11384" w:author="OFFM" w:date="2024-04-16T10:53:00Z">
        <w:r w:rsidR="00817C00" w:rsidRPr="00F74592">
          <w:delText>non-Federal entity</w:delText>
        </w:r>
      </w:del>
      <w:ins w:id="11385" w:author="OFFM" w:date="2024-04-16T10:53:00Z">
        <w:r w:rsidRPr="000D237D">
          <w:t>recipient or subrecipient</w:t>
        </w:r>
      </w:ins>
      <w:r w:rsidRPr="005E7358">
        <w:t xml:space="preserve"> must be </w:t>
      </w:r>
      <w:del w:id="11386" w:author="OFFM" w:date="2024-04-16T10:53:00Z">
        <w:r w:rsidR="00817C00" w:rsidRPr="00F74592">
          <w:delText>regarded as</w:delText>
        </w:r>
      </w:del>
      <w:ins w:id="11387" w:author="OFFM" w:date="2024-04-16T10:53:00Z">
        <w:r w:rsidRPr="000D237D">
          <w:t>considered</w:t>
        </w:r>
      </w:ins>
      <w:r w:rsidRPr="005E7358">
        <w:t xml:space="preserve"> evidence that </w:t>
      </w:r>
      <w:del w:id="11388" w:author="OFFM" w:date="2024-04-16T10:53:00Z">
        <w:r w:rsidR="00817C00" w:rsidRPr="00F74592">
          <w:delText>such</w:delText>
        </w:r>
      </w:del>
      <w:ins w:id="11389" w:author="OFFM" w:date="2024-04-16T10:53:00Z">
        <w:r w:rsidRPr="000D237D">
          <w:t>the</w:t>
        </w:r>
      </w:ins>
      <w:r w:rsidRPr="005E7358">
        <w:t xml:space="preserve"> items are reasonably usable on the </w:t>
      </w:r>
      <w:del w:id="11390" w:author="OFFM" w:date="2024-04-16T10:53:00Z">
        <w:r w:rsidR="00817C00" w:rsidRPr="00F74592">
          <w:delText>non-Federal entity's</w:delText>
        </w:r>
      </w:del>
      <w:ins w:id="11391" w:author="OFFM" w:date="2024-04-16T10:53:00Z">
        <w:r w:rsidRPr="000D237D">
          <w:t>recipient’s or subrecipient’s</w:t>
        </w:r>
      </w:ins>
      <w:r w:rsidRPr="005E7358">
        <w:t xml:space="preserve"> other work. Any acceptance of common items as allocable to the terminated portion of the Federal award must be limited to the extent that the quantities of such items on hand, in transit, and on order </w:t>
      </w:r>
      <w:del w:id="11392" w:author="OFFM" w:date="2024-04-16T10:53:00Z">
        <w:r w:rsidR="00817C00" w:rsidRPr="00F74592">
          <w:delText>are in excess of</w:delText>
        </w:r>
      </w:del>
      <w:ins w:id="11393" w:author="OFFM" w:date="2024-04-16T10:53:00Z">
        <w:r w:rsidRPr="000D237D">
          <w:t>do not exceed</w:t>
        </w:r>
      </w:ins>
      <w:r w:rsidRPr="005E7358">
        <w:t xml:space="preserve"> the reasonable quantitative requirements of other work. </w:t>
      </w:r>
    </w:p>
    <w:p w14:paraId="12B2A704" w14:textId="523F9B72"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del w:id="11394" w:author="OFFM" w:date="2024-04-16T10:53:00Z">
        <w:r w:rsidR="00817C00" w:rsidRPr="00F74592">
          <w:delText>b</w:delText>
        </w:r>
      </w:del>
      <w:ins w:id="11395" w:author="OFFM" w:date="2024-04-16T10:53:00Z">
        <w:r w:rsidRPr="000D237D">
          <w:rPr>
            <w:rStyle w:val="paragraph-hierarchy"/>
          </w:rPr>
          <w:t>2</w:t>
        </w:r>
      </w:ins>
      <w:r w:rsidRPr="00A63D45">
        <w:rPr>
          <w:rStyle w:val="paren"/>
        </w:rPr>
        <w:t>)</w:t>
      </w:r>
      <w:r w:rsidRPr="005E7358">
        <w:t xml:space="preserve"> If </w:t>
      </w:r>
      <w:del w:id="11396" w:author="OFFM" w:date="2024-04-16T10:53:00Z">
        <w:r w:rsidR="00817C00" w:rsidRPr="00F74592">
          <w:delText xml:space="preserve">in a particular case, despite all reasonable efforts by </w:delText>
        </w:r>
      </w:del>
      <w:r w:rsidRPr="005E7358">
        <w:t xml:space="preserve">the </w:t>
      </w:r>
      <w:del w:id="11397" w:author="OFFM" w:date="2024-04-16T10:53:00Z">
        <w:r w:rsidR="00817C00" w:rsidRPr="00F74592">
          <w:delText xml:space="preserve">non-Federal entity, certain costs </w:delText>
        </w:r>
      </w:del>
      <w:ins w:id="11398" w:author="OFFM" w:date="2024-04-16T10:53:00Z">
        <w:r w:rsidRPr="000D237D">
          <w:t xml:space="preserve">recipient or subrecipient </w:t>
        </w:r>
      </w:ins>
      <w:r w:rsidRPr="005E7358">
        <w:t xml:space="preserve">cannot </w:t>
      </w:r>
      <w:del w:id="11399" w:author="OFFM" w:date="2024-04-16T10:53:00Z">
        <w:r w:rsidR="00817C00" w:rsidRPr="00F74592">
          <w:delText xml:space="preserve">be discontinued </w:delText>
        </w:r>
      </w:del>
      <w:ins w:id="11400" w:author="OFFM" w:date="2024-04-16T10:53:00Z">
        <w:r w:rsidRPr="000D237D">
          <w:t xml:space="preserve">discontinue certain costs </w:t>
        </w:r>
      </w:ins>
      <w:r w:rsidRPr="005E7358">
        <w:t xml:space="preserve">immediately after the effective </w:t>
      </w:r>
      <w:del w:id="11401" w:author="OFFM" w:date="2024-04-16T10:53:00Z">
        <w:r w:rsidR="00817C00" w:rsidRPr="00F74592">
          <w:delText xml:space="preserve">date of </w:delText>
        </w:r>
      </w:del>
      <w:r w:rsidRPr="005E7358">
        <w:t>termination</w:t>
      </w:r>
      <w:del w:id="11402" w:author="OFFM" w:date="2024-04-16T10:53:00Z">
        <w:r w:rsidR="00817C00" w:rsidRPr="00F74592">
          <w:delText>, such</w:delText>
        </w:r>
      </w:del>
      <w:ins w:id="11403" w:author="OFFM" w:date="2024-04-16T10:53:00Z">
        <w:r w:rsidRPr="000D237D">
          <w:t xml:space="preserve"> date, despite making all reasonable efforts, then the</w:t>
        </w:r>
      </w:ins>
      <w:r w:rsidRPr="005E7358">
        <w:t xml:space="preserve"> costs are generally allowable within the limitations </w:t>
      </w:r>
      <w:del w:id="11404" w:author="OFFM" w:date="2024-04-16T10:53:00Z">
        <w:r w:rsidR="00817C00" w:rsidRPr="00F74592">
          <w:delText>set forth in</w:delText>
        </w:r>
      </w:del>
      <w:ins w:id="11405" w:author="OFFM" w:date="2024-04-16T10:53:00Z">
        <w:r w:rsidRPr="000D237D">
          <w:t>of</w:t>
        </w:r>
      </w:ins>
      <w:r w:rsidRPr="005E7358">
        <w:t xml:space="preserve"> this part</w:t>
      </w:r>
      <w:del w:id="11406" w:author="OFFM" w:date="2024-04-16T10:53:00Z">
        <w:r w:rsidR="00817C00" w:rsidRPr="00F74592">
          <w:delText>, except that any such</w:delText>
        </w:r>
      </w:del>
      <w:ins w:id="11407" w:author="OFFM" w:date="2024-04-16T10:53:00Z">
        <w:r w:rsidRPr="000D237D">
          <w:t>. Any</w:t>
        </w:r>
      </w:ins>
      <w:r w:rsidRPr="005E7358">
        <w:t xml:space="preserve"> costs continuing after termination due to the negligent or willful failure of the </w:t>
      </w:r>
      <w:del w:id="11408" w:author="OFFM" w:date="2024-04-16T10:53:00Z">
        <w:r w:rsidR="00817C00" w:rsidRPr="00F74592">
          <w:delText>non-Federal entity</w:delText>
        </w:r>
      </w:del>
      <w:ins w:id="11409" w:author="OFFM" w:date="2024-04-16T10:53:00Z">
        <w:r w:rsidRPr="000D237D">
          <w:t>recipient or subrecipient</w:t>
        </w:r>
      </w:ins>
      <w:r w:rsidRPr="005E7358">
        <w:t xml:space="preserve"> to </w:t>
      </w:r>
      <w:ins w:id="11410" w:author="OFFM" w:date="2024-04-16T10:53:00Z">
        <w:r w:rsidRPr="000D237D">
          <w:t xml:space="preserve">immediately </w:t>
        </w:r>
      </w:ins>
      <w:r w:rsidRPr="005E7358">
        <w:t xml:space="preserve">discontinue </w:t>
      </w:r>
      <w:del w:id="11411" w:author="OFFM" w:date="2024-04-16T10:53:00Z">
        <w:r w:rsidR="00817C00" w:rsidRPr="00F74592">
          <w:delText>such</w:delText>
        </w:r>
      </w:del>
      <w:ins w:id="11412" w:author="OFFM" w:date="2024-04-16T10:53:00Z">
        <w:r w:rsidRPr="000D237D">
          <w:t>the</w:t>
        </w:r>
      </w:ins>
      <w:r w:rsidRPr="005E7358">
        <w:t xml:space="preserve"> costs </w:t>
      </w:r>
      <w:del w:id="11413" w:author="OFFM" w:date="2024-04-16T10:53:00Z">
        <w:r w:rsidR="00817C00" w:rsidRPr="00F74592">
          <w:delText>must be</w:delText>
        </w:r>
      </w:del>
      <w:ins w:id="11414" w:author="OFFM" w:date="2024-04-16T10:53:00Z">
        <w:r w:rsidRPr="000D237D">
          <w:t>are</w:t>
        </w:r>
      </w:ins>
      <w:r w:rsidRPr="005E7358">
        <w:t xml:space="preserve"> unallowable. </w:t>
      </w:r>
    </w:p>
    <w:p w14:paraId="6ABE0138" w14:textId="6D3B4A8A"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del w:id="11415" w:author="OFFM" w:date="2024-04-16T10:53:00Z">
        <w:r w:rsidR="00817C00" w:rsidRPr="00F74592">
          <w:delText>c</w:delText>
        </w:r>
      </w:del>
      <w:ins w:id="11416" w:author="OFFM" w:date="2024-04-16T10:53:00Z">
        <w:r w:rsidRPr="000D237D">
          <w:rPr>
            <w:rStyle w:val="paragraph-hierarchy"/>
          </w:rPr>
          <w:t>3</w:t>
        </w:r>
      </w:ins>
      <w:r w:rsidRPr="00A63D45">
        <w:rPr>
          <w:rStyle w:val="paren"/>
        </w:rPr>
        <w:t>)</w:t>
      </w:r>
      <w:r w:rsidRPr="005E7358">
        <w:t xml:space="preserve"> Loss of useful value of special tooling, machinery, and equipment is generally allowable if: </w:t>
      </w:r>
    </w:p>
    <w:p w14:paraId="1641A719" w14:textId="32E94121"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del w:id="11417" w:author="OFFM" w:date="2024-04-16T10:53:00Z">
        <w:r w:rsidR="00817C00" w:rsidRPr="00F74592">
          <w:delText>1</w:delText>
        </w:r>
      </w:del>
      <w:ins w:id="11418" w:author="OFFM" w:date="2024-04-16T10:53:00Z">
        <w:r w:rsidRPr="000D237D">
          <w:rPr>
            <w:rStyle w:val="paragraph-hierarchy"/>
          </w:rPr>
          <w:t>i</w:t>
        </w:r>
      </w:ins>
      <w:r w:rsidRPr="00A63D45">
        <w:rPr>
          <w:rStyle w:val="paren"/>
        </w:rPr>
        <w:t>)</w:t>
      </w:r>
      <w:r w:rsidRPr="005E7358">
        <w:t xml:space="preserve"> Such special tooling, special machinery, or equipment is not reasonably capable of use in the other work of the </w:t>
      </w:r>
      <w:del w:id="11419" w:author="OFFM" w:date="2024-04-16T10:53:00Z">
        <w:r w:rsidR="00817C00" w:rsidRPr="00F74592">
          <w:delText>non-Federal entity,</w:delText>
        </w:r>
      </w:del>
      <w:ins w:id="11420" w:author="OFFM" w:date="2024-04-16T10:53:00Z">
        <w:r w:rsidRPr="000D237D">
          <w:t>recipient or subrecipient;</w:t>
        </w:r>
      </w:ins>
      <w:r w:rsidRPr="005E7358">
        <w:t xml:space="preserve"> </w:t>
      </w:r>
    </w:p>
    <w:p w14:paraId="6FB4372E" w14:textId="0382B4AB"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del w:id="11421" w:author="OFFM" w:date="2024-04-16T10:53:00Z">
        <w:r w:rsidR="00817C00" w:rsidRPr="00F74592">
          <w:delText>2</w:delText>
        </w:r>
      </w:del>
      <w:ins w:id="11422" w:author="OFFM" w:date="2024-04-16T10:53:00Z">
        <w:r w:rsidRPr="000D237D">
          <w:rPr>
            <w:rStyle w:val="paragraph-hierarchy"/>
          </w:rPr>
          <w:t>ii</w:t>
        </w:r>
      </w:ins>
      <w:r w:rsidRPr="00A63D45">
        <w:rPr>
          <w:rStyle w:val="paren"/>
        </w:rPr>
        <w:t>)</w:t>
      </w:r>
      <w:r w:rsidRPr="005E7358">
        <w:t xml:space="preserve"> The interest of the Federal Government is protected by transfer of title or by other means deemed appropriate by the Federal </w:t>
      </w:r>
      <w:del w:id="11423" w:author="OFFM" w:date="2024-04-16T10:53:00Z">
        <w:r w:rsidR="00817C00" w:rsidRPr="00F74592">
          <w:delText xml:space="preserve">awarding </w:delText>
        </w:r>
      </w:del>
      <w:r w:rsidRPr="005E7358">
        <w:t xml:space="preserve">agency (see </w:t>
      </w:r>
      <w:del w:id="11424" w:author="OFFM" w:date="2024-04-16T10:53:00Z">
        <w:r w:rsidR="00817C00" w:rsidRPr="00F74592">
          <w:delText xml:space="preserve">also </w:delText>
        </w:r>
      </w:del>
      <w:r w:rsidRPr="005E7358">
        <w:t>§ 200.313 (d</w:t>
      </w:r>
      <w:del w:id="11425" w:author="OFFM" w:date="2024-04-16T10:53:00Z">
        <w:r w:rsidR="00817C00" w:rsidRPr="00F74592">
          <w:delText>)),</w:delText>
        </w:r>
      </w:del>
      <w:ins w:id="11426" w:author="OFFM" w:date="2024-04-16T10:53:00Z">
        <w:r w:rsidRPr="000D237D">
          <w:t>));</w:t>
        </w:r>
      </w:ins>
      <w:r w:rsidRPr="005E7358">
        <w:t xml:space="preserve"> and </w:t>
      </w:r>
    </w:p>
    <w:p w14:paraId="6FB5DC64" w14:textId="32197A75"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del w:id="11427" w:author="OFFM" w:date="2024-04-16T10:53:00Z">
        <w:r w:rsidR="00817C00" w:rsidRPr="00F74592">
          <w:delText>3</w:delText>
        </w:r>
      </w:del>
      <w:ins w:id="11428" w:author="OFFM" w:date="2024-04-16T10:53:00Z">
        <w:r w:rsidRPr="000D237D">
          <w:rPr>
            <w:rStyle w:val="paragraph-hierarchy"/>
          </w:rPr>
          <w:t>iii</w:t>
        </w:r>
      </w:ins>
      <w:r w:rsidRPr="00A63D45">
        <w:rPr>
          <w:rStyle w:val="paren"/>
        </w:rPr>
        <w:t>)</w:t>
      </w:r>
      <w:r w:rsidRPr="005E7358">
        <w:t xml:space="preserve"> The loss of useful value for any one terminated Federal award is limited to </w:t>
      </w:r>
      <w:del w:id="11429" w:author="OFFM" w:date="2024-04-16T10:53:00Z">
        <w:r w:rsidR="00817C00" w:rsidRPr="00F74592">
          <w:delText>that</w:delText>
        </w:r>
      </w:del>
      <w:ins w:id="11430" w:author="OFFM" w:date="2024-04-16T10:53:00Z">
        <w:r w:rsidRPr="000D237D">
          <w:t>the</w:t>
        </w:r>
      </w:ins>
      <w:r w:rsidRPr="005E7358">
        <w:t xml:space="preserve"> portion of the acquisition cost which bears the same ratio to the total acquisition cost as the terminated portion of the Federal award bears to the entire terminated Federal award and other Federal awards for which the special tooling, machinery, or equipment was acquired. </w:t>
      </w:r>
    </w:p>
    <w:p w14:paraId="2ED4CBC2" w14:textId="213E571A"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del w:id="11431" w:author="OFFM" w:date="2024-04-16T10:53:00Z">
        <w:r w:rsidR="00817C00" w:rsidRPr="00F74592">
          <w:delText>d) Rental</w:delText>
        </w:r>
      </w:del>
      <w:ins w:id="11432" w:author="OFFM" w:date="2024-04-16T10:53:00Z">
        <w:r w:rsidRPr="000D237D">
          <w:rPr>
            <w:rStyle w:val="paragraph-hierarchy"/>
          </w:rPr>
          <w:t>4</w:t>
        </w:r>
        <w:r w:rsidRPr="000D237D">
          <w:rPr>
            <w:rStyle w:val="paren"/>
          </w:rPr>
          <w:t xml:space="preserve">) If paragraph (a)(4)(i) and (ii) below are satisfied, </w:t>
        </w:r>
        <w:r w:rsidRPr="000D237D">
          <w:t>rental</w:t>
        </w:r>
      </w:ins>
      <w:r w:rsidRPr="005E7358">
        <w:t xml:space="preserve"> costs under unexpired leases</w:t>
      </w:r>
      <w:ins w:id="11433" w:author="OFFM" w:date="2024-04-16T10:53:00Z">
        <w:r w:rsidRPr="000D237D">
          <w:t xml:space="preserve"> (less the residual value of such leases)</w:t>
        </w:r>
      </w:ins>
      <w:r w:rsidRPr="005E7358">
        <w:t xml:space="preserve"> are generally allowable where clearly shown to have been reasonably necessary for the performance of the terminated Federal award</w:t>
      </w:r>
      <w:del w:id="11434" w:author="OFFM" w:date="2024-04-16T10:53:00Z">
        <w:r w:rsidR="00817C00" w:rsidRPr="00F74592">
          <w:delText xml:space="preserve"> less the residual value of such leases, if:</w:delText>
        </w:r>
      </w:del>
      <w:ins w:id="11435" w:author="OFFM" w:date="2024-04-16T10:53:00Z">
        <w:r w:rsidRPr="000D237D">
          <w:t>. These rental costs may include the cost of alterations of the leased property and the cost of reasonable restoration required by the lease, provided the alterations were necessary for the performance of the Federal award.</w:t>
        </w:r>
      </w:ins>
      <w:r w:rsidRPr="005E7358">
        <w:t xml:space="preserve"> </w:t>
      </w:r>
    </w:p>
    <w:p w14:paraId="3499ACD1" w14:textId="387F19C0"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del w:id="11436" w:author="OFFM" w:date="2024-04-16T10:53:00Z">
        <w:r w:rsidR="00817C00" w:rsidRPr="00F74592">
          <w:delText>1</w:delText>
        </w:r>
      </w:del>
      <w:ins w:id="11437" w:author="OFFM" w:date="2024-04-16T10:53:00Z">
        <w:r w:rsidRPr="000D237D">
          <w:rPr>
            <w:rStyle w:val="paragraph-hierarchy"/>
          </w:rPr>
          <w:t>i</w:t>
        </w:r>
      </w:ins>
      <w:r w:rsidRPr="00A63D45">
        <w:rPr>
          <w:rStyle w:val="paren"/>
        </w:rPr>
        <w:t>)</w:t>
      </w:r>
      <w:r w:rsidRPr="005E7358">
        <w:t xml:space="preserve"> The amount of </w:t>
      </w:r>
      <w:del w:id="11438" w:author="OFFM" w:date="2024-04-16T10:53:00Z">
        <w:r w:rsidR="00817C00" w:rsidRPr="00F74592">
          <w:delText>such</w:delText>
        </w:r>
      </w:del>
      <w:ins w:id="11439" w:author="OFFM" w:date="2024-04-16T10:53:00Z">
        <w:r w:rsidRPr="000D237D">
          <w:t>claimed</w:t>
        </w:r>
      </w:ins>
      <w:r w:rsidRPr="005E7358">
        <w:t xml:space="preserve"> rental </w:t>
      </w:r>
      <w:del w:id="11440" w:author="OFFM" w:date="2024-04-16T10:53:00Z">
        <w:r w:rsidR="00817C00" w:rsidRPr="00F74592">
          <w:delText>claimed</w:delText>
        </w:r>
      </w:del>
      <w:ins w:id="11441" w:author="OFFM" w:date="2024-04-16T10:53:00Z">
        <w:r w:rsidRPr="000D237D">
          <w:t>costs</w:t>
        </w:r>
      </w:ins>
      <w:r w:rsidRPr="005E7358">
        <w:t xml:space="preserve"> </w:t>
      </w:r>
      <w:proofErr w:type="gramStart"/>
      <w:r w:rsidRPr="005E7358">
        <w:t>does</w:t>
      </w:r>
      <w:proofErr w:type="gramEnd"/>
      <w:r w:rsidRPr="005E7358">
        <w:t xml:space="preserve"> not exceed the reasonable use value of the property leased for the period of the Federal award and </w:t>
      </w:r>
      <w:del w:id="11442" w:author="OFFM" w:date="2024-04-16T10:53:00Z">
        <w:r w:rsidR="00817C00" w:rsidRPr="00F74592">
          <w:delText>such</w:delText>
        </w:r>
      </w:del>
      <w:ins w:id="11443" w:author="OFFM" w:date="2024-04-16T10:53:00Z">
        <w:r w:rsidRPr="000D237D">
          <w:t>a</w:t>
        </w:r>
      </w:ins>
      <w:r w:rsidRPr="005E7358">
        <w:t xml:space="preserve"> further period as may be reasonable</w:t>
      </w:r>
      <w:del w:id="11444" w:author="OFFM" w:date="2024-04-16T10:53:00Z">
        <w:r w:rsidR="00817C00" w:rsidRPr="00F74592">
          <w:delText>,</w:delText>
        </w:r>
      </w:del>
      <w:ins w:id="11445" w:author="OFFM" w:date="2024-04-16T10:53:00Z">
        <w:r w:rsidRPr="000D237D">
          <w:t>;</w:t>
        </w:r>
      </w:ins>
      <w:r w:rsidRPr="005E7358">
        <w:t xml:space="preserve"> and </w:t>
      </w:r>
    </w:p>
    <w:p w14:paraId="06879184" w14:textId="153C9DFB"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del w:id="11446" w:author="OFFM" w:date="2024-04-16T10:53:00Z">
        <w:r w:rsidR="00817C00" w:rsidRPr="00F74592">
          <w:delText>2</w:delText>
        </w:r>
      </w:del>
      <w:ins w:id="11447" w:author="OFFM" w:date="2024-04-16T10:53:00Z">
        <w:r w:rsidRPr="000D237D">
          <w:rPr>
            <w:rStyle w:val="paragraph-hierarchy"/>
          </w:rPr>
          <w:t>ii</w:t>
        </w:r>
      </w:ins>
      <w:r w:rsidRPr="00A63D45">
        <w:rPr>
          <w:rStyle w:val="paren"/>
        </w:rPr>
        <w:t>)</w:t>
      </w:r>
      <w:r w:rsidRPr="005E7358">
        <w:t xml:space="preserve"> The </w:t>
      </w:r>
      <w:del w:id="11448" w:author="OFFM" w:date="2024-04-16T10:53:00Z">
        <w:r w:rsidR="00817C00" w:rsidRPr="00F74592">
          <w:delText>non-Federal entity</w:delText>
        </w:r>
      </w:del>
      <w:ins w:id="11449" w:author="OFFM" w:date="2024-04-16T10:53:00Z">
        <w:r w:rsidRPr="000D237D">
          <w:t>recipient or subrecipient</w:t>
        </w:r>
      </w:ins>
      <w:r w:rsidRPr="005E7358">
        <w:t xml:space="preserve"> makes all reasonable efforts to terminate, assign, settle, or otherwise reduce the cost of </w:t>
      </w:r>
      <w:del w:id="11450" w:author="OFFM" w:date="2024-04-16T10:53:00Z">
        <w:r w:rsidR="00817C00" w:rsidRPr="00F74592">
          <w:delText>such</w:delText>
        </w:r>
      </w:del>
      <w:ins w:id="11451" w:author="OFFM" w:date="2024-04-16T10:53:00Z">
        <w:r w:rsidRPr="000D237D">
          <w:t>the</w:t>
        </w:r>
      </w:ins>
      <w:r w:rsidRPr="005E7358">
        <w:t xml:space="preserve"> lease.</w:t>
      </w:r>
      <w:del w:id="11452" w:author="OFFM" w:date="2024-04-16T10:53:00Z">
        <w:r w:rsidR="00817C00" w:rsidRPr="00F74592">
          <w:delText xml:space="preserve"> There also may be included the cost of alterations of such leased property, provided such alterations were necessary for the performance of the Federal award, and of reasonable restoration required by the provisions of the lease. </w:delText>
        </w:r>
      </w:del>
    </w:p>
    <w:p w14:paraId="19E6224A" w14:textId="06657C32" w:rsidR="000B5224" w:rsidRPr="005E7358" w:rsidRDefault="00817C00" w:rsidP="00A63D45">
      <w:pPr>
        <w:pStyle w:val="indent-1"/>
        <w:spacing w:before="0" w:beforeAutospacing="0" w:after="0" w:afterAutospacing="0" w:line="480" w:lineRule="auto"/>
        <w:ind w:firstLine="720"/>
        <w:contextualSpacing/>
      </w:pPr>
      <w:del w:id="11453" w:author="OFFM" w:date="2024-04-16T10:53:00Z">
        <w:r w:rsidRPr="00F74592">
          <w:delText xml:space="preserve">(e) Settlement expenses including the </w:delText>
        </w:r>
      </w:del>
      <w:ins w:id="11454" w:author="OFFM" w:date="2024-04-16T10:53:00Z">
        <w:r w:rsidR="00F2264C" w:rsidRPr="000D237D">
          <w:rPr>
            <w:rStyle w:val="paren"/>
          </w:rPr>
          <w:t>(</w:t>
        </w:r>
        <w:r w:rsidR="00F2264C" w:rsidRPr="000D237D">
          <w:rPr>
            <w:rStyle w:val="paragraph-hierarchy"/>
          </w:rPr>
          <w:t>5</w:t>
        </w:r>
        <w:r w:rsidR="00F2264C" w:rsidRPr="000D237D">
          <w:rPr>
            <w:rStyle w:val="paren"/>
          </w:rPr>
          <w:t>)</w:t>
        </w:r>
        <w:r w:rsidR="00F2264C" w:rsidRPr="000D237D">
          <w:t xml:space="preserve"> The </w:t>
        </w:r>
      </w:ins>
      <w:r w:rsidR="00F2264C" w:rsidRPr="005E7358">
        <w:t xml:space="preserve">following </w:t>
      </w:r>
      <w:ins w:id="11455" w:author="OFFM" w:date="2024-04-16T10:53:00Z">
        <w:r w:rsidR="00F2264C" w:rsidRPr="000D237D">
          <w:t xml:space="preserve">settlement expenses </w:t>
        </w:r>
      </w:ins>
      <w:r w:rsidR="00F2264C" w:rsidRPr="005E7358">
        <w:t>are generally allowable</w:t>
      </w:r>
      <w:del w:id="11456" w:author="OFFM" w:date="2024-04-16T10:53:00Z">
        <w:r w:rsidRPr="00F74592">
          <w:delText>:</w:delText>
        </w:r>
      </w:del>
      <w:ins w:id="11457" w:author="OFFM" w:date="2024-04-16T10:53:00Z">
        <w:r w:rsidR="00F2264C" w:rsidRPr="000D237D">
          <w:t>.</w:t>
        </w:r>
      </w:ins>
      <w:r w:rsidR="00F2264C" w:rsidRPr="005E7358">
        <w:t xml:space="preserve"> </w:t>
      </w:r>
    </w:p>
    <w:p w14:paraId="2CBE203D" w14:textId="7E5A444E"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del w:id="11458" w:author="OFFM" w:date="2024-04-16T10:53:00Z">
        <w:r w:rsidR="00817C00" w:rsidRPr="00F74592">
          <w:delText>1</w:delText>
        </w:r>
      </w:del>
      <w:ins w:id="11459" w:author="OFFM" w:date="2024-04-16T10:53:00Z">
        <w:r w:rsidRPr="000D237D">
          <w:rPr>
            <w:rStyle w:val="paragraph-hierarchy"/>
          </w:rPr>
          <w:t>i</w:t>
        </w:r>
      </w:ins>
      <w:r w:rsidRPr="00A63D45">
        <w:rPr>
          <w:rStyle w:val="paren"/>
        </w:rPr>
        <w:t>)</w:t>
      </w:r>
      <w:r w:rsidRPr="005E7358">
        <w:t xml:space="preserve"> Accounting, legal, clerical, and similar costs </w:t>
      </w:r>
      <w:ins w:id="11460" w:author="OFFM" w:date="2024-04-16T10:53:00Z">
        <w:r w:rsidRPr="000D237D">
          <w:t xml:space="preserve">that are </w:t>
        </w:r>
      </w:ins>
      <w:r w:rsidRPr="005E7358">
        <w:t xml:space="preserve">reasonably necessary for: </w:t>
      </w:r>
    </w:p>
    <w:p w14:paraId="14E79636" w14:textId="397EE752"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del w:id="11461" w:author="OFFM" w:date="2024-04-16T10:53:00Z">
        <w:r w:rsidR="00817C00" w:rsidRPr="00F74592">
          <w:delText>i</w:delText>
        </w:r>
      </w:del>
      <w:ins w:id="11462" w:author="OFFM" w:date="2024-04-16T10:53:00Z">
        <w:r w:rsidRPr="000D237D">
          <w:rPr>
            <w:rStyle w:val="paragraph-hierarchy"/>
          </w:rPr>
          <w:t>A</w:t>
        </w:r>
      </w:ins>
      <w:r w:rsidRPr="00A63D45">
        <w:rPr>
          <w:rStyle w:val="paren"/>
        </w:rPr>
        <w:t>)</w:t>
      </w:r>
      <w:r w:rsidRPr="005E7358">
        <w:t xml:space="preserve"> The preparation and presentation to the Federal </w:t>
      </w:r>
      <w:del w:id="11463" w:author="OFFM" w:date="2024-04-16T10:53:00Z">
        <w:r w:rsidR="00817C00" w:rsidRPr="00F74592">
          <w:delText xml:space="preserve">awarding </w:delText>
        </w:r>
      </w:del>
      <w:r w:rsidRPr="005E7358">
        <w:t>agency</w:t>
      </w:r>
      <w:ins w:id="11464" w:author="OFFM" w:date="2024-04-16T10:53:00Z">
        <w:r w:rsidRPr="000D237D">
          <w:t xml:space="preserve"> or pass-through entity</w:t>
        </w:r>
      </w:ins>
      <w:r w:rsidRPr="005E7358">
        <w:t xml:space="preserve"> of settlement claims and supporting data with respect to the terminated portion of the </w:t>
      </w:r>
      <w:r w:rsidRPr="005E7358">
        <w:lastRenderedPageBreak/>
        <w:t xml:space="preserve">Federal award, unless the termination is for cause (see </w:t>
      </w:r>
      <w:del w:id="11465" w:author="OFFM" w:date="2024-04-16T10:53:00Z">
        <w:r w:rsidR="00817C00" w:rsidRPr="00F74592">
          <w:delText xml:space="preserve">subpart D, including </w:delText>
        </w:r>
      </w:del>
      <w:r w:rsidRPr="005E7358">
        <w:t>§§ 200.339</w:t>
      </w:r>
      <w:del w:id="11466" w:author="OFFM" w:date="2024-04-16T10:53:00Z">
        <w:r w:rsidR="00817C00" w:rsidRPr="00F74592">
          <w:delText>–</w:delText>
        </w:r>
      </w:del>
      <w:ins w:id="11467" w:author="OFFM" w:date="2024-04-16T10:53:00Z">
        <w:r w:rsidRPr="000D237D">
          <w:t>-</w:t>
        </w:r>
      </w:ins>
      <w:r w:rsidRPr="005E7358">
        <w:t xml:space="preserve">200.343); and </w:t>
      </w:r>
    </w:p>
    <w:p w14:paraId="137A4520" w14:textId="547D08C8"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del w:id="11468" w:author="OFFM" w:date="2024-04-16T10:53:00Z">
        <w:r w:rsidR="00817C00" w:rsidRPr="00F74592">
          <w:delText>ii</w:delText>
        </w:r>
      </w:del>
      <w:ins w:id="11469" w:author="OFFM" w:date="2024-04-16T10:53:00Z">
        <w:r w:rsidRPr="000D237D">
          <w:rPr>
            <w:rStyle w:val="paragraph-hierarchy"/>
          </w:rPr>
          <w:t>B</w:t>
        </w:r>
      </w:ins>
      <w:r w:rsidRPr="00A63D45">
        <w:rPr>
          <w:rStyle w:val="paren"/>
        </w:rPr>
        <w:t>)</w:t>
      </w:r>
      <w:r w:rsidRPr="005E7358">
        <w:t xml:space="preserve"> The termination and settlement of subawards. </w:t>
      </w:r>
    </w:p>
    <w:p w14:paraId="54BA963E" w14:textId="5BC6D23F"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del w:id="11470" w:author="OFFM" w:date="2024-04-16T10:53:00Z">
        <w:r w:rsidR="00817C00" w:rsidRPr="00F74592">
          <w:delText>2</w:delText>
        </w:r>
      </w:del>
      <w:ins w:id="11471" w:author="OFFM" w:date="2024-04-16T10:53:00Z">
        <w:r w:rsidRPr="000D237D">
          <w:rPr>
            <w:rStyle w:val="paragraph-hierarchy"/>
          </w:rPr>
          <w:t>ii</w:t>
        </w:r>
      </w:ins>
      <w:r w:rsidRPr="00A63D45">
        <w:rPr>
          <w:rStyle w:val="paren"/>
        </w:rPr>
        <w:t>)</w:t>
      </w:r>
      <w:r w:rsidRPr="005E7358">
        <w:t xml:space="preserve"> Reasonable costs for the storage, transportation, protection, and disposition of property provided by the Federal Government or acquired or produced for the Federal award. </w:t>
      </w:r>
    </w:p>
    <w:p w14:paraId="1522BC84" w14:textId="0CC801E1"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del w:id="11472" w:author="OFFM" w:date="2024-04-16T10:53:00Z">
        <w:r w:rsidR="00817C00" w:rsidRPr="00F74592">
          <w:delText>f</w:delText>
        </w:r>
      </w:del>
      <w:ins w:id="11473" w:author="OFFM" w:date="2024-04-16T10:53:00Z">
        <w:r w:rsidRPr="000D237D">
          <w:rPr>
            <w:rStyle w:val="paragraph-hierarchy"/>
          </w:rPr>
          <w:t>6</w:t>
        </w:r>
      </w:ins>
      <w:r w:rsidRPr="00A63D45">
        <w:rPr>
          <w:rStyle w:val="paren"/>
        </w:rPr>
        <w:t>)</w:t>
      </w:r>
      <w:r w:rsidRPr="005E7358">
        <w:t xml:space="preserve"> Claims under subawards, including the allocable portion of claims </w:t>
      </w:r>
      <w:del w:id="11474" w:author="OFFM" w:date="2024-04-16T10:53:00Z">
        <w:r w:rsidR="00817C00" w:rsidRPr="00F74592">
          <w:delText xml:space="preserve">which are </w:delText>
        </w:r>
      </w:del>
      <w:r w:rsidRPr="005E7358">
        <w:t xml:space="preserve">common to the Federal award and </w:t>
      </w:r>
      <w:del w:id="11475" w:author="OFFM" w:date="2024-04-16T10:53:00Z">
        <w:r w:rsidR="00817C00" w:rsidRPr="00F74592">
          <w:delText xml:space="preserve">to </w:delText>
        </w:r>
      </w:del>
      <w:r w:rsidRPr="005E7358">
        <w:t xml:space="preserve">other work of the </w:t>
      </w:r>
      <w:del w:id="11476" w:author="OFFM" w:date="2024-04-16T10:53:00Z">
        <w:r w:rsidR="00817C00" w:rsidRPr="00F74592">
          <w:delText>non-Federal entity</w:delText>
        </w:r>
      </w:del>
      <w:ins w:id="11477" w:author="OFFM" w:date="2024-04-16T10:53:00Z">
        <w:r w:rsidRPr="000D237D">
          <w:t>recipient or subrecipient</w:t>
        </w:r>
      </w:ins>
      <w:r w:rsidRPr="005E7358">
        <w:t xml:space="preserve">, are generally allowable. An appropriate share of the </w:t>
      </w:r>
      <w:del w:id="11478" w:author="OFFM" w:date="2024-04-16T10:53:00Z">
        <w:r w:rsidR="00817C00" w:rsidRPr="00F74592">
          <w:delText>non-Federal entity's</w:delText>
        </w:r>
      </w:del>
      <w:ins w:id="11479" w:author="OFFM" w:date="2024-04-16T10:53:00Z">
        <w:r w:rsidRPr="000D237D">
          <w:t>recipient’s or subrecipient’s</w:t>
        </w:r>
      </w:ins>
      <w:r w:rsidRPr="005E7358">
        <w:t xml:space="preserve"> indirect costs may be allocated to the amount of settlements with contractors and</w:t>
      </w:r>
      <w:del w:id="11480" w:author="OFFM" w:date="2024-04-16T10:53:00Z">
        <w:r w:rsidR="00817C00" w:rsidRPr="00F74592">
          <w:delText>/or</w:delText>
        </w:r>
      </w:del>
      <w:r w:rsidRPr="005E7358">
        <w:t xml:space="preserve"> subrecipients, provided that the amount allocated is </w:t>
      </w:r>
      <w:del w:id="11481" w:author="OFFM" w:date="2024-04-16T10:53:00Z">
        <w:r w:rsidR="00817C00" w:rsidRPr="00F74592">
          <w:delText xml:space="preserve">otherwise </w:delText>
        </w:r>
      </w:del>
      <w:r w:rsidRPr="005E7358">
        <w:t xml:space="preserve">consistent with the </w:t>
      </w:r>
      <w:del w:id="11482" w:author="OFFM" w:date="2024-04-16T10:53:00Z">
        <w:r w:rsidR="00817C00" w:rsidRPr="00F74592">
          <w:delText>basic guidelines contained in</w:delText>
        </w:r>
      </w:del>
      <w:ins w:id="11483" w:author="OFFM" w:date="2024-04-16T10:53:00Z">
        <w:r w:rsidRPr="000D237D">
          <w:t>requirements of</w:t>
        </w:r>
      </w:ins>
      <w:r w:rsidRPr="005E7358">
        <w:t xml:space="preserve"> § 200.414. </w:t>
      </w:r>
      <w:del w:id="11484" w:author="OFFM" w:date="2024-04-16T10:53:00Z">
        <w:r w:rsidR="00817C00" w:rsidRPr="00F74592">
          <w:delText xml:space="preserve">The </w:delText>
        </w:r>
      </w:del>
      <w:ins w:id="11485" w:author="OFFM" w:date="2024-04-16T10:53:00Z">
        <w:r w:rsidRPr="000D237D">
          <w:t xml:space="preserve">These allocated </w:t>
        </w:r>
      </w:ins>
      <w:r w:rsidRPr="005E7358">
        <w:t xml:space="preserve">indirect costs </w:t>
      </w:r>
      <w:del w:id="11486" w:author="OFFM" w:date="2024-04-16T10:53:00Z">
        <w:r w:rsidR="00817C00" w:rsidRPr="00F74592">
          <w:delText xml:space="preserve">so allocated </w:delText>
        </w:r>
      </w:del>
      <w:r w:rsidRPr="005E7358">
        <w:t>must exclude the same and similar costs claimed directly or indirectly as settlement expenses.</w:t>
      </w:r>
      <w:del w:id="11487" w:author="OFFM" w:date="2024-04-16T10:53:00Z">
        <w:r w:rsidR="00817C00" w:rsidRPr="00F74592">
          <w:delText xml:space="preserve"> </w:delText>
        </w:r>
      </w:del>
    </w:p>
    <w:p w14:paraId="70A6CE52" w14:textId="77777777" w:rsidR="000B5224" w:rsidRPr="000D237D" w:rsidRDefault="00F2264C" w:rsidP="000B5224">
      <w:pPr>
        <w:pStyle w:val="indent-1"/>
        <w:spacing w:before="0" w:beforeAutospacing="0" w:after="0" w:afterAutospacing="0" w:line="480" w:lineRule="auto"/>
        <w:ind w:firstLine="720"/>
        <w:contextualSpacing/>
        <w:rPr>
          <w:ins w:id="11488" w:author="OFFM" w:date="2024-04-16T10:53:00Z"/>
        </w:rPr>
      </w:pPr>
      <w:ins w:id="11489" w:author="OFFM" w:date="2024-04-16T10:53:00Z">
        <w:r w:rsidRPr="000D237D">
          <w:t xml:space="preserve">(b) </w:t>
        </w:r>
        <w:r w:rsidRPr="000D237D">
          <w:rPr>
            <w:i/>
            <w:iCs/>
          </w:rPr>
          <w:t>Closeout Costs.</w:t>
        </w:r>
        <w:r w:rsidRPr="000D237D">
          <w:t xml:space="preserve"> Administrative costs associated with the closeout activities of a </w:t>
        </w:r>
        <w:proofErr w:type="gramStart"/>
        <w:r w:rsidRPr="000D237D">
          <w:t>Federal</w:t>
        </w:r>
        <w:proofErr w:type="gramEnd"/>
        <w:r w:rsidRPr="000D237D">
          <w:t xml:space="preserve"> award are allowable. The recipient or subrecipient may charge the Federal award during the closeout for the necessary administrative costs of that Federal award (for example, salaries of personnel preparing final reports, publication and printing costs, costs associated with the disposition of equipment and property, and related indirect costs). These costs may be incurred until the due date of the final report(s). If incurred, these costs must be liquidated prior to the due date of the final report(s) and charged to the final budget period of the award unless otherwise specified by the Federal agency.</w:t>
        </w:r>
      </w:ins>
    </w:p>
    <w:p w14:paraId="4A460CBC"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200.473 Training and education costs.</w:t>
      </w:r>
    </w:p>
    <w:p w14:paraId="7C636654" w14:textId="77777777" w:rsidR="000B5224" w:rsidRPr="005E7358" w:rsidRDefault="00F2264C" w:rsidP="00A63D45">
      <w:pPr>
        <w:pStyle w:val="NormalWeb"/>
        <w:spacing w:before="0" w:beforeAutospacing="0" w:after="0" w:afterAutospacing="0" w:line="480" w:lineRule="auto"/>
        <w:ind w:firstLine="720"/>
        <w:contextualSpacing/>
      </w:pPr>
      <w:r w:rsidRPr="005E7358">
        <w:t xml:space="preserve">The cost of training and education provided for employee development is allowable. </w:t>
      </w:r>
    </w:p>
    <w:p w14:paraId="0C59A326"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200.474 Transportation costs.</w:t>
      </w:r>
    </w:p>
    <w:p w14:paraId="65D49B61" w14:textId="766C43B8" w:rsidR="000B5224" w:rsidRPr="005E7358" w:rsidRDefault="00F2264C" w:rsidP="00A63D45">
      <w:pPr>
        <w:pStyle w:val="NormalWeb"/>
        <w:spacing w:before="0" w:beforeAutospacing="0" w:after="0" w:afterAutospacing="0" w:line="480" w:lineRule="auto"/>
        <w:ind w:firstLine="720"/>
        <w:contextualSpacing/>
      </w:pPr>
      <w:r w:rsidRPr="005E7358">
        <w:t xml:space="preserve">Costs incurred for freight, express, cartage, postage, and other transportation services relating </w:t>
      </w:r>
      <w:del w:id="11490" w:author="OFFM" w:date="2024-04-16T10:53:00Z">
        <w:r w:rsidR="00817C00" w:rsidRPr="00F74592">
          <w:delText xml:space="preserve">either </w:delText>
        </w:r>
      </w:del>
      <w:r w:rsidRPr="005E7358">
        <w:t xml:space="preserve">to goods purchased, in process, or delivered, are allowable. When </w:t>
      </w:r>
      <w:del w:id="11491" w:author="OFFM" w:date="2024-04-16T10:53:00Z">
        <w:r w:rsidR="00817C00" w:rsidRPr="00F74592">
          <w:delText>such</w:delText>
        </w:r>
      </w:del>
      <w:ins w:id="11492" w:author="OFFM" w:date="2024-04-16T10:53:00Z">
        <w:r w:rsidRPr="000D237D">
          <w:t>the</w:t>
        </w:r>
      </w:ins>
      <w:r w:rsidRPr="005E7358">
        <w:t xml:space="preserve"> costs </w:t>
      </w:r>
      <w:r w:rsidRPr="005E7358">
        <w:lastRenderedPageBreak/>
        <w:t xml:space="preserve">can </w:t>
      </w:r>
      <w:ins w:id="11493" w:author="OFFM" w:date="2024-04-16T10:53:00Z">
        <w:r w:rsidRPr="000D237D">
          <w:t xml:space="preserve">be </w:t>
        </w:r>
      </w:ins>
      <w:r w:rsidRPr="005E7358">
        <w:t>readily</w:t>
      </w:r>
      <w:del w:id="11494" w:author="OFFM" w:date="2024-04-16T10:53:00Z">
        <w:r w:rsidR="00817C00" w:rsidRPr="00F74592">
          <w:delText xml:space="preserve"> be</w:delText>
        </w:r>
      </w:del>
      <w:r w:rsidRPr="005E7358">
        <w:t xml:space="preserve"> identified with the items involved, they may be charged directly as transportation costs or added to the cost of such items. </w:t>
      </w:r>
      <w:del w:id="11495" w:author="OFFM" w:date="2024-04-16T10:53:00Z">
        <w:r w:rsidR="00817C00" w:rsidRPr="00F74592">
          <w:delText>Where</w:delText>
        </w:r>
      </w:del>
      <w:ins w:id="11496" w:author="OFFM" w:date="2024-04-16T10:53:00Z">
        <w:r w:rsidRPr="000D237D">
          <w:t>When</w:t>
        </w:r>
      </w:ins>
      <w:r w:rsidRPr="005E7358">
        <w:t xml:space="preserve"> identification with the materials received cannot </w:t>
      </w:r>
      <w:ins w:id="11497" w:author="OFFM" w:date="2024-04-16T10:53:00Z">
        <w:r w:rsidRPr="000D237D">
          <w:t xml:space="preserve">be </w:t>
        </w:r>
      </w:ins>
      <w:r w:rsidRPr="005E7358">
        <w:t xml:space="preserve">readily </w:t>
      </w:r>
      <w:del w:id="11498" w:author="OFFM" w:date="2024-04-16T10:53:00Z">
        <w:r w:rsidR="00817C00" w:rsidRPr="00F74592">
          <w:delText xml:space="preserve">be </w:delText>
        </w:r>
      </w:del>
      <w:r w:rsidRPr="005E7358">
        <w:t>made,</w:t>
      </w:r>
      <w:ins w:id="11499" w:author="OFFM" w:date="2024-04-16T10:53:00Z">
        <w:r w:rsidRPr="000D237D">
          <w:t xml:space="preserve"> the</w:t>
        </w:r>
      </w:ins>
      <w:r w:rsidRPr="005E7358">
        <w:t xml:space="preserve"> inbound transportation cost may be charged to the appropriate indirect </w:t>
      </w:r>
      <w:del w:id="11500" w:author="OFFM" w:date="2024-04-16T10:53:00Z">
        <w:r w:rsidR="00817C00" w:rsidRPr="00F74592">
          <w:delText xml:space="preserve">(F&amp;A) </w:delText>
        </w:r>
      </w:del>
      <w:r w:rsidRPr="005E7358">
        <w:t xml:space="preserve">cost accounts if the </w:t>
      </w:r>
      <w:del w:id="11501" w:author="OFFM" w:date="2024-04-16T10:53:00Z">
        <w:r w:rsidR="00817C00" w:rsidRPr="00F74592">
          <w:delText>non-Federal entity</w:delText>
        </w:r>
      </w:del>
      <w:ins w:id="11502" w:author="OFFM" w:date="2024-04-16T10:53:00Z">
        <w:r w:rsidRPr="000D237D">
          <w:t>recipient or subrecipient</w:t>
        </w:r>
      </w:ins>
      <w:r w:rsidRPr="005E7358">
        <w:t xml:space="preserve"> follows a consistent, equitable procedure in this respect. </w:t>
      </w:r>
      <w:del w:id="11503" w:author="OFFM" w:date="2024-04-16T10:53:00Z">
        <w:r w:rsidR="00817C00" w:rsidRPr="00F74592">
          <w:delText>Outbound freight, if</w:delText>
        </w:r>
      </w:del>
      <w:ins w:id="11504" w:author="OFFM" w:date="2024-04-16T10:53:00Z">
        <w:r w:rsidRPr="000D237D">
          <w:t>If</w:t>
        </w:r>
      </w:ins>
      <w:r w:rsidRPr="005E7358">
        <w:t xml:space="preserve"> reimbursable under the terms and conditions of the Federal award,</w:t>
      </w:r>
      <w:ins w:id="11505" w:author="OFFM" w:date="2024-04-16T10:53:00Z">
        <w:r w:rsidRPr="000D237D">
          <w:t xml:space="preserve"> outbound freight</w:t>
        </w:r>
      </w:ins>
      <w:r w:rsidRPr="005E7358">
        <w:t xml:space="preserve"> should be treated as a direct cost. </w:t>
      </w:r>
    </w:p>
    <w:p w14:paraId="2859C962"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200.475 Travel costs.</w:t>
      </w:r>
    </w:p>
    <w:p w14:paraId="178F72B8" w14:textId="5375B29F"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a</w:t>
      </w:r>
      <w:r w:rsidRPr="00A63D45">
        <w:rPr>
          <w:rStyle w:val="paren"/>
        </w:rPr>
        <w:t>)</w:t>
      </w:r>
      <w:r w:rsidRPr="005E7358">
        <w:t xml:space="preserve"> </w:t>
      </w:r>
      <w:r w:rsidRPr="00A63D45">
        <w:rPr>
          <w:rStyle w:val="Emphasis"/>
        </w:rPr>
        <w:t>General.</w:t>
      </w:r>
      <w:r w:rsidRPr="005E7358">
        <w:t xml:space="preserve"> Travel costs </w:t>
      </w:r>
      <w:del w:id="11506" w:author="OFFM" w:date="2024-04-16T10:53:00Z">
        <w:r w:rsidR="00817C00" w:rsidRPr="00F74592">
          <w:delText>are</w:delText>
        </w:r>
      </w:del>
      <w:ins w:id="11507" w:author="OFFM" w:date="2024-04-16T10:53:00Z">
        <w:r w:rsidRPr="000D237D">
          <w:t>include</w:t>
        </w:r>
      </w:ins>
      <w:r w:rsidRPr="005E7358">
        <w:t xml:space="preserve"> the</w:t>
      </w:r>
      <w:del w:id="11508" w:author="OFFM" w:date="2024-04-16T10:53:00Z">
        <w:r w:rsidR="00817C00" w:rsidRPr="00F74592">
          <w:delText xml:space="preserve"> expenses for</w:delText>
        </w:r>
      </w:del>
      <w:r w:rsidRPr="005E7358">
        <w:t xml:space="preserve"> transportation, lodging, subsistence, and related items incurred by employees who are in travel status on official business of the </w:t>
      </w:r>
      <w:del w:id="11509" w:author="OFFM" w:date="2024-04-16T10:53:00Z">
        <w:r w:rsidR="00817C00" w:rsidRPr="00F74592">
          <w:delText>non-Federal entity. Such</w:delText>
        </w:r>
      </w:del>
      <w:ins w:id="11510" w:author="OFFM" w:date="2024-04-16T10:53:00Z">
        <w:r w:rsidRPr="000D237D">
          <w:t>recipient or subrecipient. These</w:t>
        </w:r>
      </w:ins>
      <w:r w:rsidRPr="005E7358">
        <w:t xml:space="preserve"> costs may be charged on an actual cost basis, on a per diem or mileage basis</w:t>
      </w:r>
      <w:del w:id="11511" w:author="OFFM" w:date="2024-04-16T10:53:00Z">
        <w:r w:rsidR="00817C00" w:rsidRPr="00F74592">
          <w:delText xml:space="preserve"> in lieu of actual costs incurred</w:delText>
        </w:r>
      </w:del>
      <w:r w:rsidRPr="005E7358">
        <w:t>, or on a combination of the two, provided the method used is applied to an entire trip and not to selected days of the trip</w:t>
      </w:r>
      <w:del w:id="11512" w:author="OFFM" w:date="2024-04-16T10:53:00Z">
        <w:r w:rsidR="00817C00" w:rsidRPr="00F74592">
          <w:delText>, and results in charges</w:delText>
        </w:r>
      </w:del>
      <w:ins w:id="11513" w:author="OFFM" w:date="2024-04-16T10:53:00Z">
        <w:r w:rsidRPr="000D237D">
          <w:t>. The method used must be</w:t>
        </w:r>
      </w:ins>
      <w:r w:rsidRPr="005E7358">
        <w:t xml:space="preserve"> consistent with those normally allowed in like circumstances in the </w:t>
      </w:r>
      <w:del w:id="11514" w:author="OFFM" w:date="2024-04-16T10:53:00Z">
        <w:r w:rsidR="00817C00" w:rsidRPr="00F74592">
          <w:delText>non-Federal entity's non-federally-funded</w:delText>
        </w:r>
      </w:del>
      <w:ins w:id="11515" w:author="OFFM" w:date="2024-04-16T10:53:00Z">
        <w:r w:rsidRPr="000D237D">
          <w:t>recipient’s or subrecipient’s other</w:t>
        </w:r>
      </w:ins>
      <w:r w:rsidRPr="005E7358">
        <w:t xml:space="preserve"> activities and in accordance with </w:t>
      </w:r>
      <w:del w:id="11516" w:author="OFFM" w:date="2024-04-16T10:53:00Z">
        <w:r w:rsidR="00817C00" w:rsidRPr="00F74592">
          <w:delText>non-Federal entity's</w:delText>
        </w:r>
      </w:del>
      <w:ins w:id="11517" w:author="OFFM" w:date="2024-04-16T10:53:00Z">
        <w:r w:rsidRPr="000D237D">
          <w:t>the recipient’s or subrecipient’s established</w:t>
        </w:r>
      </w:ins>
      <w:r w:rsidRPr="005E7358">
        <w:t xml:space="preserve"> written </w:t>
      </w:r>
      <w:del w:id="11518" w:author="OFFM" w:date="2024-04-16T10:53:00Z">
        <w:r w:rsidR="00817C00" w:rsidRPr="00F74592">
          <w:delText xml:space="preserve">travel reimbursement </w:delText>
        </w:r>
      </w:del>
      <w:r w:rsidRPr="005E7358">
        <w:t xml:space="preserve">policies. Notwithstanding the provisions of § 200.444, travel costs of officials covered by that section are allowable with the prior written approval of the Federal </w:t>
      </w:r>
      <w:del w:id="11519" w:author="OFFM" w:date="2024-04-16T10:53:00Z">
        <w:r w:rsidR="00817C00" w:rsidRPr="00F74592">
          <w:delText xml:space="preserve">awarding </w:delText>
        </w:r>
      </w:del>
      <w:r w:rsidRPr="005E7358">
        <w:t xml:space="preserve">agency or pass-through entity when they are specifically related to the Federal award. </w:t>
      </w:r>
    </w:p>
    <w:p w14:paraId="7530C692" w14:textId="379937B1"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b</w:t>
      </w:r>
      <w:r w:rsidRPr="00A63D45">
        <w:rPr>
          <w:rStyle w:val="paren"/>
        </w:rPr>
        <w:t>)</w:t>
      </w:r>
      <w:r w:rsidRPr="005E7358">
        <w:t xml:space="preserve"> </w:t>
      </w:r>
      <w:r w:rsidRPr="00A63D45">
        <w:rPr>
          <w:rStyle w:val="Emphasis"/>
        </w:rPr>
        <w:t>Lodging and subsistence.</w:t>
      </w:r>
      <w:r w:rsidRPr="005E7358">
        <w:t xml:space="preserve"> Costs incurred by employees and officers for travel, including costs of lodging, other subsistence, and incidental expenses, must be considered reasonable and otherwise allowable only to the extent such costs do not exceed charges normally allowed by the </w:t>
      </w:r>
      <w:del w:id="11520" w:author="OFFM" w:date="2024-04-16T10:53:00Z">
        <w:r w:rsidR="00817C00" w:rsidRPr="00F74592">
          <w:delText>non-Federal entity</w:delText>
        </w:r>
      </w:del>
      <w:ins w:id="11521" w:author="OFFM" w:date="2024-04-16T10:53:00Z">
        <w:r w:rsidRPr="000D237D">
          <w:t>recipient or subrecipient</w:t>
        </w:r>
      </w:ins>
      <w:r w:rsidRPr="005E7358">
        <w:t xml:space="preserve"> in its regular operations as the result of the </w:t>
      </w:r>
      <w:del w:id="11522" w:author="OFFM" w:date="2024-04-16T10:53:00Z">
        <w:r w:rsidR="00817C00" w:rsidRPr="00F74592">
          <w:delText>non-Federal entity's</w:delText>
        </w:r>
      </w:del>
      <w:ins w:id="11523" w:author="OFFM" w:date="2024-04-16T10:53:00Z">
        <w:r w:rsidRPr="000D237D">
          <w:t>recipient’s or subrecipient’s established</w:t>
        </w:r>
      </w:ins>
      <w:r w:rsidRPr="005E7358">
        <w:t xml:space="preserve"> written </w:t>
      </w:r>
      <w:del w:id="11524" w:author="OFFM" w:date="2024-04-16T10:53:00Z">
        <w:r w:rsidR="00817C00" w:rsidRPr="00F74592">
          <w:delText xml:space="preserve">travel </w:delText>
        </w:r>
      </w:del>
      <w:r w:rsidRPr="005E7358">
        <w:t xml:space="preserve">policy. In addition, if these costs are charged directly to the Federal award documentation must justify that: </w:t>
      </w:r>
    </w:p>
    <w:p w14:paraId="6B3EC50C" w14:textId="0BFA49AF" w:rsidR="000B5224" w:rsidRPr="005E7358" w:rsidRDefault="00F2264C" w:rsidP="00A63D45">
      <w:pPr>
        <w:pStyle w:val="indent-2"/>
        <w:spacing w:before="0" w:beforeAutospacing="0" w:after="0" w:afterAutospacing="0" w:line="480" w:lineRule="auto"/>
        <w:ind w:firstLine="720"/>
        <w:contextualSpacing/>
      </w:pPr>
      <w:r w:rsidRPr="00A63D45">
        <w:rPr>
          <w:rStyle w:val="paren"/>
        </w:rPr>
        <w:lastRenderedPageBreak/>
        <w:t>(</w:t>
      </w:r>
      <w:r w:rsidRPr="00A63D45">
        <w:rPr>
          <w:rStyle w:val="paragraph-hierarchy"/>
        </w:rPr>
        <w:t>1</w:t>
      </w:r>
      <w:r w:rsidRPr="00A63D45">
        <w:rPr>
          <w:rStyle w:val="paren"/>
        </w:rPr>
        <w:t>)</w:t>
      </w:r>
      <w:r w:rsidRPr="005E7358">
        <w:t xml:space="preserve"> Participation of the individual is necessary </w:t>
      </w:r>
      <w:del w:id="11525" w:author="OFFM" w:date="2024-04-16T10:53:00Z">
        <w:r w:rsidR="00817C00" w:rsidRPr="00F74592">
          <w:delText>to</w:delText>
        </w:r>
      </w:del>
      <w:ins w:id="11526" w:author="OFFM" w:date="2024-04-16T10:53:00Z">
        <w:r w:rsidRPr="000D237D">
          <w:t>for</w:t>
        </w:r>
      </w:ins>
      <w:r w:rsidRPr="005E7358">
        <w:t xml:space="preserve"> the Federal award; and </w:t>
      </w:r>
    </w:p>
    <w:p w14:paraId="621A60DB" w14:textId="68754F9D"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The costs are reasonable and consistent with </w:t>
      </w:r>
      <w:del w:id="11527" w:author="OFFM" w:date="2024-04-16T10:53:00Z">
        <w:r w:rsidR="00817C00" w:rsidRPr="00F74592">
          <w:delText>non-Federal entity's</w:delText>
        </w:r>
      </w:del>
      <w:ins w:id="11528" w:author="OFFM" w:date="2024-04-16T10:53:00Z">
        <w:r w:rsidRPr="000D237D">
          <w:t>the recipient’s or subrecipient’s</w:t>
        </w:r>
      </w:ins>
      <w:r w:rsidRPr="005E7358">
        <w:t xml:space="preserve"> established </w:t>
      </w:r>
      <w:del w:id="11529" w:author="OFFM" w:date="2024-04-16T10:53:00Z">
        <w:r w:rsidR="00817C00" w:rsidRPr="00F74592">
          <w:delText>travel</w:delText>
        </w:r>
      </w:del>
      <w:ins w:id="11530" w:author="OFFM" w:date="2024-04-16T10:53:00Z">
        <w:r w:rsidRPr="000D237D">
          <w:t>written</w:t>
        </w:r>
      </w:ins>
      <w:r w:rsidRPr="005E7358">
        <w:t xml:space="preserve"> policy. </w:t>
      </w:r>
    </w:p>
    <w:p w14:paraId="777C240E" w14:textId="77777777" w:rsidR="00817C00" w:rsidRPr="00F74592" w:rsidRDefault="00F2264C" w:rsidP="00C63D12">
      <w:pPr>
        <w:spacing w:after="0" w:line="480" w:lineRule="auto"/>
        <w:ind w:firstLine="720"/>
        <w:contextualSpacing/>
        <w:rPr>
          <w:del w:id="11531" w:author="OFFM" w:date="2024-04-16T10:53:00Z"/>
          <w:rFonts w:ascii="Times New Roman" w:hAnsi="Times New Roman" w:cs="Times New Roman"/>
          <w:sz w:val="24"/>
          <w:szCs w:val="24"/>
        </w:rPr>
      </w:pPr>
      <w:r w:rsidRPr="00A63D45">
        <w:rPr>
          <w:rStyle w:val="paren"/>
        </w:rPr>
        <w:t>(</w:t>
      </w:r>
      <w:r w:rsidRPr="00A63D45">
        <w:rPr>
          <w:rStyle w:val="paragraph-hierarchy"/>
        </w:rPr>
        <w:t>c</w:t>
      </w:r>
      <w:r w:rsidRPr="00A63D45">
        <w:rPr>
          <w:rStyle w:val="paren"/>
        </w:rPr>
        <w:t xml:space="preserve">) </w:t>
      </w:r>
    </w:p>
    <w:p w14:paraId="2902A95F" w14:textId="452A0A97" w:rsidR="000B5224" w:rsidRPr="005E7358" w:rsidRDefault="00F2264C" w:rsidP="00A63D45">
      <w:pPr>
        <w:pStyle w:val="indent-1"/>
        <w:spacing w:before="0" w:beforeAutospacing="0" w:after="0" w:afterAutospacing="0" w:line="480" w:lineRule="auto"/>
        <w:ind w:firstLine="720"/>
        <w:contextualSpacing/>
      </w:pPr>
      <w:ins w:id="11532" w:author="OFFM" w:date="2024-04-16T10:53:00Z">
        <w:r w:rsidRPr="000D237D">
          <w:rPr>
            <w:i/>
            <w:iCs/>
          </w:rPr>
          <w:t xml:space="preserve">Dependents. </w:t>
        </w:r>
      </w:ins>
      <w:r w:rsidRPr="00A63D45">
        <w:rPr>
          <w:rStyle w:val="paren"/>
        </w:rPr>
        <w:t>(</w:t>
      </w:r>
      <w:r w:rsidRPr="00A63D45">
        <w:rPr>
          <w:rStyle w:val="paragraph-hierarchy"/>
        </w:rPr>
        <w:t>1</w:t>
      </w:r>
      <w:r w:rsidRPr="00A63D45">
        <w:rPr>
          <w:rStyle w:val="paren"/>
        </w:rPr>
        <w:t>)</w:t>
      </w:r>
      <w:r w:rsidRPr="005E7358">
        <w:t xml:space="preserve"> Temporary dependent care costs (</w:t>
      </w:r>
      <w:del w:id="11533" w:author="OFFM" w:date="2024-04-16T10:53:00Z">
        <w:r w:rsidR="00817C00" w:rsidRPr="00F74592">
          <w:delText xml:space="preserve">as </w:delText>
        </w:r>
      </w:del>
      <w:r w:rsidRPr="005E7358">
        <w:t xml:space="preserve">dependent is defined in 26 U.S.C. 152) above and beyond regular dependent care </w:t>
      </w:r>
      <w:del w:id="11534" w:author="OFFM" w:date="2024-04-16T10:53:00Z">
        <w:r w:rsidR="00817C00" w:rsidRPr="00F74592">
          <w:delText>that directly results from travel to conferences is</w:delText>
        </w:r>
      </w:del>
      <w:ins w:id="11535" w:author="OFFM" w:date="2024-04-16T10:53:00Z">
        <w:r w:rsidRPr="000D237D">
          <w:t>are</w:t>
        </w:r>
      </w:ins>
      <w:r w:rsidRPr="005E7358">
        <w:t xml:space="preserve"> allowable provided that</w:t>
      </w:r>
      <w:ins w:id="11536" w:author="OFFM" w:date="2024-04-16T10:53:00Z">
        <w:r w:rsidRPr="000D237D">
          <w:t xml:space="preserve"> these costs</w:t>
        </w:r>
      </w:ins>
      <w:r w:rsidRPr="005E7358">
        <w:t xml:space="preserve">: </w:t>
      </w:r>
    </w:p>
    <w:p w14:paraId="662865FF" w14:textId="78E513ED"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w:t>
      </w:r>
      <w:del w:id="11537" w:author="OFFM" w:date="2024-04-16T10:53:00Z">
        <w:r w:rsidR="00817C00" w:rsidRPr="00F74592">
          <w:delText>The costs are</w:delText>
        </w:r>
      </w:del>
      <w:ins w:id="11538" w:author="OFFM" w:date="2024-04-16T10:53:00Z">
        <w:r w:rsidRPr="000D237D">
          <w:t>Are</w:t>
        </w:r>
      </w:ins>
      <w:r w:rsidRPr="005E7358">
        <w:t xml:space="preserve"> a direct result of the individual's travel </w:t>
      </w:r>
      <w:ins w:id="11539" w:author="OFFM" w:date="2024-04-16T10:53:00Z">
        <w:r w:rsidRPr="000D237D">
          <w:t xml:space="preserve">to a conference </w:t>
        </w:r>
      </w:ins>
      <w:r w:rsidRPr="005E7358">
        <w:t xml:space="preserve">for the Federal award; </w:t>
      </w:r>
    </w:p>
    <w:p w14:paraId="36DDC23A" w14:textId="16023C5E"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w:t>
      </w:r>
      <w:del w:id="11540" w:author="OFFM" w:date="2024-04-16T10:53:00Z">
        <w:r w:rsidR="00817C00" w:rsidRPr="00F74592">
          <w:delText>The costs are</w:delText>
        </w:r>
      </w:del>
      <w:ins w:id="11541" w:author="OFFM" w:date="2024-04-16T10:53:00Z">
        <w:r w:rsidRPr="000D237D">
          <w:t>Are</w:t>
        </w:r>
      </w:ins>
      <w:r w:rsidRPr="005E7358">
        <w:t xml:space="preserve"> consistent with the </w:t>
      </w:r>
      <w:del w:id="11542" w:author="OFFM" w:date="2024-04-16T10:53:00Z">
        <w:r w:rsidR="00817C00" w:rsidRPr="00F74592">
          <w:delText>non-Federal entity's documented travel</w:delText>
        </w:r>
      </w:del>
      <w:ins w:id="11543" w:author="OFFM" w:date="2024-04-16T10:53:00Z">
        <w:r w:rsidRPr="000D237D">
          <w:t>recipient’s or subrecipient’s established written</w:t>
        </w:r>
      </w:ins>
      <w:r w:rsidRPr="005E7358">
        <w:t xml:space="preserve"> policy for all </w:t>
      </w:r>
      <w:del w:id="11544" w:author="OFFM" w:date="2024-04-16T10:53:00Z">
        <w:r w:rsidR="00817C00" w:rsidRPr="00F74592">
          <w:delText xml:space="preserve">entity </w:delText>
        </w:r>
      </w:del>
      <w:r w:rsidRPr="005E7358">
        <w:t xml:space="preserve">travel; and </w:t>
      </w:r>
    </w:p>
    <w:p w14:paraId="7470F5B2"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iii</w:t>
      </w:r>
      <w:r w:rsidRPr="00A63D45">
        <w:rPr>
          <w:rStyle w:val="paren"/>
        </w:rPr>
        <w:t>)</w:t>
      </w:r>
      <w:r w:rsidRPr="005E7358">
        <w:t xml:space="preserve"> Are only temporary during the travel period. </w:t>
      </w:r>
    </w:p>
    <w:p w14:paraId="2C8EAA92" w14:textId="73E14EFA"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Travel costs for dependents are unallowable, except for travel of </w:t>
      </w:r>
      <w:del w:id="11545" w:author="OFFM" w:date="2024-04-16T10:53:00Z">
        <w:r w:rsidR="00817C00" w:rsidRPr="00F74592">
          <w:delText xml:space="preserve">duration of </w:delText>
        </w:r>
      </w:del>
      <w:r w:rsidRPr="005E7358">
        <w:t xml:space="preserve">six months or more with prior approval of the Federal </w:t>
      </w:r>
      <w:del w:id="11546" w:author="OFFM" w:date="2024-04-16T10:53:00Z">
        <w:r w:rsidR="00817C00" w:rsidRPr="00F74592">
          <w:delText xml:space="preserve">awarding </w:delText>
        </w:r>
      </w:del>
      <w:r w:rsidRPr="005E7358">
        <w:t>agency. See</w:t>
      </w:r>
      <w:del w:id="11547" w:author="OFFM" w:date="2024-04-16T10:53:00Z">
        <w:r w:rsidR="00817C00" w:rsidRPr="00F74592">
          <w:delText xml:space="preserve"> also</w:delText>
        </w:r>
      </w:del>
      <w:r w:rsidRPr="005E7358">
        <w:t xml:space="preserve"> § 200.432. </w:t>
      </w:r>
    </w:p>
    <w:p w14:paraId="78327515" w14:textId="79D250CE"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d</w:t>
      </w:r>
      <w:r w:rsidRPr="00A63D45">
        <w:rPr>
          <w:rStyle w:val="paren"/>
        </w:rPr>
        <w:t>)</w:t>
      </w:r>
      <w:r w:rsidRPr="005E7358">
        <w:t xml:space="preserve"> </w:t>
      </w:r>
      <w:ins w:id="11548" w:author="OFFM" w:date="2024-04-16T10:53:00Z">
        <w:r w:rsidRPr="000D237D">
          <w:rPr>
            <w:i/>
            <w:iCs/>
          </w:rPr>
          <w:t xml:space="preserve">Establishing rates and amounts. </w:t>
        </w:r>
      </w:ins>
      <w:r w:rsidRPr="005E7358">
        <w:t xml:space="preserve">In the absence of an </w:t>
      </w:r>
      <w:del w:id="11549" w:author="OFFM" w:date="2024-04-16T10:53:00Z">
        <w:r w:rsidR="00817C00" w:rsidRPr="00F74592">
          <w:delText>acceptable,</w:delText>
        </w:r>
      </w:del>
      <w:ins w:id="11550" w:author="OFFM" w:date="2024-04-16T10:53:00Z">
        <w:r w:rsidRPr="000D237D">
          <w:t>established</w:t>
        </w:r>
      </w:ins>
      <w:r w:rsidRPr="005E7358">
        <w:t xml:space="preserve"> written</w:t>
      </w:r>
      <w:del w:id="11551" w:author="OFFM" w:date="2024-04-16T10:53:00Z">
        <w:r w:rsidR="00817C00" w:rsidRPr="00F74592">
          <w:delText xml:space="preserve"> non-Federal entity</w:delText>
        </w:r>
      </w:del>
      <w:r w:rsidRPr="005E7358">
        <w:t xml:space="preserve"> policy regarding travel costs, the rates and amounts established under 5 U.S.C. 5701</w:t>
      </w:r>
      <w:del w:id="11552" w:author="OFFM" w:date="2024-04-16T10:53:00Z">
        <w:r w:rsidR="00817C00" w:rsidRPr="00F74592">
          <w:delText>–</w:delText>
        </w:r>
      </w:del>
      <w:ins w:id="11553" w:author="OFFM" w:date="2024-04-16T10:53:00Z">
        <w:r w:rsidRPr="000D237D">
          <w:t>-</w:t>
        </w:r>
      </w:ins>
      <w:r w:rsidRPr="005E7358">
        <w:t>11</w:t>
      </w:r>
      <w:del w:id="11554" w:author="OFFM" w:date="2024-04-16T10:53:00Z">
        <w:r w:rsidR="00817C00" w:rsidRPr="00F74592">
          <w:delText>,</w:delText>
        </w:r>
      </w:del>
      <w:r w:rsidRPr="005E7358">
        <w:t xml:space="preserve"> (“Travel and Subsistence Expenses; Mileage Allowances”), </w:t>
      </w:r>
      <w:del w:id="11555" w:author="OFFM" w:date="2024-04-16T10:53:00Z">
        <w:r w:rsidR="00817C00" w:rsidRPr="00F74592">
          <w:delText xml:space="preserve">or </w:delText>
        </w:r>
      </w:del>
      <w:r w:rsidRPr="005E7358">
        <w:t xml:space="preserve">by the Administrator of General Services, or by the President (or </w:t>
      </w:r>
      <w:del w:id="11556" w:author="OFFM" w:date="2024-04-16T10:53:00Z">
        <w:r w:rsidR="00817C00" w:rsidRPr="00F74592">
          <w:delText>his or her</w:delText>
        </w:r>
      </w:del>
      <w:ins w:id="11557" w:author="OFFM" w:date="2024-04-16T10:53:00Z">
        <w:r w:rsidRPr="000D237D">
          <w:t>their</w:t>
        </w:r>
      </w:ins>
      <w:r w:rsidRPr="005E7358">
        <w:t xml:space="preserve"> designee) pursuant to any provisions of such subchapter must apply to travel under Federal awards (48 CFR 31.205</w:t>
      </w:r>
      <w:del w:id="11558" w:author="OFFM" w:date="2024-04-16T10:53:00Z">
        <w:r w:rsidR="00817C00" w:rsidRPr="00F74592">
          <w:delText>–</w:delText>
        </w:r>
      </w:del>
      <w:ins w:id="11559" w:author="OFFM" w:date="2024-04-16T10:53:00Z">
        <w:r w:rsidRPr="000D237D">
          <w:t>-</w:t>
        </w:r>
      </w:ins>
      <w:r w:rsidRPr="005E7358">
        <w:t xml:space="preserve">46(a)). </w:t>
      </w:r>
    </w:p>
    <w:p w14:paraId="1472D890" w14:textId="77777777" w:rsidR="00817C00" w:rsidRPr="00F74592" w:rsidRDefault="00F2264C" w:rsidP="00C63D12">
      <w:pPr>
        <w:spacing w:after="0" w:line="480" w:lineRule="auto"/>
        <w:ind w:firstLine="720"/>
        <w:contextualSpacing/>
        <w:rPr>
          <w:del w:id="11560" w:author="OFFM" w:date="2024-04-16T10:53:00Z"/>
          <w:rFonts w:ascii="Times New Roman" w:hAnsi="Times New Roman" w:cs="Times New Roman"/>
          <w:sz w:val="24"/>
          <w:szCs w:val="24"/>
        </w:rPr>
      </w:pPr>
      <w:r w:rsidRPr="00A63D45">
        <w:rPr>
          <w:rStyle w:val="paren"/>
        </w:rPr>
        <w:t>(</w:t>
      </w:r>
      <w:r w:rsidRPr="00A63D45">
        <w:rPr>
          <w:rStyle w:val="paragraph-hierarchy"/>
        </w:rPr>
        <w:t>e</w:t>
      </w:r>
      <w:r w:rsidRPr="00A63D45">
        <w:rPr>
          <w:rStyle w:val="paren"/>
        </w:rPr>
        <w:t>)</w:t>
      </w:r>
      <w:r w:rsidRPr="005E7358">
        <w:t xml:space="preserve"> </w:t>
      </w:r>
      <w:r w:rsidRPr="00A63D45">
        <w:rPr>
          <w:rStyle w:val="Emphasis"/>
        </w:rPr>
        <w:t>Commercial air travel.</w:t>
      </w:r>
      <w:r w:rsidRPr="005E7358">
        <w:t xml:space="preserve"> </w:t>
      </w:r>
    </w:p>
    <w:p w14:paraId="42C2A2DC" w14:textId="14EACB2E"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1</w:t>
      </w:r>
      <w:r w:rsidRPr="00A63D45">
        <w:rPr>
          <w:rStyle w:val="paren"/>
        </w:rPr>
        <w:t>)</w:t>
      </w:r>
      <w:r w:rsidRPr="005E7358">
        <w:t xml:space="preserve"> Airfare costs in excess of the basic least expensive unrestricted accommodations class offered by commercial airlines are unallowable except when such accommodations would: </w:t>
      </w:r>
    </w:p>
    <w:p w14:paraId="3FEEB20E"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w:t>
      </w:r>
      <w:r w:rsidRPr="00A63D45">
        <w:rPr>
          <w:rStyle w:val="paren"/>
        </w:rPr>
        <w:t>)</w:t>
      </w:r>
      <w:r w:rsidRPr="005E7358">
        <w:t xml:space="preserve"> Require circuitous routing; </w:t>
      </w:r>
    </w:p>
    <w:p w14:paraId="43319EA6"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ii</w:t>
      </w:r>
      <w:r w:rsidRPr="00A63D45">
        <w:rPr>
          <w:rStyle w:val="paren"/>
        </w:rPr>
        <w:t>)</w:t>
      </w:r>
      <w:r w:rsidRPr="005E7358">
        <w:t xml:space="preserve"> Require travel during unreasonable hours; </w:t>
      </w:r>
    </w:p>
    <w:p w14:paraId="61A01ECB"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lastRenderedPageBreak/>
        <w:t>(</w:t>
      </w:r>
      <w:r w:rsidRPr="00A63D45">
        <w:rPr>
          <w:rStyle w:val="paragraph-hierarchy"/>
        </w:rPr>
        <w:t>iii</w:t>
      </w:r>
      <w:r w:rsidRPr="00A63D45">
        <w:rPr>
          <w:rStyle w:val="paren"/>
        </w:rPr>
        <w:t>)</w:t>
      </w:r>
      <w:r w:rsidRPr="005E7358">
        <w:t xml:space="preserve"> Excessively prolong travel; </w:t>
      </w:r>
    </w:p>
    <w:p w14:paraId="56CA3F71" w14:textId="77777777"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iv</w:t>
      </w:r>
      <w:r w:rsidRPr="00A63D45">
        <w:rPr>
          <w:rStyle w:val="paren"/>
        </w:rPr>
        <w:t>)</w:t>
      </w:r>
      <w:r w:rsidRPr="005E7358">
        <w:t xml:space="preserve"> Result in additional costs that would offset the transportation savings; or </w:t>
      </w:r>
    </w:p>
    <w:p w14:paraId="27F0A8E5" w14:textId="154223DC" w:rsidR="000B5224" w:rsidRPr="005E7358" w:rsidRDefault="00F2264C" w:rsidP="00A63D45">
      <w:pPr>
        <w:pStyle w:val="indent-3"/>
        <w:spacing w:before="0" w:beforeAutospacing="0" w:after="0" w:afterAutospacing="0" w:line="480" w:lineRule="auto"/>
        <w:ind w:firstLine="720"/>
        <w:contextualSpacing/>
      </w:pPr>
      <w:r w:rsidRPr="00A63D45">
        <w:rPr>
          <w:rStyle w:val="paren"/>
        </w:rPr>
        <w:t>(</w:t>
      </w:r>
      <w:r w:rsidRPr="00A63D45">
        <w:rPr>
          <w:rStyle w:val="paragraph-hierarchy"/>
        </w:rPr>
        <w:t>v</w:t>
      </w:r>
      <w:r w:rsidRPr="00A63D45">
        <w:rPr>
          <w:rStyle w:val="paren"/>
        </w:rPr>
        <w:t>)</w:t>
      </w:r>
      <w:r w:rsidRPr="005E7358">
        <w:t xml:space="preserve"> Offer accommodations not reasonably adequate for the traveler's medical needs. The </w:t>
      </w:r>
      <w:del w:id="11561" w:author="OFFM" w:date="2024-04-16T10:53:00Z">
        <w:r w:rsidR="00817C00" w:rsidRPr="00F74592">
          <w:delText>non-Federal entity</w:delText>
        </w:r>
      </w:del>
      <w:ins w:id="11562" w:author="OFFM" w:date="2024-04-16T10:53:00Z">
        <w:r w:rsidRPr="000D237D">
          <w:t>recipient or subrecipient</w:t>
        </w:r>
      </w:ins>
      <w:r w:rsidRPr="005E7358">
        <w:t xml:space="preserve"> must justify and document these conditions on a case-by-case basis</w:t>
      </w:r>
      <w:del w:id="11563" w:author="OFFM" w:date="2024-04-16T10:53:00Z">
        <w:r w:rsidR="00817C00" w:rsidRPr="00F74592">
          <w:delText xml:space="preserve"> in order</w:delText>
        </w:r>
      </w:del>
      <w:r w:rsidRPr="005E7358">
        <w:t xml:space="preserve"> for the use of first-class or business-class airfare to be allowable in such cases. </w:t>
      </w:r>
    </w:p>
    <w:p w14:paraId="568C20AC" w14:textId="64E508B3" w:rsidR="000B5224" w:rsidRPr="005E7358" w:rsidRDefault="00F2264C" w:rsidP="00A63D45">
      <w:pPr>
        <w:pStyle w:val="indent-2"/>
        <w:spacing w:before="0" w:beforeAutospacing="0" w:after="0" w:afterAutospacing="0" w:line="480" w:lineRule="auto"/>
        <w:ind w:firstLine="720"/>
        <w:contextualSpacing/>
      </w:pPr>
      <w:r w:rsidRPr="00A63D45">
        <w:rPr>
          <w:rStyle w:val="paren"/>
        </w:rPr>
        <w:t>(</w:t>
      </w:r>
      <w:r w:rsidRPr="00A63D45">
        <w:rPr>
          <w:rStyle w:val="paragraph-hierarchy"/>
        </w:rPr>
        <w:t>2</w:t>
      </w:r>
      <w:r w:rsidRPr="00A63D45">
        <w:rPr>
          <w:rStyle w:val="paren"/>
        </w:rPr>
        <w:t>)</w:t>
      </w:r>
      <w:r w:rsidRPr="005E7358">
        <w:t xml:space="preserve"> Unless a pattern of avoidance is detected, the Federal Government will generally not question a </w:t>
      </w:r>
      <w:del w:id="11564" w:author="OFFM" w:date="2024-04-16T10:53:00Z">
        <w:r w:rsidR="00817C00" w:rsidRPr="00F74592">
          <w:delText>non-Federal entity's</w:delText>
        </w:r>
      </w:del>
      <w:ins w:id="11565" w:author="OFFM" w:date="2024-04-16T10:53:00Z">
        <w:r w:rsidRPr="000D237D">
          <w:t>recipient’s or subrecipient’s</w:t>
        </w:r>
      </w:ins>
      <w:r w:rsidRPr="005E7358">
        <w:t xml:space="preserve"> determinations that customary standard airfare or other discount airfare is unavailable for specific trips if the </w:t>
      </w:r>
      <w:del w:id="11566" w:author="OFFM" w:date="2024-04-16T10:53:00Z">
        <w:r w:rsidR="00817C00" w:rsidRPr="00F74592">
          <w:delText>non-Federal entity</w:delText>
        </w:r>
      </w:del>
      <w:ins w:id="11567" w:author="OFFM" w:date="2024-04-16T10:53:00Z">
        <w:r w:rsidRPr="000D237D">
          <w:t>recipient or subrecipient</w:t>
        </w:r>
      </w:ins>
      <w:r w:rsidRPr="005E7358">
        <w:t xml:space="preserve"> can demonstrate that such airfare was not available in the specific case. </w:t>
      </w:r>
    </w:p>
    <w:p w14:paraId="58CE4B43" w14:textId="41E243BC" w:rsidR="000B5224" w:rsidRPr="005E7358" w:rsidRDefault="00F2264C" w:rsidP="00A63D45">
      <w:pPr>
        <w:pStyle w:val="indent-1"/>
        <w:spacing w:before="0" w:beforeAutospacing="0" w:after="0" w:afterAutospacing="0" w:line="480" w:lineRule="auto"/>
        <w:ind w:firstLine="720"/>
        <w:contextualSpacing/>
      </w:pPr>
      <w:r w:rsidRPr="00A63D45">
        <w:rPr>
          <w:rStyle w:val="paren"/>
        </w:rPr>
        <w:t>(</w:t>
      </w:r>
      <w:r w:rsidRPr="00A63D45">
        <w:rPr>
          <w:rStyle w:val="paragraph-hierarchy"/>
        </w:rPr>
        <w:t>f</w:t>
      </w:r>
      <w:r w:rsidRPr="00A63D45">
        <w:rPr>
          <w:rStyle w:val="paren"/>
        </w:rPr>
        <w:t>)</w:t>
      </w:r>
      <w:r w:rsidRPr="005E7358">
        <w:t xml:space="preserve"> </w:t>
      </w:r>
      <w:r w:rsidRPr="00A63D45">
        <w:rPr>
          <w:rStyle w:val="Emphasis"/>
        </w:rPr>
        <w:t>Air travel by other than commercial carrier.</w:t>
      </w:r>
      <w:r w:rsidRPr="005E7358">
        <w:t xml:space="preserve"> </w:t>
      </w:r>
      <w:del w:id="11568" w:author="OFFM" w:date="2024-04-16T10:53:00Z">
        <w:r w:rsidR="00817C00" w:rsidRPr="00F74592">
          <w:delText>Costs of travel</w:delText>
        </w:r>
      </w:del>
      <w:ins w:id="11569" w:author="OFFM" w:date="2024-04-16T10:53:00Z">
        <w:r w:rsidRPr="000D237D">
          <w:t>Travel costs</w:t>
        </w:r>
      </w:ins>
      <w:r w:rsidRPr="005E7358">
        <w:t xml:space="preserve"> by </w:t>
      </w:r>
      <w:del w:id="11570" w:author="OFFM" w:date="2024-04-16T10:53:00Z">
        <w:r w:rsidR="00817C00" w:rsidRPr="00F74592">
          <w:delText>non-Federal entity</w:delText>
        </w:r>
      </w:del>
      <w:ins w:id="11571" w:author="OFFM" w:date="2024-04-16T10:53:00Z">
        <w:r w:rsidRPr="000D237D">
          <w:t>recipient or subrecipient</w:t>
        </w:r>
      </w:ins>
      <w:r w:rsidRPr="005E7358">
        <w:t>-owned, -leased, or -chartered aircraft include the cost of</w:t>
      </w:r>
      <w:ins w:id="11572" w:author="OFFM" w:date="2024-04-16T10:53:00Z">
        <w:r w:rsidRPr="000D237D">
          <w:t xml:space="preserve"> the</w:t>
        </w:r>
      </w:ins>
      <w:r w:rsidRPr="005E7358">
        <w:t xml:space="preserve"> lease, charter, operation (including personnel costs), maintenance, depreciation, insurance, and other related costs. The portion of </w:t>
      </w:r>
      <w:del w:id="11573" w:author="OFFM" w:date="2024-04-16T10:53:00Z">
        <w:r w:rsidR="00817C00" w:rsidRPr="00F74592">
          <w:delText>such</w:delText>
        </w:r>
      </w:del>
      <w:ins w:id="11574" w:author="OFFM" w:date="2024-04-16T10:53:00Z">
        <w:r w:rsidRPr="000D237D">
          <w:t>these</w:t>
        </w:r>
      </w:ins>
      <w:r w:rsidRPr="005E7358">
        <w:t xml:space="preserve"> costs that exceeds the cost of airfare</w:t>
      </w:r>
      <w:ins w:id="11575" w:author="OFFM" w:date="2024-04-16T10:53:00Z">
        <w:r w:rsidRPr="000D237D">
          <w:t>,</w:t>
        </w:r>
      </w:ins>
      <w:r w:rsidRPr="005E7358">
        <w:t xml:space="preserve"> as provided for in paragraph (d</w:t>
      </w:r>
      <w:del w:id="11576" w:author="OFFM" w:date="2024-04-16T10:53:00Z">
        <w:r w:rsidR="00817C00" w:rsidRPr="00F74592">
          <w:delText>) of this section,</w:delText>
        </w:r>
      </w:del>
      <w:ins w:id="11577" w:author="OFFM" w:date="2024-04-16T10:53:00Z">
        <w:r w:rsidRPr="000D237D">
          <w:t>),</w:t>
        </w:r>
      </w:ins>
      <w:r w:rsidRPr="005E7358">
        <w:t xml:space="preserve"> is unallowable. </w:t>
      </w:r>
    </w:p>
    <w:p w14:paraId="7D2A2EF0" w14:textId="77777777" w:rsidR="000B5224" w:rsidRPr="005E7358" w:rsidRDefault="00F2264C" w:rsidP="00A63D45">
      <w:pPr>
        <w:pStyle w:val="Heading2"/>
        <w:spacing w:before="0" w:beforeAutospacing="0" w:after="0" w:afterAutospacing="0" w:line="480" w:lineRule="auto"/>
        <w:contextualSpacing/>
        <w:rPr>
          <w:sz w:val="24"/>
        </w:rPr>
      </w:pPr>
      <w:r w:rsidRPr="005E7358">
        <w:rPr>
          <w:sz w:val="24"/>
        </w:rPr>
        <w:t>§ 200.476 Trustees.</w:t>
      </w:r>
    </w:p>
    <w:p w14:paraId="5657B914" w14:textId="51658B9F" w:rsidR="000B5224" w:rsidRPr="005E7358" w:rsidRDefault="00F2264C" w:rsidP="00A63D45">
      <w:pPr>
        <w:pStyle w:val="NormalWeb"/>
        <w:spacing w:before="0" w:beforeAutospacing="0" w:after="0" w:afterAutospacing="0" w:line="480" w:lineRule="auto"/>
        <w:ind w:firstLine="720"/>
        <w:contextualSpacing/>
      </w:pPr>
      <w:r w:rsidRPr="005E7358">
        <w:t xml:space="preserve">Travel and subsistence costs of trustees (or directors) at IHEs and nonprofit organizations are allowable. See </w:t>
      </w:r>
      <w:del w:id="11578" w:author="OFFM" w:date="2024-04-16T10:53:00Z">
        <w:r w:rsidR="00817C00" w:rsidRPr="00F74592">
          <w:delText xml:space="preserve">also </w:delText>
        </w:r>
      </w:del>
      <w:r w:rsidRPr="005E7358">
        <w:t>§ 200.475.</w:t>
      </w:r>
      <w:del w:id="11579" w:author="OFFM" w:date="2024-04-16T10:53:00Z">
        <w:r w:rsidR="00817C00" w:rsidRPr="00F74592">
          <w:delText xml:space="preserve"> </w:delText>
        </w:r>
      </w:del>
    </w:p>
    <w:p w14:paraId="7E6412E6" w14:textId="3FAA31C5" w:rsidR="000B5224" w:rsidRPr="000D237D" w:rsidRDefault="00F2264C" w:rsidP="000B5224">
      <w:pPr>
        <w:spacing w:after="0" w:line="480" w:lineRule="auto"/>
        <w:contextualSpacing/>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Subpart F</w:t>
      </w:r>
      <w:del w:id="11580" w:author="OFFM" w:date="2024-04-16T10:53:00Z">
        <w:r w:rsidR="00817C00" w:rsidRPr="00C63D12">
          <w:rPr>
            <w:rFonts w:ascii="Times New Roman" w:hAnsi="Times New Roman" w:cs="Times New Roman"/>
            <w:b/>
            <w:bCs/>
            <w:sz w:val="24"/>
            <w:szCs w:val="24"/>
          </w:rPr>
          <w:delText>—</w:delText>
        </w:r>
      </w:del>
      <w:ins w:id="11581" w:author="OFFM" w:date="2024-04-16T10:53:00Z">
        <w:r w:rsidRPr="000D237D">
          <w:rPr>
            <w:rFonts w:ascii="Times New Roman" w:eastAsia="Times New Roman" w:hAnsi="Times New Roman" w:cs="Times New Roman"/>
            <w:b/>
            <w:bCs/>
            <w:sz w:val="24"/>
            <w:szCs w:val="24"/>
          </w:rPr>
          <w:t xml:space="preserve"> - </w:t>
        </w:r>
      </w:ins>
      <w:r w:rsidRPr="000D237D">
        <w:rPr>
          <w:rFonts w:ascii="Times New Roman" w:eastAsia="Times New Roman" w:hAnsi="Times New Roman" w:cs="Times New Roman"/>
          <w:b/>
          <w:bCs/>
          <w:sz w:val="24"/>
          <w:szCs w:val="24"/>
        </w:rPr>
        <w:t>Audit Requirements</w:t>
      </w:r>
    </w:p>
    <w:p w14:paraId="6035EB34"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General</w:t>
      </w:r>
    </w:p>
    <w:p w14:paraId="0F8D083B"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200.500 Purpose.</w:t>
      </w:r>
    </w:p>
    <w:p w14:paraId="308166D9" w14:textId="77777777" w:rsidR="000B5224" w:rsidRPr="000D237D" w:rsidRDefault="00F2264C" w:rsidP="00A63D45">
      <w:pPr>
        <w:pStyle w:val="ListParagraph"/>
        <w:spacing w:after="0" w:line="480" w:lineRule="auto"/>
        <w:ind w:left="0"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This part sets forth standards for obtaining consistency and uniformity among Federal agencies for the audit of non-Federal entities expending Federal awards. </w:t>
      </w:r>
    </w:p>
    <w:p w14:paraId="6F535B23"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Audits</w:t>
      </w:r>
    </w:p>
    <w:p w14:paraId="6BDC326B"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lastRenderedPageBreak/>
        <w:t>§ 200.501 Audit requirements.</w:t>
      </w:r>
    </w:p>
    <w:p w14:paraId="79871181" w14:textId="65D808BF" w:rsidR="000B5224" w:rsidRPr="000D237D" w:rsidRDefault="00F2264C" w:rsidP="000B5224">
      <w:pPr>
        <w:spacing w:after="0" w:line="480" w:lineRule="auto"/>
        <w:ind w:firstLine="720"/>
        <w:contextualSpacing/>
        <w:rPr>
          <w:rFonts w:ascii="Times New Roman" w:hAnsi="Times New Roman" w:cs="Times New Roman"/>
          <w:sz w:val="24"/>
          <w:szCs w:val="24"/>
        </w:rPr>
      </w:pPr>
      <w:r w:rsidRPr="00A63D45">
        <w:rPr>
          <w:rStyle w:val="paren"/>
        </w:rPr>
        <w:t>(</w:t>
      </w:r>
      <w:r w:rsidRPr="00A63D45">
        <w:rPr>
          <w:rStyle w:val="paragraph-hierarchy"/>
        </w:rPr>
        <w:t>a</w:t>
      </w:r>
      <w:r w:rsidRPr="00A63D45">
        <w:rPr>
          <w:rStyle w:val="paren"/>
        </w:rPr>
        <w:t>)</w:t>
      </w:r>
      <w:r w:rsidRPr="000D237D">
        <w:rPr>
          <w:rFonts w:ascii="Times New Roman" w:hAnsi="Times New Roman" w:cs="Times New Roman"/>
          <w:sz w:val="24"/>
          <w:szCs w:val="24"/>
        </w:rPr>
        <w:t xml:space="preserve"> </w:t>
      </w:r>
      <w:r w:rsidRPr="00A63D45">
        <w:rPr>
          <w:rStyle w:val="Emphasis"/>
        </w:rPr>
        <w:t>Audit required.</w:t>
      </w:r>
      <w:r w:rsidRPr="000D237D">
        <w:rPr>
          <w:rFonts w:ascii="Times New Roman" w:hAnsi="Times New Roman" w:cs="Times New Roman"/>
          <w:sz w:val="24"/>
          <w:szCs w:val="24"/>
        </w:rPr>
        <w:t xml:space="preserve"> A non-Federal entity that expends $</w:t>
      </w:r>
      <w:del w:id="11582" w:author="OFFM" w:date="2024-04-16T10:53:00Z">
        <w:r w:rsidR="00817C00" w:rsidRPr="00F74592">
          <w:rPr>
            <w:rFonts w:ascii="Times New Roman" w:hAnsi="Times New Roman" w:cs="Times New Roman"/>
            <w:sz w:val="24"/>
            <w:szCs w:val="24"/>
          </w:rPr>
          <w:delText>750</w:delText>
        </w:r>
      </w:del>
      <w:ins w:id="11583" w:author="OFFM" w:date="2024-04-16T10:53:00Z">
        <w:r w:rsidRPr="000D237D">
          <w:rPr>
            <w:rFonts w:ascii="Times New Roman" w:hAnsi="Times New Roman" w:cs="Times New Roman"/>
            <w:sz w:val="24"/>
            <w:szCs w:val="24"/>
          </w:rPr>
          <w:t>1,000</w:t>
        </w:r>
      </w:ins>
      <w:r w:rsidRPr="000D237D">
        <w:rPr>
          <w:rFonts w:ascii="Times New Roman" w:hAnsi="Times New Roman" w:cs="Times New Roman"/>
          <w:sz w:val="24"/>
          <w:szCs w:val="24"/>
        </w:rPr>
        <w:t xml:space="preserve">,000 or more during the non-Federal </w:t>
      </w:r>
      <w:del w:id="11584" w:author="OFFM" w:date="2024-04-16T10:53:00Z">
        <w:r w:rsidR="00817C00" w:rsidRPr="00F74592">
          <w:rPr>
            <w:rFonts w:ascii="Times New Roman" w:hAnsi="Times New Roman" w:cs="Times New Roman"/>
            <w:sz w:val="24"/>
            <w:szCs w:val="24"/>
          </w:rPr>
          <w:delText>entity's</w:delText>
        </w:r>
      </w:del>
      <w:ins w:id="11585" w:author="OFFM" w:date="2024-04-16T10:53:00Z">
        <w:r w:rsidRPr="000D237D">
          <w:rPr>
            <w:rFonts w:ascii="Times New Roman" w:hAnsi="Times New Roman" w:cs="Times New Roman"/>
            <w:sz w:val="24"/>
            <w:szCs w:val="24"/>
          </w:rPr>
          <w:t>entity’s</w:t>
        </w:r>
      </w:ins>
      <w:r w:rsidRPr="000D237D">
        <w:rPr>
          <w:rFonts w:ascii="Times New Roman" w:hAnsi="Times New Roman" w:cs="Times New Roman"/>
          <w:sz w:val="24"/>
          <w:szCs w:val="24"/>
        </w:rPr>
        <w:t xml:space="preserve"> fiscal year in Federal awards must have a single or program-specific audit conducted for that year in accordance with the provisions of this part.</w:t>
      </w:r>
      <w:del w:id="11586" w:author="OFFM" w:date="2024-04-16T10:53:00Z">
        <w:r w:rsidR="00817C00" w:rsidRPr="00F74592">
          <w:rPr>
            <w:rFonts w:ascii="Times New Roman" w:hAnsi="Times New Roman" w:cs="Times New Roman"/>
            <w:sz w:val="24"/>
            <w:szCs w:val="24"/>
          </w:rPr>
          <w:delText xml:space="preserve"> </w:delText>
        </w:r>
      </w:del>
    </w:p>
    <w:p w14:paraId="4DB76B96" w14:textId="5970F6AC" w:rsidR="000B5224" w:rsidRPr="000D237D" w:rsidRDefault="00F2264C" w:rsidP="000B5224">
      <w:pPr>
        <w:spacing w:after="0" w:line="480" w:lineRule="auto"/>
        <w:ind w:firstLine="720"/>
        <w:contextualSpacing/>
        <w:rPr>
          <w:rFonts w:ascii="Times New Roman" w:hAnsi="Times New Roman" w:cs="Times New Roman"/>
          <w:sz w:val="24"/>
          <w:szCs w:val="24"/>
        </w:rPr>
      </w:pPr>
      <w:r w:rsidRPr="000D237D">
        <w:rPr>
          <w:rFonts w:ascii="Times New Roman" w:eastAsia="Times New Roman" w:hAnsi="Times New Roman" w:cs="Times New Roman"/>
          <w:sz w:val="24"/>
          <w:szCs w:val="24"/>
        </w:rPr>
        <w:t>(b)</w:t>
      </w:r>
      <w:r w:rsidRPr="00A63D45">
        <w:rPr>
          <w:rFonts w:ascii="Times New Roman" w:hAnsi="Times New Roman"/>
          <w:i/>
          <w:sz w:val="24"/>
        </w:rPr>
        <w:t xml:space="preserve"> Single audit.</w:t>
      </w:r>
      <w:r w:rsidRPr="000D237D">
        <w:rPr>
          <w:rFonts w:ascii="Times New Roman" w:eastAsia="Times New Roman" w:hAnsi="Times New Roman" w:cs="Times New Roman"/>
          <w:sz w:val="24"/>
          <w:szCs w:val="24"/>
        </w:rPr>
        <w:t xml:space="preserve"> A non-Federal entity that expends $</w:t>
      </w:r>
      <w:del w:id="11587" w:author="OFFM" w:date="2024-04-16T10:53:00Z">
        <w:r w:rsidR="00817C00" w:rsidRPr="00F74592">
          <w:rPr>
            <w:rFonts w:ascii="Times New Roman" w:hAnsi="Times New Roman" w:cs="Times New Roman"/>
            <w:sz w:val="24"/>
            <w:szCs w:val="24"/>
          </w:rPr>
          <w:delText>750</w:delText>
        </w:r>
      </w:del>
      <w:ins w:id="11588" w:author="OFFM" w:date="2024-04-16T10:53:00Z">
        <w:r w:rsidRPr="000D237D">
          <w:rPr>
            <w:rFonts w:ascii="Times New Roman" w:eastAsia="Times New Roman" w:hAnsi="Times New Roman" w:cs="Times New Roman"/>
            <w:sz w:val="24"/>
            <w:szCs w:val="24"/>
          </w:rPr>
          <w:t>1,000</w:t>
        </w:r>
      </w:ins>
      <w:r w:rsidRPr="000D237D">
        <w:rPr>
          <w:rFonts w:ascii="Times New Roman" w:eastAsia="Times New Roman" w:hAnsi="Times New Roman" w:cs="Times New Roman"/>
          <w:sz w:val="24"/>
          <w:szCs w:val="24"/>
        </w:rPr>
        <w:t xml:space="preserve">,000 or more </w:t>
      </w:r>
      <w:ins w:id="11589" w:author="OFFM" w:date="2024-04-16T10:53:00Z">
        <w:r w:rsidRPr="000D237D">
          <w:rPr>
            <w:rFonts w:ascii="Times New Roman" w:eastAsia="Times New Roman" w:hAnsi="Times New Roman" w:cs="Times New Roman"/>
            <w:sz w:val="24"/>
            <w:szCs w:val="24"/>
          </w:rPr>
          <w:t xml:space="preserve">in Federal awards </w:t>
        </w:r>
      </w:ins>
      <w:r w:rsidRPr="000D237D">
        <w:rPr>
          <w:rFonts w:ascii="Times New Roman" w:eastAsia="Times New Roman" w:hAnsi="Times New Roman" w:cs="Times New Roman"/>
          <w:sz w:val="24"/>
          <w:szCs w:val="24"/>
        </w:rPr>
        <w:t xml:space="preserve">during the non-Federal </w:t>
      </w:r>
      <w:del w:id="11590" w:author="OFFM" w:date="2024-04-16T10:53:00Z">
        <w:r w:rsidR="00817C00" w:rsidRPr="00F74592">
          <w:rPr>
            <w:rFonts w:ascii="Times New Roman" w:hAnsi="Times New Roman" w:cs="Times New Roman"/>
            <w:sz w:val="24"/>
            <w:szCs w:val="24"/>
          </w:rPr>
          <w:delText>entity's</w:delText>
        </w:r>
      </w:del>
      <w:ins w:id="11591" w:author="OFFM" w:date="2024-04-16T10:53:00Z">
        <w:r w:rsidRPr="000D237D">
          <w:rPr>
            <w:rFonts w:ascii="Times New Roman" w:eastAsia="Times New Roman" w:hAnsi="Times New Roman" w:cs="Times New Roman"/>
            <w:sz w:val="24"/>
            <w:szCs w:val="24"/>
          </w:rPr>
          <w:t>entity’s</w:t>
        </w:r>
      </w:ins>
      <w:r w:rsidRPr="000D237D">
        <w:rPr>
          <w:rFonts w:ascii="Times New Roman" w:eastAsia="Times New Roman" w:hAnsi="Times New Roman" w:cs="Times New Roman"/>
          <w:sz w:val="24"/>
          <w:szCs w:val="24"/>
        </w:rPr>
        <w:t xml:space="preserve"> fiscal year</w:t>
      </w:r>
      <w:del w:id="11592" w:author="OFFM" w:date="2024-04-16T10:53:00Z">
        <w:r w:rsidR="00817C00" w:rsidRPr="00F74592">
          <w:rPr>
            <w:rFonts w:ascii="Times New Roman" w:hAnsi="Times New Roman" w:cs="Times New Roman"/>
            <w:sz w:val="24"/>
            <w:szCs w:val="24"/>
          </w:rPr>
          <w:delText xml:space="preserve"> in Federal awards</w:delText>
        </w:r>
      </w:del>
      <w:r w:rsidRPr="000D237D">
        <w:rPr>
          <w:rFonts w:ascii="Times New Roman" w:eastAsia="Times New Roman" w:hAnsi="Times New Roman" w:cs="Times New Roman"/>
          <w:sz w:val="24"/>
          <w:szCs w:val="24"/>
        </w:rPr>
        <w:t xml:space="preserve"> must have a single audit conducted in accordance with § 200.514 except when it elects to have a program-specific audit conducted in accordance with paragraph (c)</w:t>
      </w:r>
      <w:r w:rsidRPr="00A63D45">
        <w:rPr>
          <w:rStyle w:val="CommentReference"/>
          <w:sz w:val="24"/>
        </w:rPr>
        <w:t xml:space="preserve"> </w:t>
      </w:r>
      <w:ins w:id="11593" w:author="OFFM" w:date="2024-04-16T10:53:00Z">
        <w:r w:rsidRPr="000D237D">
          <w:rPr>
            <w:rStyle w:val="CommentReference"/>
            <w:rFonts w:ascii="Times New Roman" w:hAnsi="Times New Roman" w:cs="Times New Roman"/>
            <w:sz w:val="24"/>
            <w:szCs w:val="24"/>
          </w:rPr>
          <w:t xml:space="preserve">or </w:t>
        </w:r>
        <w:r w:rsidRPr="000D237D">
          <w:rPr>
            <w:rFonts w:ascii="Times New Roman" w:hAnsi="Times New Roman" w:cs="Times New Roman"/>
            <w:sz w:val="24"/>
            <w:szCs w:val="24"/>
          </w:rPr>
          <w:t xml:space="preserve">(d) </w:t>
        </w:r>
      </w:ins>
      <w:r w:rsidRPr="000D237D">
        <w:rPr>
          <w:rFonts w:ascii="Times New Roman" w:hAnsi="Times New Roman" w:cs="Times New Roman"/>
          <w:sz w:val="24"/>
          <w:szCs w:val="24"/>
        </w:rPr>
        <w:t>of this section</w:t>
      </w:r>
      <w:r w:rsidRPr="000D237D">
        <w:rPr>
          <w:rFonts w:ascii="Times New Roman" w:eastAsia="Times New Roman" w:hAnsi="Times New Roman" w:cs="Times New Roman"/>
          <w:sz w:val="24"/>
          <w:szCs w:val="24"/>
        </w:rPr>
        <w:t>.</w:t>
      </w:r>
      <w:del w:id="11594" w:author="OFFM" w:date="2024-04-16T10:53:00Z">
        <w:r w:rsidR="00817C00" w:rsidRPr="00F74592">
          <w:rPr>
            <w:rFonts w:ascii="Times New Roman" w:hAnsi="Times New Roman" w:cs="Times New Roman"/>
            <w:sz w:val="24"/>
            <w:szCs w:val="24"/>
          </w:rPr>
          <w:delText xml:space="preserve"> </w:delText>
        </w:r>
      </w:del>
    </w:p>
    <w:p w14:paraId="10A73EB9" w14:textId="5DB40E82" w:rsidR="000B5224" w:rsidRPr="000D237D" w:rsidRDefault="00F2264C" w:rsidP="000B5224">
      <w:pPr>
        <w:spacing w:after="0" w:line="480" w:lineRule="auto"/>
        <w:ind w:firstLine="720"/>
        <w:contextualSpacing/>
        <w:rPr>
          <w:ins w:id="11595" w:author="OFFM" w:date="2024-04-16T10:53:00Z"/>
          <w:rFonts w:ascii="Times New Roman" w:hAnsi="Times New Roman" w:cs="Times New Roman"/>
          <w:sz w:val="24"/>
          <w:szCs w:val="24"/>
        </w:rPr>
      </w:pPr>
      <w:r w:rsidRPr="000D237D">
        <w:rPr>
          <w:rFonts w:ascii="Times New Roman" w:hAnsi="Times New Roman" w:cs="Times New Roman"/>
          <w:sz w:val="24"/>
          <w:szCs w:val="24"/>
        </w:rPr>
        <w:t>(c)</w:t>
      </w:r>
      <w:r w:rsidRPr="00A63D45">
        <w:rPr>
          <w:rFonts w:ascii="Times New Roman" w:hAnsi="Times New Roman"/>
          <w:i/>
          <w:sz w:val="24"/>
        </w:rPr>
        <w:t xml:space="preserve"> Program-specific audit election</w:t>
      </w:r>
      <w:del w:id="11596" w:author="OFFM" w:date="2024-04-16T10:53:00Z">
        <w:r w:rsidR="00817C00" w:rsidRPr="00F74592">
          <w:rPr>
            <w:rFonts w:ascii="Times New Roman" w:hAnsi="Times New Roman" w:cs="Times New Roman"/>
            <w:sz w:val="24"/>
            <w:szCs w:val="24"/>
          </w:rPr>
          <w:delText xml:space="preserve">. When an auditee </w:delText>
        </w:r>
      </w:del>
      <w:ins w:id="11597" w:author="OFFM" w:date="2024-04-16T10:53:00Z">
        <w:r w:rsidRPr="000D237D">
          <w:rPr>
            <w:rFonts w:ascii="Times New Roman" w:hAnsi="Times New Roman" w:cs="Times New Roman"/>
            <w:i/>
            <w:iCs/>
            <w:sz w:val="24"/>
            <w:szCs w:val="24"/>
          </w:rPr>
          <w:t xml:space="preserve"> (in general).</w:t>
        </w:r>
        <w:r w:rsidRPr="000D237D">
          <w:rPr>
            <w:rFonts w:ascii="Times New Roman" w:hAnsi="Times New Roman" w:cs="Times New Roman"/>
            <w:sz w:val="24"/>
            <w:szCs w:val="24"/>
          </w:rPr>
          <w:t xml:space="preserve"> A non-Federal entity may elect to have a program-specific audit conducted in accordance with § 200.507 if the following conditions are met</w:t>
        </w:r>
        <w:r w:rsidRPr="000D237D">
          <w:rPr>
            <w:rFonts w:ascii="Times New Roman" w:eastAsia="Times New Roman" w:hAnsi="Times New Roman" w:cs="Times New Roman"/>
            <w:sz w:val="24"/>
            <w:szCs w:val="24"/>
          </w:rPr>
          <w:t>:</w:t>
        </w:r>
      </w:ins>
    </w:p>
    <w:p w14:paraId="7B1E01E4" w14:textId="3540DB6D" w:rsidR="000B5224" w:rsidRPr="000D237D" w:rsidRDefault="00F2264C" w:rsidP="000B5224">
      <w:pPr>
        <w:spacing w:after="0" w:line="480" w:lineRule="auto"/>
        <w:ind w:firstLine="720"/>
        <w:rPr>
          <w:ins w:id="11598" w:author="OFFM" w:date="2024-04-16T10:53:00Z"/>
          <w:rFonts w:ascii="Times New Roman" w:hAnsi="Times New Roman" w:cs="Times New Roman"/>
          <w:sz w:val="24"/>
          <w:szCs w:val="24"/>
        </w:rPr>
      </w:pPr>
      <w:ins w:id="11599" w:author="OFFM" w:date="2024-04-16T10:53:00Z">
        <w:r w:rsidRPr="000D237D">
          <w:rPr>
            <w:rFonts w:ascii="Times New Roman" w:hAnsi="Times New Roman" w:cs="Times New Roman"/>
            <w:sz w:val="24"/>
            <w:szCs w:val="24"/>
          </w:rPr>
          <w:t xml:space="preserve">(1) The </w:t>
        </w:r>
        <w:proofErr w:type="gramStart"/>
        <w:r w:rsidRPr="000D237D">
          <w:rPr>
            <w:rFonts w:ascii="Times New Roman" w:hAnsi="Times New Roman" w:cs="Times New Roman"/>
            <w:sz w:val="24"/>
            <w:szCs w:val="24"/>
          </w:rPr>
          <w:t>non-Federal</w:t>
        </w:r>
        <w:proofErr w:type="gramEnd"/>
        <w:r w:rsidRPr="000D237D">
          <w:rPr>
            <w:rFonts w:ascii="Times New Roman" w:hAnsi="Times New Roman" w:cs="Times New Roman"/>
            <w:sz w:val="24"/>
            <w:szCs w:val="24"/>
          </w:rPr>
          <w:t xml:space="preserve"> entity </w:t>
        </w:r>
      </w:ins>
      <w:r w:rsidRPr="000D237D">
        <w:rPr>
          <w:rFonts w:ascii="Times New Roman" w:hAnsi="Times New Roman" w:cs="Times New Roman"/>
          <w:sz w:val="24"/>
          <w:szCs w:val="24"/>
        </w:rPr>
        <w:t xml:space="preserve">expends Federal awards under only one Federal program (excluding </w:t>
      </w:r>
      <w:del w:id="11600" w:author="OFFM" w:date="2024-04-16T10:53:00Z">
        <w:r w:rsidR="00817C00" w:rsidRPr="00F74592">
          <w:rPr>
            <w:rFonts w:ascii="Times New Roman" w:hAnsi="Times New Roman" w:cs="Times New Roman"/>
            <w:sz w:val="24"/>
            <w:szCs w:val="24"/>
          </w:rPr>
          <w:delText>R&amp;D)</w:delText>
        </w:r>
      </w:del>
      <w:ins w:id="11601" w:author="OFFM" w:date="2024-04-16T10:53:00Z">
        <w:r w:rsidRPr="000D237D">
          <w:rPr>
            <w:rFonts w:ascii="Times New Roman" w:hAnsi="Times New Roman" w:cs="Times New Roman"/>
            <w:sz w:val="24"/>
            <w:szCs w:val="24"/>
          </w:rPr>
          <w:t>research</w:t>
        </w:r>
      </w:ins>
      <w:r w:rsidRPr="000D237D">
        <w:rPr>
          <w:rFonts w:ascii="Times New Roman" w:hAnsi="Times New Roman" w:cs="Times New Roman"/>
          <w:sz w:val="24"/>
          <w:szCs w:val="24"/>
        </w:rPr>
        <w:t xml:space="preserve"> and </w:t>
      </w:r>
      <w:del w:id="11602" w:author="OFFM" w:date="2024-04-16T10:53:00Z">
        <w:r w:rsidR="00817C00" w:rsidRPr="00F74592">
          <w:rPr>
            <w:rFonts w:ascii="Times New Roman" w:hAnsi="Times New Roman" w:cs="Times New Roman"/>
            <w:sz w:val="24"/>
            <w:szCs w:val="24"/>
          </w:rPr>
          <w:delText>the</w:delText>
        </w:r>
      </w:del>
      <w:ins w:id="11603" w:author="OFFM" w:date="2024-04-16T10:53:00Z">
        <w:r w:rsidRPr="000D237D">
          <w:rPr>
            <w:rFonts w:ascii="Times New Roman" w:hAnsi="Times New Roman" w:cs="Times New Roman"/>
            <w:sz w:val="24"/>
            <w:szCs w:val="24"/>
          </w:rPr>
          <w:t>development); and</w:t>
        </w:r>
      </w:ins>
    </w:p>
    <w:p w14:paraId="493B7AFE" w14:textId="2FAB6FB7" w:rsidR="000B5224" w:rsidRPr="000D237D" w:rsidRDefault="00F2264C" w:rsidP="000B5224">
      <w:pPr>
        <w:spacing w:after="0" w:line="480" w:lineRule="auto"/>
        <w:ind w:firstLine="720"/>
        <w:rPr>
          <w:ins w:id="11604" w:author="OFFM" w:date="2024-04-16T10:53:00Z"/>
          <w:rFonts w:ascii="Times New Roman" w:hAnsi="Times New Roman" w:cs="Times New Roman"/>
          <w:sz w:val="24"/>
          <w:szCs w:val="24"/>
        </w:rPr>
      </w:pPr>
      <w:ins w:id="11605" w:author="OFFM" w:date="2024-04-16T10:53:00Z">
        <w:r w:rsidRPr="000D237D">
          <w:rPr>
            <w:rFonts w:ascii="Times New Roman" w:hAnsi="Times New Roman" w:cs="Times New Roman"/>
            <w:sz w:val="24"/>
            <w:szCs w:val="24"/>
          </w:rPr>
          <w:t>(2) The</w:t>
        </w:r>
      </w:ins>
      <w:r w:rsidRPr="000D237D">
        <w:rPr>
          <w:rFonts w:ascii="Times New Roman" w:hAnsi="Times New Roman" w:cs="Times New Roman"/>
          <w:sz w:val="24"/>
          <w:szCs w:val="24"/>
        </w:rPr>
        <w:t xml:space="preserve"> Federal </w:t>
      </w:r>
      <w:del w:id="11606" w:author="OFFM" w:date="2024-04-16T10:53:00Z">
        <w:r w:rsidR="00817C00" w:rsidRPr="00F74592">
          <w:rPr>
            <w:rFonts w:ascii="Times New Roman" w:hAnsi="Times New Roman" w:cs="Times New Roman"/>
            <w:sz w:val="24"/>
            <w:szCs w:val="24"/>
          </w:rPr>
          <w:delText>program's</w:delText>
        </w:r>
      </w:del>
      <w:ins w:id="11607" w:author="OFFM" w:date="2024-04-16T10:53:00Z">
        <w:r w:rsidRPr="000D237D">
          <w:rPr>
            <w:rFonts w:ascii="Times New Roman" w:hAnsi="Times New Roman" w:cs="Times New Roman"/>
            <w:sz w:val="24"/>
            <w:szCs w:val="24"/>
          </w:rPr>
          <w:t>program’s</w:t>
        </w:r>
      </w:ins>
      <w:r w:rsidRPr="000D237D">
        <w:rPr>
          <w:rFonts w:ascii="Times New Roman" w:hAnsi="Times New Roman" w:cs="Times New Roman"/>
          <w:sz w:val="24"/>
          <w:szCs w:val="24"/>
        </w:rPr>
        <w:t xml:space="preserve"> statutes</w:t>
      </w:r>
      <w:del w:id="11608" w:author="OFFM" w:date="2024-04-16T10:53:00Z">
        <w:r w:rsidR="00817C00" w:rsidRPr="00F74592">
          <w:rPr>
            <w:rFonts w:ascii="Times New Roman" w:hAnsi="Times New Roman" w:cs="Times New Roman"/>
            <w:sz w:val="24"/>
            <w:szCs w:val="24"/>
          </w:rPr>
          <w:delText>,</w:delText>
        </w:r>
      </w:del>
      <w:ins w:id="11609" w:author="OFFM" w:date="2024-04-16T10:53:00Z">
        <w:r w:rsidRPr="000D237D">
          <w:rPr>
            <w:rFonts w:ascii="Times New Roman" w:hAnsi="Times New Roman" w:cs="Times New Roman"/>
            <w:sz w:val="24"/>
            <w:szCs w:val="24"/>
          </w:rPr>
          <w:t xml:space="preserve"> or</w:t>
        </w:r>
      </w:ins>
      <w:r w:rsidRPr="000D237D">
        <w:rPr>
          <w:rFonts w:ascii="Times New Roman" w:hAnsi="Times New Roman" w:cs="Times New Roman"/>
          <w:sz w:val="24"/>
          <w:szCs w:val="24"/>
        </w:rPr>
        <w:t xml:space="preserve"> regulations, or </w:t>
      </w:r>
      <w:del w:id="11610" w:author="OFFM" w:date="2024-04-16T10:53:00Z">
        <w:r w:rsidR="00817C00" w:rsidRPr="00F74592">
          <w:rPr>
            <w:rFonts w:ascii="Times New Roman" w:hAnsi="Times New Roman" w:cs="Times New Roman"/>
            <w:sz w:val="24"/>
            <w:szCs w:val="24"/>
          </w:rPr>
          <w:delText xml:space="preserve">the </w:delText>
        </w:r>
      </w:del>
      <w:r w:rsidRPr="000D237D">
        <w:rPr>
          <w:rFonts w:ascii="Times New Roman" w:hAnsi="Times New Roman" w:cs="Times New Roman"/>
          <w:sz w:val="24"/>
          <w:szCs w:val="24"/>
        </w:rPr>
        <w:t>terms and conditions of the Federal award</w:t>
      </w:r>
      <w:ins w:id="11611" w:author="OFFM" w:date="2024-04-16T10:53:00Z">
        <w:r w:rsidRPr="000D237D">
          <w:rPr>
            <w:rFonts w:ascii="Times New Roman" w:hAnsi="Times New Roman" w:cs="Times New Roman"/>
            <w:sz w:val="24"/>
            <w:szCs w:val="24"/>
          </w:rPr>
          <w:t>,</w:t>
        </w:r>
      </w:ins>
      <w:r w:rsidRPr="000D237D">
        <w:rPr>
          <w:rFonts w:ascii="Times New Roman" w:hAnsi="Times New Roman" w:cs="Times New Roman"/>
          <w:sz w:val="24"/>
          <w:szCs w:val="24"/>
        </w:rPr>
        <w:t xml:space="preserve"> do not require a financial statement audit of the </w:t>
      </w:r>
      <w:del w:id="11612" w:author="OFFM" w:date="2024-04-16T10:53:00Z">
        <w:r w:rsidR="00817C00" w:rsidRPr="00F74592">
          <w:rPr>
            <w:rFonts w:ascii="Times New Roman" w:hAnsi="Times New Roman" w:cs="Times New Roman"/>
            <w:sz w:val="24"/>
            <w:szCs w:val="24"/>
          </w:rPr>
          <w:delText>auditee, the auditee may elect to have a program-specific audit conducted in accordance with § 200.507. A program</w:delText>
        </w:r>
      </w:del>
      <w:ins w:id="11613" w:author="OFFM" w:date="2024-04-16T10:53:00Z">
        <w:r w:rsidRPr="000D237D">
          <w:rPr>
            <w:rFonts w:ascii="Times New Roman" w:hAnsi="Times New Roman" w:cs="Times New Roman"/>
            <w:sz w:val="24"/>
            <w:szCs w:val="24"/>
          </w:rPr>
          <w:t>non-Federal entity.</w:t>
        </w:r>
      </w:ins>
    </w:p>
    <w:p w14:paraId="09EA4329" w14:textId="4110A2F4" w:rsidR="000B5224" w:rsidRPr="000D237D" w:rsidRDefault="00F2264C" w:rsidP="000B5224">
      <w:pPr>
        <w:spacing w:after="0" w:line="480" w:lineRule="auto"/>
        <w:ind w:firstLine="720"/>
        <w:rPr>
          <w:ins w:id="11614" w:author="OFFM" w:date="2024-04-16T10:53:00Z"/>
          <w:rFonts w:ascii="Times New Roman" w:hAnsi="Times New Roman" w:cs="Times New Roman"/>
          <w:sz w:val="24"/>
          <w:szCs w:val="24"/>
        </w:rPr>
      </w:pPr>
      <w:ins w:id="11615" w:author="OFFM" w:date="2024-04-16T10:53:00Z">
        <w:r w:rsidRPr="000D237D">
          <w:rPr>
            <w:rFonts w:ascii="Times New Roman" w:hAnsi="Times New Roman" w:cs="Times New Roman"/>
            <w:sz w:val="24"/>
            <w:szCs w:val="24"/>
          </w:rPr>
          <w:t>(d)</w:t>
        </w:r>
        <w:r w:rsidRPr="000D237D">
          <w:rPr>
            <w:rFonts w:ascii="Times New Roman" w:hAnsi="Times New Roman" w:cs="Times New Roman"/>
            <w:i/>
            <w:iCs/>
            <w:sz w:val="24"/>
            <w:szCs w:val="24"/>
          </w:rPr>
          <w:t xml:space="preserve"> Program</w:t>
        </w:r>
      </w:ins>
      <w:r w:rsidRPr="00A63D45">
        <w:rPr>
          <w:rFonts w:ascii="Times New Roman" w:hAnsi="Times New Roman"/>
          <w:i/>
          <w:sz w:val="24"/>
        </w:rPr>
        <w:t xml:space="preserve">-specific audit </w:t>
      </w:r>
      <w:del w:id="11616" w:author="OFFM" w:date="2024-04-16T10:53:00Z">
        <w:r w:rsidR="00817C00" w:rsidRPr="00F74592">
          <w:rPr>
            <w:rFonts w:ascii="Times New Roman" w:hAnsi="Times New Roman" w:cs="Times New Roman"/>
            <w:sz w:val="24"/>
            <w:szCs w:val="24"/>
          </w:rPr>
          <w:delText>may not be elected</w:delText>
        </w:r>
      </w:del>
      <w:ins w:id="11617" w:author="OFFM" w:date="2024-04-16T10:53:00Z">
        <w:r w:rsidRPr="000D237D">
          <w:rPr>
            <w:rFonts w:ascii="Times New Roman" w:hAnsi="Times New Roman" w:cs="Times New Roman"/>
            <w:i/>
            <w:iCs/>
            <w:sz w:val="24"/>
            <w:szCs w:val="24"/>
          </w:rPr>
          <w:t>election</w:t>
        </w:r>
      </w:ins>
      <w:r w:rsidRPr="00A63D45">
        <w:rPr>
          <w:rFonts w:ascii="Times New Roman" w:hAnsi="Times New Roman"/>
          <w:i/>
          <w:sz w:val="24"/>
        </w:rPr>
        <w:t xml:space="preserve"> for </w:t>
      </w:r>
      <w:del w:id="11618" w:author="OFFM" w:date="2024-04-16T10:53:00Z">
        <w:r w:rsidR="00817C00" w:rsidRPr="00F74592">
          <w:rPr>
            <w:rFonts w:ascii="Times New Roman" w:hAnsi="Times New Roman" w:cs="Times New Roman"/>
            <w:sz w:val="24"/>
            <w:szCs w:val="24"/>
          </w:rPr>
          <w:delText>R&amp;D unless</w:delText>
        </w:r>
      </w:del>
      <w:ins w:id="11619" w:author="OFFM" w:date="2024-04-16T10:53:00Z">
        <w:r w:rsidRPr="000D237D">
          <w:rPr>
            <w:rFonts w:ascii="Times New Roman" w:hAnsi="Times New Roman" w:cs="Times New Roman"/>
            <w:i/>
            <w:iCs/>
            <w:sz w:val="24"/>
            <w:szCs w:val="24"/>
          </w:rPr>
          <w:t>research and development.</w:t>
        </w:r>
        <w:r w:rsidRPr="000D237D">
          <w:rPr>
            <w:rFonts w:ascii="Times New Roman" w:hAnsi="Times New Roman" w:cs="Times New Roman"/>
            <w:sz w:val="24"/>
            <w:szCs w:val="24"/>
          </w:rPr>
          <w:t xml:space="preserve"> A non-Federal entity may elect to have a program-specific audit for research and development conducted in accordance with § 200.507, but only if</w:t>
        </w:r>
      </w:ins>
      <w:r w:rsidRPr="000D237D">
        <w:rPr>
          <w:rFonts w:ascii="Times New Roman" w:hAnsi="Times New Roman" w:cs="Times New Roman"/>
          <w:sz w:val="24"/>
          <w:szCs w:val="24"/>
        </w:rPr>
        <w:t xml:space="preserve"> all of the </w:t>
      </w:r>
      <w:ins w:id="11620" w:author="OFFM" w:date="2024-04-16T10:53:00Z">
        <w:r w:rsidRPr="000D237D">
          <w:rPr>
            <w:rFonts w:ascii="Times New Roman" w:hAnsi="Times New Roman" w:cs="Times New Roman"/>
            <w:sz w:val="24"/>
            <w:szCs w:val="24"/>
          </w:rPr>
          <w:t>following conditions are met</w:t>
        </w:r>
        <w:r w:rsidRPr="000D237D">
          <w:rPr>
            <w:rFonts w:ascii="Times New Roman" w:eastAsia="Times New Roman" w:hAnsi="Times New Roman" w:cs="Times New Roman"/>
            <w:sz w:val="24"/>
            <w:szCs w:val="24"/>
          </w:rPr>
          <w:t>:</w:t>
        </w:r>
      </w:ins>
    </w:p>
    <w:p w14:paraId="7B1F2A0C" w14:textId="69222AE0" w:rsidR="000B5224" w:rsidRPr="000D237D" w:rsidRDefault="00F2264C" w:rsidP="000B5224">
      <w:pPr>
        <w:spacing w:after="0" w:line="480" w:lineRule="auto"/>
        <w:ind w:firstLine="720"/>
        <w:rPr>
          <w:ins w:id="11621" w:author="OFFM" w:date="2024-04-16T10:53:00Z"/>
          <w:rFonts w:ascii="Times New Roman" w:hAnsi="Times New Roman" w:cs="Times New Roman"/>
          <w:sz w:val="24"/>
          <w:szCs w:val="24"/>
        </w:rPr>
      </w:pPr>
      <w:ins w:id="11622" w:author="OFFM" w:date="2024-04-16T10:53:00Z">
        <w:r w:rsidRPr="000D237D">
          <w:rPr>
            <w:rFonts w:ascii="Times New Roman" w:hAnsi="Times New Roman" w:cs="Times New Roman"/>
            <w:sz w:val="24"/>
            <w:szCs w:val="24"/>
          </w:rPr>
          <w:t xml:space="preserve">(1) The </w:t>
        </w:r>
        <w:proofErr w:type="gramStart"/>
        <w:r w:rsidRPr="000D237D">
          <w:rPr>
            <w:rFonts w:ascii="Times New Roman" w:hAnsi="Times New Roman" w:cs="Times New Roman"/>
            <w:sz w:val="24"/>
            <w:szCs w:val="24"/>
          </w:rPr>
          <w:t>non-Federal</w:t>
        </w:r>
        <w:proofErr w:type="gramEnd"/>
        <w:r w:rsidRPr="000D237D">
          <w:rPr>
            <w:rFonts w:ascii="Times New Roman" w:hAnsi="Times New Roman" w:cs="Times New Roman"/>
            <w:sz w:val="24"/>
            <w:szCs w:val="24"/>
          </w:rPr>
          <w:t xml:space="preserve"> entity expends </w:t>
        </w:r>
      </w:ins>
      <w:r w:rsidRPr="000D237D">
        <w:rPr>
          <w:rFonts w:ascii="Times New Roman" w:hAnsi="Times New Roman" w:cs="Times New Roman"/>
          <w:sz w:val="24"/>
          <w:szCs w:val="24"/>
        </w:rPr>
        <w:t xml:space="preserve">Federal awards </w:t>
      </w:r>
      <w:del w:id="11623" w:author="OFFM" w:date="2024-04-16T10:53:00Z">
        <w:r w:rsidR="00817C00" w:rsidRPr="00F74592">
          <w:rPr>
            <w:rFonts w:ascii="Times New Roman" w:hAnsi="Times New Roman" w:cs="Times New Roman"/>
            <w:sz w:val="24"/>
            <w:szCs w:val="24"/>
          </w:rPr>
          <w:delText>expended were received</w:delText>
        </w:r>
      </w:del>
      <w:ins w:id="11624" w:author="OFFM" w:date="2024-04-16T10:53:00Z">
        <w:r w:rsidRPr="000D237D">
          <w:rPr>
            <w:rFonts w:ascii="Times New Roman" w:hAnsi="Times New Roman" w:cs="Times New Roman"/>
            <w:sz w:val="24"/>
            <w:szCs w:val="24"/>
          </w:rPr>
          <w:t>only</w:t>
        </w:r>
      </w:ins>
      <w:r w:rsidRPr="000D237D">
        <w:rPr>
          <w:rFonts w:ascii="Times New Roman" w:hAnsi="Times New Roman" w:cs="Times New Roman"/>
          <w:sz w:val="24"/>
          <w:szCs w:val="24"/>
        </w:rPr>
        <w:t xml:space="preserve"> from the same Federal agency, or the same Federal agency and the same pass-through entity</w:t>
      </w:r>
      <w:del w:id="11625" w:author="OFFM" w:date="2024-04-16T10:53:00Z">
        <w:r w:rsidR="00817C00" w:rsidRPr="00F74592">
          <w:rPr>
            <w:rFonts w:ascii="Times New Roman" w:hAnsi="Times New Roman" w:cs="Times New Roman"/>
            <w:sz w:val="24"/>
            <w:szCs w:val="24"/>
          </w:rPr>
          <w:delText>,</w:delText>
        </w:r>
      </w:del>
      <w:ins w:id="11626" w:author="OFFM" w:date="2024-04-16T10:53:00Z">
        <w:r w:rsidRPr="000D237D">
          <w:rPr>
            <w:rFonts w:ascii="Times New Roman" w:hAnsi="Times New Roman" w:cs="Times New Roman"/>
            <w:sz w:val="24"/>
            <w:szCs w:val="24"/>
          </w:rPr>
          <w:t>;</w:t>
        </w:r>
      </w:ins>
      <w:r w:rsidRPr="000D237D">
        <w:rPr>
          <w:rFonts w:ascii="Times New Roman" w:hAnsi="Times New Roman" w:cs="Times New Roman"/>
          <w:sz w:val="24"/>
          <w:szCs w:val="24"/>
        </w:rPr>
        <w:t xml:space="preserve"> and</w:t>
      </w:r>
      <w:del w:id="11627" w:author="OFFM" w:date="2024-04-16T10:53:00Z">
        <w:r w:rsidR="00817C00" w:rsidRPr="00F74592">
          <w:rPr>
            <w:rFonts w:ascii="Times New Roman" w:hAnsi="Times New Roman" w:cs="Times New Roman"/>
            <w:sz w:val="24"/>
            <w:szCs w:val="24"/>
          </w:rPr>
          <w:delText xml:space="preserve"> that</w:delText>
        </w:r>
      </w:del>
    </w:p>
    <w:p w14:paraId="759D0A5D" w14:textId="5ED3BE4C" w:rsidR="000B5224" w:rsidRPr="000D237D" w:rsidRDefault="00F2264C" w:rsidP="00A63D45">
      <w:pPr>
        <w:spacing w:after="0" w:line="480" w:lineRule="auto"/>
        <w:ind w:firstLine="720"/>
        <w:rPr>
          <w:rFonts w:ascii="Times New Roman" w:hAnsi="Times New Roman" w:cs="Times New Roman"/>
          <w:sz w:val="24"/>
          <w:szCs w:val="24"/>
        </w:rPr>
      </w:pPr>
      <w:ins w:id="11628" w:author="OFFM" w:date="2024-04-16T10:53:00Z">
        <w:r w:rsidRPr="000D237D">
          <w:rPr>
            <w:rFonts w:ascii="Times New Roman" w:hAnsi="Times New Roman" w:cs="Times New Roman"/>
            <w:sz w:val="24"/>
            <w:szCs w:val="24"/>
          </w:rPr>
          <w:t>(2) The</w:t>
        </w:r>
      </w:ins>
      <w:r w:rsidRPr="000D237D">
        <w:rPr>
          <w:rFonts w:ascii="Times New Roman" w:hAnsi="Times New Roman" w:cs="Times New Roman"/>
          <w:sz w:val="24"/>
          <w:szCs w:val="24"/>
        </w:rPr>
        <w:t xml:space="preserve"> Federal agency, or pass-through entity in the case of a subrecipient, approves </w:t>
      </w:r>
      <w:ins w:id="11629" w:author="OFFM" w:date="2024-04-16T10:53:00Z">
        <w:r w:rsidRPr="000D237D">
          <w:rPr>
            <w:rFonts w:ascii="Times New Roman" w:hAnsi="Times New Roman" w:cs="Times New Roman"/>
            <w:sz w:val="24"/>
            <w:szCs w:val="24"/>
          </w:rPr>
          <w:t xml:space="preserve">a program-specific audit </w:t>
        </w:r>
      </w:ins>
      <w:r w:rsidRPr="000D237D">
        <w:rPr>
          <w:rFonts w:ascii="Times New Roman" w:hAnsi="Times New Roman" w:cs="Times New Roman"/>
          <w:sz w:val="24"/>
          <w:szCs w:val="24"/>
        </w:rPr>
        <w:t>in advance</w:t>
      </w:r>
      <w:del w:id="11630" w:author="OFFM" w:date="2024-04-16T10:53:00Z">
        <w:r w:rsidR="00817C00" w:rsidRPr="00F74592">
          <w:rPr>
            <w:rFonts w:ascii="Times New Roman" w:hAnsi="Times New Roman" w:cs="Times New Roman"/>
            <w:sz w:val="24"/>
            <w:szCs w:val="24"/>
          </w:rPr>
          <w:delText xml:space="preserve"> a program-specific audit. </w:delText>
        </w:r>
      </w:del>
      <w:ins w:id="11631" w:author="OFFM" w:date="2024-04-16T10:53:00Z">
        <w:r w:rsidRPr="000D237D">
          <w:rPr>
            <w:rFonts w:ascii="Times New Roman" w:hAnsi="Times New Roman" w:cs="Times New Roman"/>
            <w:sz w:val="24"/>
            <w:szCs w:val="24"/>
          </w:rPr>
          <w:t>.</w:t>
        </w:r>
      </w:ins>
    </w:p>
    <w:p w14:paraId="24A3834E" w14:textId="3ED835C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w:t>
      </w:r>
      <w:del w:id="11632" w:author="OFFM" w:date="2024-04-16T10:53:00Z">
        <w:r w:rsidR="00817C00" w:rsidRPr="00F74592">
          <w:rPr>
            <w:rFonts w:ascii="Times New Roman" w:hAnsi="Times New Roman" w:cs="Times New Roman"/>
            <w:sz w:val="24"/>
            <w:szCs w:val="24"/>
          </w:rPr>
          <w:delText>d</w:delText>
        </w:r>
      </w:del>
      <w:ins w:id="11633" w:author="OFFM" w:date="2024-04-16T10:53:00Z">
        <w:r w:rsidRPr="000D237D">
          <w:rPr>
            <w:rFonts w:ascii="Times New Roman" w:eastAsia="Times New Roman" w:hAnsi="Times New Roman" w:cs="Times New Roman"/>
            <w:sz w:val="24"/>
            <w:szCs w:val="24"/>
          </w:rPr>
          <w:t>e</w:t>
        </w:r>
      </w:ins>
      <w:r w:rsidRPr="000D237D">
        <w:rPr>
          <w:rFonts w:ascii="Times New Roman" w:eastAsia="Times New Roman" w:hAnsi="Times New Roman" w:cs="Times New Roman"/>
          <w:sz w:val="24"/>
          <w:szCs w:val="24"/>
        </w:rPr>
        <w:t xml:space="preserve">) </w:t>
      </w:r>
      <w:r w:rsidRPr="00A63D45">
        <w:rPr>
          <w:rFonts w:ascii="Times New Roman" w:hAnsi="Times New Roman"/>
          <w:i/>
          <w:sz w:val="24"/>
        </w:rPr>
        <w:t>Exemption when Federal awards expended are less than $</w:t>
      </w:r>
      <w:del w:id="11634" w:author="OFFM" w:date="2024-04-16T10:53:00Z">
        <w:r w:rsidR="00817C00" w:rsidRPr="00F74592">
          <w:rPr>
            <w:rFonts w:ascii="Times New Roman" w:hAnsi="Times New Roman" w:cs="Times New Roman"/>
            <w:sz w:val="24"/>
            <w:szCs w:val="24"/>
          </w:rPr>
          <w:delText>750</w:delText>
        </w:r>
      </w:del>
      <w:ins w:id="11635" w:author="OFFM" w:date="2024-04-16T10:53:00Z">
        <w:r w:rsidRPr="000D237D">
          <w:rPr>
            <w:rFonts w:ascii="Times New Roman" w:eastAsia="Times New Roman" w:hAnsi="Times New Roman" w:cs="Times New Roman"/>
            <w:i/>
            <w:iCs/>
            <w:sz w:val="24"/>
            <w:szCs w:val="24"/>
          </w:rPr>
          <w:t>1</w:t>
        </w:r>
      </w:ins>
      <w:r w:rsidRPr="00A63D45">
        <w:rPr>
          <w:rFonts w:ascii="Times New Roman" w:hAnsi="Times New Roman"/>
          <w:i/>
          <w:sz w:val="24"/>
        </w:rPr>
        <w:t>,000</w:t>
      </w:r>
      <w:ins w:id="11636" w:author="OFFM" w:date="2024-04-16T10:53:00Z">
        <w:r w:rsidRPr="000D237D">
          <w:rPr>
            <w:rFonts w:ascii="Times New Roman" w:eastAsia="Times New Roman" w:hAnsi="Times New Roman" w:cs="Times New Roman"/>
            <w:i/>
            <w:iCs/>
            <w:sz w:val="24"/>
            <w:szCs w:val="24"/>
          </w:rPr>
          <w:t>,000</w:t>
        </w:r>
      </w:ins>
      <w:r w:rsidRPr="00A63D45">
        <w:rPr>
          <w:rFonts w:ascii="Times New Roman" w:hAnsi="Times New Roman"/>
          <w:i/>
          <w:sz w:val="24"/>
        </w:rPr>
        <w:t>.</w:t>
      </w:r>
      <w:r w:rsidRPr="000D237D">
        <w:rPr>
          <w:rFonts w:ascii="Times New Roman" w:eastAsia="Times New Roman" w:hAnsi="Times New Roman" w:cs="Times New Roman"/>
          <w:sz w:val="24"/>
          <w:szCs w:val="24"/>
        </w:rPr>
        <w:t xml:space="preserve"> A non-Federal entity that expends less than $</w:t>
      </w:r>
      <w:del w:id="11637" w:author="OFFM" w:date="2024-04-16T10:53:00Z">
        <w:r w:rsidR="00817C00" w:rsidRPr="00F74592">
          <w:rPr>
            <w:rFonts w:ascii="Times New Roman" w:hAnsi="Times New Roman" w:cs="Times New Roman"/>
            <w:sz w:val="24"/>
            <w:szCs w:val="24"/>
          </w:rPr>
          <w:delText>750</w:delText>
        </w:r>
      </w:del>
      <w:ins w:id="11638" w:author="OFFM" w:date="2024-04-16T10:53:00Z">
        <w:r w:rsidRPr="000D237D">
          <w:rPr>
            <w:rFonts w:ascii="Times New Roman" w:eastAsia="Times New Roman" w:hAnsi="Times New Roman" w:cs="Times New Roman"/>
            <w:sz w:val="24"/>
            <w:szCs w:val="24"/>
          </w:rPr>
          <w:t>1</w:t>
        </w:r>
      </w:ins>
      <w:r w:rsidRPr="000D237D">
        <w:rPr>
          <w:rFonts w:ascii="Times New Roman" w:eastAsia="Times New Roman" w:hAnsi="Times New Roman" w:cs="Times New Roman"/>
          <w:sz w:val="24"/>
          <w:szCs w:val="24"/>
        </w:rPr>
        <w:t>,000</w:t>
      </w:r>
      <w:ins w:id="11639" w:author="OFFM" w:date="2024-04-16T10:53:00Z">
        <w:r w:rsidRPr="000D237D">
          <w:rPr>
            <w:rFonts w:ascii="Times New Roman" w:eastAsia="Times New Roman" w:hAnsi="Times New Roman" w:cs="Times New Roman"/>
            <w:sz w:val="24"/>
            <w:szCs w:val="24"/>
          </w:rPr>
          <w:t>,000 in Federal awards</w:t>
        </w:r>
      </w:ins>
      <w:r w:rsidRPr="000D237D">
        <w:rPr>
          <w:rFonts w:ascii="Times New Roman" w:eastAsia="Times New Roman" w:hAnsi="Times New Roman" w:cs="Times New Roman"/>
          <w:sz w:val="24"/>
          <w:szCs w:val="24"/>
        </w:rPr>
        <w:t xml:space="preserve"> during </w:t>
      </w:r>
      <w:del w:id="11640" w:author="OFFM" w:date="2024-04-16T10:53:00Z">
        <w:r w:rsidR="00817C00" w:rsidRPr="00F74592">
          <w:rPr>
            <w:rFonts w:ascii="Times New Roman" w:hAnsi="Times New Roman" w:cs="Times New Roman"/>
            <w:sz w:val="24"/>
            <w:szCs w:val="24"/>
          </w:rPr>
          <w:delText>the non-Federal entity's</w:delText>
        </w:r>
      </w:del>
      <w:ins w:id="11641" w:author="OFFM" w:date="2024-04-16T10:53:00Z">
        <w:r w:rsidRPr="000D237D">
          <w:rPr>
            <w:rFonts w:ascii="Times New Roman" w:eastAsia="Times New Roman" w:hAnsi="Times New Roman" w:cs="Times New Roman"/>
            <w:sz w:val="24"/>
            <w:szCs w:val="24"/>
          </w:rPr>
          <w:t>its</w:t>
        </w:r>
      </w:ins>
      <w:r w:rsidRPr="000D237D">
        <w:rPr>
          <w:rFonts w:ascii="Times New Roman" w:eastAsia="Times New Roman" w:hAnsi="Times New Roman" w:cs="Times New Roman"/>
          <w:sz w:val="24"/>
          <w:szCs w:val="24"/>
        </w:rPr>
        <w:t xml:space="preserve"> fiscal year </w:t>
      </w:r>
      <w:del w:id="11642" w:author="OFFM" w:date="2024-04-16T10:53:00Z">
        <w:r w:rsidR="00817C00" w:rsidRPr="00F74592">
          <w:rPr>
            <w:rFonts w:ascii="Times New Roman" w:hAnsi="Times New Roman" w:cs="Times New Roman"/>
            <w:sz w:val="24"/>
            <w:szCs w:val="24"/>
          </w:rPr>
          <w:delText xml:space="preserve">in Federal awards </w:delText>
        </w:r>
      </w:del>
      <w:r w:rsidRPr="000D237D">
        <w:rPr>
          <w:rFonts w:ascii="Times New Roman" w:eastAsia="Times New Roman" w:hAnsi="Times New Roman" w:cs="Times New Roman"/>
          <w:sz w:val="24"/>
          <w:szCs w:val="24"/>
        </w:rPr>
        <w:t>is exempt from Federal audit requirements for that year, except as noted in § 200.503</w:t>
      </w:r>
      <w:del w:id="11643" w:author="OFFM" w:date="2024-04-16T10:53:00Z">
        <w:r w:rsidR="00817C00" w:rsidRPr="00F74592">
          <w:rPr>
            <w:rFonts w:ascii="Times New Roman" w:hAnsi="Times New Roman" w:cs="Times New Roman"/>
            <w:sz w:val="24"/>
            <w:szCs w:val="24"/>
          </w:rPr>
          <w:delText xml:space="preserve">, but </w:delText>
        </w:r>
      </w:del>
      <w:ins w:id="11644" w:author="OFFM" w:date="2024-04-16T10:53:00Z">
        <w:r w:rsidRPr="000D237D">
          <w:rPr>
            <w:rFonts w:ascii="Times New Roman" w:eastAsia="Times New Roman" w:hAnsi="Times New Roman" w:cs="Times New Roman"/>
            <w:sz w:val="24"/>
            <w:szCs w:val="24"/>
          </w:rPr>
          <w:t xml:space="preserve">. However, in all instances, the </w:t>
        </w:r>
      </w:ins>
      <w:r w:rsidRPr="000D237D">
        <w:rPr>
          <w:rFonts w:ascii="Times New Roman" w:eastAsia="Times New Roman" w:hAnsi="Times New Roman" w:cs="Times New Roman"/>
          <w:sz w:val="24"/>
          <w:szCs w:val="24"/>
        </w:rPr>
        <w:t>records</w:t>
      </w:r>
      <w:ins w:id="11645" w:author="OFFM" w:date="2024-04-16T10:53:00Z">
        <w:r w:rsidRPr="000D237D">
          <w:rPr>
            <w:rFonts w:ascii="Times New Roman" w:eastAsia="Times New Roman" w:hAnsi="Times New Roman" w:cs="Times New Roman"/>
            <w:sz w:val="24"/>
            <w:szCs w:val="24"/>
          </w:rPr>
          <w:t xml:space="preserve"> of the non-Federal entity</w:t>
        </w:r>
      </w:ins>
      <w:r w:rsidRPr="000D237D">
        <w:rPr>
          <w:rFonts w:ascii="Times New Roman" w:eastAsia="Times New Roman" w:hAnsi="Times New Roman" w:cs="Times New Roman"/>
          <w:sz w:val="24"/>
          <w:szCs w:val="24"/>
        </w:rPr>
        <w:t xml:space="preserve"> must be available for review or audit by appropriate officials of the Federal agency, pass-through entity, and </w:t>
      </w:r>
      <w:ins w:id="11646"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Government Accountability Office (GAO).</w:t>
      </w:r>
      <w:del w:id="11647" w:author="OFFM" w:date="2024-04-16T10:53:00Z">
        <w:r w:rsidR="00817C00" w:rsidRPr="00F74592">
          <w:rPr>
            <w:rFonts w:ascii="Times New Roman" w:hAnsi="Times New Roman" w:cs="Times New Roman"/>
            <w:sz w:val="24"/>
            <w:szCs w:val="24"/>
          </w:rPr>
          <w:delText xml:space="preserve"> </w:delText>
        </w:r>
      </w:del>
    </w:p>
    <w:p w14:paraId="2FF10202" w14:textId="079308D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11648" w:author="OFFM" w:date="2024-04-16T10:53:00Z">
        <w:r w:rsidR="00817C00" w:rsidRPr="00F74592">
          <w:rPr>
            <w:rFonts w:ascii="Times New Roman" w:hAnsi="Times New Roman" w:cs="Times New Roman"/>
            <w:sz w:val="24"/>
            <w:szCs w:val="24"/>
          </w:rPr>
          <w:delText>e</w:delText>
        </w:r>
      </w:del>
      <w:ins w:id="11649" w:author="OFFM" w:date="2024-04-16T10:53:00Z">
        <w:r w:rsidRPr="000D237D">
          <w:rPr>
            <w:rFonts w:ascii="Times New Roman" w:eastAsia="Times New Roman" w:hAnsi="Times New Roman" w:cs="Times New Roman"/>
            <w:sz w:val="24"/>
            <w:szCs w:val="24"/>
          </w:rPr>
          <w:t>f</w:t>
        </w:r>
      </w:ins>
      <w:r w:rsidRPr="000D237D">
        <w:rPr>
          <w:rFonts w:ascii="Times New Roman" w:eastAsia="Times New Roman" w:hAnsi="Times New Roman" w:cs="Times New Roman"/>
          <w:sz w:val="24"/>
          <w:szCs w:val="24"/>
        </w:rPr>
        <w:t>)</w:t>
      </w:r>
      <w:r w:rsidRPr="00A63D45">
        <w:rPr>
          <w:rFonts w:ascii="Times New Roman" w:hAnsi="Times New Roman"/>
          <w:i/>
          <w:sz w:val="24"/>
        </w:rPr>
        <w:t xml:space="preserve"> Federally Funded Research and Development Centers (FFRDC).</w:t>
      </w:r>
      <w:r w:rsidRPr="000D237D">
        <w:rPr>
          <w:rFonts w:ascii="Times New Roman" w:eastAsia="Times New Roman" w:hAnsi="Times New Roman" w:cs="Times New Roman"/>
          <w:sz w:val="24"/>
          <w:szCs w:val="24"/>
        </w:rPr>
        <w:t xml:space="preserve"> Management of an auditee that owns or operates a FFRDC may elect to treat the FFRDC as a separate entity for purposes of this part. </w:t>
      </w:r>
    </w:p>
    <w:p w14:paraId="4BE6C2D2" w14:textId="555E302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11650" w:author="OFFM" w:date="2024-04-16T10:53:00Z">
        <w:r w:rsidR="00817C00" w:rsidRPr="00F74592">
          <w:rPr>
            <w:rFonts w:ascii="Times New Roman" w:hAnsi="Times New Roman" w:cs="Times New Roman"/>
            <w:sz w:val="24"/>
            <w:szCs w:val="24"/>
          </w:rPr>
          <w:delText>f</w:delText>
        </w:r>
      </w:del>
      <w:ins w:id="11651" w:author="OFFM" w:date="2024-04-16T10:53:00Z">
        <w:r w:rsidRPr="000D237D">
          <w:rPr>
            <w:rFonts w:ascii="Times New Roman" w:eastAsia="Times New Roman" w:hAnsi="Times New Roman" w:cs="Times New Roman"/>
            <w:sz w:val="24"/>
            <w:szCs w:val="24"/>
          </w:rPr>
          <w:t>g</w:t>
        </w:r>
      </w:ins>
      <w:r w:rsidRPr="000D237D">
        <w:rPr>
          <w:rFonts w:ascii="Times New Roman" w:eastAsia="Times New Roman" w:hAnsi="Times New Roman" w:cs="Times New Roman"/>
          <w:sz w:val="24"/>
          <w:szCs w:val="24"/>
        </w:rPr>
        <w:t>)</w:t>
      </w:r>
      <w:r w:rsidRPr="00A63D45">
        <w:rPr>
          <w:rFonts w:ascii="Times New Roman" w:hAnsi="Times New Roman"/>
          <w:i/>
          <w:sz w:val="24"/>
        </w:rPr>
        <w:t xml:space="preserve"> Subrecipients and contractors.</w:t>
      </w:r>
      <w:r w:rsidRPr="000D237D">
        <w:rPr>
          <w:rFonts w:ascii="Times New Roman" w:eastAsia="Times New Roman" w:hAnsi="Times New Roman" w:cs="Times New Roman"/>
          <w:sz w:val="24"/>
          <w:szCs w:val="24"/>
        </w:rPr>
        <w:t xml:space="preserve"> An auditee may simultaneously be a recipient, a subrecipient, and a contractor. </w:t>
      </w:r>
      <w:ins w:id="11652" w:author="OFFM" w:date="2024-04-16T10:53:00Z">
        <w:r w:rsidRPr="000D237D">
          <w:rPr>
            <w:rFonts w:ascii="Times New Roman" w:eastAsia="Times New Roman" w:hAnsi="Times New Roman" w:cs="Times New Roman"/>
            <w:sz w:val="24"/>
            <w:szCs w:val="24"/>
          </w:rPr>
          <w:t xml:space="preserve">Unless a program is exempt by </w:t>
        </w:r>
      </w:ins>
      <w:r w:rsidRPr="000D237D">
        <w:rPr>
          <w:rFonts w:ascii="Times New Roman" w:eastAsia="Times New Roman" w:hAnsi="Times New Roman" w:cs="Times New Roman"/>
          <w:sz w:val="24"/>
          <w:szCs w:val="24"/>
        </w:rPr>
        <w:t xml:space="preserve">Federal </w:t>
      </w:r>
      <w:ins w:id="11653" w:author="OFFM" w:date="2024-04-16T10:53:00Z">
        <w:r w:rsidRPr="000D237D">
          <w:rPr>
            <w:rFonts w:ascii="Times New Roman" w:eastAsia="Times New Roman" w:hAnsi="Times New Roman" w:cs="Times New Roman"/>
            <w:sz w:val="24"/>
            <w:szCs w:val="24"/>
          </w:rPr>
          <w:t xml:space="preserve">statute, Federal </w:t>
        </w:r>
      </w:ins>
      <w:r w:rsidRPr="000D237D">
        <w:rPr>
          <w:rFonts w:ascii="Times New Roman" w:eastAsia="Times New Roman" w:hAnsi="Times New Roman" w:cs="Times New Roman"/>
          <w:sz w:val="24"/>
          <w:szCs w:val="24"/>
        </w:rPr>
        <w:t xml:space="preserve">awards expended as a recipient or a subrecipient are subject to audit under this part. </w:t>
      </w:r>
      <w:del w:id="11654" w:author="OFFM" w:date="2024-04-16T10:53:00Z">
        <w:r w:rsidR="00817C00" w:rsidRPr="00F74592">
          <w:rPr>
            <w:rFonts w:ascii="Times New Roman" w:hAnsi="Times New Roman" w:cs="Times New Roman"/>
            <w:sz w:val="24"/>
            <w:szCs w:val="24"/>
          </w:rPr>
          <w:delText>The payments</w:delText>
        </w:r>
      </w:del>
      <w:ins w:id="11655" w:author="OFFM" w:date="2024-04-16T10:53:00Z">
        <w:r w:rsidRPr="000D237D">
          <w:rPr>
            <w:rFonts w:ascii="Times New Roman" w:eastAsia="Times New Roman" w:hAnsi="Times New Roman" w:cs="Times New Roman"/>
            <w:sz w:val="24"/>
            <w:szCs w:val="24"/>
          </w:rPr>
          <w:t>Payments</w:t>
        </w:r>
      </w:ins>
      <w:r w:rsidRPr="000D237D">
        <w:rPr>
          <w:rFonts w:ascii="Times New Roman" w:eastAsia="Times New Roman" w:hAnsi="Times New Roman" w:cs="Times New Roman"/>
          <w:sz w:val="24"/>
          <w:szCs w:val="24"/>
        </w:rPr>
        <w:t xml:space="preserve"> received for goods or services provided as a contractor </w:t>
      </w:r>
      <w:del w:id="11656" w:author="OFFM" w:date="2024-04-16T10:53:00Z">
        <w:r w:rsidR="00817C00" w:rsidRPr="00F74592">
          <w:rPr>
            <w:rFonts w:ascii="Times New Roman" w:hAnsi="Times New Roman" w:cs="Times New Roman"/>
            <w:sz w:val="24"/>
            <w:szCs w:val="24"/>
          </w:rPr>
          <w:delText>are not Federal awards. Section § 200.331 sets forth the considerations in determining whether payments constitute</w:delText>
        </w:r>
      </w:del>
      <w:ins w:id="11657" w:author="OFFM" w:date="2024-04-16T10:53:00Z">
        <w:r w:rsidRPr="000D237D">
          <w:rPr>
            <w:rFonts w:ascii="Times New Roman" w:eastAsia="Times New Roman" w:hAnsi="Times New Roman" w:cs="Times New Roman"/>
            <w:sz w:val="24"/>
            <w:szCs w:val="24"/>
          </w:rPr>
          <w:t>under</w:t>
        </w:r>
      </w:ins>
      <w:r w:rsidRPr="000D237D">
        <w:rPr>
          <w:rFonts w:ascii="Times New Roman" w:eastAsia="Times New Roman" w:hAnsi="Times New Roman" w:cs="Times New Roman"/>
          <w:sz w:val="24"/>
          <w:szCs w:val="24"/>
        </w:rPr>
        <w:t xml:space="preserve"> a Federal award </w:t>
      </w:r>
      <w:del w:id="11658" w:author="OFFM" w:date="2024-04-16T10:53:00Z">
        <w:r w:rsidR="00817C00" w:rsidRPr="00F74592">
          <w:rPr>
            <w:rFonts w:ascii="Times New Roman" w:hAnsi="Times New Roman" w:cs="Times New Roman"/>
            <w:sz w:val="24"/>
            <w:szCs w:val="24"/>
          </w:rPr>
          <w:delText xml:space="preserve">or a payment for goods or services provided as a contractor. </w:delText>
        </w:r>
      </w:del>
      <w:ins w:id="11659" w:author="OFFM" w:date="2024-04-16T10:53:00Z">
        <w:r w:rsidRPr="000D237D">
          <w:rPr>
            <w:rFonts w:ascii="Times New Roman" w:eastAsia="Times New Roman" w:hAnsi="Times New Roman" w:cs="Times New Roman"/>
            <w:sz w:val="24"/>
            <w:szCs w:val="24"/>
          </w:rPr>
          <w:t>(see § 200.331) are not subject to audit under this part.</w:t>
        </w:r>
      </w:ins>
    </w:p>
    <w:p w14:paraId="6ECCBFB0" w14:textId="42B3221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bookmarkStart w:id="11660" w:name="_Hlk162527404"/>
      <w:r w:rsidRPr="000D237D">
        <w:rPr>
          <w:rFonts w:ascii="Times New Roman" w:eastAsia="Times New Roman" w:hAnsi="Times New Roman" w:cs="Times New Roman"/>
          <w:sz w:val="24"/>
          <w:szCs w:val="24"/>
        </w:rPr>
        <w:t>(</w:t>
      </w:r>
      <w:del w:id="11661" w:author="OFFM" w:date="2024-04-16T10:53:00Z">
        <w:r w:rsidR="00817C00" w:rsidRPr="00F74592">
          <w:rPr>
            <w:rFonts w:ascii="Times New Roman" w:hAnsi="Times New Roman" w:cs="Times New Roman"/>
            <w:sz w:val="24"/>
            <w:szCs w:val="24"/>
          </w:rPr>
          <w:delText>g</w:delText>
        </w:r>
      </w:del>
      <w:ins w:id="11662" w:author="OFFM" w:date="2024-04-16T10:53:00Z">
        <w:r w:rsidRPr="000D237D">
          <w:rPr>
            <w:rFonts w:ascii="Times New Roman" w:eastAsia="Times New Roman" w:hAnsi="Times New Roman" w:cs="Times New Roman"/>
            <w:sz w:val="24"/>
            <w:szCs w:val="24"/>
          </w:rPr>
          <w:t>h</w:t>
        </w:r>
      </w:ins>
      <w:r w:rsidRPr="000D237D">
        <w:rPr>
          <w:rFonts w:ascii="Times New Roman" w:eastAsia="Times New Roman" w:hAnsi="Times New Roman" w:cs="Times New Roman"/>
          <w:sz w:val="24"/>
          <w:szCs w:val="24"/>
        </w:rPr>
        <w:t>)</w:t>
      </w:r>
      <w:r w:rsidRPr="00A63D45">
        <w:rPr>
          <w:rFonts w:ascii="Times New Roman" w:hAnsi="Times New Roman"/>
          <w:b/>
          <w:i/>
          <w:sz w:val="24"/>
        </w:rPr>
        <w:t xml:space="preserve"> </w:t>
      </w:r>
      <w:r w:rsidRPr="00A63D45">
        <w:rPr>
          <w:rFonts w:ascii="Times New Roman" w:hAnsi="Times New Roman"/>
          <w:i/>
          <w:sz w:val="24"/>
        </w:rPr>
        <w:t>Compliance responsibility for contractors.</w:t>
      </w:r>
      <w:r w:rsidRPr="000D237D">
        <w:rPr>
          <w:rFonts w:ascii="Times New Roman" w:eastAsia="Times New Roman" w:hAnsi="Times New Roman" w:cs="Times New Roman"/>
          <w:sz w:val="24"/>
          <w:szCs w:val="24"/>
        </w:rPr>
        <w:t xml:space="preserve"> In most cases, the </w:t>
      </w:r>
      <w:del w:id="11663" w:author="OFFM" w:date="2024-04-16T10:53:00Z">
        <w:r w:rsidR="00817C00" w:rsidRPr="00F74592">
          <w:rPr>
            <w:rFonts w:ascii="Times New Roman" w:hAnsi="Times New Roman" w:cs="Times New Roman"/>
            <w:sz w:val="24"/>
            <w:szCs w:val="24"/>
          </w:rPr>
          <w:delText>auditee's</w:delText>
        </w:r>
      </w:del>
      <w:ins w:id="11664" w:author="OFFM" w:date="2024-04-16T10:53:00Z">
        <w:r w:rsidRPr="000D237D">
          <w:rPr>
            <w:rFonts w:ascii="Times New Roman" w:eastAsia="Times New Roman" w:hAnsi="Times New Roman" w:cs="Times New Roman"/>
            <w:sz w:val="24"/>
            <w:szCs w:val="24"/>
          </w:rPr>
          <w:t>auditee’s</w:t>
        </w:r>
      </w:ins>
      <w:r w:rsidRPr="000D237D">
        <w:rPr>
          <w:rFonts w:ascii="Times New Roman" w:eastAsia="Times New Roman" w:hAnsi="Times New Roman" w:cs="Times New Roman"/>
          <w:sz w:val="24"/>
          <w:szCs w:val="24"/>
        </w:rPr>
        <w:t xml:space="preserve"> compliance responsibility for contractors is </w:t>
      </w:r>
      <w:del w:id="11665" w:author="OFFM" w:date="2024-04-16T10:53:00Z">
        <w:r w:rsidR="00817C00" w:rsidRPr="00F74592">
          <w:rPr>
            <w:rFonts w:ascii="Times New Roman" w:hAnsi="Times New Roman" w:cs="Times New Roman"/>
            <w:sz w:val="24"/>
            <w:szCs w:val="24"/>
          </w:rPr>
          <w:delText xml:space="preserve">only </w:delText>
        </w:r>
      </w:del>
      <w:r w:rsidRPr="000D237D">
        <w:rPr>
          <w:rFonts w:ascii="Times New Roman" w:eastAsia="Times New Roman" w:hAnsi="Times New Roman" w:cs="Times New Roman"/>
          <w:sz w:val="24"/>
          <w:szCs w:val="24"/>
        </w:rPr>
        <w:t xml:space="preserve">to ensure that the procurement, receipt, and payment for goods and services comply with Federal statutes, regulations, and the terms and conditions of </w:t>
      </w:r>
      <w:ins w:id="11666"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Federal </w:t>
      </w:r>
      <w:del w:id="11667" w:author="OFFM" w:date="2024-04-16T10:53:00Z">
        <w:r w:rsidR="00817C00" w:rsidRPr="00F74592">
          <w:rPr>
            <w:rFonts w:ascii="Times New Roman" w:hAnsi="Times New Roman" w:cs="Times New Roman"/>
            <w:sz w:val="24"/>
            <w:szCs w:val="24"/>
          </w:rPr>
          <w:delText>awards</w:delText>
        </w:r>
      </w:del>
      <w:ins w:id="11668" w:author="OFFM" w:date="2024-04-16T10:53:00Z">
        <w:r w:rsidRPr="000D237D">
          <w:rPr>
            <w:rFonts w:ascii="Times New Roman" w:eastAsia="Times New Roman" w:hAnsi="Times New Roman" w:cs="Times New Roman"/>
            <w:sz w:val="24"/>
            <w:szCs w:val="24"/>
          </w:rPr>
          <w:t>award</w:t>
        </w:r>
      </w:ins>
      <w:r w:rsidRPr="000D237D">
        <w:rPr>
          <w:rFonts w:ascii="Times New Roman" w:eastAsia="Times New Roman" w:hAnsi="Times New Roman" w:cs="Times New Roman"/>
          <w:sz w:val="24"/>
          <w:szCs w:val="24"/>
        </w:rPr>
        <w:t xml:space="preserve">. Federal award </w:t>
      </w:r>
      <w:bookmarkStart w:id="11669" w:name="_Hlk162526706"/>
      <w:r w:rsidRPr="000D237D">
        <w:rPr>
          <w:rFonts w:ascii="Times New Roman" w:eastAsia="Times New Roman" w:hAnsi="Times New Roman" w:cs="Times New Roman"/>
          <w:sz w:val="24"/>
          <w:szCs w:val="24"/>
        </w:rPr>
        <w:t xml:space="preserve">compliance requirements normally do not </w:t>
      </w:r>
      <w:del w:id="11670" w:author="OFFM" w:date="2024-04-16T10:53:00Z">
        <w:r w:rsidR="00817C00" w:rsidRPr="00F74592">
          <w:rPr>
            <w:rFonts w:ascii="Times New Roman" w:hAnsi="Times New Roman" w:cs="Times New Roman"/>
            <w:sz w:val="24"/>
            <w:szCs w:val="24"/>
          </w:rPr>
          <w:delText>pass through</w:delText>
        </w:r>
      </w:del>
      <w:ins w:id="11671" w:author="OFFM" w:date="2024-04-16T10:53:00Z">
        <w:r w:rsidRPr="000D237D">
          <w:rPr>
            <w:rFonts w:ascii="Times New Roman" w:eastAsia="Times New Roman" w:hAnsi="Times New Roman" w:cs="Times New Roman"/>
            <w:sz w:val="24"/>
            <w:szCs w:val="24"/>
          </w:rPr>
          <w:t>flow down</w:t>
        </w:r>
      </w:ins>
      <w:r w:rsidRPr="000D237D">
        <w:rPr>
          <w:rFonts w:ascii="Times New Roman" w:eastAsia="Times New Roman" w:hAnsi="Times New Roman" w:cs="Times New Roman"/>
          <w:sz w:val="24"/>
          <w:szCs w:val="24"/>
        </w:rPr>
        <w:t xml:space="preserve"> </w:t>
      </w:r>
      <w:bookmarkEnd w:id="11669"/>
      <w:r w:rsidRPr="000D237D">
        <w:rPr>
          <w:rFonts w:ascii="Times New Roman" w:eastAsia="Times New Roman" w:hAnsi="Times New Roman" w:cs="Times New Roman"/>
          <w:sz w:val="24"/>
          <w:szCs w:val="24"/>
        </w:rPr>
        <w:t xml:space="preserve">to contractors. </w:t>
      </w:r>
      <w:bookmarkStart w:id="11672" w:name="_Hlk162594070"/>
      <w:r w:rsidRPr="000D237D">
        <w:rPr>
          <w:rFonts w:ascii="Times New Roman" w:eastAsia="Times New Roman" w:hAnsi="Times New Roman" w:cs="Times New Roman"/>
          <w:sz w:val="24"/>
          <w:szCs w:val="24"/>
        </w:rPr>
        <w:t>However,</w:t>
      </w:r>
      <w:bookmarkEnd w:id="11672"/>
      <w:r>
        <w:rPr>
          <w:rFonts w:ascii="Times New Roman" w:eastAsia="Times New Roman" w:hAnsi="Times New Roman" w:cs="Times New Roman"/>
          <w:sz w:val="24"/>
          <w:szCs w:val="24"/>
        </w:rPr>
        <w:t xml:space="preserve"> </w:t>
      </w:r>
      <w:bookmarkStart w:id="11673" w:name="_Hlk162766453"/>
      <w:del w:id="11674" w:author="OFFM" w:date="2024-04-16T10:53:00Z">
        <w:r w:rsidR="00817C00" w:rsidRPr="00F74592">
          <w:rPr>
            <w:rFonts w:ascii="Times New Roman" w:hAnsi="Times New Roman" w:cs="Times New Roman"/>
            <w:sz w:val="24"/>
            <w:szCs w:val="24"/>
          </w:rPr>
          <w:delText xml:space="preserve">the auditee is responsible for ensuring compliance </w:delText>
        </w:r>
      </w:del>
      <w:r w:rsidRPr="000D237D">
        <w:rPr>
          <w:rFonts w:ascii="Times New Roman" w:eastAsia="Times New Roman" w:hAnsi="Times New Roman" w:cs="Times New Roman"/>
          <w:sz w:val="24"/>
          <w:szCs w:val="24"/>
        </w:rPr>
        <w:t xml:space="preserve">for procurement transactions </w:t>
      </w:r>
      <w:ins w:id="11675" w:author="OFFM" w:date="2024-04-16T10:53:00Z">
        <w:r w:rsidRPr="000D237D">
          <w:rPr>
            <w:rFonts w:ascii="Times New Roman" w:eastAsia="Times New Roman" w:hAnsi="Times New Roman" w:cs="Times New Roman"/>
            <w:sz w:val="24"/>
            <w:szCs w:val="24"/>
          </w:rPr>
          <w:t xml:space="preserve">in </w:t>
        </w:r>
      </w:ins>
      <w:r w:rsidRPr="000D237D">
        <w:rPr>
          <w:rFonts w:ascii="Times New Roman" w:eastAsia="Times New Roman" w:hAnsi="Times New Roman" w:cs="Times New Roman"/>
          <w:sz w:val="24"/>
          <w:szCs w:val="24"/>
        </w:rPr>
        <w:t xml:space="preserve">which </w:t>
      </w:r>
      <w:del w:id="11676" w:author="OFFM" w:date="2024-04-16T10:53:00Z">
        <w:r w:rsidR="00817C00" w:rsidRPr="00F74592">
          <w:rPr>
            <w:rFonts w:ascii="Times New Roman" w:hAnsi="Times New Roman" w:cs="Times New Roman"/>
            <w:sz w:val="24"/>
            <w:szCs w:val="24"/>
          </w:rPr>
          <w:delText xml:space="preserve">are structured such that </w:delText>
        </w:r>
      </w:del>
      <w:r w:rsidRPr="000D237D">
        <w:rPr>
          <w:rFonts w:ascii="Times New Roman" w:eastAsia="Times New Roman" w:hAnsi="Times New Roman" w:cs="Times New Roman"/>
          <w:sz w:val="24"/>
          <w:szCs w:val="24"/>
        </w:rPr>
        <w:t xml:space="preserve">the contractor is </w:t>
      </w:r>
      <w:ins w:id="11677" w:author="OFFM" w:date="2024-04-16T10:53:00Z">
        <w:r w:rsidRPr="000D237D">
          <w:rPr>
            <w:rFonts w:ascii="Times New Roman" w:eastAsia="Times New Roman" w:hAnsi="Times New Roman" w:cs="Times New Roman"/>
            <w:sz w:val="24"/>
            <w:szCs w:val="24"/>
          </w:rPr>
          <w:t xml:space="preserve">made </w:t>
        </w:r>
      </w:ins>
      <w:r w:rsidRPr="000D237D">
        <w:rPr>
          <w:rFonts w:ascii="Times New Roman" w:eastAsia="Times New Roman" w:hAnsi="Times New Roman" w:cs="Times New Roman"/>
          <w:sz w:val="24"/>
          <w:szCs w:val="24"/>
        </w:rPr>
        <w:t>responsible for</w:t>
      </w:r>
      <w:ins w:id="11678" w:author="OFFM" w:date="2024-04-16T10:53:00Z">
        <w:r w:rsidRPr="000D237D">
          <w:rPr>
            <w:rFonts w:ascii="Times New Roman" w:eastAsia="Times New Roman" w:hAnsi="Times New Roman" w:cs="Times New Roman"/>
            <w:sz w:val="24"/>
            <w:szCs w:val="24"/>
          </w:rPr>
          <w:t xml:space="preserve"> meeting</w:t>
        </w:r>
      </w:ins>
      <w:r w:rsidRPr="000D237D">
        <w:rPr>
          <w:rFonts w:ascii="Times New Roman" w:eastAsia="Times New Roman" w:hAnsi="Times New Roman" w:cs="Times New Roman"/>
          <w:sz w:val="24"/>
          <w:szCs w:val="24"/>
        </w:rPr>
        <w:t xml:space="preserve"> program </w:t>
      </w:r>
      <w:del w:id="11679" w:author="OFFM" w:date="2024-04-16T10:53:00Z">
        <w:r w:rsidR="00817C00" w:rsidRPr="00F74592">
          <w:rPr>
            <w:rFonts w:ascii="Times New Roman" w:hAnsi="Times New Roman" w:cs="Times New Roman"/>
            <w:sz w:val="24"/>
            <w:szCs w:val="24"/>
          </w:rPr>
          <w:delText>compliance or</w:delText>
        </w:r>
      </w:del>
      <w:ins w:id="11680" w:author="OFFM" w:date="2024-04-16T10:53:00Z">
        <w:r w:rsidRPr="000D237D">
          <w:rPr>
            <w:rFonts w:ascii="Times New Roman" w:eastAsia="Times New Roman" w:hAnsi="Times New Roman" w:cs="Times New Roman"/>
            <w:sz w:val="24"/>
            <w:szCs w:val="24"/>
          </w:rPr>
          <w:t xml:space="preserve">requirements, the auditee must ensure </w:t>
        </w:r>
        <w:r>
          <w:rPr>
            <w:rFonts w:ascii="Times New Roman" w:eastAsia="Times New Roman" w:hAnsi="Times New Roman" w:cs="Times New Roman"/>
            <w:sz w:val="24"/>
            <w:szCs w:val="24"/>
          </w:rPr>
          <w:t>those</w:t>
        </w:r>
        <w:r w:rsidRPr="000D237D">
          <w:rPr>
            <w:rFonts w:ascii="Times New Roman" w:eastAsia="Times New Roman" w:hAnsi="Times New Roman" w:cs="Times New Roman"/>
            <w:sz w:val="24"/>
            <w:szCs w:val="24"/>
          </w:rPr>
          <w:t xml:space="preserve"> requirements are met</w:t>
        </w:r>
        <w:r>
          <w:rPr>
            <w:rFonts w:ascii="Times New Roman" w:eastAsia="Times New Roman" w:hAnsi="Times New Roman" w:cs="Times New Roman"/>
            <w:sz w:val="24"/>
            <w:szCs w:val="24"/>
          </w:rPr>
          <w:t>, including by clearly stating</w:t>
        </w:r>
      </w:ins>
      <w:r>
        <w:rPr>
          <w:rFonts w:ascii="Times New Roman" w:eastAsia="Times New Roman" w:hAnsi="Times New Roman" w:cs="Times New Roman"/>
          <w:sz w:val="24"/>
          <w:szCs w:val="24"/>
        </w:rPr>
        <w:t xml:space="preserve"> the </w:t>
      </w:r>
      <w:del w:id="11681" w:author="OFFM" w:date="2024-04-16T10:53:00Z">
        <w:r w:rsidR="00817C00" w:rsidRPr="00F74592">
          <w:rPr>
            <w:rFonts w:ascii="Times New Roman" w:hAnsi="Times New Roman" w:cs="Times New Roman"/>
            <w:sz w:val="24"/>
            <w:szCs w:val="24"/>
          </w:rPr>
          <w:delText>contractor's</w:delText>
        </w:r>
      </w:del>
      <w:ins w:id="11682" w:author="OFFM" w:date="2024-04-16T10:53:00Z">
        <w:r>
          <w:rPr>
            <w:rFonts w:ascii="Times New Roman" w:eastAsia="Times New Roman" w:hAnsi="Times New Roman" w:cs="Times New Roman"/>
            <w:sz w:val="24"/>
            <w:szCs w:val="24"/>
          </w:rPr>
          <w:t xml:space="preserve">contractor’s responsibilities within the contract </w:t>
        </w:r>
        <w:r w:rsidRPr="000D237D">
          <w:rPr>
            <w:rFonts w:ascii="Times New Roman" w:eastAsia="Times New Roman" w:hAnsi="Times New Roman" w:cs="Times New Roman"/>
            <w:sz w:val="24"/>
            <w:szCs w:val="24"/>
          </w:rPr>
          <w:t>and review</w:t>
        </w:r>
        <w:r>
          <w:rPr>
            <w:rFonts w:ascii="Times New Roman" w:eastAsia="Times New Roman" w:hAnsi="Times New Roman" w:cs="Times New Roman"/>
            <w:sz w:val="24"/>
            <w:szCs w:val="24"/>
          </w:rPr>
          <w:t>ing</w:t>
        </w:r>
        <w:r w:rsidRPr="000D237D">
          <w:rPr>
            <w:rFonts w:ascii="Times New Roman" w:eastAsia="Times New Roman" w:hAnsi="Times New Roman" w:cs="Times New Roman"/>
            <w:sz w:val="24"/>
            <w:szCs w:val="24"/>
          </w:rPr>
          <w:t xml:space="preserve"> the contractor’s</w:t>
        </w:r>
      </w:ins>
      <w:r w:rsidRPr="000D237D">
        <w:rPr>
          <w:rFonts w:ascii="Times New Roman" w:eastAsia="Times New Roman" w:hAnsi="Times New Roman" w:cs="Times New Roman"/>
          <w:sz w:val="24"/>
          <w:szCs w:val="24"/>
        </w:rPr>
        <w:t xml:space="preserve"> records </w:t>
      </w:r>
      <w:del w:id="11683" w:author="OFFM" w:date="2024-04-16T10:53:00Z">
        <w:r w:rsidR="00817C00" w:rsidRPr="00F74592">
          <w:rPr>
            <w:rFonts w:ascii="Times New Roman" w:hAnsi="Times New Roman" w:cs="Times New Roman"/>
            <w:sz w:val="24"/>
            <w:szCs w:val="24"/>
          </w:rPr>
          <w:delText xml:space="preserve">must be reviewed </w:delText>
        </w:r>
      </w:del>
      <w:r w:rsidRPr="000D237D">
        <w:rPr>
          <w:rFonts w:ascii="Times New Roman" w:eastAsia="Times New Roman" w:hAnsi="Times New Roman" w:cs="Times New Roman"/>
          <w:sz w:val="24"/>
          <w:szCs w:val="24"/>
        </w:rPr>
        <w:t xml:space="preserve">to determine </w:t>
      </w:r>
      <w:del w:id="11684" w:author="OFFM" w:date="2024-04-16T10:53:00Z">
        <w:r w:rsidR="00817C00" w:rsidRPr="00F74592">
          <w:rPr>
            <w:rFonts w:ascii="Times New Roman" w:hAnsi="Times New Roman" w:cs="Times New Roman"/>
            <w:sz w:val="24"/>
            <w:szCs w:val="24"/>
          </w:rPr>
          <w:lastRenderedPageBreak/>
          <w:delText xml:space="preserve">program </w:delText>
        </w:r>
      </w:del>
      <w:r w:rsidRPr="000D237D">
        <w:rPr>
          <w:rFonts w:ascii="Times New Roman" w:eastAsia="Times New Roman" w:hAnsi="Times New Roman" w:cs="Times New Roman"/>
          <w:sz w:val="24"/>
          <w:szCs w:val="24"/>
        </w:rPr>
        <w:t>compliance</w:t>
      </w:r>
      <w:bookmarkEnd w:id="11673"/>
      <w:r w:rsidRPr="000D237D">
        <w:rPr>
          <w:rFonts w:ascii="Times New Roman" w:eastAsia="Times New Roman" w:hAnsi="Times New Roman" w:cs="Times New Roman"/>
          <w:sz w:val="24"/>
          <w:szCs w:val="24"/>
        </w:rPr>
        <w:t xml:space="preserve">. Also, when these procurement transactions relate to a major program, the scope of the audit must include </w:t>
      </w:r>
      <w:del w:id="11685" w:author="OFFM" w:date="2024-04-16T10:53:00Z">
        <w:r w:rsidR="00817C00" w:rsidRPr="00F74592">
          <w:rPr>
            <w:rFonts w:ascii="Times New Roman" w:hAnsi="Times New Roman" w:cs="Times New Roman"/>
            <w:sz w:val="24"/>
            <w:szCs w:val="24"/>
          </w:rPr>
          <w:delText xml:space="preserve">determining </w:delText>
        </w:r>
      </w:del>
      <w:ins w:id="11686" w:author="OFFM" w:date="2024-04-16T10:53:00Z">
        <w:r w:rsidRPr="000D237D">
          <w:rPr>
            <w:rFonts w:ascii="Times New Roman" w:eastAsia="Times New Roman" w:hAnsi="Times New Roman" w:cs="Times New Roman"/>
            <w:sz w:val="24"/>
            <w:szCs w:val="24"/>
          </w:rPr>
          <w:t xml:space="preserve">a determination of </w:t>
        </w:r>
      </w:ins>
      <w:r w:rsidRPr="000D237D">
        <w:rPr>
          <w:rFonts w:ascii="Times New Roman" w:eastAsia="Times New Roman" w:hAnsi="Times New Roman" w:cs="Times New Roman"/>
          <w:sz w:val="24"/>
          <w:szCs w:val="24"/>
        </w:rPr>
        <w:t xml:space="preserve">whether these transactions </w:t>
      </w:r>
      <w:del w:id="11687" w:author="OFFM" w:date="2024-04-16T10:53:00Z">
        <w:r w:rsidR="00817C00" w:rsidRPr="00F74592">
          <w:rPr>
            <w:rFonts w:ascii="Times New Roman" w:hAnsi="Times New Roman" w:cs="Times New Roman"/>
            <w:sz w:val="24"/>
            <w:szCs w:val="24"/>
          </w:rPr>
          <w:delText>are in compliance</w:delText>
        </w:r>
      </w:del>
      <w:ins w:id="11688" w:author="OFFM" w:date="2024-04-16T10:53:00Z">
        <w:r w:rsidRPr="000D237D">
          <w:rPr>
            <w:rFonts w:ascii="Times New Roman" w:eastAsia="Times New Roman" w:hAnsi="Times New Roman" w:cs="Times New Roman"/>
            <w:sz w:val="24"/>
            <w:szCs w:val="24"/>
          </w:rPr>
          <w:t>comply</w:t>
        </w:r>
      </w:ins>
      <w:r w:rsidRPr="000D237D">
        <w:rPr>
          <w:rFonts w:ascii="Times New Roman" w:eastAsia="Times New Roman" w:hAnsi="Times New Roman" w:cs="Times New Roman"/>
          <w:sz w:val="24"/>
          <w:szCs w:val="24"/>
        </w:rPr>
        <w:t xml:space="preserve"> with Federal statutes, regulations, and the terms and conditions of </w:t>
      </w:r>
      <w:ins w:id="11689"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Federal </w:t>
      </w:r>
      <w:del w:id="11690" w:author="OFFM" w:date="2024-04-16T10:53:00Z">
        <w:r w:rsidR="00817C00" w:rsidRPr="00F74592">
          <w:rPr>
            <w:rFonts w:ascii="Times New Roman" w:hAnsi="Times New Roman" w:cs="Times New Roman"/>
            <w:sz w:val="24"/>
            <w:szCs w:val="24"/>
          </w:rPr>
          <w:delText xml:space="preserve">awards. </w:delText>
        </w:r>
      </w:del>
      <w:ins w:id="11691" w:author="OFFM" w:date="2024-04-16T10:53:00Z">
        <w:r w:rsidRPr="000D237D">
          <w:rPr>
            <w:rFonts w:ascii="Times New Roman" w:eastAsia="Times New Roman" w:hAnsi="Times New Roman" w:cs="Times New Roman"/>
            <w:sz w:val="24"/>
            <w:szCs w:val="24"/>
          </w:rPr>
          <w:t>award. See also § 200.318(b).</w:t>
        </w:r>
      </w:ins>
    </w:p>
    <w:bookmarkEnd w:id="11660"/>
    <w:p w14:paraId="3FE2B521" w14:textId="2FB8254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11692" w:author="OFFM" w:date="2024-04-16T10:53:00Z">
        <w:r w:rsidR="00817C00" w:rsidRPr="00F74592">
          <w:rPr>
            <w:rFonts w:ascii="Times New Roman" w:hAnsi="Times New Roman" w:cs="Times New Roman"/>
            <w:sz w:val="24"/>
            <w:szCs w:val="24"/>
          </w:rPr>
          <w:delText>h</w:delText>
        </w:r>
      </w:del>
      <w:ins w:id="11693" w:author="OFFM" w:date="2024-04-16T10:53:00Z">
        <w:r w:rsidRPr="000D237D">
          <w:rPr>
            <w:rFonts w:ascii="Times New Roman" w:eastAsia="Times New Roman" w:hAnsi="Times New Roman" w:cs="Times New Roman"/>
            <w:sz w:val="24"/>
            <w:szCs w:val="24"/>
          </w:rPr>
          <w:t>i</w:t>
        </w:r>
      </w:ins>
      <w:r w:rsidRPr="000D237D">
        <w:rPr>
          <w:rFonts w:ascii="Times New Roman" w:eastAsia="Times New Roman" w:hAnsi="Times New Roman" w:cs="Times New Roman"/>
          <w:sz w:val="24"/>
          <w:szCs w:val="24"/>
        </w:rPr>
        <w:t>)</w:t>
      </w:r>
      <w:r w:rsidRPr="00A63D45">
        <w:rPr>
          <w:rFonts w:ascii="Times New Roman" w:hAnsi="Times New Roman"/>
          <w:b/>
          <w:i/>
          <w:sz w:val="24"/>
        </w:rPr>
        <w:t xml:space="preserve"> </w:t>
      </w:r>
      <w:bookmarkStart w:id="11694" w:name="_Hlk161985454"/>
      <w:r w:rsidRPr="00A63D45">
        <w:rPr>
          <w:rFonts w:ascii="Times New Roman" w:hAnsi="Times New Roman"/>
          <w:i/>
          <w:sz w:val="24"/>
        </w:rPr>
        <w:t>For-profit subrecipient.</w:t>
      </w:r>
      <w:r w:rsidRPr="000D237D">
        <w:rPr>
          <w:rFonts w:ascii="Times New Roman" w:eastAsia="Times New Roman" w:hAnsi="Times New Roman" w:cs="Times New Roman"/>
          <w:sz w:val="24"/>
          <w:szCs w:val="24"/>
        </w:rPr>
        <w:t xml:space="preserve"> </w:t>
      </w:r>
      <w:del w:id="11695" w:author="OFFM" w:date="2024-04-16T10:53:00Z">
        <w:r w:rsidR="00817C00" w:rsidRPr="00F74592">
          <w:rPr>
            <w:rFonts w:ascii="Times New Roman" w:hAnsi="Times New Roman" w:cs="Times New Roman"/>
            <w:sz w:val="24"/>
            <w:szCs w:val="24"/>
          </w:rPr>
          <w:delText>Since this part</w:delText>
        </w:r>
      </w:del>
      <w:ins w:id="11696" w:author="OFFM" w:date="2024-04-16T10:53:00Z">
        <w:r w:rsidRPr="000D237D">
          <w:rPr>
            <w:rFonts w:ascii="Times New Roman" w:eastAsia="Times New Roman" w:hAnsi="Times New Roman" w:cs="Times New Roman"/>
            <w:sz w:val="24"/>
            <w:szCs w:val="24"/>
          </w:rPr>
          <w:t>This subpart</w:t>
        </w:r>
      </w:ins>
      <w:r w:rsidRPr="000D237D">
        <w:rPr>
          <w:rFonts w:ascii="Times New Roman" w:eastAsia="Times New Roman" w:hAnsi="Times New Roman" w:cs="Times New Roman"/>
          <w:sz w:val="24"/>
          <w:szCs w:val="24"/>
        </w:rPr>
        <w:t xml:space="preserve"> does not apply to for-profit </w:t>
      </w:r>
      <w:del w:id="11697" w:author="OFFM" w:date="2024-04-16T10:53:00Z">
        <w:r w:rsidR="00817C00" w:rsidRPr="00F74592">
          <w:rPr>
            <w:rFonts w:ascii="Times New Roman" w:hAnsi="Times New Roman" w:cs="Times New Roman"/>
            <w:sz w:val="24"/>
            <w:szCs w:val="24"/>
          </w:rPr>
          <w:delText xml:space="preserve">subrecipients, </w:delText>
        </w:r>
      </w:del>
      <w:ins w:id="11698" w:author="OFFM" w:date="2024-04-16T10:53:00Z">
        <w:r w:rsidRPr="000D237D">
          <w:rPr>
            <w:rFonts w:ascii="Times New Roman" w:eastAsia="Times New Roman" w:hAnsi="Times New Roman" w:cs="Times New Roman"/>
            <w:sz w:val="24"/>
            <w:szCs w:val="24"/>
          </w:rPr>
          <w:t xml:space="preserve">organizations. </w:t>
        </w:r>
        <w:bookmarkEnd w:id="11694"/>
        <w:r w:rsidRPr="000D237D">
          <w:rPr>
            <w:rFonts w:ascii="Times New Roman" w:eastAsia="Times New Roman" w:hAnsi="Times New Roman" w:cs="Times New Roman"/>
            <w:sz w:val="24"/>
            <w:szCs w:val="24"/>
          </w:rPr>
          <w:t xml:space="preserve">As necessary, </w:t>
        </w:r>
      </w:ins>
      <w:r w:rsidRPr="000D237D">
        <w:rPr>
          <w:rFonts w:ascii="Times New Roman" w:eastAsia="Times New Roman" w:hAnsi="Times New Roman" w:cs="Times New Roman"/>
          <w:sz w:val="24"/>
          <w:szCs w:val="24"/>
        </w:rPr>
        <w:t>the pass-through entity is responsible for establishing requirements</w:t>
      </w:r>
      <w:del w:id="11699" w:author="OFFM" w:date="2024-04-16T10:53:00Z">
        <w:r w:rsidR="00817C00" w:rsidRPr="00F74592">
          <w:rPr>
            <w:rFonts w:ascii="Times New Roman" w:hAnsi="Times New Roman" w:cs="Times New Roman"/>
            <w:sz w:val="24"/>
            <w:szCs w:val="24"/>
          </w:rPr>
          <w:delText xml:space="preserve">, as necessary, </w:delText>
        </w:r>
      </w:del>
      <w:ins w:id="11700"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 xml:space="preserve">to ensure compliance by for-profit subrecipients. The </w:t>
      </w:r>
      <w:del w:id="11701" w:author="OFFM" w:date="2024-04-16T10:53:00Z">
        <w:r w:rsidR="00817C00" w:rsidRPr="00F74592">
          <w:rPr>
            <w:rFonts w:ascii="Times New Roman" w:hAnsi="Times New Roman" w:cs="Times New Roman"/>
            <w:sz w:val="24"/>
            <w:szCs w:val="24"/>
          </w:rPr>
          <w:delText>agreement</w:delText>
        </w:r>
      </w:del>
      <w:ins w:id="11702" w:author="OFFM" w:date="2024-04-16T10:53:00Z">
        <w:r w:rsidRPr="000D237D">
          <w:rPr>
            <w:rFonts w:ascii="Times New Roman" w:eastAsia="Times New Roman" w:hAnsi="Times New Roman" w:cs="Times New Roman"/>
            <w:sz w:val="24"/>
            <w:szCs w:val="24"/>
          </w:rPr>
          <w:t>subaward</w:t>
        </w:r>
      </w:ins>
      <w:r w:rsidRPr="000D237D">
        <w:rPr>
          <w:rFonts w:ascii="Times New Roman" w:eastAsia="Times New Roman" w:hAnsi="Times New Roman" w:cs="Times New Roman"/>
          <w:sz w:val="24"/>
          <w:szCs w:val="24"/>
        </w:rPr>
        <w:t xml:space="preserve"> with </w:t>
      </w:r>
      <w:del w:id="11703" w:author="OFFM" w:date="2024-04-16T10:53:00Z">
        <w:r w:rsidR="00817C00" w:rsidRPr="00F74592">
          <w:rPr>
            <w:rFonts w:ascii="Times New Roman" w:hAnsi="Times New Roman" w:cs="Times New Roman"/>
            <w:sz w:val="24"/>
            <w:szCs w:val="24"/>
          </w:rPr>
          <w:delText>the</w:delText>
        </w:r>
      </w:del>
      <w:ins w:id="11704"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for-profit subrecipient must describe applicable compliance requirements and the for-profit </w:t>
      </w:r>
      <w:del w:id="11705" w:author="OFFM" w:date="2024-04-16T10:53:00Z">
        <w:r w:rsidR="00817C00" w:rsidRPr="00F74592">
          <w:rPr>
            <w:rFonts w:ascii="Times New Roman" w:hAnsi="Times New Roman" w:cs="Times New Roman"/>
            <w:sz w:val="24"/>
            <w:szCs w:val="24"/>
          </w:rPr>
          <w:delText>subrecipient's</w:delText>
        </w:r>
      </w:del>
      <w:ins w:id="11706" w:author="OFFM" w:date="2024-04-16T10:53:00Z">
        <w:r w:rsidRPr="000D237D">
          <w:rPr>
            <w:rFonts w:ascii="Times New Roman" w:eastAsia="Times New Roman" w:hAnsi="Times New Roman" w:cs="Times New Roman"/>
            <w:sz w:val="24"/>
            <w:szCs w:val="24"/>
          </w:rPr>
          <w:t>subrecipient’s</w:t>
        </w:r>
      </w:ins>
      <w:r w:rsidRPr="000D237D">
        <w:rPr>
          <w:rFonts w:ascii="Times New Roman" w:eastAsia="Times New Roman" w:hAnsi="Times New Roman" w:cs="Times New Roman"/>
          <w:sz w:val="24"/>
          <w:szCs w:val="24"/>
        </w:rPr>
        <w:t xml:space="preserve"> compliance responsibility. Methods to ensure compliance for Federal awards made to for-profit subrecipients may include pre-award audits, monitoring </w:t>
      </w:r>
      <w:del w:id="11707" w:author="OFFM" w:date="2024-04-16T10:53:00Z">
        <w:r w:rsidR="00817C00" w:rsidRPr="00F74592">
          <w:rPr>
            <w:rFonts w:ascii="Times New Roman" w:hAnsi="Times New Roman" w:cs="Times New Roman"/>
            <w:sz w:val="24"/>
            <w:szCs w:val="24"/>
          </w:rPr>
          <w:delText>during</w:delText>
        </w:r>
      </w:del>
      <w:ins w:id="11708" w:author="OFFM" w:date="2024-04-16T10:53:00Z">
        <w:r w:rsidRPr="000D237D">
          <w:rPr>
            <w:rFonts w:ascii="Times New Roman" w:eastAsia="Times New Roman" w:hAnsi="Times New Roman" w:cs="Times New Roman"/>
            <w:sz w:val="24"/>
            <w:szCs w:val="24"/>
          </w:rPr>
          <w:t>throughout</w:t>
        </w:r>
      </w:ins>
      <w:r w:rsidRPr="000D237D">
        <w:rPr>
          <w:rFonts w:ascii="Times New Roman" w:eastAsia="Times New Roman" w:hAnsi="Times New Roman" w:cs="Times New Roman"/>
          <w:sz w:val="24"/>
          <w:szCs w:val="24"/>
        </w:rPr>
        <w:t xml:space="preserve"> the </w:t>
      </w:r>
      <w:del w:id="11709" w:author="OFFM" w:date="2024-04-16T10:53:00Z">
        <w:r w:rsidR="00817C00" w:rsidRPr="00F74592">
          <w:rPr>
            <w:rFonts w:ascii="Times New Roman" w:hAnsi="Times New Roman" w:cs="Times New Roman"/>
            <w:sz w:val="24"/>
            <w:szCs w:val="24"/>
          </w:rPr>
          <w:delText>agreement</w:delText>
        </w:r>
      </w:del>
      <w:ins w:id="11710" w:author="OFFM" w:date="2024-04-16T10:53:00Z">
        <w:r w:rsidRPr="000D237D">
          <w:rPr>
            <w:rFonts w:ascii="Times New Roman" w:eastAsia="Times New Roman" w:hAnsi="Times New Roman" w:cs="Times New Roman"/>
            <w:sz w:val="24"/>
            <w:szCs w:val="24"/>
          </w:rPr>
          <w:t>performance of the subaward</w:t>
        </w:r>
      </w:ins>
      <w:r w:rsidRPr="000D237D">
        <w:rPr>
          <w:rFonts w:ascii="Times New Roman" w:eastAsia="Times New Roman" w:hAnsi="Times New Roman" w:cs="Times New Roman"/>
          <w:sz w:val="24"/>
          <w:szCs w:val="24"/>
        </w:rPr>
        <w:t>, and post-award audits</w:t>
      </w:r>
      <w:del w:id="11711" w:author="OFFM" w:date="2024-04-16T10:53:00Z">
        <w:r w:rsidR="00817C00" w:rsidRPr="00F74592">
          <w:rPr>
            <w:rFonts w:ascii="Times New Roman" w:hAnsi="Times New Roman" w:cs="Times New Roman"/>
            <w:sz w:val="24"/>
            <w:szCs w:val="24"/>
          </w:rPr>
          <w:delText>. See also</w:delText>
        </w:r>
      </w:del>
      <w:ins w:id="11712" w:author="OFFM" w:date="2024-04-16T10:53:00Z">
        <w:r w:rsidRPr="000D237D">
          <w:rPr>
            <w:rFonts w:ascii="Times New Roman" w:eastAsia="Times New Roman" w:hAnsi="Times New Roman" w:cs="Times New Roman"/>
            <w:sz w:val="24"/>
            <w:szCs w:val="24"/>
          </w:rPr>
          <w:t xml:space="preserve"> (see</w:t>
        </w:r>
      </w:ins>
      <w:r w:rsidRPr="000D237D">
        <w:rPr>
          <w:rFonts w:ascii="Times New Roman" w:eastAsia="Times New Roman" w:hAnsi="Times New Roman" w:cs="Times New Roman"/>
          <w:sz w:val="24"/>
          <w:szCs w:val="24"/>
        </w:rPr>
        <w:t xml:space="preserve"> § 200.332</w:t>
      </w:r>
      <w:del w:id="11713" w:author="OFFM" w:date="2024-04-16T10:53:00Z">
        <w:r w:rsidR="00817C00" w:rsidRPr="00F74592">
          <w:rPr>
            <w:rFonts w:ascii="Times New Roman" w:hAnsi="Times New Roman" w:cs="Times New Roman"/>
            <w:sz w:val="24"/>
            <w:szCs w:val="24"/>
          </w:rPr>
          <w:delText xml:space="preserve">. </w:delText>
        </w:r>
      </w:del>
      <w:ins w:id="11714" w:author="OFFM" w:date="2024-04-16T10:53:00Z">
        <w:r w:rsidRPr="000D237D">
          <w:rPr>
            <w:rFonts w:ascii="Times New Roman" w:eastAsia="Times New Roman" w:hAnsi="Times New Roman" w:cs="Times New Roman"/>
            <w:sz w:val="24"/>
            <w:szCs w:val="24"/>
          </w:rPr>
          <w:t>).</w:t>
        </w:r>
      </w:ins>
    </w:p>
    <w:p w14:paraId="774B85EE"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200.502 Basis for determining Federal awards expended.</w:t>
      </w:r>
    </w:p>
    <w:p w14:paraId="275DFE96" w14:textId="467B468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w:t>
      </w:r>
      <w:r w:rsidRPr="00A63D45">
        <w:rPr>
          <w:rFonts w:ascii="Times New Roman" w:hAnsi="Times New Roman"/>
          <w:i/>
          <w:sz w:val="24"/>
        </w:rPr>
        <w:t xml:space="preserve"> Determining Federal awards expended.</w:t>
      </w:r>
      <w:r w:rsidRPr="000D237D">
        <w:rPr>
          <w:rFonts w:ascii="Times New Roman" w:eastAsia="Times New Roman" w:hAnsi="Times New Roman" w:cs="Times New Roman"/>
          <w:sz w:val="24"/>
          <w:szCs w:val="24"/>
        </w:rPr>
        <w:t xml:space="preserve"> The determination of when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is expended must be based on when the activity related to the Federal award occurs. Generally, the activity </w:t>
      </w:r>
      <w:ins w:id="11715" w:author="OFFM" w:date="2024-04-16T10:53:00Z">
        <w:r w:rsidRPr="000D237D">
          <w:rPr>
            <w:rFonts w:ascii="Times New Roman" w:eastAsia="Times New Roman" w:hAnsi="Times New Roman" w:cs="Times New Roman"/>
            <w:sz w:val="24"/>
            <w:szCs w:val="24"/>
          </w:rPr>
          <w:t xml:space="preserve">related to the Federal award </w:t>
        </w:r>
      </w:ins>
      <w:r w:rsidRPr="000D237D">
        <w:rPr>
          <w:rFonts w:ascii="Times New Roman" w:eastAsia="Times New Roman" w:hAnsi="Times New Roman" w:cs="Times New Roman"/>
          <w:sz w:val="24"/>
          <w:szCs w:val="24"/>
        </w:rPr>
        <w:t>pertains to events that require the non-Federal entity to comply with Federal statutes, regulations, and the terms and conditions of Federal awards, such as:</w:t>
      </w:r>
      <w:del w:id="11716" w:author="OFFM" w:date="2024-04-16T10:53:00Z">
        <w:r w:rsidR="00817C00" w:rsidRPr="00F74592">
          <w:rPr>
            <w:rFonts w:ascii="Times New Roman" w:hAnsi="Times New Roman" w:cs="Times New Roman"/>
            <w:sz w:val="24"/>
            <w:szCs w:val="24"/>
          </w:rPr>
          <w:delText xml:space="preserve"> expenditure/expense transactions associated with awards including grants, cost-reimbursement contracts under the FAR, compacts with Indian Tribes, cooperative agreements, and direct appropriations; the disbursement of funds to subrecipients; the use of loan proceeds under loan and loan guarantee programs; the receipt of property; the receipt of surplus property; the receipt or use of program income; the distribution or use of food commodities; the disbursement of amounts entitling the non-Federal entity to an interest subsidy; and the period when insurance is in force. </w:delText>
        </w:r>
      </w:del>
    </w:p>
    <w:p w14:paraId="5BFC9589" w14:textId="77777777" w:rsidR="000B5224" w:rsidRPr="000D237D" w:rsidRDefault="00F2264C" w:rsidP="000B5224">
      <w:pPr>
        <w:spacing w:after="0" w:line="480" w:lineRule="auto"/>
        <w:ind w:firstLine="720"/>
        <w:contextualSpacing/>
        <w:rPr>
          <w:ins w:id="11717" w:author="OFFM" w:date="2024-04-16T10:53:00Z"/>
          <w:rFonts w:ascii="Times New Roman" w:eastAsia="Times New Roman" w:hAnsi="Times New Roman" w:cs="Times New Roman"/>
          <w:sz w:val="24"/>
          <w:szCs w:val="24"/>
        </w:rPr>
      </w:pPr>
      <w:ins w:id="11718" w:author="OFFM" w:date="2024-04-16T10:53:00Z">
        <w:r w:rsidRPr="000D237D">
          <w:rPr>
            <w:rFonts w:ascii="Times New Roman" w:eastAsia="Times New Roman" w:hAnsi="Times New Roman" w:cs="Times New Roman"/>
            <w:sz w:val="24"/>
            <w:szCs w:val="24"/>
          </w:rPr>
          <w:lastRenderedPageBreak/>
          <w:t xml:space="preserve">(1) Expenditure/expense transactions associated with grants, cooperative agreements, cost-reimbursement contracts under the FAR, compacts with Indian Tribes, and direct appropriations; </w:t>
        </w:r>
      </w:ins>
    </w:p>
    <w:p w14:paraId="040188D5" w14:textId="77777777" w:rsidR="000B5224" w:rsidRPr="000D237D" w:rsidRDefault="00F2264C" w:rsidP="000B5224">
      <w:pPr>
        <w:spacing w:after="0" w:line="480" w:lineRule="auto"/>
        <w:ind w:firstLine="720"/>
        <w:contextualSpacing/>
        <w:rPr>
          <w:ins w:id="11719" w:author="OFFM" w:date="2024-04-16T10:53:00Z"/>
          <w:rFonts w:ascii="Times New Roman" w:eastAsia="Times New Roman" w:hAnsi="Times New Roman" w:cs="Times New Roman"/>
          <w:sz w:val="24"/>
          <w:szCs w:val="24"/>
        </w:rPr>
      </w:pPr>
      <w:ins w:id="11720" w:author="OFFM" w:date="2024-04-16T10:53:00Z">
        <w:r w:rsidRPr="000D237D">
          <w:rPr>
            <w:rFonts w:ascii="Times New Roman" w:eastAsia="Times New Roman" w:hAnsi="Times New Roman" w:cs="Times New Roman"/>
            <w:sz w:val="24"/>
            <w:szCs w:val="24"/>
          </w:rPr>
          <w:t>(2) The disbursement of funds to subrecipients;</w:t>
        </w:r>
      </w:ins>
    </w:p>
    <w:p w14:paraId="49EB019C" w14:textId="77777777" w:rsidR="000B5224" w:rsidRPr="000D237D" w:rsidRDefault="00F2264C" w:rsidP="000B5224">
      <w:pPr>
        <w:spacing w:after="0" w:line="480" w:lineRule="auto"/>
        <w:ind w:firstLine="720"/>
        <w:contextualSpacing/>
        <w:rPr>
          <w:ins w:id="11721" w:author="OFFM" w:date="2024-04-16T10:53:00Z"/>
          <w:rFonts w:ascii="Times New Roman" w:eastAsia="Times New Roman" w:hAnsi="Times New Roman" w:cs="Times New Roman"/>
          <w:sz w:val="24"/>
          <w:szCs w:val="24"/>
        </w:rPr>
      </w:pPr>
      <w:ins w:id="11722" w:author="OFFM" w:date="2024-04-16T10:53:00Z">
        <w:r w:rsidRPr="000D237D">
          <w:rPr>
            <w:rFonts w:ascii="Times New Roman" w:eastAsia="Times New Roman" w:hAnsi="Times New Roman" w:cs="Times New Roman"/>
            <w:sz w:val="24"/>
            <w:szCs w:val="24"/>
          </w:rPr>
          <w:t>(3) The use of loan proceeds under loan and loan guarantee programs;</w:t>
        </w:r>
      </w:ins>
    </w:p>
    <w:p w14:paraId="57A99A48" w14:textId="77777777" w:rsidR="000B5224" w:rsidRPr="000D237D" w:rsidRDefault="00F2264C" w:rsidP="000B5224">
      <w:pPr>
        <w:spacing w:after="0" w:line="480" w:lineRule="auto"/>
        <w:ind w:firstLine="720"/>
        <w:contextualSpacing/>
        <w:rPr>
          <w:ins w:id="11723" w:author="OFFM" w:date="2024-04-16T10:53:00Z"/>
          <w:rFonts w:ascii="Times New Roman" w:eastAsia="Times New Roman" w:hAnsi="Times New Roman" w:cs="Times New Roman"/>
          <w:sz w:val="24"/>
          <w:szCs w:val="24"/>
        </w:rPr>
      </w:pPr>
      <w:ins w:id="11724" w:author="OFFM" w:date="2024-04-16T10:53:00Z">
        <w:r w:rsidRPr="000D237D">
          <w:rPr>
            <w:rFonts w:ascii="Times New Roman" w:eastAsia="Times New Roman" w:hAnsi="Times New Roman" w:cs="Times New Roman"/>
            <w:sz w:val="24"/>
            <w:szCs w:val="24"/>
          </w:rPr>
          <w:t>(4) The receipt of property (including surplus property);</w:t>
        </w:r>
      </w:ins>
    </w:p>
    <w:p w14:paraId="2090A97B" w14:textId="77777777" w:rsidR="000B5224" w:rsidRPr="000D237D" w:rsidRDefault="00F2264C" w:rsidP="000B5224">
      <w:pPr>
        <w:spacing w:after="0" w:line="480" w:lineRule="auto"/>
        <w:ind w:firstLine="720"/>
        <w:contextualSpacing/>
        <w:rPr>
          <w:ins w:id="11725" w:author="OFFM" w:date="2024-04-16T10:53:00Z"/>
          <w:rFonts w:ascii="Times New Roman" w:eastAsia="Times New Roman" w:hAnsi="Times New Roman" w:cs="Times New Roman"/>
          <w:sz w:val="24"/>
          <w:szCs w:val="24"/>
        </w:rPr>
      </w:pPr>
      <w:ins w:id="11726" w:author="OFFM" w:date="2024-04-16T10:53:00Z">
        <w:r w:rsidRPr="000D237D">
          <w:rPr>
            <w:rFonts w:ascii="Times New Roman" w:eastAsia="Times New Roman" w:hAnsi="Times New Roman" w:cs="Times New Roman"/>
            <w:sz w:val="24"/>
            <w:szCs w:val="24"/>
          </w:rPr>
          <w:t>(5) The receipt or use of program income;</w:t>
        </w:r>
      </w:ins>
    </w:p>
    <w:p w14:paraId="68C287AF" w14:textId="77777777" w:rsidR="000B5224" w:rsidRPr="000D237D" w:rsidRDefault="00F2264C" w:rsidP="000B5224">
      <w:pPr>
        <w:spacing w:after="0" w:line="480" w:lineRule="auto"/>
        <w:ind w:firstLine="720"/>
        <w:contextualSpacing/>
        <w:rPr>
          <w:ins w:id="11727" w:author="OFFM" w:date="2024-04-16T10:53:00Z"/>
          <w:rFonts w:ascii="Times New Roman" w:eastAsia="Times New Roman" w:hAnsi="Times New Roman" w:cs="Times New Roman"/>
          <w:sz w:val="24"/>
          <w:szCs w:val="24"/>
        </w:rPr>
      </w:pPr>
      <w:ins w:id="11728" w:author="OFFM" w:date="2024-04-16T10:53:00Z">
        <w:r w:rsidRPr="000D237D">
          <w:rPr>
            <w:rFonts w:ascii="Times New Roman" w:eastAsia="Times New Roman" w:hAnsi="Times New Roman" w:cs="Times New Roman"/>
            <w:sz w:val="24"/>
            <w:szCs w:val="24"/>
          </w:rPr>
          <w:t>(6) The distribution or use of food commodities;</w:t>
        </w:r>
      </w:ins>
    </w:p>
    <w:p w14:paraId="09DC20AA" w14:textId="77777777" w:rsidR="000B5224" w:rsidRPr="000D237D" w:rsidRDefault="00F2264C" w:rsidP="000B5224">
      <w:pPr>
        <w:spacing w:after="0" w:line="480" w:lineRule="auto"/>
        <w:ind w:firstLine="720"/>
        <w:contextualSpacing/>
        <w:rPr>
          <w:ins w:id="11729" w:author="OFFM" w:date="2024-04-16T10:53:00Z"/>
          <w:rFonts w:ascii="Times New Roman" w:eastAsia="Times New Roman" w:hAnsi="Times New Roman" w:cs="Times New Roman"/>
          <w:sz w:val="24"/>
          <w:szCs w:val="24"/>
        </w:rPr>
      </w:pPr>
      <w:ins w:id="11730" w:author="OFFM" w:date="2024-04-16T10:53:00Z">
        <w:r w:rsidRPr="000D237D">
          <w:rPr>
            <w:rFonts w:ascii="Times New Roman" w:eastAsia="Times New Roman" w:hAnsi="Times New Roman" w:cs="Times New Roman"/>
            <w:sz w:val="24"/>
            <w:szCs w:val="24"/>
          </w:rPr>
          <w:t xml:space="preserve">(7) The disbursement of amounts entitling the non-Federal entity to an interest subsidy; and </w:t>
        </w:r>
      </w:ins>
    </w:p>
    <w:p w14:paraId="5CDDD64C" w14:textId="77777777" w:rsidR="000B5224" w:rsidRPr="000D237D" w:rsidRDefault="00F2264C" w:rsidP="000B5224">
      <w:pPr>
        <w:spacing w:after="0" w:line="480" w:lineRule="auto"/>
        <w:ind w:firstLine="720"/>
        <w:contextualSpacing/>
        <w:rPr>
          <w:ins w:id="11731" w:author="OFFM" w:date="2024-04-16T10:53:00Z"/>
          <w:rFonts w:ascii="Times New Roman" w:eastAsia="Times New Roman" w:hAnsi="Times New Roman" w:cs="Times New Roman"/>
          <w:sz w:val="24"/>
          <w:szCs w:val="24"/>
        </w:rPr>
      </w:pPr>
      <w:ins w:id="11732" w:author="OFFM" w:date="2024-04-16T10:53:00Z">
        <w:r w:rsidRPr="000D237D">
          <w:rPr>
            <w:rFonts w:ascii="Times New Roman" w:eastAsia="Times New Roman" w:hAnsi="Times New Roman" w:cs="Times New Roman"/>
            <w:sz w:val="24"/>
            <w:szCs w:val="24"/>
          </w:rPr>
          <w:t>(8) The period when insurance is in force.</w:t>
        </w:r>
      </w:ins>
    </w:p>
    <w:p w14:paraId="457318D2" w14:textId="2533F29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r w:rsidRPr="00A63D45">
        <w:rPr>
          <w:rFonts w:ascii="Times New Roman" w:hAnsi="Times New Roman"/>
          <w:i/>
          <w:sz w:val="24"/>
        </w:rPr>
        <w:t>Loan and loan guarantees (loans).</w:t>
      </w:r>
      <w:r w:rsidRPr="000D237D">
        <w:rPr>
          <w:rFonts w:ascii="Times New Roman" w:eastAsia="Times New Roman" w:hAnsi="Times New Roman" w:cs="Times New Roman"/>
          <w:sz w:val="24"/>
          <w:szCs w:val="24"/>
        </w:rPr>
        <w:t xml:space="preserve"> </w:t>
      </w:r>
      <w:del w:id="11733" w:author="OFFM" w:date="2024-04-16T10:53:00Z">
        <w:r w:rsidR="00817C00" w:rsidRPr="00F74592">
          <w:rPr>
            <w:rFonts w:ascii="Times New Roman" w:hAnsi="Times New Roman" w:cs="Times New Roman"/>
            <w:sz w:val="24"/>
            <w:szCs w:val="24"/>
          </w:rPr>
          <w:delText>Since the</w:delText>
        </w:r>
      </w:del>
      <w:ins w:id="11734"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Federal Government is at risk for loans until the debt is repaid</w:t>
      </w:r>
      <w:ins w:id="11735" w:author="OFFM" w:date="2024-04-16T10:53:00Z">
        <w:r w:rsidRPr="000D237D">
          <w:rPr>
            <w:rFonts w:ascii="Times New Roman" w:eastAsia="Times New Roman" w:hAnsi="Times New Roman" w:cs="Times New Roman"/>
            <w:sz w:val="24"/>
            <w:szCs w:val="24"/>
          </w:rPr>
          <w:t>. Therefore</w:t>
        </w:r>
      </w:ins>
      <w:r w:rsidRPr="000D237D">
        <w:rPr>
          <w:rFonts w:ascii="Times New Roman" w:eastAsia="Times New Roman" w:hAnsi="Times New Roman" w:cs="Times New Roman"/>
          <w:sz w:val="24"/>
          <w:szCs w:val="24"/>
        </w:rPr>
        <w:t>, the following guidelines must be used to calculate the value of Federal awards expended under loan programs</w:t>
      </w:r>
      <w:del w:id="11736" w:author="OFFM" w:date="2024-04-16T10:53:00Z">
        <w:r w:rsidR="00817C00" w:rsidRPr="00F74592">
          <w:rPr>
            <w:rFonts w:ascii="Times New Roman" w:hAnsi="Times New Roman" w:cs="Times New Roman"/>
            <w:sz w:val="24"/>
            <w:szCs w:val="24"/>
          </w:rPr>
          <w:delText xml:space="preserve">, </w:delText>
        </w:r>
      </w:del>
      <w:ins w:id="11737"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except as noted in paragraphs (c) and (d</w:t>
      </w:r>
      <w:del w:id="11738" w:author="OFFM" w:date="2024-04-16T10:53:00Z">
        <w:r w:rsidR="00817C00" w:rsidRPr="00F74592">
          <w:rPr>
            <w:rFonts w:ascii="Times New Roman" w:hAnsi="Times New Roman" w:cs="Times New Roman"/>
            <w:sz w:val="24"/>
            <w:szCs w:val="24"/>
          </w:rPr>
          <w:delText>) of this section:</w:delText>
        </w:r>
      </w:del>
      <w:ins w:id="1173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6B8C09C0" w14:textId="7888E28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del w:id="11740" w:author="OFFM" w:date="2024-04-16T10:53:00Z">
        <w:r w:rsidR="00817C00" w:rsidRPr="00F74592">
          <w:rPr>
            <w:rFonts w:ascii="Times New Roman" w:hAnsi="Times New Roman" w:cs="Times New Roman"/>
            <w:sz w:val="24"/>
            <w:szCs w:val="24"/>
          </w:rPr>
          <w:delText>Value</w:delText>
        </w:r>
      </w:del>
      <w:ins w:id="11741" w:author="OFFM" w:date="2024-04-16T10:53:00Z">
        <w:r w:rsidRPr="000D237D">
          <w:rPr>
            <w:rFonts w:ascii="Times New Roman" w:eastAsia="Times New Roman" w:hAnsi="Times New Roman" w:cs="Times New Roman"/>
            <w:sz w:val="24"/>
            <w:szCs w:val="24"/>
          </w:rPr>
          <w:t>The value</w:t>
        </w:r>
      </w:ins>
      <w:r w:rsidRPr="000D237D">
        <w:rPr>
          <w:rFonts w:ascii="Times New Roman" w:eastAsia="Times New Roman" w:hAnsi="Times New Roman" w:cs="Times New Roman"/>
          <w:sz w:val="24"/>
          <w:szCs w:val="24"/>
        </w:rPr>
        <w:t xml:space="preserve"> of new loans made or received during the audit period; plus</w:t>
      </w:r>
      <w:del w:id="11742" w:author="OFFM" w:date="2024-04-16T10:53:00Z">
        <w:r w:rsidR="00817C00" w:rsidRPr="00F74592">
          <w:rPr>
            <w:rFonts w:ascii="Times New Roman" w:hAnsi="Times New Roman" w:cs="Times New Roman"/>
            <w:sz w:val="24"/>
            <w:szCs w:val="24"/>
          </w:rPr>
          <w:delText xml:space="preserve"> </w:delText>
        </w:r>
      </w:del>
    </w:p>
    <w:p w14:paraId="765F064E" w14:textId="380143D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del w:id="11743" w:author="OFFM" w:date="2024-04-16T10:53:00Z">
        <w:r w:rsidR="00817C00" w:rsidRPr="00F74592">
          <w:rPr>
            <w:rFonts w:ascii="Times New Roman" w:hAnsi="Times New Roman" w:cs="Times New Roman"/>
            <w:sz w:val="24"/>
            <w:szCs w:val="24"/>
          </w:rPr>
          <w:delText xml:space="preserve">Beginning of the audit period </w:delText>
        </w:r>
      </w:del>
      <w:ins w:id="11744"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balance of loans from previous years </w:t>
      </w:r>
      <w:ins w:id="11745" w:author="OFFM" w:date="2024-04-16T10:53:00Z">
        <w:r w:rsidRPr="000D237D">
          <w:rPr>
            <w:rFonts w:ascii="Times New Roman" w:eastAsia="Times New Roman" w:hAnsi="Times New Roman" w:cs="Times New Roman"/>
            <w:sz w:val="24"/>
            <w:szCs w:val="24"/>
          </w:rPr>
          <w:t xml:space="preserve">at the beginning of the audit period </w:t>
        </w:r>
      </w:ins>
      <w:r w:rsidRPr="000D237D">
        <w:rPr>
          <w:rFonts w:ascii="Times New Roman" w:eastAsia="Times New Roman" w:hAnsi="Times New Roman" w:cs="Times New Roman"/>
          <w:sz w:val="24"/>
          <w:szCs w:val="24"/>
        </w:rPr>
        <w:t>for which the Federal Government imposes continuing compliance requirements; plus</w:t>
      </w:r>
      <w:del w:id="11746" w:author="OFFM" w:date="2024-04-16T10:53:00Z">
        <w:r w:rsidR="00817C00" w:rsidRPr="00F74592">
          <w:rPr>
            <w:rFonts w:ascii="Times New Roman" w:hAnsi="Times New Roman" w:cs="Times New Roman"/>
            <w:sz w:val="24"/>
            <w:szCs w:val="24"/>
          </w:rPr>
          <w:delText xml:space="preserve"> </w:delText>
        </w:r>
      </w:del>
    </w:p>
    <w:p w14:paraId="3681CC68" w14:textId="23939F5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(3) Any interest subsidy, cash, or administrative cost allowance received.</w:t>
      </w:r>
      <w:del w:id="11747" w:author="OFFM" w:date="2024-04-16T10:53:00Z">
        <w:r w:rsidR="00817C00" w:rsidRPr="00F74592">
          <w:rPr>
            <w:rFonts w:ascii="Times New Roman" w:hAnsi="Times New Roman" w:cs="Times New Roman"/>
            <w:sz w:val="24"/>
            <w:szCs w:val="24"/>
          </w:rPr>
          <w:delText xml:space="preserve"> </w:delText>
        </w:r>
      </w:del>
    </w:p>
    <w:p w14:paraId="2C8B852E" w14:textId="7D45340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w:t>
      </w:r>
      <w:r w:rsidRPr="00A63D45">
        <w:rPr>
          <w:rFonts w:ascii="Times New Roman" w:hAnsi="Times New Roman"/>
          <w:i/>
          <w:sz w:val="24"/>
        </w:rPr>
        <w:t xml:space="preserve"> Loan and loan guarantees (loans) at </w:t>
      </w:r>
      <w:del w:id="11748" w:author="OFFM" w:date="2024-04-16T10:53:00Z">
        <w:r w:rsidR="00817C00" w:rsidRPr="00F74592">
          <w:rPr>
            <w:rFonts w:ascii="Times New Roman" w:hAnsi="Times New Roman" w:cs="Times New Roman"/>
            <w:sz w:val="24"/>
            <w:szCs w:val="24"/>
          </w:rPr>
          <w:delText>IHEs.</w:delText>
        </w:r>
      </w:del>
      <w:ins w:id="11749" w:author="OFFM" w:date="2024-04-16T10:53:00Z">
        <w:r w:rsidRPr="000D237D">
          <w:rPr>
            <w:rFonts w:ascii="Times New Roman" w:eastAsia="Times New Roman" w:hAnsi="Times New Roman" w:cs="Times New Roman"/>
            <w:i/>
            <w:iCs/>
            <w:sz w:val="24"/>
            <w:szCs w:val="24"/>
          </w:rPr>
          <w:t>Institutions of Higher Education (IHE).</w:t>
        </w:r>
      </w:ins>
      <w:r w:rsidRPr="000D237D">
        <w:rPr>
          <w:rFonts w:ascii="Times New Roman" w:eastAsia="Times New Roman" w:hAnsi="Times New Roman" w:cs="Times New Roman"/>
          <w:sz w:val="24"/>
          <w:szCs w:val="24"/>
        </w:rPr>
        <w:t xml:space="preserve"> When loans are made to students of an IHE</w:t>
      </w:r>
      <w:ins w:id="1175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but the IHE </w:t>
      </w:r>
      <w:ins w:id="11751" w:author="OFFM" w:date="2024-04-16T10:53:00Z">
        <w:r w:rsidRPr="000D237D">
          <w:rPr>
            <w:rFonts w:ascii="Times New Roman" w:eastAsia="Times New Roman" w:hAnsi="Times New Roman" w:cs="Times New Roman"/>
            <w:sz w:val="24"/>
            <w:szCs w:val="24"/>
          </w:rPr>
          <w:t xml:space="preserve">itself </w:t>
        </w:r>
      </w:ins>
      <w:r w:rsidRPr="000D237D">
        <w:rPr>
          <w:rFonts w:ascii="Times New Roman" w:eastAsia="Times New Roman" w:hAnsi="Times New Roman" w:cs="Times New Roman"/>
          <w:sz w:val="24"/>
          <w:szCs w:val="24"/>
        </w:rPr>
        <w:t xml:space="preserve">does not </w:t>
      </w:r>
      <w:del w:id="11752" w:author="OFFM" w:date="2024-04-16T10:53:00Z">
        <w:r w:rsidR="00817C00" w:rsidRPr="00F74592">
          <w:rPr>
            <w:rFonts w:ascii="Times New Roman" w:hAnsi="Times New Roman" w:cs="Times New Roman"/>
            <w:sz w:val="24"/>
            <w:szCs w:val="24"/>
          </w:rPr>
          <w:delText>make</w:delText>
        </w:r>
      </w:del>
      <w:ins w:id="11753" w:author="OFFM" w:date="2024-04-16T10:53:00Z">
        <w:r w:rsidRPr="000D237D">
          <w:rPr>
            <w:rFonts w:ascii="Times New Roman" w:eastAsia="Times New Roman" w:hAnsi="Times New Roman" w:cs="Times New Roman"/>
            <w:sz w:val="24"/>
            <w:szCs w:val="24"/>
          </w:rPr>
          <w:t>have continuing compliance requirements for</w:t>
        </w:r>
      </w:ins>
      <w:r w:rsidRPr="000D237D">
        <w:rPr>
          <w:rFonts w:ascii="Times New Roman" w:eastAsia="Times New Roman" w:hAnsi="Times New Roman" w:cs="Times New Roman"/>
          <w:sz w:val="24"/>
          <w:szCs w:val="24"/>
        </w:rPr>
        <w:t xml:space="preserve"> the loans, then only the value of loans made during the audit period </w:t>
      </w:r>
      <w:del w:id="11754" w:author="OFFM" w:date="2024-04-16T10:53:00Z">
        <w:r w:rsidR="00817C00" w:rsidRPr="00F74592">
          <w:rPr>
            <w:rFonts w:ascii="Times New Roman" w:hAnsi="Times New Roman" w:cs="Times New Roman"/>
            <w:sz w:val="24"/>
            <w:szCs w:val="24"/>
          </w:rPr>
          <w:delText>must be</w:delText>
        </w:r>
      </w:del>
      <w:ins w:id="11755" w:author="OFFM" w:date="2024-04-16T10:53:00Z">
        <w:r w:rsidRPr="000D237D">
          <w:rPr>
            <w:rFonts w:ascii="Times New Roman" w:eastAsia="Times New Roman" w:hAnsi="Times New Roman" w:cs="Times New Roman"/>
            <w:sz w:val="24"/>
            <w:szCs w:val="24"/>
          </w:rPr>
          <w:t>are</w:t>
        </w:r>
      </w:ins>
      <w:r w:rsidRPr="000D237D">
        <w:rPr>
          <w:rFonts w:ascii="Times New Roman" w:eastAsia="Times New Roman" w:hAnsi="Times New Roman" w:cs="Times New Roman"/>
          <w:sz w:val="24"/>
          <w:szCs w:val="24"/>
        </w:rPr>
        <w:t xml:space="preserve"> considered Federal awards expended in that audit period. The balance of loans for </w:t>
      </w:r>
      <w:r w:rsidRPr="000D237D">
        <w:rPr>
          <w:rFonts w:ascii="Times New Roman" w:eastAsia="Times New Roman" w:hAnsi="Times New Roman" w:cs="Times New Roman"/>
          <w:sz w:val="24"/>
          <w:szCs w:val="24"/>
        </w:rPr>
        <w:lastRenderedPageBreak/>
        <w:t>previous audit periods is not included as Federal awards expended because the lender accounts for the prior balances.</w:t>
      </w:r>
      <w:del w:id="11756" w:author="OFFM" w:date="2024-04-16T10:53:00Z">
        <w:r w:rsidR="00817C00" w:rsidRPr="00F74592">
          <w:rPr>
            <w:rFonts w:ascii="Times New Roman" w:hAnsi="Times New Roman" w:cs="Times New Roman"/>
            <w:sz w:val="24"/>
            <w:szCs w:val="24"/>
          </w:rPr>
          <w:delText xml:space="preserve"> </w:delText>
        </w:r>
      </w:del>
    </w:p>
    <w:p w14:paraId="7F80EF8D" w14:textId="53C8A8B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w:t>
      </w:r>
      <w:r w:rsidRPr="00A63D45">
        <w:rPr>
          <w:rFonts w:ascii="Times New Roman" w:hAnsi="Times New Roman"/>
          <w:i/>
          <w:sz w:val="24"/>
        </w:rPr>
        <w:t>Prior loan and loan guarantees (loans).</w:t>
      </w:r>
      <w:r w:rsidRPr="000D237D">
        <w:rPr>
          <w:rFonts w:ascii="Times New Roman" w:eastAsia="Times New Roman" w:hAnsi="Times New Roman" w:cs="Times New Roman"/>
          <w:sz w:val="24"/>
          <w:szCs w:val="24"/>
        </w:rPr>
        <w:t xml:space="preserve"> Loans, the proceeds of which were received and expended in prior years, are not considered Federal awards expended under this part when </w:t>
      </w:r>
      <w:del w:id="11757" w:author="OFFM" w:date="2024-04-16T10:53:00Z">
        <w:r w:rsidR="00817C00" w:rsidRPr="00F74592">
          <w:rPr>
            <w:rFonts w:ascii="Times New Roman" w:hAnsi="Times New Roman" w:cs="Times New Roman"/>
            <w:sz w:val="24"/>
            <w:szCs w:val="24"/>
          </w:rPr>
          <w:delText xml:space="preserve">the </w:delText>
        </w:r>
      </w:del>
      <w:r w:rsidRPr="000D237D">
        <w:rPr>
          <w:rFonts w:ascii="Times New Roman" w:eastAsia="Times New Roman" w:hAnsi="Times New Roman" w:cs="Times New Roman"/>
          <w:sz w:val="24"/>
          <w:szCs w:val="24"/>
        </w:rPr>
        <w:t>Federal statutes, regulations, and the terms and conditions of Federal awards pertaining to such loans impose no continuing compliance requirements other than to repay the loans.</w:t>
      </w:r>
      <w:del w:id="11758" w:author="OFFM" w:date="2024-04-16T10:53:00Z">
        <w:r w:rsidR="00817C00" w:rsidRPr="00F74592">
          <w:rPr>
            <w:rFonts w:ascii="Times New Roman" w:hAnsi="Times New Roman" w:cs="Times New Roman"/>
            <w:sz w:val="24"/>
            <w:szCs w:val="24"/>
          </w:rPr>
          <w:delText xml:space="preserve"> </w:delText>
        </w:r>
      </w:del>
    </w:p>
    <w:p w14:paraId="1072FD1F" w14:textId="379E525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 </w:t>
      </w:r>
      <w:r w:rsidRPr="00A63D45">
        <w:rPr>
          <w:rFonts w:ascii="Times New Roman" w:hAnsi="Times New Roman"/>
          <w:i/>
          <w:sz w:val="24"/>
        </w:rPr>
        <w:t>Endowment funds.</w:t>
      </w:r>
      <w:r w:rsidRPr="000D237D">
        <w:rPr>
          <w:rFonts w:ascii="Times New Roman" w:eastAsia="Times New Roman" w:hAnsi="Times New Roman" w:cs="Times New Roman"/>
          <w:sz w:val="24"/>
          <w:szCs w:val="24"/>
        </w:rPr>
        <w:t xml:space="preserve"> The cumulative balance of Federal awards for endowment funds that are </w:t>
      </w:r>
      <w:bookmarkStart w:id="11759" w:name="_Hlk126147488"/>
      <w:r w:rsidRPr="000D237D">
        <w:rPr>
          <w:rFonts w:ascii="Times New Roman" w:eastAsia="Times New Roman" w:hAnsi="Times New Roman" w:cs="Times New Roman"/>
          <w:sz w:val="24"/>
          <w:szCs w:val="24"/>
        </w:rPr>
        <w:t xml:space="preserve">federally </w:t>
      </w:r>
      <w:bookmarkEnd w:id="11759"/>
      <w:r w:rsidRPr="000D237D">
        <w:rPr>
          <w:rFonts w:ascii="Times New Roman" w:eastAsia="Times New Roman" w:hAnsi="Times New Roman" w:cs="Times New Roman"/>
          <w:sz w:val="24"/>
          <w:szCs w:val="24"/>
        </w:rPr>
        <w:t xml:space="preserve">restricted </w:t>
      </w:r>
      <w:del w:id="11760" w:author="OFFM" w:date="2024-04-16T10:53:00Z">
        <w:r w:rsidR="00817C00" w:rsidRPr="00F74592">
          <w:rPr>
            <w:rFonts w:ascii="Times New Roman" w:hAnsi="Times New Roman" w:cs="Times New Roman"/>
            <w:sz w:val="24"/>
            <w:szCs w:val="24"/>
          </w:rPr>
          <w:delText>are</w:delText>
        </w:r>
      </w:del>
      <w:ins w:id="11761" w:author="OFFM" w:date="2024-04-16T10:53:00Z">
        <w:r w:rsidRPr="000D237D">
          <w:rPr>
            <w:rFonts w:ascii="Times New Roman" w:eastAsia="Times New Roman" w:hAnsi="Times New Roman" w:cs="Times New Roman"/>
            <w:sz w:val="24"/>
            <w:szCs w:val="24"/>
          </w:rPr>
          <w:t>is</w:t>
        </w:r>
      </w:ins>
      <w:r w:rsidRPr="000D237D">
        <w:rPr>
          <w:rFonts w:ascii="Times New Roman" w:eastAsia="Times New Roman" w:hAnsi="Times New Roman" w:cs="Times New Roman"/>
          <w:sz w:val="24"/>
          <w:szCs w:val="24"/>
        </w:rPr>
        <w:t xml:space="preserve"> considered Federal awards expended in each audit period in which the funds are still restricted.</w:t>
      </w:r>
      <w:del w:id="11762" w:author="OFFM" w:date="2024-04-16T10:53:00Z">
        <w:r w:rsidR="00817C00" w:rsidRPr="00F74592">
          <w:rPr>
            <w:rFonts w:ascii="Times New Roman" w:hAnsi="Times New Roman" w:cs="Times New Roman"/>
            <w:sz w:val="24"/>
            <w:szCs w:val="24"/>
          </w:rPr>
          <w:delText xml:space="preserve"> </w:delText>
        </w:r>
      </w:del>
    </w:p>
    <w:p w14:paraId="26653C58" w14:textId="4FCAB00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(f) </w:t>
      </w:r>
      <w:r w:rsidRPr="00A63D45">
        <w:rPr>
          <w:rFonts w:ascii="Times New Roman" w:hAnsi="Times New Roman"/>
          <w:i/>
          <w:sz w:val="24"/>
        </w:rPr>
        <w:t>Free rent.</w:t>
      </w:r>
      <w:r w:rsidRPr="000D237D">
        <w:rPr>
          <w:rFonts w:ascii="Times New Roman" w:eastAsia="Times New Roman" w:hAnsi="Times New Roman" w:cs="Times New Roman"/>
          <w:sz w:val="24"/>
          <w:szCs w:val="24"/>
        </w:rPr>
        <w:t xml:space="preserve"> Free rent received by itself is not considered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expended under this part. However, free rent received as part of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to carry out a Federal program must be included in determining Federal awards expended and </w:t>
      </w:r>
      <w:ins w:id="11763" w:author="OFFM" w:date="2024-04-16T10:53:00Z">
        <w:r w:rsidRPr="000D237D">
          <w:rPr>
            <w:rFonts w:ascii="Times New Roman" w:eastAsia="Times New Roman" w:hAnsi="Times New Roman" w:cs="Times New Roman"/>
            <w:sz w:val="24"/>
            <w:szCs w:val="24"/>
          </w:rPr>
          <w:t xml:space="preserve">is </w:t>
        </w:r>
      </w:ins>
      <w:r w:rsidRPr="000D237D">
        <w:rPr>
          <w:rFonts w:ascii="Times New Roman" w:eastAsia="Times New Roman" w:hAnsi="Times New Roman" w:cs="Times New Roman"/>
          <w:sz w:val="24"/>
          <w:szCs w:val="24"/>
        </w:rPr>
        <w:t>subject to audit under this part.</w:t>
      </w:r>
      <w:del w:id="11764" w:author="OFFM" w:date="2024-04-16T10:53:00Z">
        <w:r w:rsidR="00817C00" w:rsidRPr="00F74592">
          <w:rPr>
            <w:rFonts w:ascii="Times New Roman" w:hAnsi="Times New Roman" w:cs="Times New Roman"/>
            <w:sz w:val="24"/>
            <w:szCs w:val="24"/>
          </w:rPr>
          <w:delText xml:space="preserve"> </w:delText>
        </w:r>
      </w:del>
    </w:p>
    <w:p w14:paraId="14C8CAA5" w14:textId="3751DA9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(g)</w:t>
      </w:r>
      <w:r w:rsidRPr="00A63D45">
        <w:rPr>
          <w:rFonts w:ascii="Times New Roman" w:hAnsi="Times New Roman"/>
          <w:b/>
          <w:i/>
          <w:sz w:val="24"/>
        </w:rPr>
        <w:t xml:space="preserve"> </w:t>
      </w:r>
      <w:r w:rsidRPr="00A63D45">
        <w:rPr>
          <w:rFonts w:ascii="Times New Roman" w:hAnsi="Times New Roman"/>
          <w:i/>
          <w:sz w:val="24"/>
        </w:rPr>
        <w:t>Valuing non-cash assistance.</w:t>
      </w:r>
      <w:r w:rsidRPr="000D237D">
        <w:rPr>
          <w:rFonts w:ascii="Times New Roman" w:eastAsia="Times New Roman" w:hAnsi="Times New Roman" w:cs="Times New Roman"/>
          <w:sz w:val="24"/>
          <w:szCs w:val="24"/>
        </w:rPr>
        <w:t xml:space="preserve"> Federal non-cash assistance</w:t>
      </w:r>
      <w:del w:id="11765" w:author="OFFM" w:date="2024-04-16T10:53:00Z">
        <w:r w:rsidR="00817C00" w:rsidRPr="00F74592">
          <w:rPr>
            <w:rFonts w:ascii="Times New Roman" w:hAnsi="Times New Roman" w:cs="Times New Roman"/>
            <w:sz w:val="24"/>
            <w:szCs w:val="24"/>
          </w:rPr>
          <w:delText xml:space="preserve">, </w:delText>
        </w:r>
      </w:del>
      <w:ins w:id="11766"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such as free rent, food commodities, donated property, or donated surplus property</w:t>
      </w:r>
      <w:del w:id="11767" w:author="OFFM" w:date="2024-04-16T10:53:00Z">
        <w:r w:rsidR="00817C00" w:rsidRPr="00F74592">
          <w:rPr>
            <w:rFonts w:ascii="Times New Roman" w:hAnsi="Times New Roman" w:cs="Times New Roman"/>
            <w:sz w:val="24"/>
            <w:szCs w:val="24"/>
          </w:rPr>
          <w:delText>,</w:delText>
        </w:r>
      </w:del>
      <w:ins w:id="11768" w:author="OFFM" w:date="2024-04-16T10:53:00Z">
        <w:r w:rsidRPr="000D237D">
          <w:rPr>
            <w:rFonts w:ascii="Times New Roman" w:eastAsia="Times New Roman" w:hAnsi="Times New Roman" w:cs="Times New Roman"/>
            <w:sz w:val="24"/>
            <w:szCs w:val="24"/>
          </w:rPr>
          <w:t xml:space="preserve"> that is received as part of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to carry out a Federal program)</w:t>
        </w:r>
      </w:ins>
      <w:r w:rsidRPr="000D237D">
        <w:rPr>
          <w:rFonts w:ascii="Times New Roman" w:eastAsia="Times New Roman" w:hAnsi="Times New Roman" w:cs="Times New Roman"/>
          <w:sz w:val="24"/>
          <w:szCs w:val="24"/>
        </w:rPr>
        <w:t xml:space="preserve"> must be valued at fair market value at the time of receipt or the assessed value provided by the Federal agency</w:t>
      </w:r>
      <w:del w:id="11769" w:author="OFFM" w:date="2024-04-16T10:53:00Z">
        <w:r w:rsidR="00817C00" w:rsidRPr="00F74592">
          <w:rPr>
            <w:rFonts w:ascii="Times New Roman" w:hAnsi="Times New Roman" w:cs="Times New Roman"/>
            <w:sz w:val="24"/>
            <w:szCs w:val="24"/>
          </w:rPr>
          <w:delText xml:space="preserve">. </w:delText>
        </w:r>
      </w:del>
      <w:ins w:id="11770" w:author="OFFM" w:date="2024-04-16T10:53:00Z">
        <w:r w:rsidRPr="000D237D">
          <w:rPr>
            <w:rFonts w:ascii="Times New Roman" w:eastAsia="Times New Roman" w:hAnsi="Times New Roman" w:cs="Times New Roman"/>
            <w:sz w:val="24"/>
            <w:szCs w:val="24"/>
          </w:rPr>
          <w:t xml:space="preserve"> and must be included in determining Federal awards expended under this part.</w:t>
        </w:r>
      </w:ins>
    </w:p>
    <w:p w14:paraId="7612EB23" w14:textId="5A3B0D2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(h)</w:t>
      </w:r>
      <w:r w:rsidRPr="00A63D45">
        <w:rPr>
          <w:rFonts w:ascii="Times New Roman" w:hAnsi="Times New Roman"/>
          <w:i/>
          <w:sz w:val="24"/>
        </w:rPr>
        <w:t xml:space="preserve"> Medicare.</w:t>
      </w:r>
      <w:r w:rsidRPr="000D237D">
        <w:rPr>
          <w:rFonts w:ascii="Times New Roman" w:eastAsia="Times New Roman" w:hAnsi="Times New Roman" w:cs="Times New Roman"/>
          <w:sz w:val="24"/>
          <w:szCs w:val="24"/>
        </w:rPr>
        <w:t xml:space="preserve"> Medicare payments to a non-Federal entity for providing patient care services to Medicare-eligible individuals are not considered Federal awards expended under this part.</w:t>
      </w:r>
      <w:del w:id="11771" w:author="OFFM" w:date="2024-04-16T10:53:00Z">
        <w:r w:rsidR="00817C00" w:rsidRPr="00F74592">
          <w:rPr>
            <w:rFonts w:ascii="Times New Roman" w:hAnsi="Times New Roman" w:cs="Times New Roman"/>
            <w:sz w:val="24"/>
            <w:szCs w:val="24"/>
          </w:rPr>
          <w:delText xml:space="preserve"> </w:delText>
        </w:r>
      </w:del>
    </w:p>
    <w:p w14:paraId="4ED39DB1" w14:textId="26752DA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w:t>
      </w:r>
      <w:r w:rsidRPr="00A63D45">
        <w:rPr>
          <w:rFonts w:ascii="Times New Roman" w:hAnsi="Times New Roman"/>
          <w:i/>
          <w:sz w:val="24"/>
        </w:rPr>
        <w:t>Medicaid.</w:t>
      </w:r>
      <w:r w:rsidRPr="000D237D">
        <w:rPr>
          <w:rFonts w:ascii="Times New Roman" w:eastAsia="Times New Roman" w:hAnsi="Times New Roman" w:cs="Times New Roman"/>
          <w:sz w:val="24"/>
          <w:szCs w:val="24"/>
        </w:rPr>
        <w:t xml:space="preserve"> Medicaid payments to a subrecipient for providing patient care services to Medicaid-eligible individuals are not considered Federal awards expended under this part unless a </w:t>
      </w:r>
      <w:del w:id="11772" w:author="OFFM" w:date="2024-04-16T10:53:00Z">
        <w:r w:rsidR="00817C00" w:rsidRPr="00F74592">
          <w:rPr>
            <w:rFonts w:ascii="Times New Roman" w:hAnsi="Times New Roman" w:cs="Times New Roman"/>
            <w:sz w:val="24"/>
            <w:szCs w:val="24"/>
          </w:rPr>
          <w:delText>state</w:delText>
        </w:r>
      </w:del>
      <w:ins w:id="11773"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requires the funds to be treated as Federal awards expended because reimbursement is on a cost-reimbursement basis. </w:t>
      </w:r>
    </w:p>
    <w:p w14:paraId="2755726F" w14:textId="4D28D18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(j)</w:t>
      </w:r>
      <w:r w:rsidRPr="00A63D45">
        <w:rPr>
          <w:rFonts w:ascii="Times New Roman" w:hAnsi="Times New Roman"/>
          <w:i/>
          <w:sz w:val="24"/>
        </w:rPr>
        <w:t xml:space="preserve"> Certain loans provided by the National Credit Union Administration.</w:t>
      </w:r>
      <w:r w:rsidRPr="000D237D">
        <w:rPr>
          <w:rFonts w:ascii="Times New Roman" w:eastAsia="Times New Roman" w:hAnsi="Times New Roman" w:cs="Times New Roman"/>
          <w:sz w:val="24"/>
          <w:szCs w:val="24"/>
        </w:rPr>
        <w:t xml:space="preserve"> For purposes of this part, loans </w:t>
      </w:r>
      <w:del w:id="11774" w:author="OFFM" w:date="2024-04-16T10:53:00Z">
        <w:r w:rsidR="00817C00" w:rsidRPr="00F74592">
          <w:rPr>
            <w:rFonts w:ascii="Times New Roman" w:hAnsi="Times New Roman" w:cs="Times New Roman"/>
            <w:sz w:val="24"/>
            <w:szCs w:val="24"/>
          </w:rPr>
          <w:delText xml:space="preserve">made </w:delText>
        </w:r>
      </w:del>
      <w:r w:rsidRPr="000D237D">
        <w:rPr>
          <w:rFonts w:ascii="Times New Roman" w:eastAsia="Times New Roman" w:hAnsi="Times New Roman" w:cs="Times New Roman"/>
          <w:sz w:val="24"/>
          <w:szCs w:val="24"/>
        </w:rPr>
        <w:t>from the National Credit Union Share Insurance Fund and the Central Liquidity Facility</w:t>
      </w:r>
      <w:del w:id="11775" w:author="OFFM" w:date="2024-04-16T10:53:00Z">
        <w:r w:rsidR="00817C00" w:rsidRPr="00F74592">
          <w:rPr>
            <w:rFonts w:ascii="Times New Roman" w:hAnsi="Times New Roman" w:cs="Times New Roman"/>
            <w:sz w:val="24"/>
            <w:szCs w:val="24"/>
          </w:rPr>
          <w:delText xml:space="preserve"> that are</w:delText>
        </w:r>
      </w:del>
      <w:r w:rsidRPr="000D237D">
        <w:rPr>
          <w:rFonts w:ascii="Times New Roman" w:eastAsia="Times New Roman" w:hAnsi="Times New Roman" w:cs="Times New Roman"/>
          <w:sz w:val="24"/>
          <w:szCs w:val="24"/>
        </w:rPr>
        <w:t xml:space="preserve"> funded by contributions from insured non-Federal entities are not considered Federal awards expended.</w:t>
      </w:r>
      <w:del w:id="11776" w:author="OFFM" w:date="2024-04-16T10:53:00Z">
        <w:r w:rsidR="00817C00" w:rsidRPr="00F74592">
          <w:rPr>
            <w:rFonts w:ascii="Times New Roman" w:hAnsi="Times New Roman" w:cs="Times New Roman"/>
            <w:sz w:val="24"/>
            <w:szCs w:val="24"/>
          </w:rPr>
          <w:delText xml:space="preserve"> </w:delText>
        </w:r>
      </w:del>
    </w:p>
    <w:p w14:paraId="1413CBB7"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200.503 Relation to other audit requirements.</w:t>
      </w:r>
    </w:p>
    <w:p w14:paraId="567AF895" w14:textId="31FA01EE"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11777" w:author="OFFM" w:date="2024-04-16T10:53:00Z">
        <w:r w:rsidRPr="00F74592">
          <w:rPr>
            <w:rFonts w:ascii="Times New Roman" w:hAnsi="Times New Roman" w:cs="Times New Roman"/>
            <w:sz w:val="24"/>
            <w:szCs w:val="24"/>
          </w:rPr>
          <w:delText>(a)</w:delText>
        </w:r>
      </w:del>
      <w:ins w:id="11778" w:author="OFFM" w:date="2024-04-16T10:53:00Z">
        <w:r w:rsidR="00F2264C" w:rsidRPr="000D237D">
          <w:rPr>
            <w:rFonts w:ascii="Times New Roman" w:eastAsia="Times New Roman" w:hAnsi="Times New Roman" w:cs="Times New Roman"/>
            <w:sz w:val="24"/>
            <w:szCs w:val="24"/>
          </w:rPr>
          <w:t xml:space="preserve">(a) </w:t>
        </w:r>
        <w:r w:rsidR="00F2264C" w:rsidRPr="000D237D">
          <w:rPr>
            <w:rFonts w:ascii="Times New Roman" w:eastAsia="Times New Roman" w:hAnsi="Times New Roman" w:cs="Times New Roman"/>
            <w:i/>
            <w:iCs/>
            <w:sz w:val="24"/>
            <w:szCs w:val="24"/>
          </w:rPr>
          <w:t>Other financial audits.</w:t>
        </w:r>
      </w:ins>
      <w:r w:rsidR="00F2264C" w:rsidRPr="00A63D45">
        <w:rPr>
          <w:rFonts w:ascii="Times New Roman" w:hAnsi="Times New Roman"/>
          <w:i/>
          <w:sz w:val="24"/>
        </w:rPr>
        <w:t xml:space="preserve"> </w:t>
      </w:r>
      <w:r w:rsidR="00F2264C" w:rsidRPr="000D237D">
        <w:rPr>
          <w:rFonts w:ascii="Times New Roman" w:eastAsia="Times New Roman" w:hAnsi="Times New Roman" w:cs="Times New Roman"/>
          <w:sz w:val="24"/>
          <w:szCs w:val="24"/>
        </w:rPr>
        <w:t>An audit conducted in accordance with this part must be in lieu of any financial audit of Federal awards which a non-Federal entity is required to undergo under any other Federal statute or regulation. To the extent that such</w:t>
      </w:r>
      <w:ins w:id="11779" w:author="OFFM" w:date="2024-04-16T10:53:00Z">
        <w:r w:rsidR="00F2264C" w:rsidRPr="000D237D">
          <w:rPr>
            <w:rFonts w:ascii="Times New Roman" w:eastAsia="Times New Roman" w:hAnsi="Times New Roman" w:cs="Times New Roman"/>
            <w:sz w:val="24"/>
            <w:szCs w:val="24"/>
          </w:rPr>
          <w:t xml:space="preserve"> an</w:t>
        </w:r>
      </w:ins>
      <w:r w:rsidR="00F2264C" w:rsidRPr="000D237D">
        <w:rPr>
          <w:rFonts w:ascii="Times New Roman" w:eastAsia="Times New Roman" w:hAnsi="Times New Roman" w:cs="Times New Roman"/>
          <w:sz w:val="24"/>
          <w:szCs w:val="24"/>
        </w:rPr>
        <w:t xml:space="preserve"> audit provides a Federal agency with the information it requires to carry out its responsibilities under Federal statute or regulation, a Federal agency must rely upon and use that information. </w:t>
      </w:r>
    </w:p>
    <w:p w14:paraId="469F4272" w14:textId="1475462D"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hAnsi="Times New Roman" w:cs="Times New Roman"/>
          <w:sz w:val="24"/>
          <w:szCs w:val="24"/>
        </w:rPr>
        <w:t xml:space="preserve">(b) </w:t>
      </w:r>
      <w:ins w:id="11780" w:author="OFFM" w:date="2024-04-16T10:53:00Z">
        <w:r w:rsidRPr="000D237D">
          <w:rPr>
            <w:rFonts w:ascii="Times New Roman" w:hAnsi="Times New Roman" w:cs="Times New Roman"/>
            <w:i/>
            <w:iCs/>
            <w:sz w:val="24"/>
            <w:szCs w:val="24"/>
          </w:rPr>
          <w:t xml:space="preserve">Conducting additional audits. </w:t>
        </w:r>
      </w:ins>
      <w:r w:rsidRPr="000D237D">
        <w:rPr>
          <w:rFonts w:ascii="Times New Roman" w:hAnsi="Times New Roman" w:cs="Times New Roman"/>
          <w:sz w:val="24"/>
          <w:szCs w:val="24"/>
        </w:rPr>
        <w:t xml:space="preserve">Notwithstanding </w:t>
      </w:r>
      <w:del w:id="11781" w:author="OFFM" w:date="2024-04-16T10:53:00Z">
        <w:r w:rsidR="00817C00" w:rsidRPr="00F74592">
          <w:rPr>
            <w:rFonts w:ascii="Times New Roman" w:hAnsi="Times New Roman" w:cs="Times New Roman"/>
            <w:sz w:val="24"/>
            <w:szCs w:val="24"/>
          </w:rPr>
          <w:delText>subsection</w:delText>
        </w:r>
      </w:del>
      <w:ins w:id="11782" w:author="OFFM" w:date="2024-04-16T10:53:00Z">
        <w:r w:rsidRPr="000D237D">
          <w:rPr>
            <w:rFonts w:ascii="Times New Roman" w:hAnsi="Times New Roman" w:cs="Times New Roman"/>
            <w:sz w:val="24"/>
            <w:szCs w:val="24"/>
          </w:rPr>
          <w:t>paragraph</w:t>
        </w:r>
      </w:ins>
      <w:r w:rsidRPr="000D237D">
        <w:rPr>
          <w:rFonts w:ascii="Times New Roman" w:hAnsi="Times New Roman" w:cs="Times New Roman"/>
          <w:sz w:val="24"/>
          <w:szCs w:val="24"/>
        </w:rPr>
        <w:t xml:space="preserve"> (a</w:t>
      </w:r>
      <w:del w:id="11783" w:author="OFFM" w:date="2024-04-16T10:53:00Z">
        <w:r w:rsidR="00817C00" w:rsidRPr="00F74592">
          <w:rPr>
            <w:rFonts w:ascii="Times New Roman" w:hAnsi="Times New Roman" w:cs="Times New Roman"/>
            <w:sz w:val="24"/>
            <w:szCs w:val="24"/>
          </w:rPr>
          <w:delText>),</w:delText>
        </w:r>
      </w:del>
      <w:ins w:id="11784" w:author="OFFM" w:date="2024-04-16T10:53:00Z">
        <w:r w:rsidRPr="000D237D">
          <w:rPr>
            <w:rFonts w:ascii="Times New Roman" w:hAnsi="Times New Roman" w:cs="Times New Roman"/>
            <w:sz w:val="24"/>
            <w:szCs w:val="24"/>
          </w:rPr>
          <w:t>) of this section,</w:t>
        </w:r>
      </w:ins>
      <w:r w:rsidRPr="000D237D">
        <w:rPr>
          <w:rFonts w:ascii="Times New Roman" w:hAnsi="Times New Roman" w:cs="Times New Roman"/>
          <w:sz w:val="24"/>
          <w:szCs w:val="24"/>
        </w:rPr>
        <w:t xml:space="preserve"> a Federal agency, Inspectors General, or GAO may conduct or arrange </w:t>
      </w:r>
      <w:del w:id="11785" w:author="OFFM" w:date="2024-04-16T10:53:00Z">
        <w:r w:rsidR="00817C00" w:rsidRPr="00F74592">
          <w:rPr>
            <w:rFonts w:ascii="Times New Roman" w:hAnsi="Times New Roman" w:cs="Times New Roman"/>
            <w:sz w:val="24"/>
            <w:szCs w:val="24"/>
          </w:rPr>
          <w:delText xml:space="preserve">for </w:delText>
        </w:r>
      </w:del>
      <w:r w:rsidRPr="000D237D">
        <w:rPr>
          <w:rFonts w:ascii="Times New Roman" w:hAnsi="Times New Roman" w:cs="Times New Roman"/>
          <w:sz w:val="24"/>
          <w:szCs w:val="24"/>
        </w:rPr>
        <w:t>additional audits</w:t>
      </w:r>
      <w:del w:id="11786" w:author="OFFM" w:date="2024-04-16T10:53:00Z">
        <w:r w:rsidR="00817C00" w:rsidRPr="00F74592">
          <w:rPr>
            <w:rFonts w:ascii="Times New Roman" w:hAnsi="Times New Roman" w:cs="Times New Roman"/>
            <w:sz w:val="24"/>
            <w:szCs w:val="24"/>
          </w:rPr>
          <w:delText xml:space="preserve"> which are necessary</w:delText>
        </w:r>
      </w:del>
      <w:r w:rsidRPr="000D237D">
        <w:rPr>
          <w:rFonts w:ascii="Times New Roman" w:hAnsi="Times New Roman" w:cs="Times New Roman"/>
          <w:sz w:val="24"/>
          <w:szCs w:val="24"/>
        </w:rPr>
        <w:t xml:space="preserve"> to carry out its responsibilities under Federal statute or regulation. The provisions of this part do not authorize any non-Federal entity to constrain, in any manner, such Federal agency from carrying out or arranging for such additional audits, except that the Federal agency must plan such audits </w:t>
      </w:r>
      <w:del w:id="11787" w:author="OFFM" w:date="2024-04-16T10:53:00Z">
        <w:r w:rsidR="00817C00" w:rsidRPr="00F74592">
          <w:rPr>
            <w:rFonts w:ascii="Times New Roman" w:hAnsi="Times New Roman" w:cs="Times New Roman"/>
            <w:sz w:val="24"/>
            <w:szCs w:val="24"/>
          </w:rPr>
          <w:delText xml:space="preserve">to </w:delText>
        </w:r>
      </w:del>
      <w:r w:rsidRPr="000D237D">
        <w:rPr>
          <w:rFonts w:ascii="Times New Roman" w:hAnsi="Times New Roman" w:cs="Times New Roman"/>
          <w:sz w:val="24"/>
          <w:szCs w:val="24"/>
        </w:rPr>
        <w:t>not</w:t>
      </w:r>
      <w:ins w:id="11788" w:author="OFFM" w:date="2024-04-16T10:53:00Z">
        <w:r w:rsidRPr="000D237D">
          <w:rPr>
            <w:rFonts w:ascii="Times New Roman" w:hAnsi="Times New Roman" w:cs="Times New Roman"/>
            <w:sz w:val="24"/>
            <w:szCs w:val="24"/>
          </w:rPr>
          <w:t xml:space="preserve"> to</w:t>
        </w:r>
      </w:ins>
      <w:r w:rsidRPr="000D237D">
        <w:rPr>
          <w:rFonts w:ascii="Times New Roman" w:hAnsi="Times New Roman" w:cs="Times New Roman"/>
          <w:sz w:val="24"/>
          <w:szCs w:val="24"/>
        </w:rPr>
        <w:t xml:space="preserve"> be duplicative of other audits of Federal awards. Prior to commencing such an audit, the Federal agency or pass-through entity must review the FAC for recent audits submitted by the non-Federal entity, and to the extent such audits meet a Federal agency or pass-through </w:t>
      </w:r>
      <w:del w:id="11789" w:author="OFFM" w:date="2024-04-16T10:53:00Z">
        <w:r w:rsidR="00817C00" w:rsidRPr="00F74592">
          <w:rPr>
            <w:rFonts w:ascii="Times New Roman" w:hAnsi="Times New Roman" w:cs="Times New Roman"/>
            <w:sz w:val="24"/>
            <w:szCs w:val="24"/>
          </w:rPr>
          <w:delText>entity's</w:delText>
        </w:r>
      </w:del>
      <w:ins w:id="11790" w:author="OFFM" w:date="2024-04-16T10:53:00Z">
        <w:r w:rsidRPr="000D237D">
          <w:rPr>
            <w:rFonts w:ascii="Times New Roman" w:hAnsi="Times New Roman" w:cs="Times New Roman"/>
            <w:sz w:val="24"/>
            <w:szCs w:val="24"/>
          </w:rPr>
          <w:t>entity’s</w:t>
        </w:r>
      </w:ins>
      <w:r w:rsidRPr="000D237D">
        <w:rPr>
          <w:rFonts w:ascii="Times New Roman" w:hAnsi="Times New Roman" w:cs="Times New Roman"/>
          <w:sz w:val="24"/>
          <w:szCs w:val="24"/>
        </w:rPr>
        <w:t xml:space="preserve"> needs, the Federal agency or pass-through entity must rely upon and use such audits. Any additional audits must be planned and performed in such a way as to build upon work performed, including the audit documentation, sampling, and testing already performed</w:t>
      </w:r>
      <w:del w:id="11791" w:author="OFFM" w:date="2024-04-16T10:53:00Z">
        <w:r w:rsidR="00817C00" w:rsidRPr="00F74592">
          <w:rPr>
            <w:rFonts w:ascii="Times New Roman" w:hAnsi="Times New Roman" w:cs="Times New Roman"/>
            <w:sz w:val="24"/>
            <w:szCs w:val="24"/>
          </w:rPr>
          <w:delText>,</w:delText>
        </w:r>
      </w:del>
      <w:r w:rsidRPr="000D237D">
        <w:rPr>
          <w:rFonts w:ascii="Times New Roman" w:hAnsi="Times New Roman" w:cs="Times New Roman"/>
          <w:sz w:val="24"/>
          <w:szCs w:val="24"/>
        </w:rPr>
        <w:t xml:space="preserve"> by other auditors.</w:t>
      </w:r>
      <w:del w:id="11792" w:author="OFFM" w:date="2024-04-16T10:53:00Z">
        <w:r w:rsidR="00817C00" w:rsidRPr="00F74592">
          <w:rPr>
            <w:rFonts w:ascii="Times New Roman" w:hAnsi="Times New Roman" w:cs="Times New Roman"/>
            <w:sz w:val="24"/>
            <w:szCs w:val="24"/>
          </w:rPr>
          <w:delText xml:space="preserve"> </w:delText>
        </w:r>
      </w:del>
    </w:p>
    <w:p w14:paraId="66C4F2D8" w14:textId="46A71544"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11793" w:author="OFFM" w:date="2024-04-16T10:53:00Z">
        <w:r w:rsidRPr="00F74592">
          <w:rPr>
            <w:rFonts w:ascii="Times New Roman" w:hAnsi="Times New Roman" w:cs="Times New Roman"/>
            <w:sz w:val="24"/>
            <w:szCs w:val="24"/>
          </w:rPr>
          <w:delText>(c)</w:delText>
        </w:r>
      </w:del>
      <w:ins w:id="11794" w:author="OFFM" w:date="2024-04-16T10:53:00Z">
        <w:r w:rsidR="00F2264C" w:rsidRPr="000D237D">
          <w:rPr>
            <w:rFonts w:ascii="Times New Roman" w:eastAsia="Times New Roman" w:hAnsi="Times New Roman" w:cs="Times New Roman"/>
            <w:sz w:val="24"/>
            <w:szCs w:val="24"/>
          </w:rPr>
          <w:t xml:space="preserve">(c) </w:t>
        </w:r>
        <w:r w:rsidR="00F2264C" w:rsidRPr="000D237D">
          <w:rPr>
            <w:rFonts w:ascii="Times New Roman" w:eastAsia="Times New Roman" w:hAnsi="Times New Roman" w:cs="Times New Roman"/>
            <w:i/>
            <w:iCs/>
            <w:sz w:val="24"/>
            <w:szCs w:val="24"/>
          </w:rPr>
          <w:t>Authority to conduct additional audits.</w:t>
        </w:r>
      </w:ins>
      <w:r w:rsidR="00F2264C" w:rsidRPr="00A63D45">
        <w:rPr>
          <w:rFonts w:ascii="Times New Roman" w:hAnsi="Times New Roman"/>
          <w:i/>
          <w:sz w:val="24"/>
        </w:rPr>
        <w:t xml:space="preserve"> </w:t>
      </w:r>
      <w:r w:rsidR="00F2264C" w:rsidRPr="000D237D">
        <w:rPr>
          <w:rFonts w:ascii="Times New Roman" w:hAnsi="Times New Roman" w:cs="Times New Roman"/>
          <w:sz w:val="24"/>
          <w:szCs w:val="24"/>
        </w:rPr>
        <w:t xml:space="preserve">The provisions of this part do not limit the authority of Federal agencies to conduct, or arrange for the conduct of, audits and evaluations of Federal awards, nor limit the authority of any Federal agency Inspector General or other Federal </w:t>
      </w:r>
      <w:del w:id="11795" w:author="OFFM" w:date="2024-04-16T10:53:00Z">
        <w:r w:rsidRPr="00F74592">
          <w:rPr>
            <w:rFonts w:ascii="Times New Roman" w:hAnsi="Times New Roman" w:cs="Times New Roman"/>
            <w:sz w:val="24"/>
            <w:szCs w:val="24"/>
          </w:rPr>
          <w:lastRenderedPageBreak/>
          <w:delText>official</w:delText>
        </w:r>
      </w:del>
      <w:ins w:id="11796" w:author="OFFM" w:date="2024-04-16T10:53:00Z">
        <w:r w:rsidR="00F2264C" w:rsidRPr="000D237D">
          <w:rPr>
            <w:rFonts w:ascii="Times New Roman" w:hAnsi="Times New Roman" w:cs="Times New Roman"/>
            <w:sz w:val="24"/>
            <w:szCs w:val="24"/>
          </w:rPr>
          <w:t>officials</w:t>
        </w:r>
      </w:ins>
      <w:r w:rsidR="00F2264C" w:rsidRPr="000D237D">
        <w:rPr>
          <w:rFonts w:ascii="Times New Roman" w:hAnsi="Times New Roman" w:cs="Times New Roman"/>
          <w:sz w:val="24"/>
          <w:szCs w:val="24"/>
        </w:rPr>
        <w:t>. For example, requirements that may be applicable under the FAR or CAS and the terms and conditions of a cost-reimbursement contract may include additional applicable audits to be conducted or arranged for by Federal agencies.</w:t>
      </w:r>
      <w:del w:id="11797" w:author="OFFM" w:date="2024-04-16T10:53:00Z">
        <w:r w:rsidRPr="00F74592">
          <w:rPr>
            <w:rFonts w:ascii="Times New Roman" w:hAnsi="Times New Roman" w:cs="Times New Roman"/>
            <w:sz w:val="24"/>
            <w:szCs w:val="24"/>
          </w:rPr>
          <w:delText xml:space="preserve"> </w:delText>
        </w:r>
      </w:del>
    </w:p>
    <w:p w14:paraId="2CA523BC" w14:textId="12E7B429"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(d)</w:t>
      </w:r>
      <w:r w:rsidRPr="00A63D45">
        <w:rPr>
          <w:rFonts w:ascii="Times New Roman" w:hAnsi="Times New Roman"/>
          <w:b/>
          <w:i/>
          <w:sz w:val="24"/>
        </w:rPr>
        <w:t xml:space="preserve"> </w:t>
      </w:r>
      <w:r w:rsidRPr="00A63D45">
        <w:rPr>
          <w:rStyle w:val="Emphasis"/>
        </w:rPr>
        <w:t>Federal agency to pay for additional audits.</w:t>
      </w:r>
      <w:r w:rsidRPr="000D237D">
        <w:rPr>
          <w:rFonts w:ascii="Times New Roman" w:hAnsi="Times New Roman" w:cs="Times New Roman"/>
          <w:sz w:val="24"/>
          <w:szCs w:val="24"/>
        </w:rPr>
        <w:t xml:space="preserve"> A Federal agency that conducts or arranges for additional audits must, consistent with other applicable Federal statutes and regulations, arrange for funding the full cost of such additional audits.</w:t>
      </w:r>
      <w:del w:id="11798" w:author="OFFM" w:date="2024-04-16T10:53:00Z">
        <w:r w:rsidR="00817C00" w:rsidRPr="00F74592">
          <w:rPr>
            <w:rFonts w:ascii="Times New Roman" w:hAnsi="Times New Roman" w:cs="Times New Roman"/>
            <w:sz w:val="24"/>
            <w:szCs w:val="24"/>
          </w:rPr>
          <w:delText xml:space="preserve"> </w:delText>
        </w:r>
      </w:del>
    </w:p>
    <w:p w14:paraId="56589FEA" w14:textId="616D027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(e)</w:t>
      </w:r>
      <w:r w:rsidRPr="00A63D45">
        <w:rPr>
          <w:rFonts w:ascii="Times New Roman" w:hAnsi="Times New Roman"/>
          <w:i/>
          <w:sz w:val="24"/>
        </w:rPr>
        <w:t xml:space="preserve"> Request for a program to be audited as a major program.</w:t>
      </w:r>
      <w:r w:rsidRPr="000D237D">
        <w:rPr>
          <w:rFonts w:ascii="Times New Roman" w:eastAsia="Times New Roman" w:hAnsi="Times New Roman" w:cs="Times New Roman"/>
          <w:sz w:val="24"/>
          <w:szCs w:val="24"/>
        </w:rPr>
        <w:t xml:space="preserve"> </w:t>
      </w:r>
      <w:r w:rsidRPr="000D237D">
        <w:rPr>
          <w:rFonts w:ascii="Times New Roman" w:hAnsi="Times New Roman" w:cs="Times New Roman"/>
          <w:sz w:val="24"/>
          <w:szCs w:val="24"/>
        </w:rPr>
        <w:t>A Federal</w:t>
      </w:r>
      <w:del w:id="11799"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hAnsi="Times New Roman" w:cs="Times New Roman"/>
          <w:sz w:val="24"/>
          <w:szCs w:val="24"/>
        </w:rPr>
        <w:t xml:space="preserve"> agency may request that an auditee have a particular Federal program audited as a major program in lieu of the Federal </w:t>
      </w:r>
      <w:del w:id="11800"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hAnsi="Times New Roman" w:cs="Times New Roman"/>
          <w:sz w:val="24"/>
          <w:szCs w:val="24"/>
        </w:rPr>
        <w:t xml:space="preserve">agency conducting or arranging for the additional audits. </w:t>
      </w:r>
      <w:del w:id="11801" w:author="OFFM" w:date="2024-04-16T10:53:00Z">
        <w:r w:rsidR="00817C00" w:rsidRPr="00F74592">
          <w:rPr>
            <w:rFonts w:ascii="Times New Roman" w:hAnsi="Times New Roman" w:cs="Times New Roman"/>
            <w:sz w:val="24"/>
            <w:szCs w:val="24"/>
          </w:rPr>
          <w:delText>To allow for planning, such</w:delText>
        </w:r>
      </w:del>
      <w:ins w:id="11802" w:author="OFFM" w:date="2024-04-16T10:53:00Z">
        <w:r w:rsidRPr="000D237D">
          <w:rPr>
            <w:rFonts w:ascii="Times New Roman" w:hAnsi="Times New Roman" w:cs="Times New Roman"/>
            <w:sz w:val="24"/>
            <w:szCs w:val="24"/>
          </w:rPr>
          <w:t>Such</w:t>
        </w:r>
      </w:ins>
      <w:r w:rsidRPr="000D237D">
        <w:rPr>
          <w:rFonts w:ascii="Times New Roman" w:hAnsi="Times New Roman" w:cs="Times New Roman"/>
          <w:sz w:val="24"/>
          <w:szCs w:val="24"/>
        </w:rPr>
        <w:t xml:space="preserve"> requests should be made at least 180 calendar days prior to the end of the fiscal year to be audited</w:t>
      </w:r>
      <w:del w:id="11803" w:author="OFFM" w:date="2024-04-16T10:53:00Z">
        <w:r w:rsidR="00817C00" w:rsidRPr="00F74592">
          <w:rPr>
            <w:rFonts w:ascii="Times New Roman" w:hAnsi="Times New Roman" w:cs="Times New Roman"/>
            <w:sz w:val="24"/>
            <w:szCs w:val="24"/>
          </w:rPr>
          <w:delText>. The auditee, after</w:delText>
        </w:r>
      </w:del>
      <w:ins w:id="11804" w:author="OFFM" w:date="2024-04-16T10:53:00Z">
        <w:r w:rsidRPr="000D237D">
          <w:rPr>
            <w:rFonts w:ascii="Times New Roman" w:hAnsi="Times New Roman" w:cs="Times New Roman"/>
            <w:sz w:val="24"/>
            <w:szCs w:val="24"/>
          </w:rPr>
          <w:t xml:space="preserve"> to allow for planning. After</w:t>
        </w:r>
      </w:ins>
      <w:r w:rsidRPr="000D237D">
        <w:rPr>
          <w:rFonts w:ascii="Times New Roman" w:hAnsi="Times New Roman" w:cs="Times New Roman"/>
          <w:sz w:val="24"/>
          <w:szCs w:val="24"/>
        </w:rPr>
        <w:t xml:space="preserve"> consultation with its auditor, </w:t>
      </w:r>
      <w:ins w:id="11805" w:author="OFFM" w:date="2024-04-16T10:53:00Z">
        <w:r w:rsidRPr="000D237D">
          <w:rPr>
            <w:rFonts w:ascii="Times New Roman" w:hAnsi="Times New Roman" w:cs="Times New Roman"/>
            <w:sz w:val="24"/>
            <w:szCs w:val="24"/>
          </w:rPr>
          <w:t xml:space="preserve">the auditee </w:t>
        </w:r>
      </w:ins>
      <w:r w:rsidRPr="000D237D">
        <w:rPr>
          <w:rFonts w:ascii="Times New Roman" w:hAnsi="Times New Roman" w:cs="Times New Roman"/>
          <w:sz w:val="24"/>
          <w:szCs w:val="24"/>
        </w:rPr>
        <w:t>should promptly respond to such a request by informing the Federal</w:t>
      </w:r>
      <w:del w:id="11806"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hAnsi="Times New Roman" w:cs="Times New Roman"/>
          <w:sz w:val="24"/>
          <w:szCs w:val="24"/>
        </w:rPr>
        <w:t xml:space="preserve"> agency whether the program would otherwise be audited as a major program using the risk-based audit approach described in § 200.518 and, if not, the estimated incremental cost. The Federal</w:t>
      </w:r>
      <w:del w:id="11807"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hAnsi="Times New Roman" w:cs="Times New Roman"/>
          <w:sz w:val="24"/>
          <w:szCs w:val="24"/>
        </w:rPr>
        <w:t xml:space="preserve"> agency must then promptly confirm to the auditee whether it wants the program audited as a major program. If the program is to be audited as a major program based upon this Federal </w:t>
      </w:r>
      <w:del w:id="11808"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hAnsi="Times New Roman" w:cs="Times New Roman"/>
          <w:sz w:val="24"/>
          <w:szCs w:val="24"/>
        </w:rPr>
        <w:t>agency request, and the Federal</w:t>
      </w:r>
      <w:del w:id="11809" w:author="OFFM" w:date="2024-04-16T10:53:00Z">
        <w:r w:rsidR="00817C00" w:rsidRPr="00F74592">
          <w:rPr>
            <w:rFonts w:ascii="Times New Roman" w:hAnsi="Times New Roman" w:cs="Times New Roman"/>
            <w:sz w:val="24"/>
            <w:szCs w:val="24"/>
          </w:rPr>
          <w:delText xml:space="preserve"> awarding</w:delText>
        </w:r>
      </w:del>
      <w:r w:rsidRPr="000D237D">
        <w:rPr>
          <w:rFonts w:ascii="Times New Roman" w:hAnsi="Times New Roman" w:cs="Times New Roman"/>
          <w:sz w:val="24"/>
          <w:szCs w:val="24"/>
        </w:rPr>
        <w:t xml:space="preserve"> agency agrees to pay the full incremental costs, then the auditee must have the program audited as a major program. </w:t>
      </w:r>
      <w:del w:id="11810" w:author="OFFM" w:date="2024-04-16T10:53:00Z">
        <w:r w:rsidR="00817C00" w:rsidRPr="00F74592">
          <w:rPr>
            <w:rFonts w:ascii="Times New Roman" w:hAnsi="Times New Roman" w:cs="Times New Roman"/>
            <w:sz w:val="24"/>
            <w:szCs w:val="24"/>
          </w:rPr>
          <w:delText>A</w:delText>
        </w:r>
      </w:del>
      <w:ins w:id="11811" w:author="OFFM" w:date="2024-04-16T10:53:00Z">
        <w:r w:rsidRPr="000D237D">
          <w:rPr>
            <w:rFonts w:ascii="Times New Roman" w:hAnsi="Times New Roman" w:cs="Times New Roman"/>
            <w:sz w:val="24"/>
            <w:szCs w:val="24"/>
          </w:rPr>
          <w:t>With approval of the Federal agency, a</w:t>
        </w:r>
      </w:ins>
      <w:r w:rsidRPr="000D237D">
        <w:rPr>
          <w:rFonts w:ascii="Times New Roman" w:hAnsi="Times New Roman" w:cs="Times New Roman"/>
          <w:sz w:val="24"/>
          <w:szCs w:val="24"/>
        </w:rPr>
        <w:t xml:space="preserve"> pass-through entity may use the provisions of this paragraph for a subrecipient.</w:t>
      </w:r>
      <w:del w:id="11812" w:author="OFFM" w:date="2024-04-16T10:53:00Z">
        <w:r w:rsidR="00817C00" w:rsidRPr="00F74592">
          <w:rPr>
            <w:rFonts w:ascii="Times New Roman" w:hAnsi="Times New Roman" w:cs="Times New Roman"/>
            <w:sz w:val="24"/>
            <w:szCs w:val="24"/>
          </w:rPr>
          <w:delText xml:space="preserve"> </w:delText>
        </w:r>
      </w:del>
    </w:p>
    <w:p w14:paraId="20FBABD3"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200.504 Frequency of audits.</w:t>
      </w:r>
    </w:p>
    <w:p w14:paraId="71FB92FE" w14:textId="21B49ED8" w:rsidR="000B5224" w:rsidRPr="000D237D" w:rsidRDefault="00817C00" w:rsidP="000B5224">
      <w:pPr>
        <w:spacing w:after="0" w:line="480" w:lineRule="auto"/>
        <w:ind w:firstLine="720"/>
        <w:contextualSpacing/>
        <w:rPr>
          <w:rFonts w:ascii="Times New Roman" w:eastAsia="Times New Roman" w:hAnsi="Times New Roman" w:cs="Times New Roman"/>
          <w:sz w:val="24"/>
          <w:szCs w:val="24"/>
        </w:rPr>
      </w:pPr>
      <w:del w:id="11813" w:author="OFFM" w:date="2024-04-16T10:53:00Z">
        <w:r w:rsidRPr="00F74592">
          <w:rPr>
            <w:rFonts w:ascii="Times New Roman" w:hAnsi="Times New Roman" w:cs="Times New Roman"/>
            <w:sz w:val="24"/>
            <w:szCs w:val="24"/>
          </w:rPr>
          <w:delText>Except for the provisions for</w:delText>
        </w:r>
      </w:del>
      <w:ins w:id="11814" w:author="OFFM" w:date="2024-04-16T10:53:00Z">
        <w:r w:rsidR="00F2264C" w:rsidRPr="000D237D">
          <w:rPr>
            <w:rFonts w:ascii="Times New Roman" w:eastAsia="Times New Roman" w:hAnsi="Times New Roman" w:cs="Times New Roman"/>
            <w:sz w:val="24"/>
            <w:szCs w:val="24"/>
          </w:rPr>
          <w:t>Audits required by this part must be performed annually unless</w:t>
        </w:r>
      </w:ins>
      <w:r w:rsidR="00F2264C" w:rsidRPr="000D237D">
        <w:rPr>
          <w:rFonts w:ascii="Times New Roman" w:eastAsia="Times New Roman" w:hAnsi="Times New Roman" w:cs="Times New Roman"/>
          <w:sz w:val="24"/>
          <w:szCs w:val="24"/>
        </w:rPr>
        <w:t xml:space="preserve"> biennial audits </w:t>
      </w:r>
      <w:del w:id="11815" w:author="OFFM" w:date="2024-04-16T10:53:00Z">
        <w:r w:rsidRPr="00F74592">
          <w:rPr>
            <w:rFonts w:ascii="Times New Roman" w:hAnsi="Times New Roman" w:cs="Times New Roman"/>
            <w:sz w:val="24"/>
            <w:szCs w:val="24"/>
          </w:rPr>
          <w:delText>provided in paragraphs</w:delText>
        </w:r>
      </w:del>
      <w:ins w:id="11816" w:author="OFFM" w:date="2024-04-16T10:53:00Z">
        <w:r w:rsidR="00F2264C" w:rsidRPr="000D237D">
          <w:rPr>
            <w:rFonts w:ascii="Times New Roman" w:eastAsia="Times New Roman" w:hAnsi="Times New Roman" w:cs="Times New Roman"/>
            <w:sz w:val="24"/>
            <w:szCs w:val="24"/>
          </w:rPr>
          <w:t xml:space="preserve">are permitted under </w:t>
        </w:r>
        <w:r w:rsidR="00F2264C" w:rsidRPr="000D237D">
          <w:rPr>
            <w:rFonts w:ascii="Times New Roman" w:hAnsi="Times New Roman" w:cs="Times New Roman"/>
            <w:sz w:val="24"/>
            <w:szCs w:val="24"/>
          </w:rPr>
          <w:t>paragraph</w:t>
        </w:r>
      </w:ins>
      <w:r w:rsidR="00F2264C" w:rsidRPr="000D237D">
        <w:rPr>
          <w:rFonts w:ascii="Times New Roman" w:hAnsi="Times New Roman" w:cs="Times New Roman"/>
          <w:sz w:val="24"/>
          <w:szCs w:val="24"/>
        </w:rPr>
        <w:t xml:space="preserve"> (a)</w:t>
      </w:r>
      <w:r w:rsidR="00F2264C" w:rsidRPr="000D237D">
        <w:rPr>
          <w:rFonts w:ascii="Times New Roman" w:eastAsia="Times New Roman" w:hAnsi="Times New Roman" w:cs="Times New Roman"/>
          <w:sz w:val="24"/>
          <w:szCs w:val="24"/>
        </w:rPr>
        <w:t xml:space="preserve"> </w:t>
      </w:r>
      <w:del w:id="11817" w:author="OFFM" w:date="2024-04-16T10:53:00Z">
        <w:r w:rsidRPr="00F74592">
          <w:rPr>
            <w:rFonts w:ascii="Times New Roman" w:hAnsi="Times New Roman" w:cs="Times New Roman"/>
            <w:sz w:val="24"/>
            <w:szCs w:val="24"/>
          </w:rPr>
          <w:delText>and</w:delText>
        </w:r>
      </w:del>
      <w:ins w:id="11818" w:author="OFFM" w:date="2024-04-16T10:53:00Z">
        <w:r w:rsidR="00F2264C" w:rsidRPr="000D237D">
          <w:rPr>
            <w:rFonts w:ascii="Times New Roman" w:eastAsia="Times New Roman" w:hAnsi="Times New Roman" w:cs="Times New Roman"/>
            <w:sz w:val="24"/>
            <w:szCs w:val="24"/>
          </w:rPr>
          <w:t>or</w:t>
        </w:r>
      </w:ins>
      <w:r w:rsidR="00F2264C" w:rsidRPr="000D237D">
        <w:rPr>
          <w:rFonts w:ascii="Times New Roman" w:eastAsia="Times New Roman" w:hAnsi="Times New Roman" w:cs="Times New Roman"/>
          <w:sz w:val="24"/>
          <w:szCs w:val="24"/>
        </w:rPr>
        <w:t xml:space="preserve"> </w:t>
      </w:r>
      <w:r w:rsidR="00F2264C" w:rsidRPr="000D237D">
        <w:rPr>
          <w:rFonts w:ascii="Times New Roman" w:hAnsi="Times New Roman" w:cs="Times New Roman"/>
          <w:sz w:val="24"/>
          <w:szCs w:val="24"/>
        </w:rPr>
        <w:t>(b)</w:t>
      </w:r>
      <w:r w:rsidR="00A455E3">
        <w:rPr>
          <w:rFonts w:ascii="Times New Roman" w:hAnsi="Times New Roman" w:cs="Times New Roman"/>
          <w:sz w:val="24"/>
          <w:szCs w:val="24"/>
        </w:rPr>
        <w:t xml:space="preserve"> of this section</w:t>
      </w:r>
      <w:del w:id="11819" w:author="OFFM" w:date="2024-04-16T10:53:00Z">
        <w:r w:rsidRPr="00F74592">
          <w:rPr>
            <w:rFonts w:ascii="Times New Roman" w:hAnsi="Times New Roman" w:cs="Times New Roman"/>
            <w:sz w:val="24"/>
            <w:szCs w:val="24"/>
          </w:rPr>
          <w:delText>,</w:delText>
        </w:r>
      </w:del>
      <w:ins w:id="11820" w:author="OFFM" w:date="2024-04-16T10:53:00Z">
        <w:r w:rsidR="00F2264C" w:rsidRPr="000D237D">
          <w:rPr>
            <w:rFonts w:ascii="Times New Roman" w:eastAsia="Times New Roman" w:hAnsi="Times New Roman" w:cs="Times New Roman"/>
            <w:sz w:val="24"/>
            <w:szCs w:val="24"/>
          </w:rPr>
          <w:t>. Biennial</w:t>
        </w:r>
      </w:ins>
      <w:r w:rsidR="00F2264C" w:rsidRPr="000D237D">
        <w:rPr>
          <w:rFonts w:ascii="Times New Roman" w:eastAsia="Times New Roman" w:hAnsi="Times New Roman" w:cs="Times New Roman"/>
          <w:sz w:val="24"/>
          <w:szCs w:val="24"/>
        </w:rPr>
        <w:t xml:space="preserve"> audits </w:t>
      </w:r>
      <w:del w:id="11821" w:author="OFFM" w:date="2024-04-16T10:53:00Z">
        <w:r w:rsidRPr="00F74592">
          <w:rPr>
            <w:rFonts w:ascii="Times New Roman" w:hAnsi="Times New Roman" w:cs="Times New Roman"/>
            <w:sz w:val="24"/>
            <w:szCs w:val="24"/>
          </w:rPr>
          <w:delText xml:space="preserve">required by this part must be performed annually. Any biennial audit </w:delText>
        </w:r>
      </w:del>
      <w:r w:rsidR="00F2264C" w:rsidRPr="000D237D">
        <w:rPr>
          <w:rFonts w:ascii="Times New Roman" w:eastAsia="Times New Roman" w:hAnsi="Times New Roman" w:cs="Times New Roman"/>
          <w:sz w:val="24"/>
          <w:szCs w:val="24"/>
        </w:rPr>
        <w:t xml:space="preserve">must cover both </w:t>
      </w:r>
      <w:ins w:id="11822" w:author="OFFM" w:date="2024-04-16T10:53:00Z">
        <w:r w:rsidR="00F2264C" w:rsidRPr="000D237D">
          <w:rPr>
            <w:rFonts w:ascii="Times New Roman" w:eastAsia="Times New Roman" w:hAnsi="Times New Roman" w:cs="Times New Roman"/>
            <w:sz w:val="24"/>
            <w:szCs w:val="24"/>
          </w:rPr>
          <w:t xml:space="preserve">fiscal </w:t>
        </w:r>
      </w:ins>
      <w:r w:rsidR="00F2264C" w:rsidRPr="000D237D">
        <w:rPr>
          <w:rFonts w:ascii="Times New Roman" w:eastAsia="Times New Roman" w:hAnsi="Times New Roman" w:cs="Times New Roman"/>
          <w:sz w:val="24"/>
          <w:szCs w:val="24"/>
        </w:rPr>
        <w:t>years within the biennial period.</w:t>
      </w:r>
      <w:del w:id="11823" w:author="OFFM" w:date="2024-04-16T10:53:00Z">
        <w:r w:rsidRPr="00F74592">
          <w:rPr>
            <w:rFonts w:ascii="Times New Roman" w:hAnsi="Times New Roman" w:cs="Times New Roman"/>
            <w:sz w:val="24"/>
            <w:szCs w:val="24"/>
          </w:rPr>
          <w:delText xml:space="preserve"> </w:delText>
        </w:r>
      </w:del>
    </w:p>
    <w:p w14:paraId="5B431634" w14:textId="451E13A8"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(a) A </w:t>
      </w:r>
      <w:del w:id="11824" w:author="OFFM" w:date="2024-04-16T10:53:00Z">
        <w:r w:rsidR="00817C00" w:rsidRPr="00F74592">
          <w:rPr>
            <w:rFonts w:ascii="Times New Roman" w:hAnsi="Times New Roman" w:cs="Times New Roman"/>
            <w:sz w:val="24"/>
            <w:szCs w:val="24"/>
          </w:rPr>
          <w:delText>state</w:delText>
        </w:r>
      </w:del>
      <w:ins w:id="11825"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local government, or Indian </w:t>
      </w:r>
      <w:del w:id="11826" w:author="OFFM" w:date="2024-04-16T10:53:00Z">
        <w:r w:rsidR="00817C00" w:rsidRPr="00F74592">
          <w:rPr>
            <w:rFonts w:ascii="Times New Roman" w:hAnsi="Times New Roman" w:cs="Times New Roman"/>
            <w:sz w:val="24"/>
            <w:szCs w:val="24"/>
          </w:rPr>
          <w:delText>tribe</w:delText>
        </w:r>
      </w:del>
      <w:ins w:id="11827" w:author="OFFM" w:date="2024-04-16T10:53:00Z">
        <w:r w:rsidRPr="000D237D">
          <w:rPr>
            <w:rFonts w:ascii="Times New Roman" w:eastAsia="Times New Roman" w:hAnsi="Times New Roman" w:cs="Times New Roman"/>
            <w:sz w:val="24"/>
            <w:szCs w:val="24"/>
          </w:rPr>
          <w:t>Tribe</w:t>
        </w:r>
      </w:ins>
      <w:r w:rsidRPr="000D237D">
        <w:rPr>
          <w:rFonts w:ascii="Times New Roman" w:eastAsia="Times New Roman" w:hAnsi="Times New Roman" w:cs="Times New Roman"/>
          <w:sz w:val="24"/>
          <w:szCs w:val="24"/>
        </w:rPr>
        <w:t xml:space="preserve"> that is required by constitution or statute, in effect on January 1, 1987, to undergo its audits less frequently than annually, is permitted to undergo </w:t>
      </w:r>
      <w:del w:id="11828" w:author="OFFM" w:date="2024-04-16T10:53:00Z">
        <w:r w:rsidR="00817C00" w:rsidRPr="00F74592">
          <w:rPr>
            <w:rFonts w:ascii="Times New Roman" w:hAnsi="Times New Roman" w:cs="Times New Roman"/>
            <w:sz w:val="24"/>
            <w:szCs w:val="24"/>
          </w:rPr>
          <w:delText>its</w:delText>
        </w:r>
      </w:del>
      <w:ins w:id="11829" w:author="OFFM" w:date="2024-04-16T10:53:00Z">
        <w:r w:rsidRPr="000D237D">
          <w:rPr>
            <w:rFonts w:ascii="Times New Roman" w:eastAsia="Times New Roman" w:hAnsi="Times New Roman" w:cs="Times New Roman"/>
            <w:sz w:val="24"/>
            <w:szCs w:val="24"/>
          </w:rPr>
          <w:t>biennial (every other year)</w:t>
        </w:r>
      </w:ins>
      <w:r w:rsidRPr="000D237D">
        <w:rPr>
          <w:rFonts w:ascii="Times New Roman" w:eastAsia="Times New Roman" w:hAnsi="Times New Roman" w:cs="Times New Roman"/>
          <w:sz w:val="24"/>
          <w:szCs w:val="24"/>
        </w:rPr>
        <w:t xml:space="preserve"> audits pursuant to this part</w:t>
      </w:r>
      <w:del w:id="11830" w:author="OFFM" w:date="2024-04-16T10:53:00Z">
        <w:r w:rsidR="00817C00" w:rsidRPr="00F74592">
          <w:rPr>
            <w:rFonts w:ascii="Times New Roman" w:hAnsi="Times New Roman" w:cs="Times New Roman"/>
            <w:sz w:val="24"/>
            <w:szCs w:val="24"/>
          </w:rPr>
          <w:delText xml:space="preserve"> biennially</w:delText>
        </w:r>
      </w:del>
      <w:r w:rsidRPr="000D237D">
        <w:rPr>
          <w:rFonts w:ascii="Times New Roman" w:eastAsia="Times New Roman" w:hAnsi="Times New Roman" w:cs="Times New Roman"/>
          <w:sz w:val="24"/>
          <w:szCs w:val="24"/>
        </w:rPr>
        <w:t>. This requirement must still be in effect for the biennial period.</w:t>
      </w:r>
      <w:del w:id="11831" w:author="OFFM" w:date="2024-04-16T10:53:00Z">
        <w:r w:rsidR="00817C00" w:rsidRPr="00F74592">
          <w:rPr>
            <w:rFonts w:ascii="Times New Roman" w:hAnsi="Times New Roman" w:cs="Times New Roman"/>
            <w:sz w:val="24"/>
            <w:szCs w:val="24"/>
          </w:rPr>
          <w:delText xml:space="preserve"> </w:delText>
        </w:r>
      </w:del>
    </w:p>
    <w:p w14:paraId="37B7B384" w14:textId="4013B1E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Any nonprofit organization that had biennial audits for all biennial periods ending between July 1, 1992, and January 1, 1995, is permitted to undergo </w:t>
      </w:r>
      <w:del w:id="11832" w:author="OFFM" w:date="2024-04-16T10:53:00Z">
        <w:r w:rsidR="00817C00" w:rsidRPr="00F74592">
          <w:rPr>
            <w:rFonts w:ascii="Times New Roman" w:hAnsi="Times New Roman" w:cs="Times New Roman"/>
            <w:sz w:val="24"/>
            <w:szCs w:val="24"/>
          </w:rPr>
          <w:delText>its</w:delText>
        </w:r>
      </w:del>
      <w:ins w:id="11833" w:author="OFFM" w:date="2024-04-16T10:53:00Z">
        <w:r w:rsidRPr="000D237D">
          <w:rPr>
            <w:rFonts w:ascii="Times New Roman" w:eastAsia="Times New Roman" w:hAnsi="Times New Roman" w:cs="Times New Roman"/>
            <w:sz w:val="24"/>
            <w:szCs w:val="24"/>
          </w:rPr>
          <w:t>biennial</w:t>
        </w:r>
      </w:ins>
      <w:r w:rsidRPr="000D237D">
        <w:rPr>
          <w:rFonts w:ascii="Times New Roman" w:eastAsia="Times New Roman" w:hAnsi="Times New Roman" w:cs="Times New Roman"/>
          <w:sz w:val="24"/>
          <w:szCs w:val="24"/>
        </w:rPr>
        <w:t xml:space="preserve"> audits pursuant to this part</w:t>
      </w:r>
      <w:del w:id="11834" w:author="OFFM" w:date="2024-04-16T10:53:00Z">
        <w:r w:rsidR="00817C00" w:rsidRPr="00F74592">
          <w:rPr>
            <w:rFonts w:ascii="Times New Roman" w:hAnsi="Times New Roman" w:cs="Times New Roman"/>
            <w:sz w:val="24"/>
            <w:szCs w:val="24"/>
          </w:rPr>
          <w:delText xml:space="preserve"> biennially. </w:delText>
        </w:r>
      </w:del>
      <w:ins w:id="11835" w:author="OFFM" w:date="2024-04-16T10:53:00Z">
        <w:r w:rsidRPr="000D237D">
          <w:rPr>
            <w:rFonts w:ascii="Times New Roman" w:eastAsia="Times New Roman" w:hAnsi="Times New Roman" w:cs="Times New Roman"/>
            <w:sz w:val="24"/>
            <w:szCs w:val="24"/>
          </w:rPr>
          <w:t>.</w:t>
        </w:r>
      </w:ins>
    </w:p>
    <w:p w14:paraId="1D6E94A4" w14:textId="4E9BC7CC"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11836" w:name="_Hlk160528344"/>
      <w:r w:rsidRPr="000D237D">
        <w:rPr>
          <w:rFonts w:ascii="Times New Roman" w:eastAsia="Times New Roman" w:hAnsi="Times New Roman" w:cs="Times New Roman"/>
          <w:b/>
          <w:bCs/>
          <w:sz w:val="24"/>
          <w:szCs w:val="24"/>
        </w:rPr>
        <w:t xml:space="preserve">§ 200.505 </w:t>
      </w:r>
      <w:del w:id="11837" w:author="OFFM" w:date="2024-04-16T10:53:00Z">
        <w:r w:rsidR="00817C00" w:rsidRPr="00C63D12">
          <w:rPr>
            <w:rFonts w:ascii="Times New Roman" w:hAnsi="Times New Roman" w:cs="Times New Roman"/>
            <w:b/>
            <w:bCs/>
            <w:sz w:val="24"/>
            <w:szCs w:val="24"/>
          </w:rPr>
          <w:delText>Sanctions</w:delText>
        </w:r>
      </w:del>
      <w:ins w:id="11838" w:author="OFFM" w:date="2024-04-16T10:53:00Z">
        <w:r w:rsidRPr="000D237D">
          <w:rPr>
            <w:rFonts w:ascii="Times New Roman" w:eastAsia="Times New Roman" w:hAnsi="Times New Roman" w:cs="Times New Roman"/>
            <w:b/>
            <w:bCs/>
            <w:sz w:val="24"/>
            <w:szCs w:val="24"/>
          </w:rPr>
          <w:t>Remedies for audit noncompliance</w:t>
        </w:r>
      </w:ins>
      <w:r w:rsidRPr="000D237D">
        <w:rPr>
          <w:rFonts w:ascii="Times New Roman" w:eastAsia="Times New Roman" w:hAnsi="Times New Roman" w:cs="Times New Roman"/>
          <w:b/>
          <w:bCs/>
          <w:sz w:val="24"/>
          <w:szCs w:val="24"/>
        </w:rPr>
        <w:t>.</w:t>
      </w:r>
    </w:p>
    <w:bookmarkEnd w:id="11836"/>
    <w:p w14:paraId="36490835" w14:textId="494CCCC1"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In cases of continued inability or unwillingness </w:t>
      </w:r>
      <w:ins w:id="11839" w:author="OFFM" w:date="2024-04-16T10:53:00Z">
        <w:r w:rsidRPr="000D237D">
          <w:rPr>
            <w:rFonts w:ascii="Times New Roman" w:eastAsia="Times New Roman" w:hAnsi="Times New Roman" w:cs="Times New Roman"/>
            <w:sz w:val="24"/>
            <w:szCs w:val="24"/>
          </w:rPr>
          <w:t xml:space="preserve">of a non-federal entity </w:t>
        </w:r>
      </w:ins>
      <w:r w:rsidRPr="000D237D">
        <w:rPr>
          <w:rFonts w:ascii="Times New Roman" w:eastAsia="Times New Roman" w:hAnsi="Times New Roman" w:cs="Times New Roman"/>
          <w:sz w:val="24"/>
          <w:szCs w:val="24"/>
        </w:rPr>
        <w:t xml:space="preserve">to have an audit conducted in accordance with this part, Federal agencies </w:t>
      </w:r>
      <w:del w:id="11840" w:author="OFFM" w:date="2024-04-16T10:53:00Z">
        <w:r w:rsidR="00817C00" w:rsidRPr="00F74592">
          <w:rPr>
            <w:rFonts w:ascii="Times New Roman" w:hAnsi="Times New Roman" w:cs="Times New Roman"/>
            <w:sz w:val="24"/>
            <w:szCs w:val="24"/>
          </w:rPr>
          <w:delText>and</w:delText>
        </w:r>
      </w:del>
      <w:ins w:id="11841" w:author="OFFM" w:date="2024-04-16T10:53:00Z">
        <w:r w:rsidRPr="000D237D">
          <w:rPr>
            <w:rFonts w:ascii="Times New Roman" w:eastAsia="Times New Roman" w:hAnsi="Times New Roman" w:cs="Times New Roman"/>
            <w:sz w:val="24"/>
            <w:szCs w:val="24"/>
          </w:rPr>
          <w:t>or</w:t>
        </w:r>
      </w:ins>
      <w:r w:rsidRPr="000D237D">
        <w:rPr>
          <w:rFonts w:ascii="Times New Roman" w:eastAsia="Times New Roman" w:hAnsi="Times New Roman" w:cs="Times New Roman"/>
          <w:sz w:val="24"/>
          <w:szCs w:val="24"/>
        </w:rPr>
        <w:t xml:space="preserve"> pass-through entities must take appropriate action as provided in § 200.339. </w:t>
      </w:r>
    </w:p>
    <w:p w14:paraId="2ACCAEAC"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200.506 Audit costs.</w:t>
      </w:r>
    </w:p>
    <w:p w14:paraId="0955D906"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See § 200.425. </w:t>
      </w:r>
    </w:p>
    <w:p w14:paraId="3D737B2B"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200.507 Program-specific audits.</w:t>
      </w:r>
    </w:p>
    <w:p w14:paraId="1248FF1C" w14:textId="7E46407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w:t>
      </w:r>
      <w:r w:rsidRPr="00A63D45">
        <w:rPr>
          <w:rFonts w:ascii="Times New Roman" w:hAnsi="Times New Roman"/>
          <w:i/>
          <w:sz w:val="24"/>
        </w:rPr>
        <w:t xml:space="preserve"> Program-specific audit guide available.</w:t>
      </w:r>
      <w:r w:rsidRPr="000D237D">
        <w:rPr>
          <w:rFonts w:ascii="Times New Roman" w:eastAsia="Times New Roman" w:hAnsi="Times New Roman" w:cs="Times New Roman"/>
          <w:sz w:val="24"/>
          <w:szCs w:val="24"/>
        </w:rPr>
        <w:t xml:space="preserve"> In some cases, a program-specific audit guide will be available to provide specific guidance to the auditor </w:t>
      </w:r>
      <w:del w:id="11842" w:author="OFFM" w:date="2024-04-16T10:53:00Z">
        <w:r w:rsidR="00817C00" w:rsidRPr="00F74592">
          <w:rPr>
            <w:rFonts w:ascii="Times New Roman" w:hAnsi="Times New Roman" w:cs="Times New Roman"/>
            <w:sz w:val="24"/>
            <w:szCs w:val="24"/>
          </w:rPr>
          <w:delText>with respect to</w:delText>
        </w:r>
      </w:del>
      <w:ins w:id="11843" w:author="OFFM" w:date="2024-04-16T10:53:00Z">
        <w:r w:rsidRPr="000D237D">
          <w:rPr>
            <w:rFonts w:ascii="Times New Roman" w:eastAsia="Times New Roman" w:hAnsi="Times New Roman" w:cs="Times New Roman"/>
            <w:sz w:val="24"/>
            <w:szCs w:val="24"/>
          </w:rPr>
          <w:t>concerning</w:t>
        </w:r>
      </w:ins>
      <w:r w:rsidRPr="000D237D">
        <w:rPr>
          <w:rFonts w:ascii="Times New Roman" w:eastAsia="Times New Roman" w:hAnsi="Times New Roman" w:cs="Times New Roman"/>
          <w:sz w:val="24"/>
          <w:szCs w:val="24"/>
        </w:rPr>
        <w:t xml:space="preserve"> internal controls, compliance requirements, suggested audit procedures, and audit reporting requirements. A listing of current program-specific audit guides can be found in the compliance supplement</w:t>
      </w:r>
      <w:del w:id="11844" w:author="OFFM" w:date="2024-04-16T10:53:00Z">
        <w:r w:rsidR="00817C00" w:rsidRPr="00F74592">
          <w:rPr>
            <w:rFonts w:ascii="Times New Roman" w:hAnsi="Times New Roman" w:cs="Times New Roman"/>
            <w:sz w:val="24"/>
            <w:szCs w:val="24"/>
          </w:rPr>
          <w:delText xml:space="preserve">, Part 8, </w:delText>
        </w:r>
      </w:del>
      <w:ins w:id="11845"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Appendix VI, Program-Specific Audit Guides</w:t>
      </w:r>
      <w:del w:id="11846" w:author="OFFM" w:date="2024-04-16T10:53:00Z">
        <w:r w:rsidR="00817C00" w:rsidRPr="00F74592">
          <w:rPr>
            <w:rFonts w:ascii="Times New Roman" w:hAnsi="Times New Roman" w:cs="Times New Roman"/>
            <w:sz w:val="24"/>
            <w:szCs w:val="24"/>
          </w:rPr>
          <w:delText>, which includes a website where a copy of the guide can be obtained.</w:delText>
        </w:r>
      </w:del>
      <w:ins w:id="1184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When a current program-specific audit guide is available, the auditor must follow </w:t>
      </w:r>
      <w:ins w:id="11848" w:author="OFFM" w:date="2024-04-16T10:53:00Z">
        <w:r w:rsidRPr="000D237D">
          <w:rPr>
            <w:rFonts w:ascii="Times New Roman" w:eastAsia="Times New Roman" w:hAnsi="Times New Roman" w:cs="Times New Roman"/>
            <w:sz w:val="24"/>
            <w:szCs w:val="24"/>
          </w:rPr>
          <w:t>Generally Accepted Government Auditing Standards (</w:t>
        </w:r>
      </w:ins>
      <w:r w:rsidRPr="000D237D">
        <w:rPr>
          <w:rFonts w:ascii="Times New Roman" w:eastAsia="Times New Roman" w:hAnsi="Times New Roman" w:cs="Times New Roman"/>
          <w:sz w:val="24"/>
          <w:szCs w:val="24"/>
        </w:rPr>
        <w:t>GAGAS</w:t>
      </w:r>
      <w:ins w:id="1184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the guide when performing a program-specific audit.</w:t>
      </w:r>
      <w:del w:id="11850" w:author="OFFM" w:date="2024-04-16T10:53:00Z">
        <w:r w:rsidR="00817C00" w:rsidRPr="00F74592">
          <w:rPr>
            <w:rFonts w:ascii="Times New Roman" w:hAnsi="Times New Roman" w:cs="Times New Roman"/>
            <w:sz w:val="24"/>
            <w:szCs w:val="24"/>
          </w:rPr>
          <w:delText xml:space="preserve"> </w:delText>
        </w:r>
      </w:del>
    </w:p>
    <w:p w14:paraId="6823D5BE" w14:textId="77777777" w:rsidR="00817C00" w:rsidRPr="00F74592" w:rsidRDefault="00F2264C" w:rsidP="00C63D12">
      <w:pPr>
        <w:spacing w:after="0" w:line="480" w:lineRule="auto"/>
        <w:ind w:firstLine="720"/>
        <w:contextualSpacing/>
        <w:rPr>
          <w:del w:id="11851" w:author="OFFM" w:date="2024-04-16T10:53:00Z"/>
          <w:rFonts w:ascii="Times New Roman" w:hAnsi="Times New Roman" w:cs="Times New Roman"/>
          <w:sz w:val="24"/>
          <w:szCs w:val="24"/>
        </w:rPr>
      </w:pPr>
      <w:r w:rsidRPr="000D237D">
        <w:rPr>
          <w:rFonts w:ascii="Times New Roman" w:hAnsi="Times New Roman" w:cs="Times New Roman"/>
          <w:sz w:val="24"/>
          <w:szCs w:val="24"/>
        </w:rPr>
        <w:t xml:space="preserve">(b) </w:t>
      </w:r>
      <w:r w:rsidRPr="00A63D45">
        <w:rPr>
          <w:rFonts w:ascii="Times New Roman" w:hAnsi="Times New Roman"/>
          <w:i/>
          <w:sz w:val="24"/>
        </w:rPr>
        <w:t xml:space="preserve">Program-specific audit guide not available. </w:t>
      </w:r>
    </w:p>
    <w:p w14:paraId="156F8A86" w14:textId="41049CD5"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(1) When a current program-specific audit guide is not available, the auditee and auditor must have basically the same responsibilities for the Federal program as they would have for an audit of a major program in a single audit.</w:t>
      </w:r>
      <w:del w:id="11852" w:author="OFFM" w:date="2024-04-16T10:53:00Z">
        <w:r w:rsidR="00817C00" w:rsidRPr="00F74592">
          <w:rPr>
            <w:rFonts w:ascii="Times New Roman" w:hAnsi="Times New Roman" w:cs="Times New Roman"/>
            <w:sz w:val="24"/>
            <w:szCs w:val="24"/>
          </w:rPr>
          <w:delText xml:space="preserve"> </w:delText>
        </w:r>
      </w:del>
    </w:p>
    <w:p w14:paraId="7321F6BE" w14:textId="790AAFDF"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(2) The auditee must prepare the financial statement(s) for the Federal program that includes</w:t>
      </w:r>
      <w:del w:id="11853" w:author="OFFM" w:date="2024-04-16T10:53:00Z">
        <w:r w:rsidR="00817C00" w:rsidRPr="00F74592">
          <w:rPr>
            <w:rFonts w:ascii="Times New Roman" w:hAnsi="Times New Roman" w:cs="Times New Roman"/>
            <w:sz w:val="24"/>
            <w:szCs w:val="24"/>
          </w:rPr>
          <w:delText>, at a minimum,</w:delText>
        </w:r>
      </w:del>
      <w:r w:rsidRPr="000D237D">
        <w:rPr>
          <w:rFonts w:ascii="Times New Roman" w:eastAsia="Times New Roman" w:hAnsi="Times New Roman" w:cs="Times New Roman"/>
          <w:sz w:val="24"/>
          <w:szCs w:val="24"/>
        </w:rPr>
        <w:t xml:space="preserve"> a schedule of expenditures of Federal awards for the program and notes that describe the significant accounting policies used in preparing the schedule, a summary schedule of prior audit findings consistent with the requirements of </w:t>
      </w:r>
      <w:r w:rsidRPr="000D237D">
        <w:rPr>
          <w:rFonts w:ascii="Times New Roman" w:hAnsi="Times New Roman" w:cs="Times New Roman"/>
          <w:sz w:val="24"/>
          <w:szCs w:val="24"/>
        </w:rPr>
        <w:t>§ 200.511(b)</w:t>
      </w:r>
      <w:r w:rsidRPr="000D237D">
        <w:rPr>
          <w:rFonts w:ascii="Times New Roman" w:eastAsia="Times New Roman" w:hAnsi="Times New Roman" w:cs="Times New Roman"/>
          <w:sz w:val="24"/>
          <w:szCs w:val="24"/>
        </w:rPr>
        <w:t>, and a corrective action plan consistent with the requirements of § 200.511(c).</w:t>
      </w:r>
      <w:del w:id="11854" w:author="OFFM" w:date="2024-04-16T10:53:00Z">
        <w:r w:rsidR="00817C00" w:rsidRPr="00F74592">
          <w:rPr>
            <w:rFonts w:ascii="Times New Roman" w:hAnsi="Times New Roman" w:cs="Times New Roman"/>
            <w:sz w:val="24"/>
            <w:szCs w:val="24"/>
          </w:rPr>
          <w:delText xml:space="preserve"> </w:delText>
        </w:r>
      </w:del>
    </w:p>
    <w:p w14:paraId="7903BC79" w14:textId="7777777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The auditor must: </w:t>
      </w:r>
    </w:p>
    <w:p w14:paraId="1F626C10" w14:textId="2A0A01AA"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 Perform an audit of the financial statement(s) for the Federal program in accordance with GAGAS;</w:t>
      </w:r>
      <w:del w:id="11855" w:author="OFFM" w:date="2024-04-16T10:53:00Z">
        <w:r w:rsidR="00817C00" w:rsidRPr="00F74592">
          <w:rPr>
            <w:rFonts w:ascii="Times New Roman" w:hAnsi="Times New Roman" w:cs="Times New Roman"/>
            <w:sz w:val="24"/>
            <w:szCs w:val="24"/>
          </w:rPr>
          <w:delText xml:space="preserve"> </w:delText>
        </w:r>
      </w:del>
    </w:p>
    <w:p w14:paraId="1DD87044" w14:textId="470EA7E6"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Obtain an understanding of internal controls and perform tests of internal controls over the Federal program consistent with the requirements </w:t>
      </w:r>
      <w:del w:id="11856" w:author="OFFM" w:date="2024-04-16T10:53:00Z">
        <w:r w:rsidR="00817C00" w:rsidRPr="00F74592">
          <w:rPr>
            <w:rFonts w:ascii="Times New Roman" w:hAnsi="Times New Roman" w:cs="Times New Roman"/>
            <w:sz w:val="24"/>
            <w:szCs w:val="24"/>
          </w:rPr>
          <w:delText xml:space="preserve">of § 200.514(c) </w:delText>
        </w:r>
      </w:del>
      <w:r w:rsidRPr="000D237D">
        <w:rPr>
          <w:rFonts w:ascii="Times New Roman" w:eastAsia="Times New Roman" w:hAnsi="Times New Roman" w:cs="Times New Roman"/>
          <w:sz w:val="24"/>
          <w:szCs w:val="24"/>
        </w:rPr>
        <w:t>for a major program</w:t>
      </w:r>
      <w:del w:id="11857" w:author="OFFM" w:date="2024-04-16T10:53:00Z">
        <w:r w:rsidR="00817C00" w:rsidRPr="00F74592">
          <w:rPr>
            <w:rFonts w:ascii="Times New Roman" w:hAnsi="Times New Roman" w:cs="Times New Roman"/>
            <w:sz w:val="24"/>
            <w:szCs w:val="24"/>
          </w:rPr>
          <w:delText xml:space="preserve">; </w:delText>
        </w:r>
      </w:del>
      <w:ins w:id="11858" w:author="OFFM" w:date="2024-04-16T10:53:00Z">
        <w:r w:rsidRPr="000D237D">
          <w:rPr>
            <w:rFonts w:ascii="Times New Roman" w:eastAsia="Times New Roman" w:hAnsi="Times New Roman" w:cs="Times New Roman"/>
            <w:sz w:val="24"/>
            <w:szCs w:val="24"/>
          </w:rPr>
          <w:t xml:space="preserve"> in accordance with§ 200.514(c);</w:t>
        </w:r>
      </w:ins>
    </w:p>
    <w:p w14:paraId="13579B00" w14:textId="68AF8EF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w:t>
      </w:r>
      <w:del w:id="11859" w:author="OFFM" w:date="2024-04-16T10:53:00Z">
        <w:r w:rsidR="00817C00" w:rsidRPr="00F74592">
          <w:rPr>
            <w:rFonts w:ascii="Times New Roman" w:hAnsi="Times New Roman" w:cs="Times New Roman"/>
            <w:sz w:val="24"/>
            <w:szCs w:val="24"/>
          </w:rPr>
          <w:delText>Perform procedures to determine</w:delText>
        </w:r>
      </w:del>
      <w:ins w:id="11860" w:author="OFFM" w:date="2024-04-16T10:53:00Z">
        <w:r w:rsidRPr="000D237D">
          <w:rPr>
            <w:rFonts w:ascii="Times New Roman" w:eastAsia="Times New Roman" w:hAnsi="Times New Roman" w:cs="Times New Roman"/>
            <w:sz w:val="24"/>
            <w:szCs w:val="24"/>
          </w:rPr>
          <w:t>Determine</w:t>
        </w:r>
      </w:ins>
      <w:r w:rsidRPr="000D237D">
        <w:rPr>
          <w:rFonts w:ascii="Times New Roman" w:eastAsia="Times New Roman" w:hAnsi="Times New Roman" w:cs="Times New Roman"/>
          <w:sz w:val="24"/>
          <w:szCs w:val="24"/>
        </w:rPr>
        <w:t xml:space="preserve"> whether the auditee has complied with Federal statutes, regulations, and the terms and conditions of Federal awards that could have a direct and material effect on the Federal program consistent with the requirements </w:t>
      </w:r>
      <w:del w:id="11861" w:author="OFFM" w:date="2024-04-16T10:53:00Z">
        <w:r w:rsidR="00817C00" w:rsidRPr="00F74592">
          <w:rPr>
            <w:rFonts w:ascii="Times New Roman" w:hAnsi="Times New Roman" w:cs="Times New Roman"/>
            <w:sz w:val="24"/>
            <w:szCs w:val="24"/>
          </w:rPr>
          <w:delText>of</w:delText>
        </w:r>
      </w:del>
      <w:ins w:id="11862" w:author="OFFM" w:date="2024-04-16T10:53:00Z">
        <w:r w:rsidRPr="000D237D">
          <w:rPr>
            <w:rFonts w:ascii="Times New Roman" w:eastAsia="Times New Roman" w:hAnsi="Times New Roman" w:cs="Times New Roman"/>
            <w:sz w:val="24"/>
            <w:szCs w:val="24"/>
          </w:rPr>
          <w:t>for a major program under</w:t>
        </w:r>
      </w:ins>
      <w:r w:rsidRPr="000D237D">
        <w:rPr>
          <w:rFonts w:ascii="Times New Roman" w:eastAsia="Times New Roman" w:hAnsi="Times New Roman" w:cs="Times New Roman"/>
          <w:sz w:val="24"/>
          <w:szCs w:val="24"/>
        </w:rPr>
        <w:t xml:space="preserve"> § 200.514(d</w:t>
      </w:r>
      <w:del w:id="11863" w:author="OFFM" w:date="2024-04-16T10:53:00Z">
        <w:r w:rsidR="00817C00" w:rsidRPr="00F74592">
          <w:rPr>
            <w:rFonts w:ascii="Times New Roman" w:hAnsi="Times New Roman" w:cs="Times New Roman"/>
            <w:sz w:val="24"/>
            <w:szCs w:val="24"/>
          </w:rPr>
          <w:delText xml:space="preserve">) for a major program; </w:delText>
        </w:r>
      </w:del>
      <w:ins w:id="11864" w:author="OFFM" w:date="2024-04-16T10:53:00Z">
        <w:r w:rsidRPr="000D237D">
          <w:rPr>
            <w:rFonts w:ascii="Times New Roman" w:eastAsia="Times New Roman" w:hAnsi="Times New Roman" w:cs="Times New Roman"/>
            <w:sz w:val="24"/>
            <w:szCs w:val="24"/>
          </w:rPr>
          <w:t>);</w:t>
        </w:r>
      </w:ins>
    </w:p>
    <w:p w14:paraId="22E20E9E" w14:textId="02B204A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(iv) Follow up on prior audit findings</w:t>
      </w:r>
      <w:del w:id="11865" w:author="OFFM" w:date="2024-04-16T10:53:00Z">
        <w:r w:rsidR="00817C00" w:rsidRPr="00F74592">
          <w:rPr>
            <w:rFonts w:ascii="Times New Roman" w:hAnsi="Times New Roman" w:cs="Times New Roman"/>
            <w:sz w:val="24"/>
            <w:szCs w:val="24"/>
          </w:rPr>
          <w:delText>,</w:delText>
        </w:r>
      </w:del>
      <w:ins w:id="11866" w:author="OFFM" w:date="2024-04-16T10:53:00Z">
        <w:r w:rsidRPr="000D237D">
          <w:rPr>
            <w:rFonts w:ascii="Times New Roman" w:eastAsia="Times New Roman" w:hAnsi="Times New Roman" w:cs="Times New Roman"/>
            <w:sz w:val="24"/>
            <w:szCs w:val="24"/>
          </w:rPr>
          <w:t xml:space="preserve"> and</w:t>
        </w:r>
      </w:ins>
      <w:r w:rsidRPr="000D237D">
        <w:rPr>
          <w:rFonts w:ascii="Times New Roman" w:eastAsia="Times New Roman" w:hAnsi="Times New Roman" w:cs="Times New Roman"/>
          <w:sz w:val="24"/>
          <w:szCs w:val="24"/>
        </w:rPr>
        <w:t xml:space="preserve"> perform procedures to assess the reasonableness of the summary schedule of prior audit findings prepared by the auditee in accordance with the requirements of § 200.511</w:t>
      </w:r>
      <w:del w:id="11867" w:author="OFFM" w:date="2024-04-16T10:53:00Z">
        <w:r w:rsidR="00817C00" w:rsidRPr="00F74592">
          <w:rPr>
            <w:rFonts w:ascii="Times New Roman" w:hAnsi="Times New Roman" w:cs="Times New Roman"/>
            <w:sz w:val="24"/>
            <w:szCs w:val="24"/>
          </w:rPr>
          <w:delText>, and report, as a current year audit finding, when</w:delText>
        </w:r>
      </w:del>
      <w:ins w:id="11868" w:author="OFFM" w:date="2024-04-16T10:53:00Z">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the auditor concludes that the summary schedule of prior audit findings materially misrepresents the status of any prior audit finding</w:t>
      </w:r>
      <w:del w:id="11869" w:author="OFFM" w:date="2024-04-16T10:53:00Z">
        <w:r w:rsidR="00817C00" w:rsidRPr="00F74592">
          <w:rPr>
            <w:rFonts w:ascii="Times New Roman" w:hAnsi="Times New Roman" w:cs="Times New Roman"/>
            <w:sz w:val="24"/>
            <w:szCs w:val="24"/>
          </w:rPr>
          <w:delText>;</w:delText>
        </w:r>
      </w:del>
      <w:ins w:id="11870" w:author="OFFM" w:date="2024-04-16T10:53:00Z">
        <w:r w:rsidRPr="000D237D">
          <w:rPr>
            <w:rFonts w:ascii="Times New Roman" w:eastAsia="Times New Roman" w:hAnsi="Times New Roman" w:cs="Times New Roman"/>
            <w:sz w:val="24"/>
            <w:szCs w:val="24"/>
          </w:rPr>
          <w:t>, the auditor must report this condition as a current-year audit finding.;</w:t>
        </w:r>
      </w:ins>
      <w:r w:rsidRPr="000D237D">
        <w:rPr>
          <w:rFonts w:ascii="Times New Roman" w:eastAsia="Times New Roman" w:hAnsi="Times New Roman" w:cs="Times New Roman"/>
          <w:sz w:val="24"/>
          <w:szCs w:val="24"/>
        </w:rPr>
        <w:t xml:space="preserve"> and </w:t>
      </w:r>
    </w:p>
    <w:p w14:paraId="55577F0A" w14:textId="77777777" w:rsidR="000B5224" w:rsidRPr="000D237D" w:rsidRDefault="00F2264C" w:rsidP="000B5224">
      <w:pPr>
        <w:spacing w:after="0" w:line="480" w:lineRule="auto"/>
        <w:ind w:firstLine="720"/>
        <w:contextualSpacing/>
        <w:rPr>
          <w:moveTo w:id="11871" w:author="OFFM" w:date="2024-04-16T10:53:00Z"/>
          <w:rFonts w:ascii="Times New Roman" w:eastAsia="Times New Roman" w:hAnsi="Times New Roman" w:cs="Times New Roman"/>
          <w:sz w:val="24"/>
          <w:szCs w:val="24"/>
        </w:rPr>
      </w:pPr>
      <w:moveToRangeStart w:id="11872" w:author="OFFM" w:date="2024-04-16T10:53:00Z" w:name="move164157231"/>
      <w:moveTo w:id="11873" w:author="OFFM" w:date="2024-04-16T10:53:00Z">
        <w:r w:rsidRPr="000D237D">
          <w:rPr>
            <w:rFonts w:ascii="Times New Roman" w:eastAsia="Times New Roman" w:hAnsi="Times New Roman" w:cs="Times New Roman"/>
            <w:sz w:val="24"/>
            <w:szCs w:val="24"/>
          </w:rPr>
          <w:t xml:space="preserve">(v) Report any audit findings consistent with the requirements of § 200.516. </w:t>
        </w:r>
      </w:moveTo>
    </w:p>
    <w:p w14:paraId="0268C134" w14:textId="77777777" w:rsidR="000B5224" w:rsidRPr="000D237D" w:rsidRDefault="00F2264C" w:rsidP="000B5224">
      <w:pPr>
        <w:spacing w:after="0" w:line="480" w:lineRule="auto"/>
        <w:ind w:firstLine="720"/>
        <w:contextualSpacing/>
        <w:rPr>
          <w:moveFrom w:id="11874" w:author="OFFM" w:date="2024-04-16T10:53:00Z"/>
          <w:rFonts w:ascii="Times New Roman" w:eastAsia="Times New Roman" w:hAnsi="Times New Roman" w:cs="Times New Roman"/>
          <w:sz w:val="24"/>
          <w:szCs w:val="24"/>
        </w:rPr>
      </w:pPr>
      <w:moveFromRangeStart w:id="11875" w:author="OFFM" w:date="2024-04-16T10:53:00Z" w:name="move164157231"/>
      <w:moveToRangeEnd w:id="11872"/>
      <w:moveFrom w:id="11876" w:author="OFFM" w:date="2024-04-16T10:53:00Z">
        <w:r w:rsidRPr="000D237D">
          <w:rPr>
            <w:rFonts w:ascii="Times New Roman" w:eastAsia="Times New Roman" w:hAnsi="Times New Roman" w:cs="Times New Roman"/>
            <w:sz w:val="24"/>
            <w:szCs w:val="24"/>
          </w:rPr>
          <w:lastRenderedPageBreak/>
          <w:t xml:space="preserve">(v) Report any audit findings consistent with the requirements of § 200.516. </w:t>
        </w:r>
      </w:moveFrom>
    </w:p>
    <w:moveFromRangeEnd w:id="11875"/>
    <w:p w14:paraId="18B192F4" w14:textId="1AC9CDD0"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The </w:t>
      </w:r>
      <w:del w:id="11877" w:author="OFFM" w:date="2024-04-16T10:53:00Z">
        <w:r w:rsidR="00817C00" w:rsidRPr="00F74592">
          <w:rPr>
            <w:rFonts w:ascii="Times New Roman" w:hAnsi="Times New Roman" w:cs="Times New Roman"/>
            <w:sz w:val="24"/>
            <w:szCs w:val="24"/>
          </w:rPr>
          <w:delText>auditor's</w:delText>
        </w:r>
      </w:del>
      <w:ins w:id="11878"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report(s) may be in the form of either combined or separate reports</w:t>
      </w:r>
      <w:del w:id="11879" w:author="OFFM" w:date="2024-04-16T10:53:00Z">
        <w:r w:rsidR="00817C00" w:rsidRPr="00F74592">
          <w:rPr>
            <w:rFonts w:ascii="Times New Roman" w:hAnsi="Times New Roman" w:cs="Times New Roman"/>
            <w:sz w:val="24"/>
            <w:szCs w:val="24"/>
          </w:rPr>
          <w:delText xml:space="preserve"> and</w:delText>
        </w:r>
      </w:del>
      <w:ins w:id="11880" w:author="OFFM" w:date="2024-04-16T10:53:00Z">
        <w:r w:rsidRPr="000D237D">
          <w:rPr>
            <w:rFonts w:ascii="Times New Roman" w:eastAsia="Times New Roman" w:hAnsi="Times New Roman" w:cs="Times New Roman"/>
            <w:sz w:val="24"/>
            <w:szCs w:val="24"/>
          </w:rPr>
          <w:t>. It</w:t>
        </w:r>
      </w:ins>
      <w:r w:rsidRPr="000D237D">
        <w:rPr>
          <w:rFonts w:ascii="Times New Roman" w:eastAsia="Times New Roman" w:hAnsi="Times New Roman" w:cs="Times New Roman"/>
          <w:sz w:val="24"/>
          <w:szCs w:val="24"/>
        </w:rPr>
        <w:t xml:space="preserve"> may be organized differently from the manner presented in this section. The </w:t>
      </w:r>
      <w:del w:id="11881" w:author="OFFM" w:date="2024-04-16T10:53:00Z">
        <w:r w:rsidR="00817C00" w:rsidRPr="00F74592">
          <w:rPr>
            <w:rFonts w:ascii="Times New Roman" w:hAnsi="Times New Roman" w:cs="Times New Roman"/>
            <w:sz w:val="24"/>
            <w:szCs w:val="24"/>
          </w:rPr>
          <w:delText>auditor's</w:delText>
        </w:r>
      </w:del>
      <w:ins w:id="11882"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report(s) must state that the audit was conducted in accordance with this part and include the following: </w:t>
      </w:r>
    </w:p>
    <w:p w14:paraId="6F5F58D4" w14:textId="4AE9672C"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 An opinion (or disclaimer of opinion) as to whether the financial statement(s) of the Federal program is presented fairly in all material respects in accordance with the stated accounting policies;</w:t>
      </w:r>
      <w:del w:id="11883" w:author="OFFM" w:date="2024-04-16T10:53:00Z">
        <w:r w:rsidR="00817C00" w:rsidRPr="00F74592">
          <w:rPr>
            <w:rFonts w:ascii="Times New Roman" w:hAnsi="Times New Roman" w:cs="Times New Roman"/>
            <w:sz w:val="24"/>
            <w:szCs w:val="24"/>
          </w:rPr>
          <w:delText xml:space="preserve"> </w:delText>
        </w:r>
      </w:del>
    </w:p>
    <w:p w14:paraId="37DFB414" w14:textId="7727EF2E"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(ii) A report on internal control related to the Federal program, which must describe the scope of testing of internal control and the results of the tests;</w:t>
      </w:r>
      <w:del w:id="11884" w:author="OFFM" w:date="2024-04-16T10:53:00Z">
        <w:r w:rsidR="00817C00" w:rsidRPr="00F74592">
          <w:rPr>
            <w:rFonts w:ascii="Times New Roman" w:hAnsi="Times New Roman" w:cs="Times New Roman"/>
            <w:sz w:val="24"/>
            <w:szCs w:val="24"/>
          </w:rPr>
          <w:delText xml:space="preserve"> </w:delText>
        </w:r>
      </w:del>
    </w:p>
    <w:p w14:paraId="1C0C2EDF" w14:textId="520F9CA3"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A report on compliance </w:t>
      </w:r>
      <w:del w:id="11885" w:author="OFFM" w:date="2024-04-16T10:53:00Z">
        <w:r w:rsidR="00817C00" w:rsidRPr="00F74592">
          <w:rPr>
            <w:rFonts w:ascii="Times New Roman" w:hAnsi="Times New Roman" w:cs="Times New Roman"/>
            <w:sz w:val="24"/>
            <w:szCs w:val="24"/>
          </w:rPr>
          <w:delText>which</w:delText>
        </w:r>
      </w:del>
      <w:ins w:id="11886"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includes an opinion (or disclaimer of opinion) as to whether the auditee complied with laws, regulations, and the terms and conditions of Federal awards which could have a direct and material effect on the Federal program; and </w:t>
      </w:r>
    </w:p>
    <w:p w14:paraId="1A6EDF0E" w14:textId="3BF90CD4"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(iv) A schedule of findings and questioned costs for the Federal program that includes a summary of the </w:t>
      </w:r>
      <w:del w:id="11887" w:author="OFFM" w:date="2024-04-16T10:53:00Z">
        <w:r w:rsidR="00817C00" w:rsidRPr="00F74592">
          <w:rPr>
            <w:rFonts w:ascii="Times New Roman" w:hAnsi="Times New Roman" w:cs="Times New Roman"/>
            <w:sz w:val="24"/>
            <w:szCs w:val="24"/>
          </w:rPr>
          <w:delText>auditor's</w:delText>
        </w:r>
      </w:del>
      <w:ins w:id="11888"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results relative to the Federal program in a format consistent with § 200.515(d)(1) and findings and questioned costs consistent with the requirements of § 200.515(d)(3). </w:t>
      </w:r>
    </w:p>
    <w:p w14:paraId="2A6FDED9"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hAnsi="Times New Roman" w:cs="Times New Roman"/>
          <w:sz w:val="24"/>
          <w:szCs w:val="24"/>
        </w:rPr>
        <w:t xml:space="preserve">(c) </w:t>
      </w:r>
      <w:r w:rsidRPr="00A63D45">
        <w:rPr>
          <w:rFonts w:ascii="Times New Roman" w:hAnsi="Times New Roman"/>
          <w:i/>
          <w:sz w:val="24"/>
        </w:rPr>
        <w:t>Report submission for program-specific audits.</w:t>
      </w:r>
      <w:r w:rsidRPr="000D237D">
        <w:rPr>
          <w:rFonts w:ascii="Times New Roman" w:eastAsia="Times New Roman" w:hAnsi="Times New Roman" w:cs="Times New Roman"/>
          <w:sz w:val="24"/>
          <w:szCs w:val="24"/>
        </w:rPr>
        <w:t xml:space="preserve"> </w:t>
      </w:r>
      <w:ins w:id="11889" w:author="OFFM" w:date="2024-04-16T10:53:00Z">
        <w:r w:rsidRPr="000D237D">
          <w:rPr>
            <w:rFonts w:ascii="Times New Roman" w:eastAsia="Times New Roman" w:hAnsi="Times New Roman" w:cs="Times New Roman"/>
            <w:sz w:val="24"/>
            <w:szCs w:val="24"/>
          </w:rPr>
          <w:t xml:space="preserve">(1) </w:t>
        </w:r>
        <w:r w:rsidRPr="000D237D">
          <w:rPr>
            <w:rFonts w:ascii="Times New Roman" w:eastAsia="Times New Roman" w:hAnsi="Times New Roman" w:cs="Times New Roman"/>
            <w:i/>
            <w:iCs/>
            <w:sz w:val="24"/>
            <w:szCs w:val="24"/>
          </w:rPr>
          <w:t xml:space="preserve">Submission deadline and public availability. </w:t>
        </w:r>
        <w:r w:rsidRPr="000D237D">
          <w:rPr>
            <w:rFonts w:ascii="Times New Roman" w:eastAsia="Times New Roman" w:hAnsi="Times New Roman" w:cs="Times New Roman"/>
            <w:sz w:val="24"/>
            <w:szCs w:val="24"/>
          </w:rPr>
          <w:t xml:space="preserve">The audit must be completed and submitted in accordance with paragraph (c)(2) or (c)(3) of this section. Unless a different period is specified in the program-specific audit guide, the audit must be submitted within 30 calendar days after the auditee receives the auditor’s report(s) or nine months after the end of the audit period (whichever is earlier). The submission is due the next business day when the due date falls on a Saturday, Sunday, or Federal holiday. Unless restricted by Federal law or regulation, the auditee must make copies of the reporting </w:t>
        </w:r>
        <w:r w:rsidRPr="000D237D">
          <w:rPr>
            <w:rFonts w:ascii="Times New Roman" w:eastAsia="Times New Roman" w:hAnsi="Times New Roman" w:cs="Times New Roman"/>
            <w:sz w:val="24"/>
            <w:szCs w:val="24"/>
          </w:rPr>
          <w:lastRenderedPageBreak/>
          <w:t xml:space="preserve">package available for public inspection. </w:t>
        </w:r>
      </w:ins>
      <w:moveToRangeStart w:id="11890" w:author="OFFM" w:date="2024-04-16T10:53:00Z" w:name="move164157232"/>
      <w:moveTo w:id="11891" w:author="OFFM" w:date="2024-04-16T10:53:00Z">
        <w:r w:rsidRPr="000D237D">
          <w:rPr>
            <w:rFonts w:ascii="Times New Roman" w:eastAsia="Times New Roman" w:hAnsi="Times New Roman" w:cs="Times New Roman"/>
            <w:sz w:val="24"/>
            <w:szCs w:val="24"/>
          </w:rPr>
          <w:t>Auditees and auditors must ensure that their respective parts of the reporting package do not include protected personally identifiable information.</w:t>
        </w:r>
      </w:moveTo>
      <w:moveToRangeEnd w:id="11890"/>
    </w:p>
    <w:p w14:paraId="1EC9399E" w14:textId="77777777" w:rsidR="00817C00" w:rsidRPr="00F74592" w:rsidRDefault="00F2264C" w:rsidP="00C63D12">
      <w:pPr>
        <w:spacing w:after="0" w:line="480" w:lineRule="auto"/>
        <w:ind w:firstLine="720"/>
        <w:contextualSpacing/>
        <w:rPr>
          <w:del w:id="11892"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w:t>
      </w:r>
      <w:del w:id="11893" w:author="OFFM" w:date="2024-04-16T10:53:00Z">
        <w:r w:rsidR="00817C00" w:rsidRPr="00F74592">
          <w:rPr>
            <w:rFonts w:ascii="Times New Roman" w:hAnsi="Times New Roman" w:cs="Times New Roman"/>
            <w:sz w:val="24"/>
            <w:szCs w:val="24"/>
          </w:rPr>
          <w:delText>1) The audit must be completed and the reporting required by paragraph (c)(</w:delText>
        </w:r>
      </w:del>
      <w:r w:rsidRPr="000D237D">
        <w:rPr>
          <w:rFonts w:ascii="Times New Roman" w:eastAsia="Times New Roman" w:hAnsi="Times New Roman" w:cs="Times New Roman"/>
          <w:sz w:val="24"/>
          <w:szCs w:val="24"/>
        </w:rPr>
        <w:t>2)</w:t>
      </w:r>
      <w:r w:rsidRPr="00A63D45">
        <w:rPr>
          <w:rFonts w:ascii="Times New Roman" w:hAnsi="Times New Roman"/>
          <w:i/>
          <w:sz w:val="24"/>
        </w:rPr>
        <w:t xml:space="preserve"> </w:t>
      </w:r>
      <w:del w:id="11894" w:author="OFFM" w:date="2024-04-16T10:53:00Z">
        <w:r w:rsidR="00817C00" w:rsidRPr="00F74592">
          <w:rPr>
            <w:rFonts w:ascii="Times New Roman" w:hAnsi="Times New Roman" w:cs="Times New Roman"/>
            <w:sz w:val="24"/>
            <w:szCs w:val="24"/>
          </w:rPr>
          <w:delText xml:space="preserve">or (c)(3) of this section submitted within the earlier of 30 calendar days after receipt of the auditor's report(s), or nine months after the end of the audit period, unless a different period is specified in a program-specific </w:delText>
        </w:r>
      </w:del>
      <w:ins w:id="11895" w:author="OFFM" w:date="2024-04-16T10:53:00Z">
        <w:r w:rsidRPr="000D237D">
          <w:rPr>
            <w:rFonts w:ascii="Times New Roman" w:eastAsia="Times New Roman" w:hAnsi="Times New Roman" w:cs="Times New Roman"/>
            <w:i/>
            <w:iCs/>
            <w:sz w:val="24"/>
            <w:szCs w:val="24"/>
          </w:rPr>
          <w:t xml:space="preserve">Program-specific </w:t>
        </w:r>
      </w:ins>
      <w:r w:rsidRPr="00A63D45">
        <w:rPr>
          <w:rFonts w:ascii="Times New Roman" w:hAnsi="Times New Roman"/>
          <w:i/>
          <w:sz w:val="24"/>
        </w:rPr>
        <w:t>audit guide</w:t>
      </w:r>
      <w:del w:id="11896" w:author="OFFM" w:date="2024-04-16T10:53:00Z">
        <w:r w:rsidR="00817C00" w:rsidRPr="00F74592">
          <w:rPr>
            <w:rFonts w:ascii="Times New Roman" w:hAnsi="Times New Roman" w:cs="Times New Roman"/>
            <w:sz w:val="24"/>
            <w:szCs w:val="24"/>
          </w:rPr>
          <w:delText>. Unless restricted by Federal law or regulation, the auditee must make report copies</w:delText>
        </w:r>
      </w:del>
      <w:r w:rsidRPr="00A63D45">
        <w:rPr>
          <w:rFonts w:ascii="Times New Roman" w:hAnsi="Times New Roman"/>
          <w:i/>
          <w:sz w:val="24"/>
        </w:rPr>
        <w:t xml:space="preserve"> available</w:t>
      </w:r>
      <w:del w:id="11897" w:author="OFFM" w:date="2024-04-16T10:53:00Z">
        <w:r w:rsidR="00817C00" w:rsidRPr="00F74592">
          <w:rPr>
            <w:rFonts w:ascii="Times New Roman" w:hAnsi="Times New Roman" w:cs="Times New Roman"/>
            <w:sz w:val="24"/>
            <w:szCs w:val="24"/>
          </w:rPr>
          <w:delText xml:space="preserve"> for public inspection. </w:delText>
        </w:r>
      </w:del>
      <w:ins w:id="11898" w:author="OFFM" w:date="2024-04-16T10:53:00Z">
        <w:r w:rsidRPr="000D237D">
          <w:rPr>
            <w:rFonts w:ascii="Times New Roman" w:eastAsia="Times New Roman" w:hAnsi="Times New Roman" w:cs="Times New Roman"/>
            <w:sz w:val="24"/>
            <w:szCs w:val="24"/>
          </w:rPr>
          <w:t>.</w:t>
        </w:r>
      </w:ins>
      <w:moveFromRangeStart w:id="11899" w:author="OFFM" w:date="2024-04-16T10:53:00Z" w:name="move164157232"/>
      <w:moveFrom w:id="11900" w:author="OFFM" w:date="2024-04-16T10:53:00Z">
        <w:r w:rsidRPr="000D237D">
          <w:rPr>
            <w:rFonts w:ascii="Times New Roman" w:eastAsia="Times New Roman" w:hAnsi="Times New Roman" w:cs="Times New Roman"/>
            <w:sz w:val="24"/>
            <w:szCs w:val="24"/>
          </w:rPr>
          <w:t>Auditees and auditors must ensure that their respective parts of the reporting package do not include protected personally identifiable information.</w:t>
        </w:r>
      </w:moveFrom>
      <w:moveFromRangeEnd w:id="11899"/>
      <w:del w:id="11901" w:author="OFFM" w:date="2024-04-16T10:53:00Z">
        <w:r w:rsidR="00817C00" w:rsidRPr="00F74592">
          <w:rPr>
            <w:rFonts w:ascii="Times New Roman" w:hAnsi="Times New Roman" w:cs="Times New Roman"/>
            <w:sz w:val="24"/>
            <w:szCs w:val="24"/>
          </w:rPr>
          <w:delText xml:space="preserve"> </w:delText>
        </w:r>
      </w:del>
    </w:p>
    <w:p w14:paraId="20C4FE9B" w14:textId="0C2B229A" w:rsidR="000B5224" w:rsidRPr="000D237D" w:rsidRDefault="00817C00" w:rsidP="00A63D45">
      <w:pPr>
        <w:spacing w:after="0" w:line="480" w:lineRule="auto"/>
        <w:ind w:firstLine="720"/>
        <w:rPr>
          <w:rFonts w:ascii="Times New Roman" w:eastAsia="Times New Roman" w:hAnsi="Times New Roman" w:cs="Times New Roman"/>
          <w:sz w:val="24"/>
          <w:szCs w:val="24"/>
        </w:rPr>
      </w:pPr>
      <w:del w:id="11902" w:author="OFFM" w:date="2024-04-16T10:53:00Z">
        <w:r w:rsidRPr="00F74592">
          <w:rPr>
            <w:rFonts w:ascii="Times New Roman" w:hAnsi="Times New Roman" w:cs="Times New Roman"/>
            <w:sz w:val="24"/>
            <w:szCs w:val="24"/>
          </w:rPr>
          <w:delText>(2)</w:delText>
        </w:r>
      </w:del>
      <w:r w:rsidR="00F2264C" w:rsidRPr="000D237D">
        <w:rPr>
          <w:rFonts w:ascii="Times New Roman" w:eastAsia="Times New Roman" w:hAnsi="Times New Roman" w:cs="Times New Roman"/>
          <w:sz w:val="24"/>
          <w:szCs w:val="24"/>
        </w:rPr>
        <w:t xml:space="preserve"> When a program-specific audit guide is available, the auditee must electronically submit </w:t>
      </w:r>
      <w:del w:id="11903" w:author="OFFM" w:date="2024-04-16T10:53:00Z">
        <w:r w:rsidRPr="00F74592">
          <w:rPr>
            <w:rFonts w:ascii="Times New Roman" w:hAnsi="Times New Roman" w:cs="Times New Roman"/>
            <w:sz w:val="24"/>
            <w:szCs w:val="24"/>
          </w:rPr>
          <w:delText xml:space="preserve">to the FAC </w:delText>
        </w:r>
      </w:del>
      <w:r w:rsidR="00F2264C" w:rsidRPr="000D237D">
        <w:rPr>
          <w:rFonts w:ascii="Times New Roman" w:eastAsia="Times New Roman" w:hAnsi="Times New Roman" w:cs="Times New Roman"/>
          <w:sz w:val="24"/>
          <w:szCs w:val="24"/>
        </w:rPr>
        <w:t xml:space="preserve">the data collection form prepared in accordance with </w:t>
      </w:r>
      <w:r w:rsidR="00F2264C" w:rsidRPr="000D237D">
        <w:rPr>
          <w:rFonts w:ascii="Times New Roman" w:hAnsi="Times New Roman" w:cs="Times New Roman"/>
          <w:sz w:val="24"/>
          <w:szCs w:val="24"/>
        </w:rPr>
        <w:t>§ 200.512(b)</w:t>
      </w:r>
      <w:r w:rsidR="00F2264C" w:rsidRPr="000D237D">
        <w:rPr>
          <w:rFonts w:ascii="Times New Roman" w:eastAsia="Times New Roman" w:hAnsi="Times New Roman" w:cs="Times New Roman"/>
          <w:sz w:val="24"/>
          <w:szCs w:val="24"/>
        </w:rPr>
        <w:t xml:space="preserve">, as applicable to </w:t>
      </w:r>
      <w:del w:id="11904" w:author="OFFM" w:date="2024-04-16T10:53:00Z">
        <w:r w:rsidRPr="00F74592">
          <w:rPr>
            <w:rFonts w:ascii="Times New Roman" w:hAnsi="Times New Roman" w:cs="Times New Roman"/>
            <w:sz w:val="24"/>
            <w:szCs w:val="24"/>
          </w:rPr>
          <w:delText>a</w:delText>
        </w:r>
      </w:del>
      <w:ins w:id="11905" w:author="OFFM" w:date="2024-04-16T10:53:00Z">
        <w:r w:rsidR="00F2264C" w:rsidRPr="000D237D">
          <w:rPr>
            <w:rFonts w:ascii="Times New Roman" w:eastAsia="Times New Roman" w:hAnsi="Times New Roman" w:cs="Times New Roman"/>
            <w:sz w:val="24"/>
            <w:szCs w:val="24"/>
          </w:rPr>
          <w:t>the</w:t>
        </w:r>
      </w:ins>
      <w:r w:rsidR="00F2264C" w:rsidRPr="000D237D">
        <w:rPr>
          <w:rFonts w:ascii="Times New Roman" w:eastAsia="Times New Roman" w:hAnsi="Times New Roman" w:cs="Times New Roman"/>
          <w:sz w:val="24"/>
          <w:szCs w:val="24"/>
        </w:rPr>
        <w:t xml:space="preserve"> program-specific audit, </w:t>
      </w:r>
      <w:del w:id="11906" w:author="OFFM" w:date="2024-04-16T10:53:00Z">
        <w:r w:rsidRPr="00F74592">
          <w:rPr>
            <w:rFonts w:ascii="Times New Roman" w:hAnsi="Times New Roman" w:cs="Times New Roman"/>
            <w:sz w:val="24"/>
            <w:szCs w:val="24"/>
          </w:rPr>
          <w:delText xml:space="preserve">and </w:delText>
        </w:r>
      </w:del>
      <w:ins w:id="11907" w:author="OFFM" w:date="2024-04-16T10:53:00Z">
        <w:r w:rsidR="00F2264C" w:rsidRPr="000D237D">
          <w:rPr>
            <w:rFonts w:ascii="Times New Roman" w:eastAsia="Times New Roman" w:hAnsi="Times New Roman" w:cs="Times New Roman"/>
            <w:sz w:val="24"/>
            <w:szCs w:val="24"/>
          </w:rPr>
          <w:t xml:space="preserve">to the Federal Audit Clearinghouse (FAC). The submission must also include </w:t>
        </w:r>
      </w:ins>
      <w:r w:rsidR="00F2264C" w:rsidRPr="000D237D">
        <w:rPr>
          <w:rFonts w:ascii="Times New Roman" w:eastAsia="Times New Roman" w:hAnsi="Times New Roman" w:cs="Times New Roman"/>
          <w:sz w:val="24"/>
          <w:szCs w:val="24"/>
        </w:rPr>
        <w:t xml:space="preserve">the reporting required by the program-specific audit guide. </w:t>
      </w:r>
    </w:p>
    <w:p w14:paraId="406836A2" w14:textId="4AEB906D" w:rsidR="000B5224" w:rsidRPr="000D237D" w:rsidRDefault="00817C00" w:rsidP="00A63D45">
      <w:pPr>
        <w:spacing w:after="0" w:line="480" w:lineRule="auto"/>
        <w:ind w:firstLine="720"/>
        <w:rPr>
          <w:rFonts w:ascii="Times New Roman" w:eastAsia="Times New Roman" w:hAnsi="Times New Roman" w:cs="Times New Roman"/>
          <w:sz w:val="24"/>
          <w:szCs w:val="24"/>
        </w:rPr>
      </w:pPr>
      <w:del w:id="11908" w:author="OFFM" w:date="2024-04-16T10:53:00Z">
        <w:r w:rsidRPr="00F74592">
          <w:rPr>
            <w:rFonts w:ascii="Times New Roman" w:hAnsi="Times New Roman" w:cs="Times New Roman"/>
            <w:sz w:val="24"/>
            <w:szCs w:val="24"/>
          </w:rPr>
          <w:delText>(3)</w:delText>
        </w:r>
      </w:del>
      <w:ins w:id="11909" w:author="OFFM" w:date="2024-04-16T10:53:00Z">
        <w:r w:rsidR="00F2264C" w:rsidRPr="000D237D">
          <w:rPr>
            <w:rFonts w:ascii="Times New Roman" w:eastAsia="Times New Roman" w:hAnsi="Times New Roman" w:cs="Times New Roman"/>
            <w:sz w:val="24"/>
            <w:szCs w:val="24"/>
          </w:rPr>
          <w:t xml:space="preserve">(3) </w:t>
        </w:r>
        <w:r w:rsidR="00F2264C" w:rsidRPr="000D237D">
          <w:rPr>
            <w:rFonts w:ascii="Times New Roman" w:eastAsia="Times New Roman" w:hAnsi="Times New Roman" w:cs="Times New Roman"/>
            <w:i/>
            <w:iCs/>
            <w:sz w:val="24"/>
            <w:szCs w:val="24"/>
          </w:rPr>
          <w:t>Program-specific audit guide not available.</w:t>
        </w:r>
      </w:ins>
      <w:r w:rsidR="00F2264C" w:rsidRPr="000D237D">
        <w:rPr>
          <w:rFonts w:ascii="Times New Roman" w:eastAsia="Times New Roman" w:hAnsi="Times New Roman" w:cs="Times New Roman"/>
          <w:sz w:val="24"/>
          <w:szCs w:val="24"/>
        </w:rPr>
        <w:t xml:space="preserve"> When a program-specific audit guide is not available, the </w:t>
      </w:r>
      <w:del w:id="11910" w:author="OFFM" w:date="2024-04-16T10:53:00Z">
        <w:r w:rsidRPr="00F74592">
          <w:rPr>
            <w:rFonts w:ascii="Times New Roman" w:hAnsi="Times New Roman" w:cs="Times New Roman"/>
            <w:sz w:val="24"/>
            <w:szCs w:val="24"/>
          </w:rPr>
          <w:delText>reporting package for a program-specific audit must consist of</w:delText>
        </w:r>
      </w:del>
      <w:ins w:id="11911" w:author="OFFM" w:date="2024-04-16T10:53:00Z">
        <w:r w:rsidR="00F2264C" w:rsidRPr="000D237D">
          <w:rPr>
            <w:rFonts w:ascii="Times New Roman" w:eastAsia="Times New Roman" w:hAnsi="Times New Roman" w:cs="Times New Roman"/>
            <w:sz w:val="24"/>
            <w:szCs w:val="24"/>
          </w:rPr>
          <w:t>auditee must electronically submit the data collection form prepared in accordance with § 200.512(b) to the FAC. The submission must also include</w:t>
        </w:r>
      </w:ins>
      <w:r w:rsidR="00F2264C" w:rsidRPr="000D237D">
        <w:rPr>
          <w:rFonts w:ascii="Times New Roman" w:eastAsia="Times New Roman" w:hAnsi="Times New Roman" w:cs="Times New Roman"/>
          <w:sz w:val="24"/>
          <w:szCs w:val="24"/>
        </w:rPr>
        <w:t xml:space="preserve"> the financial statement(s) of the Federal program, </w:t>
      </w:r>
      <w:del w:id="11912" w:author="OFFM" w:date="2024-04-16T10:53:00Z">
        <w:r w:rsidRPr="00F74592">
          <w:rPr>
            <w:rFonts w:ascii="Times New Roman" w:hAnsi="Times New Roman" w:cs="Times New Roman"/>
            <w:sz w:val="24"/>
            <w:szCs w:val="24"/>
          </w:rPr>
          <w:delText xml:space="preserve">a </w:delText>
        </w:r>
      </w:del>
      <w:r w:rsidR="00F2264C" w:rsidRPr="000D237D">
        <w:rPr>
          <w:rFonts w:ascii="Times New Roman" w:eastAsia="Times New Roman" w:hAnsi="Times New Roman" w:cs="Times New Roman"/>
          <w:sz w:val="24"/>
          <w:szCs w:val="24"/>
        </w:rPr>
        <w:t xml:space="preserve">summary schedule of prior audit findings, and </w:t>
      </w:r>
      <w:del w:id="11913" w:author="OFFM" w:date="2024-04-16T10:53:00Z">
        <w:r w:rsidRPr="00F74592">
          <w:rPr>
            <w:rFonts w:ascii="Times New Roman" w:hAnsi="Times New Roman" w:cs="Times New Roman"/>
            <w:sz w:val="24"/>
            <w:szCs w:val="24"/>
          </w:rPr>
          <w:delText xml:space="preserve">a </w:delText>
        </w:r>
      </w:del>
      <w:r w:rsidR="00F2264C" w:rsidRPr="000D237D">
        <w:rPr>
          <w:rFonts w:ascii="Times New Roman" w:eastAsia="Times New Roman" w:hAnsi="Times New Roman" w:cs="Times New Roman"/>
          <w:sz w:val="24"/>
          <w:szCs w:val="24"/>
        </w:rPr>
        <w:t xml:space="preserve">corrective action plan as described in paragraph </w:t>
      </w:r>
      <w:ins w:id="11914" w:author="OFFM" w:date="2024-04-16T10:53:00Z">
        <w:r w:rsidR="00F2264C" w:rsidRPr="000D237D">
          <w:rPr>
            <w:rFonts w:ascii="Times New Roman" w:eastAsia="Times New Roman" w:hAnsi="Times New Roman" w:cs="Times New Roman"/>
            <w:sz w:val="24"/>
            <w:szCs w:val="24"/>
          </w:rPr>
          <w:t>§ 200.507</w:t>
        </w:r>
      </w:ins>
      <w:r w:rsidR="00F2264C" w:rsidRPr="000D237D">
        <w:rPr>
          <w:rFonts w:ascii="Times New Roman" w:eastAsia="Times New Roman" w:hAnsi="Times New Roman" w:cs="Times New Roman"/>
          <w:sz w:val="24"/>
          <w:szCs w:val="24"/>
        </w:rPr>
        <w:t xml:space="preserve">(b)(2) </w:t>
      </w:r>
      <w:del w:id="11915" w:author="OFFM" w:date="2024-04-16T10:53:00Z">
        <w:r w:rsidRPr="00F74592">
          <w:rPr>
            <w:rFonts w:ascii="Times New Roman" w:hAnsi="Times New Roman" w:cs="Times New Roman"/>
            <w:sz w:val="24"/>
            <w:szCs w:val="24"/>
          </w:rPr>
          <w:delText xml:space="preserve">of this section, </w:delText>
        </w:r>
      </w:del>
      <w:r w:rsidR="00F2264C" w:rsidRPr="000D237D">
        <w:rPr>
          <w:rFonts w:ascii="Times New Roman" w:eastAsia="Times New Roman" w:hAnsi="Times New Roman" w:cs="Times New Roman"/>
          <w:sz w:val="24"/>
          <w:szCs w:val="24"/>
        </w:rPr>
        <w:t xml:space="preserve">and the </w:t>
      </w:r>
      <w:del w:id="11916" w:author="OFFM" w:date="2024-04-16T10:53:00Z">
        <w:r w:rsidRPr="00F74592">
          <w:rPr>
            <w:rFonts w:ascii="Times New Roman" w:hAnsi="Times New Roman" w:cs="Times New Roman"/>
            <w:sz w:val="24"/>
            <w:szCs w:val="24"/>
          </w:rPr>
          <w:delText>auditor's</w:delText>
        </w:r>
      </w:del>
      <w:ins w:id="11917" w:author="OFFM" w:date="2024-04-16T10:53:00Z">
        <w:r w:rsidR="00F2264C" w:rsidRPr="000D237D">
          <w:rPr>
            <w:rFonts w:ascii="Times New Roman" w:eastAsia="Times New Roman" w:hAnsi="Times New Roman" w:cs="Times New Roman"/>
            <w:sz w:val="24"/>
            <w:szCs w:val="24"/>
          </w:rPr>
          <w:t>auditor’s</w:t>
        </w:r>
      </w:ins>
      <w:r w:rsidR="00F2264C" w:rsidRPr="000D237D">
        <w:rPr>
          <w:rFonts w:ascii="Times New Roman" w:eastAsia="Times New Roman" w:hAnsi="Times New Roman" w:cs="Times New Roman"/>
          <w:sz w:val="24"/>
          <w:szCs w:val="24"/>
        </w:rPr>
        <w:t xml:space="preserve"> report(s) described in paragraph </w:t>
      </w:r>
      <w:ins w:id="11918" w:author="OFFM" w:date="2024-04-16T10:53:00Z">
        <w:r w:rsidR="00F2264C" w:rsidRPr="000D237D">
          <w:rPr>
            <w:rFonts w:ascii="Times New Roman" w:eastAsia="Times New Roman" w:hAnsi="Times New Roman" w:cs="Times New Roman"/>
            <w:sz w:val="24"/>
            <w:szCs w:val="24"/>
          </w:rPr>
          <w:t>§ 200.507</w:t>
        </w:r>
      </w:ins>
      <w:r w:rsidR="00F2264C" w:rsidRPr="000D237D">
        <w:rPr>
          <w:rFonts w:ascii="Times New Roman" w:eastAsia="Times New Roman" w:hAnsi="Times New Roman" w:cs="Times New Roman"/>
          <w:sz w:val="24"/>
          <w:szCs w:val="24"/>
        </w:rPr>
        <w:t>(b)(4</w:t>
      </w:r>
      <w:del w:id="11919" w:author="OFFM" w:date="2024-04-16T10:53:00Z">
        <w:r w:rsidRPr="00F74592">
          <w:rPr>
            <w:rFonts w:ascii="Times New Roman" w:hAnsi="Times New Roman" w:cs="Times New Roman"/>
            <w:sz w:val="24"/>
            <w:szCs w:val="24"/>
          </w:rPr>
          <w:delText xml:space="preserve">) of this section. The data collection form prepared in accordance with § 200.512(b), as applicable to a program-specific audit, and one copy of this reporting package must be electronically submitted to the FAC. </w:delText>
        </w:r>
      </w:del>
      <w:ins w:id="11920" w:author="OFFM" w:date="2024-04-16T10:53:00Z">
        <w:r w:rsidR="00F2264C" w:rsidRPr="000D237D">
          <w:rPr>
            <w:rFonts w:ascii="Times New Roman" w:eastAsia="Times New Roman" w:hAnsi="Times New Roman" w:cs="Times New Roman"/>
            <w:sz w:val="24"/>
            <w:szCs w:val="24"/>
          </w:rPr>
          <w:t>).</w:t>
        </w:r>
      </w:ins>
    </w:p>
    <w:p w14:paraId="7904B2C6"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w:t>
      </w:r>
      <w:r w:rsidRPr="00A63D45">
        <w:rPr>
          <w:rFonts w:ascii="Times New Roman" w:hAnsi="Times New Roman"/>
          <w:i/>
          <w:sz w:val="24"/>
        </w:rPr>
        <w:t>Other sections of this part may apply.</w:t>
      </w:r>
      <w:r w:rsidRPr="000D237D">
        <w:rPr>
          <w:rFonts w:ascii="Times New Roman" w:eastAsia="Times New Roman" w:hAnsi="Times New Roman" w:cs="Times New Roman"/>
          <w:sz w:val="24"/>
          <w:szCs w:val="24"/>
        </w:rPr>
        <w:t xml:space="preserve"> Program-specific audits are subject to: </w:t>
      </w:r>
    </w:p>
    <w:p w14:paraId="444B5289" w14:textId="4A1082F5"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200.500 Purpose through 200.503 Relation to other audit requirements, paragraph (d);</w:t>
      </w:r>
      <w:del w:id="11921" w:author="OFFM" w:date="2024-04-16T10:53:00Z">
        <w:r w:rsidR="00817C00" w:rsidRPr="00F74592">
          <w:rPr>
            <w:rFonts w:ascii="Times New Roman" w:hAnsi="Times New Roman" w:cs="Times New Roman"/>
            <w:sz w:val="24"/>
            <w:szCs w:val="24"/>
          </w:rPr>
          <w:delText xml:space="preserve"> </w:delText>
        </w:r>
      </w:del>
    </w:p>
    <w:p w14:paraId="18AA2E4F"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200.504 Frequency of audits through 200.506 Audit costs; </w:t>
      </w:r>
    </w:p>
    <w:p w14:paraId="53BF4CB0"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(3) 200.508 Auditee responsibilities through 200.509 Auditor selection; </w:t>
      </w:r>
    </w:p>
    <w:p w14:paraId="6CEDDA6B"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200.511 Audit findings follow-up; </w:t>
      </w:r>
    </w:p>
    <w:p w14:paraId="7BE13CF1"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200.512 Report submission, paragraphs (e) through (h); </w:t>
      </w:r>
    </w:p>
    <w:p w14:paraId="0AEBF658" w14:textId="767CD74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(6) 200.513 Responsibilities;</w:t>
      </w:r>
      <w:del w:id="11922" w:author="OFFM" w:date="2024-04-16T10:53:00Z">
        <w:r w:rsidR="00817C00" w:rsidRPr="00F74592">
          <w:rPr>
            <w:rFonts w:ascii="Times New Roman" w:hAnsi="Times New Roman" w:cs="Times New Roman"/>
            <w:sz w:val="24"/>
            <w:szCs w:val="24"/>
          </w:rPr>
          <w:delText xml:space="preserve"> </w:delText>
        </w:r>
      </w:del>
    </w:p>
    <w:p w14:paraId="19564D23"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(7) 200.516 Audit findings through 200.517 Audit documentation; </w:t>
      </w:r>
    </w:p>
    <w:p w14:paraId="1ED9EFEA"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(8) 200.521 Management decision; and </w:t>
      </w:r>
    </w:p>
    <w:p w14:paraId="29D5A054" w14:textId="2E5BBCAD"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(9) Other referenced provisions of this part unless contrary to the provisions of this section, a program-specific audit guide, or program statutes and regulations.</w:t>
      </w:r>
      <w:del w:id="11923" w:author="OFFM" w:date="2024-04-16T10:53:00Z">
        <w:r w:rsidR="00817C00" w:rsidRPr="00F74592">
          <w:rPr>
            <w:rFonts w:ascii="Times New Roman" w:hAnsi="Times New Roman" w:cs="Times New Roman"/>
            <w:sz w:val="24"/>
            <w:szCs w:val="24"/>
          </w:rPr>
          <w:delText xml:space="preserve"> </w:delText>
        </w:r>
      </w:del>
    </w:p>
    <w:p w14:paraId="03747276"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Auditees</w:t>
      </w:r>
    </w:p>
    <w:p w14:paraId="2557D855"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200.508 Auditee responsibilities.</w:t>
      </w:r>
    </w:p>
    <w:p w14:paraId="361308F3" w14:textId="1061F252"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The auditee must:</w:t>
      </w:r>
      <w:del w:id="11924" w:author="OFFM" w:date="2024-04-16T10:53:00Z">
        <w:r w:rsidR="00817C00" w:rsidRPr="00F74592">
          <w:rPr>
            <w:rFonts w:ascii="Times New Roman" w:hAnsi="Times New Roman" w:cs="Times New Roman"/>
            <w:sz w:val="24"/>
            <w:szCs w:val="24"/>
          </w:rPr>
          <w:delText xml:space="preserve"> </w:delText>
        </w:r>
      </w:del>
    </w:p>
    <w:p w14:paraId="134B247A" w14:textId="651E784B"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del w:id="11925" w:author="OFFM" w:date="2024-04-16T10:53:00Z">
        <w:r w:rsidR="00817C00" w:rsidRPr="00F74592">
          <w:rPr>
            <w:rFonts w:ascii="Times New Roman" w:hAnsi="Times New Roman" w:cs="Times New Roman"/>
            <w:sz w:val="24"/>
            <w:szCs w:val="24"/>
          </w:rPr>
          <w:delText>Procure or otherwise arrange</w:delText>
        </w:r>
      </w:del>
      <w:ins w:id="11926" w:author="OFFM" w:date="2024-04-16T10:53:00Z">
        <w:r w:rsidRPr="000D237D">
          <w:rPr>
            <w:rFonts w:ascii="Times New Roman" w:eastAsia="Times New Roman" w:hAnsi="Times New Roman" w:cs="Times New Roman"/>
            <w:sz w:val="24"/>
            <w:szCs w:val="24"/>
          </w:rPr>
          <w:t>Arrange</w:t>
        </w:r>
      </w:ins>
      <w:r w:rsidRPr="000D237D">
        <w:rPr>
          <w:rFonts w:ascii="Times New Roman" w:eastAsia="Times New Roman" w:hAnsi="Times New Roman" w:cs="Times New Roman"/>
          <w:sz w:val="24"/>
          <w:szCs w:val="24"/>
        </w:rPr>
        <w:t xml:space="preserve"> for the audit required by this part in accordance with § 200.509, and ensure it is properly performed and submitted </w:t>
      </w:r>
      <w:del w:id="11927" w:author="OFFM" w:date="2024-04-16T10:53:00Z">
        <w:r w:rsidR="00817C00" w:rsidRPr="00F74592">
          <w:rPr>
            <w:rFonts w:ascii="Times New Roman" w:hAnsi="Times New Roman" w:cs="Times New Roman"/>
            <w:sz w:val="24"/>
            <w:szCs w:val="24"/>
          </w:rPr>
          <w:delText xml:space="preserve">when due </w:delText>
        </w:r>
      </w:del>
      <w:r w:rsidRPr="000D237D">
        <w:rPr>
          <w:rFonts w:ascii="Times New Roman" w:eastAsia="Times New Roman" w:hAnsi="Times New Roman" w:cs="Times New Roman"/>
          <w:sz w:val="24"/>
          <w:szCs w:val="24"/>
        </w:rPr>
        <w:t xml:space="preserve">in accordance with § 200.512. </w:t>
      </w:r>
    </w:p>
    <w:p w14:paraId="44C319C3" w14:textId="5CF9C17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(b) Prepare</w:t>
      </w:r>
      <w:del w:id="11928" w:author="OFFM" w:date="2024-04-16T10:53:00Z">
        <w:r w:rsidR="00817C00" w:rsidRPr="00F74592">
          <w:rPr>
            <w:rFonts w:ascii="Times New Roman" w:hAnsi="Times New Roman" w:cs="Times New Roman"/>
            <w:sz w:val="24"/>
            <w:szCs w:val="24"/>
          </w:rPr>
          <w:delText xml:space="preserve"> appropriate</w:delText>
        </w:r>
      </w:del>
      <w:r w:rsidRPr="000D237D">
        <w:rPr>
          <w:rFonts w:ascii="Times New Roman" w:eastAsia="Times New Roman" w:hAnsi="Times New Roman" w:cs="Times New Roman"/>
          <w:sz w:val="24"/>
          <w:szCs w:val="24"/>
        </w:rPr>
        <w:t xml:space="preserve"> financial statements, including the schedule of expenditures of Federal awards in accordance with § 200.510. </w:t>
      </w:r>
    </w:p>
    <w:p w14:paraId="0BC02596" w14:textId="44EF9A5C"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 Promptly follow up and take corrective action on audit findings</w:t>
      </w:r>
      <w:del w:id="11929" w:author="OFFM" w:date="2024-04-16T10:53:00Z">
        <w:r w:rsidR="00817C00" w:rsidRPr="00F74592">
          <w:rPr>
            <w:rFonts w:ascii="Times New Roman" w:hAnsi="Times New Roman" w:cs="Times New Roman"/>
            <w:sz w:val="24"/>
            <w:szCs w:val="24"/>
          </w:rPr>
          <w:delText>, including preparation of</w:delText>
        </w:r>
      </w:del>
      <w:ins w:id="11930" w:author="OFFM" w:date="2024-04-16T10:53:00Z">
        <w:r w:rsidRPr="000D237D">
          <w:rPr>
            <w:rFonts w:ascii="Times New Roman" w:eastAsia="Times New Roman" w:hAnsi="Times New Roman" w:cs="Times New Roman"/>
            <w:sz w:val="24"/>
            <w:szCs w:val="24"/>
          </w:rPr>
          <w:t>. This includes preparing</w:t>
        </w:r>
      </w:ins>
      <w:r w:rsidRPr="000D237D">
        <w:rPr>
          <w:rFonts w:ascii="Times New Roman" w:eastAsia="Times New Roman" w:hAnsi="Times New Roman" w:cs="Times New Roman"/>
          <w:sz w:val="24"/>
          <w:szCs w:val="24"/>
        </w:rPr>
        <w:t xml:space="preserve"> a summary schedule of prior audit findings and a corrective action plan in accordance with § 200.511(b) and (c), respectively.</w:t>
      </w:r>
      <w:del w:id="11931" w:author="OFFM" w:date="2024-04-16T10:53:00Z">
        <w:r w:rsidR="00817C00" w:rsidRPr="00F74592">
          <w:rPr>
            <w:rFonts w:ascii="Times New Roman" w:hAnsi="Times New Roman" w:cs="Times New Roman"/>
            <w:sz w:val="24"/>
            <w:szCs w:val="24"/>
          </w:rPr>
          <w:delText xml:space="preserve"> </w:delText>
        </w:r>
      </w:del>
    </w:p>
    <w:p w14:paraId="656E9380" w14:textId="5351F6C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Provide the auditor </w:t>
      </w:r>
      <w:del w:id="11932" w:author="OFFM" w:date="2024-04-16T10:53:00Z">
        <w:r w:rsidR="00817C00" w:rsidRPr="00F74592">
          <w:rPr>
            <w:rFonts w:ascii="Times New Roman" w:hAnsi="Times New Roman" w:cs="Times New Roman"/>
            <w:sz w:val="24"/>
            <w:szCs w:val="24"/>
          </w:rPr>
          <w:delText xml:space="preserve">with </w:delText>
        </w:r>
      </w:del>
      <w:r w:rsidRPr="000D237D">
        <w:rPr>
          <w:rFonts w:ascii="Times New Roman" w:eastAsia="Times New Roman" w:hAnsi="Times New Roman" w:cs="Times New Roman"/>
          <w:sz w:val="24"/>
          <w:szCs w:val="24"/>
        </w:rPr>
        <w:t xml:space="preserve">access to personnel, accounts, books, records, supporting documentation, and </w:t>
      </w:r>
      <w:ins w:id="11933" w:author="OFFM" w:date="2024-04-16T10:53:00Z">
        <w:r w:rsidRPr="000D237D">
          <w:rPr>
            <w:rFonts w:ascii="Times New Roman" w:eastAsia="Times New Roman" w:hAnsi="Times New Roman" w:cs="Times New Roman"/>
            <w:sz w:val="24"/>
            <w:szCs w:val="24"/>
          </w:rPr>
          <w:t xml:space="preserve">any </w:t>
        </w:r>
      </w:ins>
      <w:r w:rsidRPr="000D237D">
        <w:rPr>
          <w:rFonts w:ascii="Times New Roman" w:eastAsia="Times New Roman" w:hAnsi="Times New Roman" w:cs="Times New Roman"/>
          <w:sz w:val="24"/>
          <w:szCs w:val="24"/>
        </w:rPr>
        <w:t xml:space="preserve">other information </w:t>
      </w:r>
      <w:del w:id="11934" w:author="OFFM" w:date="2024-04-16T10:53:00Z">
        <w:r w:rsidR="00817C00" w:rsidRPr="00F74592">
          <w:rPr>
            <w:rFonts w:ascii="Times New Roman" w:hAnsi="Times New Roman" w:cs="Times New Roman"/>
            <w:sz w:val="24"/>
            <w:szCs w:val="24"/>
          </w:rPr>
          <w:delText xml:space="preserve">as </w:delText>
        </w:r>
      </w:del>
      <w:r w:rsidRPr="000D237D">
        <w:rPr>
          <w:rFonts w:ascii="Times New Roman" w:eastAsia="Times New Roman" w:hAnsi="Times New Roman" w:cs="Times New Roman"/>
          <w:sz w:val="24"/>
          <w:szCs w:val="24"/>
        </w:rPr>
        <w:t xml:space="preserve">needed for the auditor to perform the audit required by this part. </w:t>
      </w:r>
    </w:p>
    <w:p w14:paraId="5E1D958D"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200.509 Auditor selection.</w:t>
      </w:r>
    </w:p>
    <w:p w14:paraId="2FFF2C53" w14:textId="439B9840"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w:t>
      </w:r>
      <w:r w:rsidRPr="00A63D45">
        <w:rPr>
          <w:rFonts w:ascii="Times New Roman" w:hAnsi="Times New Roman"/>
          <w:i/>
          <w:sz w:val="24"/>
        </w:rPr>
        <w:t xml:space="preserve"> Auditor procurement.</w:t>
      </w:r>
      <w:r w:rsidRPr="000D237D">
        <w:rPr>
          <w:rFonts w:ascii="Times New Roman" w:eastAsia="Times New Roman" w:hAnsi="Times New Roman" w:cs="Times New Roman"/>
          <w:sz w:val="24"/>
          <w:szCs w:val="24"/>
        </w:rPr>
        <w:t xml:space="preserve"> </w:t>
      </w:r>
      <w:del w:id="11935" w:author="OFFM" w:date="2024-04-16T10:53:00Z">
        <w:r w:rsidR="00817C00" w:rsidRPr="00F74592">
          <w:rPr>
            <w:rFonts w:ascii="Times New Roman" w:hAnsi="Times New Roman" w:cs="Times New Roman"/>
            <w:sz w:val="24"/>
            <w:szCs w:val="24"/>
          </w:rPr>
          <w:delText>In</w:delText>
        </w:r>
      </w:del>
      <w:ins w:id="11936" w:author="OFFM" w:date="2024-04-16T10:53:00Z">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procuring audit services, the auditee must follow the procurement standards </w:t>
      </w:r>
      <w:del w:id="11937" w:author="OFFM" w:date="2024-04-16T10:53:00Z">
        <w:r w:rsidR="00817C00" w:rsidRPr="00F74592">
          <w:rPr>
            <w:rFonts w:ascii="Times New Roman" w:hAnsi="Times New Roman" w:cs="Times New Roman"/>
            <w:sz w:val="24"/>
            <w:szCs w:val="24"/>
          </w:rPr>
          <w:delText xml:space="preserve">prescribed by the Procurement Standards </w:delText>
        </w:r>
      </w:del>
      <w:r w:rsidRPr="000D237D">
        <w:rPr>
          <w:rFonts w:ascii="Times New Roman" w:eastAsia="Times New Roman" w:hAnsi="Times New Roman" w:cs="Times New Roman"/>
          <w:sz w:val="24"/>
          <w:szCs w:val="24"/>
        </w:rPr>
        <w:t xml:space="preserve">in §§ 200.317 through 200.327 </w:t>
      </w:r>
      <w:r w:rsidRPr="000D237D">
        <w:rPr>
          <w:rFonts w:ascii="Times New Roman" w:eastAsia="Times New Roman" w:hAnsi="Times New Roman" w:cs="Times New Roman"/>
          <w:sz w:val="24"/>
          <w:szCs w:val="24"/>
        </w:rPr>
        <w:lastRenderedPageBreak/>
        <w:t xml:space="preserve">of subpart D </w:t>
      </w:r>
      <w:del w:id="11938" w:author="OFFM" w:date="2024-04-16T10:53:00Z">
        <w:r w:rsidR="00817C00" w:rsidRPr="00F74592">
          <w:rPr>
            <w:rFonts w:ascii="Times New Roman" w:hAnsi="Times New Roman" w:cs="Times New Roman"/>
            <w:sz w:val="24"/>
            <w:szCs w:val="24"/>
          </w:rPr>
          <w:delText xml:space="preserve">of this part </w:delText>
        </w:r>
      </w:del>
      <w:r w:rsidRPr="000D237D">
        <w:rPr>
          <w:rFonts w:ascii="Times New Roman" w:eastAsia="Times New Roman" w:hAnsi="Times New Roman" w:cs="Times New Roman"/>
          <w:sz w:val="24"/>
          <w:szCs w:val="24"/>
        </w:rPr>
        <w:t xml:space="preserve">or the FAR (48 CFR part 42), as applicable. </w:t>
      </w:r>
      <w:del w:id="11939" w:author="OFFM" w:date="2024-04-16T10:53:00Z">
        <w:r w:rsidR="00817C00" w:rsidRPr="00F74592">
          <w:rPr>
            <w:rFonts w:ascii="Times New Roman" w:hAnsi="Times New Roman" w:cs="Times New Roman"/>
            <w:sz w:val="24"/>
            <w:szCs w:val="24"/>
          </w:rPr>
          <w:delText>In</w:delText>
        </w:r>
      </w:del>
      <w:ins w:id="11940" w:author="OFFM" w:date="2024-04-16T10:53:00Z">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requesting proposals for audit services, the objectives and scope of the audit must be made clear</w:t>
      </w:r>
      <w:ins w:id="1194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the non-Federal entity must request a copy of the audit </w:t>
      </w:r>
      <w:del w:id="11942" w:author="OFFM" w:date="2024-04-16T10:53:00Z">
        <w:r w:rsidR="00817C00" w:rsidRPr="00F74592">
          <w:rPr>
            <w:rFonts w:ascii="Times New Roman" w:hAnsi="Times New Roman" w:cs="Times New Roman"/>
            <w:sz w:val="24"/>
            <w:szCs w:val="24"/>
          </w:rPr>
          <w:delText>organization's</w:delText>
        </w:r>
      </w:del>
      <w:ins w:id="11943" w:author="OFFM" w:date="2024-04-16T10:53:00Z">
        <w:r w:rsidRPr="000D237D">
          <w:rPr>
            <w:rFonts w:ascii="Times New Roman" w:eastAsia="Times New Roman" w:hAnsi="Times New Roman" w:cs="Times New Roman"/>
            <w:sz w:val="24"/>
            <w:szCs w:val="24"/>
          </w:rPr>
          <w:t>organization’s</w:t>
        </w:r>
      </w:ins>
      <w:r w:rsidRPr="000D237D">
        <w:rPr>
          <w:rFonts w:ascii="Times New Roman" w:eastAsia="Times New Roman" w:hAnsi="Times New Roman" w:cs="Times New Roman"/>
          <w:sz w:val="24"/>
          <w:szCs w:val="24"/>
        </w:rPr>
        <w:t xml:space="preserve"> peer review report</w:t>
      </w:r>
      <w:ins w:id="11944"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which the auditor </w:t>
      </w:r>
      <w:del w:id="11945" w:author="OFFM" w:date="2024-04-16T10:53:00Z">
        <w:r w:rsidR="00817C00" w:rsidRPr="00F74592">
          <w:rPr>
            <w:rFonts w:ascii="Times New Roman" w:hAnsi="Times New Roman" w:cs="Times New Roman"/>
            <w:sz w:val="24"/>
            <w:szCs w:val="24"/>
          </w:rPr>
          <w:delText>is required to</w:delText>
        </w:r>
      </w:del>
      <w:ins w:id="11946" w:author="OFFM" w:date="2024-04-16T10:53:00Z">
        <w:r w:rsidRPr="000D237D">
          <w:rPr>
            <w:rFonts w:ascii="Times New Roman" w:eastAsia="Times New Roman" w:hAnsi="Times New Roman" w:cs="Times New Roman"/>
            <w:sz w:val="24"/>
            <w:szCs w:val="24"/>
          </w:rPr>
          <w:t>must</w:t>
        </w:r>
      </w:ins>
      <w:r w:rsidRPr="000D237D">
        <w:rPr>
          <w:rFonts w:ascii="Times New Roman" w:eastAsia="Times New Roman" w:hAnsi="Times New Roman" w:cs="Times New Roman"/>
          <w:sz w:val="24"/>
          <w:szCs w:val="24"/>
        </w:rPr>
        <w:t xml:space="preserve"> provide under GAGAS. Factors to be considered in evaluating each proposal for audit services include the responsiveness to the request for proposal, relevant experience, availability of staff with professional qualifications and technical abilities, the results of peer and external quality control reviews, and price. Whenever possible, the auditee must make </w:t>
      </w:r>
      <w:del w:id="11947" w:author="OFFM" w:date="2024-04-16T10:53:00Z">
        <w:r w:rsidR="00817C00" w:rsidRPr="00F74592">
          <w:rPr>
            <w:rFonts w:ascii="Times New Roman" w:hAnsi="Times New Roman" w:cs="Times New Roman"/>
            <w:sz w:val="24"/>
            <w:szCs w:val="24"/>
          </w:rPr>
          <w:delText xml:space="preserve">positive </w:delText>
        </w:r>
      </w:del>
      <w:r w:rsidRPr="000D237D">
        <w:rPr>
          <w:rFonts w:ascii="Times New Roman" w:eastAsia="Times New Roman" w:hAnsi="Times New Roman" w:cs="Times New Roman"/>
          <w:sz w:val="24"/>
          <w:szCs w:val="24"/>
        </w:rPr>
        <w:t xml:space="preserve">efforts to </w:t>
      </w:r>
      <w:del w:id="11948" w:author="OFFM" w:date="2024-04-16T10:53:00Z">
        <w:r w:rsidR="00817C00" w:rsidRPr="00F74592">
          <w:rPr>
            <w:rFonts w:ascii="Times New Roman" w:hAnsi="Times New Roman" w:cs="Times New Roman"/>
            <w:sz w:val="24"/>
            <w:szCs w:val="24"/>
          </w:rPr>
          <w:delText>utilize small</w:delText>
        </w:r>
      </w:del>
      <w:ins w:id="11949" w:author="OFFM" w:date="2024-04-16T10:53:00Z">
        <w:r w:rsidRPr="000D237D">
          <w:rPr>
            <w:rFonts w:ascii="Times New Roman" w:eastAsia="Times New Roman" w:hAnsi="Times New Roman" w:cs="Times New Roman"/>
            <w:sz w:val="24"/>
            <w:szCs w:val="24"/>
          </w:rPr>
          <w:t>contract with</w:t>
        </w:r>
      </w:ins>
      <w:r w:rsidRPr="000D237D">
        <w:rPr>
          <w:rFonts w:ascii="Times New Roman" w:eastAsia="Times New Roman" w:hAnsi="Times New Roman" w:cs="Times New Roman"/>
          <w:sz w:val="24"/>
          <w:szCs w:val="24"/>
        </w:rPr>
        <w:t xml:space="preserve"> businesses</w:t>
      </w:r>
      <w:del w:id="11950" w:author="OFFM" w:date="2024-04-16T10:53:00Z">
        <w:r w:rsidR="00817C00" w:rsidRPr="00F74592">
          <w:rPr>
            <w:rFonts w:ascii="Times New Roman" w:hAnsi="Times New Roman" w:cs="Times New Roman"/>
            <w:sz w:val="24"/>
            <w:szCs w:val="24"/>
          </w:rPr>
          <w:delText>, minority-owned firms, and women's business enterprises, in procuring audit services</w:delText>
        </w:r>
      </w:del>
      <w:r w:rsidRPr="000D237D">
        <w:rPr>
          <w:rFonts w:ascii="Times New Roman" w:eastAsia="Times New Roman" w:hAnsi="Times New Roman" w:cs="Times New Roman"/>
          <w:sz w:val="24"/>
          <w:szCs w:val="24"/>
        </w:rPr>
        <w:t xml:space="preserve"> as stated in § 200.321</w:t>
      </w:r>
      <w:del w:id="11951"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or the FAR (48 CFR part 42), as applicable.</w:t>
      </w:r>
      <w:del w:id="11952" w:author="OFFM" w:date="2024-04-16T10:53:00Z">
        <w:r w:rsidR="00817C00" w:rsidRPr="00F74592">
          <w:rPr>
            <w:rFonts w:ascii="Times New Roman" w:hAnsi="Times New Roman" w:cs="Times New Roman"/>
            <w:sz w:val="24"/>
            <w:szCs w:val="24"/>
          </w:rPr>
          <w:delText xml:space="preserve"> </w:delText>
        </w:r>
      </w:del>
    </w:p>
    <w:p w14:paraId="6B54276B" w14:textId="6DA9D06C"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(b)</w:t>
      </w:r>
      <w:r w:rsidRPr="00A63D45">
        <w:rPr>
          <w:rFonts w:ascii="Times New Roman" w:hAnsi="Times New Roman"/>
          <w:i/>
          <w:sz w:val="24"/>
        </w:rPr>
        <w:t xml:space="preserve"> Restriction on auditor preparing indirect cost proposals.</w:t>
      </w:r>
      <w:r w:rsidRPr="000D237D">
        <w:rPr>
          <w:rFonts w:ascii="Times New Roman" w:eastAsia="Times New Roman" w:hAnsi="Times New Roman" w:cs="Times New Roman"/>
          <w:sz w:val="24"/>
          <w:szCs w:val="24"/>
        </w:rPr>
        <w:t xml:space="preserve"> An auditor who prepares the indirect cost proposal or cost allocation plan may not </w:t>
      </w:r>
      <w:del w:id="11953" w:author="OFFM" w:date="2024-04-16T10:53:00Z">
        <w:r w:rsidR="00817C00" w:rsidRPr="00F74592">
          <w:rPr>
            <w:rFonts w:ascii="Times New Roman" w:hAnsi="Times New Roman" w:cs="Times New Roman"/>
            <w:sz w:val="24"/>
            <w:szCs w:val="24"/>
          </w:rPr>
          <w:delText xml:space="preserve">also </w:delText>
        </w:r>
      </w:del>
      <w:r w:rsidRPr="000D237D">
        <w:rPr>
          <w:rFonts w:ascii="Times New Roman" w:eastAsia="Times New Roman" w:hAnsi="Times New Roman" w:cs="Times New Roman"/>
          <w:sz w:val="24"/>
          <w:szCs w:val="24"/>
        </w:rPr>
        <w:t xml:space="preserve">be selected to perform the audit required by this part when the indirect costs recovered by the auditee during the prior year </w:t>
      </w:r>
      <w:del w:id="11954" w:author="OFFM" w:date="2024-04-16T10:53:00Z">
        <w:r w:rsidR="00817C00" w:rsidRPr="00F74592">
          <w:rPr>
            <w:rFonts w:ascii="Times New Roman" w:hAnsi="Times New Roman" w:cs="Times New Roman"/>
            <w:sz w:val="24"/>
            <w:szCs w:val="24"/>
          </w:rPr>
          <w:delText>exceeded</w:delText>
        </w:r>
      </w:del>
      <w:ins w:id="11955" w:author="OFFM" w:date="2024-04-16T10:53:00Z">
        <w:r w:rsidRPr="000D237D">
          <w:rPr>
            <w:rFonts w:ascii="Times New Roman" w:eastAsia="Times New Roman" w:hAnsi="Times New Roman" w:cs="Times New Roman"/>
            <w:sz w:val="24"/>
            <w:szCs w:val="24"/>
          </w:rPr>
          <w:t>exceed</w:t>
        </w:r>
      </w:ins>
      <w:r w:rsidRPr="000D237D">
        <w:rPr>
          <w:rFonts w:ascii="Times New Roman" w:eastAsia="Times New Roman" w:hAnsi="Times New Roman" w:cs="Times New Roman"/>
          <w:sz w:val="24"/>
          <w:szCs w:val="24"/>
        </w:rPr>
        <w:t xml:space="preserve"> $1 million. This restriction applies to the base year used </w:t>
      </w:r>
      <w:del w:id="11956" w:author="OFFM" w:date="2024-04-16T10:53:00Z">
        <w:r w:rsidR="00817C00" w:rsidRPr="00F74592">
          <w:rPr>
            <w:rFonts w:ascii="Times New Roman" w:hAnsi="Times New Roman" w:cs="Times New Roman"/>
            <w:sz w:val="24"/>
            <w:szCs w:val="24"/>
          </w:rPr>
          <w:delText>in the preparation of</w:delText>
        </w:r>
      </w:del>
      <w:ins w:id="11957" w:author="OFFM" w:date="2024-04-16T10:53:00Z">
        <w:r w:rsidRPr="000D237D">
          <w:rPr>
            <w:rFonts w:ascii="Times New Roman" w:eastAsia="Times New Roman" w:hAnsi="Times New Roman" w:cs="Times New Roman"/>
            <w:sz w:val="24"/>
            <w:szCs w:val="24"/>
          </w:rPr>
          <w:t>to prepare</w:t>
        </w:r>
      </w:ins>
      <w:r w:rsidRPr="000D237D">
        <w:rPr>
          <w:rFonts w:ascii="Times New Roman" w:eastAsia="Times New Roman" w:hAnsi="Times New Roman" w:cs="Times New Roman"/>
          <w:sz w:val="24"/>
          <w:szCs w:val="24"/>
        </w:rPr>
        <w:t xml:space="preserve"> the indirect cost proposal or cost allocation plan and any subsequent years in which the resulting indirect cost agreement or cost allocation plan is used to recover costs.</w:t>
      </w:r>
      <w:del w:id="11958" w:author="OFFM" w:date="2024-04-16T10:53:00Z">
        <w:r w:rsidR="00817C00" w:rsidRPr="00F74592">
          <w:rPr>
            <w:rFonts w:ascii="Times New Roman" w:hAnsi="Times New Roman" w:cs="Times New Roman"/>
            <w:sz w:val="24"/>
            <w:szCs w:val="24"/>
          </w:rPr>
          <w:delText xml:space="preserve"> </w:delText>
        </w:r>
      </w:del>
    </w:p>
    <w:p w14:paraId="167927B7" w14:textId="26AD9F38"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w:t>
      </w:r>
      <w:r w:rsidRPr="00A63D45">
        <w:rPr>
          <w:rFonts w:ascii="Times New Roman" w:hAnsi="Times New Roman"/>
          <w:i/>
          <w:sz w:val="24"/>
        </w:rPr>
        <w:t xml:space="preserve"> Use of Federal auditors.</w:t>
      </w:r>
      <w:r w:rsidRPr="000D237D">
        <w:rPr>
          <w:rFonts w:ascii="Times New Roman" w:eastAsia="Times New Roman" w:hAnsi="Times New Roman" w:cs="Times New Roman"/>
          <w:sz w:val="24"/>
          <w:szCs w:val="24"/>
        </w:rPr>
        <w:t xml:space="preserve"> Federal auditors may perform all or part of the work required under this part if they </w:t>
      </w:r>
      <w:ins w:id="11959" w:author="OFFM" w:date="2024-04-16T10:53:00Z">
        <w:r w:rsidRPr="000D237D">
          <w:rPr>
            <w:rFonts w:ascii="Times New Roman" w:eastAsia="Times New Roman" w:hAnsi="Times New Roman" w:cs="Times New Roman"/>
            <w:sz w:val="24"/>
            <w:szCs w:val="24"/>
          </w:rPr>
          <w:t xml:space="preserve">fully </w:t>
        </w:r>
      </w:ins>
      <w:r w:rsidRPr="000D237D">
        <w:rPr>
          <w:rFonts w:ascii="Times New Roman" w:eastAsia="Times New Roman" w:hAnsi="Times New Roman" w:cs="Times New Roman"/>
          <w:sz w:val="24"/>
          <w:szCs w:val="24"/>
        </w:rPr>
        <w:t xml:space="preserve">comply </w:t>
      </w:r>
      <w:del w:id="11960" w:author="OFFM" w:date="2024-04-16T10:53:00Z">
        <w:r w:rsidR="00817C00" w:rsidRPr="00F74592">
          <w:rPr>
            <w:rFonts w:ascii="Times New Roman" w:hAnsi="Times New Roman" w:cs="Times New Roman"/>
            <w:sz w:val="24"/>
            <w:szCs w:val="24"/>
          </w:rPr>
          <w:delText xml:space="preserve">fully </w:delText>
        </w:r>
      </w:del>
      <w:r w:rsidRPr="000D237D">
        <w:rPr>
          <w:rFonts w:ascii="Times New Roman" w:eastAsia="Times New Roman" w:hAnsi="Times New Roman" w:cs="Times New Roman"/>
          <w:sz w:val="24"/>
          <w:szCs w:val="24"/>
        </w:rPr>
        <w:t xml:space="preserve">with the requirements of this part. </w:t>
      </w:r>
    </w:p>
    <w:p w14:paraId="40F54410"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200.510 Financial statements.</w:t>
      </w:r>
    </w:p>
    <w:p w14:paraId="1C40F694" w14:textId="3DC8E54B"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w:t>
      </w:r>
      <w:r w:rsidRPr="00A63D45">
        <w:rPr>
          <w:rFonts w:ascii="Times New Roman" w:hAnsi="Times New Roman"/>
          <w:i/>
          <w:sz w:val="24"/>
        </w:rPr>
        <w:t xml:space="preserve"> Financial statements.</w:t>
      </w:r>
      <w:r w:rsidRPr="000D237D">
        <w:rPr>
          <w:rFonts w:ascii="Times New Roman" w:eastAsia="Times New Roman" w:hAnsi="Times New Roman" w:cs="Times New Roman"/>
          <w:sz w:val="24"/>
          <w:szCs w:val="24"/>
        </w:rPr>
        <w:t xml:space="preserve"> The auditee must prepare financial statements that reflect its financial position, results of operations or changes in net assets, and, where appropriate, cash flows for the fiscal year audited. The financial statements must be for the same organizational unit and fiscal year </w:t>
      </w:r>
      <w:del w:id="11961" w:author="OFFM" w:date="2024-04-16T10:53:00Z">
        <w:r w:rsidR="00817C00" w:rsidRPr="00F74592">
          <w:rPr>
            <w:rFonts w:ascii="Times New Roman" w:hAnsi="Times New Roman" w:cs="Times New Roman"/>
            <w:sz w:val="24"/>
            <w:szCs w:val="24"/>
          </w:rPr>
          <w:delText xml:space="preserve">that is </w:delText>
        </w:r>
      </w:del>
      <w:r w:rsidRPr="000D237D">
        <w:rPr>
          <w:rFonts w:ascii="Times New Roman" w:eastAsia="Times New Roman" w:hAnsi="Times New Roman" w:cs="Times New Roman"/>
          <w:sz w:val="24"/>
          <w:szCs w:val="24"/>
        </w:rPr>
        <w:t xml:space="preserve">chosen to meet </w:t>
      </w:r>
      <w:del w:id="11962" w:author="OFFM" w:date="2024-04-16T10:53:00Z">
        <w:r w:rsidR="00817C00" w:rsidRPr="00F74592">
          <w:rPr>
            <w:rFonts w:ascii="Times New Roman" w:hAnsi="Times New Roman" w:cs="Times New Roman"/>
            <w:sz w:val="24"/>
            <w:szCs w:val="24"/>
          </w:rPr>
          <w:delText>the</w:delText>
        </w:r>
      </w:del>
      <w:ins w:id="11963" w:author="OFFM" w:date="2024-04-16T10:53:00Z">
        <w:r w:rsidRPr="000D237D">
          <w:rPr>
            <w:rFonts w:ascii="Times New Roman" w:eastAsia="Times New Roman" w:hAnsi="Times New Roman" w:cs="Times New Roman"/>
            <w:sz w:val="24"/>
            <w:szCs w:val="24"/>
          </w:rPr>
          <w:t>this part’s</w:t>
        </w:r>
      </w:ins>
      <w:r w:rsidRPr="000D237D">
        <w:rPr>
          <w:rFonts w:ascii="Times New Roman" w:eastAsia="Times New Roman" w:hAnsi="Times New Roman" w:cs="Times New Roman"/>
          <w:sz w:val="24"/>
          <w:szCs w:val="24"/>
        </w:rPr>
        <w:t xml:space="preserve"> requirements</w:t>
      </w:r>
      <w:del w:id="11964" w:author="OFFM" w:date="2024-04-16T10:53:00Z">
        <w:r w:rsidR="00817C00" w:rsidRPr="00F74592">
          <w:rPr>
            <w:rFonts w:ascii="Times New Roman" w:hAnsi="Times New Roman" w:cs="Times New Roman"/>
            <w:sz w:val="24"/>
            <w:szCs w:val="24"/>
          </w:rPr>
          <w:delText xml:space="preserve"> of this part.</w:delText>
        </w:r>
      </w:del>
      <w:ins w:id="1196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However, </w:t>
      </w:r>
      <w:del w:id="11966" w:author="OFFM" w:date="2024-04-16T10:53:00Z">
        <w:r w:rsidR="00817C00" w:rsidRPr="00F74592">
          <w:rPr>
            <w:rFonts w:ascii="Times New Roman" w:hAnsi="Times New Roman" w:cs="Times New Roman"/>
            <w:sz w:val="24"/>
            <w:szCs w:val="24"/>
          </w:rPr>
          <w:delText>non-Federal entity</w:delText>
        </w:r>
      </w:del>
      <w:ins w:id="11967" w:author="OFFM" w:date="2024-04-16T10:53:00Z">
        <w:r w:rsidRPr="000D237D">
          <w:rPr>
            <w:rFonts w:ascii="Times New Roman" w:eastAsia="Times New Roman" w:hAnsi="Times New Roman" w:cs="Times New Roman"/>
            <w:sz w:val="24"/>
            <w:szCs w:val="24"/>
          </w:rPr>
          <w:t>organization</w:t>
        </w:r>
      </w:ins>
      <w:r w:rsidRPr="000D237D">
        <w:rPr>
          <w:rFonts w:ascii="Times New Roman" w:eastAsia="Times New Roman" w:hAnsi="Times New Roman" w:cs="Times New Roman"/>
          <w:sz w:val="24"/>
          <w:szCs w:val="24"/>
        </w:rPr>
        <w:t>-wide financial statements</w:t>
      </w:r>
      <w:ins w:id="11968" w:author="OFFM" w:date="2024-04-16T10:53:00Z">
        <w:r w:rsidRPr="000D237D">
          <w:rPr>
            <w:rFonts w:ascii="Times New Roman" w:eastAsia="Times New Roman" w:hAnsi="Times New Roman" w:cs="Times New Roman"/>
            <w:sz w:val="24"/>
            <w:szCs w:val="24"/>
          </w:rPr>
          <w:t xml:space="preserve"> of the non-Federal entity</w:t>
        </w:r>
      </w:ins>
      <w:r w:rsidRPr="000D237D">
        <w:rPr>
          <w:rFonts w:ascii="Times New Roman" w:eastAsia="Times New Roman" w:hAnsi="Times New Roman" w:cs="Times New Roman"/>
          <w:sz w:val="24"/>
          <w:szCs w:val="24"/>
        </w:rPr>
        <w:t xml:space="preserve"> may also include </w:t>
      </w:r>
      <w:r w:rsidRPr="000D237D">
        <w:rPr>
          <w:rFonts w:ascii="Times New Roman" w:eastAsia="Times New Roman" w:hAnsi="Times New Roman" w:cs="Times New Roman"/>
          <w:sz w:val="24"/>
          <w:szCs w:val="24"/>
        </w:rPr>
        <w:lastRenderedPageBreak/>
        <w:t>departments, agencies, and other organizational units that have separate audits in accordance with § 200.514(a) and prepare separate financial statements.</w:t>
      </w:r>
      <w:del w:id="11969" w:author="OFFM" w:date="2024-04-16T10:53:00Z">
        <w:r w:rsidR="00817C00" w:rsidRPr="00F74592">
          <w:rPr>
            <w:rFonts w:ascii="Times New Roman" w:hAnsi="Times New Roman" w:cs="Times New Roman"/>
            <w:sz w:val="24"/>
            <w:szCs w:val="24"/>
          </w:rPr>
          <w:delText xml:space="preserve"> </w:delText>
        </w:r>
      </w:del>
    </w:p>
    <w:p w14:paraId="03403A4D" w14:textId="06BF111F"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(b)</w:t>
      </w:r>
      <w:r w:rsidRPr="00A63D45">
        <w:rPr>
          <w:rFonts w:ascii="Times New Roman" w:hAnsi="Times New Roman"/>
          <w:i/>
          <w:sz w:val="24"/>
        </w:rPr>
        <w:t xml:space="preserve"> Schedule of expenditures of Federal awards.</w:t>
      </w:r>
      <w:r w:rsidRPr="000D237D">
        <w:rPr>
          <w:rFonts w:ascii="Times New Roman" w:eastAsia="Times New Roman" w:hAnsi="Times New Roman" w:cs="Times New Roman"/>
          <w:sz w:val="24"/>
          <w:szCs w:val="24"/>
        </w:rPr>
        <w:t xml:space="preserve"> The auditee must also prepare a schedule of expenditures of Federal awards for the period covered by the auditee's financial statements</w:t>
      </w:r>
      <w:del w:id="11970" w:author="OFFM" w:date="2024-04-16T10:53:00Z">
        <w:r w:rsidR="00817C00" w:rsidRPr="00F74592">
          <w:rPr>
            <w:rFonts w:ascii="Times New Roman" w:hAnsi="Times New Roman" w:cs="Times New Roman"/>
            <w:sz w:val="24"/>
            <w:szCs w:val="24"/>
          </w:rPr>
          <w:delText xml:space="preserve"> which</w:delText>
        </w:r>
      </w:del>
      <w:ins w:id="11971" w:author="OFFM" w:date="2024-04-16T10:53:00Z">
        <w:r w:rsidRPr="000D237D">
          <w:rPr>
            <w:rFonts w:ascii="Times New Roman" w:eastAsia="Times New Roman" w:hAnsi="Times New Roman" w:cs="Times New Roman"/>
            <w:sz w:val="24"/>
            <w:szCs w:val="24"/>
          </w:rPr>
          <w:t>. The schedule</w:t>
        </w:r>
      </w:ins>
      <w:r w:rsidRPr="000D237D">
        <w:rPr>
          <w:rFonts w:ascii="Times New Roman" w:eastAsia="Times New Roman" w:hAnsi="Times New Roman" w:cs="Times New Roman"/>
          <w:sz w:val="24"/>
          <w:szCs w:val="24"/>
        </w:rPr>
        <w:t xml:space="preserve"> must include the total Federal awards expended as determined in accordance with § 200.502. </w:t>
      </w:r>
      <w:del w:id="11972" w:author="OFFM" w:date="2024-04-16T10:53:00Z">
        <w:r w:rsidR="00817C00" w:rsidRPr="00F74592">
          <w:rPr>
            <w:rFonts w:ascii="Times New Roman" w:hAnsi="Times New Roman" w:cs="Times New Roman"/>
            <w:sz w:val="24"/>
            <w:szCs w:val="24"/>
          </w:rPr>
          <w:delText>While not required, the</w:delText>
        </w:r>
      </w:del>
      <w:ins w:id="11973"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auditee may choose to provide information requested by Federal </w:t>
      </w:r>
      <w:del w:id="11974"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agencies </w:t>
      </w:r>
      <w:del w:id="11975" w:author="OFFM" w:date="2024-04-16T10:53:00Z">
        <w:r w:rsidR="00817C00" w:rsidRPr="00F74592">
          <w:rPr>
            <w:rFonts w:ascii="Times New Roman" w:hAnsi="Times New Roman" w:cs="Times New Roman"/>
            <w:sz w:val="24"/>
            <w:szCs w:val="24"/>
          </w:rPr>
          <w:delText>and</w:delText>
        </w:r>
      </w:del>
      <w:ins w:id="11976" w:author="OFFM" w:date="2024-04-16T10:53:00Z">
        <w:r w:rsidRPr="000D237D">
          <w:rPr>
            <w:rFonts w:ascii="Times New Roman" w:eastAsia="Times New Roman" w:hAnsi="Times New Roman" w:cs="Times New Roman"/>
            <w:sz w:val="24"/>
            <w:szCs w:val="24"/>
          </w:rPr>
          <w:t>or</w:t>
        </w:r>
      </w:ins>
      <w:r w:rsidRPr="000D237D">
        <w:rPr>
          <w:rFonts w:ascii="Times New Roman" w:eastAsia="Times New Roman" w:hAnsi="Times New Roman" w:cs="Times New Roman"/>
          <w:sz w:val="24"/>
          <w:szCs w:val="24"/>
        </w:rPr>
        <w:t xml:space="preserve"> pass-through entities to make the schedule easier to use. For example, when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has multiple Federal award years, the auditee may </w:t>
      </w:r>
      <w:ins w:id="11977" w:author="OFFM" w:date="2024-04-16T10:53:00Z">
        <w:r w:rsidRPr="000D237D">
          <w:rPr>
            <w:rFonts w:ascii="Times New Roman" w:eastAsia="Times New Roman" w:hAnsi="Times New Roman" w:cs="Times New Roman"/>
            <w:sz w:val="24"/>
            <w:szCs w:val="24"/>
          </w:rPr>
          <w:t xml:space="preserve">separately </w:t>
        </w:r>
      </w:ins>
      <w:r w:rsidRPr="000D237D">
        <w:rPr>
          <w:rFonts w:ascii="Times New Roman" w:eastAsia="Times New Roman" w:hAnsi="Times New Roman" w:cs="Times New Roman"/>
          <w:sz w:val="24"/>
          <w:szCs w:val="24"/>
        </w:rPr>
        <w:t xml:space="preserve">list the amount of Federal awards expended for each </w:t>
      </w:r>
      <w:ins w:id="11978" w:author="OFFM" w:date="2024-04-16T10:53:00Z">
        <w:r w:rsidRPr="000D237D">
          <w:rPr>
            <w:rFonts w:ascii="Times New Roman" w:eastAsia="Times New Roman" w:hAnsi="Times New Roman" w:cs="Times New Roman"/>
            <w:sz w:val="24"/>
            <w:szCs w:val="24"/>
          </w:rPr>
          <w:t xml:space="preserve">year of a </w:t>
        </w:r>
      </w:ins>
      <w:r w:rsidRPr="000D237D">
        <w:rPr>
          <w:rFonts w:ascii="Times New Roman" w:eastAsia="Times New Roman" w:hAnsi="Times New Roman" w:cs="Times New Roman"/>
          <w:sz w:val="24"/>
          <w:szCs w:val="24"/>
        </w:rPr>
        <w:t>Federal award</w:t>
      </w:r>
      <w:del w:id="11979" w:author="OFFM" w:date="2024-04-16T10:53:00Z">
        <w:r w:rsidR="00817C00" w:rsidRPr="00F74592">
          <w:rPr>
            <w:rFonts w:ascii="Times New Roman" w:hAnsi="Times New Roman" w:cs="Times New Roman"/>
            <w:sz w:val="24"/>
            <w:szCs w:val="24"/>
          </w:rPr>
          <w:delText xml:space="preserve"> year separately. At a minimum, the</w:delText>
        </w:r>
      </w:del>
      <w:ins w:id="11980" w:author="OFFM" w:date="2024-04-16T10:53:00Z">
        <w:r w:rsidRPr="000D237D">
          <w:rPr>
            <w:rFonts w:ascii="Times New Roman" w:eastAsia="Times New Roman" w:hAnsi="Times New Roman" w:cs="Times New Roman"/>
            <w:sz w:val="24"/>
            <w:szCs w:val="24"/>
          </w:rPr>
          <w:t>. The</w:t>
        </w:r>
      </w:ins>
      <w:r w:rsidRPr="000D237D">
        <w:rPr>
          <w:rFonts w:ascii="Times New Roman" w:eastAsia="Times New Roman" w:hAnsi="Times New Roman" w:cs="Times New Roman"/>
          <w:sz w:val="24"/>
          <w:szCs w:val="24"/>
        </w:rPr>
        <w:t xml:space="preserve"> schedule must:</w:t>
      </w:r>
      <w:del w:id="11981" w:author="OFFM" w:date="2024-04-16T10:53:00Z">
        <w:r w:rsidR="00817C00" w:rsidRPr="00F74592">
          <w:rPr>
            <w:rFonts w:ascii="Times New Roman" w:hAnsi="Times New Roman" w:cs="Times New Roman"/>
            <w:sz w:val="24"/>
            <w:szCs w:val="24"/>
          </w:rPr>
          <w:delText xml:space="preserve"> </w:delText>
        </w:r>
      </w:del>
    </w:p>
    <w:p w14:paraId="520947BB" w14:textId="687E34F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List individual Federal programs by Federal agency</w:t>
      </w:r>
      <w:del w:id="11982" w:author="OFFM" w:date="2024-04-16T10:53:00Z">
        <w:r w:rsidR="00817C00" w:rsidRPr="00F74592">
          <w:rPr>
            <w:rFonts w:ascii="Times New Roman" w:hAnsi="Times New Roman" w:cs="Times New Roman"/>
            <w:sz w:val="24"/>
            <w:szCs w:val="24"/>
          </w:rPr>
          <w:delText>.</w:delText>
        </w:r>
      </w:del>
      <w:ins w:id="11983" w:author="OFFM" w:date="2024-04-16T10:53:00Z">
        <w:r w:rsidRPr="000D237D">
          <w:rPr>
            <w:rFonts w:ascii="Times New Roman" w:eastAsia="Times New Roman" w:hAnsi="Times New Roman" w:cs="Times New Roman"/>
            <w:sz w:val="24"/>
            <w:szCs w:val="24"/>
          </w:rPr>
          <w:t xml:space="preserve"> using the applicable Assistance Listing number(s).</w:t>
        </w:r>
      </w:ins>
      <w:r w:rsidRPr="000D237D">
        <w:rPr>
          <w:rFonts w:ascii="Times New Roman" w:eastAsia="Times New Roman" w:hAnsi="Times New Roman" w:cs="Times New Roman"/>
          <w:sz w:val="24"/>
          <w:szCs w:val="24"/>
        </w:rPr>
        <w:t xml:space="preserve"> For a cluster of programs, </w:t>
      </w:r>
      <w:ins w:id="11984" w:author="OFFM" w:date="2024-04-16T10:53:00Z">
        <w:r w:rsidRPr="000D237D">
          <w:rPr>
            <w:rFonts w:ascii="Times New Roman" w:eastAsia="Times New Roman" w:hAnsi="Times New Roman" w:cs="Times New Roman"/>
            <w:sz w:val="24"/>
            <w:szCs w:val="24"/>
          </w:rPr>
          <w:t xml:space="preserve">the non-Federal entity must </w:t>
        </w:r>
      </w:ins>
      <w:r w:rsidRPr="000D237D">
        <w:rPr>
          <w:rFonts w:ascii="Times New Roman" w:eastAsia="Times New Roman" w:hAnsi="Times New Roman" w:cs="Times New Roman"/>
          <w:sz w:val="24"/>
          <w:szCs w:val="24"/>
        </w:rPr>
        <w:t xml:space="preserve">provide the cluster name, </w:t>
      </w:r>
      <w:ins w:id="11985"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list </w:t>
      </w:r>
      <w:ins w:id="11986" w:author="OFFM" w:date="2024-04-16T10:53:00Z">
        <w:r w:rsidRPr="000D237D">
          <w:rPr>
            <w:rFonts w:ascii="Times New Roman" w:eastAsia="Times New Roman" w:hAnsi="Times New Roman" w:cs="Times New Roman"/>
            <w:sz w:val="24"/>
            <w:szCs w:val="24"/>
          </w:rPr>
          <w:t xml:space="preserve">of </w:t>
        </w:r>
      </w:ins>
      <w:r w:rsidRPr="000D237D">
        <w:rPr>
          <w:rFonts w:ascii="Times New Roman" w:eastAsia="Times New Roman" w:hAnsi="Times New Roman" w:cs="Times New Roman"/>
          <w:sz w:val="24"/>
          <w:szCs w:val="24"/>
        </w:rPr>
        <w:t>individual Federal programs within the cluster</w:t>
      </w:r>
      <w:del w:id="11987" w:author="OFFM" w:date="2024-04-16T10:53:00Z">
        <w:r w:rsidR="00817C00" w:rsidRPr="00F74592">
          <w:rPr>
            <w:rFonts w:ascii="Times New Roman" w:hAnsi="Times New Roman" w:cs="Times New Roman"/>
            <w:sz w:val="24"/>
            <w:szCs w:val="24"/>
          </w:rPr>
          <w:delText xml:space="preserve"> of programs</w:delText>
        </w:r>
      </w:del>
      <w:r w:rsidRPr="000D237D">
        <w:rPr>
          <w:rFonts w:ascii="Times New Roman" w:eastAsia="Times New Roman" w:hAnsi="Times New Roman" w:cs="Times New Roman"/>
          <w:sz w:val="24"/>
          <w:szCs w:val="24"/>
        </w:rPr>
        <w:t xml:space="preserve">, and provide the </w:t>
      </w:r>
      <w:del w:id="11988" w:author="OFFM" w:date="2024-04-16T10:53:00Z">
        <w:r w:rsidR="00817C00" w:rsidRPr="00F74592">
          <w:rPr>
            <w:rFonts w:ascii="Times New Roman" w:hAnsi="Times New Roman" w:cs="Times New Roman"/>
            <w:sz w:val="24"/>
            <w:szCs w:val="24"/>
          </w:rPr>
          <w:delText xml:space="preserve">applicable </w:delText>
        </w:r>
      </w:del>
      <w:r w:rsidRPr="000D237D">
        <w:rPr>
          <w:rFonts w:ascii="Times New Roman" w:eastAsia="Times New Roman" w:hAnsi="Times New Roman" w:cs="Times New Roman"/>
          <w:sz w:val="24"/>
          <w:szCs w:val="24"/>
        </w:rPr>
        <w:t>Federal agency name</w:t>
      </w:r>
      <w:del w:id="11989" w:author="OFFM" w:date="2024-04-16T10:53:00Z">
        <w:r w:rsidR="00817C00" w:rsidRPr="00F74592">
          <w:rPr>
            <w:rFonts w:ascii="Times New Roman" w:hAnsi="Times New Roman" w:cs="Times New Roman"/>
            <w:sz w:val="24"/>
            <w:szCs w:val="24"/>
          </w:rPr>
          <w:delText>.</w:delText>
        </w:r>
      </w:del>
      <w:ins w:id="11990" w:author="OFFM" w:date="2024-04-16T10:53:00Z">
        <w:r w:rsidRPr="000D237D">
          <w:rPr>
            <w:rFonts w:ascii="Times New Roman" w:eastAsia="Times New Roman" w:hAnsi="Times New Roman" w:cs="Times New Roman"/>
            <w:sz w:val="24"/>
            <w:szCs w:val="24"/>
          </w:rPr>
          <w:t xml:space="preserve"> and the applicable Assistance Listing number(s).</w:t>
        </w:r>
      </w:ins>
      <w:r w:rsidRPr="000D237D">
        <w:rPr>
          <w:rFonts w:ascii="Times New Roman" w:eastAsia="Times New Roman" w:hAnsi="Times New Roman" w:cs="Times New Roman"/>
          <w:sz w:val="24"/>
          <w:szCs w:val="24"/>
        </w:rPr>
        <w:t xml:space="preserve"> For </w:t>
      </w:r>
      <w:del w:id="11991" w:author="OFFM" w:date="2024-04-16T10:53:00Z">
        <w:r w:rsidR="00817C00" w:rsidRPr="00F74592">
          <w:rPr>
            <w:rFonts w:ascii="Times New Roman" w:hAnsi="Times New Roman" w:cs="Times New Roman"/>
            <w:sz w:val="24"/>
            <w:szCs w:val="24"/>
          </w:rPr>
          <w:delText>R&amp;D</w:delText>
        </w:r>
      </w:del>
      <w:ins w:id="11992" w:author="OFFM" w:date="2024-04-16T10:53:00Z">
        <w:r w:rsidRPr="000D237D">
          <w:rPr>
            <w:rFonts w:ascii="Times New Roman" w:eastAsia="Times New Roman" w:hAnsi="Times New Roman" w:cs="Times New Roman"/>
            <w:sz w:val="24"/>
            <w:szCs w:val="24"/>
          </w:rPr>
          <w:t>research and development</w:t>
        </w:r>
      </w:ins>
      <w:r w:rsidRPr="000D237D">
        <w:rPr>
          <w:rFonts w:ascii="Times New Roman" w:eastAsia="Times New Roman" w:hAnsi="Times New Roman" w:cs="Times New Roman"/>
          <w:sz w:val="24"/>
          <w:szCs w:val="24"/>
        </w:rPr>
        <w:t xml:space="preserve">, total Federal awards expended must be shown either by individual Federal award or by Federal agency and major subdivision within the Federal agency. For example, the National Institutes of Health is a major subdivision </w:t>
      </w:r>
      <w:del w:id="11993" w:author="OFFM" w:date="2024-04-16T10:53:00Z">
        <w:r w:rsidR="00817C00" w:rsidRPr="00F74592">
          <w:rPr>
            <w:rFonts w:ascii="Times New Roman" w:hAnsi="Times New Roman" w:cs="Times New Roman"/>
            <w:sz w:val="24"/>
            <w:szCs w:val="24"/>
          </w:rPr>
          <w:delText>in</w:delText>
        </w:r>
      </w:del>
      <w:ins w:id="11994" w:author="OFFM" w:date="2024-04-16T10:53:00Z">
        <w:r w:rsidRPr="000D237D">
          <w:rPr>
            <w:rFonts w:ascii="Times New Roman" w:eastAsia="Times New Roman" w:hAnsi="Times New Roman" w:cs="Times New Roman"/>
            <w:sz w:val="24"/>
            <w:szCs w:val="24"/>
          </w:rPr>
          <w:t>within</w:t>
        </w:r>
      </w:ins>
      <w:r w:rsidRPr="000D237D">
        <w:rPr>
          <w:rFonts w:ascii="Times New Roman" w:eastAsia="Times New Roman" w:hAnsi="Times New Roman" w:cs="Times New Roman"/>
          <w:sz w:val="24"/>
          <w:szCs w:val="24"/>
        </w:rPr>
        <w:t xml:space="preserve"> the Department of Health and Human Services. </w:t>
      </w:r>
    </w:p>
    <w:p w14:paraId="4911ADC6"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For Federal awards received as a subrecipient, the name of the pass-through entity and identifying number assigned by the pass-through entity must be included. </w:t>
      </w:r>
    </w:p>
    <w:p w14:paraId="4644516E" w14:textId="215FDC8D"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Provide total Federal awards expended for each individual Federal program and the Assistance Listings </w:t>
      </w:r>
      <w:del w:id="11995" w:author="OFFM" w:date="2024-04-16T10:53:00Z">
        <w:r w:rsidR="00817C00" w:rsidRPr="00F74592">
          <w:rPr>
            <w:rFonts w:ascii="Times New Roman" w:hAnsi="Times New Roman" w:cs="Times New Roman"/>
            <w:sz w:val="24"/>
            <w:szCs w:val="24"/>
          </w:rPr>
          <w:delText>Number</w:delText>
        </w:r>
      </w:del>
      <w:ins w:id="11996" w:author="OFFM" w:date="2024-04-16T10:53:00Z">
        <w:r w:rsidRPr="000D237D">
          <w:rPr>
            <w:rFonts w:ascii="Times New Roman" w:eastAsia="Times New Roman" w:hAnsi="Times New Roman" w:cs="Times New Roman"/>
            <w:sz w:val="24"/>
            <w:szCs w:val="24"/>
          </w:rPr>
          <w:t>number</w:t>
        </w:r>
      </w:ins>
      <w:r w:rsidRPr="000D237D">
        <w:rPr>
          <w:rFonts w:ascii="Times New Roman" w:eastAsia="Times New Roman" w:hAnsi="Times New Roman" w:cs="Times New Roman"/>
          <w:sz w:val="24"/>
          <w:szCs w:val="24"/>
        </w:rPr>
        <w:t xml:space="preserve"> or other identifying number when the Assistance Listings information is </w:t>
      </w:r>
      <w:del w:id="11997" w:author="OFFM" w:date="2024-04-16T10:53:00Z">
        <w:r w:rsidR="00817C00" w:rsidRPr="00F74592">
          <w:rPr>
            <w:rFonts w:ascii="Times New Roman" w:hAnsi="Times New Roman" w:cs="Times New Roman"/>
            <w:sz w:val="24"/>
            <w:szCs w:val="24"/>
          </w:rPr>
          <w:delText>not available.</w:delText>
        </w:r>
      </w:del>
      <w:ins w:id="11998" w:author="OFFM" w:date="2024-04-16T10:53:00Z">
        <w:r w:rsidRPr="000D237D">
          <w:rPr>
            <w:rFonts w:ascii="Times New Roman" w:eastAsia="Times New Roman" w:hAnsi="Times New Roman" w:cs="Times New Roman"/>
            <w:sz w:val="24"/>
            <w:szCs w:val="24"/>
          </w:rPr>
          <w:t>unavailable.</w:t>
        </w:r>
      </w:ins>
      <w:r w:rsidRPr="000D237D">
        <w:rPr>
          <w:rFonts w:ascii="Times New Roman" w:eastAsia="Times New Roman" w:hAnsi="Times New Roman" w:cs="Times New Roman"/>
          <w:sz w:val="24"/>
          <w:szCs w:val="24"/>
        </w:rPr>
        <w:t xml:space="preserve"> For a cluster of programs</w:t>
      </w:r>
      <w:ins w:id="11999" w:author="OFFM" w:date="2024-04-16T10:53:00Z">
        <w:r w:rsidRPr="000D237D">
          <w:rPr>
            <w:rFonts w:ascii="Times New Roman" w:eastAsia="Times New Roman" w:hAnsi="Times New Roman" w:cs="Times New Roman"/>
            <w:sz w:val="24"/>
            <w:szCs w:val="24"/>
          </w:rPr>
          <w:t>, the auditee must</w:t>
        </w:r>
      </w:ins>
      <w:r w:rsidRPr="000D237D">
        <w:rPr>
          <w:rFonts w:ascii="Times New Roman" w:eastAsia="Times New Roman" w:hAnsi="Times New Roman" w:cs="Times New Roman"/>
          <w:sz w:val="24"/>
          <w:szCs w:val="24"/>
        </w:rPr>
        <w:t xml:space="preserve"> also provide the total for the cluster.</w:t>
      </w:r>
      <w:del w:id="12000" w:author="OFFM" w:date="2024-04-16T10:53:00Z">
        <w:r w:rsidR="00817C00" w:rsidRPr="00F74592">
          <w:rPr>
            <w:rFonts w:ascii="Times New Roman" w:hAnsi="Times New Roman" w:cs="Times New Roman"/>
            <w:sz w:val="24"/>
            <w:szCs w:val="24"/>
          </w:rPr>
          <w:delText xml:space="preserve"> </w:delText>
        </w:r>
      </w:del>
    </w:p>
    <w:p w14:paraId="45F4D442" w14:textId="759CD6CD"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(4) Include the total amount provided to subrecipients from each Federal program.</w:t>
      </w:r>
      <w:del w:id="12001" w:author="OFFM" w:date="2024-04-16T10:53:00Z">
        <w:r w:rsidR="00817C00" w:rsidRPr="00F74592">
          <w:rPr>
            <w:rFonts w:ascii="Times New Roman" w:hAnsi="Times New Roman" w:cs="Times New Roman"/>
            <w:sz w:val="24"/>
            <w:szCs w:val="24"/>
          </w:rPr>
          <w:delText xml:space="preserve"> </w:delText>
        </w:r>
      </w:del>
    </w:p>
    <w:p w14:paraId="5C7FC603" w14:textId="1CE95E8D"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(5) For loan or loan guarantee programs described in § 200.502(b), identify in the notes to the schedule the balances outstanding at the end of the audit period. This</w:t>
      </w:r>
      <w:ins w:id="12002" w:author="OFFM" w:date="2024-04-16T10:53:00Z">
        <w:r w:rsidRPr="000D237D">
          <w:rPr>
            <w:rFonts w:ascii="Times New Roman" w:eastAsia="Times New Roman" w:hAnsi="Times New Roman" w:cs="Times New Roman"/>
            <w:sz w:val="24"/>
            <w:szCs w:val="24"/>
          </w:rPr>
          <w:t xml:space="preserve"> requirement</w:t>
        </w:r>
      </w:ins>
      <w:r w:rsidRPr="000D237D">
        <w:rPr>
          <w:rFonts w:ascii="Times New Roman" w:eastAsia="Times New Roman" w:hAnsi="Times New Roman" w:cs="Times New Roman"/>
          <w:sz w:val="24"/>
          <w:szCs w:val="24"/>
        </w:rPr>
        <w:t xml:space="preserve"> is in addition to including the total Federal awards expended for loan or loan guarantee programs in the schedule.</w:t>
      </w:r>
      <w:del w:id="12003" w:author="OFFM" w:date="2024-04-16T10:53:00Z">
        <w:r w:rsidR="00817C00" w:rsidRPr="00F74592">
          <w:rPr>
            <w:rFonts w:ascii="Times New Roman" w:hAnsi="Times New Roman" w:cs="Times New Roman"/>
            <w:sz w:val="24"/>
            <w:szCs w:val="24"/>
          </w:rPr>
          <w:delText xml:space="preserve"> </w:delText>
        </w:r>
      </w:del>
    </w:p>
    <w:p w14:paraId="2CDC395B" w14:textId="63BB72A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(6) Include notes </w:t>
      </w:r>
      <w:del w:id="12004" w:author="OFFM" w:date="2024-04-16T10:53:00Z">
        <w:r w:rsidR="00817C00" w:rsidRPr="00F74592">
          <w:rPr>
            <w:rFonts w:ascii="Times New Roman" w:hAnsi="Times New Roman" w:cs="Times New Roman"/>
            <w:sz w:val="24"/>
            <w:szCs w:val="24"/>
          </w:rPr>
          <w:delText>that describe that</w:delText>
        </w:r>
      </w:del>
      <w:ins w:id="12005" w:author="OFFM" w:date="2024-04-16T10:53:00Z">
        <w:r w:rsidRPr="000D237D">
          <w:rPr>
            <w:rFonts w:ascii="Times New Roman" w:eastAsia="Times New Roman" w:hAnsi="Times New Roman" w:cs="Times New Roman"/>
            <w:sz w:val="24"/>
            <w:szCs w:val="24"/>
          </w:rPr>
          <w:t>describing the</w:t>
        </w:r>
      </w:ins>
      <w:r w:rsidRPr="000D237D">
        <w:rPr>
          <w:rFonts w:ascii="Times New Roman" w:eastAsia="Times New Roman" w:hAnsi="Times New Roman" w:cs="Times New Roman"/>
          <w:sz w:val="24"/>
          <w:szCs w:val="24"/>
        </w:rPr>
        <w:t xml:space="preserve"> significant accounting policies used in preparing the schedule</w:t>
      </w:r>
      <w:del w:id="12006"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and </w:t>
      </w:r>
      <w:del w:id="12007" w:author="OFFM" w:date="2024-04-16T10:53:00Z">
        <w:r w:rsidR="00817C00" w:rsidRPr="00F74592">
          <w:rPr>
            <w:rFonts w:ascii="Times New Roman" w:hAnsi="Times New Roman" w:cs="Times New Roman"/>
            <w:sz w:val="24"/>
            <w:szCs w:val="24"/>
          </w:rPr>
          <w:delText xml:space="preserve">note </w:delText>
        </w:r>
      </w:del>
      <w:r w:rsidRPr="000D237D">
        <w:rPr>
          <w:rFonts w:ascii="Times New Roman" w:eastAsia="Times New Roman" w:hAnsi="Times New Roman" w:cs="Times New Roman"/>
          <w:sz w:val="24"/>
          <w:szCs w:val="24"/>
        </w:rPr>
        <w:t xml:space="preserve">whether </w:t>
      </w:r>
      <w:del w:id="12008" w:author="OFFM" w:date="2024-04-16T10:53:00Z">
        <w:r w:rsidR="00817C00" w:rsidRPr="00F74592">
          <w:rPr>
            <w:rFonts w:ascii="Times New Roman" w:hAnsi="Times New Roman" w:cs="Times New Roman"/>
            <w:sz w:val="24"/>
            <w:szCs w:val="24"/>
          </w:rPr>
          <w:delText xml:space="preserve">or not </w:delText>
        </w:r>
      </w:del>
      <w:r w:rsidRPr="000D237D">
        <w:rPr>
          <w:rFonts w:ascii="Times New Roman" w:eastAsia="Times New Roman" w:hAnsi="Times New Roman" w:cs="Times New Roman"/>
          <w:sz w:val="24"/>
          <w:szCs w:val="24"/>
        </w:rPr>
        <w:t xml:space="preserve">the auditee elected to use the </w:t>
      </w:r>
      <w:del w:id="12009" w:author="OFFM" w:date="2024-04-16T10:53:00Z">
        <w:r w:rsidR="00817C00" w:rsidRPr="00F74592">
          <w:rPr>
            <w:rFonts w:ascii="Times New Roman" w:hAnsi="Times New Roman" w:cs="Times New Roman"/>
            <w:sz w:val="24"/>
            <w:szCs w:val="24"/>
          </w:rPr>
          <w:delText xml:space="preserve">10% </w:delText>
        </w:r>
      </w:del>
      <w:r w:rsidRPr="000D237D">
        <w:rPr>
          <w:rFonts w:ascii="Times New Roman" w:eastAsia="Times New Roman" w:hAnsi="Times New Roman" w:cs="Times New Roman"/>
          <w:sz w:val="24"/>
          <w:szCs w:val="24"/>
        </w:rPr>
        <w:t xml:space="preserve">de minimis </w:t>
      </w:r>
      <w:ins w:id="12010" w:author="OFFM" w:date="2024-04-16T10:53:00Z">
        <w:r w:rsidRPr="000D237D">
          <w:rPr>
            <w:rFonts w:ascii="Times New Roman" w:eastAsia="Times New Roman" w:hAnsi="Times New Roman" w:cs="Times New Roman"/>
            <w:sz w:val="24"/>
            <w:szCs w:val="24"/>
          </w:rPr>
          <w:t xml:space="preserve">indirect </w:t>
        </w:r>
      </w:ins>
      <w:r w:rsidRPr="000D237D">
        <w:rPr>
          <w:rFonts w:ascii="Times New Roman" w:eastAsia="Times New Roman" w:hAnsi="Times New Roman" w:cs="Times New Roman"/>
          <w:sz w:val="24"/>
          <w:szCs w:val="24"/>
        </w:rPr>
        <w:t xml:space="preserve">cost rate </w:t>
      </w:r>
      <w:del w:id="12011" w:author="OFFM" w:date="2024-04-16T10:53:00Z">
        <w:r w:rsidR="00817C00" w:rsidRPr="00F74592">
          <w:rPr>
            <w:rFonts w:ascii="Times New Roman" w:hAnsi="Times New Roman" w:cs="Times New Roman"/>
            <w:sz w:val="24"/>
            <w:szCs w:val="24"/>
          </w:rPr>
          <w:delText>as covered in</w:delText>
        </w:r>
      </w:del>
      <w:ins w:id="12012" w:author="OFFM" w:date="2024-04-16T10:53:00Z">
        <w:r>
          <w:rPr>
            <w:rFonts w:ascii="Times New Roman" w:eastAsia="Times New Roman" w:hAnsi="Times New Roman" w:cs="Times New Roman"/>
            <w:sz w:val="24"/>
            <w:szCs w:val="24"/>
          </w:rPr>
          <w:t xml:space="preserve">of up to </w:t>
        </w:r>
        <w:r w:rsidRPr="000D237D">
          <w:rPr>
            <w:rFonts w:ascii="Times New Roman" w:eastAsia="Times New Roman" w:hAnsi="Times New Roman" w:cs="Times New Roman"/>
            <w:sz w:val="24"/>
            <w:szCs w:val="24"/>
          </w:rPr>
          <w:t>15 percent (see</w:t>
        </w:r>
      </w:ins>
      <w:r w:rsidRPr="000D237D">
        <w:rPr>
          <w:rFonts w:ascii="Times New Roman" w:eastAsia="Times New Roman" w:hAnsi="Times New Roman" w:cs="Times New Roman"/>
          <w:sz w:val="24"/>
          <w:szCs w:val="24"/>
        </w:rPr>
        <w:t xml:space="preserve"> § 200.414</w:t>
      </w:r>
      <w:del w:id="12013" w:author="OFFM" w:date="2024-04-16T10:53:00Z">
        <w:r w:rsidR="00817C00" w:rsidRPr="00F74592">
          <w:rPr>
            <w:rFonts w:ascii="Times New Roman" w:hAnsi="Times New Roman" w:cs="Times New Roman"/>
            <w:sz w:val="24"/>
            <w:szCs w:val="24"/>
          </w:rPr>
          <w:delText xml:space="preserve">. </w:delText>
        </w:r>
      </w:del>
      <w:ins w:id="12014" w:author="OFFM" w:date="2024-04-16T10:53:00Z">
        <w:r w:rsidRPr="000D237D">
          <w:rPr>
            <w:rFonts w:ascii="Times New Roman" w:eastAsia="Times New Roman" w:hAnsi="Times New Roman" w:cs="Times New Roman"/>
            <w:sz w:val="24"/>
            <w:szCs w:val="24"/>
          </w:rPr>
          <w:t>).</w:t>
        </w:r>
      </w:ins>
    </w:p>
    <w:p w14:paraId="179130DA"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200.511 Audit findings follow-up.</w:t>
      </w:r>
    </w:p>
    <w:p w14:paraId="380BD80A" w14:textId="011BC03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w:t>
      </w:r>
      <w:r w:rsidRPr="00A63D45">
        <w:rPr>
          <w:rFonts w:ascii="Times New Roman" w:hAnsi="Times New Roman"/>
          <w:i/>
          <w:sz w:val="24"/>
        </w:rPr>
        <w:t xml:space="preserve"> General.</w:t>
      </w:r>
      <w:r w:rsidRPr="000D237D">
        <w:rPr>
          <w:rFonts w:ascii="Times New Roman" w:eastAsia="Times New Roman" w:hAnsi="Times New Roman" w:cs="Times New Roman"/>
          <w:sz w:val="24"/>
          <w:szCs w:val="24"/>
        </w:rPr>
        <w:t xml:space="preserve"> The auditee is responsible for follow-up and corrective action on all audit findings. As part of this responsibility, the auditee must prepare a summary schedule of prior audit findings. The auditee must also prepare a corrective action plan for current year audit findings. The summary schedule of prior audit findings and the corrective action plan must include the reference numbers the auditor assigns to audit findings under § 200.516(c). Since the summary schedule may include audit findings from multiple years, it must include the fiscal year in which the finding initially occurred. The corrective action plan and summary schedule of prior audit findings must include </w:t>
      </w:r>
      <w:ins w:id="12015" w:author="OFFM" w:date="2024-04-16T10:53:00Z">
        <w:r w:rsidRPr="000D237D">
          <w:rPr>
            <w:rFonts w:ascii="Times New Roman" w:eastAsia="Times New Roman" w:hAnsi="Times New Roman" w:cs="Times New Roman"/>
            <w:sz w:val="24"/>
            <w:szCs w:val="24"/>
          </w:rPr>
          <w:t xml:space="preserve">financial statement </w:t>
        </w:r>
      </w:ins>
      <w:r w:rsidRPr="000D237D">
        <w:rPr>
          <w:rFonts w:ascii="Times New Roman" w:eastAsia="Times New Roman" w:hAnsi="Times New Roman" w:cs="Times New Roman"/>
          <w:sz w:val="24"/>
          <w:szCs w:val="24"/>
        </w:rPr>
        <w:t xml:space="preserve">findings </w:t>
      </w:r>
      <w:del w:id="12016" w:author="OFFM" w:date="2024-04-16T10:53:00Z">
        <w:r w:rsidR="00817C00" w:rsidRPr="00F74592">
          <w:rPr>
            <w:rFonts w:ascii="Times New Roman" w:hAnsi="Times New Roman" w:cs="Times New Roman"/>
            <w:sz w:val="24"/>
            <w:szCs w:val="24"/>
          </w:rPr>
          <w:delText>relating to</w:delText>
        </w:r>
      </w:del>
      <w:ins w:id="12017"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the </w:t>
      </w:r>
      <w:del w:id="12018" w:author="OFFM" w:date="2024-04-16T10:53:00Z">
        <w:r w:rsidR="00817C00" w:rsidRPr="00F74592">
          <w:rPr>
            <w:rFonts w:ascii="Times New Roman" w:hAnsi="Times New Roman" w:cs="Times New Roman"/>
            <w:sz w:val="24"/>
            <w:szCs w:val="24"/>
          </w:rPr>
          <w:delText>financial statements which are</w:delText>
        </w:r>
      </w:del>
      <w:ins w:id="12019" w:author="OFFM" w:date="2024-04-16T10:53:00Z">
        <w:r w:rsidRPr="000D237D">
          <w:rPr>
            <w:rFonts w:ascii="Times New Roman" w:eastAsia="Times New Roman" w:hAnsi="Times New Roman" w:cs="Times New Roman"/>
            <w:sz w:val="24"/>
            <w:szCs w:val="24"/>
          </w:rPr>
          <w:t>auditor was</w:t>
        </w:r>
      </w:ins>
      <w:r w:rsidRPr="000D237D">
        <w:rPr>
          <w:rFonts w:ascii="Times New Roman" w:eastAsia="Times New Roman" w:hAnsi="Times New Roman" w:cs="Times New Roman"/>
          <w:sz w:val="24"/>
          <w:szCs w:val="24"/>
        </w:rPr>
        <w:t xml:space="preserve"> required to </w:t>
      </w:r>
      <w:del w:id="12020" w:author="OFFM" w:date="2024-04-16T10:53:00Z">
        <w:r w:rsidR="00817C00" w:rsidRPr="00F74592">
          <w:rPr>
            <w:rFonts w:ascii="Times New Roman" w:hAnsi="Times New Roman" w:cs="Times New Roman"/>
            <w:sz w:val="24"/>
            <w:szCs w:val="24"/>
          </w:rPr>
          <w:delText>be reported</w:delText>
        </w:r>
      </w:del>
      <w:ins w:id="12021" w:author="OFFM" w:date="2024-04-16T10:53:00Z">
        <w:r w:rsidRPr="000D237D">
          <w:rPr>
            <w:rFonts w:ascii="Times New Roman" w:eastAsia="Times New Roman" w:hAnsi="Times New Roman" w:cs="Times New Roman"/>
            <w:sz w:val="24"/>
            <w:szCs w:val="24"/>
          </w:rPr>
          <w:t>report</w:t>
        </w:r>
      </w:ins>
      <w:r w:rsidRPr="000D237D">
        <w:rPr>
          <w:rFonts w:ascii="Times New Roman" w:eastAsia="Times New Roman" w:hAnsi="Times New Roman" w:cs="Times New Roman"/>
          <w:sz w:val="24"/>
          <w:szCs w:val="24"/>
        </w:rPr>
        <w:t xml:space="preserve"> in accordance with GAGAS.</w:t>
      </w:r>
      <w:del w:id="12022" w:author="OFFM" w:date="2024-04-16T10:53:00Z">
        <w:r w:rsidR="00817C00" w:rsidRPr="00F74592">
          <w:rPr>
            <w:rFonts w:ascii="Times New Roman" w:hAnsi="Times New Roman" w:cs="Times New Roman"/>
            <w:sz w:val="24"/>
            <w:szCs w:val="24"/>
          </w:rPr>
          <w:delText xml:space="preserve"> </w:delText>
        </w:r>
      </w:del>
    </w:p>
    <w:p w14:paraId="396BBDFE" w14:textId="266CE826"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r w:rsidRPr="00A63D45">
        <w:rPr>
          <w:rFonts w:ascii="Times New Roman" w:hAnsi="Times New Roman"/>
          <w:i/>
          <w:sz w:val="24"/>
        </w:rPr>
        <w:t>Summary schedule of prior audit findings.</w:t>
      </w:r>
      <w:r w:rsidRPr="000D237D">
        <w:rPr>
          <w:rFonts w:ascii="Times New Roman" w:eastAsia="Times New Roman" w:hAnsi="Times New Roman" w:cs="Times New Roman"/>
          <w:sz w:val="24"/>
          <w:szCs w:val="24"/>
        </w:rPr>
        <w:t xml:space="preserve"> The summary schedule of prior audit findings must report the status of all audit findings included in the prior </w:t>
      </w:r>
      <w:del w:id="12023" w:author="OFFM" w:date="2024-04-16T10:53:00Z">
        <w:r w:rsidR="00817C00" w:rsidRPr="00F74592">
          <w:rPr>
            <w:rFonts w:ascii="Times New Roman" w:hAnsi="Times New Roman" w:cs="Times New Roman"/>
            <w:sz w:val="24"/>
            <w:szCs w:val="24"/>
          </w:rPr>
          <w:delText>audit's</w:delText>
        </w:r>
      </w:del>
      <w:ins w:id="12024" w:author="OFFM" w:date="2024-04-16T10:53:00Z">
        <w:r w:rsidRPr="000D237D">
          <w:rPr>
            <w:rFonts w:ascii="Times New Roman" w:eastAsia="Times New Roman" w:hAnsi="Times New Roman" w:cs="Times New Roman"/>
            <w:sz w:val="24"/>
            <w:szCs w:val="24"/>
          </w:rPr>
          <w:t>audit’s</w:t>
        </w:r>
      </w:ins>
      <w:r w:rsidRPr="000D237D">
        <w:rPr>
          <w:rFonts w:ascii="Times New Roman" w:eastAsia="Times New Roman" w:hAnsi="Times New Roman" w:cs="Times New Roman"/>
          <w:sz w:val="24"/>
          <w:szCs w:val="24"/>
        </w:rPr>
        <w:t xml:space="preserve"> schedule of findings and questioned costs. The summary schedule must also include audit findings reported in the prior </w:t>
      </w:r>
      <w:del w:id="12025" w:author="OFFM" w:date="2024-04-16T10:53:00Z">
        <w:r w:rsidR="00817C00" w:rsidRPr="00F74592">
          <w:rPr>
            <w:rFonts w:ascii="Times New Roman" w:hAnsi="Times New Roman" w:cs="Times New Roman"/>
            <w:sz w:val="24"/>
            <w:szCs w:val="24"/>
          </w:rPr>
          <w:delText>audit's</w:delText>
        </w:r>
      </w:del>
      <w:ins w:id="12026" w:author="OFFM" w:date="2024-04-16T10:53:00Z">
        <w:r w:rsidRPr="000D237D">
          <w:rPr>
            <w:rFonts w:ascii="Times New Roman" w:eastAsia="Times New Roman" w:hAnsi="Times New Roman" w:cs="Times New Roman"/>
            <w:sz w:val="24"/>
            <w:szCs w:val="24"/>
          </w:rPr>
          <w:t>audit’s</w:t>
        </w:r>
      </w:ins>
      <w:r w:rsidRPr="000D237D">
        <w:rPr>
          <w:rFonts w:ascii="Times New Roman" w:eastAsia="Times New Roman" w:hAnsi="Times New Roman" w:cs="Times New Roman"/>
          <w:sz w:val="24"/>
          <w:szCs w:val="24"/>
        </w:rPr>
        <w:t xml:space="preserve"> summary schedule of prior audit findings except audit findings listed as corrected in accordance with paragraph (b)(1) of this section</w:t>
      </w:r>
      <w:del w:id="12027"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or no longer valid or not warranting further action in accordance with paragraph (b)(3) of this section.</w:t>
      </w:r>
      <w:del w:id="12028" w:author="OFFM" w:date="2024-04-16T10:53:00Z">
        <w:r w:rsidR="00817C00" w:rsidRPr="00F74592">
          <w:rPr>
            <w:rFonts w:ascii="Times New Roman" w:hAnsi="Times New Roman" w:cs="Times New Roman"/>
            <w:sz w:val="24"/>
            <w:szCs w:val="24"/>
          </w:rPr>
          <w:delText xml:space="preserve"> </w:delText>
        </w:r>
      </w:del>
    </w:p>
    <w:p w14:paraId="75648240" w14:textId="3B12B8D2"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When audit findings were fully corrected, the summary schedule need only list the audit findings and state that corrective action was taken.</w:t>
      </w:r>
      <w:del w:id="12029" w:author="OFFM" w:date="2024-04-16T10:53:00Z">
        <w:r w:rsidR="00817C00" w:rsidRPr="00F74592">
          <w:rPr>
            <w:rFonts w:ascii="Times New Roman" w:hAnsi="Times New Roman" w:cs="Times New Roman"/>
            <w:sz w:val="24"/>
            <w:szCs w:val="24"/>
          </w:rPr>
          <w:delText xml:space="preserve"> </w:delText>
        </w:r>
      </w:del>
    </w:p>
    <w:p w14:paraId="2BE5CE4F" w14:textId="1F70B20C" w:rsidR="000B5224" w:rsidRPr="000D237D" w:rsidRDefault="00F2264C" w:rsidP="00A63D45">
      <w:pPr>
        <w:spacing w:after="0" w:line="480" w:lineRule="auto"/>
        <w:ind w:firstLine="720"/>
        <w:rPr>
          <w:rFonts w:ascii="Times New Roman" w:hAnsi="Times New Roman" w:cs="Times New Roman"/>
          <w:sz w:val="24"/>
          <w:szCs w:val="24"/>
        </w:rPr>
      </w:pPr>
      <w:r w:rsidRPr="000D237D">
        <w:rPr>
          <w:rFonts w:ascii="Times New Roman" w:hAnsi="Times New Roman" w:cs="Times New Roman"/>
          <w:sz w:val="24"/>
          <w:szCs w:val="24"/>
        </w:rPr>
        <w:lastRenderedPageBreak/>
        <w:t xml:space="preserve">(2) When audit findings were not corrected or </w:t>
      </w:r>
      <w:del w:id="12030" w:author="OFFM" w:date="2024-04-16T10:53:00Z">
        <w:r w:rsidR="00817C00" w:rsidRPr="00F74592">
          <w:rPr>
            <w:rFonts w:ascii="Times New Roman" w:hAnsi="Times New Roman" w:cs="Times New Roman"/>
            <w:sz w:val="24"/>
            <w:szCs w:val="24"/>
          </w:rPr>
          <w:delText xml:space="preserve">were </w:delText>
        </w:r>
      </w:del>
      <w:r w:rsidRPr="000D237D">
        <w:rPr>
          <w:rFonts w:ascii="Times New Roman" w:hAnsi="Times New Roman" w:cs="Times New Roman"/>
          <w:sz w:val="24"/>
          <w:szCs w:val="24"/>
        </w:rPr>
        <w:t xml:space="preserve">only partially corrected, the summary schedule must describe the reasons for the </w:t>
      </w:r>
      <w:del w:id="12031" w:author="OFFM" w:date="2024-04-16T10:53:00Z">
        <w:r w:rsidR="00817C00" w:rsidRPr="00F74592">
          <w:rPr>
            <w:rFonts w:ascii="Times New Roman" w:hAnsi="Times New Roman" w:cs="Times New Roman"/>
            <w:sz w:val="24"/>
            <w:szCs w:val="24"/>
          </w:rPr>
          <w:delText>finding's</w:delText>
        </w:r>
      </w:del>
      <w:ins w:id="12032" w:author="OFFM" w:date="2024-04-16T10:53:00Z">
        <w:r w:rsidRPr="000D237D">
          <w:rPr>
            <w:rFonts w:ascii="Times New Roman" w:hAnsi="Times New Roman" w:cs="Times New Roman"/>
            <w:sz w:val="24"/>
            <w:szCs w:val="24"/>
          </w:rPr>
          <w:t>finding’s</w:t>
        </w:r>
      </w:ins>
      <w:r w:rsidRPr="000D237D">
        <w:rPr>
          <w:rFonts w:ascii="Times New Roman" w:hAnsi="Times New Roman" w:cs="Times New Roman"/>
          <w:sz w:val="24"/>
          <w:szCs w:val="24"/>
        </w:rPr>
        <w:t xml:space="preserve"> recurrence</w:t>
      </w:r>
      <w:del w:id="12033" w:author="OFFM" w:date="2024-04-16T10:53:00Z">
        <w:r w:rsidR="00817C00" w:rsidRPr="00F74592">
          <w:rPr>
            <w:rFonts w:ascii="Times New Roman" w:hAnsi="Times New Roman" w:cs="Times New Roman"/>
            <w:sz w:val="24"/>
            <w:szCs w:val="24"/>
          </w:rPr>
          <w:delText xml:space="preserve"> and</w:delText>
        </w:r>
      </w:del>
      <w:ins w:id="12034" w:author="OFFM" w:date="2024-04-16T10:53:00Z">
        <w:r w:rsidRPr="000D237D">
          <w:rPr>
            <w:rFonts w:ascii="Times New Roman" w:hAnsi="Times New Roman" w:cs="Times New Roman"/>
            <w:sz w:val="24"/>
            <w:szCs w:val="24"/>
          </w:rPr>
          <w:t>,</w:t>
        </w:r>
      </w:ins>
      <w:r w:rsidRPr="000D237D">
        <w:rPr>
          <w:rFonts w:ascii="Times New Roman" w:hAnsi="Times New Roman" w:cs="Times New Roman"/>
          <w:sz w:val="24"/>
          <w:szCs w:val="24"/>
        </w:rPr>
        <w:t xml:space="preserve"> planned corrective action, and any partial corrective action taken. When </w:t>
      </w:r>
      <w:ins w:id="12035" w:author="OFFM" w:date="2024-04-16T10:53:00Z">
        <w:r w:rsidRPr="000D237D">
          <w:rPr>
            <w:rFonts w:ascii="Times New Roman" w:hAnsi="Times New Roman" w:cs="Times New Roman"/>
            <w:sz w:val="24"/>
            <w:szCs w:val="24"/>
          </w:rPr>
          <w:t xml:space="preserve">the </w:t>
        </w:r>
      </w:ins>
      <w:r w:rsidRPr="000D237D">
        <w:rPr>
          <w:rFonts w:ascii="Times New Roman" w:hAnsi="Times New Roman" w:cs="Times New Roman"/>
          <w:sz w:val="24"/>
          <w:szCs w:val="24"/>
        </w:rPr>
        <w:t xml:space="preserve">corrective action taken </w:t>
      </w:r>
      <w:del w:id="12036" w:author="OFFM" w:date="2024-04-16T10:53:00Z">
        <w:r w:rsidR="00817C00" w:rsidRPr="00F74592">
          <w:rPr>
            <w:rFonts w:ascii="Times New Roman" w:hAnsi="Times New Roman" w:cs="Times New Roman"/>
            <w:sz w:val="24"/>
            <w:szCs w:val="24"/>
          </w:rPr>
          <w:delText xml:space="preserve">is </w:delText>
        </w:r>
      </w:del>
      <w:r w:rsidRPr="000D237D">
        <w:rPr>
          <w:rFonts w:ascii="Times New Roman" w:hAnsi="Times New Roman" w:cs="Times New Roman"/>
          <w:sz w:val="24"/>
          <w:szCs w:val="24"/>
        </w:rPr>
        <w:t xml:space="preserve">significantly </w:t>
      </w:r>
      <w:del w:id="12037" w:author="OFFM" w:date="2024-04-16T10:53:00Z">
        <w:r w:rsidR="00817C00" w:rsidRPr="00F74592">
          <w:rPr>
            <w:rFonts w:ascii="Times New Roman" w:hAnsi="Times New Roman" w:cs="Times New Roman"/>
            <w:sz w:val="24"/>
            <w:szCs w:val="24"/>
          </w:rPr>
          <w:delText>different</w:delText>
        </w:r>
      </w:del>
      <w:ins w:id="12038" w:author="OFFM" w:date="2024-04-16T10:53:00Z">
        <w:r w:rsidRPr="000D237D">
          <w:rPr>
            <w:rFonts w:ascii="Times New Roman" w:hAnsi="Times New Roman" w:cs="Times New Roman"/>
            <w:sz w:val="24"/>
            <w:szCs w:val="24"/>
          </w:rPr>
          <w:t>differs</w:t>
        </w:r>
      </w:ins>
      <w:r w:rsidRPr="000D237D">
        <w:rPr>
          <w:rFonts w:ascii="Times New Roman" w:hAnsi="Times New Roman" w:cs="Times New Roman"/>
          <w:sz w:val="24"/>
          <w:szCs w:val="24"/>
        </w:rPr>
        <w:t xml:space="preserve"> from</w:t>
      </w:r>
      <w:ins w:id="12039" w:author="OFFM" w:date="2024-04-16T10:53:00Z">
        <w:r w:rsidRPr="000D237D">
          <w:rPr>
            <w:rFonts w:ascii="Times New Roman" w:hAnsi="Times New Roman" w:cs="Times New Roman"/>
            <w:sz w:val="24"/>
            <w:szCs w:val="24"/>
          </w:rPr>
          <w:t xml:space="preserve"> the</w:t>
        </w:r>
      </w:ins>
      <w:r w:rsidRPr="000D237D">
        <w:rPr>
          <w:rFonts w:ascii="Times New Roman" w:hAnsi="Times New Roman" w:cs="Times New Roman"/>
          <w:sz w:val="24"/>
          <w:szCs w:val="24"/>
        </w:rPr>
        <w:t xml:space="preserve"> corrective action previously reported in a corrective action plan or </w:t>
      </w:r>
      <w:del w:id="12040" w:author="OFFM" w:date="2024-04-16T10:53:00Z">
        <w:r w:rsidR="00817C00" w:rsidRPr="00F74592">
          <w:rPr>
            <w:rFonts w:ascii="Times New Roman" w:hAnsi="Times New Roman" w:cs="Times New Roman"/>
            <w:sz w:val="24"/>
            <w:szCs w:val="24"/>
          </w:rPr>
          <w:delText xml:space="preserve">in </w:delText>
        </w:r>
      </w:del>
      <w:r w:rsidRPr="000D237D">
        <w:rPr>
          <w:rFonts w:ascii="Times New Roman" w:hAnsi="Times New Roman" w:cs="Times New Roman"/>
          <w:sz w:val="24"/>
          <w:szCs w:val="24"/>
        </w:rPr>
        <w:t xml:space="preserve">the Federal </w:t>
      </w:r>
      <w:del w:id="12041" w:author="OFFM" w:date="2024-04-16T10:53:00Z">
        <w:r w:rsidR="00817C00" w:rsidRPr="00F74592">
          <w:rPr>
            <w:rFonts w:ascii="Times New Roman" w:hAnsi="Times New Roman" w:cs="Times New Roman"/>
            <w:sz w:val="24"/>
            <w:szCs w:val="24"/>
          </w:rPr>
          <w:delText>agency's</w:delText>
        </w:r>
      </w:del>
      <w:ins w:id="12042" w:author="OFFM" w:date="2024-04-16T10:53:00Z">
        <w:r w:rsidRPr="000D237D">
          <w:rPr>
            <w:rFonts w:ascii="Times New Roman" w:hAnsi="Times New Roman" w:cs="Times New Roman"/>
            <w:sz w:val="24"/>
            <w:szCs w:val="24"/>
          </w:rPr>
          <w:t>agency’s</w:t>
        </w:r>
      </w:ins>
      <w:r w:rsidRPr="000D237D">
        <w:rPr>
          <w:rFonts w:ascii="Times New Roman" w:hAnsi="Times New Roman" w:cs="Times New Roman"/>
          <w:sz w:val="24"/>
          <w:szCs w:val="24"/>
        </w:rPr>
        <w:t xml:space="preserve"> or pass-through </w:t>
      </w:r>
      <w:del w:id="12043" w:author="OFFM" w:date="2024-04-16T10:53:00Z">
        <w:r w:rsidR="00817C00" w:rsidRPr="00F74592">
          <w:rPr>
            <w:rFonts w:ascii="Times New Roman" w:hAnsi="Times New Roman" w:cs="Times New Roman"/>
            <w:sz w:val="24"/>
            <w:szCs w:val="24"/>
          </w:rPr>
          <w:delText>entity's</w:delText>
        </w:r>
      </w:del>
      <w:ins w:id="12044" w:author="OFFM" w:date="2024-04-16T10:53:00Z">
        <w:r w:rsidRPr="000D237D">
          <w:rPr>
            <w:rFonts w:ascii="Times New Roman" w:hAnsi="Times New Roman" w:cs="Times New Roman"/>
            <w:sz w:val="24"/>
            <w:szCs w:val="24"/>
          </w:rPr>
          <w:t>entity’s</w:t>
        </w:r>
      </w:ins>
      <w:r w:rsidRPr="000D237D">
        <w:rPr>
          <w:rFonts w:ascii="Times New Roman" w:hAnsi="Times New Roman" w:cs="Times New Roman"/>
          <w:sz w:val="24"/>
          <w:szCs w:val="24"/>
        </w:rPr>
        <w:t xml:space="preserve"> management decision, the summary schedule must provide an explanation.</w:t>
      </w:r>
      <w:del w:id="12045" w:author="OFFM" w:date="2024-04-16T10:53:00Z">
        <w:r w:rsidR="00817C00" w:rsidRPr="00F74592">
          <w:rPr>
            <w:rFonts w:ascii="Times New Roman" w:hAnsi="Times New Roman" w:cs="Times New Roman"/>
            <w:sz w:val="24"/>
            <w:szCs w:val="24"/>
          </w:rPr>
          <w:delText xml:space="preserve"> </w:delText>
        </w:r>
      </w:del>
    </w:p>
    <w:p w14:paraId="2A286652" w14:textId="416B4050"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(3) When the auditee believes the audit findings are no longer valid or do not warrant further action, the reasons for this position must be described in the summary schedule. A valid reason for considering an audit finding as not warranting further action is that all of the following have occurred:</w:t>
      </w:r>
      <w:del w:id="12046" w:author="OFFM" w:date="2024-04-16T10:53:00Z">
        <w:r w:rsidR="00817C00" w:rsidRPr="00F74592">
          <w:rPr>
            <w:rFonts w:ascii="Times New Roman" w:hAnsi="Times New Roman" w:cs="Times New Roman"/>
            <w:sz w:val="24"/>
            <w:szCs w:val="24"/>
          </w:rPr>
          <w:delText xml:space="preserve"> </w:delText>
        </w:r>
      </w:del>
    </w:p>
    <w:p w14:paraId="6AEA256A" w14:textId="4A8F219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 Two years have passed since the audit report in which the finding occurred was submitted to the FAC;</w:t>
      </w:r>
      <w:del w:id="12047" w:author="OFFM" w:date="2024-04-16T10:53:00Z">
        <w:r w:rsidR="00817C00" w:rsidRPr="00F74592">
          <w:rPr>
            <w:rFonts w:ascii="Times New Roman" w:hAnsi="Times New Roman" w:cs="Times New Roman"/>
            <w:sz w:val="24"/>
            <w:szCs w:val="24"/>
          </w:rPr>
          <w:delText xml:space="preserve"> </w:delText>
        </w:r>
      </w:del>
    </w:p>
    <w:p w14:paraId="33AA343E" w14:textId="70097B18"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(ii) The Federal agency or pass-through entity is not currently following up with the auditee on the audit finding; and</w:t>
      </w:r>
      <w:del w:id="12048" w:author="OFFM" w:date="2024-04-16T10:53:00Z">
        <w:r w:rsidR="00817C00" w:rsidRPr="00F74592">
          <w:rPr>
            <w:rFonts w:ascii="Times New Roman" w:hAnsi="Times New Roman" w:cs="Times New Roman"/>
            <w:sz w:val="24"/>
            <w:szCs w:val="24"/>
          </w:rPr>
          <w:delText xml:space="preserve"> </w:delText>
        </w:r>
      </w:del>
    </w:p>
    <w:p w14:paraId="23A2F52F"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A management decision was not issued. </w:t>
      </w:r>
    </w:p>
    <w:p w14:paraId="3DA4CA91" w14:textId="5230F639"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w:t>
      </w:r>
      <w:r w:rsidRPr="00A63D45">
        <w:rPr>
          <w:rFonts w:ascii="Times New Roman" w:hAnsi="Times New Roman"/>
          <w:i/>
          <w:sz w:val="24"/>
        </w:rPr>
        <w:t xml:space="preserve"> Corrective action plan.</w:t>
      </w:r>
      <w:r w:rsidRPr="000D237D">
        <w:rPr>
          <w:rFonts w:ascii="Times New Roman" w:eastAsia="Times New Roman" w:hAnsi="Times New Roman" w:cs="Times New Roman"/>
          <w:sz w:val="24"/>
          <w:szCs w:val="24"/>
        </w:rPr>
        <w:t xml:space="preserve"> At the completion of the audit, the auditee must prepare</w:t>
      </w:r>
      <w:del w:id="12049" w:author="OFFM" w:date="2024-04-16T10:53:00Z">
        <w:r w:rsidR="00817C00" w:rsidRPr="00F74592">
          <w:rPr>
            <w:rFonts w:ascii="Times New Roman" w:hAnsi="Times New Roman" w:cs="Times New Roman"/>
            <w:sz w:val="24"/>
            <w:szCs w:val="24"/>
          </w:rPr>
          <w:delText>, in a document separate from the auditor's findings described in § 200.516,</w:delText>
        </w:r>
      </w:del>
      <w:r w:rsidRPr="000D237D">
        <w:rPr>
          <w:rFonts w:ascii="Times New Roman" w:eastAsia="Times New Roman" w:hAnsi="Times New Roman" w:cs="Times New Roman"/>
          <w:sz w:val="24"/>
          <w:szCs w:val="24"/>
        </w:rPr>
        <w:t xml:space="preserve"> a corrective action plan to address each audit finding included in the </w:t>
      </w:r>
      <w:ins w:id="12050" w:author="OFFM" w:date="2024-04-16T10:53:00Z">
        <w:r w:rsidRPr="000D237D">
          <w:rPr>
            <w:rFonts w:ascii="Times New Roman" w:eastAsia="Times New Roman" w:hAnsi="Times New Roman" w:cs="Times New Roman"/>
            <w:sz w:val="24"/>
            <w:szCs w:val="24"/>
          </w:rPr>
          <w:t xml:space="preserve">auditor’s report for the </w:t>
        </w:r>
      </w:ins>
      <w:r w:rsidRPr="000D237D">
        <w:rPr>
          <w:rFonts w:ascii="Times New Roman" w:eastAsia="Times New Roman" w:hAnsi="Times New Roman" w:cs="Times New Roman"/>
          <w:sz w:val="24"/>
          <w:szCs w:val="24"/>
        </w:rPr>
        <w:t>current year</w:t>
      </w:r>
      <w:del w:id="12051" w:author="OFFM" w:date="2024-04-16T10:53:00Z">
        <w:r w:rsidR="00817C00" w:rsidRPr="00F74592">
          <w:rPr>
            <w:rFonts w:ascii="Times New Roman" w:hAnsi="Times New Roman" w:cs="Times New Roman"/>
            <w:sz w:val="24"/>
            <w:szCs w:val="24"/>
          </w:rPr>
          <w:delText xml:space="preserve"> auditor's reports.</w:delText>
        </w:r>
      </w:del>
      <w:ins w:id="1205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corrective action plan must </w:t>
      </w:r>
      <w:ins w:id="12053" w:author="OFFM" w:date="2024-04-16T10:53:00Z">
        <w:r w:rsidRPr="000D237D">
          <w:rPr>
            <w:rFonts w:ascii="Times New Roman" w:eastAsia="Times New Roman" w:hAnsi="Times New Roman" w:cs="Times New Roman"/>
            <w:sz w:val="24"/>
            <w:szCs w:val="24"/>
          </w:rPr>
          <w:t xml:space="preserve">be a document separate from the auditor’s findings described in § 200.516. The corrective action plan must also </w:t>
        </w:r>
      </w:ins>
      <w:r w:rsidRPr="000D237D">
        <w:rPr>
          <w:rFonts w:ascii="Times New Roman" w:eastAsia="Times New Roman" w:hAnsi="Times New Roman" w:cs="Times New Roman"/>
          <w:sz w:val="24"/>
          <w:szCs w:val="24"/>
        </w:rPr>
        <w:t xml:space="preserve">provide the name(s) of the contact person(s) responsible for </w:t>
      </w:r>
      <w:del w:id="12054" w:author="OFFM" w:date="2024-04-16T10:53:00Z">
        <w:r w:rsidR="00817C00" w:rsidRPr="00F74592">
          <w:rPr>
            <w:rFonts w:ascii="Times New Roman" w:hAnsi="Times New Roman" w:cs="Times New Roman"/>
            <w:sz w:val="24"/>
            <w:szCs w:val="24"/>
          </w:rPr>
          <w:delText xml:space="preserve">corrective action, </w:delText>
        </w:r>
      </w:del>
      <w:r w:rsidRPr="000D237D">
        <w:rPr>
          <w:rFonts w:ascii="Times New Roman" w:eastAsia="Times New Roman" w:hAnsi="Times New Roman" w:cs="Times New Roman"/>
          <w:sz w:val="24"/>
          <w:szCs w:val="24"/>
        </w:rPr>
        <w:t>the corrective action</w:t>
      </w:r>
      <w:del w:id="12055" w:author="OFFM" w:date="2024-04-16T10:53:00Z">
        <w:r w:rsidR="00817C00" w:rsidRPr="00F74592">
          <w:rPr>
            <w:rFonts w:ascii="Times New Roman" w:hAnsi="Times New Roman" w:cs="Times New Roman"/>
            <w:sz w:val="24"/>
            <w:szCs w:val="24"/>
          </w:rPr>
          <w:delText xml:space="preserve"> planned</w:delText>
        </w:r>
      </w:del>
      <w:ins w:id="12056" w:author="OFFM" w:date="2024-04-16T10:53:00Z">
        <w:r w:rsidRPr="000D237D">
          <w:rPr>
            <w:rFonts w:ascii="Times New Roman" w:eastAsia="Times New Roman" w:hAnsi="Times New Roman" w:cs="Times New Roman"/>
            <w:sz w:val="24"/>
            <w:szCs w:val="24"/>
          </w:rPr>
          <w:t>, the corrective action to be taken</w:t>
        </w:r>
      </w:ins>
      <w:r w:rsidRPr="000D237D">
        <w:rPr>
          <w:rFonts w:ascii="Times New Roman" w:eastAsia="Times New Roman" w:hAnsi="Times New Roman" w:cs="Times New Roman"/>
          <w:sz w:val="24"/>
          <w:szCs w:val="24"/>
        </w:rPr>
        <w:t xml:space="preserve">, and the anticipated completion date. </w:t>
      </w:r>
      <w:del w:id="12057" w:author="OFFM" w:date="2024-04-16T10:53:00Z">
        <w:r w:rsidR="00817C00" w:rsidRPr="00F74592">
          <w:rPr>
            <w:rFonts w:ascii="Times New Roman" w:hAnsi="Times New Roman" w:cs="Times New Roman"/>
            <w:sz w:val="24"/>
            <w:szCs w:val="24"/>
          </w:rPr>
          <w:delText>If</w:delText>
        </w:r>
      </w:del>
      <w:ins w:id="12058" w:author="OFFM" w:date="2024-04-16T10:53:00Z">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the auditee does not agree with the audit findings or believes corrective action is not required, </w:t>
      </w:r>
      <w:del w:id="12059" w:author="OFFM" w:date="2024-04-16T10:53:00Z">
        <w:r w:rsidR="00817C00" w:rsidRPr="00F74592">
          <w:rPr>
            <w:rFonts w:ascii="Times New Roman" w:hAnsi="Times New Roman" w:cs="Times New Roman"/>
            <w:sz w:val="24"/>
            <w:szCs w:val="24"/>
          </w:rPr>
          <w:delText xml:space="preserve">then </w:delText>
        </w:r>
      </w:del>
      <w:r w:rsidRPr="000D237D">
        <w:rPr>
          <w:rFonts w:ascii="Times New Roman" w:eastAsia="Times New Roman" w:hAnsi="Times New Roman" w:cs="Times New Roman"/>
          <w:sz w:val="24"/>
          <w:szCs w:val="24"/>
        </w:rPr>
        <w:t xml:space="preserve">the corrective action plan must include </w:t>
      </w:r>
      <w:del w:id="12060" w:author="OFFM" w:date="2024-04-16T10:53:00Z">
        <w:r w:rsidR="00817C00" w:rsidRPr="00F74592">
          <w:rPr>
            <w:rFonts w:ascii="Times New Roman" w:hAnsi="Times New Roman" w:cs="Times New Roman"/>
            <w:sz w:val="24"/>
            <w:szCs w:val="24"/>
          </w:rPr>
          <w:delText>an</w:delText>
        </w:r>
      </w:del>
      <w:ins w:id="12061" w:author="OFFM" w:date="2024-04-16T10:53:00Z">
        <w:r w:rsidRPr="000D237D">
          <w:rPr>
            <w:rFonts w:ascii="Times New Roman" w:eastAsia="Times New Roman" w:hAnsi="Times New Roman" w:cs="Times New Roman"/>
            <w:sz w:val="24"/>
            <w:szCs w:val="24"/>
          </w:rPr>
          <w:t>a detailed</w:t>
        </w:r>
      </w:ins>
      <w:r w:rsidRPr="000D237D">
        <w:rPr>
          <w:rFonts w:ascii="Times New Roman" w:eastAsia="Times New Roman" w:hAnsi="Times New Roman" w:cs="Times New Roman"/>
          <w:sz w:val="24"/>
          <w:szCs w:val="24"/>
        </w:rPr>
        <w:t xml:space="preserve"> explanation </w:t>
      </w:r>
      <w:del w:id="12062" w:author="OFFM" w:date="2024-04-16T10:53:00Z">
        <w:r w:rsidR="00817C00" w:rsidRPr="00F74592">
          <w:rPr>
            <w:rFonts w:ascii="Times New Roman" w:hAnsi="Times New Roman" w:cs="Times New Roman"/>
            <w:sz w:val="24"/>
            <w:szCs w:val="24"/>
          </w:rPr>
          <w:delText>and specific</w:delText>
        </w:r>
      </w:del>
      <w:ins w:id="12063" w:author="OFFM" w:date="2024-04-16T10:53:00Z">
        <w:r w:rsidRPr="000D237D">
          <w:rPr>
            <w:rFonts w:ascii="Times New Roman" w:eastAsia="Times New Roman" w:hAnsi="Times New Roman" w:cs="Times New Roman"/>
            <w:sz w:val="24"/>
            <w:szCs w:val="24"/>
          </w:rPr>
          <w:t>of the</w:t>
        </w:r>
      </w:ins>
      <w:r w:rsidRPr="000D237D">
        <w:rPr>
          <w:rFonts w:ascii="Times New Roman" w:eastAsia="Times New Roman" w:hAnsi="Times New Roman" w:cs="Times New Roman"/>
          <w:sz w:val="24"/>
          <w:szCs w:val="24"/>
        </w:rPr>
        <w:t xml:space="preserve"> reasons.</w:t>
      </w:r>
      <w:del w:id="12064" w:author="OFFM" w:date="2024-04-16T10:53:00Z">
        <w:r w:rsidR="00817C00" w:rsidRPr="00F74592">
          <w:rPr>
            <w:rFonts w:ascii="Times New Roman" w:hAnsi="Times New Roman" w:cs="Times New Roman"/>
            <w:sz w:val="24"/>
            <w:szCs w:val="24"/>
          </w:rPr>
          <w:delText xml:space="preserve"> </w:delText>
        </w:r>
      </w:del>
    </w:p>
    <w:p w14:paraId="75FBE2E1"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12065" w:name="_Hlk162605691"/>
      <w:r w:rsidRPr="000D237D">
        <w:rPr>
          <w:rFonts w:ascii="Times New Roman" w:eastAsia="Times New Roman" w:hAnsi="Times New Roman" w:cs="Times New Roman"/>
          <w:b/>
          <w:bCs/>
          <w:sz w:val="24"/>
          <w:szCs w:val="24"/>
        </w:rPr>
        <w:t>§ 200.512 Report submission.</w:t>
      </w:r>
    </w:p>
    <w:p w14:paraId="3B62BE33" w14:textId="77777777" w:rsidR="00817C00" w:rsidRPr="00F74592" w:rsidRDefault="00F2264C" w:rsidP="00C63D12">
      <w:pPr>
        <w:spacing w:after="0" w:line="480" w:lineRule="auto"/>
        <w:ind w:firstLine="720"/>
        <w:contextualSpacing/>
        <w:rPr>
          <w:del w:id="12066"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lastRenderedPageBreak/>
        <w:t>(a)</w:t>
      </w:r>
      <w:r w:rsidRPr="00A63D45">
        <w:rPr>
          <w:rFonts w:ascii="Times New Roman" w:hAnsi="Times New Roman"/>
          <w:i/>
          <w:sz w:val="24"/>
        </w:rPr>
        <w:t xml:space="preserve"> General.</w:t>
      </w:r>
      <w:r w:rsidRPr="000D237D">
        <w:rPr>
          <w:rFonts w:ascii="Times New Roman" w:eastAsia="Times New Roman" w:hAnsi="Times New Roman" w:cs="Times New Roman"/>
          <w:sz w:val="24"/>
          <w:szCs w:val="24"/>
        </w:rPr>
        <w:t xml:space="preserve"> </w:t>
      </w:r>
    </w:p>
    <w:p w14:paraId="5B3BD982" w14:textId="2217DF34"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The audit</w:t>
      </w:r>
      <w:del w:id="12067" w:author="OFFM" w:date="2024-04-16T10:53:00Z">
        <w:r w:rsidR="00817C00" w:rsidRPr="00F74592">
          <w:rPr>
            <w:rFonts w:ascii="Times New Roman" w:hAnsi="Times New Roman" w:cs="Times New Roman"/>
            <w:sz w:val="24"/>
            <w:szCs w:val="24"/>
          </w:rPr>
          <w:delText xml:space="preserve"> must be completed and</w:delText>
        </w:r>
      </w:del>
      <w:ins w:id="1206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data collection form</w:t>
      </w:r>
      <w:del w:id="12069" w:author="OFFM" w:date="2024-04-16T10:53:00Z">
        <w:r w:rsidR="00817C00" w:rsidRPr="00F74592">
          <w:rPr>
            <w:rFonts w:ascii="Times New Roman" w:hAnsi="Times New Roman" w:cs="Times New Roman"/>
            <w:sz w:val="24"/>
            <w:szCs w:val="24"/>
          </w:rPr>
          <w:delText xml:space="preserve"> described in paragraph (b) of this section and </w:delText>
        </w:r>
      </w:del>
      <w:ins w:id="12070" w:author="OFFM" w:date="2024-04-16T10:53:00Z">
        <w:r w:rsidRPr="000D237D">
          <w:rPr>
            <w:rFonts w:ascii="Times New Roman" w:eastAsia="Times New Roman" w:hAnsi="Times New Roman" w:cs="Times New Roman"/>
            <w:sz w:val="24"/>
            <w:szCs w:val="24"/>
          </w:rPr>
          <w:t xml:space="preserve">, and the </w:t>
        </w:r>
      </w:ins>
      <w:r w:rsidRPr="000D237D">
        <w:rPr>
          <w:rFonts w:ascii="Times New Roman" w:eastAsia="Times New Roman" w:hAnsi="Times New Roman" w:cs="Times New Roman"/>
          <w:sz w:val="24"/>
          <w:szCs w:val="24"/>
        </w:rPr>
        <w:t xml:space="preserve">reporting package </w:t>
      </w:r>
      <w:del w:id="12071" w:author="OFFM" w:date="2024-04-16T10:53:00Z">
        <w:r w:rsidR="00817C00" w:rsidRPr="00F74592">
          <w:rPr>
            <w:rFonts w:ascii="Times New Roman" w:hAnsi="Times New Roman" w:cs="Times New Roman"/>
            <w:sz w:val="24"/>
            <w:szCs w:val="24"/>
          </w:rPr>
          <w:delText xml:space="preserve">described in paragraph (c) of this section </w:delText>
        </w:r>
      </w:del>
      <w:r w:rsidRPr="000D237D">
        <w:rPr>
          <w:rFonts w:ascii="Times New Roman" w:eastAsia="Times New Roman" w:hAnsi="Times New Roman" w:cs="Times New Roman"/>
          <w:sz w:val="24"/>
          <w:szCs w:val="24"/>
        </w:rPr>
        <w:t xml:space="preserve">must be submitted within </w:t>
      </w:r>
      <w:del w:id="12072" w:author="OFFM" w:date="2024-04-16T10:53:00Z">
        <w:r w:rsidR="00817C00" w:rsidRPr="00F74592">
          <w:rPr>
            <w:rFonts w:ascii="Times New Roman" w:hAnsi="Times New Roman" w:cs="Times New Roman"/>
            <w:sz w:val="24"/>
            <w:szCs w:val="24"/>
          </w:rPr>
          <w:delText xml:space="preserve">the earlier of </w:delText>
        </w:r>
      </w:del>
      <w:r w:rsidRPr="000D237D">
        <w:rPr>
          <w:rFonts w:ascii="Times New Roman" w:eastAsia="Times New Roman" w:hAnsi="Times New Roman" w:cs="Times New Roman"/>
          <w:sz w:val="24"/>
          <w:szCs w:val="24"/>
        </w:rPr>
        <w:t xml:space="preserve">30 calendar days after </w:t>
      </w:r>
      <w:del w:id="12073" w:author="OFFM" w:date="2024-04-16T10:53:00Z">
        <w:r w:rsidR="00817C00" w:rsidRPr="00F74592">
          <w:rPr>
            <w:rFonts w:ascii="Times New Roman" w:hAnsi="Times New Roman" w:cs="Times New Roman"/>
            <w:sz w:val="24"/>
            <w:szCs w:val="24"/>
          </w:rPr>
          <w:delText xml:space="preserve">receipt of </w:delText>
        </w:r>
      </w:del>
      <w:r w:rsidRPr="000D237D">
        <w:rPr>
          <w:rFonts w:ascii="Times New Roman" w:eastAsia="Times New Roman" w:hAnsi="Times New Roman" w:cs="Times New Roman"/>
          <w:sz w:val="24"/>
          <w:szCs w:val="24"/>
        </w:rPr>
        <w:t xml:space="preserve">the </w:t>
      </w:r>
      <w:del w:id="12074" w:author="OFFM" w:date="2024-04-16T10:53:00Z">
        <w:r w:rsidR="00817C00" w:rsidRPr="00F74592">
          <w:rPr>
            <w:rFonts w:ascii="Times New Roman" w:hAnsi="Times New Roman" w:cs="Times New Roman"/>
            <w:sz w:val="24"/>
            <w:szCs w:val="24"/>
          </w:rPr>
          <w:delText>auditor's</w:delText>
        </w:r>
      </w:del>
      <w:ins w:id="12075" w:author="OFFM" w:date="2024-04-16T10:53:00Z">
        <w:r w:rsidRPr="000D237D">
          <w:rPr>
            <w:rFonts w:ascii="Times New Roman" w:eastAsia="Times New Roman" w:hAnsi="Times New Roman" w:cs="Times New Roman"/>
            <w:sz w:val="24"/>
            <w:szCs w:val="24"/>
          </w:rPr>
          <w:t>auditee receives the auditor’s</w:t>
        </w:r>
      </w:ins>
      <w:r w:rsidRPr="000D237D">
        <w:rPr>
          <w:rFonts w:ascii="Times New Roman" w:eastAsia="Times New Roman" w:hAnsi="Times New Roman" w:cs="Times New Roman"/>
          <w:sz w:val="24"/>
          <w:szCs w:val="24"/>
        </w:rPr>
        <w:t xml:space="preserve"> report(s</w:t>
      </w:r>
      <w:del w:id="12076" w:author="OFFM" w:date="2024-04-16T10:53:00Z">
        <w:r w:rsidR="00817C00" w:rsidRPr="00F74592">
          <w:rPr>
            <w:rFonts w:ascii="Times New Roman" w:hAnsi="Times New Roman" w:cs="Times New Roman"/>
            <w:sz w:val="24"/>
            <w:szCs w:val="24"/>
          </w:rPr>
          <w:delText>),</w:delText>
        </w:r>
      </w:del>
      <w:ins w:id="1207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or nine months after the end of the audit period</w:t>
      </w:r>
      <w:ins w:id="12078" w:author="OFFM" w:date="2024-04-16T10:53:00Z">
        <w:r w:rsidRPr="000D237D">
          <w:rPr>
            <w:rFonts w:ascii="Times New Roman" w:eastAsia="Times New Roman" w:hAnsi="Times New Roman" w:cs="Times New Roman"/>
            <w:sz w:val="24"/>
            <w:szCs w:val="24"/>
          </w:rPr>
          <w:t xml:space="preserve"> (whichever is earlier). </w:t>
        </w:r>
        <w:bookmarkStart w:id="12079" w:name="_Hlk157511843"/>
        <w:r w:rsidRPr="000D237D">
          <w:rPr>
            <w:rFonts w:ascii="Times New Roman" w:eastAsia="Times New Roman" w:hAnsi="Times New Roman" w:cs="Times New Roman"/>
            <w:sz w:val="24"/>
            <w:szCs w:val="24"/>
          </w:rPr>
          <w:t xml:space="preserve">The cognizant agency for audit or </w:t>
        </w:r>
        <w:bookmarkStart w:id="12080" w:name="_Hlk162598619"/>
        <w:r w:rsidRPr="000D237D">
          <w:rPr>
            <w:rFonts w:ascii="Times New Roman" w:eastAsia="Times New Roman" w:hAnsi="Times New Roman" w:cs="Times New Roman"/>
            <w:sz w:val="24"/>
            <w:szCs w:val="24"/>
          </w:rPr>
          <w:t>oversight agency for audit (in the absence of a cognizant agency for audit)</w:t>
        </w:r>
        <w:bookmarkEnd w:id="12080"/>
        <w:r w:rsidRPr="000D237D">
          <w:rPr>
            <w:rFonts w:ascii="Times New Roman" w:eastAsia="Times New Roman" w:hAnsi="Times New Roman" w:cs="Times New Roman"/>
            <w:sz w:val="24"/>
            <w:szCs w:val="24"/>
          </w:rPr>
          <w:t xml:space="preserve"> may authorize an extension when the nine-month timeframe would place an undue burden on the auditee</w:t>
        </w:r>
      </w:ins>
      <w:r w:rsidRPr="000D237D">
        <w:rPr>
          <w:rFonts w:ascii="Times New Roman" w:eastAsia="Times New Roman" w:hAnsi="Times New Roman" w:cs="Times New Roman"/>
          <w:sz w:val="24"/>
          <w:szCs w:val="24"/>
        </w:rPr>
        <w:t xml:space="preserve">. </w:t>
      </w:r>
      <w:bookmarkEnd w:id="12079"/>
      <w:r w:rsidRPr="000D237D">
        <w:rPr>
          <w:rFonts w:ascii="Times New Roman" w:eastAsia="Times New Roman" w:hAnsi="Times New Roman" w:cs="Times New Roman"/>
          <w:sz w:val="24"/>
          <w:szCs w:val="24"/>
        </w:rPr>
        <w:t>If the due date falls on a Saturday, Sunday, or Federal holiday, the reporting package is due the next business day.</w:t>
      </w:r>
      <w:del w:id="12081" w:author="OFFM" w:date="2024-04-16T10:53:00Z">
        <w:r w:rsidR="00817C00" w:rsidRPr="00F74592">
          <w:rPr>
            <w:rFonts w:ascii="Times New Roman" w:hAnsi="Times New Roman" w:cs="Times New Roman"/>
            <w:sz w:val="24"/>
            <w:szCs w:val="24"/>
          </w:rPr>
          <w:delText xml:space="preserve"> </w:delText>
        </w:r>
      </w:del>
    </w:p>
    <w:bookmarkEnd w:id="12065"/>
    <w:p w14:paraId="22142F2A" w14:textId="4001F79A"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del w:id="12082" w:author="OFFM" w:date="2024-04-16T10:53:00Z">
        <w:r w:rsidR="00817C00" w:rsidRPr="00F74592">
          <w:rPr>
            <w:rFonts w:ascii="Times New Roman" w:hAnsi="Times New Roman" w:cs="Times New Roman"/>
            <w:sz w:val="24"/>
            <w:szCs w:val="24"/>
          </w:rPr>
          <w:delText>Unless restricted by Federal statutes or regulations, the</w:delText>
        </w:r>
      </w:del>
      <w:ins w:id="12083"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auditee must make copies available for public inspection</w:t>
      </w:r>
      <w:del w:id="12084" w:author="OFFM" w:date="2024-04-16T10:53:00Z">
        <w:r w:rsidR="00817C00" w:rsidRPr="00F74592">
          <w:rPr>
            <w:rFonts w:ascii="Times New Roman" w:hAnsi="Times New Roman" w:cs="Times New Roman"/>
            <w:sz w:val="24"/>
            <w:szCs w:val="24"/>
          </w:rPr>
          <w:delText>.</w:delText>
        </w:r>
      </w:del>
      <w:ins w:id="12085" w:author="OFFM" w:date="2024-04-16T10:53:00Z">
        <w:r w:rsidRPr="000D237D">
          <w:rPr>
            <w:rFonts w:ascii="Times New Roman" w:eastAsia="Times New Roman" w:hAnsi="Times New Roman" w:cs="Times New Roman"/>
            <w:sz w:val="24"/>
            <w:szCs w:val="24"/>
          </w:rPr>
          <w:t xml:space="preserve"> unless restricted by Federal statute or regulation.</w:t>
        </w:r>
      </w:ins>
      <w:r w:rsidRPr="000D237D">
        <w:rPr>
          <w:rFonts w:ascii="Times New Roman" w:eastAsia="Times New Roman" w:hAnsi="Times New Roman" w:cs="Times New Roman"/>
          <w:sz w:val="24"/>
          <w:szCs w:val="24"/>
        </w:rPr>
        <w:t xml:space="preserve"> Auditees and auditors must ensure that their respective parts of the reporting package do not include protected personally identifiable information.</w:t>
      </w:r>
      <w:del w:id="12086" w:author="OFFM" w:date="2024-04-16T10:53:00Z">
        <w:r w:rsidR="00817C00" w:rsidRPr="00F74592">
          <w:rPr>
            <w:rFonts w:ascii="Times New Roman" w:hAnsi="Times New Roman" w:cs="Times New Roman"/>
            <w:sz w:val="24"/>
            <w:szCs w:val="24"/>
          </w:rPr>
          <w:delText xml:space="preserve"> </w:delText>
        </w:r>
      </w:del>
    </w:p>
    <w:p w14:paraId="7B62170D" w14:textId="4B460D7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r w:rsidRPr="00A63D45">
        <w:rPr>
          <w:rFonts w:ascii="Times New Roman" w:hAnsi="Times New Roman"/>
          <w:i/>
          <w:sz w:val="24"/>
        </w:rPr>
        <w:t>Data collection.</w:t>
      </w:r>
      <w:r w:rsidRPr="000D237D">
        <w:rPr>
          <w:rFonts w:ascii="Times New Roman" w:eastAsia="Times New Roman" w:hAnsi="Times New Roman" w:cs="Times New Roman"/>
          <w:sz w:val="24"/>
          <w:szCs w:val="24"/>
        </w:rPr>
        <w:t xml:space="preserve"> The FAC is the repository of record for subpart F</w:t>
      </w:r>
      <w:del w:id="12087" w:author="OFFM" w:date="2024-04-16T10:53:00Z">
        <w:r w:rsidR="00817C00" w:rsidRPr="00F74592">
          <w:rPr>
            <w:rFonts w:ascii="Times New Roman" w:hAnsi="Times New Roman" w:cs="Times New Roman"/>
            <w:sz w:val="24"/>
            <w:szCs w:val="24"/>
          </w:rPr>
          <w:delText xml:space="preserve"> of this part</w:delText>
        </w:r>
      </w:del>
      <w:r w:rsidRPr="000D237D">
        <w:rPr>
          <w:rFonts w:ascii="Times New Roman" w:eastAsia="Times New Roman" w:hAnsi="Times New Roman" w:cs="Times New Roman"/>
          <w:sz w:val="24"/>
          <w:szCs w:val="24"/>
        </w:rPr>
        <w:t xml:space="preserve"> reporting packages and the data collection form. All Federal agencies, pass-through entities and others interested in a reporting package and data collection form must obtain it by accessing the FAC.</w:t>
      </w:r>
      <w:del w:id="12088" w:author="OFFM" w:date="2024-04-16T10:53:00Z">
        <w:r w:rsidR="00817C00" w:rsidRPr="00F74592">
          <w:rPr>
            <w:rFonts w:ascii="Times New Roman" w:hAnsi="Times New Roman" w:cs="Times New Roman"/>
            <w:sz w:val="24"/>
            <w:szCs w:val="24"/>
          </w:rPr>
          <w:delText xml:space="preserve"> </w:delText>
        </w:r>
      </w:del>
    </w:p>
    <w:p w14:paraId="7D1B41C8" w14:textId="4E0E8FD0" w:rsidR="000B5224" w:rsidRPr="000D237D" w:rsidRDefault="00F2264C" w:rsidP="000B5224">
      <w:pPr>
        <w:spacing w:after="0" w:line="480" w:lineRule="auto"/>
        <w:ind w:firstLine="720"/>
        <w:rPr>
          <w:ins w:id="12089" w:author="OFFM" w:date="2024-04-16T10:53:00Z"/>
          <w:rFonts w:ascii="Times New Roman" w:eastAsia="Times New Roman" w:hAnsi="Times New Roman" w:cs="Times New Roman"/>
          <w:sz w:val="24"/>
          <w:szCs w:val="24"/>
        </w:rPr>
      </w:pPr>
      <w:bookmarkStart w:id="12090" w:name="_Hlk160605256"/>
      <w:r w:rsidRPr="000D237D">
        <w:rPr>
          <w:rFonts w:ascii="Times New Roman" w:eastAsia="Times New Roman" w:hAnsi="Times New Roman" w:cs="Times New Roman"/>
          <w:sz w:val="24"/>
          <w:szCs w:val="24"/>
        </w:rPr>
        <w:t xml:space="preserve">(1) The auditee must submit </w:t>
      </w:r>
      <w:ins w:id="12091"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required data </w:t>
      </w:r>
      <w:del w:id="12092" w:author="OFFM" w:date="2024-04-16T10:53:00Z">
        <w:r w:rsidR="00817C00" w:rsidRPr="00F74592">
          <w:rPr>
            <w:rFonts w:ascii="Times New Roman" w:hAnsi="Times New Roman" w:cs="Times New Roman"/>
            <w:sz w:val="24"/>
            <w:szCs w:val="24"/>
          </w:rPr>
          <w:delText xml:space="preserve">elements </w:delText>
        </w:r>
      </w:del>
      <w:ins w:id="12093" w:author="OFFM" w:date="2024-04-16T10:53:00Z">
        <w:r w:rsidRPr="000D237D">
          <w:rPr>
            <w:rFonts w:ascii="Times New Roman" w:eastAsia="Times New Roman" w:hAnsi="Times New Roman" w:cs="Times New Roman"/>
            <w:sz w:val="24"/>
            <w:szCs w:val="24"/>
          </w:rPr>
          <w:t xml:space="preserve">collection form </w:t>
        </w:r>
      </w:ins>
      <w:r w:rsidRPr="000D237D">
        <w:rPr>
          <w:rFonts w:ascii="Times New Roman" w:eastAsia="Times New Roman" w:hAnsi="Times New Roman" w:cs="Times New Roman"/>
          <w:sz w:val="24"/>
          <w:szCs w:val="24"/>
        </w:rPr>
        <w:t xml:space="preserve">described in </w:t>
      </w:r>
      <w:r w:rsidRPr="000D237D">
        <w:rPr>
          <w:rFonts w:ascii="Times New Roman" w:hAnsi="Times New Roman" w:cs="Times New Roman"/>
          <w:sz w:val="24"/>
          <w:szCs w:val="24"/>
        </w:rPr>
        <w:t xml:space="preserve">Appendix X </w:t>
      </w:r>
      <w:del w:id="12094" w:author="OFFM" w:date="2024-04-16T10:53:00Z">
        <w:r w:rsidR="00817C00" w:rsidRPr="00F74592">
          <w:rPr>
            <w:rFonts w:ascii="Times New Roman" w:hAnsi="Times New Roman" w:cs="Times New Roman"/>
            <w:sz w:val="24"/>
            <w:szCs w:val="24"/>
          </w:rPr>
          <w:delText>to Part 200, which state whether the audit was completed in accordance with this part and</w:delText>
        </w:r>
      </w:del>
      <w:ins w:id="12095" w:author="OFFM" w:date="2024-04-16T10:53:00Z">
        <w:r w:rsidRPr="000D237D">
          <w:rPr>
            <w:rFonts w:ascii="Times New Roman" w:hAnsi="Times New Roman" w:cs="Times New Roman"/>
            <w:sz w:val="24"/>
            <w:szCs w:val="24"/>
          </w:rPr>
          <w:t>of this part</w:t>
        </w:r>
        <w:r w:rsidRPr="000D237D">
          <w:rPr>
            <w:rFonts w:ascii="Times New Roman" w:eastAsia="Times New Roman" w:hAnsi="Times New Roman" w:cs="Times New Roman"/>
            <w:sz w:val="24"/>
            <w:szCs w:val="24"/>
          </w:rPr>
          <w:t>. This form</w:t>
        </w:r>
      </w:ins>
      <w:r w:rsidRPr="000D237D">
        <w:rPr>
          <w:rFonts w:ascii="Times New Roman" w:eastAsia="Times New Roman" w:hAnsi="Times New Roman" w:cs="Times New Roman"/>
          <w:sz w:val="24"/>
          <w:szCs w:val="24"/>
        </w:rPr>
        <w:t xml:space="preserve"> provides information about the auditee, its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programs, </w:t>
      </w:r>
      <w:del w:id="12096" w:author="OFFM" w:date="2024-04-16T10:53:00Z">
        <w:r w:rsidR="00817C00" w:rsidRPr="00F74592">
          <w:rPr>
            <w:rFonts w:ascii="Times New Roman" w:hAnsi="Times New Roman" w:cs="Times New Roman"/>
            <w:sz w:val="24"/>
            <w:szCs w:val="24"/>
          </w:rPr>
          <w:delText xml:space="preserve">and </w:delText>
        </w:r>
      </w:del>
      <w:r w:rsidRPr="000D237D">
        <w:rPr>
          <w:rFonts w:ascii="Times New Roman" w:eastAsia="Times New Roman" w:hAnsi="Times New Roman" w:cs="Times New Roman"/>
          <w:sz w:val="24"/>
          <w:szCs w:val="24"/>
        </w:rPr>
        <w:t>the results of the audit</w:t>
      </w:r>
      <w:del w:id="12097" w:author="OFFM" w:date="2024-04-16T10:53:00Z">
        <w:r w:rsidR="00817C00" w:rsidRPr="00F74592">
          <w:rPr>
            <w:rFonts w:ascii="Times New Roman" w:hAnsi="Times New Roman" w:cs="Times New Roman"/>
            <w:sz w:val="24"/>
            <w:szCs w:val="24"/>
          </w:rPr>
          <w:delText>.</w:delText>
        </w:r>
      </w:del>
      <w:ins w:id="12098" w:author="OFFM" w:date="2024-04-16T10:53:00Z">
        <w:r w:rsidRPr="000D237D">
          <w:rPr>
            <w:rFonts w:ascii="Times New Roman" w:eastAsia="Times New Roman" w:hAnsi="Times New Roman" w:cs="Times New Roman"/>
            <w:sz w:val="24"/>
            <w:szCs w:val="24"/>
          </w:rPr>
          <w:t>, and whether the audit was completed in accordance with this part.</w:t>
        </w:r>
      </w:ins>
      <w:r w:rsidRPr="000D237D">
        <w:rPr>
          <w:rFonts w:ascii="Times New Roman" w:eastAsia="Times New Roman" w:hAnsi="Times New Roman" w:cs="Times New Roman"/>
          <w:sz w:val="24"/>
          <w:szCs w:val="24"/>
        </w:rPr>
        <w:t xml:space="preserve"> The </w:t>
      </w:r>
      <w:del w:id="12099" w:author="OFFM" w:date="2024-04-16T10:53:00Z">
        <w:r w:rsidR="00817C00" w:rsidRPr="00F74592">
          <w:rPr>
            <w:rFonts w:ascii="Times New Roman" w:hAnsi="Times New Roman" w:cs="Times New Roman"/>
            <w:sz w:val="24"/>
            <w:szCs w:val="24"/>
          </w:rPr>
          <w:delText>data</w:delText>
        </w:r>
      </w:del>
      <w:ins w:id="12100" w:author="OFFM" w:date="2024-04-16T10:53:00Z">
        <w:r w:rsidRPr="000D237D">
          <w:rPr>
            <w:rFonts w:ascii="Times New Roman" w:eastAsia="Times New Roman" w:hAnsi="Times New Roman" w:cs="Times New Roman"/>
            <w:sz w:val="24"/>
            <w:szCs w:val="24"/>
          </w:rPr>
          <w:t>form</w:t>
        </w:r>
      </w:ins>
      <w:r w:rsidRPr="000D237D">
        <w:rPr>
          <w:rFonts w:ascii="Times New Roman" w:eastAsia="Times New Roman" w:hAnsi="Times New Roman" w:cs="Times New Roman"/>
          <w:sz w:val="24"/>
          <w:szCs w:val="24"/>
        </w:rPr>
        <w:t xml:space="preserve"> must include </w:t>
      </w:r>
      <w:ins w:id="12101" w:author="OFFM" w:date="2024-04-16T10:53:00Z">
        <w:r w:rsidRPr="000D237D">
          <w:rPr>
            <w:rFonts w:ascii="Times New Roman" w:eastAsia="Times New Roman" w:hAnsi="Times New Roman" w:cs="Times New Roman"/>
            <w:sz w:val="24"/>
            <w:szCs w:val="24"/>
          </w:rPr>
          <w:t xml:space="preserve">all </w:t>
        </w:r>
      </w:ins>
      <w:r w:rsidRPr="000D237D">
        <w:rPr>
          <w:rFonts w:ascii="Times New Roman" w:eastAsia="Times New Roman" w:hAnsi="Times New Roman" w:cs="Times New Roman"/>
          <w:sz w:val="24"/>
          <w:szCs w:val="24"/>
        </w:rPr>
        <w:t xml:space="preserve">information </w:t>
      </w:r>
      <w:del w:id="12102" w:author="OFFM" w:date="2024-04-16T10:53:00Z">
        <w:r w:rsidR="00817C00" w:rsidRPr="00F74592">
          <w:rPr>
            <w:rFonts w:ascii="Times New Roman" w:hAnsi="Times New Roman" w:cs="Times New Roman"/>
            <w:sz w:val="24"/>
            <w:szCs w:val="24"/>
          </w:rPr>
          <w:delText xml:space="preserve">available from the audit </w:delText>
        </w:r>
      </w:del>
      <w:r w:rsidRPr="000D237D">
        <w:rPr>
          <w:rFonts w:ascii="Times New Roman" w:eastAsia="Times New Roman" w:hAnsi="Times New Roman" w:cs="Times New Roman"/>
          <w:sz w:val="24"/>
          <w:szCs w:val="24"/>
        </w:rPr>
        <w:t xml:space="preserve">required by this part that is necessary for Federal agencies to use the audit to ensure </w:t>
      </w:r>
      <w:ins w:id="12103"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 xml:space="preserve">integrity </w:t>
      </w:r>
      <w:del w:id="12104" w:author="OFFM" w:date="2024-04-16T10:53:00Z">
        <w:r w:rsidR="00817C00" w:rsidRPr="00F74592">
          <w:rPr>
            <w:rFonts w:ascii="Times New Roman" w:hAnsi="Times New Roman" w:cs="Times New Roman"/>
            <w:sz w:val="24"/>
            <w:szCs w:val="24"/>
          </w:rPr>
          <w:delText>for</w:delText>
        </w:r>
      </w:del>
      <w:ins w:id="12105" w:author="OFFM" w:date="2024-04-16T10:53:00Z">
        <w:r w:rsidRPr="000D237D">
          <w:rPr>
            <w:rFonts w:ascii="Times New Roman" w:eastAsia="Times New Roman" w:hAnsi="Times New Roman" w:cs="Times New Roman"/>
            <w:sz w:val="24"/>
            <w:szCs w:val="24"/>
          </w:rPr>
          <w:t>of</w:t>
        </w:r>
      </w:ins>
      <w:r w:rsidRPr="000D237D">
        <w:rPr>
          <w:rFonts w:ascii="Times New Roman" w:eastAsia="Times New Roman" w:hAnsi="Times New Roman" w:cs="Times New Roman"/>
          <w:sz w:val="24"/>
          <w:szCs w:val="24"/>
        </w:rPr>
        <w:t xml:space="preserve"> Federal programs. The </w:t>
      </w:r>
      <w:ins w:id="12106" w:author="OFFM" w:date="2024-04-16T10:53:00Z">
        <w:r w:rsidRPr="000D237D">
          <w:rPr>
            <w:rFonts w:ascii="Times New Roman" w:eastAsia="Times New Roman" w:hAnsi="Times New Roman" w:cs="Times New Roman"/>
            <w:sz w:val="24"/>
            <w:szCs w:val="24"/>
          </w:rPr>
          <w:t xml:space="preserve">form includes </w:t>
        </w:r>
      </w:ins>
      <w:r w:rsidRPr="000D237D">
        <w:rPr>
          <w:rFonts w:ascii="Times New Roman" w:eastAsia="Times New Roman" w:hAnsi="Times New Roman" w:cs="Times New Roman"/>
          <w:sz w:val="24"/>
          <w:szCs w:val="24"/>
        </w:rPr>
        <w:t>data elements and</w:t>
      </w:r>
      <w:ins w:id="12107" w:author="OFFM" w:date="2024-04-16T10:53:00Z">
        <w:r w:rsidRPr="000D237D">
          <w:rPr>
            <w:rFonts w:ascii="Times New Roman" w:eastAsia="Times New Roman" w:hAnsi="Times New Roman" w:cs="Times New Roman"/>
            <w:sz w:val="24"/>
            <w:szCs w:val="24"/>
          </w:rPr>
          <w:t xml:space="preserve"> a</w:t>
        </w:r>
      </w:ins>
      <w:r w:rsidRPr="000D237D">
        <w:rPr>
          <w:rFonts w:ascii="Times New Roman" w:eastAsia="Times New Roman" w:hAnsi="Times New Roman" w:cs="Times New Roman"/>
          <w:sz w:val="24"/>
          <w:szCs w:val="24"/>
        </w:rPr>
        <w:t xml:space="preserve"> format </w:t>
      </w:r>
      <w:ins w:id="12108" w:author="OFFM" w:date="2024-04-16T10:53:00Z">
        <w:r w:rsidRPr="000D237D">
          <w:rPr>
            <w:rFonts w:ascii="Times New Roman" w:eastAsia="Times New Roman" w:hAnsi="Times New Roman" w:cs="Times New Roman"/>
            <w:sz w:val="24"/>
            <w:szCs w:val="24"/>
          </w:rPr>
          <w:t xml:space="preserve">that OMB </w:t>
        </w:r>
      </w:ins>
      <w:r w:rsidRPr="000D237D">
        <w:rPr>
          <w:rFonts w:ascii="Times New Roman" w:eastAsia="Times New Roman" w:hAnsi="Times New Roman" w:cs="Times New Roman"/>
          <w:sz w:val="24"/>
          <w:szCs w:val="24"/>
        </w:rPr>
        <w:t xml:space="preserve">must </w:t>
      </w:r>
      <w:del w:id="12109" w:author="OFFM" w:date="2024-04-16T10:53:00Z">
        <w:r w:rsidR="00817C00" w:rsidRPr="00F74592">
          <w:rPr>
            <w:rFonts w:ascii="Times New Roman" w:hAnsi="Times New Roman" w:cs="Times New Roman"/>
            <w:sz w:val="24"/>
            <w:szCs w:val="24"/>
          </w:rPr>
          <w:delText>be approved by OMB,</w:delText>
        </w:r>
      </w:del>
      <w:ins w:id="12110" w:author="OFFM" w:date="2024-04-16T10:53:00Z">
        <w:r w:rsidRPr="000D237D">
          <w:rPr>
            <w:rFonts w:ascii="Times New Roman" w:eastAsia="Times New Roman" w:hAnsi="Times New Roman" w:cs="Times New Roman"/>
            <w:sz w:val="24"/>
            <w:szCs w:val="24"/>
          </w:rPr>
          <w:t>approve, is</w:t>
        </w:r>
      </w:ins>
      <w:r w:rsidRPr="000D237D">
        <w:rPr>
          <w:rFonts w:ascii="Times New Roman" w:eastAsia="Times New Roman" w:hAnsi="Times New Roman" w:cs="Times New Roman"/>
          <w:sz w:val="24"/>
          <w:szCs w:val="24"/>
        </w:rPr>
        <w:t xml:space="preserve"> </w:t>
      </w:r>
      <w:r w:rsidRPr="000D237D">
        <w:rPr>
          <w:rFonts w:ascii="Times New Roman" w:eastAsia="Times New Roman" w:hAnsi="Times New Roman" w:cs="Times New Roman"/>
          <w:sz w:val="24"/>
          <w:szCs w:val="24"/>
        </w:rPr>
        <w:lastRenderedPageBreak/>
        <w:t>available from the FAC, and include collections of information from the reporting package described in paragraph (c</w:t>
      </w:r>
      <w:del w:id="12111" w:author="OFFM" w:date="2024-04-16T10:53:00Z">
        <w:r w:rsidR="00817C00" w:rsidRPr="00F74592">
          <w:rPr>
            <w:rFonts w:ascii="Times New Roman" w:hAnsi="Times New Roman" w:cs="Times New Roman"/>
            <w:sz w:val="24"/>
            <w:szCs w:val="24"/>
          </w:rPr>
          <w:delText>) of this section.</w:delText>
        </w:r>
      </w:del>
      <w:ins w:id="12112" w:author="OFFM" w:date="2024-04-16T10:53:00Z">
        <w:r w:rsidRPr="000D237D">
          <w:rPr>
            <w:rFonts w:ascii="Times New Roman" w:eastAsia="Times New Roman" w:hAnsi="Times New Roman" w:cs="Times New Roman"/>
            <w:sz w:val="24"/>
            <w:szCs w:val="24"/>
          </w:rPr>
          <w:t xml:space="preserve">). </w:t>
        </w:r>
      </w:ins>
    </w:p>
    <w:p w14:paraId="19B7A3CC" w14:textId="306E643F" w:rsidR="000B5224" w:rsidRPr="000D237D" w:rsidRDefault="00F2264C" w:rsidP="00A63D45">
      <w:pPr>
        <w:spacing w:after="0" w:line="480" w:lineRule="auto"/>
        <w:ind w:firstLine="720"/>
        <w:rPr>
          <w:rFonts w:ascii="Times New Roman" w:eastAsia="Times New Roman" w:hAnsi="Times New Roman" w:cs="Times New Roman"/>
          <w:sz w:val="24"/>
          <w:szCs w:val="24"/>
        </w:rPr>
      </w:pPr>
      <w:bookmarkStart w:id="12113" w:name="_Hlk157494791"/>
      <w:bookmarkEnd w:id="12090"/>
      <w:ins w:id="12114" w:author="OFFM" w:date="2024-04-16T10:53:00Z">
        <w:r w:rsidRPr="000D237D">
          <w:rPr>
            <w:rFonts w:ascii="Times New Roman" w:eastAsia="Times New Roman" w:hAnsi="Times New Roman" w:cs="Times New Roman"/>
            <w:sz w:val="24"/>
            <w:szCs w:val="24"/>
          </w:rPr>
          <w:t>(2)</w:t>
        </w:r>
      </w:ins>
      <w:r w:rsidRPr="000D237D">
        <w:rPr>
          <w:rFonts w:ascii="Times New Roman" w:eastAsia="Times New Roman" w:hAnsi="Times New Roman" w:cs="Times New Roman"/>
          <w:sz w:val="24"/>
          <w:szCs w:val="24"/>
        </w:rPr>
        <w:t xml:space="preserve"> A senior</w:t>
      </w:r>
      <w:del w:id="12115" w:author="OFFM" w:date="2024-04-16T10:53:00Z">
        <w:r w:rsidR="00817C00" w:rsidRPr="00F74592">
          <w:rPr>
            <w:rFonts w:ascii="Times New Roman" w:hAnsi="Times New Roman" w:cs="Times New Roman"/>
            <w:sz w:val="24"/>
            <w:szCs w:val="24"/>
          </w:rPr>
          <w:delText xml:space="preserve"> </w:delText>
        </w:r>
      </w:del>
      <w:ins w:id="1211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level representative of the auditee (</w:t>
      </w:r>
      <w:del w:id="12117" w:author="OFFM" w:date="2024-04-16T10:53:00Z">
        <w:r w:rsidR="00817C00" w:rsidRPr="00F74592">
          <w:rPr>
            <w:rFonts w:ascii="Times New Roman" w:hAnsi="Times New Roman" w:cs="Times New Roman"/>
            <w:sz w:val="24"/>
            <w:szCs w:val="24"/>
          </w:rPr>
          <w:delText>e.g., state</w:delText>
        </w:r>
      </w:del>
      <w:ins w:id="12118" w:author="OFFM" w:date="2024-04-16T10:53:00Z">
        <w:r w:rsidRPr="000D237D">
          <w:rPr>
            <w:rFonts w:ascii="Times New Roman" w:eastAsia="Times New Roman" w:hAnsi="Times New Roman" w:cs="Times New Roman"/>
            <w:sz w:val="24"/>
            <w:szCs w:val="24"/>
          </w:rPr>
          <w:t>for example, a State</w:t>
        </w:r>
      </w:ins>
      <w:r w:rsidRPr="000D237D">
        <w:rPr>
          <w:rFonts w:ascii="Times New Roman" w:eastAsia="Times New Roman" w:hAnsi="Times New Roman" w:cs="Times New Roman"/>
          <w:sz w:val="24"/>
          <w:szCs w:val="24"/>
        </w:rPr>
        <w:t xml:space="preserve"> controller, director of finance, chief executive officer, or chief financial officer) must sign a statement to be included as part of the data collection </w:t>
      </w:r>
      <w:del w:id="12119" w:author="OFFM" w:date="2024-04-16T10:53:00Z">
        <w:r w:rsidR="00817C00" w:rsidRPr="00F74592">
          <w:rPr>
            <w:rFonts w:ascii="Times New Roman" w:hAnsi="Times New Roman" w:cs="Times New Roman"/>
            <w:sz w:val="24"/>
            <w:szCs w:val="24"/>
          </w:rPr>
          <w:delText xml:space="preserve">that says that the auditee complied with the requirements of this part, the data were prepared in accordance with this part (and the instructions accompanying the form), the reporting package does not include protected personally identifiable information, the information included in its entirety is accurate and complete, and that the FAC is authorized to make the reporting package and the form publicly available on a website. </w:delText>
        </w:r>
      </w:del>
      <w:ins w:id="12120" w:author="OFFM" w:date="2024-04-16T10:53:00Z">
        <w:r w:rsidRPr="000D237D">
          <w:rPr>
            <w:rFonts w:ascii="Times New Roman" w:eastAsia="Times New Roman" w:hAnsi="Times New Roman" w:cs="Times New Roman"/>
            <w:sz w:val="24"/>
            <w:szCs w:val="24"/>
          </w:rPr>
          <w:t>form stating that the auditee complied with the requirements of this part, including that:</w:t>
        </w:r>
      </w:ins>
    </w:p>
    <w:p w14:paraId="3513929D" w14:textId="60349FFA" w:rsidR="000B5224" w:rsidRPr="000D237D" w:rsidRDefault="00F2264C" w:rsidP="000B5224">
      <w:pPr>
        <w:spacing w:after="0" w:line="480" w:lineRule="auto"/>
        <w:ind w:firstLine="720"/>
        <w:rPr>
          <w:ins w:id="12121" w:author="OFFM" w:date="2024-04-16T10:53:00Z"/>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12122" w:author="OFFM" w:date="2024-04-16T10:53:00Z">
        <w:r w:rsidR="00817C00" w:rsidRPr="00F74592">
          <w:rPr>
            <w:rFonts w:ascii="Times New Roman" w:hAnsi="Times New Roman" w:cs="Times New Roman"/>
            <w:sz w:val="24"/>
            <w:szCs w:val="24"/>
          </w:rPr>
          <w:delText xml:space="preserve">2) Exception for Indian Tribes </w:delText>
        </w:r>
      </w:del>
      <w:ins w:id="12123" w:author="OFFM" w:date="2024-04-16T10:53:00Z">
        <w:r w:rsidRPr="000D237D">
          <w:rPr>
            <w:rFonts w:ascii="Times New Roman" w:eastAsia="Times New Roman" w:hAnsi="Times New Roman" w:cs="Times New Roman"/>
            <w:sz w:val="24"/>
            <w:szCs w:val="24"/>
          </w:rPr>
          <w:t>i) The data collection form was prepared in accordance with this part (</w:t>
        </w:r>
      </w:ins>
      <w:r w:rsidRPr="000D237D">
        <w:rPr>
          <w:rFonts w:ascii="Times New Roman" w:eastAsia="Times New Roman" w:hAnsi="Times New Roman" w:cs="Times New Roman"/>
          <w:sz w:val="24"/>
          <w:szCs w:val="24"/>
        </w:rPr>
        <w:t xml:space="preserve">and </w:t>
      </w:r>
      <w:del w:id="12124" w:author="OFFM" w:date="2024-04-16T10:53:00Z">
        <w:r w:rsidR="00817C00" w:rsidRPr="00F74592">
          <w:rPr>
            <w:rFonts w:ascii="Times New Roman" w:hAnsi="Times New Roman" w:cs="Times New Roman"/>
            <w:sz w:val="24"/>
            <w:szCs w:val="24"/>
          </w:rPr>
          <w:delText>Tribal Organizations.</w:delText>
        </w:r>
      </w:del>
      <w:ins w:id="12125" w:author="OFFM" w:date="2024-04-16T10:53:00Z">
        <w:r w:rsidRPr="000D237D">
          <w:rPr>
            <w:rFonts w:ascii="Times New Roman" w:eastAsia="Times New Roman" w:hAnsi="Times New Roman" w:cs="Times New Roman"/>
            <w:sz w:val="24"/>
            <w:szCs w:val="24"/>
          </w:rPr>
          <w:t>the instructions accompanying the form);</w:t>
        </w:r>
      </w:ins>
    </w:p>
    <w:p w14:paraId="4AEC7224" w14:textId="77777777" w:rsidR="000B5224" w:rsidRPr="000D237D" w:rsidRDefault="00F2264C" w:rsidP="000B5224">
      <w:pPr>
        <w:spacing w:after="0" w:line="480" w:lineRule="auto"/>
        <w:ind w:firstLine="720"/>
        <w:rPr>
          <w:ins w:id="12126" w:author="OFFM" w:date="2024-04-16T10:53:00Z"/>
          <w:rFonts w:ascii="Times New Roman" w:eastAsia="Times New Roman" w:hAnsi="Times New Roman" w:cs="Times New Roman"/>
          <w:sz w:val="24"/>
          <w:szCs w:val="24"/>
        </w:rPr>
      </w:pPr>
      <w:ins w:id="12127" w:author="OFFM" w:date="2024-04-16T10:53:00Z">
        <w:r w:rsidRPr="000D237D">
          <w:rPr>
            <w:rFonts w:ascii="Times New Roman" w:eastAsia="Times New Roman" w:hAnsi="Times New Roman" w:cs="Times New Roman"/>
            <w:sz w:val="24"/>
            <w:szCs w:val="24"/>
          </w:rPr>
          <w:t>(ii) The reporting package does not include protected personally identifiable information;</w:t>
        </w:r>
      </w:ins>
    </w:p>
    <w:p w14:paraId="6BE3B880" w14:textId="77777777" w:rsidR="000B5224" w:rsidRPr="000D237D" w:rsidRDefault="00F2264C" w:rsidP="000B5224">
      <w:pPr>
        <w:spacing w:after="0" w:line="480" w:lineRule="auto"/>
        <w:ind w:firstLine="720"/>
        <w:rPr>
          <w:ins w:id="12128" w:author="OFFM" w:date="2024-04-16T10:53:00Z"/>
          <w:rFonts w:ascii="Times New Roman" w:eastAsia="Times New Roman" w:hAnsi="Times New Roman" w:cs="Times New Roman"/>
          <w:sz w:val="24"/>
          <w:szCs w:val="24"/>
        </w:rPr>
      </w:pPr>
      <w:ins w:id="12129" w:author="OFFM" w:date="2024-04-16T10:53:00Z">
        <w:r w:rsidRPr="000D237D">
          <w:rPr>
            <w:rFonts w:ascii="Times New Roman" w:eastAsia="Times New Roman" w:hAnsi="Times New Roman" w:cs="Times New Roman"/>
            <w:sz w:val="24"/>
            <w:szCs w:val="24"/>
          </w:rPr>
          <w:t xml:space="preserve">(iii) The information included in its entirety is accurate and complete; and </w:t>
        </w:r>
      </w:ins>
    </w:p>
    <w:p w14:paraId="1A29F625" w14:textId="77777777" w:rsidR="000B5224" w:rsidRPr="000D237D" w:rsidRDefault="00F2264C" w:rsidP="000B5224">
      <w:pPr>
        <w:spacing w:after="0" w:line="480" w:lineRule="auto"/>
        <w:ind w:firstLine="720"/>
        <w:rPr>
          <w:ins w:id="12130" w:author="OFFM" w:date="2024-04-16T10:53:00Z"/>
          <w:rFonts w:ascii="Times New Roman" w:eastAsia="Times New Roman" w:hAnsi="Times New Roman" w:cs="Times New Roman"/>
          <w:sz w:val="24"/>
          <w:szCs w:val="24"/>
        </w:rPr>
      </w:pPr>
      <w:ins w:id="12131" w:author="OFFM" w:date="2024-04-16T10:53:00Z">
        <w:r w:rsidRPr="000D237D">
          <w:rPr>
            <w:rFonts w:ascii="Times New Roman" w:eastAsia="Times New Roman" w:hAnsi="Times New Roman" w:cs="Times New Roman"/>
            <w:sz w:val="24"/>
            <w:szCs w:val="24"/>
          </w:rPr>
          <w:t>(iv) The FAC is authorized to make the reporting package and the form publicly available on a website.</w:t>
        </w:r>
        <w:bookmarkEnd w:id="12113"/>
      </w:ins>
    </w:p>
    <w:p w14:paraId="56D4B5CB" w14:textId="369BABBE" w:rsidR="000B5224" w:rsidRPr="000D237D" w:rsidRDefault="00F2264C" w:rsidP="00A63D45">
      <w:pPr>
        <w:spacing w:after="0" w:line="480" w:lineRule="auto"/>
        <w:ind w:firstLine="720"/>
        <w:rPr>
          <w:rFonts w:ascii="Times New Roman" w:eastAsia="Times New Roman" w:hAnsi="Times New Roman" w:cs="Times New Roman"/>
          <w:sz w:val="24"/>
          <w:szCs w:val="24"/>
        </w:rPr>
      </w:pPr>
      <w:ins w:id="12132" w:author="OFFM" w:date="2024-04-16T10:53:00Z">
        <w:r w:rsidRPr="000D237D">
          <w:rPr>
            <w:rFonts w:ascii="Times New Roman" w:eastAsia="Times New Roman" w:hAnsi="Times New Roman" w:cs="Times New Roman"/>
            <w:sz w:val="24"/>
            <w:szCs w:val="24"/>
          </w:rPr>
          <w:t>(3)</w:t>
        </w:r>
      </w:ins>
      <w:r w:rsidRPr="00A63D45">
        <w:rPr>
          <w:rFonts w:ascii="Times New Roman" w:hAnsi="Times New Roman"/>
          <w:i/>
          <w:sz w:val="24"/>
        </w:rPr>
        <w:t xml:space="preserve"> </w:t>
      </w:r>
      <w:r w:rsidRPr="000D237D">
        <w:rPr>
          <w:rFonts w:ascii="Times New Roman" w:eastAsia="Times New Roman" w:hAnsi="Times New Roman" w:cs="Times New Roman"/>
          <w:sz w:val="24"/>
          <w:szCs w:val="24"/>
        </w:rPr>
        <w:t xml:space="preserve">An auditee that is an Indian </w:t>
      </w:r>
      <w:del w:id="12133" w:author="OFFM" w:date="2024-04-16T10:53:00Z">
        <w:r w:rsidR="00817C00" w:rsidRPr="00F74592">
          <w:rPr>
            <w:rFonts w:ascii="Times New Roman" w:hAnsi="Times New Roman" w:cs="Times New Roman"/>
            <w:sz w:val="24"/>
            <w:szCs w:val="24"/>
          </w:rPr>
          <w:delText>tribe</w:delText>
        </w:r>
      </w:del>
      <w:ins w:id="12134" w:author="OFFM" w:date="2024-04-16T10:53:00Z">
        <w:r w:rsidRPr="000D237D">
          <w:rPr>
            <w:rFonts w:ascii="Times New Roman" w:eastAsia="Times New Roman" w:hAnsi="Times New Roman" w:cs="Times New Roman"/>
            <w:sz w:val="24"/>
            <w:szCs w:val="24"/>
          </w:rPr>
          <w:t>Tribe</w:t>
        </w:r>
      </w:ins>
      <w:r w:rsidRPr="000D237D">
        <w:rPr>
          <w:rFonts w:ascii="Times New Roman" w:eastAsia="Times New Roman" w:hAnsi="Times New Roman" w:cs="Times New Roman"/>
          <w:sz w:val="24"/>
          <w:szCs w:val="24"/>
        </w:rPr>
        <w:t xml:space="preserve"> or a tribal organization (as defined in the Indian Self-Determination, Education and Assistance Act (ISDEAA), 25 U.S.C. 450b(l)) may opt not to authorize the FAC to make the reporting package publicly available on a Web site</w:t>
      </w:r>
      <w:del w:id="12135" w:author="OFFM" w:date="2024-04-16T10:53:00Z">
        <w:r w:rsidR="00817C00" w:rsidRPr="00F74592">
          <w:rPr>
            <w:rFonts w:ascii="Times New Roman" w:hAnsi="Times New Roman" w:cs="Times New Roman"/>
            <w:sz w:val="24"/>
            <w:szCs w:val="24"/>
          </w:rPr>
          <w:delText>, by excluding</w:delText>
        </w:r>
      </w:del>
      <w:ins w:id="12136" w:author="OFFM" w:date="2024-04-16T10:53:00Z">
        <w:r w:rsidRPr="000D237D">
          <w:rPr>
            <w:rFonts w:ascii="Times New Roman" w:eastAsia="Times New Roman" w:hAnsi="Times New Roman" w:cs="Times New Roman"/>
            <w:sz w:val="24"/>
            <w:szCs w:val="24"/>
          </w:rPr>
          <w:t>. To opt-out, an Indian Tribe or tribal organization must exclude</w:t>
        </w:r>
      </w:ins>
      <w:r w:rsidRPr="000D237D">
        <w:rPr>
          <w:rFonts w:ascii="Times New Roman" w:eastAsia="Times New Roman" w:hAnsi="Times New Roman" w:cs="Times New Roman"/>
          <w:sz w:val="24"/>
          <w:szCs w:val="24"/>
        </w:rPr>
        <w:t xml:space="preserve"> the authorization </w:t>
      </w:r>
      <w:del w:id="12137" w:author="OFFM" w:date="2024-04-16T10:53:00Z">
        <w:r w:rsidR="00817C00" w:rsidRPr="00F74592">
          <w:rPr>
            <w:rFonts w:ascii="Times New Roman" w:hAnsi="Times New Roman" w:cs="Times New Roman"/>
            <w:sz w:val="24"/>
            <w:szCs w:val="24"/>
          </w:rPr>
          <w:delText xml:space="preserve">for the FAC publication in the statement </w:delText>
        </w:r>
      </w:del>
      <w:r w:rsidRPr="000D237D">
        <w:rPr>
          <w:rFonts w:ascii="Times New Roman" w:eastAsia="Times New Roman" w:hAnsi="Times New Roman" w:cs="Times New Roman"/>
          <w:sz w:val="24"/>
          <w:szCs w:val="24"/>
        </w:rPr>
        <w:t>described in paragraph (b)(</w:t>
      </w:r>
      <w:del w:id="12138" w:author="OFFM" w:date="2024-04-16T10:53:00Z">
        <w:r w:rsidR="00817C00" w:rsidRPr="00F74592">
          <w:rPr>
            <w:rFonts w:ascii="Times New Roman" w:hAnsi="Times New Roman" w:cs="Times New Roman"/>
            <w:sz w:val="24"/>
            <w:szCs w:val="24"/>
          </w:rPr>
          <w:delText>1</w:delText>
        </w:r>
      </w:del>
      <w:proofErr w:type="gramStart"/>
      <w:ins w:id="12139" w:author="OFFM" w:date="2024-04-16T10:53:00Z">
        <w:r w:rsidRPr="000D237D">
          <w:rPr>
            <w:rFonts w:ascii="Times New Roman" w:eastAsia="Times New Roman" w:hAnsi="Times New Roman" w:cs="Times New Roman"/>
            <w:sz w:val="24"/>
            <w:szCs w:val="24"/>
          </w:rPr>
          <w:t>2)(</w:t>
        </w:r>
        <w:proofErr w:type="gramEnd"/>
        <w:r w:rsidRPr="000D237D">
          <w:rPr>
            <w:rFonts w:ascii="Times New Roman" w:eastAsia="Times New Roman" w:hAnsi="Times New Roman" w:cs="Times New Roman"/>
            <w:sz w:val="24"/>
            <w:szCs w:val="24"/>
          </w:rPr>
          <w:t>iv</w:t>
        </w:r>
      </w:ins>
      <w:r w:rsidRPr="000D237D">
        <w:rPr>
          <w:rFonts w:ascii="Times New Roman" w:eastAsia="Times New Roman" w:hAnsi="Times New Roman" w:cs="Times New Roman"/>
          <w:sz w:val="24"/>
          <w:szCs w:val="24"/>
        </w:rPr>
        <w:t xml:space="preserve">) of this section. </w:t>
      </w:r>
      <w:del w:id="12140" w:author="OFFM" w:date="2024-04-16T10:53:00Z">
        <w:r w:rsidR="00817C00" w:rsidRPr="00F74592">
          <w:rPr>
            <w:rFonts w:ascii="Times New Roman" w:hAnsi="Times New Roman" w:cs="Times New Roman"/>
            <w:sz w:val="24"/>
            <w:szCs w:val="24"/>
          </w:rPr>
          <w:delText>If this option</w:delText>
        </w:r>
      </w:del>
      <w:ins w:id="12141" w:author="OFFM" w:date="2024-04-16T10:53:00Z">
        <w:r w:rsidRPr="000D237D">
          <w:rPr>
            <w:rFonts w:ascii="Times New Roman" w:eastAsia="Times New Roman" w:hAnsi="Times New Roman" w:cs="Times New Roman"/>
            <w:sz w:val="24"/>
            <w:szCs w:val="24"/>
          </w:rPr>
          <w:t>In these instances, the Indian Tribe</w:t>
        </w:r>
      </w:ins>
      <w:r w:rsidRPr="000D237D">
        <w:rPr>
          <w:rFonts w:ascii="Times New Roman" w:eastAsia="Times New Roman" w:hAnsi="Times New Roman" w:cs="Times New Roman"/>
          <w:sz w:val="24"/>
          <w:szCs w:val="24"/>
        </w:rPr>
        <w:t xml:space="preserve"> is</w:t>
      </w:r>
      <w:del w:id="12142" w:author="OFFM" w:date="2024-04-16T10:53:00Z">
        <w:r w:rsidR="00817C00" w:rsidRPr="00F74592">
          <w:rPr>
            <w:rFonts w:ascii="Times New Roman" w:hAnsi="Times New Roman" w:cs="Times New Roman"/>
            <w:sz w:val="24"/>
            <w:szCs w:val="24"/>
          </w:rPr>
          <w:delText xml:space="preserve"> exercised, the auditee becomes</w:delText>
        </w:r>
      </w:del>
      <w:r w:rsidRPr="000D237D">
        <w:rPr>
          <w:rFonts w:ascii="Times New Roman" w:eastAsia="Times New Roman" w:hAnsi="Times New Roman" w:cs="Times New Roman"/>
          <w:sz w:val="24"/>
          <w:szCs w:val="24"/>
        </w:rPr>
        <w:t xml:space="preserve"> responsible for submitting the reporting package directly to any pass-through entities through which it has received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and to pass-through entities for which the summary schedule of prior audit findings reported the status of any findings related to </w:t>
      </w:r>
      <w:ins w:id="12143" w:author="OFFM" w:date="2024-04-16T10:53:00Z">
        <w:r w:rsidRPr="000D237D">
          <w:rPr>
            <w:rFonts w:ascii="Times New Roman" w:eastAsia="Times New Roman" w:hAnsi="Times New Roman" w:cs="Times New Roman"/>
            <w:sz w:val="24"/>
            <w:szCs w:val="24"/>
          </w:rPr>
          <w:t xml:space="preserve">those </w:t>
        </w:r>
      </w:ins>
      <w:r w:rsidRPr="000D237D">
        <w:rPr>
          <w:rFonts w:ascii="Times New Roman" w:eastAsia="Times New Roman" w:hAnsi="Times New Roman" w:cs="Times New Roman"/>
          <w:sz w:val="24"/>
          <w:szCs w:val="24"/>
        </w:rPr>
        <w:t>Federal awards that the pass-</w:t>
      </w:r>
      <w:r w:rsidRPr="000D237D">
        <w:rPr>
          <w:rFonts w:ascii="Times New Roman" w:eastAsia="Times New Roman" w:hAnsi="Times New Roman" w:cs="Times New Roman"/>
          <w:sz w:val="24"/>
          <w:szCs w:val="24"/>
        </w:rPr>
        <w:lastRenderedPageBreak/>
        <w:t xml:space="preserve">through entity provided. Unless restricted by Federal statute or regulation, if the </w:t>
      </w:r>
      <w:del w:id="12144" w:author="OFFM" w:date="2024-04-16T10:53:00Z">
        <w:r w:rsidR="00817C00" w:rsidRPr="00F74592">
          <w:rPr>
            <w:rFonts w:ascii="Times New Roman" w:hAnsi="Times New Roman" w:cs="Times New Roman"/>
            <w:sz w:val="24"/>
            <w:szCs w:val="24"/>
          </w:rPr>
          <w:delText>auditee</w:delText>
        </w:r>
      </w:del>
      <w:ins w:id="12145" w:author="OFFM" w:date="2024-04-16T10:53:00Z">
        <w:r w:rsidRPr="000D237D">
          <w:rPr>
            <w:rFonts w:ascii="Times New Roman" w:eastAsia="Times New Roman" w:hAnsi="Times New Roman" w:cs="Times New Roman"/>
            <w:sz w:val="24"/>
            <w:szCs w:val="24"/>
          </w:rPr>
          <w:t>Indian Tribe</w:t>
        </w:r>
      </w:ins>
      <w:r w:rsidRPr="000D237D">
        <w:rPr>
          <w:rFonts w:ascii="Times New Roman" w:eastAsia="Times New Roman" w:hAnsi="Times New Roman" w:cs="Times New Roman"/>
          <w:sz w:val="24"/>
          <w:szCs w:val="24"/>
        </w:rPr>
        <w:t xml:space="preserve"> opts not to authorize publication, it must make copies of the reporting package available for public inspection.</w:t>
      </w:r>
      <w:del w:id="12146" w:author="OFFM" w:date="2024-04-16T10:53:00Z">
        <w:r w:rsidR="00817C00" w:rsidRPr="00F74592">
          <w:rPr>
            <w:rFonts w:ascii="Times New Roman" w:hAnsi="Times New Roman" w:cs="Times New Roman"/>
            <w:sz w:val="24"/>
            <w:szCs w:val="24"/>
          </w:rPr>
          <w:delText xml:space="preserve"> </w:delText>
        </w:r>
      </w:del>
    </w:p>
    <w:p w14:paraId="394F0A1C" w14:textId="537ED7C0" w:rsidR="000B5224" w:rsidRPr="000D237D" w:rsidRDefault="00F2264C" w:rsidP="000B5224">
      <w:pPr>
        <w:spacing w:after="0" w:line="480" w:lineRule="auto"/>
        <w:ind w:firstLine="720"/>
        <w:rPr>
          <w:ins w:id="12147" w:author="OFFM" w:date="2024-04-16T10:53:00Z"/>
          <w:rFonts w:ascii="Times New Roman" w:eastAsia="Times New Roman" w:hAnsi="Times New Roman" w:cs="Times New Roman"/>
          <w:sz w:val="24"/>
          <w:szCs w:val="24"/>
        </w:rPr>
      </w:pPr>
      <w:bookmarkStart w:id="12148" w:name="_Hlk157494857"/>
      <w:r w:rsidRPr="000D237D">
        <w:rPr>
          <w:rFonts w:ascii="Times New Roman" w:eastAsia="Times New Roman" w:hAnsi="Times New Roman" w:cs="Times New Roman"/>
          <w:sz w:val="24"/>
          <w:szCs w:val="24"/>
        </w:rPr>
        <w:t>(</w:t>
      </w:r>
      <w:del w:id="12149" w:author="OFFM" w:date="2024-04-16T10:53:00Z">
        <w:r w:rsidR="00817C00" w:rsidRPr="00F74592">
          <w:rPr>
            <w:rFonts w:ascii="Times New Roman" w:hAnsi="Times New Roman" w:cs="Times New Roman"/>
            <w:sz w:val="24"/>
            <w:szCs w:val="24"/>
          </w:rPr>
          <w:delText>3) Using</w:delText>
        </w:r>
      </w:del>
      <w:ins w:id="12150" w:author="OFFM" w:date="2024-04-16T10:53:00Z">
        <w:r w:rsidRPr="000D237D">
          <w:rPr>
            <w:rFonts w:ascii="Times New Roman" w:eastAsia="Times New Roman" w:hAnsi="Times New Roman" w:cs="Times New Roman"/>
            <w:sz w:val="24"/>
            <w:szCs w:val="24"/>
          </w:rPr>
          <w:t>4) The auditor must complete the applicable data elements of the data collection form using</w:t>
        </w:r>
      </w:ins>
      <w:r w:rsidRPr="000D237D">
        <w:rPr>
          <w:rFonts w:ascii="Times New Roman" w:eastAsia="Times New Roman" w:hAnsi="Times New Roman" w:cs="Times New Roman"/>
          <w:sz w:val="24"/>
          <w:szCs w:val="24"/>
        </w:rPr>
        <w:t xml:space="preserve"> the information included in the reporting package described in paragraph (c) of this section</w:t>
      </w:r>
      <w:del w:id="12151" w:author="OFFM" w:date="2024-04-16T10:53:00Z">
        <w:r w:rsidR="00817C00" w:rsidRPr="00F74592">
          <w:rPr>
            <w:rFonts w:ascii="Times New Roman" w:hAnsi="Times New Roman" w:cs="Times New Roman"/>
            <w:sz w:val="24"/>
            <w:szCs w:val="24"/>
          </w:rPr>
          <w:delText>, the auditor must complete the applicable data elements of the data collection form.</w:delText>
        </w:r>
      </w:del>
      <w:ins w:id="1215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auditor must sign a statement to be included as part of the data collection form </w:t>
      </w:r>
      <w:del w:id="12153" w:author="OFFM" w:date="2024-04-16T10:53:00Z">
        <w:r w:rsidR="00817C00" w:rsidRPr="00F74592">
          <w:rPr>
            <w:rFonts w:ascii="Times New Roman" w:hAnsi="Times New Roman" w:cs="Times New Roman"/>
            <w:sz w:val="24"/>
            <w:szCs w:val="24"/>
          </w:rPr>
          <w:delText>that indicates, at a minimum, the</w:delText>
        </w:r>
      </w:del>
      <w:ins w:id="12154" w:author="OFFM" w:date="2024-04-16T10:53:00Z">
        <w:r w:rsidRPr="000D237D">
          <w:rPr>
            <w:rFonts w:ascii="Times New Roman" w:eastAsia="Times New Roman" w:hAnsi="Times New Roman" w:cs="Times New Roman"/>
            <w:sz w:val="24"/>
            <w:szCs w:val="24"/>
          </w:rPr>
          <w:t>stating:</w:t>
        </w:r>
      </w:ins>
    </w:p>
    <w:p w14:paraId="28439416" w14:textId="446FF60B" w:rsidR="000B5224" w:rsidRPr="000D237D" w:rsidRDefault="00F2264C" w:rsidP="000B5224">
      <w:pPr>
        <w:spacing w:after="0" w:line="480" w:lineRule="auto"/>
        <w:ind w:firstLine="720"/>
        <w:rPr>
          <w:ins w:id="12155" w:author="OFFM" w:date="2024-04-16T10:53:00Z"/>
          <w:rFonts w:ascii="Times New Roman" w:eastAsia="Times New Roman" w:hAnsi="Times New Roman" w:cs="Times New Roman"/>
          <w:sz w:val="24"/>
          <w:szCs w:val="24"/>
        </w:rPr>
      </w:pPr>
      <w:ins w:id="12156" w:author="OFFM" w:date="2024-04-16T10:53:00Z">
        <w:r w:rsidRPr="000D237D">
          <w:rPr>
            <w:rFonts w:ascii="Times New Roman" w:eastAsia="Times New Roman" w:hAnsi="Times New Roman" w:cs="Times New Roman"/>
            <w:sz w:val="24"/>
            <w:szCs w:val="24"/>
          </w:rPr>
          <w:t>(i) The</w:t>
        </w:r>
      </w:ins>
      <w:r w:rsidRPr="000D237D">
        <w:rPr>
          <w:rFonts w:ascii="Times New Roman" w:eastAsia="Times New Roman" w:hAnsi="Times New Roman" w:cs="Times New Roman"/>
          <w:sz w:val="24"/>
          <w:szCs w:val="24"/>
        </w:rPr>
        <w:t xml:space="preserve"> source of </w:t>
      </w:r>
      <w:del w:id="12157" w:author="OFFM" w:date="2024-04-16T10:53:00Z">
        <w:r w:rsidR="00817C00" w:rsidRPr="00F74592">
          <w:rPr>
            <w:rFonts w:ascii="Times New Roman" w:hAnsi="Times New Roman" w:cs="Times New Roman"/>
            <w:sz w:val="24"/>
            <w:szCs w:val="24"/>
          </w:rPr>
          <w:delText xml:space="preserve">the </w:delText>
        </w:r>
      </w:del>
      <w:r w:rsidRPr="000D237D">
        <w:rPr>
          <w:rFonts w:ascii="Times New Roman" w:eastAsia="Times New Roman" w:hAnsi="Times New Roman" w:cs="Times New Roman"/>
          <w:sz w:val="24"/>
          <w:szCs w:val="24"/>
        </w:rPr>
        <w:t xml:space="preserve">information included in the </w:t>
      </w:r>
      <w:ins w:id="12158" w:author="OFFM" w:date="2024-04-16T10:53:00Z">
        <w:r w:rsidRPr="000D237D">
          <w:rPr>
            <w:rFonts w:ascii="Times New Roman" w:eastAsia="Times New Roman" w:hAnsi="Times New Roman" w:cs="Times New Roman"/>
            <w:sz w:val="24"/>
            <w:szCs w:val="24"/>
          </w:rPr>
          <w:t xml:space="preserve">data collection </w:t>
        </w:r>
      </w:ins>
      <w:r w:rsidRPr="000D237D">
        <w:rPr>
          <w:rFonts w:ascii="Times New Roman" w:eastAsia="Times New Roman" w:hAnsi="Times New Roman" w:cs="Times New Roman"/>
          <w:sz w:val="24"/>
          <w:szCs w:val="24"/>
        </w:rPr>
        <w:t>form</w:t>
      </w:r>
      <w:del w:id="12159" w:author="OFFM" w:date="2024-04-16T10:53:00Z">
        <w:r w:rsidR="00817C00" w:rsidRPr="00F74592">
          <w:rPr>
            <w:rFonts w:ascii="Times New Roman" w:hAnsi="Times New Roman" w:cs="Times New Roman"/>
            <w:sz w:val="24"/>
            <w:szCs w:val="24"/>
          </w:rPr>
          <w:delText>, the auditor's</w:delText>
        </w:r>
      </w:del>
      <w:ins w:id="12160" w:author="OFFM" w:date="2024-04-16T10:53:00Z">
        <w:r w:rsidRPr="000D237D">
          <w:rPr>
            <w:rFonts w:ascii="Times New Roman" w:eastAsia="Times New Roman" w:hAnsi="Times New Roman" w:cs="Times New Roman"/>
            <w:sz w:val="24"/>
            <w:szCs w:val="24"/>
          </w:rPr>
          <w:t>;</w:t>
        </w:r>
      </w:ins>
    </w:p>
    <w:p w14:paraId="4394E782" w14:textId="163EDC31" w:rsidR="000B5224" w:rsidRPr="000D237D" w:rsidRDefault="00F2264C" w:rsidP="000B5224">
      <w:pPr>
        <w:spacing w:after="0" w:line="480" w:lineRule="auto"/>
        <w:ind w:firstLine="720"/>
        <w:rPr>
          <w:ins w:id="12161" w:author="OFFM" w:date="2024-04-16T10:53:00Z"/>
          <w:rFonts w:ascii="Times New Roman" w:eastAsia="Times New Roman" w:hAnsi="Times New Roman" w:cs="Times New Roman"/>
          <w:sz w:val="24"/>
          <w:szCs w:val="24"/>
        </w:rPr>
      </w:pPr>
      <w:ins w:id="12162" w:author="OFFM" w:date="2024-04-16T10:53:00Z">
        <w:r w:rsidRPr="000D237D">
          <w:rPr>
            <w:rFonts w:ascii="Times New Roman" w:eastAsia="Times New Roman" w:hAnsi="Times New Roman" w:cs="Times New Roman"/>
            <w:sz w:val="24"/>
            <w:szCs w:val="24"/>
          </w:rPr>
          <w:t>(ii) The auditor’s</w:t>
        </w:r>
      </w:ins>
      <w:r w:rsidRPr="000D237D">
        <w:rPr>
          <w:rFonts w:ascii="Times New Roman" w:eastAsia="Times New Roman" w:hAnsi="Times New Roman" w:cs="Times New Roman"/>
          <w:sz w:val="24"/>
          <w:szCs w:val="24"/>
        </w:rPr>
        <w:t xml:space="preserve"> responsibility for the information</w:t>
      </w:r>
      <w:del w:id="12163" w:author="OFFM" w:date="2024-04-16T10:53:00Z">
        <w:r w:rsidR="00817C00" w:rsidRPr="00F74592">
          <w:rPr>
            <w:rFonts w:ascii="Times New Roman" w:hAnsi="Times New Roman" w:cs="Times New Roman"/>
            <w:sz w:val="24"/>
            <w:szCs w:val="24"/>
          </w:rPr>
          <w:delText>, that the</w:delText>
        </w:r>
      </w:del>
      <w:ins w:id="12164" w:author="OFFM" w:date="2024-04-16T10:53:00Z">
        <w:r w:rsidRPr="000D237D">
          <w:rPr>
            <w:rFonts w:ascii="Times New Roman" w:eastAsia="Times New Roman" w:hAnsi="Times New Roman" w:cs="Times New Roman"/>
            <w:sz w:val="24"/>
            <w:szCs w:val="24"/>
          </w:rPr>
          <w:t>;</w:t>
        </w:r>
      </w:ins>
    </w:p>
    <w:p w14:paraId="4282460F" w14:textId="6D949E4D" w:rsidR="000B5224" w:rsidRPr="000D237D" w:rsidRDefault="00F2264C" w:rsidP="000B5224">
      <w:pPr>
        <w:spacing w:after="0" w:line="480" w:lineRule="auto"/>
        <w:ind w:firstLine="720"/>
        <w:rPr>
          <w:ins w:id="12165" w:author="OFFM" w:date="2024-04-16T10:53:00Z"/>
          <w:rFonts w:ascii="Times New Roman" w:eastAsia="Times New Roman" w:hAnsi="Times New Roman" w:cs="Times New Roman"/>
          <w:sz w:val="24"/>
          <w:szCs w:val="24"/>
        </w:rPr>
      </w:pPr>
      <w:ins w:id="12166" w:author="OFFM" w:date="2024-04-16T10:53:00Z">
        <w:r w:rsidRPr="000D237D">
          <w:rPr>
            <w:rFonts w:ascii="Times New Roman" w:eastAsia="Times New Roman" w:hAnsi="Times New Roman" w:cs="Times New Roman"/>
            <w:sz w:val="24"/>
            <w:szCs w:val="24"/>
          </w:rPr>
          <w:t>(iii) The data collection</w:t>
        </w:r>
      </w:ins>
      <w:r w:rsidRPr="000D237D">
        <w:rPr>
          <w:rFonts w:ascii="Times New Roman" w:eastAsia="Times New Roman" w:hAnsi="Times New Roman" w:cs="Times New Roman"/>
          <w:sz w:val="24"/>
          <w:szCs w:val="24"/>
        </w:rPr>
        <w:t xml:space="preserve"> form is not a substitute for the reporting package described in paragraph (c</w:t>
      </w:r>
      <w:del w:id="12167" w:author="OFFM" w:date="2024-04-16T10:53:00Z">
        <w:r w:rsidR="00817C00" w:rsidRPr="00F74592">
          <w:rPr>
            <w:rFonts w:ascii="Times New Roman" w:hAnsi="Times New Roman" w:cs="Times New Roman"/>
            <w:sz w:val="24"/>
            <w:szCs w:val="24"/>
          </w:rPr>
          <w:delText>) of this section,</w:delText>
        </w:r>
      </w:del>
      <w:ins w:id="1216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w:t>
      </w:r>
      <w:del w:id="12169" w:author="OFFM" w:date="2024-04-16T10:53:00Z">
        <w:r w:rsidR="00817C00" w:rsidRPr="00F74592">
          <w:rPr>
            <w:rFonts w:ascii="Times New Roman" w:hAnsi="Times New Roman" w:cs="Times New Roman"/>
            <w:sz w:val="24"/>
            <w:szCs w:val="24"/>
          </w:rPr>
          <w:delText xml:space="preserve"> that the</w:delText>
        </w:r>
      </w:del>
    </w:p>
    <w:p w14:paraId="1AC69381"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ins w:id="12170" w:author="OFFM" w:date="2024-04-16T10:53:00Z">
        <w:r w:rsidRPr="000D237D">
          <w:rPr>
            <w:rFonts w:ascii="Times New Roman" w:eastAsia="Times New Roman" w:hAnsi="Times New Roman" w:cs="Times New Roman"/>
            <w:sz w:val="24"/>
            <w:szCs w:val="24"/>
          </w:rPr>
          <w:t>(iv) The</w:t>
        </w:r>
      </w:ins>
      <w:r w:rsidRPr="000D237D">
        <w:rPr>
          <w:rFonts w:ascii="Times New Roman" w:eastAsia="Times New Roman" w:hAnsi="Times New Roman" w:cs="Times New Roman"/>
          <w:sz w:val="24"/>
          <w:szCs w:val="24"/>
        </w:rPr>
        <w:t xml:space="preserve"> content of the form is limited to the collection of information prescribed by OMB. </w:t>
      </w:r>
    </w:p>
    <w:bookmarkEnd w:id="12148"/>
    <w:p w14:paraId="4F157E79" w14:textId="7989DC5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w:t>
      </w:r>
      <w:r w:rsidRPr="00A63D45">
        <w:rPr>
          <w:rFonts w:ascii="Times New Roman" w:hAnsi="Times New Roman"/>
          <w:i/>
          <w:sz w:val="24"/>
        </w:rPr>
        <w:t xml:space="preserve"> Reporting package.</w:t>
      </w:r>
      <w:r w:rsidRPr="000D237D">
        <w:rPr>
          <w:rFonts w:ascii="Times New Roman" w:eastAsia="Times New Roman" w:hAnsi="Times New Roman" w:cs="Times New Roman"/>
          <w:sz w:val="24"/>
          <w:szCs w:val="24"/>
        </w:rPr>
        <w:t xml:space="preserve"> The reporting package must include the</w:t>
      </w:r>
      <w:del w:id="12171" w:author="OFFM" w:date="2024-04-16T10:53:00Z">
        <w:r w:rsidR="00817C00" w:rsidRPr="00F74592">
          <w:rPr>
            <w:rFonts w:ascii="Times New Roman" w:hAnsi="Times New Roman" w:cs="Times New Roman"/>
            <w:sz w:val="24"/>
            <w:szCs w:val="24"/>
          </w:rPr>
          <w:delText xml:space="preserve">: </w:delText>
        </w:r>
      </w:del>
      <w:ins w:id="12172" w:author="OFFM" w:date="2024-04-16T10:53:00Z">
        <w:r w:rsidRPr="000D237D">
          <w:rPr>
            <w:rFonts w:ascii="Times New Roman" w:eastAsia="Times New Roman" w:hAnsi="Times New Roman" w:cs="Times New Roman"/>
            <w:sz w:val="24"/>
            <w:szCs w:val="24"/>
          </w:rPr>
          <w:t xml:space="preserve"> following:</w:t>
        </w:r>
      </w:ins>
    </w:p>
    <w:p w14:paraId="06A1D428" w14:textId="38D6027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Financial statements and schedule of expenditures of Federal awards discussed in § 200.510(a) and (b), respectively;</w:t>
      </w:r>
      <w:del w:id="12173" w:author="OFFM" w:date="2024-04-16T10:53:00Z">
        <w:r w:rsidR="00817C00" w:rsidRPr="00F74592">
          <w:rPr>
            <w:rFonts w:ascii="Times New Roman" w:hAnsi="Times New Roman" w:cs="Times New Roman"/>
            <w:sz w:val="24"/>
            <w:szCs w:val="24"/>
          </w:rPr>
          <w:delText xml:space="preserve"> </w:delText>
        </w:r>
      </w:del>
    </w:p>
    <w:p w14:paraId="0954C11A" w14:textId="05287C00"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(2) Summary schedule of prior audit findings discussed in § 200.511(b);</w:t>
      </w:r>
      <w:del w:id="12174" w:author="OFFM" w:date="2024-04-16T10:53:00Z">
        <w:r w:rsidR="00817C00" w:rsidRPr="00F74592">
          <w:rPr>
            <w:rFonts w:ascii="Times New Roman" w:hAnsi="Times New Roman" w:cs="Times New Roman"/>
            <w:sz w:val="24"/>
            <w:szCs w:val="24"/>
          </w:rPr>
          <w:delText xml:space="preserve"> </w:delText>
        </w:r>
      </w:del>
    </w:p>
    <w:p w14:paraId="1380A943" w14:textId="7D29C265"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w:t>
      </w:r>
      <w:del w:id="12175" w:author="OFFM" w:date="2024-04-16T10:53:00Z">
        <w:r w:rsidR="00817C00" w:rsidRPr="00F74592">
          <w:rPr>
            <w:rFonts w:ascii="Times New Roman" w:hAnsi="Times New Roman" w:cs="Times New Roman"/>
            <w:sz w:val="24"/>
            <w:szCs w:val="24"/>
          </w:rPr>
          <w:delText>Auditor's</w:delText>
        </w:r>
      </w:del>
      <w:ins w:id="12176"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report(s) discussed in § 200.515; and </w:t>
      </w:r>
    </w:p>
    <w:p w14:paraId="49EA2643" w14:textId="461397F3"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(4) Corrective action plan discussed in § 200.511(c).</w:t>
      </w:r>
      <w:del w:id="12177" w:author="OFFM" w:date="2024-04-16T10:53:00Z">
        <w:r w:rsidR="00817C00" w:rsidRPr="00F74592">
          <w:rPr>
            <w:rFonts w:ascii="Times New Roman" w:hAnsi="Times New Roman" w:cs="Times New Roman"/>
            <w:sz w:val="24"/>
            <w:szCs w:val="24"/>
          </w:rPr>
          <w:delText xml:space="preserve"> </w:delText>
        </w:r>
      </w:del>
    </w:p>
    <w:p w14:paraId="36CAB7A6" w14:textId="6FC660C2"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(d)</w:t>
      </w:r>
      <w:r w:rsidRPr="00A63D45">
        <w:rPr>
          <w:rFonts w:ascii="Times New Roman" w:hAnsi="Times New Roman"/>
          <w:i/>
          <w:sz w:val="24"/>
        </w:rPr>
        <w:t xml:space="preserve"> Submission to FAC.</w:t>
      </w:r>
      <w:r w:rsidRPr="000D237D">
        <w:rPr>
          <w:rFonts w:ascii="Times New Roman" w:eastAsia="Times New Roman" w:hAnsi="Times New Roman" w:cs="Times New Roman"/>
          <w:sz w:val="24"/>
          <w:szCs w:val="24"/>
        </w:rPr>
        <w:t xml:space="preserve"> The auditee must electronically submit </w:t>
      </w:r>
      <w:del w:id="12178" w:author="OFFM" w:date="2024-04-16T10:53:00Z">
        <w:r w:rsidR="00817C00" w:rsidRPr="00F74592">
          <w:rPr>
            <w:rFonts w:ascii="Times New Roman" w:hAnsi="Times New Roman" w:cs="Times New Roman"/>
            <w:sz w:val="24"/>
            <w:szCs w:val="24"/>
          </w:rPr>
          <w:delText xml:space="preserve">to the FAC </w:delText>
        </w:r>
      </w:del>
      <w:r w:rsidRPr="000D237D">
        <w:rPr>
          <w:rFonts w:ascii="Times New Roman" w:eastAsia="Times New Roman" w:hAnsi="Times New Roman" w:cs="Times New Roman"/>
          <w:sz w:val="24"/>
          <w:szCs w:val="24"/>
        </w:rPr>
        <w:t>the data collection form described in paragraph (b) of this section and the reporting package described in paragraph (c) of this section</w:t>
      </w:r>
      <w:del w:id="12179" w:author="OFFM" w:date="2024-04-16T10:53:00Z">
        <w:r w:rsidR="00817C00" w:rsidRPr="00F74592">
          <w:rPr>
            <w:rFonts w:ascii="Times New Roman" w:hAnsi="Times New Roman" w:cs="Times New Roman"/>
            <w:sz w:val="24"/>
            <w:szCs w:val="24"/>
          </w:rPr>
          <w:delText xml:space="preserve">. </w:delText>
        </w:r>
      </w:del>
      <w:ins w:id="12180" w:author="OFFM" w:date="2024-04-16T10:53:00Z">
        <w:r w:rsidRPr="000D237D">
          <w:rPr>
            <w:rFonts w:ascii="Times New Roman" w:eastAsia="Times New Roman" w:hAnsi="Times New Roman" w:cs="Times New Roman"/>
            <w:sz w:val="24"/>
            <w:szCs w:val="24"/>
          </w:rPr>
          <w:t xml:space="preserve"> to the FAC.</w:t>
        </w:r>
      </w:ins>
    </w:p>
    <w:p w14:paraId="19F436F2" w14:textId="49A8D86C"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(e)</w:t>
      </w:r>
      <w:r w:rsidRPr="00A63D45">
        <w:rPr>
          <w:rFonts w:ascii="Times New Roman" w:hAnsi="Times New Roman"/>
          <w:i/>
          <w:sz w:val="24"/>
        </w:rPr>
        <w:t xml:space="preserve"> Requests for management letters issued by the auditor.</w:t>
      </w:r>
      <w:r w:rsidRPr="000D237D">
        <w:rPr>
          <w:rFonts w:ascii="Times New Roman" w:eastAsia="Times New Roman" w:hAnsi="Times New Roman" w:cs="Times New Roman"/>
          <w:sz w:val="24"/>
          <w:szCs w:val="24"/>
        </w:rPr>
        <w:t xml:space="preserve"> </w:t>
      </w:r>
      <w:del w:id="12181" w:author="OFFM" w:date="2024-04-16T10:53:00Z">
        <w:r w:rsidR="00817C00" w:rsidRPr="00F74592">
          <w:rPr>
            <w:rFonts w:ascii="Times New Roman" w:hAnsi="Times New Roman" w:cs="Times New Roman"/>
            <w:sz w:val="24"/>
            <w:szCs w:val="24"/>
          </w:rPr>
          <w:delText>In response to requests</w:delText>
        </w:r>
      </w:del>
      <w:ins w:id="12182" w:author="OFFM" w:date="2024-04-16T10:53:00Z">
        <w:r w:rsidRPr="000D237D">
          <w:rPr>
            <w:rFonts w:ascii="Times New Roman" w:eastAsia="Times New Roman" w:hAnsi="Times New Roman" w:cs="Times New Roman"/>
            <w:sz w:val="24"/>
            <w:szCs w:val="24"/>
          </w:rPr>
          <w:t>Auditees must submit, when requested</w:t>
        </w:r>
      </w:ins>
      <w:r w:rsidRPr="000D237D">
        <w:rPr>
          <w:rFonts w:ascii="Times New Roman" w:eastAsia="Times New Roman" w:hAnsi="Times New Roman" w:cs="Times New Roman"/>
          <w:sz w:val="24"/>
          <w:szCs w:val="24"/>
        </w:rPr>
        <w:t xml:space="preserve"> by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agency or pass-through entity, </w:t>
      </w:r>
      <w:del w:id="12183" w:author="OFFM" w:date="2024-04-16T10:53:00Z">
        <w:r w:rsidR="00817C00" w:rsidRPr="00F74592">
          <w:rPr>
            <w:rFonts w:ascii="Times New Roman" w:hAnsi="Times New Roman" w:cs="Times New Roman"/>
            <w:sz w:val="24"/>
            <w:szCs w:val="24"/>
          </w:rPr>
          <w:delText xml:space="preserve">auditees must submit </w:delText>
        </w:r>
      </w:del>
      <w:r w:rsidRPr="000D237D">
        <w:rPr>
          <w:rFonts w:ascii="Times New Roman" w:eastAsia="Times New Roman" w:hAnsi="Times New Roman" w:cs="Times New Roman"/>
          <w:sz w:val="24"/>
          <w:szCs w:val="24"/>
        </w:rPr>
        <w:t>a copy of any management letters issued by the auditor.</w:t>
      </w:r>
      <w:del w:id="12184" w:author="OFFM" w:date="2024-04-16T10:53:00Z">
        <w:r w:rsidR="00817C00" w:rsidRPr="00F74592">
          <w:rPr>
            <w:rFonts w:ascii="Times New Roman" w:hAnsi="Times New Roman" w:cs="Times New Roman"/>
            <w:sz w:val="24"/>
            <w:szCs w:val="24"/>
          </w:rPr>
          <w:delText xml:space="preserve"> </w:delText>
        </w:r>
      </w:del>
    </w:p>
    <w:p w14:paraId="48EC9B02" w14:textId="5D1BEE14"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(f) </w:t>
      </w:r>
      <w:r w:rsidRPr="00A63D45">
        <w:rPr>
          <w:rFonts w:ascii="Times New Roman" w:hAnsi="Times New Roman"/>
          <w:i/>
          <w:sz w:val="24"/>
        </w:rPr>
        <w:t>Report retention requirements.</w:t>
      </w:r>
      <w:r w:rsidRPr="000D237D">
        <w:rPr>
          <w:rFonts w:ascii="Times New Roman" w:eastAsia="Times New Roman" w:hAnsi="Times New Roman" w:cs="Times New Roman"/>
          <w:sz w:val="24"/>
          <w:szCs w:val="24"/>
        </w:rPr>
        <w:t xml:space="preserve"> Auditees must keep </w:t>
      </w:r>
      <w:del w:id="12185" w:author="OFFM" w:date="2024-04-16T10:53:00Z">
        <w:r w:rsidR="00817C00" w:rsidRPr="00F74592">
          <w:rPr>
            <w:rFonts w:ascii="Times New Roman" w:hAnsi="Times New Roman" w:cs="Times New Roman"/>
            <w:sz w:val="24"/>
            <w:szCs w:val="24"/>
          </w:rPr>
          <w:delText>one</w:delText>
        </w:r>
      </w:del>
      <w:ins w:id="12186"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copy of the data collection form described in paragraph (b) of this section and </w:t>
      </w:r>
      <w:del w:id="12187" w:author="OFFM" w:date="2024-04-16T10:53:00Z">
        <w:r w:rsidR="00817C00" w:rsidRPr="00F74592">
          <w:rPr>
            <w:rFonts w:ascii="Times New Roman" w:hAnsi="Times New Roman" w:cs="Times New Roman"/>
            <w:sz w:val="24"/>
            <w:szCs w:val="24"/>
          </w:rPr>
          <w:delText>one</w:delText>
        </w:r>
      </w:del>
      <w:ins w:id="12188"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copy of the reporting package described in paragraph (c) </w:t>
      </w:r>
      <w:del w:id="12189" w:author="OFFM" w:date="2024-04-16T10:53:00Z">
        <w:r w:rsidR="00817C00" w:rsidRPr="00F74592">
          <w:rPr>
            <w:rFonts w:ascii="Times New Roman" w:hAnsi="Times New Roman" w:cs="Times New Roman"/>
            <w:sz w:val="24"/>
            <w:szCs w:val="24"/>
          </w:rPr>
          <w:delText xml:space="preserve">of this section </w:delText>
        </w:r>
      </w:del>
      <w:r w:rsidRPr="000D237D">
        <w:rPr>
          <w:rFonts w:ascii="Times New Roman" w:eastAsia="Times New Roman" w:hAnsi="Times New Roman" w:cs="Times New Roman"/>
          <w:sz w:val="24"/>
          <w:szCs w:val="24"/>
        </w:rPr>
        <w:t xml:space="preserve">on file for three years from the date of submission to the FAC. </w:t>
      </w:r>
      <w:ins w:id="12190" w:author="OFFM" w:date="2024-04-16T10:53:00Z">
        <w:r w:rsidRPr="000D237D">
          <w:rPr>
            <w:rFonts w:ascii="Times New Roman" w:eastAsia="Times New Roman" w:hAnsi="Times New Roman" w:cs="Times New Roman"/>
            <w:sz w:val="24"/>
            <w:szCs w:val="24"/>
          </w:rPr>
          <w:t xml:space="preserve">Copies of audit records must be maintained in accordance with </w:t>
        </w:r>
        <w:r w:rsidRPr="000D237D">
          <w:rPr>
            <w:rFonts w:ascii="Times New Roman" w:hAnsi="Times New Roman" w:cs="Times New Roman"/>
            <w:sz w:val="24"/>
            <w:szCs w:val="24"/>
          </w:rPr>
          <w:t>§ 200.336</w:t>
        </w:r>
        <w:r w:rsidRPr="000D237D">
          <w:rPr>
            <w:rFonts w:ascii="Times New Roman" w:eastAsia="Times New Roman" w:hAnsi="Times New Roman" w:cs="Times New Roman"/>
            <w:sz w:val="24"/>
            <w:szCs w:val="24"/>
          </w:rPr>
          <w:t>.</w:t>
        </w:r>
      </w:ins>
    </w:p>
    <w:p w14:paraId="3803854D" w14:textId="1FCB2855"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(g)</w:t>
      </w:r>
      <w:r w:rsidRPr="00A63D45">
        <w:rPr>
          <w:rFonts w:ascii="Times New Roman" w:hAnsi="Times New Roman"/>
          <w:i/>
          <w:sz w:val="24"/>
        </w:rPr>
        <w:t xml:space="preserve"> FAC responsibilities.</w:t>
      </w:r>
      <w:r w:rsidRPr="000D237D">
        <w:rPr>
          <w:rFonts w:ascii="Times New Roman" w:eastAsia="Times New Roman" w:hAnsi="Times New Roman" w:cs="Times New Roman"/>
          <w:sz w:val="24"/>
          <w:szCs w:val="24"/>
        </w:rPr>
        <w:t xml:space="preserve"> The FAC must make available the reporting packages received in accordance with paragraph (c) of this section and § 200.507(c) to the public, except for Indian </w:t>
      </w:r>
      <w:del w:id="12191" w:author="OFFM" w:date="2024-04-16T10:53:00Z">
        <w:r w:rsidR="00817C00" w:rsidRPr="00F74592">
          <w:rPr>
            <w:rFonts w:ascii="Times New Roman" w:hAnsi="Times New Roman" w:cs="Times New Roman"/>
            <w:sz w:val="24"/>
            <w:szCs w:val="24"/>
          </w:rPr>
          <w:delText>tribes</w:delText>
        </w:r>
      </w:del>
      <w:ins w:id="12192" w:author="OFFM" w:date="2024-04-16T10:53:00Z">
        <w:r w:rsidRPr="000D237D">
          <w:rPr>
            <w:rFonts w:ascii="Times New Roman" w:eastAsia="Times New Roman" w:hAnsi="Times New Roman" w:cs="Times New Roman"/>
            <w:sz w:val="24"/>
            <w:szCs w:val="24"/>
          </w:rPr>
          <w:t>Tribes</w:t>
        </w:r>
      </w:ins>
      <w:r w:rsidRPr="000D237D">
        <w:rPr>
          <w:rFonts w:ascii="Times New Roman" w:eastAsia="Times New Roman" w:hAnsi="Times New Roman" w:cs="Times New Roman"/>
          <w:sz w:val="24"/>
          <w:szCs w:val="24"/>
        </w:rPr>
        <w:t xml:space="preserve"> exercising the option in </w:t>
      </w:r>
      <w:ins w:id="12193" w:author="OFFM" w:date="2024-04-16T10:53:00Z">
        <w:r w:rsidRPr="000D237D">
          <w:rPr>
            <w:rFonts w:ascii="Times New Roman" w:eastAsia="Times New Roman" w:hAnsi="Times New Roman" w:cs="Times New Roman"/>
            <w:sz w:val="24"/>
            <w:szCs w:val="24"/>
          </w:rPr>
          <w:t xml:space="preserve">paragraph </w:t>
        </w:r>
      </w:ins>
      <w:r w:rsidRPr="000D237D">
        <w:rPr>
          <w:rFonts w:ascii="Times New Roman" w:eastAsia="Times New Roman" w:hAnsi="Times New Roman" w:cs="Times New Roman"/>
          <w:sz w:val="24"/>
          <w:szCs w:val="24"/>
        </w:rPr>
        <w:t>(b</w:t>
      </w:r>
      <w:proofErr w:type="gramStart"/>
      <w:r w:rsidRPr="000D237D">
        <w:rPr>
          <w:rFonts w:ascii="Times New Roman" w:eastAsia="Times New Roman" w:hAnsi="Times New Roman" w:cs="Times New Roman"/>
          <w:sz w:val="24"/>
          <w:szCs w:val="24"/>
        </w:rPr>
        <w:t>)(</w:t>
      </w:r>
      <w:proofErr w:type="gramEnd"/>
      <w:del w:id="12194" w:author="OFFM" w:date="2024-04-16T10:53:00Z">
        <w:r w:rsidR="00817C00" w:rsidRPr="00F74592">
          <w:rPr>
            <w:rFonts w:ascii="Times New Roman" w:hAnsi="Times New Roman" w:cs="Times New Roman"/>
            <w:sz w:val="24"/>
            <w:szCs w:val="24"/>
          </w:rPr>
          <w:delText>2</w:delText>
        </w:r>
      </w:del>
      <w:ins w:id="12195" w:author="OFFM" w:date="2024-04-16T10:53:00Z">
        <w:r w:rsidRPr="000D237D">
          <w:rPr>
            <w:rFonts w:ascii="Times New Roman" w:eastAsia="Times New Roman" w:hAnsi="Times New Roman" w:cs="Times New Roman"/>
            <w:sz w:val="24"/>
            <w:szCs w:val="24"/>
          </w:rPr>
          <w:t>3</w:t>
        </w:r>
      </w:ins>
      <w:r w:rsidRPr="000D237D">
        <w:rPr>
          <w:rFonts w:ascii="Times New Roman" w:eastAsia="Times New Roman" w:hAnsi="Times New Roman" w:cs="Times New Roman"/>
          <w:sz w:val="24"/>
          <w:szCs w:val="24"/>
        </w:rPr>
        <w:t xml:space="preserve">) of this section, and maintain a </w:t>
      </w:r>
      <w:del w:id="12196" w:author="OFFM" w:date="2024-04-16T10:53:00Z">
        <w:r w:rsidR="00817C00" w:rsidRPr="00F74592">
          <w:rPr>
            <w:rFonts w:ascii="Times New Roman" w:hAnsi="Times New Roman" w:cs="Times New Roman"/>
            <w:sz w:val="24"/>
            <w:szCs w:val="24"/>
          </w:rPr>
          <w:delText>data base</w:delText>
        </w:r>
      </w:del>
      <w:ins w:id="12197" w:author="OFFM" w:date="2024-04-16T10:53:00Z">
        <w:r w:rsidRPr="000D237D">
          <w:rPr>
            <w:rFonts w:ascii="Times New Roman" w:eastAsia="Times New Roman" w:hAnsi="Times New Roman" w:cs="Times New Roman"/>
            <w:sz w:val="24"/>
            <w:szCs w:val="24"/>
          </w:rPr>
          <w:t>database</w:t>
        </w:r>
      </w:ins>
      <w:r w:rsidRPr="000D237D">
        <w:rPr>
          <w:rFonts w:ascii="Times New Roman" w:eastAsia="Times New Roman" w:hAnsi="Times New Roman" w:cs="Times New Roman"/>
          <w:sz w:val="24"/>
          <w:szCs w:val="24"/>
        </w:rPr>
        <w:t xml:space="preserve"> of completed audits, provide appropriate information to Federal agencies, and follow up with known auditees that have not submitted the required data collection forms and reporting packages. </w:t>
      </w:r>
    </w:p>
    <w:p w14:paraId="7A1DB230"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(h)</w:t>
      </w:r>
      <w:r w:rsidRPr="00A63D45">
        <w:rPr>
          <w:rFonts w:ascii="Times New Roman" w:hAnsi="Times New Roman"/>
          <w:i/>
          <w:sz w:val="24"/>
        </w:rPr>
        <w:t xml:space="preserve"> Electronic filing.</w:t>
      </w:r>
      <w:r w:rsidRPr="000D237D">
        <w:rPr>
          <w:rFonts w:ascii="Times New Roman" w:eastAsia="Times New Roman" w:hAnsi="Times New Roman" w:cs="Times New Roman"/>
          <w:sz w:val="24"/>
          <w:szCs w:val="24"/>
        </w:rPr>
        <w:t xml:space="preserve"> Nothing in this part must preclude electronic submissions to the FAC in such </w:t>
      </w:r>
      <w:ins w:id="12198"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manner as may be approved by OMB. </w:t>
      </w:r>
    </w:p>
    <w:p w14:paraId="6049C5C2"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Federal Agencies</w:t>
      </w:r>
    </w:p>
    <w:p w14:paraId="09349A17"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200.513 Responsibilities.</w:t>
      </w:r>
    </w:p>
    <w:p w14:paraId="4FD6FC53" w14:textId="77777777" w:rsidR="00817C00" w:rsidRPr="00F74592" w:rsidRDefault="00F2264C" w:rsidP="00701F7C">
      <w:pPr>
        <w:spacing w:after="0" w:line="480" w:lineRule="auto"/>
        <w:ind w:firstLine="720"/>
        <w:contextualSpacing/>
        <w:rPr>
          <w:del w:id="12199" w:author="OFFM" w:date="2024-04-16T10:53:00Z"/>
          <w:rFonts w:ascii="Times New Roman" w:hAnsi="Times New Roman" w:cs="Times New Roman"/>
          <w:sz w:val="24"/>
          <w:szCs w:val="24"/>
        </w:rPr>
      </w:pPr>
      <w:ins w:id="12200" w:author="OFFM" w:date="2024-04-16T10:53:00Z">
        <w:r w:rsidRPr="000D237D">
          <w:rPr>
            <w:rFonts w:ascii="Times New Roman" w:eastAsia="Times New Roman" w:hAnsi="Times New Roman" w:cs="Times New Roman"/>
            <w:sz w:val="24"/>
            <w:szCs w:val="24"/>
          </w:rPr>
          <w:tab/>
        </w:r>
      </w:ins>
      <w:r w:rsidRPr="000D237D">
        <w:rPr>
          <w:rFonts w:ascii="Times New Roman" w:eastAsia="Times New Roman" w:hAnsi="Times New Roman" w:cs="Times New Roman"/>
          <w:sz w:val="24"/>
          <w:szCs w:val="24"/>
        </w:rPr>
        <w:t>(a</w:t>
      </w:r>
      <w:del w:id="12201" w:author="OFFM" w:date="2024-04-16T10:53:00Z">
        <w:r w:rsidR="00817C00" w:rsidRPr="00F74592">
          <w:rPr>
            <w:rFonts w:ascii="Times New Roman" w:hAnsi="Times New Roman" w:cs="Times New Roman"/>
            <w:sz w:val="24"/>
            <w:szCs w:val="24"/>
          </w:rPr>
          <w:delText xml:space="preserve">) </w:delText>
        </w:r>
      </w:del>
    </w:p>
    <w:p w14:paraId="42082C70" w14:textId="5BEEBAD4" w:rsidR="000B5224" w:rsidRPr="000D237D" w:rsidRDefault="00817C00" w:rsidP="00A63D45">
      <w:pPr>
        <w:spacing w:after="0" w:line="480" w:lineRule="auto"/>
        <w:contextualSpacing/>
        <w:outlineLvl w:val="1"/>
        <w:rPr>
          <w:rFonts w:ascii="Times New Roman" w:eastAsia="Times New Roman" w:hAnsi="Times New Roman" w:cs="Times New Roman"/>
          <w:sz w:val="24"/>
          <w:szCs w:val="24"/>
        </w:rPr>
      </w:pPr>
      <w:del w:id="12202" w:author="OFFM" w:date="2024-04-16T10:53:00Z">
        <w:r w:rsidRPr="00F74592">
          <w:rPr>
            <w:rFonts w:ascii="Times New Roman" w:hAnsi="Times New Roman" w:cs="Times New Roman"/>
            <w:sz w:val="24"/>
            <w:szCs w:val="24"/>
          </w:rPr>
          <w:delText>(1</w:delText>
        </w:r>
      </w:del>
      <w:r w:rsidR="00F2264C" w:rsidRPr="000D237D">
        <w:rPr>
          <w:rFonts w:ascii="Times New Roman" w:eastAsia="Times New Roman" w:hAnsi="Times New Roman" w:cs="Times New Roman"/>
          <w:sz w:val="24"/>
          <w:szCs w:val="24"/>
        </w:rPr>
        <w:t xml:space="preserve">) </w:t>
      </w:r>
      <w:r w:rsidR="00F2264C" w:rsidRPr="00A63D45">
        <w:rPr>
          <w:rFonts w:ascii="Times New Roman" w:hAnsi="Times New Roman"/>
          <w:i/>
          <w:sz w:val="24"/>
        </w:rPr>
        <w:t>Cognizant agency for audit responsibilities.</w:t>
      </w:r>
      <w:ins w:id="12203" w:author="OFFM" w:date="2024-04-16T10:53:00Z">
        <w:r w:rsidR="00F2264C" w:rsidRPr="000D237D">
          <w:rPr>
            <w:rFonts w:ascii="Times New Roman" w:eastAsia="Times New Roman" w:hAnsi="Times New Roman" w:cs="Times New Roman"/>
            <w:i/>
            <w:iCs/>
            <w:sz w:val="24"/>
            <w:szCs w:val="24"/>
          </w:rPr>
          <w:t xml:space="preserve"> </w:t>
        </w:r>
        <w:r w:rsidR="00F2264C" w:rsidRPr="000D237D">
          <w:rPr>
            <w:rFonts w:ascii="Times New Roman" w:eastAsia="Times New Roman" w:hAnsi="Times New Roman" w:cs="Times New Roman"/>
            <w:sz w:val="24"/>
            <w:szCs w:val="24"/>
          </w:rPr>
          <w:t>(1)</w:t>
        </w:r>
      </w:ins>
      <w:r w:rsidR="00F2264C" w:rsidRPr="00A63D45">
        <w:rPr>
          <w:rFonts w:ascii="Times New Roman" w:hAnsi="Times New Roman"/>
          <w:i/>
          <w:sz w:val="24"/>
        </w:rPr>
        <w:t xml:space="preserve"> </w:t>
      </w:r>
      <w:r w:rsidR="00F2264C" w:rsidRPr="000D237D">
        <w:rPr>
          <w:rFonts w:ascii="Times New Roman" w:eastAsia="Times New Roman" w:hAnsi="Times New Roman" w:cs="Times New Roman"/>
          <w:sz w:val="24"/>
          <w:szCs w:val="24"/>
        </w:rPr>
        <w:t xml:space="preserve">A </w:t>
      </w:r>
      <w:proofErr w:type="gramStart"/>
      <w:r w:rsidR="00F2264C" w:rsidRPr="000D237D">
        <w:rPr>
          <w:rFonts w:ascii="Times New Roman" w:eastAsia="Times New Roman" w:hAnsi="Times New Roman" w:cs="Times New Roman"/>
          <w:sz w:val="24"/>
          <w:szCs w:val="24"/>
        </w:rPr>
        <w:t>non-Federal</w:t>
      </w:r>
      <w:proofErr w:type="gramEnd"/>
      <w:r w:rsidR="00F2264C" w:rsidRPr="000D237D">
        <w:rPr>
          <w:rFonts w:ascii="Times New Roman" w:eastAsia="Times New Roman" w:hAnsi="Times New Roman" w:cs="Times New Roman"/>
          <w:sz w:val="24"/>
          <w:szCs w:val="24"/>
        </w:rPr>
        <w:t xml:space="preserve"> entity expending more than $50 million a year in Federal awards must have a cognizant agency for audit. The</w:t>
      </w:r>
      <w:del w:id="12204" w:author="OFFM" w:date="2024-04-16T10:53:00Z">
        <w:r w:rsidRPr="00F74592">
          <w:rPr>
            <w:rFonts w:ascii="Times New Roman" w:hAnsi="Times New Roman" w:cs="Times New Roman"/>
            <w:sz w:val="24"/>
            <w:szCs w:val="24"/>
          </w:rPr>
          <w:delText xml:space="preserve"> designated</w:delText>
        </w:r>
      </w:del>
      <w:r w:rsidR="00F2264C" w:rsidRPr="000D237D">
        <w:rPr>
          <w:rFonts w:ascii="Times New Roman" w:eastAsia="Times New Roman" w:hAnsi="Times New Roman" w:cs="Times New Roman"/>
          <w:sz w:val="24"/>
          <w:szCs w:val="24"/>
        </w:rPr>
        <w:t xml:space="preserve"> cognizant agency for audit must be the Federal </w:t>
      </w:r>
      <w:del w:id="12205"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eastAsia="Times New Roman" w:hAnsi="Times New Roman" w:cs="Times New Roman"/>
          <w:sz w:val="24"/>
          <w:szCs w:val="24"/>
        </w:rPr>
        <w:t xml:space="preserve">agency that provides the </w:t>
      </w:r>
      <w:del w:id="12206" w:author="OFFM" w:date="2024-04-16T10:53:00Z">
        <w:r w:rsidRPr="00F74592">
          <w:rPr>
            <w:rFonts w:ascii="Times New Roman" w:hAnsi="Times New Roman" w:cs="Times New Roman"/>
            <w:sz w:val="24"/>
            <w:szCs w:val="24"/>
          </w:rPr>
          <w:delText>predominant</w:delText>
        </w:r>
      </w:del>
      <w:ins w:id="12207" w:author="OFFM" w:date="2024-04-16T10:53:00Z">
        <w:r w:rsidR="00F2264C" w:rsidRPr="000D237D">
          <w:rPr>
            <w:rFonts w:ascii="Times New Roman" w:eastAsia="Times New Roman" w:hAnsi="Times New Roman" w:cs="Times New Roman"/>
            <w:sz w:val="24"/>
            <w:szCs w:val="24"/>
          </w:rPr>
          <w:t>largest</w:t>
        </w:r>
      </w:ins>
      <w:r w:rsidR="00F2264C" w:rsidRPr="000D237D">
        <w:rPr>
          <w:rFonts w:ascii="Times New Roman" w:eastAsia="Times New Roman" w:hAnsi="Times New Roman" w:cs="Times New Roman"/>
          <w:sz w:val="24"/>
          <w:szCs w:val="24"/>
        </w:rPr>
        <w:t xml:space="preserve"> amount of </w:t>
      </w:r>
      <w:del w:id="12208" w:author="OFFM" w:date="2024-04-16T10:53:00Z">
        <w:r w:rsidRPr="00F74592">
          <w:rPr>
            <w:rFonts w:ascii="Times New Roman" w:hAnsi="Times New Roman" w:cs="Times New Roman"/>
            <w:sz w:val="24"/>
            <w:szCs w:val="24"/>
          </w:rPr>
          <w:delText>funding directly (</w:delText>
        </w:r>
      </w:del>
      <w:r w:rsidR="00F2264C" w:rsidRPr="000D237D">
        <w:rPr>
          <w:rFonts w:ascii="Times New Roman" w:eastAsia="Times New Roman" w:hAnsi="Times New Roman" w:cs="Times New Roman"/>
          <w:sz w:val="24"/>
          <w:szCs w:val="24"/>
        </w:rPr>
        <w:t>direct funding</w:t>
      </w:r>
      <w:del w:id="12209" w:author="OFFM" w:date="2024-04-16T10:53:00Z">
        <w:r w:rsidRPr="00F74592">
          <w:rPr>
            <w:rFonts w:ascii="Times New Roman" w:hAnsi="Times New Roman" w:cs="Times New Roman"/>
            <w:sz w:val="24"/>
            <w:szCs w:val="24"/>
          </w:rPr>
          <w:delText>)</w:delText>
        </w:r>
      </w:del>
      <w:r w:rsidR="00F2264C" w:rsidRPr="000D237D">
        <w:rPr>
          <w:rFonts w:ascii="Times New Roman" w:eastAsia="Times New Roman" w:hAnsi="Times New Roman" w:cs="Times New Roman"/>
          <w:sz w:val="24"/>
          <w:szCs w:val="24"/>
        </w:rPr>
        <w:t xml:space="preserve"> (as listed on the </w:t>
      </w:r>
      <w:ins w:id="12210" w:author="OFFM" w:date="2024-04-16T10:53:00Z">
        <w:r w:rsidR="00F2264C" w:rsidRPr="000D237D">
          <w:rPr>
            <w:rFonts w:ascii="Times New Roman" w:eastAsia="Times New Roman" w:hAnsi="Times New Roman" w:cs="Times New Roman"/>
            <w:sz w:val="24"/>
            <w:szCs w:val="24"/>
          </w:rPr>
          <w:t xml:space="preserve">non-Federal entity’s </w:t>
        </w:r>
      </w:ins>
      <w:r w:rsidR="00F2264C" w:rsidRPr="000D237D">
        <w:rPr>
          <w:rFonts w:ascii="Times New Roman" w:eastAsia="Times New Roman" w:hAnsi="Times New Roman" w:cs="Times New Roman"/>
          <w:sz w:val="24"/>
          <w:szCs w:val="24"/>
        </w:rPr>
        <w:t>Schedule of expenditures of Federal awards, see § 200.510(b))</w:t>
      </w:r>
      <w:del w:id="12211" w:author="OFFM" w:date="2024-04-16T10:53:00Z">
        <w:r w:rsidRPr="00F74592">
          <w:rPr>
            <w:rFonts w:ascii="Times New Roman" w:hAnsi="Times New Roman" w:cs="Times New Roman"/>
            <w:sz w:val="24"/>
            <w:szCs w:val="24"/>
          </w:rPr>
          <w:delText xml:space="preserve"> to a non-Federal entity</w:delText>
        </w:r>
      </w:del>
      <w:r w:rsidR="00F2264C" w:rsidRPr="000D237D">
        <w:rPr>
          <w:rFonts w:ascii="Times New Roman" w:eastAsia="Times New Roman" w:hAnsi="Times New Roman" w:cs="Times New Roman"/>
          <w:sz w:val="24"/>
          <w:szCs w:val="24"/>
        </w:rPr>
        <w:t xml:space="preserve"> unless OMB designates a specific cognizant agency for audit. When the direct funding represents less than 25 percent of the total expenditures (as direct and subawards) by the non-Federal entity, </w:t>
      </w:r>
      <w:r w:rsidR="00F2264C" w:rsidRPr="000D237D">
        <w:rPr>
          <w:rFonts w:ascii="Times New Roman" w:eastAsia="Times New Roman" w:hAnsi="Times New Roman" w:cs="Times New Roman"/>
          <w:sz w:val="24"/>
          <w:szCs w:val="24"/>
        </w:rPr>
        <w:lastRenderedPageBreak/>
        <w:t>then the Federal agency with the predominant amount of total funding is the designated cognizant agency for audit.</w:t>
      </w:r>
      <w:del w:id="12212" w:author="OFFM" w:date="2024-04-16T10:53:00Z">
        <w:r w:rsidRPr="00F74592">
          <w:rPr>
            <w:rFonts w:ascii="Times New Roman" w:hAnsi="Times New Roman" w:cs="Times New Roman"/>
            <w:sz w:val="24"/>
            <w:szCs w:val="24"/>
          </w:rPr>
          <w:delText xml:space="preserve"> </w:delText>
        </w:r>
      </w:del>
    </w:p>
    <w:p w14:paraId="4E9D947C" w14:textId="0201224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To provide for continuity of cognizance, the determination of the predominant amount of direct funding must be based upon direct Federal awards expended in the non-Federal </w:t>
      </w:r>
      <w:del w:id="12213" w:author="OFFM" w:date="2024-04-16T10:53:00Z">
        <w:r w:rsidR="00817C00" w:rsidRPr="00F74592">
          <w:rPr>
            <w:rFonts w:ascii="Times New Roman" w:hAnsi="Times New Roman" w:cs="Times New Roman"/>
            <w:sz w:val="24"/>
            <w:szCs w:val="24"/>
          </w:rPr>
          <w:delText>entity's</w:delText>
        </w:r>
      </w:del>
      <w:ins w:id="12214" w:author="OFFM" w:date="2024-04-16T10:53:00Z">
        <w:r w:rsidRPr="000D237D">
          <w:rPr>
            <w:rFonts w:ascii="Times New Roman" w:eastAsia="Times New Roman" w:hAnsi="Times New Roman" w:cs="Times New Roman"/>
            <w:sz w:val="24"/>
            <w:szCs w:val="24"/>
          </w:rPr>
          <w:t>entity’s</w:t>
        </w:r>
      </w:ins>
      <w:r w:rsidRPr="000D237D">
        <w:rPr>
          <w:rFonts w:ascii="Times New Roman" w:eastAsia="Times New Roman" w:hAnsi="Times New Roman" w:cs="Times New Roman"/>
          <w:sz w:val="24"/>
          <w:szCs w:val="24"/>
        </w:rPr>
        <w:t xml:space="preserve"> fiscal years ending in 2019</w:t>
      </w:r>
      <w:del w:id="12215"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and every fifth year </w:t>
      </w:r>
      <w:del w:id="12216" w:author="OFFM" w:date="2024-04-16T10:53:00Z">
        <w:r w:rsidR="00817C00" w:rsidRPr="00F74592">
          <w:rPr>
            <w:rFonts w:ascii="Times New Roman" w:hAnsi="Times New Roman" w:cs="Times New Roman"/>
            <w:sz w:val="24"/>
            <w:szCs w:val="24"/>
          </w:rPr>
          <w:delText xml:space="preserve">thereafter. </w:delText>
        </w:r>
      </w:del>
      <w:ins w:id="12217" w:author="OFFM" w:date="2024-04-16T10:53:00Z">
        <w:r w:rsidRPr="000D237D">
          <w:rPr>
            <w:rFonts w:ascii="Times New Roman" w:eastAsia="Times New Roman" w:hAnsi="Times New Roman" w:cs="Times New Roman"/>
            <w:sz w:val="24"/>
            <w:szCs w:val="24"/>
          </w:rPr>
          <w:t>after that.</w:t>
        </w:r>
      </w:ins>
    </w:p>
    <w:p w14:paraId="0E56440C" w14:textId="75856E5C"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Notwithstanding </w:t>
      </w:r>
      <w:del w:id="12218" w:author="OFFM" w:date="2024-04-16T10:53:00Z">
        <w:r w:rsidR="00817C00" w:rsidRPr="00F74592">
          <w:rPr>
            <w:rFonts w:ascii="Times New Roman" w:hAnsi="Times New Roman" w:cs="Times New Roman"/>
            <w:sz w:val="24"/>
            <w:szCs w:val="24"/>
          </w:rPr>
          <w:delText>the manner in which</w:delText>
        </w:r>
      </w:del>
      <w:ins w:id="12219" w:author="OFFM" w:date="2024-04-16T10:53:00Z">
        <w:r w:rsidRPr="000D237D">
          <w:rPr>
            <w:rFonts w:ascii="Times New Roman" w:eastAsia="Times New Roman" w:hAnsi="Times New Roman" w:cs="Times New Roman"/>
            <w:sz w:val="24"/>
            <w:szCs w:val="24"/>
          </w:rPr>
          <w:t>how</w:t>
        </w:r>
      </w:ins>
      <w:r w:rsidRPr="000D237D">
        <w:rPr>
          <w:rFonts w:ascii="Times New Roman" w:eastAsia="Times New Roman" w:hAnsi="Times New Roman" w:cs="Times New Roman"/>
          <w:sz w:val="24"/>
          <w:szCs w:val="24"/>
        </w:rPr>
        <w:t xml:space="preserve"> audit cognizance is determined, a Federal </w:t>
      </w:r>
      <w:del w:id="12220"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t>
      </w:r>
      <w:del w:id="12221" w:author="OFFM" w:date="2024-04-16T10:53:00Z">
        <w:r w:rsidR="00817C00" w:rsidRPr="00F74592">
          <w:rPr>
            <w:rFonts w:ascii="Times New Roman" w:hAnsi="Times New Roman" w:cs="Times New Roman"/>
            <w:sz w:val="24"/>
            <w:szCs w:val="24"/>
          </w:rPr>
          <w:delText xml:space="preserve">with cognizance for an auditee </w:delText>
        </w:r>
      </w:del>
      <w:r w:rsidRPr="000D237D">
        <w:rPr>
          <w:rFonts w:ascii="Times New Roman" w:eastAsia="Times New Roman" w:hAnsi="Times New Roman" w:cs="Times New Roman"/>
          <w:sz w:val="24"/>
          <w:szCs w:val="24"/>
        </w:rPr>
        <w:t xml:space="preserve">may reassign cognizance to another Federal </w:t>
      </w:r>
      <w:del w:id="1222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that provides substantial funding </w:t>
      </w:r>
      <w:del w:id="12223" w:author="OFFM" w:date="2024-04-16T10:53:00Z">
        <w:r w:rsidR="00817C00" w:rsidRPr="00F74592">
          <w:rPr>
            <w:rFonts w:ascii="Times New Roman" w:hAnsi="Times New Roman" w:cs="Times New Roman"/>
            <w:sz w:val="24"/>
            <w:szCs w:val="24"/>
          </w:rPr>
          <w:delText>and</w:delText>
        </w:r>
      </w:del>
      <w:ins w:id="12224" w:author="OFFM" w:date="2024-04-16T10:53:00Z">
        <w:r w:rsidRPr="000D237D">
          <w:rPr>
            <w:rFonts w:ascii="Times New Roman" w:eastAsia="Times New Roman" w:hAnsi="Times New Roman" w:cs="Times New Roman"/>
            <w:sz w:val="24"/>
            <w:szCs w:val="24"/>
          </w:rPr>
          <w:t>to an auditee if it</w:t>
        </w:r>
      </w:ins>
      <w:r w:rsidRPr="000D237D">
        <w:rPr>
          <w:rFonts w:ascii="Times New Roman" w:eastAsia="Times New Roman" w:hAnsi="Times New Roman" w:cs="Times New Roman"/>
          <w:sz w:val="24"/>
          <w:szCs w:val="24"/>
        </w:rPr>
        <w:t xml:space="preserve"> agrees to be the cognizant agency for audit. Within 30 calendar days after any reassignment, both the old and the new cognizant agency for audit must </w:t>
      </w:r>
      <w:del w:id="12225" w:author="OFFM" w:date="2024-04-16T10:53:00Z">
        <w:r w:rsidR="00817C00" w:rsidRPr="00F74592">
          <w:rPr>
            <w:rFonts w:ascii="Times New Roman" w:hAnsi="Times New Roman" w:cs="Times New Roman"/>
            <w:sz w:val="24"/>
            <w:szCs w:val="24"/>
          </w:rPr>
          <w:delText>provide notice of the change to</w:delText>
        </w:r>
      </w:del>
      <w:ins w:id="12226" w:author="OFFM" w:date="2024-04-16T10:53:00Z">
        <w:r w:rsidRPr="000D237D">
          <w:rPr>
            <w:rFonts w:ascii="Times New Roman" w:eastAsia="Times New Roman" w:hAnsi="Times New Roman" w:cs="Times New Roman"/>
            <w:sz w:val="24"/>
            <w:szCs w:val="24"/>
          </w:rPr>
          <w:t>notify</w:t>
        </w:r>
      </w:ins>
      <w:r w:rsidRPr="000D237D">
        <w:rPr>
          <w:rFonts w:ascii="Times New Roman" w:eastAsia="Times New Roman" w:hAnsi="Times New Roman" w:cs="Times New Roman"/>
          <w:sz w:val="24"/>
          <w:szCs w:val="24"/>
        </w:rPr>
        <w:t xml:space="preserve"> the FAC, the auditee, and</w:t>
      </w:r>
      <w:del w:id="12227" w:author="OFFM" w:date="2024-04-16T10:53:00Z">
        <w:r w:rsidR="00817C00" w:rsidRPr="00F74592">
          <w:rPr>
            <w:rFonts w:ascii="Times New Roman" w:hAnsi="Times New Roman" w:cs="Times New Roman"/>
            <w:sz w:val="24"/>
            <w:szCs w:val="24"/>
          </w:rPr>
          <w:delText>, if known,</w:delText>
        </w:r>
      </w:del>
      <w:r w:rsidRPr="000D237D">
        <w:rPr>
          <w:rFonts w:ascii="Times New Roman" w:eastAsia="Times New Roman" w:hAnsi="Times New Roman" w:cs="Times New Roman"/>
          <w:sz w:val="24"/>
          <w:szCs w:val="24"/>
        </w:rPr>
        <w:t xml:space="preserve"> the auditor</w:t>
      </w:r>
      <w:del w:id="12228" w:author="OFFM" w:date="2024-04-16T10:53:00Z">
        <w:r w:rsidR="00817C00" w:rsidRPr="00F74592">
          <w:rPr>
            <w:rFonts w:ascii="Times New Roman" w:hAnsi="Times New Roman" w:cs="Times New Roman"/>
            <w:sz w:val="24"/>
            <w:szCs w:val="24"/>
          </w:rPr>
          <w:delText>. The cognizant agency for audit must:</w:delText>
        </w:r>
      </w:del>
      <w:ins w:id="12229" w:author="OFFM" w:date="2024-04-16T10:53:00Z">
        <w:r w:rsidRPr="000D237D">
          <w:rPr>
            <w:rFonts w:ascii="Times New Roman" w:eastAsia="Times New Roman" w:hAnsi="Times New Roman" w:cs="Times New Roman"/>
            <w:sz w:val="24"/>
            <w:szCs w:val="24"/>
          </w:rPr>
          <w:t xml:space="preserve"> (if known) of the change.</w:t>
        </w:r>
      </w:ins>
      <w:r w:rsidRPr="000D237D">
        <w:rPr>
          <w:rFonts w:ascii="Times New Roman" w:eastAsia="Times New Roman" w:hAnsi="Times New Roman" w:cs="Times New Roman"/>
          <w:sz w:val="24"/>
          <w:szCs w:val="24"/>
        </w:rPr>
        <w:t xml:space="preserve"> </w:t>
      </w:r>
    </w:p>
    <w:p w14:paraId="1E7D4286" w14:textId="77777777" w:rsidR="000B5224" w:rsidRPr="000D237D" w:rsidRDefault="00F2264C" w:rsidP="000B5224">
      <w:pPr>
        <w:spacing w:after="0" w:line="480" w:lineRule="auto"/>
        <w:ind w:firstLine="720"/>
        <w:rPr>
          <w:ins w:id="12230" w:author="OFFM" w:date="2024-04-16T10:53:00Z"/>
          <w:rFonts w:ascii="Times New Roman" w:eastAsia="Times New Roman" w:hAnsi="Times New Roman" w:cs="Times New Roman"/>
          <w:sz w:val="24"/>
          <w:szCs w:val="24"/>
        </w:rPr>
      </w:pPr>
      <w:ins w:id="12231" w:author="OFFM" w:date="2024-04-16T10:53:00Z">
        <w:r w:rsidRPr="000D237D">
          <w:rPr>
            <w:rFonts w:ascii="Times New Roman" w:eastAsia="Times New Roman" w:hAnsi="Times New Roman" w:cs="Times New Roman"/>
            <w:sz w:val="24"/>
            <w:szCs w:val="24"/>
          </w:rPr>
          <w:t>(4) The cognizant agency for audit must:</w:t>
        </w:r>
      </w:ins>
    </w:p>
    <w:p w14:paraId="466DD111" w14:textId="1AE7B13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Provide </w:t>
      </w:r>
      <w:bookmarkStart w:id="12232" w:name="_Hlk161988147"/>
      <w:r w:rsidRPr="000D237D">
        <w:rPr>
          <w:rFonts w:ascii="Times New Roman" w:eastAsia="Times New Roman" w:hAnsi="Times New Roman" w:cs="Times New Roman"/>
          <w:sz w:val="24"/>
          <w:szCs w:val="24"/>
        </w:rPr>
        <w:t>technical audit advice and liaison assistance</w:t>
      </w:r>
      <w:bookmarkEnd w:id="12232"/>
      <w:r w:rsidRPr="000D237D">
        <w:rPr>
          <w:rFonts w:ascii="Times New Roman" w:eastAsia="Times New Roman" w:hAnsi="Times New Roman" w:cs="Times New Roman"/>
          <w:sz w:val="24"/>
          <w:szCs w:val="24"/>
        </w:rPr>
        <w:t xml:space="preserve"> to auditees and auditors.</w:t>
      </w:r>
      <w:del w:id="12233" w:author="OFFM" w:date="2024-04-16T10:53:00Z">
        <w:r w:rsidR="00817C00" w:rsidRPr="00F74592">
          <w:rPr>
            <w:rFonts w:ascii="Times New Roman" w:hAnsi="Times New Roman" w:cs="Times New Roman"/>
            <w:sz w:val="24"/>
            <w:szCs w:val="24"/>
          </w:rPr>
          <w:delText xml:space="preserve"> </w:delText>
        </w:r>
      </w:del>
    </w:p>
    <w:p w14:paraId="7DFA5077" w14:textId="458747B4" w:rsidR="000B5224" w:rsidRPr="000D237D" w:rsidRDefault="00F2264C" w:rsidP="000B5224">
      <w:pPr>
        <w:spacing w:after="0" w:line="480" w:lineRule="auto"/>
        <w:ind w:firstLine="720"/>
        <w:rPr>
          <w:ins w:id="12234" w:author="OFFM" w:date="2024-04-16T10:53:00Z"/>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(ii) Obtain or conduct quality control reviews on selected audits made by non-Federal auditors</w:t>
      </w:r>
      <w:del w:id="12235"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and provide the results to other interested organizations.</w:t>
      </w:r>
    </w:p>
    <w:p w14:paraId="06EDD687" w14:textId="0D634E04" w:rsidR="000B5224" w:rsidRPr="000D237D" w:rsidRDefault="00F2264C" w:rsidP="000B5224">
      <w:pPr>
        <w:spacing w:after="0" w:line="480" w:lineRule="auto"/>
        <w:ind w:firstLine="720"/>
        <w:rPr>
          <w:ins w:id="12236" w:author="OFFM" w:date="2024-04-16T10:53:00Z"/>
          <w:rFonts w:ascii="Times New Roman" w:eastAsia="Times New Roman" w:hAnsi="Times New Roman" w:cs="Times New Roman"/>
          <w:sz w:val="24"/>
          <w:szCs w:val="24"/>
        </w:rPr>
      </w:pPr>
      <w:ins w:id="12237" w:author="OFFM" w:date="2024-04-16T10:53:00Z">
        <w:r w:rsidRPr="000D237D">
          <w:rPr>
            <w:rFonts w:ascii="Times New Roman" w:eastAsia="Times New Roman" w:hAnsi="Times New Roman" w:cs="Times New Roman"/>
            <w:sz w:val="24"/>
            <w:szCs w:val="24"/>
          </w:rPr>
          <w:t>(iii)</w:t>
        </w:r>
      </w:ins>
      <w:r w:rsidRPr="000D237D">
        <w:rPr>
          <w:rFonts w:ascii="Times New Roman" w:eastAsia="Times New Roman" w:hAnsi="Times New Roman" w:cs="Times New Roman"/>
          <w:sz w:val="24"/>
          <w:szCs w:val="24"/>
        </w:rPr>
        <w:t xml:space="preserve"> Cooperate and </w:t>
      </w:r>
      <w:del w:id="12238" w:author="OFFM" w:date="2024-04-16T10:53:00Z">
        <w:r w:rsidR="00817C00" w:rsidRPr="00F74592">
          <w:rPr>
            <w:rFonts w:ascii="Times New Roman" w:hAnsi="Times New Roman" w:cs="Times New Roman"/>
            <w:sz w:val="24"/>
            <w:szCs w:val="24"/>
          </w:rPr>
          <w:delText xml:space="preserve">provide </w:delText>
        </w:r>
      </w:del>
      <w:r w:rsidRPr="000D237D">
        <w:rPr>
          <w:rFonts w:ascii="Times New Roman" w:eastAsia="Times New Roman" w:hAnsi="Times New Roman" w:cs="Times New Roman"/>
          <w:sz w:val="24"/>
          <w:szCs w:val="24"/>
        </w:rPr>
        <w:t xml:space="preserve">support </w:t>
      </w:r>
      <w:del w:id="12239" w:author="OFFM" w:date="2024-04-16T10:53:00Z">
        <w:r w:rsidR="00817C00" w:rsidRPr="00F74592">
          <w:rPr>
            <w:rFonts w:ascii="Times New Roman" w:hAnsi="Times New Roman" w:cs="Times New Roman"/>
            <w:sz w:val="24"/>
            <w:szCs w:val="24"/>
          </w:rPr>
          <w:delText xml:space="preserve">to </w:delText>
        </w:r>
      </w:del>
      <w:r w:rsidRPr="000D237D">
        <w:rPr>
          <w:rFonts w:ascii="Times New Roman" w:eastAsia="Times New Roman" w:hAnsi="Times New Roman" w:cs="Times New Roman"/>
          <w:sz w:val="24"/>
          <w:szCs w:val="24"/>
        </w:rPr>
        <w:t xml:space="preserve">the Federal agency designated by OMB to lead a </w:t>
      </w:r>
      <w:del w:id="12240" w:author="OFFM" w:date="2024-04-16T10:53:00Z">
        <w:r w:rsidR="00817C00" w:rsidRPr="00F74592">
          <w:rPr>
            <w:rFonts w:ascii="Times New Roman" w:hAnsi="Times New Roman" w:cs="Times New Roman"/>
            <w:sz w:val="24"/>
            <w:szCs w:val="24"/>
          </w:rPr>
          <w:delText>governmentwide project to determine</w:delText>
        </w:r>
      </w:del>
      <w:ins w:id="12241" w:author="OFFM" w:date="2024-04-16T10:53:00Z">
        <w:r w:rsidRPr="000D237D">
          <w:rPr>
            <w:rFonts w:ascii="Times New Roman" w:eastAsia="Times New Roman" w:hAnsi="Times New Roman" w:cs="Times New Roman"/>
            <w:sz w:val="24"/>
            <w:szCs w:val="24"/>
          </w:rPr>
          <w:t>government-wide analysis to assess</w:t>
        </w:r>
      </w:ins>
      <w:r w:rsidRPr="000D237D">
        <w:rPr>
          <w:rFonts w:ascii="Times New Roman" w:eastAsia="Times New Roman" w:hAnsi="Times New Roman" w:cs="Times New Roman"/>
          <w:sz w:val="24"/>
          <w:szCs w:val="24"/>
        </w:rPr>
        <w:t xml:space="preserve"> the quality of single audits</w:t>
      </w:r>
      <w:del w:id="12242" w:author="OFFM" w:date="2024-04-16T10:53:00Z">
        <w:r w:rsidR="00817C00" w:rsidRPr="00F74592">
          <w:rPr>
            <w:rFonts w:ascii="Times New Roman" w:hAnsi="Times New Roman" w:cs="Times New Roman"/>
            <w:sz w:val="24"/>
            <w:szCs w:val="24"/>
          </w:rPr>
          <w:delText xml:space="preserve"> by</w:delText>
        </w:r>
      </w:del>
      <w:ins w:id="12243" w:author="OFFM" w:date="2024-04-16T10:53:00Z">
        <w:r w:rsidRPr="000D237D">
          <w:rPr>
            <w:rFonts w:ascii="Times New Roman" w:eastAsia="Times New Roman" w:hAnsi="Times New Roman" w:cs="Times New Roman"/>
            <w:sz w:val="24"/>
            <w:szCs w:val="24"/>
          </w:rPr>
          <w:t>. The government-wide analysis may rely on the current and ongoing quality control review work performed by Federal agencies, State auditors, and professional audit associations. This government-wide audit analysis must be performed at an interval determined by OMB, and the results must be posted publicly. In</w:t>
        </w:r>
      </w:ins>
      <w:r w:rsidRPr="000D237D">
        <w:rPr>
          <w:rFonts w:ascii="Times New Roman" w:eastAsia="Times New Roman" w:hAnsi="Times New Roman" w:cs="Times New Roman"/>
          <w:sz w:val="24"/>
          <w:szCs w:val="24"/>
        </w:rPr>
        <w:t xml:space="preserve"> providing </w:t>
      </w:r>
      <w:del w:id="12244" w:author="OFFM" w:date="2024-04-16T10:53:00Z">
        <w:r w:rsidR="00817C00" w:rsidRPr="00F74592">
          <w:rPr>
            <w:rFonts w:ascii="Times New Roman" w:hAnsi="Times New Roman" w:cs="Times New Roman"/>
            <w:sz w:val="24"/>
            <w:szCs w:val="24"/>
          </w:rPr>
          <w:delText>a reliable estimate</w:delText>
        </w:r>
      </w:del>
      <w:ins w:id="12245" w:author="OFFM" w:date="2024-04-16T10:53:00Z">
        <w:r w:rsidRPr="000D237D">
          <w:rPr>
            <w:rFonts w:ascii="Times New Roman" w:eastAsia="Times New Roman" w:hAnsi="Times New Roman" w:cs="Times New Roman"/>
            <w:sz w:val="24"/>
            <w:szCs w:val="24"/>
          </w:rPr>
          <w:t xml:space="preserve">support to the government-wide analysis,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agency must provide the following:</w:t>
        </w:r>
      </w:ins>
    </w:p>
    <w:p w14:paraId="6D4B9EBB" w14:textId="7AD7B339" w:rsidR="000B5224" w:rsidRPr="000D237D" w:rsidRDefault="00F2264C" w:rsidP="000B5224">
      <w:pPr>
        <w:spacing w:after="0" w:line="480" w:lineRule="auto"/>
        <w:ind w:firstLine="720"/>
        <w:rPr>
          <w:ins w:id="12246" w:author="OFFM" w:date="2024-04-16T10:53:00Z"/>
          <w:rFonts w:ascii="Times New Roman" w:eastAsia="Times New Roman" w:hAnsi="Times New Roman" w:cs="Times New Roman"/>
          <w:sz w:val="24"/>
          <w:szCs w:val="24"/>
        </w:rPr>
      </w:pPr>
      <w:ins w:id="12247" w:author="OFFM" w:date="2024-04-16T10:53:00Z">
        <w:r w:rsidRPr="000D237D">
          <w:rPr>
            <w:rFonts w:ascii="Times New Roman" w:eastAsia="Times New Roman" w:hAnsi="Times New Roman" w:cs="Times New Roman"/>
            <w:sz w:val="24"/>
            <w:szCs w:val="24"/>
          </w:rPr>
          <w:t>(A) An assessment</w:t>
        </w:r>
      </w:ins>
      <w:r w:rsidRPr="000D237D">
        <w:rPr>
          <w:rFonts w:ascii="Times New Roman" w:eastAsia="Times New Roman" w:hAnsi="Times New Roman" w:cs="Times New Roman"/>
          <w:sz w:val="24"/>
          <w:szCs w:val="24"/>
        </w:rPr>
        <w:t xml:space="preserve"> of the extent </w:t>
      </w:r>
      <w:del w:id="12248" w:author="OFFM" w:date="2024-04-16T10:53:00Z">
        <w:r w:rsidR="00817C00" w:rsidRPr="00F74592">
          <w:rPr>
            <w:rFonts w:ascii="Times New Roman" w:hAnsi="Times New Roman" w:cs="Times New Roman"/>
            <w:sz w:val="24"/>
            <w:szCs w:val="24"/>
          </w:rPr>
          <w:delText>that</w:delText>
        </w:r>
      </w:del>
      <w:ins w:id="12249" w:author="OFFM" w:date="2024-04-16T10:53:00Z">
        <w:r w:rsidRPr="000D237D">
          <w:rPr>
            <w:rFonts w:ascii="Times New Roman" w:eastAsia="Times New Roman" w:hAnsi="Times New Roman" w:cs="Times New Roman"/>
            <w:sz w:val="24"/>
            <w:szCs w:val="24"/>
          </w:rPr>
          <w:t>to which</w:t>
        </w:r>
      </w:ins>
      <w:r w:rsidRPr="000D237D">
        <w:rPr>
          <w:rFonts w:ascii="Times New Roman" w:eastAsia="Times New Roman" w:hAnsi="Times New Roman" w:cs="Times New Roman"/>
          <w:sz w:val="24"/>
          <w:szCs w:val="24"/>
        </w:rPr>
        <w:t xml:space="preserve"> single audits conform to </w:t>
      </w:r>
      <w:del w:id="12250" w:author="OFFM" w:date="2024-04-16T10:53:00Z">
        <w:r w:rsidR="00817C00" w:rsidRPr="00F74592">
          <w:rPr>
            <w:rFonts w:ascii="Times New Roman" w:hAnsi="Times New Roman" w:cs="Times New Roman"/>
            <w:sz w:val="24"/>
            <w:szCs w:val="24"/>
          </w:rPr>
          <w:delText>applicable</w:delText>
        </w:r>
      </w:del>
      <w:ins w:id="12251"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requirements, standards, and procedures</w:t>
      </w:r>
      <w:ins w:id="12252" w:author="OFFM" w:date="2024-04-16T10:53:00Z">
        <w:r w:rsidRPr="000D237D">
          <w:rPr>
            <w:rFonts w:ascii="Times New Roman" w:eastAsia="Times New Roman" w:hAnsi="Times New Roman" w:cs="Times New Roman"/>
            <w:sz w:val="24"/>
            <w:szCs w:val="24"/>
          </w:rPr>
          <w:t xml:space="preserve"> of this part</w:t>
        </w:r>
      </w:ins>
      <w:r w:rsidRPr="000D237D">
        <w:rPr>
          <w:rFonts w:ascii="Times New Roman" w:eastAsia="Times New Roman" w:hAnsi="Times New Roman" w:cs="Times New Roman"/>
          <w:sz w:val="24"/>
          <w:szCs w:val="24"/>
        </w:rPr>
        <w:t>; and</w:t>
      </w:r>
      <w:del w:id="12253" w:author="OFFM" w:date="2024-04-16T10:53:00Z">
        <w:r w:rsidR="00817C00" w:rsidRPr="00F74592">
          <w:rPr>
            <w:rFonts w:ascii="Times New Roman" w:hAnsi="Times New Roman" w:cs="Times New Roman"/>
            <w:sz w:val="24"/>
            <w:szCs w:val="24"/>
          </w:rPr>
          <w:delText xml:space="preserve"> to make recommendations</w:delText>
        </w:r>
      </w:del>
    </w:p>
    <w:p w14:paraId="091553CA" w14:textId="6A34760F" w:rsidR="000B5224" w:rsidRPr="000D237D" w:rsidRDefault="00F2264C" w:rsidP="00A63D45">
      <w:pPr>
        <w:spacing w:after="0" w:line="480" w:lineRule="auto"/>
        <w:ind w:firstLine="720"/>
        <w:rPr>
          <w:rFonts w:ascii="Times New Roman" w:eastAsia="Times New Roman" w:hAnsi="Times New Roman" w:cs="Times New Roman"/>
          <w:sz w:val="24"/>
          <w:szCs w:val="24"/>
        </w:rPr>
      </w:pPr>
      <w:ins w:id="12254" w:author="OFFM" w:date="2024-04-16T10:53:00Z">
        <w:r w:rsidRPr="000D237D">
          <w:rPr>
            <w:rFonts w:ascii="Times New Roman" w:eastAsia="Times New Roman" w:hAnsi="Times New Roman" w:cs="Times New Roman"/>
            <w:sz w:val="24"/>
            <w:szCs w:val="24"/>
          </w:rPr>
          <w:lastRenderedPageBreak/>
          <w:t>(B) Recommendations</w:t>
        </w:r>
      </w:ins>
      <w:r w:rsidRPr="000D237D">
        <w:rPr>
          <w:rFonts w:ascii="Times New Roman" w:eastAsia="Times New Roman" w:hAnsi="Times New Roman" w:cs="Times New Roman"/>
          <w:sz w:val="24"/>
          <w:szCs w:val="24"/>
        </w:rPr>
        <w:t xml:space="preserve"> to address </w:t>
      </w:r>
      <w:del w:id="12255" w:author="OFFM" w:date="2024-04-16T10:53:00Z">
        <w:r w:rsidR="00817C00" w:rsidRPr="00F74592">
          <w:rPr>
            <w:rFonts w:ascii="Times New Roman" w:hAnsi="Times New Roman" w:cs="Times New Roman"/>
            <w:sz w:val="24"/>
            <w:szCs w:val="24"/>
          </w:rPr>
          <w:delText xml:space="preserve">noted </w:delText>
        </w:r>
      </w:del>
      <w:r w:rsidRPr="000D237D">
        <w:rPr>
          <w:rFonts w:ascii="Times New Roman" w:eastAsia="Times New Roman" w:hAnsi="Times New Roman" w:cs="Times New Roman"/>
          <w:sz w:val="24"/>
          <w:szCs w:val="24"/>
        </w:rPr>
        <w:t xml:space="preserve">audit quality issues, including recommendations for any changes to </w:t>
      </w:r>
      <w:del w:id="12256" w:author="OFFM" w:date="2024-04-16T10:53:00Z">
        <w:r w:rsidR="00817C00" w:rsidRPr="00F74592">
          <w:rPr>
            <w:rFonts w:ascii="Times New Roman" w:hAnsi="Times New Roman" w:cs="Times New Roman"/>
            <w:sz w:val="24"/>
            <w:szCs w:val="24"/>
          </w:rPr>
          <w:delText>applicable</w:delText>
        </w:r>
      </w:del>
      <w:ins w:id="12257" w:author="OFFM" w:date="2024-04-16T10:53:00Z">
        <w:r w:rsidRPr="000D237D">
          <w:rPr>
            <w:rFonts w:ascii="Times New Roman" w:eastAsia="Times New Roman" w:hAnsi="Times New Roman" w:cs="Times New Roman"/>
            <w:sz w:val="24"/>
            <w:szCs w:val="24"/>
          </w:rPr>
          <w:t>this part’s</w:t>
        </w:r>
      </w:ins>
      <w:r w:rsidRPr="000D237D">
        <w:rPr>
          <w:rFonts w:ascii="Times New Roman" w:eastAsia="Times New Roman" w:hAnsi="Times New Roman" w:cs="Times New Roman"/>
          <w:sz w:val="24"/>
          <w:szCs w:val="24"/>
        </w:rPr>
        <w:t xml:space="preserve"> requirements, standards</w:t>
      </w:r>
      <w:ins w:id="1225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procedures</w:t>
      </w:r>
      <w:del w:id="12259" w:author="OFFM" w:date="2024-04-16T10:53:00Z">
        <w:r w:rsidR="00817C00" w:rsidRPr="00F74592">
          <w:rPr>
            <w:rFonts w:ascii="Times New Roman" w:hAnsi="Times New Roman" w:cs="Times New Roman"/>
            <w:sz w:val="24"/>
            <w:szCs w:val="24"/>
          </w:rPr>
          <w:delText xml:space="preserve"> indicated by the results of the project. The governmentwide project can rely on the current and on-going quality control review work performed by the agencies, State auditors, and professional audit associations. This governmentwide audit quality project must be performed once every 6 years (or at such other interval as determined by OMB), and the results must be public. </w:delText>
        </w:r>
      </w:del>
      <w:ins w:id="12260" w:author="OFFM" w:date="2024-04-16T10:53:00Z">
        <w:r w:rsidRPr="000D237D">
          <w:rPr>
            <w:rFonts w:ascii="Times New Roman" w:eastAsia="Times New Roman" w:hAnsi="Times New Roman" w:cs="Times New Roman"/>
            <w:sz w:val="24"/>
            <w:szCs w:val="24"/>
          </w:rPr>
          <w:t>.</w:t>
        </w:r>
      </w:ins>
    </w:p>
    <w:p w14:paraId="123C1692" w14:textId="4BD588D3"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hAnsi="Times New Roman" w:cs="Times New Roman"/>
          <w:sz w:val="24"/>
          <w:szCs w:val="24"/>
        </w:rPr>
        <w:t>(</w:t>
      </w:r>
      <w:del w:id="12261" w:author="OFFM" w:date="2024-04-16T10:53:00Z">
        <w:r w:rsidR="00817C00" w:rsidRPr="00F74592">
          <w:rPr>
            <w:rFonts w:ascii="Times New Roman" w:hAnsi="Times New Roman" w:cs="Times New Roman"/>
            <w:sz w:val="24"/>
            <w:szCs w:val="24"/>
          </w:rPr>
          <w:delText>iii</w:delText>
        </w:r>
      </w:del>
      <w:ins w:id="12262" w:author="OFFM" w:date="2024-04-16T10:53:00Z">
        <w:r w:rsidRPr="000D237D">
          <w:rPr>
            <w:rFonts w:ascii="Times New Roman" w:hAnsi="Times New Roman" w:cs="Times New Roman"/>
            <w:sz w:val="24"/>
            <w:szCs w:val="24"/>
          </w:rPr>
          <w:t>iv</w:t>
        </w:r>
      </w:ins>
      <w:r w:rsidRPr="000D237D">
        <w:rPr>
          <w:rFonts w:ascii="Times New Roman" w:hAnsi="Times New Roman" w:cs="Times New Roman"/>
          <w:sz w:val="24"/>
          <w:szCs w:val="24"/>
        </w:rPr>
        <w:t xml:space="preserve">) </w:t>
      </w:r>
      <w:r w:rsidRPr="000D237D">
        <w:rPr>
          <w:rFonts w:ascii="Times New Roman" w:eastAsia="Times New Roman" w:hAnsi="Times New Roman" w:cs="Times New Roman"/>
          <w:sz w:val="24"/>
          <w:szCs w:val="24"/>
        </w:rPr>
        <w:t xml:space="preserve">Promptly inform </w:t>
      </w:r>
      <w:del w:id="12263" w:author="OFFM" w:date="2024-04-16T10:53:00Z">
        <w:r w:rsidR="00817C00" w:rsidRPr="00F74592">
          <w:rPr>
            <w:rFonts w:ascii="Times New Roman" w:hAnsi="Times New Roman" w:cs="Times New Roman"/>
            <w:sz w:val="24"/>
            <w:szCs w:val="24"/>
          </w:rPr>
          <w:delText>other affected Federal agencies and</w:delText>
        </w:r>
      </w:del>
      <w:ins w:id="12264"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appropriate Federal law enforcement officials </w:t>
      </w:r>
      <w:ins w:id="12265" w:author="OFFM" w:date="2024-04-16T10:53:00Z">
        <w:r w:rsidRPr="000D237D">
          <w:rPr>
            <w:rFonts w:ascii="Times New Roman" w:eastAsia="Times New Roman" w:hAnsi="Times New Roman" w:cs="Times New Roman"/>
            <w:sz w:val="24"/>
            <w:szCs w:val="24"/>
          </w:rPr>
          <w:t xml:space="preserve">and impacted Federal agencies </w:t>
        </w:r>
      </w:ins>
      <w:r w:rsidRPr="000D237D">
        <w:rPr>
          <w:rFonts w:ascii="Times New Roman" w:eastAsia="Times New Roman" w:hAnsi="Times New Roman" w:cs="Times New Roman"/>
          <w:sz w:val="24"/>
          <w:szCs w:val="24"/>
        </w:rPr>
        <w:t>of any direct reporting by the auditee or its auditor required by GAGAS</w:t>
      </w:r>
      <w:ins w:id="12266" w:author="OFFM" w:date="2024-04-16T10:53:00Z">
        <w:r w:rsidRPr="000D237D">
          <w:rPr>
            <w:rFonts w:ascii="Times New Roman" w:eastAsia="Times New Roman" w:hAnsi="Times New Roman" w:cs="Times New Roman"/>
            <w:sz w:val="24"/>
            <w:szCs w:val="24"/>
          </w:rPr>
          <w:t>, Federal statute,</w:t>
        </w:r>
      </w:ins>
      <w:r w:rsidRPr="000D237D">
        <w:rPr>
          <w:rFonts w:ascii="Times New Roman" w:eastAsia="Times New Roman" w:hAnsi="Times New Roman" w:cs="Times New Roman"/>
          <w:sz w:val="24"/>
          <w:szCs w:val="24"/>
        </w:rPr>
        <w:t xml:space="preserve"> or </w:t>
      </w:r>
      <w:del w:id="12267" w:author="OFFM" w:date="2024-04-16T10:53:00Z">
        <w:r w:rsidR="00817C00" w:rsidRPr="00F74592">
          <w:rPr>
            <w:rFonts w:ascii="Times New Roman" w:hAnsi="Times New Roman" w:cs="Times New Roman"/>
            <w:sz w:val="24"/>
            <w:szCs w:val="24"/>
          </w:rPr>
          <w:delText xml:space="preserve">statutes and regulations. </w:delText>
        </w:r>
      </w:del>
      <w:ins w:id="12268" w:author="OFFM" w:date="2024-04-16T10:53:00Z">
        <w:r w:rsidRPr="000D237D">
          <w:rPr>
            <w:rFonts w:ascii="Times New Roman" w:eastAsia="Times New Roman" w:hAnsi="Times New Roman" w:cs="Times New Roman"/>
            <w:sz w:val="24"/>
            <w:szCs w:val="24"/>
          </w:rPr>
          <w:t>regulation.</w:t>
        </w:r>
      </w:ins>
    </w:p>
    <w:p w14:paraId="263A9CA2" w14:textId="20F2E4F9"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12269" w:author="OFFM" w:date="2024-04-16T10:53:00Z">
        <w:r w:rsidR="00817C00" w:rsidRPr="00F74592">
          <w:rPr>
            <w:rFonts w:ascii="Times New Roman" w:hAnsi="Times New Roman" w:cs="Times New Roman"/>
            <w:sz w:val="24"/>
            <w:szCs w:val="24"/>
          </w:rPr>
          <w:delText>iv</w:delText>
        </w:r>
      </w:del>
      <w:ins w:id="12270" w:author="OFFM" w:date="2024-04-16T10:53:00Z">
        <w:r w:rsidRPr="000D237D">
          <w:rPr>
            <w:rFonts w:ascii="Times New Roman" w:eastAsia="Times New Roman" w:hAnsi="Times New Roman" w:cs="Times New Roman"/>
            <w:sz w:val="24"/>
            <w:szCs w:val="24"/>
          </w:rPr>
          <w:t>v</w:t>
        </w:r>
      </w:ins>
      <w:r w:rsidRPr="000D237D">
        <w:rPr>
          <w:rFonts w:ascii="Times New Roman" w:eastAsia="Times New Roman" w:hAnsi="Times New Roman" w:cs="Times New Roman"/>
          <w:sz w:val="24"/>
          <w:szCs w:val="24"/>
        </w:rPr>
        <w:t xml:space="preserve">) Advise the community of independent auditors of any noteworthy or important factual trends related to the quality of audits stemming from quality control reviews. Significant problems or quality issues consistently identified through quality control reviews of audit reports must be referred to appropriate </w:t>
      </w:r>
      <w:del w:id="12271" w:author="OFFM" w:date="2024-04-16T10:53:00Z">
        <w:r w:rsidR="00817C00" w:rsidRPr="00F74592">
          <w:rPr>
            <w:rFonts w:ascii="Times New Roman" w:hAnsi="Times New Roman" w:cs="Times New Roman"/>
            <w:sz w:val="24"/>
            <w:szCs w:val="24"/>
          </w:rPr>
          <w:delText>state</w:delText>
        </w:r>
      </w:del>
      <w:ins w:id="12272"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licensing agencies and professional bodies.</w:t>
      </w:r>
      <w:del w:id="12273" w:author="OFFM" w:date="2024-04-16T10:53:00Z">
        <w:r w:rsidR="00817C00" w:rsidRPr="00F74592">
          <w:rPr>
            <w:rFonts w:ascii="Times New Roman" w:hAnsi="Times New Roman" w:cs="Times New Roman"/>
            <w:sz w:val="24"/>
            <w:szCs w:val="24"/>
          </w:rPr>
          <w:delText xml:space="preserve"> </w:delText>
        </w:r>
      </w:del>
    </w:p>
    <w:p w14:paraId="3197B22B" w14:textId="394B4958"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hAnsi="Times New Roman" w:cs="Times New Roman"/>
          <w:sz w:val="24"/>
          <w:szCs w:val="24"/>
        </w:rPr>
        <w:t>(</w:t>
      </w:r>
      <w:del w:id="12274" w:author="OFFM" w:date="2024-04-16T10:53:00Z">
        <w:r w:rsidR="00817C00" w:rsidRPr="00F74592">
          <w:rPr>
            <w:rFonts w:ascii="Times New Roman" w:hAnsi="Times New Roman" w:cs="Times New Roman"/>
            <w:sz w:val="24"/>
            <w:szCs w:val="24"/>
          </w:rPr>
          <w:delText>v</w:delText>
        </w:r>
      </w:del>
      <w:ins w:id="12275" w:author="OFFM" w:date="2024-04-16T10:53:00Z">
        <w:r w:rsidRPr="000D237D">
          <w:rPr>
            <w:rFonts w:ascii="Times New Roman" w:hAnsi="Times New Roman" w:cs="Times New Roman"/>
            <w:sz w:val="24"/>
            <w:szCs w:val="24"/>
          </w:rPr>
          <w:t>vi</w:t>
        </w:r>
      </w:ins>
      <w:r w:rsidRPr="000D237D">
        <w:rPr>
          <w:rFonts w:ascii="Times New Roman" w:hAnsi="Times New Roman" w:cs="Times New Roman"/>
          <w:sz w:val="24"/>
          <w:szCs w:val="24"/>
        </w:rPr>
        <w:t xml:space="preserve">) Advise the auditor, Federal awarding agencies, and, where appropriate, the auditee of any deficiencies found in the audits when the deficiencies require corrective action by the auditor. When advised of deficiencies, the auditee must work with the auditor to take corrective action. If corrective action is not taken, the cognizant agency for audit must notify the auditor, the auditee, and applicable Federal awarding agencies and pass-through entities of the facts and make recommendations for follow-up action. Major inadequacies or repetitive substandard performance by auditors must be referred to appropriate </w:t>
      </w:r>
      <w:del w:id="12276" w:author="OFFM" w:date="2024-04-16T10:53:00Z">
        <w:r w:rsidR="00817C00" w:rsidRPr="00F74592">
          <w:rPr>
            <w:rFonts w:ascii="Times New Roman" w:hAnsi="Times New Roman" w:cs="Times New Roman"/>
            <w:sz w:val="24"/>
            <w:szCs w:val="24"/>
          </w:rPr>
          <w:delText>state</w:delText>
        </w:r>
      </w:del>
      <w:ins w:id="12277" w:author="OFFM" w:date="2024-04-16T10:53:00Z">
        <w:r w:rsidRPr="000D237D">
          <w:rPr>
            <w:rFonts w:ascii="Times New Roman" w:hAnsi="Times New Roman" w:cs="Times New Roman"/>
            <w:sz w:val="24"/>
            <w:szCs w:val="24"/>
          </w:rPr>
          <w:t>State</w:t>
        </w:r>
      </w:ins>
      <w:r w:rsidRPr="000D237D">
        <w:rPr>
          <w:rFonts w:ascii="Times New Roman" w:hAnsi="Times New Roman" w:cs="Times New Roman"/>
          <w:sz w:val="24"/>
          <w:szCs w:val="24"/>
        </w:rPr>
        <w:t xml:space="preserve"> licensing agencies and professional bodies for disciplinary action.</w:t>
      </w:r>
      <w:del w:id="12278" w:author="OFFM" w:date="2024-04-16T10:53:00Z">
        <w:r w:rsidR="00817C00" w:rsidRPr="00F74592">
          <w:rPr>
            <w:rFonts w:ascii="Times New Roman" w:hAnsi="Times New Roman" w:cs="Times New Roman"/>
            <w:sz w:val="24"/>
            <w:szCs w:val="24"/>
          </w:rPr>
          <w:delText xml:space="preserve"> </w:delText>
        </w:r>
      </w:del>
    </w:p>
    <w:p w14:paraId="239AE1C2" w14:textId="56326CD0"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12279" w:author="OFFM" w:date="2024-04-16T10:53:00Z">
        <w:r w:rsidR="00817C00" w:rsidRPr="00F74592">
          <w:rPr>
            <w:rFonts w:ascii="Times New Roman" w:hAnsi="Times New Roman" w:cs="Times New Roman"/>
            <w:sz w:val="24"/>
            <w:szCs w:val="24"/>
          </w:rPr>
          <w:delText>vi</w:delText>
        </w:r>
      </w:del>
      <w:ins w:id="12280" w:author="OFFM" w:date="2024-04-16T10:53:00Z">
        <w:r w:rsidRPr="000D237D">
          <w:rPr>
            <w:rFonts w:ascii="Times New Roman" w:eastAsia="Times New Roman" w:hAnsi="Times New Roman" w:cs="Times New Roman"/>
            <w:sz w:val="24"/>
            <w:szCs w:val="24"/>
          </w:rPr>
          <w:t>vii</w:t>
        </w:r>
      </w:ins>
      <w:r w:rsidRPr="000D237D">
        <w:rPr>
          <w:rFonts w:ascii="Times New Roman" w:eastAsia="Times New Roman" w:hAnsi="Times New Roman" w:cs="Times New Roman"/>
          <w:sz w:val="24"/>
          <w:szCs w:val="24"/>
        </w:rPr>
        <w:t>) Coordinate, to the extent practical, audits or reviews made by or for Federal agencies that are in addition to the audits made pursuant to this part, so that the additional audits or reviews build upon</w:t>
      </w:r>
      <w:ins w:id="1228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rather than duplicate</w:t>
      </w:r>
      <w:ins w:id="1228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audits performed in accordance with this part.</w:t>
      </w:r>
      <w:del w:id="12283" w:author="OFFM" w:date="2024-04-16T10:53:00Z">
        <w:r w:rsidR="00817C00" w:rsidRPr="00F74592">
          <w:rPr>
            <w:rFonts w:ascii="Times New Roman" w:hAnsi="Times New Roman" w:cs="Times New Roman"/>
            <w:sz w:val="24"/>
            <w:szCs w:val="24"/>
          </w:rPr>
          <w:delText xml:space="preserve"> </w:delText>
        </w:r>
      </w:del>
    </w:p>
    <w:p w14:paraId="07D3838E" w14:textId="5107628D"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w:t>
      </w:r>
      <w:del w:id="12284" w:author="OFFM" w:date="2024-04-16T10:53:00Z">
        <w:r w:rsidR="00817C00" w:rsidRPr="00F74592">
          <w:rPr>
            <w:rFonts w:ascii="Times New Roman" w:hAnsi="Times New Roman" w:cs="Times New Roman"/>
            <w:sz w:val="24"/>
            <w:szCs w:val="24"/>
          </w:rPr>
          <w:delText>vii</w:delText>
        </w:r>
      </w:del>
      <w:ins w:id="12285" w:author="OFFM" w:date="2024-04-16T10:53:00Z">
        <w:r w:rsidRPr="000D237D">
          <w:rPr>
            <w:rFonts w:ascii="Times New Roman" w:eastAsia="Times New Roman" w:hAnsi="Times New Roman" w:cs="Times New Roman"/>
            <w:sz w:val="24"/>
            <w:szCs w:val="24"/>
          </w:rPr>
          <w:t>viii</w:t>
        </w:r>
      </w:ins>
      <w:r w:rsidRPr="000D237D">
        <w:rPr>
          <w:rFonts w:ascii="Times New Roman" w:eastAsia="Times New Roman" w:hAnsi="Times New Roman" w:cs="Times New Roman"/>
          <w:sz w:val="24"/>
          <w:szCs w:val="24"/>
        </w:rPr>
        <w:t xml:space="preserve">) Coordinate a management decision for cross-cutting audit findings </w:t>
      </w:r>
      <w:del w:id="12286" w:author="OFFM" w:date="2024-04-16T10:53:00Z">
        <w:r w:rsidR="00817C00" w:rsidRPr="00F74592">
          <w:rPr>
            <w:rFonts w:ascii="Times New Roman" w:hAnsi="Times New Roman" w:cs="Times New Roman"/>
            <w:sz w:val="24"/>
            <w:szCs w:val="24"/>
          </w:rPr>
          <w:delText xml:space="preserve">(see in § 200.1 of this part) </w:delText>
        </w:r>
      </w:del>
      <w:r w:rsidRPr="000D237D">
        <w:rPr>
          <w:rFonts w:ascii="Times New Roman" w:eastAsia="Times New Roman" w:hAnsi="Times New Roman" w:cs="Times New Roman"/>
          <w:sz w:val="24"/>
          <w:szCs w:val="24"/>
        </w:rPr>
        <w:t xml:space="preserve">that affect the Federal programs of more than one agency when requested by any Federal </w:t>
      </w:r>
      <w:del w:id="1228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whose awards are included in the audit finding of the auditee. </w:t>
      </w:r>
      <w:ins w:id="12288" w:author="OFFM" w:date="2024-04-16T10:53:00Z">
        <w:r w:rsidRPr="000D237D">
          <w:rPr>
            <w:rFonts w:ascii="Times New Roman" w:eastAsia="Times New Roman" w:hAnsi="Times New Roman" w:cs="Times New Roman"/>
            <w:sz w:val="24"/>
            <w:szCs w:val="24"/>
          </w:rPr>
          <w:t>Cross-cutting audit finding means an audit finding where the same underlying condition or issue affects all Federal awards (including Federal awards of more than one Federal agency or pass-through entity); for example, a cross-cutting audit finding may include an issue related to the recipient’s accounting system.</w:t>
        </w:r>
      </w:ins>
    </w:p>
    <w:p w14:paraId="586A9B47" w14:textId="338FCFC6"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12289" w:author="OFFM" w:date="2024-04-16T10:53:00Z">
        <w:r w:rsidR="00817C00" w:rsidRPr="00F74592">
          <w:rPr>
            <w:rFonts w:ascii="Times New Roman" w:hAnsi="Times New Roman" w:cs="Times New Roman"/>
            <w:sz w:val="24"/>
            <w:szCs w:val="24"/>
          </w:rPr>
          <w:delText>viii</w:delText>
        </w:r>
      </w:del>
      <w:ins w:id="12290" w:author="OFFM" w:date="2024-04-16T10:53:00Z">
        <w:r w:rsidRPr="000D237D">
          <w:rPr>
            <w:rFonts w:ascii="Times New Roman" w:eastAsia="Times New Roman" w:hAnsi="Times New Roman" w:cs="Times New Roman"/>
            <w:sz w:val="24"/>
            <w:szCs w:val="24"/>
          </w:rPr>
          <w:t>ix</w:t>
        </w:r>
      </w:ins>
      <w:r w:rsidRPr="000D237D">
        <w:rPr>
          <w:rFonts w:ascii="Times New Roman" w:eastAsia="Times New Roman" w:hAnsi="Times New Roman" w:cs="Times New Roman"/>
          <w:sz w:val="24"/>
          <w:szCs w:val="24"/>
        </w:rPr>
        <w:t>) Coordinate the audit work and reporting responsibilities among auditors to achieve the most cost-effective audit.</w:t>
      </w:r>
      <w:del w:id="12291" w:author="OFFM" w:date="2024-04-16T10:53:00Z">
        <w:r w:rsidR="00817C00" w:rsidRPr="00F74592">
          <w:rPr>
            <w:rFonts w:ascii="Times New Roman" w:hAnsi="Times New Roman" w:cs="Times New Roman"/>
            <w:sz w:val="24"/>
            <w:szCs w:val="24"/>
          </w:rPr>
          <w:delText xml:space="preserve"> </w:delText>
        </w:r>
      </w:del>
    </w:p>
    <w:p w14:paraId="0CD3D195" w14:textId="6236CDD0"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12292" w:author="OFFM" w:date="2024-04-16T10:53:00Z">
        <w:r w:rsidR="00817C00" w:rsidRPr="00F74592">
          <w:rPr>
            <w:rFonts w:ascii="Times New Roman" w:hAnsi="Times New Roman" w:cs="Times New Roman"/>
            <w:sz w:val="24"/>
            <w:szCs w:val="24"/>
          </w:rPr>
          <w:delText>ix</w:delText>
        </w:r>
      </w:del>
      <w:ins w:id="12293" w:author="OFFM" w:date="2024-04-16T10:53:00Z">
        <w:r w:rsidRPr="000D237D">
          <w:rPr>
            <w:rFonts w:ascii="Times New Roman" w:eastAsia="Times New Roman" w:hAnsi="Times New Roman" w:cs="Times New Roman"/>
            <w:sz w:val="24"/>
            <w:szCs w:val="24"/>
          </w:rPr>
          <w:t>x</w:t>
        </w:r>
      </w:ins>
      <w:r w:rsidRPr="000D237D">
        <w:rPr>
          <w:rFonts w:ascii="Times New Roman" w:eastAsia="Times New Roman" w:hAnsi="Times New Roman" w:cs="Times New Roman"/>
          <w:sz w:val="24"/>
          <w:szCs w:val="24"/>
        </w:rPr>
        <w:t xml:space="preserve">) Provide advice to auditees as to how to handle changes in fiscal </w:t>
      </w:r>
      <w:del w:id="12294" w:author="OFFM" w:date="2024-04-16T10:53:00Z">
        <w:r w:rsidR="00817C00" w:rsidRPr="00F74592">
          <w:rPr>
            <w:rFonts w:ascii="Times New Roman" w:hAnsi="Times New Roman" w:cs="Times New Roman"/>
            <w:sz w:val="24"/>
            <w:szCs w:val="24"/>
          </w:rPr>
          <w:delText>years</w:delText>
        </w:r>
      </w:del>
      <w:ins w:id="12295" w:author="OFFM" w:date="2024-04-16T10:53:00Z">
        <w:r w:rsidRPr="000D237D">
          <w:rPr>
            <w:rFonts w:ascii="Times New Roman" w:eastAsia="Times New Roman" w:hAnsi="Times New Roman" w:cs="Times New Roman"/>
            <w:sz w:val="24"/>
            <w:szCs w:val="24"/>
          </w:rPr>
          <w:t>year</w:t>
        </w:r>
      </w:ins>
      <w:r w:rsidRPr="000D237D">
        <w:rPr>
          <w:rFonts w:ascii="Times New Roman" w:eastAsia="Times New Roman" w:hAnsi="Times New Roman" w:cs="Times New Roman"/>
          <w:sz w:val="24"/>
          <w:szCs w:val="24"/>
        </w:rPr>
        <w:t xml:space="preserve">. </w:t>
      </w:r>
    </w:p>
    <w:p w14:paraId="351BEBFD" w14:textId="6B829D58"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(b)</w:t>
      </w:r>
      <w:r w:rsidRPr="00A63D45">
        <w:rPr>
          <w:rFonts w:ascii="Times New Roman" w:hAnsi="Times New Roman"/>
          <w:i/>
          <w:sz w:val="24"/>
        </w:rPr>
        <w:t xml:space="preserve"> Oversight agency for audit responsibilities.</w:t>
      </w:r>
      <w:r w:rsidRPr="000D237D">
        <w:rPr>
          <w:rFonts w:ascii="Times New Roman" w:eastAsia="Times New Roman" w:hAnsi="Times New Roman" w:cs="Times New Roman"/>
          <w:sz w:val="24"/>
          <w:szCs w:val="24"/>
        </w:rPr>
        <w:t xml:space="preserve"> An auditee who does not have a designated cognizant agency for audit will be under the general oversight of the Federal agency determined in accordance with § 200.1 </w:t>
      </w:r>
      <w:r w:rsidRPr="00A63D45">
        <w:rPr>
          <w:rFonts w:ascii="Times New Roman" w:hAnsi="Times New Roman"/>
          <w:i/>
          <w:sz w:val="24"/>
        </w:rPr>
        <w:t>oversight agency for audit.</w:t>
      </w:r>
      <w:r w:rsidRPr="000D237D">
        <w:rPr>
          <w:rFonts w:ascii="Times New Roman" w:eastAsia="Times New Roman" w:hAnsi="Times New Roman" w:cs="Times New Roman"/>
          <w:sz w:val="24"/>
          <w:szCs w:val="24"/>
        </w:rPr>
        <w:t xml:space="preserve"> A Federal agency with oversight for an auditee may reassign oversight to another Federal agency that agrees to be the oversight agency for audit. Within 30 calendar days after any reassignment, both the old and the new oversight agency for audit must provide notice of the change to the FAC, the auditee, and, if known, the auditor. The oversight agency for audit:</w:t>
      </w:r>
      <w:del w:id="12296" w:author="OFFM" w:date="2024-04-16T10:53:00Z">
        <w:r w:rsidR="00817C00" w:rsidRPr="00F74592">
          <w:rPr>
            <w:rFonts w:ascii="Times New Roman" w:hAnsi="Times New Roman" w:cs="Times New Roman"/>
            <w:sz w:val="24"/>
            <w:szCs w:val="24"/>
          </w:rPr>
          <w:delText xml:space="preserve"> </w:delText>
        </w:r>
      </w:del>
    </w:p>
    <w:p w14:paraId="0B391EDB" w14:textId="0CDB31AF"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Must provide technical advice </w:t>
      </w:r>
      <w:ins w:id="12297" w:author="OFFM" w:date="2024-04-16T10:53:00Z">
        <w:r w:rsidRPr="000D237D">
          <w:rPr>
            <w:rFonts w:ascii="Times New Roman" w:eastAsia="Times New Roman" w:hAnsi="Times New Roman" w:cs="Times New Roman"/>
            <w:sz w:val="24"/>
            <w:szCs w:val="24"/>
          </w:rPr>
          <w:t xml:space="preserve">and assistance </w:t>
        </w:r>
      </w:ins>
      <w:r w:rsidRPr="000D237D">
        <w:rPr>
          <w:rFonts w:ascii="Times New Roman" w:eastAsia="Times New Roman" w:hAnsi="Times New Roman" w:cs="Times New Roman"/>
          <w:sz w:val="24"/>
          <w:szCs w:val="24"/>
        </w:rPr>
        <w:t>to auditees and auditors</w:t>
      </w:r>
      <w:del w:id="12298" w:author="OFFM" w:date="2024-04-16T10:53:00Z">
        <w:r w:rsidR="00817C00" w:rsidRPr="00F74592">
          <w:rPr>
            <w:rFonts w:ascii="Times New Roman" w:hAnsi="Times New Roman" w:cs="Times New Roman"/>
            <w:sz w:val="24"/>
            <w:szCs w:val="24"/>
          </w:rPr>
          <w:delText xml:space="preserve"> as requested. </w:delText>
        </w:r>
      </w:del>
      <w:ins w:id="12299" w:author="OFFM" w:date="2024-04-16T10:53:00Z">
        <w:r w:rsidRPr="000D237D">
          <w:rPr>
            <w:rFonts w:ascii="Times New Roman" w:eastAsia="Times New Roman" w:hAnsi="Times New Roman" w:cs="Times New Roman"/>
            <w:sz w:val="24"/>
            <w:szCs w:val="24"/>
          </w:rPr>
          <w:t>.</w:t>
        </w:r>
      </w:ins>
    </w:p>
    <w:p w14:paraId="29617826"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May assume all or some of the responsibilities normally performed by a cognizant agency for audit. </w:t>
      </w:r>
    </w:p>
    <w:p w14:paraId="1B4B1350" w14:textId="1B46DEED"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w:t>
      </w:r>
      <w:ins w:id="12300" w:author="OFFM" w:date="2024-04-16T10:53:00Z">
        <w:r w:rsidRPr="000D237D">
          <w:rPr>
            <w:rFonts w:ascii="Times New Roman" w:eastAsia="Times New Roman" w:hAnsi="Times New Roman" w:cs="Times New Roman"/>
            <w:i/>
            <w:iCs/>
            <w:sz w:val="24"/>
            <w:szCs w:val="24"/>
          </w:rPr>
          <w:t xml:space="preserve">Awarding </w:t>
        </w:r>
      </w:ins>
      <w:r w:rsidRPr="00A63D45">
        <w:rPr>
          <w:rFonts w:ascii="Times New Roman" w:hAnsi="Times New Roman"/>
          <w:i/>
          <w:sz w:val="24"/>
        </w:rPr>
        <w:t xml:space="preserve">Federal </w:t>
      </w:r>
      <w:del w:id="12301" w:author="OFFM" w:date="2024-04-16T10:53:00Z">
        <w:r w:rsidR="00817C00" w:rsidRPr="00F74592">
          <w:rPr>
            <w:rFonts w:ascii="Times New Roman" w:hAnsi="Times New Roman" w:cs="Times New Roman"/>
            <w:sz w:val="24"/>
            <w:szCs w:val="24"/>
          </w:rPr>
          <w:delText xml:space="preserve">awarding </w:delText>
        </w:r>
      </w:del>
      <w:r w:rsidRPr="00A63D45">
        <w:rPr>
          <w:rFonts w:ascii="Times New Roman" w:hAnsi="Times New Roman"/>
          <w:i/>
          <w:sz w:val="24"/>
        </w:rPr>
        <w:t>agency responsibilities.</w:t>
      </w:r>
      <w:r w:rsidRPr="000D237D">
        <w:rPr>
          <w:rFonts w:ascii="Times New Roman" w:eastAsia="Times New Roman" w:hAnsi="Times New Roman" w:cs="Times New Roman"/>
          <w:sz w:val="24"/>
          <w:szCs w:val="24"/>
        </w:rPr>
        <w:t xml:space="preserve"> </w:t>
      </w:r>
      <w:del w:id="12302" w:author="OFFM" w:date="2024-04-16T10:53:00Z">
        <w:r w:rsidR="00817C00" w:rsidRPr="00F74592">
          <w:rPr>
            <w:rFonts w:ascii="Times New Roman" w:hAnsi="Times New Roman" w:cs="Times New Roman"/>
            <w:sz w:val="24"/>
            <w:szCs w:val="24"/>
          </w:rPr>
          <w:delText xml:space="preserve">The </w:delText>
        </w:r>
      </w:del>
      <w:ins w:id="12303" w:author="OFFM" w:date="2024-04-16T10:53:00Z">
        <w:r w:rsidRPr="000D237D">
          <w:rPr>
            <w:rFonts w:ascii="Times New Roman" w:eastAsia="Times New Roman" w:hAnsi="Times New Roman" w:cs="Times New Roman"/>
            <w:sz w:val="24"/>
            <w:szCs w:val="24"/>
          </w:rPr>
          <w:t xml:space="preserve">In addition to all other requirements of this part, the awarding </w:t>
        </w:r>
      </w:ins>
      <w:r w:rsidRPr="000D237D">
        <w:rPr>
          <w:rFonts w:ascii="Times New Roman" w:eastAsia="Times New Roman" w:hAnsi="Times New Roman" w:cs="Times New Roman"/>
          <w:sz w:val="24"/>
          <w:szCs w:val="24"/>
        </w:rPr>
        <w:t xml:space="preserve">Federal </w:t>
      </w:r>
      <w:del w:id="12304"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 must</w:t>
      </w:r>
      <w:del w:id="12305" w:author="OFFM" w:date="2024-04-16T10:53:00Z">
        <w:r w:rsidR="00817C00" w:rsidRPr="00F74592">
          <w:rPr>
            <w:rFonts w:ascii="Times New Roman" w:hAnsi="Times New Roman" w:cs="Times New Roman"/>
            <w:sz w:val="24"/>
            <w:szCs w:val="24"/>
          </w:rPr>
          <w:delText xml:space="preserve"> perform the following for the Federal awards it makes (See also the requirements of § 200.211): </w:delText>
        </w:r>
      </w:del>
      <w:ins w:id="12306" w:author="OFFM" w:date="2024-04-16T10:53:00Z">
        <w:r w:rsidRPr="000D237D">
          <w:rPr>
            <w:rFonts w:ascii="Times New Roman" w:eastAsia="Times New Roman" w:hAnsi="Times New Roman" w:cs="Times New Roman"/>
            <w:sz w:val="24"/>
            <w:szCs w:val="24"/>
          </w:rPr>
          <w:t>:</w:t>
        </w:r>
      </w:ins>
    </w:p>
    <w:p w14:paraId="2A309ECF" w14:textId="03D69102"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Ensure that audits are completed</w:t>
      </w:r>
      <w:ins w:id="1230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reports are received in a timely manner </w:t>
      </w:r>
      <w:del w:id="12308" w:author="OFFM" w:date="2024-04-16T10:53:00Z">
        <w:r w:rsidR="00817C00" w:rsidRPr="00F74592">
          <w:rPr>
            <w:rFonts w:ascii="Times New Roman" w:hAnsi="Times New Roman" w:cs="Times New Roman"/>
            <w:sz w:val="24"/>
            <w:szCs w:val="24"/>
          </w:rPr>
          <w:delText xml:space="preserve">and </w:delText>
        </w:r>
      </w:del>
      <w:r w:rsidRPr="000D237D">
        <w:rPr>
          <w:rFonts w:ascii="Times New Roman" w:eastAsia="Times New Roman" w:hAnsi="Times New Roman" w:cs="Times New Roman"/>
          <w:sz w:val="24"/>
          <w:szCs w:val="24"/>
        </w:rPr>
        <w:t>in accordance with the requirements of this part.</w:t>
      </w:r>
      <w:del w:id="12309" w:author="OFFM" w:date="2024-04-16T10:53:00Z">
        <w:r w:rsidR="00817C00" w:rsidRPr="00F74592">
          <w:rPr>
            <w:rFonts w:ascii="Times New Roman" w:hAnsi="Times New Roman" w:cs="Times New Roman"/>
            <w:sz w:val="24"/>
            <w:szCs w:val="24"/>
          </w:rPr>
          <w:delText xml:space="preserve"> </w:delText>
        </w:r>
      </w:del>
    </w:p>
    <w:p w14:paraId="26492E43" w14:textId="7738C23C"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(2) Provide technical advice and </w:t>
      </w:r>
      <w:del w:id="12310" w:author="OFFM" w:date="2024-04-16T10:53:00Z">
        <w:r w:rsidR="00817C00" w:rsidRPr="00F74592">
          <w:rPr>
            <w:rFonts w:ascii="Times New Roman" w:hAnsi="Times New Roman" w:cs="Times New Roman"/>
            <w:sz w:val="24"/>
            <w:szCs w:val="24"/>
          </w:rPr>
          <w:delText>counsel</w:delText>
        </w:r>
      </w:del>
      <w:ins w:id="12311" w:author="OFFM" w:date="2024-04-16T10:53:00Z">
        <w:r w:rsidRPr="000D237D">
          <w:rPr>
            <w:rFonts w:ascii="Times New Roman" w:eastAsia="Times New Roman" w:hAnsi="Times New Roman" w:cs="Times New Roman"/>
            <w:sz w:val="24"/>
            <w:szCs w:val="24"/>
          </w:rPr>
          <w:t>assistance</w:t>
        </w:r>
      </w:ins>
      <w:r w:rsidRPr="000D237D">
        <w:rPr>
          <w:rFonts w:ascii="Times New Roman" w:eastAsia="Times New Roman" w:hAnsi="Times New Roman" w:cs="Times New Roman"/>
          <w:sz w:val="24"/>
          <w:szCs w:val="24"/>
        </w:rPr>
        <w:t xml:space="preserve"> to auditees and auditors</w:t>
      </w:r>
      <w:del w:id="12312" w:author="OFFM" w:date="2024-04-16T10:53:00Z">
        <w:r w:rsidR="00817C00" w:rsidRPr="00F74592">
          <w:rPr>
            <w:rFonts w:ascii="Times New Roman" w:hAnsi="Times New Roman" w:cs="Times New Roman"/>
            <w:sz w:val="24"/>
            <w:szCs w:val="24"/>
          </w:rPr>
          <w:delText xml:space="preserve"> as requested. </w:delText>
        </w:r>
      </w:del>
      <w:ins w:id="12313" w:author="OFFM" w:date="2024-04-16T10:53:00Z">
        <w:r w:rsidRPr="000D237D">
          <w:rPr>
            <w:rFonts w:ascii="Times New Roman" w:eastAsia="Times New Roman" w:hAnsi="Times New Roman" w:cs="Times New Roman"/>
            <w:sz w:val="24"/>
            <w:szCs w:val="24"/>
          </w:rPr>
          <w:t>.</w:t>
        </w:r>
      </w:ins>
    </w:p>
    <w:p w14:paraId="6080899E" w14:textId="16170FDD"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Follow-up on audit findings to ensure that </w:t>
      </w:r>
      <w:del w:id="12314" w:author="OFFM" w:date="2024-04-16T10:53:00Z">
        <w:r w:rsidR="00817C00" w:rsidRPr="00F74592">
          <w:rPr>
            <w:rFonts w:ascii="Times New Roman" w:hAnsi="Times New Roman" w:cs="Times New Roman"/>
            <w:sz w:val="24"/>
            <w:szCs w:val="24"/>
          </w:rPr>
          <w:delText>the recipient takes</w:delText>
        </w:r>
      </w:del>
      <w:ins w:id="12315" w:author="OFFM" w:date="2024-04-16T10:53:00Z">
        <w:r w:rsidRPr="000D237D">
          <w:rPr>
            <w:rFonts w:ascii="Times New Roman" w:eastAsia="Times New Roman" w:hAnsi="Times New Roman" w:cs="Times New Roman"/>
            <w:sz w:val="24"/>
            <w:szCs w:val="24"/>
          </w:rPr>
          <w:t>non-Federal entities take</w:t>
        </w:r>
      </w:ins>
      <w:r w:rsidRPr="000D237D">
        <w:rPr>
          <w:rFonts w:ascii="Times New Roman" w:eastAsia="Times New Roman" w:hAnsi="Times New Roman" w:cs="Times New Roman"/>
          <w:sz w:val="24"/>
          <w:szCs w:val="24"/>
        </w:rPr>
        <w:t xml:space="preserve"> appropriate and timely corrective action. </w:t>
      </w:r>
      <w:del w:id="12316" w:author="OFFM" w:date="2024-04-16T10:53:00Z">
        <w:r w:rsidR="00817C00" w:rsidRPr="00F74592">
          <w:rPr>
            <w:rFonts w:ascii="Times New Roman" w:hAnsi="Times New Roman" w:cs="Times New Roman"/>
            <w:sz w:val="24"/>
            <w:szCs w:val="24"/>
          </w:rPr>
          <w:delText>As part of audit follow</w:delText>
        </w:r>
      </w:del>
      <w:ins w:id="12317" w:author="OFFM" w:date="2024-04-16T10:53:00Z">
        <w:r w:rsidRPr="000D237D">
          <w:rPr>
            <w:rFonts w:ascii="Times New Roman" w:eastAsia="Times New Roman" w:hAnsi="Times New Roman" w:cs="Times New Roman"/>
            <w:sz w:val="24"/>
            <w:szCs w:val="24"/>
          </w:rPr>
          <w:t>Follow</w:t>
        </w:r>
      </w:ins>
      <w:r w:rsidRPr="000D237D">
        <w:rPr>
          <w:rFonts w:ascii="Times New Roman" w:eastAsia="Times New Roman" w:hAnsi="Times New Roman" w:cs="Times New Roman"/>
          <w:sz w:val="24"/>
          <w:szCs w:val="24"/>
        </w:rPr>
        <w:t>-up</w:t>
      </w:r>
      <w:del w:id="12318" w:author="OFFM" w:date="2024-04-16T10:53:00Z">
        <w:r w:rsidR="00817C00" w:rsidRPr="00F74592">
          <w:rPr>
            <w:rFonts w:ascii="Times New Roman" w:hAnsi="Times New Roman" w:cs="Times New Roman"/>
            <w:sz w:val="24"/>
            <w:szCs w:val="24"/>
          </w:rPr>
          <w:delText>, the Federal awarding agency must:</w:delText>
        </w:r>
      </w:del>
      <w:ins w:id="12319" w:author="OFFM" w:date="2024-04-16T10:53:00Z">
        <w:r w:rsidRPr="000D237D">
          <w:rPr>
            <w:rFonts w:ascii="Times New Roman" w:eastAsia="Times New Roman" w:hAnsi="Times New Roman" w:cs="Times New Roman"/>
            <w:sz w:val="24"/>
            <w:szCs w:val="24"/>
          </w:rPr>
          <w:t xml:space="preserve"> includes:</w:t>
        </w:r>
      </w:ins>
      <w:r w:rsidRPr="000D237D">
        <w:rPr>
          <w:rFonts w:ascii="Times New Roman" w:eastAsia="Times New Roman" w:hAnsi="Times New Roman" w:cs="Times New Roman"/>
          <w:sz w:val="24"/>
          <w:szCs w:val="24"/>
        </w:rPr>
        <w:t xml:space="preserve"> </w:t>
      </w:r>
    </w:p>
    <w:p w14:paraId="3E2C64F7" w14:textId="0787E75D"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w:t>
      </w:r>
      <w:del w:id="12320" w:author="OFFM" w:date="2024-04-16T10:53:00Z">
        <w:r w:rsidR="00817C00" w:rsidRPr="00F74592">
          <w:rPr>
            <w:rFonts w:ascii="Times New Roman" w:hAnsi="Times New Roman" w:cs="Times New Roman"/>
            <w:sz w:val="24"/>
            <w:szCs w:val="24"/>
          </w:rPr>
          <w:delText>Issue</w:delText>
        </w:r>
      </w:del>
      <w:ins w:id="12321" w:author="OFFM" w:date="2024-04-16T10:53:00Z">
        <w:r w:rsidRPr="000D237D">
          <w:rPr>
            <w:rFonts w:ascii="Times New Roman" w:eastAsia="Times New Roman" w:hAnsi="Times New Roman" w:cs="Times New Roman"/>
            <w:sz w:val="24"/>
            <w:szCs w:val="24"/>
          </w:rPr>
          <w:t>Issuing</w:t>
        </w:r>
      </w:ins>
      <w:r w:rsidRPr="000D237D">
        <w:rPr>
          <w:rFonts w:ascii="Times New Roman" w:eastAsia="Times New Roman" w:hAnsi="Times New Roman" w:cs="Times New Roman"/>
          <w:sz w:val="24"/>
          <w:szCs w:val="24"/>
        </w:rPr>
        <w:t xml:space="preserve"> a management decision </w:t>
      </w:r>
      <w:del w:id="12322" w:author="OFFM" w:date="2024-04-16T10:53:00Z">
        <w:r w:rsidR="00817C00" w:rsidRPr="00F74592">
          <w:rPr>
            <w:rFonts w:ascii="Times New Roman" w:hAnsi="Times New Roman" w:cs="Times New Roman"/>
            <w:sz w:val="24"/>
            <w:szCs w:val="24"/>
          </w:rPr>
          <w:delText xml:space="preserve">as prescribed </w:delText>
        </w:r>
      </w:del>
      <w:r w:rsidRPr="000D237D">
        <w:rPr>
          <w:rFonts w:ascii="Times New Roman" w:eastAsia="Times New Roman" w:hAnsi="Times New Roman" w:cs="Times New Roman"/>
          <w:sz w:val="24"/>
          <w:szCs w:val="24"/>
        </w:rPr>
        <w:t xml:space="preserve">in </w:t>
      </w:r>
      <w:ins w:id="12323" w:author="OFFM" w:date="2024-04-16T10:53:00Z">
        <w:r w:rsidRPr="000D237D">
          <w:rPr>
            <w:rFonts w:ascii="Times New Roman" w:eastAsia="Times New Roman" w:hAnsi="Times New Roman" w:cs="Times New Roman"/>
            <w:sz w:val="24"/>
            <w:szCs w:val="24"/>
          </w:rPr>
          <w:t xml:space="preserve">accordance with </w:t>
        </w:r>
      </w:ins>
      <w:r w:rsidRPr="000D237D">
        <w:rPr>
          <w:rFonts w:ascii="Times New Roman" w:eastAsia="Times New Roman" w:hAnsi="Times New Roman" w:cs="Times New Roman"/>
          <w:sz w:val="24"/>
          <w:szCs w:val="24"/>
        </w:rPr>
        <w:t>§ 200.521;</w:t>
      </w:r>
      <w:del w:id="12324" w:author="OFFM" w:date="2024-04-16T10:53:00Z">
        <w:r w:rsidR="00817C00" w:rsidRPr="00F74592">
          <w:rPr>
            <w:rFonts w:ascii="Times New Roman" w:hAnsi="Times New Roman" w:cs="Times New Roman"/>
            <w:sz w:val="24"/>
            <w:szCs w:val="24"/>
          </w:rPr>
          <w:delText xml:space="preserve"> </w:delText>
        </w:r>
      </w:del>
    </w:p>
    <w:p w14:paraId="482A2727" w14:textId="03C37D42"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w:t>
      </w:r>
      <w:del w:id="12325" w:author="OFFM" w:date="2024-04-16T10:53:00Z">
        <w:r w:rsidR="00817C00" w:rsidRPr="00F74592">
          <w:rPr>
            <w:rFonts w:ascii="Times New Roman" w:hAnsi="Times New Roman" w:cs="Times New Roman"/>
            <w:sz w:val="24"/>
            <w:szCs w:val="24"/>
          </w:rPr>
          <w:delText>Monitor the recipient taking appropriate and timely</w:delText>
        </w:r>
      </w:del>
      <w:ins w:id="12326" w:author="OFFM" w:date="2024-04-16T10:53:00Z">
        <w:r w:rsidRPr="000D237D">
          <w:rPr>
            <w:rFonts w:ascii="Times New Roman" w:eastAsia="Times New Roman" w:hAnsi="Times New Roman" w:cs="Times New Roman"/>
            <w:sz w:val="24"/>
            <w:szCs w:val="24"/>
          </w:rPr>
          <w:t>Monitoring the non-Federal entity’s progress implementing a</w:t>
        </w:r>
      </w:ins>
      <w:r w:rsidRPr="000D237D">
        <w:rPr>
          <w:rFonts w:ascii="Times New Roman" w:eastAsia="Times New Roman" w:hAnsi="Times New Roman" w:cs="Times New Roman"/>
          <w:sz w:val="24"/>
          <w:szCs w:val="24"/>
        </w:rPr>
        <w:t xml:space="preserve"> corrective action; </w:t>
      </w:r>
    </w:p>
    <w:p w14:paraId="142CF1B1" w14:textId="28B13D08" w:rsidR="000B5224" w:rsidRPr="000D237D" w:rsidRDefault="00F2264C" w:rsidP="00A63D45">
      <w:pPr>
        <w:spacing w:after="0" w:line="480" w:lineRule="auto"/>
        <w:ind w:firstLine="720"/>
        <w:rPr>
          <w:rFonts w:ascii="Times New Roman" w:hAnsi="Times New Roman" w:cs="Times New Roman"/>
          <w:sz w:val="24"/>
          <w:szCs w:val="24"/>
        </w:rPr>
      </w:pPr>
      <w:r w:rsidRPr="000D237D">
        <w:rPr>
          <w:rFonts w:ascii="Times New Roman" w:eastAsia="Times New Roman" w:hAnsi="Times New Roman" w:cs="Times New Roman"/>
          <w:sz w:val="24"/>
          <w:szCs w:val="24"/>
        </w:rPr>
        <w:t xml:space="preserve">(iii) </w:t>
      </w:r>
      <w:del w:id="12327" w:author="OFFM" w:date="2024-04-16T10:53:00Z">
        <w:r w:rsidR="00817C00" w:rsidRPr="00F74592">
          <w:rPr>
            <w:rFonts w:ascii="Times New Roman" w:hAnsi="Times New Roman" w:cs="Times New Roman"/>
            <w:sz w:val="24"/>
            <w:szCs w:val="24"/>
          </w:rPr>
          <w:delText>Use</w:delText>
        </w:r>
      </w:del>
      <w:ins w:id="12328" w:author="OFFM" w:date="2024-04-16T10:53:00Z">
        <w:r w:rsidRPr="000D237D">
          <w:rPr>
            <w:rFonts w:ascii="Times New Roman" w:eastAsia="Times New Roman" w:hAnsi="Times New Roman" w:cs="Times New Roman"/>
            <w:sz w:val="24"/>
            <w:szCs w:val="24"/>
          </w:rPr>
          <w:t>Using a</w:t>
        </w:r>
      </w:ins>
      <w:r w:rsidRPr="000D237D">
        <w:rPr>
          <w:rFonts w:ascii="Times New Roman" w:eastAsia="Times New Roman" w:hAnsi="Times New Roman" w:cs="Times New Roman"/>
          <w:sz w:val="24"/>
          <w:szCs w:val="24"/>
        </w:rPr>
        <w:t xml:space="preserve"> cooperative audit resolution </w:t>
      </w:r>
      <w:del w:id="12329" w:author="OFFM" w:date="2024-04-16T10:53:00Z">
        <w:r w:rsidR="00817C00" w:rsidRPr="00F74592">
          <w:rPr>
            <w:rFonts w:ascii="Times New Roman" w:hAnsi="Times New Roman" w:cs="Times New Roman"/>
            <w:sz w:val="24"/>
            <w:szCs w:val="24"/>
          </w:rPr>
          <w:delText>mechanisms (see the definition of cooperative audit resolution in § 200.1 of this part)</w:delText>
        </w:r>
      </w:del>
      <w:ins w:id="12330" w:author="OFFM" w:date="2024-04-16T10:53:00Z">
        <w:r w:rsidRPr="000D237D">
          <w:rPr>
            <w:rFonts w:ascii="Times New Roman" w:eastAsia="Times New Roman" w:hAnsi="Times New Roman" w:cs="Times New Roman"/>
            <w:sz w:val="24"/>
            <w:szCs w:val="24"/>
          </w:rPr>
          <w:t>approach</w:t>
        </w:r>
      </w:ins>
      <w:r w:rsidRPr="000D237D">
        <w:rPr>
          <w:rFonts w:ascii="Times New Roman" w:eastAsia="Times New Roman" w:hAnsi="Times New Roman" w:cs="Times New Roman"/>
          <w:sz w:val="24"/>
          <w:szCs w:val="24"/>
        </w:rPr>
        <w:t xml:space="preserve"> to improve Federal program outcomes through better audit resolution, follow-up, and corrective action</w:t>
      </w:r>
      <w:del w:id="12331" w:author="OFFM" w:date="2024-04-16T10:53:00Z">
        <w:r w:rsidR="00817C00" w:rsidRPr="00F74592">
          <w:rPr>
            <w:rFonts w:ascii="Times New Roman" w:hAnsi="Times New Roman" w:cs="Times New Roman"/>
            <w:sz w:val="24"/>
            <w:szCs w:val="24"/>
          </w:rPr>
          <w:delText>; and</w:delText>
        </w:r>
      </w:del>
      <w:ins w:id="12332" w:author="OFFM" w:date="2024-04-16T10:53:00Z">
        <w:r w:rsidRPr="000D237D">
          <w:rPr>
            <w:rFonts w:ascii="Times New Roman" w:eastAsia="Times New Roman" w:hAnsi="Times New Roman" w:cs="Times New Roman"/>
            <w:sz w:val="24"/>
            <w:szCs w:val="24"/>
          </w:rPr>
          <w:t xml:space="preserve">, which means the use of audit follow-up techniques promoting </w:t>
        </w:r>
        <w:r w:rsidRPr="000D237D">
          <w:rPr>
            <w:rFonts w:ascii="Times New Roman" w:hAnsi="Times New Roman" w:cs="Times New Roman"/>
            <w:sz w:val="24"/>
            <w:szCs w:val="24"/>
          </w:rPr>
          <w:t>prompt corrective action by improving communication, fostering collaboration, promoting trust, and developing an understanding between the Federal agency and the non-Federal entity. This approach is based upon</w:t>
        </w:r>
        <w:r w:rsidRPr="000D237D">
          <w:rPr>
            <w:rFonts w:ascii="Times New Roman" w:eastAsia="Times New Roman" w:hAnsi="Times New Roman" w:cs="Times New Roman"/>
            <w:sz w:val="24"/>
            <w:szCs w:val="24"/>
          </w:rPr>
          <w:t>:</w:t>
        </w:r>
      </w:ins>
      <w:r w:rsidRPr="000D237D">
        <w:rPr>
          <w:rFonts w:ascii="Times New Roman" w:hAnsi="Times New Roman" w:cs="Times New Roman"/>
          <w:sz w:val="24"/>
          <w:szCs w:val="24"/>
        </w:rPr>
        <w:t xml:space="preserve"> </w:t>
      </w:r>
    </w:p>
    <w:p w14:paraId="1B40C3B5" w14:textId="77777777" w:rsidR="000B5224" w:rsidRPr="000D237D" w:rsidRDefault="00F2264C" w:rsidP="000B5224">
      <w:pPr>
        <w:pStyle w:val="indent-2"/>
        <w:spacing w:before="0" w:beforeAutospacing="0" w:after="0" w:afterAutospacing="0" w:line="480" w:lineRule="auto"/>
        <w:ind w:firstLine="720"/>
        <w:contextualSpacing/>
        <w:rPr>
          <w:ins w:id="12333" w:author="OFFM" w:date="2024-04-16T10:53:00Z"/>
        </w:rPr>
      </w:pPr>
      <w:ins w:id="12334" w:author="OFFM" w:date="2024-04-16T10:53:00Z">
        <w:r w:rsidRPr="000D237D">
          <w:t>(A) A strong commitment by Federal agency and non-Federal entity leadership to Federal program integrity;</w:t>
        </w:r>
      </w:ins>
    </w:p>
    <w:p w14:paraId="1EA0B745" w14:textId="77777777" w:rsidR="000B5224" w:rsidRPr="000D237D" w:rsidRDefault="00F2264C" w:rsidP="000B5224">
      <w:pPr>
        <w:pStyle w:val="indent-2"/>
        <w:spacing w:before="0" w:beforeAutospacing="0" w:after="0" w:afterAutospacing="0" w:line="480" w:lineRule="auto"/>
        <w:ind w:firstLine="720"/>
        <w:contextualSpacing/>
        <w:rPr>
          <w:ins w:id="12335" w:author="OFFM" w:date="2024-04-16T10:53:00Z"/>
        </w:rPr>
      </w:pPr>
      <w:ins w:id="12336" w:author="OFFM" w:date="2024-04-16T10:53:00Z">
        <w:r w:rsidRPr="000D237D">
          <w:t>(B) Federal agencies strengthening partnerships and working cooperatively with non-Federal entities and their auditors; non-Federal entities and their auditors working cooperatively with Federal agencies;</w:t>
        </w:r>
      </w:ins>
    </w:p>
    <w:p w14:paraId="16A3949B" w14:textId="77777777" w:rsidR="000B5224" w:rsidRPr="000D237D" w:rsidRDefault="00F2264C" w:rsidP="000B5224">
      <w:pPr>
        <w:pStyle w:val="indent-2"/>
        <w:spacing w:before="0" w:beforeAutospacing="0" w:after="0" w:afterAutospacing="0" w:line="480" w:lineRule="auto"/>
        <w:ind w:firstLine="720"/>
        <w:contextualSpacing/>
        <w:rPr>
          <w:ins w:id="12337" w:author="OFFM" w:date="2024-04-16T10:53:00Z"/>
        </w:rPr>
      </w:pPr>
      <w:ins w:id="12338" w:author="OFFM" w:date="2024-04-16T10:53:00Z">
        <w:r w:rsidRPr="000D237D">
          <w:t>(C) A focus on current conditions and corrective action going forward;</w:t>
        </w:r>
      </w:ins>
    </w:p>
    <w:p w14:paraId="1C88BD2D" w14:textId="77777777" w:rsidR="000B5224" w:rsidRPr="000D237D" w:rsidRDefault="00F2264C" w:rsidP="000B5224">
      <w:pPr>
        <w:pStyle w:val="indent-2"/>
        <w:spacing w:before="0" w:beforeAutospacing="0" w:after="0" w:afterAutospacing="0" w:line="480" w:lineRule="auto"/>
        <w:ind w:firstLine="720"/>
        <w:contextualSpacing/>
        <w:rPr>
          <w:ins w:id="12339" w:author="OFFM" w:date="2024-04-16T10:53:00Z"/>
        </w:rPr>
      </w:pPr>
      <w:ins w:id="12340" w:author="OFFM" w:date="2024-04-16T10:53:00Z">
        <w:r w:rsidRPr="000D237D">
          <w:t xml:space="preserve">(D) Federal agencies offering appropriate relief for past noncompliance when audits show prompt corrective action has occurred; and </w:t>
        </w:r>
      </w:ins>
    </w:p>
    <w:p w14:paraId="44CE2A09" w14:textId="77777777" w:rsidR="000B5224" w:rsidRPr="000D237D" w:rsidRDefault="00F2264C" w:rsidP="000B5224">
      <w:pPr>
        <w:pStyle w:val="indent-2"/>
        <w:spacing w:before="0" w:beforeAutospacing="0" w:after="0" w:afterAutospacing="0" w:line="480" w:lineRule="auto"/>
        <w:ind w:firstLine="720"/>
        <w:contextualSpacing/>
        <w:rPr>
          <w:ins w:id="12341" w:author="OFFM" w:date="2024-04-16T10:53:00Z"/>
        </w:rPr>
      </w:pPr>
      <w:ins w:id="12342" w:author="OFFM" w:date="2024-04-16T10:53:00Z">
        <w:r w:rsidRPr="000D237D">
          <w:t>(E) Federal agency leadership sending a clear message that continued failure to correct conditions identified by audits likely to cause improper payments, fraud, waste, or abuse is unacceptable and will result in sanctions.</w:t>
        </w:r>
      </w:ins>
    </w:p>
    <w:p w14:paraId="342F6812" w14:textId="5CBCDF18"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(iv) </w:t>
      </w:r>
      <w:del w:id="12343" w:author="OFFM" w:date="2024-04-16T10:53:00Z">
        <w:r w:rsidR="00817C00" w:rsidRPr="00F74592">
          <w:rPr>
            <w:rFonts w:ascii="Times New Roman" w:hAnsi="Times New Roman" w:cs="Times New Roman"/>
            <w:sz w:val="24"/>
            <w:szCs w:val="24"/>
          </w:rPr>
          <w:delText>Develop</w:delText>
        </w:r>
      </w:del>
      <w:ins w:id="12344" w:author="OFFM" w:date="2024-04-16T10:53:00Z">
        <w:r w:rsidRPr="000D237D">
          <w:rPr>
            <w:rFonts w:ascii="Times New Roman" w:eastAsia="Times New Roman" w:hAnsi="Times New Roman" w:cs="Times New Roman"/>
            <w:sz w:val="24"/>
            <w:szCs w:val="24"/>
          </w:rPr>
          <w:t>Tracking the effectiveness of the Federal agency’s follow-up processes, the effectiveness of single audits in improving non-Federal entity accountability, and the use of single audits in making Federal award decisions. The Federal agency should develop</w:t>
        </w:r>
      </w:ins>
      <w:r w:rsidRPr="000D237D">
        <w:rPr>
          <w:rFonts w:ascii="Times New Roman" w:eastAsia="Times New Roman" w:hAnsi="Times New Roman" w:cs="Times New Roman"/>
          <w:sz w:val="24"/>
          <w:szCs w:val="24"/>
        </w:rPr>
        <w:t xml:space="preserve"> a baseline, metrics, and targets to track, over time, the effectiveness of the Federal </w:t>
      </w:r>
      <w:del w:id="12345" w:author="OFFM" w:date="2024-04-16T10:53:00Z">
        <w:r w:rsidR="00817C00" w:rsidRPr="00F74592">
          <w:rPr>
            <w:rFonts w:ascii="Times New Roman" w:hAnsi="Times New Roman" w:cs="Times New Roman"/>
            <w:sz w:val="24"/>
            <w:szCs w:val="24"/>
          </w:rPr>
          <w:delText>agency's</w:delText>
        </w:r>
      </w:del>
      <w:ins w:id="12346" w:author="OFFM" w:date="2024-04-16T10:53:00Z">
        <w:r w:rsidRPr="000D237D">
          <w:rPr>
            <w:rFonts w:ascii="Times New Roman" w:eastAsia="Times New Roman" w:hAnsi="Times New Roman" w:cs="Times New Roman"/>
            <w:sz w:val="24"/>
            <w:szCs w:val="24"/>
          </w:rPr>
          <w:t>agency’s</w:t>
        </w:r>
      </w:ins>
      <w:r w:rsidRPr="000D237D">
        <w:rPr>
          <w:rFonts w:ascii="Times New Roman" w:eastAsia="Times New Roman" w:hAnsi="Times New Roman" w:cs="Times New Roman"/>
          <w:sz w:val="24"/>
          <w:szCs w:val="24"/>
        </w:rPr>
        <w:t xml:space="preserve"> process to follow</w:t>
      </w:r>
      <w:del w:id="12347" w:author="OFFM" w:date="2024-04-16T10:53:00Z">
        <w:r w:rsidR="00817C00" w:rsidRPr="00F74592">
          <w:rPr>
            <w:rFonts w:ascii="Times New Roman" w:hAnsi="Times New Roman" w:cs="Times New Roman"/>
            <w:sz w:val="24"/>
            <w:szCs w:val="24"/>
          </w:rPr>
          <w:delText>-</w:delText>
        </w:r>
      </w:del>
      <w:ins w:id="12348"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up on audit findings</w:t>
      </w:r>
      <w:del w:id="12349" w:author="OFFM" w:date="2024-04-16T10:53:00Z">
        <w:r w:rsidR="00817C00" w:rsidRPr="00F74592">
          <w:rPr>
            <w:rFonts w:ascii="Times New Roman" w:hAnsi="Times New Roman" w:cs="Times New Roman"/>
            <w:sz w:val="24"/>
            <w:szCs w:val="24"/>
          </w:rPr>
          <w:delText xml:space="preserve"> and on the effectiveness of Single Audits in improving non-Federal entity accountability and their use by Federal awarding agencies in making award decisions. </w:delText>
        </w:r>
      </w:del>
      <w:ins w:id="12350" w:author="OFFM" w:date="2024-04-16T10:53:00Z">
        <w:r w:rsidRPr="000D237D">
          <w:rPr>
            <w:rFonts w:ascii="Times New Roman" w:eastAsia="Times New Roman" w:hAnsi="Times New Roman" w:cs="Times New Roman"/>
            <w:sz w:val="24"/>
            <w:szCs w:val="24"/>
          </w:rPr>
          <w:t xml:space="preserve">. </w:t>
        </w:r>
      </w:ins>
    </w:p>
    <w:p w14:paraId="19B85B59" w14:textId="3EF36CBB"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Provide OMB </w:t>
      </w:r>
      <w:ins w:id="12351" w:author="OFFM" w:date="2024-04-16T10:53:00Z">
        <w:r w:rsidRPr="000D237D">
          <w:rPr>
            <w:rFonts w:ascii="Times New Roman" w:eastAsia="Times New Roman" w:hAnsi="Times New Roman" w:cs="Times New Roman"/>
            <w:sz w:val="24"/>
            <w:szCs w:val="24"/>
          </w:rPr>
          <w:t xml:space="preserve">with </w:t>
        </w:r>
      </w:ins>
      <w:r w:rsidRPr="000D237D">
        <w:rPr>
          <w:rFonts w:ascii="Times New Roman" w:eastAsia="Times New Roman" w:hAnsi="Times New Roman" w:cs="Times New Roman"/>
          <w:sz w:val="24"/>
          <w:szCs w:val="24"/>
        </w:rPr>
        <w:t>annual updates to the compliance supplement</w:t>
      </w:r>
      <w:del w:id="12352" w:author="OFFM" w:date="2024-04-16T10:53:00Z">
        <w:r w:rsidR="00817C00" w:rsidRPr="00F74592">
          <w:rPr>
            <w:rFonts w:ascii="Times New Roman" w:hAnsi="Times New Roman" w:cs="Times New Roman"/>
            <w:sz w:val="24"/>
            <w:szCs w:val="24"/>
          </w:rPr>
          <w:delText xml:space="preserve"> and work</w:delText>
        </w:r>
      </w:del>
      <w:ins w:id="12353" w:author="OFFM" w:date="2024-04-16T10:53:00Z">
        <w:r w:rsidRPr="000D237D">
          <w:rPr>
            <w:rFonts w:ascii="Times New Roman" w:eastAsia="Times New Roman" w:hAnsi="Times New Roman" w:cs="Times New Roman"/>
            <w:sz w:val="24"/>
            <w:szCs w:val="24"/>
          </w:rPr>
          <w:t>. These updates include working</w:t>
        </w:r>
      </w:ins>
      <w:r w:rsidRPr="000D237D">
        <w:rPr>
          <w:rFonts w:ascii="Times New Roman" w:eastAsia="Times New Roman" w:hAnsi="Times New Roman" w:cs="Times New Roman"/>
          <w:sz w:val="24"/>
          <w:szCs w:val="24"/>
        </w:rPr>
        <w:t xml:space="preserve"> with OMB to ensure that the compliance supplement focuses the auditor </w:t>
      </w:r>
      <w:del w:id="12354" w:author="OFFM" w:date="2024-04-16T10:53:00Z">
        <w:r w:rsidR="00817C00" w:rsidRPr="00F74592">
          <w:rPr>
            <w:rFonts w:ascii="Times New Roman" w:hAnsi="Times New Roman" w:cs="Times New Roman"/>
            <w:sz w:val="24"/>
            <w:szCs w:val="24"/>
          </w:rPr>
          <w:delText>to test</w:delText>
        </w:r>
      </w:del>
      <w:ins w:id="12355" w:author="OFFM" w:date="2024-04-16T10:53:00Z">
        <w:r w:rsidRPr="000D237D">
          <w:rPr>
            <w:rFonts w:ascii="Times New Roman" w:eastAsia="Times New Roman" w:hAnsi="Times New Roman" w:cs="Times New Roman"/>
            <w:sz w:val="24"/>
            <w:szCs w:val="24"/>
          </w:rPr>
          <w:t>on testing</w:t>
        </w:r>
      </w:ins>
      <w:r w:rsidRPr="000D237D">
        <w:rPr>
          <w:rFonts w:ascii="Times New Roman" w:eastAsia="Times New Roman" w:hAnsi="Times New Roman" w:cs="Times New Roman"/>
          <w:sz w:val="24"/>
          <w:szCs w:val="24"/>
        </w:rPr>
        <w:t xml:space="preserve"> the compliance requirements most likely to cause improper payments, fraud, waste, abuse</w:t>
      </w:r>
      <w:ins w:id="1235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or generate audit </w:t>
      </w:r>
      <w:del w:id="12357" w:author="OFFM" w:date="2024-04-16T10:53:00Z">
        <w:r w:rsidR="00817C00" w:rsidRPr="00F74592">
          <w:rPr>
            <w:rFonts w:ascii="Times New Roman" w:hAnsi="Times New Roman" w:cs="Times New Roman"/>
            <w:sz w:val="24"/>
            <w:szCs w:val="24"/>
          </w:rPr>
          <w:delText>finding</w:delText>
        </w:r>
      </w:del>
      <w:ins w:id="12358" w:author="OFFM" w:date="2024-04-16T10:53:00Z">
        <w:r w:rsidRPr="000D237D">
          <w:rPr>
            <w:rFonts w:ascii="Times New Roman" w:eastAsia="Times New Roman" w:hAnsi="Times New Roman" w:cs="Times New Roman"/>
            <w:sz w:val="24"/>
            <w:szCs w:val="24"/>
          </w:rPr>
          <w:t>findings</w:t>
        </w:r>
      </w:ins>
      <w:r w:rsidRPr="000D237D">
        <w:rPr>
          <w:rFonts w:ascii="Times New Roman" w:eastAsia="Times New Roman" w:hAnsi="Times New Roman" w:cs="Times New Roman"/>
          <w:sz w:val="24"/>
          <w:szCs w:val="24"/>
        </w:rPr>
        <w:t xml:space="preserve"> for which the Federal </w:t>
      </w:r>
      <w:del w:id="12359"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will take </w:t>
      </w:r>
      <w:del w:id="12360" w:author="OFFM" w:date="2024-04-16T10:53:00Z">
        <w:r w:rsidR="00817C00" w:rsidRPr="00F74592">
          <w:rPr>
            <w:rFonts w:ascii="Times New Roman" w:hAnsi="Times New Roman" w:cs="Times New Roman"/>
            <w:sz w:val="24"/>
            <w:szCs w:val="24"/>
          </w:rPr>
          <w:delText xml:space="preserve">sanctions. </w:delText>
        </w:r>
      </w:del>
      <w:ins w:id="12361" w:author="OFFM" w:date="2024-04-16T10:53:00Z">
        <w:r w:rsidRPr="000D237D">
          <w:rPr>
            <w:rFonts w:ascii="Times New Roman" w:eastAsia="Times New Roman" w:hAnsi="Times New Roman" w:cs="Times New Roman"/>
            <w:sz w:val="24"/>
            <w:szCs w:val="24"/>
          </w:rPr>
          <w:t xml:space="preserve">action in accordance with </w:t>
        </w:r>
        <w:r w:rsidRPr="000D237D">
          <w:rPr>
            <w:rFonts w:ascii="Times New Roman" w:hAnsi="Times New Roman" w:cs="Times New Roman"/>
            <w:sz w:val="24"/>
            <w:szCs w:val="24"/>
          </w:rPr>
          <w:t>§ 200.505</w:t>
        </w:r>
        <w:r w:rsidRPr="000D237D">
          <w:rPr>
            <w:rFonts w:ascii="Times New Roman" w:eastAsia="Times New Roman" w:hAnsi="Times New Roman" w:cs="Times New Roman"/>
            <w:sz w:val="24"/>
            <w:szCs w:val="24"/>
          </w:rPr>
          <w:t>. Prior to submitting compliance supplement drafts to OMB, Federal agencies should engage with external audit stakeholders, the Federal agency’s Office of Inspector General, and the National Single Audit Coordinator (NSAC).</w:t>
        </w:r>
      </w:ins>
    </w:p>
    <w:p w14:paraId="509532E2" w14:textId="413015A8"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Provide OMB with the name of a single audit accountable official from among the senior policy officials of the Federal </w:t>
      </w:r>
      <w:del w:id="1236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agency</w:t>
      </w:r>
      <w:del w:id="12363" w:author="OFFM" w:date="2024-04-16T10:53:00Z">
        <w:r w:rsidR="00817C00" w:rsidRPr="00F74592">
          <w:rPr>
            <w:rFonts w:ascii="Times New Roman" w:hAnsi="Times New Roman" w:cs="Times New Roman"/>
            <w:sz w:val="24"/>
            <w:szCs w:val="24"/>
          </w:rPr>
          <w:delText xml:space="preserve"> who</w:delText>
        </w:r>
      </w:del>
      <w:ins w:id="12364" w:author="OFFM" w:date="2024-04-16T10:53:00Z">
        <w:r w:rsidRPr="000D237D">
          <w:rPr>
            <w:rFonts w:ascii="Times New Roman" w:eastAsia="Times New Roman" w:hAnsi="Times New Roman" w:cs="Times New Roman"/>
            <w:sz w:val="24"/>
            <w:szCs w:val="24"/>
          </w:rPr>
          <w:t>. The accountable official</w:t>
        </w:r>
      </w:ins>
      <w:r w:rsidRPr="000D237D">
        <w:rPr>
          <w:rFonts w:ascii="Times New Roman" w:eastAsia="Times New Roman" w:hAnsi="Times New Roman" w:cs="Times New Roman"/>
          <w:sz w:val="24"/>
          <w:szCs w:val="24"/>
        </w:rPr>
        <w:t xml:space="preserve"> must be: </w:t>
      </w:r>
    </w:p>
    <w:p w14:paraId="06CDE1DF" w14:textId="4D2BC1AA"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Responsible for ensuring that the </w:t>
      </w:r>
      <w:ins w:id="12365" w:author="OFFM" w:date="2024-04-16T10:53:00Z">
        <w:r w:rsidRPr="000D237D">
          <w:rPr>
            <w:rFonts w:ascii="Times New Roman" w:eastAsia="Times New Roman" w:hAnsi="Times New Roman" w:cs="Times New Roman"/>
            <w:sz w:val="24"/>
            <w:szCs w:val="24"/>
          </w:rPr>
          <w:t xml:space="preserve">Federal </w:t>
        </w:r>
      </w:ins>
      <w:r w:rsidRPr="000D237D">
        <w:rPr>
          <w:rFonts w:ascii="Times New Roman" w:eastAsia="Times New Roman" w:hAnsi="Times New Roman" w:cs="Times New Roman"/>
          <w:sz w:val="24"/>
          <w:szCs w:val="24"/>
        </w:rPr>
        <w:t xml:space="preserve">agency fulfills </w:t>
      </w:r>
      <w:del w:id="12366" w:author="OFFM" w:date="2024-04-16T10:53:00Z">
        <w:r w:rsidR="00817C00" w:rsidRPr="00F74592">
          <w:rPr>
            <w:rFonts w:ascii="Times New Roman" w:hAnsi="Times New Roman" w:cs="Times New Roman"/>
            <w:sz w:val="24"/>
            <w:szCs w:val="24"/>
          </w:rPr>
          <w:delText xml:space="preserve">all </w:delText>
        </w:r>
      </w:del>
      <w:r w:rsidRPr="000D237D">
        <w:rPr>
          <w:rFonts w:ascii="Times New Roman" w:eastAsia="Times New Roman" w:hAnsi="Times New Roman" w:cs="Times New Roman"/>
          <w:sz w:val="24"/>
          <w:szCs w:val="24"/>
        </w:rPr>
        <w:t xml:space="preserve">the requirements of </w:t>
      </w:r>
      <w:del w:id="12367" w:author="OFFM" w:date="2024-04-16T10:53:00Z">
        <w:r w:rsidR="00817C00" w:rsidRPr="00F74592">
          <w:rPr>
            <w:rFonts w:ascii="Times New Roman" w:hAnsi="Times New Roman" w:cs="Times New Roman"/>
            <w:sz w:val="24"/>
            <w:szCs w:val="24"/>
          </w:rPr>
          <w:delText xml:space="preserve">paragraph (c) of </w:delText>
        </w:r>
      </w:del>
      <w:r w:rsidRPr="000D237D">
        <w:rPr>
          <w:rFonts w:ascii="Times New Roman" w:eastAsia="Times New Roman" w:hAnsi="Times New Roman" w:cs="Times New Roman"/>
          <w:sz w:val="24"/>
          <w:szCs w:val="24"/>
        </w:rPr>
        <w:t>this section and effectively uses the single audit process to reduce improper payments and improve Federal program outcomes.</w:t>
      </w:r>
      <w:del w:id="12368" w:author="OFFM" w:date="2024-04-16T10:53:00Z">
        <w:r w:rsidR="00817C00" w:rsidRPr="00F74592">
          <w:rPr>
            <w:rFonts w:ascii="Times New Roman" w:hAnsi="Times New Roman" w:cs="Times New Roman"/>
            <w:sz w:val="24"/>
            <w:szCs w:val="24"/>
          </w:rPr>
          <w:delText xml:space="preserve"> </w:delText>
        </w:r>
      </w:del>
    </w:p>
    <w:p w14:paraId="235ECC5B" w14:textId="3F255054"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w:t>
      </w:r>
      <w:del w:id="12369" w:author="OFFM" w:date="2024-04-16T10:53:00Z">
        <w:r w:rsidR="00817C00" w:rsidRPr="00F74592">
          <w:rPr>
            <w:rFonts w:ascii="Times New Roman" w:hAnsi="Times New Roman" w:cs="Times New Roman"/>
            <w:sz w:val="24"/>
            <w:szCs w:val="24"/>
          </w:rPr>
          <w:delText>Held accountable to improve</w:delText>
        </w:r>
      </w:del>
      <w:ins w:id="12370" w:author="OFFM" w:date="2024-04-16T10:53:00Z">
        <w:r w:rsidRPr="000D237D">
          <w:rPr>
            <w:rFonts w:ascii="Times New Roman" w:eastAsia="Times New Roman" w:hAnsi="Times New Roman" w:cs="Times New Roman"/>
            <w:sz w:val="24"/>
            <w:szCs w:val="24"/>
          </w:rPr>
          <w:t>Accountable for improving</w:t>
        </w:r>
      </w:ins>
      <w:r w:rsidRPr="000D237D">
        <w:rPr>
          <w:rFonts w:ascii="Times New Roman" w:eastAsia="Times New Roman" w:hAnsi="Times New Roman" w:cs="Times New Roman"/>
          <w:sz w:val="24"/>
          <w:szCs w:val="24"/>
        </w:rPr>
        <w:t xml:space="preserve"> the effectiveness of the </w:t>
      </w:r>
      <w:ins w:id="12371" w:author="OFFM" w:date="2024-04-16T10:53:00Z">
        <w:r w:rsidRPr="000D237D">
          <w:rPr>
            <w:rFonts w:ascii="Times New Roman" w:eastAsia="Times New Roman" w:hAnsi="Times New Roman" w:cs="Times New Roman"/>
            <w:sz w:val="24"/>
            <w:szCs w:val="24"/>
          </w:rPr>
          <w:t xml:space="preserve">Federal agency’s </w:t>
        </w:r>
      </w:ins>
      <w:r w:rsidRPr="000D237D">
        <w:rPr>
          <w:rFonts w:ascii="Times New Roman" w:eastAsia="Times New Roman" w:hAnsi="Times New Roman" w:cs="Times New Roman"/>
          <w:sz w:val="24"/>
          <w:szCs w:val="24"/>
        </w:rPr>
        <w:t xml:space="preserve">single audit </w:t>
      </w:r>
      <w:del w:id="12372" w:author="OFFM" w:date="2024-04-16T10:53:00Z">
        <w:r w:rsidR="00817C00" w:rsidRPr="00F74592">
          <w:rPr>
            <w:rFonts w:ascii="Times New Roman" w:hAnsi="Times New Roman" w:cs="Times New Roman"/>
            <w:sz w:val="24"/>
            <w:szCs w:val="24"/>
          </w:rPr>
          <w:delText>process based upon metrics as described</w:delText>
        </w:r>
      </w:del>
      <w:ins w:id="12373" w:author="OFFM" w:date="2024-04-16T10:53:00Z">
        <w:r w:rsidRPr="000D237D">
          <w:rPr>
            <w:rFonts w:ascii="Times New Roman" w:eastAsia="Times New Roman" w:hAnsi="Times New Roman" w:cs="Times New Roman"/>
            <w:sz w:val="24"/>
            <w:szCs w:val="24"/>
          </w:rPr>
          <w:t>processes</w:t>
        </w:r>
      </w:ins>
      <w:r w:rsidRPr="000D237D">
        <w:rPr>
          <w:rFonts w:ascii="Times New Roman" w:eastAsia="Times New Roman" w:hAnsi="Times New Roman" w:cs="Times New Roman"/>
          <w:sz w:val="24"/>
          <w:szCs w:val="24"/>
        </w:rPr>
        <w:t xml:space="preserve"> in </w:t>
      </w:r>
      <w:ins w:id="12374" w:author="OFFM" w:date="2024-04-16T10:53:00Z">
        <w:r w:rsidRPr="000D237D">
          <w:rPr>
            <w:rFonts w:ascii="Times New Roman" w:eastAsia="Times New Roman" w:hAnsi="Times New Roman" w:cs="Times New Roman"/>
            <w:sz w:val="24"/>
            <w:szCs w:val="24"/>
          </w:rPr>
          <w:t xml:space="preserve">accordance with </w:t>
        </w:r>
      </w:ins>
      <w:r w:rsidRPr="000D237D">
        <w:rPr>
          <w:rFonts w:ascii="Times New Roman" w:eastAsia="Times New Roman" w:hAnsi="Times New Roman" w:cs="Times New Roman"/>
          <w:sz w:val="24"/>
          <w:szCs w:val="24"/>
        </w:rPr>
        <w:t>paragraph (c)(</w:t>
      </w:r>
      <w:proofErr w:type="gramStart"/>
      <w:r w:rsidRPr="000D237D">
        <w:rPr>
          <w:rFonts w:ascii="Times New Roman" w:eastAsia="Times New Roman" w:hAnsi="Times New Roman" w:cs="Times New Roman"/>
          <w:sz w:val="24"/>
          <w:szCs w:val="24"/>
        </w:rPr>
        <w:t>3)(</w:t>
      </w:r>
      <w:proofErr w:type="gramEnd"/>
      <w:r w:rsidRPr="000D237D">
        <w:rPr>
          <w:rFonts w:ascii="Times New Roman" w:eastAsia="Times New Roman" w:hAnsi="Times New Roman" w:cs="Times New Roman"/>
          <w:sz w:val="24"/>
          <w:szCs w:val="24"/>
        </w:rPr>
        <w:t>iv</w:t>
      </w:r>
      <w:del w:id="12375" w:author="OFFM" w:date="2024-04-16T10:53:00Z">
        <w:r w:rsidR="00817C00" w:rsidRPr="00F74592">
          <w:rPr>
            <w:rFonts w:ascii="Times New Roman" w:hAnsi="Times New Roman" w:cs="Times New Roman"/>
            <w:sz w:val="24"/>
            <w:szCs w:val="24"/>
          </w:rPr>
          <w:delText>) of this section.</w:delText>
        </w:r>
      </w:del>
      <w:ins w:id="1237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t>
      </w:r>
    </w:p>
    <w:p w14:paraId="06D27636" w14:textId="08A1E843"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Responsible for designating the Federal </w:t>
      </w:r>
      <w:del w:id="12377" w:author="OFFM" w:date="2024-04-16T10:53:00Z">
        <w:r w:rsidR="00817C00" w:rsidRPr="00F74592">
          <w:rPr>
            <w:rFonts w:ascii="Times New Roman" w:hAnsi="Times New Roman" w:cs="Times New Roman"/>
            <w:sz w:val="24"/>
            <w:szCs w:val="24"/>
          </w:rPr>
          <w:delText>agency's</w:delText>
        </w:r>
      </w:del>
      <w:ins w:id="12378" w:author="OFFM" w:date="2024-04-16T10:53:00Z">
        <w:r w:rsidRPr="000D237D">
          <w:rPr>
            <w:rFonts w:ascii="Times New Roman" w:eastAsia="Times New Roman" w:hAnsi="Times New Roman" w:cs="Times New Roman"/>
            <w:sz w:val="24"/>
            <w:szCs w:val="24"/>
          </w:rPr>
          <w:t>agency’s</w:t>
        </w:r>
      </w:ins>
      <w:r w:rsidRPr="000D237D">
        <w:rPr>
          <w:rFonts w:ascii="Times New Roman" w:eastAsia="Times New Roman" w:hAnsi="Times New Roman" w:cs="Times New Roman"/>
          <w:sz w:val="24"/>
          <w:szCs w:val="24"/>
        </w:rPr>
        <w:t xml:space="preserve"> key management single audit liaison.</w:t>
      </w:r>
      <w:del w:id="12379" w:author="OFFM" w:date="2024-04-16T10:53:00Z">
        <w:r w:rsidR="00817C00" w:rsidRPr="00F74592">
          <w:rPr>
            <w:rFonts w:ascii="Times New Roman" w:hAnsi="Times New Roman" w:cs="Times New Roman"/>
            <w:sz w:val="24"/>
            <w:szCs w:val="24"/>
          </w:rPr>
          <w:delText xml:space="preserve"> </w:delText>
        </w:r>
      </w:del>
    </w:p>
    <w:p w14:paraId="530D9D1B" w14:textId="3B1786C3"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(6) Provide OMB with the name of a key management single audit liaison</w:t>
      </w:r>
      <w:del w:id="12380" w:author="OFFM" w:date="2024-04-16T10:53:00Z">
        <w:r w:rsidR="00817C00" w:rsidRPr="00F74592">
          <w:rPr>
            <w:rFonts w:ascii="Times New Roman" w:hAnsi="Times New Roman" w:cs="Times New Roman"/>
            <w:sz w:val="24"/>
            <w:szCs w:val="24"/>
          </w:rPr>
          <w:delText xml:space="preserve"> who</w:delText>
        </w:r>
      </w:del>
      <w:ins w:id="12381" w:author="OFFM" w:date="2024-04-16T10:53:00Z">
        <w:r w:rsidRPr="000D237D">
          <w:rPr>
            <w:rFonts w:ascii="Times New Roman" w:eastAsia="Times New Roman" w:hAnsi="Times New Roman" w:cs="Times New Roman"/>
            <w:sz w:val="24"/>
            <w:szCs w:val="24"/>
          </w:rPr>
          <w:t>. The liaison</w:t>
        </w:r>
      </w:ins>
      <w:r w:rsidRPr="000D237D">
        <w:rPr>
          <w:rFonts w:ascii="Times New Roman" w:eastAsia="Times New Roman" w:hAnsi="Times New Roman" w:cs="Times New Roman"/>
          <w:sz w:val="24"/>
          <w:szCs w:val="24"/>
        </w:rPr>
        <w:t xml:space="preserve"> must:</w:t>
      </w:r>
      <w:del w:id="12382" w:author="OFFM" w:date="2024-04-16T10:53:00Z">
        <w:r w:rsidR="00817C00" w:rsidRPr="00F74592">
          <w:rPr>
            <w:rFonts w:ascii="Times New Roman" w:hAnsi="Times New Roman" w:cs="Times New Roman"/>
            <w:sz w:val="24"/>
            <w:szCs w:val="24"/>
          </w:rPr>
          <w:delText xml:space="preserve"> </w:delText>
        </w:r>
      </w:del>
    </w:p>
    <w:p w14:paraId="4C50E415" w14:textId="72992660"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Serve as the Federal </w:t>
      </w:r>
      <w:del w:id="12383" w:author="OFFM" w:date="2024-04-16T10:53:00Z">
        <w:r w:rsidR="00817C00" w:rsidRPr="00F74592">
          <w:rPr>
            <w:rFonts w:ascii="Times New Roman" w:hAnsi="Times New Roman" w:cs="Times New Roman"/>
            <w:sz w:val="24"/>
            <w:szCs w:val="24"/>
          </w:rPr>
          <w:delText>awarding agency's management</w:delText>
        </w:r>
      </w:del>
      <w:ins w:id="12384" w:author="OFFM" w:date="2024-04-16T10:53:00Z">
        <w:r w:rsidRPr="000D237D">
          <w:rPr>
            <w:rFonts w:ascii="Times New Roman" w:eastAsia="Times New Roman" w:hAnsi="Times New Roman" w:cs="Times New Roman"/>
            <w:sz w:val="24"/>
            <w:szCs w:val="24"/>
          </w:rPr>
          <w:t>agency’s</w:t>
        </w:r>
      </w:ins>
      <w:r w:rsidRPr="000D237D">
        <w:rPr>
          <w:rFonts w:ascii="Times New Roman" w:eastAsia="Times New Roman" w:hAnsi="Times New Roman" w:cs="Times New Roman"/>
          <w:sz w:val="24"/>
          <w:szCs w:val="24"/>
        </w:rPr>
        <w:t xml:space="preserve"> point of contact for the single audit process </w:t>
      </w:r>
      <w:del w:id="12385" w:author="OFFM" w:date="2024-04-16T10:53:00Z">
        <w:r w:rsidR="00817C00" w:rsidRPr="00F74592">
          <w:rPr>
            <w:rFonts w:ascii="Times New Roman" w:hAnsi="Times New Roman" w:cs="Times New Roman"/>
            <w:sz w:val="24"/>
            <w:szCs w:val="24"/>
          </w:rPr>
          <w:delText xml:space="preserve">both </w:delText>
        </w:r>
      </w:del>
      <w:r w:rsidRPr="000D237D">
        <w:rPr>
          <w:rFonts w:ascii="Times New Roman" w:eastAsia="Times New Roman" w:hAnsi="Times New Roman" w:cs="Times New Roman"/>
          <w:sz w:val="24"/>
          <w:szCs w:val="24"/>
        </w:rPr>
        <w:t xml:space="preserve">within and outside the Federal Government. </w:t>
      </w:r>
    </w:p>
    <w:p w14:paraId="564ADA36" w14:textId="193EA16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Promote interagency coordination, consistency, and </w:t>
      </w:r>
      <w:ins w:id="12386" w:author="OFFM" w:date="2024-04-16T10:53:00Z">
        <w:r w:rsidRPr="000D237D">
          <w:rPr>
            <w:rFonts w:ascii="Times New Roman" w:eastAsia="Times New Roman" w:hAnsi="Times New Roman" w:cs="Times New Roman"/>
            <w:sz w:val="24"/>
            <w:szCs w:val="24"/>
          </w:rPr>
          <w:t xml:space="preserve">information </w:t>
        </w:r>
      </w:ins>
      <w:r w:rsidRPr="000D237D">
        <w:rPr>
          <w:rFonts w:ascii="Times New Roman" w:eastAsia="Times New Roman" w:hAnsi="Times New Roman" w:cs="Times New Roman"/>
          <w:sz w:val="24"/>
          <w:szCs w:val="24"/>
        </w:rPr>
        <w:t>sharing</w:t>
      </w:r>
      <w:del w:id="12387" w:author="OFFM" w:date="2024-04-16T10:53:00Z">
        <w:r w:rsidR="00817C00" w:rsidRPr="00F74592">
          <w:rPr>
            <w:rFonts w:ascii="Times New Roman" w:hAnsi="Times New Roman" w:cs="Times New Roman"/>
            <w:sz w:val="24"/>
            <w:szCs w:val="24"/>
          </w:rPr>
          <w:delText xml:space="preserve"> in areas such as</w:delText>
        </w:r>
      </w:del>
      <w:ins w:id="12388" w:author="OFFM" w:date="2024-04-16T10:53:00Z">
        <w:r w:rsidRPr="000D237D">
          <w:rPr>
            <w:rFonts w:ascii="Times New Roman" w:eastAsia="Times New Roman" w:hAnsi="Times New Roman" w:cs="Times New Roman"/>
            <w:sz w:val="24"/>
            <w:szCs w:val="24"/>
          </w:rPr>
          <w:t>. This includes</w:t>
        </w:r>
      </w:ins>
      <w:r w:rsidRPr="000D237D">
        <w:rPr>
          <w:rFonts w:ascii="Times New Roman" w:eastAsia="Times New Roman" w:hAnsi="Times New Roman" w:cs="Times New Roman"/>
          <w:sz w:val="24"/>
          <w:szCs w:val="24"/>
        </w:rPr>
        <w:t xml:space="preserve"> coordinating audit follow-up</w:t>
      </w:r>
      <w:del w:id="12389" w:author="OFFM" w:date="2024-04-16T10:53:00Z">
        <w:r w:rsidR="00817C00" w:rsidRPr="00F74592">
          <w:rPr>
            <w:rFonts w:ascii="Times New Roman" w:hAnsi="Times New Roman" w:cs="Times New Roman"/>
            <w:sz w:val="24"/>
            <w:szCs w:val="24"/>
          </w:rPr>
          <w:delText>;</w:delText>
        </w:r>
      </w:del>
      <w:ins w:id="1239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identifying higher</w:t>
      </w:r>
      <w:del w:id="12391" w:author="OFFM" w:date="2024-04-16T10:53:00Z">
        <w:r w:rsidR="00817C00" w:rsidRPr="00F74592">
          <w:rPr>
            <w:rFonts w:ascii="Times New Roman" w:hAnsi="Times New Roman" w:cs="Times New Roman"/>
            <w:sz w:val="24"/>
            <w:szCs w:val="24"/>
          </w:rPr>
          <w:delText>-</w:delText>
        </w:r>
      </w:del>
      <w:ins w:id="12392"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risk non-Federal entities</w:t>
      </w:r>
      <w:del w:id="12393" w:author="OFFM" w:date="2024-04-16T10:53:00Z">
        <w:r w:rsidR="00817C00" w:rsidRPr="00F74592">
          <w:rPr>
            <w:rFonts w:ascii="Times New Roman" w:hAnsi="Times New Roman" w:cs="Times New Roman"/>
            <w:sz w:val="24"/>
            <w:szCs w:val="24"/>
          </w:rPr>
          <w:delText>;</w:delText>
        </w:r>
      </w:del>
      <w:ins w:id="12394"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providing input on single audit and follow-up policy</w:t>
      </w:r>
      <w:del w:id="12395" w:author="OFFM" w:date="2024-04-16T10:53:00Z">
        <w:r w:rsidR="00817C00" w:rsidRPr="00F74592">
          <w:rPr>
            <w:rFonts w:ascii="Times New Roman" w:hAnsi="Times New Roman" w:cs="Times New Roman"/>
            <w:sz w:val="24"/>
            <w:szCs w:val="24"/>
          </w:rPr>
          <w:delText>;</w:delText>
        </w:r>
      </w:del>
      <w:ins w:id="1239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enhancing the utility of the FAC</w:t>
      </w:r>
      <w:del w:id="12397" w:author="OFFM" w:date="2024-04-16T10:53:00Z">
        <w:r w:rsidR="00817C00" w:rsidRPr="00F74592">
          <w:rPr>
            <w:rFonts w:ascii="Times New Roman" w:hAnsi="Times New Roman" w:cs="Times New Roman"/>
            <w:sz w:val="24"/>
            <w:szCs w:val="24"/>
          </w:rPr>
          <w:delText>;</w:delText>
        </w:r>
      </w:del>
      <w:ins w:id="1239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w:t>
      </w:r>
      <w:del w:id="12399" w:author="OFFM" w:date="2024-04-16T10:53:00Z">
        <w:r w:rsidR="00817C00" w:rsidRPr="00F74592">
          <w:rPr>
            <w:rFonts w:ascii="Times New Roman" w:hAnsi="Times New Roman" w:cs="Times New Roman"/>
            <w:sz w:val="24"/>
            <w:szCs w:val="24"/>
          </w:rPr>
          <w:delText>studying</w:delText>
        </w:r>
      </w:del>
      <w:ins w:id="12400" w:author="OFFM" w:date="2024-04-16T10:53:00Z">
        <w:r w:rsidRPr="000D237D">
          <w:rPr>
            <w:rFonts w:ascii="Times New Roman" w:eastAsia="Times New Roman" w:hAnsi="Times New Roman" w:cs="Times New Roman"/>
            <w:sz w:val="24"/>
            <w:szCs w:val="24"/>
          </w:rPr>
          <w:t>identifying</w:t>
        </w:r>
      </w:ins>
      <w:r w:rsidRPr="000D237D">
        <w:rPr>
          <w:rFonts w:ascii="Times New Roman" w:eastAsia="Times New Roman" w:hAnsi="Times New Roman" w:cs="Times New Roman"/>
          <w:sz w:val="24"/>
          <w:szCs w:val="24"/>
        </w:rPr>
        <w:t xml:space="preserve"> ways to use single audit results to improve Federal award accountability and best practices. </w:t>
      </w:r>
    </w:p>
    <w:p w14:paraId="10A228A1" w14:textId="4F2C697C"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Oversee training for the Federal </w:t>
      </w:r>
      <w:del w:id="12401" w:author="OFFM" w:date="2024-04-16T10:53:00Z">
        <w:r w:rsidR="00817C00" w:rsidRPr="00F74592">
          <w:rPr>
            <w:rFonts w:ascii="Times New Roman" w:hAnsi="Times New Roman" w:cs="Times New Roman"/>
            <w:sz w:val="24"/>
            <w:szCs w:val="24"/>
          </w:rPr>
          <w:delText>awarding agency's</w:delText>
        </w:r>
      </w:del>
      <w:ins w:id="12402" w:author="OFFM" w:date="2024-04-16T10:53:00Z">
        <w:r w:rsidRPr="000D237D">
          <w:rPr>
            <w:rFonts w:ascii="Times New Roman" w:eastAsia="Times New Roman" w:hAnsi="Times New Roman" w:cs="Times New Roman"/>
            <w:sz w:val="24"/>
            <w:szCs w:val="24"/>
          </w:rPr>
          <w:t>agency’s</w:t>
        </w:r>
      </w:ins>
      <w:r w:rsidRPr="000D237D">
        <w:rPr>
          <w:rFonts w:ascii="Times New Roman" w:eastAsia="Times New Roman" w:hAnsi="Times New Roman" w:cs="Times New Roman"/>
          <w:sz w:val="24"/>
          <w:szCs w:val="24"/>
        </w:rPr>
        <w:t xml:space="preserve"> program management personnel related to the single audit process.</w:t>
      </w:r>
      <w:del w:id="12403" w:author="OFFM" w:date="2024-04-16T10:53:00Z">
        <w:r w:rsidR="00817C00" w:rsidRPr="00F74592">
          <w:rPr>
            <w:rFonts w:ascii="Times New Roman" w:hAnsi="Times New Roman" w:cs="Times New Roman"/>
            <w:sz w:val="24"/>
            <w:szCs w:val="24"/>
          </w:rPr>
          <w:delText xml:space="preserve"> </w:delText>
        </w:r>
      </w:del>
    </w:p>
    <w:p w14:paraId="37FD6841" w14:textId="6A4B7D65"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(iv) Promote the Federal </w:t>
      </w:r>
      <w:del w:id="12404" w:author="OFFM" w:date="2024-04-16T10:53:00Z">
        <w:r w:rsidR="00817C00" w:rsidRPr="00F74592">
          <w:rPr>
            <w:rFonts w:ascii="Times New Roman" w:hAnsi="Times New Roman" w:cs="Times New Roman"/>
            <w:sz w:val="24"/>
            <w:szCs w:val="24"/>
          </w:rPr>
          <w:delText>awarding agency's</w:delText>
        </w:r>
      </w:del>
      <w:ins w:id="12405" w:author="OFFM" w:date="2024-04-16T10:53:00Z">
        <w:r w:rsidRPr="000D237D">
          <w:rPr>
            <w:rFonts w:ascii="Times New Roman" w:eastAsia="Times New Roman" w:hAnsi="Times New Roman" w:cs="Times New Roman"/>
            <w:sz w:val="24"/>
            <w:szCs w:val="24"/>
          </w:rPr>
          <w:t>agency’s</w:t>
        </w:r>
      </w:ins>
      <w:r w:rsidRPr="000D237D">
        <w:rPr>
          <w:rFonts w:ascii="Times New Roman" w:eastAsia="Times New Roman" w:hAnsi="Times New Roman" w:cs="Times New Roman"/>
          <w:sz w:val="24"/>
          <w:szCs w:val="24"/>
        </w:rPr>
        <w:t xml:space="preserve"> use of </w:t>
      </w:r>
      <w:ins w:id="12406"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cooperative audit resolution </w:t>
      </w:r>
      <w:del w:id="12407" w:author="OFFM" w:date="2024-04-16T10:53:00Z">
        <w:r w:rsidR="00817C00" w:rsidRPr="00F74592">
          <w:rPr>
            <w:rFonts w:ascii="Times New Roman" w:hAnsi="Times New Roman" w:cs="Times New Roman"/>
            <w:sz w:val="24"/>
            <w:szCs w:val="24"/>
          </w:rPr>
          <w:delText xml:space="preserve">mechanisms. </w:delText>
        </w:r>
      </w:del>
      <w:ins w:id="12408" w:author="OFFM" w:date="2024-04-16T10:53:00Z">
        <w:r w:rsidRPr="000D237D">
          <w:rPr>
            <w:rFonts w:ascii="Times New Roman" w:eastAsia="Times New Roman" w:hAnsi="Times New Roman" w:cs="Times New Roman"/>
            <w:sz w:val="24"/>
            <w:szCs w:val="24"/>
          </w:rPr>
          <w:t>approach as described in paragraph (c)(3)(iii) of this section.</w:t>
        </w:r>
      </w:ins>
    </w:p>
    <w:p w14:paraId="0F954F32" w14:textId="5D0DCC16"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(v) Coordinate the Federal </w:t>
      </w:r>
      <w:del w:id="12409" w:author="OFFM" w:date="2024-04-16T10:53:00Z">
        <w:r w:rsidR="00817C00" w:rsidRPr="00F74592">
          <w:rPr>
            <w:rFonts w:ascii="Times New Roman" w:hAnsi="Times New Roman" w:cs="Times New Roman"/>
            <w:sz w:val="24"/>
            <w:szCs w:val="24"/>
          </w:rPr>
          <w:delText xml:space="preserve">awarding agency's activities to ensure appropriate and timely </w:delText>
        </w:r>
      </w:del>
      <w:ins w:id="12410" w:author="OFFM" w:date="2024-04-16T10:53:00Z">
        <w:r w:rsidRPr="000D237D">
          <w:rPr>
            <w:rFonts w:ascii="Times New Roman" w:eastAsia="Times New Roman" w:hAnsi="Times New Roman" w:cs="Times New Roman"/>
            <w:sz w:val="24"/>
            <w:szCs w:val="24"/>
          </w:rPr>
          <w:t xml:space="preserve">agency’s audit </w:t>
        </w:r>
      </w:ins>
      <w:r w:rsidRPr="000D237D">
        <w:rPr>
          <w:rFonts w:ascii="Times New Roman" w:eastAsia="Times New Roman" w:hAnsi="Times New Roman" w:cs="Times New Roman"/>
          <w:sz w:val="24"/>
          <w:szCs w:val="24"/>
        </w:rPr>
        <w:t xml:space="preserve">follow-up </w:t>
      </w:r>
      <w:del w:id="12411" w:author="OFFM" w:date="2024-04-16T10:53:00Z">
        <w:r w:rsidR="00817C00" w:rsidRPr="00F74592">
          <w:rPr>
            <w:rFonts w:ascii="Times New Roman" w:hAnsi="Times New Roman" w:cs="Times New Roman"/>
            <w:sz w:val="24"/>
            <w:szCs w:val="24"/>
          </w:rPr>
          <w:delText xml:space="preserve">and </w:delText>
        </w:r>
      </w:del>
      <w:ins w:id="12412" w:author="OFFM" w:date="2024-04-16T10:53:00Z">
        <w:r w:rsidRPr="000D237D">
          <w:rPr>
            <w:rFonts w:ascii="Times New Roman" w:eastAsia="Times New Roman" w:hAnsi="Times New Roman" w:cs="Times New Roman"/>
            <w:sz w:val="24"/>
            <w:szCs w:val="24"/>
          </w:rPr>
          <w:t xml:space="preserve">processes and ensure non-Federal entities implement </w:t>
        </w:r>
      </w:ins>
      <w:r w:rsidRPr="000D237D">
        <w:rPr>
          <w:rFonts w:ascii="Times New Roman" w:eastAsia="Times New Roman" w:hAnsi="Times New Roman" w:cs="Times New Roman"/>
          <w:sz w:val="24"/>
          <w:szCs w:val="24"/>
        </w:rPr>
        <w:t xml:space="preserve">corrective </w:t>
      </w:r>
      <w:del w:id="12413" w:author="OFFM" w:date="2024-04-16T10:53:00Z">
        <w:r w:rsidR="00817C00" w:rsidRPr="00F74592">
          <w:rPr>
            <w:rFonts w:ascii="Times New Roman" w:hAnsi="Times New Roman" w:cs="Times New Roman"/>
            <w:sz w:val="24"/>
            <w:szCs w:val="24"/>
          </w:rPr>
          <w:delText>action on</w:delText>
        </w:r>
      </w:del>
      <w:ins w:id="12414" w:author="OFFM" w:date="2024-04-16T10:53:00Z">
        <w:r w:rsidRPr="000D237D">
          <w:rPr>
            <w:rFonts w:ascii="Times New Roman" w:eastAsia="Times New Roman" w:hAnsi="Times New Roman" w:cs="Times New Roman"/>
            <w:sz w:val="24"/>
            <w:szCs w:val="24"/>
          </w:rPr>
          <w:t>actions for</w:t>
        </w:r>
      </w:ins>
      <w:r w:rsidRPr="000D237D">
        <w:rPr>
          <w:rFonts w:ascii="Times New Roman" w:eastAsia="Times New Roman" w:hAnsi="Times New Roman" w:cs="Times New Roman"/>
          <w:sz w:val="24"/>
          <w:szCs w:val="24"/>
        </w:rPr>
        <w:t xml:space="preserve"> audit findings.</w:t>
      </w:r>
      <w:del w:id="12415" w:author="OFFM" w:date="2024-04-16T10:53:00Z">
        <w:r w:rsidR="00817C00" w:rsidRPr="00F74592">
          <w:rPr>
            <w:rFonts w:ascii="Times New Roman" w:hAnsi="Times New Roman" w:cs="Times New Roman"/>
            <w:sz w:val="24"/>
            <w:szCs w:val="24"/>
          </w:rPr>
          <w:delText xml:space="preserve"> </w:delText>
        </w:r>
      </w:del>
    </w:p>
    <w:p w14:paraId="6E0BF2E0" w14:textId="0EFA3A3E" w:rsidR="000B5224" w:rsidRPr="000D237D" w:rsidRDefault="00F2264C" w:rsidP="00A63D45">
      <w:pPr>
        <w:tabs>
          <w:tab w:val="left" w:pos="900"/>
        </w:tabs>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(vi) </w:t>
      </w:r>
      <w:del w:id="12416" w:author="OFFM" w:date="2024-04-16T10:53:00Z">
        <w:r w:rsidR="00817C00" w:rsidRPr="00F74592">
          <w:rPr>
            <w:rFonts w:ascii="Times New Roman" w:hAnsi="Times New Roman" w:cs="Times New Roman"/>
            <w:sz w:val="24"/>
            <w:szCs w:val="24"/>
          </w:rPr>
          <w:delText>Organize</w:delText>
        </w:r>
      </w:del>
      <w:ins w:id="12417" w:author="OFFM" w:date="2024-04-16T10:53:00Z">
        <w:r w:rsidRPr="000D237D">
          <w:rPr>
            <w:rFonts w:ascii="Times New Roman" w:eastAsia="Times New Roman" w:hAnsi="Times New Roman" w:cs="Times New Roman"/>
            <w:sz w:val="24"/>
            <w:szCs w:val="24"/>
          </w:rPr>
          <w:t>Ensure</w:t>
        </w:r>
      </w:ins>
      <w:r w:rsidRPr="000D237D">
        <w:rPr>
          <w:rFonts w:ascii="Times New Roman" w:eastAsia="Times New Roman" w:hAnsi="Times New Roman" w:cs="Times New Roman"/>
          <w:sz w:val="24"/>
          <w:szCs w:val="24"/>
        </w:rPr>
        <w:t xml:space="preserve"> the Federal </w:t>
      </w:r>
      <w:ins w:id="12418" w:author="OFFM" w:date="2024-04-16T10:53:00Z">
        <w:r w:rsidRPr="000D237D">
          <w:rPr>
            <w:rFonts w:ascii="Times New Roman" w:eastAsia="Times New Roman" w:hAnsi="Times New Roman" w:cs="Times New Roman"/>
            <w:sz w:val="24"/>
            <w:szCs w:val="24"/>
          </w:rPr>
          <w:t xml:space="preserve">agency fulfills its responsibility, as a </w:t>
        </w:r>
      </w:ins>
      <w:r w:rsidRPr="000D237D">
        <w:rPr>
          <w:rFonts w:ascii="Times New Roman" w:eastAsia="Times New Roman" w:hAnsi="Times New Roman" w:cs="Times New Roman"/>
          <w:sz w:val="24"/>
          <w:szCs w:val="24"/>
        </w:rPr>
        <w:t xml:space="preserve">cognizant agency for </w:t>
      </w:r>
      <w:del w:id="12419" w:author="OFFM" w:date="2024-04-16T10:53:00Z">
        <w:r w:rsidR="00817C00" w:rsidRPr="00F74592">
          <w:rPr>
            <w:rFonts w:ascii="Times New Roman" w:hAnsi="Times New Roman" w:cs="Times New Roman"/>
            <w:sz w:val="24"/>
            <w:szCs w:val="24"/>
          </w:rPr>
          <w:delText>audit's follow-up on</w:delText>
        </w:r>
      </w:del>
      <w:ins w:id="12420" w:author="OFFM" w:date="2024-04-16T10:53:00Z">
        <w:r w:rsidRPr="000D237D">
          <w:rPr>
            <w:rFonts w:ascii="Times New Roman" w:eastAsia="Times New Roman" w:hAnsi="Times New Roman" w:cs="Times New Roman"/>
            <w:sz w:val="24"/>
            <w:szCs w:val="24"/>
          </w:rPr>
          <w:t>audit, to coordinate a management decision for</w:t>
        </w:r>
      </w:ins>
      <w:r w:rsidRPr="000D237D">
        <w:rPr>
          <w:rFonts w:ascii="Times New Roman" w:eastAsia="Times New Roman" w:hAnsi="Times New Roman" w:cs="Times New Roman"/>
          <w:sz w:val="24"/>
          <w:szCs w:val="24"/>
        </w:rPr>
        <w:t xml:space="preserve"> cross-cutting audit findings </w:t>
      </w:r>
      <w:del w:id="12421" w:author="OFFM" w:date="2024-04-16T10:53:00Z">
        <w:r w:rsidR="00817C00" w:rsidRPr="00F74592">
          <w:rPr>
            <w:rFonts w:ascii="Times New Roman" w:hAnsi="Times New Roman" w:cs="Times New Roman"/>
            <w:sz w:val="24"/>
            <w:szCs w:val="24"/>
          </w:rPr>
          <w:delText>that affect</w:delText>
        </w:r>
      </w:del>
      <w:ins w:id="12422" w:author="OFFM" w:date="2024-04-16T10:53:00Z">
        <w:r w:rsidRPr="000D237D">
          <w:rPr>
            <w:rFonts w:ascii="Times New Roman" w:eastAsia="Times New Roman" w:hAnsi="Times New Roman" w:cs="Times New Roman"/>
            <w:sz w:val="24"/>
            <w:szCs w:val="24"/>
          </w:rPr>
          <w:t>under (a)(4)(viii) of this section. Cross-cutting audit findings means an audit finding where</w:t>
        </w:r>
      </w:ins>
      <w:r w:rsidRPr="000D237D">
        <w:rPr>
          <w:rFonts w:ascii="Times New Roman" w:eastAsia="Times New Roman" w:hAnsi="Times New Roman" w:cs="Times New Roman"/>
          <w:sz w:val="24"/>
          <w:szCs w:val="24"/>
        </w:rPr>
        <w:t xml:space="preserve"> the </w:t>
      </w:r>
      <w:del w:id="12423" w:author="OFFM" w:date="2024-04-16T10:53:00Z">
        <w:r w:rsidR="00817C00" w:rsidRPr="00F74592">
          <w:rPr>
            <w:rFonts w:ascii="Times New Roman" w:hAnsi="Times New Roman" w:cs="Times New Roman"/>
            <w:sz w:val="24"/>
            <w:szCs w:val="24"/>
          </w:rPr>
          <w:delText>Federal programs</w:delText>
        </w:r>
      </w:del>
      <w:ins w:id="12424" w:author="OFFM" w:date="2024-04-16T10:53:00Z">
        <w:r w:rsidRPr="000D237D">
          <w:rPr>
            <w:rFonts w:ascii="Times New Roman" w:eastAsia="Times New Roman" w:hAnsi="Times New Roman" w:cs="Times New Roman"/>
            <w:sz w:val="24"/>
            <w:szCs w:val="24"/>
          </w:rPr>
          <w:t>same underlying condition or issue affects all Federal awards (including Federal awards</w:t>
        </w:r>
      </w:ins>
      <w:r w:rsidRPr="000D237D">
        <w:rPr>
          <w:rFonts w:ascii="Times New Roman" w:eastAsia="Times New Roman" w:hAnsi="Times New Roman" w:cs="Times New Roman"/>
          <w:sz w:val="24"/>
          <w:szCs w:val="24"/>
        </w:rPr>
        <w:t xml:space="preserve"> of more than one Federal </w:t>
      </w:r>
      <w:del w:id="12425" w:author="OFFM" w:date="2024-04-16T10:53:00Z">
        <w:r w:rsidR="00817C00" w:rsidRPr="00F74592">
          <w:rPr>
            <w:rFonts w:ascii="Times New Roman" w:hAnsi="Times New Roman" w:cs="Times New Roman"/>
            <w:sz w:val="24"/>
            <w:szCs w:val="24"/>
          </w:rPr>
          <w:delText xml:space="preserve">awarding agency. </w:delText>
        </w:r>
      </w:del>
      <w:ins w:id="12426" w:author="OFFM" w:date="2024-04-16T10:53:00Z">
        <w:r w:rsidRPr="000D237D">
          <w:rPr>
            <w:rFonts w:ascii="Times New Roman" w:eastAsia="Times New Roman" w:hAnsi="Times New Roman" w:cs="Times New Roman"/>
            <w:sz w:val="24"/>
            <w:szCs w:val="24"/>
          </w:rPr>
          <w:t>agency or pass-through entity). For example, this may include an issue related to the recipient’s accounting system.</w:t>
        </w:r>
      </w:ins>
    </w:p>
    <w:p w14:paraId="5B7160AD" w14:textId="5132B9F4"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(vii) Ensure the Federal </w:t>
      </w:r>
      <w:del w:id="1242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provides </w:t>
      </w:r>
      <w:ins w:id="12428" w:author="OFFM" w:date="2024-04-16T10:53:00Z">
        <w:r w:rsidRPr="000D237D">
          <w:rPr>
            <w:rFonts w:ascii="Times New Roman" w:eastAsia="Times New Roman" w:hAnsi="Times New Roman" w:cs="Times New Roman"/>
            <w:sz w:val="24"/>
            <w:szCs w:val="24"/>
          </w:rPr>
          <w:t xml:space="preserve">OMB with </w:t>
        </w:r>
      </w:ins>
      <w:r w:rsidRPr="000D237D">
        <w:rPr>
          <w:rFonts w:ascii="Times New Roman" w:eastAsia="Times New Roman" w:hAnsi="Times New Roman" w:cs="Times New Roman"/>
          <w:sz w:val="24"/>
          <w:szCs w:val="24"/>
        </w:rPr>
        <w:t xml:space="preserve">annual updates </w:t>
      </w:r>
      <w:del w:id="12429" w:author="OFFM" w:date="2024-04-16T10:53:00Z">
        <w:r w:rsidR="00817C00" w:rsidRPr="00F74592">
          <w:rPr>
            <w:rFonts w:ascii="Times New Roman" w:hAnsi="Times New Roman" w:cs="Times New Roman"/>
            <w:sz w:val="24"/>
            <w:szCs w:val="24"/>
          </w:rPr>
          <w:delText>of</w:delText>
        </w:r>
      </w:del>
      <w:ins w:id="12430" w:author="OFFM" w:date="2024-04-16T10:53:00Z">
        <w:r w:rsidRPr="000D237D">
          <w:rPr>
            <w:rFonts w:ascii="Times New Roman" w:eastAsia="Times New Roman" w:hAnsi="Times New Roman" w:cs="Times New Roman"/>
            <w:sz w:val="24"/>
            <w:szCs w:val="24"/>
          </w:rPr>
          <w:t>to</w:t>
        </w:r>
      </w:ins>
      <w:r w:rsidRPr="000D237D">
        <w:rPr>
          <w:rFonts w:ascii="Times New Roman" w:eastAsia="Times New Roman" w:hAnsi="Times New Roman" w:cs="Times New Roman"/>
          <w:sz w:val="24"/>
          <w:szCs w:val="24"/>
        </w:rPr>
        <w:t xml:space="preserve"> the compliance supplement </w:t>
      </w:r>
      <w:del w:id="12431" w:author="OFFM" w:date="2024-04-16T10:53:00Z">
        <w:r w:rsidR="00817C00" w:rsidRPr="00F74592">
          <w:rPr>
            <w:rFonts w:ascii="Times New Roman" w:hAnsi="Times New Roman" w:cs="Times New Roman"/>
            <w:sz w:val="24"/>
            <w:szCs w:val="24"/>
          </w:rPr>
          <w:delText>to OMB.</w:delText>
        </w:r>
      </w:del>
      <w:ins w:id="12432" w:author="OFFM" w:date="2024-04-16T10:53:00Z">
        <w:r w:rsidRPr="000D237D">
          <w:rPr>
            <w:rFonts w:ascii="Times New Roman" w:eastAsia="Times New Roman" w:hAnsi="Times New Roman" w:cs="Times New Roman"/>
            <w:sz w:val="24"/>
            <w:szCs w:val="24"/>
          </w:rPr>
          <w:t>consistent with the compliance supplement preparation guide.</w:t>
        </w:r>
      </w:ins>
      <w:r w:rsidRPr="000D237D">
        <w:rPr>
          <w:rFonts w:ascii="Times New Roman" w:eastAsia="Times New Roman" w:hAnsi="Times New Roman" w:cs="Times New Roman"/>
          <w:sz w:val="24"/>
          <w:szCs w:val="24"/>
        </w:rPr>
        <w:t xml:space="preserve"> </w:t>
      </w:r>
    </w:p>
    <w:p w14:paraId="2796BCDE" w14:textId="0D05FA0C"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(viii) Support the </w:t>
      </w:r>
      <w:ins w:id="12433" w:author="OFFM" w:date="2024-04-16T10:53:00Z">
        <w:r w:rsidRPr="000D237D">
          <w:rPr>
            <w:rFonts w:ascii="Times New Roman" w:eastAsia="Times New Roman" w:hAnsi="Times New Roman" w:cs="Times New Roman"/>
            <w:sz w:val="24"/>
            <w:szCs w:val="24"/>
          </w:rPr>
          <w:t xml:space="preserve">mission of the </w:t>
        </w:r>
      </w:ins>
      <w:r w:rsidRPr="000D237D">
        <w:rPr>
          <w:rFonts w:ascii="Times New Roman" w:eastAsia="Times New Roman" w:hAnsi="Times New Roman" w:cs="Times New Roman"/>
          <w:sz w:val="24"/>
          <w:szCs w:val="24"/>
        </w:rPr>
        <w:t xml:space="preserve">Federal </w:t>
      </w:r>
      <w:del w:id="12434" w:author="OFFM" w:date="2024-04-16T10:53:00Z">
        <w:r w:rsidR="00817C00" w:rsidRPr="00F74592">
          <w:rPr>
            <w:rFonts w:ascii="Times New Roman" w:hAnsi="Times New Roman" w:cs="Times New Roman"/>
            <w:sz w:val="24"/>
            <w:szCs w:val="24"/>
          </w:rPr>
          <w:delText>awarding agency's</w:delText>
        </w:r>
      </w:del>
      <w:ins w:id="12435" w:author="OFFM" w:date="2024-04-16T10:53:00Z">
        <w:r w:rsidRPr="000D237D">
          <w:rPr>
            <w:rFonts w:ascii="Times New Roman" w:eastAsia="Times New Roman" w:hAnsi="Times New Roman" w:cs="Times New Roman"/>
            <w:sz w:val="24"/>
            <w:szCs w:val="24"/>
          </w:rPr>
          <w:t>agency’s</w:t>
        </w:r>
      </w:ins>
      <w:r w:rsidRPr="000D237D">
        <w:rPr>
          <w:rFonts w:ascii="Times New Roman" w:eastAsia="Times New Roman" w:hAnsi="Times New Roman" w:cs="Times New Roman"/>
          <w:sz w:val="24"/>
          <w:szCs w:val="24"/>
        </w:rPr>
        <w:t xml:space="preserve"> single audit accountable </w:t>
      </w:r>
      <w:del w:id="12436" w:author="OFFM" w:date="2024-04-16T10:53:00Z">
        <w:r w:rsidR="00817C00" w:rsidRPr="00F74592">
          <w:rPr>
            <w:rFonts w:ascii="Times New Roman" w:hAnsi="Times New Roman" w:cs="Times New Roman"/>
            <w:sz w:val="24"/>
            <w:szCs w:val="24"/>
          </w:rPr>
          <w:delText>official's mission.</w:delText>
        </w:r>
      </w:del>
      <w:ins w:id="12437" w:author="OFFM" w:date="2024-04-16T10:53:00Z">
        <w:r w:rsidRPr="000D237D">
          <w:rPr>
            <w:rFonts w:ascii="Times New Roman" w:eastAsia="Times New Roman" w:hAnsi="Times New Roman" w:cs="Times New Roman"/>
            <w:sz w:val="24"/>
            <w:szCs w:val="24"/>
          </w:rPr>
          <w:t>official and coordinate with the Federal agency’s Office of Inspector General and National Single Audit Coordinator (NSAC).</w:t>
        </w:r>
      </w:ins>
      <w:r w:rsidRPr="000D237D">
        <w:rPr>
          <w:rFonts w:ascii="Times New Roman" w:eastAsia="Times New Roman" w:hAnsi="Times New Roman" w:cs="Times New Roman"/>
          <w:sz w:val="24"/>
          <w:szCs w:val="24"/>
        </w:rPr>
        <w:t xml:space="preserve"> </w:t>
      </w:r>
    </w:p>
    <w:p w14:paraId="5CD85954"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Auditors</w:t>
      </w:r>
    </w:p>
    <w:p w14:paraId="72E7CCB2" w14:textId="39565B94"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bookmarkStart w:id="12438" w:name="_Hlk160528436"/>
      <w:r w:rsidRPr="000D237D">
        <w:rPr>
          <w:rFonts w:ascii="Times New Roman" w:eastAsia="Times New Roman" w:hAnsi="Times New Roman" w:cs="Times New Roman"/>
          <w:b/>
          <w:bCs/>
          <w:sz w:val="24"/>
          <w:szCs w:val="24"/>
        </w:rPr>
        <w:t xml:space="preserve">§ 200.514 </w:t>
      </w:r>
      <w:del w:id="12439" w:author="OFFM" w:date="2024-04-16T10:53:00Z">
        <w:r w:rsidR="00817C00" w:rsidRPr="00701F7C">
          <w:rPr>
            <w:rFonts w:ascii="Times New Roman" w:hAnsi="Times New Roman" w:cs="Times New Roman"/>
            <w:b/>
            <w:bCs/>
            <w:sz w:val="24"/>
            <w:szCs w:val="24"/>
          </w:rPr>
          <w:delText>Scope</w:delText>
        </w:r>
      </w:del>
      <w:ins w:id="12440" w:author="OFFM" w:date="2024-04-16T10:53:00Z">
        <w:r w:rsidRPr="000D237D">
          <w:rPr>
            <w:rFonts w:ascii="Times New Roman" w:eastAsia="Times New Roman" w:hAnsi="Times New Roman" w:cs="Times New Roman"/>
            <w:b/>
            <w:bCs/>
            <w:sz w:val="24"/>
            <w:szCs w:val="24"/>
          </w:rPr>
          <w:t>Standards and scope</w:t>
        </w:r>
      </w:ins>
      <w:r w:rsidRPr="000D237D">
        <w:rPr>
          <w:rFonts w:ascii="Times New Roman" w:eastAsia="Times New Roman" w:hAnsi="Times New Roman" w:cs="Times New Roman"/>
          <w:b/>
          <w:bCs/>
          <w:sz w:val="24"/>
          <w:szCs w:val="24"/>
        </w:rPr>
        <w:t xml:space="preserve"> of audit.</w:t>
      </w:r>
    </w:p>
    <w:bookmarkEnd w:id="12438"/>
    <w:p w14:paraId="41A4B90F" w14:textId="3E27966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w:t>
      </w:r>
      <w:r w:rsidRPr="00A63D45">
        <w:rPr>
          <w:rFonts w:ascii="Times New Roman" w:hAnsi="Times New Roman"/>
          <w:i/>
          <w:sz w:val="24"/>
        </w:rPr>
        <w:t xml:space="preserve"> General.</w:t>
      </w:r>
      <w:r w:rsidRPr="000D237D">
        <w:rPr>
          <w:rFonts w:ascii="Times New Roman" w:eastAsia="Times New Roman" w:hAnsi="Times New Roman" w:cs="Times New Roman"/>
          <w:sz w:val="24"/>
          <w:szCs w:val="24"/>
        </w:rPr>
        <w:t xml:space="preserve"> The audit must be conducted in accordance with GAGAS. The audit must</w:t>
      </w:r>
      <w:ins w:id="12441" w:author="OFFM" w:date="2024-04-16T10:53:00Z">
        <w:r w:rsidRPr="000D237D">
          <w:rPr>
            <w:rFonts w:ascii="Times New Roman" w:eastAsia="Times New Roman" w:hAnsi="Times New Roman" w:cs="Times New Roman"/>
            <w:sz w:val="24"/>
            <w:szCs w:val="24"/>
          </w:rPr>
          <w:t xml:space="preserve"> also</w:t>
        </w:r>
      </w:ins>
      <w:r w:rsidRPr="000D237D">
        <w:rPr>
          <w:rFonts w:ascii="Times New Roman" w:eastAsia="Times New Roman" w:hAnsi="Times New Roman" w:cs="Times New Roman"/>
          <w:sz w:val="24"/>
          <w:szCs w:val="24"/>
        </w:rPr>
        <w:t xml:space="preserve"> cover the entire operations of the auditee, or, at the option of the auditee, such audit must include a series of audits that cover departments, agencies, and other organizational units that expended or otherwise administered Federal awards during </w:t>
      </w:r>
      <w:del w:id="12442" w:author="OFFM" w:date="2024-04-16T10:53:00Z">
        <w:r w:rsidR="00817C00" w:rsidRPr="00F74592">
          <w:rPr>
            <w:rFonts w:ascii="Times New Roman" w:hAnsi="Times New Roman" w:cs="Times New Roman"/>
            <w:sz w:val="24"/>
            <w:szCs w:val="24"/>
          </w:rPr>
          <w:delText>such</w:delText>
        </w:r>
      </w:del>
      <w:ins w:id="12443"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audit period</w:t>
      </w:r>
      <w:del w:id="12444" w:author="OFFM" w:date="2024-04-16T10:53:00Z">
        <w:r w:rsidR="00817C00" w:rsidRPr="00F74592">
          <w:rPr>
            <w:rFonts w:ascii="Times New Roman" w:hAnsi="Times New Roman" w:cs="Times New Roman"/>
            <w:sz w:val="24"/>
            <w:szCs w:val="24"/>
          </w:rPr>
          <w:delText>, provided that each such</w:delText>
        </w:r>
      </w:del>
      <w:ins w:id="12445" w:author="OFFM" w:date="2024-04-16T10:53:00Z">
        <w:r w:rsidRPr="000D237D">
          <w:rPr>
            <w:rFonts w:ascii="Times New Roman" w:eastAsia="Times New Roman" w:hAnsi="Times New Roman" w:cs="Times New Roman"/>
            <w:sz w:val="24"/>
            <w:szCs w:val="24"/>
          </w:rPr>
          <w:t>. In these instances, the</w:t>
        </w:r>
      </w:ins>
      <w:r w:rsidRPr="000D237D">
        <w:rPr>
          <w:rFonts w:ascii="Times New Roman" w:eastAsia="Times New Roman" w:hAnsi="Times New Roman" w:cs="Times New Roman"/>
          <w:sz w:val="24"/>
          <w:szCs w:val="24"/>
        </w:rPr>
        <w:t xml:space="preserve"> audit must </w:t>
      </w:r>
      <w:del w:id="12446" w:author="OFFM" w:date="2024-04-16T10:53:00Z">
        <w:r w:rsidR="00817C00" w:rsidRPr="00F74592">
          <w:rPr>
            <w:rFonts w:ascii="Times New Roman" w:hAnsi="Times New Roman" w:cs="Times New Roman"/>
            <w:sz w:val="24"/>
            <w:szCs w:val="24"/>
          </w:rPr>
          <w:delText>encompass</w:delText>
        </w:r>
      </w:del>
      <w:ins w:id="12447" w:author="OFFM" w:date="2024-04-16T10:53:00Z">
        <w:r w:rsidRPr="000D237D">
          <w:rPr>
            <w:rFonts w:ascii="Times New Roman" w:eastAsia="Times New Roman" w:hAnsi="Times New Roman" w:cs="Times New Roman"/>
            <w:sz w:val="24"/>
            <w:szCs w:val="24"/>
          </w:rPr>
          <w:t>include</w:t>
        </w:r>
      </w:ins>
      <w:r w:rsidRPr="000D237D">
        <w:rPr>
          <w:rFonts w:ascii="Times New Roman" w:eastAsia="Times New Roman" w:hAnsi="Times New Roman" w:cs="Times New Roman"/>
          <w:sz w:val="24"/>
          <w:szCs w:val="24"/>
        </w:rPr>
        <w:t xml:space="preserve"> the financial statements and schedule of expenditures of Federal awards for each such department, agency, and other organizational unit, which must be considered to be a non-Federal entity. The financial statements and schedule of expenditures of Federal awards must be for the same audit period.</w:t>
      </w:r>
      <w:del w:id="12448" w:author="OFFM" w:date="2024-04-16T10:53:00Z">
        <w:r w:rsidR="00817C00" w:rsidRPr="00F74592">
          <w:rPr>
            <w:rFonts w:ascii="Times New Roman" w:hAnsi="Times New Roman" w:cs="Times New Roman"/>
            <w:sz w:val="24"/>
            <w:szCs w:val="24"/>
          </w:rPr>
          <w:delText xml:space="preserve"> </w:delText>
        </w:r>
      </w:del>
    </w:p>
    <w:p w14:paraId="675C399B" w14:textId="003BBDF8" w:rsidR="000B5224" w:rsidRPr="000D237D" w:rsidRDefault="00F2264C" w:rsidP="00A63D45">
      <w:pPr>
        <w:spacing w:after="0" w:line="480" w:lineRule="auto"/>
        <w:ind w:firstLine="720"/>
        <w:rPr>
          <w:rFonts w:ascii="Times New Roman" w:eastAsia="Times New Roman" w:hAnsi="Times New Roman" w:cs="Times New Roman"/>
          <w:sz w:val="24"/>
          <w:szCs w:val="24"/>
        </w:rPr>
      </w:pPr>
      <w:bookmarkStart w:id="12449" w:name="_Hlk157930230"/>
      <w:r w:rsidRPr="000D237D">
        <w:rPr>
          <w:rFonts w:ascii="Times New Roman" w:eastAsia="Times New Roman" w:hAnsi="Times New Roman" w:cs="Times New Roman"/>
          <w:sz w:val="24"/>
          <w:szCs w:val="24"/>
        </w:rPr>
        <w:t>(b)</w:t>
      </w:r>
      <w:r w:rsidRPr="00A63D45">
        <w:rPr>
          <w:rFonts w:ascii="Times New Roman" w:hAnsi="Times New Roman"/>
          <w:i/>
          <w:sz w:val="24"/>
        </w:rPr>
        <w:t xml:space="preserve"> Financial statements.</w:t>
      </w:r>
      <w:r w:rsidRPr="000D237D">
        <w:rPr>
          <w:rFonts w:ascii="Times New Roman" w:eastAsia="Times New Roman" w:hAnsi="Times New Roman" w:cs="Times New Roman"/>
          <w:sz w:val="24"/>
          <w:szCs w:val="24"/>
        </w:rPr>
        <w:t xml:space="preserve"> The auditor must determine whether the </w:t>
      </w:r>
      <w:ins w:id="12450" w:author="OFFM" w:date="2024-04-16T10:53:00Z">
        <w:r w:rsidRPr="000D237D">
          <w:rPr>
            <w:rFonts w:ascii="Times New Roman" w:eastAsia="Times New Roman" w:hAnsi="Times New Roman" w:cs="Times New Roman"/>
            <w:sz w:val="24"/>
            <w:szCs w:val="24"/>
          </w:rPr>
          <w:t xml:space="preserve">auditee’s </w:t>
        </w:r>
      </w:ins>
      <w:r w:rsidRPr="000D237D">
        <w:rPr>
          <w:rFonts w:ascii="Times New Roman" w:eastAsia="Times New Roman" w:hAnsi="Times New Roman" w:cs="Times New Roman"/>
          <w:sz w:val="24"/>
          <w:szCs w:val="24"/>
        </w:rPr>
        <w:t>financial statements</w:t>
      </w:r>
      <w:del w:id="12451" w:author="OFFM" w:date="2024-04-16T10:53:00Z">
        <w:r w:rsidR="00817C00" w:rsidRPr="00F74592">
          <w:rPr>
            <w:rFonts w:ascii="Times New Roman" w:hAnsi="Times New Roman" w:cs="Times New Roman"/>
            <w:sz w:val="24"/>
            <w:szCs w:val="24"/>
          </w:rPr>
          <w:delText xml:space="preserve"> of the auditee</w:delText>
        </w:r>
      </w:del>
      <w:r w:rsidRPr="000D237D">
        <w:rPr>
          <w:rFonts w:ascii="Times New Roman" w:eastAsia="Times New Roman" w:hAnsi="Times New Roman" w:cs="Times New Roman"/>
          <w:sz w:val="24"/>
          <w:szCs w:val="24"/>
        </w:rPr>
        <w:t xml:space="preserve"> are presented fairly in all material respects in accordance with generally accepted accounting principles</w:t>
      </w:r>
      <w:del w:id="12452" w:author="OFFM" w:date="2024-04-16T10:53:00Z">
        <w:r w:rsidR="00817C00" w:rsidRPr="00F74592">
          <w:rPr>
            <w:rFonts w:ascii="Times New Roman" w:hAnsi="Times New Roman" w:cs="Times New Roman"/>
            <w:sz w:val="24"/>
            <w:szCs w:val="24"/>
          </w:rPr>
          <w:delText>.</w:delText>
        </w:r>
      </w:del>
      <w:ins w:id="12453" w:author="OFFM" w:date="2024-04-16T10:53:00Z">
        <w:r w:rsidRPr="000D237D">
          <w:rPr>
            <w:rFonts w:ascii="Times New Roman" w:eastAsia="Times New Roman" w:hAnsi="Times New Roman" w:cs="Times New Roman"/>
            <w:sz w:val="24"/>
            <w:szCs w:val="24"/>
          </w:rPr>
          <w:t xml:space="preserve"> (or a special purpose framework such as cash, modified cash, or regulatory as required by State law).</w:t>
        </w:r>
      </w:ins>
      <w:r w:rsidRPr="000D237D">
        <w:rPr>
          <w:rFonts w:ascii="Times New Roman" w:eastAsia="Times New Roman" w:hAnsi="Times New Roman" w:cs="Times New Roman"/>
          <w:sz w:val="24"/>
          <w:szCs w:val="24"/>
        </w:rPr>
        <w:t xml:space="preserve"> The auditor must also determine whether the schedule of expenditures of Federal awards is stated fairly in all material respects in relation to the </w:t>
      </w:r>
      <w:del w:id="12454" w:author="OFFM" w:date="2024-04-16T10:53:00Z">
        <w:r w:rsidR="00817C00" w:rsidRPr="00F74592">
          <w:rPr>
            <w:rFonts w:ascii="Times New Roman" w:hAnsi="Times New Roman" w:cs="Times New Roman"/>
            <w:sz w:val="24"/>
            <w:szCs w:val="24"/>
          </w:rPr>
          <w:delText>auditee's</w:delText>
        </w:r>
      </w:del>
      <w:ins w:id="12455" w:author="OFFM" w:date="2024-04-16T10:53:00Z">
        <w:r w:rsidRPr="000D237D">
          <w:rPr>
            <w:rFonts w:ascii="Times New Roman" w:eastAsia="Times New Roman" w:hAnsi="Times New Roman" w:cs="Times New Roman"/>
            <w:sz w:val="24"/>
            <w:szCs w:val="24"/>
          </w:rPr>
          <w:t>auditee’s</w:t>
        </w:r>
      </w:ins>
      <w:r w:rsidRPr="000D237D">
        <w:rPr>
          <w:rFonts w:ascii="Times New Roman" w:eastAsia="Times New Roman" w:hAnsi="Times New Roman" w:cs="Times New Roman"/>
          <w:sz w:val="24"/>
          <w:szCs w:val="24"/>
        </w:rPr>
        <w:t xml:space="preserve"> financial statements as a whole. </w:t>
      </w:r>
    </w:p>
    <w:bookmarkEnd w:id="12449"/>
    <w:p w14:paraId="0EF37DE2" w14:textId="77777777" w:rsidR="00817C00" w:rsidRPr="00F74592" w:rsidRDefault="00F2264C" w:rsidP="00701F7C">
      <w:pPr>
        <w:spacing w:after="0" w:line="480" w:lineRule="auto"/>
        <w:ind w:firstLine="720"/>
        <w:contextualSpacing/>
        <w:rPr>
          <w:del w:id="12456"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(c)</w:t>
      </w:r>
      <w:r w:rsidRPr="00A63D45">
        <w:rPr>
          <w:rFonts w:ascii="Times New Roman" w:hAnsi="Times New Roman"/>
          <w:i/>
          <w:sz w:val="24"/>
        </w:rPr>
        <w:t xml:space="preserve"> Internal control. </w:t>
      </w:r>
    </w:p>
    <w:p w14:paraId="581AE23F" w14:textId="27F9C42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The compliance supplement provides guidance on internal controls over Federal programs based upon the guidance in Standards for Internal Control in the Federal Government issued by the Comptroller General of the United States and the Internal Control</w:t>
      </w:r>
      <w:del w:id="12457" w:author="OFFM" w:date="2024-04-16T10:53:00Z">
        <w:r w:rsidR="00817C00" w:rsidRPr="00F74592">
          <w:rPr>
            <w:rFonts w:ascii="Times New Roman" w:hAnsi="Times New Roman" w:cs="Times New Roman"/>
            <w:sz w:val="24"/>
            <w:szCs w:val="24"/>
          </w:rPr>
          <w:delText>—</w:delText>
        </w:r>
      </w:del>
      <w:ins w:id="1245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Integrated Framework, issued by the Committee of Sponsoring Organizations of the Treadway Commission (COSO).</w:t>
      </w:r>
      <w:del w:id="12459" w:author="OFFM" w:date="2024-04-16T10:53:00Z">
        <w:r w:rsidR="00817C00" w:rsidRPr="00F74592">
          <w:rPr>
            <w:rFonts w:ascii="Times New Roman" w:hAnsi="Times New Roman" w:cs="Times New Roman"/>
            <w:sz w:val="24"/>
            <w:szCs w:val="24"/>
          </w:rPr>
          <w:delText xml:space="preserve"> </w:delText>
        </w:r>
      </w:del>
    </w:p>
    <w:p w14:paraId="1A667D28" w14:textId="33E6DB98"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(2) In addition to the requirements of GAGAS, the auditor must perform procedures to obtain an understanding of internal control over Federal programs sufficient to plan the audit to support a low assessed level of control risk of noncompliance for major programs.</w:t>
      </w:r>
      <w:del w:id="12460" w:author="OFFM" w:date="2024-04-16T10:53:00Z">
        <w:r w:rsidR="00817C00" w:rsidRPr="00F74592">
          <w:rPr>
            <w:rFonts w:ascii="Times New Roman" w:hAnsi="Times New Roman" w:cs="Times New Roman"/>
            <w:sz w:val="24"/>
            <w:szCs w:val="24"/>
          </w:rPr>
          <w:delText xml:space="preserve"> </w:delText>
        </w:r>
      </w:del>
    </w:p>
    <w:p w14:paraId="68DC1B14" w14:textId="3A831E60"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(3) Except as provided in paragraph (c)(4) of this section, the auditor must:</w:t>
      </w:r>
      <w:del w:id="12461" w:author="OFFM" w:date="2024-04-16T10:53:00Z">
        <w:r w:rsidR="00817C00" w:rsidRPr="00F74592">
          <w:rPr>
            <w:rFonts w:ascii="Times New Roman" w:hAnsi="Times New Roman" w:cs="Times New Roman"/>
            <w:sz w:val="24"/>
            <w:szCs w:val="24"/>
          </w:rPr>
          <w:delText xml:space="preserve"> </w:delText>
        </w:r>
      </w:del>
    </w:p>
    <w:p w14:paraId="5F07CD44" w14:textId="1E97BD75"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 Plan the testing of internal control over compliance for major programs to support a low assessed level of control risk for </w:t>
      </w:r>
      <w:del w:id="12462" w:author="OFFM" w:date="2024-04-16T10:53:00Z">
        <w:r w:rsidR="00817C00" w:rsidRPr="00F74592">
          <w:rPr>
            <w:rFonts w:ascii="Times New Roman" w:hAnsi="Times New Roman" w:cs="Times New Roman"/>
            <w:sz w:val="24"/>
            <w:szCs w:val="24"/>
          </w:rPr>
          <w:delText xml:space="preserve">the </w:delText>
        </w:r>
      </w:del>
      <w:r w:rsidRPr="000D237D">
        <w:rPr>
          <w:rFonts w:ascii="Times New Roman" w:eastAsia="Times New Roman" w:hAnsi="Times New Roman" w:cs="Times New Roman"/>
          <w:sz w:val="24"/>
          <w:szCs w:val="24"/>
        </w:rPr>
        <w:t>assertions relevant to the compliance requirements for each major program; and</w:t>
      </w:r>
      <w:del w:id="12463" w:author="OFFM" w:date="2024-04-16T10:53:00Z">
        <w:r w:rsidR="00817C00" w:rsidRPr="00F74592">
          <w:rPr>
            <w:rFonts w:ascii="Times New Roman" w:hAnsi="Times New Roman" w:cs="Times New Roman"/>
            <w:sz w:val="24"/>
            <w:szCs w:val="24"/>
          </w:rPr>
          <w:delText xml:space="preserve"> </w:delText>
        </w:r>
      </w:del>
    </w:p>
    <w:p w14:paraId="495AA556" w14:textId="3E4BF40A"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(ii) Perform testing of internal control as planned in paragraph (c)(3)(i) of this section.</w:t>
      </w:r>
      <w:del w:id="12464" w:author="OFFM" w:date="2024-04-16T10:53:00Z">
        <w:r w:rsidR="00817C00" w:rsidRPr="00F74592">
          <w:rPr>
            <w:rFonts w:ascii="Times New Roman" w:hAnsi="Times New Roman" w:cs="Times New Roman"/>
            <w:sz w:val="24"/>
            <w:szCs w:val="24"/>
          </w:rPr>
          <w:delText xml:space="preserve"> </w:delText>
        </w:r>
      </w:del>
    </w:p>
    <w:p w14:paraId="3585A2D8" w14:textId="02DE08DD"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When internal control over some or all of the compliance requirements for a major program are likely to be ineffective in preventing or detecting noncompliance, the planning and performing of testing described in </w:t>
      </w:r>
      <w:r w:rsidRPr="000D237D">
        <w:rPr>
          <w:rFonts w:ascii="Times New Roman" w:hAnsi="Times New Roman" w:cs="Times New Roman"/>
          <w:sz w:val="24"/>
          <w:szCs w:val="24"/>
        </w:rPr>
        <w:t>paragraph (c)(3)</w:t>
      </w:r>
      <w:r w:rsidRPr="000D237D">
        <w:rPr>
          <w:rFonts w:ascii="Times New Roman" w:eastAsia="Times New Roman" w:hAnsi="Times New Roman" w:cs="Times New Roman"/>
          <w:sz w:val="24"/>
          <w:szCs w:val="24"/>
        </w:rPr>
        <w:t xml:space="preserve"> of this section are not required for those compliance requirements. However, the auditor must report a significant deficiency or material weakness in accordance with § 200.516, assess the related control risk at the maximum, and consider whether additional compliance tests are required because of ineffective internal control.</w:t>
      </w:r>
      <w:del w:id="12465" w:author="OFFM" w:date="2024-04-16T10:53:00Z">
        <w:r w:rsidR="00817C00" w:rsidRPr="00F74592">
          <w:rPr>
            <w:rFonts w:ascii="Times New Roman" w:hAnsi="Times New Roman" w:cs="Times New Roman"/>
            <w:sz w:val="24"/>
            <w:szCs w:val="24"/>
          </w:rPr>
          <w:delText xml:space="preserve"> </w:delText>
        </w:r>
      </w:del>
    </w:p>
    <w:p w14:paraId="1B06C8F9" w14:textId="77777777" w:rsidR="00817C00" w:rsidRPr="00F74592" w:rsidRDefault="00F2264C" w:rsidP="00701F7C">
      <w:pPr>
        <w:spacing w:after="0" w:line="480" w:lineRule="auto"/>
        <w:ind w:firstLine="720"/>
        <w:contextualSpacing/>
        <w:rPr>
          <w:del w:id="12466"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(d)</w:t>
      </w:r>
      <w:r w:rsidRPr="00A63D45">
        <w:rPr>
          <w:rFonts w:ascii="Times New Roman" w:hAnsi="Times New Roman"/>
          <w:i/>
          <w:sz w:val="24"/>
        </w:rPr>
        <w:t xml:space="preserve"> Compliance. </w:t>
      </w:r>
    </w:p>
    <w:p w14:paraId="62C500B3" w14:textId="5E946CC9"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In addition to the requirements of GAGAS, the auditor must determine whether the auditee has complied with Federal statutes, regulations, and the terms and conditions of Federal awards that may have a direct and material effect on each of its major programs.</w:t>
      </w:r>
      <w:del w:id="12467" w:author="OFFM" w:date="2024-04-16T10:53:00Z">
        <w:r w:rsidR="00817C00" w:rsidRPr="00F74592">
          <w:rPr>
            <w:rFonts w:ascii="Times New Roman" w:hAnsi="Times New Roman" w:cs="Times New Roman"/>
            <w:sz w:val="24"/>
            <w:szCs w:val="24"/>
          </w:rPr>
          <w:delText xml:space="preserve"> </w:delText>
        </w:r>
      </w:del>
    </w:p>
    <w:p w14:paraId="3AB8B0C3" w14:textId="7F1E45F0"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(2) The principal compliance requirements applicable to most Federal programs and the compliance requirements of the largest Federal programs are included in the compliance supplement.</w:t>
      </w:r>
      <w:del w:id="12468" w:author="OFFM" w:date="2024-04-16T10:53:00Z">
        <w:r w:rsidR="00817C00" w:rsidRPr="00F74592">
          <w:rPr>
            <w:rFonts w:ascii="Times New Roman" w:hAnsi="Times New Roman" w:cs="Times New Roman"/>
            <w:sz w:val="24"/>
            <w:szCs w:val="24"/>
          </w:rPr>
          <w:delText xml:space="preserve"> </w:delText>
        </w:r>
      </w:del>
    </w:p>
    <w:p w14:paraId="5A620B98" w14:textId="646CC8D4"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(3) For the compliance requirements related to Federal programs contained in the compliance supplement, an audit of these compliance requirements will meet the requirements of this part. Where there have been changes to the compliance requirements</w:t>
      </w:r>
      <w:ins w:id="12469"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the changes are not reflected in the compliance supplement, the auditor must determine the current compliance </w:t>
      </w:r>
      <w:r w:rsidRPr="000D237D">
        <w:rPr>
          <w:rFonts w:ascii="Times New Roman" w:eastAsia="Times New Roman" w:hAnsi="Times New Roman" w:cs="Times New Roman"/>
          <w:sz w:val="24"/>
          <w:szCs w:val="24"/>
        </w:rPr>
        <w:lastRenderedPageBreak/>
        <w:t xml:space="preserve">requirements and modify the audit procedures accordingly. For those Federal programs not covered in the compliance supplement, the auditor must follow the compliance </w:t>
      </w:r>
      <w:del w:id="12470" w:author="OFFM" w:date="2024-04-16T10:53:00Z">
        <w:r w:rsidR="00817C00" w:rsidRPr="00F74592">
          <w:rPr>
            <w:rFonts w:ascii="Times New Roman" w:hAnsi="Times New Roman" w:cs="Times New Roman"/>
            <w:sz w:val="24"/>
            <w:szCs w:val="24"/>
          </w:rPr>
          <w:delText>supplement's</w:delText>
        </w:r>
      </w:del>
      <w:ins w:id="12471" w:author="OFFM" w:date="2024-04-16T10:53:00Z">
        <w:r w:rsidRPr="000D237D">
          <w:rPr>
            <w:rFonts w:ascii="Times New Roman" w:eastAsia="Times New Roman" w:hAnsi="Times New Roman" w:cs="Times New Roman"/>
            <w:sz w:val="24"/>
            <w:szCs w:val="24"/>
          </w:rPr>
          <w:t>supplement’s</w:t>
        </w:r>
      </w:ins>
      <w:r w:rsidRPr="000D237D">
        <w:rPr>
          <w:rFonts w:ascii="Times New Roman" w:eastAsia="Times New Roman" w:hAnsi="Times New Roman" w:cs="Times New Roman"/>
          <w:sz w:val="24"/>
          <w:szCs w:val="24"/>
        </w:rPr>
        <w:t xml:space="preserve"> guidance for programs not included</w:t>
      </w:r>
      <w:del w:id="12472" w:author="OFFM" w:date="2024-04-16T10:53:00Z">
        <w:r w:rsidR="00817C00" w:rsidRPr="00F74592">
          <w:rPr>
            <w:rFonts w:ascii="Times New Roman" w:hAnsi="Times New Roman" w:cs="Times New Roman"/>
            <w:sz w:val="24"/>
            <w:szCs w:val="24"/>
          </w:rPr>
          <w:delText xml:space="preserve"> in the supplement. </w:delText>
        </w:r>
      </w:del>
      <w:ins w:id="12473" w:author="OFFM" w:date="2024-04-16T10:53:00Z">
        <w:r w:rsidRPr="000D237D">
          <w:rPr>
            <w:rFonts w:ascii="Times New Roman" w:eastAsia="Times New Roman" w:hAnsi="Times New Roman" w:cs="Times New Roman"/>
            <w:sz w:val="24"/>
            <w:szCs w:val="24"/>
          </w:rPr>
          <w:t>.</w:t>
        </w:r>
      </w:ins>
    </w:p>
    <w:p w14:paraId="3C6151DF" w14:textId="77777777" w:rsidR="00817C00" w:rsidRPr="00F74592" w:rsidRDefault="00817C00" w:rsidP="00701F7C">
      <w:pPr>
        <w:spacing w:after="0" w:line="480" w:lineRule="auto"/>
        <w:ind w:firstLine="720"/>
        <w:contextualSpacing/>
        <w:rPr>
          <w:del w:id="12474" w:author="OFFM" w:date="2024-04-16T10:53:00Z"/>
          <w:rFonts w:ascii="Times New Roman" w:hAnsi="Times New Roman" w:cs="Times New Roman"/>
          <w:sz w:val="24"/>
          <w:szCs w:val="24"/>
        </w:rPr>
      </w:pPr>
      <w:del w:id="12475" w:author="OFFM" w:date="2024-04-16T10:53:00Z">
        <w:r w:rsidRPr="00F74592">
          <w:rPr>
            <w:rFonts w:ascii="Times New Roman" w:hAnsi="Times New Roman" w:cs="Times New Roman"/>
            <w:sz w:val="24"/>
            <w:szCs w:val="24"/>
          </w:rPr>
          <w:delText xml:space="preserve">(4) When internal control over some or all of the compliance requirements for a major program are likely to be ineffective in preventing or detecting noncompliance, the planning and performing of testing described in paragraph (c)(3) of this section are not required for those compliance requirements. However, the auditor must report a significant deficiency or material weakness in accordance with § 200.516, assess the related control risk at the </w:delText>
        </w:r>
      </w:del>
    </w:p>
    <w:p w14:paraId="7E63AF7D" w14:textId="7C8E9E37" w:rsidR="000B5224" w:rsidRPr="000D237D" w:rsidRDefault="00817C00" w:rsidP="000B5224">
      <w:pPr>
        <w:spacing w:after="0" w:line="480" w:lineRule="auto"/>
        <w:ind w:firstLine="720"/>
        <w:rPr>
          <w:ins w:id="12476" w:author="OFFM" w:date="2024-04-16T10:53:00Z"/>
          <w:rFonts w:ascii="Times New Roman" w:eastAsia="Times New Roman" w:hAnsi="Times New Roman" w:cs="Times New Roman"/>
          <w:sz w:val="24"/>
          <w:szCs w:val="24"/>
        </w:rPr>
      </w:pPr>
      <w:del w:id="12477" w:author="OFFM" w:date="2024-04-16T10:53:00Z">
        <w:r w:rsidRPr="00F74592">
          <w:rPr>
            <w:rFonts w:ascii="Times New Roman" w:hAnsi="Times New Roman" w:cs="Times New Roman"/>
            <w:sz w:val="24"/>
            <w:szCs w:val="24"/>
          </w:rPr>
          <w:delText xml:space="preserve">(e) Audit follow-up. </w:delText>
        </w:r>
      </w:del>
      <w:ins w:id="12478" w:author="OFFM" w:date="2024-04-16T10:53:00Z">
        <w:r w:rsidR="00F2264C" w:rsidRPr="000D237D">
          <w:rPr>
            <w:rFonts w:ascii="Times New Roman" w:hAnsi="Times New Roman" w:cs="Times New Roman"/>
            <w:sz w:val="24"/>
            <w:szCs w:val="24"/>
          </w:rPr>
          <w:t>(4) The compliance testing must include tests of transactions or other auditing procedures necessary to provide the auditor with sufficient</w:t>
        </w:r>
        <w:r w:rsidR="00F2264C">
          <w:rPr>
            <w:rFonts w:ascii="Times New Roman" w:hAnsi="Times New Roman" w:cs="Times New Roman"/>
            <w:sz w:val="24"/>
            <w:szCs w:val="24"/>
          </w:rPr>
          <w:t xml:space="preserve"> appropriate</w:t>
        </w:r>
        <w:r w:rsidR="00F2264C" w:rsidRPr="000D237D">
          <w:rPr>
            <w:rFonts w:ascii="Times New Roman" w:hAnsi="Times New Roman" w:cs="Times New Roman"/>
            <w:sz w:val="24"/>
            <w:szCs w:val="24"/>
          </w:rPr>
          <w:t xml:space="preserve"> audit evidence to support an opinion on compliance. </w:t>
        </w:r>
      </w:ins>
    </w:p>
    <w:p w14:paraId="5150567B" w14:textId="1F7C1070" w:rsidR="000B5224" w:rsidRPr="000D237D" w:rsidRDefault="00F2264C" w:rsidP="00A63D45">
      <w:pPr>
        <w:spacing w:after="0" w:line="480" w:lineRule="auto"/>
        <w:ind w:firstLine="720"/>
        <w:rPr>
          <w:rFonts w:ascii="Times New Roman" w:eastAsia="Times New Roman" w:hAnsi="Times New Roman" w:cs="Times New Roman"/>
          <w:sz w:val="24"/>
          <w:szCs w:val="24"/>
        </w:rPr>
      </w:pPr>
      <w:ins w:id="12479" w:author="OFFM" w:date="2024-04-16T10:53:00Z">
        <w:r w:rsidRPr="000D237D">
          <w:rPr>
            <w:rFonts w:ascii="Times New Roman" w:eastAsia="Times New Roman" w:hAnsi="Times New Roman" w:cs="Times New Roman"/>
            <w:sz w:val="24"/>
            <w:szCs w:val="24"/>
          </w:rPr>
          <w:t xml:space="preserve">(e) </w:t>
        </w:r>
        <w:r w:rsidRPr="000D237D">
          <w:rPr>
            <w:rFonts w:ascii="Times New Roman" w:eastAsia="Times New Roman" w:hAnsi="Times New Roman" w:cs="Times New Roman"/>
            <w:i/>
            <w:iCs/>
            <w:sz w:val="24"/>
            <w:szCs w:val="24"/>
          </w:rPr>
          <w:t>Audit follow-up.</w:t>
        </w:r>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The auditor must follow</w:t>
      </w:r>
      <w:del w:id="12480" w:author="OFFM" w:date="2024-04-16T10:53:00Z">
        <w:r w:rsidR="00817C00" w:rsidRPr="00F74592">
          <w:rPr>
            <w:rFonts w:ascii="Times New Roman" w:hAnsi="Times New Roman" w:cs="Times New Roman"/>
            <w:sz w:val="24"/>
            <w:szCs w:val="24"/>
          </w:rPr>
          <w:delText>-</w:delText>
        </w:r>
      </w:del>
      <w:ins w:id="12481"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up on prior audit findings</w:t>
      </w:r>
      <w:del w:id="12482" w:author="OFFM" w:date="2024-04-16T10:53:00Z">
        <w:r w:rsidR="00817C00" w:rsidRPr="00F74592">
          <w:rPr>
            <w:rFonts w:ascii="Times New Roman" w:hAnsi="Times New Roman" w:cs="Times New Roman"/>
            <w:sz w:val="24"/>
            <w:szCs w:val="24"/>
          </w:rPr>
          <w:delText>, perform</w:delText>
        </w:r>
      </w:del>
      <w:ins w:id="12483" w:author="OFFM" w:date="2024-04-16T10:53:00Z">
        <w:r w:rsidRPr="000D237D">
          <w:rPr>
            <w:rFonts w:ascii="Times New Roman" w:eastAsia="Times New Roman" w:hAnsi="Times New Roman" w:cs="Times New Roman"/>
            <w:sz w:val="24"/>
            <w:szCs w:val="24"/>
          </w:rPr>
          <w:t xml:space="preserve"> regardless of whether a prior audit finding is related to a major program in the current year. Audit follow-up includes performing</w:t>
        </w:r>
      </w:ins>
      <w:r w:rsidRPr="000D237D">
        <w:rPr>
          <w:rFonts w:ascii="Times New Roman" w:eastAsia="Times New Roman" w:hAnsi="Times New Roman" w:cs="Times New Roman"/>
          <w:sz w:val="24"/>
          <w:szCs w:val="24"/>
        </w:rPr>
        <w:t xml:space="preserve"> procedures to assess the reasonableness of the summary schedule of prior audit findings prepared by the auditee in accordance with </w:t>
      </w:r>
      <w:ins w:id="12484" w:author="OFFM" w:date="2024-04-16T10:53:00Z">
        <w:r w:rsidRPr="000D237D">
          <w:rPr>
            <w:rFonts w:ascii="Times New Roman" w:eastAsia="Times New Roman" w:hAnsi="Times New Roman" w:cs="Times New Roman"/>
            <w:sz w:val="24"/>
            <w:szCs w:val="24"/>
          </w:rPr>
          <w:t xml:space="preserve">the requirements of </w:t>
        </w:r>
      </w:ins>
      <w:r w:rsidRPr="000D237D">
        <w:rPr>
          <w:rFonts w:ascii="Times New Roman" w:eastAsia="Times New Roman" w:hAnsi="Times New Roman" w:cs="Times New Roman"/>
          <w:sz w:val="24"/>
          <w:szCs w:val="24"/>
        </w:rPr>
        <w:t>§ 200.511</w:t>
      </w:r>
      <w:del w:id="12485" w:author="OFFM" w:date="2024-04-16T10:53:00Z">
        <w:r w:rsidR="00817C00" w:rsidRPr="00F74592">
          <w:rPr>
            <w:rFonts w:ascii="Times New Roman" w:hAnsi="Times New Roman" w:cs="Times New Roman"/>
            <w:sz w:val="24"/>
            <w:szCs w:val="24"/>
          </w:rPr>
          <w:delText>(b), and report, as a current year audit finding, when</w:delText>
        </w:r>
      </w:del>
      <w:ins w:id="12486" w:author="OFFM" w:date="2024-04-16T10:53:00Z">
        <w:r w:rsidRPr="000D237D">
          <w:rPr>
            <w:rFonts w:ascii="Times New Roman" w:eastAsia="Times New Roman" w:hAnsi="Times New Roman" w:cs="Times New Roman"/>
            <w:sz w:val="24"/>
            <w:szCs w:val="24"/>
          </w:rPr>
          <w:t>. When</w:t>
        </w:r>
      </w:ins>
      <w:r w:rsidRPr="000D237D">
        <w:rPr>
          <w:rFonts w:ascii="Times New Roman" w:eastAsia="Times New Roman" w:hAnsi="Times New Roman" w:cs="Times New Roman"/>
          <w:sz w:val="24"/>
          <w:szCs w:val="24"/>
        </w:rPr>
        <w:t xml:space="preserve"> the auditor concludes that the summary schedule of prior audit findings materially misrepresents the status of any prior audit finding</w:t>
      </w:r>
      <w:del w:id="12487" w:author="OFFM" w:date="2024-04-16T10:53:00Z">
        <w:r w:rsidR="00817C00" w:rsidRPr="00F74592">
          <w:rPr>
            <w:rFonts w:ascii="Times New Roman" w:hAnsi="Times New Roman" w:cs="Times New Roman"/>
            <w:sz w:val="24"/>
            <w:szCs w:val="24"/>
          </w:rPr>
          <w:delText>. The</w:delText>
        </w:r>
      </w:del>
      <w:ins w:id="12488" w:author="OFFM" w:date="2024-04-16T10:53:00Z">
        <w:r w:rsidRPr="000D237D">
          <w:rPr>
            <w:rFonts w:ascii="Times New Roman" w:eastAsia="Times New Roman" w:hAnsi="Times New Roman" w:cs="Times New Roman"/>
            <w:sz w:val="24"/>
            <w:szCs w:val="24"/>
          </w:rPr>
          <w:t>, the</w:t>
        </w:r>
      </w:ins>
      <w:r w:rsidRPr="000D237D">
        <w:rPr>
          <w:rFonts w:ascii="Times New Roman" w:eastAsia="Times New Roman" w:hAnsi="Times New Roman" w:cs="Times New Roman"/>
          <w:sz w:val="24"/>
          <w:szCs w:val="24"/>
        </w:rPr>
        <w:t xml:space="preserve"> auditor must </w:t>
      </w:r>
      <w:del w:id="12489" w:author="OFFM" w:date="2024-04-16T10:53:00Z">
        <w:r w:rsidR="00817C00" w:rsidRPr="00F74592">
          <w:rPr>
            <w:rFonts w:ascii="Times New Roman" w:hAnsi="Times New Roman" w:cs="Times New Roman"/>
            <w:sz w:val="24"/>
            <w:szCs w:val="24"/>
          </w:rPr>
          <w:delText>perform audit follow-up procedures regardless of whether</w:delText>
        </w:r>
      </w:del>
      <w:ins w:id="12490" w:author="OFFM" w:date="2024-04-16T10:53:00Z">
        <w:r w:rsidRPr="000D237D">
          <w:rPr>
            <w:rFonts w:ascii="Times New Roman" w:eastAsia="Times New Roman" w:hAnsi="Times New Roman" w:cs="Times New Roman"/>
            <w:sz w:val="24"/>
            <w:szCs w:val="24"/>
          </w:rPr>
          <w:t>report this condition as</w:t>
        </w:r>
      </w:ins>
      <w:r w:rsidRPr="000D237D">
        <w:rPr>
          <w:rFonts w:ascii="Times New Roman" w:eastAsia="Times New Roman" w:hAnsi="Times New Roman" w:cs="Times New Roman"/>
          <w:sz w:val="24"/>
          <w:szCs w:val="24"/>
        </w:rPr>
        <w:t xml:space="preserve"> a </w:t>
      </w:r>
      <w:del w:id="12491" w:author="OFFM" w:date="2024-04-16T10:53:00Z">
        <w:r w:rsidR="00817C00" w:rsidRPr="00F74592">
          <w:rPr>
            <w:rFonts w:ascii="Times New Roman" w:hAnsi="Times New Roman" w:cs="Times New Roman"/>
            <w:sz w:val="24"/>
            <w:szCs w:val="24"/>
          </w:rPr>
          <w:delText>prior</w:delText>
        </w:r>
      </w:del>
      <w:ins w:id="12492" w:author="OFFM" w:date="2024-04-16T10:53:00Z">
        <w:r w:rsidRPr="000D237D">
          <w:rPr>
            <w:rFonts w:ascii="Times New Roman" w:eastAsia="Times New Roman" w:hAnsi="Times New Roman" w:cs="Times New Roman"/>
            <w:sz w:val="24"/>
            <w:szCs w:val="24"/>
          </w:rPr>
          <w:t>current-year</w:t>
        </w:r>
      </w:ins>
      <w:r w:rsidRPr="000D237D">
        <w:rPr>
          <w:rFonts w:ascii="Times New Roman" w:eastAsia="Times New Roman" w:hAnsi="Times New Roman" w:cs="Times New Roman"/>
          <w:sz w:val="24"/>
          <w:szCs w:val="24"/>
        </w:rPr>
        <w:t xml:space="preserve"> audit finding</w:t>
      </w:r>
      <w:del w:id="12493" w:author="OFFM" w:date="2024-04-16T10:53:00Z">
        <w:r w:rsidR="00817C00" w:rsidRPr="00F74592">
          <w:rPr>
            <w:rFonts w:ascii="Times New Roman" w:hAnsi="Times New Roman" w:cs="Times New Roman"/>
            <w:sz w:val="24"/>
            <w:szCs w:val="24"/>
          </w:rPr>
          <w:delText xml:space="preserve"> relates to a major program in the current year</w:delText>
        </w:r>
      </w:del>
      <w:r w:rsidRPr="000D237D">
        <w:rPr>
          <w:rFonts w:ascii="Times New Roman" w:eastAsia="Times New Roman" w:hAnsi="Times New Roman" w:cs="Times New Roman"/>
          <w:sz w:val="24"/>
          <w:szCs w:val="24"/>
        </w:rPr>
        <w:t xml:space="preserve">. </w:t>
      </w:r>
    </w:p>
    <w:p w14:paraId="12128122" w14:textId="1855174F"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(f)</w:t>
      </w:r>
      <w:r w:rsidRPr="00A63D45">
        <w:rPr>
          <w:rFonts w:ascii="Times New Roman" w:hAnsi="Times New Roman"/>
          <w:i/>
          <w:sz w:val="24"/>
        </w:rPr>
        <w:t xml:space="preserve"> Data collection form.</w:t>
      </w:r>
      <w:r w:rsidRPr="000D237D">
        <w:rPr>
          <w:rFonts w:ascii="Times New Roman" w:eastAsia="Times New Roman" w:hAnsi="Times New Roman" w:cs="Times New Roman"/>
          <w:sz w:val="24"/>
          <w:szCs w:val="24"/>
        </w:rPr>
        <w:t xml:space="preserve"> As required in § 200.512(b</w:t>
      </w:r>
      <w:proofErr w:type="gramStart"/>
      <w:r w:rsidRPr="000D237D">
        <w:rPr>
          <w:rFonts w:ascii="Times New Roman" w:eastAsia="Times New Roman" w:hAnsi="Times New Roman" w:cs="Times New Roman"/>
          <w:sz w:val="24"/>
          <w:szCs w:val="24"/>
        </w:rPr>
        <w:t>)(</w:t>
      </w:r>
      <w:proofErr w:type="gramEnd"/>
      <w:del w:id="12494" w:author="OFFM" w:date="2024-04-16T10:53:00Z">
        <w:r w:rsidR="00817C00" w:rsidRPr="00F74592">
          <w:rPr>
            <w:rFonts w:ascii="Times New Roman" w:hAnsi="Times New Roman" w:cs="Times New Roman"/>
            <w:sz w:val="24"/>
            <w:szCs w:val="24"/>
          </w:rPr>
          <w:delText>3</w:delText>
        </w:r>
      </w:del>
      <w:ins w:id="12495" w:author="OFFM" w:date="2024-04-16T10:53:00Z">
        <w:r w:rsidRPr="000D237D">
          <w:rPr>
            <w:rFonts w:ascii="Times New Roman" w:eastAsia="Times New Roman" w:hAnsi="Times New Roman" w:cs="Times New Roman"/>
            <w:sz w:val="24"/>
            <w:szCs w:val="24"/>
          </w:rPr>
          <w:t>4</w:t>
        </w:r>
      </w:ins>
      <w:r w:rsidRPr="000D237D">
        <w:rPr>
          <w:rFonts w:ascii="Times New Roman" w:eastAsia="Times New Roman" w:hAnsi="Times New Roman" w:cs="Times New Roman"/>
          <w:sz w:val="24"/>
          <w:szCs w:val="24"/>
        </w:rPr>
        <w:t>), the auditor must complete and sign specified sections of the data collection form.</w:t>
      </w:r>
      <w:del w:id="12496" w:author="OFFM" w:date="2024-04-16T10:53:00Z">
        <w:r w:rsidR="00817C00" w:rsidRPr="00F74592">
          <w:rPr>
            <w:rFonts w:ascii="Times New Roman" w:hAnsi="Times New Roman" w:cs="Times New Roman"/>
            <w:sz w:val="24"/>
            <w:szCs w:val="24"/>
          </w:rPr>
          <w:delText xml:space="preserve"> </w:delText>
        </w:r>
      </w:del>
    </w:p>
    <w:p w14:paraId="6AF09DA9"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200.515 Audit reporting.</w:t>
      </w:r>
    </w:p>
    <w:p w14:paraId="2BDD51F5" w14:textId="6BF4E3F7" w:rsidR="000B5224" w:rsidRPr="000D237D" w:rsidRDefault="00F2264C" w:rsidP="000B5224">
      <w:pPr>
        <w:spacing w:after="0" w:line="480" w:lineRule="auto"/>
        <w:ind w:firstLine="720"/>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The </w:t>
      </w:r>
      <w:del w:id="12497" w:author="OFFM" w:date="2024-04-16T10:53:00Z">
        <w:r w:rsidR="00817C00" w:rsidRPr="00F74592">
          <w:rPr>
            <w:rFonts w:ascii="Times New Roman" w:hAnsi="Times New Roman" w:cs="Times New Roman"/>
            <w:sz w:val="24"/>
            <w:szCs w:val="24"/>
          </w:rPr>
          <w:delText>auditor's</w:delText>
        </w:r>
      </w:del>
      <w:ins w:id="12498"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report(s) may be in the form of either combined or separate reports</w:t>
      </w:r>
      <w:del w:id="12499" w:author="OFFM" w:date="2024-04-16T10:53:00Z">
        <w:r w:rsidR="00817C00" w:rsidRPr="00F74592">
          <w:rPr>
            <w:rFonts w:ascii="Times New Roman" w:hAnsi="Times New Roman" w:cs="Times New Roman"/>
            <w:sz w:val="24"/>
            <w:szCs w:val="24"/>
          </w:rPr>
          <w:delText xml:space="preserve"> and</w:delText>
        </w:r>
      </w:del>
      <w:ins w:id="12500" w:author="OFFM" w:date="2024-04-16T10:53:00Z">
        <w:r w:rsidRPr="000D237D">
          <w:rPr>
            <w:rFonts w:ascii="Times New Roman" w:eastAsia="Times New Roman" w:hAnsi="Times New Roman" w:cs="Times New Roman"/>
            <w:sz w:val="24"/>
            <w:szCs w:val="24"/>
          </w:rPr>
          <w:t>. It</w:t>
        </w:r>
      </w:ins>
      <w:r w:rsidRPr="000D237D">
        <w:rPr>
          <w:rFonts w:ascii="Times New Roman" w:eastAsia="Times New Roman" w:hAnsi="Times New Roman" w:cs="Times New Roman"/>
          <w:sz w:val="24"/>
          <w:szCs w:val="24"/>
        </w:rPr>
        <w:t xml:space="preserve"> may be organized differently from the manner presented in this section. The </w:t>
      </w:r>
      <w:del w:id="12501" w:author="OFFM" w:date="2024-04-16T10:53:00Z">
        <w:r w:rsidR="00817C00" w:rsidRPr="00F74592">
          <w:rPr>
            <w:rFonts w:ascii="Times New Roman" w:hAnsi="Times New Roman" w:cs="Times New Roman"/>
            <w:sz w:val="24"/>
            <w:szCs w:val="24"/>
          </w:rPr>
          <w:lastRenderedPageBreak/>
          <w:delText>auditor's</w:delText>
        </w:r>
      </w:del>
      <w:ins w:id="12502"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report(s) must state that the audit was conducted in accordance with this part and include the following:</w:t>
      </w:r>
      <w:del w:id="12503" w:author="OFFM" w:date="2024-04-16T10:53:00Z">
        <w:r w:rsidR="00817C00" w:rsidRPr="00F74592">
          <w:rPr>
            <w:rFonts w:ascii="Times New Roman" w:hAnsi="Times New Roman" w:cs="Times New Roman"/>
            <w:sz w:val="24"/>
            <w:szCs w:val="24"/>
          </w:rPr>
          <w:delText xml:space="preserve"> </w:delText>
        </w:r>
      </w:del>
    </w:p>
    <w:p w14:paraId="649DFDB1" w14:textId="7BA95A3A"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w:t>
      </w:r>
      <w:del w:id="12504" w:author="OFFM" w:date="2024-04-16T10:53:00Z">
        <w:r w:rsidR="00817C00" w:rsidRPr="00F74592">
          <w:rPr>
            <w:rFonts w:ascii="Times New Roman" w:hAnsi="Times New Roman" w:cs="Times New Roman"/>
            <w:sz w:val="24"/>
            <w:szCs w:val="24"/>
          </w:rPr>
          <w:delText>Financial statements. The auditor must determine and provide an</w:delText>
        </w:r>
      </w:del>
      <w:ins w:id="12505" w:author="OFFM" w:date="2024-04-16T10:53:00Z">
        <w:r w:rsidRPr="000D237D">
          <w:rPr>
            <w:rFonts w:ascii="Times New Roman" w:eastAsia="Times New Roman" w:hAnsi="Times New Roman" w:cs="Times New Roman"/>
            <w:sz w:val="24"/>
            <w:szCs w:val="24"/>
          </w:rPr>
          <w:t>An</w:t>
        </w:r>
      </w:ins>
      <w:r w:rsidRPr="000D237D">
        <w:rPr>
          <w:rFonts w:ascii="Times New Roman" w:eastAsia="Times New Roman" w:hAnsi="Times New Roman" w:cs="Times New Roman"/>
          <w:sz w:val="24"/>
          <w:szCs w:val="24"/>
        </w:rPr>
        <w:t xml:space="preserve"> opinion (or disclaimer of opinion) </w:t>
      </w:r>
      <w:ins w:id="12506" w:author="OFFM" w:date="2024-04-16T10:53:00Z">
        <w:r w:rsidRPr="000D237D">
          <w:rPr>
            <w:rFonts w:ascii="Times New Roman" w:eastAsia="Times New Roman" w:hAnsi="Times New Roman" w:cs="Times New Roman"/>
            <w:sz w:val="24"/>
            <w:szCs w:val="24"/>
          </w:rPr>
          <w:t xml:space="preserve">on </w:t>
        </w:r>
      </w:ins>
      <w:r w:rsidRPr="000D237D">
        <w:rPr>
          <w:rFonts w:ascii="Times New Roman" w:eastAsia="Times New Roman" w:hAnsi="Times New Roman" w:cs="Times New Roman"/>
          <w:sz w:val="24"/>
          <w:szCs w:val="24"/>
        </w:rPr>
        <w:t xml:space="preserve">whether the financial </w:t>
      </w:r>
      <w:del w:id="12507" w:author="OFFM" w:date="2024-04-16T10:53:00Z">
        <w:r w:rsidR="00817C00" w:rsidRPr="00F74592">
          <w:rPr>
            <w:rFonts w:ascii="Times New Roman" w:hAnsi="Times New Roman" w:cs="Times New Roman"/>
            <w:sz w:val="24"/>
            <w:szCs w:val="24"/>
          </w:rPr>
          <w:delText>statements</w:delText>
        </w:r>
      </w:del>
      <w:ins w:id="12508" w:author="OFFM" w:date="2024-04-16T10:53:00Z">
        <w:r w:rsidRPr="000D237D">
          <w:rPr>
            <w:rFonts w:ascii="Times New Roman" w:eastAsia="Times New Roman" w:hAnsi="Times New Roman" w:cs="Times New Roman"/>
            <w:sz w:val="24"/>
            <w:szCs w:val="24"/>
          </w:rPr>
          <w:t>statement(s)</w:t>
        </w:r>
      </w:ins>
      <w:r w:rsidRPr="000D237D">
        <w:rPr>
          <w:rFonts w:ascii="Times New Roman" w:eastAsia="Times New Roman" w:hAnsi="Times New Roman" w:cs="Times New Roman"/>
          <w:sz w:val="24"/>
          <w:szCs w:val="24"/>
        </w:rPr>
        <w:t xml:space="preserve"> of the auditee </w:t>
      </w:r>
      <w:del w:id="12509" w:author="OFFM" w:date="2024-04-16T10:53:00Z">
        <w:r w:rsidR="00817C00" w:rsidRPr="00F74592">
          <w:rPr>
            <w:rFonts w:ascii="Times New Roman" w:hAnsi="Times New Roman" w:cs="Times New Roman"/>
            <w:sz w:val="24"/>
            <w:szCs w:val="24"/>
          </w:rPr>
          <w:delText>are</w:delText>
        </w:r>
      </w:del>
      <w:ins w:id="12510" w:author="OFFM" w:date="2024-04-16T10:53:00Z">
        <w:r w:rsidRPr="000D237D">
          <w:rPr>
            <w:rFonts w:ascii="Times New Roman" w:eastAsia="Times New Roman" w:hAnsi="Times New Roman" w:cs="Times New Roman"/>
            <w:sz w:val="24"/>
            <w:szCs w:val="24"/>
          </w:rPr>
          <w:t>is</w:t>
        </w:r>
      </w:ins>
      <w:r w:rsidRPr="000D237D">
        <w:rPr>
          <w:rFonts w:ascii="Times New Roman" w:eastAsia="Times New Roman" w:hAnsi="Times New Roman" w:cs="Times New Roman"/>
          <w:sz w:val="24"/>
          <w:szCs w:val="24"/>
        </w:rPr>
        <w:t xml:space="preserve"> presented fairly in all </w:t>
      </w:r>
      <w:del w:id="12511" w:author="OFFM" w:date="2024-04-16T10:53:00Z">
        <w:r w:rsidR="00817C00" w:rsidRPr="00F74592">
          <w:rPr>
            <w:rFonts w:ascii="Times New Roman" w:hAnsi="Times New Roman" w:cs="Times New Roman"/>
            <w:sz w:val="24"/>
            <w:szCs w:val="24"/>
          </w:rPr>
          <w:delText>materials</w:delText>
        </w:r>
      </w:del>
      <w:ins w:id="12512" w:author="OFFM" w:date="2024-04-16T10:53:00Z">
        <w:r w:rsidRPr="000D237D">
          <w:rPr>
            <w:rFonts w:ascii="Times New Roman" w:eastAsia="Times New Roman" w:hAnsi="Times New Roman" w:cs="Times New Roman"/>
            <w:sz w:val="24"/>
            <w:szCs w:val="24"/>
          </w:rPr>
          <w:t>material</w:t>
        </w:r>
      </w:ins>
      <w:r w:rsidRPr="000D237D">
        <w:rPr>
          <w:rFonts w:ascii="Times New Roman" w:eastAsia="Times New Roman" w:hAnsi="Times New Roman" w:cs="Times New Roman"/>
          <w:sz w:val="24"/>
          <w:szCs w:val="24"/>
        </w:rPr>
        <w:t xml:space="preserve"> respects in accordance with generally accepted accounting principles (or a special purpose framework such as cash, modified cash, or regulatory as required by </w:t>
      </w:r>
      <w:del w:id="12513" w:author="OFFM" w:date="2024-04-16T10:53:00Z">
        <w:r w:rsidR="00817C00" w:rsidRPr="00F74592">
          <w:rPr>
            <w:rFonts w:ascii="Times New Roman" w:hAnsi="Times New Roman" w:cs="Times New Roman"/>
            <w:sz w:val="24"/>
            <w:szCs w:val="24"/>
          </w:rPr>
          <w:delText>state</w:delText>
        </w:r>
      </w:del>
      <w:ins w:id="12514"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law). The auditor must also decide whether the schedule of expenditures of Federal awards is stated fairly in all material respects in relation to the auditee's financial statements as a whole.</w:t>
      </w:r>
      <w:del w:id="12515" w:author="OFFM" w:date="2024-04-16T10:53:00Z">
        <w:r w:rsidR="00817C00" w:rsidRPr="00F74592">
          <w:rPr>
            <w:rFonts w:ascii="Times New Roman" w:hAnsi="Times New Roman" w:cs="Times New Roman"/>
            <w:sz w:val="24"/>
            <w:szCs w:val="24"/>
          </w:rPr>
          <w:delText xml:space="preserve"> </w:delText>
        </w:r>
      </w:del>
    </w:p>
    <w:p w14:paraId="1C1A5967" w14:textId="1B4862F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A report on internal control over financial reporting and compliance with provisions of laws, regulations, contracts, and award agreements, noncompliance with which could have a material effect on the financial statements. This report must describe the scope of </w:t>
      </w:r>
      <w:del w:id="12516" w:author="OFFM" w:date="2024-04-16T10:53:00Z">
        <w:r w:rsidR="00817C00" w:rsidRPr="00F74592">
          <w:rPr>
            <w:rFonts w:ascii="Times New Roman" w:hAnsi="Times New Roman" w:cs="Times New Roman"/>
            <w:sz w:val="24"/>
            <w:szCs w:val="24"/>
          </w:rPr>
          <w:delText xml:space="preserve">testing of </w:delText>
        </w:r>
      </w:del>
      <w:r w:rsidRPr="000D237D">
        <w:rPr>
          <w:rFonts w:ascii="Times New Roman" w:eastAsia="Times New Roman" w:hAnsi="Times New Roman" w:cs="Times New Roman"/>
          <w:sz w:val="24"/>
          <w:szCs w:val="24"/>
        </w:rPr>
        <w:t xml:space="preserve">internal control and compliance </w:t>
      </w:r>
      <w:ins w:id="12517" w:author="OFFM" w:date="2024-04-16T10:53:00Z">
        <w:r w:rsidRPr="000D237D">
          <w:rPr>
            <w:rFonts w:ascii="Times New Roman" w:eastAsia="Times New Roman" w:hAnsi="Times New Roman" w:cs="Times New Roman"/>
            <w:sz w:val="24"/>
            <w:szCs w:val="24"/>
          </w:rPr>
          <w:t xml:space="preserve">testing </w:t>
        </w:r>
      </w:ins>
      <w:r w:rsidRPr="000D237D">
        <w:rPr>
          <w:rFonts w:ascii="Times New Roman" w:eastAsia="Times New Roman" w:hAnsi="Times New Roman" w:cs="Times New Roman"/>
          <w:sz w:val="24"/>
          <w:szCs w:val="24"/>
        </w:rPr>
        <w:t>and the results of the tests</w:t>
      </w:r>
      <w:del w:id="12518" w:author="OFFM" w:date="2024-04-16T10:53:00Z">
        <w:r w:rsidR="00817C00" w:rsidRPr="00F74592">
          <w:rPr>
            <w:rFonts w:ascii="Times New Roman" w:hAnsi="Times New Roman" w:cs="Times New Roman"/>
            <w:sz w:val="24"/>
            <w:szCs w:val="24"/>
          </w:rPr>
          <w:delText>, and, where</w:delText>
        </w:r>
      </w:del>
      <w:ins w:id="12519" w:author="OFFM" w:date="2024-04-16T10:53:00Z">
        <w:r w:rsidRPr="000D237D">
          <w:rPr>
            <w:rFonts w:ascii="Times New Roman" w:eastAsia="Times New Roman" w:hAnsi="Times New Roman" w:cs="Times New Roman"/>
            <w:sz w:val="24"/>
            <w:szCs w:val="24"/>
          </w:rPr>
          <w:t>. Where</w:t>
        </w:r>
      </w:ins>
      <w:r w:rsidRPr="000D237D">
        <w:rPr>
          <w:rFonts w:ascii="Times New Roman" w:eastAsia="Times New Roman" w:hAnsi="Times New Roman" w:cs="Times New Roman"/>
          <w:sz w:val="24"/>
          <w:szCs w:val="24"/>
        </w:rPr>
        <w:t xml:space="preserve"> applicable, </w:t>
      </w:r>
      <w:del w:id="12520" w:author="OFFM" w:date="2024-04-16T10:53:00Z">
        <w:r w:rsidR="00817C00" w:rsidRPr="00F74592">
          <w:rPr>
            <w:rFonts w:ascii="Times New Roman" w:hAnsi="Times New Roman" w:cs="Times New Roman"/>
            <w:sz w:val="24"/>
            <w:szCs w:val="24"/>
          </w:rPr>
          <w:delText>it will</w:delText>
        </w:r>
      </w:del>
      <w:ins w:id="12521" w:author="OFFM" w:date="2024-04-16T10:53:00Z">
        <w:r w:rsidRPr="000D237D">
          <w:rPr>
            <w:rFonts w:ascii="Times New Roman" w:eastAsia="Times New Roman" w:hAnsi="Times New Roman" w:cs="Times New Roman"/>
            <w:sz w:val="24"/>
            <w:szCs w:val="24"/>
          </w:rPr>
          <w:t>the report must</w:t>
        </w:r>
      </w:ins>
      <w:r w:rsidRPr="000D237D">
        <w:rPr>
          <w:rFonts w:ascii="Times New Roman" w:eastAsia="Times New Roman" w:hAnsi="Times New Roman" w:cs="Times New Roman"/>
          <w:sz w:val="24"/>
          <w:szCs w:val="24"/>
        </w:rPr>
        <w:t xml:space="preserve"> refer to the separate schedule of findings and questioned costs described in paragraph (d) of this section.</w:t>
      </w:r>
      <w:del w:id="12522" w:author="OFFM" w:date="2024-04-16T10:53:00Z">
        <w:r w:rsidR="00817C00" w:rsidRPr="00F74592">
          <w:rPr>
            <w:rFonts w:ascii="Times New Roman" w:hAnsi="Times New Roman" w:cs="Times New Roman"/>
            <w:sz w:val="24"/>
            <w:szCs w:val="24"/>
          </w:rPr>
          <w:delText xml:space="preserve"> </w:delText>
        </w:r>
      </w:del>
    </w:p>
    <w:p w14:paraId="39E47FB0" w14:textId="079F029F"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 A report on compliance for each major program and a report on internal control over compliance. This report must describe the scope of testing of internal control over compliance</w:t>
      </w:r>
      <w:del w:id="12523" w:author="OFFM" w:date="2024-04-16T10:53:00Z">
        <w:r w:rsidR="00817C00" w:rsidRPr="00F74592">
          <w:rPr>
            <w:rFonts w:ascii="Times New Roman" w:hAnsi="Times New Roman" w:cs="Times New Roman"/>
            <w:sz w:val="24"/>
            <w:szCs w:val="24"/>
          </w:rPr>
          <w:delText>,</w:delText>
        </w:r>
      </w:del>
      <w:ins w:id="12524" w:author="OFFM" w:date="2024-04-16T10:53:00Z">
        <w:r w:rsidRPr="000D237D">
          <w:rPr>
            <w:rFonts w:ascii="Times New Roman" w:eastAsia="Times New Roman" w:hAnsi="Times New Roman" w:cs="Times New Roman"/>
            <w:sz w:val="24"/>
            <w:szCs w:val="24"/>
          </w:rPr>
          <w:t xml:space="preserve"> and</w:t>
        </w:r>
      </w:ins>
      <w:r w:rsidRPr="000D237D">
        <w:rPr>
          <w:rFonts w:ascii="Times New Roman" w:eastAsia="Times New Roman" w:hAnsi="Times New Roman" w:cs="Times New Roman"/>
          <w:sz w:val="24"/>
          <w:szCs w:val="24"/>
        </w:rPr>
        <w:t xml:space="preserve"> include an opinion </w:t>
      </w:r>
      <w:ins w:id="1252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or disclaimer of opinion</w:t>
      </w:r>
      <w:ins w:id="1252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as to whether the auditee complied with Federal statutes, regulations, and the terms and conditions of Federal awards </w:t>
      </w:r>
      <w:del w:id="12527" w:author="OFFM" w:date="2024-04-16T10:53:00Z">
        <w:r w:rsidR="00817C00" w:rsidRPr="00F74592">
          <w:rPr>
            <w:rFonts w:ascii="Times New Roman" w:hAnsi="Times New Roman" w:cs="Times New Roman"/>
            <w:sz w:val="24"/>
            <w:szCs w:val="24"/>
          </w:rPr>
          <w:delText>which</w:delText>
        </w:r>
      </w:del>
      <w:ins w:id="12528"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could have a direct and material effect on each major program and refer to the separate schedule of findings and questioned costs described in paragraph (d) of this section.</w:t>
      </w:r>
      <w:del w:id="12529" w:author="OFFM" w:date="2024-04-16T10:53:00Z">
        <w:r w:rsidR="00817C00" w:rsidRPr="00F74592">
          <w:rPr>
            <w:rFonts w:ascii="Times New Roman" w:hAnsi="Times New Roman" w:cs="Times New Roman"/>
            <w:sz w:val="24"/>
            <w:szCs w:val="24"/>
          </w:rPr>
          <w:delText xml:space="preserve"> </w:delText>
        </w:r>
      </w:del>
    </w:p>
    <w:p w14:paraId="0E03506B" w14:textId="7A343D0A"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(d) A schedule of findings and questioned costs which must include the following three components:</w:t>
      </w:r>
      <w:del w:id="12530" w:author="OFFM" w:date="2024-04-16T10:53:00Z">
        <w:r w:rsidR="00817C00" w:rsidRPr="00F74592">
          <w:rPr>
            <w:rFonts w:ascii="Times New Roman" w:hAnsi="Times New Roman" w:cs="Times New Roman"/>
            <w:sz w:val="24"/>
            <w:szCs w:val="24"/>
          </w:rPr>
          <w:delText xml:space="preserve"> </w:delText>
        </w:r>
      </w:del>
    </w:p>
    <w:p w14:paraId="3030C54E" w14:textId="1B21A50B"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A summary of the </w:t>
      </w:r>
      <w:del w:id="12531" w:author="OFFM" w:date="2024-04-16T10:53:00Z">
        <w:r w:rsidR="00817C00" w:rsidRPr="00F74592">
          <w:rPr>
            <w:rFonts w:ascii="Times New Roman" w:hAnsi="Times New Roman" w:cs="Times New Roman"/>
            <w:sz w:val="24"/>
            <w:szCs w:val="24"/>
          </w:rPr>
          <w:delText>auditor's</w:delText>
        </w:r>
      </w:del>
      <w:ins w:id="12532"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results, which must include:</w:t>
      </w:r>
      <w:del w:id="12533" w:author="OFFM" w:date="2024-04-16T10:53:00Z">
        <w:r w:rsidR="00817C00" w:rsidRPr="00F74592">
          <w:rPr>
            <w:rFonts w:ascii="Times New Roman" w:hAnsi="Times New Roman" w:cs="Times New Roman"/>
            <w:sz w:val="24"/>
            <w:szCs w:val="24"/>
          </w:rPr>
          <w:delText xml:space="preserve"> </w:delText>
        </w:r>
      </w:del>
    </w:p>
    <w:p w14:paraId="5A0E1029" w14:textId="52BAD39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(i) The type of report the auditor issued </w:t>
      </w:r>
      <w:del w:id="12534" w:author="OFFM" w:date="2024-04-16T10:53:00Z">
        <w:r w:rsidR="00817C00" w:rsidRPr="00F74592">
          <w:rPr>
            <w:rFonts w:ascii="Times New Roman" w:hAnsi="Times New Roman" w:cs="Times New Roman"/>
            <w:sz w:val="24"/>
            <w:szCs w:val="24"/>
          </w:rPr>
          <w:delText xml:space="preserve">on whether the financial statements audited were prepared in accordance with GAAP (i.e., </w:delText>
        </w:r>
      </w:del>
      <w:ins w:id="1253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unmodified opinion, qualified opinion, adverse opinion, or disclaimer of opinion</w:t>
      </w:r>
      <w:del w:id="12536" w:author="OFFM" w:date="2024-04-16T10:53:00Z">
        <w:r w:rsidR="00817C00" w:rsidRPr="00F74592">
          <w:rPr>
            <w:rFonts w:ascii="Times New Roman" w:hAnsi="Times New Roman" w:cs="Times New Roman"/>
            <w:sz w:val="24"/>
            <w:szCs w:val="24"/>
          </w:rPr>
          <w:delText>);</w:delText>
        </w:r>
      </w:del>
      <w:ins w:id="12537" w:author="OFFM" w:date="2024-04-16T10:53:00Z">
        <w:r w:rsidRPr="000D237D">
          <w:rPr>
            <w:rFonts w:ascii="Times New Roman" w:eastAsia="Times New Roman" w:hAnsi="Times New Roman" w:cs="Times New Roman"/>
            <w:sz w:val="24"/>
            <w:szCs w:val="24"/>
          </w:rPr>
          <w:t>) on whether the audited financial statements were prepared in accordance with GAAP;</w:t>
        </w:r>
      </w:ins>
      <w:r w:rsidRPr="000D237D">
        <w:rPr>
          <w:rFonts w:ascii="Times New Roman" w:eastAsia="Times New Roman" w:hAnsi="Times New Roman" w:cs="Times New Roman"/>
          <w:sz w:val="24"/>
          <w:szCs w:val="24"/>
        </w:rPr>
        <w:t xml:space="preserve"> </w:t>
      </w:r>
    </w:p>
    <w:p w14:paraId="688ED207" w14:textId="64552432"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w:t>
      </w:r>
      <w:del w:id="12538" w:author="OFFM" w:date="2024-04-16T10:53:00Z">
        <w:r w:rsidR="00817C00" w:rsidRPr="00F74592">
          <w:rPr>
            <w:rFonts w:ascii="Times New Roman" w:hAnsi="Times New Roman" w:cs="Times New Roman"/>
            <w:sz w:val="24"/>
            <w:szCs w:val="24"/>
          </w:rPr>
          <w:delText>Where applicable, a</w:delText>
        </w:r>
      </w:del>
      <w:ins w:id="12539"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statement about whether significant deficiencies or material weaknesses in internal control were disclosed by the audit of the financial statements; </w:t>
      </w:r>
    </w:p>
    <w:p w14:paraId="4A1C4E47"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(iii) A statement as to whether the audit disclosed any noncompliance that is material to the financial statements of the auditee; </w:t>
      </w:r>
    </w:p>
    <w:p w14:paraId="3AF3DDAC" w14:textId="315A7D2A"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(iv) </w:t>
      </w:r>
      <w:del w:id="12540" w:author="OFFM" w:date="2024-04-16T10:53:00Z">
        <w:r w:rsidR="00817C00" w:rsidRPr="00F74592">
          <w:rPr>
            <w:rFonts w:ascii="Times New Roman" w:hAnsi="Times New Roman" w:cs="Times New Roman"/>
            <w:sz w:val="24"/>
            <w:szCs w:val="24"/>
          </w:rPr>
          <w:delText>Where applicable, a</w:delText>
        </w:r>
      </w:del>
      <w:ins w:id="12541"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statement about whether significant deficiencies or material weaknesses in internal control over major programs were disclosed by the audit; </w:t>
      </w:r>
    </w:p>
    <w:p w14:paraId="388BEE32" w14:textId="164BCFA0"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(v) The type of report the auditor issued </w:t>
      </w:r>
      <w:del w:id="12542" w:author="OFFM" w:date="2024-04-16T10:53:00Z">
        <w:r w:rsidR="00817C00" w:rsidRPr="00F74592">
          <w:rPr>
            <w:rFonts w:ascii="Times New Roman" w:hAnsi="Times New Roman" w:cs="Times New Roman"/>
            <w:sz w:val="24"/>
            <w:szCs w:val="24"/>
          </w:rPr>
          <w:delText xml:space="preserve">on compliance for major programs (i.e., </w:delText>
        </w:r>
      </w:del>
      <w:ins w:id="12543"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unmodified opinion, qualified opinion, adverse opinion, or disclaimer of opinion</w:t>
      </w:r>
      <w:del w:id="12544" w:author="OFFM" w:date="2024-04-16T10:53:00Z">
        <w:r w:rsidR="00817C00" w:rsidRPr="00F74592">
          <w:rPr>
            <w:rFonts w:ascii="Times New Roman" w:hAnsi="Times New Roman" w:cs="Times New Roman"/>
            <w:sz w:val="24"/>
            <w:szCs w:val="24"/>
          </w:rPr>
          <w:delText>);</w:delText>
        </w:r>
      </w:del>
      <w:ins w:id="12545" w:author="OFFM" w:date="2024-04-16T10:53:00Z">
        <w:r w:rsidRPr="000D237D">
          <w:rPr>
            <w:rFonts w:ascii="Times New Roman" w:eastAsia="Times New Roman" w:hAnsi="Times New Roman" w:cs="Times New Roman"/>
            <w:sz w:val="24"/>
            <w:szCs w:val="24"/>
          </w:rPr>
          <w:t>) on compliance for major programs;</w:t>
        </w:r>
      </w:ins>
      <w:r w:rsidRPr="000D237D">
        <w:rPr>
          <w:rFonts w:ascii="Times New Roman" w:eastAsia="Times New Roman" w:hAnsi="Times New Roman" w:cs="Times New Roman"/>
          <w:sz w:val="24"/>
          <w:szCs w:val="24"/>
        </w:rPr>
        <w:t xml:space="preserve"> </w:t>
      </w:r>
    </w:p>
    <w:p w14:paraId="6B3DBE6A"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(vi) A statement as to whether the audit disclosed any audit findings that the auditor is required to report under § 200.516(a); </w:t>
      </w:r>
    </w:p>
    <w:p w14:paraId="3F175B70" w14:textId="77777777" w:rsidR="00817C00" w:rsidRPr="00F74592" w:rsidRDefault="00F2264C" w:rsidP="00701F7C">
      <w:pPr>
        <w:spacing w:after="0" w:line="480" w:lineRule="auto"/>
        <w:ind w:firstLine="720"/>
        <w:contextualSpacing/>
        <w:rPr>
          <w:del w:id="12546"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(vii) An identification of major programs by listing each individual major program; however, in the case of a cluster of programs, only the cluster name as shown on the </w:t>
      </w:r>
      <w:del w:id="12547" w:author="OFFM" w:date="2024-04-16T10:53:00Z">
        <w:r w:rsidR="00817C00" w:rsidRPr="00F74592">
          <w:rPr>
            <w:rFonts w:ascii="Times New Roman" w:hAnsi="Times New Roman" w:cs="Times New Roman"/>
            <w:sz w:val="24"/>
            <w:szCs w:val="24"/>
          </w:rPr>
          <w:delText>Schedule</w:delText>
        </w:r>
      </w:del>
      <w:ins w:id="12548" w:author="OFFM" w:date="2024-04-16T10:53:00Z">
        <w:r w:rsidRPr="000D237D">
          <w:rPr>
            <w:rFonts w:ascii="Times New Roman" w:eastAsia="Times New Roman" w:hAnsi="Times New Roman" w:cs="Times New Roman"/>
            <w:sz w:val="24"/>
            <w:szCs w:val="24"/>
          </w:rPr>
          <w:t>schedule</w:t>
        </w:r>
      </w:ins>
      <w:r w:rsidRPr="000D237D">
        <w:rPr>
          <w:rFonts w:ascii="Times New Roman" w:eastAsia="Times New Roman" w:hAnsi="Times New Roman" w:cs="Times New Roman"/>
          <w:sz w:val="24"/>
          <w:szCs w:val="24"/>
        </w:rPr>
        <w:t xml:space="preserve"> of </w:t>
      </w:r>
      <w:del w:id="12549" w:author="OFFM" w:date="2024-04-16T10:53:00Z">
        <w:r w:rsidR="00817C00" w:rsidRPr="00F74592">
          <w:rPr>
            <w:rFonts w:ascii="Times New Roman" w:hAnsi="Times New Roman" w:cs="Times New Roman"/>
            <w:sz w:val="24"/>
            <w:szCs w:val="24"/>
          </w:rPr>
          <w:delText>Expenditures</w:delText>
        </w:r>
      </w:del>
      <w:ins w:id="12550" w:author="OFFM" w:date="2024-04-16T10:53:00Z">
        <w:r w:rsidRPr="000D237D">
          <w:rPr>
            <w:rFonts w:ascii="Times New Roman" w:eastAsia="Times New Roman" w:hAnsi="Times New Roman" w:cs="Times New Roman"/>
            <w:sz w:val="24"/>
            <w:szCs w:val="24"/>
          </w:rPr>
          <w:t>expenditures</w:t>
        </w:r>
      </w:ins>
      <w:r w:rsidRPr="000D237D">
        <w:rPr>
          <w:rFonts w:ascii="Times New Roman" w:eastAsia="Times New Roman" w:hAnsi="Times New Roman" w:cs="Times New Roman"/>
          <w:sz w:val="24"/>
          <w:szCs w:val="24"/>
        </w:rPr>
        <w:t xml:space="preserve"> of Federal Awards </w:t>
      </w:r>
      <w:proofErr w:type="gramStart"/>
      <w:r w:rsidRPr="000D237D">
        <w:rPr>
          <w:rFonts w:ascii="Times New Roman" w:eastAsia="Times New Roman" w:hAnsi="Times New Roman" w:cs="Times New Roman"/>
          <w:sz w:val="24"/>
          <w:szCs w:val="24"/>
        </w:rPr>
        <w:t>is</w:t>
      </w:r>
      <w:proofErr w:type="gramEnd"/>
      <w:r w:rsidRPr="000D237D">
        <w:rPr>
          <w:rFonts w:ascii="Times New Roman" w:eastAsia="Times New Roman" w:hAnsi="Times New Roman" w:cs="Times New Roman"/>
          <w:sz w:val="24"/>
          <w:szCs w:val="24"/>
        </w:rPr>
        <w:t xml:space="preserve"> required; </w:t>
      </w:r>
    </w:p>
    <w:p w14:paraId="3ABEE8F0" w14:textId="06038A6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(viii) The dollar threshold used to distinguish between Type A and Type B programs, as described in § 200.518(b)(1) or (3) when a recalculation of the Type A threshold is required for large loan or loan guarantees; and</w:t>
      </w:r>
      <w:del w:id="12551" w:author="OFFM" w:date="2024-04-16T10:53:00Z">
        <w:r w:rsidR="00817C00" w:rsidRPr="00F74592">
          <w:rPr>
            <w:rFonts w:ascii="Times New Roman" w:hAnsi="Times New Roman" w:cs="Times New Roman"/>
            <w:sz w:val="24"/>
            <w:szCs w:val="24"/>
          </w:rPr>
          <w:delText xml:space="preserve"> </w:delText>
        </w:r>
      </w:del>
    </w:p>
    <w:p w14:paraId="48FAFF8D" w14:textId="6C3CA0F3"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(ix) A statement as to whether the auditee qualified as a low-risk auditee under</w:t>
      </w:r>
      <w:del w:id="12552" w:author="OFFM" w:date="2024-04-16T10:53:00Z">
        <w:r w:rsidR="00817C00" w:rsidRPr="00F74592">
          <w:rPr>
            <w:rFonts w:ascii="Times New Roman" w:hAnsi="Times New Roman" w:cs="Times New Roman"/>
            <w:sz w:val="24"/>
            <w:szCs w:val="24"/>
          </w:rPr>
          <w:delText xml:space="preserve"> </w:delText>
        </w:r>
      </w:del>
      <w:r w:rsidRPr="000D237D">
        <w:rPr>
          <w:rFonts w:ascii="Times New Roman" w:eastAsia="Times New Roman" w:hAnsi="Times New Roman" w:cs="Times New Roman"/>
          <w:sz w:val="24"/>
          <w:szCs w:val="24"/>
        </w:rPr>
        <w:t>§ 200.520.</w:t>
      </w:r>
      <w:del w:id="12553" w:author="OFFM" w:date="2024-04-16T10:53:00Z">
        <w:r w:rsidR="00817C00" w:rsidRPr="00F74592">
          <w:rPr>
            <w:rFonts w:ascii="Times New Roman" w:hAnsi="Times New Roman" w:cs="Times New Roman"/>
            <w:sz w:val="24"/>
            <w:szCs w:val="24"/>
          </w:rPr>
          <w:delText xml:space="preserve"> </w:delText>
        </w:r>
      </w:del>
    </w:p>
    <w:p w14:paraId="602A9F2F" w14:textId="6BE50C54"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Findings relating to the financial statements </w:t>
      </w:r>
      <w:del w:id="12554" w:author="OFFM" w:date="2024-04-16T10:53:00Z">
        <w:r w:rsidR="00817C00" w:rsidRPr="00F74592">
          <w:rPr>
            <w:rFonts w:ascii="Times New Roman" w:hAnsi="Times New Roman" w:cs="Times New Roman"/>
            <w:sz w:val="24"/>
            <w:szCs w:val="24"/>
          </w:rPr>
          <w:delText xml:space="preserve">which are </w:delText>
        </w:r>
      </w:del>
      <w:r w:rsidRPr="000D237D">
        <w:rPr>
          <w:rFonts w:ascii="Times New Roman" w:eastAsia="Times New Roman" w:hAnsi="Times New Roman" w:cs="Times New Roman"/>
          <w:sz w:val="24"/>
          <w:szCs w:val="24"/>
        </w:rPr>
        <w:t>required to be reported in accordance with GAGAS.</w:t>
      </w:r>
      <w:del w:id="12555" w:author="OFFM" w:date="2024-04-16T10:53:00Z">
        <w:r w:rsidR="00817C00" w:rsidRPr="00F74592">
          <w:rPr>
            <w:rFonts w:ascii="Times New Roman" w:hAnsi="Times New Roman" w:cs="Times New Roman"/>
            <w:sz w:val="24"/>
            <w:szCs w:val="24"/>
          </w:rPr>
          <w:delText xml:space="preserve"> </w:delText>
        </w:r>
      </w:del>
    </w:p>
    <w:p w14:paraId="5E29BB8B" w14:textId="4D16F1D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(3) Findings and questioned costs for Federal awards which must include audit findings as defined in § 200.516(a</w:t>
      </w:r>
      <w:del w:id="12556" w:author="OFFM" w:date="2024-04-16T10:53:00Z">
        <w:r w:rsidR="00817C00" w:rsidRPr="00F74592">
          <w:rPr>
            <w:rFonts w:ascii="Times New Roman" w:hAnsi="Times New Roman" w:cs="Times New Roman"/>
            <w:sz w:val="24"/>
            <w:szCs w:val="24"/>
          </w:rPr>
          <w:delText xml:space="preserve">). </w:delText>
        </w:r>
      </w:del>
      <w:ins w:id="12557" w:author="OFFM" w:date="2024-04-16T10:53:00Z">
        <w:r w:rsidRPr="000D237D">
          <w:rPr>
            <w:rFonts w:ascii="Times New Roman" w:eastAsia="Times New Roman" w:hAnsi="Times New Roman" w:cs="Times New Roman"/>
            <w:sz w:val="24"/>
            <w:szCs w:val="24"/>
          </w:rPr>
          <w:t>) and be reported in the following manner:</w:t>
        </w:r>
      </w:ins>
    </w:p>
    <w:p w14:paraId="020CABCD" w14:textId="5208E086"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 Audit findings (</w:t>
      </w:r>
      <w:del w:id="12558" w:author="OFFM" w:date="2024-04-16T10:53:00Z">
        <w:r w:rsidR="00817C00" w:rsidRPr="00F74592">
          <w:rPr>
            <w:rFonts w:ascii="Times New Roman" w:hAnsi="Times New Roman" w:cs="Times New Roman"/>
            <w:sz w:val="24"/>
            <w:szCs w:val="24"/>
          </w:rPr>
          <w:delText>e.g.,</w:delText>
        </w:r>
      </w:del>
      <w:ins w:id="12559" w:author="OFFM" w:date="2024-04-16T10:53:00Z">
        <w:r w:rsidRPr="000D237D">
          <w:rPr>
            <w:rFonts w:ascii="Times New Roman" w:eastAsia="Times New Roman" w:hAnsi="Times New Roman" w:cs="Times New Roman"/>
            <w:sz w:val="24"/>
            <w:szCs w:val="24"/>
          </w:rPr>
          <w:t>for example,</w:t>
        </w:r>
      </w:ins>
      <w:r w:rsidRPr="000D237D">
        <w:rPr>
          <w:rFonts w:ascii="Times New Roman" w:eastAsia="Times New Roman" w:hAnsi="Times New Roman" w:cs="Times New Roman"/>
          <w:sz w:val="24"/>
          <w:szCs w:val="24"/>
        </w:rPr>
        <w:t xml:space="preserve"> internal control findings, compliance findings, questioned costs, or fraud) that relate to the same issue must be presented as a single audit finding. Where practical, audit findings should be organized by Federal agency or pass-through entity.</w:t>
      </w:r>
      <w:del w:id="12560" w:author="OFFM" w:date="2024-04-16T10:53:00Z">
        <w:r w:rsidR="00817C00" w:rsidRPr="00F74592">
          <w:rPr>
            <w:rFonts w:ascii="Times New Roman" w:hAnsi="Times New Roman" w:cs="Times New Roman"/>
            <w:sz w:val="24"/>
            <w:szCs w:val="24"/>
          </w:rPr>
          <w:delText xml:space="preserve"> </w:delText>
        </w:r>
      </w:del>
    </w:p>
    <w:p w14:paraId="3B2784F4" w14:textId="0C146373"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(ii) Audit findings that relate to both the financial statements </w:t>
      </w:r>
      <w:ins w:id="12561" w:author="OFFM" w:date="2024-04-16T10:53:00Z">
        <w:r w:rsidRPr="000D237D">
          <w:rPr>
            <w:rFonts w:ascii="Times New Roman" w:eastAsia="Times New Roman" w:hAnsi="Times New Roman" w:cs="Times New Roman"/>
            <w:sz w:val="24"/>
            <w:szCs w:val="24"/>
          </w:rPr>
          <w:t xml:space="preserve">(paragraph (d)(2) of this section) </w:t>
        </w:r>
      </w:ins>
      <w:r w:rsidRPr="000D237D">
        <w:rPr>
          <w:rFonts w:ascii="Times New Roman" w:eastAsia="Times New Roman" w:hAnsi="Times New Roman" w:cs="Times New Roman"/>
          <w:sz w:val="24"/>
          <w:szCs w:val="24"/>
        </w:rPr>
        <w:t>and Federal awards</w:t>
      </w:r>
      <w:del w:id="12562" w:author="OFFM" w:date="2024-04-16T10:53:00Z">
        <w:r w:rsidR="00817C00" w:rsidRPr="00F74592">
          <w:rPr>
            <w:rFonts w:ascii="Times New Roman" w:hAnsi="Times New Roman" w:cs="Times New Roman"/>
            <w:sz w:val="24"/>
            <w:szCs w:val="24"/>
          </w:rPr>
          <w:delText>, as reported under paragraphs (d)(2) and</w:delText>
        </w:r>
      </w:del>
      <w:ins w:id="12563" w:author="OFFM" w:date="2024-04-16T10:53:00Z">
        <w:r w:rsidRPr="000D237D">
          <w:rPr>
            <w:rFonts w:ascii="Times New Roman" w:eastAsia="Times New Roman" w:hAnsi="Times New Roman" w:cs="Times New Roman"/>
            <w:sz w:val="24"/>
            <w:szCs w:val="24"/>
          </w:rPr>
          <w:t xml:space="preserve"> (this paragraph</w:t>
        </w:r>
      </w:ins>
      <w:r w:rsidRPr="000D237D">
        <w:rPr>
          <w:rFonts w:ascii="Times New Roman" w:eastAsia="Times New Roman" w:hAnsi="Times New Roman" w:cs="Times New Roman"/>
          <w:sz w:val="24"/>
          <w:szCs w:val="24"/>
        </w:rPr>
        <w:t xml:space="preserve"> (d</w:t>
      </w:r>
      <w:proofErr w:type="gramStart"/>
      <w:r w:rsidRPr="000D237D">
        <w:rPr>
          <w:rFonts w:ascii="Times New Roman" w:eastAsia="Times New Roman" w:hAnsi="Times New Roman" w:cs="Times New Roman"/>
          <w:sz w:val="24"/>
          <w:szCs w:val="24"/>
        </w:rPr>
        <w:t>)(</w:t>
      </w:r>
      <w:proofErr w:type="gramEnd"/>
      <w:r w:rsidRPr="000D237D">
        <w:rPr>
          <w:rFonts w:ascii="Times New Roman" w:eastAsia="Times New Roman" w:hAnsi="Times New Roman" w:cs="Times New Roman"/>
          <w:sz w:val="24"/>
          <w:szCs w:val="24"/>
        </w:rPr>
        <w:t>3</w:t>
      </w:r>
      <w:del w:id="12564" w:author="OFFM" w:date="2024-04-16T10:53:00Z">
        <w:r w:rsidR="00817C00" w:rsidRPr="00F74592">
          <w:rPr>
            <w:rFonts w:ascii="Times New Roman" w:hAnsi="Times New Roman" w:cs="Times New Roman"/>
            <w:sz w:val="24"/>
            <w:szCs w:val="24"/>
          </w:rPr>
          <w:delText>) of this section, respectively,</w:delText>
        </w:r>
      </w:del>
      <w:ins w:id="1256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must be reported in both sections of the schedule. However, the reporting in one section of the schedule may be in summary form </w:t>
      </w:r>
      <w:del w:id="12566" w:author="OFFM" w:date="2024-04-16T10:53:00Z">
        <w:r w:rsidR="00817C00" w:rsidRPr="00F74592">
          <w:rPr>
            <w:rFonts w:ascii="Times New Roman" w:hAnsi="Times New Roman" w:cs="Times New Roman"/>
            <w:sz w:val="24"/>
            <w:szCs w:val="24"/>
          </w:rPr>
          <w:delText>with a</w:delText>
        </w:r>
      </w:del>
      <w:ins w:id="12567" w:author="OFFM" w:date="2024-04-16T10:53:00Z">
        <w:r w:rsidRPr="000D237D">
          <w:rPr>
            <w:rFonts w:ascii="Times New Roman" w:eastAsia="Times New Roman" w:hAnsi="Times New Roman" w:cs="Times New Roman"/>
            <w:sz w:val="24"/>
            <w:szCs w:val="24"/>
          </w:rPr>
          <w:t>and</w:t>
        </w:r>
      </w:ins>
      <w:r w:rsidRPr="000D237D">
        <w:rPr>
          <w:rFonts w:ascii="Times New Roman" w:eastAsia="Times New Roman" w:hAnsi="Times New Roman" w:cs="Times New Roman"/>
          <w:sz w:val="24"/>
          <w:szCs w:val="24"/>
        </w:rPr>
        <w:t xml:space="preserve"> reference </w:t>
      </w:r>
      <w:del w:id="12568" w:author="OFFM" w:date="2024-04-16T10:53:00Z">
        <w:r w:rsidR="00817C00" w:rsidRPr="00F74592">
          <w:rPr>
            <w:rFonts w:ascii="Times New Roman" w:hAnsi="Times New Roman" w:cs="Times New Roman"/>
            <w:sz w:val="24"/>
            <w:szCs w:val="24"/>
          </w:rPr>
          <w:delText xml:space="preserve">to </w:delText>
        </w:r>
      </w:del>
      <w:r w:rsidRPr="000D237D">
        <w:rPr>
          <w:rFonts w:ascii="Times New Roman" w:eastAsia="Times New Roman" w:hAnsi="Times New Roman" w:cs="Times New Roman"/>
          <w:sz w:val="24"/>
          <w:szCs w:val="24"/>
        </w:rPr>
        <w:t>a detailed reporting in the other section</w:t>
      </w:r>
      <w:del w:id="12569" w:author="OFFM" w:date="2024-04-16T10:53:00Z">
        <w:r w:rsidR="00817C00" w:rsidRPr="00F74592">
          <w:rPr>
            <w:rFonts w:ascii="Times New Roman" w:hAnsi="Times New Roman" w:cs="Times New Roman"/>
            <w:sz w:val="24"/>
            <w:szCs w:val="24"/>
          </w:rPr>
          <w:delText xml:space="preserve"> of the schedule. </w:delText>
        </w:r>
      </w:del>
      <w:ins w:id="12570" w:author="OFFM" w:date="2024-04-16T10:53:00Z">
        <w:r w:rsidRPr="000D237D">
          <w:rPr>
            <w:rFonts w:ascii="Times New Roman" w:eastAsia="Times New Roman" w:hAnsi="Times New Roman" w:cs="Times New Roman"/>
            <w:sz w:val="24"/>
            <w:szCs w:val="24"/>
          </w:rPr>
          <w:t>.</w:t>
        </w:r>
      </w:ins>
    </w:p>
    <w:p w14:paraId="7624684B" w14:textId="2E68AED3"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(e) Nothing in this part precludes combining </w:t>
      </w:r>
      <w:del w:id="12571" w:author="OFFM" w:date="2024-04-16T10:53:00Z">
        <w:r w:rsidR="00817C00" w:rsidRPr="00F74592">
          <w:rPr>
            <w:rFonts w:ascii="Times New Roman" w:hAnsi="Times New Roman" w:cs="Times New Roman"/>
            <w:sz w:val="24"/>
            <w:szCs w:val="24"/>
          </w:rPr>
          <w:delText xml:space="preserve">of </w:delText>
        </w:r>
      </w:del>
      <w:r w:rsidRPr="000D237D">
        <w:rPr>
          <w:rFonts w:ascii="Times New Roman" w:eastAsia="Times New Roman" w:hAnsi="Times New Roman" w:cs="Times New Roman"/>
          <w:sz w:val="24"/>
          <w:szCs w:val="24"/>
        </w:rPr>
        <w:t>the</w:t>
      </w:r>
      <w:del w:id="12572" w:author="OFFM" w:date="2024-04-16T10:53:00Z">
        <w:r w:rsidR="00817C00" w:rsidRPr="00F74592">
          <w:rPr>
            <w:rFonts w:ascii="Times New Roman" w:hAnsi="Times New Roman" w:cs="Times New Roman"/>
            <w:sz w:val="24"/>
            <w:szCs w:val="24"/>
          </w:rPr>
          <w:delText xml:space="preserve"> audit</w:delText>
        </w:r>
      </w:del>
      <w:r w:rsidRPr="000D237D">
        <w:rPr>
          <w:rFonts w:ascii="Times New Roman" w:eastAsia="Times New Roman" w:hAnsi="Times New Roman" w:cs="Times New Roman"/>
          <w:sz w:val="24"/>
          <w:szCs w:val="24"/>
        </w:rPr>
        <w:t xml:space="preserve"> reporting required by this section with the reporting required by § 200.512(b) when allowed by GAGAS and </w:t>
      </w:r>
      <w:del w:id="12573" w:author="OFFM" w:date="2024-04-16T10:53:00Z">
        <w:r w:rsidR="00817C00" w:rsidRPr="00F74592">
          <w:rPr>
            <w:rFonts w:ascii="Times New Roman" w:hAnsi="Times New Roman" w:cs="Times New Roman"/>
            <w:sz w:val="24"/>
            <w:szCs w:val="24"/>
          </w:rPr>
          <w:delText>appendix</w:delText>
        </w:r>
      </w:del>
      <w:ins w:id="12574" w:author="OFFM" w:date="2024-04-16T10:53:00Z">
        <w:r w:rsidRPr="000D237D">
          <w:rPr>
            <w:rFonts w:ascii="Times New Roman" w:hAnsi="Times New Roman" w:cs="Times New Roman"/>
            <w:sz w:val="24"/>
            <w:szCs w:val="24"/>
          </w:rPr>
          <w:t>Appendix</w:t>
        </w:r>
      </w:ins>
      <w:r w:rsidRPr="000D237D">
        <w:rPr>
          <w:rFonts w:ascii="Times New Roman" w:hAnsi="Times New Roman" w:cs="Times New Roman"/>
          <w:sz w:val="24"/>
          <w:szCs w:val="24"/>
        </w:rPr>
        <w:t xml:space="preserve"> X </w:t>
      </w:r>
      <w:del w:id="12575" w:author="OFFM" w:date="2024-04-16T10:53:00Z">
        <w:r w:rsidR="00817C00" w:rsidRPr="00F74592">
          <w:rPr>
            <w:rFonts w:ascii="Times New Roman" w:hAnsi="Times New Roman" w:cs="Times New Roman"/>
            <w:sz w:val="24"/>
            <w:szCs w:val="24"/>
          </w:rPr>
          <w:delText>to</w:delText>
        </w:r>
      </w:del>
      <w:ins w:id="12576" w:author="OFFM" w:date="2024-04-16T10:53:00Z">
        <w:r w:rsidRPr="000D237D">
          <w:rPr>
            <w:rFonts w:ascii="Times New Roman" w:hAnsi="Times New Roman" w:cs="Times New Roman"/>
            <w:sz w:val="24"/>
            <w:szCs w:val="24"/>
          </w:rPr>
          <w:t>of</w:t>
        </w:r>
      </w:ins>
      <w:r w:rsidRPr="000D237D">
        <w:rPr>
          <w:rFonts w:ascii="Times New Roman" w:hAnsi="Times New Roman" w:cs="Times New Roman"/>
          <w:sz w:val="24"/>
          <w:szCs w:val="24"/>
        </w:rPr>
        <w:t xml:space="preserve"> this part</w:t>
      </w:r>
      <w:r w:rsidRPr="000D237D">
        <w:rPr>
          <w:rFonts w:ascii="Times New Roman" w:eastAsia="Times New Roman" w:hAnsi="Times New Roman" w:cs="Times New Roman"/>
          <w:sz w:val="24"/>
          <w:szCs w:val="24"/>
        </w:rPr>
        <w:t>.</w:t>
      </w:r>
      <w:del w:id="12577" w:author="OFFM" w:date="2024-04-16T10:53:00Z">
        <w:r w:rsidR="00817C00" w:rsidRPr="00F74592">
          <w:rPr>
            <w:rFonts w:ascii="Times New Roman" w:hAnsi="Times New Roman" w:cs="Times New Roman"/>
            <w:sz w:val="24"/>
            <w:szCs w:val="24"/>
          </w:rPr>
          <w:delText xml:space="preserve"> </w:delText>
        </w:r>
      </w:del>
    </w:p>
    <w:p w14:paraId="6DC20C6A"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200.516 Audit findings.</w:t>
      </w:r>
    </w:p>
    <w:p w14:paraId="4863326C" w14:textId="40589C0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w:t>
      </w:r>
      <w:r w:rsidRPr="00A63D45">
        <w:rPr>
          <w:rFonts w:ascii="Times New Roman" w:hAnsi="Times New Roman"/>
          <w:i/>
          <w:sz w:val="24"/>
        </w:rPr>
        <w:t xml:space="preserve"> Audit findings reported.</w:t>
      </w:r>
      <w:r w:rsidRPr="000D237D">
        <w:rPr>
          <w:rFonts w:ascii="Times New Roman" w:eastAsia="Times New Roman" w:hAnsi="Times New Roman" w:cs="Times New Roman"/>
          <w:sz w:val="24"/>
          <w:szCs w:val="24"/>
        </w:rPr>
        <w:t xml:space="preserve"> The auditor must report the following as </w:t>
      </w:r>
      <w:ins w:id="12578" w:author="OFFM" w:date="2024-04-16T10:53:00Z">
        <w:r w:rsidRPr="000D237D">
          <w:rPr>
            <w:rFonts w:ascii="Times New Roman" w:eastAsia="Times New Roman" w:hAnsi="Times New Roman" w:cs="Times New Roman"/>
            <w:sz w:val="24"/>
            <w:szCs w:val="24"/>
          </w:rPr>
          <w:t xml:space="preserve">an </w:t>
        </w:r>
      </w:ins>
      <w:r w:rsidRPr="000D237D">
        <w:rPr>
          <w:rFonts w:ascii="Times New Roman" w:eastAsia="Times New Roman" w:hAnsi="Times New Roman" w:cs="Times New Roman"/>
          <w:sz w:val="24"/>
          <w:szCs w:val="24"/>
        </w:rPr>
        <w:t xml:space="preserve">audit </w:t>
      </w:r>
      <w:del w:id="12579" w:author="OFFM" w:date="2024-04-16T10:53:00Z">
        <w:r w:rsidR="00817C00" w:rsidRPr="00F74592">
          <w:rPr>
            <w:rFonts w:ascii="Times New Roman" w:hAnsi="Times New Roman" w:cs="Times New Roman"/>
            <w:sz w:val="24"/>
            <w:szCs w:val="24"/>
          </w:rPr>
          <w:delText>findings</w:delText>
        </w:r>
      </w:del>
      <w:ins w:id="12580" w:author="OFFM" w:date="2024-04-16T10:53:00Z">
        <w:r w:rsidRPr="000D237D">
          <w:rPr>
            <w:rFonts w:ascii="Times New Roman" w:eastAsia="Times New Roman" w:hAnsi="Times New Roman" w:cs="Times New Roman"/>
            <w:sz w:val="24"/>
            <w:szCs w:val="24"/>
          </w:rPr>
          <w:t>finding</w:t>
        </w:r>
      </w:ins>
      <w:r w:rsidRPr="000D237D">
        <w:rPr>
          <w:rFonts w:ascii="Times New Roman" w:eastAsia="Times New Roman" w:hAnsi="Times New Roman" w:cs="Times New Roman"/>
          <w:sz w:val="24"/>
          <w:szCs w:val="24"/>
        </w:rPr>
        <w:t xml:space="preserve"> in </w:t>
      </w:r>
      <w:del w:id="12581" w:author="OFFM" w:date="2024-04-16T10:53:00Z">
        <w:r w:rsidR="00817C00" w:rsidRPr="00F74592">
          <w:rPr>
            <w:rFonts w:ascii="Times New Roman" w:hAnsi="Times New Roman" w:cs="Times New Roman"/>
            <w:sz w:val="24"/>
            <w:szCs w:val="24"/>
          </w:rPr>
          <w:delText>a</w:delText>
        </w:r>
      </w:del>
      <w:ins w:id="12582"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schedule of findings and questioned costs:</w:t>
      </w:r>
      <w:del w:id="12583" w:author="OFFM" w:date="2024-04-16T10:53:00Z">
        <w:r w:rsidR="00817C00" w:rsidRPr="00F74592">
          <w:rPr>
            <w:rFonts w:ascii="Times New Roman" w:hAnsi="Times New Roman" w:cs="Times New Roman"/>
            <w:sz w:val="24"/>
            <w:szCs w:val="24"/>
          </w:rPr>
          <w:delText xml:space="preserve"> </w:delText>
        </w:r>
      </w:del>
    </w:p>
    <w:p w14:paraId="20923313" w14:textId="0B826862"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Significant deficiencies and material weaknesses in internal control over major programs</w:t>
      </w:r>
      <w:del w:id="12584" w:author="OFFM" w:date="2024-04-16T10:53:00Z">
        <w:r w:rsidR="00817C00" w:rsidRPr="00F74592">
          <w:rPr>
            <w:rFonts w:ascii="Times New Roman" w:hAnsi="Times New Roman" w:cs="Times New Roman"/>
            <w:sz w:val="24"/>
            <w:szCs w:val="24"/>
          </w:rPr>
          <w:delText xml:space="preserve"> and significant instances of abuse relating to major programs.</w:delText>
        </w:r>
      </w:del>
      <w:ins w:id="1258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w:t>
      </w:r>
      <w:del w:id="12586" w:author="OFFM" w:date="2024-04-16T10:53:00Z">
        <w:r w:rsidR="00817C00" w:rsidRPr="00F74592">
          <w:rPr>
            <w:rFonts w:ascii="Times New Roman" w:hAnsi="Times New Roman" w:cs="Times New Roman"/>
            <w:sz w:val="24"/>
            <w:szCs w:val="24"/>
          </w:rPr>
          <w:delText>auditor's</w:delText>
        </w:r>
      </w:del>
      <w:ins w:id="12587"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determination of whether a deficiency in internal control is a significant deficiency or a material weakness for the purpose of reporting an audit finding is in relation to a type of compliance requirement for a major program identified in the </w:t>
      </w:r>
      <w:del w:id="12588" w:author="OFFM" w:date="2024-04-16T10:53:00Z">
        <w:r w:rsidR="00817C00" w:rsidRPr="00F74592">
          <w:rPr>
            <w:rFonts w:ascii="Times New Roman" w:hAnsi="Times New Roman" w:cs="Times New Roman"/>
            <w:sz w:val="24"/>
            <w:szCs w:val="24"/>
          </w:rPr>
          <w:delText xml:space="preserve">Compliance Supplement. </w:delText>
        </w:r>
      </w:del>
      <w:ins w:id="12589" w:author="OFFM" w:date="2024-04-16T10:53:00Z">
        <w:r w:rsidRPr="000D237D">
          <w:rPr>
            <w:rFonts w:ascii="Times New Roman" w:eastAsia="Times New Roman" w:hAnsi="Times New Roman" w:cs="Times New Roman"/>
            <w:sz w:val="24"/>
            <w:szCs w:val="24"/>
          </w:rPr>
          <w:t>compliance supplement.</w:t>
        </w:r>
      </w:ins>
    </w:p>
    <w:p w14:paraId="23BE3194" w14:textId="145010E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Material noncompliance with the provisions of Federal statutes, regulations, or the terms and conditions of Federal awards related to a major program. The </w:t>
      </w:r>
      <w:del w:id="12590" w:author="OFFM" w:date="2024-04-16T10:53:00Z">
        <w:r w:rsidR="00817C00" w:rsidRPr="00F74592">
          <w:rPr>
            <w:rFonts w:ascii="Times New Roman" w:hAnsi="Times New Roman" w:cs="Times New Roman"/>
            <w:sz w:val="24"/>
            <w:szCs w:val="24"/>
          </w:rPr>
          <w:delText>auditor's</w:delText>
        </w:r>
      </w:del>
      <w:ins w:id="12591"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w:t>
      </w:r>
      <w:r w:rsidRPr="000D237D">
        <w:rPr>
          <w:rFonts w:ascii="Times New Roman" w:eastAsia="Times New Roman" w:hAnsi="Times New Roman" w:cs="Times New Roman"/>
          <w:sz w:val="24"/>
          <w:szCs w:val="24"/>
        </w:rPr>
        <w:lastRenderedPageBreak/>
        <w:t>determination of whether</w:t>
      </w:r>
      <w:del w:id="12592" w:author="OFFM" w:date="2024-04-16T10:53:00Z">
        <w:r w:rsidR="00817C00" w:rsidRPr="00F74592">
          <w:rPr>
            <w:rFonts w:ascii="Times New Roman" w:hAnsi="Times New Roman" w:cs="Times New Roman"/>
            <w:sz w:val="24"/>
            <w:szCs w:val="24"/>
          </w:rPr>
          <w:delText xml:space="preserve"> a</w:delText>
        </w:r>
      </w:del>
      <w:r w:rsidRPr="000D237D">
        <w:rPr>
          <w:rFonts w:ascii="Times New Roman" w:eastAsia="Times New Roman" w:hAnsi="Times New Roman" w:cs="Times New Roman"/>
          <w:sz w:val="24"/>
          <w:szCs w:val="24"/>
        </w:rPr>
        <w:t xml:space="preserve"> noncompliance with the provisions of Federal statutes, regulations, or the terms and conditions of Federal awards is material for the purpose of reporting an audit finding is in relation to a type of compliance requirement for a major program identified in the compliance supplement.</w:t>
      </w:r>
      <w:del w:id="12593" w:author="OFFM" w:date="2024-04-16T10:53:00Z">
        <w:r w:rsidR="00817C00" w:rsidRPr="00F74592">
          <w:rPr>
            <w:rFonts w:ascii="Times New Roman" w:hAnsi="Times New Roman" w:cs="Times New Roman"/>
            <w:sz w:val="24"/>
            <w:szCs w:val="24"/>
          </w:rPr>
          <w:delText xml:space="preserve"> </w:delText>
        </w:r>
      </w:del>
    </w:p>
    <w:p w14:paraId="5280ADCA" w14:textId="7E41F316"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Known questioned costs </w:t>
      </w:r>
      <w:del w:id="12594" w:author="OFFM" w:date="2024-04-16T10:53:00Z">
        <w:r w:rsidR="00817C00" w:rsidRPr="00F74592">
          <w:rPr>
            <w:rFonts w:ascii="Times New Roman" w:hAnsi="Times New Roman" w:cs="Times New Roman"/>
            <w:sz w:val="24"/>
            <w:szCs w:val="24"/>
          </w:rPr>
          <w:delText>that</w:delText>
        </w:r>
      </w:del>
      <w:ins w:id="12595" w:author="OFFM" w:date="2024-04-16T10:53:00Z">
        <w:r w:rsidRPr="000D237D">
          <w:rPr>
            <w:rFonts w:ascii="Times New Roman" w:eastAsia="Times New Roman" w:hAnsi="Times New Roman" w:cs="Times New Roman"/>
            <w:sz w:val="24"/>
            <w:szCs w:val="24"/>
          </w:rPr>
          <w:t>when either known or likely questioned costs</w:t>
        </w:r>
      </w:ins>
      <w:r w:rsidRPr="000D237D">
        <w:rPr>
          <w:rFonts w:ascii="Times New Roman" w:eastAsia="Times New Roman" w:hAnsi="Times New Roman" w:cs="Times New Roman"/>
          <w:sz w:val="24"/>
          <w:szCs w:val="24"/>
        </w:rPr>
        <w:t xml:space="preserve"> are greater than $25,000 for a type of compliance requirement for a major program. </w:t>
      </w:r>
      <w:del w:id="12596" w:author="OFFM" w:date="2024-04-16T10:53:00Z">
        <w:r w:rsidR="00817C00" w:rsidRPr="00F74592">
          <w:rPr>
            <w:rFonts w:ascii="Times New Roman" w:hAnsi="Times New Roman" w:cs="Times New Roman"/>
            <w:sz w:val="24"/>
            <w:szCs w:val="24"/>
          </w:rPr>
          <w:delText>Known questioned costs are those specifically identified by the auditor. In evaluating the effect of questioned costs on the opinion on compliance, the auditor considers the best estimate of total costs questioned (likely questioned costs), not just the questioned costs specifically identified (known questioned costs). The auditor must also report known questioned costs when likely questioned costs are greater than $25,000 for a type of compliance requirement for a major program. In</w:delText>
        </w:r>
      </w:del>
      <w:ins w:id="12597" w:author="OFFM" w:date="2024-04-16T10:53:00Z">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reporting questioned costs, the auditor must include information to provide proper perspective for </w:t>
      </w:r>
      <w:del w:id="12598" w:author="OFFM" w:date="2024-04-16T10:53:00Z">
        <w:r w:rsidR="00817C00" w:rsidRPr="00F74592">
          <w:rPr>
            <w:rFonts w:ascii="Times New Roman" w:hAnsi="Times New Roman" w:cs="Times New Roman"/>
            <w:sz w:val="24"/>
            <w:szCs w:val="24"/>
          </w:rPr>
          <w:delText>judging</w:delText>
        </w:r>
      </w:del>
      <w:ins w:id="12599" w:author="OFFM" w:date="2024-04-16T10:53:00Z">
        <w:r w:rsidRPr="000D237D">
          <w:rPr>
            <w:rFonts w:ascii="Times New Roman" w:eastAsia="Times New Roman" w:hAnsi="Times New Roman" w:cs="Times New Roman"/>
            <w:sz w:val="24"/>
            <w:szCs w:val="24"/>
          </w:rPr>
          <w:t>evaluating</w:t>
        </w:r>
      </w:ins>
      <w:r w:rsidRPr="000D237D">
        <w:rPr>
          <w:rFonts w:ascii="Times New Roman" w:eastAsia="Times New Roman" w:hAnsi="Times New Roman" w:cs="Times New Roman"/>
          <w:sz w:val="24"/>
          <w:szCs w:val="24"/>
        </w:rPr>
        <w:t xml:space="preserve"> the prevalence and consequences of the questioned costs.</w:t>
      </w:r>
      <w:del w:id="12600" w:author="OFFM" w:date="2024-04-16T10:53:00Z">
        <w:r w:rsidR="00817C00" w:rsidRPr="00F74592">
          <w:rPr>
            <w:rFonts w:ascii="Times New Roman" w:hAnsi="Times New Roman" w:cs="Times New Roman"/>
            <w:sz w:val="24"/>
            <w:szCs w:val="24"/>
          </w:rPr>
          <w:delText xml:space="preserve"> </w:delText>
        </w:r>
      </w:del>
    </w:p>
    <w:p w14:paraId="2D9812F9" w14:textId="3DFC882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Known questioned costs </w:t>
      </w:r>
      <w:del w:id="12601" w:author="OFFM" w:date="2024-04-16T10:53:00Z">
        <w:r w:rsidR="00817C00" w:rsidRPr="00F74592">
          <w:rPr>
            <w:rFonts w:ascii="Times New Roman" w:hAnsi="Times New Roman" w:cs="Times New Roman"/>
            <w:sz w:val="24"/>
            <w:szCs w:val="24"/>
          </w:rPr>
          <w:delText xml:space="preserve">that are </w:delText>
        </w:r>
      </w:del>
      <w:r w:rsidRPr="000D237D">
        <w:rPr>
          <w:rFonts w:ascii="Times New Roman" w:eastAsia="Times New Roman" w:hAnsi="Times New Roman" w:cs="Times New Roman"/>
          <w:sz w:val="24"/>
          <w:szCs w:val="24"/>
        </w:rPr>
        <w:t xml:space="preserve">greater than $25,000 for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w:t>
      </w:r>
      <w:del w:id="12602" w:author="OFFM" w:date="2024-04-16T10:53:00Z">
        <w:r w:rsidR="00817C00" w:rsidRPr="00F74592">
          <w:rPr>
            <w:rFonts w:ascii="Times New Roman" w:hAnsi="Times New Roman" w:cs="Times New Roman"/>
            <w:sz w:val="24"/>
            <w:szCs w:val="24"/>
          </w:rPr>
          <w:delText>which</w:delText>
        </w:r>
      </w:del>
      <w:ins w:id="12603" w:author="OFFM" w:date="2024-04-16T10:53:00Z">
        <w:r w:rsidRPr="000D237D">
          <w:rPr>
            <w:rFonts w:ascii="Times New Roman" w:eastAsia="Times New Roman" w:hAnsi="Times New Roman" w:cs="Times New Roman"/>
            <w:sz w:val="24"/>
            <w:szCs w:val="24"/>
          </w:rPr>
          <w:t>that</w:t>
        </w:r>
      </w:ins>
      <w:r w:rsidRPr="00A63D45">
        <w:rPr>
          <w:rFonts w:ascii="Times New Roman" w:hAnsi="Times New Roman"/>
          <w:b/>
          <w:i/>
          <w:sz w:val="24"/>
        </w:rPr>
        <w:t xml:space="preserve"> </w:t>
      </w:r>
      <w:r w:rsidRPr="000D237D">
        <w:rPr>
          <w:rFonts w:ascii="Times New Roman" w:eastAsia="Times New Roman" w:hAnsi="Times New Roman" w:cs="Times New Roman"/>
          <w:sz w:val="24"/>
          <w:szCs w:val="24"/>
        </w:rPr>
        <w:t>is not audited as a major program. Except for audit follow-up, the auditor is not required</w:t>
      </w:r>
      <w:del w:id="12604" w:author="OFFM" w:date="2024-04-16T10:53:00Z">
        <w:r w:rsidR="00817C00" w:rsidRPr="00F74592">
          <w:rPr>
            <w:rFonts w:ascii="Times New Roman" w:hAnsi="Times New Roman" w:cs="Times New Roman"/>
            <w:sz w:val="24"/>
            <w:szCs w:val="24"/>
          </w:rPr>
          <w:delText xml:space="preserve"> under this part</w:delText>
        </w:r>
      </w:del>
      <w:r w:rsidRPr="000D237D">
        <w:rPr>
          <w:rFonts w:ascii="Times New Roman" w:eastAsia="Times New Roman" w:hAnsi="Times New Roman" w:cs="Times New Roman"/>
          <w:sz w:val="24"/>
          <w:szCs w:val="24"/>
        </w:rPr>
        <w:t xml:space="preserve"> to perform audit procedures for such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therefore, the auditor will normally not find questioned costs for a program that is not audited as a major program. However, if the auditor does become aware of questioned costs for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that is not audited as a major program (</w:t>
      </w:r>
      <w:del w:id="12605" w:author="OFFM" w:date="2024-04-16T10:53:00Z">
        <w:r w:rsidR="00817C00" w:rsidRPr="00F74592">
          <w:rPr>
            <w:rFonts w:ascii="Times New Roman" w:hAnsi="Times New Roman" w:cs="Times New Roman"/>
            <w:sz w:val="24"/>
            <w:szCs w:val="24"/>
          </w:rPr>
          <w:delText>e.g.,</w:delText>
        </w:r>
      </w:del>
      <w:ins w:id="12606" w:author="OFFM" w:date="2024-04-16T10:53:00Z">
        <w:r w:rsidRPr="000D237D">
          <w:rPr>
            <w:rFonts w:ascii="Times New Roman" w:eastAsia="Times New Roman" w:hAnsi="Times New Roman" w:cs="Times New Roman"/>
            <w:sz w:val="24"/>
            <w:szCs w:val="24"/>
          </w:rPr>
          <w:t>for example,</w:t>
        </w:r>
      </w:ins>
      <w:r w:rsidRPr="000D237D">
        <w:rPr>
          <w:rFonts w:ascii="Times New Roman" w:eastAsia="Times New Roman" w:hAnsi="Times New Roman" w:cs="Times New Roman"/>
          <w:sz w:val="24"/>
          <w:szCs w:val="24"/>
        </w:rPr>
        <w:t xml:space="preserve"> as part of audit follow-up or other audit procedures) and the known questioned costs are greater than $25,000, </w:t>
      </w:r>
      <w:del w:id="12607" w:author="OFFM" w:date="2024-04-16T10:53:00Z">
        <w:r w:rsidR="00817C00" w:rsidRPr="00F74592">
          <w:rPr>
            <w:rFonts w:ascii="Times New Roman" w:hAnsi="Times New Roman" w:cs="Times New Roman"/>
            <w:sz w:val="24"/>
            <w:szCs w:val="24"/>
          </w:rPr>
          <w:delText xml:space="preserve">then </w:delText>
        </w:r>
      </w:del>
      <w:r w:rsidRPr="000D237D">
        <w:rPr>
          <w:rFonts w:ascii="Times New Roman" w:eastAsia="Times New Roman" w:hAnsi="Times New Roman" w:cs="Times New Roman"/>
          <w:sz w:val="24"/>
          <w:szCs w:val="24"/>
        </w:rPr>
        <w:t>the auditor must report this as an audit finding.</w:t>
      </w:r>
      <w:del w:id="12608" w:author="OFFM" w:date="2024-04-16T10:53:00Z">
        <w:r w:rsidR="00817C00" w:rsidRPr="00F74592">
          <w:rPr>
            <w:rFonts w:ascii="Times New Roman" w:hAnsi="Times New Roman" w:cs="Times New Roman"/>
            <w:sz w:val="24"/>
            <w:szCs w:val="24"/>
          </w:rPr>
          <w:delText xml:space="preserve"> </w:delText>
        </w:r>
      </w:del>
    </w:p>
    <w:p w14:paraId="3E1CA636" w14:textId="37A2499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(5) The circumstances concerning why the </w:t>
      </w:r>
      <w:del w:id="12609" w:author="OFFM" w:date="2024-04-16T10:53:00Z">
        <w:r w:rsidR="00817C00" w:rsidRPr="00F74592">
          <w:rPr>
            <w:rFonts w:ascii="Times New Roman" w:hAnsi="Times New Roman" w:cs="Times New Roman"/>
            <w:sz w:val="24"/>
            <w:szCs w:val="24"/>
          </w:rPr>
          <w:delText>auditor's</w:delText>
        </w:r>
      </w:del>
      <w:ins w:id="12610"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report on compliance for each major program is other than an unmodified opinion</w:t>
      </w:r>
      <w:del w:id="12611" w:author="OFFM" w:date="2024-04-16T10:53:00Z">
        <w:r w:rsidR="00817C00" w:rsidRPr="00F74592">
          <w:rPr>
            <w:rFonts w:ascii="Times New Roman" w:hAnsi="Times New Roman" w:cs="Times New Roman"/>
            <w:sz w:val="24"/>
            <w:szCs w:val="24"/>
          </w:rPr>
          <w:delText>,</w:delText>
        </w:r>
      </w:del>
      <w:ins w:id="12612" w:author="OFFM" w:date="2024-04-16T10:53:00Z">
        <w:r w:rsidRPr="000D237D">
          <w:rPr>
            <w:rFonts w:ascii="Times New Roman" w:eastAsia="Times New Roman" w:hAnsi="Times New Roman" w:cs="Times New Roman"/>
            <w:sz w:val="24"/>
            <w:szCs w:val="24"/>
          </w:rPr>
          <w:t>. This must be included</w:t>
        </w:r>
      </w:ins>
      <w:r w:rsidRPr="000D237D">
        <w:rPr>
          <w:rFonts w:ascii="Times New Roman" w:eastAsia="Times New Roman" w:hAnsi="Times New Roman" w:cs="Times New Roman"/>
          <w:sz w:val="24"/>
          <w:szCs w:val="24"/>
        </w:rPr>
        <w:t xml:space="preserve"> unless </w:t>
      </w:r>
      <w:del w:id="12613" w:author="OFFM" w:date="2024-04-16T10:53:00Z">
        <w:r w:rsidR="00817C00" w:rsidRPr="00F74592">
          <w:rPr>
            <w:rFonts w:ascii="Times New Roman" w:hAnsi="Times New Roman" w:cs="Times New Roman"/>
            <w:sz w:val="24"/>
            <w:szCs w:val="24"/>
          </w:rPr>
          <w:delText>such</w:delText>
        </w:r>
      </w:del>
      <w:ins w:id="12614"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circumstances are otherwise reported as audit findings in the schedule of findings and questioned costs</w:t>
      </w:r>
      <w:del w:id="12615" w:author="OFFM" w:date="2024-04-16T10:53:00Z">
        <w:r w:rsidR="00817C00" w:rsidRPr="00F74592">
          <w:rPr>
            <w:rFonts w:ascii="Times New Roman" w:hAnsi="Times New Roman" w:cs="Times New Roman"/>
            <w:sz w:val="24"/>
            <w:szCs w:val="24"/>
          </w:rPr>
          <w:delText xml:space="preserve"> for Federal awards. </w:delText>
        </w:r>
      </w:del>
      <w:ins w:id="12616" w:author="OFFM" w:date="2024-04-16T10:53:00Z">
        <w:r w:rsidRPr="000D237D">
          <w:rPr>
            <w:rFonts w:ascii="Times New Roman" w:eastAsia="Times New Roman" w:hAnsi="Times New Roman" w:cs="Times New Roman"/>
            <w:sz w:val="24"/>
            <w:szCs w:val="24"/>
          </w:rPr>
          <w:t>.</w:t>
        </w:r>
      </w:ins>
    </w:p>
    <w:p w14:paraId="6C213198" w14:textId="1D350489"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(6) Known or likely fraud affecting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unless </w:t>
      </w:r>
      <w:del w:id="12617" w:author="OFFM" w:date="2024-04-16T10:53:00Z">
        <w:r w:rsidR="00817C00" w:rsidRPr="00F74592">
          <w:rPr>
            <w:rFonts w:ascii="Times New Roman" w:hAnsi="Times New Roman" w:cs="Times New Roman"/>
            <w:sz w:val="24"/>
            <w:szCs w:val="24"/>
          </w:rPr>
          <w:delText>such</w:delText>
        </w:r>
      </w:del>
      <w:ins w:id="12618"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fraud is otherwise reported as an audit finding in the schedule of findings and questioned costs</w:t>
      </w:r>
      <w:del w:id="12619" w:author="OFFM" w:date="2024-04-16T10:53:00Z">
        <w:r w:rsidR="00817C00" w:rsidRPr="00F74592">
          <w:rPr>
            <w:rFonts w:ascii="Times New Roman" w:hAnsi="Times New Roman" w:cs="Times New Roman"/>
            <w:sz w:val="24"/>
            <w:szCs w:val="24"/>
          </w:rPr>
          <w:delText xml:space="preserve"> for Federal awards.</w:delText>
        </w:r>
      </w:del>
      <w:ins w:id="1262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This paragraph does not require the auditor to </w:t>
      </w:r>
      <w:del w:id="12621" w:author="OFFM" w:date="2024-04-16T10:53:00Z">
        <w:r w:rsidR="00817C00" w:rsidRPr="00F74592">
          <w:rPr>
            <w:rFonts w:ascii="Times New Roman" w:hAnsi="Times New Roman" w:cs="Times New Roman"/>
            <w:sz w:val="24"/>
            <w:szCs w:val="24"/>
          </w:rPr>
          <w:delText xml:space="preserve">report </w:delText>
        </w:r>
      </w:del>
      <w:r w:rsidRPr="000D237D">
        <w:rPr>
          <w:rFonts w:ascii="Times New Roman" w:eastAsia="Times New Roman" w:hAnsi="Times New Roman" w:cs="Times New Roman"/>
          <w:sz w:val="24"/>
          <w:szCs w:val="24"/>
        </w:rPr>
        <w:t xml:space="preserve">publicly </w:t>
      </w:r>
      <w:ins w:id="12622" w:author="OFFM" w:date="2024-04-16T10:53:00Z">
        <w:r w:rsidRPr="000D237D">
          <w:rPr>
            <w:rFonts w:ascii="Times New Roman" w:eastAsia="Times New Roman" w:hAnsi="Times New Roman" w:cs="Times New Roman"/>
            <w:sz w:val="24"/>
            <w:szCs w:val="24"/>
          </w:rPr>
          <w:t xml:space="preserve">report </w:t>
        </w:r>
      </w:ins>
      <w:r w:rsidRPr="000D237D">
        <w:rPr>
          <w:rFonts w:ascii="Times New Roman" w:eastAsia="Times New Roman" w:hAnsi="Times New Roman" w:cs="Times New Roman"/>
          <w:sz w:val="24"/>
          <w:szCs w:val="24"/>
        </w:rPr>
        <w:t xml:space="preserve">information </w:t>
      </w:r>
      <w:del w:id="12623" w:author="OFFM" w:date="2024-04-16T10:53:00Z">
        <w:r w:rsidR="00817C00" w:rsidRPr="00F74592">
          <w:rPr>
            <w:rFonts w:ascii="Times New Roman" w:hAnsi="Times New Roman" w:cs="Times New Roman"/>
            <w:sz w:val="24"/>
            <w:szCs w:val="24"/>
          </w:rPr>
          <w:delText>which</w:delText>
        </w:r>
      </w:del>
      <w:ins w:id="12624"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could compromise investigative or legal proceedings or to make an additional reporting when the auditor confirms that the fraud was reported outside the </w:t>
      </w:r>
      <w:del w:id="12625" w:author="OFFM" w:date="2024-04-16T10:53:00Z">
        <w:r w:rsidR="00817C00" w:rsidRPr="00F74592">
          <w:rPr>
            <w:rFonts w:ascii="Times New Roman" w:hAnsi="Times New Roman" w:cs="Times New Roman"/>
            <w:sz w:val="24"/>
            <w:szCs w:val="24"/>
          </w:rPr>
          <w:delText>auditor's</w:delText>
        </w:r>
      </w:del>
      <w:ins w:id="12626"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reports under the direct reporting requirements of GAGAS.</w:t>
      </w:r>
      <w:del w:id="12627" w:author="OFFM" w:date="2024-04-16T10:53:00Z">
        <w:r w:rsidR="00817C00" w:rsidRPr="00F74592">
          <w:rPr>
            <w:rFonts w:ascii="Times New Roman" w:hAnsi="Times New Roman" w:cs="Times New Roman"/>
            <w:sz w:val="24"/>
            <w:szCs w:val="24"/>
          </w:rPr>
          <w:delText xml:space="preserve"> </w:delText>
        </w:r>
      </w:del>
    </w:p>
    <w:p w14:paraId="5078751A"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(7) Instances where the results of audit follow-up procedures disclosed that the summary schedule of prior audit findings prepared by the auditee in accordance with § 200.511(b) materially misrepresents the status of any prior audit finding. </w:t>
      </w:r>
    </w:p>
    <w:p w14:paraId="38313B0A" w14:textId="58543B9B"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(b) </w:t>
      </w:r>
      <w:r w:rsidRPr="00A63D45">
        <w:rPr>
          <w:rFonts w:ascii="Times New Roman" w:hAnsi="Times New Roman"/>
          <w:i/>
          <w:sz w:val="24"/>
        </w:rPr>
        <w:t>Audit finding detail and clarity.</w:t>
      </w:r>
      <w:r w:rsidRPr="000D237D">
        <w:rPr>
          <w:rFonts w:ascii="Times New Roman" w:eastAsia="Times New Roman" w:hAnsi="Times New Roman" w:cs="Times New Roman"/>
          <w:sz w:val="24"/>
          <w:szCs w:val="24"/>
        </w:rPr>
        <w:t xml:space="preserve"> Audit findings must be presented </w:t>
      </w:r>
      <w:del w:id="12628" w:author="OFFM" w:date="2024-04-16T10:53:00Z">
        <w:r w:rsidR="00817C00" w:rsidRPr="00F74592">
          <w:rPr>
            <w:rFonts w:ascii="Times New Roman" w:hAnsi="Times New Roman" w:cs="Times New Roman"/>
            <w:sz w:val="24"/>
            <w:szCs w:val="24"/>
          </w:rPr>
          <w:delText>in</w:delText>
        </w:r>
      </w:del>
      <w:ins w:id="12629" w:author="OFFM" w:date="2024-04-16T10:53:00Z">
        <w:r w:rsidRPr="000D237D">
          <w:rPr>
            <w:rFonts w:ascii="Times New Roman" w:eastAsia="Times New Roman" w:hAnsi="Times New Roman" w:cs="Times New Roman"/>
            <w:sz w:val="24"/>
            <w:szCs w:val="24"/>
          </w:rPr>
          <w:t>with</w:t>
        </w:r>
      </w:ins>
      <w:r w:rsidRPr="000D237D">
        <w:rPr>
          <w:rFonts w:ascii="Times New Roman" w:eastAsia="Times New Roman" w:hAnsi="Times New Roman" w:cs="Times New Roman"/>
          <w:sz w:val="24"/>
          <w:szCs w:val="24"/>
        </w:rPr>
        <w:t xml:space="preserve"> sufficient detail and clarity for the auditee to prepare a corrective action plan and take corrective action</w:t>
      </w:r>
      <w:del w:id="12630"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and for Federal agencies </w:t>
      </w:r>
      <w:del w:id="12631" w:author="OFFM" w:date="2024-04-16T10:53:00Z">
        <w:r w:rsidR="00817C00" w:rsidRPr="00F74592">
          <w:rPr>
            <w:rFonts w:ascii="Times New Roman" w:hAnsi="Times New Roman" w:cs="Times New Roman"/>
            <w:sz w:val="24"/>
            <w:szCs w:val="24"/>
          </w:rPr>
          <w:delText>and</w:delText>
        </w:r>
      </w:del>
      <w:ins w:id="12632" w:author="OFFM" w:date="2024-04-16T10:53:00Z">
        <w:r w:rsidRPr="000D237D">
          <w:rPr>
            <w:rFonts w:ascii="Times New Roman" w:eastAsia="Times New Roman" w:hAnsi="Times New Roman" w:cs="Times New Roman"/>
            <w:sz w:val="24"/>
            <w:szCs w:val="24"/>
          </w:rPr>
          <w:t>or</w:t>
        </w:r>
      </w:ins>
      <w:r w:rsidRPr="000D237D">
        <w:rPr>
          <w:rFonts w:ascii="Times New Roman" w:eastAsia="Times New Roman" w:hAnsi="Times New Roman" w:cs="Times New Roman"/>
          <w:sz w:val="24"/>
          <w:szCs w:val="24"/>
        </w:rPr>
        <w:t xml:space="preserve"> pass-through entities to arrive at a management decision. </w:t>
      </w:r>
      <w:del w:id="12633" w:author="OFFM" w:date="2024-04-16T10:53:00Z">
        <w:r w:rsidR="00817C00" w:rsidRPr="00F74592">
          <w:rPr>
            <w:rFonts w:ascii="Times New Roman" w:hAnsi="Times New Roman" w:cs="Times New Roman"/>
            <w:sz w:val="24"/>
            <w:szCs w:val="24"/>
          </w:rPr>
          <w:delText>The</w:delText>
        </w:r>
      </w:del>
      <w:ins w:id="12634" w:author="OFFM" w:date="2024-04-16T10:53:00Z">
        <w:r w:rsidRPr="000D237D">
          <w:rPr>
            <w:rFonts w:ascii="Times New Roman" w:eastAsia="Times New Roman" w:hAnsi="Times New Roman" w:cs="Times New Roman"/>
            <w:sz w:val="24"/>
            <w:szCs w:val="24"/>
          </w:rPr>
          <w:t>As applicable, the</w:t>
        </w:r>
      </w:ins>
      <w:r w:rsidRPr="000D237D">
        <w:rPr>
          <w:rFonts w:ascii="Times New Roman" w:eastAsia="Times New Roman" w:hAnsi="Times New Roman" w:cs="Times New Roman"/>
          <w:sz w:val="24"/>
          <w:szCs w:val="24"/>
        </w:rPr>
        <w:t xml:space="preserve"> following </w:t>
      </w:r>
      <w:del w:id="12635" w:author="OFFM" w:date="2024-04-16T10:53:00Z">
        <w:r w:rsidR="00817C00" w:rsidRPr="00F74592">
          <w:rPr>
            <w:rFonts w:ascii="Times New Roman" w:hAnsi="Times New Roman" w:cs="Times New Roman"/>
            <w:sz w:val="24"/>
            <w:szCs w:val="24"/>
          </w:rPr>
          <w:delText xml:space="preserve">specific </w:delText>
        </w:r>
      </w:del>
      <w:r w:rsidRPr="000D237D">
        <w:rPr>
          <w:rFonts w:ascii="Times New Roman" w:eastAsia="Times New Roman" w:hAnsi="Times New Roman" w:cs="Times New Roman"/>
          <w:sz w:val="24"/>
          <w:szCs w:val="24"/>
        </w:rPr>
        <w:t>information must be included</w:t>
      </w:r>
      <w:del w:id="12636" w:author="OFFM" w:date="2024-04-16T10:53:00Z">
        <w:r w:rsidR="00817C00" w:rsidRPr="00F74592">
          <w:rPr>
            <w:rFonts w:ascii="Times New Roman" w:hAnsi="Times New Roman" w:cs="Times New Roman"/>
            <w:sz w:val="24"/>
            <w:szCs w:val="24"/>
          </w:rPr>
          <w:delText xml:space="preserve">, as applicable, </w:delText>
        </w:r>
      </w:del>
      <w:ins w:id="12637" w:author="OFFM" w:date="2024-04-16T10:53:00Z">
        <w:r w:rsidRPr="000D237D">
          <w:rPr>
            <w:rFonts w:ascii="Times New Roman" w:eastAsia="Times New Roman" w:hAnsi="Times New Roman" w:cs="Times New Roman"/>
            <w:sz w:val="24"/>
            <w:szCs w:val="24"/>
          </w:rPr>
          <w:t xml:space="preserve"> </w:t>
        </w:r>
      </w:ins>
      <w:r w:rsidRPr="000D237D">
        <w:rPr>
          <w:rFonts w:ascii="Times New Roman" w:eastAsia="Times New Roman" w:hAnsi="Times New Roman" w:cs="Times New Roman"/>
          <w:sz w:val="24"/>
          <w:szCs w:val="24"/>
        </w:rPr>
        <w:t>in audit findings:</w:t>
      </w:r>
      <w:del w:id="12638" w:author="OFFM" w:date="2024-04-16T10:53:00Z">
        <w:r w:rsidR="00817C00" w:rsidRPr="00F74592">
          <w:rPr>
            <w:rFonts w:ascii="Times New Roman" w:hAnsi="Times New Roman" w:cs="Times New Roman"/>
            <w:sz w:val="24"/>
            <w:szCs w:val="24"/>
          </w:rPr>
          <w:delText xml:space="preserve"> </w:delText>
        </w:r>
      </w:del>
    </w:p>
    <w:p w14:paraId="53B2CB3E" w14:textId="654C4722"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w:t>
      </w:r>
      <w:ins w:id="12639" w:author="OFFM" w:date="2024-04-16T10:53:00Z">
        <w:r w:rsidRPr="000D237D">
          <w:rPr>
            <w:rFonts w:ascii="Times New Roman" w:eastAsia="Times New Roman" w:hAnsi="Times New Roman" w:cs="Times New Roman"/>
            <w:sz w:val="24"/>
            <w:szCs w:val="24"/>
          </w:rPr>
          <w:t xml:space="preserve"> The</w:t>
        </w:r>
      </w:ins>
      <w:r w:rsidRPr="000D237D">
        <w:rPr>
          <w:rFonts w:ascii="Times New Roman" w:eastAsia="Times New Roman" w:hAnsi="Times New Roman" w:cs="Times New Roman"/>
          <w:sz w:val="24"/>
          <w:szCs w:val="24"/>
        </w:rPr>
        <w:t xml:space="preserve"> Federal program and specific Federal award identification</w:t>
      </w:r>
      <w:ins w:id="12640"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including the Assistance Listings title and number, Federal award identification number and year, </w:t>
      </w:r>
      <w:ins w:id="12641"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name of</w:t>
      </w:r>
      <w:ins w:id="12642" w:author="OFFM" w:date="2024-04-16T10:53:00Z">
        <w:r w:rsidRPr="000D237D">
          <w:rPr>
            <w:rFonts w:ascii="Times New Roman" w:eastAsia="Times New Roman" w:hAnsi="Times New Roman" w:cs="Times New Roman"/>
            <w:sz w:val="24"/>
            <w:szCs w:val="24"/>
          </w:rPr>
          <w:t xml:space="preserve"> the</w:t>
        </w:r>
      </w:ins>
      <w:r w:rsidRPr="000D237D">
        <w:rPr>
          <w:rFonts w:ascii="Times New Roman" w:eastAsia="Times New Roman" w:hAnsi="Times New Roman" w:cs="Times New Roman"/>
          <w:sz w:val="24"/>
          <w:szCs w:val="24"/>
        </w:rPr>
        <w:t xml:space="preserve"> Federal agency, and name of the applicable pass-through entity. When information, such as the Assistance Listings title and number or Federal award identification number, is </w:t>
      </w:r>
      <w:del w:id="12643" w:author="OFFM" w:date="2024-04-16T10:53:00Z">
        <w:r w:rsidR="00817C00" w:rsidRPr="00F74592">
          <w:rPr>
            <w:rFonts w:ascii="Times New Roman" w:hAnsi="Times New Roman" w:cs="Times New Roman"/>
            <w:sz w:val="24"/>
            <w:szCs w:val="24"/>
          </w:rPr>
          <w:delText>not available</w:delText>
        </w:r>
      </w:del>
      <w:ins w:id="12644" w:author="OFFM" w:date="2024-04-16T10:53:00Z">
        <w:r w:rsidRPr="000D237D">
          <w:rPr>
            <w:rFonts w:ascii="Times New Roman" w:eastAsia="Times New Roman" w:hAnsi="Times New Roman" w:cs="Times New Roman"/>
            <w:sz w:val="24"/>
            <w:szCs w:val="24"/>
          </w:rPr>
          <w:t>unavailable</w:t>
        </w:r>
      </w:ins>
      <w:r w:rsidRPr="000D237D">
        <w:rPr>
          <w:rFonts w:ascii="Times New Roman" w:eastAsia="Times New Roman" w:hAnsi="Times New Roman" w:cs="Times New Roman"/>
          <w:sz w:val="24"/>
          <w:szCs w:val="24"/>
        </w:rPr>
        <w:t>, the auditor must provide the best information available to describe the Federal award.</w:t>
      </w:r>
      <w:del w:id="12645" w:author="OFFM" w:date="2024-04-16T10:53:00Z">
        <w:r w:rsidR="00817C00" w:rsidRPr="00F74592">
          <w:rPr>
            <w:rFonts w:ascii="Times New Roman" w:hAnsi="Times New Roman" w:cs="Times New Roman"/>
            <w:sz w:val="24"/>
            <w:szCs w:val="24"/>
          </w:rPr>
          <w:delText xml:space="preserve"> </w:delText>
        </w:r>
      </w:del>
    </w:p>
    <w:p w14:paraId="0D2BF6D9" w14:textId="2F71171A"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The criteria or specific requirement </w:t>
      </w:r>
      <w:del w:id="12646" w:author="OFFM" w:date="2024-04-16T10:53:00Z">
        <w:r w:rsidR="00817C00" w:rsidRPr="00F74592">
          <w:rPr>
            <w:rFonts w:ascii="Times New Roman" w:hAnsi="Times New Roman" w:cs="Times New Roman"/>
            <w:sz w:val="24"/>
            <w:szCs w:val="24"/>
          </w:rPr>
          <w:delText>upon which</w:delText>
        </w:r>
      </w:del>
      <w:ins w:id="12647" w:author="OFFM" w:date="2024-04-16T10:53:00Z">
        <w:r w:rsidRPr="000D237D">
          <w:rPr>
            <w:rFonts w:ascii="Times New Roman" w:eastAsia="Times New Roman" w:hAnsi="Times New Roman" w:cs="Times New Roman"/>
            <w:sz w:val="24"/>
            <w:szCs w:val="24"/>
          </w:rPr>
          <w:t>for</w:t>
        </w:r>
      </w:ins>
      <w:r w:rsidRPr="000D237D">
        <w:rPr>
          <w:rFonts w:ascii="Times New Roman" w:eastAsia="Times New Roman" w:hAnsi="Times New Roman" w:cs="Times New Roman"/>
          <w:sz w:val="24"/>
          <w:szCs w:val="24"/>
        </w:rPr>
        <w:t xml:space="preserve"> the audit finding </w:t>
      </w:r>
      <w:del w:id="12648" w:author="OFFM" w:date="2024-04-16T10:53:00Z">
        <w:r w:rsidR="00817C00" w:rsidRPr="00F74592">
          <w:rPr>
            <w:rFonts w:ascii="Times New Roman" w:hAnsi="Times New Roman" w:cs="Times New Roman"/>
            <w:sz w:val="24"/>
            <w:szCs w:val="24"/>
          </w:rPr>
          <w:delText>is based, including</w:delText>
        </w:r>
      </w:del>
      <w:ins w:id="12649" w:author="OFFM" w:date="2024-04-16T10:53:00Z">
        <w:r w:rsidRPr="000D237D">
          <w:rPr>
            <w:rFonts w:ascii="Times New Roman" w:eastAsia="Times New Roman" w:hAnsi="Times New Roman" w:cs="Times New Roman"/>
            <w:sz w:val="24"/>
            <w:szCs w:val="24"/>
          </w:rPr>
          <w:t>(for example,</w:t>
        </w:r>
      </w:ins>
      <w:r w:rsidRPr="000D237D">
        <w:rPr>
          <w:rFonts w:ascii="Times New Roman" w:eastAsia="Times New Roman" w:hAnsi="Times New Roman" w:cs="Times New Roman"/>
          <w:sz w:val="24"/>
          <w:szCs w:val="24"/>
        </w:rPr>
        <w:t xml:space="preserve"> the</w:t>
      </w:r>
      <w:ins w:id="12650" w:author="OFFM" w:date="2024-04-16T10:53:00Z">
        <w:r w:rsidRPr="000D237D">
          <w:rPr>
            <w:rFonts w:ascii="Times New Roman" w:eastAsia="Times New Roman" w:hAnsi="Times New Roman" w:cs="Times New Roman"/>
            <w:sz w:val="24"/>
            <w:szCs w:val="24"/>
          </w:rPr>
          <w:t xml:space="preserve"> specific</w:t>
        </w:r>
      </w:ins>
      <w:r w:rsidRPr="000D237D">
        <w:rPr>
          <w:rFonts w:ascii="Times New Roman" w:eastAsia="Times New Roman" w:hAnsi="Times New Roman" w:cs="Times New Roman"/>
          <w:sz w:val="24"/>
          <w:szCs w:val="24"/>
        </w:rPr>
        <w:t xml:space="preserve"> Federal </w:t>
      </w:r>
      <w:del w:id="12651" w:author="OFFM" w:date="2024-04-16T10:53:00Z">
        <w:r w:rsidR="00817C00" w:rsidRPr="00F74592">
          <w:rPr>
            <w:rFonts w:ascii="Times New Roman" w:hAnsi="Times New Roman" w:cs="Times New Roman"/>
            <w:sz w:val="24"/>
            <w:szCs w:val="24"/>
          </w:rPr>
          <w:delText>statutes, regulations</w:delText>
        </w:r>
      </w:del>
      <w:ins w:id="12652" w:author="OFFM" w:date="2024-04-16T10:53:00Z">
        <w:r w:rsidRPr="000D237D">
          <w:rPr>
            <w:rFonts w:ascii="Times New Roman" w:eastAsia="Times New Roman" w:hAnsi="Times New Roman" w:cs="Times New Roman"/>
            <w:sz w:val="24"/>
            <w:szCs w:val="24"/>
          </w:rPr>
          <w:t>statute, regulation</w:t>
        </w:r>
      </w:ins>
      <w:r w:rsidRPr="000D237D">
        <w:rPr>
          <w:rFonts w:ascii="Times New Roman" w:eastAsia="Times New Roman" w:hAnsi="Times New Roman" w:cs="Times New Roman"/>
          <w:sz w:val="24"/>
          <w:szCs w:val="24"/>
        </w:rPr>
        <w:t xml:space="preserve">, or </w:t>
      </w:r>
      <w:del w:id="12653" w:author="OFFM" w:date="2024-04-16T10:53:00Z">
        <w:r w:rsidR="00817C00" w:rsidRPr="00F74592">
          <w:rPr>
            <w:rFonts w:ascii="Times New Roman" w:hAnsi="Times New Roman" w:cs="Times New Roman"/>
            <w:sz w:val="24"/>
            <w:szCs w:val="24"/>
          </w:rPr>
          <w:delText>the terms</w:delText>
        </w:r>
      </w:del>
      <w:ins w:id="12654" w:author="OFFM" w:date="2024-04-16T10:53:00Z">
        <w:r w:rsidRPr="000D237D">
          <w:rPr>
            <w:rFonts w:ascii="Times New Roman" w:eastAsia="Times New Roman" w:hAnsi="Times New Roman" w:cs="Times New Roman"/>
            <w:sz w:val="24"/>
            <w:szCs w:val="24"/>
          </w:rPr>
          <w:t>term</w:t>
        </w:r>
      </w:ins>
      <w:r w:rsidRPr="000D237D">
        <w:rPr>
          <w:rFonts w:ascii="Times New Roman" w:eastAsia="Times New Roman" w:hAnsi="Times New Roman" w:cs="Times New Roman"/>
          <w:sz w:val="24"/>
          <w:szCs w:val="24"/>
        </w:rPr>
        <w:t xml:space="preserve"> and </w:t>
      </w:r>
      <w:del w:id="12655" w:author="OFFM" w:date="2024-04-16T10:53:00Z">
        <w:r w:rsidR="00817C00" w:rsidRPr="00F74592">
          <w:rPr>
            <w:rFonts w:ascii="Times New Roman" w:hAnsi="Times New Roman" w:cs="Times New Roman"/>
            <w:sz w:val="24"/>
            <w:szCs w:val="24"/>
          </w:rPr>
          <w:delText>conditions</w:delText>
        </w:r>
      </w:del>
      <w:ins w:id="12656" w:author="OFFM" w:date="2024-04-16T10:53:00Z">
        <w:r w:rsidRPr="000D237D">
          <w:rPr>
            <w:rFonts w:ascii="Times New Roman" w:eastAsia="Times New Roman" w:hAnsi="Times New Roman" w:cs="Times New Roman"/>
            <w:sz w:val="24"/>
            <w:szCs w:val="24"/>
          </w:rPr>
          <w:t>condition</w:t>
        </w:r>
      </w:ins>
      <w:r w:rsidRPr="000D237D">
        <w:rPr>
          <w:rFonts w:ascii="Times New Roman" w:eastAsia="Times New Roman" w:hAnsi="Times New Roman" w:cs="Times New Roman"/>
          <w:sz w:val="24"/>
          <w:szCs w:val="24"/>
        </w:rPr>
        <w:t xml:space="preserve"> of the Federal </w:t>
      </w:r>
      <w:del w:id="12657" w:author="OFFM" w:date="2024-04-16T10:53:00Z">
        <w:r w:rsidR="00817C00" w:rsidRPr="00F74592">
          <w:rPr>
            <w:rFonts w:ascii="Times New Roman" w:hAnsi="Times New Roman" w:cs="Times New Roman"/>
            <w:sz w:val="24"/>
            <w:szCs w:val="24"/>
          </w:rPr>
          <w:delText>awards. Criteria</w:delText>
        </w:r>
      </w:del>
      <w:ins w:id="12658" w:author="OFFM" w:date="2024-04-16T10:53:00Z">
        <w:r w:rsidRPr="000D237D">
          <w:rPr>
            <w:rFonts w:ascii="Times New Roman" w:eastAsia="Times New Roman" w:hAnsi="Times New Roman" w:cs="Times New Roman"/>
            <w:sz w:val="24"/>
            <w:szCs w:val="24"/>
          </w:rPr>
          <w:t>award). The criteria or specific requirement provides a context for evaluating evidence and understanding findings. The criteria should</w:t>
        </w:r>
      </w:ins>
      <w:r w:rsidRPr="000D237D">
        <w:rPr>
          <w:rFonts w:ascii="Times New Roman" w:eastAsia="Times New Roman" w:hAnsi="Times New Roman" w:cs="Times New Roman"/>
          <w:sz w:val="24"/>
          <w:szCs w:val="24"/>
        </w:rPr>
        <w:t xml:space="preserve"> generally identify the required or desired state or expectation with respect to the program or operation.</w:t>
      </w:r>
      <w:del w:id="12659" w:author="OFFM" w:date="2024-04-16T10:53:00Z">
        <w:r w:rsidR="00817C00" w:rsidRPr="00F74592">
          <w:rPr>
            <w:rFonts w:ascii="Times New Roman" w:hAnsi="Times New Roman" w:cs="Times New Roman"/>
            <w:sz w:val="24"/>
            <w:szCs w:val="24"/>
          </w:rPr>
          <w:delText xml:space="preserve"> Criteria provide a context for evaluating evidence and understanding findings. </w:delText>
        </w:r>
      </w:del>
    </w:p>
    <w:p w14:paraId="6AA996D4" w14:textId="209016EA"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(3) The condition found, including facts that support the deficiency identified in the audit finding.</w:t>
      </w:r>
      <w:del w:id="12660" w:author="OFFM" w:date="2024-04-16T10:53:00Z">
        <w:r w:rsidR="00817C00" w:rsidRPr="00F74592">
          <w:rPr>
            <w:rFonts w:ascii="Times New Roman" w:hAnsi="Times New Roman" w:cs="Times New Roman"/>
            <w:sz w:val="24"/>
            <w:szCs w:val="24"/>
          </w:rPr>
          <w:delText xml:space="preserve"> </w:delText>
        </w:r>
      </w:del>
    </w:p>
    <w:p w14:paraId="070C4578" w14:textId="52CBDA03"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A statement of </w:t>
      </w:r>
      <w:proofErr w:type="gramStart"/>
      <w:r w:rsidRPr="000D237D">
        <w:rPr>
          <w:rFonts w:ascii="Times New Roman" w:eastAsia="Times New Roman" w:hAnsi="Times New Roman" w:cs="Times New Roman"/>
          <w:sz w:val="24"/>
          <w:szCs w:val="24"/>
        </w:rPr>
        <w:t>cause</w:t>
      </w:r>
      <w:proofErr w:type="gramEnd"/>
      <w:r w:rsidRPr="000D237D">
        <w:rPr>
          <w:rFonts w:ascii="Times New Roman" w:eastAsia="Times New Roman" w:hAnsi="Times New Roman" w:cs="Times New Roman"/>
          <w:sz w:val="24"/>
          <w:szCs w:val="24"/>
        </w:rPr>
        <w:t xml:space="preserve"> that identifies the reason or explanation for the condition or the factors responsible for the difference between the situation that exists (condition) and the required or desired state (criteria), which may also serve as a basis for recommendations for corrective action</w:t>
      </w:r>
      <w:del w:id="12661" w:author="OFFM" w:date="2024-04-16T10:53:00Z">
        <w:r w:rsidR="00817C00" w:rsidRPr="00F74592">
          <w:rPr>
            <w:rFonts w:ascii="Times New Roman" w:hAnsi="Times New Roman" w:cs="Times New Roman"/>
            <w:sz w:val="24"/>
            <w:szCs w:val="24"/>
          </w:rPr>
          <w:delText xml:space="preserve">. </w:delText>
        </w:r>
      </w:del>
    </w:p>
    <w:p w14:paraId="7CD1C922" w14:textId="0F47ADE8"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(5) The possible asserted effect to provide sufficient information to the auditee and Federal agency</w:t>
      </w:r>
      <w:del w:id="12662"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or pass-through entity</w:t>
      </w:r>
      <w:del w:id="12663" w:author="OFFM" w:date="2024-04-16T10:53:00Z">
        <w:r w:rsidR="00817C00" w:rsidRPr="00F74592">
          <w:rPr>
            <w:rFonts w:ascii="Times New Roman" w:hAnsi="Times New Roman" w:cs="Times New Roman"/>
            <w:sz w:val="24"/>
            <w:szCs w:val="24"/>
          </w:rPr>
          <w:delText xml:space="preserve"> in the case of a subrecipient,</w:delText>
        </w:r>
      </w:del>
      <w:r w:rsidRPr="000D237D">
        <w:rPr>
          <w:rFonts w:ascii="Times New Roman" w:eastAsia="Times New Roman" w:hAnsi="Times New Roman" w:cs="Times New Roman"/>
          <w:sz w:val="24"/>
          <w:szCs w:val="24"/>
        </w:rPr>
        <w:t xml:space="preserve"> to permit them to determine the cause and effect to facilitate prompt and proper corrective action. A statement of the effect or potential effect should provide a clear, logical link to establish the impact or potential impact of the difference between the condition and the criteria. </w:t>
      </w:r>
    </w:p>
    <w:p w14:paraId="171E1491" w14:textId="37866DC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(6) </w:t>
      </w:r>
      <w:del w:id="12664" w:author="OFFM" w:date="2024-04-16T10:53:00Z">
        <w:r w:rsidR="00817C00" w:rsidRPr="00F74592">
          <w:rPr>
            <w:rFonts w:ascii="Times New Roman" w:hAnsi="Times New Roman" w:cs="Times New Roman"/>
            <w:sz w:val="24"/>
            <w:szCs w:val="24"/>
          </w:rPr>
          <w:delText xml:space="preserve">Identification </w:delText>
        </w:r>
      </w:del>
      <w:ins w:id="12665" w:author="OFFM" w:date="2024-04-16T10:53:00Z">
        <w:r w:rsidRPr="000D237D">
          <w:rPr>
            <w:rFonts w:ascii="Times New Roman" w:eastAsia="Times New Roman" w:hAnsi="Times New Roman" w:cs="Times New Roman"/>
            <w:sz w:val="24"/>
            <w:szCs w:val="24"/>
          </w:rPr>
          <w:t xml:space="preserve">The identification </w:t>
        </w:r>
      </w:ins>
      <w:r w:rsidRPr="000D237D">
        <w:rPr>
          <w:rFonts w:ascii="Times New Roman" w:eastAsia="Times New Roman" w:hAnsi="Times New Roman" w:cs="Times New Roman"/>
          <w:sz w:val="24"/>
          <w:szCs w:val="24"/>
        </w:rPr>
        <w:t xml:space="preserve">of </w:t>
      </w:r>
      <w:ins w:id="12666" w:author="OFFM" w:date="2024-04-16T10:53:00Z">
        <w:r w:rsidRPr="000D237D">
          <w:rPr>
            <w:rFonts w:ascii="Times New Roman" w:eastAsia="Times New Roman" w:hAnsi="Times New Roman" w:cs="Times New Roman"/>
            <w:sz w:val="24"/>
            <w:szCs w:val="24"/>
          </w:rPr>
          <w:t xml:space="preserve">known </w:t>
        </w:r>
      </w:ins>
      <w:r w:rsidRPr="000D237D">
        <w:rPr>
          <w:rFonts w:ascii="Times New Roman" w:eastAsia="Times New Roman" w:hAnsi="Times New Roman" w:cs="Times New Roman"/>
          <w:sz w:val="24"/>
          <w:szCs w:val="24"/>
        </w:rPr>
        <w:t>questioned costs</w:t>
      </w:r>
      <w:del w:id="12667" w:author="OFFM" w:date="2024-04-16T10:53:00Z">
        <w:r w:rsidR="00817C00" w:rsidRPr="00F74592">
          <w:rPr>
            <w:rFonts w:ascii="Times New Roman" w:hAnsi="Times New Roman" w:cs="Times New Roman"/>
            <w:sz w:val="24"/>
            <w:szCs w:val="24"/>
          </w:rPr>
          <w:delText xml:space="preserve"> and how they were computed. Known questioned costs must be identified</w:delText>
        </w:r>
      </w:del>
      <w:ins w:id="1266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by applicable Assistance </w:t>
      </w:r>
      <w:del w:id="12669" w:author="OFFM" w:date="2024-04-16T10:53:00Z">
        <w:r w:rsidR="00817C00" w:rsidRPr="00F74592">
          <w:rPr>
            <w:rFonts w:ascii="Times New Roman" w:hAnsi="Times New Roman" w:cs="Times New Roman"/>
            <w:sz w:val="24"/>
            <w:szCs w:val="24"/>
          </w:rPr>
          <w:delText>Listings</w:delText>
        </w:r>
      </w:del>
      <w:ins w:id="12670" w:author="OFFM" w:date="2024-04-16T10:53:00Z">
        <w:r w:rsidRPr="000D237D">
          <w:rPr>
            <w:rFonts w:ascii="Times New Roman" w:eastAsia="Times New Roman" w:hAnsi="Times New Roman" w:cs="Times New Roman"/>
            <w:sz w:val="24"/>
            <w:szCs w:val="24"/>
          </w:rPr>
          <w:t>Listing</w:t>
        </w:r>
      </w:ins>
      <w:r w:rsidRPr="000D237D">
        <w:rPr>
          <w:rFonts w:ascii="Times New Roman" w:eastAsia="Times New Roman" w:hAnsi="Times New Roman" w:cs="Times New Roman"/>
          <w:sz w:val="24"/>
          <w:szCs w:val="24"/>
        </w:rPr>
        <w:t xml:space="preserve"> number(s) and </w:t>
      </w:r>
      <w:del w:id="12671" w:author="OFFM" w:date="2024-04-16T10:53:00Z">
        <w:r w:rsidR="00817C00" w:rsidRPr="00F74592">
          <w:rPr>
            <w:rFonts w:ascii="Times New Roman" w:hAnsi="Times New Roman" w:cs="Times New Roman"/>
            <w:sz w:val="24"/>
            <w:szCs w:val="24"/>
          </w:rPr>
          <w:delText xml:space="preserve">applicable </w:delText>
        </w:r>
      </w:del>
      <w:r w:rsidRPr="000D237D">
        <w:rPr>
          <w:rFonts w:ascii="Times New Roman" w:eastAsia="Times New Roman" w:hAnsi="Times New Roman" w:cs="Times New Roman"/>
          <w:sz w:val="24"/>
          <w:szCs w:val="24"/>
        </w:rPr>
        <w:t>Federal award identification number(s</w:t>
      </w:r>
      <w:del w:id="12672" w:author="OFFM" w:date="2024-04-16T10:53:00Z">
        <w:r w:rsidR="00817C00" w:rsidRPr="00F74592">
          <w:rPr>
            <w:rFonts w:ascii="Times New Roman" w:hAnsi="Times New Roman" w:cs="Times New Roman"/>
            <w:sz w:val="24"/>
            <w:szCs w:val="24"/>
          </w:rPr>
          <w:delText xml:space="preserve">). </w:delText>
        </w:r>
      </w:del>
      <w:ins w:id="12673" w:author="OFFM" w:date="2024-04-16T10:53:00Z">
        <w:r w:rsidRPr="000D237D">
          <w:rPr>
            <w:rFonts w:ascii="Times New Roman" w:eastAsia="Times New Roman" w:hAnsi="Times New Roman" w:cs="Times New Roman"/>
            <w:sz w:val="24"/>
            <w:szCs w:val="24"/>
          </w:rPr>
          <w:t xml:space="preserve">), and how these questioned costs were computed. </w:t>
        </w:r>
      </w:ins>
    </w:p>
    <w:p w14:paraId="7807B1D9" w14:textId="77777777" w:rsidR="000B5224" w:rsidRPr="000D237D" w:rsidRDefault="00F2264C" w:rsidP="000B5224">
      <w:pPr>
        <w:spacing w:after="0" w:line="480" w:lineRule="auto"/>
        <w:ind w:firstLine="720"/>
        <w:rPr>
          <w:ins w:id="12674" w:author="OFFM" w:date="2024-04-16T10:53:00Z"/>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(7) </w:t>
      </w:r>
      <w:ins w:id="12675" w:author="OFFM" w:date="2024-04-16T10:53:00Z">
        <w:r w:rsidRPr="000D237D">
          <w:rPr>
            <w:rFonts w:ascii="Times New Roman" w:eastAsia="Times New Roman" w:hAnsi="Times New Roman" w:cs="Times New Roman"/>
            <w:sz w:val="24"/>
            <w:szCs w:val="24"/>
          </w:rPr>
          <w:t>When there are known questioned costs but the dollar amount is undetermined or not reported, a description of why the dollar amount was undetermined or otherwise could not be reported.</w:t>
        </w:r>
      </w:ins>
    </w:p>
    <w:p w14:paraId="5A3ED45B" w14:textId="6B2C4729" w:rsidR="000B5224" w:rsidRPr="000D237D" w:rsidRDefault="00F2264C" w:rsidP="00A63D45">
      <w:pPr>
        <w:spacing w:after="0" w:line="480" w:lineRule="auto"/>
        <w:ind w:firstLine="720"/>
        <w:rPr>
          <w:rFonts w:ascii="Times New Roman" w:eastAsia="Times New Roman" w:hAnsi="Times New Roman" w:cs="Times New Roman"/>
          <w:sz w:val="24"/>
          <w:szCs w:val="24"/>
        </w:rPr>
      </w:pPr>
      <w:ins w:id="12676" w:author="OFFM" w:date="2024-04-16T10:53:00Z">
        <w:r w:rsidRPr="000D237D">
          <w:rPr>
            <w:rFonts w:ascii="Times New Roman" w:eastAsia="Times New Roman" w:hAnsi="Times New Roman" w:cs="Times New Roman"/>
            <w:sz w:val="24"/>
            <w:szCs w:val="24"/>
          </w:rPr>
          <w:t xml:space="preserve">(8) </w:t>
        </w:r>
      </w:ins>
      <w:r w:rsidRPr="000D237D">
        <w:rPr>
          <w:rFonts w:ascii="Times New Roman" w:eastAsia="Times New Roman" w:hAnsi="Times New Roman" w:cs="Times New Roman"/>
          <w:sz w:val="24"/>
          <w:szCs w:val="24"/>
        </w:rPr>
        <w:t xml:space="preserve">Information to provide proper perspective for </w:t>
      </w:r>
      <w:del w:id="12677" w:author="OFFM" w:date="2024-04-16T10:53:00Z">
        <w:r w:rsidR="00817C00" w:rsidRPr="00F74592">
          <w:rPr>
            <w:rFonts w:ascii="Times New Roman" w:hAnsi="Times New Roman" w:cs="Times New Roman"/>
            <w:sz w:val="24"/>
            <w:szCs w:val="24"/>
          </w:rPr>
          <w:delText>judging</w:delText>
        </w:r>
      </w:del>
      <w:ins w:id="12678" w:author="OFFM" w:date="2024-04-16T10:53:00Z">
        <w:r w:rsidRPr="000D237D">
          <w:rPr>
            <w:rFonts w:ascii="Times New Roman" w:eastAsia="Times New Roman" w:hAnsi="Times New Roman" w:cs="Times New Roman"/>
            <w:sz w:val="24"/>
            <w:szCs w:val="24"/>
          </w:rPr>
          <w:t>evaluating</w:t>
        </w:r>
      </w:ins>
      <w:r w:rsidRPr="000D237D">
        <w:rPr>
          <w:rFonts w:ascii="Times New Roman" w:eastAsia="Times New Roman" w:hAnsi="Times New Roman" w:cs="Times New Roman"/>
          <w:sz w:val="24"/>
          <w:szCs w:val="24"/>
        </w:rPr>
        <w:t xml:space="preserve"> the prevalence and consequences of the audit </w:t>
      </w:r>
      <w:del w:id="12679" w:author="OFFM" w:date="2024-04-16T10:53:00Z">
        <w:r w:rsidR="00817C00" w:rsidRPr="00F74592">
          <w:rPr>
            <w:rFonts w:ascii="Times New Roman" w:hAnsi="Times New Roman" w:cs="Times New Roman"/>
            <w:sz w:val="24"/>
            <w:szCs w:val="24"/>
          </w:rPr>
          <w:delText>findings, such as</w:delText>
        </w:r>
      </w:del>
      <w:ins w:id="12680" w:author="OFFM" w:date="2024-04-16T10:53:00Z">
        <w:r w:rsidRPr="000D237D">
          <w:rPr>
            <w:rFonts w:ascii="Times New Roman" w:eastAsia="Times New Roman" w:hAnsi="Times New Roman" w:cs="Times New Roman"/>
            <w:sz w:val="24"/>
            <w:szCs w:val="24"/>
          </w:rPr>
          <w:t>finding. For example,</w:t>
        </w:r>
      </w:ins>
      <w:r w:rsidRPr="000D237D">
        <w:rPr>
          <w:rFonts w:ascii="Times New Roman" w:eastAsia="Times New Roman" w:hAnsi="Times New Roman" w:cs="Times New Roman"/>
          <w:sz w:val="24"/>
          <w:szCs w:val="24"/>
        </w:rPr>
        <w:t xml:space="preserve"> whether the audit </w:t>
      </w:r>
      <w:del w:id="12681" w:author="OFFM" w:date="2024-04-16T10:53:00Z">
        <w:r w:rsidR="00817C00" w:rsidRPr="00F74592">
          <w:rPr>
            <w:rFonts w:ascii="Times New Roman" w:hAnsi="Times New Roman" w:cs="Times New Roman"/>
            <w:sz w:val="24"/>
            <w:szCs w:val="24"/>
          </w:rPr>
          <w:delText>findings represent</w:delText>
        </w:r>
      </w:del>
      <w:ins w:id="12682" w:author="OFFM" w:date="2024-04-16T10:53:00Z">
        <w:r w:rsidRPr="000D237D">
          <w:rPr>
            <w:rFonts w:ascii="Times New Roman" w:eastAsia="Times New Roman" w:hAnsi="Times New Roman" w:cs="Times New Roman"/>
            <w:sz w:val="24"/>
            <w:szCs w:val="24"/>
          </w:rPr>
          <w:t>finding represents</w:t>
        </w:r>
      </w:ins>
      <w:r w:rsidRPr="000D237D">
        <w:rPr>
          <w:rFonts w:ascii="Times New Roman" w:eastAsia="Times New Roman" w:hAnsi="Times New Roman" w:cs="Times New Roman"/>
          <w:sz w:val="24"/>
          <w:szCs w:val="24"/>
        </w:rPr>
        <w:t xml:space="preserve"> an isolated instance or a systemic problem. Where appropriate, instances identified must be related to the universe and the number of cases examined and be quantified in terms of dollar value. </w:t>
      </w:r>
      <w:del w:id="12683" w:author="OFFM" w:date="2024-04-16T10:53:00Z">
        <w:r w:rsidR="00817C00" w:rsidRPr="00F74592">
          <w:rPr>
            <w:rFonts w:ascii="Times New Roman" w:hAnsi="Times New Roman" w:cs="Times New Roman"/>
            <w:sz w:val="24"/>
            <w:szCs w:val="24"/>
          </w:rPr>
          <w:delText>The auditor</w:delText>
        </w:r>
      </w:del>
      <w:ins w:id="12684" w:author="OFFM" w:date="2024-04-16T10:53:00Z">
        <w:r w:rsidRPr="000D237D">
          <w:rPr>
            <w:rFonts w:ascii="Times New Roman" w:eastAsia="Times New Roman" w:hAnsi="Times New Roman" w:cs="Times New Roman"/>
            <w:sz w:val="24"/>
            <w:szCs w:val="24"/>
          </w:rPr>
          <w:t>In addition, the audit finding</w:t>
        </w:r>
      </w:ins>
      <w:r w:rsidRPr="000D237D">
        <w:rPr>
          <w:rFonts w:ascii="Times New Roman" w:eastAsia="Times New Roman" w:hAnsi="Times New Roman" w:cs="Times New Roman"/>
          <w:sz w:val="24"/>
          <w:szCs w:val="24"/>
        </w:rPr>
        <w:t xml:space="preserve"> should </w:t>
      </w:r>
      <w:del w:id="12685" w:author="OFFM" w:date="2024-04-16T10:53:00Z">
        <w:r w:rsidR="00817C00" w:rsidRPr="00F74592">
          <w:rPr>
            <w:rFonts w:ascii="Times New Roman" w:hAnsi="Times New Roman" w:cs="Times New Roman"/>
            <w:sz w:val="24"/>
            <w:szCs w:val="24"/>
          </w:rPr>
          <w:delText>report</w:delText>
        </w:r>
      </w:del>
      <w:ins w:id="12686" w:author="OFFM" w:date="2024-04-16T10:53:00Z">
        <w:r w:rsidRPr="000D237D">
          <w:rPr>
            <w:rFonts w:ascii="Times New Roman" w:eastAsia="Times New Roman" w:hAnsi="Times New Roman" w:cs="Times New Roman"/>
            <w:sz w:val="24"/>
            <w:szCs w:val="24"/>
          </w:rPr>
          <w:t>indicate</w:t>
        </w:r>
      </w:ins>
      <w:r w:rsidRPr="000D237D">
        <w:rPr>
          <w:rFonts w:ascii="Times New Roman" w:eastAsia="Times New Roman" w:hAnsi="Times New Roman" w:cs="Times New Roman"/>
          <w:sz w:val="24"/>
          <w:szCs w:val="24"/>
        </w:rPr>
        <w:t xml:space="preserve"> whether the sampling was a statistically valid sample.</w:t>
      </w:r>
      <w:del w:id="12687" w:author="OFFM" w:date="2024-04-16T10:53:00Z">
        <w:r w:rsidR="00817C00" w:rsidRPr="00F74592">
          <w:rPr>
            <w:rFonts w:ascii="Times New Roman" w:hAnsi="Times New Roman" w:cs="Times New Roman"/>
            <w:sz w:val="24"/>
            <w:szCs w:val="24"/>
          </w:rPr>
          <w:delText xml:space="preserve"> </w:delText>
        </w:r>
      </w:del>
    </w:p>
    <w:p w14:paraId="37659115" w14:textId="644DFD63" w:rsidR="000B5224" w:rsidRPr="000D237D" w:rsidRDefault="00817C00" w:rsidP="00A63D45">
      <w:pPr>
        <w:spacing w:after="0" w:line="480" w:lineRule="auto"/>
        <w:ind w:firstLine="720"/>
        <w:rPr>
          <w:rFonts w:ascii="Times New Roman" w:eastAsia="Times New Roman" w:hAnsi="Times New Roman" w:cs="Times New Roman"/>
          <w:sz w:val="24"/>
          <w:szCs w:val="24"/>
        </w:rPr>
      </w:pPr>
      <w:del w:id="12688" w:author="OFFM" w:date="2024-04-16T10:53:00Z">
        <w:r w:rsidRPr="00F74592">
          <w:rPr>
            <w:rFonts w:ascii="Times New Roman" w:hAnsi="Times New Roman" w:cs="Times New Roman"/>
            <w:sz w:val="24"/>
            <w:szCs w:val="24"/>
          </w:rPr>
          <w:lastRenderedPageBreak/>
          <w:delText>(8) Identification</w:delText>
        </w:r>
      </w:del>
      <w:ins w:id="12689" w:author="OFFM" w:date="2024-04-16T10:53:00Z">
        <w:r w:rsidR="00F2264C" w:rsidRPr="000D237D">
          <w:rPr>
            <w:rFonts w:ascii="Times New Roman" w:hAnsi="Times New Roman" w:cs="Times New Roman"/>
            <w:sz w:val="24"/>
            <w:szCs w:val="24"/>
          </w:rPr>
          <w:t xml:space="preserve">(9) </w:t>
        </w:r>
        <w:r w:rsidR="00F2264C" w:rsidRPr="000D237D">
          <w:rPr>
            <w:rFonts w:ascii="Times New Roman" w:eastAsia="Times New Roman" w:hAnsi="Times New Roman" w:cs="Times New Roman"/>
            <w:sz w:val="24"/>
            <w:szCs w:val="24"/>
          </w:rPr>
          <w:t>The identification</w:t>
        </w:r>
      </w:ins>
      <w:r w:rsidR="00F2264C" w:rsidRPr="000D237D">
        <w:rPr>
          <w:rFonts w:ascii="Times New Roman" w:eastAsia="Times New Roman" w:hAnsi="Times New Roman" w:cs="Times New Roman"/>
          <w:sz w:val="24"/>
          <w:szCs w:val="24"/>
        </w:rPr>
        <w:t xml:space="preserve"> of whether the audit finding </w:t>
      </w:r>
      <w:del w:id="12690" w:author="OFFM" w:date="2024-04-16T10:53:00Z">
        <w:r w:rsidRPr="00F74592">
          <w:rPr>
            <w:rFonts w:ascii="Times New Roman" w:hAnsi="Times New Roman" w:cs="Times New Roman"/>
            <w:sz w:val="24"/>
            <w:szCs w:val="24"/>
          </w:rPr>
          <w:delText>was</w:delText>
        </w:r>
      </w:del>
      <w:ins w:id="12691" w:author="OFFM" w:date="2024-04-16T10:53:00Z">
        <w:r w:rsidR="00F2264C" w:rsidRPr="000D237D">
          <w:rPr>
            <w:rFonts w:ascii="Times New Roman" w:eastAsia="Times New Roman" w:hAnsi="Times New Roman" w:cs="Times New Roman"/>
            <w:sz w:val="24"/>
            <w:szCs w:val="24"/>
          </w:rPr>
          <w:t>is</w:t>
        </w:r>
      </w:ins>
      <w:r w:rsidR="00F2264C" w:rsidRPr="000D237D">
        <w:rPr>
          <w:rFonts w:ascii="Times New Roman" w:eastAsia="Times New Roman" w:hAnsi="Times New Roman" w:cs="Times New Roman"/>
          <w:sz w:val="24"/>
          <w:szCs w:val="24"/>
        </w:rPr>
        <w:t xml:space="preserve"> a repeat of a finding in the immediately prior audit</w:t>
      </w:r>
      <w:del w:id="12692" w:author="OFFM" w:date="2024-04-16T10:53:00Z">
        <w:r w:rsidRPr="00F74592">
          <w:rPr>
            <w:rFonts w:ascii="Times New Roman" w:hAnsi="Times New Roman" w:cs="Times New Roman"/>
            <w:sz w:val="24"/>
            <w:szCs w:val="24"/>
          </w:rPr>
          <w:delText xml:space="preserve"> and if so any</w:delText>
        </w:r>
      </w:del>
      <w:ins w:id="12693" w:author="OFFM" w:date="2024-04-16T10:53:00Z">
        <w:r w:rsidR="00F2264C" w:rsidRPr="000D237D">
          <w:rPr>
            <w:rFonts w:ascii="Times New Roman" w:eastAsia="Times New Roman" w:hAnsi="Times New Roman" w:cs="Times New Roman"/>
            <w:sz w:val="24"/>
            <w:szCs w:val="24"/>
          </w:rPr>
          <w:t>. The audit finding must identify the</w:t>
        </w:r>
      </w:ins>
      <w:r w:rsidR="00F2264C" w:rsidRPr="000D237D">
        <w:rPr>
          <w:rFonts w:ascii="Times New Roman" w:eastAsia="Times New Roman" w:hAnsi="Times New Roman" w:cs="Times New Roman"/>
          <w:sz w:val="24"/>
          <w:szCs w:val="24"/>
        </w:rPr>
        <w:t xml:space="preserve"> applicable prior year audit finding </w:t>
      </w:r>
      <w:ins w:id="12694" w:author="OFFM" w:date="2024-04-16T10:53:00Z">
        <w:r w:rsidR="00F2264C" w:rsidRPr="000D237D">
          <w:rPr>
            <w:rFonts w:ascii="Times New Roman" w:eastAsia="Times New Roman" w:hAnsi="Times New Roman" w:cs="Times New Roman"/>
            <w:sz w:val="24"/>
            <w:szCs w:val="24"/>
          </w:rPr>
          <w:t xml:space="preserve">reference </w:t>
        </w:r>
      </w:ins>
      <w:r w:rsidR="00F2264C" w:rsidRPr="000D237D">
        <w:rPr>
          <w:rFonts w:ascii="Times New Roman" w:eastAsia="Times New Roman" w:hAnsi="Times New Roman" w:cs="Times New Roman"/>
          <w:sz w:val="24"/>
          <w:szCs w:val="24"/>
        </w:rPr>
        <w:t>numbers</w:t>
      </w:r>
      <w:ins w:id="12695" w:author="OFFM" w:date="2024-04-16T10:53:00Z">
        <w:r w:rsidR="00F2264C" w:rsidRPr="000D237D">
          <w:rPr>
            <w:rFonts w:ascii="Times New Roman" w:eastAsia="Times New Roman" w:hAnsi="Times New Roman" w:cs="Times New Roman"/>
            <w:sz w:val="24"/>
            <w:szCs w:val="24"/>
          </w:rPr>
          <w:t xml:space="preserve"> in these instances</w:t>
        </w:r>
      </w:ins>
      <w:r w:rsidR="00F2264C" w:rsidRPr="000D237D">
        <w:rPr>
          <w:rFonts w:ascii="Times New Roman" w:eastAsia="Times New Roman" w:hAnsi="Times New Roman" w:cs="Times New Roman"/>
          <w:sz w:val="24"/>
          <w:szCs w:val="24"/>
        </w:rPr>
        <w:t xml:space="preserve">. </w:t>
      </w:r>
    </w:p>
    <w:p w14:paraId="4E7BAD4B" w14:textId="1EFEAA5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12696" w:author="OFFM" w:date="2024-04-16T10:53:00Z">
        <w:r w:rsidR="00817C00" w:rsidRPr="00F74592">
          <w:rPr>
            <w:rFonts w:ascii="Times New Roman" w:hAnsi="Times New Roman" w:cs="Times New Roman"/>
            <w:sz w:val="24"/>
            <w:szCs w:val="24"/>
          </w:rPr>
          <w:delText>9</w:delText>
        </w:r>
      </w:del>
      <w:ins w:id="12697" w:author="OFFM" w:date="2024-04-16T10:53:00Z">
        <w:r w:rsidRPr="000D237D">
          <w:rPr>
            <w:rFonts w:ascii="Times New Roman" w:eastAsia="Times New Roman" w:hAnsi="Times New Roman" w:cs="Times New Roman"/>
            <w:sz w:val="24"/>
            <w:szCs w:val="24"/>
          </w:rPr>
          <w:t>10</w:t>
        </w:r>
      </w:ins>
      <w:r w:rsidRPr="000D237D">
        <w:rPr>
          <w:rFonts w:ascii="Times New Roman" w:eastAsia="Times New Roman" w:hAnsi="Times New Roman" w:cs="Times New Roman"/>
          <w:sz w:val="24"/>
          <w:szCs w:val="24"/>
        </w:rPr>
        <w:t xml:space="preserve">) Recommendations to prevent future occurrences of the deficiency identified in the audit finding. </w:t>
      </w:r>
    </w:p>
    <w:p w14:paraId="79B3E7D7" w14:textId="7699670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12698" w:author="OFFM" w:date="2024-04-16T10:53:00Z">
        <w:r w:rsidR="00817C00" w:rsidRPr="00F74592">
          <w:rPr>
            <w:rFonts w:ascii="Times New Roman" w:hAnsi="Times New Roman" w:cs="Times New Roman"/>
            <w:sz w:val="24"/>
            <w:szCs w:val="24"/>
          </w:rPr>
          <w:delText>10</w:delText>
        </w:r>
      </w:del>
      <w:ins w:id="12699" w:author="OFFM" w:date="2024-04-16T10:53:00Z">
        <w:r w:rsidRPr="000D237D">
          <w:rPr>
            <w:rFonts w:ascii="Times New Roman" w:eastAsia="Times New Roman" w:hAnsi="Times New Roman" w:cs="Times New Roman"/>
            <w:sz w:val="24"/>
            <w:szCs w:val="24"/>
          </w:rPr>
          <w:t>11</w:t>
        </w:r>
      </w:ins>
      <w:r w:rsidRPr="000D237D">
        <w:rPr>
          <w:rFonts w:ascii="Times New Roman" w:eastAsia="Times New Roman" w:hAnsi="Times New Roman" w:cs="Times New Roman"/>
          <w:sz w:val="24"/>
          <w:szCs w:val="24"/>
        </w:rPr>
        <w:t>) Views of responsible officials of the auditee.</w:t>
      </w:r>
      <w:del w:id="12700" w:author="OFFM" w:date="2024-04-16T10:53:00Z">
        <w:r w:rsidR="00817C00" w:rsidRPr="00F74592">
          <w:rPr>
            <w:rFonts w:ascii="Times New Roman" w:hAnsi="Times New Roman" w:cs="Times New Roman"/>
            <w:sz w:val="24"/>
            <w:szCs w:val="24"/>
          </w:rPr>
          <w:delText xml:space="preserve"> </w:delText>
        </w:r>
      </w:del>
    </w:p>
    <w:p w14:paraId="05D21BE5" w14:textId="7612771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w:t>
      </w:r>
      <w:r w:rsidRPr="00A63D45">
        <w:rPr>
          <w:rFonts w:ascii="Times New Roman" w:hAnsi="Times New Roman"/>
          <w:i/>
          <w:sz w:val="24"/>
        </w:rPr>
        <w:t xml:space="preserve"> Reference numbers.</w:t>
      </w:r>
      <w:r w:rsidRPr="000D237D">
        <w:rPr>
          <w:rFonts w:ascii="Times New Roman" w:eastAsia="Times New Roman" w:hAnsi="Times New Roman" w:cs="Times New Roman"/>
          <w:sz w:val="24"/>
          <w:szCs w:val="24"/>
        </w:rPr>
        <w:t xml:space="preserve"> Each audit finding in the schedule of findings and questioned costs must include a reference number in the format meeting the requirements of the data collection form submission </w:t>
      </w:r>
      <w:del w:id="12701" w:author="OFFM" w:date="2024-04-16T10:53:00Z">
        <w:r w:rsidR="00817C00" w:rsidRPr="00F74592">
          <w:rPr>
            <w:rFonts w:ascii="Times New Roman" w:hAnsi="Times New Roman" w:cs="Times New Roman"/>
            <w:sz w:val="24"/>
            <w:szCs w:val="24"/>
          </w:rPr>
          <w:delText xml:space="preserve">required by § 200.512(b) to allow for easy referencing of the audit findings during follow-up. </w:delText>
        </w:r>
      </w:del>
      <w:ins w:id="12702" w:author="OFFM" w:date="2024-04-16T10:53:00Z">
        <w:r w:rsidRPr="000D237D">
          <w:rPr>
            <w:rFonts w:ascii="Times New Roman" w:eastAsia="Times New Roman" w:hAnsi="Times New Roman" w:cs="Times New Roman"/>
            <w:sz w:val="24"/>
            <w:szCs w:val="24"/>
          </w:rPr>
          <w:t>(see § 200.512(b)).</w:t>
        </w:r>
      </w:ins>
    </w:p>
    <w:p w14:paraId="6884CC2C" w14:textId="77777777" w:rsidR="000B5224" w:rsidRPr="000D237D" w:rsidRDefault="00F2264C" w:rsidP="000B5224">
      <w:pPr>
        <w:spacing w:after="0" w:line="480" w:lineRule="auto"/>
        <w:contextualSpacing/>
        <w:rPr>
          <w:rFonts w:ascii="Times New Roman" w:eastAsia="Times New Roman" w:hAnsi="Times New Roman" w:cs="Times New Roman"/>
          <w:b/>
          <w:bCs/>
          <w:sz w:val="24"/>
          <w:szCs w:val="24"/>
        </w:rPr>
      </w:pPr>
      <w:bookmarkStart w:id="12703" w:name="_Hlk162538586"/>
      <w:r w:rsidRPr="000D237D">
        <w:rPr>
          <w:rFonts w:ascii="Times New Roman" w:eastAsia="Times New Roman" w:hAnsi="Times New Roman" w:cs="Times New Roman"/>
          <w:b/>
          <w:bCs/>
          <w:sz w:val="24"/>
          <w:szCs w:val="24"/>
        </w:rPr>
        <w:t>§ 200.517 Audit documentation.</w:t>
      </w:r>
    </w:p>
    <w:bookmarkEnd w:id="12703"/>
    <w:p w14:paraId="4999A5BA" w14:textId="6C2D629B"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w:t>
      </w:r>
      <w:r w:rsidRPr="00A63D45">
        <w:rPr>
          <w:rFonts w:ascii="Times New Roman" w:hAnsi="Times New Roman"/>
          <w:i/>
          <w:sz w:val="24"/>
        </w:rPr>
        <w:t xml:space="preserve"> Retention of audit documentation.</w:t>
      </w:r>
      <w:r w:rsidRPr="000D237D">
        <w:rPr>
          <w:rFonts w:ascii="Times New Roman" w:eastAsia="Times New Roman" w:hAnsi="Times New Roman" w:cs="Times New Roman"/>
          <w:sz w:val="24"/>
          <w:szCs w:val="24"/>
        </w:rPr>
        <w:t xml:space="preserve"> The auditor must retain audit documentation and reports for a minimum of three years after the date of issuance of the </w:t>
      </w:r>
      <w:del w:id="12704" w:author="OFFM" w:date="2024-04-16T10:53:00Z">
        <w:r w:rsidR="00817C00" w:rsidRPr="00F74592">
          <w:rPr>
            <w:rFonts w:ascii="Times New Roman" w:hAnsi="Times New Roman" w:cs="Times New Roman"/>
            <w:sz w:val="24"/>
            <w:szCs w:val="24"/>
          </w:rPr>
          <w:delText>auditor's</w:delText>
        </w:r>
      </w:del>
      <w:ins w:id="12705"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report(s) to the auditee</w:t>
      </w:r>
      <w:del w:id="12706" w:author="OFFM" w:date="2024-04-16T10:53:00Z">
        <w:r w:rsidR="00817C00" w:rsidRPr="00F74592">
          <w:rPr>
            <w:rFonts w:ascii="Times New Roman" w:hAnsi="Times New Roman" w:cs="Times New Roman"/>
            <w:sz w:val="24"/>
            <w:szCs w:val="24"/>
          </w:rPr>
          <w:delText>, unless the auditor is notified in writing by the</w:delText>
        </w:r>
      </w:del>
      <w:ins w:id="12707" w:author="OFFM" w:date="2024-04-16T10:53:00Z">
        <w:r w:rsidRPr="000D237D">
          <w:rPr>
            <w:rFonts w:ascii="Times New Roman" w:eastAsia="Times New Roman" w:hAnsi="Times New Roman" w:cs="Times New Roman"/>
            <w:sz w:val="24"/>
            <w:szCs w:val="24"/>
          </w:rPr>
          <w:t>. The</w:t>
        </w:r>
      </w:ins>
      <w:r w:rsidRPr="000D237D">
        <w:rPr>
          <w:rFonts w:ascii="Times New Roman" w:eastAsia="Times New Roman" w:hAnsi="Times New Roman" w:cs="Times New Roman"/>
          <w:sz w:val="24"/>
          <w:szCs w:val="24"/>
        </w:rPr>
        <w:t xml:space="preserve"> cognizant agency for audit, oversight agency for audit, cognizant agency for indirect costs, or pass-through entity </w:t>
      </w:r>
      <w:del w:id="12708" w:author="OFFM" w:date="2024-04-16T10:53:00Z">
        <w:r w:rsidR="00817C00" w:rsidRPr="00F74592">
          <w:rPr>
            <w:rFonts w:ascii="Times New Roman" w:hAnsi="Times New Roman" w:cs="Times New Roman"/>
            <w:sz w:val="24"/>
            <w:szCs w:val="24"/>
          </w:rPr>
          <w:delText>to</w:delText>
        </w:r>
      </w:del>
      <w:ins w:id="12709" w:author="OFFM" w:date="2024-04-16T10:53:00Z">
        <w:r w:rsidRPr="000D237D">
          <w:rPr>
            <w:rFonts w:ascii="Times New Roman" w:eastAsia="Times New Roman" w:hAnsi="Times New Roman" w:cs="Times New Roman"/>
            <w:sz w:val="24"/>
            <w:szCs w:val="24"/>
          </w:rPr>
          <w:t>may</w:t>
        </w:r>
      </w:ins>
      <w:r w:rsidRPr="000D237D">
        <w:rPr>
          <w:rFonts w:ascii="Times New Roman" w:eastAsia="Times New Roman" w:hAnsi="Times New Roman" w:cs="Times New Roman"/>
          <w:sz w:val="24"/>
          <w:szCs w:val="24"/>
        </w:rPr>
        <w:t xml:space="preserve"> extend the retention period</w:t>
      </w:r>
      <w:ins w:id="12710" w:author="OFFM" w:date="2024-04-16T10:53:00Z">
        <w:r w:rsidRPr="000D237D">
          <w:rPr>
            <w:rFonts w:ascii="Times New Roman" w:eastAsia="Times New Roman" w:hAnsi="Times New Roman" w:cs="Times New Roman"/>
            <w:sz w:val="24"/>
            <w:szCs w:val="24"/>
          </w:rPr>
          <w:t xml:space="preserve"> by providing written notification to the auditor</w:t>
        </w:r>
      </w:ins>
      <w:r w:rsidRPr="000D237D">
        <w:rPr>
          <w:rFonts w:ascii="Times New Roman" w:eastAsia="Times New Roman" w:hAnsi="Times New Roman" w:cs="Times New Roman"/>
          <w:sz w:val="24"/>
          <w:szCs w:val="24"/>
        </w:rPr>
        <w:t xml:space="preserve">. When the auditor is aware that the Federal agency, pass-through entity, or auditee is contesting an audit finding, the auditor must contact the parties contesting the audit finding for guidance prior to </w:t>
      </w:r>
      <w:ins w:id="12711"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destruction of the audit documentation and reports.</w:t>
      </w:r>
      <w:del w:id="12712" w:author="OFFM" w:date="2024-04-16T10:53:00Z">
        <w:r w:rsidR="00817C00" w:rsidRPr="00F74592">
          <w:rPr>
            <w:rFonts w:ascii="Times New Roman" w:hAnsi="Times New Roman" w:cs="Times New Roman"/>
            <w:sz w:val="24"/>
            <w:szCs w:val="24"/>
          </w:rPr>
          <w:delText xml:space="preserve"> </w:delText>
        </w:r>
      </w:del>
    </w:p>
    <w:p w14:paraId="2677A012" w14:textId="62DC65A2"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(b)</w:t>
      </w:r>
      <w:r w:rsidRPr="00A63D45">
        <w:rPr>
          <w:rFonts w:ascii="Times New Roman" w:hAnsi="Times New Roman"/>
          <w:i/>
          <w:sz w:val="24"/>
        </w:rPr>
        <w:t xml:space="preserve"> Access to audit documentation.</w:t>
      </w:r>
      <w:r w:rsidRPr="000D237D">
        <w:rPr>
          <w:rFonts w:ascii="Times New Roman" w:eastAsia="Times New Roman" w:hAnsi="Times New Roman" w:cs="Times New Roman"/>
          <w:sz w:val="24"/>
          <w:szCs w:val="24"/>
        </w:rPr>
        <w:t xml:space="preserve"> Audit documentation must be made available upon request to the cognizant or oversight agency for audit or its designee, cognizant agency for indirect cost, a Federal agency, or GAO at the completion of the audit, as part of a quality review, to resolve audit findings, or to carry out oversight responsibilities consistent with the purposes of this part. Access to audit documentation includes the right of Federal agencies to obtain copies of audit documentation</w:t>
      </w:r>
      <w:del w:id="12713"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as is reasonable and necessary.</w:t>
      </w:r>
      <w:del w:id="12714" w:author="OFFM" w:date="2024-04-16T10:53:00Z">
        <w:r w:rsidR="00817C00" w:rsidRPr="00F74592">
          <w:rPr>
            <w:rFonts w:ascii="Times New Roman" w:hAnsi="Times New Roman" w:cs="Times New Roman"/>
            <w:sz w:val="24"/>
            <w:szCs w:val="24"/>
          </w:rPr>
          <w:delText xml:space="preserve"> </w:delText>
        </w:r>
      </w:del>
    </w:p>
    <w:p w14:paraId="5644A1AA"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lastRenderedPageBreak/>
        <w:t>§ 200.518 Major program determination.</w:t>
      </w:r>
    </w:p>
    <w:p w14:paraId="21FAC968" w14:textId="2E9AFB76"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w:t>
      </w:r>
      <w:r w:rsidRPr="00A63D45">
        <w:rPr>
          <w:rFonts w:ascii="Times New Roman" w:hAnsi="Times New Roman"/>
          <w:i/>
          <w:sz w:val="24"/>
        </w:rPr>
        <w:t xml:space="preserve"> General.</w:t>
      </w:r>
      <w:r w:rsidRPr="000D237D">
        <w:rPr>
          <w:rFonts w:ascii="Times New Roman" w:eastAsia="Times New Roman" w:hAnsi="Times New Roman" w:cs="Times New Roman"/>
          <w:sz w:val="24"/>
          <w:szCs w:val="24"/>
        </w:rPr>
        <w:t xml:space="preserve"> The auditor must use a risk-based approach to determine which Federal programs are major programs. This risk-based approach must </w:t>
      </w:r>
      <w:del w:id="12715" w:author="OFFM" w:date="2024-04-16T10:53:00Z">
        <w:r w:rsidR="00817C00" w:rsidRPr="00F74592">
          <w:rPr>
            <w:rFonts w:ascii="Times New Roman" w:hAnsi="Times New Roman" w:cs="Times New Roman"/>
            <w:sz w:val="24"/>
            <w:szCs w:val="24"/>
          </w:rPr>
          <w:delText>include consideration of:</w:delText>
        </w:r>
      </w:del>
      <w:ins w:id="12716" w:author="OFFM" w:date="2024-04-16T10:53:00Z">
        <w:r w:rsidRPr="000D237D">
          <w:rPr>
            <w:rFonts w:ascii="Times New Roman" w:eastAsia="Times New Roman" w:hAnsi="Times New Roman" w:cs="Times New Roman"/>
            <w:sz w:val="24"/>
            <w:szCs w:val="24"/>
          </w:rPr>
          <w:t>consider</w:t>
        </w:r>
      </w:ins>
      <w:r w:rsidRPr="000D237D">
        <w:rPr>
          <w:rFonts w:ascii="Times New Roman" w:eastAsia="Times New Roman" w:hAnsi="Times New Roman" w:cs="Times New Roman"/>
          <w:sz w:val="24"/>
          <w:szCs w:val="24"/>
        </w:rPr>
        <w:t xml:space="preserve"> current and prior audit experience, oversight by Federal agencies and pass-through entities, and the inherent risk of the Federal program. The process </w:t>
      </w:r>
      <w:ins w:id="12717" w:author="OFFM" w:date="2024-04-16T10:53:00Z">
        <w:r w:rsidRPr="000D237D">
          <w:rPr>
            <w:rFonts w:ascii="Times New Roman" w:eastAsia="Times New Roman" w:hAnsi="Times New Roman" w:cs="Times New Roman"/>
            <w:sz w:val="24"/>
            <w:szCs w:val="24"/>
          </w:rPr>
          <w:t xml:space="preserve">described </w:t>
        </w:r>
      </w:ins>
      <w:r w:rsidRPr="000D237D">
        <w:rPr>
          <w:rFonts w:ascii="Times New Roman" w:eastAsia="Times New Roman" w:hAnsi="Times New Roman" w:cs="Times New Roman"/>
          <w:sz w:val="24"/>
          <w:szCs w:val="24"/>
        </w:rPr>
        <w:t>in paragraphs (b) through (h) of this section must be followed.</w:t>
      </w:r>
      <w:del w:id="12718" w:author="OFFM" w:date="2024-04-16T10:53:00Z">
        <w:r w:rsidR="00817C00" w:rsidRPr="00F74592">
          <w:rPr>
            <w:rFonts w:ascii="Times New Roman" w:hAnsi="Times New Roman" w:cs="Times New Roman"/>
            <w:sz w:val="24"/>
            <w:szCs w:val="24"/>
          </w:rPr>
          <w:delText xml:space="preserve"> </w:delText>
        </w:r>
      </w:del>
    </w:p>
    <w:p w14:paraId="0AADA4C1" w14:textId="77777777" w:rsidR="00817C00" w:rsidRPr="00F74592" w:rsidRDefault="00F2264C" w:rsidP="00701F7C">
      <w:pPr>
        <w:spacing w:after="0" w:line="480" w:lineRule="auto"/>
        <w:ind w:firstLine="720"/>
        <w:contextualSpacing/>
        <w:rPr>
          <w:del w:id="12719"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(b)</w:t>
      </w:r>
      <w:r w:rsidRPr="00A63D45">
        <w:rPr>
          <w:rFonts w:ascii="Times New Roman" w:hAnsi="Times New Roman"/>
          <w:i/>
          <w:sz w:val="24"/>
        </w:rPr>
        <w:t xml:space="preserve"> Step one.</w:t>
      </w:r>
      <w:r w:rsidRPr="000D237D">
        <w:rPr>
          <w:rFonts w:ascii="Times New Roman" w:eastAsia="Times New Roman" w:hAnsi="Times New Roman" w:cs="Times New Roman"/>
          <w:sz w:val="24"/>
          <w:szCs w:val="24"/>
        </w:rPr>
        <w:t xml:space="preserve"> </w:t>
      </w:r>
    </w:p>
    <w:p w14:paraId="2D0D5BAC" w14:textId="180DD43F"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auditor must identify </w:t>
      </w:r>
      <w:ins w:id="12720" w:author="OFFM" w:date="2024-04-16T10:53:00Z">
        <w:r w:rsidRPr="000D237D">
          <w:rPr>
            <w:rFonts w:ascii="Times New Roman" w:eastAsia="Times New Roman" w:hAnsi="Times New Roman" w:cs="Times New Roman"/>
            <w:sz w:val="24"/>
            <w:szCs w:val="24"/>
          </w:rPr>
          <w:t xml:space="preserve">and label </w:t>
        </w:r>
      </w:ins>
      <w:r w:rsidRPr="000D237D">
        <w:rPr>
          <w:rFonts w:ascii="Times New Roman" w:eastAsia="Times New Roman" w:hAnsi="Times New Roman" w:cs="Times New Roman"/>
          <w:sz w:val="24"/>
          <w:szCs w:val="24"/>
        </w:rPr>
        <w:t>the larger Federal programs</w:t>
      </w:r>
      <w:del w:id="12721" w:author="OFFM" w:date="2024-04-16T10:53:00Z">
        <w:r w:rsidR="00817C00" w:rsidRPr="00F74592">
          <w:rPr>
            <w:rFonts w:ascii="Times New Roman" w:hAnsi="Times New Roman" w:cs="Times New Roman"/>
            <w:sz w:val="24"/>
            <w:szCs w:val="24"/>
          </w:rPr>
          <w:delText>, which must be labeled</w:delText>
        </w:r>
      </w:del>
      <w:ins w:id="12722" w:author="OFFM" w:date="2024-04-16T10:53:00Z">
        <w:r w:rsidRPr="000D237D">
          <w:rPr>
            <w:rFonts w:ascii="Times New Roman" w:eastAsia="Times New Roman" w:hAnsi="Times New Roman" w:cs="Times New Roman"/>
            <w:sz w:val="24"/>
            <w:szCs w:val="24"/>
          </w:rPr>
          <w:t xml:space="preserve"> as</w:t>
        </w:r>
      </w:ins>
      <w:r w:rsidRPr="000D237D">
        <w:rPr>
          <w:rFonts w:ascii="Times New Roman" w:eastAsia="Times New Roman" w:hAnsi="Times New Roman" w:cs="Times New Roman"/>
          <w:sz w:val="24"/>
          <w:szCs w:val="24"/>
        </w:rPr>
        <w:t xml:space="preserve"> Type A programs. Type A programs are defined as Federal programs with Federal awards expended during the audit period exceeding the levels outlined in </w:t>
      </w:r>
      <w:del w:id="12723" w:author="OFFM" w:date="2024-04-16T10:53:00Z">
        <w:r w:rsidR="00817C00" w:rsidRPr="00F74592">
          <w:rPr>
            <w:rFonts w:ascii="Times New Roman" w:hAnsi="Times New Roman" w:cs="Times New Roman"/>
            <w:sz w:val="24"/>
            <w:szCs w:val="24"/>
          </w:rPr>
          <w:delText xml:space="preserve">the </w:delText>
        </w:r>
      </w:del>
      <w:r w:rsidRPr="000D237D">
        <w:rPr>
          <w:rFonts w:ascii="Times New Roman" w:eastAsia="Times New Roman" w:hAnsi="Times New Roman" w:cs="Times New Roman"/>
          <w:sz w:val="24"/>
          <w:szCs w:val="24"/>
        </w:rPr>
        <w:t xml:space="preserve">table </w:t>
      </w:r>
      <w:del w:id="12724" w:author="OFFM" w:date="2024-04-16T10:53:00Z">
        <w:r w:rsidR="00817C00" w:rsidRPr="00F74592">
          <w:rPr>
            <w:rFonts w:ascii="Times New Roman" w:hAnsi="Times New Roman" w:cs="Times New Roman"/>
            <w:sz w:val="24"/>
            <w:szCs w:val="24"/>
          </w:rPr>
          <w:delText>in this paragraph (b)(</w:delText>
        </w:r>
      </w:del>
      <w:r w:rsidRPr="000D237D">
        <w:rPr>
          <w:rFonts w:ascii="Times New Roman" w:eastAsia="Times New Roman" w:hAnsi="Times New Roman" w:cs="Times New Roman"/>
          <w:sz w:val="24"/>
          <w:szCs w:val="24"/>
        </w:rPr>
        <w:t>1</w:t>
      </w:r>
      <w:del w:id="12725" w:author="OFFM" w:date="2024-04-16T10:53:00Z">
        <w:r w:rsidR="00817C00" w:rsidRPr="00F74592">
          <w:rPr>
            <w:rFonts w:ascii="Times New Roman" w:hAnsi="Times New Roman" w:cs="Times New Roman"/>
            <w:sz w:val="24"/>
            <w:szCs w:val="24"/>
          </w:rPr>
          <w:delText xml:space="preserve">): </w:delText>
        </w:r>
      </w:del>
      <w:ins w:id="12726" w:author="OFFM" w:date="2024-04-16T10:53:00Z">
        <w:r w:rsidRPr="000D237D">
          <w:rPr>
            <w:rFonts w:ascii="Times New Roman" w:eastAsia="Times New Roman" w:hAnsi="Times New Roman" w:cs="Times New Roman"/>
            <w:sz w:val="24"/>
            <w:szCs w:val="24"/>
          </w:rPr>
          <w:t>:</w:t>
        </w:r>
      </w:ins>
    </w:p>
    <w:p w14:paraId="7482947F" w14:textId="71D6ECE2" w:rsidR="000B5224" w:rsidRPr="000D237D" w:rsidRDefault="00F2264C" w:rsidP="000B5224">
      <w:pPr>
        <w:spacing w:after="0" w:line="480" w:lineRule="auto"/>
        <w:ind w:firstLine="720"/>
        <w:rPr>
          <w:ins w:id="12727" w:author="OFFM" w:date="2024-04-16T10:53:00Z"/>
          <w:rFonts w:ascii="Times New Roman" w:eastAsia="Times New Roman" w:hAnsi="Times New Roman" w:cs="Times New Roman"/>
          <w:sz w:val="24"/>
          <w:szCs w:val="24"/>
        </w:rPr>
      </w:pPr>
      <w:ins w:id="12728" w:author="OFFM" w:date="2024-04-16T10:53:00Z">
        <w:r w:rsidRPr="000D237D">
          <w:rPr>
            <w:rFonts w:ascii="Times New Roman" w:eastAsia="Times New Roman" w:hAnsi="Times New Roman" w:cs="Times New Roman"/>
            <w:sz w:val="24"/>
            <w:szCs w:val="24"/>
          </w:rPr>
          <w:t xml:space="preserve">Table </w:t>
        </w:r>
        <w:r w:rsidR="000624B9">
          <w:rPr>
            <w:rFonts w:ascii="Times New Roman" w:eastAsia="Times New Roman" w:hAnsi="Times New Roman" w:cs="Times New Roman"/>
            <w:sz w:val="24"/>
            <w:szCs w:val="24"/>
          </w:rPr>
          <w:t xml:space="preserve">1 </w:t>
        </w:r>
        <w:r w:rsidRPr="000D237D">
          <w:rPr>
            <w:rFonts w:ascii="Times New Roman" w:eastAsia="Times New Roman" w:hAnsi="Times New Roman" w:cs="Times New Roman"/>
            <w:sz w:val="24"/>
            <w:szCs w:val="24"/>
          </w:rPr>
          <w:t>to paragraph (b)(1)</w:t>
        </w:r>
      </w:ins>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12"/>
        <w:gridCol w:w="3638"/>
      </w:tblGrid>
      <w:tr w:rsidR="00B770BF" w14:paraId="7E6457A1" w14:textId="77777777" w:rsidTr="003E4C4C">
        <w:trPr>
          <w:tblHeader/>
          <w:tblCellSpacing w:w="15" w:type="dxa"/>
        </w:trPr>
        <w:tc>
          <w:tcPr>
            <w:tcW w:w="0" w:type="auto"/>
            <w:shd w:val="clear" w:color="auto" w:fill="ECECEC"/>
            <w:vAlign w:val="center"/>
            <w:hideMark/>
          </w:tcPr>
          <w:p w14:paraId="5087C31F" w14:textId="77777777" w:rsidR="000B5224" w:rsidRPr="000D237D" w:rsidRDefault="00F2264C" w:rsidP="00A63D45">
            <w:pPr>
              <w:spacing w:after="0" w:line="480" w:lineRule="auto"/>
              <w:contextualSpacing/>
              <w:jc w:val="center"/>
              <w:rPr>
                <w:rFonts w:ascii="Times New Roman" w:eastAsia="Times New Roman" w:hAnsi="Times New Roman" w:cs="Times New Roman"/>
                <w:b/>
                <w:bCs/>
                <w:sz w:val="24"/>
                <w:szCs w:val="24"/>
              </w:rPr>
            </w:pPr>
            <w:bookmarkStart w:id="12729" w:name="_Hlk142904857"/>
            <w:r w:rsidRPr="000D237D">
              <w:rPr>
                <w:rFonts w:ascii="Times New Roman" w:eastAsia="Times New Roman" w:hAnsi="Times New Roman" w:cs="Times New Roman"/>
                <w:b/>
                <w:bCs/>
                <w:sz w:val="24"/>
                <w:szCs w:val="24"/>
              </w:rPr>
              <w:t xml:space="preserve">Total Federal awards expended </w:t>
            </w:r>
          </w:p>
        </w:tc>
        <w:tc>
          <w:tcPr>
            <w:tcW w:w="0" w:type="auto"/>
            <w:shd w:val="clear" w:color="auto" w:fill="ECECEC"/>
            <w:vAlign w:val="center"/>
            <w:hideMark/>
          </w:tcPr>
          <w:p w14:paraId="03556730" w14:textId="659421EB" w:rsidR="000B5224" w:rsidRPr="000D237D" w:rsidRDefault="00F2264C" w:rsidP="00A63D45">
            <w:pPr>
              <w:spacing w:after="0" w:line="480" w:lineRule="auto"/>
              <w:contextualSpacing/>
              <w:jc w:val="center"/>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Type A</w:t>
            </w:r>
            <w:del w:id="12730" w:author="OFFM" w:date="2024-04-16T10:53:00Z">
              <w:r w:rsidR="00701F7C" w:rsidRPr="00701F7C">
                <w:rPr>
                  <w:rFonts w:ascii="Times New Roman" w:hAnsi="Times New Roman" w:cs="Times New Roman"/>
                  <w:b/>
                  <w:bCs/>
                  <w:sz w:val="24"/>
                  <w:szCs w:val="24"/>
                </w:rPr>
                <w:delText>/B</w:delText>
              </w:r>
            </w:del>
            <w:r w:rsidRPr="000D237D">
              <w:rPr>
                <w:rFonts w:ascii="Times New Roman" w:eastAsia="Times New Roman" w:hAnsi="Times New Roman" w:cs="Times New Roman"/>
                <w:b/>
                <w:bCs/>
                <w:sz w:val="24"/>
                <w:szCs w:val="24"/>
              </w:rPr>
              <w:t xml:space="preserve"> threshold </w:t>
            </w:r>
          </w:p>
        </w:tc>
      </w:tr>
      <w:tr w:rsidR="00B770BF" w14:paraId="5996585A" w14:textId="77777777" w:rsidTr="003E4C4C">
        <w:trPr>
          <w:tblCellSpacing w:w="15" w:type="dxa"/>
        </w:trPr>
        <w:tc>
          <w:tcPr>
            <w:tcW w:w="0" w:type="auto"/>
            <w:vAlign w:val="center"/>
            <w:hideMark/>
          </w:tcPr>
          <w:p w14:paraId="6A82A85C" w14:textId="5BB0544C"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Equal to or exceed $</w:t>
            </w:r>
            <w:del w:id="12731" w:author="OFFM" w:date="2024-04-16T10:53:00Z">
              <w:r w:rsidR="00701F7C" w:rsidRPr="00701F7C">
                <w:rPr>
                  <w:rFonts w:ascii="Times New Roman" w:hAnsi="Times New Roman" w:cs="Times New Roman"/>
                  <w:sz w:val="24"/>
                  <w:szCs w:val="24"/>
                </w:rPr>
                <w:delText>750</w:delText>
              </w:r>
            </w:del>
            <w:ins w:id="12732" w:author="OFFM" w:date="2024-04-16T10:53:00Z">
              <w:r w:rsidRPr="000D237D">
                <w:rPr>
                  <w:rFonts w:ascii="Times New Roman" w:eastAsia="Times New Roman" w:hAnsi="Times New Roman" w:cs="Times New Roman"/>
                  <w:sz w:val="24"/>
                  <w:szCs w:val="24"/>
                </w:rPr>
                <w:t>1,000</w:t>
              </w:r>
            </w:ins>
            <w:r w:rsidRPr="000D237D">
              <w:rPr>
                <w:rFonts w:ascii="Times New Roman" w:eastAsia="Times New Roman" w:hAnsi="Times New Roman" w:cs="Times New Roman"/>
                <w:sz w:val="24"/>
                <w:szCs w:val="24"/>
              </w:rPr>
              <w:t>,000 but less than or equal to $</w:t>
            </w:r>
            <w:del w:id="12733" w:author="OFFM" w:date="2024-04-16T10:53:00Z">
              <w:r w:rsidR="00701F7C" w:rsidRPr="00701F7C">
                <w:rPr>
                  <w:rFonts w:ascii="Times New Roman" w:hAnsi="Times New Roman" w:cs="Times New Roman"/>
                  <w:sz w:val="24"/>
                  <w:szCs w:val="24"/>
                </w:rPr>
                <w:delText>25</w:delText>
              </w:r>
            </w:del>
            <w:ins w:id="12734" w:author="OFFM" w:date="2024-04-16T10:53:00Z">
              <w:r w:rsidRPr="000D237D">
                <w:rPr>
                  <w:rFonts w:ascii="Times New Roman" w:eastAsia="Times New Roman" w:hAnsi="Times New Roman" w:cs="Times New Roman"/>
                  <w:sz w:val="24"/>
                  <w:szCs w:val="24"/>
                </w:rPr>
                <w:t>34</w:t>
              </w:r>
            </w:ins>
            <w:r w:rsidRPr="000D237D">
              <w:rPr>
                <w:rFonts w:ascii="Times New Roman" w:eastAsia="Times New Roman" w:hAnsi="Times New Roman" w:cs="Times New Roman"/>
                <w:sz w:val="24"/>
                <w:szCs w:val="24"/>
              </w:rPr>
              <w:t xml:space="preserve"> million</w:t>
            </w:r>
          </w:p>
        </w:tc>
        <w:tc>
          <w:tcPr>
            <w:tcW w:w="0" w:type="auto"/>
            <w:vAlign w:val="center"/>
            <w:hideMark/>
          </w:tcPr>
          <w:p w14:paraId="3181BF58" w14:textId="62A133C2"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w:t>
            </w:r>
            <w:del w:id="12735" w:author="OFFM" w:date="2024-04-16T10:53:00Z">
              <w:r w:rsidR="00701F7C" w:rsidRPr="00701F7C">
                <w:rPr>
                  <w:rFonts w:ascii="Times New Roman" w:hAnsi="Times New Roman" w:cs="Times New Roman"/>
                  <w:sz w:val="24"/>
                  <w:szCs w:val="24"/>
                </w:rPr>
                <w:delText>750</w:delText>
              </w:r>
            </w:del>
            <w:ins w:id="12736" w:author="OFFM" w:date="2024-04-16T10:53:00Z">
              <w:r w:rsidRPr="000D237D">
                <w:rPr>
                  <w:rFonts w:ascii="Times New Roman" w:eastAsia="Times New Roman" w:hAnsi="Times New Roman" w:cs="Times New Roman"/>
                  <w:sz w:val="24"/>
                  <w:szCs w:val="24"/>
                </w:rPr>
                <w:t>1</w:t>
              </w:r>
            </w:ins>
            <w:r w:rsidRPr="000D237D">
              <w:rPr>
                <w:rFonts w:ascii="Times New Roman" w:eastAsia="Times New Roman" w:hAnsi="Times New Roman" w:cs="Times New Roman"/>
                <w:sz w:val="24"/>
                <w:szCs w:val="24"/>
              </w:rPr>
              <w:t>,000</w:t>
            </w:r>
            <w:del w:id="12737" w:author="OFFM" w:date="2024-04-16T10:53:00Z">
              <w:r w:rsidR="00701F7C" w:rsidRPr="00701F7C">
                <w:rPr>
                  <w:rFonts w:ascii="Times New Roman" w:hAnsi="Times New Roman" w:cs="Times New Roman"/>
                  <w:sz w:val="24"/>
                  <w:szCs w:val="24"/>
                </w:rPr>
                <w:delText>.</w:delText>
              </w:r>
            </w:del>
            <w:ins w:id="12738" w:author="OFFM" w:date="2024-04-16T10:53:00Z">
              <w:r w:rsidRPr="000D237D">
                <w:rPr>
                  <w:rFonts w:ascii="Times New Roman" w:eastAsia="Times New Roman" w:hAnsi="Times New Roman" w:cs="Times New Roman"/>
                  <w:sz w:val="24"/>
                  <w:szCs w:val="24"/>
                </w:rPr>
                <w:t>,000</w:t>
              </w:r>
            </w:ins>
            <w:r w:rsidRPr="000D237D">
              <w:rPr>
                <w:rFonts w:ascii="Times New Roman" w:eastAsia="Times New Roman" w:hAnsi="Times New Roman" w:cs="Times New Roman"/>
                <w:sz w:val="24"/>
                <w:szCs w:val="24"/>
              </w:rPr>
              <w:t xml:space="preserve"> </w:t>
            </w:r>
          </w:p>
        </w:tc>
      </w:tr>
      <w:tr w:rsidR="00B770BF" w14:paraId="795A8C49" w14:textId="77777777" w:rsidTr="003E4C4C">
        <w:trPr>
          <w:tblCellSpacing w:w="15" w:type="dxa"/>
        </w:trPr>
        <w:tc>
          <w:tcPr>
            <w:tcW w:w="0" w:type="auto"/>
            <w:vAlign w:val="center"/>
            <w:hideMark/>
          </w:tcPr>
          <w:p w14:paraId="77C8562D" w14:textId="5D4B8F0A"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Exceed $</w:t>
            </w:r>
            <w:del w:id="12739" w:author="OFFM" w:date="2024-04-16T10:53:00Z">
              <w:r w:rsidR="00701F7C" w:rsidRPr="00701F7C">
                <w:rPr>
                  <w:rFonts w:ascii="Times New Roman" w:hAnsi="Times New Roman" w:cs="Times New Roman"/>
                  <w:sz w:val="24"/>
                  <w:szCs w:val="24"/>
                </w:rPr>
                <w:delText>25</w:delText>
              </w:r>
            </w:del>
            <w:ins w:id="12740" w:author="OFFM" w:date="2024-04-16T10:53:00Z">
              <w:r w:rsidRPr="000D237D">
                <w:rPr>
                  <w:rFonts w:ascii="Times New Roman" w:eastAsia="Times New Roman" w:hAnsi="Times New Roman" w:cs="Times New Roman"/>
                  <w:sz w:val="24"/>
                  <w:szCs w:val="24"/>
                </w:rPr>
                <w:t>34</w:t>
              </w:r>
            </w:ins>
            <w:r w:rsidRPr="000D237D">
              <w:rPr>
                <w:rFonts w:ascii="Times New Roman" w:eastAsia="Times New Roman" w:hAnsi="Times New Roman" w:cs="Times New Roman"/>
                <w:sz w:val="24"/>
                <w:szCs w:val="24"/>
              </w:rPr>
              <w:t xml:space="preserve"> million but less than or equal to $100 million</w:t>
            </w:r>
          </w:p>
        </w:tc>
        <w:tc>
          <w:tcPr>
            <w:tcW w:w="0" w:type="auto"/>
            <w:vAlign w:val="center"/>
            <w:hideMark/>
          </w:tcPr>
          <w:p w14:paraId="5B9EE240" w14:textId="77777777"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Total Federal awards expended times .03. </w:t>
            </w:r>
          </w:p>
        </w:tc>
      </w:tr>
      <w:tr w:rsidR="00B770BF" w14:paraId="5E5BAE09" w14:textId="77777777" w:rsidTr="003E4C4C">
        <w:trPr>
          <w:tblCellSpacing w:w="15" w:type="dxa"/>
        </w:trPr>
        <w:tc>
          <w:tcPr>
            <w:tcW w:w="0" w:type="auto"/>
            <w:vAlign w:val="center"/>
            <w:hideMark/>
          </w:tcPr>
          <w:p w14:paraId="21C4C0F6" w14:textId="77777777"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Exceed $100 million but less than or equal to $1 billion</w:t>
            </w:r>
          </w:p>
        </w:tc>
        <w:tc>
          <w:tcPr>
            <w:tcW w:w="0" w:type="auto"/>
            <w:vAlign w:val="center"/>
            <w:hideMark/>
          </w:tcPr>
          <w:p w14:paraId="142B5B56" w14:textId="77777777"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million. </w:t>
            </w:r>
          </w:p>
        </w:tc>
      </w:tr>
      <w:tr w:rsidR="00B770BF" w14:paraId="6C2DFEB3" w14:textId="77777777" w:rsidTr="003E4C4C">
        <w:trPr>
          <w:tblCellSpacing w:w="15" w:type="dxa"/>
        </w:trPr>
        <w:tc>
          <w:tcPr>
            <w:tcW w:w="0" w:type="auto"/>
            <w:vAlign w:val="center"/>
            <w:hideMark/>
          </w:tcPr>
          <w:p w14:paraId="7E306728" w14:textId="77777777"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Exceed $1 billion but less than or equal to $10 billion</w:t>
            </w:r>
          </w:p>
        </w:tc>
        <w:tc>
          <w:tcPr>
            <w:tcW w:w="0" w:type="auto"/>
            <w:vAlign w:val="center"/>
            <w:hideMark/>
          </w:tcPr>
          <w:p w14:paraId="21F26C35" w14:textId="77777777"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Total Federal awards expended times .003. </w:t>
            </w:r>
          </w:p>
        </w:tc>
      </w:tr>
      <w:tr w:rsidR="00B770BF" w14:paraId="7008C819" w14:textId="77777777" w:rsidTr="003E4C4C">
        <w:trPr>
          <w:tblCellSpacing w:w="15" w:type="dxa"/>
        </w:trPr>
        <w:tc>
          <w:tcPr>
            <w:tcW w:w="0" w:type="auto"/>
            <w:vAlign w:val="center"/>
            <w:hideMark/>
          </w:tcPr>
          <w:p w14:paraId="3B9103E0" w14:textId="77777777"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Exceed $10 billion but less than or equal to $20 billion</w:t>
            </w:r>
          </w:p>
        </w:tc>
        <w:tc>
          <w:tcPr>
            <w:tcW w:w="0" w:type="auto"/>
            <w:vAlign w:val="center"/>
            <w:hideMark/>
          </w:tcPr>
          <w:p w14:paraId="454E831D" w14:textId="77777777"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$30 million. </w:t>
            </w:r>
          </w:p>
        </w:tc>
      </w:tr>
      <w:tr w:rsidR="00B770BF" w14:paraId="25BDB6E7" w14:textId="77777777" w:rsidTr="003E4C4C">
        <w:trPr>
          <w:tblCellSpacing w:w="15" w:type="dxa"/>
        </w:trPr>
        <w:tc>
          <w:tcPr>
            <w:tcW w:w="0" w:type="auto"/>
            <w:vAlign w:val="center"/>
            <w:hideMark/>
          </w:tcPr>
          <w:p w14:paraId="1BF15BBF" w14:textId="77777777"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Exceed $20 billion</w:t>
            </w:r>
          </w:p>
        </w:tc>
        <w:tc>
          <w:tcPr>
            <w:tcW w:w="0" w:type="auto"/>
            <w:vAlign w:val="center"/>
            <w:hideMark/>
          </w:tcPr>
          <w:p w14:paraId="1559812F" w14:textId="77777777" w:rsidR="000B5224" w:rsidRPr="000D237D" w:rsidRDefault="00F2264C" w:rsidP="00A63D45">
            <w:pPr>
              <w:spacing w:after="0" w:line="480" w:lineRule="auto"/>
              <w:contextualSpacing/>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Total Federal awards expended times .0015.</w:t>
            </w:r>
          </w:p>
        </w:tc>
      </w:tr>
      <w:bookmarkEnd w:id="12729"/>
    </w:tbl>
    <w:p w14:paraId="7A1E72B0" w14:textId="77777777" w:rsidR="000B5224" w:rsidRPr="000D237D" w:rsidRDefault="000B5224" w:rsidP="00A63D45">
      <w:pPr>
        <w:spacing w:after="0" w:line="480" w:lineRule="auto"/>
        <w:rPr>
          <w:rFonts w:ascii="Times New Roman" w:eastAsia="Times New Roman" w:hAnsi="Times New Roman" w:cs="Times New Roman"/>
          <w:sz w:val="24"/>
          <w:szCs w:val="24"/>
        </w:rPr>
      </w:pPr>
    </w:p>
    <w:p w14:paraId="7D22C1AB" w14:textId="36BB4C3F"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(2) Federal programs not labeled Type A under paragraph (b)(1) of this section must be labeled Type B programs.</w:t>
      </w:r>
      <w:del w:id="12741" w:author="OFFM" w:date="2024-04-16T10:53:00Z">
        <w:r w:rsidR="00817C00" w:rsidRPr="00F74592">
          <w:rPr>
            <w:rFonts w:ascii="Times New Roman" w:hAnsi="Times New Roman" w:cs="Times New Roman"/>
            <w:sz w:val="24"/>
            <w:szCs w:val="24"/>
          </w:rPr>
          <w:delText xml:space="preserve"> </w:delText>
        </w:r>
      </w:del>
    </w:p>
    <w:p w14:paraId="396CC784" w14:textId="565C02D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w:t>
      </w:r>
      <w:del w:id="12742" w:author="OFFM" w:date="2024-04-16T10:53:00Z">
        <w:r w:rsidR="00817C00" w:rsidRPr="00F74592">
          <w:rPr>
            <w:rFonts w:ascii="Times New Roman" w:hAnsi="Times New Roman" w:cs="Times New Roman"/>
            <w:sz w:val="24"/>
            <w:szCs w:val="24"/>
          </w:rPr>
          <w:delText>The inclusion of</w:delText>
        </w:r>
      </w:del>
      <w:ins w:id="12743" w:author="OFFM" w:date="2024-04-16T10:53:00Z">
        <w:r w:rsidRPr="000D237D">
          <w:rPr>
            <w:rFonts w:ascii="Times New Roman" w:eastAsia="Times New Roman" w:hAnsi="Times New Roman" w:cs="Times New Roman"/>
            <w:sz w:val="24"/>
            <w:szCs w:val="24"/>
          </w:rPr>
          <w:t>Including</w:t>
        </w:r>
      </w:ins>
      <w:r w:rsidRPr="000D237D">
        <w:rPr>
          <w:rFonts w:ascii="Times New Roman" w:eastAsia="Times New Roman" w:hAnsi="Times New Roman" w:cs="Times New Roman"/>
          <w:sz w:val="24"/>
          <w:szCs w:val="24"/>
        </w:rPr>
        <w:t xml:space="preserve"> large </w:t>
      </w:r>
      <w:del w:id="12744" w:author="OFFM" w:date="2024-04-16T10:53:00Z">
        <w:r w:rsidR="00817C00" w:rsidRPr="00F74592">
          <w:rPr>
            <w:rFonts w:ascii="Times New Roman" w:hAnsi="Times New Roman" w:cs="Times New Roman"/>
            <w:sz w:val="24"/>
            <w:szCs w:val="24"/>
          </w:rPr>
          <w:delText>loan</w:delText>
        </w:r>
      </w:del>
      <w:ins w:id="12745" w:author="OFFM" w:date="2024-04-16T10:53:00Z">
        <w:r w:rsidRPr="000D237D">
          <w:rPr>
            <w:rFonts w:ascii="Times New Roman" w:eastAsia="Times New Roman" w:hAnsi="Times New Roman" w:cs="Times New Roman"/>
            <w:sz w:val="24"/>
            <w:szCs w:val="24"/>
          </w:rPr>
          <w:t>loans</w:t>
        </w:r>
      </w:ins>
      <w:r w:rsidRPr="000D237D">
        <w:rPr>
          <w:rFonts w:ascii="Times New Roman" w:eastAsia="Times New Roman" w:hAnsi="Times New Roman" w:cs="Times New Roman"/>
          <w:sz w:val="24"/>
          <w:szCs w:val="24"/>
        </w:rPr>
        <w:t xml:space="preserve"> and loan guarantees (loans) must not result in the exclusion of other programs as Type A programs. </w:t>
      </w:r>
      <w:del w:id="12746" w:author="OFFM" w:date="2024-04-16T10:53:00Z">
        <w:r w:rsidR="00817C00" w:rsidRPr="00F74592">
          <w:rPr>
            <w:rFonts w:ascii="Times New Roman" w:hAnsi="Times New Roman" w:cs="Times New Roman"/>
            <w:sz w:val="24"/>
            <w:szCs w:val="24"/>
          </w:rPr>
          <w:delText>When a</w:delText>
        </w:r>
      </w:del>
      <w:ins w:id="12747"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Federal program providing loans </w:t>
      </w:r>
      <w:ins w:id="12748" w:author="OFFM" w:date="2024-04-16T10:53:00Z">
        <w:r w:rsidRPr="000D237D">
          <w:rPr>
            <w:rFonts w:ascii="Times New Roman" w:eastAsia="Times New Roman" w:hAnsi="Times New Roman" w:cs="Times New Roman"/>
            <w:sz w:val="24"/>
            <w:szCs w:val="24"/>
          </w:rPr>
          <w:t xml:space="preserve">is considered a large loan program when it </w:t>
        </w:r>
      </w:ins>
      <w:r w:rsidRPr="000D237D">
        <w:rPr>
          <w:rFonts w:ascii="Times New Roman" w:eastAsia="Times New Roman" w:hAnsi="Times New Roman" w:cs="Times New Roman"/>
          <w:sz w:val="24"/>
          <w:szCs w:val="24"/>
        </w:rPr>
        <w:t>exceeds four times the largest non-loan program</w:t>
      </w:r>
      <w:del w:id="12749" w:author="OFFM" w:date="2024-04-16T10:53:00Z">
        <w:r w:rsidR="00817C00" w:rsidRPr="00F74592">
          <w:rPr>
            <w:rFonts w:ascii="Times New Roman" w:hAnsi="Times New Roman" w:cs="Times New Roman"/>
            <w:sz w:val="24"/>
            <w:szCs w:val="24"/>
          </w:rPr>
          <w:delText xml:space="preserve"> it is considered a large loan program, and the </w:delText>
        </w:r>
      </w:del>
      <w:ins w:id="12750" w:author="OFFM" w:date="2024-04-16T10:53:00Z">
        <w:r w:rsidRPr="000D237D">
          <w:rPr>
            <w:rFonts w:ascii="Times New Roman" w:eastAsia="Times New Roman" w:hAnsi="Times New Roman" w:cs="Times New Roman"/>
            <w:sz w:val="24"/>
            <w:szCs w:val="24"/>
          </w:rPr>
          <w:t xml:space="preserve">. The </w:t>
        </w:r>
      </w:ins>
      <w:r w:rsidRPr="000D237D">
        <w:rPr>
          <w:rFonts w:ascii="Times New Roman" w:eastAsia="Times New Roman" w:hAnsi="Times New Roman" w:cs="Times New Roman"/>
          <w:sz w:val="24"/>
          <w:szCs w:val="24"/>
        </w:rPr>
        <w:t xml:space="preserve">auditor must </w:t>
      </w:r>
      <w:del w:id="12751" w:author="OFFM" w:date="2024-04-16T10:53:00Z">
        <w:r w:rsidR="00817C00" w:rsidRPr="00F74592">
          <w:rPr>
            <w:rFonts w:ascii="Times New Roman" w:hAnsi="Times New Roman" w:cs="Times New Roman"/>
            <w:sz w:val="24"/>
            <w:szCs w:val="24"/>
          </w:rPr>
          <w:delText>consider this Federal</w:delText>
        </w:r>
      </w:del>
      <w:ins w:id="12752" w:author="OFFM" w:date="2024-04-16T10:53:00Z">
        <w:r w:rsidRPr="000D237D">
          <w:rPr>
            <w:rFonts w:ascii="Times New Roman" w:eastAsia="Times New Roman" w:hAnsi="Times New Roman" w:cs="Times New Roman"/>
            <w:sz w:val="24"/>
            <w:szCs w:val="24"/>
          </w:rPr>
          <w:t>identify each large loan</w:t>
        </w:r>
      </w:ins>
      <w:r w:rsidRPr="000D237D">
        <w:rPr>
          <w:rFonts w:ascii="Times New Roman" w:eastAsia="Times New Roman" w:hAnsi="Times New Roman" w:cs="Times New Roman"/>
          <w:sz w:val="24"/>
          <w:szCs w:val="24"/>
        </w:rPr>
        <w:t xml:space="preserve"> program as a Type A program and exclude its values in determining other Type A programs. This recalculation of the Type A program is performed after removing the total of all large loan programs. For </w:t>
      </w:r>
      <w:del w:id="12753" w:author="OFFM" w:date="2024-04-16T10:53:00Z">
        <w:r w:rsidR="00817C00" w:rsidRPr="00F74592">
          <w:rPr>
            <w:rFonts w:ascii="Times New Roman" w:hAnsi="Times New Roman" w:cs="Times New Roman"/>
            <w:sz w:val="24"/>
            <w:szCs w:val="24"/>
          </w:rPr>
          <w:delText xml:space="preserve">the purposes of </w:delText>
        </w:r>
      </w:del>
      <w:r w:rsidRPr="000D237D">
        <w:rPr>
          <w:rFonts w:ascii="Times New Roman" w:eastAsia="Times New Roman" w:hAnsi="Times New Roman" w:cs="Times New Roman"/>
          <w:sz w:val="24"/>
          <w:szCs w:val="24"/>
        </w:rPr>
        <w:t>this paragraph</w:t>
      </w:r>
      <w:ins w:id="12754"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 program is only considered</w:t>
      </w:r>
      <w:del w:id="12755" w:author="OFFM" w:date="2024-04-16T10:53:00Z">
        <w:r w:rsidR="00817C00" w:rsidRPr="00F74592">
          <w:rPr>
            <w:rFonts w:ascii="Times New Roman" w:hAnsi="Times New Roman" w:cs="Times New Roman"/>
            <w:sz w:val="24"/>
            <w:szCs w:val="24"/>
          </w:rPr>
          <w:delText xml:space="preserve"> to be</w:delText>
        </w:r>
      </w:del>
      <w:r w:rsidRPr="000D237D">
        <w:rPr>
          <w:rFonts w:ascii="Times New Roman" w:eastAsia="Times New Roman" w:hAnsi="Times New Roman" w:cs="Times New Roman"/>
          <w:sz w:val="24"/>
          <w:szCs w:val="24"/>
        </w:rPr>
        <w:t xml:space="preserve">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providing loans if the value of Federal awards expended for loans within the program comprises </w:t>
      </w:r>
      <w:del w:id="12756" w:author="OFFM" w:date="2024-04-16T10:53:00Z">
        <w:r w:rsidR="00817C00" w:rsidRPr="00F74592">
          <w:rPr>
            <w:rFonts w:ascii="Times New Roman" w:hAnsi="Times New Roman" w:cs="Times New Roman"/>
            <w:sz w:val="24"/>
            <w:szCs w:val="24"/>
          </w:rPr>
          <w:delText>fifty</w:delText>
        </w:r>
      </w:del>
      <w:ins w:id="12757" w:author="OFFM" w:date="2024-04-16T10:53:00Z">
        <w:r w:rsidRPr="000D237D">
          <w:rPr>
            <w:rFonts w:ascii="Times New Roman" w:eastAsia="Times New Roman" w:hAnsi="Times New Roman" w:cs="Times New Roman"/>
            <w:sz w:val="24"/>
            <w:szCs w:val="24"/>
          </w:rPr>
          <w:t>50</w:t>
        </w:r>
      </w:ins>
      <w:r w:rsidRPr="000D237D">
        <w:rPr>
          <w:rFonts w:ascii="Times New Roman" w:eastAsia="Times New Roman" w:hAnsi="Times New Roman" w:cs="Times New Roman"/>
          <w:sz w:val="24"/>
          <w:szCs w:val="24"/>
        </w:rPr>
        <w:t xml:space="preserve"> percent or more of the total Federal awards expended for the program. A cluster of programs is treated as one program</w:t>
      </w:r>
      <w:ins w:id="1275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the value of Federal awards expended under a loan program is determined as described in § 200.502. </w:t>
      </w:r>
    </w:p>
    <w:p w14:paraId="1D2ED950" w14:textId="10CB4364"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For biennial audits </w:t>
      </w:r>
      <w:del w:id="12759" w:author="OFFM" w:date="2024-04-16T10:53:00Z">
        <w:r w:rsidR="00817C00" w:rsidRPr="00F74592">
          <w:rPr>
            <w:rFonts w:ascii="Times New Roman" w:hAnsi="Times New Roman" w:cs="Times New Roman"/>
            <w:sz w:val="24"/>
            <w:szCs w:val="24"/>
          </w:rPr>
          <w:delText>permitted under</w:delText>
        </w:r>
      </w:del>
      <w:ins w:id="12760" w:author="OFFM" w:date="2024-04-16T10:53:00Z">
        <w:r w:rsidRPr="000D237D">
          <w:rPr>
            <w:rFonts w:ascii="Times New Roman" w:eastAsia="Times New Roman" w:hAnsi="Times New Roman" w:cs="Times New Roman"/>
            <w:sz w:val="24"/>
            <w:szCs w:val="24"/>
          </w:rPr>
          <w:t>(see</w:t>
        </w:r>
      </w:ins>
      <w:r w:rsidRPr="000D237D">
        <w:rPr>
          <w:rFonts w:ascii="Times New Roman" w:eastAsia="Times New Roman" w:hAnsi="Times New Roman" w:cs="Times New Roman"/>
          <w:sz w:val="24"/>
          <w:szCs w:val="24"/>
        </w:rPr>
        <w:t xml:space="preserve"> § 200.504</w:t>
      </w:r>
      <w:del w:id="12761" w:author="OFFM" w:date="2024-04-16T10:53:00Z">
        <w:r w:rsidR="00817C00" w:rsidRPr="00F74592">
          <w:rPr>
            <w:rFonts w:ascii="Times New Roman" w:hAnsi="Times New Roman" w:cs="Times New Roman"/>
            <w:sz w:val="24"/>
            <w:szCs w:val="24"/>
          </w:rPr>
          <w:delText>,</w:delText>
        </w:r>
      </w:del>
      <w:ins w:id="12762"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the determination of Type A and Type B programs must be based </w:t>
      </w:r>
      <w:del w:id="12763" w:author="OFFM" w:date="2024-04-16T10:53:00Z">
        <w:r w:rsidR="00817C00" w:rsidRPr="00F74592">
          <w:rPr>
            <w:rFonts w:ascii="Times New Roman" w:hAnsi="Times New Roman" w:cs="Times New Roman"/>
            <w:sz w:val="24"/>
            <w:szCs w:val="24"/>
          </w:rPr>
          <w:delText>upon</w:delText>
        </w:r>
      </w:del>
      <w:ins w:id="12764" w:author="OFFM" w:date="2024-04-16T10:53:00Z">
        <w:r w:rsidRPr="000D237D">
          <w:rPr>
            <w:rFonts w:ascii="Times New Roman" w:eastAsia="Times New Roman" w:hAnsi="Times New Roman" w:cs="Times New Roman"/>
            <w:sz w:val="24"/>
            <w:szCs w:val="24"/>
          </w:rPr>
          <w:t>on</w:t>
        </w:r>
      </w:ins>
      <w:r w:rsidRPr="000D237D">
        <w:rPr>
          <w:rFonts w:ascii="Times New Roman" w:eastAsia="Times New Roman" w:hAnsi="Times New Roman" w:cs="Times New Roman"/>
          <w:sz w:val="24"/>
          <w:szCs w:val="24"/>
        </w:rPr>
        <w:t xml:space="preserve"> the Federal awards expended during the two-year </w:t>
      </w:r>
      <w:ins w:id="12765" w:author="OFFM" w:date="2024-04-16T10:53:00Z">
        <w:r w:rsidRPr="000D237D">
          <w:rPr>
            <w:rFonts w:ascii="Times New Roman" w:eastAsia="Times New Roman" w:hAnsi="Times New Roman" w:cs="Times New Roman"/>
            <w:sz w:val="24"/>
            <w:szCs w:val="24"/>
          </w:rPr>
          <w:t xml:space="preserve">audit </w:t>
        </w:r>
      </w:ins>
      <w:r w:rsidRPr="000D237D">
        <w:rPr>
          <w:rFonts w:ascii="Times New Roman" w:eastAsia="Times New Roman" w:hAnsi="Times New Roman" w:cs="Times New Roman"/>
          <w:sz w:val="24"/>
          <w:szCs w:val="24"/>
        </w:rPr>
        <w:t>period.</w:t>
      </w:r>
      <w:del w:id="12766" w:author="OFFM" w:date="2024-04-16T10:53:00Z">
        <w:r w:rsidR="00817C00" w:rsidRPr="00F74592">
          <w:rPr>
            <w:rFonts w:ascii="Times New Roman" w:hAnsi="Times New Roman" w:cs="Times New Roman"/>
            <w:sz w:val="24"/>
            <w:szCs w:val="24"/>
          </w:rPr>
          <w:delText xml:space="preserve"> </w:delText>
        </w:r>
      </w:del>
    </w:p>
    <w:p w14:paraId="60E51018" w14:textId="77777777" w:rsidR="00817C00" w:rsidRPr="00F74592" w:rsidRDefault="00F2264C" w:rsidP="00701F7C">
      <w:pPr>
        <w:spacing w:after="0" w:line="480" w:lineRule="auto"/>
        <w:ind w:firstLine="720"/>
        <w:contextualSpacing/>
        <w:rPr>
          <w:del w:id="12767"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(c)</w:t>
      </w:r>
      <w:r w:rsidRPr="00A63D45">
        <w:rPr>
          <w:rFonts w:ascii="Times New Roman" w:hAnsi="Times New Roman"/>
          <w:i/>
          <w:sz w:val="24"/>
        </w:rPr>
        <w:t xml:space="preserve"> Step two. </w:t>
      </w:r>
    </w:p>
    <w:p w14:paraId="29539B0B" w14:textId="41EEF21D"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auditor must identify Type A programs </w:t>
      </w:r>
      <w:del w:id="12768" w:author="OFFM" w:date="2024-04-16T10:53:00Z">
        <w:r w:rsidR="00817C00" w:rsidRPr="00F74592">
          <w:rPr>
            <w:rFonts w:ascii="Times New Roman" w:hAnsi="Times New Roman" w:cs="Times New Roman"/>
            <w:sz w:val="24"/>
            <w:szCs w:val="24"/>
          </w:rPr>
          <w:delText>which</w:delText>
        </w:r>
      </w:del>
      <w:ins w:id="12769"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are low-risk. In making this determination, the auditor must consider whether the requirements in § 200.519(c), the results of audit follow-up, or any changes in personnel or systems affecting the program indicate significantly increased risk and preclude the program from being low</w:t>
      </w:r>
      <w:del w:id="12770" w:author="OFFM" w:date="2024-04-16T10:53:00Z">
        <w:r w:rsidR="00817C00" w:rsidRPr="00F74592">
          <w:rPr>
            <w:rFonts w:ascii="Times New Roman" w:hAnsi="Times New Roman" w:cs="Times New Roman"/>
            <w:sz w:val="24"/>
            <w:szCs w:val="24"/>
          </w:rPr>
          <w:delText xml:space="preserve"> </w:delText>
        </w:r>
      </w:del>
      <w:ins w:id="1277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risk. For a Type A program to be considered low-risk, it must have been audited as a major program in at least one of the two most recent audit periods (in the most recent audit period in the case of a biennial audit), and, in the most recent audit period, the program must </w:t>
      </w:r>
      <w:ins w:id="12772" w:author="OFFM" w:date="2024-04-16T10:53:00Z">
        <w:r w:rsidRPr="000D237D">
          <w:rPr>
            <w:rFonts w:ascii="Times New Roman" w:eastAsia="Times New Roman" w:hAnsi="Times New Roman" w:cs="Times New Roman"/>
            <w:sz w:val="24"/>
            <w:szCs w:val="24"/>
          </w:rPr>
          <w:t xml:space="preserve">not </w:t>
        </w:r>
      </w:ins>
      <w:r w:rsidRPr="000D237D">
        <w:rPr>
          <w:rFonts w:ascii="Times New Roman" w:eastAsia="Times New Roman" w:hAnsi="Times New Roman" w:cs="Times New Roman"/>
          <w:sz w:val="24"/>
          <w:szCs w:val="24"/>
        </w:rPr>
        <w:t xml:space="preserve">have </w:t>
      </w:r>
      <w:del w:id="12773" w:author="OFFM" w:date="2024-04-16T10:53:00Z">
        <w:r w:rsidR="00817C00" w:rsidRPr="00F74592">
          <w:rPr>
            <w:rFonts w:ascii="Times New Roman" w:hAnsi="Times New Roman" w:cs="Times New Roman"/>
            <w:sz w:val="24"/>
            <w:szCs w:val="24"/>
          </w:rPr>
          <w:delText xml:space="preserve">not </w:delText>
        </w:r>
      </w:del>
      <w:r w:rsidRPr="000D237D">
        <w:rPr>
          <w:rFonts w:ascii="Times New Roman" w:eastAsia="Times New Roman" w:hAnsi="Times New Roman" w:cs="Times New Roman"/>
          <w:sz w:val="24"/>
          <w:szCs w:val="24"/>
        </w:rPr>
        <w:t>had:</w:t>
      </w:r>
      <w:del w:id="12774" w:author="OFFM" w:date="2024-04-16T10:53:00Z">
        <w:r w:rsidR="00817C00" w:rsidRPr="00F74592">
          <w:rPr>
            <w:rFonts w:ascii="Times New Roman" w:hAnsi="Times New Roman" w:cs="Times New Roman"/>
            <w:sz w:val="24"/>
            <w:szCs w:val="24"/>
          </w:rPr>
          <w:delText xml:space="preserve"> </w:delText>
        </w:r>
      </w:del>
    </w:p>
    <w:p w14:paraId="076FCBB1" w14:textId="386F2AE9"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(i) Internal control deficiencies </w:t>
      </w:r>
      <w:del w:id="12775" w:author="OFFM" w:date="2024-04-16T10:53:00Z">
        <w:r w:rsidR="00817C00" w:rsidRPr="00F74592">
          <w:rPr>
            <w:rFonts w:ascii="Times New Roman" w:hAnsi="Times New Roman" w:cs="Times New Roman"/>
            <w:sz w:val="24"/>
            <w:szCs w:val="24"/>
          </w:rPr>
          <w:delText>which</w:delText>
        </w:r>
      </w:del>
      <w:ins w:id="12776"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were identified as material weaknesses in the </w:t>
      </w:r>
      <w:del w:id="12777" w:author="OFFM" w:date="2024-04-16T10:53:00Z">
        <w:r w:rsidR="00817C00" w:rsidRPr="00F74592">
          <w:rPr>
            <w:rFonts w:ascii="Times New Roman" w:hAnsi="Times New Roman" w:cs="Times New Roman"/>
            <w:sz w:val="24"/>
            <w:szCs w:val="24"/>
          </w:rPr>
          <w:delText>auditor's</w:delText>
        </w:r>
      </w:del>
      <w:ins w:id="12778"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report on internal control for major programs as required under § 200.515(c);</w:t>
      </w:r>
      <w:del w:id="12779" w:author="OFFM" w:date="2024-04-16T10:53:00Z">
        <w:r w:rsidR="00817C00" w:rsidRPr="00F74592">
          <w:rPr>
            <w:rFonts w:ascii="Times New Roman" w:hAnsi="Times New Roman" w:cs="Times New Roman"/>
            <w:sz w:val="24"/>
            <w:szCs w:val="24"/>
          </w:rPr>
          <w:delText xml:space="preserve"> </w:delText>
        </w:r>
      </w:del>
    </w:p>
    <w:p w14:paraId="66E5FED8" w14:textId="4937BC17" w:rsidR="000B5224" w:rsidRPr="000D237D" w:rsidRDefault="00F2264C" w:rsidP="00A63D45">
      <w:pPr>
        <w:spacing w:after="0" w:line="480" w:lineRule="auto"/>
        <w:ind w:firstLine="720"/>
        <w:rPr>
          <w:rFonts w:ascii="Times New Roman" w:hAnsi="Times New Roman" w:cs="Times New Roman"/>
          <w:sz w:val="24"/>
          <w:szCs w:val="24"/>
        </w:rPr>
      </w:pPr>
      <w:r w:rsidRPr="000D237D">
        <w:rPr>
          <w:rFonts w:ascii="Times New Roman" w:hAnsi="Times New Roman" w:cs="Times New Roman"/>
          <w:sz w:val="24"/>
          <w:szCs w:val="24"/>
        </w:rPr>
        <w:t xml:space="preserve">(ii) A modified opinion on the program in the </w:t>
      </w:r>
      <w:del w:id="12780" w:author="OFFM" w:date="2024-04-16T10:53:00Z">
        <w:r w:rsidR="00817C00" w:rsidRPr="00F74592">
          <w:rPr>
            <w:rFonts w:ascii="Times New Roman" w:hAnsi="Times New Roman" w:cs="Times New Roman"/>
            <w:sz w:val="24"/>
            <w:szCs w:val="24"/>
          </w:rPr>
          <w:delText>auditor's</w:delText>
        </w:r>
      </w:del>
      <w:ins w:id="12781" w:author="OFFM" w:date="2024-04-16T10:53:00Z">
        <w:r w:rsidRPr="000D237D">
          <w:rPr>
            <w:rFonts w:ascii="Times New Roman" w:hAnsi="Times New Roman" w:cs="Times New Roman"/>
            <w:sz w:val="24"/>
            <w:szCs w:val="24"/>
          </w:rPr>
          <w:t>auditor’s</w:t>
        </w:r>
      </w:ins>
      <w:r w:rsidRPr="000D237D">
        <w:rPr>
          <w:rFonts w:ascii="Times New Roman" w:hAnsi="Times New Roman" w:cs="Times New Roman"/>
          <w:sz w:val="24"/>
          <w:szCs w:val="24"/>
        </w:rPr>
        <w:t xml:space="preserve"> report on major programs as required under § 200.515(c); or</w:t>
      </w:r>
      <w:del w:id="12782" w:author="OFFM" w:date="2024-04-16T10:53:00Z">
        <w:r w:rsidR="00817C00" w:rsidRPr="00F74592">
          <w:rPr>
            <w:rFonts w:ascii="Times New Roman" w:hAnsi="Times New Roman" w:cs="Times New Roman"/>
            <w:sz w:val="24"/>
            <w:szCs w:val="24"/>
          </w:rPr>
          <w:delText xml:space="preserve"> </w:delText>
        </w:r>
      </w:del>
    </w:p>
    <w:p w14:paraId="206E917E" w14:textId="7A379C76" w:rsidR="000B5224" w:rsidRPr="000D237D" w:rsidRDefault="00F2264C" w:rsidP="00A63D45">
      <w:pPr>
        <w:spacing w:after="0" w:line="480" w:lineRule="auto"/>
        <w:ind w:firstLine="720"/>
        <w:rPr>
          <w:rFonts w:ascii="Times New Roman" w:hAnsi="Times New Roman" w:cs="Times New Roman"/>
          <w:sz w:val="24"/>
          <w:szCs w:val="24"/>
        </w:rPr>
      </w:pPr>
      <w:r w:rsidRPr="000D237D">
        <w:rPr>
          <w:rFonts w:ascii="Times New Roman" w:hAnsi="Times New Roman" w:cs="Times New Roman"/>
          <w:sz w:val="24"/>
          <w:szCs w:val="24"/>
        </w:rPr>
        <w:t>(iii) Known or likely questioned costs that exceed five percent of the total Federal awards expended for the program.</w:t>
      </w:r>
      <w:del w:id="12783" w:author="OFFM" w:date="2024-04-16T10:53:00Z">
        <w:r w:rsidR="00817C00" w:rsidRPr="00F74592">
          <w:rPr>
            <w:rFonts w:ascii="Times New Roman" w:hAnsi="Times New Roman" w:cs="Times New Roman"/>
            <w:sz w:val="24"/>
            <w:szCs w:val="24"/>
          </w:rPr>
          <w:delText xml:space="preserve"> </w:delText>
        </w:r>
      </w:del>
    </w:p>
    <w:p w14:paraId="4CD04D43" w14:textId="0DCBCFF2"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Notwithstanding paragraph (c)(1) of this section, OMB may approve a Federal </w:t>
      </w:r>
      <w:del w:id="12784" w:author="OFFM" w:date="2024-04-16T10:53:00Z">
        <w:r w:rsidR="00817C00" w:rsidRPr="00F74592">
          <w:rPr>
            <w:rFonts w:ascii="Times New Roman" w:hAnsi="Times New Roman" w:cs="Times New Roman"/>
            <w:sz w:val="24"/>
            <w:szCs w:val="24"/>
          </w:rPr>
          <w:delText>awarding agency's</w:delText>
        </w:r>
      </w:del>
      <w:ins w:id="12785" w:author="OFFM" w:date="2024-04-16T10:53:00Z">
        <w:r w:rsidRPr="000D237D">
          <w:rPr>
            <w:rFonts w:ascii="Times New Roman" w:eastAsia="Times New Roman" w:hAnsi="Times New Roman" w:cs="Times New Roman"/>
            <w:sz w:val="24"/>
            <w:szCs w:val="24"/>
          </w:rPr>
          <w:t>agency</w:t>
        </w:r>
      </w:ins>
      <w:r w:rsidRPr="000D237D">
        <w:rPr>
          <w:rFonts w:ascii="Times New Roman" w:eastAsia="Times New Roman" w:hAnsi="Times New Roman" w:cs="Times New Roman"/>
          <w:sz w:val="24"/>
          <w:szCs w:val="24"/>
        </w:rPr>
        <w:t xml:space="preserve"> request that a Type A program </w:t>
      </w:r>
      <w:del w:id="12786" w:author="OFFM" w:date="2024-04-16T10:53:00Z">
        <w:r w:rsidR="00817C00" w:rsidRPr="00F74592">
          <w:rPr>
            <w:rFonts w:ascii="Times New Roman" w:hAnsi="Times New Roman" w:cs="Times New Roman"/>
            <w:sz w:val="24"/>
            <w:szCs w:val="24"/>
          </w:rPr>
          <w:delText xml:space="preserve">may </w:delText>
        </w:r>
      </w:del>
      <w:r w:rsidRPr="000D237D">
        <w:rPr>
          <w:rFonts w:ascii="Times New Roman" w:eastAsia="Times New Roman" w:hAnsi="Times New Roman" w:cs="Times New Roman"/>
          <w:sz w:val="24"/>
          <w:szCs w:val="24"/>
        </w:rPr>
        <w:t>not be considered low</w:t>
      </w:r>
      <w:del w:id="12787" w:author="OFFM" w:date="2024-04-16T10:53:00Z">
        <w:r w:rsidR="00817C00" w:rsidRPr="00F74592">
          <w:rPr>
            <w:rFonts w:ascii="Times New Roman" w:hAnsi="Times New Roman" w:cs="Times New Roman"/>
            <w:sz w:val="24"/>
            <w:szCs w:val="24"/>
          </w:rPr>
          <w:delText xml:space="preserve"> </w:delText>
        </w:r>
      </w:del>
      <w:ins w:id="1278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risk for a </w:t>
      </w:r>
      <w:del w:id="12789" w:author="OFFM" w:date="2024-04-16T10:53:00Z">
        <w:r w:rsidR="00817C00" w:rsidRPr="00F74592">
          <w:rPr>
            <w:rFonts w:ascii="Times New Roman" w:hAnsi="Times New Roman" w:cs="Times New Roman"/>
            <w:sz w:val="24"/>
            <w:szCs w:val="24"/>
          </w:rPr>
          <w:delText>certain</w:delText>
        </w:r>
      </w:del>
      <w:ins w:id="12790" w:author="OFFM" w:date="2024-04-16T10:53:00Z">
        <w:r w:rsidRPr="000D237D">
          <w:rPr>
            <w:rFonts w:ascii="Times New Roman" w:eastAsia="Times New Roman" w:hAnsi="Times New Roman" w:cs="Times New Roman"/>
            <w:sz w:val="24"/>
            <w:szCs w:val="24"/>
          </w:rPr>
          <w:t>specific</w:t>
        </w:r>
      </w:ins>
      <w:r w:rsidRPr="000D237D">
        <w:rPr>
          <w:rFonts w:ascii="Times New Roman" w:eastAsia="Times New Roman" w:hAnsi="Times New Roman" w:cs="Times New Roman"/>
          <w:sz w:val="24"/>
          <w:szCs w:val="24"/>
        </w:rPr>
        <w:t xml:space="preserve"> recipient. For example, it may be necessary for a large Type A program to be audited as a major program each year </w:t>
      </w:r>
      <w:del w:id="12791" w:author="OFFM" w:date="2024-04-16T10:53:00Z">
        <w:r w:rsidR="00817C00" w:rsidRPr="00F74592">
          <w:rPr>
            <w:rFonts w:ascii="Times New Roman" w:hAnsi="Times New Roman" w:cs="Times New Roman"/>
            <w:sz w:val="24"/>
            <w:szCs w:val="24"/>
          </w:rPr>
          <w:delText>at</w:delText>
        </w:r>
      </w:del>
      <w:ins w:id="12792" w:author="OFFM" w:date="2024-04-16T10:53:00Z">
        <w:r w:rsidRPr="000D237D">
          <w:rPr>
            <w:rFonts w:ascii="Times New Roman" w:eastAsia="Times New Roman" w:hAnsi="Times New Roman" w:cs="Times New Roman"/>
            <w:sz w:val="24"/>
            <w:szCs w:val="24"/>
          </w:rPr>
          <w:t>for</w:t>
        </w:r>
      </w:ins>
      <w:r w:rsidRPr="000D237D">
        <w:rPr>
          <w:rFonts w:ascii="Times New Roman" w:eastAsia="Times New Roman" w:hAnsi="Times New Roman" w:cs="Times New Roman"/>
          <w:sz w:val="24"/>
          <w:szCs w:val="24"/>
        </w:rPr>
        <w:t xml:space="preserve"> a particular recipient </w:t>
      </w:r>
      <w:del w:id="12793" w:author="OFFM" w:date="2024-04-16T10:53:00Z">
        <w:r w:rsidR="00817C00" w:rsidRPr="00F74592">
          <w:rPr>
            <w:rFonts w:ascii="Times New Roman" w:hAnsi="Times New Roman" w:cs="Times New Roman"/>
            <w:sz w:val="24"/>
            <w:szCs w:val="24"/>
          </w:rPr>
          <w:delText>to allow</w:delText>
        </w:r>
      </w:del>
      <w:ins w:id="12794" w:author="OFFM" w:date="2024-04-16T10:53:00Z">
        <w:r w:rsidRPr="000D237D">
          <w:rPr>
            <w:rFonts w:ascii="Times New Roman" w:eastAsia="Times New Roman" w:hAnsi="Times New Roman" w:cs="Times New Roman"/>
            <w:sz w:val="24"/>
            <w:szCs w:val="24"/>
          </w:rPr>
          <w:t>for</w:t>
        </w:r>
      </w:ins>
      <w:r w:rsidRPr="000D237D">
        <w:rPr>
          <w:rFonts w:ascii="Times New Roman" w:eastAsia="Times New Roman" w:hAnsi="Times New Roman" w:cs="Times New Roman"/>
          <w:sz w:val="24"/>
          <w:szCs w:val="24"/>
        </w:rPr>
        <w:t xml:space="preserve"> the Federal </w:t>
      </w:r>
      <w:del w:id="12795"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to comply with 31 U.S.C. 3515. The Federal </w:t>
      </w:r>
      <w:del w:id="12796"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must notify the </w:t>
      </w:r>
      <w:del w:id="12797" w:author="OFFM" w:date="2024-04-16T10:53:00Z">
        <w:r w:rsidR="00817C00" w:rsidRPr="00F74592">
          <w:rPr>
            <w:rFonts w:ascii="Times New Roman" w:hAnsi="Times New Roman" w:cs="Times New Roman"/>
            <w:sz w:val="24"/>
            <w:szCs w:val="24"/>
          </w:rPr>
          <w:delText>recipient</w:delText>
        </w:r>
      </w:del>
      <w:ins w:id="12798" w:author="OFFM" w:date="2024-04-16T10:53:00Z">
        <w:r w:rsidRPr="000D237D">
          <w:rPr>
            <w:rFonts w:ascii="Times New Roman" w:eastAsia="Times New Roman" w:hAnsi="Times New Roman" w:cs="Times New Roman"/>
            <w:sz w:val="24"/>
            <w:szCs w:val="24"/>
          </w:rPr>
          <w:t>auditee</w:t>
        </w:r>
      </w:ins>
      <w:r w:rsidRPr="000D237D">
        <w:rPr>
          <w:rFonts w:ascii="Times New Roman" w:eastAsia="Times New Roman" w:hAnsi="Times New Roman" w:cs="Times New Roman"/>
          <w:sz w:val="24"/>
          <w:szCs w:val="24"/>
        </w:rPr>
        <w:t xml:space="preserve"> and, if known, the auditor of </w:t>
      </w:r>
      <w:del w:id="12799" w:author="OFFM" w:date="2024-04-16T10:53:00Z">
        <w:r w:rsidR="00817C00" w:rsidRPr="00F74592">
          <w:rPr>
            <w:rFonts w:ascii="Times New Roman" w:hAnsi="Times New Roman" w:cs="Times New Roman"/>
            <w:sz w:val="24"/>
            <w:szCs w:val="24"/>
          </w:rPr>
          <w:delText>OMB's</w:delText>
        </w:r>
      </w:del>
      <w:ins w:id="12800" w:author="OFFM" w:date="2024-04-16T10:53:00Z">
        <w:r w:rsidRPr="000D237D">
          <w:rPr>
            <w:rFonts w:ascii="Times New Roman" w:eastAsia="Times New Roman" w:hAnsi="Times New Roman" w:cs="Times New Roman"/>
            <w:sz w:val="24"/>
            <w:szCs w:val="24"/>
          </w:rPr>
          <w:t>OMB’s</w:t>
        </w:r>
      </w:ins>
      <w:r w:rsidRPr="000D237D">
        <w:rPr>
          <w:rFonts w:ascii="Times New Roman" w:eastAsia="Times New Roman" w:hAnsi="Times New Roman" w:cs="Times New Roman"/>
          <w:sz w:val="24"/>
          <w:szCs w:val="24"/>
        </w:rPr>
        <w:t xml:space="preserve"> approval at least 180 calendar days prior to the end of the fiscal year to be audited.</w:t>
      </w:r>
      <w:del w:id="12801" w:author="OFFM" w:date="2024-04-16T10:53:00Z">
        <w:r w:rsidR="00817C00" w:rsidRPr="00F74592">
          <w:rPr>
            <w:rFonts w:ascii="Times New Roman" w:hAnsi="Times New Roman" w:cs="Times New Roman"/>
            <w:sz w:val="24"/>
            <w:szCs w:val="24"/>
          </w:rPr>
          <w:delText xml:space="preserve"> </w:delText>
        </w:r>
      </w:del>
    </w:p>
    <w:p w14:paraId="5EF53939" w14:textId="77777777" w:rsidR="00817C00" w:rsidRPr="00F74592" w:rsidRDefault="00F2264C" w:rsidP="00701F7C">
      <w:pPr>
        <w:spacing w:after="0" w:line="480" w:lineRule="auto"/>
        <w:ind w:firstLine="720"/>
        <w:contextualSpacing/>
        <w:rPr>
          <w:del w:id="12802"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(d)</w:t>
      </w:r>
      <w:r w:rsidRPr="00A63D45">
        <w:rPr>
          <w:rFonts w:ascii="Times New Roman" w:hAnsi="Times New Roman"/>
          <w:i/>
          <w:sz w:val="24"/>
        </w:rPr>
        <w:t xml:space="preserve"> Step three.</w:t>
      </w:r>
      <w:r w:rsidRPr="000D237D">
        <w:rPr>
          <w:rFonts w:ascii="Times New Roman" w:eastAsia="Times New Roman" w:hAnsi="Times New Roman" w:cs="Times New Roman"/>
          <w:sz w:val="24"/>
          <w:szCs w:val="24"/>
        </w:rPr>
        <w:t xml:space="preserve"> </w:t>
      </w:r>
    </w:p>
    <w:p w14:paraId="6E30EFE9" w14:textId="7D32B296"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auditor must identify </w:t>
      </w:r>
      <w:ins w:id="12803" w:author="OFFM" w:date="2024-04-16T10:53:00Z">
        <w:r w:rsidRPr="000D237D">
          <w:rPr>
            <w:rFonts w:ascii="Times New Roman" w:eastAsia="Times New Roman" w:hAnsi="Times New Roman" w:cs="Times New Roman"/>
            <w:sz w:val="24"/>
            <w:szCs w:val="24"/>
          </w:rPr>
          <w:t xml:space="preserve">high-risk </w:t>
        </w:r>
      </w:ins>
      <w:r w:rsidRPr="000D237D">
        <w:rPr>
          <w:rFonts w:ascii="Times New Roman" w:eastAsia="Times New Roman" w:hAnsi="Times New Roman" w:cs="Times New Roman"/>
          <w:sz w:val="24"/>
          <w:szCs w:val="24"/>
        </w:rPr>
        <w:t>Type B programs</w:t>
      </w:r>
      <w:del w:id="12804" w:author="OFFM" w:date="2024-04-16T10:53:00Z">
        <w:r w:rsidR="00817C00" w:rsidRPr="00F74592">
          <w:rPr>
            <w:rFonts w:ascii="Times New Roman" w:hAnsi="Times New Roman" w:cs="Times New Roman"/>
            <w:sz w:val="24"/>
            <w:szCs w:val="24"/>
          </w:rPr>
          <w:delText xml:space="preserve"> which are high-risk</w:delText>
        </w:r>
      </w:del>
      <w:r w:rsidRPr="000D237D">
        <w:rPr>
          <w:rFonts w:ascii="Times New Roman" w:eastAsia="Times New Roman" w:hAnsi="Times New Roman" w:cs="Times New Roman"/>
          <w:sz w:val="24"/>
          <w:szCs w:val="24"/>
        </w:rPr>
        <w:t xml:space="preserve"> using professional judgment and the criteria in § 200.519. However, the auditor is not required to identify more high-risk Type B programs than at least one</w:t>
      </w:r>
      <w:del w:id="12805" w:author="OFFM" w:date="2024-04-16T10:53:00Z">
        <w:r w:rsidR="00817C00" w:rsidRPr="00F74592">
          <w:rPr>
            <w:rFonts w:ascii="Times New Roman" w:hAnsi="Times New Roman" w:cs="Times New Roman"/>
            <w:sz w:val="24"/>
            <w:szCs w:val="24"/>
          </w:rPr>
          <w:delText xml:space="preserve"> </w:delText>
        </w:r>
      </w:del>
      <w:ins w:id="12806"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fourth </w:t>
      </w:r>
      <w:ins w:id="12807" w:author="OFFM" w:date="2024-04-16T10:53:00Z">
        <w:r w:rsidRPr="000D237D">
          <w:rPr>
            <w:rFonts w:ascii="Times New Roman" w:eastAsia="Times New Roman" w:hAnsi="Times New Roman" w:cs="Times New Roman"/>
            <w:sz w:val="24"/>
            <w:szCs w:val="24"/>
          </w:rPr>
          <w:t xml:space="preserve">of </w:t>
        </w:r>
      </w:ins>
      <w:r w:rsidRPr="000D237D">
        <w:rPr>
          <w:rFonts w:ascii="Times New Roman" w:eastAsia="Times New Roman" w:hAnsi="Times New Roman" w:cs="Times New Roman"/>
          <w:sz w:val="24"/>
          <w:szCs w:val="24"/>
        </w:rPr>
        <w:t xml:space="preserve">the number of low-risk Type A programs identified as low-risk under </w:t>
      </w:r>
      <w:del w:id="12808" w:author="OFFM" w:date="2024-04-16T10:53:00Z">
        <w:r w:rsidR="00817C00" w:rsidRPr="00F74592">
          <w:rPr>
            <w:rFonts w:ascii="Times New Roman" w:hAnsi="Times New Roman" w:cs="Times New Roman"/>
            <w:sz w:val="24"/>
            <w:szCs w:val="24"/>
          </w:rPr>
          <w:delText>Step 2 (paragraph (c) of this section).</w:delText>
        </w:r>
      </w:del>
      <w:ins w:id="12809" w:author="OFFM" w:date="2024-04-16T10:53:00Z">
        <w:r w:rsidRPr="000D237D">
          <w:rPr>
            <w:rFonts w:ascii="Times New Roman" w:hAnsi="Times New Roman" w:cs="Times New Roman"/>
            <w:sz w:val="24"/>
            <w:szCs w:val="24"/>
          </w:rPr>
          <w:t>step two</w:t>
        </w:r>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Except for known material weakness in internal control or compliance problems as discussed in § 200.519(b</w:t>
      </w:r>
      <w:proofErr w:type="gramStart"/>
      <w:r w:rsidRPr="000D237D">
        <w:rPr>
          <w:rFonts w:ascii="Times New Roman" w:eastAsia="Times New Roman" w:hAnsi="Times New Roman" w:cs="Times New Roman"/>
          <w:sz w:val="24"/>
          <w:szCs w:val="24"/>
        </w:rPr>
        <w:t>)(</w:t>
      </w:r>
      <w:proofErr w:type="gramEnd"/>
      <w:r w:rsidRPr="000D237D">
        <w:rPr>
          <w:rFonts w:ascii="Times New Roman" w:eastAsia="Times New Roman" w:hAnsi="Times New Roman" w:cs="Times New Roman"/>
          <w:sz w:val="24"/>
          <w:szCs w:val="24"/>
        </w:rPr>
        <w:t>1</w:t>
      </w:r>
      <w:del w:id="12810" w:author="OFFM" w:date="2024-04-16T10:53:00Z">
        <w:r w:rsidR="00817C00" w:rsidRPr="00F74592">
          <w:rPr>
            <w:rFonts w:ascii="Times New Roman" w:hAnsi="Times New Roman" w:cs="Times New Roman"/>
            <w:sz w:val="24"/>
            <w:szCs w:val="24"/>
          </w:rPr>
          <w:delText>) and</w:delText>
        </w:r>
      </w:del>
      <w:ins w:id="12811"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(2</w:t>
      </w:r>
      <w:del w:id="12812" w:author="OFFM" w:date="2024-04-16T10:53:00Z">
        <w:r w:rsidR="00817C00" w:rsidRPr="00F74592">
          <w:rPr>
            <w:rFonts w:ascii="Times New Roman" w:hAnsi="Times New Roman" w:cs="Times New Roman"/>
            <w:sz w:val="24"/>
            <w:szCs w:val="24"/>
          </w:rPr>
          <w:delText>)</w:delText>
        </w:r>
      </w:del>
      <w:ins w:id="12813"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(c)(1), a single criterion in risk would </w:t>
      </w:r>
      <w:del w:id="12814" w:author="OFFM" w:date="2024-04-16T10:53:00Z">
        <w:r w:rsidR="00817C00" w:rsidRPr="00F74592">
          <w:rPr>
            <w:rFonts w:ascii="Times New Roman" w:hAnsi="Times New Roman" w:cs="Times New Roman"/>
            <w:sz w:val="24"/>
            <w:szCs w:val="24"/>
          </w:rPr>
          <w:delText>seldom</w:delText>
        </w:r>
      </w:del>
      <w:ins w:id="12815" w:author="OFFM" w:date="2024-04-16T10:53:00Z">
        <w:r w:rsidRPr="000D237D">
          <w:rPr>
            <w:rFonts w:ascii="Times New Roman" w:eastAsia="Times New Roman" w:hAnsi="Times New Roman" w:cs="Times New Roman"/>
            <w:sz w:val="24"/>
            <w:szCs w:val="24"/>
          </w:rPr>
          <w:t>rarely</w:t>
        </w:r>
      </w:ins>
      <w:r w:rsidRPr="000D237D">
        <w:rPr>
          <w:rFonts w:ascii="Times New Roman" w:eastAsia="Times New Roman" w:hAnsi="Times New Roman" w:cs="Times New Roman"/>
          <w:sz w:val="24"/>
          <w:szCs w:val="24"/>
        </w:rPr>
        <w:t xml:space="preserve"> cause a Type B program to be considered high-risk. When identifying which Type B programs to </w:t>
      </w:r>
      <w:del w:id="12816" w:author="OFFM" w:date="2024-04-16T10:53:00Z">
        <w:r w:rsidR="00817C00" w:rsidRPr="00F74592">
          <w:rPr>
            <w:rFonts w:ascii="Times New Roman" w:hAnsi="Times New Roman" w:cs="Times New Roman"/>
            <w:sz w:val="24"/>
            <w:szCs w:val="24"/>
          </w:rPr>
          <w:delText xml:space="preserve">risk </w:delText>
        </w:r>
      </w:del>
      <w:r w:rsidRPr="000D237D">
        <w:rPr>
          <w:rFonts w:ascii="Times New Roman" w:eastAsia="Times New Roman" w:hAnsi="Times New Roman" w:cs="Times New Roman"/>
          <w:sz w:val="24"/>
          <w:szCs w:val="24"/>
        </w:rPr>
        <w:t>assess</w:t>
      </w:r>
      <w:ins w:id="12817" w:author="OFFM" w:date="2024-04-16T10:53:00Z">
        <w:r w:rsidRPr="000D237D">
          <w:rPr>
            <w:rFonts w:ascii="Times New Roman" w:eastAsia="Times New Roman" w:hAnsi="Times New Roman" w:cs="Times New Roman"/>
            <w:sz w:val="24"/>
            <w:szCs w:val="24"/>
          </w:rPr>
          <w:t xml:space="preserve"> for risk</w:t>
        </w:r>
      </w:ins>
      <w:r w:rsidRPr="000D237D">
        <w:rPr>
          <w:rFonts w:ascii="Times New Roman" w:eastAsia="Times New Roman" w:hAnsi="Times New Roman" w:cs="Times New Roman"/>
          <w:sz w:val="24"/>
          <w:szCs w:val="24"/>
        </w:rPr>
        <w:t xml:space="preserve">, the auditor is encouraged to use an approach </w:t>
      </w:r>
      <w:del w:id="12818" w:author="OFFM" w:date="2024-04-16T10:53:00Z">
        <w:r w:rsidR="00817C00" w:rsidRPr="00F74592">
          <w:rPr>
            <w:rFonts w:ascii="Times New Roman" w:hAnsi="Times New Roman" w:cs="Times New Roman"/>
            <w:sz w:val="24"/>
            <w:szCs w:val="24"/>
          </w:rPr>
          <w:delText>which</w:delText>
        </w:r>
      </w:del>
      <w:ins w:id="12819" w:author="OFFM" w:date="2024-04-16T10:53:00Z">
        <w:r w:rsidRPr="000D237D">
          <w:rPr>
            <w:rFonts w:ascii="Times New Roman" w:eastAsia="Times New Roman" w:hAnsi="Times New Roman" w:cs="Times New Roman"/>
            <w:sz w:val="24"/>
            <w:szCs w:val="24"/>
          </w:rPr>
          <w:t>that</w:t>
        </w:r>
      </w:ins>
      <w:r w:rsidRPr="000D237D">
        <w:rPr>
          <w:rFonts w:ascii="Times New Roman" w:eastAsia="Times New Roman" w:hAnsi="Times New Roman" w:cs="Times New Roman"/>
          <w:sz w:val="24"/>
          <w:szCs w:val="24"/>
        </w:rPr>
        <w:t xml:space="preserve"> provides an opportunity for different high-risk Type B programs to be audited as major </w:t>
      </w:r>
      <w:ins w:id="12820" w:author="OFFM" w:date="2024-04-16T10:53:00Z">
        <w:r w:rsidRPr="000D237D">
          <w:rPr>
            <w:rFonts w:ascii="Times New Roman" w:eastAsia="Times New Roman" w:hAnsi="Times New Roman" w:cs="Times New Roman"/>
            <w:sz w:val="24"/>
            <w:szCs w:val="24"/>
          </w:rPr>
          <w:t xml:space="preserve">programs </w:t>
        </w:r>
      </w:ins>
      <w:r w:rsidRPr="000D237D">
        <w:rPr>
          <w:rFonts w:ascii="Times New Roman" w:eastAsia="Times New Roman" w:hAnsi="Times New Roman" w:cs="Times New Roman"/>
          <w:sz w:val="24"/>
          <w:szCs w:val="24"/>
        </w:rPr>
        <w:t>over a period of time.</w:t>
      </w:r>
      <w:del w:id="12821" w:author="OFFM" w:date="2024-04-16T10:53:00Z">
        <w:r w:rsidR="00817C00" w:rsidRPr="00F74592">
          <w:rPr>
            <w:rFonts w:ascii="Times New Roman" w:hAnsi="Times New Roman" w:cs="Times New Roman"/>
            <w:sz w:val="24"/>
            <w:szCs w:val="24"/>
          </w:rPr>
          <w:delText xml:space="preserve"> </w:delText>
        </w:r>
      </w:del>
    </w:p>
    <w:p w14:paraId="66709F0D" w14:textId="44C8C21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The auditor is not expected to perform risk assessments on relatively small Federal programs. Therefore, the auditor is only required to perform risk assessments on Type B </w:t>
      </w:r>
      <w:r w:rsidRPr="000D237D">
        <w:rPr>
          <w:rFonts w:ascii="Times New Roman" w:eastAsia="Times New Roman" w:hAnsi="Times New Roman" w:cs="Times New Roman"/>
          <w:sz w:val="24"/>
          <w:szCs w:val="24"/>
        </w:rPr>
        <w:lastRenderedPageBreak/>
        <w:t xml:space="preserve">programs that exceed </w:t>
      </w:r>
      <w:del w:id="12822" w:author="OFFM" w:date="2024-04-16T10:53:00Z">
        <w:r w:rsidR="00817C00" w:rsidRPr="00F74592">
          <w:rPr>
            <w:rFonts w:ascii="Times New Roman" w:hAnsi="Times New Roman" w:cs="Times New Roman"/>
            <w:sz w:val="24"/>
            <w:szCs w:val="24"/>
          </w:rPr>
          <w:delText>twenty-five</w:delText>
        </w:r>
      </w:del>
      <w:ins w:id="12823" w:author="OFFM" w:date="2024-04-16T10:53:00Z">
        <w:r w:rsidRPr="000D237D">
          <w:rPr>
            <w:rFonts w:ascii="Times New Roman" w:eastAsia="Times New Roman" w:hAnsi="Times New Roman" w:cs="Times New Roman"/>
            <w:sz w:val="24"/>
            <w:szCs w:val="24"/>
          </w:rPr>
          <w:t>25</w:t>
        </w:r>
      </w:ins>
      <w:r w:rsidRPr="000D237D">
        <w:rPr>
          <w:rFonts w:ascii="Times New Roman" w:eastAsia="Times New Roman" w:hAnsi="Times New Roman" w:cs="Times New Roman"/>
          <w:sz w:val="24"/>
          <w:szCs w:val="24"/>
        </w:rPr>
        <w:t xml:space="preserve"> percent (0.25) of the Type A threshold determined in </w:t>
      </w:r>
      <w:del w:id="12824" w:author="OFFM" w:date="2024-04-16T10:53:00Z">
        <w:r w:rsidR="00817C00" w:rsidRPr="00F74592">
          <w:rPr>
            <w:rFonts w:ascii="Times New Roman" w:hAnsi="Times New Roman" w:cs="Times New Roman"/>
            <w:sz w:val="24"/>
            <w:szCs w:val="24"/>
          </w:rPr>
          <w:delText xml:space="preserve">Step 1 (paragraph (b) of this section). </w:delText>
        </w:r>
      </w:del>
      <w:ins w:id="12825" w:author="OFFM" w:date="2024-04-16T10:53:00Z">
        <w:r w:rsidRPr="000D237D">
          <w:rPr>
            <w:rFonts w:ascii="Times New Roman" w:hAnsi="Times New Roman" w:cs="Times New Roman"/>
            <w:sz w:val="24"/>
            <w:szCs w:val="24"/>
          </w:rPr>
          <w:t>step one</w:t>
        </w:r>
        <w:r w:rsidRPr="000D237D">
          <w:rPr>
            <w:rFonts w:ascii="Times New Roman" w:eastAsia="Times New Roman" w:hAnsi="Times New Roman" w:cs="Times New Roman"/>
            <w:sz w:val="24"/>
            <w:szCs w:val="24"/>
          </w:rPr>
          <w:t>.</w:t>
        </w:r>
      </w:ins>
    </w:p>
    <w:p w14:paraId="099294A9"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(e)</w:t>
      </w:r>
      <w:r w:rsidRPr="00A63D45">
        <w:rPr>
          <w:rFonts w:ascii="Times New Roman" w:hAnsi="Times New Roman"/>
          <w:i/>
          <w:sz w:val="24"/>
        </w:rPr>
        <w:t xml:space="preserve"> Step four.</w:t>
      </w:r>
      <w:r w:rsidRPr="000D237D">
        <w:rPr>
          <w:rFonts w:ascii="Times New Roman" w:eastAsia="Times New Roman" w:hAnsi="Times New Roman" w:cs="Times New Roman"/>
          <w:sz w:val="24"/>
          <w:szCs w:val="24"/>
        </w:rPr>
        <w:t xml:space="preserve"> At a minimum, the auditor must audit all of the following as major programs: </w:t>
      </w:r>
    </w:p>
    <w:p w14:paraId="575DD030" w14:textId="7846E683"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(1) All Type A programs not identified as low</w:t>
      </w:r>
      <w:del w:id="12826" w:author="OFFM" w:date="2024-04-16T10:53:00Z">
        <w:r w:rsidR="00817C00" w:rsidRPr="00F74592">
          <w:rPr>
            <w:rFonts w:ascii="Times New Roman" w:hAnsi="Times New Roman" w:cs="Times New Roman"/>
            <w:sz w:val="24"/>
            <w:szCs w:val="24"/>
          </w:rPr>
          <w:delText xml:space="preserve"> </w:delText>
        </w:r>
      </w:del>
      <w:ins w:id="1282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risk under </w:t>
      </w:r>
      <w:r w:rsidRPr="000D237D">
        <w:rPr>
          <w:rFonts w:ascii="Times New Roman" w:hAnsi="Times New Roman" w:cs="Times New Roman"/>
          <w:sz w:val="24"/>
          <w:szCs w:val="24"/>
        </w:rPr>
        <w:t>step two</w:t>
      </w:r>
      <w:del w:id="12828" w:author="OFFM" w:date="2024-04-16T10:53:00Z">
        <w:r w:rsidR="00817C00" w:rsidRPr="00F74592">
          <w:rPr>
            <w:rFonts w:ascii="Times New Roman" w:hAnsi="Times New Roman" w:cs="Times New Roman"/>
            <w:sz w:val="24"/>
            <w:szCs w:val="24"/>
          </w:rPr>
          <w:delText xml:space="preserve"> (paragraph (c)(1) of this section). </w:delText>
        </w:r>
      </w:del>
      <w:ins w:id="12829" w:author="OFFM" w:date="2024-04-16T10:53:00Z">
        <w:r w:rsidRPr="000D237D">
          <w:rPr>
            <w:rFonts w:ascii="Times New Roman" w:eastAsia="Times New Roman" w:hAnsi="Times New Roman" w:cs="Times New Roman"/>
            <w:sz w:val="24"/>
            <w:szCs w:val="24"/>
          </w:rPr>
          <w:t>.</w:t>
        </w:r>
      </w:ins>
    </w:p>
    <w:p w14:paraId="4508B580" w14:textId="530632B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All Type B programs identified as high-risk under </w:t>
      </w:r>
      <w:r w:rsidRPr="000D237D">
        <w:rPr>
          <w:rFonts w:ascii="Times New Roman" w:hAnsi="Times New Roman" w:cs="Times New Roman"/>
          <w:sz w:val="24"/>
          <w:szCs w:val="24"/>
        </w:rPr>
        <w:t>step three</w:t>
      </w:r>
      <w:del w:id="12830" w:author="OFFM" w:date="2024-04-16T10:53:00Z">
        <w:r w:rsidR="00817C00" w:rsidRPr="00F74592">
          <w:rPr>
            <w:rFonts w:ascii="Times New Roman" w:hAnsi="Times New Roman" w:cs="Times New Roman"/>
            <w:sz w:val="24"/>
            <w:szCs w:val="24"/>
          </w:rPr>
          <w:delText xml:space="preserve"> (paragraph (d) of this section). </w:delText>
        </w:r>
      </w:del>
      <w:ins w:id="12831" w:author="OFFM" w:date="2024-04-16T10:53:00Z">
        <w:r w:rsidRPr="000D237D">
          <w:rPr>
            <w:rFonts w:ascii="Times New Roman" w:eastAsia="Times New Roman" w:hAnsi="Times New Roman" w:cs="Times New Roman"/>
            <w:sz w:val="24"/>
            <w:szCs w:val="24"/>
          </w:rPr>
          <w:t>.</w:t>
        </w:r>
      </w:ins>
    </w:p>
    <w:p w14:paraId="7A27D733" w14:textId="60FF3F0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w:t>
      </w:r>
      <w:del w:id="12832" w:author="OFFM" w:date="2024-04-16T10:53:00Z">
        <w:r w:rsidR="00817C00" w:rsidRPr="00F74592">
          <w:rPr>
            <w:rFonts w:ascii="Times New Roman" w:hAnsi="Times New Roman" w:cs="Times New Roman"/>
            <w:sz w:val="24"/>
            <w:szCs w:val="24"/>
          </w:rPr>
          <w:delText>Such additional</w:delText>
        </w:r>
      </w:del>
      <w:ins w:id="12833" w:author="OFFM" w:date="2024-04-16T10:53:00Z">
        <w:r w:rsidRPr="000D237D">
          <w:rPr>
            <w:rFonts w:ascii="Times New Roman" w:eastAsia="Times New Roman" w:hAnsi="Times New Roman" w:cs="Times New Roman"/>
            <w:sz w:val="24"/>
            <w:szCs w:val="24"/>
          </w:rPr>
          <w:t>Additional</w:t>
        </w:r>
      </w:ins>
      <w:r w:rsidRPr="000D237D">
        <w:rPr>
          <w:rFonts w:ascii="Times New Roman" w:eastAsia="Times New Roman" w:hAnsi="Times New Roman" w:cs="Times New Roman"/>
          <w:sz w:val="24"/>
          <w:szCs w:val="24"/>
        </w:rPr>
        <w:t xml:space="preserve"> programs as </w:t>
      </w:r>
      <w:del w:id="12834" w:author="OFFM" w:date="2024-04-16T10:53:00Z">
        <w:r w:rsidR="00817C00" w:rsidRPr="00F74592">
          <w:rPr>
            <w:rFonts w:ascii="Times New Roman" w:hAnsi="Times New Roman" w:cs="Times New Roman"/>
            <w:sz w:val="24"/>
            <w:szCs w:val="24"/>
          </w:rPr>
          <w:delText xml:space="preserve">may be </w:delText>
        </w:r>
      </w:del>
      <w:r w:rsidRPr="000D237D">
        <w:rPr>
          <w:rFonts w:ascii="Times New Roman" w:eastAsia="Times New Roman" w:hAnsi="Times New Roman" w:cs="Times New Roman"/>
          <w:sz w:val="24"/>
          <w:szCs w:val="24"/>
        </w:rPr>
        <w:t xml:space="preserve">necessary to comply with the percentage of coverage rule </w:t>
      </w:r>
      <w:del w:id="12835" w:author="OFFM" w:date="2024-04-16T10:53:00Z">
        <w:r w:rsidR="00817C00" w:rsidRPr="00F74592">
          <w:rPr>
            <w:rFonts w:ascii="Times New Roman" w:hAnsi="Times New Roman" w:cs="Times New Roman"/>
            <w:sz w:val="24"/>
            <w:szCs w:val="24"/>
          </w:rPr>
          <w:delText>discussed</w:delText>
        </w:r>
      </w:del>
      <w:ins w:id="12836" w:author="OFFM" w:date="2024-04-16T10:53:00Z">
        <w:r w:rsidRPr="000D237D">
          <w:rPr>
            <w:rFonts w:ascii="Times New Roman" w:eastAsia="Times New Roman" w:hAnsi="Times New Roman" w:cs="Times New Roman"/>
            <w:sz w:val="24"/>
            <w:szCs w:val="24"/>
          </w:rPr>
          <w:t>described</w:t>
        </w:r>
      </w:ins>
      <w:r w:rsidRPr="000D237D">
        <w:rPr>
          <w:rFonts w:ascii="Times New Roman" w:eastAsia="Times New Roman" w:hAnsi="Times New Roman" w:cs="Times New Roman"/>
          <w:sz w:val="24"/>
          <w:szCs w:val="24"/>
        </w:rPr>
        <w:t xml:space="preserve"> in paragraph (f</w:t>
      </w:r>
      <w:del w:id="12837" w:author="OFFM" w:date="2024-04-16T10:53:00Z">
        <w:r w:rsidR="00817C00" w:rsidRPr="00F74592">
          <w:rPr>
            <w:rFonts w:ascii="Times New Roman" w:hAnsi="Times New Roman" w:cs="Times New Roman"/>
            <w:sz w:val="24"/>
            <w:szCs w:val="24"/>
          </w:rPr>
          <w:delText>) of this section.</w:delText>
        </w:r>
      </w:del>
      <w:ins w:id="1283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This</w:t>
      </w:r>
      <w:ins w:id="12839" w:author="OFFM" w:date="2024-04-16T10:53:00Z">
        <w:r w:rsidRPr="000D237D">
          <w:rPr>
            <w:rFonts w:ascii="Times New Roman" w:eastAsia="Times New Roman" w:hAnsi="Times New Roman" w:cs="Times New Roman"/>
            <w:sz w:val="24"/>
            <w:szCs w:val="24"/>
          </w:rPr>
          <w:t xml:space="preserve"> rule</w:t>
        </w:r>
      </w:ins>
      <w:r w:rsidRPr="000D237D">
        <w:rPr>
          <w:rFonts w:ascii="Times New Roman" w:eastAsia="Times New Roman" w:hAnsi="Times New Roman" w:cs="Times New Roman"/>
          <w:sz w:val="24"/>
          <w:szCs w:val="24"/>
        </w:rPr>
        <w:t xml:space="preserve"> may require the auditor to audit more programs as major programs than the number of Type A programs.</w:t>
      </w:r>
      <w:del w:id="12840" w:author="OFFM" w:date="2024-04-16T10:53:00Z">
        <w:r w:rsidR="00817C00" w:rsidRPr="00F74592">
          <w:rPr>
            <w:rFonts w:ascii="Times New Roman" w:hAnsi="Times New Roman" w:cs="Times New Roman"/>
            <w:sz w:val="24"/>
            <w:szCs w:val="24"/>
          </w:rPr>
          <w:delText xml:space="preserve"> </w:delText>
        </w:r>
      </w:del>
    </w:p>
    <w:p w14:paraId="6577A85A" w14:textId="77EC1049"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(f) </w:t>
      </w:r>
      <w:r w:rsidRPr="00A63D45">
        <w:rPr>
          <w:rFonts w:ascii="Times New Roman" w:hAnsi="Times New Roman"/>
          <w:i/>
          <w:sz w:val="24"/>
        </w:rPr>
        <w:t>Percentage of coverage rule.</w:t>
      </w:r>
      <w:r w:rsidRPr="000D237D">
        <w:rPr>
          <w:rFonts w:ascii="Times New Roman" w:eastAsia="Times New Roman" w:hAnsi="Times New Roman" w:cs="Times New Roman"/>
          <w:sz w:val="24"/>
          <w:szCs w:val="24"/>
        </w:rPr>
        <w:t xml:space="preserve"> </w:t>
      </w:r>
      <w:del w:id="12841" w:author="OFFM" w:date="2024-04-16T10:53:00Z">
        <w:r w:rsidR="00817C00" w:rsidRPr="00F74592">
          <w:rPr>
            <w:rFonts w:ascii="Times New Roman" w:hAnsi="Times New Roman" w:cs="Times New Roman"/>
            <w:sz w:val="24"/>
            <w:szCs w:val="24"/>
          </w:rPr>
          <w:delText>If</w:delText>
        </w:r>
      </w:del>
      <w:ins w:id="12842" w:author="OFFM" w:date="2024-04-16T10:53:00Z">
        <w:r w:rsidRPr="000D237D">
          <w:rPr>
            <w:rFonts w:ascii="Times New Roman" w:eastAsia="Times New Roman" w:hAnsi="Times New Roman" w:cs="Times New Roman"/>
            <w:sz w:val="24"/>
            <w:szCs w:val="24"/>
          </w:rPr>
          <w:t>When</w:t>
        </w:r>
      </w:ins>
      <w:r w:rsidRPr="000D237D">
        <w:rPr>
          <w:rFonts w:ascii="Times New Roman" w:eastAsia="Times New Roman" w:hAnsi="Times New Roman" w:cs="Times New Roman"/>
          <w:sz w:val="24"/>
          <w:szCs w:val="24"/>
        </w:rPr>
        <w:t xml:space="preserve"> the auditee meets the criteria in § 200.520, the auditor </w:t>
      </w:r>
      <w:del w:id="12843" w:author="OFFM" w:date="2024-04-16T10:53:00Z">
        <w:r w:rsidR="00817C00" w:rsidRPr="00F74592">
          <w:rPr>
            <w:rFonts w:ascii="Times New Roman" w:hAnsi="Times New Roman" w:cs="Times New Roman"/>
            <w:sz w:val="24"/>
            <w:szCs w:val="24"/>
          </w:rPr>
          <w:delText xml:space="preserve">need </w:delText>
        </w:r>
      </w:del>
      <w:r w:rsidRPr="000D237D">
        <w:rPr>
          <w:rFonts w:ascii="Times New Roman" w:eastAsia="Times New Roman" w:hAnsi="Times New Roman" w:cs="Times New Roman"/>
          <w:sz w:val="24"/>
          <w:szCs w:val="24"/>
        </w:rPr>
        <w:t xml:space="preserve">only </w:t>
      </w:r>
      <w:ins w:id="12844" w:author="OFFM" w:date="2024-04-16T10:53:00Z">
        <w:r w:rsidRPr="000D237D">
          <w:rPr>
            <w:rFonts w:ascii="Times New Roman" w:eastAsia="Times New Roman" w:hAnsi="Times New Roman" w:cs="Times New Roman"/>
            <w:sz w:val="24"/>
            <w:szCs w:val="24"/>
          </w:rPr>
          <w:t xml:space="preserve">needs to </w:t>
        </w:r>
      </w:ins>
      <w:r w:rsidRPr="000D237D">
        <w:rPr>
          <w:rFonts w:ascii="Times New Roman" w:eastAsia="Times New Roman" w:hAnsi="Times New Roman" w:cs="Times New Roman"/>
          <w:sz w:val="24"/>
          <w:szCs w:val="24"/>
        </w:rPr>
        <w:t xml:space="preserve">audit the major programs identified in </w:t>
      </w:r>
      <w:del w:id="12845" w:author="OFFM" w:date="2024-04-16T10:53:00Z">
        <w:r w:rsidR="00817C00" w:rsidRPr="00F74592">
          <w:rPr>
            <w:rFonts w:ascii="Times New Roman" w:hAnsi="Times New Roman" w:cs="Times New Roman"/>
            <w:sz w:val="24"/>
            <w:szCs w:val="24"/>
          </w:rPr>
          <w:delText>Step 4 (</w:delText>
        </w:r>
      </w:del>
      <w:r w:rsidRPr="000D237D">
        <w:rPr>
          <w:rFonts w:ascii="Times New Roman" w:eastAsia="Times New Roman" w:hAnsi="Times New Roman" w:cs="Times New Roman"/>
          <w:sz w:val="24"/>
          <w:szCs w:val="24"/>
        </w:rPr>
        <w:t>paragraphs (e)(1) and (2) of this section</w:t>
      </w:r>
      <w:del w:id="12846"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and such additional Federal programs with Federal awards expended that, in</w:t>
      </w:r>
      <w:ins w:id="12847" w:author="OFFM" w:date="2024-04-16T10:53:00Z">
        <w:r w:rsidRPr="000D237D">
          <w:rPr>
            <w:rFonts w:ascii="Times New Roman" w:eastAsia="Times New Roman" w:hAnsi="Times New Roman" w:cs="Times New Roman"/>
            <w:sz w:val="24"/>
            <w:szCs w:val="24"/>
          </w:rPr>
          <w:t xml:space="preserve"> the</w:t>
        </w:r>
      </w:ins>
      <w:r w:rsidRPr="000D237D">
        <w:rPr>
          <w:rFonts w:ascii="Times New Roman" w:eastAsia="Times New Roman" w:hAnsi="Times New Roman" w:cs="Times New Roman"/>
          <w:sz w:val="24"/>
          <w:szCs w:val="24"/>
        </w:rPr>
        <w:t xml:space="preserve"> aggregate, all major programs encompass at least 20 percent (0.20) of total Federal awards expended. Otherwise, the auditor must audit the major programs identified in </w:t>
      </w:r>
      <w:del w:id="12848" w:author="OFFM" w:date="2024-04-16T10:53:00Z">
        <w:r w:rsidR="00817C00" w:rsidRPr="00F74592">
          <w:rPr>
            <w:rFonts w:ascii="Times New Roman" w:hAnsi="Times New Roman" w:cs="Times New Roman"/>
            <w:sz w:val="24"/>
            <w:szCs w:val="24"/>
          </w:rPr>
          <w:delText>Step 4 (</w:delText>
        </w:r>
      </w:del>
      <w:r w:rsidRPr="000D237D">
        <w:rPr>
          <w:rFonts w:ascii="Times New Roman" w:eastAsia="Times New Roman" w:hAnsi="Times New Roman" w:cs="Times New Roman"/>
          <w:sz w:val="24"/>
          <w:szCs w:val="24"/>
        </w:rPr>
        <w:t>paragraphs (e)(1) and (2) of this section</w:t>
      </w:r>
      <w:del w:id="12849"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and such additional Federal programs with Federal awards expended that, in</w:t>
      </w:r>
      <w:ins w:id="12850" w:author="OFFM" w:date="2024-04-16T10:53:00Z">
        <w:r w:rsidRPr="000D237D">
          <w:rPr>
            <w:rFonts w:ascii="Times New Roman" w:eastAsia="Times New Roman" w:hAnsi="Times New Roman" w:cs="Times New Roman"/>
            <w:sz w:val="24"/>
            <w:szCs w:val="24"/>
          </w:rPr>
          <w:t xml:space="preserve"> the</w:t>
        </w:r>
      </w:ins>
      <w:r w:rsidRPr="000D237D">
        <w:rPr>
          <w:rFonts w:ascii="Times New Roman" w:eastAsia="Times New Roman" w:hAnsi="Times New Roman" w:cs="Times New Roman"/>
          <w:sz w:val="24"/>
          <w:szCs w:val="24"/>
        </w:rPr>
        <w:t xml:space="preserve"> aggregate, all major programs encompass at least 40 percent (0.40) of total Federal awards expended.</w:t>
      </w:r>
      <w:del w:id="12851" w:author="OFFM" w:date="2024-04-16T10:53:00Z">
        <w:r w:rsidR="00817C00" w:rsidRPr="00F74592">
          <w:rPr>
            <w:rFonts w:ascii="Times New Roman" w:hAnsi="Times New Roman" w:cs="Times New Roman"/>
            <w:sz w:val="24"/>
            <w:szCs w:val="24"/>
          </w:rPr>
          <w:delText xml:space="preserve"> </w:delText>
        </w:r>
      </w:del>
    </w:p>
    <w:p w14:paraId="3A826308" w14:textId="5FA37E7B"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(g)</w:t>
      </w:r>
      <w:r w:rsidRPr="00A63D45">
        <w:rPr>
          <w:rFonts w:ascii="Times New Roman" w:hAnsi="Times New Roman"/>
          <w:i/>
          <w:sz w:val="24"/>
        </w:rPr>
        <w:t xml:space="preserve"> Documentation of risk.</w:t>
      </w:r>
      <w:r w:rsidRPr="000D237D">
        <w:rPr>
          <w:rFonts w:ascii="Times New Roman" w:eastAsia="Times New Roman" w:hAnsi="Times New Roman" w:cs="Times New Roman"/>
          <w:sz w:val="24"/>
          <w:szCs w:val="24"/>
        </w:rPr>
        <w:t xml:space="preserve"> The auditor must include in the audit documentation the risk analysis </w:t>
      </w:r>
      <w:del w:id="12852" w:author="OFFM" w:date="2024-04-16T10:53:00Z">
        <w:r w:rsidR="00817C00" w:rsidRPr="00F74592">
          <w:rPr>
            <w:rFonts w:ascii="Times New Roman" w:hAnsi="Times New Roman" w:cs="Times New Roman"/>
            <w:sz w:val="24"/>
            <w:szCs w:val="24"/>
          </w:rPr>
          <w:delText xml:space="preserve">process </w:delText>
        </w:r>
      </w:del>
      <w:r w:rsidRPr="000D237D">
        <w:rPr>
          <w:rFonts w:ascii="Times New Roman" w:eastAsia="Times New Roman" w:hAnsi="Times New Roman" w:cs="Times New Roman"/>
          <w:sz w:val="24"/>
          <w:szCs w:val="24"/>
        </w:rPr>
        <w:t xml:space="preserve">used </w:t>
      </w:r>
      <w:del w:id="12853" w:author="OFFM" w:date="2024-04-16T10:53:00Z">
        <w:r w:rsidR="00817C00" w:rsidRPr="00F74592">
          <w:rPr>
            <w:rFonts w:ascii="Times New Roman" w:hAnsi="Times New Roman" w:cs="Times New Roman"/>
            <w:sz w:val="24"/>
            <w:szCs w:val="24"/>
          </w:rPr>
          <w:delText>in</w:delText>
        </w:r>
      </w:del>
      <w:ins w:id="12854" w:author="OFFM" w:date="2024-04-16T10:53:00Z">
        <w:r w:rsidRPr="000D237D">
          <w:rPr>
            <w:rFonts w:ascii="Times New Roman" w:eastAsia="Times New Roman" w:hAnsi="Times New Roman" w:cs="Times New Roman"/>
            <w:sz w:val="24"/>
            <w:szCs w:val="24"/>
          </w:rPr>
          <w:t>for</w:t>
        </w:r>
      </w:ins>
      <w:r w:rsidRPr="000D237D">
        <w:rPr>
          <w:rFonts w:ascii="Times New Roman" w:eastAsia="Times New Roman" w:hAnsi="Times New Roman" w:cs="Times New Roman"/>
          <w:sz w:val="24"/>
          <w:szCs w:val="24"/>
        </w:rPr>
        <w:t xml:space="preserve"> determining major programs.</w:t>
      </w:r>
      <w:del w:id="12855" w:author="OFFM" w:date="2024-04-16T10:53:00Z">
        <w:r w:rsidR="00817C00" w:rsidRPr="00F74592">
          <w:rPr>
            <w:rFonts w:ascii="Times New Roman" w:hAnsi="Times New Roman" w:cs="Times New Roman"/>
            <w:sz w:val="24"/>
            <w:szCs w:val="24"/>
          </w:rPr>
          <w:delText xml:space="preserve"> </w:delText>
        </w:r>
      </w:del>
    </w:p>
    <w:p w14:paraId="371DF7AF" w14:textId="6CE0923F"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(h)</w:t>
      </w:r>
      <w:r w:rsidRPr="00A63D45">
        <w:rPr>
          <w:rFonts w:ascii="Times New Roman" w:hAnsi="Times New Roman"/>
          <w:i/>
          <w:sz w:val="24"/>
        </w:rPr>
        <w:t xml:space="preserve"> </w:t>
      </w:r>
      <w:del w:id="12856" w:author="OFFM" w:date="2024-04-16T10:53:00Z">
        <w:r w:rsidR="00817C00" w:rsidRPr="00F74592">
          <w:rPr>
            <w:rFonts w:ascii="Times New Roman" w:hAnsi="Times New Roman" w:cs="Times New Roman"/>
            <w:sz w:val="24"/>
            <w:szCs w:val="24"/>
          </w:rPr>
          <w:delText>Auditor's</w:delText>
        </w:r>
      </w:del>
      <w:ins w:id="12857" w:author="OFFM" w:date="2024-04-16T10:53:00Z">
        <w:r w:rsidRPr="000D237D">
          <w:rPr>
            <w:rFonts w:ascii="Times New Roman" w:eastAsia="Times New Roman" w:hAnsi="Times New Roman" w:cs="Times New Roman"/>
            <w:i/>
            <w:iCs/>
            <w:sz w:val="24"/>
            <w:szCs w:val="24"/>
          </w:rPr>
          <w:t>Auditor’s</w:t>
        </w:r>
      </w:ins>
      <w:r w:rsidRPr="00A63D45">
        <w:rPr>
          <w:rFonts w:ascii="Times New Roman" w:hAnsi="Times New Roman"/>
          <w:i/>
          <w:sz w:val="24"/>
        </w:rPr>
        <w:t xml:space="preserve"> judgment.</w:t>
      </w:r>
      <w:r w:rsidRPr="000D237D">
        <w:rPr>
          <w:rFonts w:ascii="Times New Roman" w:eastAsia="Times New Roman" w:hAnsi="Times New Roman" w:cs="Times New Roman"/>
          <w:sz w:val="24"/>
          <w:szCs w:val="24"/>
        </w:rPr>
        <w:t xml:space="preserve"> </w:t>
      </w:r>
      <w:del w:id="12858" w:author="OFFM" w:date="2024-04-16T10:53:00Z">
        <w:r w:rsidR="00817C00" w:rsidRPr="00F74592">
          <w:rPr>
            <w:rFonts w:ascii="Times New Roman" w:hAnsi="Times New Roman" w:cs="Times New Roman"/>
            <w:sz w:val="24"/>
            <w:szCs w:val="24"/>
          </w:rPr>
          <w:delText>When the major program determination was performed and documented in accordance with this Subpart, the auditor's</w:delText>
        </w:r>
      </w:del>
      <w:ins w:id="12859" w:author="OFFM" w:date="2024-04-16T10:53:00Z">
        <w:r w:rsidRPr="000D237D">
          <w:rPr>
            <w:rFonts w:ascii="Times New Roman" w:eastAsia="Times New Roman" w:hAnsi="Times New Roman" w:cs="Times New Roman"/>
            <w:sz w:val="24"/>
            <w:szCs w:val="24"/>
          </w:rPr>
          <w:t>The auditor’s</w:t>
        </w:r>
      </w:ins>
      <w:r w:rsidRPr="000D237D">
        <w:rPr>
          <w:rFonts w:ascii="Times New Roman" w:eastAsia="Times New Roman" w:hAnsi="Times New Roman" w:cs="Times New Roman"/>
          <w:sz w:val="24"/>
          <w:szCs w:val="24"/>
        </w:rPr>
        <w:t xml:space="preserve"> judgment in applying the risk-based approach to determine major programs must be presumed correct</w:t>
      </w:r>
      <w:del w:id="12860" w:author="OFFM" w:date="2024-04-16T10:53:00Z">
        <w:r w:rsidR="00817C00" w:rsidRPr="00F74592">
          <w:rPr>
            <w:rFonts w:ascii="Times New Roman" w:hAnsi="Times New Roman" w:cs="Times New Roman"/>
            <w:sz w:val="24"/>
            <w:szCs w:val="24"/>
          </w:rPr>
          <w:delText xml:space="preserve">. </w:delText>
        </w:r>
      </w:del>
      <w:ins w:id="12861" w:author="OFFM" w:date="2024-04-16T10:53:00Z">
        <w:r w:rsidRPr="000D237D">
          <w:rPr>
            <w:rFonts w:ascii="Times New Roman" w:eastAsia="Times New Roman" w:hAnsi="Times New Roman" w:cs="Times New Roman"/>
            <w:sz w:val="24"/>
            <w:szCs w:val="24"/>
          </w:rPr>
          <w:t xml:space="preserve"> when the </w:t>
        </w:r>
        <w:r w:rsidRPr="000D237D">
          <w:rPr>
            <w:rFonts w:ascii="Times New Roman" w:eastAsia="Times New Roman" w:hAnsi="Times New Roman" w:cs="Times New Roman"/>
            <w:sz w:val="24"/>
            <w:szCs w:val="24"/>
          </w:rPr>
          <w:lastRenderedPageBreak/>
          <w:t xml:space="preserve">determination was performed and documented in accordance with this part. </w:t>
        </w:r>
      </w:ins>
      <w:r w:rsidRPr="000D237D">
        <w:rPr>
          <w:rFonts w:ascii="Times New Roman" w:eastAsia="Times New Roman" w:hAnsi="Times New Roman" w:cs="Times New Roman"/>
          <w:sz w:val="24"/>
          <w:szCs w:val="24"/>
        </w:rPr>
        <w:t xml:space="preserve">Challenges by </w:t>
      </w:r>
      <w:ins w:id="12862"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Federal </w:t>
      </w:r>
      <w:del w:id="12863" w:author="OFFM" w:date="2024-04-16T10:53:00Z">
        <w:r w:rsidR="00817C00" w:rsidRPr="00F74592">
          <w:rPr>
            <w:rFonts w:ascii="Times New Roman" w:hAnsi="Times New Roman" w:cs="Times New Roman"/>
            <w:sz w:val="24"/>
            <w:szCs w:val="24"/>
          </w:rPr>
          <w:delText>agencies and</w:delText>
        </w:r>
      </w:del>
      <w:ins w:id="12864" w:author="OFFM" w:date="2024-04-16T10:53:00Z">
        <w:r w:rsidRPr="000D237D">
          <w:rPr>
            <w:rFonts w:ascii="Times New Roman" w:eastAsia="Times New Roman" w:hAnsi="Times New Roman" w:cs="Times New Roman"/>
            <w:sz w:val="24"/>
            <w:szCs w:val="24"/>
          </w:rPr>
          <w:t>agency or</w:t>
        </w:r>
      </w:ins>
      <w:r w:rsidRPr="000D237D">
        <w:rPr>
          <w:rFonts w:ascii="Times New Roman" w:eastAsia="Times New Roman" w:hAnsi="Times New Roman" w:cs="Times New Roman"/>
          <w:sz w:val="24"/>
          <w:szCs w:val="24"/>
        </w:rPr>
        <w:t xml:space="preserve"> pass-through </w:t>
      </w:r>
      <w:del w:id="12865" w:author="OFFM" w:date="2024-04-16T10:53:00Z">
        <w:r w:rsidR="00817C00" w:rsidRPr="00F74592">
          <w:rPr>
            <w:rFonts w:ascii="Times New Roman" w:hAnsi="Times New Roman" w:cs="Times New Roman"/>
            <w:sz w:val="24"/>
            <w:szCs w:val="24"/>
          </w:rPr>
          <w:delText>entities</w:delText>
        </w:r>
      </w:del>
      <w:ins w:id="12866" w:author="OFFM" w:date="2024-04-16T10:53:00Z">
        <w:r w:rsidRPr="000D237D">
          <w:rPr>
            <w:rFonts w:ascii="Times New Roman" w:eastAsia="Times New Roman" w:hAnsi="Times New Roman" w:cs="Times New Roman"/>
            <w:sz w:val="24"/>
            <w:szCs w:val="24"/>
          </w:rPr>
          <w:t>entity</w:t>
        </w:r>
      </w:ins>
      <w:r w:rsidRPr="000D237D">
        <w:rPr>
          <w:rFonts w:ascii="Times New Roman" w:eastAsia="Times New Roman" w:hAnsi="Times New Roman" w:cs="Times New Roman"/>
          <w:sz w:val="24"/>
          <w:szCs w:val="24"/>
        </w:rPr>
        <w:t xml:space="preserve"> must only be for clearly improper use of the requirements in this part. However, </w:t>
      </w:r>
      <w:ins w:id="12867"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Federal </w:t>
      </w:r>
      <w:del w:id="12868" w:author="OFFM" w:date="2024-04-16T10:53:00Z">
        <w:r w:rsidR="00817C00" w:rsidRPr="00F74592">
          <w:rPr>
            <w:rFonts w:ascii="Times New Roman" w:hAnsi="Times New Roman" w:cs="Times New Roman"/>
            <w:sz w:val="24"/>
            <w:szCs w:val="24"/>
          </w:rPr>
          <w:delText>agencies and</w:delText>
        </w:r>
      </w:del>
      <w:ins w:id="12869" w:author="OFFM" w:date="2024-04-16T10:53:00Z">
        <w:r w:rsidRPr="000D237D">
          <w:rPr>
            <w:rFonts w:ascii="Times New Roman" w:eastAsia="Times New Roman" w:hAnsi="Times New Roman" w:cs="Times New Roman"/>
            <w:sz w:val="24"/>
            <w:szCs w:val="24"/>
          </w:rPr>
          <w:t>agency or</w:t>
        </w:r>
      </w:ins>
      <w:r w:rsidRPr="000D237D">
        <w:rPr>
          <w:rFonts w:ascii="Times New Roman" w:eastAsia="Times New Roman" w:hAnsi="Times New Roman" w:cs="Times New Roman"/>
          <w:sz w:val="24"/>
          <w:szCs w:val="24"/>
        </w:rPr>
        <w:t xml:space="preserve"> pass-through </w:t>
      </w:r>
      <w:del w:id="12870" w:author="OFFM" w:date="2024-04-16T10:53:00Z">
        <w:r w:rsidR="00817C00" w:rsidRPr="00F74592">
          <w:rPr>
            <w:rFonts w:ascii="Times New Roman" w:hAnsi="Times New Roman" w:cs="Times New Roman"/>
            <w:sz w:val="24"/>
            <w:szCs w:val="24"/>
          </w:rPr>
          <w:delText>entities</w:delText>
        </w:r>
      </w:del>
      <w:ins w:id="12871" w:author="OFFM" w:date="2024-04-16T10:53:00Z">
        <w:r w:rsidRPr="000D237D">
          <w:rPr>
            <w:rFonts w:ascii="Times New Roman" w:eastAsia="Times New Roman" w:hAnsi="Times New Roman" w:cs="Times New Roman"/>
            <w:sz w:val="24"/>
            <w:szCs w:val="24"/>
          </w:rPr>
          <w:t>entity</w:t>
        </w:r>
      </w:ins>
      <w:r w:rsidRPr="000D237D">
        <w:rPr>
          <w:rFonts w:ascii="Times New Roman" w:eastAsia="Times New Roman" w:hAnsi="Times New Roman" w:cs="Times New Roman"/>
          <w:sz w:val="24"/>
          <w:szCs w:val="24"/>
        </w:rPr>
        <w:t xml:space="preserve"> may provide auditors guidance about the risk of a particular Federal program</w:t>
      </w:r>
      <w:del w:id="12872" w:author="OFFM" w:date="2024-04-16T10:53:00Z">
        <w:r w:rsidR="00817C00" w:rsidRPr="00F74592">
          <w:rPr>
            <w:rFonts w:ascii="Times New Roman" w:hAnsi="Times New Roman" w:cs="Times New Roman"/>
            <w:sz w:val="24"/>
            <w:szCs w:val="24"/>
          </w:rPr>
          <w:delText xml:space="preserve"> and the</w:delText>
        </w:r>
      </w:del>
      <w:ins w:id="12873" w:author="OFFM" w:date="2024-04-16T10:53:00Z">
        <w:r w:rsidRPr="000D237D">
          <w:rPr>
            <w:rFonts w:ascii="Times New Roman" w:eastAsia="Times New Roman" w:hAnsi="Times New Roman" w:cs="Times New Roman"/>
            <w:sz w:val="24"/>
            <w:szCs w:val="24"/>
          </w:rPr>
          <w:t>. The</w:t>
        </w:r>
      </w:ins>
      <w:r w:rsidRPr="000D237D">
        <w:rPr>
          <w:rFonts w:ascii="Times New Roman" w:eastAsia="Times New Roman" w:hAnsi="Times New Roman" w:cs="Times New Roman"/>
          <w:sz w:val="24"/>
          <w:szCs w:val="24"/>
        </w:rPr>
        <w:t xml:space="preserve"> auditor must consider this guidance in determining major programs in audits not yet completed. </w:t>
      </w:r>
    </w:p>
    <w:p w14:paraId="13B3BCE2" w14:textId="77777777"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xml:space="preserve">§ </w:t>
      </w:r>
      <w:bookmarkStart w:id="12874" w:name="_Hlk162599571"/>
      <w:r w:rsidRPr="000D237D">
        <w:rPr>
          <w:rFonts w:ascii="Times New Roman" w:eastAsia="Times New Roman" w:hAnsi="Times New Roman" w:cs="Times New Roman"/>
          <w:b/>
          <w:bCs/>
          <w:sz w:val="24"/>
          <w:szCs w:val="24"/>
        </w:rPr>
        <w:t>200.519 Criteria for Federal program risk</w:t>
      </w:r>
      <w:bookmarkEnd w:id="12874"/>
      <w:r w:rsidRPr="000D237D">
        <w:rPr>
          <w:rFonts w:ascii="Times New Roman" w:eastAsia="Times New Roman" w:hAnsi="Times New Roman" w:cs="Times New Roman"/>
          <w:b/>
          <w:bCs/>
          <w:sz w:val="24"/>
          <w:szCs w:val="24"/>
        </w:rPr>
        <w:t>.</w:t>
      </w:r>
    </w:p>
    <w:p w14:paraId="7161E870" w14:textId="7CB277C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w:t>
      </w:r>
      <w:r w:rsidRPr="00A63D45">
        <w:rPr>
          <w:rFonts w:ascii="Times New Roman" w:hAnsi="Times New Roman"/>
          <w:i/>
          <w:sz w:val="24"/>
        </w:rPr>
        <w:t xml:space="preserve"> General.</w:t>
      </w:r>
      <w:r w:rsidRPr="000D237D">
        <w:rPr>
          <w:rFonts w:ascii="Times New Roman" w:eastAsia="Times New Roman" w:hAnsi="Times New Roman" w:cs="Times New Roman"/>
          <w:sz w:val="24"/>
          <w:szCs w:val="24"/>
        </w:rPr>
        <w:t xml:space="preserve"> The </w:t>
      </w:r>
      <w:del w:id="12875" w:author="OFFM" w:date="2024-04-16T10:53:00Z">
        <w:r w:rsidR="00817C00" w:rsidRPr="00F74592">
          <w:rPr>
            <w:rFonts w:ascii="Times New Roman" w:hAnsi="Times New Roman" w:cs="Times New Roman"/>
            <w:sz w:val="24"/>
            <w:szCs w:val="24"/>
          </w:rPr>
          <w:delText>auditor's</w:delText>
        </w:r>
      </w:del>
      <w:ins w:id="12876"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determination should be based on an overall evaluation of the risk of noncompliance occurring that could be material to the Federal program. The auditor must consider criteria, such as </w:t>
      </w:r>
      <w:ins w:id="12877" w:author="OFFM" w:date="2024-04-16T10:53:00Z">
        <w:r w:rsidRPr="000D237D">
          <w:rPr>
            <w:rFonts w:ascii="Times New Roman" w:eastAsia="Times New Roman" w:hAnsi="Times New Roman" w:cs="Times New Roman"/>
            <w:sz w:val="24"/>
            <w:szCs w:val="24"/>
          </w:rPr>
          <w:t xml:space="preserve">those </w:t>
        </w:r>
      </w:ins>
      <w:r w:rsidRPr="000D237D">
        <w:rPr>
          <w:rFonts w:ascii="Times New Roman" w:eastAsia="Times New Roman" w:hAnsi="Times New Roman" w:cs="Times New Roman"/>
          <w:sz w:val="24"/>
          <w:szCs w:val="24"/>
        </w:rPr>
        <w:t>described in paragraphs (b), (c), and (d) of this section, to identify risk in Federal programs. Also, as part of the risk analysis, the auditor may wish to discuss a particular Federal program with auditee management and the Federal agency or pass-through entity.</w:t>
      </w:r>
      <w:del w:id="12878" w:author="OFFM" w:date="2024-04-16T10:53:00Z">
        <w:r w:rsidR="00817C00" w:rsidRPr="00F74592">
          <w:rPr>
            <w:rFonts w:ascii="Times New Roman" w:hAnsi="Times New Roman" w:cs="Times New Roman"/>
            <w:sz w:val="24"/>
            <w:szCs w:val="24"/>
          </w:rPr>
          <w:delText xml:space="preserve"> </w:delText>
        </w:r>
      </w:del>
    </w:p>
    <w:p w14:paraId="65A928D0" w14:textId="77777777" w:rsidR="00817C00" w:rsidRPr="00F74592" w:rsidRDefault="00F2264C" w:rsidP="00701F7C">
      <w:pPr>
        <w:spacing w:after="0" w:line="480" w:lineRule="auto"/>
        <w:ind w:firstLine="720"/>
        <w:contextualSpacing/>
        <w:rPr>
          <w:del w:id="12879"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(b)</w:t>
      </w:r>
      <w:r w:rsidRPr="00A63D45">
        <w:rPr>
          <w:rFonts w:ascii="Times New Roman" w:hAnsi="Times New Roman"/>
          <w:i/>
          <w:sz w:val="24"/>
        </w:rPr>
        <w:t xml:space="preserve"> Current and prior audit experience. </w:t>
      </w:r>
    </w:p>
    <w:p w14:paraId="541F15AF" w14:textId="2C80E87E"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Weaknesses in internal control over Federal programs would indicate higher risk. </w:t>
      </w:r>
      <w:del w:id="12880" w:author="OFFM" w:date="2024-04-16T10:53:00Z">
        <w:r w:rsidR="00817C00" w:rsidRPr="00F74592">
          <w:rPr>
            <w:rFonts w:ascii="Times New Roman" w:hAnsi="Times New Roman" w:cs="Times New Roman"/>
            <w:sz w:val="24"/>
            <w:szCs w:val="24"/>
          </w:rPr>
          <w:delText>Consideration</w:delText>
        </w:r>
      </w:del>
      <w:ins w:id="12881" w:author="OFFM" w:date="2024-04-16T10:53:00Z">
        <w:r w:rsidRPr="000D237D">
          <w:rPr>
            <w:rFonts w:ascii="Times New Roman" w:eastAsia="Times New Roman" w:hAnsi="Times New Roman" w:cs="Times New Roman"/>
            <w:sz w:val="24"/>
            <w:szCs w:val="24"/>
          </w:rPr>
          <w:t>Therefore, consideration</w:t>
        </w:r>
      </w:ins>
      <w:r w:rsidRPr="000D237D">
        <w:rPr>
          <w:rFonts w:ascii="Times New Roman" w:eastAsia="Times New Roman" w:hAnsi="Times New Roman" w:cs="Times New Roman"/>
          <w:sz w:val="24"/>
          <w:szCs w:val="24"/>
        </w:rPr>
        <w:t xml:space="preserve"> should be given to the control environment over Federal programs</w:t>
      </w:r>
      <w:del w:id="12882" w:author="OFFM" w:date="2024-04-16T10:53:00Z">
        <w:r w:rsidR="00817C00" w:rsidRPr="00F74592">
          <w:rPr>
            <w:rFonts w:ascii="Times New Roman" w:hAnsi="Times New Roman" w:cs="Times New Roman"/>
            <w:sz w:val="24"/>
            <w:szCs w:val="24"/>
          </w:rPr>
          <w:delText xml:space="preserve"> and such </w:delText>
        </w:r>
      </w:del>
      <w:ins w:id="12883" w:author="OFFM" w:date="2024-04-16T10:53:00Z">
        <w:r w:rsidRPr="000D237D">
          <w:rPr>
            <w:rFonts w:ascii="Times New Roman" w:eastAsia="Times New Roman" w:hAnsi="Times New Roman" w:cs="Times New Roman"/>
            <w:sz w:val="24"/>
            <w:szCs w:val="24"/>
          </w:rPr>
          <w:t xml:space="preserve">. This includes considering </w:t>
        </w:r>
      </w:ins>
      <w:r w:rsidRPr="000D237D">
        <w:rPr>
          <w:rFonts w:ascii="Times New Roman" w:eastAsia="Times New Roman" w:hAnsi="Times New Roman" w:cs="Times New Roman"/>
          <w:sz w:val="24"/>
          <w:szCs w:val="24"/>
        </w:rPr>
        <w:t xml:space="preserve">factors </w:t>
      </w:r>
      <w:ins w:id="12884" w:author="OFFM" w:date="2024-04-16T10:53:00Z">
        <w:r w:rsidRPr="000D237D">
          <w:rPr>
            <w:rFonts w:ascii="Times New Roman" w:eastAsia="Times New Roman" w:hAnsi="Times New Roman" w:cs="Times New Roman"/>
            <w:sz w:val="24"/>
            <w:szCs w:val="24"/>
          </w:rPr>
          <w:t xml:space="preserve">such </w:t>
        </w:r>
      </w:ins>
      <w:r w:rsidRPr="000D237D">
        <w:rPr>
          <w:rFonts w:ascii="Times New Roman" w:eastAsia="Times New Roman" w:hAnsi="Times New Roman" w:cs="Times New Roman"/>
          <w:sz w:val="24"/>
          <w:szCs w:val="24"/>
        </w:rPr>
        <w:t xml:space="preserve">as the expectation of </w:t>
      </w:r>
      <w:del w:id="12885" w:author="OFFM" w:date="2024-04-16T10:53:00Z">
        <w:r w:rsidR="00817C00" w:rsidRPr="00F74592">
          <w:rPr>
            <w:rFonts w:ascii="Times New Roman" w:hAnsi="Times New Roman" w:cs="Times New Roman"/>
            <w:sz w:val="24"/>
            <w:szCs w:val="24"/>
          </w:rPr>
          <w:delText>management's</w:delText>
        </w:r>
      </w:del>
      <w:ins w:id="12886" w:author="OFFM" w:date="2024-04-16T10:53:00Z">
        <w:r w:rsidRPr="000D237D">
          <w:rPr>
            <w:rFonts w:ascii="Times New Roman" w:eastAsia="Times New Roman" w:hAnsi="Times New Roman" w:cs="Times New Roman"/>
            <w:sz w:val="24"/>
            <w:szCs w:val="24"/>
          </w:rPr>
          <w:t>management’s</w:t>
        </w:r>
      </w:ins>
      <w:r w:rsidRPr="000D237D">
        <w:rPr>
          <w:rFonts w:ascii="Times New Roman" w:eastAsia="Times New Roman" w:hAnsi="Times New Roman" w:cs="Times New Roman"/>
          <w:sz w:val="24"/>
          <w:szCs w:val="24"/>
        </w:rPr>
        <w:t xml:space="preserve"> adherence to Federal statutes, regulations, and the terms and conditions of Federal awards</w:t>
      </w:r>
      <w:ins w:id="1288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the competence and experience of personnel who administer the Federal programs.</w:t>
      </w:r>
      <w:del w:id="12888" w:author="OFFM" w:date="2024-04-16T10:53:00Z">
        <w:r w:rsidR="00817C00" w:rsidRPr="00F74592">
          <w:rPr>
            <w:rFonts w:ascii="Times New Roman" w:hAnsi="Times New Roman" w:cs="Times New Roman"/>
            <w:sz w:val="24"/>
            <w:szCs w:val="24"/>
          </w:rPr>
          <w:delText xml:space="preserve"> </w:delText>
        </w:r>
      </w:del>
    </w:p>
    <w:p w14:paraId="478FC44C" w14:textId="5DC0A8AA"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(i) A Federal program administered under multiple internal control structures may have higher risk. When assessing risk in a large single audit, the auditor must consider whether weaknesses are isolated in a single operating unit (</w:t>
      </w:r>
      <w:del w:id="12889" w:author="OFFM" w:date="2024-04-16T10:53:00Z">
        <w:r w:rsidR="00817C00" w:rsidRPr="00F74592">
          <w:rPr>
            <w:rFonts w:ascii="Times New Roman" w:hAnsi="Times New Roman" w:cs="Times New Roman"/>
            <w:sz w:val="24"/>
            <w:szCs w:val="24"/>
          </w:rPr>
          <w:delText>e.g.,</w:delText>
        </w:r>
      </w:del>
      <w:ins w:id="12890" w:author="OFFM" w:date="2024-04-16T10:53:00Z">
        <w:r w:rsidRPr="000D237D">
          <w:rPr>
            <w:rFonts w:ascii="Times New Roman" w:eastAsia="Times New Roman" w:hAnsi="Times New Roman" w:cs="Times New Roman"/>
            <w:sz w:val="24"/>
            <w:szCs w:val="24"/>
          </w:rPr>
          <w:t>for example,</w:t>
        </w:r>
      </w:ins>
      <w:r w:rsidRPr="000D237D">
        <w:rPr>
          <w:rFonts w:ascii="Times New Roman" w:eastAsia="Times New Roman" w:hAnsi="Times New Roman" w:cs="Times New Roman"/>
          <w:sz w:val="24"/>
          <w:szCs w:val="24"/>
        </w:rPr>
        <w:t xml:space="preserve"> one college campus) or pervasive throughout the entity.</w:t>
      </w:r>
      <w:del w:id="12891" w:author="OFFM" w:date="2024-04-16T10:53:00Z">
        <w:r w:rsidR="00817C00" w:rsidRPr="00F74592">
          <w:rPr>
            <w:rFonts w:ascii="Times New Roman" w:hAnsi="Times New Roman" w:cs="Times New Roman"/>
            <w:sz w:val="24"/>
            <w:szCs w:val="24"/>
          </w:rPr>
          <w:delText xml:space="preserve"> </w:delText>
        </w:r>
      </w:del>
    </w:p>
    <w:p w14:paraId="716A7CC3" w14:textId="5CD27E88"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 xml:space="preserve">(ii) </w:t>
      </w:r>
      <w:del w:id="12892" w:author="OFFM" w:date="2024-04-16T10:53:00Z">
        <w:r w:rsidR="00817C00" w:rsidRPr="00F74592">
          <w:rPr>
            <w:rFonts w:ascii="Times New Roman" w:hAnsi="Times New Roman" w:cs="Times New Roman"/>
            <w:sz w:val="24"/>
            <w:szCs w:val="24"/>
          </w:rPr>
          <w:delText>When significant parts of a Federal program are passed through to subrecipients, a</w:delText>
        </w:r>
      </w:del>
      <w:ins w:id="12893" w:author="OFFM" w:date="2024-04-16T10:53:00Z">
        <w:r w:rsidRPr="000D237D">
          <w:rPr>
            <w:rFonts w:ascii="Times New Roman" w:eastAsia="Times New Roman" w:hAnsi="Times New Roman" w:cs="Times New Roman"/>
            <w:sz w:val="24"/>
            <w:szCs w:val="24"/>
          </w:rPr>
          <w:t>A</w:t>
        </w:r>
      </w:ins>
      <w:r w:rsidRPr="000D237D">
        <w:rPr>
          <w:rFonts w:ascii="Times New Roman" w:eastAsia="Times New Roman" w:hAnsi="Times New Roman" w:cs="Times New Roman"/>
          <w:sz w:val="24"/>
          <w:szCs w:val="24"/>
        </w:rPr>
        <w:t xml:space="preserve"> weak system for monitoring subrecipients would indicate higher risk</w:t>
      </w:r>
      <w:del w:id="12894" w:author="OFFM" w:date="2024-04-16T10:53:00Z">
        <w:r w:rsidR="00817C00" w:rsidRPr="00F74592">
          <w:rPr>
            <w:rFonts w:ascii="Times New Roman" w:hAnsi="Times New Roman" w:cs="Times New Roman"/>
            <w:sz w:val="24"/>
            <w:szCs w:val="24"/>
          </w:rPr>
          <w:delText xml:space="preserve">. </w:delText>
        </w:r>
      </w:del>
      <w:ins w:id="12895" w:author="OFFM" w:date="2024-04-16T10:53:00Z">
        <w:r w:rsidRPr="000D237D">
          <w:rPr>
            <w:rFonts w:ascii="Times New Roman" w:eastAsia="Times New Roman" w:hAnsi="Times New Roman" w:cs="Times New Roman"/>
            <w:sz w:val="24"/>
            <w:szCs w:val="24"/>
          </w:rPr>
          <w:t xml:space="preserve"> when significant parts of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are passed to subrecipients through subawards.</w:t>
        </w:r>
      </w:ins>
    </w:p>
    <w:p w14:paraId="1D4126EC" w14:textId="23F08E2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Prior audit findings would indicate higher risk, </w:t>
      </w:r>
      <w:del w:id="12896" w:author="OFFM" w:date="2024-04-16T10:53:00Z">
        <w:r w:rsidR="00817C00" w:rsidRPr="00F74592">
          <w:rPr>
            <w:rFonts w:ascii="Times New Roman" w:hAnsi="Times New Roman" w:cs="Times New Roman"/>
            <w:sz w:val="24"/>
            <w:szCs w:val="24"/>
          </w:rPr>
          <w:delText>particularly</w:delText>
        </w:r>
      </w:del>
      <w:ins w:id="12897" w:author="OFFM" w:date="2024-04-16T10:53:00Z">
        <w:r w:rsidRPr="000D237D">
          <w:rPr>
            <w:rFonts w:ascii="Times New Roman" w:eastAsia="Times New Roman" w:hAnsi="Times New Roman" w:cs="Times New Roman"/>
            <w:sz w:val="24"/>
            <w:szCs w:val="24"/>
          </w:rPr>
          <w:t>especially</w:t>
        </w:r>
      </w:ins>
      <w:r w:rsidRPr="000D237D">
        <w:rPr>
          <w:rFonts w:ascii="Times New Roman" w:eastAsia="Times New Roman" w:hAnsi="Times New Roman" w:cs="Times New Roman"/>
          <w:sz w:val="24"/>
          <w:szCs w:val="24"/>
        </w:rPr>
        <w:t xml:space="preserve"> when the situations identified in the audit findings could </w:t>
      </w:r>
      <w:del w:id="12898" w:author="OFFM" w:date="2024-04-16T10:53:00Z">
        <w:r w:rsidR="00817C00" w:rsidRPr="00F74592">
          <w:rPr>
            <w:rFonts w:ascii="Times New Roman" w:hAnsi="Times New Roman" w:cs="Times New Roman"/>
            <w:sz w:val="24"/>
            <w:szCs w:val="24"/>
          </w:rPr>
          <w:delText>have a significant</w:delText>
        </w:r>
      </w:del>
      <w:ins w:id="12899" w:author="OFFM" w:date="2024-04-16T10:53:00Z">
        <w:r w:rsidRPr="000D237D">
          <w:rPr>
            <w:rFonts w:ascii="Times New Roman" w:eastAsia="Times New Roman" w:hAnsi="Times New Roman" w:cs="Times New Roman"/>
            <w:sz w:val="24"/>
            <w:szCs w:val="24"/>
          </w:rPr>
          <w:t>significantly</w:t>
        </w:r>
      </w:ins>
      <w:r w:rsidRPr="000D237D">
        <w:rPr>
          <w:rFonts w:ascii="Times New Roman" w:eastAsia="Times New Roman" w:hAnsi="Times New Roman" w:cs="Times New Roman"/>
          <w:sz w:val="24"/>
          <w:szCs w:val="24"/>
        </w:rPr>
        <w:t xml:space="preserve"> impact </w:t>
      </w:r>
      <w:del w:id="12900" w:author="OFFM" w:date="2024-04-16T10:53:00Z">
        <w:r w:rsidR="00817C00" w:rsidRPr="00F74592">
          <w:rPr>
            <w:rFonts w:ascii="Times New Roman" w:hAnsi="Times New Roman" w:cs="Times New Roman"/>
            <w:sz w:val="24"/>
            <w:szCs w:val="24"/>
          </w:rPr>
          <w:delText xml:space="preserve">on </w:delText>
        </w:r>
      </w:del>
      <w:r w:rsidRPr="000D237D">
        <w:rPr>
          <w:rFonts w:ascii="Times New Roman" w:eastAsia="Times New Roman" w:hAnsi="Times New Roman" w:cs="Times New Roman"/>
          <w:sz w:val="24"/>
          <w:szCs w:val="24"/>
        </w:rPr>
        <w:t xml:space="preserve">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or have not been corrected.</w:t>
      </w:r>
      <w:del w:id="12901" w:author="OFFM" w:date="2024-04-16T10:53:00Z">
        <w:r w:rsidR="00817C00" w:rsidRPr="00F74592">
          <w:rPr>
            <w:rFonts w:ascii="Times New Roman" w:hAnsi="Times New Roman" w:cs="Times New Roman"/>
            <w:sz w:val="24"/>
            <w:szCs w:val="24"/>
          </w:rPr>
          <w:delText xml:space="preserve"> </w:delText>
        </w:r>
      </w:del>
    </w:p>
    <w:p w14:paraId="677EFCBB" w14:textId="52E32895"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Federal programs not recently audited as major programs may be of higher risk than </w:t>
      </w:r>
      <w:del w:id="12902" w:author="OFFM" w:date="2024-04-16T10:53:00Z">
        <w:r w:rsidR="00817C00" w:rsidRPr="00F74592">
          <w:rPr>
            <w:rFonts w:ascii="Times New Roman" w:hAnsi="Times New Roman" w:cs="Times New Roman"/>
            <w:sz w:val="24"/>
            <w:szCs w:val="24"/>
          </w:rPr>
          <w:delText>Federal programs</w:delText>
        </w:r>
      </w:del>
      <w:ins w:id="12903" w:author="OFFM" w:date="2024-04-16T10:53:00Z">
        <w:r w:rsidRPr="000D237D">
          <w:rPr>
            <w:rFonts w:ascii="Times New Roman" w:eastAsia="Times New Roman" w:hAnsi="Times New Roman" w:cs="Times New Roman"/>
            <w:sz w:val="24"/>
            <w:szCs w:val="24"/>
          </w:rPr>
          <w:t>those</w:t>
        </w:r>
      </w:ins>
      <w:r w:rsidRPr="000D237D">
        <w:rPr>
          <w:rFonts w:ascii="Times New Roman" w:eastAsia="Times New Roman" w:hAnsi="Times New Roman" w:cs="Times New Roman"/>
          <w:sz w:val="24"/>
          <w:szCs w:val="24"/>
        </w:rPr>
        <w:t xml:space="preserve"> recently audited as major programs without audit findings.</w:t>
      </w:r>
      <w:del w:id="12904" w:author="OFFM" w:date="2024-04-16T10:53:00Z">
        <w:r w:rsidR="00817C00" w:rsidRPr="00F74592">
          <w:rPr>
            <w:rFonts w:ascii="Times New Roman" w:hAnsi="Times New Roman" w:cs="Times New Roman"/>
            <w:sz w:val="24"/>
            <w:szCs w:val="24"/>
          </w:rPr>
          <w:delText xml:space="preserve"> </w:delText>
        </w:r>
      </w:del>
    </w:p>
    <w:p w14:paraId="6F98B30B" w14:textId="77777777" w:rsidR="00817C00" w:rsidRPr="00F74592" w:rsidRDefault="00F2264C" w:rsidP="00701F7C">
      <w:pPr>
        <w:spacing w:after="0" w:line="480" w:lineRule="auto"/>
        <w:ind w:firstLine="720"/>
        <w:contextualSpacing/>
        <w:rPr>
          <w:del w:id="12905"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(c) </w:t>
      </w:r>
      <w:r w:rsidRPr="00A63D45">
        <w:rPr>
          <w:rFonts w:ascii="Times New Roman" w:hAnsi="Times New Roman"/>
          <w:i/>
          <w:sz w:val="24"/>
        </w:rPr>
        <w:t xml:space="preserve">Oversight exercised by Federal agencies and pass-through entities. </w:t>
      </w:r>
    </w:p>
    <w:p w14:paraId="0DB27957" w14:textId="6D1D316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w:t>
      </w:r>
      <w:del w:id="12906" w:author="OFFM" w:date="2024-04-16T10:53:00Z">
        <w:r w:rsidR="00817C00" w:rsidRPr="00F74592">
          <w:rPr>
            <w:rFonts w:ascii="Times New Roman" w:hAnsi="Times New Roman" w:cs="Times New Roman"/>
            <w:sz w:val="24"/>
            <w:szCs w:val="24"/>
          </w:rPr>
          <w:delText>Oversight</w:delText>
        </w:r>
      </w:del>
      <w:ins w:id="12907" w:author="OFFM" w:date="2024-04-16T10:53:00Z">
        <w:r w:rsidRPr="000D237D">
          <w:rPr>
            <w:rFonts w:ascii="Times New Roman" w:eastAsia="Times New Roman" w:hAnsi="Times New Roman" w:cs="Times New Roman"/>
            <w:sz w:val="24"/>
            <w:szCs w:val="24"/>
          </w:rPr>
          <w:t>The oversight</w:t>
        </w:r>
      </w:ins>
      <w:r w:rsidRPr="000D237D">
        <w:rPr>
          <w:rFonts w:ascii="Times New Roman" w:eastAsia="Times New Roman" w:hAnsi="Times New Roman" w:cs="Times New Roman"/>
          <w:sz w:val="24"/>
          <w:szCs w:val="24"/>
        </w:rPr>
        <w:t xml:space="preserve"> exercised by Federal agencies or pass-through entities </w:t>
      </w:r>
      <w:del w:id="12908" w:author="OFFM" w:date="2024-04-16T10:53:00Z">
        <w:r w:rsidR="00817C00" w:rsidRPr="00F74592">
          <w:rPr>
            <w:rFonts w:ascii="Times New Roman" w:hAnsi="Times New Roman" w:cs="Times New Roman"/>
            <w:sz w:val="24"/>
            <w:szCs w:val="24"/>
          </w:rPr>
          <w:delText>could</w:delText>
        </w:r>
      </w:del>
      <w:ins w:id="12909" w:author="OFFM" w:date="2024-04-16T10:53:00Z">
        <w:r w:rsidRPr="000D237D">
          <w:rPr>
            <w:rFonts w:ascii="Times New Roman" w:eastAsia="Times New Roman" w:hAnsi="Times New Roman" w:cs="Times New Roman"/>
            <w:sz w:val="24"/>
            <w:szCs w:val="24"/>
          </w:rPr>
          <w:t>may</w:t>
        </w:r>
      </w:ins>
      <w:r w:rsidRPr="000D237D">
        <w:rPr>
          <w:rFonts w:ascii="Times New Roman" w:eastAsia="Times New Roman" w:hAnsi="Times New Roman" w:cs="Times New Roman"/>
          <w:sz w:val="24"/>
          <w:szCs w:val="24"/>
        </w:rPr>
        <w:t xml:space="preserve"> be used to assess risk. For example, recent monitoring or other reviews performed by an oversight entity that disclosed no significant problems would indicate lower risk, whereas monitoring that disclosed significant problems would indicate higher risk. </w:t>
      </w:r>
    </w:p>
    <w:p w14:paraId="12E5A532" w14:textId="1958571C"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w:t>
      </w:r>
      <w:del w:id="12910" w:author="OFFM" w:date="2024-04-16T10:53:00Z">
        <w:r w:rsidR="00817C00" w:rsidRPr="00F74592">
          <w:rPr>
            <w:rFonts w:ascii="Times New Roman" w:hAnsi="Times New Roman" w:cs="Times New Roman"/>
            <w:sz w:val="24"/>
            <w:szCs w:val="24"/>
          </w:rPr>
          <w:delText>Federal agencies, with</w:delText>
        </w:r>
      </w:del>
      <w:ins w:id="12911" w:author="OFFM" w:date="2024-04-16T10:53:00Z">
        <w:r w:rsidRPr="000D237D">
          <w:rPr>
            <w:rFonts w:ascii="Times New Roman" w:eastAsia="Times New Roman" w:hAnsi="Times New Roman" w:cs="Times New Roman"/>
            <w:sz w:val="24"/>
            <w:szCs w:val="24"/>
          </w:rPr>
          <w:t>With</w:t>
        </w:r>
      </w:ins>
      <w:r w:rsidRPr="000D237D">
        <w:rPr>
          <w:rFonts w:ascii="Times New Roman" w:eastAsia="Times New Roman" w:hAnsi="Times New Roman" w:cs="Times New Roman"/>
          <w:sz w:val="24"/>
          <w:szCs w:val="24"/>
        </w:rPr>
        <w:t xml:space="preserve"> the concurrence of OMB, </w:t>
      </w:r>
      <w:ins w:id="12912" w:author="OFFM" w:date="2024-04-16T10:53:00Z">
        <w:r w:rsidRPr="000D237D">
          <w:rPr>
            <w:rFonts w:ascii="Times New Roman" w:eastAsia="Times New Roman" w:hAnsi="Times New Roman" w:cs="Times New Roman"/>
            <w:sz w:val="24"/>
            <w:szCs w:val="24"/>
          </w:rPr>
          <w:t xml:space="preserve">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agency </w:t>
        </w:r>
      </w:ins>
      <w:r w:rsidRPr="000D237D">
        <w:rPr>
          <w:rFonts w:ascii="Times New Roman" w:eastAsia="Times New Roman" w:hAnsi="Times New Roman" w:cs="Times New Roman"/>
          <w:sz w:val="24"/>
          <w:szCs w:val="24"/>
        </w:rPr>
        <w:t xml:space="preserve">may identify Federal programs that are higher risk. OMB will </w:t>
      </w:r>
      <w:del w:id="12913" w:author="OFFM" w:date="2024-04-16T10:53:00Z">
        <w:r w:rsidR="00817C00" w:rsidRPr="00F74592">
          <w:rPr>
            <w:rFonts w:ascii="Times New Roman" w:hAnsi="Times New Roman" w:cs="Times New Roman"/>
            <w:sz w:val="24"/>
            <w:szCs w:val="24"/>
          </w:rPr>
          <w:delText>provide this identification</w:delText>
        </w:r>
      </w:del>
      <w:ins w:id="12914" w:author="OFFM" w:date="2024-04-16T10:53:00Z">
        <w:r w:rsidRPr="000D237D">
          <w:rPr>
            <w:rFonts w:ascii="Times New Roman" w:eastAsia="Times New Roman" w:hAnsi="Times New Roman" w:cs="Times New Roman"/>
            <w:sz w:val="24"/>
            <w:szCs w:val="24"/>
          </w:rPr>
          <w:t>identify these Federal programs</w:t>
        </w:r>
      </w:ins>
      <w:r w:rsidRPr="000D237D">
        <w:rPr>
          <w:rFonts w:ascii="Times New Roman" w:eastAsia="Times New Roman" w:hAnsi="Times New Roman" w:cs="Times New Roman"/>
          <w:sz w:val="24"/>
          <w:szCs w:val="24"/>
        </w:rPr>
        <w:t xml:space="preserve"> in the compliance supplement.</w:t>
      </w:r>
      <w:del w:id="12915" w:author="OFFM" w:date="2024-04-16T10:53:00Z">
        <w:r w:rsidR="00817C00" w:rsidRPr="00F74592">
          <w:rPr>
            <w:rFonts w:ascii="Times New Roman" w:hAnsi="Times New Roman" w:cs="Times New Roman"/>
            <w:sz w:val="24"/>
            <w:szCs w:val="24"/>
          </w:rPr>
          <w:delText xml:space="preserve"> </w:delText>
        </w:r>
      </w:del>
    </w:p>
    <w:p w14:paraId="6D128A3C" w14:textId="77777777" w:rsidR="00817C00" w:rsidRPr="00F74592" w:rsidRDefault="00F2264C" w:rsidP="00701F7C">
      <w:pPr>
        <w:spacing w:after="0" w:line="480" w:lineRule="auto"/>
        <w:ind w:firstLine="720"/>
        <w:contextualSpacing/>
        <w:rPr>
          <w:del w:id="12916" w:author="OFFM" w:date="2024-04-16T10:53:00Z"/>
          <w:rFonts w:ascii="Times New Roman" w:hAnsi="Times New Roman" w:cs="Times New Roman"/>
          <w:sz w:val="24"/>
          <w:szCs w:val="24"/>
        </w:rPr>
      </w:pPr>
      <w:r w:rsidRPr="000D237D">
        <w:rPr>
          <w:rFonts w:ascii="Times New Roman" w:eastAsia="Times New Roman" w:hAnsi="Times New Roman" w:cs="Times New Roman"/>
          <w:sz w:val="24"/>
          <w:szCs w:val="24"/>
        </w:rPr>
        <w:t xml:space="preserve">(d) </w:t>
      </w:r>
      <w:r w:rsidRPr="00A63D45">
        <w:rPr>
          <w:rFonts w:ascii="Times New Roman" w:hAnsi="Times New Roman"/>
          <w:i/>
          <w:sz w:val="24"/>
        </w:rPr>
        <w:t xml:space="preserve">Inherent risk of the Federal program. </w:t>
      </w:r>
    </w:p>
    <w:p w14:paraId="0EFF378C" w14:textId="2CCE54E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The nature of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may indicate risk. Consideration should be given to the complexity of the program and the extent to which the Federal program contracts for goods and services. For example, Federal programs that disburse funds through third-party contracts or have eligibility criteria may be </w:t>
      </w:r>
      <w:del w:id="12917" w:author="OFFM" w:date="2024-04-16T10:53:00Z">
        <w:r w:rsidR="00817C00" w:rsidRPr="00F74592">
          <w:rPr>
            <w:rFonts w:ascii="Times New Roman" w:hAnsi="Times New Roman" w:cs="Times New Roman"/>
            <w:sz w:val="24"/>
            <w:szCs w:val="24"/>
          </w:rPr>
          <w:delText xml:space="preserve">of </w:delText>
        </w:r>
      </w:del>
      <w:r w:rsidRPr="000D237D">
        <w:rPr>
          <w:rFonts w:ascii="Times New Roman" w:eastAsia="Times New Roman" w:hAnsi="Times New Roman" w:cs="Times New Roman"/>
          <w:sz w:val="24"/>
          <w:szCs w:val="24"/>
        </w:rPr>
        <w:t xml:space="preserve">higher risk. Federal programs primarily involving staff payroll costs may </w:t>
      </w:r>
      <w:del w:id="12918" w:author="OFFM" w:date="2024-04-16T10:53:00Z">
        <w:r w:rsidR="00817C00" w:rsidRPr="00F74592">
          <w:rPr>
            <w:rFonts w:ascii="Times New Roman" w:hAnsi="Times New Roman" w:cs="Times New Roman"/>
            <w:sz w:val="24"/>
            <w:szCs w:val="24"/>
          </w:rPr>
          <w:delText>have</w:delText>
        </w:r>
      </w:del>
      <w:ins w:id="12919" w:author="OFFM" w:date="2024-04-16T10:53:00Z">
        <w:r w:rsidRPr="000D237D">
          <w:rPr>
            <w:rFonts w:ascii="Times New Roman" w:eastAsia="Times New Roman" w:hAnsi="Times New Roman" w:cs="Times New Roman"/>
            <w:sz w:val="24"/>
            <w:szCs w:val="24"/>
          </w:rPr>
          <w:t>be at</w:t>
        </w:r>
      </w:ins>
      <w:r w:rsidRPr="000D237D">
        <w:rPr>
          <w:rFonts w:ascii="Times New Roman" w:eastAsia="Times New Roman" w:hAnsi="Times New Roman" w:cs="Times New Roman"/>
          <w:sz w:val="24"/>
          <w:szCs w:val="24"/>
        </w:rPr>
        <w:t xml:space="preserve"> high risk for noncompliance with </w:t>
      </w:r>
      <w:ins w:id="12920"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requirements of § 200.430</w:t>
      </w:r>
      <w:del w:id="12921"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but otherwise be at low risk.</w:t>
      </w:r>
      <w:del w:id="12922" w:author="OFFM" w:date="2024-04-16T10:53:00Z">
        <w:r w:rsidR="00817C00" w:rsidRPr="00F74592">
          <w:rPr>
            <w:rFonts w:ascii="Times New Roman" w:hAnsi="Times New Roman" w:cs="Times New Roman"/>
            <w:sz w:val="24"/>
            <w:szCs w:val="24"/>
          </w:rPr>
          <w:delText xml:space="preserve"> </w:delText>
        </w:r>
      </w:del>
    </w:p>
    <w:p w14:paraId="7002BB2A" w14:textId="0DB81891"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The phase of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in its </w:t>
      </w:r>
      <w:del w:id="12923" w:author="OFFM" w:date="2024-04-16T10:53:00Z">
        <w:r w:rsidR="00817C00" w:rsidRPr="00F74592">
          <w:rPr>
            <w:rFonts w:ascii="Times New Roman" w:hAnsi="Times New Roman" w:cs="Times New Roman"/>
            <w:sz w:val="24"/>
            <w:szCs w:val="24"/>
          </w:rPr>
          <w:delText>life cycle</w:delText>
        </w:r>
      </w:del>
      <w:ins w:id="12924" w:author="OFFM" w:date="2024-04-16T10:53:00Z">
        <w:r w:rsidRPr="000D237D">
          <w:rPr>
            <w:rFonts w:ascii="Times New Roman" w:eastAsia="Times New Roman" w:hAnsi="Times New Roman" w:cs="Times New Roman"/>
            <w:sz w:val="24"/>
            <w:szCs w:val="24"/>
          </w:rPr>
          <w:t>lifecycle</w:t>
        </w:r>
      </w:ins>
      <w:r w:rsidRPr="000D237D">
        <w:rPr>
          <w:rFonts w:ascii="Times New Roman" w:eastAsia="Times New Roman" w:hAnsi="Times New Roman" w:cs="Times New Roman"/>
          <w:sz w:val="24"/>
          <w:szCs w:val="24"/>
        </w:rPr>
        <w:t xml:space="preserve"> at the Federal agency may indicate risk. For example, a new Federal program with new or interim regulations may have </w:t>
      </w:r>
      <w:r w:rsidRPr="000D237D">
        <w:rPr>
          <w:rFonts w:ascii="Times New Roman" w:eastAsia="Times New Roman" w:hAnsi="Times New Roman" w:cs="Times New Roman"/>
          <w:sz w:val="24"/>
          <w:szCs w:val="24"/>
        </w:rPr>
        <w:lastRenderedPageBreak/>
        <w:t>higher risk than an established program with time-tested regulations. Also, significant changes in Federal programs, statutes, regulations, or the terms and conditions of Federal awards may increase risk.</w:t>
      </w:r>
      <w:del w:id="12925" w:author="OFFM" w:date="2024-04-16T10:53:00Z">
        <w:r w:rsidR="00817C00" w:rsidRPr="00F74592">
          <w:rPr>
            <w:rFonts w:ascii="Times New Roman" w:hAnsi="Times New Roman" w:cs="Times New Roman"/>
            <w:sz w:val="24"/>
            <w:szCs w:val="24"/>
          </w:rPr>
          <w:delText xml:space="preserve"> </w:delText>
        </w:r>
      </w:del>
    </w:p>
    <w:p w14:paraId="33D33B23" w14:textId="2DAC667F"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(3) The phase of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in its </w:t>
      </w:r>
      <w:del w:id="12926" w:author="OFFM" w:date="2024-04-16T10:53:00Z">
        <w:r w:rsidR="00817C00" w:rsidRPr="00F74592">
          <w:rPr>
            <w:rFonts w:ascii="Times New Roman" w:hAnsi="Times New Roman" w:cs="Times New Roman"/>
            <w:sz w:val="24"/>
            <w:szCs w:val="24"/>
          </w:rPr>
          <w:delText>life cycle</w:delText>
        </w:r>
      </w:del>
      <w:ins w:id="12927" w:author="OFFM" w:date="2024-04-16T10:53:00Z">
        <w:r w:rsidRPr="000D237D">
          <w:rPr>
            <w:rFonts w:ascii="Times New Roman" w:eastAsia="Times New Roman" w:hAnsi="Times New Roman" w:cs="Times New Roman"/>
            <w:sz w:val="24"/>
            <w:szCs w:val="24"/>
          </w:rPr>
          <w:t>lifecycle</w:t>
        </w:r>
      </w:ins>
      <w:r w:rsidRPr="000D237D">
        <w:rPr>
          <w:rFonts w:ascii="Times New Roman" w:eastAsia="Times New Roman" w:hAnsi="Times New Roman" w:cs="Times New Roman"/>
          <w:sz w:val="24"/>
          <w:szCs w:val="24"/>
        </w:rPr>
        <w:t xml:space="preserve"> at the auditee may indicate risk. For example, during the first and last years that an auditee participates in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program, the risk may be higher due to </w:t>
      </w:r>
      <w:ins w:id="12928" w:author="OFFM" w:date="2024-04-16T10:53:00Z">
        <w:r w:rsidRPr="000D237D">
          <w:rPr>
            <w:rFonts w:ascii="Times New Roman" w:eastAsia="Times New Roman" w:hAnsi="Times New Roman" w:cs="Times New Roman"/>
            <w:sz w:val="24"/>
            <w:szCs w:val="24"/>
          </w:rPr>
          <w:t xml:space="preserve">the </w:t>
        </w:r>
      </w:ins>
      <w:r w:rsidRPr="000D237D">
        <w:rPr>
          <w:rFonts w:ascii="Times New Roman" w:eastAsia="Times New Roman" w:hAnsi="Times New Roman" w:cs="Times New Roman"/>
          <w:sz w:val="24"/>
          <w:szCs w:val="24"/>
        </w:rPr>
        <w:t>start-up or closeout of program activities and staff.</w:t>
      </w:r>
      <w:del w:id="12929" w:author="OFFM" w:date="2024-04-16T10:53:00Z">
        <w:r w:rsidR="00817C00" w:rsidRPr="00F74592">
          <w:rPr>
            <w:rFonts w:ascii="Times New Roman" w:hAnsi="Times New Roman" w:cs="Times New Roman"/>
            <w:sz w:val="24"/>
            <w:szCs w:val="24"/>
          </w:rPr>
          <w:delText xml:space="preserve"> </w:delText>
        </w:r>
      </w:del>
    </w:p>
    <w:p w14:paraId="49907160"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(4) Type B programs with larger Federal awards expended would be of higher risk than programs with substantially smaller Federal awards expended. </w:t>
      </w:r>
    </w:p>
    <w:p w14:paraId="455A4A8A" w14:textId="77777777" w:rsidR="000B5224" w:rsidRPr="000D237D" w:rsidRDefault="00F2264C" w:rsidP="000B5224">
      <w:pPr>
        <w:spacing w:after="0" w:line="480" w:lineRule="auto"/>
        <w:contextualSpacing/>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200.520 Criteria for a low-risk auditee.</w:t>
      </w:r>
    </w:p>
    <w:p w14:paraId="33EA61BB" w14:textId="49E4D2AE" w:rsidR="000B5224" w:rsidRPr="000D237D" w:rsidRDefault="00F2264C" w:rsidP="00A63D45">
      <w:pPr>
        <w:spacing w:after="0" w:line="480" w:lineRule="auto"/>
        <w:ind w:firstLine="720"/>
        <w:contextualSpacing/>
        <w:outlineLvl w:val="1"/>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An auditee that meets all of the following conditions for each of the preceding two audit periods must qualify as a low-risk auditee and be eligible for reduced audit coverage in accordance with § 200.518.</w:t>
      </w:r>
      <w:del w:id="12930" w:author="OFFM" w:date="2024-04-16T10:53:00Z">
        <w:r w:rsidR="00817C00" w:rsidRPr="00F74592">
          <w:rPr>
            <w:rFonts w:ascii="Times New Roman" w:hAnsi="Times New Roman" w:cs="Times New Roman"/>
            <w:sz w:val="24"/>
            <w:szCs w:val="24"/>
          </w:rPr>
          <w:delText xml:space="preserve"> </w:delText>
        </w:r>
      </w:del>
    </w:p>
    <w:p w14:paraId="41B4155B" w14:textId="5FBACEE9"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(a) Single audits were performed on an annual basis in accordance with the provisions of this </w:t>
      </w:r>
      <w:del w:id="12931" w:author="OFFM" w:date="2024-04-16T10:53:00Z">
        <w:r w:rsidR="00817C00" w:rsidRPr="00F74592">
          <w:rPr>
            <w:rFonts w:ascii="Times New Roman" w:hAnsi="Times New Roman" w:cs="Times New Roman"/>
            <w:sz w:val="24"/>
            <w:szCs w:val="24"/>
          </w:rPr>
          <w:delText>Subpart</w:delText>
        </w:r>
      </w:del>
      <w:ins w:id="12932" w:author="OFFM" w:date="2024-04-16T10:53:00Z">
        <w:r w:rsidRPr="000D237D">
          <w:rPr>
            <w:rFonts w:ascii="Times New Roman" w:eastAsia="Times New Roman" w:hAnsi="Times New Roman" w:cs="Times New Roman"/>
            <w:sz w:val="24"/>
            <w:szCs w:val="24"/>
          </w:rPr>
          <w:t>subpart</w:t>
        </w:r>
      </w:ins>
      <w:r w:rsidRPr="000D237D">
        <w:rPr>
          <w:rFonts w:ascii="Times New Roman" w:eastAsia="Times New Roman" w:hAnsi="Times New Roman" w:cs="Times New Roman"/>
          <w:sz w:val="24"/>
          <w:szCs w:val="24"/>
        </w:rPr>
        <w:t>, including submitting the data collection form and the reporting package to the FAC within the timeframe specified in § 200.512. A non-Federal entity that has biennial audits does not qualify as a low-risk auditee.</w:t>
      </w:r>
      <w:del w:id="12933" w:author="OFFM" w:date="2024-04-16T10:53:00Z">
        <w:r w:rsidR="00817C00" w:rsidRPr="00F74592">
          <w:rPr>
            <w:rFonts w:ascii="Times New Roman" w:hAnsi="Times New Roman" w:cs="Times New Roman"/>
            <w:sz w:val="24"/>
            <w:szCs w:val="24"/>
          </w:rPr>
          <w:delText xml:space="preserve"> </w:delText>
        </w:r>
      </w:del>
    </w:p>
    <w:p w14:paraId="34A41668" w14:textId="61ECA3DC" w:rsidR="000B5224" w:rsidRPr="000D237D" w:rsidRDefault="00F2264C" w:rsidP="00A63D45">
      <w:pPr>
        <w:spacing w:after="0" w:line="480" w:lineRule="auto"/>
        <w:ind w:firstLine="720"/>
        <w:rPr>
          <w:rFonts w:ascii="Times New Roman" w:eastAsia="Times New Roman" w:hAnsi="Times New Roman" w:cs="Times New Roman"/>
          <w:sz w:val="24"/>
          <w:szCs w:val="24"/>
        </w:rPr>
      </w:pPr>
      <w:bookmarkStart w:id="12934" w:name="_Hlk157930193"/>
      <w:r w:rsidRPr="000D237D">
        <w:rPr>
          <w:rFonts w:ascii="Times New Roman" w:eastAsia="Times New Roman" w:hAnsi="Times New Roman" w:cs="Times New Roman"/>
          <w:sz w:val="24"/>
          <w:szCs w:val="24"/>
        </w:rPr>
        <w:t xml:space="preserve">(b) The </w:t>
      </w:r>
      <w:del w:id="12935" w:author="OFFM" w:date="2024-04-16T10:53:00Z">
        <w:r w:rsidR="00817C00" w:rsidRPr="00F74592">
          <w:rPr>
            <w:rFonts w:ascii="Times New Roman" w:hAnsi="Times New Roman" w:cs="Times New Roman"/>
            <w:sz w:val="24"/>
            <w:szCs w:val="24"/>
          </w:rPr>
          <w:delText>auditor's</w:delText>
        </w:r>
      </w:del>
      <w:ins w:id="12936"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opinion on whether the financial statements were prepared in accordance with </w:t>
      </w:r>
      <w:del w:id="12937" w:author="OFFM" w:date="2024-04-16T10:53:00Z">
        <w:r w:rsidR="00817C00" w:rsidRPr="00F74592">
          <w:rPr>
            <w:rFonts w:ascii="Times New Roman" w:hAnsi="Times New Roman" w:cs="Times New Roman"/>
            <w:sz w:val="24"/>
            <w:szCs w:val="24"/>
          </w:rPr>
          <w:delText>GAAP, or a basis of</w:delText>
        </w:r>
      </w:del>
      <w:ins w:id="12938" w:author="OFFM" w:date="2024-04-16T10:53:00Z">
        <w:r w:rsidRPr="000D237D">
          <w:rPr>
            <w:rFonts w:ascii="Times New Roman" w:eastAsia="Times New Roman" w:hAnsi="Times New Roman" w:cs="Times New Roman"/>
            <w:sz w:val="24"/>
            <w:szCs w:val="24"/>
          </w:rPr>
          <w:t>generally accepted</w:t>
        </w:r>
      </w:ins>
      <w:r w:rsidRPr="000D237D">
        <w:rPr>
          <w:rFonts w:ascii="Times New Roman" w:eastAsia="Times New Roman" w:hAnsi="Times New Roman" w:cs="Times New Roman"/>
          <w:sz w:val="24"/>
          <w:szCs w:val="24"/>
        </w:rPr>
        <w:t xml:space="preserve"> accounting </w:t>
      </w:r>
      <w:ins w:id="12939" w:author="OFFM" w:date="2024-04-16T10:53:00Z">
        <w:r w:rsidRPr="000D237D">
          <w:rPr>
            <w:rFonts w:ascii="Times New Roman" w:eastAsia="Times New Roman" w:hAnsi="Times New Roman" w:cs="Times New Roman"/>
            <w:sz w:val="24"/>
            <w:szCs w:val="24"/>
          </w:rPr>
          <w:t xml:space="preserve">principles (or a special purpose framework such as cash, modified cash, or regulatory as </w:t>
        </w:r>
      </w:ins>
      <w:r w:rsidRPr="000D237D">
        <w:rPr>
          <w:rFonts w:ascii="Times New Roman" w:eastAsia="Times New Roman" w:hAnsi="Times New Roman" w:cs="Times New Roman"/>
          <w:sz w:val="24"/>
          <w:szCs w:val="24"/>
        </w:rPr>
        <w:t xml:space="preserve">required by </w:t>
      </w:r>
      <w:del w:id="12940" w:author="OFFM" w:date="2024-04-16T10:53:00Z">
        <w:r w:rsidR="00817C00" w:rsidRPr="00F74592">
          <w:rPr>
            <w:rFonts w:ascii="Times New Roman" w:hAnsi="Times New Roman" w:cs="Times New Roman"/>
            <w:sz w:val="24"/>
            <w:szCs w:val="24"/>
          </w:rPr>
          <w:delText>state</w:delText>
        </w:r>
      </w:del>
      <w:ins w:id="12941" w:author="OFFM" w:date="2024-04-16T10:53:00Z">
        <w:r w:rsidRPr="000D237D">
          <w:rPr>
            <w:rFonts w:ascii="Times New Roman" w:eastAsia="Times New Roman" w:hAnsi="Times New Roman" w:cs="Times New Roman"/>
            <w:sz w:val="24"/>
            <w:szCs w:val="24"/>
          </w:rPr>
          <w:t>State</w:t>
        </w:r>
      </w:ins>
      <w:r w:rsidRPr="000D237D">
        <w:rPr>
          <w:rFonts w:ascii="Times New Roman" w:eastAsia="Times New Roman" w:hAnsi="Times New Roman" w:cs="Times New Roman"/>
          <w:sz w:val="24"/>
          <w:szCs w:val="24"/>
        </w:rPr>
        <w:t xml:space="preserve"> law</w:t>
      </w:r>
      <w:del w:id="12942" w:author="OFFM" w:date="2024-04-16T10:53:00Z">
        <w:r w:rsidR="00817C00" w:rsidRPr="00F74592">
          <w:rPr>
            <w:rFonts w:ascii="Times New Roman" w:hAnsi="Times New Roman" w:cs="Times New Roman"/>
            <w:sz w:val="24"/>
            <w:szCs w:val="24"/>
          </w:rPr>
          <w:delText>,</w:delText>
        </w:r>
      </w:del>
      <w:ins w:id="12943"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and the auditor's in</w:t>
      </w:r>
      <w:del w:id="12944" w:author="OFFM" w:date="2024-04-16T10:53:00Z">
        <w:r w:rsidR="00817C00" w:rsidRPr="00F74592">
          <w:rPr>
            <w:rFonts w:ascii="Times New Roman" w:hAnsi="Times New Roman" w:cs="Times New Roman"/>
            <w:sz w:val="24"/>
            <w:szCs w:val="24"/>
          </w:rPr>
          <w:delText xml:space="preserve"> </w:delText>
        </w:r>
      </w:del>
      <w:ins w:id="12945"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relation</w:t>
      </w:r>
      <w:del w:id="12946" w:author="OFFM" w:date="2024-04-16T10:53:00Z">
        <w:r w:rsidR="00817C00" w:rsidRPr="00F74592">
          <w:rPr>
            <w:rFonts w:ascii="Times New Roman" w:hAnsi="Times New Roman" w:cs="Times New Roman"/>
            <w:sz w:val="24"/>
            <w:szCs w:val="24"/>
          </w:rPr>
          <w:delText xml:space="preserve"> </w:delText>
        </w:r>
      </w:del>
      <w:ins w:id="12947"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to opinion on the schedule of expenditures of Federal awards were unmodified.</w:t>
      </w:r>
      <w:del w:id="12948" w:author="OFFM" w:date="2024-04-16T10:53:00Z">
        <w:r w:rsidR="00817C00" w:rsidRPr="00F74592">
          <w:rPr>
            <w:rFonts w:ascii="Times New Roman" w:hAnsi="Times New Roman" w:cs="Times New Roman"/>
            <w:sz w:val="24"/>
            <w:szCs w:val="24"/>
          </w:rPr>
          <w:delText xml:space="preserve"> </w:delText>
        </w:r>
      </w:del>
    </w:p>
    <w:bookmarkEnd w:id="12934"/>
    <w:p w14:paraId="15FC5F29" w14:textId="28F4D129"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(c) </w:t>
      </w:r>
      <w:del w:id="12949" w:author="OFFM" w:date="2024-04-16T10:53:00Z">
        <w:r w:rsidR="00817C00" w:rsidRPr="00F74592">
          <w:rPr>
            <w:rFonts w:ascii="Times New Roman" w:hAnsi="Times New Roman" w:cs="Times New Roman"/>
            <w:sz w:val="24"/>
            <w:szCs w:val="24"/>
          </w:rPr>
          <w:delText>There were no deficiencies in</w:delText>
        </w:r>
      </w:del>
      <w:ins w:id="12950" w:author="OFFM" w:date="2024-04-16T10:53:00Z">
        <w:r w:rsidRPr="000D237D">
          <w:rPr>
            <w:rFonts w:ascii="Times New Roman" w:eastAsia="Times New Roman" w:hAnsi="Times New Roman" w:cs="Times New Roman"/>
            <w:sz w:val="24"/>
            <w:szCs w:val="24"/>
          </w:rPr>
          <w:t>No</w:t>
        </w:r>
      </w:ins>
      <w:r w:rsidRPr="000D237D">
        <w:rPr>
          <w:rFonts w:ascii="Times New Roman" w:eastAsia="Times New Roman" w:hAnsi="Times New Roman" w:cs="Times New Roman"/>
          <w:sz w:val="24"/>
          <w:szCs w:val="24"/>
        </w:rPr>
        <w:t xml:space="preserve"> internal control </w:t>
      </w:r>
      <w:del w:id="12951" w:author="OFFM" w:date="2024-04-16T10:53:00Z">
        <w:r w:rsidR="00817C00" w:rsidRPr="00F74592">
          <w:rPr>
            <w:rFonts w:ascii="Times New Roman" w:hAnsi="Times New Roman" w:cs="Times New Roman"/>
            <w:sz w:val="24"/>
            <w:szCs w:val="24"/>
          </w:rPr>
          <w:delText>which</w:delText>
        </w:r>
      </w:del>
      <w:ins w:id="12952" w:author="OFFM" w:date="2024-04-16T10:53:00Z">
        <w:r w:rsidRPr="000D237D">
          <w:rPr>
            <w:rFonts w:ascii="Times New Roman" w:eastAsia="Times New Roman" w:hAnsi="Times New Roman" w:cs="Times New Roman"/>
            <w:sz w:val="24"/>
            <w:szCs w:val="24"/>
          </w:rPr>
          <w:t>deficiencies</w:t>
        </w:r>
      </w:ins>
      <w:r w:rsidRPr="000D237D">
        <w:rPr>
          <w:rFonts w:ascii="Times New Roman" w:eastAsia="Times New Roman" w:hAnsi="Times New Roman" w:cs="Times New Roman"/>
          <w:sz w:val="24"/>
          <w:szCs w:val="24"/>
        </w:rPr>
        <w:t xml:space="preserve"> were identified as material weaknesses under the requirements of GAGAS.</w:t>
      </w:r>
      <w:del w:id="12953" w:author="OFFM" w:date="2024-04-16T10:53:00Z">
        <w:r w:rsidR="00817C00" w:rsidRPr="00F74592">
          <w:rPr>
            <w:rFonts w:ascii="Times New Roman" w:hAnsi="Times New Roman" w:cs="Times New Roman"/>
            <w:sz w:val="24"/>
            <w:szCs w:val="24"/>
          </w:rPr>
          <w:delText xml:space="preserve"> </w:delText>
        </w:r>
      </w:del>
    </w:p>
    <w:p w14:paraId="0DDB7766" w14:textId="14320C0C"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(d) The auditor did not report a substantial doubt about the </w:t>
      </w:r>
      <w:del w:id="12954" w:author="OFFM" w:date="2024-04-16T10:53:00Z">
        <w:r w:rsidR="00817C00" w:rsidRPr="00F74592">
          <w:rPr>
            <w:rFonts w:ascii="Times New Roman" w:hAnsi="Times New Roman" w:cs="Times New Roman"/>
            <w:sz w:val="24"/>
            <w:szCs w:val="24"/>
          </w:rPr>
          <w:delText>auditee's</w:delText>
        </w:r>
      </w:del>
      <w:ins w:id="12955" w:author="OFFM" w:date="2024-04-16T10:53:00Z">
        <w:r w:rsidRPr="000D237D">
          <w:rPr>
            <w:rFonts w:ascii="Times New Roman" w:eastAsia="Times New Roman" w:hAnsi="Times New Roman" w:cs="Times New Roman"/>
            <w:sz w:val="24"/>
            <w:szCs w:val="24"/>
          </w:rPr>
          <w:t>auditee’s</w:t>
        </w:r>
      </w:ins>
      <w:r w:rsidRPr="000D237D">
        <w:rPr>
          <w:rFonts w:ascii="Times New Roman" w:eastAsia="Times New Roman" w:hAnsi="Times New Roman" w:cs="Times New Roman"/>
          <w:sz w:val="24"/>
          <w:szCs w:val="24"/>
        </w:rPr>
        <w:t xml:space="preserve"> ability to continue as a going concern.</w:t>
      </w:r>
      <w:del w:id="12956" w:author="OFFM" w:date="2024-04-16T10:53:00Z">
        <w:r w:rsidR="00817C00" w:rsidRPr="00F74592">
          <w:rPr>
            <w:rFonts w:ascii="Times New Roman" w:hAnsi="Times New Roman" w:cs="Times New Roman"/>
            <w:sz w:val="24"/>
            <w:szCs w:val="24"/>
          </w:rPr>
          <w:delText xml:space="preserve"> </w:delText>
        </w:r>
      </w:del>
    </w:p>
    <w:p w14:paraId="37802CD1" w14:textId="5F04DF48"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lastRenderedPageBreak/>
        <w:t>(e) None of the Federal programs had audit findings from any of the following in either of the preceding two audit periods in which they were classified as Type A programs:</w:t>
      </w:r>
      <w:del w:id="12957" w:author="OFFM" w:date="2024-04-16T10:53:00Z">
        <w:r w:rsidR="00817C00" w:rsidRPr="00F74592">
          <w:rPr>
            <w:rFonts w:ascii="Times New Roman" w:hAnsi="Times New Roman" w:cs="Times New Roman"/>
            <w:sz w:val="24"/>
            <w:szCs w:val="24"/>
          </w:rPr>
          <w:delText xml:space="preserve"> </w:delText>
        </w:r>
      </w:del>
    </w:p>
    <w:p w14:paraId="4B442092" w14:textId="0A432CDF"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(1) Internal control deficiencies that were identified as material weaknesses in the </w:t>
      </w:r>
      <w:del w:id="12958" w:author="OFFM" w:date="2024-04-16T10:53:00Z">
        <w:r w:rsidR="00817C00" w:rsidRPr="00F74592">
          <w:rPr>
            <w:rFonts w:ascii="Times New Roman" w:hAnsi="Times New Roman" w:cs="Times New Roman"/>
            <w:sz w:val="24"/>
            <w:szCs w:val="24"/>
          </w:rPr>
          <w:delText>auditor's</w:delText>
        </w:r>
      </w:del>
      <w:ins w:id="12959"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report on internal control for major programs as required under § 200.515(c);</w:t>
      </w:r>
      <w:del w:id="12960" w:author="OFFM" w:date="2024-04-16T10:53:00Z">
        <w:r w:rsidR="00817C00" w:rsidRPr="00F74592">
          <w:rPr>
            <w:rFonts w:ascii="Times New Roman" w:hAnsi="Times New Roman" w:cs="Times New Roman"/>
            <w:sz w:val="24"/>
            <w:szCs w:val="24"/>
          </w:rPr>
          <w:delText xml:space="preserve"> </w:delText>
        </w:r>
      </w:del>
    </w:p>
    <w:p w14:paraId="0FA2684B" w14:textId="4E659562"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 xml:space="preserve">(2) A modified opinion on a major program in the </w:t>
      </w:r>
      <w:del w:id="12961" w:author="OFFM" w:date="2024-04-16T10:53:00Z">
        <w:r w:rsidR="00817C00" w:rsidRPr="00F74592">
          <w:rPr>
            <w:rFonts w:ascii="Times New Roman" w:hAnsi="Times New Roman" w:cs="Times New Roman"/>
            <w:sz w:val="24"/>
            <w:szCs w:val="24"/>
          </w:rPr>
          <w:delText>auditor's</w:delText>
        </w:r>
      </w:del>
      <w:ins w:id="12962" w:author="OFFM" w:date="2024-04-16T10:53:00Z">
        <w:r w:rsidRPr="000D237D">
          <w:rPr>
            <w:rFonts w:ascii="Times New Roman" w:eastAsia="Times New Roman" w:hAnsi="Times New Roman" w:cs="Times New Roman"/>
            <w:sz w:val="24"/>
            <w:szCs w:val="24"/>
          </w:rPr>
          <w:t>auditor’s</w:t>
        </w:r>
      </w:ins>
      <w:r w:rsidRPr="000D237D">
        <w:rPr>
          <w:rFonts w:ascii="Times New Roman" w:eastAsia="Times New Roman" w:hAnsi="Times New Roman" w:cs="Times New Roman"/>
          <w:sz w:val="24"/>
          <w:szCs w:val="24"/>
        </w:rPr>
        <w:t xml:space="preserve"> report on major programs as required under § 200.515(c); or</w:t>
      </w:r>
      <w:del w:id="12963" w:author="OFFM" w:date="2024-04-16T10:53:00Z">
        <w:r w:rsidR="00817C00" w:rsidRPr="00F74592">
          <w:rPr>
            <w:rFonts w:ascii="Times New Roman" w:hAnsi="Times New Roman" w:cs="Times New Roman"/>
            <w:sz w:val="24"/>
            <w:szCs w:val="24"/>
          </w:rPr>
          <w:delText xml:space="preserve"> </w:delText>
        </w:r>
      </w:del>
    </w:p>
    <w:p w14:paraId="6487C442" w14:textId="77777777"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(3) Known or likely questioned costs that exceeded five percent</w:t>
      </w:r>
      <w:ins w:id="12964" w:author="OFFM" w:date="2024-04-16T10:53:00Z">
        <w:r w:rsidRPr="000D237D">
          <w:rPr>
            <w:rFonts w:ascii="Times New Roman" w:eastAsia="Times New Roman" w:hAnsi="Times New Roman" w:cs="Times New Roman"/>
            <w:sz w:val="24"/>
            <w:szCs w:val="24"/>
          </w:rPr>
          <w:t xml:space="preserve"> (.05)</w:t>
        </w:r>
      </w:ins>
      <w:r w:rsidRPr="000D237D">
        <w:rPr>
          <w:rFonts w:ascii="Times New Roman" w:eastAsia="Times New Roman" w:hAnsi="Times New Roman" w:cs="Times New Roman"/>
          <w:sz w:val="24"/>
          <w:szCs w:val="24"/>
        </w:rPr>
        <w:t xml:space="preserve"> of the total Federal awards expended for a Type A program during the audit period. </w:t>
      </w:r>
    </w:p>
    <w:p w14:paraId="47810EF6" w14:textId="77777777" w:rsidR="000B5224" w:rsidRPr="000D237D" w:rsidRDefault="00F2264C" w:rsidP="00A63D45">
      <w:pPr>
        <w:spacing w:after="0" w:line="480" w:lineRule="auto"/>
        <w:contextualSpacing/>
        <w:outlineLvl w:val="2"/>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Management Decisions</w:t>
      </w:r>
    </w:p>
    <w:p w14:paraId="3D27DE4A" w14:textId="2A20A7D2" w:rsidR="000B5224" w:rsidRPr="000D237D" w:rsidRDefault="00F2264C" w:rsidP="00A63D45">
      <w:pPr>
        <w:spacing w:after="0" w:line="480" w:lineRule="auto"/>
        <w:contextualSpacing/>
        <w:outlineLvl w:val="1"/>
        <w:rPr>
          <w:rFonts w:ascii="Times New Roman" w:eastAsia="Times New Roman" w:hAnsi="Times New Roman" w:cs="Times New Roman"/>
          <w:b/>
          <w:bCs/>
          <w:sz w:val="24"/>
          <w:szCs w:val="24"/>
        </w:rPr>
      </w:pPr>
      <w:r w:rsidRPr="000D237D">
        <w:rPr>
          <w:rFonts w:ascii="Times New Roman" w:eastAsia="Times New Roman" w:hAnsi="Times New Roman" w:cs="Times New Roman"/>
          <w:b/>
          <w:bCs/>
          <w:sz w:val="24"/>
          <w:szCs w:val="24"/>
        </w:rPr>
        <w:t xml:space="preserve">§ 200.521 Management </w:t>
      </w:r>
      <w:del w:id="12965" w:author="OFFM" w:date="2024-04-16T10:53:00Z">
        <w:r w:rsidR="00817C00" w:rsidRPr="00701F7C">
          <w:rPr>
            <w:rFonts w:ascii="Times New Roman" w:hAnsi="Times New Roman" w:cs="Times New Roman"/>
            <w:b/>
            <w:bCs/>
            <w:sz w:val="24"/>
            <w:szCs w:val="24"/>
          </w:rPr>
          <w:delText>decision</w:delText>
        </w:r>
      </w:del>
      <w:ins w:id="12966" w:author="OFFM" w:date="2024-04-16T10:53:00Z">
        <w:r w:rsidRPr="000D237D">
          <w:rPr>
            <w:rFonts w:ascii="Times New Roman" w:eastAsia="Times New Roman" w:hAnsi="Times New Roman" w:cs="Times New Roman"/>
            <w:b/>
            <w:bCs/>
            <w:sz w:val="24"/>
            <w:szCs w:val="24"/>
          </w:rPr>
          <w:t>decisions</w:t>
        </w:r>
      </w:ins>
      <w:r w:rsidRPr="000D237D">
        <w:rPr>
          <w:rFonts w:ascii="Times New Roman" w:eastAsia="Times New Roman" w:hAnsi="Times New Roman" w:cs="Times New Roman"/>
          <w:b/>
          <w:bCs/>
          <w:sz w:val="24"/>
          <w:szCs w:val="24"/>
        </w:rPr>
        <w:t>.</w:t>
      </w:r>
    </w:p>
    <w:p w14:paraId="3D879E71" w14:textId="52FE526C"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(a)</w:t>
      </w:r>
      <w:r w:rsidRPr="00A63D45">
        <w:rPr>
          <w:rFonts w:ascii="Times New Roman" w:hAnsi="Times New Roman"/>
          <w:i/>
          <w:sz w:val="24"/>
        </w:rPr>
        <w:t xml:space="preserve"> General.</w:t>
      </w:r>
      <w:r w:rsidRPr="000D237D">
        <w:rPr>
          <w:rFonts w:ascii="Times New Roman" w:eastAsia="Times New Roman" w:hAnsi="Times New Roman" w:cs="Times New Roman"/>
          <w:sz w:val="24"/>
          <w:szCs w:val="24"/>
        </w:rPr>
        <w:t xml:space="preserve"> The management decision must clearly state whether or not the audit finding is sustained, the reasons for the decision, and the expected auditee action to repay disallowed costs, make financial adjustments</w:t>
      </w:r>
      <w:del w:id="12967" w:author="OFFM" w:date="2024-04-16T10:53:00Z">
        <w:r w:rsidR="00817C00" w:rsidRPr="00F74592">
          <w:rPr>
            <w:rFonts w:ascii="Times New Roman" w:hAnsi="Times New Roman" w:cs="Times New Roman"/>
            <w:sz w:val="24"/>
            <w:szCs w:val="24"/>
          </w:rPr>
          <w:delText>,</w:delText>
        </w:r>
      </w:del>
      <w:r w:rsidRPr="000D237D">
        <w:rPr>
          <w:rFonts w:ascii="Times New Roman" w:eastAsia="Times New Roman" w:hAnsi="Times New Roman" w:cs="Times New Roman"/>
          <w:sz w:val="24"/>
          <w:szCs w:val="24"/>
        </w:rPr>
        <w:t xml:space="preserve"> or take other action. If the auditee has not completed corrective action, a timetable for follow-up should be given. Prior to issuing the management decision, the Federal agency or pass-through entity may request additional information or documentation from the auditee, including a request for auditor assurance related to the documentation, as a way of mitigating disallowed costs. The management decision should describe any appeal process available to the auditee. While not required, the Federal agency or pass-through entity may also issue a management decision on findings relating to the financial statements</w:t>
      </w:r>
      <w:ins w:id="12968" w:author="OFFM" w:date="2024-04-16T10:53:00Z">
        <w:r w:rsidRPr="000D237D">
          <w:rPr>
            <w:rFonts w:ascii="Times New Roman" w:eastAsia="Times New Roman" w:hAnsi="Times New Roman" w:cs="Times New Roman"/>
            <w:sz w:val="24"/>
            <w:szCs w:val="24"/>
          </w:rPr>
          <w:t>,</w:t>
        </w:r>
      </w:ins>
      <w:r w:rsidRPr="000D237D">
        <w:rPr>
          <w:rFonts w:ascii="Times New Roman" w:eastAsia="Times New Roman" w:hAnsi="Times New Roman" w:cs="Times New Roman"/>
          <w:sz w:val="24"/>
          <w:szCs w:val="24"/>
        </w:rPr>
        <w:t xml:space="preserve"> which are required to be reported in accordance with GAGAS.</w:t>
      </w:r>
      <w:del w:id="12969" w:author="OFFM" w:date="2024-04-16T10:53:00Z">
        <w:r w:rsidR="00817C00" w:rsidRPr="00F74592">
          <w:rPr>
            <w:rFonts w:ascii="Times New Roman" w:hAnsi="Times New Roman" w:cs="Times New Roman"/>
            <w:sz w:val="24"/>
            <w:szCs w:val="24"/>
          </w:rPr>
          <w:delText xml:space="preserve"> </w:delText>
        </w:r>
      </w:del>
    </w:p>
    <w:p w14:paraId="16D61B90" w14:textId="719D4959"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(b)</w:t>
      </w:r>
      <w:r w:rsidRPr="00A63D45">
        <w:rPr>
          <w:rFonts w:ascii="Times New Roman" w:hAnsi="Times New Roman"/>
          <w:i/>
          <w:sz w:val="24"/>
        </w:rPr>
        <w:t xml:space="preserve"> Federal agency.</w:t>
      </w:r>
      <w:r w:rsidRPr="000D237D">
        <w:rPr>
          <w:rFonts w:ascii="Times New Roman" w:eastAsia="Times New Roman" w:hAnsi="Times New Roman" w:cs="Times New Roman"/>
          <w:sz w:val="24"/>
          <w:szCs w:val="24"/>
        </w:rPr>
        <w:t xml:space="preserve"> </w:t>
      </w:r>
      <w:del w:id="12970" w:author="OFFM" w:date="2024-04-16T10:53:00Z">
        <w:r w:rsidR="00817C00" w:rsidRPr="00F74592">
          <w:rPr>
            <w:rFonts w:ascii="Times New Roman" w:hAnsi="Times New Roman" w:cs="Times New Roman"/>
            <w:sz w:val="24"/>
            <w:szCs w:val="24"/>
          </w:rPr>
          <w:delText>As provided in § 200.513(a)(3)(vii), the</w:delText>
        </w:r>
      </w:del>
      <w:ins w:id="12971" w:author="OFFM" w:date="2024-04-16T10:53:00Z">
        <w:r w:rsidRPr="000D237D">
          <w:rPr>
            <w:rFonts w:ascii="Times New Roman" w:eastAsia="Times New Roman" w:hAnsi="Times New Roman" w:cs="Times New Roman"/>
            <w:sz w:val="24"/>
            <w:szCs w:val="24"/>
          </w:rPr>
          <w:t>The</w:t>
        </w:r>
      </w:ins>
      <w:r w:rsidRPr="000D237D">
        <w:rPr>
          <w:rFonts w:ascii="Times New Roman" w:eastAsia="Times New Roman" w:hAnsi="Times New Roman" w:cs="Times New Roman"/>
          <w:sz w:val="24"/>
          <w:szCs w:val="24"/>
        </w:rPr>
        <w:t xml:space="preserve"> cognizant agency for audit </w:t>
      </w:r>
      <w:del w:id="12972" w:author="OFFM" w:date="2024-04-16T10:53:00Z">
        <w:r w:rsidR="00817C00" w:rsidRPr="00F74592">
          <w:rPr>
            <w:rFonts w:ascii="Times New Roman" w:hAnsi="Times New Roman" w:cs="Times New Roman"/>
            <w:sz w:val="24"/>
            <w:szCs w:val="24"/>
          </w:rPr>
          <w:delText>must be</w:delText>
        </w:r>
      </w:del>
      <w:ins w:id="12973" w:author="OFFM" w:date="2024-04-16T10:53:00Z">
        <w:r w:rsidRPr="000D237D">
          <w:rPr>
            <w:rFonts w:ascii="Times New Roman" w:eastAsia="Times New Roman" w:hAnsi="Times New Roman" w:cs="Times New Roman"/>
            <w:sz w:val="24"/>
            <w:szCs w:val="24"/>
          </w:rPr>
          <w:t>is</w:t>
        </w:r>
      </w:ins>
      <w:r w:rsidRPr="000D237D">
        <w:rPr>
          <w:rFonts w:ascii="Times New Roman" w:eastAsia="Times New Roman" w:hAnsi="Times New Roman" w:cs="Times New Roman"/>
          <w:sz w:val="24"/>
          <w:szCs w:val="24"/>
        </w:rPr>
        <w:t xml:space="preserve"> responsible for coordinating a management decision for audit findings that affect the programs of more than one Federal agency</w:t>
      </w:r>
      <w:del w:id="12974" w:author="OFFM" w:date="2024-04-16T10:53:00Z">
        <w:r w:rsidR="00817C00" w:rsidRPr="00F74592">
          <w:rPr>
            <w:rFonts w:ascii="Times New Roman" w:hAnsi="Times New Roman" w:cs="Times New Roman"/>
            <w:sz w:val="24"/>
            <w:szCs w:val="24"/>
          </w:rPr>
          <w:delText>. As provided in</w:delText>
        </w:r>
      </w:del>
      <w:ins w:id="12975" w:author="OFFM" w:date="2024-04-16T10:53:00Z">
        <w:r w:rsidRPr="000D237D">
          <w:rPr>
            <w:rFonts w:ascii="Times New Roman" w:eastAsia="Times New Roman" w:hAnsi="Times New Roman" w:cs="Times New Roman"/>
            <w:sz w:val="24"/>
            <w:szCs w:val="24"/>
          </w:rPr>
          <w:t xml:space="preserve"> (see</w:t>
        </w:r>
      </w:ins>
      <w:r w:rsidRPr="000D237D">
        <w:rPr>
          <w:rFonts w:ascii="Times New Roman" w:eastAsia="Times New Roman" w:hAnsi="Times New Roman" w:cs="Times New Roman"/>
          <w:sz w:val="24"/>
          <w:szCs w:val="24"/>
        </w:rPr>
        <w:t xml:space="preserve"> § 200.513(</w:t>
      </w:r>
      <w:del w:id="12976" w:author="OFFM" w:date="2024-04-16T10:53:00Z">
        <w:r w:rsidR="00817C00" w:rsidRPr="00F74592">
          <w:rPr>
            <w:rFonts w:ascii="Times New Roman" w:hAnsi="Times New Roman" w:cs="Times New Roman"/>
            <w:sz w:val="24"/>
            <w:szCs w:val="24"/>
          </w:rPr>
          <w:delText xml:space="preserve">c)(3)(i), </w:delText>
        </w:r>
      </w:del>
      <w:r w:rsidRPr="000D237D">
        <w:rPr>
          <w:rFonts w:ascii="Times New Roman" w:eastAsia="Times New Roman" w:hAnsi="Times New Roman" w:cs="Times New Roman"/>
          <w:sz w:val="24"/>
          <w:szCs w:val="24"/>
        </w:rPr>
        <w:t>a</w:t>
      </w:r>
      <w:del w:id="12977" w:author="OFFM" w:date="2024-04-16T10:53:00Z">
        <w:r w:rsidR="00817C00" w:rsidRPr="00F74592">
          <w:rPr>
            <w:rFonts w:ascii="Times New Roman" w:hAnsi="Times New Roman" w:cs="Times New Roman"/>
            <w:sz w:val="24"/>
            <w:szCs w:val="24"/>
          </w:rPr>
          <w:delText xml:space="preserve"> Federal </w:delText>
        </w:r>
      </w:del>
      <w:ins w:id="12978" w:author="OFFM" w:date="2024-04-16T10:53:00Z">
        <w:r w:rsidRPr="000D237D">
          <w:rPr>
            <w:rFonts w:ascii="Times New Roman" w:eastAsia="Times New Roman" w:hAnsi="Times New Roman" w:cs="Times New Roman"/>
            <w:sz w:val="24"/>
            <w:szCs w:val="24"/>
          </w:rPr>
          <w:t xml:space="preserve">)(4)(viii)). The </w:t>
        </w:r>
      </w:ins>
      <w:r w:rsidRPr="000D237D">
        <w:rPr>
          <w:rFonts w:ascii="Times New Roman" w:eastAsia="Times New Roman" w:hAnsi="Times New Roman" w:cs="Times New Roman"/>
          <w:sz w:val="24"/>
          <w:szCs w:val="24"/>
        </w:rPr>
        <w:t xml:space="preserve">awarding </w:t>
      </w:r>
      <w:ins w:id="12979" w:author="OFFM" w:date="2024-04-16T10:53:00Z">
        <w:r w:rsidRPr="000D237D">
          <w:rPr>
            <w:rFonts w:ascii="Times New Roman" w:eastAsia="Times New Roman" w:hAnsi="Times New Roman" w:cs="Times New Roman"/>
            <w:sz w:val="24"/>
            <w:szCs w:val="24"/>
          </w:rPr>
          <w:t xml:space="preserve">Federal </w:t>
        </w:r>
      </w:ins>
      <w:r w:rsidRPr="000D237D">
        <w:rPr>
          <w:rFonts w:ascii="Times New Roman" w:eastAsia="Times New Roman" w:hAnsi="Times New Roman" w:cs="Times New Roman"/>
          <w:sz w:val="24"/>
          <w:szCs w:val="24"/>
        </w:rPr>
        <w:t xml:space="preserve">agency is responsible for issuing a management decision for </w:t>
      </w:r>
      <w:ins w:id="12980" w:author="OFFM" w:date="2024-04-16T10:53:00Z">
        <w:r w:rsidRPr="000D237D">
          <w:rPr>
            <w:rFonts w:ascii="Times New Roman" w:eastAsia="Times New Roman" w:hAnsi="Times New Roman" w:cs="Times New Roman"/>
            <w:sz w:val="24"/>
            <w:szCs w:val="24"/>
          </w:rPr>
          <w:lastRenderedPageBreak/>
          <w:t xml:space="preserve">audit </w:t>
        </w:r>
      </w:ins>
      <w:r w:rsidRPr="000D237D">
        <w:rPr>
          <w:rFonts w:ascii="Times New Roman" w:eastAsia="Times New Roman" w:hAnsi="Times New Roman" w:cs="Times New Roman"/>
          <w:sz w:val="24"/>
          <w:szCs w:val="24"/>
        </w:rPr>
        <w:t xml:space="preserve">findings that </w:t>
      </w:r>
      <w:del w:id="12981" w:author="OFFM" w:date="2024-04-16T10:53:00Z">
        <w:r w:rsidR="00817C00" w:rsidRPr="00F74592">
          <w:rPr>
            <w:rFonts w:ascii="Times New Roman" w:hAnsi="Times New Roman" w:cs="Times New Roman"/>
            <w:sz w:val="24"/>
            <w:szCs w:val="24"/>
          </w:rPr>
          <w:delText>relate to</w:delText>
        </w:r>
      </w:del>
      <w:ins w:id="12982" w:author="OFFM" w:date="2024-04-16T10:53:00Z">
        <w:r w:rsidRPr="000D237D">
          <w:rPr>
            <w:rFonts w:ascii="Times New Roman" w:eastAsia="Times New Roman" w:hAnsi="Times New Roman" w:cs="Times New Roman"/>
            <w:sz w:val="24"/>
            <w:szCs w:val="24"/>
          </w:rPr>
          <w:t>affect the</w:t>
        </w:r>
      </w:ins>
      <w:r w:rsidRPr="000D237D">
        <w:rPr>
          <w:rFonts w:ascii="Times New Roman" w:eastAsia="Times New Roman" w:hAnsi="Times New Roman" w:cs="Times New Roman"/>
          <w:sz w:val="24"/>
          <w:szCs w:val="24"/>
        </w:rPr>
        <w:t xml:space="preserve"> Federal awards it makes to </w:t>
      </w:r>
      <w:ins w:id="12983" w:author="OFFM" w:date="2024-04-16T10:53:00Z">
        <w:r w:rsidRPr="000D237D">
          <w:rPr>
            <w:rFonts w:ascii="Times New Roman" w:eastAsia="Times New Roman" w:hAnsi="Times New Roman" w:cs="Times New Roman"/>
            <w:sz w:val="24"/>
            <w:szCs w:val="24"/>
          </w:rPr>
          <w:t xml:space="preserve">a </w:t>
        </w:r>
      </w:ins>
      <w:r w:rsidRPr="000D237D">
        <w:rPr>
          <w:rFonts w:ascii="Times New Roman" w:eastAsia="Times New Roman" w:hAnsi="Times New Roman" w:cs="Times New Roman"/>
          <w:sz w:val="24"/>
          <w:szCs w:val="24"/>
        </w:rPr>
        <w:t xml:space="preserve">non-Federal </w:t>
      </w:r>
      <w:del w:id="12984" w:author="OFFM" w:date="2024-04-16T10:53:00Z">
        <w:r w:rsidR="00817C00" w:rsidRPr="00F74592">
          <w:rPr>
            <w:rFonts w:ascii="Times New Roman" w:hAnsi="Times New Roman" w:cs="Times New Roman"/>
            <w:sz w:val="24"/>
            <w:szCs w:val="24"/>
          </w:rPr>
          <w:delText>entities.</w:delText>
        </w:r>
      </w:del>
      <w:ins w:id="12985" w:author="OFFM" w:date="2024-04-16T10:53:00Z">
        <w:r w:rsidRPr="000D237D">
          <w:rPr>
            <w:rFonts w:ascii="Times New Roman" w:eastAsia="Times New Roman" w:hAnsi="Times New Roman" w:cs="Times New Roman"/>
            <w:sz w:val="24"/>
            <w:szCs w:val="24"/>
          </w:rPr>
          <w:t>entity (see § 200.513(c)(3)(i)).</w:t>
        </w:r>
      </w:ins>
      <w:r w:rsidRPr="000D237D">
        <w:rPr>
          <w:rFonts w:ascii="Times New Roman" w:eastAsia="Times New Roman" w:hAnsi="Times New Roman" w:cs="Times New Roman"/>
          <w:sz w:val="24"/>
          <w:szCs w:val="24"/>
        </w:rPr>
        <w:t xml:space="preserve"> </w:t>
      </w:r>
    </w:p>
    <w:p w14:paraId="2EEC13DE" w14:textId="27B9BF1A"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(c)</w:t>
      </w:r>
      <w:r w:rsidRPr="00A63D45">
        <w:rPr>
          <w:rFonts w:ascii="Times New Roman" w:hAnsi="Times New Roman"/>
          <w:i/>
          <w:sz w:val="24"/>
        </w:rPr>
        <w:t xml:space="preserve"> Pass-through entity.</w:t>
      </w:r>
      <w:r w:rsidRPr="000D237D">
        <w:rPr>
          <w:rFonts w:ascii="Times New Roman" w:eastAsia="Times New Roman" w:hAnsi="Times New Roman" w:cs="Times New Roman"/>
          <w:sz w:val="24"/>
          <w:szCs w:val="24"/>
        </w:rPr>
        <w:t xml:space="preserve"> </w:t>
      </w:r>
      <w:del w:id="12986" w:author="OFFM" w:date="2024-04-16T10:53:00Z">
        <w:r w:rsidR="00817C00" w:rsidRPr="00F74592">
          <w:rPr>
            <w:rFonts w:ascii="Times New Roman" w:hAnsi="Times New Roman" w:cs="Times New Roman"/>
            <w:sz w:val="24"/>
            <w:szCs w:val="24"/>
          </w:rPr>
          <w:delText xml:space="preserve">As provided in § 200.332(d), the </w:delText>
        </w:r>
      </w:del>
      <w:ins w:id="12987" w:author="OFFM" w:date="2024-04-16T10:53:00Z">
        <w:r w:rsidRPr="000D237D">
          <w:rPr>
            <w:rFonts w:ascii="Times New Roman" w:eastAsia="Times New Roman" w:hAnsi="Times New Roman" w:cs="Times New Roman"/>
            <w:sz w:val="24"/>
            <w:szCs w:val="24"/>
          </w:rPr>
          <w:t xml:space="preserve">The </w:t>
        </w:r>
      </w:ins>
      <w:bookmarkStart w:id="12988" w:name="_Hlk162882043"/>
      <w:r w:rsidRPr="000D237D">
        <w:rPr>
          <w:rFonts w:ascii="Times New Roman" w:eastAsia="Times New Roman" w:hAnsi="Times New Roman" w:cs="Times New Roman"/>
          <w:sz w:val="24"/>
          <w:szCs w:val="24"/>
        </w:rPr>
        <w:t xml:space="preserve">pass-through entity </w:t>
      </w:r>
      <w:del w:id="12989" w:author="OFFM" w:date="2024-04-16T10:53:00Z">
        <w:r w:rsidR="00817C00" w:rsidRPr="00F74592">
          <w:rPr>
            <w:rFonts w:ascii="Times New Roman" w:hAnsi="Times New Roman" w:cs="Times New Roman"/>
            <w:sz w:val="24"/>
            <w:szCs w:val="24"/>
          </w:rPr>
          <w:delText>must be</w:delText>
        </w:r>
      </w:del>
      <w:ins w:id="12990" w:author="OFFM" w:date="2024-04-16T10:53:00Z">
        <w:r w:rsidRPr="000D237D">
          <w:rPr>
            <w:rFonts w:ascii="Times New Roman" w:eastAsia="Times New Roman" w:hAnsi="Times New Roman" w:cs="Times New Roman"/>
            <w:sz w:val="24"/>
            <w:szCs w:val="24"/>
          </w:rPr>
          <w:t>is</w:t>
        </w:r>
      </w:ins>
      <w:r w:rsidRPr="000D237D">
        <w:rPr>
          <w:rFonts w:ascii="Times New Roman" w:eastAsia="Times New Roman" w:hAnsi="Times New Roman" w:cs="Times New Roman"/>
          <w:sz w:val="24"/>
          <w:szCs w:val="24"/>
        </w:rPr>
        <w:t xml:space="preserve"> responsible for issuing a management </w:t>
      </w:r>
      <w:bookmarkEnd w:id="12988"/>
      <w:r w:rsidRPr="000D237D">
        <w:rPr>
          <w:rFonts w:ascii="Times New Roman" w:eastAsia="Times New Roman" w:hAnsi="Times New Roman" w:cs="Times New Roman"/>
          <w:sz w:val="24"/>
          <w:szCs w:val="24"/>
        </w:rPr>
        <w:t xml:space="preserve">decision for audit findings that </w:t>
      </w:r>
      <w:del w:id="12991" w:author="OFFM" w:date="2024-04-16T10:53:00Z">
        <w:r w:rsidR="00817C00" w:rsidRPr="00F74592">
          <w:rPr>
            <w:rFonts w:ascii="Times New Roman" w:hAnsi="Times New Roman" w:cs="Times New Roman"/>
            <w:sz w:val="24"/>
            <w:szCs w:val="24"/>
          </w:rPr>
          <w:delText>relate to Federal awards</w:delText>
        </w:r>
      </w:del>
      <w:ins w:id="12992" w:author="OFFM" w:date="2024-04-16T10:53:00Z">
        <w:r w:rsidRPr="000D237D">
          <w:rPr>
            <w:rFonts w:ascii="Times New Roman" w:eastAsia="Times New Roman" w:hAnsi="Times New Roman" w:cs="Times New Roman"/>
            <w:sz w:val="24"/>
            <w:szCs w:val="24"/>
          </w:rPr>
          <w:t>affect subawards</w:t>
        </w:r>
      </w:ins>
      <w:r w:rsidRPr="000D237D">
        <w:rPr>
          <w:rFonts w:ascii="Times New Roman" w:eastAsia="Times New Roman" w:hAnsi="Times New Roman" w:cs="Times New Roman"/>
          <w:sz w:val="24"/>
          <w:szCs w:val="24"/>
        </w:rPr>
        <w:t xml:space="preserve"> it </w:t>
      </w:r>
      <w:del w:id="12993" w:author="OFFM" w:date="2024-04-16T10:53:00Z">
        <w:r w:rsidR="00817C00" w:rsidRPr="00F74592">
          <w:rPr>
            <w:rFonts w:ascii="Times New Roman" w:hAnsi="Times New Roman" w:cs="Times New Roman"/>
            <w:sz w:val="24"/>
            <w:szCs w:val="24"/>
          </w:rPr>
          <w:delText>makes</w:delText>
        </w:r>
      </w:del>
      <w:ins w:id="12994" w:author="OFFM" w:date="2024-04-16T10:53:00Z">
        <w:r w:rsidRPr="000D237D">
          <w:rPr>
            <w:rFonts w:ascii="Times New Roman" w:eastAsia="Times New Roman" w:hAnsi="Times New Roman" w:cs="Times New Roman"/>
            <w:sz w:val="24"/>
            <w:szCs w:val="24"/>
          </w:rPr>
          <w:t>issues</w:t>
        </w:r>
      </w:ins>
      <w:r w:rsidRPr="000D237D">
        <w:rPr>
          <w:rFonts w:ascii="Times New Roman" w:eastAsia="Times New Roman" w:hAnsi="Times New Roman" w:cs="Times New Roman"/>
          <w:sz w:val="24"/>
          <w:szCs w:val="24"/>
        </w:rPr>
        <w:t xml:space="preserve"> to subrecipients</w:t>
      </w:r>
      <w:del w:id="12995" w:author="OFFM" w:date="2024-04-16T10:53:00Z">
        <w:r w:rsidR="00817C00" w:rsidRPr="00F74592">
          <w:rPr>
            <w:rFonts w:ascii="Times New Roman" w:hAnsi="Times New Roman" w:cs="Times New Roman"/>
            <w:sz w:val="24"/>
            <w:szCs w:val="24"/>
          </w:rPr>
          <w:delText>.</w:delText>
        </w:r>
      </w:del>
      <w:ins w:id="12996" w:author="OFFM" w:date="2024-04-16T10:53:00Z">
        <w:r w:rsidRPr="000D237D">
          <w:rPr>
            <w:rFonts w:ascii="Times New Roman" w:eastAsia="Times New Roman" w:hAnsi="Times New Roman" w:cs="Times New Roman"/>
            <w:sz w:val="24"/>
            <w:szCs w:val="24"/>
          </w:rPr>
          <w:t xml:space="preserve"> under a </w:t>
        </w:r>
        <w:proofErr w:type="gramStart"/>
        <w:r w:rsidRPr="000D237D">
          <w:rPr>
            <w:rFonts w:ascii="Times New Roman" w:eastAsia="Times New Roman" w:hAnsi="Times New Roman" w:cs="Times New Roman"/>
            <w:sz w:val="24"/>
            <w:szCs w:val="24"/>
          </w:rPr>
          <w:t>Federal</w:t>
        </w:r>
        <w:proofErr w:type="gramEnd"/>
        <w:r w:rsidRPr="000D237D">
          <w:rPr>
            <w:rFonts w:ascii="Times New Roman" w:eastAsia="Times New Roman" w:hAnsi="Times New Roman" w:cs="Times New Roman"/>
            <w:sz w:val="24"/>
            <w:szCs w:val="24"/>
          </w:rPr>
          <w:t xml:space="preserve"> award (see § 200.332(e)).</w:t>
        </w:r>
      </w:ins>
      <w:r w:rsidRPr="000D237D">
        <w:rPr>
          <w:rFonts w:ascii="Times New Roman" w:eastAsia="Times New Roman" w:hAnsi="Times New Roman" w:cs="Times New Roman"/>
          <w:sz w:val="24"/>
          <w:szCs w:val="24"/>
        </w:rPr>
        <w:t xml:space="preserve"> </w:t>
      </w:r>
    </w:p>
    <w:p w14:paraId="31C2FA19" w14:textId="40839AA4"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(d)</w:t>
      </w:r>
      <w:r w:rsidRPr="00A63D45">
        <w:rPr>
          <w:rFonts w:ascii="Times New Roman" w:hAnsi="Times New Roman"/>
          <w:i/>
          <w:sz w:val="24"/>
        </w:rPr>
        <w:t xml:space="preserve"> Time requirements.</w:t>
      </w:r>
      <w:r w:rsidRPr="000D237D">
        <w:rPr>
          <w:rFonts w:ascii="Times New Roman" w:eastAsia="Times New Roman" w:hAnsi="Times New Roman" w:cs="Times New Roman"/>
          <w:sz w:val="24"/>
          <w:szCs w:val="24"/>
        </w:rPr>
        <w:t xml:space="preserve"> The Federal </w:t>
      </w:r>
      <w:del w:id="12997"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eastAsia="Times New Roman" w:hAnsi="Times New Roman" w:cs="Times New Roman"/>
          <w:sz w:val="24"/>
          <w:szCs w:val="24"/>
        </w:rPr>
        <w:t xml:space="preserve">agency or pass-through entity responsible for issuing a management decision must do so within six months of </w:t>
      </w:r>
      <w:ins w:id="12998" w:author="OFFM" w:date="2024-04-16T10:53:00Z">
        <w:r w:rsidRPr="000D237D">
          <w:rPr>
            <w:rFonts w:ascii="Times New Roman" w:eastAsia="Times New Roman" w:hAnsi="Times New Roman" w:cs="Times New Roman"/>
            <w:sz w:val="24"/>
            <w:szCs w:val="24"/>
          </w:rPr>
          <w:t xml:space="preserve">the FAC’s </w:t>
        </w:r>
      </w:ins>
      <w:r w:rsidRPr="000D237D">
        <w:rPr>
          <w:rFonts w:ascii="Times New Roman" w:eastAsia="Times New Roman" w:hAnsi="Times New Roman" w:cs="Times New Roman"/>
          <w:sz w:val="24"/>
          <w:szCs w:val="24"/>
        </w:rPr>
        <w:t>acceptance of the audit report</w:t>
      </w:r>
      <w:del w:id="12999" w:author="OFFM" w:date="2024-04-16T10:53:00Z">
        <w:r w:rsidR="00817C00" w:rsidRPr="00F74592">
          <w:rPr>
            <w:rFonts w:ascii="Times New Roman" w:hAnsi="Times New Roman" w:cs="Times New Roman"/>
            <w:sz w:val="24"/>
            <w:szCs w:val="24"/>
          </w:rPr>
          <w:delText xml:space="preserve"> by the FAC</w:delText>
        </w:r>
      </w:del>
      <w:r w:rsidRPr="000D237D">
        <w:rPr>
          <w:rFonts w:ascii="Times New Roman" w:eastAsia="Times New Roman" w:hAnsi="Times New Roman" w:cs="Times New Roman"/>
          <w:sz w:val="24"/>
          <w:szCs w:val="24"/>
        </w:rPr>
        <w:t xml:space="preserve">. The auditee must initiate and proceed with corrective action as rapidly as possible and corrective action should begin no later than upon receipt of the audit report. </w:t>
      </w:r>
    </w:p>
    <w:p w14:paraId="200171BE" w14:textId="13D053E2" w:rsidR="000B5224" w:rsidRPr="000D237D" w:rsidRDefault="00F2264C" w:rsidP="00A63D45">
      <w:pPr>
        <w:spacing w:after="0" w:line="480" w:lineRule="auto"/>
        <w:ind w:firstLine="720"/>
        <w:rPr>
          <w:rFonts w:ascii="Times New Roman" w:eastAsia="Times New Roman" w:hAnsi="Times New Roman" w:cs="Times New Roman"/>
          <w:sz w:val="24"/>
          <w:szCs w:val="24"/>
        </w:rPr>
      </w:pPr>
      <w:r w:rsidRPr="000D237D">
        <w:rPr>
          <w:rFonts w:ascii="Times New Roman" w:eastAsia="Times New Roman" w:hAnsi="Times New Roman" w:cs="Times New Roman"/>
          <w:sz w:val="24"/>
          <w:szCs w:val="24"/>
        </w:rPr>
        <w:t>(e)</w:t>
      </w:r>
      <w:r w:rsidRPr="00A63D45">
        <w:rPr>
          <w:rFonts w:ascii="Times New Roman" w:hAnsi="Times New Roman"/>
          <w:i/>
          <w:sz w:val="24"/>
        </w:rPr>
        <w:t xml:space="preserve"> Reference numbers.</w:t>
      </w:r>
      <w:r w:rsidRPr="000D237D">
        <w:rPr>
          <w:rFonts w:ascii="Times New Roman" w:eastAsia="Times New Roman" w:hAnsi="Times New Roman" w:cs="Times New Roman"/>
          <w:sz w:val="24"/>
          <w:szCs w:val="24"/>
        </w:rPr>
        <w:t xml:space="preserve"> Management decisions must include the reference numbers the auditor assigned to each audit finding in accordance with § 200.516(c).</w:t>
      </w:r>
      <w:del w:id="13000" w:author="OFFM" w:date="2024-04-16T10:53:00Z">
        <w:r w:rsidR="00817C00" w:rsidRPr="00F74592">
          <w:rPr>
            <w:rFonts w:ascii="Times New Roman" w:hAnsi="Times New Roman" w:cs="Times New Roman"/>
            <w:sz w:val="24"/>
            <w:szCs w:val="24"/>
          </w:rPr>
          <w:delText xml:space="preserve"> </w:delText>
        </w:r>
      </w:del>
    </w:p>
    <w:bookmarkEnd w:id="2922"/>
    <w:p w14:paraId="17FD6039" w14:textId="3A2EB176" w:rsidR="000B5224" w:rsidRPr="000D237D" w:rsidRDefault="00F2264C" w:rsidP="000B5224">
      <w:pPr>
        <w:spacing w:after="0" w:line="480" w:lineRule="auto"/>
        <w:contextualSpacing/>
        <w:rPr>
          <w:rFonts w:ascii="Times New Roman" w:hAnsi="Times New Roman" w:cs="Times New Roman"/>
          <w:b/>
          <w:bCs/>
          <w:sz w:val="24"/>
          <w:szCs w:val="24"/>
        </w:rPr>
      </w:pPr>
      <w:r w:rsidRPr="000D237D">
        <w:rPr>
          <w:rFonts w:ascii="Times New Roman" w:hAnsi="Times New Roman" w:cs="Times New Roman"/>
          <w:b/>
          <w:bCs/>
          <w:sz w:val="24"/>
          <w:szCs w:val="24"/>
        </w:rPr>
        <w:t>Appendix I to Part 200</w:t>
      </w:r>
      <w:del w:id="13001" w:author="OFFM" w:date="2024-04-16T10:53:00Z">
        <w:r w:rsidR="00817C00" w:rsidRPr="00701F7C">
          <w:rPr>
            <w:rFonts w:ascii="Times New Roman" w:hAnsi="Times New Roman" w:cs="Times New Roman"/>
            <w:b/>
            <w:bCs/>
            <w:sz w:val="24"/>
            <w:szCs w:val="24"/>
          </w:rPr>
          <w:delText>—</w:delText>
        </w:r>
      </w:del>
      <w:ins w:id="13002" w:author="OFFM" w:date="2024-04-16T10:53:00Z">
        <w:r w:rsidRPr="000D237D">
          <w:rPr>
            <w:rFonts w:ascii="Times New Roman" w:hAnsi="Times New Roman" w:cs="Times New Roman"/>
            <w:b/>
            <w:bCs/>
            <w:sz w:val="24"/>
            <w:szCs w:val="24"/>
          </w:rPr>
          <w:t xml:space="preserve"> - </w:t>
        </w:r>
      </w:ins>
      <w:r w:rsidRPr="000D237D">
        <w:rPr>
          <w:rFonts w:ascii="Times New Roman" w:hAnsi="Times New Roman" w:cs="Times New Roman"/>
          <w:b/>
          <w:bCs/>
          <w:sz w:val="24"/>
          <w:szCs w:val="24"/>
        </w:rPr>
        <w:t xml:space="preserve">Full Text of Notice of Funding Opportunity </w:t>
      </w:r>
    </w:p>
    <w:p w14:paraId="6E6134A9" w14:textId="77777777" w:rsidR="000B5224" w:rsidRPr="000D237D" w:rsidRDefault="00F2264C" w:rsidP="000B5224">
      <w:pPr>
        <w:pStyle w:val="Heading2"/>
        <w:spacing w:before="0" w:beforeAutospacing="0" w:after="0" w:afterAutospacing="0" w:line="480" w:lineRule="auto"/>
        <w:ind w:firstLine="720"/>
        <w:contextualSpacing/>
        <w:rPr>
          <w:ins w:id="13003" w:author="OFFM" w:date="2024-04-16T10:53:00Z"/>
          <w:b w:val="0"/>
          <w:i/>
          <w:iCs/>
          <w:sz w:val="24"/>
          <w:szCs w:val="24"/>
        </w:rPr>
      </w:pPr>
      <w:ins w:id="13004" w:author="OFFM" w:date="2024-04-16T10:53:00Z">
        <w:r w:rsidRPr="000D237D">
          <w:rPr>
            <w:b w:val="0"/>
            <w:sz w:val="24"/>
            <w:szCs w:val="24"/>
          </w:rPr>
          <w:t xml:space="preserve">(a) </w:t>
        </w:r>
        <w:r w:rsidRPr="000D237D">
          <w:rPr>
            <w:b w:val="0"/>
            <w:i/>
            <w:iCs/>
            <w:sz w:val="24"/>
            <w:szCs w:val="24"/>
          </w:rPr>
          <w:t>General Requirements.</w:t>
        </w:r>
      </w:ins>
    </w:p>
    <w:p w14:paraId="222E1BF3" w14:textId="31887624" w:rsidR="000B5224" w:rsidRPr="000D237D" w:rsidRDefault="00F2264C" w:rsidP="000B5224">
      <w:pPr>
        <w:spacing w:after="0" w:line="480" w:lineRule="auto"/>
        <w:ind w:firstLine="720"/>
        <w:contextualSpacing/>
        <w:rPr>
          <w:ins w:id="13005" w:author="OFFM" w:date="2024-04-16T10:53:00Z"/>
          <w:rFonts w:ascii="Times New Roman" w:hAnsi="Times New Roman" w:cs="Times New Roman"/>
          <w:sz w:val="24"/>
          <w:szCs w:val="24"/>
        </w:rPr>
      </w:pPr>
      <w:ins w:id="13006" w:author="OFFM" w:date="2024-04-16T10:53:00Z">
        <w:r w:rsidRPr="000D237D">
          <w:rPr>
            <w:rFonts w:ascii="Times New Roman" w:hAnsi="Times New Roman" w:cs="Times New Roman"/>
            <w:sz w:val="24"/>
            <w:szCs w:val="24"/>
          </w:rPr>
          <w:t xml:space="preserve">(1) </w:t>
        </w:r>
        <w:r w:rsidR="00E055F0" w:rsidRPr="00215E3B">
          <w:rPr>
            <w:rFonts w:ascii="Times New Roman" w:hAnsi="Times New Roman" w:cs="Times New Roman"/>
            <w:i/>
            <w:iCs/>
            <w:sz w:val="24"/>
            <w:szCs w:val="24"/>
          </w:rPr>
          <w:t>Requirements for developing NOFO</w:t>
        </w:r>
        <w:r w:rsidR="00E055F0">
          <w:rPr>
            <w:rFonts w:ascii="Times New Roman" w:hAnsi="Times New Roman" w:cs="Times New Roman"/>
            <w:i/>
            <w:iCs/>
            <w:sz w:val="24"/>
            <w:szCs w:val="24"/>
          </w:rPr>
          <w:t>s</w:t>
        </w:r>
        <w:r w:rsidR="00CC610E">
          <w:rPr>
            <w:rFonts w:ascii="Times New Roman" w:hAnsi="Times New Roman" w:cs="Times New Roman"/>
            <w:i/>
            <w:iCs/>
            <w:sz w:val="24"/>
            <w:szCs w:val="24"/>
          </w:rPr>
          <w:t>.</w:t>
        </w:r>
        <w:r w:rsidR="00E055F0" w:rsidRPr="000D237D">
          <w:rPr>
            <w:rFonts w:ascii="Times New Roman" w:hAnsi="Times New Roman" w:cs="Times New Roman"/>
            <w:sz w:val="24"/>
            <w:szCs w:val="24"/>
          </w:rPr>
          <w:t xml:space="preserve"> </w:t>
        </w:r>
        <w:r w:rsidRPr="000D237D">
          <w:rPr>
            <w:rFonts w:ascii="Times New Roman" w:hAnsi="Times New Roman" w:cs="Times New Roman"/>
            <w:sz w:val="24"/>
            <w:szCs w:val="24"/>
          </w:rPr>
          <w:t>In developing a notice of funding opportunity (NOFO), Federal agencies must</w:t>
        </w:r>
        <w:r w:rsidRPr="000D237D">
          <w:rPr>
            <w:rFonts w:ascii="Times New Roman" w:eastAsia="Times New Roman" w:hAnsi="Times New Roman" w:cs="Times New Roman"/>
            <w:sz w:val="24"/>
            <w:szCs w:val="24"/>
          </w:rPr>
          <w:t>:</w:t>
        </w:r>
        <w:r w:rsidRPr="000D237D">
          <w:rPr>
            <w:rFonts w:ascii="Times New Roman" w:hAnsi="Times New Roman" w:cs="Times New Roman"/>
            <w:sz w:val="24"/>
            <w:szCs w:val="24"/>
          </w:rPr>
          <w:t xml:space="preserve"> </w:t>
        </w:r>
      </w:ins>
    </w:p>
    <w:p w14:paraId="5DF30A20" w14:textId="77777777" w:rsidR="000B5224" w:rsidRPr="000D237D" w:rsidRDefault="00F2264C" w:rsidP="000B5224">
      <w:pPr>
        <w:pStyle w:val="Bullet1"/>
        <w:numPr>
          <w:ilvl w:val="0"/>
          <w:numId w:val="0"/>
        </w:numPr>
        <w:spacing w:before="0" w:beforeAutospacing="0" w:after="0" w:line="480" w:lineRule="auto"/>
        <w:ind w:firstLine="720"/>
        <w:contextualSpacing/>
        <w:rPr>
          <w:ins w:id="13007" w:author="OFFM" w:date="2024-04-16T10:53:00Z"/>
        </w:rPr>
      </w:pPr>
      <w:ins w:id="13008" w:author="OFFM" w:date="2024-04-16T10:53:00Z">
        <w:r w:rsidRPr="000D237D">
          <w:t xml:space="preserve">(i) Be concise and use plain language per the guidance at </w:t>
        </w:r>
        <w:r w:rsidRPr="000D237D">
          <w:rPr>
            <w:i/>
            <w:iCs/>
          </w:rPr>
          <w:t>PlainLanguage.gov</w:t>
        </w:r>
        <w:r w:rsidRPr="000D237D">
          <w:t xml:space="preserve"> wherever possible.</w:t>
        </w:r>
      </w:ins>
    </w:p>
    <w:p w14:paraId="4FD84717" w14:textId="77777777" w:rsidR="000B5224" w:rsidRPr="005E7358" w:rsidRDefault="00F2264C" w:rsidP="00A63D45">
      <w:pPr>
        <w:pStyle w:val="Bullet1"/>
        <w:numPr>
          <w:ilvl w:val="0"/>
          <w:numId w:val="0"/>
        </w:numPr>
        <w:spacing w:before="0" w:beforeAutospacing="0" w:after="0" w:line="480" w:lineRule="auto"/>
        <w:ind w:firstLine="720"/>
        <w:contextualSpacing/>
        <w:rPr>
          <w:moveTo w:id="13009" w:author="OFFM" w:date="2024-04-16T10:53:00Z"/>
        </w:rPr>
      </w:pPr>
      <w:ins w:id="13010" w:author="OFFM" w:date="2024-04-16T10:53:00Z">
        <w:r w:rsidRPr="000D237D">
          <w:t xml:space="preserve">(ii) For electronic NOFOs and other information about them, comply with </w:t>
        </w:r>
      </w:ins>
      <w:moveToRangeStart w:id="13011" w:author="OFFM" w:date="2024-04-16T10:53:00Z" w:name="move164157233"/>
      <w:moveTo w:id="13012" w:author="OFFM" w:date="2024-04-16T10:53:00Z">
        <w:r w:rsidRPr="005E7358">
          <w:t xml:space="preserve">Section 508 of the Rehabilitation Act of 1973 (29 U.S.C. 794d). </w:t>
        </w:r>
      </w:moveTo>
    </w:p>
    <w:moveToRangeEnd w:id="13011"/>
    <w:p w14:paraId="2C5AC3BA" w14:textId="77777777" w:rsidR="00817C00" w:rsidRPr="00F74592" w:rsidRDefault="00817C00" w:rsidP="00701F7C">
      <w:pPr>
        <w:spacing w:after="0" w:line="480" w:lineRule="auto"/>
        <w:ind w:firstLine="720"/>
        <w:contextualSpacing/>
        <w:rPr>
          <w:del w:id="13013" w:author="OFFM" w:date="2024-04-16T10:53:00Z"/>
          <w:rFonts w:ascii="Times New Roman" w:hAnsi="Times New Roman" w:cs="Times New Roman"/>
          <w:sz w:val="24"/>
          <w:szCs w:val="24"/>
        </w:rPr>
      </w:pPr>
      <w:del w:id="13014" w:author="OFFM" w:date="2024-04-16T10:53:00Z">
        <w:r w:rsidRPr="00F74592">
          <w:rPr>
            <w:rFonts w:ascii="Times New Roman" w:hAnsi="Times New Roman" w:cs="Times New Roman"/>
            <w:sz w:val="24"/>
            <w:szCs w:val="24"/>
          </w:rPr>
          <w:delText xml:space="preserve">The full text of the notice of funding opportunity is organized in sections. The required format outlined in this appendix indicates immediately following the title of each section whether that section is required in every announcement or is a Federal awarding agency option. The format is designed so that similar types of information will appear in the same sections in announcements of different Federal funding opportunities. Toward that end, there is text in each </w:delText>
        </w:r>
        <w:r w:rsidRPr="00F74592">
          <w:rPr>
            <w:rFonts w:ascii="Times New Roman" w:hAnsi="Times New Roman" w:cs="Times New Roman"/>
            <w:sz w:val="24"/>
            <w:szCs w:val="24"/>
          </w:rPr>
          <w:lastRenderedPageBreak/>
          <w:delText xml:space="preserve">of the following sections to describe the types of information that a Federal awarding agency would include in that section of an actual announcement. </w:delText>
        </w:r>
      </w:del>
    </w:p>
    <w:p w14:paraId="31137177" w14:textId="77777777" w:rsidR="00817C00" w:rsidRPr="00F74592" w:rsidRDefault="00817C00" w:rsidP="00701F7C">
      <w:pPr>
        <w:spacing w:after="0" w:line="480" w:lineRule="auto"/>
        <w:ind w:firstLine="720"/>
        <w:contextualSpacing/>
        <w:rPr>
          <w:del w:id="13015" w:author="OFFM" w:date="2024-04-16T10:53:00Z"/>
          <w:rFonts w:ascii="Times New Roman" w:hAnsi="Times New Roman" w:cs="Times New Roman"/>
          <w:sz w:val="24"/>
          <w:szCs w:val="24"/>
        </w:rPr>
      </w:pPr>
      <w:del w:id="13016" w:author="OFFM" w:date="2024-04-16T10:53:00Z">
        <w:r w:rsidRPr="00F74592">
          <w:rPr>
            <w:rFonts w:ascii="Times New Roman" w:hAnsi="Times New Roman" w:cs="Times New Roman"/>
            <w:sz w:val="24"/>
            <w:szCs w:val="24"/>
          </w:rPr>
          <w:delText xml:space="preserve">A Federal awarding agency that wishes to include information that the format does not specifically discuss may address that subject in whatever section(s) is most appropriate. For example, if a Federal awarding agency chooses to address performance goals in the announcement, it might do so in the funding opportunity description, the application content, or the reporting requirements. </w:delText>
        </w:r>
      </w:del>
    </w:p>
    <w:p w14:paraId="51F4B33A" w14:textId="77777777" w:rsidR="00817C00" w:rsidRPr="00F74592" w:rsidRDefault="00817C00" w:rsidP="00701F7C">
      <w:pPr>
        <w:spacing w:after="0" w:line="480" w:lineRule="auto"/>
        <w:ind w:firstLine="720"/>
        <w:contextualSpacing/>
        <w:rPr>
          <w:del w:id="13017" w:author="OFFM" w:date="2024-04-16T10:53:00Z"/>
          <w:rFonts w:ascii="Times New Roman" w:hAnsi="Times New Roman" w:cs="Times New Roman"/>
          <w:sz w:val="24"/>
          <w:szCs w:val="24"/>
        </w:rPr>
      </w:pPr>
      <w:del w:id="13018" w:author="OFFM" w:date="2024-04-16T10:53:00Z">
        <w:r w:rsidRPr="00F74592">
          <w:rPr>
            <w:rFonts w:ascii="Times New Roman" w:hAnsi="Times New Roman" w:cs="Times New Roman"/>
            <w:sz w:val="24"/>
            <w:szCs w:val="24"/>
          </w:rPr>
          <w:delText xml:space="preserve">Similarly, when this format calls for a type of information to be in a particular section, a Federal awarding agency wishing to address that subject in other sections may elect to repeat the information in those sections or use cross references between the sections (there should be hyperlinks for cross-references in any electronic versions of the announcement). For example, a Federal awarding agency may want to include Section A information about the types of non-Federal entities who are eligible to apply. The format specifies a standard location for that information in Section C.1 but does not preclude repeating the information in Section A or creating a cross reference between Section A and C.1, as long as a potential applicant can find the information quickly and easily from the standard location. </w:delText>
        </w:r>
      </w:del>
    </w:p>
    <w:p w14:paraId="338C9F79" w14:textId="77777777" w:rsidR="00817C00" w:rsidRPr="00F74592" w:rsidRDefault="00817C00" w:rsidP="00701F7C">
      <w:pPr>
        <w:spacing w:after="0" w:line="480" w:lineRule="auto"/>
        <w:ind w:firstLine="720"/>
        <w:contextualSpacing/>
        <w:rPr>
          <w:del w:id="13019" w:author="OFFM" w:date="2024-04-16T10:53:00Z"/>
          <w:rFonts w:ascii="Times New Roman" w:hAnsi="Times New Roman" w:cs="Times New Roman"/>
          <w:sz w:val="24"/>
          <w:szCs w:val="24"/>
        </w:rPr>
      </w:pPr>
      <w:del w:id="13020" w:author="OFFM" w:date="2024-04-16T10:53:00Z">
        <w:r w:rsidRPr="00F74592">
          <w:rPr>
            <w:rFonts w:ascii="Times New Roman" w:hAnsi="Times New Roman" w:cs="Times New Roman"/>
            <w:sz w:val="24"/>
            <w:szCs w:val="24"/>
          </w:rPr>
          <w:delText xml:space="preserve">The sections of the full text of the announcement are described in the following paragraphs. </w:delText>
        </w:r>
      </w:del>
    </w:p>
    <w:p w14:paraId="34CEB1E9" w14:textId="77777777" w:rsidR="00817C00" w:rsidRPr="00701F7C" w:rsidRDefault="00817C00" w:rsidP="00F74592">
      <w:pPr>
        <w:spacing w:after="0" w:line="480" w:lineRule="auto"/>
        <w:contextualSpacing/>
        <w:rPr>
          <w:del w:id="13021" w:author="OFFM" w:date="2024-04-16T10:53:00Z"/>
          <w:rFonts w:ascii="Times New Roman" w:hAnsi="Times New Roman" w:cs="Times New Roman"/>
          <w:b/>
          <w:bCs/>
          <w:sz w:val="24"/>
          <w:szCs w:val="24"/>
        </w:rPr>
      </w:pPr>
      <w:del w:id="13022" w:author="OFFM" w:date="2024-04-16T10:53:00Z">
        <w:r w:rsidRPr="00701F7C">
          <w:rPr>
            <w:rFonts w:ascii="Times New Roman" w:hAnsi="Times New Roman" w:cs="Times New Roman"/>
            <w:b/>
            <w:bCs/>
            <w:sz w:val="24"/>
            <w:szCs w:val="24"/>
          </w:rPr>
          <w:delText xml:space="preserve">A. Program Description—Required </w:delText>
        </w:r>
      </w:del>
    </w:p>
    <w:p w14:paraId="372C128D" w14:textId="77641E68" w:rsidR="000B5224" w:rsidRPr="000D237D" w:rsidRDefault="00F2264C" w:rsidP="000B5224">
      <w:pPr>
        <w:pStyle w:val="Bullet1"/>
        <w:numPr>
          <w:ilvl w:val="0"/>
          <w:numId w:val="0"/>
        </w:numPr>
        <w:spacing w:before="0" w:beforeAutospacing="0" w:after="0" w:line="480" w:lineRule="auto"/>
        <w:ind w:firstLine="720"/>
        <w:contextualSpacing/>
        <w:rPr>
          <w:ins w:id="13023" w:author="OFFM" w:date="2024-04-16T10:53:00Z"/>
        </w:rPr>
      </w:pPr>
      <w:ins w:id="13024" w:author="OFFM" w:date="2024-04-16T10:53:00Z">
        <w:r w:rsidRPr="000D237D">
          <w:t>(2)</w:t>
        </w:r>
        <w:r w:rsidR="00E055F0" w:rsidRPr="00E055F0">
          <w:rPr>
            <w:i/>
            <w:iCs/>
          </w:rPr>
          <w:t xml:space="preserve"> </w:t>
        </w:r>
        <w:r w:rsidR="00E055F0" w:rsidRPr="00215E3B">
          <w:rPr>
            <w:i/>
            <w:iCs/>
          </w:rPr>
          <w:t>Considerations for developing NOFO</w:t>
        </w:r>
        <w:r w:rsidR="00E055F0">
          <w:rPr>
            <w:i/>
            <w:iCs/>
          </w:rPr>
          <w:t>s.</w:t>
        </w:r>
        <w:r w:rsidRPr="000D237D">
          <w:t xml:space="preserve"> Federal agencies may:</w:t>
        </w:r>
      </w:ins>
    </w:p>
    <w:p w14:paraId="30D072DB" w14:textId="77777777" w:rsidR="000B5224" w:rsidRPr="000D237D" w:rsidRDefault="00F2264C" w:rsidP="000B5224">
      <w:pPr>
        <w:pStyle w:val="Bullet1"/>
        <w:numPr>
          <w:ilvl w:val="0"/>
          <w:numId w:val="0"/>
        </w:numPr>
        <w:spacing w:before="0" w:beforeAutospacing="0" w:after="0" w:line="480" w:lineRule="auto"/>
        <w:ind w:firstLine="720"/>
        <w:contextualSpacing/>
        <w:rPr>
          <w:ins w:id="13025" w:author="OFFM" w:date="2024-04-16T10:53:00Z"/>
        </w:rPr>
      </w:pPr>
      <w:ins w:id="13026" w:author="OFFM" w:date="2024-04-16T10:53:00Z">
        <w:r w:rsidRPr="000D237D">
          <w:t xml:space="preserve">(i) Link to standard content to include required information rather than including the full language in the NOFO. The NOFO should make clear if linked information is critical—for example, standard terms and conditions, administrative and national policy requirements, and standard templates. </w:t>
        </w:r>
      </w:ins>
    </w:p>
    <w:p w14:paraId="47D307E9" w14:textId="77777777" w:rsidR="000B5224" w:rsidRPr="000D237D" w:rsidRDefault="00F2264C" w:rsidP="000B5224">
      <w:pPr>
        <w:pStyle w:val="Bullet1"/>
        <w:numPr>
          <w:ilvl w:val="0"/>
          <w:numId w:val="0"/>
        </w:numPr>
        <w:spacing w:before="0" w:beforeAutospacing="0" w:after="0" w:line="480" w:lineRule="auto"/>
        <w:ind w:firstLine="720"/>
        <w:contextualSpacing/>
        <w:rPr>
          <w:ins w:id="13027" w:author="OFFM" w:date="2024-04-16T10:53:00Z"/>
        </w:rPr>
      </w:pPr>
      <w:ins w:id="13028" w:author="OFFM" w:date="2024-04-16T10:53:00Z">
        <w:r w:rsidRPr="000D237D">
          <w:t xml:space="preserve">(ii) Include links to relevant regulations and other sources. </w:t>
        </w:r>
      </w:ins>
    </w:p>
    <w:p w14:paraId="05E35302" w14:textId="77777777" w:rsidR="000B5224" w:rsidRPr="000D237D" w:rsidRDefault="00F2264C" w:rsidP="000B5224">
      <w:pPr>
        <w:pStyle w:val="Bullet1"/>
        <w:numPr>
          <w:ilvl w:val="0"/>
          <w:numId w:val="0"/>
        </w:numPr>
        <w:spacing w:before="0" w:beforeAutospacing="0" w:after="0" w:line="480" w:lineRule="auto"/>
        <w:ind w:firstLine="720"/>
        <w:contextualSpacing/>
        <w:rPr>
          <w:ins w:id="13029" w:author="OFFM" w:date="2024-04-16T10:53:00Z"/>
        </w:rPr>
      </w:pPr>
      <w:ins w:id="13030" w:author="OFFM" w:date="2024-04-16T10:53:00Z">
        <w:r w:rsidRPr="000D237D">
          <w:lastRenderedPageBreak/>
          <w:t>(iii) Use cross-references between the sections, including hyperlinks in electronic versions.</w:t>
        </w:r>
      </w:ins>
    </w:p>
    <w:p w14:paraId="7CF433A3" w14:textId="77777777" w:rsidR="000B5224" w:rsidRPr="000D237D" w:rsidRDefault="00F2264C" w:rsidP="000B5224">
      <w:pPr>
        <w:pStyle w:val="Heading3"/>
        <w:spacing w:before="0" w:beforeAutospacing="0" w:after="0" w:afterAutospacing="0" w:line="480" w:lineRule="auto"/>
        <w:ind w:firstLine="720"/>
        <w:contextualSpacing/>
        <w:rPr>
          <w:ins w:id="13031" w:author="OFFM" w:date="2024-04-16T10:53:00Z"/>
          <w:b w:val="0"/>
          <w:bCs w:val="0"/>
          <w:i/>
          <w:iCs/>
          <w:sz w:val="24"/>
          <w:szCs w:val="24"/>
        </w:rPr>
      </w:pPr>
      <w:ins w:id="13032" w:author="OFFM" w:date="2024-04-16T10:53:00Z">
        <w:r w:rsidRPr="000D237D">
          <w:rPr>
            <w:b w:val="0"/>
            <w:bCs w:val="0"/>
            <w:sz w:val="24"/>
            <w:szCs w:val="24"/>
          </w:rPr>
          <w:t>(3)</w:t>
        </w:r>
        <w:r w:rsidRPr="000D237D">
          <w:rPr>
            <w:b w:val="0"/>
            <w:bCs w:val="0"/>
            <w:i/>
            <w:iCs/>
            <w:sz w:val="24"/>
            <w:szCs w:val="24"/>
          </w:rPr>
          <w:t xml:space="preserve"> Required Consistency. </w:t>
        </w:r>
        <w:r w:rsidRPr="000D237D">
          <w:rPr>
            <w:b w:val="0"/>
            <w:bCs w:val="0"/>
            <w:sz w:val="24"/>
            <w:szCs w:val="24"/>
          </w:rPr>
          <w:t xml:space="preserve">Potential applicants must be able to find similar information across all Federal NOFOs. To that end, Federal agencies must include the same or similar section headings and a table of contents with at least these sections: </w:t>
        </w:r>
      </w:ins>
    </w:p>
    <w:p w14:paraId="2DE9D1DA" w14:textId="77777777" w:rsidR="00817C00" w:rsidRPr="00F74592" w:rsidRDefault="00F2264C" w:rsidP="00701F7C">
      <w:pPr>
        <w:spacing w:after="0" w:line="480" w:lineRule="auto"/>
        <w:ind w:firstLine="720"/>
        <w:contextualSpacing/>
        <w:rPr>
          <w:del w:id="13033" w:author="OFFM" w:date="2024-04-16T10:53:00Z"/>
          <w:rFonts w:ascii="Times New Roman" w:hAnsi="Times New Roman" w:cs="Times New Roman"/>
          <w:sz w:val="24"/>
          <w:szCs w:val="24"/>
        </w:rPr>
      </w:pPr>
      <w:ins w:id="13034" w:author="OFFM" w:date="2024-04-16T10:53:00Z">
        <w:r w:rsidRPr="000D237D">
          <w:t xml:space="preserve">(i) Basic </w:t>
        </w:r>
      </w:ins>
      <w:moveFromRangeStart w:id="13035" w:author="OFFM" w:date="2024-04-16T10:53:00Z" w:name="move164157234"/>
      <w:moveFrom w:id="13036" w:author="OFFM" w:date="2024-04-16T10:53:00Z">
        <w:r w:rsidRPr="005E7358">
          <w:rPr>
            <w:sz w:val="24"/>
          </w:rPr>
          <w:t xml:space="preserve">This section contains the full program description of the funding opportunity. </w:t>
        </w:r>
      </w:moveFrom>
      <w:moveFromRangeEnd w:id="13035"/>
      <w:del w:id="13037" w:author="OFFM" w:date="2024-04-16T10:53:00Z">
        <w:r w:rsidR="00817C00" w:rsidRPr="00F74592">
          <w:rPr>
            <w:rFonts w:ascii="Times New Roman" w:hAnsi="Times New Roman" w:cs="Times New Roman"/>
            <w:sz w:val="24"/>
            <w:szCs w:val="24"/>
          </w:rPr>
          <w:delText xml:space="preserve">It may be as long as needed to adequately communicate to potential applicants the areas in which funding may be provided. It describes the Federal awarding agency's funding priorities or the technical or focus areas in which the Federal awarding agency intends to provide assistance. As appropriate, it may include any program history (e.g., whether this is a new program or a new or changed area of program emphasis). This section must include program goals and objectives, a reference to the relevant Assistance Listings, a description of how the award will contribute to the achievement of the program's goals and objectives, and the expected performance goals, indicators, targets, baseline data, data collection, and other outcomes such Federal awarding agency expects to achieve, and may include examples of successful projects that have been funded previously. This section also may include other information the Federal awarding agency deems necessary, and must at a minimum include citations for authorizing statutes and regulations for the funding opportunity. </w:delText>
        </w:r>
      </w:del>
    </w:p>
    <w:p w14:paraId="3F6DF218" w14:textId="575453A6" w:rsidR="000B5224" w:rsidRPr="000D237D" w:rsidRDefault="00817C00" w:rsidP="000B5224">
      <w:pPr>
        <w:pStyle w:val="Bullet1"/>
        <w:numPr>
          <w:ilvl w:val="0"/>
          <w:numId w:val="0"/>
        </w:numPr>
        <w:spacing w:before="0" w:beforeAutospacing="0" w:after="0" w:line="480" w:lineRule="auto"/>
        <w:ind w:firstLine="720"/>
        <w:contextualSpacing/>
        <w:rPr>
          <w:ins w:id="13038" w:author="OFFM" w:date="2024-04-16T10:53:00Z"/>
        </w:rPr>
      </w:pPr>
      <w:del w:id="13039" w:author="OFFM" w:date="2024-04-16T10:53:00Z">
        <w:r w:rsidRPr="00701F7C">
          <w:rPr>
            <w:b/>
            <w:bCs/>
          </w:rPr>
          <w:delText xml:space="preserve">B. Federal Award </w:delText>
        </w:r>
      </w:del>
      <w:r w:rsidR="00F2264C" w:rsidRPr="00A63D45">
        <w:t>Information</w:t>
      </w:r>
      <w:del w:id="13040" w:author="OFFM" w:date="2024-04-16T10:53:00Z">
        <w:r w:rsidRPr="00701F7C">
          <w:rPr>
            <w:b/>
            <w:bCs/>
          </w:rPr>
          <w:delText>—</w:delText>
        </w:r>
      </w:del>
    </w:p>
    <w:p w14:paraId="77ED628D" w14:textId="77777777" w:rsidR="000B5224" w:rsidRPr="000D237D" w:rsidRDefault="00F2264C" w:rsidP="000B5224">
      <w:pPr>
        <w:pStyle w:val="Bullet1"/>
        <w:numPr>
          <w:ilvl w:val="0"/>
          <w:numId w:val="0"/>
        </w:numPr>
        <w:spacing w:before="0" w:beforeAutospacing="0" w:after="0" w:line="480" w:lineRule="auto"/>
        <w:ind w:firstLine="720"/>
        <w:contextualSpacing/>
        <w:rPr>
          <w:ins w:id="13041" w:author="OFFM" w:date="2024-04-16T10:53:00Z"/>
        </w:rPr>
      </w:pPr>
      <w:ins w:id="13042" w:author="OFFM" w:date="2024-04-16T10:53:00Z">
        <w:r w:rsidRPr="000D237D">
          <w:t xml:space="preserve">(ii) Eligibility </w:t>
        </w:r>
      </w:ins>
    </w:p>
    <w:p w14:paraId="68EAA146" w14:textId="77777777" w:rsidR="000B5224" w:rsidRPr="000D237D" w:rsidRDefault="00F2264C" w:rsidP="000B5224">
      <w:pPr>
        <w:pStyle w:val="Bullet1"/>
        <w:numPr>
          <w:ilvl w:val="0"/>
          <w:numId w:val="0"/>
        </w:numPr>
        <w:spacing w:before="0" w:beforeAutospacing="0" w:after="0" w:line="480" w:lineRule="auto"/>
        <w:ind w:firstLine="720"/>
        <w:contextualSpacing/>
        <w:rPr>
          <w:ins w:id="13043" w:author="OFFM" w:date="2024-04-16T10:53:00Z"/>
        </w:rPr>
      </w:pPr>
      <w:ins w:id="13044" w:author="OFFM" w:date="2024-04-16T10:53:00Z">
        <w:r w:rsidRPr="000D237D">
          <w:t>(iii) Program Description</w:t>
        </w:r>
      </w:ins>
    </w:p>
    <w:p w14:paraId="0C39E38F" w14:textId="77777777" w:rsidR="000B5224" w:rsidRPr="000D237D" w:rsidRDefault="00F2264C" w:rsidP="000B5224">
      <w:pPr>
        <w:pStyle w:val="Bullet1"/>
        <w:numPr>
          <w:ilvl w:val="0"/>
          <w:numId w:val="0"/>
        </w:numPr>
        <w:spacing w:before="0" w:beforeAutospacing="0" w:after="0" w:line="480" w:lineRule="auto"/>
        <w:ind w:firstLine="720"/>
        <w:contextualSpacing/>
        <w:rPr>
          <w:ins w:id="13045" w:author="OFFM" w:date="2024-04-16T10:53:00Z"/>
        </w:rPr>
      </w:pPr>
      <w:ins w:id="13046" w:author="OFFM" w:date="2024-04-16T10:53:00Z">
        <w:r w:rsidRPr="000D237D">
          <w:t>(iv) Application Contents and Format</w:t>
        </w:r>
      </w:ins>
    </w:p>
    <w:p w14:paraId="23DB925C" w14:textId="77777777" w:rsidR="000B5224" w:rsidRPr="000D237D" w:rsidRDefault="00F2264C" w:rsidP="000B5224">
      <w:pPr>
        <w:pStyle w:val="Bullet1"/>
        <w:numPr>
          <w:ilvl w:val="0"/>
          <w:numId w:val="0"/>
        </w:numPr>
        <w:spacing w:before="0" w:beforeAutospacing="0" w:after="0" w:line="480" w:lineRule="auto"/>
        <w:ind w:firstLine="720"/>
        <w:contextualSpacing/>
        <w:rPr>
          <w:ins w:id="13047" w:author="OFFM" w:date="2024-04-16T10:53:00Z"/>
        </w:rPr>
      </w:pPr>
      <w:ins w:id="13048" w:author="OFFM" w:date="2024-04-16T10:53:00Z">
        <w:r w:rsidRPr="000D237D">
          <w:t xml:space="preserve">(v) Submission Requirements and Deadlines </w:t>
        </w:r>
      </w:ins>
    </w:p>
    <w:p w14:paraId="398A89BF" w14:textId="77777777" w:rsidR="000B5224" w:rsidRPr="000D237D" w:rsidRDefault="00F2264C" w:rsidP="000B5224">
      <w:pPr>
        <w:pStyle w:val="Bullet1"/>
        <w:numPr>
          <w:ilvl w:val="0"/>
          <w:numId w:val="0"/>
        </w:numPr>
        <w:spacing w:before="0" w:beforeAutospacing="0" w:after="0" w:line="480" w:lineRule="auto"/>
        <w:ind w:firstLine="720"/>
        <w:contextualSpacing/>
        <w:rPr>
          <w:ins w:id="13049" w:author="OFFM" w:date="2024-04-16T10:53:00Z"/>
        </w:rPr>
      </w:pPr>
      <w:ins w:id="13050" w:author="OFFM" w:date="2024-04-16T10:53:00Z">
        <w:r w:rsidRPr="000D237D">
          <w:t>(vi) Application Review Information</w:t>
        </w:r>
      </w:ins>
    </w:p>
    <w:p w14:paraId="12D33251" w14:textId="77777777" w:rsidR="000B5224" w:rsidRPr="000D237D" w:rsidRDefault="00F2264C" w:rsidP="000B5224">
      <w:pPr>
        <w:pStyle w:val="Bullet1"/>
        <w:numPr>
          <w:ilvl w:val="0"/>
          <w:numId w:val="0"/>
        </w:numPr>
        <w:spacing w:before="0" w:beforeAutospacing="0" w:after="0" w:line="480" w:lineRule="auto"/>
        <w:ind w:firstLine="720"/>
        <w:contextualSpacing/>
        <w:rPr>
          <w:ins w:id="13051" w:author="OFFM" w:date="2024-04-16T10:53:00Z"/>
        </w:rPr>
      </w:pPr>
      <w:ins w:id="13052" w:author="OFFM" w:date="2024-04-16T10:53:00Z">
        <w:r w:rsidRPr="000D237D">
          <w:t>(vii) Award Notices</w:t>
        </w:r>
      </w:ins>
    </w:p>
    <w:p w14:paraId="4B3DFD4E" w14:textId="77777777" w:rsidR="000B5224" w:rsidRPr="000D237D" w:rsidRDefault="00F2264C" w:rsidP="000B5224">
      <w:pPr>
        <w:pStyle w:val="Bullet1"/>
        <w:numPr>
          <w:ilvl w:val="0"/>
          <w:numId w:val="0"/>
        </w:numPr>
        <w:spacing w:before="0" w:beforeAutospacing="0" w:after="0" w:line="480" w:lineRule="auto"/>
        <w:ind w:firstLine="720"/>
        <w:contextualSpacing/>
        <w:rPr>
          <w:ins w:id="13053" w:author="OFFM" w:date="2024-04-16T10:53:00Z"/>
        </w:rPr>
      </w:pPr>
      <w:ins w:id="13054" w:author="OFFM" w:date="2024-04-16T10:53:00Z">
        <w:r w:rsidRPr="000D237D">
          <w:lastRenderedPageBreak/>
          <w:t>(viii) Post-Award Requirements and Administration</w:t>
        </w:r>
      </w:ins>
    </w:p>
    <w:p w14:paraId="242B75CD" w14:textId="77777777" w:rsidR="000B5224" w:rsidRPr="00A63D45" w:rsidRDefault="00F2264C" w:rsidP="00A63D45">
      <w:pPr>
        <w:pStyle w:val="Heading2"/>
        <w:spacing w:before="0" w:beforeAutospacing="0" w:after="0" w:afterAutospacing="0" w:line="480" w:lineRule="auto"/>
        <w:ind w:firstLine="720"/>
        <w:contextualSpacing/>
        <w:rPr>
          <w:b w:val="0"/>
          <w:i/>
          <w:sz w:val="24"/>
        </w:rPr>
      </w:pPr>
      <w:ins w:id="13055" w:author="OFFM" w:date="2024-04-16T10:53:00Z">
        <w:r w:rsidRPr="000D237D">
          <w:rPr>
            <w:b w:val="0"/>
            <w:sz w:val="24"/>
            <w:szCs w:val="24"/>
          </w:rPr>
          <w:t>(b</w:t>
        </w:r>
        <w:r w:rsidRPr="000D237D">
          <w:rPr>
            <w:b w:val="0"/>
            <w:i/>
            <w:iCs/>
            <w:sz w:val="24"/>
            <w:szCs w:val="24"/>
          </w:rPr>
          <w:t xml:space="preserve">) </w:t>
        </w:r>
      </w:ins>
      <w:r w:rsidRPr="00A63D45">
        <w:rPr>
          <w:b w:val="0"/>
          <w:i/>
          <w:sz w:val="24"/>
        </w:rPr>
        <w:t xml:space="preserve">Required </w:t>
      </w:r>
      <w:ins w:id="13056" w:author="OFFM" w:date="2024-04-16T10:53:00Z">
        <w:r w:rsidRPr="000D237D">
          <w:rPr>
            <w:b w:val="0"/>
            <w:i/>
            <w:iCs/>
            <w:sz w:val="24"/>
            <w:szCs w:val="24"/>
          </w:rPr>
          <w:t>Sections and Information.</w:t>
        </w:r>
      </w:ins>
    </w:p>
    <w:p w14:paraId="3252F27F" w14:textId="77777777" w:rsidR="000B5224" w:rsidRPr="000D237D" w:rsidRDefault="00F2264C" w:rsidP="000B5224">
      <w:pPr>
        <w:spacing w:after="0" w:line="480" w:lineRule="auto"/>
        <w:ind w:firstLine="720"/>
        <w:contextualSpacing/>
        <w:rPr>
          <w:ins w:id="13057" w:author="OFFM" w:date="2024-04-16T10:53:00Z"/>
          <w:rFonts w:ascii="Times New Roman" w:hAnsi="Times New Roman" w:cs="Times New Roman"/>
          <w:sz w:val="24"/>
          <w:szCs w:val="24"/>
        </w:rPr>
      </w:pPr>
      <w:ins w:id="13058" w:author="OFFM" w:date="2024-04-16T10:53:00Z">
        <w:r w:rsidRPr="000D237D">
          <w:rPr>
            <w:rFonts w:ascii="Times New Roman" w:hAnsi="Times New Roman" w:cs="Times New Roman"/>
            <w:sz w:val="24"/>
            <w:szCs w:val="24"/>
          </w:rPr>
          <w:t xml:space="preserve">As required below, the Federal agency must include the following sections and information in the text of a NOFO and a table of contents. </w:t>
        </w:r>
      </w:ins>
    </w:p>
    <w:p w14:paraId="332DAE61" w14:textId="77777777" w:rsidR="000B5224" w:rsidRPr="000D237D" w:rsidRDefault="00F2264C" w:rsidP="000B5224">
      <w:pPr>
        <w:pStyle w:val="Heading3"/>
        <w:spacing w:before="0" w:beforeAutospacing="0" w:after="0" w:afterAutospacing="0" w:line="480" w:lineRule="auto"/>
        <w:ind w:firstLine="720"/>
        <w:contextualSpacing/>
        <w:rPr>
          <w:ins w:id="13059" w:author="OFFM" w:date="2024-04-16T10:53:00Z"/>
          <w:b w:val="0"/>
          <w:bCs w:val="0"/>
          <w:sz w:val="24"/>
          <w:szCs w:val="24"/>
        </w:rPr>
      </w:pPr>
      <w:ins w:id="13060" w:author="OFFM" w:date="2024-04-16T10:53:00Z">
        <w:r w:rsidRPr="000D237D">
          <w:rPr>
            <w:b w:val="0"/>
            <w:bCs w:val="0"/>
            <w:sz w:val="24"/>
            <w:szCs w:val="24"/>
          </w:rPr>
          <w:t xml:space="preserve">(1) </w:t>
        </w:r>
        <w:r w:rsidRPr="000D237D">
          <w:rPr>
            <w:b w:val="0"/>
            <w:i/>
            <w:iCs/>
            <w:sz w:val="24"/>
            <w:szCs w:val="24"/>
          </w:rPr>
          <w:t>Basic Information.</w:t>
        </w:r>
      </w:ins>
    </w:p>
    <w:p w14:paraId="7A879A93" w14:textId="5919DDD8" w:rsidR="000B5224" w:rsidRPr="000D237D" w:rsidRDefault="00F2264C" w:rsidP="000B5224">
      <w:pPr>
        <w:spacing w:after="0" w:line="480" w:lineRule="auto"/>
        <w:ind w:firstLine="720"/>
        <w:contextualSpacing/>
        <w:rPr>
          <w:rFonts w:ascii="Times New Roman" w:hAnsi="Times New Roman" w:cs="Times New Roman"/>
          <w:sz w:val="24"/>
          <w:szCs w:val="24"/>
        </w:rPr>
      </w:pPr>
      <w:r w:rsidRPr="000D237D">
        <w:rPr>
          <w:rFonts w:ascii="Times New Roman" w:hAnsi="Times New Roman" w:cs="Times New Roman"/>
          <w:sz w:val="24"/>
          <w:szCs w:val="24"/>
        </w:rPr>
        <w:t xml:space="preserve">This section provides sufficient information to help an applicant make an informed decision about whether to submit a proposal. </w:t>
      </w:r>
      <w:del w:id="13061" w:author="OFFM" w:date="2024-04-16T10:53:00Z">
        <w:r w:rsidR="00817C00" w:rsidRPr="00F74592">
          <w:rPr>
            <w:rFonts w:ascii="Times New Roman" w:hAnsi="Times New Roman" w:cs="Times New Roman"/>
            <w:sz w:val="24"/>
            <w:szCs w:val="24"/>
          </w:rPr>
          <w:delText xml:space="preserve">Relevant information could include the total amount of funding that the Federal awarding agency expects to award through the announcement; the expected performance indicators, targets, baseline data, and data collection; the anticipated number of Federal awards; the expected amounts of individual Federal awards (which may be a range); the amount of funding per Federal award, on average, experienced in previous years; and the anticipated start dates and periods of performance for new Federal awards. This section also should address whether applications for renewal or supplementation of existing projects are eligible to compete with applications for new Federal awards. </w:delText>
        </w:r>
      </w:del>
    </w:p>
    <w:p w14:paraId="3F41E35A" w14:textId="07F4C068" w:rsidR="000B5224" w:rsidRPr="000D237D" w:rsidRDefault="00F2264C" w:rsidP="000B5224">
      <w:pPr>
        <w:pStyle w:val="Bullet1"/>
        <w:numPr>
          <w:ilvl w:val="0"/>
          <w:numId w:val="0"/>
        </w:numPr>
        <w:spacing w:before="0" w:beforeAutospacing="0" w:after="0" w:line="480" w:lineRule="auto"/>
        <w:ind w:firstLine="720"/>
        <w:contextualSpacing/>
        <w:rPr>
          <w:ins w:id="13062" w:author="OFFM" w:date="2024-04-16T10:53:00Z"/>
        </w:rPr>
      </w:pPr>
      <w:ins w:id="13063" w:author="OFFM" w:date="2024-04-16T10:53:00Z">
        <w:r w:rsidRPr="000D237D">
          <w:t xml:space="preserve">(i) </w:t>
        </w:r>
      </w:ins>
      <w:r w:rsidRPr="005E7358">
        <w:t xml:space="preserve">This section </w:t>
      </w:r>
      <w:del w:id="13064" w:author="OFFM" w:date="2024-04-16T10:53:00Z">
        <w:r w:rsidR="00817C00" w:rsidRPr="00F74592">
          <w:delText xml:space="preserve">also </w:delText>
        </w:r>
      </w:del>
      <w:r w:rsidRPr="005E7358">
        <w:t xml:space="preserve">must </w:t>
      </w:r>
      <w:del w:id="13065" w:author="OFFM" w:date="2024-04-16T10:53:00Z">
        <w:r w:rsidR="00817C00" w:rsidRPr="00F74592">
          <w:delText>indicate</w:delText>
        </w:r>
      </w:del>
      <w:ins w:id="13066" w:author="OFFM" w:date="2024-04-16T10:53:00Z">
        <w:r w:rsidRPr="000D237D">
          <w:t>include</w:t>
        </w:r>
      </w:ins>
      <w:r w:rsidRPr="005E7358">
        <w:t xml:space="preserve"> the </w:t>
      </w:r>
      <w:del w:id="13067" w:author="OFFM" w:date="2024-04-16T10:53:00Z">
        <w:r w:rsidR="00817C00" w:rsidRPr="00F74592">
          <w:delText>type(s)</w:delText>
        </w:r>
      </w:del>
      <w:ins w:id="13068" w:author="OFFM" w:date="2024-04-16T10:53:00Z">
        <w:r w:rsidRPr="000D237D">
          <w:t xml:space="preserve">following: </w:t>
        </w:r>
      </w:ins>
    </w:p>
    <w:p w14:paraId="5DBBC78A" w14:textId="77777777" w:rsidR="000B5224" w:rsidRPr="000D237D" w:rsidRDefault="00F2264C" w:rsidP="000B5224">
      <w:pPr>
        <w:pStyle w:val="Bullet2"/>
        <w:numPr>
          <w:ilvl w:val="0"/>
          <w:numId w:val="0"/>
        </w:numPr>
        <w:spacing w:before="0" w:beforeAutospacing="0" w:after="0" w:line="480" w:lineRule="auto"/>
        <w:ind w:firstLine="720"/>
        <w:contextualSpacing/>
        <w:rPr>
          <w:ins w:id="13069" w:author="OFFM" w:date="2024-04-16T10:53:00Z"/>
        </w:rPr>
      </w:pPr>
      <w:ins w:id="13070" w:author="OFFM" w:date="2024-04-16T10:53:00Z">
        <w:r w:rsidRPr="000D237D">
          <w:t>(A) Federal Agency Name.</w:t>
        </w:r>
      </w:ins>
    </w:p>
    <w:p w14:paraId="07E2DCCB" w14:textId="77777777" w:rsidR="000B5224" w:rsidRPr="000D237D" w:rsidRDefault="00F2264C" w:rsidP="000B5224">
      <w:pPr>
        <w:pStyle w:val="Bullet2"/>
        <w:numPr>
          <w:ilvl w:val="0"/>
          <w:numId w:val="0"/>
        </w:numPr>
        <w:spacing w:before="0" w:beforeAutospacing="0" w:after="0" w:line="480" w:lineRule="auto"/>
        <w:ind w:firstLine="720"/>
        <w:contextualSpacing/>
        <w:rPr>
          <w:ins w:id="13071" w:author="OFFM" w:date="2024-04-16T10:53:00Z"/>
        </w:rPr>
      </w:pPr>
      <w:ins w:id="13072" w:author="OFFM" w:date="2024-04-16T10:53:00Z">
        <w:r w:rsidRPr="000D237D">
          <w:t xml:space="preserve">(B) Funding Opportunity Title. </w:t>
        </w:r>
      </w:ins>
    </w:p>
    <w:p w14:paraId="253CFB30" w14:textId="5385FCAB" w:rsidR="000B5224" w:rsidRPr="000D237D" w:rsidRDefault="00F2264C" w:rsidP="000B5224">
      <w:pPr>
        <w:pStyle w:val="Bullet2"/>
        <w:numPr>
          <w:ilvl w:val="0"/>
          <w:numId w:val="0"/>
        </w:numPr>
        <w:spacing w:before="0" w:beforeAutospacing="0" w:after="0" w:line="480" w:lineRule="auto"/>
        <w:ind w:firstLine="720"/>
        <w:contextualSpacing/>
        <w:rPr>
          <w:ins w:id="13073" w:author="OFFM" w:date="2024-04-16T10:53:00Z"/>
        </w:rPr>
      </w:pPr>
      <w:ins w:id="13074" w:author="OFFM" w:date="2024-04-16T10:53:00Z">
        <w:r w:rsidRPr="000D237D">
          <w:t>(C) Announcement Type (whether the funding opportunity is the initial announcement or a modification</w:t>
        </w:r>
      </w:ins>
      <w:r w:rsidRPr="005E7358">
        <w:t xml:space="preserve"> of </w:t>
      </w:r>
      <w:del w:id="13075" w:author="OFFM" w:date="2024-04-16T10:53:00Z">
        <w:r w:rsidR="00817C00" w:rsidRPr="00F74592">
          <w:delText>assistance instrument (e.g., grant, cooperative agreement)</w:delText>
        </w:r>
      </w:del>
      <w:ins w:id="13076" w:author="OFFM" w:date="2024-04-16T10:53:00Z">
        <w:r w:rsidRPr="000D237D">
          <w:t>a previously announced opportunity).</w:t>
        </w:r>
      </w:ins>
    </w:p>
    <w:p w14:paraId="2F7D370E" w14:textId="77777777" w:rsidR="000B5224" w:rsidRPr="000D237D" w:rsidRDefault="00F2264C" w:rsidP="000B5224">
      <w:pPr>
        <w:pStyle w:val="Bullet2"/>
        <w:numPr>
          <w:ilvl w:val="0"/>
          <w:numId w:val="0"/>
        </w:numPr>
        <w:spacing w:before="0" w:beforeAutospacing="0" w:after="0" w:line="480" w:lineRule="auto"/>
        <w:ind w:firstLine="720"/>
        <w:contextualSpacing/>
        <w:rPr>
          <w:ins w:id="13077" w:author="OFFM" w:date="2024-04-16T10:53:00Z"/>
        </w:rPr>
      </w:pPr>
      <w:ins w:id="13078" w:author="OFFM" w:date="2024-04-16T10:53:00Z">
        <w:r w:rsidRPr="000D237D">
          <w:t xml:space="preserve">(D) Funding Opportunity Number (required, if the Federal agency has assigned a number to the funding opportunity announcement). </w:t>
        </w:r>
      </w:ins>
    </w:p>
    <w:p w14:paraId="71B5ED06" w14:textId="77777777" w:rsidR="000B5224" w:rsidRPr="000D237D" w:rsidRDefault="00F2264C" w:rsidP="000B5224">
      <w:pPr>
        <w:pStyle w:val="Bullet2"/>
        <w:numPr>
          <w:ilvl w:val="0"/>
          <w:numId w:val="0"/>
        </w:numPr>
        <w:spacing w:before="0" w:beforeAutospacing="0" w:after="0" w:line="480" w:lineRule="auto"/>
        <w:ind w:firstLine="720"/>
        <w:contextualSpacing/>
        <w:rPr>
          <w:ins w:id="13079" w:author="OFFM" w:date="2024-04-16T10:53:00Z"/>
        </w:rPr>
      </w:pPr>
      <w:ins w:id="13080" w:author="OFFM" w:date="2024-04-16T10:53:00Z">
        <w:r w:rsidRPr="000D237D">
          <w:t>(E) Assistance Listing Number(s).</w:t>
        </w:r>
      </w:ins>
    </w:p>
    <w:p w14:paraId="6B52F052" w14:textId="563B1060" w:rsidR="000B5224" w:rsidRPr="000D237D" w:rsidRDefault="00F2264C" w:rsidP="000B5224">
      <w:pPr>
        <w:pStyle w:val="Bullet2"/>
        <w:numPr>
          <w:ilvl w:val="0"/>
          <w:numId w:val="0"/>
        </w:numPr>
        <w:spacing w:before="0" w:beforeAutospacing="0" w:after="0" w:line="480" w:lineRule="auto"/>
        <w:ind w:firstLine="720"/>
        <w:contextualSpacing/>
        <w:rPr>
          <w:ins w:id="13081" w:author="OFFM" w:date="2024-04-16T10:53:00Z"/>
        </w:rPr>
      </w:pPr>
      <w:ins w:id="13082" w:author="OFFM" w:date="2024-04-16T10:53:00Z">
        <w:r w:rsidRPr="000D237D">
          <w:lastRenderedPageBreak/>
          <w:t>(F) Funding Details. The total amount of funding</w:t>
        </w:r>
      </w:ins>
      <w:r w:rsidRPr="005E7358">
        <w:t xml:space="preserve"> that </w:t>
      </w:r>
      <w:del w:id="13083" w:author="OFFM" w:date="2024-04-16T10:53:00Z">
        <w:r w:rsidR="00817C00" w:rsidRPr="00F74592">
          <w:delText xml:space="preserve">may be awarded if </w:delText>
        </w:r>
      </w:del>
      <w:ins w:id="13084" w:author="OFFM" w:date="2024-04-16T10:53:00Z">
        <w:r w:rsidRPr="000D237D">
          <w:t xml:space="preserve">the Federal agency expects to award, the anticipated number of awards, and the expected dollar values of individual awards, which may be a range. </w:t>
        </w:r>
      </w:ins>
    </w:p>
    <w:p w14:paraId="67DA5E6A" w14:textId="0D27DA0A" w:rsidR="000B5224" w:rsidRPr="000D237D" w:rsidRDefault="00F2264C" w:rsidP="000B5224">
      <w:pPr>
        <w:pStyle w:val="Bullet2"/>
        <w:numPr>
          <w:ilvl w:val="0"/>
          <w:numId w:val="0"/>
        </w:numPr>
        <w:spacing w:before="0" w:beforeAutospacing="0" w:after="0" w:line="480" w:lineRule="auto"/>
        <w:ind w:firstLine="720"/>
        <w:contextualSpacing/>
        <w:rPr>
          <w:ins w:id="13085" w:author="OFFM" w:date="2024-04-16T10:53:00Z"/>
        </w:rPr>
      </w:pPr>
      <w:ins w:id="13086" w:author="OFFM" w:date="2024-04-16T10:53:00Z">
        <w:r w:rsidRPr="000D237D">
          <w:t xml:space="preserve">(G) Key Dates. Key dates include due dates for submitting </w:t>
        </w:r>
      </w:ins>
      <w:r w:rsidRPr="005E7358">
        <w:t xml:space="preserve">applications </w:t>
      </w:r>
      <w:del w:id="13087" w:author="OFFM" w:date="2024-04-16T10:53:00Z">
        <w:r w:rsidR="00817C00" w:rsidRPr="00F74592">
          <w:delText>are successful.</w:delText>
        </w:r>
      </w:del>
      <w:ins w:id="13088" w:author="OFFM" w:date="2024-04-16T10:53:00Z">
        <w:r w:rsidRPr="000D237D">
          <w:t>or Executive Order 12372 submissions, as well as for any letters of intent or preapplications. For any announcement issued before a program's application materials are available, key dates also include the date on which those materials will be released; and any other additional information, as deemed applicable by the Federal agency.</w:t>
        </w:r>
      </w:ins>
      <w:r w:rsidRPr="005E7358">
        <w:t xml:space="preserve"> If </w:t>
      </w:r>
      <w:del w:id="13089" w:author="OFFM" w:date="2024-04-16T10:53:00Z">
        <w:r w:rsidR="00817C00" w:rsidRPr="00F74592">
          <w:delText>cooperative agreements may be awarded, this section either</w:delText>
        </w:r>
      </w:del>
      <w:ins w:id="13090" w:author="OFFM" w:date="2024-04-16T10:53:00Z">
        <w:r w:rsidRPr="000D237D">
          <w:t>possible, the Federal agency</w:t>
        </w:r>
      </w:ins>
      <w:r w:rsidRPr="005E7358">
        <w:t xml:space="preserve"> should </w:t>
      </w:r>
      <w:del w:id="13091" w:author="OFFM" w:date="2024-04-16T10:53:00Z">
        <w:r w:rsidR="00817C00" w:rsidRPr="00F74592">
          <w:delText>describe</w:delText>
        </w:r>
      </w:del>
      <w:ins w:id="13092" w:author="OFFM" w:date="2024-04-16T10:53:00Z">
        <w:r w:rsidRPr="000D237D">
          <w:t>provide an anticipated award date. If</w:t>
        </w:r>
      </w:ins>
      <w:r w:rsidRPr="005E7358">
        <w:t xml:space="preserve"> the </w:t>
      </w:r>
      <w:del w:id="13093" w:author="OFFM" w:date="2024-04-16T10:53:00Z">
        <w:r w:rsidR="00817C00" w:rsidRPr="00F74592">
          <w:delText>“substantial involvement” that</w:delText>
        </w:r>
      </w:del>
      <w:ins w:id="13094" w:author="OFFM" w:date="2024-04-16T10:53:00Z">
        <w:r w:rsidRPr="000D237D">
          <w:t>NOFO is evaluated on a “rolling” basis,</w:t>
        </w:r>
      </w:ins>
      <w:r w:rsidRPr="005E7358">
        <w:t xml:space="preserve"> the Federal </w:t>
      </w:r>
      <w:del w:id="13095" w:author="OFFM" w:date="2024-04-16T10:53:00Z">
        <w:r w:rsidR="00817C00" w:rsidRPr="00F74592">
          <w:delText xml:space="preserve">awarding </w:delText>
        </w:r>
      </w:del>
      <w:r w:rsidRPr="005E7358">
        <w:t xml:space="preserve">agency </w:t>
      </w:r>
      <w:del w:id="13096" w:author="OFFM" w:date="2024-04-16T10:53:00Z">
        <w:r w:rsidR="00817C00" w:rsidRPr="00F74592">
          <w:delText xml:space="preserve">expects to have or </w:delText>
        </w:r>
      </w:del>
      <w:r w:rsidRPr="005E7358">
        <w:t xml:space="preserve">should </w:t>
      </w:r>
      <w:del w:id="13097" w:author="OFFM" w:date="2024-04-16T10:53:00Z">
        <w:r w:rsidR="00817C00" w:rsidRPr="00F74592">
          <w:delText xml:space="preserve">reference where the potential </w:delText>
        </w:r>
      </w:del>
      <w:ins w:id="13098" w:author="OFFM" w:date="2024-04-16T10:53:00Z">
        <w:r w:rsidRPr="000D237D">
          <w:t xml:space="preserve">provide an estimate of the time needed to process an application and notify the </w:t>
        </w:r>
      </w:ins>
      <w:r w:rsidRPr="005E7358">
        <w:t xml:space="preserve">applicant </w:t>
      </w:r>
      <w:del w:id="13099" w:author="OFFM" w:date="2024-04-16T10:53:00Z">
        <w:r w:rsidR="00817C00" w:rsidRPr="00F74592">
          <w:delText xml:space="preserve">can find that information (e.g., in the funding opportunity </w:delText>
        </w:r>
      </w:del>
      <w:ins w:id="13100" w:author="OFFM" w:date="2024-04-16T10:53:00Z">
        <w:r w:rsidRPr="000D237D">
          <w:t xml:space="preserve">of the Federal agency's decision. </w:t>
        </w:r>
      </w:ins>
    </w:p>
    <w:p w14:paraId="3F65069D" w14:textId="4CE45F57" w:rsidR="000B5224" w:rsidRPr="000D237D" w:rsidRDefault="00F2264C" w:rsidP="000B5224">
      <w:pPr>
        <w:pStyle w:val="Bullet2"/>
        <w:numPr>
          <w:ilvl w:val="0"/>
          <w:numId w:val="0"/>
        </w:numPr>
        <w:spacing w:before="0" w:beforeAutospacing="0" w:after="0" w:line="480" w:lineRule="auto"/>
        <w:ind w:firstLine="720"/>
        <w:contextualSpacing/>
        <w:rPr>
          <w:ins w:id="13101" w:author="OFFM" w:date="2024-04-16T10:53:00Z"/>
        </w:rPr>
      </w:pPr>
      <w:ins w:id="13102" w:author="OFFM" w:date="2024-04-16T10:53:00Z">
        <w:r w:rsidRPr="000D237D">
          <w:t xml:space="preserve">(H) Executive Summary. A brief </w:t>
        </w:r>
      </w:ins>
      <w:r w:rsidRPr="005E7358">
        <w:t xml:space="preserve">description </w:t>
      </w:r>
      <w:del w:id="13103" w:author="OFFM" w:date="2024-04-16T10:53:00Z">
        <w:r w:rsidR="00817C00" w:rsidRPr="00F74592">
          <w:delText>in Section A. or Federal award administration</w:delText>
        </w:r>
      </w:del>
      <w:ins w:id="13104" w:author="OFFM" w:date="2024-04-16T10:53:00Z">
        <w:r w:rsidRPr="000D237D">
          <w:t>that is written in plain language and summarizes the goals and objectives of the program, the target audience, and eligible recipients. The text of the executive summary should not exceed 500 words</w:t>
        </w:r>
      </w:ins>
    </w:p>
    <w:p w14:paraId="21BB836A" w14:textId="702A5ECD" w:rsidR="000B5224" w:rsidRPr="005E7358" w:rsidRDefault="00F2264C" w:rsidP="00A63D45">
      <w:pPr>
        <w:pStyle w:val="Bullet2"/>
        <w:numPr>
          <w:ilvl w:val="0"/>
          <w:numId w:val="0"/>
        </w:numPr>
        <w:spacing w:before="0" w:beforeAutospacing="0" w:after="0" w:line="480" w:lineRule="auto"/>
        <w:ind w:firstLine="720"/>
        <w:contextualSpacing/>
      </w:pPr>
      <w:ins w:id="13105" w:author="OFFM" w:date="2024-04-16T10:53:00Z">
        <w:r w:rsidRPr="000D237D">
          <w:t>(I) Agency contact</w:t>
        </w:r>
      </w:ins>
      <w:r w:rsidRPr="005E7358">
        <w:t xml:space="preserve"> information</w:t>
      </w:r>
      <w:del w:id="13106" w:author="OFFM" w:date="2024-04-16T10:53:00Z">
        <w:r w:rsidR="00817C00" w:rsidRPr="00F74592">
          <w:delText xml:space="preserve"> in Section D. If procurement contracts also may be awarded, this must be stated</w:delText>
        </w:r>
      </w:del>
      <w:r w:rsidRPr="005E7358">
        <w:t xml:space="preserve">. </w:t>
      </w:r>
    </w:p>
    <w:p w14:paraId="31AD2CD6" w14:textId="2483C247" w:rsidR="000B5224" w:rsidRPr="000D237D" w:rsidRDefault="00817C00" w:rsidP="000B5224">
      <w:pPr>
        <w:pStyle w:val="Bullet1"/>
        <w:numPr>
          <w:ilvl w:val="0"/>
          <w:numId w:val="0"/>
        </w:numPr>
        <w:spacing w:before="0" w:beforeAutospacing="0" w:after="0" w:line="480" w:lineRule="auto"/>
        <w:ind w:firstLine="720"/>
        <w:contextualSpacing/>
        <w:rPr>
          <w:ins w:id="13107" w:author="OFFM" w:date="2024-04-16T10:53:00Z"/>
        </w:rPr>
      </w:pPr>
      <w:del w:id="13108" w:author="OFFM" w:date="2024-04-16T10:53:00Z">
        <w:r w:rsidRPr="00701F7C">
          <w:rPr>
            <w:b/>
            <w:bCs/>
          </w:rPr>
          <w:delText>C.</w:delText>
        </w:r>
      </w:del>
      <w:ins w:id="13109" w:author="OFFM" w:date="2024-04-16T10:53:00Z">
        <w:r w:rsidR="00F2264C" w:rsidRPr="000D237D">
          <w:t>(ii) This section could include the following:</w:t>
        </w:r>
      </w:ins>
    </w:p>
    <w:p w14:paraId="5B9DD17A" w14:textId="77777777" w:rsidR="000B5224" w:rsidRPr="000D237D" w:rsidRDefault="00F2264C" w:rsidP="000B5224">
      <w:pPr>
        <w:pStyle w:val="Bullet1"/>
        <w:numPr>
          <w:ilvl w:val="0"/>
          <w:numId w:val="0"/>
        </w:numPr>
        <w:spacing w:before="0" w:beforeAutospacing="0" w:after="0" w:line="480" w:lineRule="auto"/>
        <w:ind w:firstLine="720"/>
        <w:contextualSpacing/>
        <w:rPr>
          <w:ins w:id="13110" w:author="OFFM" w:date="2024-04-16T10:53:00Z"/>
        </w:rPr>
      </w:pPr>
      <w:ins w:id="13111" w:author="OFFM" w:date="2024-04-16T10:53:00Z">
        <w:r w:rsidRPr="000D237D">
          <w:t>(A) The amount of funding per Federal award, on average, experienced in previous years.</w:t>
        </w:r>
      </w:ins>
    </w:p>
    <w:p w14:paraId="507A16F4" w14:textId="77777777" w:rsidR="000B5224" w:rsidRPr="000D237D" w:rsidRDefault="00F2264C" w:rsidP="000B5224">
      <w:pPr>
        <w:pStyle w:val="Bullet2"/>
        <w:numPr>
          <w:ilvl w:val="0"/>
          <w:numId w:val="0"/>
        </w:numPr>
        <w:spacing w:before="0" w:beforeAutospacing="0" w:after="0" w:line="480" w:lineRule="auto"/>
        <w:ind w:firstLine="720"/>
        <w:contextualSpacing/>
        <w:rPr>
          <w:ins w:id="13112" w:author="OFFM" w:date="2024-04-16T10:53:00Z"/>
        </w:rPr>
      </w:pPr>
      <w:ins w:id="13113" w:author="OFFM" w:date="2024-04-16T10:53:00Z">
        <w:r w:rsidRPr="000D237D">
          <w:t xml:space="preserve">(B) Whether this is a new program or a one-time initiative. </w:t>
        </w:r>
      </w:ins>
    </w:p>
    <w:p w14:paraId="76CF5C1D" w14:textId="6DC0F588" w:rsidR="000B5224" w:rsidRPr="00A63D45" w:rsidRDefault="00F2264C" w:rsidP="00A63D45">
      <w:pPr>
        <w:pStyle w:val="Heading3"/>
        <w:spacing w:before="0" w:beforeAutospacing="0" w:after="0" w:afterAutospacing="0" w:line="480" w:lineRule="auto"/>
        <w:ind w:firstLine="720"/>
        <w:contextualSpacing/>
        <w:rPr>
          <w:b w:val="0"/>
          <w:i/>
          <w:sz w:val="24"/>
        </w:rPr>
      </w:pPr>
      <w:ins w:id="13114" w:author="OFFM" w:date="2024-04-16T10:53:00Z">
        <w:r w:rsidRPr="000D237D">
          <w:rPr>
            <w:b w:val="0"/>
            <w:bCs w:val="0"/>
            <w:sz w:val="24"/>
            <w:szCs w:val="24"/>
          </w:rPr>
          <w:t>(2)</w:t>
        </w:r>
      </w:ins>
      <w:r w:rsidRPr="00A63D45">
        <w:rPr>
          <w:b w:val="0"/>
          <w:sz w:val="24"/>
        </w:rPr>
        <w:t xml:space="preserve"> </w:t>
      </w:r>
      <w:r w:rsidRPr="00A63D45">
        <w:rPr>
          <w:b w:val="0"/>
          <w:i/>
          <w:sz w:val="24"/>
        </w:rPr>
        <w:t>Eligibility</w:t>
      </w:r>
      <w:del w:id="13115" w:author="OFFM" w:date="2024-04-16T10:53:00Z">
        <w:r w:rsidR="00817C00" w:rsidRPr="00701F7C">
          <w:rPr>
            <w:sz w:val="24"/>
            <w:szCs w:val="24"/>
          </w:rPr>
          <w:delText xml:space="preserve"> Information </w:delText>
        </w:r>
      </w:del>
      <w:ins w:id="13116" w:author="OFFM" w:date="2024-04-16T10:53:00Z">
        <w:r w:rsidRPr="000D237D">
          <w:rPr>
            <w:i/>
            <w:iCs/>
            <w:sz w:val="24"/>
            <w:szCs w:val="24"/>
          </w:rPr>
          <w:t>.</w:t>
        </w:r>
      </w:ins>
    </w:p>
    <w:p w14:paraId="0C0DBDB3" w14:textId="1E985726" w:rsidR="000B5224" w:rsidRPr="000D237D" w:rsidRDefault="00F2264C" w:rsidP="000B5224">
      <w:pPr>
        <w:spacing w:after="0" w:line="480" w:lineRule="auto"/>
        <w:ind w:firstLine="720"/>
        <w:contextualSpacing/>
        <w:rPr>
          <w:ins w:id="13117" w:author="OFFM" w:date="2024-04-16T10:53:00Z"/>
          <w:rFonts w:ascii="Times New Roman" w:hAnsi="Times New Roman" w:cs="Times New Roman"/>
          <w:sz w:val="24"/>
          <w:szCs w:val="24"/>
        </w:rPr>
      </w:pPr>
      <w:r w:rsidRPr="000D237D">
        <w:rPr>
          <w:rFonts w:ascii="Times New Roman" w:hAnsi="Times New Roman" w:cs="Times New Roman"/>
          <w:sz w:val="24"/>
          <w:szCs w:val="24"/>
        </w:rPr>
        <w:t xml:space="preserve">This section addresses the </w:t>
      </w:r>
      <w:del w:id="13118" w:author="OFFM" w:date="2024-04-16T10:53:00Z">
        <w:r w:rsidR="00817C00" w:rsidRPr="00F74592">
          <w:rPr>
            <w:rFonts w:ascii="Times New Roman" w:hAnsi="Times New Roman" w:cs="Times New Roman"/>
            <w:sz w:val="24"/>
            <w:szCs w:val="24"/>
          </w:rPr>
          <w:delText xml:space="preserve">considerations or </w:delText>
        </w:r>
      </w:del>
      <w:r w:rsidRPr="000D237D">
        <w:rPr>
          <w:rFonts w:ascii="Times New Roman" w:hAnsi="Times New Roman" w:cs="Times New Roman"/>
          <w:sz w:val="24"/>
          <w:szCs w:val="24"/>
        </w:rPr>
        <w:t xml:space="preserve">factors that determine applicant or application eligibility. </w:t>
      </w:r>
    </w:p>
    <w:p w14:paraId="06332491" w14:textId="55540048" w:rsidR="000B5224" w:rsidRPr="000D237D" w:rsidRDefault="00F2264C" w:rsidP="000B5224">
      <w:pPr>
        <w:pStyle w:val="Heading4"/>
        <w:numPr>
          <w:ilvl w:val="0"/>
          <w:numId w:val="0"/>
        </w:numPr>
        <w:spacing w:before="0" w:beforeAutospacing="0" w:after="0" w:line="480" w:lineRule="auto"/>
        <w:ind w:firstLine="720"/>
        <w:contextualSpacing/>
        <w:rPr>
          <w:ins w:id="13119" w:author="OFFM" w:date="2024-04-16T10:53:00Z"/>
          <w:b w:val="0"/>
          <w:bCs w:val="0"/>
        </w:rPr>
      </w:pPr>
      <w:ins w:id="13120" w:author="OFFM" w:date="2024-04-16T10:53:00Z">
        <w:r w:rsidRPr="000D237D">
          <w:rPr>
            <w:b w:val="0"/>
            <w:bCs w:val="0"/>
          </w:rPr>
          <w:lastRenderedPageBreak/>
          <w:t xml:space="preserve">(i) </w:t>
        </w:r>
        <w:r w:rsidRPr="000D237D">
          <w:rPr>
            <w:b w:val="0"/>
            <w:bCs w:val="0"/>
            <w:i/>
            <w:iCs/>
          </w:rPr>
          <w:t>Eligible Applicants.</w:t>
        </w:r>
        <w:r w:rsidRPr="000D237D">
          <w:rPr>
            <w:b w:val="0"/>
            <w:bCs w:val="0"/>
          </w:rPr>
          <w:t xml:space="preserve"> </w:t>
        </w:r>
      </w:ins>
      <w:r w:rsidRPr="00A63D45">
        <w:rPr>
          <w:b w:val="0"/>
        </w:rPr>
        <w:t xml:space="preserve">This </w:t>
      </w:r>
      <w:del w:id="13121" w:author="OFFM" w:date="2024-04-16T10:53:00Z">
        <w:r w:rsidR="00817C00" w:rsidRPr="00F74592">
          <w:delText>includes</w:delText>
        </w:r>
      </w:del>
      <w:ins w:id="13122" w:author="OFFM" w:date="2024-04-16T10:53:00Z">
        <w:r w:rsidRPr="000D237D">
          <w:rPr>
            <w:b w:val="0"/>
            <w:bCs w:val="0"/>
          </w:rPr>
          <w:t>subsection must identify</w:t>
        </w:r>
      </w:ins>
      <w:r w:rsidRPr="00A63D45">
        <w:rPr>
          <w:b w:val="0"/>
        </w:rPr>
        <w:t xml:space="preserve"> the </w:t>
      </w:r>
      <w:ins w:id="13123" w:author="OFFM" w:date="2024-04-16T10:53:00Z">
        <w:r w:rsidRPr="000D237D">
          <w:rPr>
            <w:b w:val="0"/>
            <w:bCs w:val="0"/>
          </w:rPr>
          <w:t>following:</w:t>
        </w:r>
      </w:ins>
    </w:p>
    <w:p w14:paraId="730E8C6A" w14:textId="77777777" w:rsidR="000B5224" w:rsidRPr="000D237D" w:rsidRDefault="00F2264C" w:rsidP="000B5224">
      <w:pPr>
        <w:pStyle w:val="Bullet1"/>
        <w:numPr>
          <w:ilvl w:val="0"/>
          <w:numId w:val="0"/>
        </w:numPr>
        <w:spacing w:before="0" w:beforeAutospacing="0" w:after="0" w:line="480" w:lineRule="auto"/>
        <w:ind w:firstLine="720"/>
        <w:contextualSpacing/>
        <w:rPr>
          <w:ins w:id="13124" w:author="OFFM" w:date="2024-04-16T10:53:00Z"/>
        </w:rPr>
      </w:pPr>
      <w:ins w:id="13125" w:author="OFFM" w:date="2024-04-16T10:53:00Z">
        <w:r w:rsidRPr="000D237D">
          <w:t xml:space="preserve">(A) A complete and specific list of entity types eligible to apply. </w:t>
        </w:r>
      </w:ins>
    </w:p>
    <w:p w14:paraId="102DB220" w14:textId="76B5ED67" w:rsidR="000B5224" w:rsidRPr="000D237D" w:rsidRDefault="00F2264C" w:rsidP="000B5224">
      <w:pPr>
        <w:pStyle w:val="Bullet1"/>
        <w:numPr>
          <w:ilvl w:val="0"/>
          <w:numId w:val="0"/>
        </w:numPr>
        <w:spacing w:before="0" w:beforeAutospacing="0" w:after="0" w:line="480" w:lineRule="auto"/>
        <w:ind w:firstLine="720"/>
        <w:contextualSpacing/>
        <w:rPr>
          <w:ins w:id="13126" w:author="OFFM" w:date="2024-04-16T10:53:00Z"/>
        </w:rPr>
      </w:pPr>
      <w:ins w:id="13127" w:author="OFFM" w:date="2024-04-16T10:53:00Z">
        <w:r w:rsidRPr="000D237D">
          <w:t xml:space="preserve">(B) Any additional restrictions on </w:t>
        </w:r>
      </w:ins>
      <w:r w:rsidRPr="005E7358">
        <w:t xml:space="preserve">eligibility </w:t>
      </w:r>
      <w:del w:id="13128" w:author="OFFM" w:date="2024-04-16T10:53:00Z">
        <w:r w:rsidR="00817C00" w:rsidRPr="00F74592">
          <w:delText xml:space="preserve">of particular types </w:delText>
        </w:r>
      </w:del>
      <w:ins w:id="13129" w:author="OFFM" w:date="2024-04-16T10:53:00Z">
        <w:r w:rsidRPr="000D237D">
          <w:t xml:space="preserve">beyond the type </w:t>
        </w:r>
      </w:ins>
      <w:r w:rsidRPr="005E7358">
        <w:t xml:space="preserve">of </w:t>
      </w:r>
      <w:del w:id="13130" w:author="OFFM" w:date="2024-04-16T10:53:00Z">
        <w:r w:rsidR="00817C00" w:rsidRPr="00F74592">
          <w:delText>applicant organizations, any</w:delText>
        </w:r>
      </w:del>
      <w:ins w:id="13131" w:author="OFFM" w:date="2024-04-16T10:53:00Z">
        <w:r w:rsidRPr="000D237D">
          <w:t xml:space="preserve">entity. </w:t>
        </w:r>
      </w:ins>
    </w:p>
    <w:p w14:paraId="44173397" w14:textId="054517AA" w:rsidR="000B5224" w:rsidRPr="000D237D" w:rsidRDefault="00F2264C" w:rsidP="000B5224">
      <w:pPr>
        <w:pStyle w:val="Bullet1"/>
        <w:numPr>
          <w:ilvl w:val="0"/>
          <w:numId w:val="0"/>
        </w:numPr>
        <w:spacing w:before="0" w:beforeAutospacing="0" w:after="0" w:line="480" w:lineRule="auto"/>
        <w:ind w:firstLine="720"/>
        <w:contextualSpacing/>
        <w:rPr>
          <w:ins w:id="13132" w:author="OFFM" w:date="2024-04-16T10:53:00Z"/>
        </w:rPr>
      </w:pPr>
      <w:ins w:id="13133" w:author="OFFM" w:date="2024-04-16T10:53:00Z">
        <w:r w:rsidRPr="000D237D">
          <w:t>(C) Eligibility</w:t>
        </w:r>
      </w:ins>
      <w:r w:rsidRPr="005E7358">
        <w:t xml:space="preserve"> factors </w:t>
      </w:r>
      <w:del w:id="13134" w:author="OFFM" w:date="2024-04-16T10:53:00Z">
        <w:r w:rsidR="00817C00" w:rsidRPr="00F74592">
          <w:delText>affecting the eligibility of</w:delText>
        </w:r>
      </w:del>
      <w:ins w:id="13135" w:author="OFFM" w:date="2024-04-16T10:53:00Z">
        <w:r w:rsidRPr="000D237D">
          <w:t>for</w:t>
        </w:r>
      </w:ins>
      <w:r w:rsidRPr="005E7358">
        <w:t xml:space="preserve"> the principal investigator or project director, </w:t>
      </w:r>
      <w:del w:id="13136" w:author="OFFM" w:date="2024-04-16T10:53:00Z">
        <w:r w:rsidR="00817C00" w:rsidRPr="00F74592">
          <w:delText>and</w:delText>
        </w:r>
      </w:del>
      <w:ins w:id="13137" w:author="OFFM" w:date="2024-04-16T10:53:00Z">
        <w:r w:rsidRPr="000D237D">
          <w:t>if</w:t>
        </w:r>
      </w:ins>
      <w:r w:rsidRPr="005E7358">
        <w:t xml:space="preserve"> any</w:t>
      </w:r>
      <w:del w:id="13138" w:author="OFFM" w:date="2024-04-16T10:53:00Z">
        <w:r w:rsidR="00817C00" w:rsidRPr="00F74592">
          <w:delText xml:space="preserve"> criteria</w:delText>
        </w:r>
      </w:del>
      <w:ins w:id="13139" w:author="OFFM" w:date="2024-04-16T10:53:00Z">
        <w:r w:rsidRPr="000D237D">
          <w:t>.</w:t>
        </w:r>
      </w:ins>
    </w:p>
    <w:p w14:paraId="49230A03" w14:textId="46A98F47" w:rsidR="000B5224" w:rsidRPr="000D237D" w:rsidRDefault="00F2264C" w:rsidP="000B5224">
      <w:pPr>
        <w:pStyle w:val="Bullet1"/>
        <w:numPr>
          <w:ilvl w:val="0"/>
          <w:numId w:val="0"/>
        </w:numPr>
        <w:spacing w:before="0" w:beforeAutospacing="0" w:after="0" w:line="480" w:lineRule="auto"/>
        <w:ind w:firstLine="720"/>
        <w:contextualSpacing/>
        <w:rPr>
          <w:ins w:id="13140" w:author="OFFM" w:date="2024-04-16T10:53:00Z"/>
        </w:rPr>
      </w:pPr>
      <w:ins w:id="13141" w:author="OFFM" w:date="2024-04-16T10:53:00Z">
        <w:r w:rsidRPr="000D237D">
          <w:t>(D) Criteria</w:t>
        </w:r>
      </w:ins>
      <w:r w:rsidRPr="005E7358">
        <w:t xml:space="preserve"> that </w:t>
      </w:r>
      <w:ins w:id="13142" w:author="OFFM" w:date="2024-04-16T10:53:00Z">
        <w:r w:rsidRPr="000D237D">
          <w:t xml:space="preserve">would </w:t>
        </w:r>
      </w:ins>
      <w:r w:rsidRPr="005E7358">
        <w:t xml:space="preserve">make </w:t>
      </w:r>
      <w:ins w:id="13143" w:author="OFFM" w:date="2024-04-16T10:53:00Z">
        <w:r w:rsidRPr="000D237D">
          <w:t xml:space="preserve">any </w:t>
        </w:r>
      </w:ins>
      <w:r w:rsidRPr="005E7358">
        <w:t xml:space="preserve">particular projects ineligible. </w:t>
      </w:r>
      <w:del w:id="13144" w:author="OFFM" w:date="2024-04-16T10:53:00Z">
        <w:r w:rsidR="00817C00" w:rsidRPr="00F74592">
          <w:delText xml:space="preserve">Federal agencies should make clear whether an applicant's failure to meet an eligibility criterion by the time of an application deadline will result in the Federal awarding agency returning the application without review or, even though an </w:delText>
        </w:r>
      </w:del>
    </w:p>
    <w:p w14:paraId="6043ECFB" w14:textId="77777777" w:rsidR="000B5224" w:rsidRPr="000D237D" w:rsidRDefault="00F2264C" w:rsidP="000B5224">
      <w:pPr>
        <w:pStyle w:val="Bullet1"/>
        <w:numPr>
          <w:ilvl w:val="0"/>
          <w:numId w:val="0"/>
        </w:numPr>
        <w:spacing w:before="0" w:beforeAutospacing="0" w:after="0" w:line="480" w:lineRule="auto"/>
        <w:ind w:firstLine="720"/>
        <w:contextualSpacing/>
        <w:rPr>
          <w:ins w:id="13145" w:author="OFFM" w:date="2024-04-16T10:53:00Z"/>
        </w:rPr>
      </w:pPr>
      <w:ins w:id="13146" w:author="OFFM" w:date="2024-04-16T10:53:00Z">
        <w:r w:rsidRPr="000D237D">
          <w:t xml:space="preserve">(E) A reference to any funding restriction elsewhere in the NOFO that could affect an applicant’s or project’s eligibility. </w:t>
        </w:r>
      </w:ins>
    </w:p>
    <w:p w14:paraId="71EA824E" w14:textId="77777777" w:rsidR="00817C00" w:rsidRPr="00F74592" w:rsidRDefault="00F2264C" w:rsidP="00701F7C">
      <w:pPr>
        <w:spacing w:after="0" w:line="480" w:lineRule="auto"/>
        <w:ind w:firstLine="720"/>
        <w:contextualSpacing/>
        <w:rPr>
          <w:del w:id="13147" w:author="OFFM" w:date="2024-04-16T10:53:00Z"/>
          <w:rFonts w:ascii="Times New Roman" w:hAnsi="Times New Roman" w:cs="Times New Roman"/>
          <w:sz w:val="24"/>
          <w:szCs w:val="24"/>
        </w:rPr>
      </w:pPr>
      <w:ins w:id="13148" w:author="OFFM" w:date="2024-04-16T10:53:00Z">
        <w:r w:rsidRPr="000D237D">
          <w:t xml:space="preserve">(F) A reference or link to any other factors that would disqualify an applicant or </w:t>
        </w:r>
      </w:ins>
      <w:r w:rsidRPr="005E7358">
        <w:t>application</w:t>
      </w:r>
      <w:del w:id="13149" w:author="OFFM" w:date="2024-04-16T10:53:00Z">
        <w:r w:rsidR="00817C00" w:rsidRPr="00F74592">
          <w:rPr>
            <w:rFonts w:ascii="Times New Roman" w:hAnsi="Times New Roman" w:cs="Times New Roman"/>
            <w:sz w:val="24"/>
            <w:szCs w:val="24"/>
          </w:rPr>
          <w:delText xml:space="preserve"> may be reviewed, will preclude the Federal awarding agency from making a Federal award. Key elements to be addressed are: </w:delText>
        </w:r>
      </w:del>
    </w:p>
    <w:p w14:paraId="4C95CDFD" w14:textId="77777777" w:rsidR="00817C00" w:rsidRPr="00F74592" w:rsidRDefault="00817C00" w:rsidP="00701F7C">
      <w:pPr>
        <w:spacing w:after="0" w:line="480" w:lineRule="auto"/>
        <w:ind w:firstLine="720"/>
        <w:contextualSpacing/>
        <w:rPr>
          <w:del w:id="13150" w:author="OFFM" w:date="2024-04-16T10:53:00Z"/>
          <w:rFonts w:ascii="Times New Roman" w:hAnsi="Times New Roman" w:cs="Times New Roman"/>
          <w:sz w:val="24"/>
          <w:szCs w:val="24"/>
        </w:rPr>
      </w:pPr>
      <w:del w:id="13151" w:author="OFFM" w:date="2024-04-16T10:53:00Z">
        <w:r w:rsidRPr="00F74592">
          <w:rPr>
            <w:rFonts w:ascii="Times New Roman" w:hAnsi="Times New Roman" w:cs="Times New Roman"/>
            <w:sz w:val="24"/>
            <w:szCs w:val="24"/>
          </w:rPr>
          <w:delText xml:space="preserve">1. Eligible Applicants—Required. Announcements must clearly identify the types of entities that are eligible to apply. If there are no restrictions on eligibility, this section may simply indicate that all potential applicants are eligible. If there are restrictions on eligibility, it is important to be clear about the specific types of entities that are eligible, not just the types that are ineligible. For example, if the program is limited to nonprofit organizations subject to 26 U.S.C. 501(c)(3) of the tax code (26 U.S.C. 501(c)(3)), the announcement should say so. Similarly, it is better to state explicitly that Native American tribal organizations are eligible than to assume that they can unambiguously infer that from a statement that nonprofit organizations may apply. Eligibility also can be expressed by exception, (e.g., open to all types of domestic applicants other than individuals). This section should refer to any portion of Section D </w:delText>
        </w:r>
        <w:r w:rsidRPr="00F74592">
          <w:rPr>
            <w:rFonts w:ascii="Times New Roman" w:hAnsi="Times New Roman" w:cs="Times New Roman"/>
            <w:sz w:val="24"/>
            <w:szCs w:val="24"/>
          </w:rPr>
          <w:lastRenderedPageBreak/>
          <w:delText xml:space="preserve">specifying documentation that must be submitted to support an eligibility determination (e.g., proof of 501(c)(3) status as determined by the Internal Revenue Service or an authorizing tribal resolution). To the extent that any funding restriction in Section D.6 could affect the eligibility of an applicant or project, the announcement must either restate that restriction in this section or provide a cross-reference to its description in Section D.6. </w:delText>
        </w:r>
      </w:del>
    </w:p>
    <w:p w14:paraId="2A0C533B" w14:textId="77777777" w:rsidR="00817C00" w:rsidRPr="00F74592" w:rsidRDefault="00817C00" w:rsidP="00701F7C">
      <w:pPr>
        <w:spacing w:after="0" w:line="480" w:lineRule="auto"/>
        <w:ind w:firstLine="720"/>
        <w:contextualSpacing/>
        <w:rPr>
          <w:del w:id="13152" w:author="OFFM" w:date="2024-04-16T10:53:00Z"/>
          <w:rFonts w:ascii="Times New Roman" w:hAnsi="Times New Roman" w:cs="Times New Roman"/>
          <w:sz w:val="24"/>
          <w:szCs w:val="24"/>
        </w:rPr>
      </w:pPr>
      <w:del w:id="13153" w:author="OFFM" w:date="2024-04-16T10:53:00Z">
        <w:r w:rsidRPr="00F74592">
          <w:rPr>
            <w:rFonts w:ascii="Times New Roman" w:hAnsi="Times New Roman" w:cs="Times New Roman"/>
            <w:sz w:val="24"/>
            <w:szCs w:val="24"/>
          </w:rPr>
          <w:delText xml:space="preserve">2. Cost Sharing or Matching—Required. Announcements must state whether there is required cost sharing, matching, or cost participation without which an application would be ineligible (if cost sharing is not required, the announcement must explicitly say so). Required cost sharing may be a certain percentage or amount, or may be in the form of contributions of specified items or activities (e.g., provision of equipment). It is important that the announcement be clear about any restrictions on the types of cost (e.g., in-kind contributions) that are acceptable as cost sharing. Cost sharing as an eligibility criterion includes requirements based in statute or regulation, as described in § 200.306 of this Part. This section should refer to the appropriate portion(s) of section D. stating any pre-award requirements for submission of letters or other documentation to verify commitments to meet cost-sharing requirements if a Federal award is made. </w:delText>
        </w:r>
      </w:del>
    </w:p>
    <w:p w14:paraId="28E7357F" w14:textId="300E16D3" w:rsidR="000B5224" w:rsidRPr="000D237D" w:rsidRDefault="00817C00" w:rsidP="000B5224">
      <w:pPr>
        <w:pStyle w:val="Bullet1"/>
        <w:numPr>
          <w:ilvl w:val="0"/>
          <w:numId w:val="0"/>
        </w:numPr>
        <w:spacing w:before="0" w:beforeAutospacing="0" w:after="0" w:line="480" w:lineRule="auto"/>
        <w:ind w:firstLine="720"/>
        <w:contextualSpacing/>
        <w:rPr>
          <w:ins w:id="13154" w:author="OFFM" w:date="2024-04-16T10:53:00Z"/>
        </w:rPr>
      </w:pPr>
      <w:del w:id="13155" w:author="OFFM" w:date="2024-04-16T10:53:00Z">
        <w:r w:rsidRPr="00F74592">
          <w:delText>3. Other—Required, if applicable. If there are other eligibility criteria (i.e., criteria that have the effect of making an application or project ineligible for Federal awards, whether referred to as “</w:delText>
        </w:r>
      </w:del>
      <w:ins w:id="13156" w:author="OFFM" w:date="2024-04-16T10:53:00Z">
        <w:r w:rsidR="00F2264C" w:rsidRPr="000D237D">
          <w:t xml:space="preserve">, such as the </w:t>
        </w:r>
      </w:ins>
      <w:r w:rsidR="00F2264C" w:rsidRPr="005E7358">
        <w:t>responsiveness</w:t>
      </w:r>
      <w:del w:id="13157" w:author="OFFM" w:date="2024-04-16T10:53:00Z">
        <w:r w:rsidRPr="00F74592">
          <w:delText>” criteria, “go-no go” criteria, “threshold” criteria, or in other ways), must be clearly stated and must include a reference to the regulation of requirement that describes the restriction, as applicable. For example, if entities that have been found to be in violation of a particular Federal statute are ineligible, it is important to say so. This section must also state any</w:delText>
        </w:r>
      </w:del>
      <w:ins w:id="13158" w:author="OFFM" w:date="2024-04-16T10:53:00Z">
        <w:r w:rsidR="00F2264C" w:rsidRPr="000D237D">
          <w:t xml:space="preserve"> criteria in 6a.</w:t>
        </w:r>
      </w:ins>
    </w:p>
    <w:p w14:paraId="48FC1A95" w14:textId="1D3F8A26" w:rsidR="000B5224" w:rsidRPr="000D237D" w:rsidRDefault="00F2264C" w:rsidP="000B5224">
      <w:pPr>
        <w:pStyle w:val="Bullet1"/>
        <w:numPr>
          <w:ilvl w:val="0"/>
          <w:numId w:val="0"/>
        </w:numPr>
        <w:spacing w:before="0" w:beforeAutospacing="0" w:after="0" w:line="480" w:lineRule="auto"/>
        <w:ind w:firstLine="720"/>
        <w:contextualSpacing/>
        <w:rPr>
          <w:ins w:id="13159" w:author="OFFM" w:date="2024-04-16T10:53:00Z"/>
        </w:rPr>
      </w:pPr>
      <w:ins w:id="13160" w:author="OFFM" w:date="2024-04-16T10:53:00Z">
        <w:r w:rsidRPr="000D237D">
          <w:lastRenderedPageBreak/>
          <w:t>(G) Any</w:t>
        </w:r>
      </w:ins>
      <w:r w:rsidRPr="005E7358">
        <w:t xml:space="preserve"> limit on the number of applications an applicant may submit under the announcement</w:t>
      </w:r>
      <w:del w:id="13161" w:author="OFFM" w:date="2024-04-16T10:53:00Z">
        <w:r w:rsidR="00817C00" w:rsidRPr="00F74592">
          <w:delText xml:space="preserve"> and make</w:delText>
        </w:r>
      </w:del>
      <w:ins w:id="13162" w:author="OFFM" w:date="2024-04-16T10:53:00Z">
        <w:r w:rsidRPr="000D237D">
          <w:t>. Make</w:t>
        </w:r>
      </w:ins>
      <w:r w:rsidRPr="005E7358">
        <w:t xml:space="preserve"> clear whether the limitation is on the submitting organization, individual investigator</w:t>
      </w:r>
      <w:del w:id="13163" w:author="OFFM" w:date="2024-04-16T10:53:00Z">
        <w:r w:rsidR="00817C00" w:rsidRPr="00F74592">
          <w:delText>/</w:delText>
        </w:r>
      </w:del>
      <w:ins w:id="13164" w:author="OFFM" w:date="2024-04-16T10:53:00Z">
        <w:r w:rsidRPr="000D237D">
          <w:t xml:space="preserve"> or </w:t>
        </w:r>
      </w:ins>
      <w:r w:rsidRPr="005E7358">
        <w:t xml:space="preserve">program director, or both. </w:t>
      </w:r>
    </w:p>
    <w:p w14:paraId="0A94B0FB" w14:textId="77777777" w:rsidR="000B5224" w:rsidRPr="000D237D" w:rsidRDefault="00F2264C" w:rsidP="000B5224">
      <w:pPr>
        <w:pStyle w:val="Heading4"/>
        <w:numPr>
          <w:ilvl w:val="0"/>
          <w:numId w:val="0"/>
        </w:numPr>
        <w:spacing w:before="0" w:beforeAutospacing="0" w:after="0" w:line="480" w:lineRule="auto"/>
        <w:ind w:firstLine="720"/>
        <w:contextualSpacing/>
        <w:rPr>
          <w:ins w:id="13165" w:author="OFFM" w:date="2024-04-16T10:53:00Z"/>
          <w:b w:val="0"/>
          <w:bCs w:val="0"/>
          <w:i/>
          <w:iCs/>
        </w:rPr>
      </w:pPr>
      <w:ins w:id="13166" w:author="OFFM" w:date="2024-04-16T10:53:00Z">
        <w:r w:rsidRPr="000D237D">
          <w:rPr>
            <w:b w:val="0"/>
            <w:bCs w:val="0"/>
          </w:rPr>
          <w:t xml:space="preserve">(ii) </w:t>
        </w:r>
        <w:r w:rsidRPr="000D237D">
          <w:rPr>
            <w:b w:val="0"/>
            <w:bCs w:val="0"/>
            <w:i/>
            <w:iCs/>
          </w:rPr>
          <w:t xml:space="preserve">Cost Sharing. </w:t>
        </w:r>
        <w:r w:rsidRPr="000D237D">
          <w:rPr>
            <w:b w:val="0"/>
            <w:bCs w:val="0"/>
          </w:rPr>
          <w:t>This subsection must state:</w:t>
        </w:r>
      </w:ins>
    </w:p>
    <w:p w14:paraId="0556416A" w14:textId="77777777" w:rsidR="000B5224" w:rsidRPr="000D237D" w:rsidRDefault="00F2264C" w:rsidP="000B5224">
      <w:pPr>
        <w:spacing w:after="0" w:line="480" w:lineRule="auto"/>
        <w:ind w:firstLine="720"/>
        <w:contextualSpacing/>
        <w:rPr>
          <w:ins w:id="13167" w:author="OFFM" w:date="2024-04-16T10:53:00Z"/>
          <w:rFonts w:ascii="Times New Roman" w:hAnsi="Times New Roman" w:cs="Times New Roman"/>
          <w:sz w:val="24"/>
          <w:szCs w:val="24"/>
        </w:rPr>
      </w:pPr>
      <w:ins w:id="13168" w:author="OFFM" w:date="2024-04-16T10:53:00Z">
        <w:r w:rsidRPr="000D237D">
          <w:rPr>
            <w:rFonts w:ascii="Times New Roman" w:hAnsi="Times New Roman" w:cs="Times New Roman"/>
            <w:sz w:val="24"/>
            <w:szCs w:val="24"/>
          </w:rPr>
          <w:t xml:space="preserve">(A) Whether there is required cost sharing. This statement must be clear that not committing to the required cost sharing will make the application ineligible. If cost sharing is not required, the announcement must say so. </w:t>
        </w:r>
      </w:ins>
    </w:p>
    <w:p w14:paraId="591823C6" w14:textId="77777777" w:rsidR="000B5224" w:rsidRPr="000D237D" w:rsidRDefault="00F2264C" w:rsidP="000B5224">
      <w:pPr>
        <w:spacing w:after="0" w:line="480" w:lineRule="auto"/>
        <w:ind w:firstLine="720"/>
        <w:contextualSpacing/>
        <w:rPr>
          <w:ins w:id="13169" w:author="OFFM" w:date="2024-04-16T10:53:00Z"/>
          <w:rFonts w:ascii="Times New Roman" w:hAnsi="Times New Roman" w:cs="Times New Roman"/>
          <w:sz w:val="24"/>
          <w:szCs w:val="24"/>
        </w:rPr>
      </w:pPr>
      <w:ins w:id="13170" w:author="OFFM" w:date="2024-04-16T10:53:00Z">
        <w:r w:rsidRPr="000D237D">
          <w:rPr>
            <w:rFonts w:ascii="Times New Roman" w:hAnsi="Times New Roman" w:cs="Times New Roman"/>
            <w:sz w:val="24"/>
            <w:szCs w:val="24"/>
          </w:rPr>
          <w:t>(B) An explanation of the calculation for the required cost sharing. Required cost sharing may be a certain percentage or amount or in the form of contributions of specified items or activities (</w:t>
        </w:r>
        <w:r w:rsidRPr="000D237D">
          <w:rPr>
            <w:rStyle w:val="Emphasis"/>
            <w:rFonts w:ascii="Times New Roman" w:hAnsi="Times New Roman" w:cs="Times New Roman"/>
            <w:sz w:val="24"/>
            <w:szCs w:val="24"/>
          </w:rPr>
          <w:t>for example,</w:t>
        </w:r>
        <w:r w:rsidRPr="000D237D">
          <w:rPr>
            <w:rFonts w:ascii="Times New Roman" w:hAnsi="Times New Roman" w:cs="Times New Roman"/>
            <w:sz w:val="24"/>
            <w:szCs w:val="24"/>
          </w:rPr>
          <w:t xml:space="preserve"> provision of equipment).</w:t>
        </w:r>
      </w:ins>
    </w:p>
    <w:p w14:paraId="0E21397A" w14:textId="77777777" w:rsidR="000B5224" w:rsidRPr="000D237D" w:rsidRDefault="00F2264C" w:rsidP="000B5224">
      <w:pPr>
        <w:spacing w:after="0" w:line="480" w:lineRule="auto"/>
        <w:ind w:firstLine="720"/>
        <w:contextualSpacing/>
        <w:rPr>
          <w:ins w:id="13171" w:author="OFFM" w:date="2024-04-16T10:53:00Z"/>
          <w:rFonts w:ascii="Times New Roman" w:hAnsi="Times New Roman" w:cs="Times New Roman"/>
          <w:sz w:val="24"/>
          <w:szCs w:val="24"/>
        </w:rPr>
      </w:pPr>
      <w:ins w:id="13172" w:author="OFFM" w:date="2024-04-16T10:53:00Z">
        <w:r w:rsidRPr="000D237D">
          <w:rPr>
            <w:rFonts w:ascii="Times New Roman" w:hAnsi="Times New Roman" w:cs="Times New Roman"/>
            <w:sz w:val="24"/>
            <w:szCs w:val="24"/>
          </w:rPr>
          <w:t xml:space="preserve">(C) Any restrictions on the types of cost, such as in-kind contributions, acceptable as cost sharing. </w:t>
        </w:r>
      </w:ins>
    </w:p>
    <w:p w14:paraId="2BA6A8EE" w14:textId="77777777" w:rsidR="000B5224" w:rsidRPr="000D237D" w:rsidRDefault="00F2264C" w:rsidP="000B5224">
      <w:pPr>
        <w:spacing w:after="0" w:line="480" w:lineRule="auto"/>
        <w:ind w:firstLine="720"/>
        <w:contextualSpacing/>
        <w:rPr>
          <w:ins w:id="13173" w:author="OFFM" w:date="2024-04-16T10:53:00Z"/>
          <w:rFonts w:ascii="Times New Roman" w:hAnsi="Times New Roman" w:cs="Times New Roman"/>
          <w:sz w:val="24"/>
          <w:szCs w:val="24"/>
        </w:rPr>
      </w:pPr>
      <w:ins w:id="13174" w:author="OFFM" w:date="2024-04-16T10:53:00Z">
        <w:r w:rsidRPr="000D237D">
          <w:rPr>
            <w:rFonts w:ascii="Times New Roman" w:hAnsi="Times New Roman" w:cs="Times New Roman"/>
            <w:sz w:val="24"/>
            <w:szCs w:val="24"/>
          </w:rPr>
          <w:t>(D) Any requirement to commit to cost sharing. This section should refer to the appropriate portions of section (b)(4) stating any pre-award requirements for the submission of letters or other documentation to verify commitments to meet cost-sharing requirements if a Federal award is made.</w:t>
        </w:r>
      </w:ins>
    </w:p>
    <w:p w14:paraId="558E8A86" w14:textId="29A39AB0" w:rsidR="000B5224" w:rsidRPr="00AA1012" w:rsidRDefault="00F2264C" w:rsidP="00815B92">
      <w:pPr>
        <w:pStyle w:val="Heading3"/>
        <w:spacing w:before="0" w:beforeAutospacing="0" w:after="0" w:afterAutospacing="0" w:line="480" w:lineRule="auto"/>
        <w:ind w:firstLine="720"/>
        <w:contextualSpacing/>
        <w:rPr>
          <w:ins w:id="13175" w:author="OFFM" w:date="2024-04-16T10:53:00Z"/>
          <w:sz w:val="24"/>
          <w:szCs w:val="24"/>
        </w:rPr>
      </w:pPr>
      <w:ins w:id="13176" w:author="OFFM" w:date="2024-04-16T10:53:00Z">
        <w:r w:rsidRPr="000D237D">
          <w:rPr>
            <w:b w:val="0"/>
            <w:bCs w:val="0"/>
            <w:sz w:val="24"/>
            <w:szCs w:val="24"/>
          </w:rPr>
          <w:t xml:space="preserve">(3) </w:t>
        </w:r>
        <w:r w:rsidRPr="000D237D">
          <w:rPr>
            <w:b w:val="0"/>
            <w:i/>
            <w:iCs/>
            <w:sz w:val="24"/>
            <w:szCs w:val="24"/>
          </w:rPr>
          <w:t>Program Description.</w:t>
        </w:r>
        <w:r w:rsidR="00595D16">
          <w:rPr>
            <w:b w:val="0"/>
            <w:i/>
            <w:iCs/>
            <w:sz w:val="24"/>
            <w:szCs w:val="24"/>
          </w:rPr>
          <w:t xml:space="preserve"> </w:t>
        </w:r>
      </w:ins>
      <w:moveToRangeStart w:id="13177" w:author="OFFM" w:date="2024-04-16T10:53:00Z" w:name="move164157234"/>
      <w:moveTo w:id="13178" w:author="OFFM" w:date="2024-04-16T10:53:00Z">
        <w:r w:rsidRPr="00A63D45">
          <w:rPr>
            <w:b w:val="0"/>
            <w:sz w:val="24"/>
          </w:rPr>
          <w:t xml:space="preserve">This section contains the full program description of the funding opportunity. </w:t>
        </w:r>
      </w:moveTo>
      <w:moveToRangeEnd w:id="13177"/>
      <w:del w:id="13179" w:author="OFFM" w:date="2024-04-16T10:53:00Z">
        <w:r w:rsidR="00817C00" w:rsidRPr="00F74592">
          <w:rPr>
            <w:sz w:val="24"/>
            <w:szCs w:val="24"/>
          </w:rPr>
          <w:delText>This section should also address any</w:delText>
        </w:r>
      </w:del>
    </w:p>
    <w:p w14:paraId="58652A4B" w14:textId="77777777" w:rsidR="000B5224" w:rsidRPr="000D237D" w:rsidRDefault="00F2264C" w:rsidP="000B5224">
      <w:pPr>
        <w:pStyle w:val="Bullet1"/>
        <w:numPr>
          <w:ilvl w:val="0"/>
          <w:numId w:val="0"/>
        </w:numPr>
        <w:spacing w:before="0" w:beforeAutospacing="0" w:after="0" w:line="480" w:lineRule="auto"/>
        <w:ind w:firstLine="720"/>
        <w:contextualSpacing/>
        <w:rPr>
          <w:ins w:id="13180" w:author="OFFM" w:date="2024-04-16T10:53:00Z"/>
        </w:rPr>
      </w:pPr>
      <w:ins w:id="13181" w:author="OFFM" w:date="2024-04-16T10:53:00Z">
        <w:r w:rsidRPr="000D237D">
          <w:t>(i) This section must include the following:</w:t>
        </w:r>
      </w:ins>
    </w:p>
    <w:p w14:paraId="3C146380" w14:textId="77777777" w:rsidR="000B5224" w:rsidRPr="000D237D" w:rsidRDefault="00F2264C" w:rsidP="000B5224">
      <w:pPr>
        <w:pStyle w:val="Bullet1"/>
        <w:numPr>
          <w:ilvl w:val="0"/>
          <w:numId w:val="0"/>
        </w:numPr>
        <w:spacing w:before="0" w:beforeAutospacing="0" w:after="0" w:line="480" w:lineRule="auto"/>
        <w:ind w:firstLine="720"/>
        <w:contextualSpacing/>
        <w:rPr>
          <w:ins w:id="13182" w:author="OFFM" w:date="2024-04-16T10:53:00Z"/>
        </w:rPr>
      </w:pPr>
      <w:ins w:id="13183" w:author="OFFM" w:date="2024-04-16T10:53:00Z">
        <w:r w:rsidRPr="000D237D">
          <w:t xml:space="preserve">(A) The general purpose of the funding and what it is expected to achieve for the public good. </w:t>
        </w:r>
      </w:ins>
    </w:p>
    <w:p w14:paraId="753A00AF" w14:textId="77777777" w:rsidR="000B5224" w:rsidRPr="000D237D" w:rsidRDefault="00F2264C" w:rsidP="000B5224">
      <w:pPr>
        <w:pStyle w:val="Bullet1"/>
        <w:numPr>
          <w:ilvl w:val="0"/>
          <w:numId w:val="0"/>
        </w:numPr>
        <w:spacing w:before="0" w:beforeAutospacing="0" w:after="0" w:line="480" w:lineRule="auto"/>
        <w:ind w:firstLine="720"/>
        <w:contextualSpacing/>
        <w:rPr>
          <w:ins w:id="13184" w:author="OFFM" w:date="2024-04-16T10:53:00Z"/>
        </w:rPr>
      </w:pPr>
      <w:ins w:id="13185" w:author="OFFM" w:date="2024-04-16T10:53:00Z">
        <w:r w:rsidRPr="000D237D">
          <w:t>(B) The Federal agency's funding priorities or focus areas, if any.</w:t>
        </w:r>
      </w:ins>
    </w:p>
    <w:p w14:paraId="4D393BF3" w14:textId="77777777" w:rsidR="000B5224" w:rsidRPr="000D237D" w:rsidRDefault="00F2264C" w:rsidP="000B5224">
      <w:pPr>
        <w:pStyle w:val="Bullet1"/>
        <w:numPr>
          <w:ilvl w:val="0"/>
          <w:numId w:val="0"/>
        </w:numPr>
        <w:spacing w:before="0" w:beforeAutospacing="0" w:after="0" w:line="480" w:lineRule="auto"/>
        <w:ind w:firstLine="720"/>
        <w:contextualSpacing/>
        <w:rPr>
          <w:ins w:id="13186" w:author="OFFM" w:date="2024-04-16T10:53:00Z"/>
        </w:rPr>
      </w:pPr>
      <w:ins w:id="13187" w:author="OFFM" w:date="2024-04-16T10:53:00Z">
        <w:r w:rsidRPr="000D237D">
          <w:t xml:space="preserve">(C) Program goals and objectives. </w:t>
        </w:r>
      </w:ins>
    </w:p>
    <w:p w14:paraId="27BDB537" w14:textId="77777777" w:rsidR="000B5224" w:rsidRPr="000D237D" w:rsidRDefault="00F2264C" w:rsidP="000B5224">
      <w:pPr>
        <w:pStyle w:val="Bullet1"/>
        <w:numPr>
          <w:ilvl w:val="0"/>
          <w:numId w:val="0"/>
        </w:numPr>
        <w:spacing w:before="0" w:beforeAutospacing="0" w:after="0" w:line="480" w:lineRule="auto"/>
        <w:ind w:firstLine="720"/>
        <w:contextualSpacing/>
        <w:rPr>
          <w:ins w:id="13188" w:author="OFFM" w:date="2024-04-16T10:53:00Z"/>
        </w:rPr>
      </w:pPr>
      <w:ins w:id="13189" w:author="OFFM" w:date="2024-04-16T10:53:00Z">
        <w:r w:rsidRPr="000D237D">
          <w:t>(D) A description of how the award will contribute to achieving the program's goals and objectives.</w:t>
        </w:r>
      </w:ins>
    </w:p>
    <w:p w14:paraId="33DDD3F3" w14:textId="77777777" w:rsidR="000B5224" w:rsidRPr="000D237D" w:rsidRDefault="00F2264C" w:rsidP="000B5224">
      <w:pPr>
        <w:pStyle w:val="Bullet1"/>
        <w:numPr>
          <w:ilvl w:val="0"/>
          <w:numId w:val="0"/>
        </w:numPr>
        <w:spacing w:before="0" w:beforeAutospacing="0" w:after="0" w:line="480" w:lineRule="auto"/>
        <w:ind w:firstLine="720"/>
        <w:contextualSpacing/>
        <w:rPr>
          <w:ins w:id="13190" w:author="OFFM" w:date="2024-04-16T10:53:00Z"/>
        </w:rPr>
      </w:pPr>
      <w:ins w:id="13191" w:author="OFFM" w:date="2024-04-16T10:53:00Z">
        <w:r w:rsidRPr="000D237D">
          <w:lastRenderedPageBreak/>
          <w:t>(E) The expected performance goals, indicators, targets, baseline data, data collection, and other outcomes the Federal agency expects recipients to achieve.</w:t>
        </w:r>
      </w:ins>
    </w:p>
    <w:p w14:paraId="6018EA5E" w14:textId="77777777" w:rsidR="000B5224" w:rsidRPr="000D237D" w:rsidRDefault="00F2264C" w:rsidP="000B5224">
      <w:pPr>
        <w:pStyle w:val="Bullet1"/>
        <w:numPr>
          <w:ilvl w:val="0"/>
          <w:numId w:val="0"/>
        </w:numPr>
        <w:spacing w:before="0" w:beforeAutospacing="0" w:after="0" w:line="480" w:lineRule="auto"/>
        <w:ind w:firstLine="720"/>
        <w:contextualSpacing/>
        <w:rPr>
          <w:ins w:id="13192" w:author="OFFM" w:date="2024-04-16T10:53:00Z"/>
        </w:rPr>
      </w:pPr>
      <w:ins w:id="13193" w:author="OFFM" w:date="2024-04-16T10:53:00Z">
        <w:r w:rsidRPr="000D237D">
          <w:t>(F) For cooperative agreements, the “substantial involvement” that the Federal agency expects to have or should reference where the potential applicant can find that information.</w:t>
        </w:r>
      </w:ins>
    </w:p>
    <w:p w14:paraId="36E3F0DD" w14:textId="77777777" w:rsidR="000B5224" w:rsidRPr="000D237D" w:rsidRDefault="00F2264C" w:rsidP="000B5224">
      <w:pPr>
        <w:pStyle w:val="Bullet1"/>
        <w:numPr>
          <w:ilvl w:val="0"/>
          <w:numId w:val="0"/>
        </w:numPr>
        <w:spacing w:before="0" w:beforeAutospacing="0" w:after="0" w:line="480" w:lineRule="auto"/>
        <w:ind w:firstLine="720"/>
        <w:contextualSpacing/>
        <w:rPr>
          <w:ins w:id="13194" w:author="OFFM" w:date="2024-04-16T10:53:00Z"/>
        </w:rPr>
      </w:pPr>
      <w:ins w:id="13195" w:author="OFFM" w:date="2024-04-16T10:53:00Z">
        <w:r w:rsidRPr="000D237D">
          <w:t>(G) Information on program specific unallowable costs so that the applicant can develop an application and budget consistent with program requirements and any limits on indirect costs.</w:t>
        </w:r>
      </w:ins>
    </w:p>
    <w:p w14:paraId="619C2A85" w14:textId="04722556" w:rsidR="000B5224" w:rsidRPr="005E7358" w:rsidRDefault="00F2264C" w:rsidP="00A63D45">
      <w:pPr>
        <w:pStyle w:val="Bullet1"/>
        <w:numPr>
          <w:ilvl w:val="0"/>
          <w:numId w:val="0"/>
        </w:numPr>
        <w:spacing w:before="0" w:beforeAutospacing="0" w:after="0" w:line="480" w:lineRule="auto"/>
        <w:ind w:firstLine="720"/>
        <w:contextualSpacing/>
      </w:pPr>
      <w:ins w:id="13196" w:author="OFFM" w:date="2024-04-16T10:53:00Z">
        <w:r w:rsidRPr="000D237D">
          <w:t>(H) Any</w:t>
        </w:r>
      </w:ins>
      <w:r w:rsidRPr="005E7358">
        <w:t xml:space="preserve"> eligibility criteria for beneficiaries or </w:t>
      </w:r>
      <w:del w:id="13197" w:author="OFFM" w:date="2024-04-16T10:53:00Z">
        <w:r w:rsidR="00817C00" w:rsidRPr="00F74592">
          <w:delText xml:space="preserve">for </w:delText>
        </w:r>
      </w:del>
      <w:r w:rsidRPr="005E7358">
        <w:t xml:space="preserve">program participants other than Federal award recipients. </w:t>
      </w:r>
    </w:p>
    <w:p w14:paraId="2A0F0E17" w14:textId="77777777" w:rsidR="00817C00" w:rsidRPr="00701F7C" w:rsidRDefault="00817C00" w:rsidP="00F74592">
      <w:pPr>
        <w:spacing w:after="0" w:line="480" w:lineRule="auto"/>
        <w:contextualSpacing/>
        <w:rPr>
          <w:del w:id="13198" w:author="OFFM" w:date="2024-04-16T10:53:00Z"/>
          <w:rFonts w:ascii="Times New Roman" w:hAnsi="Times New Roman" w:cs="Times New Roman"/>
          <w:b/>
          <w:bCs/>
          <w:sz w:val="24"/>
          <w:szCs w:val="24"/>
        </w:rPr>
      </w:pPr>
      <w:del w:id="13199" w:author="OFFM" w:date="2024-04-16T10:53:00Z">
        <w:r w:rsidRPr="00701F7C">
          <w:rPr>
            <w:rFonts w:ascii="Times New Roman" w:hAnsi="Times New Roman" w:cs="Times New Roman"/>
            <w:b/>
            <w:bCs/>
            <w:sz w:val="24"/>
            <w:szCs w:val="24"/>
          </w:rPr>
          <w:delText xml:space="preserve">D. Application and Submission Information </w:delText>
        </w:r>
      </w:del>
    </w:p>
    <w:p w14:paraId="1E9C4486" w14:textId="77777777" w:rsidR="00817C00" w:rsidRPr="00F74592" w:rsidRDefault="00817C00" w:rsidP="00701F7C">
      <w:pPr>
        <w:spacing w:after="0" w:line="480" w:lineRule="auto"/>
        <w:ind w:firstLine="720"/>
        <w:contextualSpacing/>
        <w:rPr>
          <w:del w:id="13200" w:author="OFFM" w:date="2024-04-16T10:53:00Z"/>
          <w:rFonts w:ascii="Times New Roman" w:hAnsi="Times New Roman" w:cs="Times New Roman"/>
          <w:sz w:val="24"/>
          <w:szCs w:val="24"/>
        </w:rPr>
      </w:pPr>
      <w:del w:id="13201" w:author="OFFM" w:date="2024-04-16T10:53:00Z">
        <w:r w:rsidRPr="00F74592">
          <w:rPr>
            <w:rFonts w:ascii="Times New Roman" w:hAnsi="Times New Roman" w:cs="Times New Roman"/>
            <w:sz w:val="24"/>
            <w:szCs w:val="24"/>
          </w:rPr>
          <w:delText xml:space="preserve">1. Address to Request Application Package—Required. Potential applicants must be told how to get application forms, kits, or other materials needed to apply (if this announcement contains everything needed, this section need only say so). An Internet address where the materials can be accessed is acceptable. However, since high-speed Internet access is not yet universally available for downloading documents, and applicants may have additional accessibility requirements, there also should be a way for potential applicants to request paper copies of materials, such as a U.S. Postal Service mailing address, telephone or FAX number, Telephone Device for the Deaf (TDD), Text Telephone (TTY) number, and/or Federal Information Relay Service (FIRS) number. </w:delText>
        </w:r>
      </w:del>
    </w:p>
    <w:p w14:paraId="3F182129" w14:textId="6BFD9D0C" w:rsidR="000B5224" w:rsidRPr="000D237D" w:rsidRDefault="00817C00" w:rsidP="000B5224">
      <w:pPr>
        <w:pStyle w:val="Bullet2"/>
        <w:numPr>
          <w:ilvl w:val="0"/>
          <w:numId w:val="0"/>
        </w:numPr>
        <w:spacing w:before="0" w:beforeAutospacing="0" w:after="0" w:line="480" w:lineRule="auto"/>
        <w:ind w:firstLine="720"/>
        <w:contextualSpacing/>
        <w:rPr>
          <w:ins w:id="13202" w:author="OFFM" w:date="2024-04-16T10:53:00Z"/>
        </w:rPr>
      </w:pPr>
      <w:del w:id="13203" w:author="OFFM" w:date="2024-04-16T10:53:00Z">
        <w:r w:rsidRPr="00F74592">
          <w:delText>2. Content and Form of Application Submission—Required.</w:delText>
        </w:r>
      </w:del>
      <w:ins w:id="13204" w:author="OFFM" w:date="2024-04-16T10:53:00Z">
        <w:r w:rsidR="00F2264C" w:rsidRPr="000D237D">
          <w:t xml:space="preserve">(I) Citations for authorizing statutes and regulations for the funding opportunity. </w:t>
        </w:r>
      </w:ins>
    </w:p>
    <w:p w14:paraId="1BBCEA81" w14:textId="77777777" w:rsidR="000B5224" w:rsidRPr="000D237D" w:rsidRDefault="00F2264C" w:rsidP="000B5224">
      <w:pPr>
        <w:pStyle w:val="Bullet1"/>
        <w:numPr>
          <w:ilvl w:val="0"/>
          <w:numId w:val="0"/>
        </w:numPr>
        <w:spacing w:before="0" w:beforeAutospacing="0" w:after="0" w:line="480" w:lineRule="auto"/>
        <w:ind w:firstLine="720"/>
        <w:contextualSpacing/>
        <w:rPr>
          <w:ins w:id="13205" w:author="OFFM" w:date="2024-04-16T10:53:00Z"/>
        </w:rPr>
      </w:pPr>
      <w:ins w:id="13206" w:author="OFFM" w:date="2024-04-16T10:53:00Z">
        <w:r w:rsidRPr="000D237D">
          <w:t>(ii) This section could also include the following:</w:t>
        </w:r>
      </w:ins>
    </w:p>
    <w:p w14:paraId="397D0AB7" w14:textId="77777777" w:rsidR="000B5224" w:rsidRPr="000D237D" w:rsidRDefault="00F2264C" w:rsidP="000B5224">
      <w:pPr>
        <w:pStyle w:val="Bullet1"/>
        <w:numPr>
          <w:ilvl w:val="0"/>
          <w:numId w:val="0"/>
        </w:numPr>
        <w:spacing w:before="0" w:beforeAutospacing="0" w:after="0" w:line="480" w:lineRule="auto"/>
        <w:ind w:firstLine="720"/>
        <w:contextualSpacing/>
        <w:rPr>
          <w:ins w:id="13207" w:author="OFFM" w:date="2024-04-16T10:53:00Z"/>
        </w:rPr>
      </w:pPr>
      <w:ins w:id="13208" w:author="OFFM" w:date="2024-04-16T10:53:00Z">
        <w:r w:rsidRPr="000D237D">
          <w:t>(A) Any program history, such as whether it is a new program or a new or changed area of program emphasis.</w:t>
        </w:r>
      </w:ins>
    </w:p>
    <w:p w14:paraId="0D10DCA2" w14:textId="77777777" w:rsidR="000B5224" w:rsidRPr="000D237D" w:rsidRDefault="00F2264C" w:rsidP="000B5224">
      <w:pPr>
        <w:pStyle w:val="Bullet2"/>
        <w:numPr>
          <w:ilvl w:val="0"/>
          <w:numId w:val="0"/>
        </w:numPr>
        <w:spacing w:before="0" w:beforeAutospacing="0" w:after="0" w:line="480" w:lineRule="auto"/>
        <w:ind w:firstLine="720"/>
        <w:contextualSpacing/>
        <w:rPr>
          <w:ins w:id="13209" w:author="OFFM" w:date="2024-04-16T10:53:00Z"/>
        </w:rPr>
      </w:pPr>
      <w:ins w:id="13210" w:author="OFFM" w:date="2024-04-16T10:53:00Z">
        <w:r w:rsidRPr="000D237D">
          <w:t xml:space="preserve">(B) Examples of successful projects funded in the past. </w:t>
        </w:r>
      </w:ins>
    </w:p>
    <w:p w14:paraId="5AECF7A2" w14:textId="77777777" w:rsidR="000B5224" w:rsidRPr="000D237D" w:rsidRDefault="00F2264C" w:rsidP="000B5224">
      <w:pPr>
        <w:pStyle w:val="Bullet2"/>
        <w:numPr>
          <w:ilvl w:val="0"/>
          <w:numId w:val="0"/>
        </w:numPr>
        <w:spacing w:before="0" w:beforeAutospacing="0" w:after="0" w:line="480" w:lineRule="auto"/>
        <w:ind w:firstLine="720"/>
        <w:contextualSpacing/>
        <w:rPr>
          <w:ins w:id="13211" w:author="OFFM" w:date="2024-04-16T10:53:00Z"/>
        </w:rPr>
      </w:pPr>
      <w:ins w:id="13212" w:author="OFFM" w:date="2024-04-16T10:53:00Z">
        <w:r w:rsidRPr="000D237D">
          <w:lastRenderedPageBreak/>
          <w:t>(C) For infrastructure projects subject to Build America, Buy America requirements, information on key items anticipated to be purchased under the program, and any related domestic sourcing concerns based on market research.</w:t>
        </w:r>
      </w:ins>
    </w:p>
    <w:p w14:paraId="4FE4F850" w14:textId="77777777" w:rsidR="000B5224" w:rsidRPr="000D237D" w:rsidRDefault="00F2264C" w:rsidP="000B5224">
      <w:pPr>
        <w:pStyle w:val="Bullet2"/>
        <w:numPr>
          <w:ilvl w:val="0"/>
          <w:numId w:val="0"/>
        </w:numPr>
        <w:spacing w:before="0" w:beforeAutospacing="0" w:after="0" w:line="480" w:lineRule="auto"/>
        <w:ind w:firstLine="720"/>
        <w:contextualSpacing/>
        <w:rPr>
          <w:ins w:id="13213" w:author="OFFM" w:date="2024-04-16T10:53:00Z"/>
        </w:rPr>
      </w:pPr>
      <w:ins w:id="13214" w:author="OFFM" w:date="2024-04-16T10:53:00Z">
        <w:r w:rsidRPr="000D237D">
          <w:t xml:space="preserve">(D) Other information the Federal agency finds necessary. </w:t>
        </w:r>
      </w:ins>
    </w:p>
    <w:p w14:paraId="71D7BA14" w14:textId="57F85157" w:rsidR="000B5224" w:rsidRPr="005E7358" w:rsidRDefault="00F2264C" w:rsidP="00A63D45">
      <w:pPr>
        <w:pStyle w:val="Heading3"/>
        <w:spacing w:before="0" w:beforeAutospacing="0" w:after="0" w:afterAutospacing="0" w:line="480" w:lineRule="auto"/>
        <w:ind w:firstLine="720"/>
        <w:contextualSpacing/>
        <w:rPr>
          <w:sz w:val="24"/>
        </w:rPr>
      </w:pPr>
      <w:ins w:id="13215" w:author="OFFM" w:date="2024-04-16T10:53:00Z">
        <w:r w:rsidRPr="000D237D">
          <w:rPr>
            <w:b w:val="0"/>
            <w:bCs w:val="0"/>
            <w:sz w:val="24"/>
            <w:szCs w:val="24"/>
          </w:rPr>
          <w:t>(4)</w:t>
        </w:r>
        <w:r w:rsidRPr="000D237D">
          <w:rPr>
            <w:sz w:val="24"/>
            <w:szCs w:val="24"/>
          </w:rPr>
          <w:t xml:space="preserve"> </w:t>
        </w:r>
        <w:r w:rsidRPr="000D237D">
          <w:rPr>
            <w:b w:val="0"/>
            <w:i/>
            <w:iCs/>
            <w:sz w:val="24"/>
            <w:szCs w:val="24"/>
          </w:rPr>
          <w:t>Application Contents and Format.</w:t>
        </w:r>
      </w:ins>
      <w:r w:rsidR="00595D16" w:rsidRPr="00A63D45">
        <w:rPr>
          <w:b w:val="0"/>
          <w:i/>
          <w:sz w:val="24"/>
        </w:rPr>
        <w:t xml:space="preserve"> </w:t>
      </w:r>
      <w:r w:rsidRPr="00A63D45">
        <w:rPr>
          <w:b w:val="0"/>
          <w:sz w:val="24"/>
        </w:rPr>
        <w:t xml:space="preserve">This section must identify the required content of an application and the forms or formats </w:t>
      </w:r>
      <w:del w:id="13216" w:author="OFFM" w:date="2024-04-16T10:53:00Z">
        <w:r w:rsidR="00817C00" w:rsidRPr="00F74592">
          <w:rPr>
            <w:sz w:val="24"/>
            <w:szCs w:val="24"/>
          </w:rPr>
          <w:delText xml:space="preserve">that </w:delText>
        </w:r>
      </w:del>
      <w:r w:rsidRPr="00A63D45">
        <w:rPr>
          <w:b w:val="0"/>
          <w:sz w:val="24"/>
        </w:rPr>
        <w:t>an applicant must use</w:t>
      </w:r>
      <w:del w:id="13217" w:author="OFFM" w:date="2024-04-16T10:53:00Z">
        <w:r w:rsidR="00817C00" w:rsidRPr="00F74592">
          <w:rPr>
            <w:sz w:val="24"/>
            <w:szCs w:val="24"/>
          </w:rPr>
          <w:delText xml:space="preserve"> to submit it.</w:delText>
        </w:r>
      </w:del>
      <w:ins w:id="13218" w:author="OFFM" w:date="2024-04-16T10:53:00Z">
        <w:r w:rsidRPr="00815B92">
          <w:rPr>
            <w:b w:val="0"/>
            <w:bCs w:val="0"/>
            <w:sz w:val="24"/>
            <w:szCs w:val="24"/>
          </w:rPr>
          <w:t>.</w:t>
        </w:r>
      </w:ins>
      <w:r w:rsidRPr="00A63D45">
        <w:rPr>
          <w:b w:val="0"/>
          <w:sz w:val="24"/>
        </w:rPr>
        <w:t xml:space="preserve"> If any requirements are stated elsewhere</w:t>
      </w:r>
      <w:del w:id="13219" w:author="OFFM" w:date="2024-04-16T10:53:00Z">
        <w:r w:rsidR="00817C00" w:rsidRPr="00F74592">
          <w:rPr>
            <w:sz w:val="24"/>
            <w:szCs w:val="24"/>
          </w:rPr>
          <w:delText xml:space="preserve"> because they are general requirements that apply to multiple programs or funding opportunities</w:delText>
        </w:r>
      </w:del>
      <w:r w:rsidRPr="00A63D45">
        <w:rPr>
          <w:b w:val="0"/>
          <w:sz w:val="24"/>
        </w:rPr>
        <w:t xml:space="preserve">, this section should refer to where those requirements may be found. This section also should include required forms or formats as part of the announcement or state where the applicant may obtain them. </w:t>
      </w:r>
    </w:p>
    <w:p w14:paraId="7C0A7B83" w14:textId="2254BC0F" w:rsidR="000B5224" w:rsidRPr="005E7358" w:rsidRDefault="00F2264C" w:rsidP="00A63D45">
      <w:pPr>
        <w:pStyle w:val="Bullet1"/>
        <w:numPr>
          <w:ilvl w:val="0"/>
          <w:numId w:val="0"/>
        </w:numPr>
        <w:spacing w:before="0" w:beforeAutospacing="0" w:after="0" w:line="480" w:lineRule="auto"/>
        <w:ind w:firstLine="720"/>
        <w:contextualSpacing/>
      </w:pPr>
      <w:ins w:id="13220" w:author="OFFM" w:date="2024-04-16T10:53:00Z">
        <w:r w:rsidRPr="000D237D">
          <w:t xml:space="preserve">(i) </w:t>
        </w:r>
      </w:ins>
      <w:r w:rsidRPr="005E7358">
        <w:t xml:space="preserve">This section </w:t>
      </w:r>
      <w:del w:id="13221" w:author="OFFM" w:date="2024-04-16T10:53:00Z">
        <w:r w:rsidR="00817C00" w:rsidRPr="00F74592">
          <w:delText>should</w:delText>
        </w:r>
      </w:del>
      <w:ins w:id="13222" w:author="OFFM" w:date="2024-04-16T10:53:00Z">
        <w:r w:rsidRPr="000D237D">
          <w:t>must</w:t>
        </w:r>
      </w:ins>
      <w:r w:rsidRPr="005E7358">
        <w:t xml:space="preserve"> specifically address content and form or format requirements for:</w:t>
      </w:r>
      <w:del w:id="13223" w:author="OFFM" w:date="2024-04-16T10:53:00Z">
        <w:r w:rsidR="00817C00" w:rsidRPr="00F74592">
          <w:delText xml:space="preserve"> </w:delText>
        </w:r>
      </w:del>
    </w:p>
    <w:p w14:paraId="3931404F" w14:textId="71F73813" w:rsidR="000B5224" w:rsidRPr="005E7358" w:rsidRDefault="00817C00" w:rsidP="00A63D45">
      <w:pPr>
        <w:pStyle w:val="Bullet1"/>
        <w:numPr>
          <w:ilvl w:val="0"/>
          <w:numId w:val="0"/>
        </w:numPr>
        <w:spacing w:before="0" w:beforeAutospacing="0" w:after="0" w:line="480" w:lineRule="auto"/>
        <w:ind w:firstLine="720"/>
        <w:contextualSpacing/>
      </w:pPr>
      <w:del w:id="13224" w:author="OFFM" w:date="2024-04-16T10:53:00Z">
        <w:r w:rsidRPr="00F74592">
          <w:delText>i. Pre</w:delText>
        </w:r>
      </w:del>
      <w:ins w:id="13225" w:author="OFFM" w:date="2024-04-16T10:53:00Z">
        <w:r w:rsidR="00F2264C" w:rsidRPr="000D237D">
          <w:t>(A) Whether pre</w:t>
        </w:r>
      </w:ins>
      <w:r w:rsidR="00F2264C" w:rsidRPr="005E7358">
        <w:t xml:space="preserve">-applications, letters of intent, or white papers </w:t>
      </w:r>
      <w:ins w:id="13226" w:author="OFFM" w:date="2024-04-16T10:53:00Z">
        <w:r w:rsidR="00F2264C" w:rsidRPr="000D237D">
          <w:t xml:space="preserve">are </w:t>
        </w:r>
      </w:ins>
      <w:r w:rsidR="00F2264C" w:rsidRPr="005E7358">
        <w:t>required or encouraged</w:t>
      </w:r>
      <w:del w:id="13227" w:author="OFFM" w:date="2024-04-16T10:53:00Z">
        <w:r w:rsidRPr="00F74592">
          <w:delText xml:space="preserve"> (see Section D.4), including any limitations on the number of pages or other formatting requirements similar to those for full applications</w:delText>
        </w:r>
      </w:del>
      <w:r w:rsidR="00F2264C" w:rsidRPr="005E7358">
        <w:t xml:space="preserve">. </w:t>
      </w:r>
    </w:p>
    <w:p w14:paraId="342F17C8" w14:textId="77777777" w:rsidR="00817C00" w:rsidRPr="00F74592" w:rsidRDefault="00817C00" w:rsidP="00C16D30">
      <w:pPr>
        <w:spacing w:after="0" w:line="480" w:lineRule="auto"/>
        <w:ind w:firstLine="720"/>
        <w:contextualSpacing/>
        <w:rPr>
          <w:del w:id="13228" w:author="OFFM" w:date="2024-04-16T10:53:00Z"/>
          <w:rFonts w:ascii="Times New Roman" w:hAnsi="Times New Roman" w:cs="Times New Roman"/>
          <w:sz w:val="24"/>
          <w:szCs w:val="24"/>
        </w:rPr>
      </w:pPr>
      <w:del w:id="13229" w:author="OFFM" w:date="2024-04-16T10:53:00Z">
        <w:r w:rsidRPr="00F74592">
          <w:rPr>
            <w:rFonts w:ascii="Times New Roman" w:hAnsi="Times New Roman" w:cs="Times New Roman"/>
            <w:sz w:val="24"/>
            <w:szCs w:val="24"/>
          </w:rPr>
          <w:delText xml:space="preserve">ii. The application as a whole. For all submissions, this would include any limitations on the number of pages, font size and typeface, margins, paper size, number of copies, and sequence or assembly requirements. If electronic submission is permitted or required, this could include special requirements for formatting or signatures. </w:delText>
        </w:r>
      </w:del>
    </w:p>
    <w:p w14:paraId="0DB01645" w14:textId="77777777" w:rsidR="00817C00" w:rsidRPr="00F74592" w:rsidRDefault="00817C00" w:rsidP="00C16D30">
      <w:pPr>
        <w:spacing w:after="0" w:line="480" w:lineRule="auto"/>
        <w:ind w:firstLine="720"/>
        <w:contextualSpacing/>
        <w:rPr>
          <w:del w:id="13230" w:author="OFFM" w:date="2024-04-16T10:53:00Z"/>
          <w:rFonts w:ascii="Times New Roman" w:hAnsi="Times New Roman" w:cs="Times New Roman"/>
          <w:sz w:val="24"/>
          <w:szCs w:val="24"/>
        </w:rPr>
      </w:pPr>
      <w:del w:id="13231" w:author="OFFM" w:date="2024-04-16T10:53:00Z">
        <w:r w:rsidRPr="00F74592">
          <w:rPr>
            <w:rFonts w:ascii="Times New Roman" w:hAnsi="Times New Roman" w:cs="Times New Roman"/>
            <w:sz w:val="24"/>
            <w:szCs w:val="24"/>
          </w:rPr>
          <w:delText xml:space="preserve">iii. Component pieces of the application (e.g., if all copies of the application must bear original signatures on the face page or the program narrative may not exceed 10 pages). This includes any pieces that may be submitted separately by third parties (e.g., references or letters confirming commitments from third parties that will be contributing a portion of any required cost sharing). </w:delText>
        </w:r>
      </w:del>
    </w:p>
    <w:p w14:paraId="317CE9F2" w14:textId="37531AE7" w:rsidR="000B5224" w:rsidRPr="000D237D" w:rsidRDefault="00817C00" w:rsidP="000B5224">
      <w:pPr>
        <w:pStyle w:val="Bullet2"/>
        <w:numPr>
          <w:ilvl w:val="0"/>
          <w:numId w:val="0"/>
        </w:numPr>
        <w:spacing w:before="0" w:beforeAutospacing="0" w:after="0" w:line="480" w:lineRule="auto"/>
        <w:ind w:firstLine="720"/>
        <w:contextualSpacing/>
        <w:rPr>
          <w:ins w:id="13232" w:author="OFFM" w:date="2024-04-16T10:53:00Z"/>
        </w:rPr>
      </w:pPr>
      <w:del w:id="13233" w:author="OFFM" w:date="2024-04-16T10:53:00Z">
        <w:r w:rsidRPr="00F74592">
          <w:delText>iv.</w:delText>
        </w:r>
      </w:del>
      <w:ins w:id="13234" w:author="OFFM" w:date="2024-04-16T10:53:00Z">
        <w:r w:rsidR="00F2264C" w:rsidRPr="000D237D">
          <w:t xml:space="preserve">(B) The application as a whole. </w:t>
        </w:r>
      </w:ins>
    </w:p>
    <w:p w14:paraId="2027BB30" w14:textId="77777777" w:rsidR="000B5224" w:rsidRPr="000D237D" w:rsidRDefault="00F2264C" w:rsidP="000B5224">
      <w:pPr>
        <w:pStyle w:val="Bullet2"/>
        <w:numPr>
          <w:ilvl w:val="0"/>
          <w:numId w:val="0"/>
        </w:numPr>
        <w:spacing w:before="0" w:beforeAutospacing="0" w:after="0" w:line="480" w:lineRule="auto"/>
        <w:ind w:firstLine="720"/>
        <w:contextualSpacing/>
        <w:rPr>
          <w:ins w:id="13235" w:author="OFFM" w:date="2024-04-16T10:53:00Z"/>
        </w:rPr>
      </w:pPr>
      <w:ins w:id="13236" w:author="OFFM" w:date="2024-04-16T10:53:00Z">
        <w:r w:rsidRPr="000D237D">
          <w:lastRenderedPageBreak/>
          <w:t>(C) Component pieces of the application.</w:t>
        </w:r>
      </w:ins>
    </w:p>
    <w:p w14:paraId="2F44E4D9" w14:textId="0012BFFF" w:rsidR="000B5224" w:rsidRPr="005E7358" w:rsidRDefault="00F2264C" w:rsidP="00A63D45">
      <w:pPr>
        <w:pStyle w:val="Bullet2"/>
        <w:numPr>
          <w:ilvl w:val="0"/>
          <w:numId w:val="0"/>
        </w:numPr>
        <w:spacing w:before="0" w:beforeAutospacing="0" w:after="0" w:line="480" w:lineRule="auto"/>
        <w:ind w:firstLine="720"/>
        <w:contextualSpacing/>
      </w:pPr>
      <w:ins w:id="13237" w:author="OFFM" w:date="2024-04-16T10:53:00Z">
        <w:r w:rsidRPr="000D237D">
          <w:t>(D)</w:t>
        </w:r>
      </w:ins>
      <w:r w:rsidRPr="005E7358">
        <w:t xml:space="preserve"> Information that successful applicants must submit after notification of intent to make a </w:t>
      </w:r>
      <w:proofErr w:type="gramStart"/>
      <w:r w:rsidRPr="005E7358">
        <w:t>Federal</w:t>
      </w:r>
      <w:proofErr w:type="gramEnd"/>
      <w:r w:rsidRPr="005E7358">
        <w:t xml:space="preserve"> award</w:t>
      </w:r>
      <w:del w:id="13238" w:author="OFFM" w:date="2024-04-16T10:53:00Z">
        <w:r w:rsidR="00817C00" w:rsidRPr="00F74592">
          <w:delText>,</w:delText>
        </w:r>
      </w:del>
      <w:r w:rsidRPr="005E7358">
        <w:t xml:space="preserve"> but prior to a Federal award. </w:t>
      </w:r>
      <w:del w:id="13239" w:author="OFFM" w:date="2024-04-16T10:53:00Z">
        <w:r w:rsidR="00817C00" w:rsidRPr="00F74592">
          <w:delText>This</w:delText>
        </w:r>
      </w:del>
      <w:ins w:id="13240" w:author="OFFM" w:date="2024-04-16T10:53:00Z">
        <w:r w:rsidRPr="000D237D">
          <w:t>For example, this</w:t>
        </w:r>
      </w:ins>
      <w:r w:rsidRPr="005E7358">
        <w:t xml:space="preserve"> could include evidence of compliance with requirements relating to human subjects or information needed to comply with the National Environmental Policy Act (NEPA) (42 U.S.C. 4321</w:t>
      </w:r>
      <w:del w:id="13241" w:author="OFFM" w:date="2024-04-16T10:53:00Z">
        <w:r w:rsidR="00817C00" w:rsidRPr="00F74592">
          <w:delText>–4370h).</w:delText>
        </w:r>
      </w:del>
      <w:ins w:id="13242" w:author="OFFM" w:date="2024-04-16T10:53:00Z">
        <w:r w:rsidRPr="000D237D">
          <w:t xml:space="preserve"> et seq.).</w:t>
        </w:r>
      </w:ins>
      <w:r w:rsidRPr="005E7358">
        <w:t xml:space="preserve"> </w:t>
      </w:r>
    </w:p>
    <w:p w14:paraId="010C2C75" w14:textId="77777777" w:rsidR="000B5224" w:rsidRPr="000D237D" w:rsidRDefault="00F2264C" w:rsidP="000B5224">
      <w:pPr>
        <w:pStyle w:val="Bullet1"/>
        <w:numPr>
          <w:ilvl w:val="0"/>
          <w:numId w:val="0"/>
        </w:numPr>
        <w:spacing w:before="0" w:beforeAutospacing="0" w:after="0" w:line="480" w:lineRule="auto"/>
        <w:ind w:firstLine="720"/>
        <w:contextualSpacing/>
        <w:rPr>
          <w:ins w:id="13243" w:author="OFFM" w:date="2024-04-16T10:53:00Z"/>
        </w:rPr>
      </w:pPr>
      <w:ins w:id="13244" w:author="OFFM" w:date="2024-04-16T10:53:00Z">
        <w:r w:rsidRPr="000D237D">
          <w:t xml:space="preserve">(ii) Within each of the categories above, this subsection must include, where relevant: </w:t>
        </w:r>
      </w:ins>
    </w:p>
    <w:p w14:paraId="4B122CE4" w14:textId="77777777" w:rsidR="000B5224" w:rsidRPr="000D237D" w:rsidRDefault="00F2264C" w:rsidP="000B5224">
      <w:pPr>
        <w:pStyle w:val="Bullet2"/>
        <w:numPr>
          <w:ilvl w:val="0"/>
          <w:numId w:val="0"/>
        </w:numPr>
        <w:spacing w:before="0" w:beforeAutospacing="0" w:after="0" w:line="480" w:lineRule="auto"/>
        <w:ind w:firstLine="720"/>
        <w:contextualSpacing/>
        <w:rPr>
          <w:ins w:id="13245" w:author="OFFM" w:date="2024-04-16T10:53:00Z"/>
        </w:rPr>
      </w:pPr>
      <w:ins w:id="13246" w:author="OFFM" w:date="2024-04-16T10:53:00Z">
        <w:r w:rsidRPr="000D237D">
          <w:t>(A) Limitations on page numbers.</w:t>
        </w:r>
      </w:ins>
    </w:p>
    <w:p w14:paraId="1350FD00" w14:textId="77777777" w:rsidR="000B5224" w:rsidRPr="000D237D" w:rsidRDefault="00F2264C" w:rsidP="000B5224">
      <w:pPr>
        <w:pStyle w:val="Bullet2"/>
        <w:numPr>
          <w:ilvl w:val="0"/>
          <w:numId w:val="0"/>
        </w:numPr>
        <w:spacing w:before="0" w:beforeAutospacing="0" w:after="0" w:line="480" w:lineRule="auto"/>
        <w:ind w:firstLine="720"/>
        <w:contextualSpacing/>
        <w:rPr>
          <w:ins w:id="13247" w:author="OFFM" w:date="2024-04-16T10:53:00Z"/>
        </w:rPr>
      </w:pPr>
      <w:ins w:id="13248" w:author="OFFM" w:date="2024-04-16T10:53:00Z">
        <w:r w:rsidRPr="000D237D">
          <w:t>(B) Formatting requirements, including font and font size, margins, paper size, and color limitations.</w:t>
        </w:r>
      </w:ins>
    </w:p>
    <w:p w14:paraId="2506A399" w14:textId="77777777" w:rsidR="000B5224" w:rsidRPr="000D237D" w:rsidRDefault="00F2264C" w:rsidP="000B5224">
      <w:pPr>
        <w:pStyle w:val="Bullet2"/>
        <w:numPr>
          <w:ilvl w:val="0"/>
          <w:numId w:val="0"/>
        </w:numPr>
        <w:spacing w:before="0" w:beforeAutospacing="0" w:after="0" w:line="480" w:lineRule="auto"/>
        <w:ind w:firstLine="720"/>
        <w:contextualSpacing/>
        <w:rPr>
          <w:ins w:id="13249" w:author="OFFM" w:date="2024-04-16T10:53:00Z"/>
        </w:rPr>
      </w:pPr>
      <w:ins w:id="13250" w:author="OFFM" w:date="2024-04-16T10:53:00Z">
        <w:r w:rsidRPr="000D237D">
          <w:t xml:space="preserve">(C) Any requirements for file naming, file size limitations, or file format such as PDF. </w:t>
        </w:r>
      </w:ins>
    </w:p>
    <w:p w14:paraId="0ABED9B6" w14:textId="77777777" w:rsidR="000B5224" w:rsidRPr="000D237D" w:rsidRDefault="00F2264C" w:rsidP="000B5224">
      <w:pPr>
        <w:pStyle w:val="Bullet2"/>
        <w:numPr>
          <w:ilvl w:val="0"/>
          <w:numId w:val="0"/>
        </w:numPr>
        <w:spacing w:before="0" w:beforeAutospacing="0" w:after="0" w:line="480" w:lineRule="auto"/>
        <w:ind w:firstLine="720"/>
        <w:contextualSpacing/>
        <w:rPr>
          <w:ins w:id="13251" w:author="OFFM" w:date="2024-04-16T10:53:00Z"/>
        </w:rPr>
      </w:pPr>
      <w:ins w:id="13252" w:author="OFFM" w:date="2024-04-16T10:53:00Z">
        <w:r w:rsidRPr="000D237D">
          <w:t>(D) The number of copies required if paper submissions are allowed.</w:t>
        </w:r>
      </w:ins>
    </w:p>
    <w:p w14:paraId="56B2C646" w14:textId="77777777" w:rsidR="000B5224" w:rsidRPr="000D237D" w:rsidRDefault="00F2264C" w:rsidP="000B5224">
      <w:pPr>
        <w:pStyle w:val="Bullet2"/>
        <w:numPr>
          <w:ilvl w:val="0"/>
          <w:numId w:val="0"/>
        </w:numPr>
        <w:spacing w:before="0" w:beforeAutospacing="0" w:after="0" w:line="480" w:lineRule="auto"/>
        <w:ind w:firstLine="720"/>
        <w:contextualSpacing/>
        <w:rPr>
          <w:ins w:id="13253" w:author="OFFM" w:date="2024-04-16T10:53:00Z"/>
        </w:rPr>
      </w:pPr>
      <w:ins w:id="13254" w:author="OFFM" w:date="2024-04-16T10:53:00Z">
        <w:r w:rsidRPr="000D237D">
          <w:t xml:space="preserve">(E) The sequence required for application sections or components. </w:t>
        </w:r>
      </w:ins>
    </w:p>
    <w:p w14:paraId="236D5D3F" w14:textId="77777777" w:rsidR="000B5224" w:rsidRPr="000D237D" w:rsidRDefault="00F2264C" w:rsidP="000B5224">
      <w:pPr>
        <w:pStyle w:val="Bullet2"/>
        <w:numPr>
          <w:ilvl w:val="0"/>
          <w:numId w:val="0"/>
        </w:numPr>
        <w:spacing w:before="0" w:beforeAutospacing="0" w:after="0" w:line="480" w:lineRule="auto"/>
        <w:ind w:firstLine="720"/>
        <w:contextualSpacing/>
        <w:rPr>
          <w:ins w:id="13255" w:author="OFFM" w:date="2024-04-16T10:53:00Z"/>
        </w:rPr>
      </w:pPr>
      <w:ins w:id="13256" w:author="OFFM" w:date="2024-04-16T10:53:00Z">
        <w:r w:rsidRPr="000D237D">
          <w:t>(F) Signature requirements, including those for electronic submissions.</w:t>
        </w:r>
      </w:ins>
    </w:p>
    <w:p w14:paraId="359F105B" w14:textId="77777777" w:rsidR="000B5224" w:rsidRPr="000D237D" w:rsidRDefault="00F2264C" w:rsidP="000B5224">
      <w:pPr>
        <w:pStyle w:val="Bullet2"/>
        <w:numPr>
          <w:ilvl w:val="0"/>
          <w:numId w:val="0"/>
        </w:numPr>
        <w:spacing w:before="0" w:beforeAutospacing="0" w:after="0" w:line="480" w:lineRule="auto"/>
        <w:ind w:firstLine="720"/>
        <w:contextualSpacing/>
        <w:rPr>
          <w:ins w:id="13257" w:author="OFFM" w:date="2024-04-16T10:53:00Z"/>
        </w:rPr>
      </w:pPr>
      <w:ins w:id="13258" w:author="OFFM" w:date="2024-04-16T10:53:00Z">
        <w:r w:rsidRPr="000D237D">
          <w:t>(G) Any requirements for third-party information such as references, letters of support, or letters of commitment to the project or to contribute to cost sharing.</w:t>
        </w:r>
      </w:ins>
    </w:p>
    <w:p w14:paraId="32433E10" w14:textId="6A5C5294" w:rsidR="000B5224" w:rsidRPr="000D237D" w:rsidRDefault="00F2264C" w:rsidP="000B5224">
      <w:pPr>
        <w:pStyle w:val="Bullet2"/>
        <w:numPr>
          <w:ilvl w:val="0"/>
          <w:numId w:val="0"/>
        </w:numPr>
        <w:spacing w:before="0" w:beforeAutospacing="0" w:after="0" w:line="480" w:lineRule="auto"/>
        <w:ind w:firstLine="720"/>
        <w:contextualSpacing/>
        <w:rPr>
          <w:ins w:id="13259" w:author="OFFM" w:date="2024-04-16T10:53:00Z"/>
        </w:rPr>
      </w:pPr>
      <w:ins w:id="13260" w:author="OFFM" w:date="2024-04-16T10:53:00Z">
        <w:r w:rsidRPr="000D237D">
          <w:t>(H) A reference to any requirements to provide documentation to support an eligibility determination, such as proof of 501(c</w:t>
        </w:r>
        <w:proofErr w:type="gramStart"/>
        <w:r w:rsidRPr="000D237D">
          <w:t>)(</w:t>
        </w:r>
      </w:ins>
      <w:proofErr w:type="gramEnd"/>
      <w:r w:rsidRPr="005E7358">
        <w:t>3</w:t>
      </w:r>
      <w:del w:id="13261" w:author="OFFM" w:date="2024-04-16T10:53:00Z">
        <w:r w:rsidR="00817C00" w:rsidRPr="00F74592">
          <w:delText>.</w:delText>
        </w:r>
      </w:del>
      <w:ins w:id="13262" w:author="OFFM" w:date="2024-04-16T10:53:00Z">
        <w:r w:rsidRPr="000D237D">
          <w:t>) status or an authorizing tribal resolution.</w:t>
        </w:r>
      </w:ins>
    </w:p>
    <w:p w14:paraId="58B0BED5" w14:textId="77777777" w:rsidR="000B5224" w:rsidRPr="000D237D" w:rsidRDefault="00F2264C" w:rsidP="000B5224">
      <w:pPr>
        <w:pStyle w:val="Bullet2"/>
        <w:numPr>
          <w:ilvl w:val="0"/>
          <w:numId w:val="0"/>
        </w:numPr>
        <w:spacing w:before="0" w:beforeAutospacing="0" w:after="0" w:line="480" w:lineRule="auto"/>
        <w:ind w:firstLine="720"/>
        <w:contextualSpacing/>
        <w:rPr>
          <w:ins w:id="13263" w:author="OFFM" w:date="2024-04-16T10:53:00Z"/>
        </w:rPr>
      </w:pPr>
      <w:ins w:id="13264" w:author="OFFM" w:date="2024-04-16T10:53:00Z">
        <w:r w:rsidRPr="000D237D">
          <w:t>(I) Instructions needed to develop the narrative portions of the application. Include any requirements for its order, format, or required headings.</w:t>
        </w:r>
      </w:ins>
    </w:p>
    <w:p w14:paraId="0F95D51D" w14:textId="77777777" w:rsidR="000B5224" w:rsidRPr="000D237D" w:rsidRDefault="00F2264C" w:rsidP="000B5224">
      <w:pPr>
        <w:pStyle w:val="Bullet2"/>
        <w:numPr>
          <w:ilvl w:val="0"/>
          <w:numId w:val="0"/>
        </w:numPr>
        <w:spacing w:before="0" w:beforeAutospacing="0" w:after="0" w:line="480" w:lineRule="auto"/>
        <w:ind w:firstLine="720"/>
        <w:contextualSpacing/>
        <w:rPr>
          <w:ins w:id="13265" w:author="OFFM" w:date="2024-04-16T10:53:00Z"/>
        </w:rPr>
      </w:pPr>
      <w:ins w:id="13266" w:author="OFFM" w:date="2024-04-16T10:53:00Z">
        <w:r w:rsidRPr="000D237D">
          <w:t xml:space="preserve">(J) If applicable, the need to identify proprietary information. Include how to do so and how the Federal agency will handle it. </w:t>
        </w:r>
      </w:ins>
    </w:p>
    <w:p w14:paraId="021D63F3" w14:textId="77777777" w:rsidR="000B5224" w:rsidRPr="000D237D" w:rsidRDefault="00F2264C" w:rsidP="000B5224">
      <w:pPr>
        <w:pStyle w:val="Heading3"/>
        <w:spacing w:before="0" w:beforeAutospacing="0" w:after="0" w:afterAutospacing="0" w:line="480" w:lineRule="auto"/>
        <w:ind w:firstLine="720"/>
        <w:contextualSpacing/>
        <w:rPr>
          <w:ins w:id="13267" w:author="OFFM" w:date="2024-04-16T10:53:00Z"/>
          <w:sz w:val="24"/>
          <w:szCs w:val="24"/>
        </w:rPr>
      </w:pPr>
      <w:ins w:id="13268" w:author="OFFM" w:date="2024-04-16T10:53:00Z">
        <w:r w:rsidRPr="000D237D">
          <w:rPr>
            <w:b w:val="0"/>
            <w:bCs w:val="0"/>
            <w:sz w:val="24"/>
            <w:szCs w:val="24"/>
          </w:rPr>
          <w:t>(5)</w:t>
        </w:r>
        <w:r w:rsidRPr="000D237D">
          <w:rPr>
            <w:sz w:val="24"/>
            <w:szCs w:val="24"/>
          </w:rPr>
          <w:t xml:space="preserve"> </w:t>
        </w:r>
        <w:r w:rsidRPr="000D237D">
          <w:rPr>
            <w:b w:val="0"/>
            <w:i/>
            <w:iCs/>
            <w:sz w:val="24"/>
            <w:szCs w:val="24"/>
          </w:rPr>
          <w:t>Submission Requirements and Deadlines.</w:t>
        </w:r>
      </w:ins>
    </w:p>
    <w:p w14:paraId="3C900D69" w14:textId="28DADF54" w:rsidR="000B5224" w:rsidRPr="000D237D" w:rsidRDefault="00F2264C" w:rsidP="000B5224">
      <w:pPr>
        <w:pStyle w:val="Heading4"/>
        <w:numPr>
          <w:ilvl w:val="0"/>
          <w:numId w:val="0"/>
        </w:numPr>
        <w:spacing w:before="0" w:beforeAutospacing="0" w:after="0" w:line="480" w:lineRule="auto"/>
        <w:ind w:firstLine="720"/>
        <w:contextualSpacing/>
        <w:rPr>
          <w:ins w:id="13269" w:author="OFFM" w:date="2024-04-16T10:53:00Z"/>
          <w:b w:val="0"/>
          <w:bCs w:val="0"/>
        </w:rPr>
      </w:pPr>
      <w:ins w:id="13270" w:author="OFFM" w:date="2024-04-16T10:53:00Z">
        <w:r w:rsidRPr="000D237D">
          <w:rPr>
            <w:b w:val="0"/>
            <w:bCs w:val="0"/>
          </w:rPr>
          <w:t xml:space="preserve">(i) </w:t>
        </w:r>
        <w:r w:rsidRPr="000D237D">
          <w:rPr>
            <w:b w:val="0"/>
            <w:bCs w:val="0"/>
            <w:i/>
            <w:iCs/>
          </w:rPr>
          <w:t>Address to Request Application Package.</w:t>
        </w:r>
        <w:r w:rsidRPr="000D237D">
          <w:rPr>
            <w:b w:val="0"/>
            <w:bCs w:val="0"/>
          </w:rPr>
          <w:t xml:space="preserve"> </w:t>
        </w:r>
        <w:r w:rsidRPr="000D237D">
          <w:rPr>
            <w:rStyle w:val="paragraph-hierarchy"/>
            <w:b w:val="0"/>
            <w:bCs w:val="0"/>
          </w:rPr>
          <w:t>This section must include the following</w:t>
        </w:r>
        <w:r w:rsidRPr="000D237D">
          <w:rPr>
            <w:b w:val="0"/>
            <w:bCs w:val="0"/>
          </w:rPr>
          <w:t>:</w:t>
        </w:r>
      </w:ins>
    </w:p>
    <w:p w14:paraId="7D5F4E75" w14:textId="77777777" w:rsidR="000B5224" w:rsidRPr="000D237D" w:rsidRDefault="00F2264C" w:rsidP="000B5224">
      <w:pPr>
        <w:spacing w:after="0" w:line="480" w:lineRule="auto"/>
        <w:ind w:firstLine="720"/>
        <w:contextualSpacing/>
        <w:rPr>
          <w:ins w:id="13271" w:author="OFFM" w:date="2024-04-16T10:53:00Z"/>
          <w:rFonts w:ascii="Times New Roman" w:hAnsi="Times New Roman" w:cs="Times New Roman"/>
          <w:sz w:val="24"/>
          <w:szCs w:val="24"/>
        </w:rPr>
      </w:pPr>
      <w:ins w:id="13272" w:author="OFFM" w:date="2024-04-16T10:53:00Z">
        <w:r w:rsidRPr="000D237D">
          <w:rPr>
            <w:rFonts w:ascii="Times New Roman" w:eastAsia="Times New Roman" w:hAnsi="Times New Roman" w:cs="Times New Roman"/>
            <w:sz w:val="24"/>
            <w:szCs w:val="24"/>
          </w:rPr>
          <w:lastRenderedPageBreak/>
          <w:t xml:space="preserve">(A) </w:t>
        </w:r>
        <w:r w:rsidRPr="000D237D">
          <w:rPr>
            <w:rFonts w:ascii="Times New Roman" w:hAnsi="Times New Roman" w:cs="Times New Roman"/>
            <w:sz w:val="24"/>
            <w:szCs w:val="24"/>
          </w:rPr>
          <w:t xml:space="preserve">How to get application forms, kits, or other materials needed to apply. If the announcement contains everything needed, this section needs only say so. If not, the guidance must include: </w:t>
        </w:r>
      </w:ins>
    </w:p>
    <w:p w14:paraId="4C51E320" w14:textId="77777777" w:rsidR="000B5224" w:rsidRPr="000D237D" w:rsidRDefault="00F2264C" w:rsidP="000B5224">
      <w:pPr>
        <w:pStyle w:val="Bullet2"/>
        <w:numPr>
          <w:ilvl w:val="0"/>
          <w:numId w:val="0"/>
        </w:numPr>
        <w:spacing w:before="0" w:beforeAutospacing="0" w:after="0" w:line="480" w:lineRule="auto"/>
        <w:ind w:firstLine="720"/>
        <w:contextualSpacing/>
        <w:rPr>
          <w:ins w:id="13273" w:author="OFFM" w:date="2024-04-16T10:53:00Z"/>
        </w:rPr>
      </w:pPr>
      <w:ins w:id="13274" w:author="OFFM" w:date="2024-04-16T10:53:00Z">
        <w:r w:rsidRPr="000D237D">
          <w:rPr>
            <w:i/>
            <w:iCs/>
          </w:rPr>
          <w:t>(1)</w:t>
        </w:r>
        <w:r w:rsidRPr="000D237D">
          <w:t xml:space="preserve"> An Internet address where the materials can be accessed.</w:t>
        </w:r>
      </w:ins>
    </w:p>
    <w:p w14:paraId="7C832FF1" w14:textId="77777777" w:rsidR="000B5224" w:rsidRPr="000D237D" w:rsidRDefault="00F2264C" w:rsidP="000B5224">
      <w:pPr>
        <w:pStyle w:val="Bullet2"/>
        <w:numPr>
          <w:ilvl w:val="0"/>
          <w:numId w:val="0"/>
        </w:numPr>
        <w:spacing w:before="0" w:beforeAutospacing="0" w:after="0" w:line="480" w:lineRule="auto"/>
        <w:ind w:firstLine="720"/>
        <w:contextualSpacing/>
        <w:rPr>
          <w:ins w:id="13275" w:author="OFFM" w:date="2024-04-16T10:53:00Z"/>
        </w:rPr>
      </w:pPr>
      <w:ins w:id="13276" w:author="OFFM" w:date="2024-04-16T10:53:00Z">
        <w:r w:rsidRPr="000D237D">
          <w:rPr>
            <w:i/>
            <w:iCs/>
          </w:rPr>
          <w:t>(2)</w:t>
        </w:r>
        <w:r w:rsidRPr="000D237D">
          <w:t xml:space="preserve"> An email address.</w:t>
        </w:r>
      </w:ins>
    </w:p>
    <w:p w14:paraId="4FD33147" w14:textId="77777777" w:rsidR="000B5224" w:rsidRPr="000D237D" w:rsidRDefault="00F2264C" w:rsidP="000B5224">
      <w:pPr>
        <w:pStyle w:val="Bullet2"/>
        <w:numPr>
          <w:ilvl w:val="0"/>
          <w:numId w:val="0"/>
        </w:numPr>
        <w:spacing w:before="0" w:beforeAutospacing="0" w:after="0" w:line="480" w:lineRule="auto"/>
        <w:ind w:firstLine="720"/>
        <w:contextualSpacing/>
        <w:rPr>
          <w:ins w:id="13277" w:author="OFFM" w:date="2024-04-16T10:53:00Z"/>
        </w:rPr>
      </w:pPr>
      <w:ins w:id="13278" w:author="OFFM" w:date="2024-04-16T10:53:00Z">
        <w:r w:rsidRPr="000D237D">
          <w:rPr>
            <w:i/>
            <w:iCs/>
          </w:rPr>
          <w:t xml:space="preserve">(3) </w:t>
        </w:r>
        <w:r w:rsidRPr="000D237D">
          <w:t>A U.S. Postal Service mailing address.</w:t>
        </w:r>
      </w:ins>
    </w:p>
    <w:p w14:paraId="74164D07" w14:textId="77777777" w:rsidR="000B5224" w:rsidRPr="000D237D" w:rsidRDefault="00F2264C" w:rsidP="000B5224">
      <w:pPr>
        <w:pStyle w:val="Bullet2"/>
        <w:numPr>
          <w:ilvl w:val="0"/>
          <w:numId w:val="0"/>
        </w:numPr>
        <w:spacing w:before="0" w:beforeAutospacing="0" w:after="0" w:line="480" w:lineRule="auto"/>
        <w:ind w:firstLine="720"/>
        <w:contextualSpacing/>
        <w:rPr>
          <w:ins w:id="13279" w:author="OFFM" w:date="2024-04-16T10:53:00Z"/>
        </w:rPr>
      </w:pPr>
      <w:ins w:id="13280" w:author="OFFM" w:date="2024-04-16T10:53:00Z">
        <w:r w:rsidRPr="000D237D">
          <w:rPr>
            <w:i/>
            <w:iCs/>
          </w:rPr>
          <w:t>(4)</w:t>
        </w:r>
        <w:r w:rsidRPr="000D237D">
          <w:t xml:space="preserve"> Telephone number.</w:t>
        </w:r>
      </w:ins>
    </w:p>
    <w:p w14:paraId="1695F663" w14:textId="77777777" w:rsidR="000B5224" w:rsidRPr="000D237D" w:rsidRDefault="00F2264C" w:rsidP="000B5224">
      <w:pPr>
        <w:pStyle w:val="Bullet2"/>
        <w:numPr>
          <w:ilvl w:val="0"/>
          <w:numId w:val="0"/>
        </w:numPr>
        <w:spacing w:before="0" w:beforeAutospacing="0" w:after="0" w:line="480" w:lineRule="auto"/>
        <w:ind w:firstLine="720"/>
        <w:contextualSpacing/>
        <w:rPr>
          <w:ins w:id="13281" w:author="OFFM" w:date="2024-04-16T10:53:00Z"/>
        </w:rPr>
      </w:pPr>
      <w:ins w:id="13282" w:author="OFFM" w:date="2024-04-16T10:53:00Z">
        <w:r w:rsidRPr="000D237D">
          <w:rPr>
            <w:i/>
            <w:iCs/>
          </w:rPr>
          <w:t xml:space="preserve">(5) </w:t>
        </w:r>
        <w:r w:rsidRPr="000D237D">
          <w:t>Telephone Device for the Deaf (TDD), Text Telephone (TTY) number, or other appropriate telecommunication relay service.</w:t>
        </w:r>
      </w:ins>
    </w:p>
    <w:p w14:paraId="1219FCB9" w14:textId="63EE6C6E" w:rsidR="000B5224" w:rsidRPr="000D237D" w:rsidRDefault="00F2264C" w:rsidP="000B5224">
      <w:pPr>
        <w:pStyle w:val="Heading4"/>
        <w:numPr>
          <w:ilvl w:val="0"/>
          <w:numId w:val="0"/>
        </w:numPr>
        <w:spacing w:before="0" w:beforeAutospacing="0" w:after="0" w:line="480" w:lineRule="auto"/>
        <w:ind w:firstLine="720"/>
        <w:contextualSpacing/>
        <w:rPr>
          <w:ins w:id="13283" w:author="OFFM" w:date="2024-04-16T10:53:00Z"/>
          <w:b w:val="0"/>
          <w:bCs w:val="0"/>
          <w:i/>
          <w:iCs/>
        </w:rPr>
      </w:pPr>
      <w:ins w:id="13284" w:author="OFFM" w:date="2024-04-16T10:53:00Z">
        <w:r w:rsidRPr="000D237D">
          <w:rPr>
            <w:b w:val="0"/>
            <w:bCs w:val="0"/>
          </w:rPr>
          <w:t>(ii)</w:t>
        </w:r>
      </w:ins>
      <w:r w:rsidRPr="00A63D45">
        <w:rPr>
          <w:b w:val="0"/>
          <w:i/>
        </w:rPr>
        <w:t xml:space="preserve"> Unique </w:t>
      </w:r>
      <w:r w:rsidRPr="00A63D45">
        <w:rPr>
          <w:rStyle w:val="paragraph-hierarchy"/>
          <w:b w:val="0"/>
          <w:i/>
        </w:rPr>
        <w:t>entity</w:t>
      </w:r>
      <w:r w:rsidRPr="00A63D45">
        <w:rPr>
          <w:b w:val="0"/>
          <w:i/>
        </w:rPr>
        <w:t xml:space="preserve"> identifier and System for Award Management (SAM</w:t>
      </w:r>
      <w:del w:id="13285" w:author="OFFM" w:date="2024-04-16T10:53:00Z">
        <w:r w:rsidR="00817C00" w:rsidRPr="00F74592">
          <w:delText>) — Required.</w:delText>
        </w:r>
      </w:del>
      <w:ins w:id="13286" w:author="OFFM" w:date="2024-04-16T10:53:00Z">
        <w:r w:rsidRPr="000D237D">
          <w:rPr>
            <w:b w:val="0"/>
            <w:bCs w:val="0"/>
            <w:i/>
            <w:iCs/>
          </w:rPr>
          <w:t>.gov).</w:t>
        </w:r>
      </w:ins>
      <w:r w:rsidRPr="00A63D45">
        <w:rPr>
          <w:b w:val="0"/>
          <w:i/>
        </w:rPr>
        <w:t xml:space="preserve"> </w:t>
      </w:r>
      <w:r w:rsidRPr="00A63D45">
        <w:rPr>
          <w:b w:val="0"/>
        </w:rPr>
        <w:t xml:space="preserve">This </w:t>
      </w:r>
      <w:del w:id="13287" w:author="OFFM" w:date="2024-04-16T10:53:00Z">
        <w:r w:rsidR="00817C00" w:rsidRPr="00F74592">
          <w:delText>paragraph</w:delText>
        </w:r>
      </w:del>
      <w:ins w:id="13288" w:author="OFFM" w:date="2024-04-16T10:53:00Z">
        <w:r w:rsidRPr="000D237D">
          <w:rPr>
            <w:b w:val="0"/>
            <w:bCs w:val="0"/>
          </w:rPr>
          <w:t>section</w:t>
        </w:r>
      </w:ins>
      <w:r w:rsidRPr="00A63D45">
        <w:rPr>
          <w:b w:val="0"/>
        </w:rPr>
        <w:t xml:space="preserve"> must state </w:t>
      </w:r>
      <w:del w:id="13289" w:author="OFFM" w:date="2024-04-16T10:53:00Z">
        <w:r w:rsidR="00817C00" w:rsidRPr="00F74592">
          <w:delText xml:space="preserve">clearly that each </w:delText>
        </w:r>
      </w:del>
      <w:ins w:id="13290" w:author="OFFM" w:date="2024-04-16T10:53:00Z">
        <w:r w:rsidRPr="000D237D">
          <w:rPr>
            <w:b w:val="0"/>
            <w:bCs w:val="0"/>
          </w:rPr>
          <w:t xml:space="preserve">the requirements for unique entity identifiers and registration in SAM.gov. It must include the following: </w:t>
        </w:r>
      </w:ins>
    </w:p>
    <w:p w14:paraId="0A0106FF" w14:textId="4CC2A069" w:rsidR="000B5224" w:rsidRPr="005E7358" w:rsidRDefault="00F2264C" w:rsidP="00A63D45">
      <w:pPr>
        <w:pStyle w:val="Bullet1"/>
        <w:numPr>
          <w:ilvl w:val="0"/>
          <w:numId w:val="0"/>
        </w:numPr>
        <w:spacing w:before="0" w:beforeAutospacing="0" w:after="0" w:line="480" w:lineRule="auto"/>
        <w:ind w:firstLine="720"/>
        <w:contextualSpacing/>
      </w:pPr>
      <w:ins w:id="13291" w:author="OFFM" w:date="2024-04-16T10:53:00Z">
        <w:r w:rsidRPr="000D237D">
          <w:t xml:space="preserve">(A) Each </w:t>
        </w:r>
      </w:ins>
      <w:r w:rsidRPr="005E7358">
        <w:t xml:space="preserve">applicant </w:t>
      </w:r>
      <w:del w:id="13292" w:author="OFFM" w:date="2024-04-16T10:53:00Z">
        <w:r w:rsidR="00817C00" w:rsidRPr="00F74592">
          <w:delText>(unless the applicant is an individual or Federal awarding agency that is excepted from those requirements under 2 CFR 25.110(b) or (c), or has an exception approved by the Federal awarding agency under 2 CFR 25.110(d)) is required to</w:delText>
        </w:r>
      </w:del>
      <w:ins w:id="13293" w:author="OFFM" w:date="2024-04-16T10:53:00Z">
        <w:r w:rsidRPr="000D237D">
          <w:t>must</w:t>
        </w:r>
      </w:ins>
      <w:r w:rsidRPr="005E7358">
        <w:t xml:space="preserve">: </w:t>
      </w:r>
    </w:p>
    <w:p w14:paraId="64762A8B" w14:textId="08D30884" w:rsidR="000B5224" w:rsidRPr="005E7358" w:rsidRDefault="00F2264C" w:rsidP="00A63D45">
      <w:pPr>
        <w:pStyle w:val="Bullet2"/>
        <w:numPr>
          <w:ilvl w:val="0"/>
          <w:numId w:val="0"/>
        </w:numPr>
        <w:spacing w:before="0" w:beforeAutospacing="0" w:after="0" w:line="480" w:lineRule="auto"/>
        <w:ind w:firstLine="720"/>
        <w:contextualSpacing/>
      </w:pPr>
      <w:r w:rsidRPr="00A63D45">
        <w:rPr>
          <w:i/>
        </w:rPr>
        <w:t>(</w:t>
      </w:r>
      <w:del w:id="13294" w:author="OFFM" w:date="2024-04-16T10:53:00Z">
        <w:r w:rsidR="00817C00" w:rsidRPr="00F74592">
          <w:delText>i</w:delText>
        </w:r>
      </w:del>
      <w:ins w:id="13295" w:author="OFFM" w:date="2024-04-16T10:53:00Z">
        <w:r w:rsidRPr="000D237D">
          <w:rPr>
            <w:i/>
            <w:iCs/>
          </w:rPr>
          <w:t>1</w:t>
        </w:r>
      </w:ins>
      <w:r w:rsidRPr="00A63D45">
        <w:rPr>
          <w:i/>
        </w:rPr>
        <w:t>)</w:t>
      </w:r>
      <w:r w:rsidRPr="005E7358">
        <w:t xml:space="preserve"> Be registered in SAM</w:t>
      </w:r>
      <w:ins w:id="13296" w:author="OFFM" w:date="2024-04-16T10:53:00Z">
        <w:r w:rsidRPr="000D237D">
          <w:t>.gov</w:t>
        </w:r>
      </w:ins>
      <w:r w:rsidRPr="005E7358">
        <w:t xml:space="preserve"> before submitting its application;</w:t>
      </w:r>
      <w:del w:id="13297" w:author="OFFM" w:date="2024-04-16T10:53:00Z">
        <w:r w:rsidR="00817C00" w:rsidRPr="00F74592">
          <w:delText xml:space="preserve"> </w:delText>
        </w:r>
      </w:del>
    </w:p>
    <w:p w14:paraId="244B0265" w14:textId="787ADF03" w:rsidR="000B5224" w:rsidRPr="005E7358" w:rsidRDefault="00F2264C" w:rsidP="00A63D45">
      <w:pPr>
        <w:pStyle w:val="Bullet2"/>
        <w:numPr>
          <w:ilvl w:val="0"/>
          <w:numId w:val="0"/>
        </w:numPr>
        <w:spacing w:before="0" w:beforeAutospacing="0" w:after="0" w:line="480" w:lineRule="auto"/>
        <w:ind w:firstLine="720"/>
        <w:contextualSpacing/>
      </w:pPr>
      <w:r w:rsidRPr="00A63D45">
        <w:rPr>
          <w:i/>
        </w:rPr>
        <w:t>(</w:t>
      </w:r>
      <w:del w:id="13298" w:author="OFFM" w:date="2024-04-16T10:53:00Z">
        <w:r w:rsidR="00817C00" w:rsidRPr="00F74592">
          <w:delText>ii</w:delText>
        </w:r>
      </w:del>
      <w:ins w:id="13299" w:author="OFFM" w:date="2024-04-16T10:53:00Z">
        <w:r w:rsidRPr="000D237D">
          <w:rPr>
            <w:i/>
            <w:iCs/>
          </w:rPr>
          <w:t>2</w:t>
        </w:r>
      </w:ins>
      <w:r w:rsidRPr="00A63D45">
        <w:rPr>
          <w:i/>
        </w:rPr>
        <w:t>)</w:t>
      </w:r>
      <w:r w:rsidRPr="005E7358">
        <w:t xml:space="preserve"> Provide a valid unique entity identifier in its application; and</w:t>
      </w:r>
      <w:del w:id="13300" w:author="OFFM" w:date="2024-04-16T10:53:00Z">
        <w:r w:rsidR="00817C00" w:rsidRPr="00F74592">
          <w:delText xml:space="preserve"> </w:delText>
        </w:r>
      </w:del>
    </w:p>
    <w:p w14:paraId="6CA7A5BE" w14:textId="1957FE1A" w:rsidR="000B5224" w:rsidRPr="005E7358" w:rsidRDefault="00F2264C" w:rsidP="00A63D45">
      <w:pPr>
        <w:pStyle w:val="Bullet2"/>
        <w:numPr>
          <w:ilvl w:val="0"/>
          <w:numId w:val="0"/>
        </w:numPr>
        <w:spacing w:before="0" w:beforeAutospacing="0" w:after="0" w:line="480" w:lineRule="auto"/>
        <w:ind w:firstLine="720"/>
        <w:contextualSpacing/>
      </w:pPr>
      <w:r w:rsidRPr="00A63D45">
        <w:rPr>
          <w:i/>
        </w:rPr>
        <w:t>(</w:t>
      </w:r>
      <w:del w:id="13301" w:author="OFFM" w:date="2024-04-16T10:53:00Z">
        <w:r w:rsidR="00817C00" w:rsidRPr="00F74592">
          <w:delText>iii</w:delText>
        </w:r>
      </w:del>
      <w:ins w:id="13302" w:author="OFFM" w:date="2024-04-16T10:53:00Z">
        <w:r w:rsidRPr="000D237D">
          <w:rPr>
            <w:i/>
            <w:iCs/>
          </w:rPr>
          <w:t>3</w:t>
        </w:r>
      </w:ins>
      <w:r w:rsidRPr="00A63D45">
        <w:rPr>
          <w:i/>
        </w:rPr>
        <w:t>)</w:t>
      </w:r>
      <w:r w:rsidRPr="005E7358">
        <w:t xml:space="preserve"> Continue to maintain an active </w:t>
      </w:r>
      <w:del w:id="13303" w:author="OFFM" w:date="2024-04-16T10:53:00Z">
        <w:r w:rsidR="00817C00" w:rsidRPr="00F74592">
          <w:delText xml:space="preserve">SAM </w:delText>
        </w:r>
      </w:del>
      <w:r w:rsidRPr="005E7358">
        <w:t>registration</w:t>
      </w:r>
      <w:ins w:id="13304" w:author="OFFM" w:date="2024-04-16T10:53:00Z">
        <w:r w:rsidRPr="000D237D">
          <w:t xml:space="preserve"> in SAM.gov</w:t>
        </w:r>
      </w:ins>
      <w:r w:rsidRPr="005E7358">
        <w:t xml:space="preserve"> with current information at all times during which it has an active Federal award or an application or plan under consideration by a Federal </w:t>
      </w:r>
      <w:del w:id="13305" w:author="OFFM" w:date="2024-04-16T10:53:00Z">
        <w:r w:rsidR="00817C00" w:rsidRPr="00F74592">
          <w:delText xml:space="preserve">awarding agency. It also must state that the Federal awarding agency may not make a Federal award to an applicant until the applicant has complied with all applicable unique entity identifier and SAM requirements and, if an applicant has not fully complied with the requirements by the time the Federal awarding agency is ready to make a Federal award, the Federal awarding agency may determine that the applicant is not qualified to </w:delText>
        </w:r>
        <w:r w:rsidR="00817C00" w:rsidRPr="00F74592">
          <w:lastRenderedPageBreak/>
          <w:delText xml:space="preserve">receive a Federal award and use that determination as a basis for making a Federal award to another applicant. </w:delText>
        </w:r>
      </w:del>
      <w:ins w:id="13306" w:author="OFFM" w:date="2024-04-16T10:53:00Z">
        <w:r w:rsidRPr="000D237D">
          <w:t>agency.</w:t>
        </w:r>
      </w:ins>
    </w:p>
    <w:p w14:paraId="768E6E0B" w14:textId="77777777" w:rsidR="000B5224" w:rsidRPr="000D237D" w:rsidRDefault="00F2264C" w:rsidP="000B5224">
      <w:pPr>
        <w:pStyle w:val="Bullet2"/>
        <w:numPr>
          <w:ilvl w:val="0"/>
          <w:numId w:val="0"/>
        </w:numPr>
        <w:spacing w:before="0" w:beforeAutospacing="0" w:after="0" w:line="480" w:lineRule="auto"/>
        <w:ind w:firstLine="720"/>
        <w:contextualSpacing/>
        <w:rPr>
          <w:ins w:id="13307" w:author="OFFM" w:date="2024-04-16T10:53:00Z"/>
        </w:rPr>
      </w:pPr>
      <w:ins w:id="13308" w:author="OFFM" w:date="2024-04-16T10:53:00Z">
        <w:r w:rsidRPr="000D237D">
          <w:t>(B) If individuals are eligible to apply, they are exempt from this requirement under 2 CFR 25.110(b).</w:t>
        </w:r>
      </w:ins>
    </w:p>
    <w:p w14:paraId="51209E4C" w14:textId="77777777" w:rsidR="000B5224" w:rsidRPr="000D237D" w:rsidRDefault="00F2264C" w:rsidP="000B5224">
      <w:pPr>
        <w:pStyle w:val="Bullet2"/>
        <w:numPr>
          <w:ilvl w:val="0"/>
          <w:numId w:val="0"/>
        </w:numPr>
        <w:spacing w:before="0" w:beforeAutospacing="0" w:after="0" w:line="480" w:lineRule="auto"/>
        <w:ind w:firstLine="720"/>
        <w:contextualSpacing/>
        <w:rPr>
          <w:ins w:id="13309" w:author="OFFM" w:date="2024-04-16T10:53:00Z"/>
        </w:rPr>
      </w:pPr>
      <w:ins w:id="13310" w:author="OFFM" w:date="2024-04-16T10:53:00Z">
        <w:r w:rsidRPr="000D237D">
          <w:t xml:space="preserve">(C) If the Federal agency exempts any applicants from this requirement under 2 CFR 25.110(c) or (d), a statement to that effect. </w:t>
        </w:r>
      </w:ins>
    </w:p>
    <w:p w14:paraId="6B659EA7" w14:textId="44AB04C9" w:rsidR="000B5224" w:rsidRPr="000D237D" w:rsidRDefault="00F2264C" w:rsidP="000B5224">
      <w:pPr>
        <w:pStyle w:val="Heading4"/>
        <w:numPr>
          <w:ilvl w:val="0"/>
          <w:numId w:val="0"/>
        </w:numPr>
        <w:spacing w:before="0" w:beforeAutospacing="0" w:after="0" w:line="480" w:lineRule="auto"/>
        <w:ind w:firstLine="720"/>
        <w:contextualSpacing/>
        <w:rPr>
          <w:ins w:id="13311" w:author="OFFM" w:date="2024-04-16T10:53:00Z"/>
          <w:b w:val="0"/>
          <w:bCs w:val="0"/>
          <w:i/>
          <w:iCs/>
        </w:rPr>
      </w:pPr>
      <w:ins w:id="13312" w:author="OFFM" w:date="2024-04-16T10:53:00Z">
        <w:r w:rsidRPr="000D237D">
          <w:rPr>
            <w:b w:val="0"/>
            <w:bCs w:val="0"/>
          </w:rPr>
          <w:t xml:space="preserve">(iii) </w:t>
        </w:r>
        <w:r w:rsidRPr="000D237D">
          <w:rPr>
            <w:b w:val="0"/>
            <w:bCs w:val="0"/>
            <w:i/>
            <w:iCs/>
          </w:rPr>
          <w:t xml:space="preserve">Submission Instructions. </w:t>
        </w:r>
        <w:r w:rsidRPr="000D237D">
          <w:rPr>
            <w:b w:val="0"/>
            <w:bCs w:val="0"/>
          </w:rPr>
          <w:t xml:space="preserve">This section addresses how the applicant will submit the application. It must include the following: </w:t>
        </w:r>
      </w:ins>
    </w:p>
    <w:p w14:paraId="34844CBA" w14:textId="77777777" w:rsidR="000B5224" w:rsidRPr="000D237D" w:rsidRDefault="00F2264C" w:rsidP="000B5224">
      <w:pPr>
        <w:pStyle w:val="Bullet2"/>
        <w:numPr>
          <w:ilvl w:val="0"/>
          <w:numId w:val="0"/>
        </w:numPr>
        <w:spacing w:before="0" w:beforeAutospacing="0" w:after="0" w:line="480" w:lineRule="auto"/>
        <w:ind w:firstLine="720"/>
        <w:contextualSpacing/>
        <w:rPr>
          <w:ins w:id="13313" w:author="OFFM" w:date="2024-04-16T10:53:00Z"/>
        </w:rPr>
      </w:pPr>
      <w:ins w:id="13314" w:author="OFFM" w:date="2024-04-16T10:53:00Z">
        <w:r w:rsidRPr="000D237D">
          <w:t>(A) Actions needed prior to applying:</w:t>
        </w:r>
      </w:ins>
    </w:p>
    <w:p w14:paraId="52805050" w14:textId="77777777" w:rsidR="000B5224" w:rsidRPr="000D237D" w:rsidRDefault="00F2264C" w:rsidP="000B5224">
      <w:pPr>
        <w:pStyle w:val="Bullet2"/>
        <w:numPr>
          <w:ilvl w:val="0"/>
          <w:numId w:val="0"/>
        </w:numPr>
        <w:spacing w:before="0" w:beforeAutospacing="0" w:after="0" w:line="480" w:lineRule="auto"/>
        <w:ind w:firstLine="720"/>
        <w:contextualSpacing/>
        <w:rPr>
          <w:ins w:id="13315" w:author="OFFM" w:date="2024-04-16T10:53:00Z"/>
        </w:rPr>
      </w:pPr>
      <w:ins w:id="13316" w:author="OFFM" w:date="2024-04-16T10:53:00Z">
        <w:r w:rsidRPr="000D237D">
          <w:rPr>
            <w:i/>
            <w:iCs/>
          </w:rPr>
          <w:t>(1)</w:t>
        </w:r>
        <w:r w:rsidRPr="000D237D">
          <w:t xml:space="preserve"> Instructions on any registrations required to access electronic submission systems or links to them. Where possible, provide the expected time frames needed to complete the registration process. </w:t>
        </w:r>
      </w:ins>
    </w:p>
    <w:p w14:paraId="1F95F79D" w14:textId="77777777" w:rsidR="000B5224" w:rsidRPr="000D237D" w:rsidRDefault="00F2264C" w:rsidP="000B5224">
      <w:pPr>
        <w:pStyle w:val="Bullet2"/>
        <w:numPr>
          <w:ilvl w:val="0"/>
          <w:numId w:val="0"/>
        </w:numPr>
        <w:spacing w:before="0" w:beforeAutospacing="0" w:after="0" w:line="480" w:lineRule="auto"/>
        <w:ind w:firstLine="720"/>
        <w:contextualSpacing/>
        <w:rPr>
          <w:ins w:id="13317" w:author="OFFM" w:date="2024-04-16T10:53:00Z"/>
        </w:rPr>
      </w:pPr>
      <w:ins w:id="13318" w:author="OFFM" w:date="2024-04-16T10:53:00Z">
        <w:r w:rsidRPr="000D237D">
          <w:t>(B) The methods for submitting the application:</w:t>
        </w:r>
      </w:ins>
    </w:p>
    <w:p w14:paraId="574900C0" w14:textId="77777777" w:rsidR="000B5224" w:rsidRPr="000D237D" w:rsidRDefault="00F2264C" w:rsidP="000B5224">
      <w:pPr>
        <w:pStyle w:val="Bullet2"/>
        <w:numPr>
          <w:ilvl w:val="0"/>
          <w:numId w:val="0"/>
        </w:numPr>
        <w:spacing w:before="0" w:beforeAutospacing="0" w:after="0" w:line="480" w:lineRule="auto"/>
        <w:ind w:firstLine="720"/>
        <w:contextualSpacing/>
        <w:rPr>
          <w:ins w:id="13319" w:author="OFFM" w:date="2024-04-16T10:53:00Z"/>
        </w:rPr>
      </w:pPr>
      <w:ins w:id="13320" w:author="OFFM" w:date="2024-04-16T10:53:00Z">
        <w:r w:rsidRPr="000D237D">
          <w:rPr>
            <w:i/>
            <w:iCs/>
          </w:rPr>
          <w:t>(1)</w:t>
        </w:r>
        <w:r w:rsidRPr="000D237D">
          <w:t xml:space="preserve"> Whether the applicant must submit in electronic or paper form or whether the applicant has an option. Applicants should not be required to submit in more than one format.</w:t>
        </w:r>
      </w:ins>
    </w:p>
    <w:p w14:paraId="26AEA0DD" w14:textId="77777777" w:rsidR="000B5224" w:rsidRPr="000D237D" w:rsidRDefault="00F2264C" w:rsidP="000B5224">
      <w:pPr>
        <w:pStyle w:val="Bullet2"/>
        <w:numPr>
          <w:ilvl w:val="0"/>
          <w:numId w:val="0"/>
        </w:numPr>
        <w:spacing w:before="0" w:beforeAutospacing="0" w:after="0" w:line="480" w:lineRule="auto"/>
        <w:ind w:firstLine="720"/>
        <w:contextualSpacing/>
        <w:rPr>
          <w:ins w:id="13321" w:author="OFFM" w:date="2024-04-16T10:53:00Z"/>
        </w:rPr>
      </w:pPr>
      <w:ins w:id="13322" w:author="OFFM" w:date="2024-04-16T10:53:00Z">
        <w:r w:rsidRPr="000D237D">
          <w:rPr>
            <w:i/>
            <w:iCs/>
          </w:rPr>
          <w:t>(2)</w:t>
        </w:r>
        <w:r w:rsidRPr="000D237D">
          <w:t xml:space="preserve"> Instructions on how to submit electronically or links to them. Must include the URL to the electronic submission system and information on or links to information about the system or software requirements needed by the system. </w:t>
        </w:r>
      </w:ins>
    </w:p>
    <w:p w14:paraId="145E1355" w14:textId="77777777" w:rsidR="000B5224" w:rsidRPr="000D237D" w:rsidRDefault="00F2264C" w:rsidP="000B5224">
      <w:pPr>
        <w:pStyle w:val="Bullet2"/>
        <w:numPr>
          <w:ilvl w:val="0"/>
          <w:numId w:val="0"/>
        </w:numPr>
        <w:spacing w:before="0" w:beforeAutospacing="0" w:after="0" w:line="480" w:lineRule="auto"/>
        <w:ind w:firstLine="720"/>
        <w:contextualSpacing/>
        <w:rPr>
          <w:ins w:id="13323" w:author="OFFM" w:date="2024-04-16T10:53:00Z"/>
        </w:rPr>
      </w:pPr>
      <w:ins w:id="13324" w:author="OFFM" w:date="2024-04-16T10:53:00Z">
        <w:r w:rsidRPr="000D237D">
          <w:rPr>
            <w:i/>
            <w:iCs/>
          </w:rPr>
          <w:t>(3)</w:t>
        </w:r>
        <w:r w:rsidRPr="000D237D">
          <w:t xml:space="preserve"> If the Federal agency allows paper submissions, the process used to approve this option if it is not automatically allowed.</w:t>
        </w:r>
      </w:ins>
    </w:p>
    <w:p w14:paraId="78185D92" w14:textId="5FBBE2D1" w:rsidR="000B5224" w:rsidRPr="000D237D" w:rsidRDefault="00F2264C" w:rsidP="000B5224">
      <w:pPr>
        <w:pStyle w:val="Bullet2"/>
        <w:numPr>
          <w:ilvl w:val="0"/>
          <w:numId w:val="0"/>
        </w:numPr>
        <w:spacing w:before="0" w:beforeAutospacing="0" w:after="0" w:line="480" w:lineRule="auto"/>
        <w:ind w:firstLine="720"/>
        <w:contextualSpacing/>
        <w:rPr>
          <w:ins w:id="13325" w:author="OFFM" w:date="2024-04-16T10:53:00Z"/>
        </w:rPr>
      </w:pPr>
      <w:ins w:id="13326" w:author="OFFM" w:date="2024-04-16T10:53:00Z">
        <w:r w:rsidRPr="000D237D">
          <w:rPr>
            <w:i/>
            <w:iCs/>
          </w:rPr>
          <w:t>(</w:t>
        </w:r>
      </w:ins>
      <w:r w:rsidRPr="00A63D45">
        <w:rPr>
          <w:i/>
        </w:rPr>
        <w:t>4</w:t>
      </w:r>
      <w:del w:id="13327" w:author="OFFM" w:date="2024-04-16T10:53:00Z">
        <w:r w:rsidR="00817C00" w:rsidRPr="00F74592">
          <w:delText>.</w:delText>
        </w:r>
      </w:del>
      <w:ins w:id="13328" w:author="OFFM" w:date="2024-04-16T10:53:00Z">
        <w:r w:rsidRPr="000D237D">
          <w:rPr>
            <w:i/>
            <w:iCs/>
          </w:rPr>
          <w:t>)</w:t>
        </w:r>
        <w:r w:rsidRPr="000D237D">
          <w:t xml:space="preserve"> If the Federal agency allows paper submissions, the method for submitting the application. This information must include a postal address and “care of” information needed to route the application to the appropriate person, office, or email address, if the Federal agency allows such submissions. </w:t>
        </w:r>
      </w:ins>
    </w:p>
    <w:p w14:paraId="59CAA4FF" w14:textId="6FE359F9" w:rsidR="000B5224" w:rsidRPr="000D237D" w:rsidRDefault="00F2264C" w:rsidP="000B5224">
      <w:pPr>
        <w:pStyle w:val="Bullet2"/>
        <w:numPr>
          <w:ilvl w:val="0"/>
          <w:numId w:val="0"/>
        </w:numPr>
        <w:spacing w:before="0" w:beforeAutospacing="0" w:after="0" w:line="480" w:lineRule="auto"/>
        <w:ind w:firstLine="720"/>
        <w:contextualSpacing/>
        <w:rPr>
          <w:ins w:id="13329" w:author="OFFM" w:date="2024-04-16T10:53:00Z"/>
        </w:rPr>
      </w:pPr>
      <w:ins w:id="13330" w:author="OFFM" w:date="2024-04-16T10:53:00Z">
        <w:r w:rsidRPr="000D237D">
          <w:lastRenderedPageBreak/>
          <w:t xml:space="preserve">(C) If applicable, this section also must say how applicants must submit pre-applications, letters of intent, third-party information, or other information required before the award. It must include the following: </w:t>
        </w:r>
      </w:ins>
    </w:p>
    <w:p w14:paraId="4E28A753" w14:textId="77777777" w:rsidR="000B5224" w:rsidRPr="000D237D" w:rsidRDefault="00F2264C" w:rsidP="000B5224">
      <w:pPr>
        <w:pStyle w:val="Bullet2"/>
        <w:numPr>
          <w:ilvl w:val="0"/>
          <w:numId w:val="0"/>
        </w:numPr>
        <w:spacing w:before="0" w:beforeAutospacing="0" w:after="0" w:line="480" w:lineRule="auto"/>
        <w:ind w:firstLine="720"/>
        <w:contextualSpacing/>
        <w:rPr>
          <w:ins w:id="13331" w:author="OFFM" w:date="2024-04-16T10:53:00Z"/>
        </w:rPr>
      </w:pPr>
      <w:ins w:id="13332" w:author="OFFM" w:date="2024-04-16T10:53:00Z">
        <w:r w:rsidRPr="000D237D">
          <w:rPr>
            <w:i/>
            <w:iCs/>
          </w:rPr>
          <w:t>(1)</w:t>
        </w:r>
        <w:r w:rsidRPr="000D237D">
          <w:t xml:space="preserve"> Instructions on how to submit electronically or links to them.</w:t>
        </w:r>
      </w:ins>
    </w:p>
    <w:p w14:paraId="08A7E915" w14:textId="77777777" w:rsidR="000B5224" w:rsidRPr="000D237D" w:rsidRDefault="00F2264C" w:rsidP="000B5224">
      <w:pPr>
        <w:pStyle w:val="Bullet2"/>
        <w:numPr>
          <w:ilvl w:val="0"/>
          <w:numId w:val="0"/>
        </w:numPr>
        <w:spacing w:before="0" w:beforeAutospacing="0" w:after="0" w:line="480" w:lineRule="auto"/>
        <w:ind w:firstLine="720"/>
        <w:contextualSpacing/>
        <w:rPr>
          <w:ins w:id="13333" w:author="OFFM" w:date="2024-04-16T10:53:00Z"/>
        </w:rPr>
      </w:pPr>
      <w:ins w:id="13334" w:author="OFFM" w:date="2024-04-16T10:53:00Z">
        <w:r w:rsidRPr="000D237D">
          <w:rPr>
            <w:i/>
            <w:iCs/>
          </w:rPr>
          <w:t>(2)</w:t>
        </w:r>
        <w:r w:rsidRPr="000D237D">
          <w:t xml:space="preserve"> Whether the applicant must submit in electronic or paper form or whether the applicant has an option.</w:t>
        </w:r>
      </w:ins>
    </w:p>
    <w:p w14:paraId="2CA57A82" w14:textId="77777777" w:rsidR="000B5224" w:rsidRPr="000D237D" w:rsidRDefault="00F2264C" w:rsidP="000B5224">
      <w:pPr>
        <w:pStyle w:val="Bullet2"/>
        <w:numPr>
          <w:ilvl w:val="0"/>
          <w:numId w:val="0"/>
        </w:numPr>
        <w:spacing w:before="0" w:beforeAutospacing="0" w:after="0" w:line="480" w:lineRule="auto"/>
        <w:ind w:firstLine="720"/>
        <w:contextualSpacing/>
        <w:rPr>
          <w:ins w:id="13335" w:author="OFFM" w:date="2024-04-16T10:53:00Z"/>
        </w:rPr>
      </w:pPr>
      <w:ins w:id="13336" w:author="OFFM" w:date="2024-04-16T10:53:00Z">
        <w:r w:rsidRPr="000D237D">
          <w:rPr>
            <w:i/>
            <w:iCs/>
          </w:rPr>
          <w:t>(3)</w:t>
        </w:r>
        <w:r w:rsidRPr="000D237D">
          <w:t xml:space="preserve"> If the Federal agency allows paper submissions, the method for submitting the required information. This information must include a postal address and “care of” information needed to route the application to the appropriate person, office, or email address. </w:t>
        </w:r>
      </w:ins>
    </w:p>
    <w:p w14:paraId="6359A9B0" w14:textId="7FFFA62E" w:rsidR="000B5224" w:rsidRPr="000D237D" w:rsidRDefault="00F2264C" w:rsidP="000B5224">
      <w:pPr>
        <w:pStyle w:val="Bullet2"/>
        <w:numPr>
          <w:ilvl w:val="0"/>
          <w:numId w:val="0"/>
        </w:numPr>
        <w:spacing w:before="0" w:beforeAutospacing="0" w:after="0" w:line="480" w:lineRule="auto"/>
        <w:ind w:firstLine="720"/>
        <w:contextualSpacing/>
        <w:rPr>
          <w:ins w:id="13337" w:author="OFFM" w:date="2024-04-16T10:53:00Z"/>
        </w:rPr>
      </w:pPr>
      <w:ins w:id="13338" w:author="OFFM" w:date="2024-04-16T10:53:00Z">
        <w:r w:rsidRPr="000D237D">
          <w:t>(D) This section must also include what to do in the event of system problems and a point of contact who will be available if the applicant experiences technical difficulties.</w:t>
        </w:r>
        <w:r w:rsidRPr="000D237D">
          <w:rPr>
            <w:vertAlign w:val="superscript"/>
          </w:rPr>
          <w:t xml:space="preserve"> </w:t>
        </w:r>
      </w:ins>
    </w:p>
    <w:p w14:paraId="01CFA453" w14:textId="2B92008F" w:rsidR="000B5224" w:rsidRPr="000D237D" w:rsidRDefault="00F2264C" w:rsidP="000B5224">
      <w:pPr>
        <w:pStyle w:val="Heading4"/>
        <w:numPr>
          <w:ilvl w:val="0"/>
          <w:numId w:val="0"/>
        </w:numPr>
        <w:spacing w:before="0" w:beforeAutospacing="0" w:after="0" w:line="480" w:lineRule="auto"/>
        <w:ind w:firstLine="720"/>
        <w:contextualSpacing/>
        <w:rPr>
          <w:ins w:id="13339" w:author="OFFM" w:date="2024-04-16T10:53:00Z"/>
          <w:b w:val="0"/>
          <w:bCs w:val="0"/>
          <w:i/>
          <w:iCs/>
        </w:rPr>
      </w:pPr>
      <w:ins w:id="13340" w:author="OFFM" w:date="2024-04-16T10:53:00Z">
        <w:r w:rsidRPr="000D237D">
          <w:rPr>
            <w:b w:val="0"/>
            <w:bCs w:val="0"/>
          </w:rPr>
          <w:t>(iv)</w:t>
        </w:r>
      </w:ins>
      <w:r w:rsidRPr="00A63D45">
        <w:rPr>
          <w:b w:val="0"/>
          <w:i/>
        </w:rPr>
        <w:t xml:space="preserve"> Submission Dates and Times</w:t>
      </w:r>
      <w:del w:id="13341" w:author="OFFM" w:date="2024-04-16T10:53:00Z">
        <w:r w:rsidR="00817C00" w:rsidRPr="00F74592">
          <w:delText>—Required. Announcements</w:delText>
        </w:r>
      </w:del>
      <w:ins w:id="13342" w:author="OFFM" w:date="2024-04-16T10:53:00Z">
        <w:r w:rsidRPr="000D237D">
          <w:rPr>
            <w:b w:val="0"/>
            <w:bCs w:val="0"/>
            <w:i/>
            <w:iCs/>
          </w:rPr>
          <w:t xml:space="preserve">. </w:t>
        </w:r>
        <w:r w:rsidRPr="000D237D">
          <w:rPr>
            <w:b w:val="0"/>
            <w:bCs w:val="0"/>
          </w:rPr>
          <w:t>This section</w:t>
        </w:r>
      </w:ins>
      <w:r w:rsidRPr="00A63D45">
        <w:rPr>
          <w:b w:val="0"/>
        </w:rPr>
        <w:t xml:space="preserve"> must </w:t>
      </w:r>
      <w:del w:id="13343" w:author="OFFM" w:date="2024-04-16T10:53:00Z">
        <w:r w:rsidR="00817C00" w:rsidRPr="00F74592">
          <w:delText>identify</w:delText>
        </w:r>
      </w:del>
      <w:ins w:id="13344" w:author="OFFM" w:date="2024-04-16T10:53:00Z">
        <w:r w:rsidRPr="000D237D">
          <w:rPr>
            <w:b w:val="0"/>
            <w:bCs w:val="0"/>
          </w:rPr>
          <w:t>include</w:t>
        </w:r>
      </w:ins>
      <w:r w:rsidRPr="00A63D45">
        <w:rPr>
          <w:b w:val="0"/>
        </w:rPr>
        <w:t xml:space="preserve"> due dates and times for all submissions. </w:t>
      </w:r>
      <w:ins w:id="13345" w:author="OFFM" w:date="2024-04-16T10:53:00Z">
        <w:r w:rsidRPr="000D237D">
          <w:rPr>
            <w:b w:val="0"/>
            <w:bCs w:val="0"/>
          </w:rPr>
          <w:t xml:space="preserve">If they are different for electronic and paper submissions, be clear about the differences. </w:t>
        </w:r>
      </w:ins>
      <w:r w:rsidRPr="00A63D45">
        <w:rPr>
          <w:b w:val="0"/>
        </w:rPr>
        <w:t xml:space="preserve">This includes </w:t>
      </w:r>
      <w:del w:id="13346" w:author="OFFM" w:date="2024-04-16T10:53:00Z">
        <w:r w:rsidR="00817C00" w:rsidRPr="00F74592">
          <w:delText xml:space="preserve">not only </w:delText>
        </w:r>
      </w:del>
      <w:r w:rsidRPr="00A63D45">
        <w:rPr>
          <w:b w:val="0"/>
        </w:rPr>
        <w:t xml:space="preserve">the </w:t>
      </w:r>
      <w:del w:id="13347" w:author="OFFM" w:date="2024-04-16T10:53:00Z">
        <w:r w:rsidR="00817C00" w:rsidRPr="00F74592">
          <w:delText>full</w:delText>
        </w:r>
      </w:del>
      <w:ins w:id="13348" w:author="OFFM" w:date="2024-04-16T10:53:00Z">
        <w:r w:rsidRPr="000D237D">
          <w:rPr>
            <w:b w:val="0"/>
            <w:bCs w:val="0"/>
          </w:rPr>
          <w:t>following:</w:t>
        </w:r>
      </w:ins>
    </w:p>
    <w:p w14:paraId="15DFC066" w14:textId="1B2C3CB4" w:rsidR="000B5224" w:rsidRPr="000D237D" w:rsidRDefault="00F2264C" w:rsidP="000B5224">
      <w:pPr>
        <w:pStyle w:val="Bullet1"/>
        <w:numPr>
          <w:ilvl w:val="0"/>
          <w:numId w:val="0"/>
        </w:numPr>
        <w:spacing w:before="0" w:beforeAutospacing="0" w:after="0" w:line="480" w:lineRule="auto"/>
        <w:ind w:firstLine="720"/>
        <w:contextualSpacing/>
        <w:rPr>
          <w:ins w:id="13349" w:author="OFFM" w:date="2024-04-16T10:53:00Z"/>
        </w:rPr>
      </w:pPr>
      <w:ins w:id="13350" w:author="OFFM" w:date="2024-04-16T10:53:00Z">
        <w:r w:rsidRPr="000D237D">
          <w:t>(A) Full</w:t>
        </w:r>
      </w:ins>
      <w:r w:rsidRPr="005E7358">
        <w:t xml:space="preserve"> applications</w:t>
      </w:r>
      <w:del w:id="13351" w:author="OFFM" w:date="2024-04-16T10:53:00Z">
        <w:r w:rsidR="00817C00" w:rsidRPr="00F74592">
          <w:delText xml:space="preserve"> but also any</w:delText>
        </w:r>
      </w:del>
      <w:ins w:id="13352" w:author="OFFM" w:date="2024-04-16T10:53:00Z">
        <w:r w:rsidRPr="000D237D">
          <w:t xml:space="preserve">. </w:t>
        </w:r>
      </w:ins>
    </w:p>
    <w:p w14:paraId="43E4BE08" w14:textId="1D99D4A9" w:rsidR="000B5224" w:rsidRPr="000D237D" w:rsidRDefault="00F2264C" w:rsidP="000B5224">
      <w:pPr>
        <w:pStyle w:val="Bullet1"/>
        <w:numPr>
          <w:ilvl w:val="0"/>
          <w:numId w:val="0"/>
        </w:numPr>
        <w:spacing w:before="0" w:beforeAutospacing="0" w:after="0" w:line="480" w:lineRule="auto"/>
        <w:ind w:firstLine="720"/>
        <w:contextualSpacing/>
        <w:rPr>
          <w:ins w:id="13353" w:author="OFFM" w:date="2024-04-16T10:53:00Z"/>
        </w:rPr>
      </w:pPr>
      <w:ins w:id="13354" w:author="OFFM" w:date="2024-04-16T10:53:00Z">
        <w:r w:rsidRPr="000D237D">
          <w:t>(B) Any</w:t>
        </w:r>
      </w:ins>
      <w:r w:rsidRPr="005E7358">
        <w:t xml:space="preserve"> preliminary submissions</w:t>
      </w:r>
      <w:del w:id="13355" w:author="OFFM" w:date="2024-04-16T10:53:00Z">
        <w:r w:rsidR="00817C00" w:rsidRPr="00F74592">
          <w:delText xml:space="preserve"> (e.g.,</w:delText>
        </w:r>
      </w:del>
      <w:ins w:id="13356" w:author="OFFM" w:date="2024-04-16T10:53:00Z">
        <w:r w:rsidRPr="000D237D">
          <w:t>, such as</w:t>
        </w:r>
      </w:ins>
      <w:r w:rsidRPr="005E7358">
        <w:t xml:space="preserve"> letters of intent, white papers, or pre-applications</w:t>
      </w:r>
      <w:del w:id="13357" w:author="OFFM" w:date="2024-04-16T10:53:00Z">
        <w:r w:rsidR="00817C00" w:rsidRPr="00F74592">
          <w:delText>). It also includes any</w:delText>
        </w:r>
      </w:del>
      <w:ins w:id="13358" w:author="OFFM" w:date="2024-04-16T10:53:00Z">
        <w:r w:rsidRPr="000D237D">
          <w:t xml:space="preserve">. </w:t>
        </w:r>
      </w:ins>
    </w:p>
    <w:p w14:paraId="395B137F" w14:textId="19A0AE01" w:rsidR="000B5224" w:rsidRPr="000D237D" w:rsidRDefault="00F2264C" w:rsidP="000B5224">
      <w:pPr>
        <w:pStyle w:val="Bullet1"/>
        <w:numPr>
          <w:ilvl w:val="0"/>
          <w:numId w:val="0"/>
        </w:numPr>
        <w:spacing w:before="0" w:beforeAutospacing="0" w:after="0" w:line="480" w:lineRule="auto"/>
        <w:ind w:firstLine="720"/>
        <w:contextualSpacing/>
        <w:rPr>
          <w:ins w:id="13359" w:author="OFFM" w:date="2024-04-16T10:53:00Z"/>
        </w:rPr>
      </w:pPr>
      <w:ins w:id="13360" w:author="OFFM" w:date="2024-04-16T10:53:00Z">
        <w:r w:rsidRPr="000D237D">
          <w:t>(C) Any</w:t>
        </w:r>
      </w:ins>
      <w:r w:rsidRPr="005E7358">
        <w:t xml:space="preserve"> other submissions </w:t>
      </w:r>
      <w:del w:id="13361" w:author="OFFM" w:date="2024-04-16T10:53:00Z">
        <w:r w:rsidR="00817C00" w:rsidRPr="00F74592">
          <w:delText>of information</w:delText>
        </w:r>
      </w:del>
      <w:ins w:id="13362" w:author="OFFM" w:date="2024-04-16T10:53:00Z">
        <w:r w:rsidRPr="000D237D">
          <w:t>required</w:t>
        </w:r>
      </w:ins>
      <w:r w:rsidRPr="005E7358">
        <w:t xml:space="preserve"> before Federal award </w:t>
      </w:r>
      <w:del w:id="13363" w:author="OFFM" w:date="2024-04-16T10:53:00Z">
        <w:r w:rsidR="00817C00" w:rsidRPr="00F74592">
          <w:delText xml:space="preserve">that are </w:delText>
        </w:r>
      </w:del>
      <w:r w:rsidRPr="005E7358">
        <w:t>separate from the full application.</w:t>
      </w:r>
      <w:ins w:id="13364" w:author="OFFM" w:date="2024-04-16T10:53:00Z">
        <w:r w:rsidRPr="000D237D">
          <w:t xml:space="preserve"> </w:t>
        </w:r>
      </w:ins>
    </w:p>
    <w:p w14:paraId="7607B9C3" w14:textId="444014DC" w:rsidR="000B5224" w:rsidRPr="005E7358" w:rsidRDefault="00F2264C" w:rsidP="00A63D45">
      <w:pPr>
        <w:pStyle w:val="Bullet1"/>
        <w:numPr>
          <w:ilvl w:val="0"/>
          <w:numId w:val="0"/>
        </w:numPr>
        <w:spacing w:before="0" w:beforeAutospacing="0" w:after="0" w:line="480" w:lineRule="auto"/>
        <w:ind w:firstLine="720"/>
        <w:contextualSpacing/>
      </w:pPr>
      <w:ins w:id="13365" w:author="OFFM" w:date="2024-04-16T10:53:00Z">
        <w:r w:rsidRPr="000D237D">
          <w:t>(D)</w:t>
        </w:r>
      </w:ins>
      <w:r w:rsidRPr="005E7358">
        <w:t xml:space="preserve"> If the funding opportunity is a general announcement that is open for a period of time with no specific due dates for applications, this section should say so. </w:t>
      </w:r>
      <w:del w:id="13366" w:author="OFFM" w:date="2024-04-16T10:53:00Z">
        <w:r w:rsidR="00817C00" w:rsidRPr="00F74592">
          <w:delText xml:space="preserve">Note that the information on dates that is included in this section also must appear with other overview information in a location preceding the full text of the announcement (see § 200.204 of this part). </w:delText>
        </w:r>
      </w:del>
    </w:p>
    <w:p w14:paraId="216E6ABF" w14:textId="18A96E5C" w:rsidR="000B5224" w:rsidRPr="000D237D" w:rsidRDefault="00817C00" w:rsidP="000B5224">
      <w:pPr>
        <w:pStyle w:val="Heading4"/>
        <w:numPr>
          <w:ilvl w:val="0"/>
          <w:numId w:val="0"/>
        </w:numPr>
        <w:spacing w:before="0" w:beforeAutospacing="0" w:after="0" w:line="480" w:lineRule="auto"/>
        <w:ind w:firstLine="720"/>
        <w:contextualSpacing/>
        <w:rPr>
          <w:ins w:id="13367" w:author="OFFM" w:date="2024-04-16T10:53:00Z"/>
          <w:b w:val="0"/>
          <w:bCs w:val="0"/>
          <w:i/>
          <w:iCs/>
        </w:rPr>
      </w:pPr>
      <w:del w:id="13368" w:author="OFFM" w:date="2024-04-16T10:53:00Z">
        <w:r w:rsidRPr="00F74592">
          <w:delText>5.</w:delText>
        </w:r>
      </w:del>
      <w:ins w:id="13369" w:author="OFFM" w:date="2024-04-16T10:53:00Z">
        <w:r w:rsidR="00F2264C" w:rsidRPr="000D237D">
          <w:rPr>
            <w:b w:val="0"/>
            <w:bCs w:val="0"/>
          </w:rPr>
          <w:t>(v)</w:t>
        </w:r>
      </w:ins>
      <w:r w:rsidR="00F2264C" w:rsidRPr="00A63D45">
        <w:rPr>
          <w:b w:val="0"/>
        </w:rPr>
        <w:t xml:space="preserve"> </w:t>
      </w:r>
      <w:r w:rsidR="00F2264C" w:rsidRPr="00A63D45">
        <w:rPr>
          <w:b w:val="0"/>
          <w:i/>
        </w:rPr>
        <w:t>Intergovernmental Review</w:t>
      </w:r>
      <w:del w:id="13370" w:author="OFFM" w:date="2024-04-16T10:53:00Z">
        <w:r w:rsidRPr="00F74592">
          <w:delText>—Required, if applicable. If</w:delText>
        </w:r>
      </w:del>
      <w:ins w:id="13371" w:author="OFFM" w:date="2024-04-16T10:53:00Z">
        <w:r w:rsidR="00F2264C" w:rsidRPr="000D237D">
          <w:rPr>
            <w:b w:val="0"/>
            <w:bCs w:val="0"/>
            <w:i/>
            <w:iCs/>
          </w:rPr>
          <w:t xml:space="preserve">. </w:t>
        </w:r>
        <w:r w:rsidR="00F2264C" w:rsidRPr="000D237D">
          <w:rPr>
            <w:b w:val="0"/>
            <w:bCs w:val="0"/>
          </w:rPr>
          <w:t>This section must include the following:</w:t>
        </w:r>
      </w:ins>
    </w:p>
    <w:p w14:paraId="2401F36F" w14:textId="36FB8063" w:rsidR="000B5224" w:rsidRPr="000D237D" w:rsidRDefault="00F2264C" w:rsidP="000B5224">
      <w:pPr>
        <w:spacing w:after="0" w:line="480" w:lineRule="auto"/>
        <w:ind w:firstLine="720"/>
        <w:contextualSpacing/>
        <w:rPr>
          <w:rFonts w:ascii="Times New Roman" w:hAnsi="Times New Roman" w:cs="Times New Roman"/>
          <w:sz w:val="24"/>
          <w:szCs w:val="24"/>
        </w:rPr>
      </w:pPr>
      <w:ins w:id="13372" w:author="OFFM" w:date="2024-04-16T10:53:00Z">
        <w:r w:rsidRPr="000D237D">
          <w:rPr>
            <w:rFonts w:ascii="Times New Roman" w:eastAsia="Times New Roman" w:hAnsi="Times New Roman" w:cs="Times New Roman"/>
            <w:sz w:val="24"/>
            <w:szCs w:val="24"/>
          </w:rPr>
          <w:lastRenderedPageBreak/>
          <w:t xml:space="preserve">(A) </w:t>
        </w:r>
        <w:r w:rsidRPr="000D237D">
          <w:rPr>
            <w:rFonts w:ascii="Times New Roman" w:hAnsi="Times New Roman" w:cs="Times New Roman"/>
            <w:sz w:val="24"/>
            <w:szCs w:val="24"/>
          </w:rPr>
          <w:t>Whether or not</w:t>
        </w:r>
      </w:ins>
      <w:r w:rsidRPr="000D237D">
        <w:rPr>
          <w:rFonts w:ascii="Times New Roman" w:hAnsi="Times New Roman" w:cs="Times New Roman"/>
          <w:sz w:val="24"/>
          <w:szCs w:val="24"/>
        </w:rPr>
        <w:t xml:space="preserve"> the funding opportunity is subject to Executive Order 12372, “Intergovernmental Review of Federal Programs</w:t>
      </w:r>
      <w:del w:id="13373" w:author="OFFM" w:date="2024-04-16T10:53:00Z">
        <w:r w:rsidR="00817C00" w:rsidRPr="00F74592">
          <w:rPr>
            <w:rFonts w:ascii="Times New Roman" w:hAnsi="Times New Roman" w:cs="Times New Roman"/>
            <w:sz w:val="24"/>
            <w:szCs w:val="24"/>
          </w:rPr>
          <w:delText>,” the notice must say so and applicants must contact their state's Single Point of Contact (SPOC) to find out about and comply with the state's process under Executive Order 12372, it may be useful to inform potential applicants that the names and addresses of the SPOCs are listed in the Office of Management and Budget's website.</w:delText>
        </w:r>
      </w:del>
      <w:ins w:id="13374" w:author="OFFM" w:date="2024-04-16T10:53:00Z">
        <w:r w:rsidRPr="000D237D">
          <w:rPr>
            <w:rFonts w:ascii="Times New Roman" w:hAnsi="Times New Roman" w:cs="Times New Roman"/>
            <w:sz w:val="24"/>
            <w:szCs w:val="24"/>
          </w:rPr>
          <w:t>”.</w:t>
        </w:r>
      </w:ins>
      <w:r w:rsidRPr="000D237D">
        <w:rPr>
          <w:rFonts w:ascii="Times New Roman" w:hAnsi="Times New Roman" w:cs="Times New Roman"/>
          <w:sz w:val="24"/>
          <w:szCs w:val="24"/>
        </w:rPr>
        <w:t xml:space="preserve"> </w:t>
      </w:r>
    </w:p>
    <w:p w14:paraId="69791BF2" w14:textId="77777777" w:rsidR="00817C00" w:rsidRPr="00F74592" w:rsidRDefault="00817C00" w:rsidP="00C16D30">
      <w:pPr>
        <w:spacing w:after="0" w:line="480" w:lineRule="auto"/>
        <w:ind w:firstLine="720"/>
        <w:contextualSpacing/>
        <w:rPr>
          <w:del w:id="13375" w:author="OFFM" w:date="2024-04-16T10:53:00Z"/>
          <w:rFonts w:ascii="Times New Roman" w:hAnsi="Times New Roman" w:cs="Times New Roman"/>
          <w:sz w:val="24"/>
          <w:szCs w:val="24"/>
        </w:rPr>
      </w:pPr>
      <w:del w:id="13376" w:author="OFFM" w:date="2024-04-16T10:53:00Z">
        <w:r w:rsidRPr="00F74592">
          <w:rPr>
            <w:rFonts w:ascii="Times New Roman" w:hAnsi="Times New Roman" w:cs="Times New Roman"/>
            <w:sz w:val="24"/>
            <w:szCs w:val="24"/>
          </w:rPr>
          <w:delText xml:space="preserve">6. Funding Restrictions—Required. Notices must include information on funding restrictions in order to allow an applicant to develop an application and budget consistent with program requirements. Examples are whether construction is an allowable activity, if there are any limitations on direct costs such as foreign travel or equipment purchases, and if there are any limits on indirect costs (or facilities and administrative costs). Applicants must be advised if Federal awards will not allow reimbursement of pre-Federal award costs. </w:delText>
        </w:r>
      </w:del>
    </w:p>
    <w:p w14:paraId="663205C7" w14:textId="77777777" w:rsidR="00817C00" w:rsidRPr="00F74592" w:rsidRDefault="00817C00" w:rsidP="00C16D30">
      <w:pPr>
        <w:spacing w:after="0" w:line="480" w:lineRule="auto"/>
        <w:ind w:firstLine="720"/>
        <w:contextualSpacing/>
        <w:rPr>
          <w:del w:id="13377" w:author="OFFM" w:date="2024-04-16T10:53:00Z"/>
          <w:rFonts w:ascii="Times New Roman" w:hAnsi="Times New Roman" w:cs="Times New Roman"/>
          <w:sz w:val="24"/>
          <w:szCs w:val="24"/>
        </w:rPr>
      </w:pPr>
      <w:del w:id="13378" w:author="OFFM" w:date="2024-04-16T10:53:00Z">
        <w:r w:rsidRPr="00F74592">
          <w:rPr>
            <w:rFonts w:ascii="Times New Roman" w:hAnsi="Times New Roman" w:cs="Times New Roman"/>
            <w:sz w:val="24"/>
            <w:szCs w:val="24"/>
          </w:rPr>
          <w:delText xml:space="preserve">7. Other Submission Requirements— Required. This section must address any other submission requirements not included in the other paragraphs of this section. This might include the format of submission, i.e., paper or electronic, for each type of required submission. Applicants should not be required to submit in more than one format and this section should indicate whether they may choose whether to submit applications in hard copy or electronically, may submit only in hard copy, or may submit only electronically. </w:delText>
        </w:r>
      </w:del>
    </w:p>
    <w:p w14:paraId="28148E98" w14:textId="77777777" w:rsidR="00817C00" w:rsidRPr="00F74592" w:rsidRDefault="00817C00" w:rsidP="00F74592">
      <w:pPr>
        <w:spacing w:after="0" w:line="480" w:lineRule="auto"/>
        <w:contextualSpacing/>
        <w:rPr>
          <w:del w:id="13379" w:author="OFFM" w:date="2024-04-16T10:53:00Z"/>
          <w:rFonts w:ascii="Times New Roman" w:hAnsi="Times New Roman" w:cs="Times New Roman"/>
          <w:sz w:val="24"/>
          <w:szCs w:val="24"/>
        </w:rPr>
      </w:pPr>
      <w:del w:id="13380" w:author="OFFM" w:date="2024-04-16T10:53:00Z">
        <w:r w:rsidRPr="00F74592">
          <w:rPr>
            <w:rFonts w:ascii="Times New Roman" w:hAnsi="Times New Roman" w:cs="Times New Roman"/>
            <w:sz w:val="24"/>
            <w:szCs w:val="24"/>
          </w:rPr>
          <w:delText>This section also must indicate where applications (and any pre-applications) must be submitted if sent by postal mail, electronic means, or hand-delivery. For postal mail submission, this must include the name of an office, official, individual or function (e.g., application receipt center) and a complete mailing address. For electronic submission, this must include the URL or email address; whether a password(s) is required; whether particular software or other electronic capabilities are required; what to do in the event of system problems and a point of contact who will be available in the event the applicant experiences technical difficulties.</w:delText>
        </w:r>
      </w:del>
    </w:p>
    <w:p w14:paraId="79E4BF30" w14:textId="37AF14E4" w:rsidR="000B5224" w:rsidRPr="000D237D" w:rsidRDefault="00817C00" w:rsidP="000B5224">
      <w:pPr>
        <w:spacing w:after="0" w:line="480" w:lineRule="auto"/>
        <w:ind w:firstLine="720"/>
        <w:contextualSpacing/>
        <w:rPr>
          <w:ins w:id="13381" w:author="OFFM" w:date="2024-04-16T10:53:00Z"/>
          <w:rFonts w:ascii="Times New Roman" w:hAnsi="Times New Roman" w:cs="Times New Roman"/>
          <w:sz w:val="24"/>
          <w:szCs w:val="24"/>
        </w:rPr>
      </w:pPr>
      <w:del w:id="13382" w:author="OFFM" w:date="2024-04-16T10:53:00Z">
        <w:r w:rsidRPr="00C16D30">
          <w:rPr>
            <w:rFonts w:ascii="Times New Roman" w:hAnsi="Times New Roman" w:cs="Times New Roman"/>
            <w:b/>
            <w:bCs/>
            <w:sz w:val="24"/>
            <w:szCs w:val="24"/>
          </w:rPr>
          <w:lastRenderedPageBreak/>
          <w:delText>E.</w:delText>
        </w:r>
      </w:del>
      <w:ins w:id="13383" w:author="OFFM" w:date="2024-04-16T10:53:00Z">
        <w:r w:rsidR="00F2264C" w:rsidRPr="000D237D">
          <w:rPr>
            <w:rFonts w:ascii="Times New Roman" w:hAnsi="Times New Roman" w:cs="Times New Roman"/>
            <w:sz w:val="24"/>
            <w:szCs w:val="24"/>
          </w:rPr>
          <w:t>(B) If it is applicable, include the following:</w:t>
        </w:r>
      </w:ins>
    </w:p>
    <w:p w14:paraId="57879AC8" w14:textId="77777777" w:rsidR="000B5224" w:rsidRPr="000D237D" w:rsidRDefault="00F2264C" w:rsidP="000B5224">
      <w:pPr>
        <w:spacing w:after="0" w:line="480" w:lineRule="auto"/>
        <w:ind w:firstLine="720"/>
        <w:contextualSpacing/>
        <w:rPr>
          <w:ins w:id="13384" w:author="OFFM" w:date="2024-04-16T10:53:00Z"/>
        </w:rPr>
      </w:pPr>
      <w:ins w:id="13385" w:author="OFFM" w:date="2024-04-16T10:53:00Z">
        <w:r w:rsidRPr="000D237D">
          <w:rPr>
            <w:rFonts w:ascii="Times New Roman" w:hAnsi="Times New Roman" w:cs="Times New Roman"/>
            <w:i/>
            <w:iCs/>
            <w:sz w:val="24"/>
            <w:szCs w:val="24"/>
          </w:rPr>
          <w:t xml:space="preserve">(1) </w:t>
        </w:r>
        <w:r w:rsidRPr="000D237D">
          <w:rPr>
            <w:rFonts w:ascii="Times New Roman" w:hAnsi="Times New Roman" w:cs="Times New Roman"/>
            <w:sz w:val="24"/>
            <w:szCs w:val="24"/>
          </w:rPr>
          <w:t>A short description of this requirement</w:t>
        </w:r>
        <w:r w:rsidRPr="000D237D">
          <w:t>.</w:t>
        </w:r>
      </w:ins>
    </w:p>
    <w:p w14:paraId="0849DEB9" w14:textId="77777777" w:rsidR="000B5224" w:rsidRPr="000D237D" w:rsidRDefault="00F2264C" w:rsidP="000B5224">
      <w:pPr>
        <w:spacing w:after="0" w:line="480" w:lineRule="auto"/>
        <w:ind w:firstLine="720"/>
        <w:contextualSpacing/>
        <w:rPr>
          <w:ins w:id="13386" w:author="OFFM" w:date="2024-04-16T10:53:00Z"/>
          <w:rFonts w:ascii="Times New Roman" w:hAnsi="Times New Roman" w:cs="Times New Roman"/>
          <w:sz w:val="24"/>
          <w:szCs w:val="24"/>
        </w:rPr>
      </w:pPr>
      <w:ins w:id="13387" w:author="OFFM" w:date="2024-04-16T10:53:00Z">
        <w:r w:rsidRPr="000D237D">
          <w:rPr>
            <w:rFonts w:ascii="Times New Roman" w:hAnsi="Times New Roman" w:cs="Times New Roman"/>
            <w:i/>
            <w:iCs/>
            <w:sz w:val="24"/>
            <w:szCs w:val="24"/>
          </w:rPr>
          <w:t>(2)</w:t>
        </w:r>
        <w:r w:rsidRPr="000D237D">
          <w:rPr>
            <w:rFonts w:ascii="Times New Roman" w:hAnsi="Times New Roman" w:cs="Times New Roman"/>
            <w:sz w:val="24"/>
            <w:szCs w:val="24"/>
          </w:rPr>
          <w:t xml:space="preserve"> Where applicants can find their State’s Single Point of Contact, learn whether their State has an intergovernmental review process, and if so, get information on their </w:t>
        </w:r>
        <w:proofErr w:type="gramStart"/>
        <w:r w:rsidRPr="000D237D">
          <w:rPr>
            <w:rFonts w:ascii="Times New Roman" w:hAnsi="Times New Roman" w:cs="Times New Roman"/>
            <w:sz w:val="24"/>
            <w:szCs w:val="24"/>
          </w:rPr>
          <w:t>State’s</w:t>
        </w:r>
        <w:proofErr w:type="gramEnd"/>
        <w:r w:rsidRPr="000D237D">
          <w:rPr>
            <w:rFonts w:ascii="Times New Roman" w:hAnsi="Times New Roman" w:cs="Times New Roman"/>
            <w:sz w:val="24"/>
            <w:szCs w:val="24"/>
          </w:rPr>
          <w:t xml:space="preserve"> process. The list of SPOCs is on the Office of Management and Budget's website.</w:t>
        </w:r>
      </w:ins>
    </w:p>
    <w:p w14:paraId="14F2208C" w14:textId="52C14718" w:rsidR="000B5224" w:rsidRPr="00A63D45" w:rsidRDefault="00F2264C" w:rsidP="00A63D45">
      <w:pPr>
        <w:pStyle w:val="Heading3"/>
        <w:spacing w:before="0" w:beforeAutospacing="0" w:after="0" w:afterAutospacing="0" w:line="480" w:lineRule="auto"/>
        <w:ind w:firstLine="720"/>
        <w:contextualSpacing/>
        <w:rPr>
          <w:b w:val="0"/>
          <w:i/>
          <w:sz w:val="24"/>
        </w:rPr>
      </w:pPr>
      <w:ins w:id="13388" w:author="OFFM" w:date="2024-04-16T10:53:00Z">
        <w:r w:rsidRPr="000D237D">
          <w:rPr>
            <w:b w:val="0"/>
            <w:bCs w:val="0"/>
            <w:sz w:val="24"/>
            <w:szCs w:val="24"/>
          </w:rPr>
          <w:t>(6)</w:t>
        </w:r>
      </w:ins>
      <w:r w:rsidRPr="00A63D45">
        <w:rPr>
          <w:i/>
          <w:sz w:val="24"/>
        </w:rPr>
        <w:t xml:space="preserve"> </w:t>
      </w:r>
      <w:r w:rsidRPr="00A63D45">
        <w:rPr>
          <w:b w:val="0"/>
          <w:i/>
          <w:sz w:val="24"/>
        </w:rPr>
        <w:t>Application Review Information</w:t>
      </w:r>
      <w:del w:id="13389" w:author="OFFM" w:date="2024-04-16T10:53:00Z">
        <w:r w:rsidR="00817C00" w:rsidRPr="00C16D30">
          <w:rPr>
            <w:sz w:val="24"/>
            <w:szCs w:val="24"/>
          </w:rPr>
          <w:delText xml:space="preserve"> </w:delText>
        </w:r>
      </w:del>
      <w:ins w:id="13390" w:author="OFFM" w:date="2024-04-16T10:53:00Z">
        <w:r w:rsidRPr="000D237D">
          <w:rPr>
            <w:b w:val="0"/>
            <w:i/>
            <w:iCs/>
            <w:sz w:val="24"/>
            <w:szCs w:val="24"/>
          </w:rPr>
          <w:t>.</w:t>
        </w:r>
      </w:ins>
    </w:p>
    <w:p w14:paraId="27D75D53" w14:textId="1867AAAF" w:rsidR="000B5224" w:rsidRPr="000D237D" w:rsidRDefault="00817C00" w:rsidP="000B5224">
      <w:pPr>
        <w:pStyle w:val="Heading4"/>
        <w:numPr>
          <w:ilvl w:val="0"/>
          <w:numId w:val="0"/>
        </w:numPr>
        <w:spacing w:before="0" w:beforeAutospacing="0" w:after="0" w:line="480" w:lineRule="auto"/>
        <w:ind w:firstLine="720"/>
        <w:contextualSpacing/>
        <w:rPr>
          <w:ins w:id="13391" w:author="OFFM" w:date="2024-04-16T10:53:00Z"/>
          <w:b w:val="0"/>
          <w:bCs w:val="0"/>
          <w:i/>
          <w:iCs/>
        </w:rPr>
      </w:pPr>
      <w:del w:id="13392" w:author="OFFM" w:date="2024-04-16T10:53:00Z">
        <w:r w:rsidRPr="00F74592">
          <w:delText>1. Criteria—Required.</w:delText>
        </w:r>
      </w:del>
      <w:ins w:id="13393" w:author="OFFM" w:date="2024-04-16T10:53:00Z">
        <w:r w:rsidR="00F2264C" w:rsidRPr="000D237D">
          <w:rPr>
            <w:b w:val="0"/>
            <w:bCs w:val="0"/>
          </w:rPr>
          <w:t xml:space="preserve">(i) </w:t>
        </w:r>
        <w:r w:rsidR="00F2264C" w:rsidRPr="000D237D">
          <w:rPr>
            <w:b w:val="0"/>
            <w:bCs w:val="0"/>
            <w:i/>
            <w:iCs/>
          </w:rPr>
          <w:t>Responsiveness Review.</w:t>
        </w:r>
      </w:ins>
      <w:r w:rsidR="00F2264C" w:rsidRPr="00A63D45">
        <w:rPr>
          <w:b w:val="0"/>
          <w:i/>
        </w:rPr>
        <w:t xml:space="preserve"> </w:t>
      </w:r>
      <w:r w:rsidR="00F2264C" w:rsidRPr="00A63D45">
        <w:rPr>
          <w:b w:val="0"/>
        </w:rPr>
        <w:t xml:space="preserve">This section </w:t>
      </w:r>
      <w:del w:id="13394" w:author="OFFM" w:date="2024-04-16T10:53:00Z">
        <w:r w:rsidRPr="00F74592">
          <w:delText>must address</w:delText>
        </w:r>
      </w:del>
      <w:ins w:id="13395" w:author="OFFM" w:date="2024-04-16T10:53:00Z">
        <w:r w:rsidR="00F2264C" w:rsidRPr="000D237D">
          <w:rPr>
            <w:b w:val="0"/>
            <w:bCs w:val="0"/>
          </w:rPr>
          <w:t>includes information on</w:t>
        </w:r>
      </w:ins>
      <w:r w:rsidR="00F2264C" w:rsidRPr="00A63D45">
        <w:rPr>
          <w:b w:val="0"/>
        </w:rPr>
        <w:t xml:space="preserve"> the criteria that </w:t>
      </w:r>
      <w:del w:id="13396" w:author="OFFM" w:date="2024-04-16T10:53:00Z">
        <w:r w:rsidRPr="00F74592">
          <w:delText>the Federal awarding</w:delText>
        </w:r>
      </w:del>
      <w:ins w:id="13397" w:author="OFFM" w:date="2024-04-16T10:53:00Z">
        <w:r w:rsidR="00F2264C" w:rsidRPr="000D237D">
          <w:rPr>
            <w:b w:val="0"/>
            <w:bCs w:val="0"/>
          </w:rPr>
          <w:t>make an application or project ineligible. These are sometimes referred to as “responsiveness” criteria, “go-no-go” criteria, or “threshold” criteria. Federal agencies may change the title of this section as appropriate. This section must include the following:</w:t>
        </w:r>
      </w:ins>
    </w:p>
    <w:p w14:paraId="0C23F10D" w14:textId="77777777" w:rsidR="000B5224" w:rsidRPr="000D237D" w:rsidRDefault="00F2264C" w:rsidP="000B5224">
      <w:pPr>
        <w:pStyle w:val="Bullet2"/>
        <w:numPr>
          <w:ilvl w:val="0"/>
          <w:numId w:val="0"/>
        </w:numPr>
        <w:spacing w:before="0" w:beforeAutospacing="0" w:after="0" w:line="480" w:lineRule="auto"/>
        <w:ind w:firstLine="720"/>
        <w:contextualSpacing/>
        <w:rPr>
          <w:ins w:id="13398" w:author="OFFM" w:date="2024-04-16T10:53:00Z"/>
        </w:rPr>
      </w:pPr>
      <w:ins w:id="13399" w:author="OFFM" w:date="2024-04-16T10:53:00Z">
        <w:r w:rsidRPr="000D237D">
          <w:t>(A) A brief understanding of the Federal agency responsiveness review process.</w:t>
        </w:r>
      </w:ins>
    </w:p>
    <w:p w14:paraId="59E34687" w14:textId="77777777" w:rsidR="000B5224" w:rsidRPr="000D237D" w:rsidRDefault="00F2264C" w:rsidP="000B5224">
      <w:pPr>
        <w:pStyle w:val="Bullet2"/>
        <w:numPr>
          <w:ilvl w:val="0"/>
          <w:numId w:val="0"/>
        </w:numPr>
        <w:spacing w:before="0" w:beforeAutospacing="0" w:after="0" w:line="480" w:lineRule="auto"/>
        <w:ind w:firstLine="720"/>
        <w:contextualSpacing/>
        <w:rPr>
          <w:ins w:id="13400" w:author="OFFM" w:date="2024-04-16T10:53:00Z"/>
        </w:rPr>
      </w:pPr>
      <w:ins w:id="13401" w:author="OFFM" w:date="2024-04-16T10:53:00Z">
        <w:r w:rsidRPr="000D237D">
          <w:t xml:space="preserve">(B) A list and enough detail to understand the criteria or disqualifying factors to be reviewed. </w:t>
        </w:r>
      </w:ins>
    </w:p>
    <w:p w14:paraId="7F159BD4" w14:textId="77777777" w:rsidR="000B5224" w:rsidRPr="000D237D" w:rsidRDefault="00F2264C" w:rsidP="000B5224">
      <w:pPr>
        <w:pStyle w:val="Bullet2"/>
        <w:numPr>
          <w:ilvl w:val="0"/>
          <w:numId w:val="0"/>
        </w:numPr>
        <w:spacing w:before="0" w:beforeAutospacing="0" w:after="0" w:line="480" w:lineRule="auto"/>
        <w:ind w:firstLine="720"/>
        <w:contextualSpacing/>
        <w:rPr>
          <w:ins w:id="13402" w:author="OFFM" w:date="2024-04-16T10:53:00Z"/>
        </w:rPr>
      </w:pPr>
      <w:ins w:id="13403" w:author="OFFM" w:date="2024-04-16T10:53:00Z">
        <w:r w:rsidRPr="000D237D">
          <w:t xml:space="preserve">(C) A reference to the regulation or requirement that describes the restriction, if applicable. For example, if entities that have been found to be in violation of a particular Federal statute are ineligible, say so. </w:t>
        </w:r>
      </w:ins>
    </w:p>
    <w:p w14:paraId="7B081EB4" w14:textId="596EB90C" w:rsidR="000B5224" w:rsidRPr="000D237D" w:rsidRDefault="00F2264C" w:rsidP="000B5224">
      <w:pPr>
        <w:pStyle w:val="Bullet2"/>
        <w:numPr>
          <w:ilvl w:val="0"/>
          <w:numId w:val="0"/>
        </w:numPr>
        <w:spacing w:before="0" w:beforeAutospacing="0" w:after="0" w:line="480" w:lineRule="auto"/>
        <w:ind w:firstLine="720"/>
        <w:contextualSpacing/>
        <w:rPr>
          <w:ins w:id="13404" w:author="OFFM" w:date="2024-04-16T10:53:00Z"/>
          <w:i/>
          <w:iCs/>
        </w:rPr>
      </w:pPr>
      <w:ins w:id="13405" w:author="OFFM" w:date="2024-04-16T10:53:00Z">
        <w:r w:rsidRPr="000D237D">
          <w:t>(ii)</w:t>
        </w:r>
        <w:r w:rsidRPr="000D237D">
          <w:rPr>
            <w:i/>
            <w:iCs/>
          </w:rPr>
          <w:t xml:space="preserve"> Review Criteria. </w:t>
        </w:r>
        <w:r w:rsidRPr="000D237D">
          <w:t>This section must address the review criteria that the Federal</w:t>
        </w:r>
      </w:ins>
      <w:r w:rsidRPr="005E7358">
        <w:t xml:space="preserve"> agency will use to evaluate applications</w:t>
      </w:r>
      <w:del w:id="13406" w:author="OFFM" w:date="2024-04-16T10:53:00Z">
        <w:r w:rsidR="00817C00" w:rsidRPr="00F74592">
          <w:delText xml:space="preserve">. This includes the </w:delText>
        </w:r>
      </w:del>
      <w:ins w:id="13407" w:author="OFFM" w:date="2024-04-16T10:53:00Z">
        <w:r w:rsidRPr="000D237D">
          <w:t xml:space="preserve"> for </w:t>
        </w:r>
      </w:ins>
      <w:r w:rsidRPr="005E7358">
        <w:t>merit</w:t>
      </w:r>
      <w:ins w:id="13408" w:author="OFFM" w:date="2024-04-16T10:53:00Z">
        <w:r w:rsidRPr="000D237D">
          <w:t>. This information includes the merit</w:t>
        </w:r>
      </w:ins>
      <w:r w:rsidRPr="005E7358">
        <w:t xml:space="preserve"> and other review criteria</w:t>
      </w:r>
      <w:del w:id="13409" w:author="OFFM" w:date="2024-04-16T10:53:00Z">
        <w:r w:rsidR="00817C00" w:rsidRPr="00F74592">
          <w:delText xml:space="preserve"> that</w:delText>
        </w:r>
      </w:del>
      <w:r w:rsidRPr="005E7358">
        <w:t xml:space="preserve"> evaluators will use to judge applications, including any statutory, regulatory, or other preferences </w:t>
      </w:r>
      <w:del w:id="13410" w:author="OFFM" w:date="2024-04-16T10:53:00Z">
        <w:r w:rsidR="00817C00" w:rsidRPr="00F74592">
          <w:delText xml:space="preserve">(e.g., minority status or Native American tribal preferences) </w:delText>
        </w:r>
      </w:del>
      <w:r w:rsidRPr="005E7358">
        <w:t>that will be applied in the review process. These criteria are distinct from eligibility criteria that are addressed before an application is accepted for review and any program policy or other factors that are applied during the selection process, after the review process is completed.</w:t>
      </w:r>
      <w:del w:id="13411" w:author="OFFM" w:date="2024-04-16T10:53:00Z">
        <w:r w:rsidR="00817C00" w:rsidRPr="00F74592">
          <w:delText xml:space="preserve"> </w:delText>
        </w:r>
      </w:del>
      <w:ins w:id="13412" w:author="OFFM" w:date="2024-04-16T10:53:00Z">
        <w:r w:rsidRPr="000D237D">
          <w:t> </w:t>
        </w:r>
      </w:ins>
    </w:p>
    <w:p w14:paraId="018EE7FD" w14:textId="07BDE637" w:rsidR="000B5224" w:rsidRPr="000D237D" w:rsidRDefault="00F2264C" w:rsidP="00A63D45">
      <w:pPr>
        <w:spacing w:after="0" w:line="480" w:lineRule="auto"/>
        <w:contextualSpacing/>
        <w:rPr>
          <w:rFonts w:ascii="Times New Roman" w:hAnsi="Times New Roman" w:cs="Times New Roman"/>
          <w:sz w:val="24"/>
          <w:szCs w:val="24"/>
        </w:rPr>
      </w:pPr>
      <w:r w:rsidRPr="000D237D">
        <w:rPr>
          <w:rFonts w:ascii="Times New Roman" w:hAnsi="Times New Roman" w:cs="Times New Roman"/>
          <w:sz w:val="24"/>
          <w:szCs w:val="24"/>
        </w:rPr>
        <w:lastRenderedPageBreak/>
        <w:t xml:space="preserve">The intent is to make the application process transparent so applicants can make informed decisions when preparing their applications to maximize </w:t>
      </w:r>
      <w:del w:id="13413" w:author="OFFM" w:date="2024-04-16T10:53:00Z">
        <w:r w:rsidR="00817C00" w:rsidRPr="00F74592">
          <w:rPr>
            <w:rFonts w:ascii="Times New Roman" w:hAnsi="Times New Roman" w:cs="Times New Roman"/>
            <w:sz w:val="24"/>
            <w:szCs w:val="24"/>
          </w:rPr>
          <w:delText>fairness of the process. The announcement should clearly describe all criteria, including any sub-criteria. If criteria vary in importance, the announcement should specify the relative percentages, weights, or other means used to distinguish among them. For statutory, regulatory, or other preferences, the announcement should provide a detailed explanation of those preferences with an explicit indication of their effect (e.g., whether they result in additional points being assigned).</w:delText>
        </w:r>
      </w:del>
      <w:ins w:id="13414" w:author="OFFM" w:date="2024-04-16T10:53:00Z">
        <w:r w:rsidRPr="000D237D">
          <w:rPr>
            <w:rFonts w:ascii="Times New Roman" w:hAnsi="Times New Roman" w:cs="Times New Roman"/>
            <w:sz w:val="24"/>
            <w:szCs w:val="24"/>
          </w:rPr>
          <w:t>the fairness of the process.</w:t>
        </w:r>
      </w:ins>
      <w:r w:rsidRPr="000D237D">
        <w:rPr>
          <w:rFonts w:ascii="Times New Roman" w:hAnsi="Times New Roman" w:cs="Times New Roman"/>
          <w:sz w:val="24"/>
          <w:szCs w:val="24"/>
        </w:rPr>
        <w:t xml:space="preserve"> </w:t>
      </w:r>
    </w:p>
    <w:p w14:paraId="62668D7B" w14:textId="1B359231" w:rsidR="000B5224" w:rsidRPr="000D237D" w:rsidRDefault="00817C00" w:rsidP="000B5224">
      <w:pPr>
        <w:spacing w:after="0" w:line="480" w:lineRule="auto"/>
        <w:ind w:firstLine="720"/>
        <w:contextualSpacing/>
        <w:rPr>
          <w:ins w:id="13415" w:author="OFFM" w:date="2024-04-16T10:53:00Z"/>
          <w:rFonts w:ascii="Times New Roman" w:hAnsi="Times New Roman" w:cs="Times New Roman"/>
          <w:sz w:val="24"/>
          <w:szCs w:val="24"/>
        </w:rPr>
      </w:pPr>
      <w:del w:id="13416" w:author="OFFM" w:date="2024-04-16T10:53:00Z">
        <w:r w:rsidRPr="00F74592">
          <w:rPr>
            <w:rFonts w:ascii="Times New Roman" w:hAnsi="Times New Roman" w:cs="Times New Roman"/>
            <w:sz w:val="24"/>
            <w:szCs w:val="24"/>
          </w:rPr>
          <w:delText>If</w:delText>
        </w:r>
      </w:del>
      <w:ins w:id="13417" w:author="OFFM" w:date="2024-04-16T10:53:00Z">
        <w:r w:rsidR="00F2264C" w:rsidRPr="000D237D">
          <w:rPr>
            <w:rFonts w:ascii="Times New Roman" w:hAnsi="Times New Roman" w:cs="Times New Roman"/>
            <w:sz w:val="24"/>
            <w:szCs w:val="24"/>
          </w:rPr>
          <w:t xml:space="preserve">(A) This section must include the following: </w:t>
        </w:r>
      </w:ins>
    </w:p>
    <w:p w14:paraId="134E86D9" w14:textId="77777777" w:rsidR="000B5224" w:rsidRPr="000D237D" w:rsidRDefault="00F2264C" w:rsidP="000B5224">
      <w:pPr>
        <w:pStyle w:val="Bullet2"/>
        <w:numPr>
          <w:ilvl w:val="0"/>
          <w:numId w:val="0"/>
        </w:numPr>
        <w:spacing w:before="0" w:beforeAutospacing="0" w:after="0" w:line="480" w:lineRule="auto"/>
        <w:ind w:firstLine="720"/>
        <w:contextualSpacing/>
        <w:rPr>
          <w:ins w:id="13418" w:author="OFFM" w:date="2024-04-16T10:53:00Z"/>
        </w:rPr>
      </w:pPr>
      <w:ins w:id="13419" w:author="OFFM" w:date="2024-04-16T10:53:00Z">
        <w:r w:rsidRPr="000D237D">
          <w:rPr>
            <w:i/>
            <w:iCs/>
          </w:rPr>
          <w:t>(1)</w:t>
        </w:r>
        <w:r w:rsidRPr="000D237D">
          <w:t xml:space="preserve"> A clear description of each criterion and sub-criterion used.</w:t>
        </w:r>
      </w:ins>
    </w:p>
    <w:p w14:paraId="4697E5A2" w14:textId="77777777" w:rsidR="000B5224" w:rsidRPr="000D237D" w:rsidRDefault="00F2264C" w:rsidP="000B5224">
      <w:pPr>
        <w:pStyle w:val="Bullet2"/>
        <w:numPr>
          <w:ilvl w:val="0"/>
          <w:numId w:val="0"/>
        </w:numPr>
        <w:spacing w:before="0" w:beforeAutospacing="0" w:after="0" w:line="480" w:lineRule="auto"/>
        <w:ind w:firstLine="720"/>
        <w:contextualSpacing/>
        <w:rPr>
          <w:ins w:id="13420" w:author="OFFM" w:date="2024-04-16T10:53:00Z"/>
        </w:rPr>
      </w:pPr>
      <w:ins w:id="13421" w:author="OFFM" w:date="2024-04-16T10:53:00Z">
        <w:r w:rsidRPr="000D237D">
          <w:rPr>
            <w:i/>
            <w:iCs/>
          </w:rPr>
          <w:t>(2)</w:t>
        </w:r>
        <w:r w:rsidRPr="000D237D">
          <w:t xml:space="preserve"> If criteria vary in importance, the relative percentages, weights, or other means used to distinguish between them. </w:t>
        </w:r>
      </w:ins>
    </w:p>
    <w:p w14:paraId="4C515789" w14:textId="77777777" w:rsidR="000B5224" w:rsidRPr="000D237D" w:rsidRDefault="00F2264C" w:rsidP="000B5224">
      <w:pPr>
        <w:pStyle w:val="Bullet2"/>
        <w:numPr>
          <w:ilvl w:val="0"/>
          <w:numId w:val="0"/>
        </w:numPr>
        <w:spacing w:before="0" w:beforeAutospacing="0" w:after="0" w:line="480" w:lineRule="auto"/>
        <w:ind w:firstLine="720"/>
        <w:contextualSpacing/>
        <w:rPr>
          <w:ins w:id="13422" w:author="OFFM" w:date="2024-04-16T10:53:00Z"/>
        </w:rPr>
      </w:pPr>
      <w:ins w:id="13423" w:author="OFFM" w:date="2024-04-16T10:53:00Z">
        <w:r w:rsidRPr="000D237D">
          <w:rPr>
            <w:i/>
            <w:iCs/>
          </w:rPr>
          <w:t>(3)</w:t>
        </w:r>
        <w:r w:rsidRPr="000D237D">
          <w:t xml:space="preserve"> For statutory, regulatory, or other preferences, an explanation of those preferences with an explicit indication of their effect, for example, if they result in additional points being assigned. </w:t>
        </w:r>
      </w:ins>
    </w:p>
    <w:p w14:paraId="6797FAE2" w14:textId="6A00367E" w:rsidR="000B5224" w:rsidRPr="005E7358" w:rsidRDefault="00F2264C" w:rsidP="00A63D45">
      <w:pPr>
        <w:pStyle w:val="Bullet2"/>
        <w:numPr>
          <w:ilvl w:val="0"/>
          <w:numId w:val="0"/>
        </w:numPr>
        <w:spacing w:before="0" w:beforeAutospacing="0" w:after="0" w:line="480" w:lineRule="auto"/>
        <w:ind w:firstLine="720"/>
        <w:contextualSpacing/>
      </w:pPr>
      <w:ins w:id="13424" w:author="OFFM" w:date="2024-04-16T10:53:00Z">
        <w:r w:rsidRPr="000D237D">
          <w:rPr>
            <w:i/>
            <w:iCs/>
          </w:rPr>
          <w:t>(4)</w:t>
        </w:r>
        <w:r w:rsidRPr="000D237D">
          <w:t xml:space="preserve"> How</w:t>
        </w:r>
      </w:ins>
      <w:r w:rsidRPr="005E7358">
        <w:t xml:space="preserve"> an applicant's proposed cost sharing will be considered in the review process </w:t>
      </w:r>
      <w:del w:id="13425" w:author="OFFM" w:date="2024-04-16T10:53:00Z">
        <w:r w:rsidR="00817C00" w:rsidRPr="00F74592">
          <w:delText xml:space="preserve">(as opposed to being </w:delText>
        </w:r>
      </w:del>
      <w:ins w:id="13426" w:author="OFFM" w:date="2024-04-16T10:53:00Z">
        <w:r w:rsidRPr="000D237D">
          <w:t xml:space="preserve">if it is not </w:t>
        </w:r>
      </w:ins>
      <w:r w:rsidRPr="005E7358">
        <w:t xml:space="preserve">an eligibility criterion </w:t>
      </w:r>
      <w:del w:id="13427" w:author="OFFM" w:date="2024-04-16T10:53:00Z">
        <w:r w:rsidR="00817C00" w:rsidRPr="00F74592">
          <w:delText xml:space="preserve">described </w:delText>
        </w:r>
      </w:del>
      <w:r w:rsidRPr="005E7358">
        <w:t xml:space="preserve">in Section </w:t>
      </w:r>
      <w:del w:id="13428" w:author="OFFM" w:date="2024-04-16T10:53:00Z">
        <w:r w:rsidR="00817C00" w:rsidRPr="00F74592">
          <w:delText>C.2), the announcement must specifically address how it will be considered (e.g.,</w:delText>
        </w:r>
      </w:del>
      <w:ins w:id="13429" w:author="OFFM" w:date="2024-04-16T10:53:00Z">
        <w:r w:rsidRPr="000D237D">
          <w:t>2b. For example,</w:t>
        </w:r>
      </w:ins>
      <w:r w:rsidRPr="005E7358">
        <w:t xml:space="preserve"> to assign a certain number of additional points to applicants who offer cost sharing</w:t>
      </w:r>
      <w:del w:id="13430" w:author="OFFM" w:date="2024-04-16T10:53:00Z">
        <w:r w:rsidR="00817C00" w:rsidRPr="00F74592">
          <w:delText>,</w:delText>
        </w:r>
      </w:del>
      <w:r w:rsidRPr="005E7358">
        <w:t xml:space="preserve"> or to break ties among applications with equivalent scores after evaluation against all other factors</w:t>
      </w:r>
      <w:del w:id="13431" w:author="OFFM" w:date="2024-04-16T10:53:00Z">
        <w:r w:rsidR="00817C00" w:rsidRPr="00F74592">
          <w:delText>).</w:delText>
        </w:r>
      </w:del>
      <w:ins w:id="13432" w:author="OFFM" w:date="2024-04-16T10:53:00Z">
        <w:r w:rsidRPr="000D237D">
          <w:t>.</w:t>
        </w:r>
      </w:ins>
      <w:r w:rsidRPr="005E7358">
        <w:t xml:space="preserve"> If cost sharing will not be considered in the evaluation, the announcement should say so</w:t>
      </w:r>
      <w:del w:id="13433" w:author="OFFM" w:date="2024-04-16T10:53:00Z">
        <w:r w:rsidR="00817C00" w:rsidRPr="00F74592">
          <w:delText>, so that there is no ambiguity for potential applicants. Vague</w:delText>
        </w:r>
      </w:del>
      <w:ins w:id="13434" w:author="OFFM" w:date="2024-04-16T10:53:00Z">
        <w:r w:rsidRPr="000D237D">
          <w:t>. Do not include</w:t>
        </w:r>
      </w:ins>
      <w:r w:rsidRPr="005E7358">
        <w:t xml:space="preserve"> statements that cost sharing is encouraged</w:t>
      </w:r>
      <w:del w:id="13435" w:author="OFFM" w:date="2024-04-16T10:53:00Z">
        <w:r w:rsidR="00817C00" w:rsidRPr="00F74592">
          <w:delText>,</w:delText>
        </w:r>
      </w:del>
      <w:r w:rsidRPr="005E7358">
        <w:t xml:space="preserve"> without </w:t>
      </w:r>
      <w:del w:id="13436" w:author="OFFM" w:date="2024-04-16T10:53:00Z">
        <w:r w:rsidR="00817C00" w:rsidRPr="00F74592">
          <w:delText xml:space="preserve">clarification as to </w:delText>
        </w:r>
      </w:del>
      <w:ins w:id="13437" w:author="OFFM" w:date="2024-04-16T10:53:00Z">
        <w:r w:rsidRPr="000D237D">
          <w:t xml:space="preserve">providing clarity about </w:t>
        </w:r>
      </w:ins>
      <w:r w:rsidRPr="005E7358">
        <w:t>what that means</w:t>
      </w:r>
      <w:del w:id="13438" w:author="OFFM" w:date="2024-04-16T10:53:00Z">
        <w:r w:rsidR="00817C00" w:rsidRPr="00F74592">
          <w:delText>, are unhelpful to applicants. It also is important that the announcement be clear about any restrictions on the types of cost (e.g., in-kind contributions) that are acceptable as cost sharing</w:delText>
        </w:r>
      </w:del>
      <w:r w:rsidRPr="005E7358">
        <w:t xml:space="preserve">. </w:t>
      </w:r>
    </w:p>
    <w:p w14:paraId="62D930AE" w14:textId="77777777" w:rsidR="000B5224" w:rsidRPr="005E7358" w:rsidRDefault="00817C00" w:rsidP="00A63D45">
      <w:pPr>
        <w:pStyle w:val="Bullet1"/>
        <w:numPr>
          <w:ilvl w:val="0"/>
          <w:numId w:val="0"/>
        </w:numPr>
        <w:spacing w:before="0" w:beforeAutospacing="0" w:after="0" w:line="480" w:lineRule="auto"/>
        <w:ind w:firstLine="720"/>
        <w:contextualSpacing/>
        <w:rPr>
          <w:moveFrom w:id="13439" w:author="OFFM" w:date="2024-04-16T10:53:00Z"/>
        </w:rPr>
      </w:pPr>
      <w:del w:id="13440" w:author="OFFM" w:date="2024-04-16T10:53:00Z">
        <w:r w:rsidRPr="00F74592">
          <w:lastRenderedPageBreak/>
          <w:delText>2. Review and Selection Process—Required</w:delText>
        </w:r>
      </w:del>
      <w:ins w:id="13441" w:author="OFFM" w:date="2024-04-16T10:53:00Z">
        <w:r w:rsidR="00F2264C" w:rsidRPr="000D237D">
          <w:rPr>
            <w:i/>
            <w:iCs/>
          </w:rPr>
          <w:t>(5)</w:t>
        </w:r>
        <w:r w:rsidR="00F2264C" w:rsidRPr="000D237D">
          <w:t xml:space="preserve"> The relevant information if the Federal agency permits applicants to nominate</w:t>
        </w:r>
      </w:ins>
      <w:moveFromRangeStart w:id="13442" w:author="OFFM" w:date="2024-04-16T10:53:00Z" w:name="move164157235"/>
      <w:moveFrom w:id="13443" w:author="OFFM" w:date="2024-04-16T10:53:00Z">
        <w:r w:rsidR="00F2264C" w:rsidRPr="00A63D45">
          <w:rPr>
            <w:rStyle w:val="paragraph-hierarchy"/>
            <w:i/>
          </w:rPr>
          <w:t>.</w:t>
        </w:r>
        <w:r w:rsidR="00F2264C" w:rsidRPr="005E7358">
          <w:t xml:space="preserve"> This section may vary in the level of detail provided. </w:t>
        </w:r>
      </w:moveFrom>
      <w:moveFromRangeEnd w:id="13442"/>
      <w:del w:id="13444" w:author="OFFM" w:date="2024-04-16T10:53:00Z">
        <w:r w:rsidRPr="00F74592">
          <w:delText xml:space="preserve">The announcement must list any program policy or other factors or elements, other than merit criteria, that the selecting official may use in selecting applications for Federal award (e.g., geographical dispersion, program balance, or diversity). The Federal awarding agency may also include other appropriate details. For example, this section may indicate who is responsible for evaluation against the merit criteria (e.g., peers external to the Federal awarding agency or Federal awarding agency personnel) and/or who makes the final selections for Federal awards. If there is a multi-phase review process (e.g., an external panel advising internal Federal awarding agency personnel who make final recommendations to the deciding official), the announcement may describe the phases. It also may include: the number of people on an evaluation panel and how it operates, the way reviewers are selected, reviewer qualifications, and the way that conflicts of interest are avoided. With respect to electronic methods for providing information about funding opportunities or accepting applicants' submissions of information, each Federal awarding agency is responsible for compliance with </w:delText>
        </w:r>
      </w:del>
      <w:moveFromRangeStart w:id="13445" w:author="OFFM" w:date="2024-04-16T10:53:00Z" w:name="move164157233"/>
      <w:moveFrom w:id="13446" w:author="OFFM" w:date="2024-04-16T10:53:00Z">
        <w:r w:rsidR="00F2264C" w:rsidRPr="005E7358">
          <w:t xml:space="preserve">Section 508 of the Rehabilitation Act of 1973 (29 U.S.C. 794d). </w:t>
        </w:r>
      </w:moveFrom>
    </w:p>
    <w:moveFromRangeEnd w:id="13445"/>
    <w:p w14:paraId="4C80A151" w14:textId="0A26CEA7" w:rsidR="000B5224" w:rsidRPr="005E7358" w:rsidRDefault="00817C00" w:rsidP="00A63D45">
      <w:pPr>
        <w:pStyle w:val="Bullet2"/>
        <w:numPr>
          <w:ilvl w:val="0"/>
          <w:numId w:val="0"/>
        </w:numPr>
        <w:spacing w:before="0" w:beforeAutospacing="0" w:after="0" w:line="480" w:lineRule="auto"/>
        <w:ind w:firstLine="720"/>
        <w:contextualSpacing/>
      </w:pPr>
      <w:del w:id="13447" w:author="OFFM" w:date="2024-04-16T10:53:00Z">
        <w:r w:rsidRPr="00F74592">
          <w:delText>In addition, if the Federal awarding agency permits applicants to nominate suggested</w:delText>
        </w:r>
      </w:del>
      <w:r w:rsidR="00F2264C" w:rsidRPr="005E7358">
        <w:t xml:space="preserve"> reviewers of their applications or suggest those they feel may be inappropriate due to a conflict of interest</w:t>
      </w:r>
      <w:del w:id="13448" w:author="OFFM" w:date="2024-04-16T10:53:00Z">
        <w:r w:rsidRPr="00F74592">
          <w:delText>, that information should be included in this section</w:delText>
        </w:r>
      </w:del>
      <w:r w:rsidR="00F2264C" w:rsidRPr="005E7358">
        <w:t xml:space="preserve">. </w:t>
      </w:r>
    </w:p>
    <w:p w14:paraId="7DB98BDF" w14:textId="0DD28F9F" w:rsidR="000B5224" w:rsidRPr="000D237D" w:rsidRDefault="00817C00" w:rsidP="000B5224">
      <w:pPr>
        <w:pStyle w:val="Bullet1"/>
        <w:numPr>
          <w:ilvl w:val="0"/>
          <w:numId w:val="0"/>
        </w:numPr>
        <w:spacing w:before="0" w:beforeAutospacing="0" w:after="0" w:line="480" w:lineRule="auto"/>
        <w:ind w:firstLine="720"/>
        <w:contextualSpacing/>
        <w:rPr>
          <w:ins w:id="13449" w:author="OFFM" w:date="2024-04-16T10:53:00Z"/>
        </w:rPr>
      </w:pPr>
      <w:del w:id="13450" w:author="OFFM" w:date="2024-04-16T10:53:00Z">
        <w:r w:rsidRPr="00F74592">
          <w:delText>3.</w:delText>
        </w:r>
      </w:del>
      <w:ins w:id="13451" w:author="OFFM" w:date="2024-04-16T10:53:00Z">
        <w:r w:rsidR="00F2264C" w:rsidRPr="000D237D">
          <w:t>(B) This section could include the following:</w:t>
        </w:r>
      </w:ins>
    </w:p>
    <w:p w14:paraId="5237D5FC" w14:textId="0F4FC2E8" w:rsidR="000B5224" w:rsidRPr="000D237D" w:rsidRDefault="00F2264C" w:rsidP="000B5224">
      <w:pPr>
        <w:pStyle w:val="Bullet1"/>
        <w:numPr>
          <w:ilvl w:val="0"/>
          <w:numId w:val="0"/>
        </w:numPr>
        <w:spacing w:before="0" w:beforeAutospacing="0" w:after="0" w:line="480" w:lineRule="auto"/>
        <w:ind w:firstLine="720"/>
        <w:contextualSpacing/>
        <w:rPr>
          <w:ins w:id="13452" w:author="OFFM" w:date="2024-04-16T10:53:00Z"/>
        </w:rPr>
      </w:pPr>
      <w:ins w:id="13453" w:author="OFFM" w:date="2024-04-16T10:53:00Z">
        <w:r w:rsidRPr="000D237D">
          <w:rPr>
            <w:i/>
            <w:iCs/>
          </w:rPr>
          <w:t>(1)</w:t>
        </w:r>
        <w:r w:rsidRPr="000D237D">
          <w:t xml:space="preserve"> The types of people responsible for evaluation against the merit criteria.</w:t>
        </w:r>
      </w:ins>
      <w:r w:rsidRPr="005E7358">
        <w:t xml:space="preserve"> For </w:t>
      </w:r>
      <w:del w:id="13454" w:author="OFFM" w:date="2024-04-16T10:53:00Z">
        <w:r w:rsidR="00817C00" w:rsidRPr="00F74592">
          <w:delText xml:space="preserve">any </w:delText>
        </w:r>
      </w:del>
      <w:ins w:id="13455" w:author="OFFM" w:date="2024-04-16T10:53:00Z">
        <w:r w:rsidRPr="000D237D">
          <w:t xml:space="preserve">example, peers external to the </w:t>
        </w:r>
      </w:ins>
      <w:r w:rsidRPr="005E7358">
        <w:t xml:space="preserve">Federal </w:t>
      </w:r>
      <w:del w:id="13456" w:author="OFFM" w:date="2024-04-16T10:53:00Z">
        <w:r w:rsidR="00817C00" w:rsidRPr="00F74592">
          <w:delText xml:space="preserve">award under a notice of funding opportunity, if the </w:delText>
        </w:r>
      </w:del>
      <w:ins w:id="13457" w:author="OFFM" w:date="2024-04-16T10:53:00Z">
        <w:r w:rsidRPr="000D237D">
          <w:t xml:space="preserve">agency or </w:t>
        </w:r>
      </w:ins>
      <w:r w:rsidRPr="005E7358">
        <w:t xml:space="preserve">Federal </w:t>
      </w:r>
      <w:del w:id="13458" w:author="OFFM" w:date="2024-04-16T10:53:00Z">
        <w:r w:rsidR="00817C00" w:rsidRPr="00F74592">
          <w:delText xml:space="preserve">awarding </w:delText>
        </w:r>
      </w:del>
      <w:r w:rsidRPr="005E7358">
        <w:t xml:space="preserve">agency </w:t>
      </w:r>
      <w:ins w:id="13459" w:author="OFFM" w:date="2024-04-16T10:53:00Z">
        <w:r w:rsidRPr="000D237D">
          <w:t>personnel.</w:t>
        </w:r>
      </w:ins>
    </w:p>
    <w:p w14:paraId="4318F4A5" w14:textId="77777777" w:rsidR="000B5224" w:rsidRPr="000D237D" w:rsidRDefault="00F2264C" w:rsidP="000B5224">
      <w:pPr>
        <w:pStyle w:val="Bullet1"/>
        <w:numPr>
          <w:ilvl w:val="0"/>
          <w:numId w:val="0"/>
        </w:numPr>
        <w:spacing w:before="0" w:beforeAutospacing="0" w:after="0" w:line="480" w:lineRule="auto"/>
        <w:ind w:firstLine="720"/>
        <w:contextualSpacing/>
        <w:rPr>
          <w:ins w:id="13460" w:author="OFFM" w:date="2024-04-16T10:53:00Z"/>
        </w:rPr>
      </w:pPr>
      <w:ins w:id="13461" w:author="OFFM" w:date="2024-04-16T10:53:00Z">
        <w:r w:rsidRPr="000D237D">
          <w:rPr>
            <w:i/>
            <w:iCs/>
          </w:rPr>
          <w:t>(2)</w:t>
        </w:r>
        <w:r w:rsidRPr="000D237D">
          <w:t xml:space="preserve"> The number of people on an evaluation panel and how it operates, how reviewers are selected, reviewer qualifications, and how conflicts of interest are avoided.</w:t>
        </w:r>
      </w:ins>
    </w:p>
    <w:p w14:paraId="335E99D2" w14:textId="01F4FC53" w:rsidR="000B5224" w:rsidRPr="000D237D" w:rsidRDefault="00F2264C" w:rsidP="00815B92">
      <w:pPr>
        <w:pStyle w:val="Bullet1"/>
        <w:numPr>
          <w:ilvl w:val="0"/>
          <w:numId w:val="0"/>
        </w:numPr>
        <w:spacing w:before="0" w:beforeAutospacing="0" w:after="0" w:line="480" w:lineRule="auto"/>
        <w:ind w:firstLine="720"/>
        <w:contextualSpacing/>
        <w:rPr>
          <w:ins w:id="13462" w:author="OFFM" w:date="2024-04-16T10:53:00Z"/>
        </w:rPr>
      </w:pPr>
      <w:ins w:id="13463" w:author="OFFM" w:date="2024-04-16T10:53:00Z">
        <w:r w:rsidRPr="000D237D">
          <w:lastRenderedPageBreak/>
          <w:t xml:space="preserve">(iii) </w:t>
        </w:r>
        <w:r w:rsidRPr="000D237D">
          <w:rPr>
            <w:rStyle w:val="paragraph-hierarchy"/>
            <w:i/>
            <w:iCs/>
          </w:rPr>
          <w:t xml:space="preserve">Review and </w:t>
        </w:r>
        <w:r w:rsidRPr="000D237D">
          <w:rPr>
            <w:i/>
            <w:iCs/>
          </w:rPr>
          <w:t>Selection</w:t>
        </w:r>
        <w:r w:rsidRPr="000D237D">
          <w:rPr>
            <w:rStyle w:val="paragraph-hierarchy"/>
            <w:i/>
            <w:iCs/>
          </w:rPr>
          <w:t xml:space="preserve"> Process</w:t>
        </w:r>
      </w:ins>
      <w:moveToRangeStart w:id="13464" w:author="OFFM" w:date="2024-04-16T10:53:00Z" w:name="move164157235"/>
      <w:moveTo w:id="13465" w:author="OFFM" w:date="2024-04-16T10:53:00Z">
        <w:r w:rsidRPr="00A63D45">
          <w:rPr>
            <w:rStyle w:val="paragraph-hierarchy"/>
            <w:i/>
          </w:rPr>
          <w:t>.</w:t>
        </w:r>
        <w:r w:rsidRPr="005E7358">
          <w:t xml:space="preserve"> This section may vary in the level of detail provided. </w:t>
        </w:r>
      </w:moveTo>
      <w:moveToRangeEnd w:id="13464"/>
      <w:del w:id="13466" w:author="OFFM" w:date="2024-04-16T10:53:00Z">
        <w:r w:rsidR="00817C00" w:rsidRPr="00F74592">
          <w:delText>anticipates</w:delText>
        </w:r>
      </w:del>
    </w:p>
    <w:p w14:paraId="4F3FD12C" w14:textId="77777777" w:rsidR="000B5224" w:rsidRPr="000D237D" w:rsidRDefault="00F2264C" w:rsidP="000B5224">
      <w:pPr>
        <w:pStyle w:val="Bullet1"/>
        <w:numPr>
          <w:ilvl w:val="0"/>
          <w:numId w:val="0"/>
        </w:numPr>
        <w:spacing w:before="0" w:beforeAutospacing="0" w:after="0" w:line="480" w:lineRule="auto"/>
        <w:ind w:firstLine="720"/>
        <w:contextualSpacing/>
        <w:rPr>
          <w:ins w:id="13467" w:author="OFFM" w:date="2024-04-16T10:53:00Z"/>
        </w:rPr>
      </w:pPr>
      <w:ins w:id="13468" w:author="OFFM" w:date="2024-04-16T10:53:00Z">
        <w:r w:rsidRPr="000D237D">
          <w:t>(A) It must include the following:</w:t>
        </w:r>
      </w:ins>
    </w:p>
    <w:p w14:paraId="5E48748D" w14:textId="2E80BEEA" w:rsidR="000B5224" w:rsidRPr="000D237D" w:rsidRDefault="00F2264C" w:rsidP="000B5224">
      <w:pPr>
        <w:pStyle w:val="Bullet1"/>
        <w:numPr>
          <w:ilvl w:val="0"/>
          <w:numId w:val="0"/>
        </w:numPr>
        <w:spacing w:before="0" w:beforeAutospacing="0" w:after="0" w:line="480" w:lineRule="auto"/>
        <w:ind w:firstLine="720"/>
        <w:contextualSpacing/>
        <w:rPr>
          <w:ins w:id="13469" w:author="OFFM" w:date="2024-04-16T10:53:00Z"/>
        </w:rPr>
      </w:pPr>
      <w:ins w:id="13470" w:author="OFFM" w:date="2024-04-16T10:53:00Z">
        <w:r w:rsidRPr="000D237D">
          <w:rPr>
            <w:i/>
            <w:iCs/>
          </w:rPr>
          <w:t>(1)</w:t>
        </w:r>
        <w:r w:rsidRPr="000D237D">
          <w:t xml:space="preserve"> Any program policy, factors, or elements</w:t>
        </w:r>
      </w:ins>
      <w:r w:rsidRPr="005E7358">
        <w:t xml:space="preserve"> that the </w:t>
      </w:r>
      <w:del w:id="13471" w:author="OFFM" w:date="2024-04-16T10:53:00Z">
        <w:r w:rsidR="00817C00" w:rsidRPr="00F74592">
          <w:delText>total</w:delText>
        </w:r>
      </w:del>
      <w:ins w:id="13472" w:author="OFFM" w:date="2024-04-16T10:53:00Z">
        <w:r w:rsidRPr="000D237D">
          <w:t xml:space="preserve">selecting official may use in selecting applications for the award. For example, geographical dispersion, program balance, or diversity. </w:t>
        </w:r>
      </w:ins>
    </w:p>
    <w:p w14:paraId="1CAC30D2" w14:textId="1C28EAC8" w:rsidR="000B5224" w:rsidRPr="000D237D" w:rsidRDefault="00F2264C" w:rsidP="000B5224">
      <w:pPr>
        <w:pStyle w:val="Bullet1"/>
        <w:numPr>
          <w:ilvl w:val="0"/>
          <w:numId w:val="0"/>
        </w:numPr>
        <w:spacing w:before="0" w:beforeAutospacing="0" w:after="0" w:line="480" w:lineRule="auto"/>
        <w:ind w:firstLine="720"/>
        <w:contextualSpacing/>
        <w:rPr>
          <w:ins w:id="13473" w:author="OFFM" w:date="2024-04-16T10:53:00Z"/>
        </w:rPr>
      </w:pPr>
      <w:ins w:id="13474" w:author="OFFM" w:date="2024-04-16T10:53:00Z">
        <w:r w:rsidRPr="000D237D">
          <w:rPr>
            <w:i/>
            <w:iCs/>
          </w:rPr>
          <w:t>(2)</w:t>
        </w:r>
        <w:r w:rsidRPr="000D237D">
          <w:t xml:space="preserve"> A brief description of the merit review process, including how the</w:t>
        </w:r>
      </w:ins>
      <w:r w:rsidRPr="005E7358">
        <w:t xml:space="preserve"> Federal </w:t>
      </w:r>
      <w:del w:id="13475" w:author="OFFM" w:date="2024-04-16T10:53:00Z">
        <w:r w:rsidR="00817C00" w:rsidRPr="00F74592">
          <w:delText>share</w:delText>
        </w:r>
      </w:del>
      <w:ins w:id="13476" w:author="OFFM" w:date="2024-04-16T10:53:00Z">
        <w:r w:rsidRPr="000D237D">
          <w:t xml:space="preserve">agency uses merit review outcomes in final decision-making. For example, whether they are advisory only. </w:t>
        </w:r>
      </w:ins>
    </w:p>
    <w:p w14:paraId="14D9BBD6" w14:textId="77777777" w:rsidR="000B5224" w:rsidRPr="000D237D" w:rsidRDefault="00F2264C" w:rsidP="000B5224">
      <w:pPr>
        <w:pStyle w:val="Bullet1"/>
        <w:numPr>
          <w:ilvl w:val="0"/>
          <w:numId w:val="0"/>
        </w:numPr>
        <w:spacing w:before="0" w:beforeAutospacing="0" w:after="0" w:line="480" w:lineRule="auto"/>
        <w:ind w:firstLine="720"/>
        <w:contextualSpacing/>
        <w:rPr>
          <w:ins w:id="13477" w:author="OFFM" w:date="2024-04-16T10:53:00Z"/>
        </w:rPr>
      </w:pPr>
      <w:ins w:id="13478" w:author="OFFM" w:date="2024-04-16T10:53:00Z">
        <w:r w:rsidRPr="000D237D">
          <w:t>(B)</w:t>
        </w:r>
        <w:r w:rsidRPr="000D237D">
          <w:rPr>
            <w:b/>
            <w:bCs/>
          </w:rPr>
          <w:t xml:space="preserve"> </w:t>
        </w:r>
        <w:r w:rsidRPr="000D237D">
          <w:t xml:space="preserve">It could also include the following: </w:t>
        </w:r>
      </w:ins>
    </w:p>
    <w:p w14:paraId="0007C887" w14:textId="77777777" w:rsidR="000B5224" w:rsidRPr="000D237D" w:rsidRDefault="00F2264C" w:rsidP="000B5224">
      <w:pPr>
        <w:pStyle w:val="Bullet2"/>
        <w:numPr>
          <w:ilvl w:val="0"/>
          <w:numId w:val="0"/>
        </w:numPr>
        <w:spacing w:before="0" w:beforeAutospacing="0" w:after="0" w:line="480" w:lineRule="auto"/>
        <w:ind w:firstLine="720"/>
        <w:contextualSpacing/>
        <w:rPr>
          <w:ins w:id="13479" w:author="OFFM" w:date="2024-04-16T10:53:00Z"/>
        </w:rPr>
      </w:pPr>
      <w:ins w:id="13480" w:author="OFFM" w:date="2024-04-16T10:53:00Z">
        <w:r w:rsidRPr="000D237D">
          <w:rPr>
            <w:i/>
            <w:iCs/>
          </w:rPr>
          <w:t xml:space="preserve">(1) </w:t>
        </w:r>
        <w:r w:rsidRPr="000D237D">
          <w:t>Who makes the final selections for awards.</w:t>
        </w:r>
      </w:ins>
    </w:p>
    <w:p w14:paraId="45A496F8" w14:textId="77777777" w:rsidR="000B5224" w:rsidRPr="000D237D" w:rsidRDefault="00F2264C" w:rsidP="000B5224">
      <w:pPr>
        <w:pStyle w:val="Bullet2"/>
        <w:numPr>
          <w:ilvl w:val="0"/>
          <w:numId w:val="0"/>
        </w:numPr>
        <w:spacing w:before="0" w:beforeAutospacing="0" w:after="0" w:line="480" w:lineRule="auto"/>
        <w:ind w:firstLine="720"/>
        <w:contextualSpacing/>
        <w:rPr>
          <w:ins w:id="13481" w:author="OFFM" w:date="2024-04-16T10:53:00Z"/>
        </w:rPr>
      </w:pPr>
      <w:ins w:id="13482" w:author="OFFM" w:date="2024-04-16T10:53:00Z">
        <w:r w:rsidRPr="000D237D">
          <w:rPr>
            <w:i/>
            <w:iCs/>
          </w:rPr>
          <w:t>(2)</w:t>
        </w:r>
        <w:r w:rsidRPr="000D237D">
          <w:t xml:space="preserve"> Any multi-phase review methods. For example, an external panel that advises on, makes, or approves final recommendations to the deciding official.</w:t>
        </w:r>
      </w:ins>
    </w:p>
    <w:p w14:paraId="56407D36" w14:textId="77777777" w:rsidR="000B5224" w:rsidRPr="000D237D" w:rsidRDefault="00F2264C" w:rsidP="000B5224">
      <w:pPr>
        <w:pStyle w:val="Heading4"/>
        <w:numPr>
          <w:ilvl w:val="0"/>
          <w:numId w:val="0"/>
        </w:numPr>
        <w:spacing w:before="0" w:beforeAutospacing="0" w:after="0" w:line="480" w:lineRule="auto"/>
        <w:ind w:firstLine="720"/>
        <w:contextualSpacing/>
        <w:rPr>
          <w:ins w:id="13483" w:author="OFFM" w:date="2024-04-16T10:53:00Z"/>
          <w:rStyle w:val="paren"/>
          <w:b w:val="0"/>
          <w:bCs w:val="0"/>
          <w:i/>
          <w:iCs/>
        </w:rPr>
      </w:pPr>
      <w:ins w:id="13484" w:author="OFFM" w:date="2024-04-16T10:53:00Z">
        <w:r w:rsidRPr="000D237D">
          <w:rPr>
            <w:b w:val="0"/>
            <w:bCs w:val="0"/>
          </w:rPr>
          <w:t xml:space="preserve">(iv) </w:t>
        </w:r>
        <w:r w:rsidRPr="000D237D">
          <w:rPr>
            <w:b w:val="0"/>
            <w:bCs w:val="0"/>
            <w:i/>
            <w:iCs/>
          </w:rPr>
          <w:t>Risk</w:t>
        </w:r>
        <w:r w:rsidRPr="000D237D">
          <w:rPr>
            <w:rStyle w:val="paren"/>
            <w:b w:val="0"/>
            <w:bCs w:val="0"/>
            <w:i/>
            <w:iCs/>
          </w:rPr>
          <w:t xml:space="preserve"> Review.</w:t>
        </w:r>
      </w:ins>
    </w:p>
    <w:p w14:paraId="03107549" w14:textId="77777777" w:rsidR="000B5224" w:rsidRPr="000D237D" w:rsidRDefault="00F2264C" w:rsidP="000B5224">
      <w:pPr>
        <w:spacing w:after="0" w:line="480" w:lineRule="auto"/>
        <w:ind w:firstLine="720"/>
        <w:contextualSpacing/>
        <w:rPr>
          <w:ins w:id="13485" w:author="OFFM" w:date="2024-04-16T10:53:00Z"/>
          <w:rFonts w:ascii="Times New Roman" w:eastAsia="Times New Roman" w:hAnsi="Times New Roman" w:cs="Times New Roman"/>
          <w:sz w:val="24"/>
          <w:szCs w:val="24"/>
        </w:rPr>
      </w:pPr>
      <w:ins w:id="13486" w:author="OFFM" w:date="2024-04-16T10:53:00Z">
        <w:r w:rsidRPr="000D237D">
          <w:rPr>
            <w:rFonts w:ascii="Times New Roman" w:hAnsi="Times New Roman" w:cs="Times New Roman"/>
            <w:sz w:val="24"/>
            <w:szCs w:val="24"/>
          </w:rPr>
          <w:t>(A) This section must include the following</w:t>
        </w:r>
        <w:r w:rsidRPr="000D237D">
          <w:rPr>
            <w:rFonts w:ascii="Times New Roman" w:eastAsia="Times New Roman" w:hAnsi="Times New Roman" w:cs="Times New Roman"/>
            <w:sz w:val="24"/>
            <w:szCs w:val="24"/>
          </w:rPr>
          <w:t>:</w:t>
        </w:r>
      </w:ins>
    </w:p>
    <w:p w14:paraId="29701DE1" w14:textId="77777777" w:rsidR="000B5224" w:rsidRPr="000D237D" w:rsidRDefault="00F2264C" w:rsidP="000B5224">
      <w:pPr>
        <w:spacing w:after="0" w:line="480" w:lineRule="auto"/>
        <w:ind w:firstLine="720"/>
        <w:contextualSpacing/>
        <w:rPr>
          <w:ins w:id="13487" w:author="OFFM" w:date="2024-04-16T10:53:00Z"/>
          <w:rFonts w:ascii="Times New Roman" w:hAnsi="Times New Roman" w:cs="Times New Roman"/>
          <w:sz w:val="24"/>
          <w:szCs w:val="24"/>
        </w:rPr>
      </w:pPr>
      <w:ins w:id="13488" w:author="OFFM" w:date="2024-04-16T10:53:00Z">
        <w:r w:rsidRPr="000D237D">
          <w:rPr>
            <w:rFonts w:ascii="Times New Roman" w:eastAsia="Times New Roman" w:hAnsi="Times New Roman" w:cs="Times New Roman"/>
            <w:i/>
            <w:iCs/>
            <w:sz w:val="24"/>
            <w:szCs w:val="24"/>
          </w:rPr>
          <w:t>(1)</w:t>
        </w:r>
        <w:r w:rsidRPr="000D237D">
          <w:rPr>
            <w:rFonts w:ascii="Times New Roman" w:eastAsia="Times New Roman" w:hAnsi="Times New Roman" w:cs="Times New Roman"/>
            <w:sz w:val="24"/>
            <w:szCs w:val="24"/>
          </w:rPr>
          <w:t xml:space="preserve"> </w:t>
        </w:r>
        <w:r w:rsidRPr="000D237D">
          <w:rPr>
            <w:rFonts w:ascii="Times New Roman" w:hAnsi="Times New Roman" w:cs="Times New Roman"/>
            <w:sz w:val="24"/>
            <w:szCs w:val="24"/>
          </w:rPr>
          <w:t>A brief description of the factors used for the Federal agency’s risk review as required by § 200.206.</w:t>
        </w:r>
      </w:ins>
    </w:p>
    <w:p w14:paraId="4D370899" w14:textId="414A13D9" w:rsidR="000B5224" w:rsidRPr="000D237D" w:rsidRDefault="00F2264C" w:rsidP="000B5224">
      <w:pPr>
        <w:spacing w:after="0" w:line="480" w:lineRule="auto"/>
        <w:ind w:firstLine="720"/>
        <w:contextualSpacing/>
        <w:rPr>
          <w:rFonts w:ascii="Times New Roman" w:hAnsi="Times New Roman" w:cs="Times New Roman"/>
          <w:sz w:val="24"/>
          <w:szCs w:val="24"/>
        </w:rPr>
      </w:pPr>
      <w:ins w:id="13489" w:author="OFFM" w:date="2024-04-16T10:53:00Z">
        <w:r w:rsidRPr="000D237D">
          <w:rPr>
            <w:rFonts w:ascii="Times New Roman" w:hAnsi="Times New Roman" w:cs="Times New Roman"/>
            <w:i/>
            <w:iCs/>
            <w:sz w:val="24"/>
            <w:szCs w:val="24"/>
          </w:rPr>
          <w:t>(2)</w:t>
        </w:r>
        <w:r w:rsidRPr="000D237D">
          <w:rPr>
            <w:rFonts w:ascii="Times New Roman" w:hAnsi="Times New Roman" w:cs="Times New Roman"/>
            <w:sz w:val="24"/>
            <w:szCs w:val="24"/>
          </w:rPr>
          <w:t xml:space="preserve"> If the Federal agency expects that any award under the NOFO</w:t>
        </w:r>
      </w:ins>
      <w:r w:rsidRPr="000D237D">
        <w:rPr>
          <w:rFonts w:ascii="Times New Roman" w:hAnsi="Times New Roman" w:cs="Times New Roman"/>
          <w:sz w:val="24"/>
          <w:szCs w:val="24"/>
        </w:rPr>
        <w:t xml:space="preserve"> will be </w:t>
      </w:r>
      <w:del w:id="13490" w:author="OFFM" w:date="2024-04-16T10:53:00Z">
        <w:r w:rsidR="00817C00" w:rsidRPr="00F74592">
          <w:rPr>
            <w:rFonts w:ascii="Times New Roman" w:hAnsi="Times New Roman" w:cs="Times New Roman"/>
            <w:sz w:val="24"/>
            <w:szCs w:val="24"/>
          </w:rPr>
          <w:delText>greater</w:delText>
        </w:r>
      </w:del>
      <w:ins w:id="13491" w:author="OFFM" w:date="2024-04-16T10:53:00Z">
        <w:r w:rsidRPr="000D237D">
          <w:rPr>
            <w:rFonts w:ascii="Times New Roman" w:hAnsi="Times New Roman" w:cs="Times New Roman"/>
            <w:sz w:val="24"/>
            <w:szCs w:val="24"/>
          </w:rPr>
          <w:t>more</w:t>
        </w:r>
      </w:ins>
      <w:r w:rsidRPr="000D237D">
        <w:rPr>
          <w:rFonts w:ascii="Times New Roman" w:hAnsi="Times New Roman" w:cs="Times New Roman"/>
          <w:sz w:val="24"/>
          <w:szCs w:val="24"/>
        </w:rPr>
        <w:t xml:space="preserve"> than the simplified acquisition threshold </w:t>
      </w:r>
      <w:del w:id="13492" w:author="OFFM" w:date="2024-04-16T10:53:00Z">
        <w:r w:rsidR="00817C00" w:rsidRPr="00F74592">
          <w:rPr>
            <w:rFonts w:ascii="Times New Roman" w:hAnsi="Times New Roman" w:cs="Times New Roman"/>
            <w:sz w:val="24"/>
            <w:szCs w:val="24"/>
          </w:rPr>
          <w:delText xml:space="preserve">on any Federal award under a notice of funding opportunity may include, over the </w:delText>
        </w:r>
      </w:del>
      <w:ins w:id="13493" w:author="OFFM" w:date="2024-04-16T10:53:00Z">
        <w:r w:rsidRPr="000D237D">
          <w:rPr>
            <w:rFonts w:ascii="Times New Roman" w:hAnsi="Times New Roman" w:cs="Times New Roman"/>
            <w:sz w:val="24"/>
            <w:szCs w:val="24"/>
          </w:rPr>
          <w:t xml:space="preserve">during its </w:t>
        </w:r>
      </w:ins>
      <w:r w:rsidRPr="000D237D">
        <w:rPr>
          <w:rFonts w:ascii="Times New Roman" w:hAnsi="Times New Roman" w:cs="Times New Roman"/>
          <w:sz w:val="24"/>
          <w:szCs w:val="24"/>
        </w:rPr>
        <w:t xml:space="preserve">period of performance, </w:t>
      </w:r>
      <w:del w:id="13494" w:author="OFFM" w:date="2024-04-16T10:53:00Z">
        <w:r w:rsidR="00817C00" w:rsidRPr="00F74592">
          <w:rPr>
            <w:rFonts w:ascii="Times New Roman" w:hAnsi="Times New Roman" w:cs="Times New Roman"/>
            <w:sz w:val="24"/>
            <w:szCs w:val="24"/>
          </w:rPr>
          <w:delText xml:space="preserve">this section must also inform applicants: </w:delText>
        </w:r>
      </w:del>
      <w:ins w:id="13495" w:author="OFFM" w:date="2024-04-16T10:53:00Z">
        <w:r w:rsidRPr="000D237D">
          <w:rPr>
            <w:rFonts w:ascii="Times New Roman" w:hAnsi="Times New Roman" w:cs="Times New Roman"/>
            <w:sz w:val="24"/>
            <w:szCs w:val="24"/>
          </w:rPr>
          <w:t>include the following information:</w:t>
        </w:r>
      </w:ins>
    </w:p>
    <w:p w14:paraId="5351A77A" w14:textId="690BA80E" w:rsidR="000B5224" w:rsidRPr="000D237D" w:rsidRDefault="00F2264C" w:rsidP="000B5224">
      <w:pPr>
        <w:spacing w:after="0" w:line="480" w:lineRule="auto"/>
        <w:ind w:firstLine="720"/>
        <w:contextualSpacing/>
        <w:rPr>
          <w:rFonts w:ascii="Times New Roman" w:hAnsi="Times New Roman" w:cs="Times New Roman"/>
          <w:sz w:val="24"/>
          <w:szCs w:val="24"/>
        </w:rPr>
      </w:pPr>
      <w:ins w:id="13496" w:author="OFFM" w:date="2024-04-16T10:53:00Z">
        <w:r w:rsidRPr="000D237D">
          <w:rPr>
            <w:rFonts w:ascii="Times New Roman" w:hAnsi="Times New Roman" w:cs="Times New Roman"/>
            <w:i/>
            <w:iCs/>
            <w:sz w:val="24"/>
            <w:szCs w:val="24"/>
          </w:rPr>
          <w:t>(</w:t>
        </w:r>
      </w:ins>
      <w:r w:rsidRPr="00A63D45">
        <w:rPr>
          <w:rFonts w:ascii="Times New Roman" w:hAnsi="Times New Roman"/>
          <w:i/>
          <w:sz w:val="24"/>
        </w:rPr>
        <w:t>i</w:t>
      </w:r>
      <w:del w:id="13497" w:author="OFFM" w:date="2024-04-16T10:53:00Z">
        <w:r w:rsidR="00817C00" w:rsidRPr="00F74592">
          <w:rPr>
            <w:rFonts w:ascii="Times New Roman" w:hAnsi="Times New Roman" w:cs="Times New Roman"/>
            <w:sz w:val="24"/>
            <w:szCs w:val="24"/>
          </w:rPr>
          <w:delText>.</w:delText>
        </w:r>
      </w:del>
      <w:ins w:id="13498" w:author="OFFM" w:date="2024-04-16T10:53:00Z">
        <w:r w:rsidRPr="000D237D">
          <w:rPr>
            <w:rFonts w:ascii="Times New Roman" w:hAnsi="Times New Roman" w:cs="Times New Roman"/>
            <w:i/>
            <w:iCs/>
            <w:sz w:val="24"/>
            <w:szCs w:val="24"/>
          </w:rPr>
          <w:t>)</w:t>
        </w:r>
      </w:ins>
      <w:r w:rsidRPr="000D237D">
        <w:rPr>
          <w:rFonts w:ascii="Times New Roman" w:hAnsi="Times New Roman" w:cs="Times New Roman"/>
          <w:sz w:val="24"/>
          <w:szCs w:val="24"/>
        </w:rPr>
        <w:t xml:space="preserve"> That </w:t>
      </w:r>
      <w:del w:id="13499" w:author="OFFM" w:date="2024-04-16T10:53:00Z">
        <w:r w:rsidR="00817C00" w:rsidRPr="00F74592">
          <w:rPr>
            <w:rFonts w:ascii="Times New Roman" w:hAnsi="Times New Roman" w:cs="Times New Roman"/>
            <w:sz w:val="24"/>
            <w:szCs w:val="24"/>
          </w:rPr>
          <w:delText>the Federal awarding agency, prior to</w:delText>
        </w:r>
      </w:del>
      <w:ins w:id="13500" w:author="OFFM" w:date="2024-04-16T10:53:00Z">
        <w:r w:rsidRPr="000D237D">
          <w:rPr>
            <w:rFonts w:ascii="Times New Roman" w:hAnsi="Times New Roman" w:cs="Times New Roman"/>
            <w:sz w:val="24"/>
            <w:szCs w:val="24"/>
          </w:rPr>
          <w:t>before</w:t>
        </w:r>
      </w:ins>
      <w:r w:rsidRPr="000D237D">
        <w:rPr>
          <w:rFonts w:ascii="Times New Roman" w:hAnsi="Times New Roman" w:cs="Times New Roman"/>
          <w:sz w:val="24"/>
          <w:szCs w:val="24"/>
        </w:rPr>
        <w:t xml:space="preserve"> making a Federal award with a total amount of Federal share greater than the simplified acquisition threshold, </w:t>
      </w:r>
      <w:del w:id="13501" w:author="OFFM" w:date="2024-04-16T10:53:00Z">
        <w:r w:rsidR="00817C00" w:rsidRPr="00F74592">
          <w:rPr>
            <w:rFonts w:ascii="Times New Roman" w:hAnsi="Times New Roman" w:cs="Times New Roman"/>
            <w:sz w:val="24"/>
            <w:szCs w:val="24"/>
          </w:rPr>
          <w:delText>is required to</w:delText>
        </w:r>
      </w:del>
      <w:ins w:id="13502" w:author="OFFM" w:date="2024-04-16T10:53:00Z">
        <w:r w:rsidRPr="000D237D">
          <w:rPr>
            <w:rFonts w:ascii="Times New Roman" w:hAnsi="Times New Roman" w:cs="Times New Roman"/>
            <w:sz w:val="24"/>
            <w:szCs w:val="24"/>
          </w:rPr>
          <w:t>the Federal agency must</w:t>
        </w:r>
      </w:ins>
      <w:r w:rsidRPr="000D237D">
        <w:rPr>
          <w:rFonts w:ascii="Times New Roman" w:hAnsi="Times New Roman" w:cs="Times New Roman"/>
          <w:sz w:val="24"/>
          <w:szCs w:val="24"/>
        </w:rPr>
        <w:t xml:space="preserve"> review and consider any information about the applicant that is in the </w:t>
      </w:r>
      <w:del w:id="13503" w:author="OFFM" w:date="2024-04-16T10:53:00Z">
        <w:r w:rsidR="00817C00" w:rsidRPr="00F74592">
          <w:rPr>
            <w:rFonts w:ascii="Times New Roman" w:hAnsi="Times New Roman" w:cs="Times New Roman"/>
            <w:sz w:val="24"/>
            <w:szCs w:val="24"/>
          </w:rPr>
          <w:lastRenderedPageBreak/>
          <w:delText>designated integrity and performance system accessible through</w:delText>
        </w:r>
      </w:del>
      <w:ins w:id="13504" w:author="OFFM" w:date="2024-04-16T10:53:00Z">
        <w:r w:rsidRPr="000D237D">
          <w:rPr>
            <w:rFonts w:ascii="Times New Roman" w:hAnsi="Times New Roman" w:cs="Times New Roman"/>
            <w:sz w:val="24"/>
            <w:szCs w:val="24"/>
          </w:rPr>
          <w:t>responsibility/qualification records available in</w:t>
        </w:r>
      </w:ins>
      <w:r w:rsidRPr="000D237D">
        <w:rPr>
          <w:rFonts w:ascii="Times New Roman" w:hAnsi="Times New Roman" w:cs="Times New Roman"/>
          <w:sz w:val="24"/>
          <w:szCs w:val="24"/>
        </w:rPr>
        <w:t xml:space="preserve"> SAM</w:t>
      </w:r>
      <w:del w:id="13505" w:author="OFFM" w:date="2024-04-16T10:53:00Z">
        <w:r w:rsidR="00817C00" w:rsidRPr="00F74592">
          <w:rPr>
            <w:rFonts w:ascii="Times New Roman" w:hAnsi="Times New Roman" w:cs="Times New Roman"/>
            <w:sz w:val="24"/>
            <w:szCs w:val="24"/>
          </w:rPr>
          <w:delText xml:space="preserve"> (currently FAPIIS)</w:delText>
        </w:r>
      </w:del>
      <w:ins w:id="13506" w:author="OFFM" w:date="2024-04-16T10:53:00Z">
        <w:r w:rsidRPr="000D237D">
          <w:rPr>
            <w:rFonts w:ascii="Times New Roman" w:hAnsi="Times New Roman" w:cs="Times New Roman"/>
            <w:sz w:val="24"/>
            <w:szCs w:val="24"/>
          </w:rPr>
          <w:t>.gov</w:t>
        </w:r>
      </w:ins>
      <w:r w:rsidRPr="000D237D">
        <w:rPr>
          <w:rFonts w:ascii="Times New Roman" w:hAnsi="Times New Roman" w:cs="Times New Roman"/>
          <w:sz w:val="24"/>
          <w:szCs w:val="24"/>
        </w:rPr>
        <w:t xml:space="preserve"> (see 41 U.S.C. 2313</w:t>
      </w:r>
      <w:del w:id="13507" w:author="OFFM" w:date="2024-04-16T10:53:00Z">
        <w:r w:rsidR="00817C00" w:rsidRPr="00F74592">
          <w:rPr>
            <w:rFonts w:ascii="Times New Roman" w:hAnsi="Times New Roman" w:cs="Times New Roman"/>
            <w:sz w:val="24"/>
            <w:szCs w:val="24"/>
          </w:rPr>
          <w:delText>);</w:delText>
        </w:r>
      </w:del>
      <w:ins w:id="13508" w:author="OFFM" w:date="2024-04-16T10:53:00Z">
        <w:r w:rsidRPr="000D237D">
          <w:rPr>
            <w:rFonts w:ascii="Times New Roman" w:hAnsi="Times New Roman" w:cs="Times New Roman"/>
            <w:sz w:val="24"/>
            <w:szCs w:val="24"/>
          </w:rPr>
          <w:t>).</w:t>
        </w:r>
      </w:ins>
      <w:r w:rsidRPr="000D237D">
        <w:rPr>
          <w:rFonts w:ascii="Times New Roman" w:hAnsi="Times New Roman" w:cs="Times New Roman"/>
          <w:sz w:val="24"/>
          <w:szCs w:val="24"/>
        </w:rPr>
        <w:t xml:space="preserve"> </w:t>
      </w:r>
    </w:p>
    <w:p w14:paraId="7E92E19C" w14:textId="64816190" w:rsidR="000B5224" w:rsidRPr="000D237D" w:rsidRDefault="00F2264C" w:rsidP="000B5224">
      <w:pPr>
        <w:spacing w:after="0" w:line="480" w:lineRule="auto"/>
        <w:ind w:firstLine="720"/>
        <w:contextualSpacing/>
        <w:rPr>
          <w:rFonts w:ascii="Times New Roman" w:hAnsi="Times New Roman" w:cs="Times New Roman"/>
          <w:sz w:val="24"/>
          <w:szCs w:val="24"/>
        </w:rPr>
      </w:pPr>
      <w:ins w:id="13509" w:author="OFFM" w:date="2024-04-16T10:53:00Z">
        <w:r w:rsidRPr="000D237D">
          <w:rPr>
            <w:rFonts w:ascii="Times New Roman" w:hAnsi="Times New Roman" w:cs="Times New Roman"/>
            <w:i/>
            <w:iCs/>
            <w:sz w:val="24"/>
            <w:szCs w:val="24"/>
          </w:rPr>
          <w:t>(</w:t>
        </w:r>
      </w:ins>
      <w:r w:rsidRPr="00A63D45">
        <w:rPr>
          <w:rFonts w:ascii="Times New Roman" w:hAnsi="Times New Roman"/>
          <w:i/>
          <w:sz w:val="24"/>
        </w:rPr>
        <w:t>ii</w:t>
      </w:r>
      <w:del w:id="13510" w:author="OFFM" w:date="2024-04-16T10:53:00Z">
        <w:r w:rsidR="00817C00" w:rsidRPr="00F74592">
          <w:rPr>
            <w:rFonts w:ascii="Times New Roman" w:hAnsi="Times New Roman" w:cs="Times New Roman"/>
            <w:sz w:val="24"/>
            <w:szCs w:val="24"/>
          </w:rPr>
          <w:delText>.</w:delText>
        </w:r>
      </w:del>
      <w:ins w:id="13511" w:author="OFFM" w:date="2024-04-16T10:53:00Z">
        <w:r w:rsidRPr="000D237D">
          <w:rPr>
            <w:rFonts w:ascii="Times New Roman" w:hAnsi="Times New Roman" w:cs="Times New Roman"/>
            <w:i/>
            <w:iCs/>
            <w:sz w:val="24"/>
            <w:szCs w:val="24"/>
          </w:rPr>
          <w:t>)</w:t>
        </w:r>
      </w:ins>
      <w:r w:rsidRPr="000D237D">
        <w:rPr>
          <w:rFonts w:ascii="Times New Roman" w:hAnsi="Times New Roman" w:cs="Times New Roman"/>
          <w:sz w:val="24"/>
          <w:szCs w:val="24"/>
        </w:rPr>
        <w:t xml:space="preserve"> That an applicant</w:t>
      </w:r>
      <w:del w:id="13512" w:author="OFFM" w:date="2024-04-16T10:53:00Z">
        <w:r w:rsidR="00817C00" w:rsidRPr="00F74592">
          <w:rPr>
            <w:rFonts w:ascii="Times New Roman" w:hAnsi="Times New Roman" w:cs="Times New Roman"/>
            <w:sz w:val="24"/>
            <w:szCs w:val="24"/>
          </w:rPr>
          <w:delText xml:space="preserve">, at its option, may </w:delText>
        </w:r>
      </w:del>
      <w:ins w:id="13513" w:author="OFFM" w:date="2024-04-16T10:53:00Z">
        <w:r w:rsidRPr="000D237D">
          <w:rPr>
            <w:rFonts w:ascii="Times New Roman" w:hAnsi="Times New Roman" w:cs="Times New Roman"/>
            <w:sz w:val="24"/>
            <w:szCs w:val="24"/>
          </w:rPr>
          <w:t xml:space="preserve"> can </w:t>
        </w:r>
      </w:ins>
      <w:r w:rsidRPr="000D237D">
        <w:rPr>
          <w:rFonts w:ascii="Times New Roman" w:hAnsi="Times New Roman" w:cs="Times New Roman"/>
          <w:sz w:val="24"/>
          <w:szCs w:val="24"/>
        </w:rPr>
        <w:t xml:space="preserve">review </w:t>
      </w:r>
      <w:del w:id="13514" w:author="OFFM" w:date="2024-04-16T10:53:00Z">
        <w:r w:rsidR="00817C00" w:rsidRPr="00F74592">
          <w:rPr>
            <w:rFonts w:ascii="Times New Roman" w:hAnsi="Times New Roman" w:cs="Times New Roman"/>
            <w:sz w:val="24"/>
            <w:szCs w:val="24"/>
          </w:rPr>
          <w:delText xml:space="preserve">information in the designated integrity and performance systems accessible through SAM </w:delText>
        </w:r>
      </w:del>
      <w:r w:rsidRPr="000D237D">
        <w:rPr>
          <w:rFonts w:ascii="Times New Roman" w:hAnsi="Times New Roman" w:cs="Times New Roman"/>
          <w:sz w:val="24"/>
          <w:szCs w:val="24"/>
        </w:rPr>
        <w:t xml:space="preserve">and comment on any information </w:t>
      </w:r>
      <w:del w:id="13515" w:author="OFFM" w:date="2024-04-16T10:53:00Z">
        <w:r w:rsidR="00817C00" w:rsidRPr="00F74592">
          <w:rPr>
            <w:rFonts w:ascii="Times New Roman" w:hAnsi="Times New Roman" w:cs="Times New Roman"/>
            <w:sz w:val="24"/>
            <w:szCs w:val="24"/>
          </w:rPr>
          <w:delText xml:space="preserve">about itself that a Federal awarding agency previously entered and is currently in the designated integrity and performance system accessible through SAM; </w:delText>
        </w:r>
      </w:del>
      <w:ins w:id="13516" w:author="OFFM" w:date="2024-04-16T10:53:00Z">
        <w:r w:rsidRPr="000D237D">
          <w:rPr>
            <w:rFonts w:ascii="Times New Roman" w:hAnsi="Times New Roman" w:cs="Times New Roman"/>
            <w:sz w:val="24"/>
            <w:szCs w:val="24"/>
          </w:rPr>
          <w:t>in the responsibility/qualification records available in SAM.gov.</w:t>
        </w:r>
      </w:ins>
    </w:p>
    <w:p w14:paraId="7DDD0ADA" w14:textId="77777777" w:rsidR="00817C00" w:rsidRPr="00F74592" w:rsidRDefault="00F2264C" w:rsidP="00266B20">
      <w:pPr>
        <w:spacing w:after="0" w:line="480" w:lineRule="auto"/>
        <w:ind w:firstLine="720"/>
        <w:contextualSpacing/>
        <w:rPr>
          <w:del w:id="13517" w:author="OFFM" w:date="2024-04-16T10:53:00Z"/>
          <w:rFonts w:ascii="Times New Roman" w:hAnsi="Times New Roman" w:cs="Times New Roman"/>
          <w:sz w:val="24"/>
          <w:szCs w:val="24"/>
        </w:rPr>
      </w:pPr>
      <w:ins w:id="13518" w:author="OFFM" w:date="2024-04-16T10:53:00Z">
        <w:r w:rsidRPr="000D237D">
          <w:rPr>
            <w:rFonts w:ascii="Times New Roman" w:hAnsi="Times New Roman" w:cs="Times New Roman"/>
            <w:i/>
            <w:iCs/>
            <w:sz w:val="24"/>
            <w:szCs w:val="24"/>
          </w:rPr>
          <w:t>(</w:t>
        </w:r>
      </w:ins>
      <w:r w:rsidRPr="00A63D45">
        <w:rPr>
          <w:rFonts w:ascii="Times New Roman" w:hAnsi="Times New Roman"/>
          <w:i/>
          <w:sz w:val="24"/>
        </w:rPr>
        <w:t>iii</w:t>
      </w:r>
      <w:del w:id="13519" w:author="OFFM" w:date="2024-04-16T10:53:00Z">
        <w:r w:rsidR="00817C00" w:rsidRPr="00F74592">
          <w:rPr>
            <w:rFonts w:ascii="Times New Roman" w:hAnsi="Times New Roman" w:cs="Times New Roman"/>
            <w:sz w:val="24"/>
            <w:szCs w:val="24"/>
          </w:rPr>
          <w:delText>.</w:delText>
        </w:r>
      </w:del>
      <w:ins w:id="13520" w:author="OFFM" w:date="2024-04-16T10:53:00Z">
        <w:r w:rsidRPr="000D237D">
          <w:rPr>
            <w:rFonts w:ascii="Times New Roman" w:hAnsi="Times New Roman" w:cs="Times New Roman"/>
            <w:i/>
            <w:iCs/>
            <w:sz w:val="24"/>
            <w:szCs w:val="24"/>
          </w:rPr>
          <w:t>)</w:t>
        </w:r>
      </w:ins>
      <w:r w:rsidRPr="000D237D">
        <w:rPr>
          <w:rFonts w:ascii="Times New Roman" w:hAnsi="Times New Roman" w:cs="Times New Roman"/>
          <w:sz w:val="24"/>
          <w:szCs w:val="24"/>
        </w:rPr>
        <w:t xml:space="preserve"> That </w:t>
      </w:r>
      <w:ins w:id="13521" w:author="OFFM" w:date="2024-04-16T10:53:00Z">
        <w:r w:rsidRPr="000D237D">
          <w:rPr>
            <w:rFonts w:ascii="Times New Roman" w:hAnsi="Times New Roman" w:cs="Times New Roman"/>
            <w:sz w:val="24"/>
            <w:szCs w:val="24"/>
          </w:rPr>
          <w:t xml:space="preserve">before making decisions in the risk review required by § 200.206 </w:t>
        </w:r>
      </w:ins>
      <w:r w:rsidRPr="000D237D">
        <w:rPr>
          <w:rFonts w:ascii="Times New Roman" w:hAnsi="Times New Roman" w:cs="Times New Roman"/>
          <w:sz w:val="24"/>
          <w:szCs w:val="24"/>
        </w:rPr>
        <w:t xml:space="preserve">the Federal </w:t>
      </w:r>
      <w:del w:id="13522"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hAnsi="Times New Roman" w:cs="Times New Roman"/>
          <w:sz w:val="24"/>
          <w:szCs w:val="24"/>
        </w:rPr>
        <w:t xml:space="preserve">agency will consider any comments by the applicant, </w:t>
      </w:r>
      <w:del w:id="13523" w:author="OFFM" w:date="2024-04-16T10:53:00Z">
        <w:r w:rsidR="00817C00" w:rsidRPr="00F74592">
          <w:rPr>
            <w:rFonts w:ascii="Times New Roman" w:hAnsi="Times New Roman" w:cs="Times New Roman"/>
            <w:sz w:val="24"/>
            <w:szCs w:val="24"/>
          </w:rPr>
          <w:delText xml:space="preserve">in addition to the other information in the designated integrity and performance system, in making a judgment about the applicant's integrity, business ethics, and record of performance under Federal awards when completing the review of risk posed by applicants as described in § 200.206. </w:delText>
        </w:r>
      </w:del>
    </w:p>
    <w:p w14:paraId="63E62C42" w14:textId="382CD499" w:rsidR="000B5224" w:rsidRPr="000D237D" w:rsidRDefault="00817C00" w:rsidP="000B5224">
      <w:pPr>
        <w:spacing w:after="0" w:line="480" w:lineRule="auto"/>
        <w:ind w:firstLine="720"/>
        <w:contextualSpacing/>
        <w:rPr>
          <w:rFonts w:ascii="Times New Roman" w:hAnsi="Times New Roman" w:cs="Times New Roman"/>
          <w:sz w:val="24"/>
          <w:szCs w:val="24"/>
        </w:rPr>
      </w:pPr>
      <w:del w:id="13524" w:author="OFFM" w:date="2024-04-16T10:53:00Z">
        <w:r w:rsidRPr="00F74592">
          <w:rPr>
            <w:rFonts w:ascii="Times New Roman" w:hAnsi="Times New Roman" w:cs="Times New Roman"/>
            <w:sz w:val="24"/>
            <w:szCs w:val="24"/>
          </w:rPr>
          <w:delText>4. Anticipated Announcement and Federal Award Dates—Optional. This section is intended to provide applicants</w:delText>
        </w:r>
      </w:del>
      <w:ins w:id="13525" w:author="OFFM" w:date="2024-04-16T10:53:00Z">
        <w:r w:rsidR="00F2264C" w:rsidRPr="000D237D">
          <w:rPr>
            <w:rFonts w:ascii="Times New Roman" w:hAnsi="Times New Roman" w:cs="Times New Roman"/>
            <w:sz w:val="24"/>
            <w:szCs w:val="24"/>
          </w:rPr>
          <w:t>along</w:t>
        </w:r>
      </w:ins>
      <w:r w:rsidR="00F2264C" w:rsidRPr="000D237D">
        <w:rPr>
          <w:rFonts w:ascii="Times New Roman" w:hAnsi="Times New Roman" w:cs="Times New Roman"/>
          <w:sz w:val="24"/>
          <w:szCs w:val="24"/>
        </w:rPr>
        <w:t xml:space="preserve"> with information </w:t>
      </w:r>
      <w:del w:id="13526" w:author="OFFM" w:date="2024-04-16T10:53:00Z">
        <w:r w:rsidRPr="00F74592">
          <w:rPr>
            <w:rFonts w:ascii="Times New Roman" w:hAnsi="Times New Roman" w:cs="Times New Roman"/>
            <w:sz w:val="24"/>
            <w:szCs w:val="24"/>
          </w:rPr>
          <w:delText>they can use for planning purposes. If there is a single application deadline followed by the simultaneous review of all applications, the Federal awarding agency can include in this section information about the anticipated dates for announcing or notifying successful and unsuccessful applicants and for having Federal awards in place. If applications are received and evaluated on a “rolling” basis at different times during an extended period, it may be appropriate to give applicants an estimate of the time needed to process an application and notify the applicant of the Federal awarding agency's decision</w:delText>
        </w:r>
      </w:del>
      <w:ins w:id="13527" w:author="OFFM" w:date="2024-04-16T10:53:00Z">
        <w:r w:rsidR="00F2264C" w:rsidRPr="000D237D">
          <w:rPr>
            <w:rFonts w:ascii="Times New Roman" w:hAnsi="Times New Roman" w:cs="Times New Roman"/>
            <w:sz w:val="24"/>
            <w:szCs w:val="24"/>
          </w:rPr>
          <w:t>available in the responsibility/qualification records in SAM.gov</w:t>
        </w:r>
      </w:ins>
      <w:r w:rsidR="00F2264C" w:rsidRPr="000D237D">
        <w:rPr>
          <w:rFonts w:ascii="Times New Roman" w:hAnsi="Times New Roman" w:cs="Times New Roman"/>
          <w:sz w:val="24"/>
          <w:szCs w:val="24"/>
        </w:rPr>
        <w:t xml:space="preserve">. </w:t>
      </w:r>
    </w:p>
    <w:p w14:paraId="2AE4B95D" w14:textId="77777777" w:rsidR="00817C00" w:rsidRPr="00266B20" w:rsidRDefault="00817C00" w:rsidP="00F74592">
      <w:pPr>
        <w:spacing w:after="0" w:line="480" w:lineRule="auto"/>
        <w:contextualSpacing/>
        <w:rPr>
          <w:del w:id="13528" w:author="OFFM" w:date="2024-04-16T10:53:00Z"/>
          <w:rFonts w:ascii="Times New Roman" w:hAnsi="Times New Roman" w:cs="Times New Roman"/>
          <w:b/>
          <w:bCs/>
          <w:sz w:val="24"/>
          <w:szCs w:val="24"/>
        </w:rPr>
      </w:pPr>
      <w:del w:id="13529" w:author="OFFM" w:date="2024-04-16T10:53:00Z">
        <w:r w:rsidRPr="00266B20">
          <w:rPr>
            <w:rFonts w:ascii="Times New Roman" w:hAnsi="Times New Roman" w:cs="Times New Roman"/>
            <w:b/>
            <w:bCs/>
            <w:sz w:val="24"/>
            <w:szCs w:val="24"/>
          </w:rPr>
          <w:delText xml:space="preserve">F. Federal Award Administration Information </w:delText>
        </w:r>
      </w:del>
    </w:p>
    <w:p w14:paraId="0882ACA1" w14:textId="7EF15104" w:rsidR="000B5224" w:rsidRPr="000D237D" w:rsidRDefault="00817C00" w:rsidP="000B5224">
      <w:pPr>
        <w:spacing w:after="0" w:line="480" w:lineRule="auto"/>
        <w:ind w:firstLine="720"/>
        <w:contextualSpacing/>
        <w:rPr>
          <w:ins w:id="13530" w:author="OFFM" w:date="2024-04-16T10:53:00Z"/>
          <w:rFonts w:ascii="Times New Roman" w:hAnsi="Times New Roman" w:cs="Times New Roman"/>
          <w:b/>
          <w:bCs/>
          <w:i/>
          <w:iCs/>
          <w:sz w:val="24"/>
          <w:szCs w:val="24"/>
        </w:rPr>
      </w:pPr>
      <w:del w:id="13531" w:author="OFFM" w:date="2024-04-16T10:53:00Z">
        <w:r w:rsidRPr="00F74592">
          <w:rPr>
            <w:rFonts w:ascii="Times New Roman" w:hAnsi="Times New Roman" w:cs="Times New Roman"/>
            <w:sz w:val="24"/>
            <w:szCs w:val="24"/>
          </w:rPr>
          <w:delText>1. Federal</w:delText>
        </w:r>
      </w:del>
      <w:ins w:id="13532" w:author="OFFM" w:date="2024-04-16T10:53:00Z">
        <w:r w:rsidR="00F2264C" w:rsidRPr="000D237D">
          <w:rPr>
            <w:rFonts w:ascii="Times New Roman" w:hAnsi="Times New Roman" w:cs="Times New Roman"/>
            <w:sz w:val="24"/>
            <w:szCs w:val="24"/>
          </w:rPr>
          <w:t>(7)</w:t>
        </w:r>
      </w:ins>
      <w:r w:rsidR="00F2264C" w:rsidRPr="00A63D45">
        <w:rPr>
          <w:rFonts w:ascii="Times New Roman" w:hAnsi="Times New Roman"/>
          <w:b/>
          <w:i/>
          <w:sz w:val="24"/>
        </w:rPr>
        <w:t xml:space="preserve"> </w:t>
      </w:r>
      <w:r w:rsidR="00F2264C" w:rsidRPr="00A63D45">
        <w:rPr>
          <w:rFonts w:ascii="Times New Roman" w:hAnsi="Times New Roman"/>
          <w:i/>
          <w:sz w:val="24"/>
        </w:rPr>
        <w:t>Award Notices</w:t>
      </w:r>
      <w:del w:id="13533" w:author="OFFM" w:date="2024-04-16T10:53:00Z">
        <w:r w:rsidRPr="00F74592">
          <w:rPr>
            <w:rFonts w:ascii="Times New Roman" w:hAnsi="Times New Roman" w:cs="Times New Roman"/>
            <w:sz w:val="24"/>
            <w:szCs w:val="24"/>
          </w:rPr>
          <w:delText>—Required</w:delText>
        </w:r>
      </w:del>
      <w:r w:rsidR="00F2264C" w:rsidRPr="00A63D45">
        <w:rPr>
          <w:rFonts w:ascii="Times New Roman" w:hAnsi="Times New Roman"/>
          <w:b/>
          <w:i/>
          <w:sz w:val="24"/>
        </w:rPr>
        <w:t>.</w:t>
      </w:r>
      <w:r w:rsidR="00BE1889" w:rsidRPr="00A63D45">
        <w:rPr>
          <w:rFonts w:ascii="Times New Roman" w:hAnsi="Times New Roman"/>
          <w:b/>
          <w:i/>
          <w:sz w:val="24"/>
        </w:rPr>
        <w:t xml:space="preserve"> </w:t>
      </w:r>
      <w:r w:rsidR="00F2264C" w:rsidRPr="000D237D">
        <w:rPr>
          <w:rFonts w:ascii="Times New Roman" w:hAnsi="Times New Roman" w:cs="Times New Roman"/>
          <w:sz w:val="24"/>
          <w:szCs w:val="24"/>
        </w:rPr>
        <w:t xml:space="preserve">This section must address what a successful applicant can expect to receive following selection. </w:t>
      </w:r>
    </w:p>
    <w:p w14:paraId="182561CD" w14:textId="77777777" w:rsidR="000B5224" w:rsidRPr="000D237D" w:rsidRDefault="00F2264C" w:rsidP="000B5224">
      <w:pPr>
        <w:pStyle w:val="Bullet1"/>
        <w:numPr>
          <w:ilvl w:val="0"/>
          <w:numId w:val="0"/>
        </w:numPr>
        <w:spacing w:before="0" w:beforeAutospacing="0" w:after="0" w:line="480" w:lineRule="auto"/>
        <w:ind w:firstLine="720"/>
        <w:contextualSpacing/>
        <w:rPr>
          <w:ins w:id="13534" w:author="OFFM" w:date="2024-04-16T10:53:00Z"/>
        </w:rPr>
      </w:pPr>
      <w:ins w:id="13535" w:author="OFFM" w:date="2024-04-16T10:53:00Z">
        <w:r w:rsidRPr="000D237D">
          <w:t>(i) It must include the following:</w:t>
        </w:r>
      </w:ins>
    </w:p>
    <w:p w14:paraId="6D25A99F" w14:textId="574A5570" w:rsidR="000B5224" w:rsidRPr="000D237D" w:rsidRDefault="00F2264C" w:rsidP="000B5224">
      <w:pPr>
        <w:pStyle w:val="Bullet1"/>
        <w:numPr>
          <w:ilvl w:val="0"/>
          <w:numId w:val="0"/>
        </w:numPr>
        <w:spacing w:before="0" w:beforeAutospacing="0" w:after="0" w:line="480" w:lineRule="auto"/>
        <w:ind w:firstLine="720"/>
        <w:contextualSpacing/>
        <w:rPr>
          <w:ins w:id="13536" w:author="OFFM" w:date="2024-04-16T10:53:00Z"/>
        </w:rPr>
      </w:pPr>
      <w:ins w:id="13537" w:author="OFFM" w:date="2024-04-16T10:53:00Z">
        <w:r w:rsidRPr="000D237D">
          <w:lastRenderedPageBreak/>
          <w:t xml:space="preserve">(A) </w:t>
        </w:r>
      </w:ins>
      <w:r w:rsidRPr="005E7358">
        <w:t xml:space="preserve">If the Federal </w:t>
      </w:r>
      <w:del w:id="13538" w:author="OFFM" w:date="2024-04-16T10:53:00Z">
        <w:r w:rsidR="00817C00" w:rsidRPr="00F74592">
          <w:delText xml:space="preserve">awarding </w:delText>
        </w:r>
      </w:del>
      <w:r w:rsidRPr="005E7358">
        <w:t xml:space="preserve">agency's practice is to provide a separate notice stating that an application has been selected before it </w:t>
      </w:r>
      <w:del w:id="13539" w:author="OFFM" w:date="2024-04-16T10:53:00Z">
        <w:r w:rsidR="00817C00" w:rsidRPr="00F74592">
          <w:delText xml:space="preserve">actually </w:delText>
        </w:r>
      </w:del>
      <w:r w:rsidRPr="005E7358">
        <w:t xml:space="preserve">makes the Federal award, </w:t>
      </w:r>
      <w:del w:id="13540" w:author="OFFM" w:date="2024-04-16T10:53:00Z">
        <w:r w:rsidR="00817C00" w:rsidRPr="00F74592">
          <w:delText xml:space="preserve">this section would be the place to </w:delText>
        </w:r>
      </w:del>
      <w:r w:rsidRPr="005E7358">
        <w:t xml:space="preserve">indicate that the letter is not an authorization to begin performance </w:t>
      </w:r>
      <w:del w:id="13541" w:author="OFFM" w:date="2024-04-16T10:53:00Z">
        <w:r w:rsidR="00817C00" w:rsidRPr="00F74592">
          <w:delText>(to the extent</w:delText>
        </w:r>
      </w:del>
      <w:ins w:id="13542" w:author="OFFM" w:date="2024-04-16T10:53:00Z">
        <w:r w:rsidRPr="000D237D">
          <w:t>and</w:t>
        </w:r>
      </w:ins>
      <w:r w:rsidRPr="005E7358">
        <w:t xml:space="preserve"> that </w:t>
      </w:r>
      <w:del w:id="13543" w:author="OFFM" w:date="2024-04-16T10:53:00Z">
        <w:r w:rsidR="00817C00" w:rsidRPr="00F74592">
          <w:delText xml:space="preserve">it allows charging to </w:delText>
        </w:r>
      </w:del>
      <w:ins w:id="13544" w:author="OFFM" w:date="2024-04-16T10:53:00Z">
        <w:r w:rsidRPr="000D237D">
          <w:t xml:space="preserve">the </w:t>
        </w:r>
      </w:ins>
      <w:r w:rsidRPr="005E7358">
        <w:t xml:space="preserve">Federal </w:t>
      </w:r>
      <w:del w:id="13545" w:author="OFFM" w:date="2024-04-16T10:53:00Z">
        <w:r w:rsidR="00817C00" w:rsidRPr="00F74592">
          <w:delText>awards of</w:delText>
        </w:r>
      </w:del>
      <w:ins w:id="13546" w:author="OFFM" w:date="2024-04-16T10:53:00Z">
        <w:r w:rsidRPr="000D237D">
          <w:t xml:space="preserve">award is the authorizing document. </w:t>
        </w:r>
      </w:ins>
    </w:p>
    <w:p w14:paraId="58E922C9" w14:textId="317033CF" w:rsidR="000B5224" w:rsidRPr="000D237D" w:rsidRDefault="00F2264C" w:rsidP="000B5224">
      <w:pPr>
        <w:pStyle w:val="Bullet1"/>
        <w:numPr>
          <w:ilvl w:val="0"/>
          <w:numId w:val="0"/>
        </w:numPr>
        <w:spacing w:before="0" w:beforeAutospacing="0" w:after="0" w:line="480" w:lineRule="auto"/>
        <w:ind w:firstLine="720"/>
        <w:contextualSpacing/>
        <w:rPr>
          <w:ins w:id="13547" w:author="OFFM" w:date="2024-04-16T10:53:00Z"/>
        </w:rPr>
      </w:pPr>
      <w:ins w:id="13548" w:author="OFFM" w:date="2024-04-16T10:53:00Z">
        <w:r w:rsidRPr="000D237D">
          <w:t>(B) If</w:t>
        </w:r>
      </w:ins>
      <w:r w:rsidRPr="005E7358">
        <w:t xml:space="preserve"> pre-award costs </w:t>
      </w:r>
      <w:ins w:id="13549" w:author="OFFM" w:date="2024-04-16T10:53:00Z">
        <w:r w:rsidRPr="000D237D">
          <w:t xml:space="preserve">are allowed, beginning performance is </w:t>
        </w:r>
      </w:ins>
      <w:r w:rsidRPr="005E7358">
        <w:t xml:space="preserve">at the </w:t>
      </w:r>
      <w:del w:id="13550" w:author="OFFM" w:date="2024-04-16T10:53:00Z">
        <w:r w:rsidR="00817C00" w:rsidRPr="00F74592">
          <w:delText>non-Federal entity's</w:delText>
        </w:r>
      </w:del>
      <w:ins w:id="13551" w:author="OFFM" w:date="2024-04-16T10:53:00Z">
        <w:r w:rsidRPr="000D237D">
          <w:t>applicant’s</w:t>
        </w:r>
      </w:ins>
      <w:r w:rsidRPr="005E7358">
        <w:t xml:space="preserve"> own risk</w:t>
      </w:r>
      <w:del w:id="13552" w:author="OFFM" w:date="2024-04-16T10:53:00Z">
        <w:r w:rsidR="00817C00" w:rsidRPr="00F74592">
          <w:delText>).</w:delText>
        </w:r>
      </w:del>
      <w:ins w:id="13553" w:author="OFFM" w:date="2024-04-16T10:53:00Z">
        <w:r w:rsidRPr="000D237D">
          <w:t>.</w:t>
        </w:r>
      </w:ins>
    </w:p>
    <w:p w14:paraId="02E853C3" w14:textId="575D027A" w:rsidR="000B5224" w:rsidRPr="000D237D" w:rsidRDefault="00F2264C" w:rsidP="000B5224">
      <w:pPr>
        <w:pStyle w:val="Bullet1"/>
        <w:numPr>
          <w:ilvl w:val="0"/>
          <w:numId w:val="0"/>
        </w:numPr>
        <w:spacing w:before="0" w:beforeAutospacing="0" w:after="0" w:line="480" w:lineRule="auto"/>
        <w:ind w:firstLine="720"/>
        <w:contextualSpacing/>
        <w:rPr>
          <w:ins w:id="13554" w:author="OFFM" w:date="2024-04-16T10:53:00Z"/>
        </w:rPr>
      </w:pPr>
      <w:ins w:id="13555" w:author="OFFM" w:date="2024-04-16T10:53:00Z">
        <w:r w:rsidRPr="000D237D">
          <w:t>(C)</w:t>
        </w:r>
      </w:ins>
      <w:r w:rsidRPr="005E7358">
        <w:t xml:space="preserve"> This section should indicate that the notice of Federal award signed by the grants officer</w:t>
      </w:r>
      <w:del w:id="13556" w:author="OFFM" w:date="2024-04-16T10:53:00Z">
        <w:r w:rsidR="00817C00" w:rsidRPr="00F74592">
          <w:delText xml:space="preserve"> (</w:delText>
        </w:r>
      </w:del>
      <w:ins w:id="13557" w:author="OFFM" w:date="2024-04-16T10:53:00Z">
        <w:r w:rsidRPr="000D237D">
          <w:t xml:space="preserve">, </w:t>
        </w:r>
      </w:ins>
      <w:r w:rsidRPr="005E7358">
        <w:t>or equivalent</w:t>
      </w:r>
      <w:del w:id="13558" w:author="OFFM" w:date="2024-04-16T10:53:00Z">
        <w:r w:rsidR="00817C00" w:rsidRPr="00F74592">
          <w:delText>)</w:delText>
        </w:r>
      </w:del>
      <w:ins w:id="13559" w:author="OFFM" w:date="2024-04-16T10:53:00Z">
        <w:r w:rsidRPr="000D237D">
          <w:t>,</w:t>
        </w:r>
      </w:ins>
      <w:r w:rsidRPr="005E7358">
        <w:t xml:space="preserve"> is the </w:t>
      </w:r>
      <w:del w:id="13560" w:author="OFFM" w:date="2024-04-16T10:53:00Z">
        <w:r w:rsidR="00817C00" w:rsidRPr="00F74592">
          <w:delText>authorizing</w:delText>
        </w:r>
      </w:del>
      <w:ins w:id="13561" w:author="OFFM" w:date="2024-04-16T10:53:00Z">
        <w:r w:rsidRPr="000D237D">
          <w:t>official</w:t>
        </w:r>
      </w:ins>
      <w:r w:rsidRPr="005E7358">
        <w:t xml:space="preserve"> document</w:t>
      </w:r>
      <w:ins w:id="13562" w:author="OFFM" w:date="2024-04-16T10:53:00Z">
        <w:r w:rsidRPr="000D237D">
          <w:t xml:space="preserve"> that obligates funds</w:t>
        </w:r>
      </w:ins>
      <w:r w:rsidRPr="005E7358">
        <w:t>, and whether it is provided through postal mail or by electronic means and to whom.</w:t>
      </w:r>
      <w:del w:id="13563" w:author="OFFM" w:date="2024-04-16T10:53:00Z">
        <w:r w:rsidR="00817C00" w:rsidRPr="00F74592">
          <w:delText xml:space="preserve"> It also may address the</w:delText>
        </w:r>
      </w:del>
    </w:p>
    <w:p w14:paraId="25E2120B" w14:textId="2634E36E" w:rsidR="000B5224" w:rsidRPr="005E7358" w:rsidRDefault="00F2264C" w:rsidP="00A63D45">
      <w:pPr>
        <w:pStyle w:val="Bullet1"/>
        <w:numPr>
          <w:ilvl w:val="0"/>
          <w:numId w:val="0"/>
        </w:numPr>
        <w:spacing w:before="0" w:beforeAutospacing="0" w:after="0" w:line="480" w:lineRule="auto"/>
        <w:ind w:firstLine="720"/>
        <w:contextualSpacing/>
      </w:pPr>
      <w:ins w:id="13564" w:author="OFFM" w:date="2024-04-16T10:53:00Z">
        <w:r w:rsidRPr="000D237D">
          <w:t>(D) The</w:t>
        </w:r>
      </w:ins>
      <w:r w:rsidRPr="005E7358">
        <w:t xml:space="preserve"> timing, form, and content of notifications to unsuccessful applicants. See also § 200.211.</w:t>
      </w:r>
      <w:del w:id="13565" w:author="OFFM" w:date="2024-04-16T10:53:00Z">
        <w:r w:rsidR="00817C00" w:rsidRPr="00F74592">
          <w:delText xml:space="preserve"> </w:delText>
        </w:r>
      </w:del>
    </w:p>
    <w:p w14:paraId="6CDAFE4C" w14:textId="5605B605" w:rsidR="000B5224" w:rsidRPr="000D237D" w:rsidRDefault="00817C00" w:rsidP="000B5224">
      <w:pPr>
        <w:pStyle w:val="Heading3"/>
        <w:spacing w:before="0" w:beforeAutospacing="0" w:after="0" w:afterAutospacing="0" w:line="480" w:lineRule="auto"/>
        <w:ind w:firstLine="720"/>
        <w:contextualSpacing/>
        <w:rPr>
          <w:ins w:id="13566" w:author="OFFM" w:date="2024-04-16T10:53:00Z"/>
          <w:i/>
          <w:iCs/>
          <w:sz w:val="24"/>
          <w:szCs w:val="24"/>
        </w:rPr>
      </w:pPr>
      <w:del w:id="13567" w:author="OFFM" w:date="2024-04-16T10:53:00Z">
        <w:r w:rsidRPr="00F74592">
          <w:rPr>
            <w:sz w:val="24"/>
            <w:szCs w:val="24"/>
          </w:rPr>
          <w:delText>2.</w:delText>
        </w:r>
      </w:del>
      <w:ins w:id="13568" w:author="OFFM" w:date="2024-04-16T10:53:00Z">
        <w:r w:rsidR="00F2264C" w:rsidRPr="000D237D">
          <w:rPr>
            <w:b w:val="0"/>
            <w:bCs w:val="0"/>
            <w:sz w:val="24"/>
            <w:szCs w:val="24"/>
          </w:rPr>
          <w:t>(8)</w:t>
        </w:r>
        <w:r w:rsidR="00F2264C" w:rsidRPr="000D237D">
          <w:rPr>
            <w:i/>
            <w:iCs/>
            <w:sz w:val="24"/>
            <w:szCs w:val="24"/>
          </w:rPr>
          <w:t xml:space="preserve"> </w:t>
        </w:r>
        <w:r w:rsidR="00F2264C" w:rsidRPr="000D237D">
          <w:rPr>
            <w:b w:val="0"/>
            <w:i/>
            <w:iCs/>
            <w:sz w:val="24"/>
            <w:szCs w:val="24"/>
          </w:rPr>
          <w:t>Post-Award Requirements and Administration</w:t>
        </w:r>
        <w:r w:rsidR="00F2264C" w:rsidRPr="000D237D">
          <w:rPr>
            <w:i/>
            <w:iCs/>
            <w:sz w:val="24"/>
            <w:szCs w:val="24"/>
          </w:rPr>
          <w:t>.</w:t>
        </w:r>
      </w:ins>
    </w:p>
    <w:p w14:paraId="285A9356" w14:textId="09973CE4" w:rsidR="000B5224" w:rsidRPr="000D237D" w:rsidRDefault="00F2264C" w:rsidP="000B5224">
      <w:pPr>
        <w:pStyle w:val="Heading4"/>
        <w:numPr>
          <w:ilvl w:val="0"/>
          <w:numId w:val="0"/>
        </w:numPr>
        <w:spacing w:before="0" w:beforeAutospacing="0" w:after="0" w:line="480" w:lineRule="auto"/>
        <w:ind w:firstLine="720"/>
        <w:contextualSpacing/>
        <w:rPr>
          <w:ins w:id="13569" w:author="OFFM" w:date="2024-04-16T10:53:00Z"/>
          <w:b w:val="0"/>
          <w:bCs w:val="0"/>
          <w:i/>
          <w:iCs/>
        </w:rPr>
      </w:pPr>
      <w:ins w:id="13570" w:author="OFFM" w:date="2024-04-16T10:53:00Z">
        <w:r w:rsidRPr="000D237D">
          <w:rPr>
            <w:rStyle w:val="Emphasis"/>
            <w:b w:val="0"/>
            <w:bCs w:val="0"/>
          </w:rPr>
          <w:t>(i)</w:t>
        </w:r>
      </w:ins>
      <w:r w:rsidRPr="00A63D45">
        <w:rPr>
          <w:rStyle w:val="Emphasis"/>
          <w:b w:val="0"/>
        </w:rPr>
        <w:t xml:space="preserve"> </w:t>
      </w:r>
      <w:r w:rsidRPr="00A63D45">
        <w:rPr>
          <w:b w:val="0"/>
          <w:i/>
        </w:rPr>
        <w:t>Administrative and National Policy Requirements</w:t>
      </w:r>
      <w:del w:id="13571" w:author="OFFM" w:date="2024-04-16T10:53:00Z">
        <w:r w:rsidR="00817C00" w:rsidRPr="00F74592">
          <w:delText xml:space="preserve">—Required. This section must identify the usual </w:delText>
        </w:r>
      </w:del>
      <w:ins w:id="13572" w:author="OFFM" w:date="2024-04-16T10:53:00Z">
        <w:r w:rsidRPr="000D237D">
          <w:rPr>
            <w:b w:val="0"/>
            <w:bCs w:val="0"/>
            <w:i/>
            <w:iCs/>
          </w:rPr>
          <w:t xml:space="preserve">. </w:t>
        </w:r>
        <w:r w:rsidRPr="000D237D">
          <w:rPr>
            <w:b w:val="0"/>
            <w:bCs w:val="0"/>
          </w:rPr>
          <w:t xml:space="preserve">Providing information on </w:t>
        </w:r>
      </w:ins>
      <w:r w:rsidRPr="00A63D45">
        <w:rPr>
          <w:b w:val="0"/>
        </w:rPr>
        <w:t xml:space="preserve">administrative and </w:t>
      </w:r>
      <w:del w:id="13573" w:author="OFFM" w:date="2024-04-16T10:53:00Z">
        <w:r w:rsidR="00817C00" w:rsidRPr="00F74592">
          <w:delText xml:space="preserve">national </w:delText>
        </w:r>
      </w:del>
      <w:r w:rsidRPr="00A63D45">
        <w:rPr>
          <w:b w:val="0"/>
        </w:rPr>
        <w:t xml:space="preserve">policy requirements </w:t>
      </w:r>
      <w:del w:id="13574" w:author="OFFM" w:date="2024-04-16T10:53:00Z">
        <w:r w:rsidR="00817C00" w:rsidRPr="00F74592">
          <w:delText xml:space="preserve">the Federal awarding agency's Federal awards may include. Providing this information </w:delText>
        </w:r>
      </w:del>
      <w:r w:rsidRPr="00A63D45">
        <w:rPr>
          <w:b w:val="0"/>
        </w:rPr>
        <w:t>lets a potential applicant identify any requirements with which it would have difficulty complying</w:t>
      </w:r>
      <w:del w:id="13575" w:author="OFFM" w:date="2024-04-16T10:53:00Z">
        <w:r w:rsidR="00817C00" w:rsidRPr="00F74592">
          <w:delText xml:space="preserve"> if its application is successful. In those cases, early notification about the requirements allows the potential applicant to decide not to apply or to take needed actions before receiving the Federal award. The announcement need not include all of the</w:delText>
        </w:r>
      </w:del>
      <w:ins w:id="13576" w:author="OFFM" w:date="2024-04-16T10:53:00Z">
        <w:r w:rsidRPr="000D237D">
          <w:rPr>
            <w:b w:val="0"/>
            <w:bCs w:val="0"/>
          </w:rPr>
          <w:t>. This section must include the following:</w:t>
        </w:r>
      </w:ins>
    </w:p>
    <w:p w14:paraId="35D3091C" w14:textId="6619859F" w:rsidR="000B5224" w:rsidRPr="000D237D" w:rsidRDefault="00F2264C" w:rsidP="000B5224">
      <w:pPr>
        <w:spacing w:after="0" w:line="480" w:lineRule="auto"/>
        <w:ind w:firstLine="720"/>
        <w:contextualSpacing/>
        <w:rPr>
          <w:ins w:id="13577" w:author="OFFM" w:date="2024-04-16T10:53:00Z"/>
          <w:rFonts w:ascii="Times New Roman" w:hAnsi="Times New Roman" w:cs="Times New Roman"/>
          <w:sz w:val="24"/>
          <w:szCs w:val="24"/>
        </w:rPr>
      </w:pPr>
      <w:ins w:id="13578" w:author="OFFM" w:date="2024-04-16T10:53:00Z">
        <w:r w:rsidRPr="000D237D">
          <w:rPr>
            <w:rFonts w:ascii="Times New Roman" w:eastAsia="Times New Roman" w:hAnsi="Times New Roman" w:cs="Times New Roman"/>
            <w:sz w:val="24"/>
            <w:szCs w:val="24"/>
          </w:rPr>
          <w:t xml:space="preserve">(A) </w:t>
        </w:r>
        <w:r w:rsidRPr="000D237D">
          <w:rPr>
            <w:rFonts w:ascii="Times New Roman" w:hAnsi="Times New Roman" w:cs="Times New Roman"/>
            <w:sz w:val="24"/>
            <w:szCs w:val="24"/>
          </w:rPr>
          <w:t>A statement related to the “general”</w:t>
        </w:r>
      </w:ins>
      <w:r w:rsidRPr="000D237D">
        <w:rPr>
          <w:rFonts w:ascii="Times New Roman" w:hAnsi="Times New Roman" w:cs="Times New Roman"/>
          <w:sz w:val="24"/>
          <w:szCs w:val="24"/>
        </w:rPr>
        <w:t xml:space="preserve"> terms and conditions of the </w:t>
      </w:r>
      <w:del w:id="13579" w:author="OFFM" w:date="2024-04-16T10:53:00Z">
        <w:r w:rsidR="00817C00" w:rsidRPr="00F74592">
          <w:rPr>
            <w:rFonts w:ascii="Times New Roman" w:hAnsi="Times New Roman" w:cs="Times New Roman"/>
            <w:sz w:val="24"/>
            <w:szCs w:val="24"/>
          </w:rPr>
          <w:delText xml:space="preserve">Federal </w:delText>
        </w:r>
      </w:del>
      <w:r w:rsidRPr="000D237D">
        <w:rPr>
          <w:rFonts w:ascii="Times New Roman" w:hAnsi="Times New Roman" w:cs="Times New Roman"/>
          <w:sz w:val="24"/>
          <w:szCs w:val="24"/>
        </w:rPr>
        <w:t xml:space="preserve">award, </w:t>
      </w:r>
      <w:del w:id="13580" w:author="OFFM" w:date="2024-04-16T10:53:00Z">
        <w:r w:rsidR="00817C00" w:rsidRPr="00F74592">
          <w:rPr>
            <w:rFonts w:ascii="Times New Roman" w:hAnsi="Times New Roman" w:cs="Times New Roman"/>
            <w:sz w:val="24"/>
            <w:szCs w:val="24"/>
          </w:rPr>
          <w:delText>but may refer to a document (with information about how to obtain it) or Internet site where applicants can see the</w:delText>
        </w:r>
      </w:del>
      <w:ins w:id="13581" w:author="OFFM" w:date="2024-04-16T10:53:00Z">
        <w:r w:rsidRPr="000D237D">
          <w:rPr>
            <w:rFonts w:ascii="Times New Roman" w:hAnsi="Times New Roman" w:cs="Times New Roman"/>
            <w:sz w:val="24"/>
            <w:szCs w:val="24"/>
          </w:rPr>
          <w:t xml:space="preserve">including requirements that the Federal agency normally includes. </w:t>
        </w:r>
      </w:ins>
    </w:p>
    <w:p w14:paraId="7C1139DB" w14:textId="7C2813CB" w:rsidR="000B5224" w:rsidRPr="000D237D" w:rsidRDefault="00F2264C" w:rsidP="000B5224">
      <w:pPr>
        <w:spacing w:after="0" w:line="480" w:lineRule="auto"/>
        <w:ind w:firstLine="720"/>
        <w:contextualSpacing/>
        <w:rPr>
          <w:ins w:id="13582" w:author="OFFM" w:date="2024-04-16T10:53:00Z"/>
          <w:rFonts w:ascii="Times New Roman" w:hAnsi="Times New Roman" w:cs="Times New Roman"/>
          <w:sz w:val="24"/>
          <w:szCs w:val="24"/>
        </w:rPr>
      </w:pPr>
      <w:ins w:id="13583" w:author="OFFM" w:date="2024-04-16T10:53:00Z">
        <w:r w:rsidRPr="000D237D">
          <w:rPr>
            <w:rFonts w:ascii="Times New Roman" w:hAnsi="Times New Roman" w:cs="Times New Roman"/>
            <w:sz w:val="24"/>
            <w:szCs w:val="24"/>
          </w:rPr>
          <w:t>(B) Any relevant specific</w:t>
        </w:r>
      </w:ins>
      <w:r w:rsidRPr="000D237D">
        <w:rPr>
          <w:rFonts w:ascii="Times New Roman" w:hAnsi="Times New Roman" w:cs="Times New Roman"/>
          <w:sz w:val="24"/>
          <w:szCs w:val="24"/>
        </w:rPr>
        <w:t xml:space="preserve"> terms and conditions.</w:t>
      </w:r>
      <w:del w:id="13584" w:author="OFFM" w:date="2024-04-16T10:53:00Z">
        <w:r w:rsidR="00817C00" w:rsidRPr="00F74592">
          <w:rPr>
            <w:rFonts w:ascii="Times New Roman" w:hAnsi="Times New Roman" w:cs="Times New Roman"/>
            <w:sz w:val="24"/>
            <w:szCs w:val="24"/>
          </w:rPr>
          <w:delText xml:space="preserve"> If this funding opportunity will lead to Federal awards with some special terms and conditions that differ from the Federal awarding </w:delText>
        </w:r>
        <w:r w:rsidR="00817C00" w:rsidRPr="00F74592">
          <w:rPr>
            <w:rFonts w:ascii="Times New Roman" w:hAnsi="Times New Roman" w:cs="Times New Roman"/>
            <w:sz w:val="24"/>
            <w:szCs w:val="24"/>
          </w:rPr>
          <w:lastRenderedPageBreak/>
          <w:delText>agency's usual (sometimes called “general”) terms and conditions, this section should highlight those special terms and conditions. Doing so will alert applicants that have received Federal awards from the Federal awarding agency previously and might not otherwise expect different terms and conditions. For the same reason, the announcement should inform potential applicants about</w:delText>
        </w:r>
      </w:del>
    </w:p>
    <w:p w14:paraId="3BE579B9" w14:textId="14D6EF2D" w:rsidR="000B5224" w:rsidRPr="000D237D" w:rsidRDefault="00F2264C" w:rsidP="000B5224">
      <w:pPr>
        <w:spacing w:after="0" w:line="480" w:lineRule="auto"/>
        <w:ind w:firstLine="720"/>
        <w:contextualSpacing/>
        <w:rPr>
          <w:rFonts w:ascii="Times New Roman" w:hAnsi="Times New Roman" w:cs="Times New Roman"/>
          <w:sz w:val="24"/>
          <w:szCs w:val="24"/>
        </w:rPr>
      </w:pPr>
      <w:ins w:id="13585" w:author="OFFM" w:date="2024-04-16T10:53:00Z">
        <w:r w:rsidRPr="000D237D">
          <w:rPr>
            <w:rFonts w:ascii="Times New Roman" w:hAnsi="Times New Roman" w:cs="Times New Roman"/>
            <w:sz w:val="24"/>
            <w:szCs w:val="24"/>
          </w:rPr>
          <w:t>(C) Any</w:t>
        </w:r>
      </w:ins>
      <w:r w:rsidRPr="000D237D">
        <w:rPr>
          <w:rFonts w:ascii="Times New Roman" w:hAnsi="Times New Roman" w:cs="Times New Roman"/>
          <w:sz w:val="24"/>
          <w:szCs w:val="24"/>
        </w:rPr>
        <w:t xml:space="preserve"> special requirements that could apply to </w:t>
      </w:r>
      <w:del w:id="13586" w:author="OFFM" w:date="2024-04-16T10:53:00Z">
        <w:r w:rsidR="00817C00" w:rsidRPr="00F74592">
          <w:rPr>
            <w:rFonts w:ascii="Times New Roman" w:hAnsi="Times New Roman" w:cs="Times New Roman"/>
            <w:sz w:val="24"/>
            <w:szCs w:val="24"/>
          </w:rPr>
          <w:delText>particular Federal</w:delText>
        </w:r>
      </w:del>
      <w:ins w:id="13587" w:author="OFFM" w:date="2024-04-16T10:53:00Z">
        <w:r w:rsidRPr="000D237D">
          <w:rPr>
            <w:rFonts w:ascii="Times New Roman" w:hAnsi="Times New Roman" w:cs="Times New Roman"/>
            <w:sz w:val="24"/>
            <w:szCs w:val="24"/>
          </w:rPr>
          <w:t>specific</w:t>
        </w:r>
      </w:ins>
      <w:r w:rsidRPr="000D237D">
        <w:rPr>
          <w:rFonts w:ascii="Times New Roman" w:hAnsi="Times New Roman" w:cs="Times New Roman"/>
          <w:sz w:val="24"/>
          <w:szCs w:val="24"/>
        </w:rPr>
        <w:t xml:space="preserve"> awards after the review of applications and other information</w:t>
      </w:r>
      <w:del w:id="13588" w:author="OFFM" w:date="2024-04-16T10:53:00Z">
        <w:r w:rsidR="00817C00" w:rsidRPr="00F74592">
          <w:rPr>
            <w:rFonts w:ascii="Times New Roman" w:hAnsi="Times New Roman" w:cs="Times New Roman"/>
            <w:sz w:val="24"/>
            <w:szCs w:val="24"/>
          </w:rPr>
          <w:delText>,</w:delText>
        </w:r>
      </w:del>
      <w:r w:rsidRPr="000D237D">
        <w:rPr>
          <w:rFonts w:ascii="Times New Roman" w:hAnsi="Times New Roman" w:cs="Times New Roman"/>
          <w:sz w:val="24"/>
          <w:szCs w:val="24"/>
        </w:rPr>
        <w:t xml:space="preserve"> based on the particular circumstances of the effort to be supported</w:t>
      </w:r>
      <w:del w:id="13589" w:author="OFFM" w:date="2024-04-16T10:53:00Z">
        <w:r w:rsidR="00817C00" w:rsidRPr="00F74592">
          <w:rPr>
            <w:rFonts w:ascii="Times New Roman" w:hAnsi="Times New Roman" w:cs="Times New Roman"/>
            <w:sz w:val="24"/>
            <w:szCs w:val="24"/>
          </w:rPr>
          <w:delText xml:space="preserve"> (e.g.,</w:delText>
        </w:r>
      </w:del>
      <w:ins w:id="13590" w:author="OFFM" w:date="2024-04-16T10:53:00Z">
        <w:r w:rsidRPr="000D237D">
          <w:rPr>
            <w:rFonts w:ascii="Times New Roman" w:hAnsi="Times New Roman" w:cs="Times New Roman"/>
            <w:sz w:val="24"/>
            <w:szCs w:val="24"/>
          </w:rPr>
          <w:t>. For example,</w:t>
        </w:r>
      </w:ins>
      <w:r w:rsidRPr="000D237D">
        <w:rPr>
          <w:rFonts w:ascii="Times New Roman" w:hAnsi="Times New Roman" w:cs="Times New Roman"/>
          <w:sz w:val="24"/>
          <w:szCs w:val="24"/>
        </w:rPr>
        <w:t xml:space="preserve"> if human subjects were to be involved or if some situations may justify </w:t>
      </w:r>
      <w:del w:id="13591" w:author="OFFM" w:date="2024-04-16T10:53:00Z">
        <w:r w:rsidR="00817C00" w:rsidRPr="00F74592">
          <w:rPr>
            <w:rFonts w:ascii="Times New Roman" w:hAnsi="Times New Roman" w:cs="Times New Roman"/>
            <w:sz w:val="24"/>
            <w:szCs w:val="24"/>
          </w:rPr>
          <w:delText>special</w:delText>
        </w:r>
      </w:del>
      <w:ins w:id="13592" w:author="OFFM" w:date="2024-04-16T10:53:00Z">
        <w:r w:rsidRPr="000D237D">
          <w:rPr>
            <w:rFonts w:ascii="Times New Roman" w:hAnsi="Times New Roman" w:cs="Times New Roman"/>
            <w:sz w:val="24"/>
            <w:szCs w:val="24"/>
          </w:rPr>
          <w:t>specific</w:t>
        </w:r>
      </w:ins>
      <w:r w:rsidRPr="000D237D">
        <w:rPr>
          <w:rFonts w:ascii="Times New Roman" w:hAnsi="Times New Roman" w:cs="Times New Roman"/>
          <w:sz w:val="24"/>
          <w:szCs w:val="24"/>
        </w:rPr>
        <w:t xml:space="preserve"> terms on intellectual property, data sharing</w:t>
      </w:r>
      <w:ins w:id="13593" w:author="OFFM" w:date="2024-04-16T10:53:00Z">
        <w:r w:rsidRPr="000D237D">
          <w:rPr>
            <w:rFonts w:ascii="Times New Roman" w:hAnsi="Times New Roman" w:cs="Times New Roman"/>
            <w:sz w:val="24"/>
            <w:szCs w:val="24"/>
          </w:rPr>
          <w:t>,</w:t>
        </w:r>
      </w:ins>
      <w:r w:rsidRPr="000D237D">
        <w:rPr>
          <w:rFonts w:ascii="Times New Roman" w:hAnsi="Times New Roman" w:cs="Times New Roman"/>
          <w:sz w:val="24"/>
          <w:szCs w:val="24"/>
        </w:rPr>
        <w:t xml:space="preserve"> or security requirements</w:t>
      </w:r>
      <w:del w:id="13594" w:author="OFFM" w:date="2024-04-16T10:53:00Z">
        <w:r w:rsidR="00817C00" w:rsidRPr="00F74592">
          <w:rPr>
            <w:rFonts w:ascii="Times New Roman" w:hAnsi="Times New Roman" w:cs="Times New Roman"/>
            <w:sz w:val="24"/>
            <w:szCs w:val="24"/>
          </w:rPr>
          <w:delText xml:space="preserve">). </w:delText>
        </w:r>
      </w:del>
      <w:ins w:id="13595" w:author="OFFM" w:date="2024-04-16T10:53:00Z">
        <w:r w:rsidRPr="000D237D">
          <w:rPr>
            <w:rFonts w:ascii="Times New Roman" w:hAnsi="Times New Roman" w:cs="Times New Roman"/>
            <w:sz w:val="24"/>
            <w:szCs w:val="24"/>
          </w:rPr>
          <w:t>.</w:t>
        </w:r>
      </w:ins>
    </w:p>
    <w:p w14:paraId="6D7B8F16" w14:textId="14A25742" w:rsidR="000B5224" w:rsidRPr="000D237D" w:rsidRDefault="00817C00" w:rsidP="000B5224">
      <w:pPr>
        <w:spacing w:after="0" w:line="480" w:lineRule="auto"/>
        <w:ind w:firstLine="720"/>
        <w:contextualSpacing/>
        <w:rPr>
          <w:ins w:id="13596" w:author="OFFM" w:date="2024-04-16T10:53:00Z"/>
          <w:rFonts w:ascii="Times New Roman" w:hAnsi="Times New Roman" w:cs="Times New Roman"/>
          <w:sz w:val="24"/>
          <w:szCs w:val="24"/>
        </w:rPr>
      </w:pPr>
      <w:del w:id="13597" w:author="OFFM" w:date="2024-04-16T10:53:00Z">
        <w:r w:rsidRPr="00F74592">
          <w:rPr>
            <w:rFonts w:ascii="Times New Roman" w:hAnsi="Times New Roman" w:cs="Times New Roman"/>
            <w:sz w:val="24"/>
            <w:szCs w:val="24"/>
          </w:rPr>
          <w:delText>3.</w:delText>
        </w:r>
      </w:del>
      <w:ins w:id="13598" w:author="OFFM" w:date="2024-04-16T10:53:00Z">
        <w:r w:rsidR="00F2264C" w:rsidRPr="000D237D">
          <w:rPr>
            <w:rFonts w:ascii="Times New Roman" w:hAnsi="Times New Roman" w:cs="Times New Roman"/>
            <w:sz w:val="24"/>
            <w:szCs w:val="24"/>
          </w:rPr>
          <w:t>(D) As in other sections, the announcement need not include all terms and conditions of the award but may refer to documents with details on terms and conditions.</w:t>
        </w:r>
      </w:ins>
    </w:p>
    <w:p w14:paraId="3A121C05" w14:textId="382835C3" w:rsidR="000B5224" w:rsidRPr="000D237D" w:rsidRDefault="00F2264C" w:rsidP="000B5224">
      <w:pPr>
        <w:spacing w:after="0" w:line="480" w:lineRule="auto"/>
        <w:ind w:firstLine="720"/>
        <w:contextualSpacing/>
        <w:rPr>
          <w:rFonts w:ascii="Times New Roman" w:hAnsi="Times New Roman" w:cs="Times New Roman"/>
          <w:sz w:val="24"/>
          <w:szCs w:val="24"/>
        </w:rPr>
      </w:pPr>
      <w:ins w:id="13599" w:author="OFFM" w:date="2024-04-16T10:53:00Z">
        <w:r w:rsidRPr="000D237D">
          <w:rPr>
            <w:rFonts w:ascii="Times New Roman" w:hAnsi="Times New Roman" w:cs="Times New Roman"/>
            <w:sz w:val="24"/>
            <w:szCs w:val="24"/>
          </w:rPr>
          <w:t>(ii)</w:t>
        </w:r>
      </w:ins>
      <w:r w:rsidRPr="000D237D">
        <w:rPr>
          <w:rFonts w:ascii="Times New Roman" w:hAnsi="Times New Roman" w:cs="Times New Roman"/>
          <w:sz w:val="24"/>
          <w:szCs w:val="24"/>
        </w:rPr>
        <w:t xml:space="preserve"> </w:t>
      </w:r>
      <w:r w:rsidRPr="00A63D45">
        <w:rPr>
          <w:rFonts w:ascii="Times New Roman" w:hAnsi="Times New Roman"/>
          <w:i/>
          <w:sz w:val="24"/>
        </w:rPr>
        <w:t>Reporting</w:t>
      </w:r>
      <w:del w:id="13600" w:author="OFFM" w:date="2024-04-16T10:53:00Z">
        <w:r w:rsidR="00817C00" w:rsidRPr="00F74592">
          <w:rPr>
            <w:rFonts w:ascii="Times New Roman" w:hAnsi="Times New Roman" w:cs="Times New Roman"/>
            <w:sz w:val="24"/>
            <w:szCs w:val="24"/>
          </w:rPr>
          <w:delText>—Required</w:delText>
        </w:r>
      </w:del>
      <w:r w:rsidRPr="00A63D45">
        <w:rPr>
          <w:rFonts w:ascii="Times New Roman" w:hAnsi="Times New Roman"/>
          <w:i/>
          <w:sz w:val="24"/>
        </w:rPr>
        <w:t>.</w:t>
      </w:r>
      <w:r w:rsidRPr="000D237D">
        <w:rPr>
          <w:rFonts w:ascii="Times New Roman" w:hAnsi="Times New Roman" w:cs="Times New Roman"/>
          <w:sz w:val="24"/>
          <w:szCs w:val="24"/>
        </w:rPr>
        <w:t xml:space="preserve"> This section </w:t>
      </w:r>
      <w:del w:id="13601" w:author="OFFM" w:date="2024-04-16T10:53:00Z">
        <w:r w:rsidR="00817C00" w:rsidRPr="00F74592">
          <w:rPr>
            <w:rFonts w:ascii="Times New Roman" w:hAnsi="Times New Roman" w:cs="Times New Roman"/>
            <w:sz w:val="24"/>
            <w:szCs w:val="24"/>
          </w:rPr>
          <w:delText>must include general</w:delText>
        </w:r>
      </w:del>
      <w:ins w:id="13602" w:author="OFFM" w:date="2024-04-16T10:53:00Z">
        <w:r w:rsidRPr="000D237D">
          <w:rPr>
            <w:rFonts w:ascii="Times New Roman" w:hAnsi="Times New Roman" w:cs="Times New Roman"/>
            <w:sz w:val="24"/>
            <w:szCs w:val="24"/>
          </w:rPr>
          <w:t>includes</w:t>
        </w:r>
      </w:ins>
      <w:r w:rsidRPr="000D237D">
        <w:rPr>
          <w:rFonts w:ascii="Times New Roman" w:hAnsi="Times New Roman" w:cs="Times New Roman"/>
          <w:sz w:val="24"/>
          <w:szCs w:val="24"/>
        </w:rPr>
        <w:t xml:space="preserve"> information </w:t>
      </w:r>
      <w:del w:id="13603" w:author="OFFM" w:date="2024-04-16T10:53:00Z">
        <w:r w:rsidR="00817C00" w:rsidRPr="00F74592">
          <w:rPr>
            <w:rFonts w:ascii="Times New Roman" w:hAnsi="Times New Roman" w:cs="Times New Roman"/>
            <w:sz w:val="24"/>
            <w:szCs w:val="24"/>
          </w:rPr>
          <w:delText>about</w:delText>
        </w:r>
      </w:del>
      <w:ins w:id="13604" w:author="OFFM" w:date="2024-04-16T10:53:00Z">
        <w:r w:rsidRPr="000D237D">
          <w:rPr>
            <w:rFonts w:ascii="Times New Roman" w:hAnsi="Times New Roman" w:cs="Times New Roman"/>
            <w:sz w:val="24"/>
            <w:szCs w:val="24"/>
          </w:rPr>
          <w:t>needed to understand</w:t>
        </w:r>
      </w:ins>
      <w:r w:rsidRPr="000D237D">
        <w:rPr>
          <w:rFonts w:ascii="Times New Roman" w:hAnsi="Times New Roman" w:cs="Times New Roman"/>
          <w:sz w:val="24"/>
          <w:szCs w:val="24"/>
        </w:rPr>
        <w:t xml:space="preserve"> the</w:t>
      </w:r>
      <w:del w:id="13605" w:author="OFFM" w:date="2024-04-16T10:53:00Z">
        <w:r w:rsidR="00817C00" w:rsidRPr="00F74592">
          <w:rPr>
            <w:rFonts w:ascii="Times New Roman" w:hAnsi="Times New Roman" w:cs="Times New Roman"/>
            <w:sz w:val="24"/>
            <w:szCs w:val="24"/>
          </w:rPr>
          <w:delText xml:space="preserve"> type (e.g., financial or performance), frequency, and means of submission (paper or electronic) of</w:delText>
        </w:r>
      </w:del>
      <w:r w:rsidRPr="000D237D">
        <w:rPr>
          <w:rFonts w:ascii="Times New Roman" w:hAnsi="Times New Roman" w:cs="Times New Roman"/>
          <w:sz w:val="24"/>
          <w:szCs w:val="24"/>
        </w:rPr>
        <w:t xml:space="preserve"> post-</w:t>
      </w:r>
      <w:del w:id="13606" w:author="OFFM" w:date="2024-04-16T10:53:00Z">
        <w:r w:rsidR="00817C00" w:rsidRPr="00F74592">
          <w:rPr>
            <w:rFonts w:ascii="Times New Roman" w:hAnsi="Times New Roman" w:cs="Times New Roman"/>
            <w:sz w:val="24"/>
            <w:szCs w:val="24"/>
          </w:rPr>
          <w:delText xml:space="preserve">Federal </w:delText>
        </w:r>
      </w:del>
      <w:r w:rsidRPr="000D237D">
        <w:rPr>
          <w:rFonts w:ascii="Times New Roman" w:hAnsi="Times New Roman" w:cs="Times New Roman"/>
          <w:sz w:val="24"/>
          <w:szCs w:val="24"/>
        </w:rPr>
        <w:t xml:space="preserve">award reporting requirements. Highlight any special reporting requirements for Federal awards under this funding opportunity that differ </w:t>
      </w:r>
      <w:del w:id="13607" w:author="OFFM" w:date="2024-04-16T10:53:00Z">
        <w:r w:rsidR="00817C00" w:rsidRPr="00F74592">
          <w:rPr>
            <w:rFonts w:ascii="Times New Roman" w:hAnsi="Times New Roman" w:cs="Times New Roman"/>
            <w:sz w:val="24"/>
            <w:szCs w:val="24"/>
          </w:rPr>
          <w:delText xml:space="preserve">(e.g., by report type, frequency, form/format, or circumstances for use) </w:delText>
        </w:r>
      </w:del>
      <w:r w:rsidRPr="000D237D">
        <w:rPr>
          <w:rFonts w:ascii="Times New Roman" w:hAnsi="Times New Roman" w:cs="Times New Roman"/>
          <w:sz w:val="24"/>
          <w:szCs w:val="24"/>
        </w:rPr>
        <w:t xml:space="preserve">from what the Federal </w:t>
      </w:r>
      <w:del w:id="13608" w:author="OFFM" w:date="2024-04-16T10:53:00Z">
        <w:r w:rsidR="00817C00" w:rsidRPr="00F74592">
          <w:rPr>
            <w:rFonts w:ascii="Times New Roman" w:hAnsi="Times New Roman" w:cs="Times New Roman"/>
            <w:sz w:val="24"/>
            <w:szCs w:val="24"/>
          </w:rPr>
          <w:delText xml:space="preserve">awarding </w:delText>
        </w:r>
      </w:del>
      <w:r w:rsidRPr="000D237D">
        <w:rPr>
          <w:rFonts w:ascii="Times New Roman" w:hAnsi="Times New Roman" w:cs="Times New Roman"/>
          <w:sz w:val="24"/>
          <w:szCs w:val="24"/>
        </w:rPr>
        <w:t xml:space="preserve">agency's Federal awards usually require. </w:t>
      </w:r>
      <w:del w:id="13609" w:author="OFFM" w:date="2024-04-16T10:53:00Z">
        <w:r w:rsidR="00817C00" w:rsidRPr="00F74592">
          <w:rPr>
            <w:rFonts w:ascii="Times New Roman" w:hAnsi="Times New Roman" w:cs="Times New Roman"/>
            <w:sz w:val="24"/>
            <w:szCs w:val="24"/>
          </w:rPr>
          <w:delText>Federal awarding agencies must also describe</w:delText>
        </w:r>
      </w:del>
      <w:ins w:id="13610" w:author="OFFM" w:date="2024-04-16T10:53:00Z">
        <w:r w:rsidRPr="000D237D">
          <w:rPr>
            <w:rFonts w:ascii="Times New Roman" w:hAnsi="Times New Roman" w:cs="Times New Roman"/>
            <w:sz w:val="24"/>
            <w:szCs w:val="24"/>
          </w:rPr>
          <w:t>For example, differences</w:t>
        </w:r>
      </w:ins>
      <w:r w:rsidRPr="000D237D">
        <w:rPr>
          <w:rFonts w:ascii="Times New Roman" w:hAnsi="Times New Roman" w:cs="Times New Roman"/>
          <w:sz w:val="24"/>
          <w:szCs w:val="24"/>
        </w:rPr>
        <w:t xml:space="preserve"> in </w:t>
      </w:r>
      <w:del w:id="13611" w:author="OFFM" w:date="2024-04-16T10:53:00Z">
        <w:r w:rsidR="00817C00" w:rsidRPr="00F74592">
          <w:rPr>
            <w:rFonts w:ascii="Times New Roman" w:hAnsi="Times New Roman" w:cs="Times New Roman"/>
            <w:sz w:val="24"/>
            <w:szCs w:val="24"/>
          </w:rPr>
          <w:delText>this</w:delText>
        </w:r>
      </w:del>
      <w:ins w:id="13612" w:author="OFFM" w:date="2024-04-16T10:53:00Z">
        <w:r w:rsidRPr="000D237D">
          <w:rPr>
            <w:rFonts w:ascii="Times New Roman" w:hAnsi="Times New Roman" w:cs="Times New Roman"/>
            <w:sz w:val="24"/>
            <w:szCs w:val="24"/>
          </w:rPr>
          <w:t>report type, frequency, form, format, or circumstances for use. This</w:t>
        </w:r>
      </w:ins>
      <w:r w:rsidRPr="000D237D">
        <w:rPr>
          <w:rFonts w:ascii="Times New Roman" w:hAnsi="Times New Roman" w:cs="Times New Roman"/>
          <w:sz w:val="24"/>
          <w:szCs w:val="24"/>
        </w:rPr>
        <w:t xml:space="preserve"> section </w:t>
      </w:r>
      <w:del w:id="13613" w:author="OFFM" w:date="2024-04-16T10:53:00Z">
        <w:r w:rsidR="00817C00" w:rsidRPr="00F74592">
          <w:rPr>
            <w:rFonts w:ascii="Times New Roman" w:hAnsi="Times New Roman" w:cs="Times New Roman"/>
            <w:sz w:val="24"/>
            <w:szCs w:val="24"/>
          </w:rPr>
          <w:delText xml:space="preserve">all relevant requirements such as those at 2 CFR 180.335 and 180.350. </w:delText>
        </w:r>
      </w:del>
      <w:ins w:id="13614" w:author="OFFM" w:date="2024-04-16T10:53:00Z">
        <w:r w:rsidRPr="000D237D">
          <w:rPr>
            <w:rFonts w:ascii="Times New Roman" w:hAnsi="Times New Roman" w:cs="Times New Roman"/>
            <w:sz w:val="24"/>
            <w:szCs w:val="24"/>
          </w:rPr>
          <w:t>must include the following</w:t>
        </w:r>
        <w:r w:rsidRPr="000D237D">
          <w:rPr>
            <w:rFonts w:ascii="Times New Roman" w:eastAsia="Times New Roman" w:hAnsi="Times New Roman" w:cs="Times New Roman"/>
            <w:sz w:val="24"/>
            <w:szCs w:val="24"/>
          </w:rPr>
          <w:t>:</w:t>
        </w:r>
      </w:ins>
    </w:p>
    <w:p w14:paraId="63C9B6E5" w14:textId="77777777" w:rsidR="000B5224" w:rsidRPr="000D237D" w:rsidRDefault="00F2264C" w:rsidP="000B5224">
      <w:pPr>
        <w:pStyle w:val="Bullet1"/>
        <w:numPr>
          <w:ilvl w:val="0"/>
          <w:numId w:val="0"/>
        </w:numPr>
        <w:spacing w:before="0" w:beforeAutospacing="0" w:after="0" w:line="480" w:lineRule="auto"/>
        <w:ind w:firstLine="720"/>
        <w:contextualSpacing/>
        <w:rPr>
          <w:ins w:id="13615" w:author="OFFM" w:date="2024-04-16T10:53:00Z"/>
        </w:rPr>
      </w:pPr>
      <w:ins w:id="13616" w:author="OFFM" w:date="2024-04-16T10:53:00Z">
        <w:r w:rsidRPr="000D237D">
          <w:t>(A) The type of reporting required, such as financial or performance.</w:t>
        </w:r>
      </w:ins>
    </w:p>
    <w:p w14:paraId="4C7A492E" w14:textId="77777777" w:rsidR="000B5224" w:rsidRPr="000D237D" w:rsidRDefault="00F2264C" w:rsidP="000B5224">
      <w:pPr>
        <w:pStyle w:val="Bullet1"/>
        <w:numPr>
          <w:ilvl w:val="0"/>
          <w:numId w:val="0"/>
        </w:numPr>
        <w:spacing w:before="0" w:beforeAutospacing="0" w:after="0" w:line="480" w:lineRule="auto"/>
        <w:ind w:firstLine="720"/>
        <w:contextualSpacing/>
        <w:rPr>
          <w:ins w:id="13617" w:author="OFFM" w:date="2024-04-16T10:53:00Z"/>
        </w:rPr>
      </w:pPr>
      <w:ins w:id="13618" w:author="OFFM" w:date="2024-04-16T10:53:00Z">
        <w:r w:rsidRPr="000D237D">
          <w:t>(B) The reporting frequency.</w:t>
        </w:r>
      </w:ins>
    </w:p>
    <w:p w14:paraId="0A564953" w14:textId="77777777" w:rsidR="000B5224" w:rsidRPr="000D237D" w:rsidRDefault="00F2264C" w:rsidP="000B5224">
      <w:pPr>
        <w:pStyle w:val="Bullet1"/>
        <w:numPr>
          <w:ilvl w:val="0"/>
          <w:numId w:val="0"/>
        </w:numPr>
        <w:spacing w:before="0" w:beforeAutospacing="0" w:after="0" w:line="480" w:lineRule="auto"/>
        <w:ind w:firstLine="720"/>
        <w:contextualSpacing/>
        <w:rPr>
          <w:ins w:id="13619" w:author="OFFM" w:date="2024-04-16T10:53:00Z"/>
        </w:rPr>
      </w:pPr>
      <w:ins w:id="13620" w:author="OFFM" w:date="2024-04-16T10:53:00Z">
        <w:r w:rsidRPr="000D237D">
          <w:t xml:space="preserve">(C) The means of submission, such as paper or electronic. </w:t>
        </w:r>
      </w:ins>
    </w:p>
    <w:p w14:paraId="2B479FF0" w14:textId="77777777" w:rsidR="000B5224" w:rsidRPr="000D237D" w:rsidRDefault="00F2264C" w:rsidP="000B5224">
      <w:pPr>
        <w:pStyle w:val="Bullet1"/>
        <w:numPr>
          <w:ilvl w:val="0"/>
          <w:numId w:val="0"/>
        </w:numPr>
        <w:spacing w:before="0" w:beforeAutospacing="0" w:after="0" w:line="480" w:lineRule="auto"/>
        <w:ind w:firstLine="720"/>
        <w:contextualSpacing/>
        <w:rPr>
          <w:ins w:id="13621" w:author="OFFM" w:date="2024-04-16T10:53:00Z"/>
        </w:rPr>
      </w:pPr>
      <w:ins w:id="13622" w:author="OFFM" w:date="2024-04-16T10:53:00Z">
        <w:r w:rsidRPr="000D237D">
          <w:t>(D) References to all relevant requirements, such as those at 2 CFR 180.335 and 180.350.</w:t>
        </w:r>
      </w:ins>
    </w:p>
    <w:p w14:paraId="75CF8929" w14:textId="79A34CC8" w:rsidR="000B5224" w:rsidRPr="005E7358" w:rsidRDefault="00F2264C" w:rsidP="00A63D45">
      <w:pPr>
        <w:pStyle w:val="Bullet1"/>
        <w:numPr>
          <w:ilvl w:val="0"/>
          <w:numId w:val="0"/>
        </w:numPr>
        <w:spacing w:before="0" w:beforeAutospacing="0" w:after="0" w:line="480" w:lineRule="auto"/>
        <w:ind w:firstLine="720"/>
        <w:contextualSpacing/>
      </w:pPr>
      <w:ins w:id="13623" w:author="OFFM" w:date="2024-04-16T10:53:00Z">
        <w:r w:rsidRPr="000D237D">
          <w:lastRenderedPageBreak/>
          <w:t xml:space="preserve">(E) </w:t>
        </w:r>
      </w:ins>
      <w:r w:rsidRPr="005E7358">
        <w:t>If the Federal share of any Federal award may include more than $500,000 over the period of performance, this section must inform potential applicants about the post</w:t>
      </w:r>
      <w:del w:id="13624" w:author="OFFM" w:date="2024-04-16T10:53:00Z">
        <w:r w:rsidR="00817C00" w:rsidRPr="00F74592">
          <w:delText xml:space="preserve"> </w:delText>
        </w:r>
      </w:del>
      <w:ins w:id="13625" w:author="OFFM" w:date="2024-04-16T10:53:00Z">
        <w:r w:rsidRPr="000D237D">
          <w:t>-</w:t>
        </w:r>
      </w:ins>
      <w:r w:rsidRPr="005E7358">
        <w:t xml:space="preserve">award reporting requirements reflected in appendix XII to this part. </w:t>
      </w:r>
    </w:p>
    <w:p w14:paraId="08C597C9" w14:textId="77777777" w:rsidR="00817C00" w:rsidRPr="00266B20" w:rsidRDefault="00817C00" w:rsidP="00F74592">
      <w:pPr>
        <w:spacing w:after="0" w:line="480" w:lineRule="auto"/>
        <w:contextualSpacing/>
        <w:rPr>
          <w:del w:id="13626" w:author="OFFM" w:date="2024-04-16T10:53:00Z"/>
          <w:rFonts w:ascii="Times New Roman" w:hAnsi="Times New Roman" w:cs="Times New Roman"/>
          <w:b/>
          <w:bCs/>
          <w:sz w:val="24"/>
          <w:szCs w:val="24"/>
        </w:rPr>
      </w:pPr>
      <w:del w:id="13627" w:author="OFFM" w:date="2024-04-16T10:53:00Z">
        <w:r w:rsidRPr="00266B20">
          <w:rPr>
            <w:rFonts w:ascii="Times New Roman" w:hAnsi="Times New Roman" w:cs="Times New Roman"/>
            <w:b/>
            <w:bCs/>
            <w:sz w:val="24"/>
            <w:szCs w:val="24"/>
          </w:rPr>
          <w:delText xml:space="preserve">G. Federal Awarding Agency Contact(s)—Required </w:delText>
        </w:r>
      </w:del>
    </w:p>
    <w:p w14:paraId="1F5CA8B4" w14:textId="77777777" w:rsidR="00817C00" w:rsidRPr="00F74592" w:rsidRDefault="00817C00" w:rsidP="00266B20">
      <w:pPr>
        <w:spacing w:after="0" w:line="480" w:lineRule="auto"/>
        <w:ind w:firstLine="720"/>
        <w:contextualSpacing/>
        <w:rPr>
          <w:del w:id="13628" w:author="OFFM" w:date="2024-04-16T10:53:00Z"/>
          <w:rFonts w:ascii="Times New Roman" w:hAnsi="Times New Roman" w:cs="Times New Roman"/>
          <w:sz w:val="24"/>
          <w:szCs w:val="24"/>
        </w:rPr>
      </w:pPr>
      <w:del w:id="13629" w:author="OFFM" w:date="2024-04-16T10:53:00Z">
        <w:r w:rsidRPr="00F74592">
          <w:rPr>
            <w:rFonts w:ascii="Times New Roman" w:hAnsi="Times New Roman" w:cs="Times New Roman"/>
            <w:sz w:val="24"/>
            <w:szCs w:val="24"/>
          </w:rPr>
          <w:delText xml:space="preserve">The announcement must give potential applicants a point(s) of contact for answering questions or helping with problems while the funding opportunity is open. The intent of this requirement is to be as helpful as possible to potential applicants, so the Federal awarding agency should consider approaches such as giving: </w:delText>
        </w:r>
      </w:del>
    </w:p>
    <w:p w14:paraId="40C0BB16" w14:textId="77777777" w:rsidR="00817C00" w:rsidRPr="00F74592" w:rsidRDefault="00817C00" w:rsidP="00266B20">
      <w:pPr>
        <w:spacing w:after="0" w:line="480" w:lineRule="auto"/>
        <w:ind w:firstLine="720"/>
        <w:contextualSpacing/>
        <w:rPr>
          <w:del w:id="13630" w:author="OFFM" w:date="2024-04-16T10:53:00Z"/>
          <w:rFonts w:ascii="Times New Roman" w:hAnsi="Times New Roman" w:cs="Times New Roman"/>
          <w:sz w:val="24"/>
          <w:szCs w:val="24"/>
        </w:rPr>
      </w:pPr>
      <w:del w:id="13631" w:author="OFFM" w:date="2024-04-16T10:53:00Z">
        <w:r w:rsidRPr="00F74592">
          <w:rPr>
            <w:rFonts w:ascii="Times New Roman" w:hAnsi="Times New Roman" w:cs="Times New Roman"/>
            <w:sz w:val="24"/>
            <w:szCs w:val="24"/>
          </w:rPr>
          <w:delText xml:space="preserve">i. Points of contact who may be reached in multiple ways (e.g., by telephone, FAX, and/or email, as well as regular mail). </w:delText>
        </w:r>
      </w:del>
    </w:p>
    <w:p w14:paraId="3CD60F96" w14:textId="77777777" w:rsidR="00817C00" w:rsidRPr="00F74592" w:rsidRDefault="00817C00" w:rsidP="00266B20">
      <w:pPr>
        <w:spacing w:after="0" w:line="480" w:lineRule="auto"/>
        <w:ind w:firstLine="720"/>
        <w:contextualSpacing/>
        <w:rPr>
          <w:del w:id="13632" w:author="OFFM" w:date="2024-04-16T10:53:00Z"/>
          <w:rFonts w:ascii="Times New Roman" w:hAnsi="Times New Roman" w:cs="Times New Roman"/>
          <w:sz w:val="24"/>
          <w:szCs w:val="24"/>
        </w:rPr>
      </w:pPr>
      <w:del w:id="13633" w:author="OFFM" w:date="2024-04-16T10:53:00Z">
        <w:r w:rsidRPr="00F74592">
          <w:rPr>
            <w:rFonts w:ascii="Times New Roman" w:hAnsi="Times New Roman" w:cs="Times New Roman"/>
            <w:sz w:val="24"/>
            <w:szCs w:val="24"/>
          </w:rPr>
          <w:delText xml:space="preserve">ii. A fax or email address that multiple people access, so that someone will respond even if others are unexpectedly absent during critical periods. </w:delText>
        </w:r>
      </w:del>
    </w:p>
    <w:p w14:paraId="7B20CA1A" w14:textId="77777777" w:rsidR="00817C00" w:rsidRPr="00EE335C" w:rsidRDefault="00817C00" w:rsidP="00266B20">
      <w:pPr>
        <w:spacing w:after="0" w:line="480" w:lineRule="auto"/>
        <w:ind w:firstLine="720"/>
        <w:contextualSpacing/>
        <w:rPr>
          <w:del w:id="13634" w:author="OFFM" w:date="2024-04-16T10:53:00Z"/>
          <w:rFonts w:ascii="Times New Roman" w:hAnsi="Times New Roman" w:cs="Times New Roman"/>
          <w:sz w:val="24"/>
          <w:szCs w:val="24"/>
        </w:rPr>
      </w:pPr>
      <w:del w:id="13635" w:author="OFFM" w:date="2024-04-16T10:53:00Z">
        <w:r w:rsidRPr="00F74592">
          <w:rPr>
            <w:rFonts w:ascii="Times New Roman" w:hAnsi="Times New Roman" w:cs="Times New Roman"/>
            <w:sz w:val="24"/>
            <w:szCs w:val="24"/>
          </w:rPr>
          <w:delText xml:space="preserve">iii. Different contacts for distinct kinds of help (e.g., one for questions of programmatic </w:delText>
        </w:r>
        <w:r w:rsidRPr="00EE335C">
          <w:rPr>
            <w:rFonts w:ascii="Times New Roman" w:hAnsi="Times New Roman" w:cs="Times New Roman"/>
            <w:sz w:val="24"/>
            <w:szCs w:val="24"/>
          </w:rPr>
          <w:delText xml:space="preserve">content and a second for administrative questions). </w:delText>
        </w:r>
      </w:del>
    </w:p>
    <w:p w14:paraId="1AA4FFA3" w14:textId="77777777" w:rsidR="00817C00" w:rsidRPr="00EE335C" w:rsidRDefault="00817C00" w:rsidP="00F74592">
      <w:pPr>
        <w:spacing w:after="0" w:line="480" w:lineRule="auto"/>
        <w:contextualSpacing/>
        <w:rPr>
          <w:del w:id="13636" w:author="OFFM" w:date="2024-04-16T10:53:00Z"/>
          <w:rFonts w:ascii="Times New Roman" w:hAnsi="Times New Roman" w:cs="Times New Roman"/>
          <w:b/>
          <w:bCs/>
          <w:sz w:val="24"/>
          <w:szCs w:val="24"/>
        </w:rPr>
      </w:pPr>
      <w:del w:id="13637" w:author="OFFM" w:date="2024-04-16T10:53:00Z">
        <w:r w:rsidRPr="00EE335C">
          <w:rPr>
            <w:rFonts w:ascii="Times New Roman" w:hAnsi="Times New Roman" w:cs="Times New Roman"/>
            <w:b/>
            <w:bCs/>
            <w:sz w:val="24"/>
            <w:szCs w:val="24"/>
          </w:rPr>
          <w:delText>H.</w:delText>
        </w:r>
      </w:del>
      <w:ins w:id="13638" w:author="OFFM" w:date="2024-04-16T10:53:00Z">
        <w:r w:rsidR="00F2264C" w:rsidRPr="00EE335C">
          <w:rPr>
            <w:rFonts w:ascii="Times New Roman" w:hAnsi="Times New Roman" w:cs="Times New Roman"/>
            <w:sz w:val="24"/>
            <w:szCs w:val="24"/>
          </w:rPr>
          <w:t>(9)</w:t>
        </w:r>
      </w:ins>
      <w:r w:rsidR="00F2264C" w:rsidRPr="00EE335C">
        <w:rPr>
          <w:rFonts w:ascii="Times New Roman" w:hAnsi="Times New Roman" w:cs="Times New Roman"/>
          <w:sz w:val="24"/>
        </w:rPr>
        <w:t xml:space="preserve"> </w:t>
      </w:r>
      <w:r w:rsidR="00F2264C" w:rsidRPr="00EE335C">
        <w:rPr>
          <w:rFonts w:ascii="Times New Roman" w:hAnsi="Times New Roman" w:cs="Times New Roman"/>
          <w:i/>
          <w:sz w:val="24"/>
        </w:rPr>
        <w:t>Other Information</w:t>
      </w:r>
      <w:del w:id="13639" w:author="OFFM" w:date="2024-04-16T10:53:00Z">
        <w:r w:rsidRPr="00EE335C">
          <w:rPr>
            <w:rFonts w:ascii="Times New Roman" w:hAnsi="Times New Roman" w:cs="Times New Roman"/>
            <w:b/>
            <w:bCs/>
            <w:sz w:val="24"/>
            <w:szCs w:val="24"/>
          </w:rPr>
          <w:delText>—</w:delText>
        </w:r>
      </w:del>
      <w:ins w:id="13640" w:author="OFFM" w:date="2024-04-16T10:53:00Z">
        <w:r w:rsidR="00F2264C" w:rsidRPr="00EE335C">
          <w:rPr>
            <w:rFonts w:ascii="Times New Roman" w:hAnsi="Times New Roman" w:cs="Times New Roman"/>
            <w:i/>
            <w:iCs/>
            <w:sz w:val="24"/>
            <w:szCs w:val="24"/>
          </w:rPr>
          <w:t xml:space="preserve"> – </w:t>
        </w:r>
      </w:ins>
      <w:r w:rsidR="00F2264C" w:rsidRPr="00EE335C">
        <w:rPr>
          <w:rFonts w:ascii="Times New Roman" w:hAnsi="Times New Roman" w:cs="Times New Roman"/>
          <w:i/>
          <w:sz w:val="24"/>
        </w:rPr>
        <w:t>Optional</w:t>
      </w:r>
      <w:del w:id="13641" w:author="OFFM" w:date="2024-04-16T10:53:00Z">
        <w:r w:rsidRPr="00EE335C">
          <w:rPr>
            <w:rFonts w:ascii="Times New Roman" w:hAnsi="Times New Roman" w:cs="Times New Roman"/>
            <w:b/>
            <w:bCs/>
            <w:sz w:val="24"/>
            <w:szCs w:val="24"/>
          </w:rPr>
          <w:delText xml:space="preserve"> </w:delText>
        </w:r>
      </w:del>
    </w:p>
    <w:p w14:paraId="346FF74D" w14:textId="7A4E0383" w:rsidR="000B5224" w:rsidRPr="005E7358" w:rsidRDefault="00F2264C" w:rsidP="00A63D45">
      <w:pPr>
        <w:pStyle w:val="Heading3"/>
        <w:spacing w:before="0" w:beforeAutospacing="0" w:after="0" w:afterAutospacing="0" w:line="480" w:lineRule="auto"/>
        <w:ind w:firstLine="720"/>
        <w:contextualSpacing/>
        <w:rPr>
          <w:sz w:val="24"/>
        </w:rPr>
      </w:pPr>
      <w:ins w:id="13642" w:author="OFFM" w:date="2024-04-16T10:53:00Z">
        <w:r w:rsidRPr="000D237D">
          <w:rPr>
            <w:b w:val="0"/>
            <w:bCs w:val="0"/>
            <w:sz w:val="24"/>
            <w:szCs w:val="24"/>
          </w:rPr>
          <w:t>.</w:t>
        </w:r>
        <w:r w:rsidR="00BE1889">
          <w:rPr>
            <w:b w:val="0"/>
            <w:bCs w:val="0"/>
            <w:sz w:val="24"/>
            <w:szCs w:val="24"/>
          </w:rPr>
          <w:t xml:space="preserve"> </w:t>
        </w:r>
      </w:ins>
      <w:r w:rsidRPr="00A63D45">
        <w:rPr>
          <w:b w:val="0"/>
          <w:sz w:val="24"/>
        </w:rPr>
        <w:t xml:space="preserve">This section may include any additional information </w:t>
      </w:r>
      <w:del w:id="13643" w:author="OFFM" w:date="2024-04-16T10:53:00Z">
        <w:r w:rsidR="00817C00" w:rsidRPr="00F74592">
          <w:rPr>
            <w:sz w:val="24"/>
            <w:szCs w:val="24"/>
          </w:rPr>
          <w:delText>that will assist a</w:delText>
        </w:r>
      </w:del>
      <w:ins w:id="13644" w:author="OFFM" w:date="2024-04-16T10:53:00Z">
        <w:r w:rsidRPr="00815B92">
          <w:rPr>
            <w:b w:val="0"/>
            <w:bCs w:val="0"/>
            <w:sz w:val="24"/>
            <w:szCs w:val="24"/>
          </w:rPr>
          <w:t>to help</w:t>
        </w:r>
      </w:ins>
      <w:r w:rsidRPr="00A63D45">
        <w:rPr>
          <w:b w:val="0"/>
          <w:sz w:val="24"/>
        </w:rPr>
        <w:t xml:space="preserve"> potential </w:t>
      </w:r>
      <w:del w:id="13645" w:author="OFFM" w:date="2024-04-16T10:53:00Z">
        <w:r w:rsidR="00817C00" w:rsidRPr="00F74592">
          <w:rPr>
            <w:sz w:val="24"/>
            <w:szCs w:val="24"/>
          </w:rPr>
          <w:delText>applicant</w:delText>
        </w:r>
      </w:del>
      <w:ins w:id="13646" w:author="OFFM" w:date="2024-04-16T10:53:00Z">
        <w:r w:rsidRPr="00815B92">
          <w:rPr>
            <w:b w:val="0"/>
            <w:bCs w:val="0"/>
            <w:sz w:val="24"/>
            <w:szCs w:val="24"/>
          </w:rPr>
          <w:t>applicants</w:t>
        </w:r>
      </w:ins>
      <w:r w:rsidRPr="00A63D45">
        <w:rPr>
          <w:b w:val="0"/>
          <w:sz w:val="24"/>
        </w:rPr>
        <w:t xml:space="preserve">. For example, the section </w:t>
      </w:r>
      <w:del w:id="13647" w:author="OFFM" w:date="2024-04-16T10:53:00Z">
        <w:r w:rsidR="00817C00" w:rsidRPr="00F74592">
          <w:rPr>
            <w:sz w:val="24"/>
            <w:szCs w:val="24"/>
          </w:rPr>
          <w:delText xml:space="preserve">might: </w:delText>
        </w:r>
      </w:del>
      <w:ins w:id="13648" w:author="OFFM" w:date="2024-04-16T10:53:00Z">
        <w:r w:rsidRPr="00815B92">
          <w:rPr>
            <w:b w:val="0"/>
            <w:bCs w:val="0"/>
            <w:sz w:val="24"/>
            <w:szCs w:val="24"/>
          </w:rPr>
          <w:t>could include the following</w:t>
        </w:r>
        <w:r w:rsidRPr="00BE1889">
          <w:rPr>
            <w:b w:val="0"/>
            <w:bCs w:val="0"/>
            <w:sz w:val="24"/>
            <w:szCs w:val="24"/>
          </w:rPr>
          <w:t>:</w:t>
        </w:r>
      </w:ins>
    </w:p>
    <w:p w14:paraId="1DE9AF81" w14:textId="77777777" w:rsidR="00817C00" w:rsidRPr="00F74592" w:rsidRDefault="00817C00" w:rsidP="00266B20">
      <w:pPr>
        <w:spacing w:after="0" w:line="480" w:lineRule="auto"/>
        <w:ind w:firstLine="720"/>
        <w:contextualSpacing/>
        <w:rPr>
          <w:del w:id="13649" w:author="OFFM" w:date="2024-04-16T10:53:00Z"/>
          <w:rFonts w:ascii="Times New Roman" w:hAnsi="Times New Roman" w:cs="Times New Roman"/>
          <w:sz w:val="24"/>
          <w:szCs w:val="24"/>
        </w:rPr>
      </w:pPr>
      <w:del w:id="13650" w:author="OFFM" w:date="2024-04-16T10:53:00Z">
        <w:r w:rsidRPr="00F74592">
          <w:rPr>
            <w:rFonts w:ascii="Times New Roman" w:hAnsi="Times New Roman" w:cs="Times New Roman"/>
            <w:sz w:val="24"/>
            <w:szCs w:val="24"/>
          </w:rPr>
          <w:delText xml:space="preserve">i. Indicate whether this is a new program or a one-time initiative. </w:delText>
        </w:r>
      </w:del>
    </w:p>
    <w:p w14:paraId="466F0A35" w14:textId="4C2118B0" w:rsidR="000B5224" w:rsidRPr="000D237D" w:rsidRDefault="00817C00" w:rsidP="000B5224">
      <w:pPr>
        <w:spacing w:after="0" w:line="480" w:lineRule="auto"/>
        <w:ind w:firstLine="720"/>
        <w:contextualSpacing/>
        <w:rPr>
          <w:rFonts w:ascii="Times New Roman" w:hAnsi="Times New Roman" w:cs="Times New Roman"/>
          <w:sz w:val="24"/>
          <w:szCs w:val="24"/>
        </w:rPr>
      </w:pPr>
      <w:del w:id="13651" w:author="OFFM" w:date="2024-04-16T10:53:00Z">
        <w:r w:rsidRPr="00F74592">
          <w:rPr>
            <w:rFonts w:ascii="Times New Roman" w:hAnsi="Times New Roman" w:cs="Times New Roman"/>
            <w:sz w:val="24"/>
            <w:szCs w:val="24"/>
          </w:rPr>
          <w:delText>ii. Mention related</w:delText>
        </w:r>
      </w:del>
      <w:ins w:id="13652" w:author="OFFM" w:date="2024-04-16T10:53:00Z">
        <w:r w:rsidR="00F2264C" w:rsidRPr="000D237D">
          <w:rPr>
            <w:rFonts w:ascii="Times New Roman" w:eastAsia="Times New Roman" w:hAnsi="Times New Roman" w:cs="Times New Roman"/>
            <w:sz w:val="24"/>
            <w:szCs w:val="24"/>
          </w:rPr>
          <w:t xml:space="preserve">(i) </w:t>
        </w:r>
        <w:r w:rsidR="00F2264C" w:rsidRPr="000D237D">
          <w:rPr>
            <w:rFonts w:ascii="Times New Roman" w:hAnsi="Times New Roman" w:cs="Times New Roman"/>
            <w:sz w:val="24"/>
            <w:szCs w:val="24"/>
          </w:rPr>
          <w:t>Related</w:t>
        </w:r>
      </w:ins>
      <w:r w:rsidR="00F2264C" w:rsidRPr="000D237D">
        <w:rPr>
          <w:rFonts w:ascii="Times New Roman" w:hAnsi="Times New Roman" w:cs="Times New Roman"/>
          <w:sz w:val="24"/>
          <w:szCs w:val="24"/>
        </w:rPr>
        <w:t xml:space="preserve"> programs or other upcoming or ongoing Federal </w:t>
      </w:r>
      <w:del w:id="13653"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hAnsi="Times New Roman" w:cs="Times New Roman"/>
          <w:sz w:val="24"/>
          <w:szCs w:val="24"/>
        </w:rPr>
        <w:t xml:space="preserve">agency funding opportunities for similar activities. </w:t>
      </w:r>
    </w:p>
    <w:p w14:paraId="2CE766CD" w14:textId="4C838BE8" w:rsidR="000B5224" w:rsidRPr="000D237D" w:rsidRDefault="00817C00" w:rsidP="000B5224">
      <w:pPr>
        <w:spacing w:after="0" w:line="480" w:lineRule="auto"/>
        <w:ind w:firstLine="720"/>
        <w:contextualSpacing/>
        <w:rPr>
          <w:rFonts w:ascii="Times New Roman" w:hAnsi="Times New Roman" w:cs="Times New Roman"/>
          <w:sz w:val="24"/>
          <w:szCs w:val="24"/>
        </w:rPr>
      </w:pPr>
      <w:del w:id="13654" w:author="OFFM" w:date="2024-04-16T10:53:00Z">
        <w:r w:rsidRPr="00F74592">
          <w:rPr>
            <w:rFonts w:ascii="Times New Roman" w:hAnsi="Times New Roman" w:cs="Times New Roman"/>
            <w:sz w:val="24"/>
            <w:szCs w:val="24"/>
          </w:rPr>
          <w:delText>iii. Include current</w:delText>
        </w:r>
      </w:del>
      <w:ins w:id="13655" w:author="OFFM" w:date="2024-04-16T10:53:00Z">
        <w:r w:rsidR="00F2264C" w:rsidRPr="000D237D">
          <w:rPr>
            <w:rFonts w:ascii="Times New Roman" w:hAnsi="Times New Roman" w:cs="Times New Roman"/>
            <w:sz w:val="24"/>
            <w:szCs w:val="24"/>
          </w:rPr>
          <w:t>(ii) Current</w:t>
        </w:r>
      </w:ins>
      <w:r w:rsidR="00F2264C" w:rsidRPr="000D237D">
        <w:rPr>
          <w:rFonts w:ascii="Times New Roman" w:hAnsi="Times New Roman" w:cs="Times New Roman"/>
          <w:sz w:val="24"/>
          <w:szCs w:val="24"/>
        </w:rPr>
        <w:t xml:space="preserve"> Internet addresses for Federal </w:t>
      </w:r>
      <w:del w:id="13656" w:author="OFFM" w:date="2024-04-16T10:53:00Z">
        <w:r w:rsidRPr="00F74592">
          <w:rPr>
            <w:rFonts w:ascii="Times New Roman" w:hAnsi="Times New Roman" w:cs="Times New Roman"/>
            <w:sz w:val="24"/>
            <w:szCs w:val="24"/>
          </w:rPr>
          <w:delText xml:space="preserve">awarding </w:delText>
        </w:r>
      </w:del>
      <w:r w:rsidR="00F2264C" w:rsidRPr="000D237D">
        <w:rPr>
          <w:rFonts w:ascii="Times New Roman" w:hAnsi="Times New Roman" w:cs="Times New Roman"/>
          <w:sz w:val="24"/>
          <w:szCs w:val="24"/>
        </w:rPr>
        <w:t>agency Web sites that may be useful to an applicant in understanding the program.</w:t>
      </w:r>
      <w:del w:id="13657" w:author="OFFM" w:date="2024-04-16T10:53:00Z">
        <w:r w:rsidRPr="00F74592">
          <w:rPr>
            <w:rFonts w:ascii="Times New Roman" w:hAnsi="Times New Roman" w:cs="Times New Roman"/>
            <w:sz w:val="24"/>
            <w:szCs w:val="24"/>
          </w:rPr>
          <w:delText xml:space="preserve"> </w:delText>
        </w:r>
      </w:del>
    </w:p>
    <w:p w14:paraId="6D9B33D2" w14:textId="77777777" w:rsidR="00817C00" w:rsidRPr="00F74592" w:rsidRDefault="00817C00" w:rsidP="00266B20">
      <w:pPr>
        <w:spacing w:after="0" w:line="480" w:lineRule="auto"/>
        <w:ind w:firstLine="720"/>
        <w:contextualSpacing/>
        <w:rPr>
          <w:del w:id="13658" w:author="OFFM" w:date="2024-04-16T10:53:00Z"/>
          <w:rFonts w:ascii="Times New Roman" w:hAnsi="Times New Roman" w:cs="Times New Roman"/>
          <w:sz w:val="24"/>
          <w:szCs w:val="24"/>
        </w:rPr>
      </w:pPr>
      <w:del w:id="13659" w:author="OFFM" w:date="2024-04-16T10:53:00Z">
        <w:r w:rsidRPr="00F74592">
          <w:rPr>
            <w:rFonts w:ascii="Times New Roman" w:hAnsi="Times New Roman" w:cs="Times New Roman"/>
            <w:sz w:val="24"/>
            <w:szCs w:val="24"/>
          </w:rPr>
          <w:delText xml:space="preserve">iv. Alert applicants to the need to identify proprietary information and inform them about the way the Federal awarding agency will handle it. </w:delText>
        </w:r>
      </w:del>
    </w:p>
    <w:p w14:paraId="445F8E41" w14:textId="66B6C092" w:rsidR="000B5224" w:rsidRPr="000D237D" w:rsidRDefault="00817C00" w:rsidP="000B5224">
      <w:pPr>
        <w:spacing w:after="0" w:line="480" w:lineRule="auto"/>
        <w:ind w:firstLine="720"/>
        <w:contextualSpacing/>
        <w:rPr>
          <w:rFonts w:ascii="Times New Roman" w:hAnsi="Times New Roman" w:cs="Times New Roman"/>
          <w:sz w:val="24"/>
          <w:szCs w:val="24"/>
        </w:rPr>
      </w:pPr>
      <w:del w:id="13660" w:author="OFFM" w:date="2024-04-16T10:53:00Z">
        <w:r w:rsidRPr="00F74592">
          <w:rPr>
            <w:rFonts w:ascii="Times New Roman" w:hAnsi="Times New Roman" w:cs="Times New Roman"/>
            <w:sz w:val="24"/>
            <w:szCs w:val="24"/>
          </w:rPr>
          <w:lastRenderedPageBreak/>
          <w:delText>v. Include certain routine</w:delText>
        </w:r>
      </w:del>
      <w:ins w:id="13661" w:author="OFFM" w:date="2024-04-16T10:53:00Z">
        <w:r w:rsidR="00F2264C" w:rsidRPr="000D237D">
          <w:rPr>
            <w:rFonts w:ascii="Times New Roman" w:hAnsi="Times New Roman" w:cs="Times New Roman"/>
            <w:sz w:val="24"/>
            <w:szCs w:val="24"/>
          </w:rPr>
          <w:t>(iii) Routine</w:t>
        </w:r>
      </w:ins>
      <w:r w:rsidR="00F2264C" w:rsidRPr="000D237D">
        <w:rPr>
          <w:rFonts w:ascii="Times New Roman" w:hAnsi="Times New Roman" w:cs="Times New Roman"/>
          <w:sz w:val="24"/>
          <w:szCs w:val="24"/>
        </w:rPr>
        <w:t xml:space="preserve"> notices to applicants</w:t>
      </w:r>
      <w:del w:id="13662" w:author="OFFM" w:date="2024-04-16T10:53:00Z">
        <w:r w:rsidRPr="00F74592">
          <w:rPr>
            <w:rFonts w:ascii="Times New Roman" w:hAnsi="Times New Roman" w:cs="Times New Roman"/>
            <w:sz w:val="24"/>
            <w:szCs w:val="24"/>
          </w:rPr>
          <w:delText xml:space="preserve"> (e.g., that</w:delText>
        </w:r>
      </w:del>
      <w:ins w:id="13663" w:author="OFFM" w:date="2024-04-16T10:53:00Z">
        <w:r w:rsidR="00F2264C" w:rsidRPr="000D237D">
          <w:rPr>
            <w:rFonts w:ascii="Times New Roman" w:hAnsi="Times New Roman" w:cs="Times New Roman"/>
            <w:sz w:val="24"/>
            <w:szCs w:val="24"/>
          </w:rPr>
          <w:t>. For example,</w:t>
        </w:r>
      </w:ins>
      <w:r w:rsidR="00F2264C" w:rsidRPr="000D237D">
        <w:rPr>
          <w:rFonts w:ascii="Times New Roman" w:hAnsi="Times New Roman" w:cs="Times New Roman"/>
          <w:sz w:val="24"/>
          <w:szCs w:val="24"/>
        </w:rPr>
        <w:t xml:space="preserve"> the Federal Government is not obligated to make any Federal award as a result of the announcement</w:t>
      </w:r>
      <w:ins w:id="13664" w:author="OFFM" w:date="2024-04-16T10:53:00Z">
        <w:r w:rsidR="00F2264C" w:rsidRPr="000D237D">
          <w:rPr>
            <w:rFonts w:ascii="Times New Roman" w:hAnsi="Times New Roman" w:cs="Times New Roman"/>
            <w:sz w:val="24"/>
            <w:szCs w:val="24"/>
          </w:rPr>
          <w:t>,</w:t>
        </w:r>
      </w:ins>
      <w:r w:rsidR="00F2264C" w:rsidRPr="000D237D">
        <w:rPr>
          <w:rFonts w:ascii="Times New Roman" w:hAnsi="Times New Roman" w:cs="Times New Roman"/>
          <w:sz w:val="24"/>
          <w:szCs w:val="24"/>
        </w:rPr>
        <w:t xml:space="preserve"> or</w:t>
      </w:r>
      <w:del w:id="13665" w:author="OFFM" w:date="2024-04-16T10:53:00Z">
        <w:r w:rsidRPr="00F74592">
          <w:rPr>
            <w:rFonts w:ascii="Times New Roman" w:hAnsi="Times New Roman" w:cs="Times New Roman"/>
            <w:sz w:val="24"/>
            <w:szCs w:val="24"/>
          </w:rPr>
          <w:delText xml:space="preserve"> that</w:delText>
        </w:r>
      </w:del>
      <w:r w:rsidR="00F2264C" w:rsidRPr="000D237D">
        <w:rPr>
          <w:rFonts w:ascii="Times New Roman" w:hAnsi="Times New Roman" w:cs="Times New Roman"/>
          <w:sz w:val="24"/>
          <w:szCs w:val="24"/>
        </w:rPr>
        <w:t xml:space="preserve"> only grants officers can bind the Federal Government to the expenditure of funds</w:t>
      </w:r>
      <w:del w:id="13666" w:author="OFFM" w:date="2024-04-16T10:53:00Z">
        <w:r w:rsidRPr="00F74592">
          <w:rPr>
            <w:rFonts w:ascii="Times New Roman" w:hAnsi="Times New Roman" w:cs="Times New Roman"/>
            <w:sz w:val="24"/>
            <w:szCs w:val="24"/>
          </w:rPr>
          <w:delText xml:space="preserve">). </w:delText>
        </w:r>
      </w:del>
      <w:ins w:id="13667" w:author="OFFM" w:date="2024-04-16T10:53:00Z">
        <w:r w:rsidR="00F2264C" w:rsidRPr="000D237D">
          <w:rPr>
            <w:rFonts w:ascii="Times New Roman" w:hAnsi="Times New Roman" w:cs="Times New Roman"/>
            <w:sz w:val="24"/>
            <w:szCs w:val="24"/>
          </w:rPr>
          <w:t>.</w:t>
        </w:r>
      </w:ins>
    </w:p>
    <w:p w14:paraId="386AB4F8" w14:textId="77777777" w:rsidR="00C52A1C" w:rsidRPr="002E5682" w:rsidRDefault="00C52A1C" w:rsidP="00EE335C">
      <w:pPr>
        <w:spacing w:after="0" w:line="480" w:lineRule="auto"/>
        <w:ind w:firstLine="360"/>
        <w:rPr>
          <w:rFonts w:ascii="Times New Roman" w:eastAsia="Times New Roman" w:hAnsi="Times New Roman" w:cs="Times New Roman"/>
          <w:sz w:val="24"/>
          <w:szCs w:val="24"/>
        </w:rPr>
      </w:pPr>
    </w:p>
    <w:sectPr w:rsidR="00C52A1C" w:rsidRPr="002E5682" w:rsidSect="00A63D45">
      <w:head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2A0F5" w14:textId="77777777" w:rsidR="006031BC" w:rsidRDefault="006031BC">
      <w:pPr>
        <w:spacing w:after="0" w:line="240" w:lineRule="auto"/>
      </w:pPr>
      <w:r>
        <w:separator/>
      </w:r>
    </w:p>
  </w:endnote>
  <w:endnote w:type="continuationSeparator" w:id="0">
    <w:p w14:paraId="2DA731BB" w14:textId="77777777" w:rsidR="006031BC" w:rsidRDefault="006031BC">
      <w:pPr>
        <w:spacing w:after="0" w:line="240" w:lineRule="auto"/>
      </w:pPr>
      <w:r>
        <w:continuationSeparator/>
      </w:r>
    </w:p>
  </w:endnote>
  <w:endnote w:type="continuationNotice" w:id="1">
    <w:p w14:paraId="5E3FD43E" w14:textId="77777777" w:rsidR="006031BC" w:rsidRDefault="006031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13B98" w14:textId="77777777" w:rsidR="006031BC" w:rsidRDefault="006031BC" w:rsidP="00221CA9">
      <w:pPr>
        <w:spacing w:after="0" w:line="240" w:lineRule="auto"/>
      </w:pPr>
      <w:r>
        <w:separator/>
      </w:r>
    </w:p>
  </w:footnote>
  <w:footnote w:type="continuationSeparator" w:id="0">
    <w:p w14:paraId="0133E63E" w14:textId="77777777" w:rsidR="006031BC" w:rsidRDefault="006031BC" w:rsidP="00221CA9">
      <w:pPr>
        <w:spacing w:after="0" w:line="240" w:lineRule="auto"/>
      </w:pPr>
      <w:r>
        <w:continuationSeparator/>
      </w:r>
    </w:p>
  </w:footnote>
  <w:footnote w:type="continuationNotice" w:id="1">
    <w:p w14:paraId="114059B4" w14:textId="77777777" w:rsidR="006031BC" w:rsidRDefault="006031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FC2CB" w14:textId="51DE1F36" w:rsidR="00F71781" w:rsidRPr="00A63D45" w:rsidRDefault="00F71781" w:rsidP="00F71781">
    <w:pPr>
      <w:pStyle w:val="Header"/>
      <w:jc w:val="center"/>
      <w:rPr>
        <w:rFonts w:ascii="Times New Roman" w:hAnsi="Times New Roman" w:cs="Times New Roman"/>
        <w:color w:val="FF0000"/>
      </w:rPr>
    </w:pPr>
    <w:r w:rsidRPr="00A63D45">
      <w:rPr>
        <w:rFonts w:ascii="Times New Roman" w:hAnsi="Times New Roman" w:cs="Times New Roman"/>
        <w:color w:val="FF0000"/>
      </w:rPr>
      <w:t>2 CFR Revisions 2024: Unofficial Comparison Version</w:t>
    </w:r>
  </w:p>
  <w:p w14:paraId="4F7C8B2B" w14:textId="77777777" w:rsidR="005E7358" w:rsidRDefault="005E7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2467"/>
    <w:multiLevelType w:val="hybridMultilevel"/>
    <w:tmpl w:val="F782F7CE"/>
    <w:lvl w:ilvl="0" w:tplc="18223F06">
      <w:start w:val="1"/>
      <w:numFmt w:val="lowerLetter"/>
      <w:pStyle w:val="Heading4"/>
      <w:lvlText w:val="%1."/>
      <w:lvlJc w:val="left"/>
      <w:pPr>
        <w:ind w:left="360" w:hanging="360"/>
      </w:pPr>
      <w:rPr>
        <w:rFonts w:hint="default"/>
      </w:rPr>
    </w:lvl>
    <w:lvl w:ilvl="1" w:tplc="16F6266A" w:tentative="1">
      <w:start w:val="1"/>
      <w:numFmt w:val="lowerLetter"/>
      <w:lvlText w:val="%2."/>
      <w:lvlJc w:val="left"/>
      <w:pPr>
        <w:ind w:left="1080" w:hanging="360"/>
      </w:pPr>
    </w:lvl>
    <w:lvl w:ilvl="2" w:tplc="2BA49238" w:tentative="1">
      <w:start w:val="1"/>
      <w:numFmt w:val="lowerRoman"/>
      <w:lvlText w:val="%3."/>
      <w:lvlJc w:val="right"/>
      <w:pPr>
        <w:ind w:left="1800" w:hanging="180"/>
      </w:pPr>
    </w:lvl>
    <w:lvl w:ilvl="3" w:tplc="E090B212" w:tentative="1">
      <w:start w:val="1"/>
      <w:numFmt w:val="decimal"/>
      <w:lvlText w:val="%4."/>
      <w:lvlJc w:val="left"/>
      <w:pPr>
        <w:ind w:left="2520" w:hanging="360"/>
      </w:pPr>
    </w:lvl>
    <w:lvl w:ilvl="4" w:tplc="CE426064" w:tentative="1">
      <w:start w:val="1"/>
      <w:numFmt w:val="lowerLetter"/>
      <w:lvlText w:val="%5."/>
      <w:lvlJc w:val="left"/>
      <w:pPr>
        <w:ind w:left="3240" w:hanging="360"/>
      </w:pPr>
    </w:lvl>
    <w:lvl w:ilvl="5" w:tplc="3A042990" w:tentative="1">
      <w:start w:val="1"/>
      <w:numFmt w:val="lowerRoman"/>
      <w:lvlText w:val="%6."/>
      <w:lvlJc w:val="right"/>
      <w:pPr>
        <w:ind w:left="3960" w:hanging="180"/>
      </w:pPr>
    </w:lvl>
    <w:lvl w:ilvl="6" w:tplc="DF56623A" w:tentative="1">
      <w:start w:val="1"/>
      <w:numFmt w:val="decimal"/>
      <w:lvlText w:val="%7."/>
      <w:lvlJc w:val="left"/>
      <w:pPr>
        <w:ind w:left="4680" w:hanging="360"/>
      </w:pPr>
    </w:lvl>
    <w:lvl w:ilvl="7" w:tplc="BD6E9CA2" w:tentative="1">
      <w:start w:val="1"/>
      <w:numFmt w:val="lowerLetter"/>
      <w:lvlText w:val="%8."/>
      <w:lvlJc w:val="left"/>
      <w:pPr>
        <w:ind w:left="5400" w:hanging="360"/>
      </w:pPr>
    </w:lvl>
    <w:lvl w:ilvl="8" w:tplc="786C30D8" w:tentative="1">
      <w:start w:val="1"/>
      <w:numFmt w:val="lowerRoman"/>
      <w:lvlText w:val="%9."/>
      <w:lvlJc w:val="right"/>
      <w:pPr>
        <w:ind w:left="6120" w:hanging="180"/>
      </w:pPr>
    </w:lvl>
  </w:abstractNum>
  <w:abstractNum w:abstractNumId="1" w15:restartNumberingAfterBreak="0">
    <w:nsid w:val="1764099B"/>
    <w:multiLevelType w:val="hybridMultilevel"/>
    <w:tmpl w:val="45900AD6"/>
    <w:lvl w:ilvl="0" w:tplc="DF02015C">
      <w:start w:val="1"/>
      <w:numFmt w:val="bullet"/>
      <w:pStyle w:val="Normsub1"/>
      <w:lvlText w:val=""/>
      <w:lvlJc w:val="left"/>
      <w:pPr>
        <w:ind w:left="900" w:hanging="360"/>
      </w:pPr>
      <w:rPr>
        <w:rFonts w:ascii="Symbol" w:hAnsi="Symbol" w:hint="default"/>
      </w:rPr>
    </w:lvl>
    <w:lvl w:ilvl="1" w:tplc="62C231F8">
      <w:start w:val="1"/>
      <w:numFmt w:val="lowerLetter"/>
      <w:lvlText w:val="%2."/>
      <w:lvlJc w:val="left"/>
      <w:pPr>
        <w:ind w:left="1620" w:hanging="360"/>
      </w:pPr>
    </w:lvl>
    <w:lvl w:ilvl="2" w:tplc="789423F6" w:tentative="1">
      <w:start w:val="1"/>
      <w:numFmt w:val="lowerRoman"/>
      <w:lvlText w:val="%3."/>
      <w:lvlJc w:val="right"/>
      <w:pPr>
        <w:ind w:left="2340" w:hanging="180"/>
      </w:pPr>
    </w:lvl>
    <w:lvl w:ilvl="3" w:tplc="D58E5134" w:tentative="1">
      <w:start w:val="1"/>
      <w:numFmt w:val="decimal"/>
      <w:lvlText w:val="%4."/>
      <w:lvlJc w:val="left"/>
      <w:pPr>
        <w:ind w:left="3060" w:hanging="360"/>
      </w:pPr>
    </w:lvl>
    <w:lvl w:ilvl="4" w:tplc="CBEA6E82" w:tentative="1">
      <w:start w:val="1"/>
      <w:numFmt w:val="lowerLetter"/>
      <w:lvlText w:val="%5."/>
      <w:lvlJc w:val="left"/>
      <w:pPr>
        <w:ind w:left="3780" w:hanging="360"/>
      </w:pPr>
    </w:lvl>
    <w:lvl w:ilvl="5" w:tplc="0ECAB2DA" w:tentative="1">
      <w:start w:val="1"/>
      <w:numFmt w:val="lowerRoman"/>
      <w:lvlText w:val="%6."/>
      <w:lvlJc w:val="right"/>
      <w:pPr>
        <w:ind w:left="4500" w:hanging="180"/>
      </w:pPr>
    </w:lvl>
    <w:lvl w:ilvl="6" w:tplc="EBAA62C8" w:tentative="1">
      <w:start w:val="1"/>
      <w:numFmt w:val="decimal"/>
      <w:lvlText w:val="%7."/>
      <w:lvlJc w:val="left"/>
      <w:pPr>
        <w:ind w:left="5220" w:hanging="360"/>
      </w:pPr>
    </w:lvl>
    <w:lvl w:ilvl="7" w:tplc="1B0E3104" w:tentative="1">
      <w:start w:val="1"/>
      <w:numFmt w:val="lowerLetter"/>
      <w:lvlText w:val="%8."/>
      <w:lvlJc w:val="left"/>
      <w:pPr>
        <w:ind w:left="5940" w:hanging="360"/>
      </w:pPr>
    </w:lvl>
    <w:lvl w:ilvl="8" w:tplc="C7189706" w:tentative="1">
      <w:start w:val="1"/>
      <w:numFmt w:val="lowerRoman"/>
      <w:lvlText w:val="%9."/>
      <w:lvlJc w:val="right"/>
      <w:pPr>
        <w:ind w:left="6660" w:hanging="180"/>
      </w:pPr>
    </w:lvl>
  </w:abstractNum>
  <w:abstractNum w:abstractNumId="2" w15:restartNumberingAfterBreak="0">
    <w:nsid w:val="181464DB"/>
    <w:multiLevelType w:val="hybridMultilevel"/>
    <w:tmpl w:val="076ADBD6"/>
    <w:lvl w:ilvl="0" w:tplc="CAC8027E">
      <w:start w:val="1"/>
      <w:numFmt w:val="bullet"/>
      <w:pStyle w:val="Bullet2"/>
      <w:lvlText w:val="—"/>
      <w:lvlJc w:val="left"/>
      <w:pPr>
        <w:ind w:left="1620" w:hanging="360"/>
      </w:pPr>
      <w:rPr>
        <w:rFonts w:ascii="Calibri" w:hAnsi="Calibri" w:hint="default"/>
        <w:color w:val="auto"/>
      </w:rPr>
    </w:lvl>
    <w:lvl w:ilvl="1" w:tplc="DB9C77C6">
      <w:start w:val="1"/>
      <w:numFmt w:val="bullet"/>
      <w:lvlText w:val="o"/>
      <w:lvlJc w:val="left"/>
      <w:pPr>
        <w:ind w:left="2340" w:hanging="360"/>
      </w:pPr>
      <w:rPr>
        <w:rFonts w:ascii="Courier New" w:hAnsi="Courier New" w:cs="Courier New" w:hint="default"/>
      </w:rPr>
    </w:lvl>
    <w:lvl w:ilvl="2" w:tplc="4774BC00" w:tentative="1">
      <w:start w:val="1"/>
      <w:numFmt w:val="lowerRoman"/>
      <w:lvlText w:val="%3."/>
      <w:lvlJc w:val="right"/>
      <w:pPr>
        <w:ind w:left="3060" w:hanging="180"/>
      </w:pPr>
    </w:lvl>
    <w:lvl w:ilvl="3" w:tplc="DF0A47C2" w:tentative="1">
      <w:start w:val="1"/>
      <w:numFmt w:val="decimal"/>
      <w:lvlText w:val="%4."/>
      <w:lvlJc w:val="left"/>
      <w:pPr>
        <w:ind w:left="3780" w:hanging="360"/>
      </w:pPr>
    </w:lvl>
    <w:lvl w:ilvl="4" w:tplc="367E0E9E" w:tentative="1">
      <w:start w:val="1"/>
      <w:numFmt w:val="lowerLetter"/>
      <w:lvlText w:val="%5."/>
      <w:lvlJc w:val="left"/>
      <w:pPr>
        <w:ind w:left="4500" w:hanging="360"/>
      </w:pPr>
    </w:lvl>
    <w:lvl w:ilvl="5" w:tplc="048244BC" w:tentative="1">
      <w:start w:val="1"/>
      <w:numFmt w:val="lowerRoman"/>
      <w:lvlText w:val="%6."/>
      <w:lvlJc w:val="right"/>
      <w:pPr>
        <w:ind w:left="5220" w:hanging="180"/>
      </w:pPr>
    </w:lvl>
    <w:lvl w:ilvl="6" w:tplc="4E50E76E" w:tentative="1">
      <w:start w:val="1"/>
      <w:numFmt w:val="decimal"/>
      <w:lvlText w:val="%7."/>
      <w:lvlJc w:val="left"/>
      <w:pPr>
        <w:ind w:left="5940" w:hanging="360"/>
      </w:pPr>
    </w:lvl>
    <w:lvl w:ilvl="7" w:tplc="F40636F8" w:tentative="1">
      <w:start w:val="1"/>
      <w:numFmt w:val="lowerLetter"/>
      <w:lvlText w:val="%8."/>
      <w:lvlJc w:val="left"/>
      <w:pPr>
        <w:ind w:left="6660" w:hanging="360"/>
      </w:pPr>
    </w:lvl>
    <w:lvl w:ilvl="8" w:tplc="12743C10" w:tentative="1">
      <w:start w:val="1"/>
      <w:numFmt w:val="lowerRoman"/>
      <w:lvlText w:val="%9."/>
      <w:lvlJc w:val="right"/>
      <w:pPr>
        <w:ind w:left="7380" w:hanging="180"/>
      </w:pPr>
    </w:lvl>
  </w:abstractNum>
  <w:abstractNum w:abstractNumId="3" w15:restartNumberingAfterBreak="0">
    <w:nsid w:val="7C3C6A28"/>
    <w:multiLevelType w:val="hybridMultilevel"/>
    <w:tmpl w:val="91B2E566"/>
    <w:lvl w:ilvl="0" w:tplc="BB426556">
      <w:start w:val="1"/>
      <w:numFmt w:val="bullet"/>
      <w:lvlText w:val=""/>
      <w:lvlJc w:val="left"/>
      <w:pPr>
        <w:ind w:left="720" w:hanging="360"/>
      </w:pPr>
      <w:rPr>
        <w:rFonts w:ascii="Symbol" w:hAnsi="Symbol" w:hint="default"/>
      </w:rPr>
    </w:lvl>
    <w:lvl w:ilvl="1" w:tplc="2EAE352A" w:tentative="1">
      <w:start w:val="1"/>
      <w:numFmt w:val="bullet"/>
      <w:lvlText w:val="o"/>
      <w:lvlJc w:val="left"/>
      <w:pPr>
        <w:ind w:left="1440" w:hanging="360"/>
      </w:pPr>
      <w:rPr>
        <w:rFonts w:ascii="Courier New" w:hAnsi="Courier New" w:cs="Courier New" w:hint="default"/>
      </w:rPr>
    </w:lvl>
    <w:lvl w:ilvl="2" w:tplc="1DEC4E1E" w:tentative="1">
      <w:start w:val="1"/>
      <w:numFmt w:val="bullet"/>
      <w:lvlText w:val=""/>
      <w:lvlJc w:val="left"/>
      <w:pPr>
        <w:ind w:left="2160" w:hanging="360"/>
      </w:pPr>
      <w:rPr>
        <w:rFonts w:ascii="Wingdings" w:hAnsi="Wingdings" w:hint="default"/>
      </w:rPr>
    </w:lvl>
    <w:lvl w:ilvl="3" w:tplc="25046C98" w:tentative="1">
      <w:start w:val="1"/>
      <w:numFmt w:val="bullet"/>
      <w:lvlText w:val=""/>
      <w:lvlJc w:val="left"/>
      <w:pPr>
        <w:ind w:left="2880" w:hanging="360"/>
      </w:pPr>
      <w:rPr>
        <w:rFonts w:ascii="Symbol" w:hAnsi="Symbol" w:hint="default"/>
      </w:rPr>
    </w:lvl>
    <w:lvl w:ilvl="4" w:tplc="9DA40FB4" w:tentative="1">
      <w:start w:val="1"/>
      <w:numFmt w:val="bullet"/>
      <w:lvlText w:val="o"/>
      <w:lvlJc w:val="left"/>
      <w:pPr>
        <w:ind w:left="3600" w:hanging="360"/>
      </w:pPr>
      <w:rPr>
        <w:rFonts w:ascii="Courier New" w:hAnsi="Courier New" w:cs="Courier New" w:hint="default"/>
      </w:rPr>
    </w:lvl>
    <w:lvl w:ilvl="5" w:tplc="DAD0F15C" w:tentative="1">
      <w:start w:val="1"/>
      <w:numFmt w:val="bullet"/>
      <w:lvlText w:val=""/>
      <w:lvlJc w:val="left"/>
      <w:pPr>
        <w:ind w:left="4320" w:hanging="360"/>
      </w:pPr>
      <w:rPr>
        <w:rFonts w:ascii="Wingdings" w:hAnsi="Wingdings" w:hint="default"/>
      </w:rPr>
    </w:lvl>
    <w:lvl w:ilvl="6" w:tplc="03CE4DE6" w:tentative="1">
      <w:start w:val="1"/>
      <w:numFmt w:val="bullet"/>
      <w:lvlText w:val=""/>
      <w:lvlJc w:val="left"/>
      <w:pPr>
        <w:ind w:left="5040" w:hanging="360"/>
      </w:pPr>
      <w:rPr>
        <w:rFonts w:ascii="Symbol" w:hAnsi="Symbol" w:hint="default"/>
      </w:rPr>
    </w:lvl>
    <w:lvl w:ilvl="7" w:tplc="E8104306" w:tentative="1">
      <w:start w:val="1"/>
      <w:numFmt w:val="bullet"/>
      <w:lvlText w:val="o"/>
      <w:lvlJc w:val="left"/>
      <w:pPr>
        <w:ind w:left="5760" w:hanging="360"/>
      </w:pPr>
      <w:rPr>
        <w:rFonts w:ascii="Courier New" w:hAnsi="Courier New" w:cs="Courier New" w:hint="default"/>
      </w:rPr>
    </w:lvl>
    <w:lvl w:ilvl="8" w:tplc="CBE83DE2"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FFM">
    <w15:presenceInfo w15:providerId="None" w15:userId="OFF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NotDisplayPageBoundaries/>
  <w:proofState w:spelling="clean" w:grammar="clean"/>
  <w:documentProtection w:edit="readOnly" w:enforcement="1" w:cryptProviderType="rsaAES" w:cryptAlgorithmClass="hash" w:cryptAlgorithmType="typeAny" w:cryptAlgorithmSid="14" w:cryptSpinCount="100000" w:hash="cXUoi9Gex/HlyZlyNjvFzRi5N78dfP2TvxNEuEHMwZkXm7nQPnACaJ5nalgt3k0oN0V5uwXPrF0S8Ng6iMZnpw==" w:salt="62ZpPXVOKgYh4UTsZB4am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D1"/>
    <w:rsid w:val="00001AE4"/>
    <w:rsid w:val="00003539"/>
    <w:rsid w:val="000036DA"/>
    <w:rsid w:val="00006664"/>
    <w:rsid w:val="00006F3C"/>
    <w:rsid w:val="00010CC4"/>
    <w:rsid w:val="00011784"/>
    <w:rsid w:val="00011A4A"/>
    <w:rsid w:val="00011A4E"/>
    <w:rsid w:val="00011B53"/>
    <w:rsid w:val="00012B96"/>
    <w:rsid w:val="00013E26"/>
    <w:rsid w:val="000140D4"/>
    <w:rsid w:val="00014ED6"/>
    <w:rsid w:val="000156B0"/>
    <w:rsid w:val="0001762B"/>
    <w:rsid w:val="00017D15"/>
    <w:rsid w:val="00017E57"/>
    <w:rsid w:val="000203B9"/>
    <w:rsid w:val="00024FA0"/>
    <w:rsid w:val="000257E6"/>
    <w:rsid w:val="00025B4A"/>
    <w:rsid w:val="00030968"/>
    <w:rsid w:val="00031554"/>
    <w:rsid w:val="00031590"/>
    <w:rsid w:val="00031991"/>
    <w:rsid w:val="00031CBE"/>
    <w:rsid w:val="00032482"/>
    <w:rsid w:val="00034763"/>
    <w:rsid w:val="00035AF3"/>
    <w:rsid w:val="00035E3C"/>
    <w:rsid w:val="00036CB8"/>
    <w:rsid w:val="00037211"/>
    <w:rsid w:val="00040C02"/>
    <w:rsid w:val="00043584"/>
    <w:rsid w:val="00043EBA"/>
    <w:rsid w:val="00044167"/>
    <w:rsid w:val="0004488F"/>
    <w:rsid w:val="000452D5"/>
    <w:rsid w:val="000455DF"/>
    <w:rsid w:val="000468E7"/>
    <w:rsid w:val="00046B53"/>
    <w:rsid w:val="00047710"/>
    <w:rsid w:val="00047B0C"/>
    <w:rsid w:val="00050509"/>
    <w:rsid w:val="000507E8"/>
    <w:rsid w:val="00050ABD"/>
    <w:rsid w:val="000510AB"/>
    <w:rsid w:val="0005185A"/>
    <w:rsid w:val="00052318"/>
    <w:rsid w:val="00052C50"/>
    <w:rsid w:val="000533BE"/>
    <w:rsid w:val="0005433B"/>
    <w:rsid w:val="00055418"/>
    <w:rsid w:val="000558C2"/>
    <w:rsid w:val="00055EE9"/>
    <w:rsid w:val="00056C7A"/>
    <w:rsid w:val="00057316"/>
    <w:rsid w:val="000578F0"/>
    <w:rsid w:val="00057A3B"/>
    <w:rsid w:val="0006005F"/>
    <w:rsid w:val="00061265"/>
    <w:rsid w:val="0006157C"/>
    <w:rsid w:val="000624B9"/>
    <w:rsid w:val="00062BEC"/>
    <w:rsid w:val="0006464C"/>
    <w:rsid w:val="0006567D"/>
    <w:rsid w:val="0006578F"/>
    <w:rsid w:val="00065903"/>
    <w:rsid w:val="0006643F"/>
    <w:rsid w:val="0006709D"/>
    <w:rsid w:val="0006751D"/>
    <w:rsid w:val="0006788E"/>
    <w:rsid w:val="00067CAB"/>
    <w:rsid w:val="00070D0B"/>
    <w:rsid w:val="0007279E"/>
    <w:rsid w:val="0007301C"/>
    <w:rsid w:val="000739FD"/>
    <w:rsid w:val="000749AC"/>
    <w:rsid w:val="00076108"/>
    <w:rsid w:val="00077432"/>
    <w:rsid w:val="0007750D"/>
    <w:rsid w:val="00077855"/>
    <w:rsid w:val="00077F3E"/>
    <w:rsid w:val="0008356F"/>
    <w:rsid w:val="0008623E"/>
    <w:rsid w:val="00087551"/>
    <w:rsid w:val="000906F1"/>
    <w:rsid w:val="000915FD"/>
    <w:rsid w:val="00093DA3"/>
    <w:rsid w:val="00094E2B"/>
    <w:rsid w:val="00096377"/>
    <w:rsid w:val="0009678B"/>
    <w:rsid w:val="00097A53"/>
    <w:rsid w:val="000A05B7"/>
    <w:rsid w:val="000A0609"/>
    <w:rsid w:val="000A12AB"/>
    <w:rsid w:val="000A13FD"/>
    <w:rsid w:val="000A1F9E"/>
    <w:rsid w:val="000A2407"/>
    <w:rsid w:val="000A2493"/>
    <w:rsid w:val="000A2667"/>
    <w:rsid w:val="000A280B"/>
    <w:rsid w:val="000A2D1F"/>
    <w:rsid w:val="000A3CF1"/>
    <w:rsid w:val="000A4152"/>
    <w:rsid w:val="000A512F"/>
    <w:rsid w:val="000A7DCF"/>
    <w:rsid w:val="000A7E1E"/>
    <w:rsid w:val="000B0023"/>
    <w:rsid w:val="000B104B"/>
    <w:rsid w:val="000B154E"/>
    <w:rsid w:val="000B399A"/>
    <w:rsid w:val="000B3A1A"/>
    <w:rsid w:val="000B3A54"/>
    <w:rsid w:val="000B4144"/>
    <w:rsid w:val="000B5224"/>
    <w:rsid w:val="000B603A"/>
    <w:rsid w:val="000B75C2"/>
    <w:rsid w:val="000C0514"/>
    <w:rsid w:val="000C0AC3"/>
    <w:rsid w:val="000C46F7"/>
    <w:rsid w:val="000C5C2D"/>
    <w:rsid w:val="000C5D71"/>
    <w:rsid w:val="000C5EE9"/>
    <w:rsid w:val="000C7144"/>
    <w:rsid w:val="000C76A0"/>
    <w:rsid w:val="000C76E3"/>
    <w:rsid w:val="000D06AD"/>
    <w:rsid w:val="000D15E0"/>
    <w:rsid w:val="000D237D"/>
    <w:rsid w:val="000D3D9A"/>
    <w:rsid w:val="000D4A90"/>
    <w:rsid w:val="000D679A"/>
    <w:rsid w:val="000D68A0"/>
    <w:rsid w:val="000D68EA"/>
    <w:rsid w:val="000D6987"/>
    <w:rsid w:val="000D7238"/>
    <w:rsid w:val="000D7A03"/>
    <w:rsid w:val="000D7EC3"/>
    <w:rsid w:val="000E1D22"/>
    <w:rsid w:val="000E1FAF"/>
    <w:rsid w:val="000E560D"/>
    <w:rsid w:val="000E57B3"/>
    <w:rsid w:val="000E5973"/>
    <w:rsid w:val="000E653F"/>
    <w:rsid w:val="000E72BF"/>
    <w:rsid w:val="000E7646"/>
    <w:rsid w:val="000F040D"/>
    <w:rsid w:val="000F04D5"/>
    <w:rsid w:val="000F0779"/>
    <w:rsid w:val="000F0EEC"/>
    <w:rsid w:val="000F11AC"/>
    <w:rsid w:val="000F248A"/>
    <w:rsid w:val="000F63D0"/>
    <w:rsid w:val="000F647F"/>
    <w:rsid w:val="000F674A"/>
    <w:rsid w:val="000F7D40"/>
    <w:rsid w:val="00100BF7"/>
    <w:rsid w:val="00101035"/>
    <w:rsid w:val="00102B4E"/>
    <w:rsid w:val="00102C67"/>
    <w:rsid w:val="00102C74"/>
    <w:rsid w:val="0010339E"/>
    <w:rsid w:val="001038C0"/>
    <w:rsid w:val="0010510B"/>
    <w:rsid w:val="001059DB"/>
    <w:rsid w:val="00107201"/>
    <w:rsid w:val="0010756E"/>
    <w:rsid w:val="00107761"/>
    <w:rsid w:val="00107B96"/>
    <w:rsid w:val="0011088B"/>
    <w:rsid w:val="00110D83"/>
    <w:rsid w:val="00112106"/>
    <w:rsid w:val="00112B78"/>
    <w:rsid w:val="0011342D"/>
    <w:rsid w:val="001146A0"/>
    <w:rsid w:val="00114CB0"/>
    <w:rsid w:val="00114D98"/>
    <w:rsid w:val="001154E9"/>
    <w:rsid w:val="00115A05"/>
    <w:rsid w:val="00115CC8"/>
    <w:rsid w:val="00116C73"/>
    <w:rsid w:val="0012023F"/>
    <w:rsid w:val="001207DB"/>
    <w:rsid w:val="00123D4F"/>
    <w:rsid w:val="00123DB9"/>
    <w:rsid w:val="001244BB"/>
    <w:rsid w:val="00124585"/>
    <w:rsid w:val="001246C2"/>
    <w:rsid w:val="00125D9B"/>
    <w:rsid w:val="00126307"/>
    <w:rsid w:val="00130377"/>
    <w:rsid w:val="00131610"/>
    <w:rsid w:val="00131B4A"/>
    <w:rsid w:val="001328FC"/>
    <w:rsid w:val="0013329F"/>
    <w:rsid w:val="00133ABA"/>
    <w:rsid w:val="00133AF5"/>
    <w:rsid w:val="00134BE1"/>
    <w:rsid w:val="00134C94"/>
    <w:rsid w:val="001351C3"/>
    <w:rsid w:val="0013540B"/>
    <w:rsid w:val="00135B1E"/>
    <w:rsid w:val="00135B96"/>
    <w:rsid w:val="00141B68"/>
    <w:rsid w:val="00144762"/>
    <w:rsid w:val="0014636A"/>
    <w:rsid w:val="00147865"/>
    <w:rsid w:val="0015114C"/>
    <w:rsid w:val="001512A8"/>
    <w:rsid w:val="001516F7"/>
    <w:rsid w:val="00152FAD"/>
    <w:rsid w:val="0015358C"/>
    <w:rsid w:val="001538C3"/>
    <w:rsid w:val="00153DD7"/>
    <w:rsid w:val="00154EA6"/>
    <w:rsid w:val="00154FD0"/>
    <w:rsid w:val="00155441"/>
    <w:rsid w:val="00155602"/>
    <w:rsid w:val="001600E9"/>
    <w:rsid w:val="001620A9"/>
    <w:rsid w:val="00162595"/>
    <w:rsid w:val="00162E80"/>
    <w:rsid w:val="0016302A"/>
    <w:rsid w:val="001632C9"/>
    <w:rsid w:val="00163327"/>
    <w:rsid w:val="00163FD5"/>
    <w:rsid w:val="0016446C"/>
    <w:rsid w:val="00164C33"/>
    <w:rsid w:val="00165090"/>
    <w:rsid w:val="00165970"/>
    <w:rsid w:val="00165EF4"/>
    <w:rsid w:val="001662CF"/>
    <w:rsid w:val="00166A5E"/>
    <w:rsid w:val="00166A68"/>
    <w:rsid w:val="001671CB"/>
    <w:rsid w:val="00167DF1"/>
    <w:rsid w:val="001705BE"/>
    <w:rsid w:val="00172CAD"/>
    <w:rsid w:val="001732A9"/>
    <w:rsid w:val="0017408C"/>
    <w:rsid w:val="001745AD"/>
    <w:rsid w:val="00174A5A"/>
    <w:rsid w:val="00175057"/>
    <w:rsid w:val="00175B01"/>
    <w:rsid w:val="00175D29"/>
    <w:rsid w:val="00181335"/>
    <w:rsid w:val="001813D4"/>
    <w:rsid w:val="001815AB"/>
    <w:rsid w:val="001815D9"/>
    <w:rsid w:val="00182F1A"/>
    <w:rsid w:val="001834CF"/>
    <w:rsid w:val="00183D56"/>
    <w:rsid w:val="00183DBE"/>
    <w:rsid w:val="00185D4F"/>
    <w:rsid w:val="0018667F"/>
    <w:rsid w:val="00186750"/>
    <w:rsid w:val="001870A3"/>
    <w:rsid w:val="00192F95"/>
    <w:rsid w:val="00192FB8"/>
    <w:rsid w:val="00193FAE"/>
    <w:rsid w:val="0019415C"/>
    <w:rsid w:val="00194C0D"/>
    <w:rsid w:val="0019509B"/>
    <w:rsid w:val="001954EF"/>
    <w:rsid w:val="00195AA7"/>
    <w:rsid w:val="00196217"/>
    <w:rsid w:val="001962D1"/>
    <w:rsid w:val="00196904"/>
    <w:rsid w:val="00196A61"/>
    <w:rsid w:val="00196E16"/>
    <w:rsid w:val="00196F41"/>
    <w:rsid w:val="00197551"/>
    <w:rsid w:val="001A0250"/>
    <w:rsid w:val="001A0714"/>
    <w:rsid w:val="001A2FEF"/>
    <w:rsid w:val="001A39AE"/>
    <w:rsid w:val="001A4064"/>
    <w:rsid w:val="001A4C31"/>
    <w:rsid w:val="001A5731"/>
    <w:rsid w:val="001A64AB"/>
    <w:rsid w:val="001A6FD7"/>
    <w:rsid w:val="001A7294"/>
    <w:rsid w:val="001B07DD"/>
    <w:rsid w:val="001B0829"/>
    <w:rsid w:val="001B1166"/>
    <w:rsid w:val="001B1E5C"/>
    <w:rsid w:val="001B488B"/>
    <w:rsid w:val="001B54B2"/>
    <w:rsid w:val="001B5BB9"/>
    <w:rsid w:val="001B5D68"/>
    <w:rsid w:val="001B6F82"/>
    <w:rsid w:val="001B700C"/>
    <w:rsid w:val="001B7A98"/>
    <w:rsid w:val="001B7C8E"/>
    <w:rsid w:val="001C0792"/>
    <w:rsid w:val="001C0CE8"/>
    <w:rsid w:val="001C1DB4"/>
    <w:rsid w:val="001C238A"/>
    <w:rsid w:val="001C321E"/>
    <w:rsid w:val="001C33D4"/>
    <w:rsid w:val="001C3454"/>
    <w:rsid w:val="001C40A4"/>
    <w:rsid w:val="001C4249"/>
    <w:rsid w:val="001C4B05"/>
    <w:rsid w:val="001C4B87"/>
    <w:rsid w:val="001C4BC2"/>
    <w:rsid w:val="001C673A"/>
    <w:rsid w:val="001C6DF4"/>
    <w:rsid w:val="001C6FA2"/>
    <w:rsid w:val="001C719E"/>
    <w:rsid w:val="001C7544"/>
    <w:rsid w:val="001D032E"/>
    <w:rsid w:val="001D0D29"/>
    <w:rsid w:val="001D30AA"/>
    <w:rsid w:val="001D382D"/>
    <w:rsid w:val="001D3CD4"/>
    <w:rsid w:val="001D429F"/>
    <w:rsid w:val="001D4ACB"/>
    <w:rsid w:val="001D4B83"/>
    <w:rsid w:val="001D4B9F"/>
    <w:rsid w:val="001D4BF0"/>
    <w:rsid w:val="001D5D1E"/>
    <w:rsid w:val="001D5F63"/>
    <w:rsid w:val="001D62E5"/>
    <w:rsid w:val="001D6AF8"/>
    <w:rsid w:val="001D6C46"/>
    <w:rsid w:val="001D73AD"/>
    <w:rsid w:val="001D78AE"/>
    <w:rsid w:val="001E05FC"/>
    <w:rsid w:val="001E102C"/>
    <w:rsid w:val="001E1E02"/>
    <w:rsid w:val="001E3C63"/>
    <w:rsid w:val="001E4217"/>
    <w:rsid w:val="001E438F"/>
    <w:rsid w:val="001E4A48"/>
    <w:rsid w:val="001E57AE"/>
    <w:rsid w:val="001E5911"/>
    <w:rsid w:val="001E6861"/>
    <w:rsid w:val="001E73EE"/>
    <w:rsid w:val="001E7C87"/>
    <w:rsid w:val="001E7D56"/>
    <w:rsid w:val="001F02AD"/>
    <w:rsid w:val="001F0902"/>
    <w:rsid w:val="001F21A0"/>
    <w:rsid w:val="001F2692"/>
    <w:rsid w:val="001F4207"/>
    <w:rsid w:val="001F51A4"/>
    <w:rsid w:val="001F5342"/>
    <w:rsid w:val="001F5BA9"/>
    <w:rsid w:val="001F689B"/>
    <w:rsid w:val="001F79A6"/>
    <w:rsid w:val="00200768"/>
    <w:rsid w:val="00201D55"/>
    <w:rsid w:val="00202DC1"/>
    <w:rsid w:val="00202E89"/>
    <w:rsid w:val="00204FFC"/>
    <w:rsid w:val="00206064"/>
    <w:rsid w:val="002070FA"/>
    <w:rsid w:val="0021156D"/>
    <w:rsid w:val="0021208D"/>
    <w:rsid w:val="002129B0"/>
    <w:rsid w:val="00212B79"/>
    <w:rsid w:val="00214212"/>
    <w:rsid w:val="002152BA"/>
    <w:rsid w:val="0021537E"/>
    <w:rsid w:val="0021551C"/>
    <w:rsid w:val="002160E1"/>
    <w:rsid w:val="002167B5"/>
    <w:rsid w:val="0021739D"/>
    <w:rsid w:val="00217CB7"/>
    <w:rsid w:val="00217F97"/>
    <w:rsid w:val="0022098D"/>
    <w:rsid w:val="00221158"/>
    <w:rsid w:val="002216B1"/>
    <w:rsid w:val="00221944"/>
    <w:rsid w:val="00221CA9"/>
    <w:rsid w:val="00221CF0"/>
    <w:rsid w:val="002221FA"/>
    <w:rsid w:val="00222694"/>
    <w:rsid w:val="0022291E"/>
    <w:rsid w:val="00224049"/>
    <w:rsid w:val="00224168"/>
    <w:rsid w:val="0022467B"/>
    <w:rsid w:val="00224E3F"/>
    <w:rsid w:val="00225F37"/>
    <w:rsid w:val="002263CB"/>
    <w:rsid w:val="0022661C"/>
    <w:rsid w:val="002307EB"/>
    <w:rsid w:val="00231148"/>
    <w:rsid w:val="00232CE5"/>
    <w:rsid w:val="002332B6"/>
    <w:rsid w:val="00233629"/>
    <w:rsid w:val="0023531A"/>
    <w:rsid w:val="002359E3"/>
    <w:rsid w:val="00236E9F"/>
    <w:rsid w:val="002370C9"/>
    <w:rsid w:val="00237959"/>
    <w:rsid w:val="0024061A"/>
    <w:rsid w:val="00241434"/>
    <w:rsid w:val="00242874"/>
    <w:rsid w:val="00242CD3"/>
    <w:rsid w:val="002433A2"/>
    <w:rsid w:val="00243E82"/>
    <w:rsid w:val="00244621"/>
    <w:rsid w:val="00244BCE"/>
    <w:rsid w:val="002458DF"/>
    <w:rsid w:val="00245A21"/>
    <w:rsid w:val="00245B0E"/>
    <w:rsid w:val="002462FD"/>
    <w:rsid w:val="002465A5"/>
    <w:rsid w:val="00246859"/>
    <w:rsid w:val="00247D7A"/>
    <w:rsid w:val="0025031D"/>
    <w:rsid w:val="00250E78"/>
    <w:rsid w:val="002523D6"/>
    <w:rsid w:val="00252943"/>
    <w:rsid w:val="002537D1"/>
    <w:rsid w:val="00255349"/>
    <w:rsid w:val="00255A92"/>
    <w:rsid w:val="00255EFB"/>
    <w:rsid w:val="002565B9"/>
    <w:rsid w:val="0025684C"/>
    <w:rsid w:val="00257C22"/>
    <w:rsid w:val="00257CB5"/>
    <w:rsid w:val="002606A1"/>
    <w:rsid w:val="00260F92"/>
    <w:rsid w:val="002618EA"/>
    <w:rsid w:val="002632ED"/>
    <w:rsid w:val="00264B54"/>
    <w:rsid w:val="00266A40"/>
    <w:rsid w:val="00266B20"/>
    <w:rsid w:val="00266B84"/>
    <w:rsid w:val="00267567"/>
    <w:rsid w:val="002714C1"/>
    <w:rsid w:val="00272362"/>
    <w:rsid w:val="00272A6F"/>
    <w:rsid w:val="002739EF"/>
    <w:rsid w:val="00273C55"/>
    <w:rsid w:val="00274560"/>
    <w:rsid w:val="00274964"/>
    <w:rsid w:val="00274AD1"/>
    <w:rsid w:val="00274C6D"/>
    <w:rsid w:val="00274E9B"/>
    <w:rsid w:val="00274EE3"/>
    <w:rsid w:val="0027539B"/>
    <w:rsid w:val="00275627"/>
    <w:rsid w:val="00275D93"/>
    <w:rsid w:val="0027602B"/>
    <w:rsid w:val="00276C59"/>
    <w:rsid w:val="00280801"/>
    <w:rsid w:val="0028152C"/>
    <w:rsid w:val="00281EF0"/>
    <w:rsid w:val="00282B95"/>
    <w:rsid w:val="0028398B"/>
    <w:rsid w:val="0028421E"/>
    <w:rsid w:val="00284315"/>
    <w:rsid w:val="00284BDC"/>
    <w:rsid w:val="00285C9A"/>
    <w:rsid w:val="00287CB1"/>
    <w:rsid w:val="00287CC5"/>
    <w:rsid w:val="00287F26"/>
    <w:rsid w:val="00290A12"/>
    <w:rsid w:val="00291EAA"/>
    <w:rsid w:val="0029361E"/>
    <w:rsid w:val="00295065"/>
    <w:rsid w:val="00295899"/>
    <w:rsid w:val="0029673C"/>
    <w:rsid w:val="00297E6A"/>
    <w:rsid w:val="00297FEE"/>
    <w:rsid w:val="002A0C39"/>
    <w:rsid w:val="002A0D0B"/>
    <w:rsid w:val="002A11AD"/>
    <w:rsid w:val="002A1271"/>
    <w:rsid w:val="002A1A6E"/>
    <w:rsid w:val="002A1EAE"/>
    <w:rsid w:val="002A2CA2"/>
    <w:rsid w:val="002A3E26"/>
    <w:rsid w:val="002A55FB"/>
    <w:rsid w:val="002A5B1E"/>
    <w:rsid w:val="002A6D0B"/>
    <w:rsid w:val="002A75E5"/>
    <w:rsid w:val="002A793F"/>
    <w:rsid w:val="002B073F"/>
    <w:rsid w:val="002B1755"/>
    <w:rsid w:val="002B17DF"/>
    <w:rsid w:val="002B2120"/>
    <w:rsid w:val="002B2E00"/>
    <w:rsid w:val="002B32BB"/>
    <w:rsid w:val="002B3E04"/>
    <w:rsid w:val="002B45D7"/>
    <w:rsid w:val="002B50A0"/>
    <w:rsid w:val="002B6C9C"/>
    <w:rsid w:val="002B7283"/>
    <w:rsid w:val="002B72BC"/>
    <w:rsid w:val="002B7D99"/>
    <w:rsid w:val="002C1A23"/>
    <w:rsid w:val="002C1F4F"/>
    <w:rsid w:val="002C31FC"/>
    <w:rsid w:val="002C3461"/>
    <w:rsid w:val="002C40C3"/>
    <w:rsid w:val="002C42A2"/>
    <w:rsid w:val="002C51D3"/>
    <w:rsid w:val="002C5BA1"/>
    <w:rsid w:val="002C62E5"/>
    <w:rsid w:val="002C79FA"/>
    <w:rsid w:val="002C7B36"/>
    <w:rsid w:val="002C7DF3"/>
    <w:rsid w:val="002D3F8D"/>
    <w:rsid w:val="002D41BF"/>
    <w:rsid w:val="002D44ED"/>
    <w:rsid w:val="002D4F55"/>
    <w:rsid w:val="002D68D4"/>
    <w:rsid w:val="002D7C88"/>
    <w:rsid w:val="002E0BE4"/>
    <w:rsid w:val="002E1321"/>
    <w:rsid w:val="002E15A4"/>
    <w:rsid w:val="002E1668"/>
    <w:rsid w:val="002E1B4D"/>
    <w:rsid w:val="002E21F1"/>
    <w:rsid w:val="002E3DEC"/>
    <w:rsid w:val="002E3F1A"/>
    <w:rsid w:val="002E5682"/>
    <w:rsid w:val="002E796D"/>
    <w:rsid w:val="002E7CEA"/>
    <w:rsid w:val="002F00F9"/>
    <w:rsid w:val="002F10C7"/>
    <w:rsid w:val="002F155A"/>
    <w:rsid w:val="002F1D72"/>
    <w:rsid w:val="002F2712"/>
    <w:rsid w:val="002F2F11"/>
    <w:rsid w:val="002F4E62"/>
    <w:rsid w:val="002F5118"/>
    <w:rsid w:val="002F5F68"/>
    <w:rsid w:val="002F6EBF"/>
    <w:rsid w:val="002F7331"/>
    <w:rsid w:val="002F78C2"/>
    <w:rsid w:val="00301C50"/>
    <w:rsid w:val="00302561"/>
    <w:rsid w:val="003035FE"/>
    <w:rsid w:val="00303EC7"/>
    <w:rsid w:val="00303F8C"/>
    <w:rsid w:val="00304EDF"/>
    <w:rsid w:val="003050C1"/>
    <w:rsid w:val="003065BA"/>
    <w:rsid w:val="00307539"/>
    <w:rsid w:val="0030791D"/>
    <w:rsid w:val="003100D7"/>
    <w:rsid w:val="003111B9"/>
    <w:rsid w:val="003113BF"/>
    <w:rsid w:val="00311435"/>
    <w:rsid w:val="00311537"/>
    <w:rsid w:val="00311EEE"/>
    <w:rsid w:val="00312AEA"/>
    <w:rsid w:val="00312EAA"/>
    <w:rsid w:val="003144DB"/>
    <w:rsid w:val="00314A57"/>
    <w:rsid w:val="00314DC1"/>
    <w:rsid w:val="00315B5C"/>
    <w:rsid w:val="003171F7"/>
    <w:rsid w:val="00317596"/>
    <w:rsid w:val="00322B08"/>
    <w:rsid w:val="00324758"/>
    <w:rsid w:val="00325092"/>
    <w:rsid w:val="003253B5"/>
    <w:rsid w:val="00325A5B"/>
    <w:rsid w:val="00325F2B"/>
    <w:rsid w:val="00325F95"/>
    <w:rsid w:val="003267E8"/>
    <w:rsid w:val="00327C3B"/>
    <w:rsid w:val="003308D9"/>
    <w:rsid w:val="00330C31"/>
    <w:rsid w:val="00334638"/>
    <w:rsid w:val="00335474"/>
    <w:rsid w:val="003355BA"/>
    <w:rsid w:val="003359B1"/>
    <w:rsid w:val="00335DA2"/>
    <w:rsid w:val="003360CD"/>
    <w:rsid w:val="00337168"/>
    <w:rsid w:val="00337930"/>
    <w:rsid w:val="0034025A"/>
    <w:rsid w:val="00340D75"/>
    <w:rsid w:val="003418DC"/>
    <w:rsid w:val="003419C9"/>
    <w:rsid w:val="003419D3"/>
    <w:rsid w:val="00341AF2"/>
    <w:rsid w:val="00343694"/>
    <w:rsid w:val="0034794B"/>
    <w:rsid w:val="00350045"/>
    <w:rsid w:val="0035024B"/>
    <w:rsid w:val="0035083B"/>
    <w:rsid w:val="00350FCE"/>
    <w:rsid w:val="003527C6"/>
    <w:rsid w:val="0035439A"/>
    <w:rsid w:val="0035443B"/>
    <w:rsid w:val="0035502B"/>
    <w:rsid w:val="003554CD"/>
    <w:rsid w:val="00355F1D"/>
    <w:rsid w:val="0035687A"/>
    <w:rsid w:val="003570B3"/>
    <w:rsid w:val="00357501"/>
    <w:rsid w:val="0036038A"/>
    <w:rsid w:val="00360C2B"/>
    <w:rsid w:val="0036115E"/>
    <w:rsid w:val="00361EFA"/>
    <w:rsid w:val="00362002"/>
    <w:rsid w:val="00362410"/>
    <w:rsid w:val="003626A9"/>
    <w:rsid w:val="00362C36"/>
    <w:rsid w:val="003632B8"/>
    <w:rsid w:val="003639DF"/>
    <w:rsid w:val="00363CAA"/>
    <w:rsid w:val="0036436B"/>
    <w:rsid w:val="0036500F"/>
    <w:rsid w:val="003669AB"/>
    <w:rsid w:val="00367387"/>
    <w:rsid w:val="00367DCD"/>
    <w:rsid w:val="00371A14"/>
    <w:rsid w:val="003721F4"/>
    <w:rsid w:val="0037229D"/>
    <w:rsid w:val="00377624"/>
    <w:rsid w:val="00377A30"/>
    <w:rsid w:val="00380D73"/>
    <w:rsid w:val="003811ED"/>
    <w:rsid w:val="0038175D"/>
    <w:rsid w:val="00381E2B"/>
    <w:rsid w:val="00382D12"/>
    <w:rsid w:val="003851F3"/>
    <w:rsid w:val="0038571B"/>
    <w:rsid w:val="00386A65"/>
    <w:rsid w:val="003876FF"/>
    <w:rsid w:val="003909B6"/>
    <w:rsid w:val="00390B98"/>
    <w:rsid w:val="00392585"/>
    <w:rsid w:val="00392B33"/>
    <w:rsid w:val="00392D06"/>
    <w:rsid w:val="0039364D"/>
    <w:rsid w:val="0039367A"/>
    <w:rsid w:val="00394C9D"/>
    <w:rsid w:val="00395861"/>
    <w:rsid w:val="00395BF2"/>
    <w:rsid w:val="00396A3C"/>
    <w:rsid w:val="00397178"/>
    <w:rsid w:val="003976CB"/>
    <w:rsid w:val="00397E35"/>
    <w:rsid w:val="003A01F0"/>
    <w:rsid w:val="003A0BB7"/>
    <w:rsid w:val="003A0F6A"/>
    <w:rsid w:val="003A152C"/>
    <w:rsid w:val="003A1C62"/>
    <w:rsid w:val="003A453B"/>
    <w:rsid w:val="003A4BFD"/>
    <w:rsid w:val="003A4C44"/>
    <w:rsid w:val="003A598A"/>
    <w:rsid w:val="003A5FC4"/>
    <w:rsid w:val="003A625A"/>
    <w:rsid w:val="003A638F"/>
    <w:rsid w:val="003A6760"/>
    <w:rsid w:val="003A7209"/>
    <w:rsid w:val="003A7944"/>
    <w:rsid w:val="003B1A51"/>
    <w:rsid w:val="003B1CBB"/>
    <w:rsid w:val="003B28F6"/>
    <w:rsid w:val="003B34AA"/>
    <w:rsid w:val="003B3F57"/>
    <w:rsid w:val="003B4358"/>
    <w:rsid w:val="003B4417"/>
    <w:rsid w:val="003B4518"/>
    <w:rsid w:val="003B4963"/>
    <w:rsid w:val="003B4BE6"/>
    <w:rsid w:val="003B63CE"/>
    <w:rsid w:val="003B6C7C"/>
    <w:rsid w:val="003C0748"/>
    <w:rsid w:val="003C0B01"/>
    <w:rsid w:val="003C0F99"/>
    <w:rsid w:val="003C2B20"/>
    <w:rsid w:val="003C40F3"/>
    <w:rsid w:val="003C478C"/>
    <w:rsid w:val="003C52D2"/>
    <w:rsid w:val="003C53DE"/>
    <w:rsid w:val="003C5ADB"/>
    <w:rsid w:val="003C614A"/>
    <w:rsid w:val="003C6603"/>
    <w:rsid w:val="003C7F2E"/>
    <w:rsid w:val="003D07BF"/>
    <w:rsid w:val="003D13BE"/>
    <w:rsid w:val="003D2163"/>
    <w:rsid w:val="003D3BAF"/>
    <w:rsid w:val="003D3C63"/>
    <w:rsid w:val="003D41F7"/>
    <w:rsid w:val="003D63F0"/>
    <w:rsid w:val="003E0EC3"/>
    <w:rsid w:val="003E11C7"/>
    <w:rsid w:val="003E1F9C"/>
    <w:rsid w:val="003E2B60"/>
    <w:rsid w:val="003E31B0"/>
    <w:rsid w:val="003E3384"/>
    <w:rsid w:val="003E366B"/>
    <w:rsid w:val="003E38A2"/>
    <w:rsid w:val="003E3A3C"/>
    <w:rsid w:val="003E49AB"/>
    <w:rsid w:val="003E4C4C"/>
    <w:rsid w:val="003E500D"/>
    <w:rsid w:val="003E53CD"/>
    <w:rsid w:val="003E61B1"/>
    <w:rsid w:val="003E6723"/>
    <w:rsid w:val="003E7994"/>
    <w:rsid w:val="003E7AFC"/>
    <w:rsid w:val="003F26E8"/>
    <w:rsid w:val="003F2776"/>
    <w:rsid w:val="003F2A4A"/>
    <w:rsid w:val="003F34A5"/>
    <w:rsid w:val="003F3FD5"/>
    <w:rsid w:val="003F4819"/>
    <w:rsid w:val="003F5FFB"/>
    <w:rsid w:val="003F6218"/>
    <w:rsid w:val="004005A1"/>
    <w:rsid w:val="004008AC"/>
    <w:rsid w:val="00401CD4"/>
    <w:rsid w:val="00402E59"/>
    <w:rsid w:val="00403E55"/>
    <w:rsid w:val="004041A8"/>
    <w:rsid w:val="00404AEF"/>
    <w:rsid w:val="00406D75"/>
    <w:rsid w:val="004128F3"/>
    <w:rsid w:val="00413500"/>
    <w:rsid w:val="004142D5"/>
    <w:rsid w:val="00415F18"/>
    <w:rsid w:val="00416527"/>
    <w:rsid w:val="004165F4"/>
    <w:rsid w:val="00420473"/>
    <w:rsid w:val="00420669"/>
    <w:rsid w:val="0042089D"/>
    <w:rsid w:val="00421110"/>
    <w:rsid w:val="00421B9F"/>
    <w:rsid w:val="00421E42"/>
    <w:rsid w:val="00421F74"/>
    <w:rsid w:val="004227CF"/>
    <w:rsid w:val="00424F27"/>
    <w:rsid w:val="00425C45"/>
    <w:rsid w:val="00426B64"/>
    <w:rsid w:val="004304B9"/>
    <w:rsid w:val="004306E2"/>
    <w:rsid w:val="00430AB7"/>
    <w:rsid w:val="0043102B"/>
    <w:rsid w:val="0043186A"/>
    <w:rsid w:val="004330D0"/>
    <w:rsid w:val="00433D64"/>
    <w:rsid w:val="004340BE"/>
    <w:rsid w:val="00434137"/>
    <w:rsid w:val="004351DB"/>
    <w:rsid w:val="00436B9E"/>
    <w:rsid w:val="0043752A"/>
    <w:rsid w:val="00437A24"/>
    <w:rsid w:val="00437B11"/>
    <w:rsid w:val="00437BE3"/>
    <w:rsid w:val="00440157"/>
    <w:rsid w:val="0044041C"/>
    <w:rsid w:val="004404B9"/>
    <w:rsid w:val="004411E6"/>
    <w:rsid w:val="00441E36"/>
    <w:rsid w:val="004424DA"/>
    <w:rsid w:val="00442CA1"/>
    <w:rsid w:val="00443F6D"/>
    <w:rsid w:val="0044479E"/>
    <w:rsid w:val="00444988"/>
    <w:rsid w:val="00445808"/>
    <w:rsid w:val="00445E23"/>
    <w:rsid w:val="00446589"/>
    <w:rsid w:val="00446B88"/>
    <w:rsid w:val="00447768"/>
    <w:rsid w:val="00451434"/>
    <w:rsid w:val="00451B97"/>
    <w:rsid w:val="004535B5"/>
    <w:rsid w:val="004547A9"/>
    <w:rsid w:val="00456671"/>
    <w:rsid w:val="00457000"/>
    <w:rsid w:val="00457099"/>
    <w:rsid w:val="00457A00"/>
    <w:rsid w:val="00460CF9"/>
    <w:rsid w:val="00462518"/>
    <w:rsid w:val="0046290C"/>
    <w:rsid w:val="00462A55"/>
    <w:rsid w:val="00462C56"/>
    <w:rsid w:val="004634DC"/>
    <w:rsid w:val="00463B53"/>
    <w:rsid w:val="0046465A"/>
    <w:rsid w:val="00464974"/>
    <w:rsid w:val="004649A1"/>
    <w:rsid w:val="00464C40"/>
    <w:rsid w:val="0046521E"/>
    <w:rsid w:val="00466279"/>
    <w:rsid w:val="00466578"/>
    <w:rsid w:val="004666F5"/>
    <w:rsid w:val="0046678B"/>
    <w:rsid w:val="00466D69"/>
    <w:rsid w:val="00467EEB"/>
    <w:rsid w:val="004703C0"/>
    <w:rsid w:val="00470857"/>
    <w:rsid w:val="00471D40"/>
    <w:rsid w:val="004726F1"/>
    <w:rsid w:val="00472796"/>
    <w:rsid w:val="00472D2C"/>
    <w:rsid w:val="00473096"/>
    <w:rsid w:val="00474BC3"/>
    <w:rsid w:val="00475276"/>
    <w:rsid w:val="00475BBA"/>
    <w:rsid w:val="00475D3A"/>
    <w:rsid w:val="004775B2"/>
    <w:rsid w:val="00477E74"/>
    <w:rsid w:val="00480457"/>
    <w:rsid w:val="00480596"/>
    <w:rsid w:val="00480CE5"/>
    <w:rsid w:val="00480E60"/>
    <w:rsid w:val="00482538"/>
    <w:rsid w:val="00484626"/>
    <w:rsid w:val="004849DB"/>
    <w:rsid w:val="004862DF"/>
    <w:rsid w:val="004904BC"/>
    <w:rsid w:val="00490C91"/>
    <w:rsid w:val="00491285"/>
    <w:rsid w:val="004913FD"/>
    <w:rsid w:val="004920A1"/>
    <w:rsid w:val="004947A3"/>
    <w:rsid w:val="004950B4"/>
    <w:rsid w:val="00495BA7"/>
    <w:rsid w:val="004976D0"/>
    <w:rsid w:val="004A0D5B"/>
    <w:rsid w:val="004A1A81"/>
    <w:rsid w:val="004A1BF6"/>
    <w:rsid w:val="004A1F6E"/>
    <w:rsid w:val="004A263F"/>
    <w:rsid w:val="004A2A53"/>
    <w:rsid w:val="004A31BE"/>
    <w:rsid w:val="004A3F48"/>
    <w:rsid w:val="004A6580"/>
    <w:rsid w:val="004A697E"/>
    <w:rsid w:val="004A6DBE"/>
    <w:rsid w:val="004A73CC"/>
    <w:rsid w:val="004A7D9F"/>
    <w:rsid w:val="004B04E4"/>
    <w:rsid w:val="004B08D5"/>
    <w:rsid w:val="004B1309"/>
    <w:rsid w:val="004B189C"/>
    <w:rsid w:val="004B1D26"/>
    <w:rsid w:val="004B217C"/>
    <w:rsid w:val="004B3EF6"/>
    <w:rsid w:val="004B5B89"/>
    <w:rsid w:val="004B5C7C"/>
    <w:rsid w:val="004B65CE"/>
    <w:rsid w:val="004C0B80"/>
    <w:rsid w:val="004C14A5"/>
    <w:rsid w:val="004C1F82"/>
    <w:rsid w:val="004C23D9"/>
    <w:rsid w:val="004C2433"/>
    <w:rsid w:val="004C2EDF"/>
    <w:rsid w:val="004C3FD9"/>
    <w:rsid w:val="004C4338"/>
    <w:rsid w:val="004C4DC1"/>
    <w:rsid w:val="004C54A6"/>
    <w:rsid w:val="004C5574"/>
    <w:rsid w:val="004C591F"/>
    <w:rsid w:val="004C646F"/>
    <w:rsid w:val="004C7938"/>
    <w:rsid w:val="004C7A80"/>
    <w:rsid w:val="004D0300"/>
    <w:rsid w:val="004D0FF8"/>
    <w:rsid w:val="004D1A0D"/>
    <w:rsid w:val="004D373E"/>
    <w:rsid w:val="004D3F5E"/>
    <w:rsid w:val="004D4928"/>
    <w:rsid w:val="004D50AB"/>
    <w:rsid w:val="004D5B14"/>
    <w:rsid w:val="004D5C3E"/>
    <w:rsid w:val="004D5D66"/>
    <w:rsid w:val="004D5F10"/>
    <w:rsid w:val="004D602F"/>
    <w:rsid w:val="004D679F"/>
    <w:rsid w:val="004D6D71"/>
    <w:rsid w:val="004D6E76"/>
    <w:rsid w:val="004D71A5"/>
    <w:rsid w:val="004D7E65"/>
    <w:rsid w:val="004E0032"/>
    <w:rsid w:val="004E04CC"/>
    <w:rsid w:val="004E1402"/>
    <w:rsid w:val="004E1D18"/>
    <w:rsid w:val="004E1E82"/>
    <w:rsid w:val="004E27F1"/>
    <w:rsid w:val="004E30B9"/>
    <w:rsid w:val="004E34B6"/>
    <w:rsid w:val="004E483D"/>
    <w:rsid w:val="004E56CF"/>
    <w:rsid w:val="004E61B2"/>
    <w:rsid w:val="004E78DF"/>
    <w:rsid w:val="004F04EC"/>
    <w:rsid w:val="004F0BAD"/>
    <w:rsid w:val="004F0CFD"/>
    <w:rsid w:val="004F332C"/>
    <w:rsid w:val="004F3CDC"/>
    <w:rsid w:val="004F56E7"/>
    <w:rsid w:val="004F60EC"/>
    <w:rsid w:val="004F6771"/>
    <w:rsid w:val="004F6789"/>
    <w:rsid w:val="004F6B95"/>
    <w:rsid w:val="005003F7"/>
    <w:rsid w:val="005014FF"/>
    <w:rsid w:val="00501F17"/>
    <w:rsid w:val="00501F9D"/>
    <w:rsid w:val="00502D5C"/>
    <w:rsid w:val="00502D8E"/>
    <w:rsid w:val="00503059"/>
    <w:rsid w:val="0050362F"/>
    <w:rsid w:val="00505E57"/>
    <w:rsid w:val="00506731"/>
    <w:rsid w:val="00507683"/>
    <w:rsid w:val="005076B4"/>
    <w:rsid w:val="00507B29"/>
    <w:rsid w:val="005104B1"/>
    <w:rsid w:val="00510B4E"/>
    <w:rsid w:val="00510DB0"/>
    <w:rsid w:val="0051108E"/>
    <w:rsid w:val="005113A5"/>
    <w:rsid w:val="0051151F"/>
    <w:rsid w:val="00511577"/>
    <w:rsid w:val="005115E1"/>
    <w:rsid w:val="00512C0A"/>
    <w:rsid w:val="00512C5D"/>
    <w:rsid w:val="00512F8E"/>
    <w:rsid w:val="00515E13"/>
    <w:rsid w:val="0051630A"/>
    <w:rsid w:val="00516333"/>
    <w:rsid w:val="0052072A"/>
    <w:rsid w:val="00520965"/>
    <w:rsid w:val="00520B7C"/>
    <w:rsid w:val="005210F7"/>
    <w:rsid w:val="00521BAC"/>
    <w:rsid w:val="00522831"/>
    <w:rsid w:val="00523B4F"/>
    <w:rsid w:val="00523C4D"/>
    <w:rsid w:val="0052429A"/>
    <w:rsid w:val="00524716"/>
    <w:rsid w:val="00524725"/>
    <w:rsid w:val="00525C93"/>
    <w:rsid w:val="0052704C"/>
    <w:rsid w:val="00527FBF"/>
    <w:rsid w:val="0053209C"/>
    <w:rsid w:val="005328CB"/>
    <w:rsid w:val="0053334B"/>
    <w:rsid w:val="00534C1B"/>
    <w:rsid w:val="00534D1A"/>
    <w:rsid w:val="00534F4B"/>
    <w:rsid w:val="00537284"/>
    <w:rsid w:val="0053745F"/>
    <w:rsid w:val="00540D8C"/>
    <w:rsid w:val="0054309E"/>
    <w:rsid w:val="00544092"/>
    <w:rsid w:val="0054423F"/>
    <w:rsid w:val="00544311"/>
    <w:rsid w:val="00544FAF"/>
    <w:rsid w:val="005473D8"/>
    <w:rsid w:val="0054797E"/>
    <w:rsid w:val="00550F93"/>
    <w:rsid w:val="00551DC0"/>
    <w:rsid w:val="005534E8"/>
    <w:rsid w:val="005539C8"/>
    <w:rsid w:val="005544CC"/>
    <w:rsid w:val="0055457B"/>
    <w:rsid w:val="00555492"/>
    <w:rsid w:val="00557ECF"/>
    <w:rsid w:val="0056040A"/>
    <w:rsid w:val="00561F76"/>
    <w:rsid w:val="005633B4"/>
    <w:rsid w:val="005636ED"/>
    <w:rsid w:val="00563DC1"/>
    <w:rsid w:val="00564D66"/>
    <w:rsid w:val="00564D88"/>
    <w:rsid w:val="00564F65"/>
    <w:rsid w:val="005655D5"/>
    <w:rsid w:val="00567588"/>
    <w:rsid w:val="005675F9"/>
    <w:rsid w:val="00567647"/>
    <w:rsid w:val="005703EE"/>
    <w:rsid w:val="0057172E"/>
    <w:rsid w:val="00572281"/>
    <w:rsid w:val="00573F97"/>
    <w:rsid w:val="005744A4"/>
    <w:rsid w:val="0057536E"/>
    <w:rsid w:val="005753CE"/>
    <w:rsid w:val="00576066"/>
    <w:rsid w:val="00576BAD"/>
    <w:rsid w:val="00577079"/>
    <w:rsid w:val="005779D1"/>
    <w:rsid w:val="00577AC7"/>
    <w:rsid w:val="005829F9"/>
    <w:rsid w:val="00582DEE"/>
    <w:rsid w:val="00584E11"/>
    <w:rsid w:val="005856F1"/>
    <w:rsid w:val="0058681D"/>
    <w:rsid w:val="00586F28"/>
    <w:rsid w:val="00587E88"/>
    <w:rsid w:val="005904A7"/>
    <w:rsid w:val="005911E5"/>
    <w:rsid w:val="005920B7"/>
    <w:rsid w:val="00595D16"/>
    <w:rsid w:val="0059624C"/>
    <w:rsid w:val="0059669A"/>
    <w:rsid w:val="005A0800"/>
    <w:rsid w:val="005A2309"/>
    <w:rsid w:val="005A2483"/>
    <w:rsid w:val="005A292D"/>
    <w:rsid w:val="005A2F69"/>
    <w:rsid w:val="005A35DF"/>
    <w:rsid w:val="005A43EB"/>
    <w:rsid w:val="005A55B0"/>
    <w:rsid w:val="005A7766"/>
    <w:rsid w:val="005A7F05"/>
    <w:rsid w:val="005A7FF3"/>
    <w:rsid w:val="005B07EE"/>
    <w:rsid w:val="005B085D"/>
    <w:rsid w:val="005B1B10"/>
    <w:rsid w:val="005B1EC8"/>
    <w:rsid w:val="005B216A"/>
    <w:rsid w:val="005B4B24"/>
    <w:rsid w:val="005B51DB"/>
    <w:rsid w:val="005B5DB4"/>
    <w:rsid w:val="005B6CED"/>
    <w:rsid w:val="005B70C0"/>
    <w:rsid w:val="005C225E"/>
    <w:rsid w:val="005C24BB"/>
    <w:rsid w:val="005C4A12"/>
    <w:rsid w:val="005C4E68"/>
    <w:rsid w:val="005C57CB"/>
    <w:rsid w:val="005C6145"/>
    <w:rsid w:val="005C6D23"/>
    <w:rsid w:val="005D08BF"/>
    <w:rsid w:val="005D0A30"/>
    <w:rsid w:val="005D0D60"/>
    <w:rsid w:val="005D1829"/>
    <w:rsid w:val="005D1EDC"/>
    <w:rsid w:val="005D1EF9"/>
    <w:rsid w:val="005D2C70"/>
    <w:rsid w:val="005D46AC"/>
    <w:rsid w:val="005D67E5"/>
    <w:rsid w:val="005D79A5"/>
    <w:rsid w:val="005D7B05"/>
    <w:rsid w:val="005E0CD1"/>
    <w:rsid w:val="005E175D"/>
    <w:rsid w:val="005E1791"/>
    <w:rsid w:val="005E2446"/>
    <w:rsid w:val="005E2ACA"/>
    <w:rsid w:val="005E30D1"/>
    <w:rsid w:val="005E39DC"/>
    <w:rsid w:val="005E49ED"/>
    <w:rsid w:val="005E500D"/>
    <w:rsid w:val="005E6207"/>
    <w:rsid w:val="005E7023"/>
    <w:rsid w:val="005E7358"/>
    <w:rsid w:val="005F0F78"/>
    <w:rsid w:val="005F20CD"/>
    <w:rsid w:val="005F2800"/>
    <w:rsid w:val="005F32DA"/>
    <w:rsid w:val="005F33F5"/>
    <w:rsid w:val="005F4659"/>
    <w:rsid w:val="005F576A"/>
    <w:rsid w:val="005F5D26"/>
    <w:rsid w:val="005F6268"/>
    <w:rsid w:val="005F7518"/>
    <w:rsid w:val="005F7803"/>
    <w:rsid w:val="005F7AF9"/>
    <w:rsid w:val="005F7CF8"/>
    <w:rsid w:val="005F7F03"/>
    <w:rsid w:val="00600129"/>
    <w:rsid w:val="00602144"/>
    <w:rsid w:val="00602ABB"/>
    <w:rsid w:val="006031BC"/>
    <w:rsid w:val="00604CBE"/>
    <w:rsid w:val="00605453"/>
    <w:rsid w:val="00605B09"/>
    <w:rsid w:val="0060676C"/>
    <w:rsid w:val="00610DF4"/>
    <w:rsid w:val="00611059"/>
    <w:rsid w:val="0061114B"/>
    <w:rsid w:val="006117FB"/>
    <w:rsid w:val="0061349E"/>
    <w:rsid w:val="00614147"/>
    <w:rsid w:val="00616607"/>
    <w:rsid w:val="0061753D"/>
    <w:rsid w:val="00621557"/>
    <w:rsid w:val="006217CB"/>
    <w:rsid w:val="00622321"/>
    <w:rsid w:val="00622495"/>
    <w:rsid w:val="0062288D"/>
    <w:rsid w:val="00622D46"/>
    <w:rsid w:val="00624578"/>
    <w:rsid w:val="00624AB6"/>
    <w:rsid w:val="006252BF"/>
    <w:rsid w:val="00625D33"/>
    <w:rsid w:val="00626177"/>
    <w:rsid w:val="00626E27"/>
    <w:rsid w:val="00627BAD"/>
    <w:rsid w:val="0063161A"/>
    <w:rsid w:val="00631DC0"/>
    <w:rsid w:val="0063238A"/>
    <w:rsid w:val="0063293D"/>
    <w:rsid w:val="0063330E"/>
    <w:rsid w:val="006350A1"/>
    <w:rsid w:val="00636F61"/>
    <w:rsid w:val="00640181"/>
    <w:rsid w:val="0064129F"/>
    <w:rsid w:val="00641CFF"/>
    <w:rsid w:val="00642D82"/>
    <w:rsid w:val="0064334E"/>
    <w:rsid w:val="00643A91"/>
    <w:rsid w:val="00643B54"/>
    <w:rsid w:val="00643FE4"/>
    <w:rsid w:val="00644FA8"/>
    <w:rsid w:val="00645A25"/>
    <w:rsid w:val="00647867"/>
    <w:rsid w:val="00647B63"/>
    <w:rsid w:val="00650D34"/>
    <w:rsid w:val="00652B6D"/>
    <w:rsid w:val="00652D7C"/>
    <w:rsid w:val="006536CE"/>
    <w:rsid w:val="006536E8"/>
    <w:rsid w:val="00653836"/>
    <w:rsid w:val="00654493"/>
    <w:rsid w:val="006544FE"/>
    <w:rsid w:val="00655773"/>
    <w:rsid w:val="00655E3D"/>
    <w:rsid w:val="0065720F"/>
    <w:rsid w:val="006602E2"/>
    <w:rsid w:val="00661471"/>
    <w:rsid w:val="006618D3"/>
    <w:rsid w:val="00661EE6"/>
    <w:rsid w:val="0066260F"/>
    <w:rsid w:val="006631BB"/>
    <w:rsid w:val="00663718"/>
    <w:rsid w:val="00664A73"/>
    <w:rsid w:val="006654A3"/>
    <w:rsid w:val="0066551B"/>
    <w:rsid w:val="00665964"/>
    <w:rsid w:val="00665B31"/>
    <w:rsid w:val="00666270"/>
    <w:rsid w:val="00666E2C"/>
    <w:rsid w:val="006677D9"/>
    <w:rsid w:val="00667B91"/>
    <w:rsid w:val="0067326E"/>
    <w:rsid w:val="00674CBA"/>
    <w:rsid w:val="00674DBC"/>
    <w:rsid w:val="0067582C"/>
    <w:rsid w:val="00676112"/>
    <w:rsid w:val="00676CF4"/>
    <w:rsid w:val="006770D2"/>
    <w:rsid w:val="006775E9"/>
    <w:rsid w:val="00677B61"/>
    <w:rsid w:val="0068010A"/>
    <w:rsid w:val="00680776"/>
    <w:rsid w:val="00681107"/>
    <w:rsid w:val="00681A32"/>
    <w:rsid w:val="00683549"/>
    <w:rsid w:val="00683A3A"/>
    <w:rsid w:val="00684346"/>
    <w:rsid w:val="00684482"/>
    <w:rsid w:val="00684DE9"/>
    <w:rsid w:val="00685AD1"/>
    <w:rsid w:val="006879CC"/>
    <w:rsid w:val="006900B1"/>
    <w:rsid w:val="00690FA4"/>
    <w:rsid w:val="0069478B"/>
    <w:rsid w:val="00694C97"/>
    <w:rsid w:val="006962DA"/>
    <w:rsid w:val="006976AC"/>
    <w:rsid w:val="006A0D64"/>
    <w:rsid w:val="006A1089"/>
    <w:rsid w:val="006A21F1"/>
    <w:rsid w:val="006A37F4"/>
    <w:rsid w:val="006A3BB5"/>
    <w:rsid w:val="006A458B"/>
    <w:rsid w:val="006A4B70"/>
    <w:rsid w:val="006A51DC"/>
    <w:rsid w:val="006A52C0"/>
    <w:rsid w:val="006A5511"/>
    <w:rsid w:val="006A6826"/>
    <w:rsid w:val="006A7E51"/>
    <w:rsid w:val="006B0329"/>
    <w:rsid w:val="006B081E"/>
    <w:rsid w:val="006B0E64"/>
    <w:rsid w:val="006B0FDF"/>
    <w:rsid w:val="006B1259"/>
    <w:rsid w:val="006B1F4A"/>
    <w:rsid w:val="006B2EE0"/>
    <w:rsid w:val="006B3032"/>
    <w:rsid w:val="006B4065"/>
    <w:rsid w:val="006B49F4"/>
    <w:rsid w:val="006B4B89"/>
    <w:rsid w:val="006B536D"/>
    <w:rsid w:val="006B5775"/>
    <w:rsid w:val="006B5AF0"/>
    <w:rsid w:val="006B5DFD"/>
    <w:rsid w:val="006B6330"/>
    <w:rsid w:val="006B65B1"/>
    <w:rsid w:val="006B6600"/>
    <w:rsid w:val="006B6BC1"/>
    <w:rsid w:val="006B7D1E"/>
    <w:rsid w:val="006C095B"/>
    <w:rsid w:val="006C2023"/>
    <w:rsid w:val="006C2103"/>
    <w:rsid w:val="006C2220"/>
    <w:rsid w:val="006C2ADF"/>
    <w:rsid w:val="006C5035"/>
    <w:rsid w:val="006C6024"/>
    <w:rsid w:val="006C6E78"/>
    <w:rsid w:val="006D03A1"/>
    <w:rsid w:val="006D1407"/>
    <w:rsid w:val="006D1919"/>
    <w:rsid w:val="006D3EC8"/>
    <w:rsid w:val="006D473F"/>
    <w:rsid w:val="006D4A70"/>
    <w:rsid w:val="006D575E"/>
    <w:rsid w:val="006D579A"/>
    <w:rsid w:val="006D6FF7"/>
    <w:rsid w:val="006D7B40"/>
    <w:rsid w:val="006D7D97"/>
    <w:rsid w:val="006E00A5"/>
    <w:rsid w:val="006E1497"/>
    <w:rsid w:val="006E1C5F"/>
    <w:rsid w:val="006E1C73"/>
    <w:rsid w:val="006E221C"/>
    <w:rsid w:val="006E2992"/>
    <w:rsid w:val="006E2EC5"/>
    <w:rsid w:val="006E4F5E"/>
    <w:rsid w:val="006E57C9"/>
    <w:rsid w:val="006E5B07"/>
    <w:rsid w:val="006E60C3"/>
    <w:rsid w:val="006E62EC"/>
    <w:rsid w:val="006E6E9D"/>
    <w:rsid w:val="006E7617"/>
    <w:rsid w:val="006E7DA7"/>
    <w:rsid w:val="006F0595"/>
    <w:rsid w:val="006F05DE"/>
    <w:rsid w:val="006F15A0"/>
    <w:rsid w:val="006F17B7"/>
    <w:rsid w:val="006F1BF6"/>
    <w:rsid w:val="006F4106"/>
    <w:rsid w:val="006F4BB4"/>
    <w:rsid w:val="006F4EA2"/>
    <w:rsid w:val="006F5752"/>
    <w:rsid w:val="006F603B"/>
    <w:rsid w:val="006F6C02"/>
    <w:rsid w:val="006F70E5"/>
    <w:rsid w:val="00700611"/>
    <w:rsid w:val="00701BBD"/>
    <w:rsid w:val="00701F7C"/>
    <w:rsid w:val="00702360"/>
    <w:rsid w:val="00702818"/>
    <w:rsid w:val="00702B55"/>
    <w:rsid w:val="00702E5C"/>
    <w:rsid w:val="00704941"/>
    <w:rsid w:val="0070575E"/>
    <w:rsid w:val="007061E4"/>
    <w:rsid w:val="00706BDF"/>
    <w:rsid w:val="00710603"/>
    <w:rsid w:val="007116DF"/>
    <w:rsid w:val="00711A5F"/>
    <w:rsid w:val="00712850"/>
    <w:rsid w:val="00714EB5"/>
    <w:rsid w:val="0071500C"/>
    <w:rsid w:val="00716EFB"/>
    <w:rsid w:val="00721618"/>
    <w:rsid w:val="00721713"/>
    <w:rsid w:val="00721983"/>
    <w:rsid w:val="00721D31"/>
    <w:rsid w:val="007223FA"/>
    <w:rsid w:val="00725056"/>
    <w:rsid w:val="007251C4"/>
    <w:rsid w:val="00725A0E"/>
    <w:rsid w:val="00725DDA"/>
    <w:rsid w:val="0072648E"/>
    <w:rsid w:val="007265F1"/>
    <w:rsid w:val="00726657"/>
    <w:rsid w:val="007269BB"/>
    <w:rsid w:val="00727962"/>
    <w:rsid w:val="00727A82"/>
    <w:rsid w:val="007304D3"/>
    <w:rsid w:val="007310ED"/>
    <w:rsid w:val="0073168C"/>
    <w:rsid w:val="00731D3A"/>
    <w:rsid w:val="0073344A"/>
    <w:rsid w:val="00733A2F"/>
    <w:rsid w:val="00733E5A"/>
    <w:rsid w:val="00735A11"/>
    <w:rsid w:val="00736871"/>
    <w:rsid w:val="00736DB6"/>
    <w:rsid w:val="00737AA2"/>
    <w:rsid w:val="007403E2"/>
    <w:rsid w:val="007405EF"/>
    <w:rsid w:val="00740FF0"/>
    <w:rsid w:val="007422FC"/>
    <w:rsid w:val="00742D3F"/>
    <w:rsid w:val="00742DE9"/>
    <w:rsid w:val="0074370D"/>
    <w:rsid w:val="00745224"/>
    <w:rsid w:val="00745438"/>
    <w:rsid w:val="00746525"/>
    <w:rsid w:val="00747357"/>
    <w:rsid w:val="00747678"/>
    <w:rsid w:val="007476CF"/>
    <w:rsid w:val="00747B62"/>
    <w:rsid w:val="00751057"/>
    <w:rsid w:val="007510C0"/>
    <w:rsid w:val="00752D6B"/>
    <w:rsid w:val="0075340E"/>
    <w:rsid w:val="00753EE1"/>
    <w:rsid w:val="0075458B"/>
    <w:rsid w:val="00754E43"/>
    <w:rsid w:val="00757EEC"/>
    <w:rsid w:val="00761E72"/>
    <w:rsid w:val="00762051"/>
    <w:rsid w:val="007632BD"/>
    <w:rsid w:val="0076407D"/>
    <w:rsid w:val="007644DB"/>
    <w:rsid w:val="007649BF"/>
    <w:rsid w:val="00764EBA"/>
    <w:rsid w:val="00765B03"/>
    <w:rsid w:val="007676FA"/>
    <w:rsid w:val="00767D83"/>
    <w:rsid w:val="00767DD9"/>
    <w:rsid w:val="00767F96"/>
    <w:rsid w:val="007705EB"/>
    <w:rsid w:val="007707AE"/>
    <w:rsid w:val="00771444"/>
    <w:rsid w:val="00771FDF"/>
    <w:rsid w:val="0077360B"/>
    <w:rsid w:val="0077382E"/>
    <w:rsid w:val="00773A8F"/>
    <w:rsid w:val="00773EFA"/>
    <w:rsid w:val="007767E3"/>
    <w:rsid w:val="00776BF6"/>
    <w:rsid w:val="007775ED"/>
    <w:rsid w:val="00777F40"/>
    <w:rsid w:val="007809B3"/>
    <w:rsid w:val="00780A3E"/>
    <w:rsid w:val="00780A8C"/>
    <w:rsid w:val="00781A70"/>
    <w:rsid w:val="00782021"/>
    <w:rsid w:val="00782EF1"/>
    <w:rsid w:val="00784008"/>
    <w:rsid w:val="00784CD1"/>
    <w:rsid w:val="00785478"/>
    <w:rsid w:val="007854DF"/>
    <w:rsid w:val="00785723"/>
    <w:rsid w:val="00785B4E"/>
    <w:rsid w:val="00786791"/>
    <w:rsid w:val="00790517"/>
    <w:rsid w:val="007919E9"/>
    <w:rsid w:val="00791D36"/>
    <w:rsid w:val="00792192"/>
    <w:rsid w:val="00792371"/>
    <w:rsid w:val="00793E3C"/>
    <w:rsid w:val="00794DF3"/>
    <w:rsid w:val="00795F06"/>
    <w:rsid w:val="00796EFF"/>
    <w:rsid w:val="007972E4"/>
    <w:rsid w:val="00797B07"/>
    <w:rsid w:val="007A04CF"/>
    <w:rsid w:val="007A0AB1"/>
    <w:rsid w:val="007A1007"/>
    <w:rsid w:val="007A15DD"/>
    <w:rsid w:val="007A1AB4"/>
    <w:rsid w:val="007A2410"/>
    <w:rsid w:val="007A38DB"/>
    <w:rsid w:val="007A3B9C"/>
    <w:rsid w:val="007A511A"/>
    <w:rsid w:val="007A5BCA"/>
    <w:rsid w:val="007A6384"/>
    <w:rsid w:val="007A63A8"/>
    <w:rsid w:val="007A65C0"/>
    <w:rsid w:val="007A6885"/>
    <w:rsid w:val="007A6D84"/>
    <w:rsid w:val="007A7006"/>
    <w:rsid w:val="007A7A8F"/>
    <w:rsid w:val="007A7BF1"/>
    <w:rsid w:val="007B0396"/>
    <w:rsid w:val="007B20DB"/>
    <w:rsid w:val="007B24EC"/>
    <w:rsid w:val="007B2B07"/>
    <w:rsid w:val="007B647A"/>
    <w:rsid w:val="007C0656"/>
    <w:rsid w:val="007C0946"/>
    <w:rsid w:val="007C1614"/>
    <w:rsid w:val="007C178B"/>
    <w:rsid w:val="007C19B3"/>
    <w:rsid w:val="007C1AD5"/>
    <w:rsid w:val="007C2740"/>
    <w:rsid w:val="007C2D05"/>
    <w:rsid w:val="007C40BF"/>
    <w:rsid w:val="007C49CA"/>
    <w:rsid w:val="007C4E87"/>
    <w:rsid w:val="007C5D5C"/>
    <w:rsid w:val="007C5E64"/>
    <w:rsid w:val="007C6573"/>
    <w:rsid w:val="007C6B1D"/>
    <w:rsid w:val="007C6C06"/>
    <w:rsid w:val="007C6F3E"/>
    <w:rsid w:val="007D0A62"/>
    <w:rsid w:val="007D13D3"/>
    <w:rsid w:val="007D1ABD"/>
    <w:rsid w:val="007D2C88"/>
    <w:rsid w:val="007D3A07"/>
    <w:rsid w:val="007D3B99"/>
    <w:rsid w:val="007D4B0B"/>
    <w:rsid w:val="007D50EA"/>
    <w:rsid w:val="007D585E"/>
    <w:rsid w:val="007D679C"/>
    <w:rsid w:val="007D7057"/>
    <w:rsid w:val="007D72FF"/>
    <w:rsid w:val="007D7328"/>
    <w:rsid w:val="007E071B"/>
    <w:rsid w:val="007E07B3"/>
    <w:rsid w:val="007E251B"/>
    <w:rsid w:val="007E26AD"/>
    <w:rsid w:val="007E2A4F"/>
    <w:rsid w:val="007E3B41"/>
    <w:rsid w:val="007E490E"/>
    <w:rsid w:val="007E5471"/>
    <w:rsid w:val="007E5497"/>
    <w:rsid w:val="007F0021"/>
    <w:rsid w:val="007F0301"/>
    <w:rsid w:val="007F0B19"/>
    <w:rsid w:val="007F0D6E"/>
    <w:rsid w:val="007F0FE9"/>
    <w:rsid w:val="007F165A"/>
    <w:rsid w:val="007F208A"/>
    <w:rsid w:val="007F39E0"/>
    <w:rsid w:val="007F3A5C"/>
    <w:rsid w:val="007F4033"/>
    <w:rsid w:val="007F4595"/>
    <w:rsid w:val="007F5081"/>
    <w:rsid w:val="007F5C8B"/>
    <w:rsid w:val="007F6DB3"/>
    <w:rsid w:val="007F7481"/>
    <w:rsid w:val="00800399"/>
    <w:rsid w:val="00800C69"/>
    <w:rsid w:val="0080126F"/>
    <w:rsid w:val="00801498"/>
    <w:rsid w:val="00801BAB"/>
    <w:rsid w:val="00801D8E"/>
    <w:rsid w:val="008037FA"/>
    <w:rsid w:val="00803882"/>
    <w:rsid w:val="00803DAD"/>
    <w:rsid w:val="00804E56"/>
    <w:rsid w:val="008053C1"/>
    <w:rsid w:val="00805955"/>
    <w:rsid w:val="00805BC2"/>
    <w:rsid w:val="00806068"/>
    <w:rsid w:val="0080716F"/>
    <w:rsid w:val="008078EE"/>
    <w:rsid w:val="00807A8A"/>
    <w:rsid w:val="00807E8C"/>
    <w:rsid w:val="00810ADA"/>
    <w:rsid w:val="00811424"/>
    <w:rsid w:val="008119C2"/>
    <w:rsid w:val="00812406"/>
    <w:rsid w:val="008125A8"/>
    <w:rsid w:val="00814F00"/>
    <w:rsid w:val="008159AC"/>
    <w:rsid w:val="00815B92"/>
    <w:rsid w:val="0081617A"/>
    <w:rsid w:val="00816C36"/>
    <w:rsid w:val="00816DC2"/>
    <w:rsid w:val="00816FDA"/>
    <w:rsid w:val="008179CE"/>
    <w:rsid w:val="00817C00"/>
    <w:rsid w:val="00817C1F"/>
    <w:rsid w:val="008206B9"/>
    <w:rsid w:val="00820F1D"/>
    <w:rsid w:val="0082163E"/>
    <w:rsid w:val="00821C6E"/>
    <w:rsid w:val="00822AE8"/>
    <w:rsid w:val="008245D7"/>
    <w:rsid w:val="008248D3"/>
    <w:rsid w:val="00825265"/>
    <w:rsid w:val="008277F0"/>
    <w:rsid w:val="00831591"/>
    <w:rsid w:val="008321F9"/>
    <w:rsid w:val="008324A5"/>
    <w:rsid w:val="0083328A"/>
    <w:rsid w:val="00833396"/>
    <w:rsid w:val="00833A54"/>
    <w:rsid w:val="00835A4D"/>
    <w:rsid w:val="0083609D"/>
    <w:rsid w:val="00836902"/>
    <w:rsid w:val="00837232"/>
    <w:rsid w:val="00840C6D"/>
    <w:rsid w:val="00843376"/>
    <w:rsid w:val="00844C2A"/>
    <w:rsid w:val="00844C6B"/>
    <w:rsid w:val="0084556F"/>
    <w:rsid w:val="00845CD4"/>
    <w:rsid w:val="00847898"/>
    <w:rsid w:val="00847939"/>
    <w:rsid w:val="00847E7D"/>
    <w:rsid w:val="0085351F"/>
    <w:rsid w:val="008543D3"/>
    <w:rsid w:val="00856101"/>
    <w:rsid w:val="0085615C"/>
    <w:rsid w:val="008569F1"/>
    <w:rsid w:val="00857028"/>
    <w:rsid w:val="0085738E"/>
    <w:rsid w:val="008577B2"/>
    <w:rsid w:val="00860766"/>
    <w:rsid w:val="00860C3B"/>
    <w:rsid w:val="008632E1"/>
    <w:rsid w:val="00863CCE"/>
    <w:rsid w:val="00863DC8"/>
    <w:rsid w:val="00864008"/>
    <w:rsid w:val="00864081"/>
    <w:rsid w:val="00864956"/>
    <w:rsid w:val="0086537A"/>
    <w:rsid w:val="00865D27"/>
    <w:rsid w:val="008678E8"/>
    <w:rsid w:val="008710B9"/>
    <w:rsid w:val="00871BE7"/>
    <w:rsid w:val="008724C2"/>
    <w:rsid w:val="0087330A"/>
    <w:rsid w:val="008735AF"/>
    <w:rsid w:val="00875509"/>
    <w:rsid w:val="00876E46"/>
    <w:rsid w:val="00876F8B"/>
    <w:rsid w:val="00877231"/>
    <w:rsid w:val="00877851"/>
    <w:rsid w:val="0087785F"/>
    <w:rsid w:val="008809F2"/>
    <w:rsid w:val="0088285E"/>
    <w:rsid w:val="00882C1D"/>
    <w:rsid w:val="00883CC5"/>
    <w:rsid w:val="00883D0C"/>
    <w:rsid w:val="00884DE8"/>
    <w:rsid w:val="008853DF"/>
    <w:rsid w:val="0088548E"/>
    <w:rsid w:val="008856FF"/>
    <w:rsid w:val="0088578C"/>
    <w:rsid w:val="0088733D"/>
    <w:rsid w:val="0088747E"/>
    <w:rsid w:val="008915E7"/>
    <w:rsid w:val="0089218B"/>
    <w:rsid w:val="00892894"/>
    <w:rsid w:val="00893ABA"/>
    <w:rsid w:val="008940BC"/>
    <w:rsid w:val="0089484C"/>
    <w:rsid w:val="0089670D"/>
    <w:rsid w:val="00897267"/>
    <w:rsid w:val="00897417"/>
    <w:rsid w:val="00897804"/>
    <w:rsid w:val="0089782B"/>
    <w:rsid w:val="008A0447"/>
    <w:rsid w:val="008A19D0"/>
    <w:rsid w:val="008A3B12"/>
    <w:rsid w:val="008A61EC"/>
    <w:rsid w:val="008A6C52"/>
    <w:rsid w:val="008A6F99"/>
    <w:rsid w:val="008A78C1"/>
    <w:rsid w:val="008B07C4"/>
    <w:rsid w:val="008B09C6"/>
    <w:rsid w:val="008B2E0C"/>
    <w:rsid w:val="008B4769"/>
    <w:rsid w:val="008B49EC"/>
    <w:rsid w:val="008B4D05"/>
    <w:rsid w:val="008B5828"/>
    <w:rsid w:val="008B5E88"/>
    <w:rsid w:val="008B750D"/>
    <w:rsid w:val="008B7D4F"/>
    <w:rsid w:val="008C01FD"/>
    <w:rsid w:val="008C0A01"/>
    <w:rsid w:val="008C0B5A"/>
    <w:rsid w:val="008C1F09"/>
    <w:rsid w:val="008C22E2"/>
    <w:rsid w:val="008C2496"/>
    <w:rsid w:val="008C2892"/>
    <w:rsid w:val="008C33E6"/>
    <w:rsid w:val="008C3CBB"/>
    <w:rsid w:val="008C3ECF"/>
    <w:rsid w:val="008C40ED"/>
    <w:rsid w:val="008C45C3"/>
    <w:rsid w:val="008C477B"/>
    <w:rsid w:val="008C6963"/>
    <w:rsid w:val="008C6E2D"/>
    <w:rsid w:val="008C6F2D"/>
    <w:rsid w:val="008D129B"/>
    <w:rsid w:val="008D1407"/>
    <w:rsid w:val="008D1A96"/>
    <w:rsid w:val="008D1E41"/>
    <w:rsid w:val="008D1E75"/>
    <w:rsid w:val="008D1F6F"/>
    <w:rsid w:val="008D2002"/>
    <w:rsid w:val="008D2A9D"/>
    <w:rsid w:val="008D474C"/>
    <w:rsid w:val="008D5E7E"/>
    <w:rsid w:val="008D5E89"/>
    <w:rsid w:val="008D5FF0"/>
    <w:rsid w:val="008D6289"/>
    <w:rsid w:val="008D662B"/>
    <w:rsid w:val="008D6880"/>
    <w:rsid w:val="008E0F79"/>
    <w:rsid w:val="008E2682"/>
    <w:rsid w:val="008E2E2D"/>
    <w:rsid w:val="008E2E9E"/>
    <w:rsid w:val="008E3BEA"/>
    <w:rsid w:val="008E4750"/>
    <w:rsid w:val="008E4AFF"/>
    <w:rsid w:val="008E662F"/>
    <w:rsid w:val="008E6ACD"/>
    <w:rsid w:val="008E7179"/>
    <w:rsid w:val="008E7327"/>
    <w:rsid w:val="008F115D"/>
    <w:rsid w:val="008F13B7"/>
    <w:rsid w:val="008F17A0"/>
    <w:rsid w:val="008F209D"/>
    <w:rsid w:val="008F22CD"/>
    <w:rsid w:val="008F2696"/>
    <w:rsid w:val="008F269F"/>
    <w:rsid w:val="008F2B8F"/>
    <w:rsid w:val="008F3216"/>
    <w:rsid w:val="008F3621"/>
    <w:rsid w:val="008F491D"/>
    <w:rsid w:val="008F4E06"/>
    <w:rsid w:val="008F4EBA"/>
    <w:rsid w:val="008F5CC2"/>
    <w:rsid w:val="008F6BF1"/>
    <w:rsid w:val="008F7011"/>
    <w:rsid w:val="008F7419"/>
    <w:rsid w:val="008F743E"/>
    <w:rsid w:val="008F7536"/>
    <w:rsid w:val="009003D2"/>
    <w:rsid w:val="00900501"/>
    <w:rsid w:val="00901097"/>
    <w:rsid w:val="009016C9"/>
    <w:rsid w:val="009016CC"/>
    <w:rsid w:val="009016DA"/>
    <w:rsid w:val="00902736"/>
    <w:rsid w:val="00903BA5"/>
    <w:rsid w:val="0090421C"/>
    <w:rsid w:val="00904AFE"/>
    <w:rsid w:val="00905830"/>
    <w:rsid w:val="00905EC4"/>
    <w:rsid w:val="0090654F"/>
    <w:rsid w:val="00906737"/>
    <w:rsid w:val="009068B0"/>
    <w:rsid w:val="00906BB3"/>
    <w:rsid w:val="0090724D"/>
    <w:rsid w:val="00907B89"/>
    <w:rsid w:val="00910155"/>
    <w:rsid w:val="00910FEB"/>
    <w:rsid w:val="00911E3F"/>
    <w:rsid w:val="00912A09"/>
    <w:rsid w:val="00913522"/>
    <w:rsid w:val="0091359C"/>
    <w:rsid w:val="00915458"/>
    <w:rsid w:val="00920664"/>
    <w:rsid w:val="00921384"/>
    <w:rsid w:val="00922FFC"/>
    <w:rsid w:val="00923842"/>
    <w:rsid w:val="00924548"/>
    <w:rsid w:val="009247B2"/>
    <w:rsid w:val="00925772"/>
    <w:rsid w:val="00925796"/>
    <w:rsid w:val="00925C1A"/>
    <w:rsid w:val="00927D05"/>
    <w:rsid w:val="00930D8E"/>
    <w:rsid w:val="00932412"/>
    <w:rsid w:val="00932F35"/>
    <w:rsid w:val="00932F9C"/>
    <w:rsid w:val="00933830"/>
    <w:rsid w:val="009338AB"/>
    <w:rsid w:val="0093682F"/>
    <w:rsid w:val="00936D88"/>
    <w:rsid w:val="00936F49"/>
    <w:rsid w:val="009371F5"/>
    <w:rsid w:val="00941A6A"/>
    <w:rsid w:val="009429A0"/>
    <w:rsid w:val="00943EEC"/>
    <w:rsid w:val="009440F5"/>
    <w:rsid w:val="00944272"/>
    <w:rsid w:val="00944295"/>
    <w:rsid w:val="00945265"/>
    <w:rsid w:val="00945F84"/>
    <w:rsid w:val="00946A60"/>
    <w:rsid w:val="00946F58"/>
    <w:rsid w:val="00947447"/>
    <w:rsid w:val="00947796"/>
    <w:rsid w:val="00950739"/>
    <w:rsid w:val="0095086F"/>
    <w:rsid w:val="0095201C"/>
    <w:rsid w:val="00952B36"/>
    <w:rsid w:val="00952C31"/>
    <w:rsid w:val="00953941"/>
    <w:rsid w:val="00953F5E"/>
    <w:rsid w:val="0095457D"/>
    <w:rsid w:val="00954DA9"/>
    <w:rsid w:val="0095528B"/>
    <w:rsid w:val="009557DE"/>
    <w:rsid w:val="0095602A"/>
    <w:rsid w:val="00956276"/>
    <w:rsid w:val="00956A30"/>
    <w:rsid w:val="00957117"/>
    <w:rsid w:val="009576AF"/>
    <w:rsid w:val="00957881"/>
    <w:rsid w:val="00957E47"/>
    <w:rsid w:val="009604C0"/>
    <w:rsid w:val="009647D3"/>
    <w:rsid w:val="0096486E"/>
    <w:rsid w:val="009648AD"/>
    <w:rsid w:val="00964ED4"/>
    <w:rsid w:val="00964F67"/>
    <w:rsid w:val="00965CDF"/>
    <w:rsid w:val="00966C37"/>
    <w:rsid w:val="009670DA"/>
    <w:rsid w:val="00967483"/>
    <w:rsid w:val="009710EB"/>
    <w:rsid w:val="009722FF"/>
    <w:rsid w:val="00972AC5"/>
    <w:rsid w:val="00973414"/>
    <w:rsid w:val="00973CB4"/>
    <w:rsid w:val="00974006"/>
    <w:rsid w:val="00974094"/>
    <w:rsid w:val="00974E9A"/>
    <w:rsid w:val="00975313"/>
    <w:rsid w:val="00975466"/>
    <w:rsid w:val="00976064"/>
    <w:rsid w:val="00976AA3"/>
    <w:rsid w:val="0097707B"/>
    <w:rsid w:val="0097730D"/>
    <w:rsid w:val="00977443"/>
    <w:rsid w:val="0098092A"/>
    <w:rsid w:val="00981366"/>
    <w:rsid w:val="00981684"/>
    <w:rsid w:val="0098176D"/>
    <w:rsid w:val="00982366"/>
    <w:rsid w:val="00982412"/>
    <w:rsid w:val="00982BE1"/>
    <w:rsid w:val="0098378F"/>
    <w:rsid w:val="00983AD2"/>
    <w:rsid w:val="00986C1F"/>
    <w:rsid w:val="00987197"/>
    <w:rsid w:val="009872D3"/>
    <w:rsid w:val="009906C4"/>
    <w:rsid w:val="0099090C"/>
    <w:rsid w:val="00991826"/>
    <w:rsid w:val="009919DD"/>
    <w:rsid w:val="00991BC7"/>
    <w:rsid w:val="00991BD6"/>
    <w:rsid w:val="00994AA2"/>
    <w:rsid w:val="00994C05"/>
    <w:rsid w:val="00995832"/>
    <w:rsid w:val="00996762"/>
    <w:rsid w:val="009969A8"/>
    <w:rsid w:val="009A0D28"/>
    <w:rsid w:val="009A421F"/>
    <w:rsid w:val="009A4500"/>
    <w:rsid w:val="009A52F4"/>
    <w:rsid w:val="009A582E"/>
    <w:rsid w:val="009A6A54"/>
    <w:rsid w:val="009A6C16"/>
    <w:rsid w:val="009A7B2B"/>
    <w:rsid w:val="009A7B3E"/>
    <w:rsid w:val="009B05E9"/>
    <w:rsid w:val="009B0DFE"/>
    <w:rsid w:val="009B108D"/>
    <w:rsid w:val="009B1144"/>
    <w:rsid w:val="009B1CF1"/>
    <w:rsid w:val="009B1FED"/>
    <w:rsid w:val="009B2A09"/>
    <w:rsid w:val="009B2A68"/>
    <w:rsid w:val="009B40DA"/>
    <w:rsid w:val="009B47A6"/>
    <w:rsid w:val="009B5EE9"/>
    <w:rsid w:val="009C0562"/>
    <w:rsid w:val="009C106A"/>
    <w:rsid w:val="009C20E8"/>
    <w:rsid w:val="009C37E7"/>
    <w:rsid w:val="009C4F4B"/>
    <w:rsid w:val="009C5EEE"/>
    <w:rsid w:val="009C74C3"/>
    <w:rsid w:val="009C75C4"/>
    <w:rsid w:val="009C79B1"/>
    <w:rsid w:val="009C7F11"/>
    <w:rsid w:val="009D042C"/>
    <w:rsid w:val="009D073B"/>
    <w:rsid w:val="009D0D7C"/>
    <w:rsid w:val="009D2818"/>
    <w:rsid w:val="009D3400"/>
    <w:rsid w:val="009D358F"/>
    <w:rsid w:val="009D3C63"/>
    <w:rsid w:val="009D418B"/>
    <w:rsid w:val="009D4E43"/>
    <w:rsid w:val="009D6B74"/>
    <w:rsid w:val="009E071A"/>
    <w:rsid w:val="009E0DB6"/>
    <w:rsid w:val="009E1950"/>
    <w:rsid w:val="009E32AA"/>
    <w:rsid w:val="009E439B"/>
    <w:rsid w:val="009E581B"/>
    <w:rsid w:val="009E5A2B"/>
    <w:rsid w:val="009E607A"/>
    <w:rsid w:val="009E6334"/>
    <w:rsid w:val="009E637C"/>
    <w:rsid w:val="009E6493"/>
    <w:rsid w:val="009E6B7C"/>
    <w:rsid w:val="009E7EFF"/>
    <w:rsid w:val="009F0130"/>
    <w:rsid w:val="009F2CEA"/>
    <w:rsid w:val="009F354C"/>
    <w:rsid w:val="009F55FE"/>
    <w:rsid w:val="009F5768"/>
    <w:rsid w:val="009F6DED"/>
    <w:rsid w:val="009F7890"/>
    <w:rsid w:val="009F7DE6"/>
    <w:rsid w:val="00A00733"/>
    <w:rsid w:val="00A00D2A"/>
    <w:rsid w:val="00A01D38"/>
    <w:rsid w:val="00A02D8B"/>
    <w:rsid w:val="00A03464"/>
    <w:rsid w:val="00A0397E"/>
    <w:rsid w:val="00A047E1"/>
    <w:rsid w:val="00A04E53"/>
    <w:rsid w:val="00A06020"/>
    <w:rsid w:val="00A0608C"/>
    <w:rsid w:val="00A072BE"/>
    <w:rsid w:val="00A10E6C"/>
    <w:rsid w:val="00A11A4B"/>
    <w:rsid w:val="00A11C5D"/>
    <w:rsid w:val="00A12F07"/>
    <w:rsid w:val="00A1451D"/>
    <w:rsid w:val="00A14F76"/>
    <w:rsid w:val="00A15405"/>
    <w:rsid w:val="00A15448"/>
    <w:rsid w:val="00A15A5A"/>
    <w:rsid w:val="00A169DE"/>
    <w:rsid w:val="00A17739"/>
    <w:rsid w:val="00A20181"/>
    <w:rsid w:val="00A20615"/>
    <w:rsid w:val="00A206AC"/>
    <w:rsid w:val="00A211E2"/>
    <w:rsid w:val="00A2185D"/>
    <w:rsid w:val="00A225DD"/>
    <w:rsid w:val="00A22605"/>
    <w:rsid w:val="00A23052"/>
    <w:rsid w:val="00A2308B"/>
    <w:rsid w:val="00A2346A"/>
    <w:rsid w:val="00A24189"/>
    <w:rsid w:val="00A2418B"/>
    <w:rsid w:val="00A25F3E"/>
    <w:rsid w:val="00A26738"/>
    <w:rsid w:val="00A26FBD"/>
    <w:rsid w:val="00A27081"/>
    <w:rsid w:val="00A2708F"/>
    <w:rsid w:val="00A27EC5"/>
    <w:rsid w:val="00A30225"/>
    <w:rsid w:val="00A306B7"/>
    <w:rsid w:val="00A316A9"/>
    <w:rsid w:val="00A317A0"/>
    <w:rsid w:val="00A3244B"/>
    <w:rsid w:val="00A32BE4"/>
    <w:rsid w:val="00A33656"/>
    <w:rsid w:val="00A33757"/>
    <w:rsid w:val="00A35126"/>
    <w:rsid w:val="00A36FCC"/>
    <w:rsid w:val="00A37761"/>
    <w:rsid w:val="00A37EFB"/>
    <w:rsid w:val="00A40ED1"/>
    <w:rsid w:val="00A40FD4"/>
    <w:rsid w:val="00A4436C"/>
    <w:rsid w:val="00A44476"/>
    <w:rsid w:val="00A44AB4"/>
    <w:rsid w:val="00A44E8E"/>
    <w:rsid w:val="00A455E3"/>
    <w:rsid w:val="00A456D2"/>
    <w:rsid w:val="00A46023"/>
    <w:rsid w:val="00A46340"/>
    <w:rsid w:val="00A474AE"/>
    <w:rsid w:val="00A47883"/>
    <w:rsid w:val="00A4790D"/>
    <w:rsid w:val="00A50531"/>
    <w:rsid w:val="00A507AA"/>
    <w:rsid w:val="00A51A9F"/>
    <w:rsid w:val="00A51C97"/>
    <w:rsid w:val="00A5238C"/>
    <w:rsid w:val="00A530A9"/>
    <w:rsid w:val="00A53CFB"/>
    <w:rsid w:val="00A549B7"/>
    <w:rsid w:val="00A555B3"/>
    <w:rsid w:val="00A55CE2"/>
    <w:rsid w:val="00A5677D"/>
    <w:rsid w:val="00A569A3"/>
    <w:rsid w:val="00A56BDF"/>
    <w:rsid w:val="00A574E9"/>
    <w:rsid w:val="00A5776C"/>
    <w:rsid w:val="00A57FE1"/>
    <w:rsid w:val="00A60471"/>
    <w:rsid w:val="00A60803"/>
    <w:rsid w:val="00A610BC"/>
    <w:rsid w:val="00A63D45"/>
    <w:rsid w:val="00A63DFF"/>
    <w:rsid w:val="00A64E17"/>
    <w:rsid w:val="00A650F0"/>
    <w:rsid w:val="00A676A9"/>
    <w:rsid w:val="00A67B17"/>
    <w:rsid w:val="00A705F7"/>
    <w:rsid w:val="00A714AB"/>
    <w:rsid w:val="00A7169A"/>
    <w:rsid w:val="00A72772"/>
    <w:rsid w:val="00A7317C"/>
    <w:rsid w:val="00A735DD"/>
    <w:rsid w:val="00A736AC"/>
    <w:rsid w:val="00A73E46"/>
    <w:rsid w:val="00A73FC5"/>
    <w:rsid w:val="00A74134"/>
    <w:rsid w:val="00A74BD4"/>
    <w:rsid w:val="00A76BB0"/>
    <w:rsid w:val="00A82B30"/>
    <w:rsid w:val="00A8343C"/>
    <w:rsid w:val="00A83FF3"/>
    <w:rsid w:val="00A840CF"/>
    <w:rsid w:val="00A8493F"/>
    <w:rsid w:val="00A84E0B"/>
    <w:rsid w:val="00A85994"/>
    <w:rsid w:val="00A86149"/>
    <w:rsid w:val="00A86D9E"/>
    <w:rsid w:val="00A86F93"/>
    <w:rsid w:val="00A9031E"/>
    <w:rsid w:val="00A92993"/>
    <w:rsid w:val="00A92F3E"/>
    <w:rsid w:val="00A93A7C"/>
    <w:rsid w:val="00A95370"/>
    <w:rsid w:val="00A97119"/>
    <w:rsid w:val="00A977BA"/>
    <w:rsid w:val="00A97CCC"/>
    <w:rsid w:val="00AA002B"/>
    <w:rsid w:val="00AA0DF0"/>
    <w:rsid w:val="00AA1012"/>
    <w:rsid w:val="00AA1DC9"/>
    <w:rsid w:val="00AA263C"/>
    <w:rsid w:val="00AA5DDF"/>
    <w:rsid w:val="00AA5E25"/>
    <w:rsid w:val="00AB04C3"/>
    <w:rsid w:val="00AB1009"/>
    <w:rsid w:val="00AB114E"/>
    <w:rsid w:val="00AB1E90"/>
    <w:rsid w:val="00AB23BB"/>
    <w:rsid w:val="00AB3CF8"/>
    <w:rsid w:val="00AB3E74"/>
    <w:rsid w:val="00AB4AC5"/>
    <w:rsid w:val="00AB4DAB"/>
    <w:rsid w:val="00AB5434"/>
    <w:rsid w:val="00AB5E77"/>
    <w:rsid w:val="00AC0A71"/>
    <w:rsid w:val="00AC145B"/>
    <w:rsid w:val="00AC1D6C"/>
    <w:rsid w:val="00AC3BF1"/>
    <w:rsid w:val="00AC4074"/>
    <w:rsid w:val="00AC4384"/>
    <w:rsid w:val="00AC503E"/>
    <w:rsid w:val="00AC5350"/>
    <w:rsid w:val="00AC7AE5"/>
    <w:rsid w:val="00AC7E64"/>
    <w:rsid w:val="00AD09C3"/>
    <w:rsid w:val="00AD149A"/>
    <w:rsid w:val="00AD1D59"/>
    <w:rsid w:val="00AD2A7D"/>
    <w:rsid w:val="00AD4512"/>
    <w:rsid w:val="00AD45E3"/>
    <w:rsid w:val="00AD62E3"/>
    <w:rsid w:val="00AD74CC"/>
    <w:rsid w:val="00AE010D"/>
    <w:rsid w:val="00AE02AD"/>
    <w:rsid w:val="00AE1453"/>
    <w:rsid w:val="00AE24AD"/>
    <w:rsid w:val="00AE3E33"/>
    <w:rsid w:val="00AE4049"/>
    <w:rsid w:val="00AE40BE"/>
    <w:rsid w:val="00AE484B"/>
    <w:rsid w:val="00AE57E9"/>
    <w:rsid w:val="00AE5BB3"/>
    <w:rsid w:val="00AE6C80"/>
    <w:rsid w:val="00AE7D43"/>
    <w:rsid w:val="00AF042D"/>
    <w:rsid w:val="00AF2B4E"/>
    <w:rsid w:val="00AF2EBE"/>
    <w:rsid w:val="00AF3365"/>
    <w:rsid w:val="00AF3E23"/>
    <w:rsid w:val="00AF430C"/>
    <w:rsid w:val="00AF4D41"/>
    <w:rsid w:val="00AF51A5"/>
    <w:rsid w:val="00AF52E7"/>
    <w:rsid w:val="00AF558C"/>
    <w:rsid w:val="00AF6CD3"/>
    <w:rsid w:val="00AF6EA4"/>
    <w:rsid w:val="00AF7EDE"/>
    <w:rsid w:val="00B01E55"/>
    <w:rsid w:val="00B02435"/>
    <w:rsid w:val="00B027DC"/>
    <w:rsid w:val="00B031E9"/>
    <w:rsid w:val="00B04660"/>
    <w:rsid w:val="00B0468F"/>
    <w:rsid w:val="00B04CD7"/>
    <w:rsid w:val="00B0519F"/>
    <w:rsid w:val="00B062CB"/>
    <w:rsid w:val="00B06BE1"/>
    <w:rsid w:val="00B06E25"/>
    <w:rsid w:val="00B0743E"/>
    <w:rsid w:val="00B07F1B"/>
    <w:rsid w:val="00B10584"/>
    <w:rsid w:val="00B10F17"/>
    <w:rsid w:val="00B1265C"/>
    <w:rsid w:val="00B13405"/>
    <w:rsid w:val="00B14139"/>
    <w:rsid w:val="00B149E6"/>
    <w:rsid w:val="00B15D15"/>
    <w:rsid w:val="00B165C6"/>
    <w:rsid w:val="00B16748"/>
    <w:rsid w:val="00B16E3D"/>
    <w:rsid w:val="00B17A87"/>
    <w:rsid w:val="00B17DE0"/>
    <w:rsid w:val="00B21980"/>
    <w:rsid w:val="00B22350"/>
    <w:rsid w:val="00B229D1"/>
    <w:rsid w:val="00B23481"/>
    <w:rsid w:val="00B23846"/>
    <w:rsid w:val="00B240BB"/>
    <w:rsid w:val="00B26073"/>
    <w:rsid w:val="00B26556"/>
    <w:rsid w:val="00B26642"/>
    <w:rsid w:val="00B2711B"/>
    <w:rsid w:val="00B30591"/>
    <w:rsid w:val="00B309C1"/>
    <w:rsid w:val="00B31DB2"/>
    <w:rsid w:val="00B327E7"/>
    <w:rsid w:val="00B32F05"/>
    <w:rsid w:val="00B33DBA"/>
    <w:rsid w:val="00B34469"/>
    <w:rsid w:val="00B3495A"/>
    <w:rsid w:val="00B34C6E"/>
    <w:rsid w:val="00B350ED"/>
    <w:rsid w:val="00B35D90"/>
    <w:rsid w:val="00B36C13"/>
    <w:rsid w:val="00B37152"/>
    <w:rsid w:val="00B37F85"/>
    <w:rsid w:val="00B4017F"/>
    <w:rsid w:val="00B412BE"/>
    <w:rsid w:val="00B428BC"/>
    <w:rsid w:val="00B42B23"/>
    <w:rsid w:val="00B42E33"/>
    <w:rsid w:val="00B43753"/>
    <w:rsid w:val="00B43FA2"/>
    <w:rsid w:val="00B45B04"/>
    <w:rsid w:val="00B47872"/>
    <w:rsid w:val="00B47AA4"/>
    <w:rsid w:val="00B47D64"/>
    <w:rsid w:val="00B50D23"/>
    <w:rsid w:val="00B5200B"/>
    <w:rsid w:val="00B52A1C"/>
    <w:rsid w:val="00B52B3A"/>
    <w:rsid w:val="00B52C54"/>
    <w:rsid w:val="00B52D83"/>
    <w:rsid w:val="00B53A09"/>
    <w:rsid w:val="00B54121"/>
    <w:rsid w:val="00B54799"/>
    <w:rsid w:val="00B621C4"/>
    <w:rsid w:val="00B629EB"/>
    <w:rsid w:val="00B62B4F"/>
    <w:rsid w:val="00B63256"/>
    <w:rsid w:val="00B63A4C"/>
    <w:rsid w:val="00B640A4"/>
    <w:rsid w:val="00B657C4"/>
    <w:rsid w:val="00B6650D"/>
    <w:rsid w:val="00B66E6D"/>
    <w:rsid w:val="00B673A0"/>
    <w:rsid w:val="00B673F8"/>
    <w:rsid w:val="00B7001B"/>
    <w:rsid w:val="00B7015B"/>
    <w:rsid w:val="00B7061B"/>
    <w:rsid w:val="00B72D82"/>
    <w:rsid w:val="00B735A0"/>
    <w:rsid w:val="00B73F0B"/>
    <w:rsid w:val="00B74194"/>
    <w:rsid w:val="00B742B8"/>
    <w:rsid w:val="00B750E3"/>
    <w:rsid w:val="00B7617E"/>
    <w:rsid w:val="00B768A7"/>
    <w:rsid w:val="00B770BF"/>
    <w:rsid w:val="00B801F0"/>
    <w:rsid w:val="00B80E90"/>
    <w:rsid w:val="00B815FF"/>
    <w:rsid w:val="00B81ADA"/>
    <w:rsid w:val="00B81F41"/>
    <w:rsid w:val="00B82506"/>
    <w:rsid w:val="00B8320A"/>
    <w:rsid w:val="00B83642"/>
    <w:rsid w:val="00B83943"/>
    <w:rsid w:val="00B83B6D"/>
    <w:rsid w:val="00B83C22"/>
    <w:rsid w:val="00B83EF7"/>
    <w:rsid w:val="00B85861"/>
    <w:rsid w:val="00B87CC7"/>
    <w:rsid w:val="00B901E2"/>
    <w:rsid w:val="00B91DC3"/>
    <w:rsid w:val="00B92E50"/>
    <w:rsid w:val="00B92EAF"/>
    <w:rsid w:val="00B9321B"/>
    <w:rsid w:val="00B94193"/>
    <w:rsid w:val="00B94D89"/>
    <w:rsid w:val="00B95036"/>
    <w:rsid w:val="00B960DF"/>
    <w:rsid w:val="00B96619"/>
    <w:rsid w:val="00B96FE0"/>
    <w:rsid w:val="00B970EA"/>
    <w:rsid w:val="00BA0064"/>
    <w:rsid w:val="00BA09F6"/>
    <w:rsid w:val="00BA0BDB"/>
    <w:rsid w:val="00BA145F"/>
    <w:rsid w:val="00BA1A58"/>
    <w:rsid w:val="00BA279A"/>
    <w:rsid w:val="00BA3A2A"/>
    <w:rsid w:val="00BA3B74"/>
    <w:rsid w:val="00BA4330"/>
    <w:rsid w:val="00BA621D"/>
    <w:rsid w:val="00BA629C"/>
    <w:rsid w:val="00BB07A2"/>
    <w:rsid w:val="00BB0AAC"/>
    <w:rsid w:val="00BB0BFC"/>
    <w:rsid w:val="00BB175F"/>
    <w:rsid w:val="00BB17C2"/>
    <w:rsid w:val="00BB1804"/>
    <w:rsid w:val="00BB2086"/>
    <w:rsid w:val="00BB2441"/>
    <w:rsid w:val="00BB349F"/>
    <w:rsid w:val="00BB3558"/>
    <w:rsid w:val="00BB38EA"/>
    <w:rsid w:val="00BB3A0B"/>
    <w:rsid w:val="00BB40EF"/>
    <w:rsid w:val="00BB4653"/>
    <w:rsid w:val="00BB4ADC"/>
    <w:rsid w:val="00BB4C6F"/>
    <w:rsid w:val="00BB557D"/>
    <w:rsid w:val="00BB7143"/>
    <w:rsid w:val="00BC000D"/>
    <w:rsid w:val="00BC0C66"/>
    <w:rsid w:val="00BC0FE3"/>
    <w:rsid w:val="00BC193B"/>
    <w:rsid w:val="00BC1F4F"/>
    <w:rsid w:val="00BC2E8A"/>
    <w:rsid w:val="00BC362B"/>
    <w:rsid w:val="00BC3CE7"/>
    <w:rsid w:val="00BC50FC"/>
    <w:rsid w:val="00BC5123"/>
    <w:rsid w:val="00BC5778"/>
    <w:rsid w:val="00BC58E6"/>
    <w:rsid w:val="00BC5E00"/>
    <w:rsid w:val="00BC621F"/>
    <w:rsid w:val="00BC6D18"/>
    <w:rsid w:val="00BC7EB7"/>
    <w:rsid w:val="00BD075B"/>
    <w:rsid w:val="00BD09C0"/>
    <w:rsid w:val="00BD0FBE"/>
    <w:rsid w:val="00BD1BE3"/>
    <w:rsid w:val="00BD3A89"/>
    <w:rsid w:val="00BD4955"/>
    <w:rsid w:val="00BD4CC9"/>
    <w:rsid w:val="00BD6326"/>
    <w:rsid w:val="00BD6488"/>
    <w:rsid w:val="00BD68D9"/>
    <w:rsid w:val="00BD68DA"/>
    <w:rsid w:val="00BD6C9E"/>
    <w:rsid w:val="00BE01F7"/>
    <w:rsid w:val="00BE07E4"/>
    <w:rsid w:val="00BE1344"/>
    <w:rsid w:val="00BE1889"/>
    <w:rsid w:val="00BE28DC"/>
    <w:rsid w:val="00BE2FFF"/>
    <w:rsid w:val="00BE3367"/>
    <w:rsid w:val="00BE3D20"/>
    <w:rsid w:val="00BE4393"/>
    <w:rsid w:val="00BE4617"/>
    <w:rsid w:val="00BE4A5B"/>
    <w:rsid w:val="00BE59D5"/>
    <w:rsid w:val="00BE5B85"/>
    <w:rsid w:val="00BE62BC"/>
    <w:rsid w:val="00BE6C89"/>
    <w:rsid w:val="00BE73FA"/>
    <w:rsid w:val="00BF2B99"/>
    <w:rsid w:val="00BF39D7"/>
    <w:rsid w:val="00BF3F18"/>
    <w:rsid w:val="00BF4273"/>
    <w:rsid w:val="00BF4E76"/>
    <w:rsid w:val="00BF6823"/>
    <w:rsid w:val="00BF6E67"/>
    <w:rsid w:val="00BF7924"/>
    <w:rsid w:val="00C0083D"/>
    <w:rsid w:val="00C00B38"/>
    <w:rsid w:val="00C0107E"/>
    <w:rsid w:val="00C02054"/>
    <w:rsid w:val="00C02568"/>
    <w:rsid w:val="00C03463"/>
    <w:rsid w:val="00C04816"/>
    <w:rsid w:val="00C058A4"/>
    <w:rsid w:val="00C05931"/>
    <w:rsid w:val="00C079B1"/>
    <w:rsid w:val="00C10C74"/>
    <w:rsid w:val="00C115DB"/>
    <w:rsid w:val="00C12727"/>
    <w:rsid w:val="00C13EF5"/>
    <w:rsid w:val="00C14DE6"/>
    <w:rsid w:val="00C166E5"/>
    <w:rsid w:val="00C16D30"/>
    <w:rsid w:val="00C177B2"/>
    <w:rsid w:val="00C17CA0"/>
    <w:rsid w:val="00C17F1B"/>
    <w:rsid w:val="00C21A41"/>
    <w:rsid w:val="00C23ACB"/>
    <w:rsid w:val="00C24A25"/>
    <w:rsid w:val="00C2582F"/>
    <w:rsid w:val="00C2657F"/>
    <w:rsid w:val="00C273A3"/>
    <w:rsid w:val="00C27C0A"/>
    <w:rsid w:val="00C302F7"/>
    <w:rsid w:val="00C32247"/>
    <w:rsid w:val="00C33C13"/>
    <w:rsid w:val="00C34D84"/>
    <w:rsid w:val="00C35B29"/>
    <w:rsid w:val="00C368B8"/>
    <w:rsid w:val="00C36B01"/>
    <w:rsid w:val="00C37EAF"/>
    <w:rsid w:val="00C4145A"/>
    <w:rsid w:val="00C42774"/>
    <w:rsid w:val="00C42819"/>
    <w:rsid w:val="00C4309F"/>
    <w:rsid w:val="00C44D0B"/>
    <w:rsid w:val="00C44FF4"/>
    <w:rsid w:val="00C46D56"/>
    <w:rsid w:val="00C516AF"/>
    <w:rsid w:val="00C5186C"/>
    <w:rsid w:val="00C51B40"/>
    <w:rsid w:val="00C51B8F"/>
    <w:rsid w:val="00C52350"/>
    <w:rsid w:val="00C52A1C"/>
    <w:rsid w:val="00C52CD7"/>
    <w:rsid w:val="00C52D8B"/>
    <w:rsid w:val="00C5532B"/>
    <w:rsid w:val="00C56D4E"/>
    <w:rsid w:val="00C57E68"/>
    <w:rsid w:val="00C60D91"/>
    <w:rsid w:val="00C60DDE"/>
    <w:rsid w:val="00C61D60"/>
    <w:rsid w:val="00C631C6"/>
    <w:rsid w:val="00C63A2E"/>
    <w:rsid w:val="00C63D12"/>
    <w:rsid w:val="00C64FDA"/>
    <w:rsid w:val="00C65ABE"/>
    <w:rsid w:val="00C65B15"/>
    <w:rsid w:val="00C65C78"/>
    <w:rsid w:val="00C66EF0"/>
    <w:rsid w:val="00C671EA"/>
    <w:rsid w:val="00C70744"/>
    <w:rsid w:val="00C71402"/>
    <w:rsid w:val="00C71B77"/>
    <w:rsid w:val="00C71E8B"/>
    <w:rsid w:val="00C71EE9"/>
    <w:rsid w:val="00C73464"/>
    <w:rsid w:val="00C73581"/>
    <w:rsid w:val="00C739E9"/>
    <w:rsid w:val="00C73C65"/>
    <w:rsid w:val="00C73CDF"/>
    <w:rsid w:val="00C742B1"/>
    <w:rsid w:val="00C742DB"/>
    <w:rsid w:val="00C74F22"/>
    <w:rsid w:val="00C75AC8"/>
    <w:rsid w:val="00C75B90"/>
    <w:rsid w:val="00C76D86"/>
    <w:rsid w:val="00C76F23"/>
    <w:rsid w:val="00C77AE2"/>
    <w:rsid w:val="00C8017E"/>
    <w:rsid w:val="00C80201"/>
    <w:rsid w:val="00C811E1"/>
    <w:rsid w:val="00C81CF1"/>
    <w:rsid w:val="00C821BE"/>
    <w:rsid w:val="00C823AD"/>
    <w:rsid w:val="00C826B0"/>
    <w:rsid w:val="00C83618"/>
    <w:rsid w:val="00C837E1"/>
    <w:rsid w:val="00C85165"/>
    <w:rsid w:val="00C85598"/>
    <w:rsid w:val="00C85891"/>
    <w:rsid w:val="00C860B9"/>
    <w:rsid w:val="00C86DBD"/>
    <w:rsid w:val="00C87FA7"/>
    <w:rsid w:val="00C90763"/>
    <w:rsid w:val="00C912F6"/>
    <w:rsid w:val="00C921B6"/>
    <w:rsid w:val="00C928AF"/>
    <w:rsid w:val="00C92A2E"/>
    <w:rsid w:val="00C95063"/>
    <w:rsid w:val="00C95CA0"/>
    <w:rsid w:val="00C9635C"/>
    <w:rsid w:val="00C97390"/>
    <w:rsid w:val="00C97B5F"/>
    <w:rsid w:val="00CA09F5"/>
    <w:rsid w:val="00CA1FC0"/>
    <w:rsid w:val="00CA21C3"/>
    <w:rsid w:val="00CA2BDB"/>
    <w:rsid w:val="00CA3EAC"/>
    <w:rsid w:val="00CA4629"/>
    <w:rsid w:val="00CA58DA"/>
    <w:rsid w:val="00CA5FFA"/>
    <w:rsid w:val="00CA6A65"/>
    <w:rsid w:val="00CA6EBE"/>
    <w:rsid w:val="00CA7EC9"/>
    <w:rsid w:val="00CB0A8F"/>
    <w:rsid w:val="00CB1996"/>
    <w:rsid w:val="00CB2D40"/>
    <w:rsid w:val="00CB2E4A"/>
    <w:rsid w:val="00CB2EC1"/>
    <w:rsid w:val="00CB335B"/>
    <w:rsid w:val="00CB440B"/>
    <w:rsid w:val="00CB46E8"/>
    <w:rsid w:val="00CB4EEF"/>
    <w:rsid w:val="00CB5AB9"/>
    <w:rsid w:val="00CB61C8"/>
    <w:rsid w:val="00CB6267"/>
    <w:rsid w:val="00CB7013"/>
    <w:rsid w:val="00CB786E"/>
    <w:rsid w:val="00CC04B2"/>
    <w:rsid w:val="00CC0760"/>
    <w:rsid w:val="00CC11F2"/>
    <w:rsid w:val="00CC2D89"/>
    <w:rsid w:val="00CC419E"/>
    <w:rsid w:val="00CC4678"/>
    <w:rsid w:val="00CC4D31"/>
    <w:rsid w:val="00CC5482"/>
    <w:rsid w:val="00CC55BD"/>
    <w:rsid w:val="00CC5CF9"/>
    <w:rsid w:val="00CC610E"/>
    <w:rsid w:val="00CC62ED"/>
    <w:rsid w:val="00CC6309"/>
    <w:rsid w:val="00CC7903"/>
    <w:rsid w:val="00CC7C3B"/>
    <w:rsid w:val="00CD04BE"/>
    <w:rsid w:val="00CD06D7"/>
    <w:rsid w:val="00CD0D61"/>
    <w:rsid w:val="00CD0E83"/>
    <w:rsid w:val="00CD2052"/>
    <w:rsid w:val="00CD2A03"/>
    <w:rsid w:val="00CD30F2"/>
    <w:rsid w:val="00CD38D4"/>
    <w:rsid w:val="00CD466C"/>
    <w:rsid w:val="00CD4BCE"/>
    <w:rsid w:val="00CD4E20"/>
    <w:rsid w:val="00CD580C"/>
    <w:rsid w:val="00CD62F4"/>
    <w:rsid w:val="00CD6379"/>
    <w:rsid w:val="00CD65F8"/>
    <w:rsid w:val="00CD6B18"/>
    <w:rsid w:val="00CE1F20"/>
    <w:rsid w:val="00CE2969"/>
    <w:rsid w:val="00CE31FB"/>
    <w:rsid w:val="00CE43E7"/>
    <w:rsid w:val="00CE4C15"/>
    <w:rsid w:val="00CE4C4B"/>
    <w:rsid w:val="00CE5882"/>
    <w:rsid w:val="00CE6392"/>
    <w:rsid w:val="00CE6C77"/>
    <w:rsid w:val="00CE74B7"/>
    <w:rsid w:val="00CF0532"/>
    <w:rsid w:val="00CF0869"/>
    <w:rsid w:val="00CF0A24"/>
    <w:rsid w:val="00CF0D86"/>
    <w:rsid w:val="00CF29AE"/>
    <w:rsid w:val="00CF311F"/>
    <w:rsid w:val="00CF4B9C"/>
    <w:rsid w:val="00CF4C4F"/>
    <w:rsid w:val="00CF61BA"/>
    <w:rsid w:val="00CF63F6"/>
    <w:rsid w:val="00CF6E40"/>
    <w:rsid w:val="00CF6E4A"/>
    <w:rsid w:val="00D0094D"/>
    <w:rsid w:val="00D00F25"/>
    <w:rsid w:val="00D0113C"/>
    <w:rsid w:val="00D01448"/>
    <w:rsid w:val="00D01921"/>
    <w:rsid w:val="00D019A7"/>
    <w:rsid w:val="00D02F41"/>
    <w:rsid w:val="00D032A7"/>
    <w:rsid w:val="00D039BD"/>
    <w:rsid w:val="00D03BCC"/>
    <w:rsid w:val="00D0405C"/>
    <w:rsid w:val="00D04189"/>
    <w:rsid w:val="00D05058"/>
    <w:rsid w:val="00D053B9"/>
    <w:rsid w:val="00D056AF"/>
    <w:rsid w:val="00D05A5E"/>
    <w:rsid w:val="00D06DA6"/>
    <w:rsid w:val="00D07729"/>
    <w:rsid w:val="00D1230B"/>
    <w:rsid w:val="00D12827"/>
    <w:rsid w:val="00D128D7"/>
    <w:rsid w:val="00D13893"/>
    <w:rsid w:val="00D139D5"/>
    <w:rsid w:val="00D14953"/>
    <w:rsid w:val="00D156D2"/>
    <w:rsid w:val="00D15A13"/>
    <w:rsid w:val="00D15FE5"/>
    <w:rsid w:val="00D170DD"/>
    <w:rsid w:val="00D17228"/>
    <w:rsid w:val="00D205A6"/>
    <w:rsid w:val="00D20DC0"/>
    <w:rsid w:val="00D2212A"/>
    <w:rsid w:val="00D22137"/>
    <w:rsid w:val="00D23549"/>
    <w:rsid w:val="00D239D9"/>
    <w:rsid w:val="00D23CD8"/>
    <w:rsid w:val="00D248F3"/>
    <w:rsid w:val="00D25037"/>
    <w:rsid w:val="00D25A61"/>
    <w:rsid w:val="00D25BC5"/>
    <w:rsid w:val="00D2703F"/>
    <w:rsid w:val="00D271F9"/>
    <w:rsid w:val="00D276FE"/>
    <w:rsid w:val="00D30AFE"/>
    <w:rsid w:val="00D32AAD"/>
    <w:rsid w:val="00D32C7F"/>
    <w:rsid w:val="00D337A9"/>
    <w:rsid w:val="00D33BFB"/>
    <w:rsid w:val="00D34884"/>
    <w:rsid w:val="00D34EA7"/>
    <w:rsid w:val="00D35037"/>
    <w:rsid w:val="00D352DF"/>
    <w:rsid w:val="00D4043D"/>
    <w:rsid w:val="00D40956"/>
    <w:rsid w:val="00D418ED"/>
    <w:rsid w:val="00D4253B"/>
    <w:rsid w:val="00D432EC"/>
    <w:rsid w:val="00D4336C"/>
    <w:rsid w:val="00D4382B"/>
    <w:rsid w:val="00D43D4C"/>
    <w:rsid w:val="00D44D61"/>
    <w:rsid w:val="00D4596D"/>
    <w:rsid w:val="00D45F27"/>
    <w:rsid w:val="00D461AF"/>
    <w:rsid w:val="00D50A8C"/>
    <w:rsid w:val="00D51AC1"/>
    <w:rsid w:val="00D51B4E"/>
    <w:rsid w:val="00D54ADF"/>
    <w:rsid w:val="00D55433"/>
    <w:rsid w:val="00D55E8C"/>
    <w:rsid w:val="00D57E5E"/>
    <w:rsid w:val="00D609F2"/>
    <w:rsid w:val="00D61F83"/>
    <w:rsid w:val="00D63DD1"/>
    <w:rsid w:val="00D644ED"/>
    <w:rsid w:val="00D64CED"/>
    <w:rsid w:val="00D64F8A"/>
    <w:rsid w:val="00D65EA9"/>
    <w:rsid w:val="00D66C8E"/>
    <w:rsid w:val="00D66D09"/>
    <w:rsid w:val="00D67B0C"/>
    <w:rsid w:val="00D7025B"/>
    <w:rsid w:val="00D71A42"/>
    <w:rsid w:val="00D71C39"/>
    <w:rsid w:val="00D74A04"/>
    <w:rsid w:val="00D751C1"/>
    <w:rsid w:val="00D751FC"/>
    <w:rsid w:val="00D75299"/>
    <w:rsid w:val="00D7599A"/>
    <w:rsid w:val="00D75F21"/>
    <w:rsid w:val="00D76135"/>
    <w:rsid w:val="00D761DF"/>
    <w:rsid w:val="00D76906"/>
    <w:rsid w:val="00D77535"/>
    <w:rsid w:val="00D779E1"/>
    <w:rsid w:val="00D802D2"/>
    <w:rsid w:val="00D8075C"/>
    <w:rsid w:val="00D8080A"/>
    <w:rsid w:val="00D80A2D"/>
    <w:rsid w:val="00D80C03"/>
    <w:rsid w:val="00D80E5B"/>
    <w:rsid w:val="00D80FBF"/>
    <w:rsid w:val="00D8125C"/>
    <w:rsid w:val="00D812C4"/>
    <w:rsid w:val="00D81F21"/>
    <w:rsid w:val="00D82E51"/>
    <w:rsid w:val="00D838EE"/>
    <w:rsid w:val="00D84B98"/>
    <w:rsid w:val="00D85B8E"/>
    <w:rsid w:val="00D86834"/>
    <w:rsid w:val="00D910A9"/>
    <w:rsid w:val="00D91524"/>
    <w:rsid w:val="00D91932"/>
    <w:rsid w:val="00D929AC"/>
    <w:rsid w:val="00D92B44"/>
    <w:rsid w:val="00D92B75"/>
    <w:rsid w:val="00D92DDC"/>
    <w:rsid w:val="00D937B0"/>
    <w:rsid w:val="00D93F37"/>
    <w:rsid w:val="00D97AA6"/>
    <w:rsid w:val="00DA0267"/>
    <w:rsid w:val="00DA0406"/>
    <w:rsid w:val="00DA04D7"/>
    <w:rsid w:val="00DA14DA"/>
    <w:rsid w:val="00DA2FD0"/>
    <w:rsid w:val="00DA32F8"/>
    <w:rsid w:val="00DA3E06"/>
    <w:rsid w:val="00DA4A47"/>
    <w:rsid w:val="00DA4B62"/>
    <w:rsid w:val="00DA4E9A"/>
    <w:rsid w:val="00DA515E"/>
    <w:rsid w:val="00DA5681"/>
    <w:rsid w:val="00DA7206"/>
    <w:rsid w:val="00DB16F4"/>
    <w:rsid w:val="00DB17EB"/>
    <w:rsid w:val="00DB2C28"/>
    <w:rsid w:val="00DB485E"/>
    <w:rsid w:val="00DB489F"/>
    <w:rsid w:val="00DB61E4"/>
    <w:rsid w:val="00DB7145"/>
    <w:rsid w:val="00DC0A76"/>
    <w:rsid w:val="00DC0E11"/>
    <w:rsid w:val="00DC1026"/>
    <w:rsid w:val="00DC1148"/>
    <w:rsid w:val="00DC118D"/>
    <w:rsid w:val="00DC187B"/>
    <w:rsid w:val="00DC2C6C"/>
    <w:rsid w:val="00DC3E15"/>
    <w:rsid w:val="00DC4FA3"/>
    <w:rsid w:val="00DC4FA8"/>
    <w:rsid w:val="00DC7046"/>
    <w:rsid w:val="00DC7503"/>
    <w:rsid w:val="00DC795D"/>
    <w:rsid w:val="00DC7A79"/>
    <w:rsid w:val="00DD012F"/>
    <w:rsid w:val="00DD0523"/>
    <w:rsid w:val="00DD1262"/>
    <w:rsid w:val="00DD19BE"/>
    <w:rsid w:val="00DD1E32"/>
    <w:rsid w:val="00DD29E1"/>
    <w:rsid w:val="00DD3263"/>
    <w:rsid w:val="00DD3988"/>
    <w:rsid w:val="00DD4883"/>
    <w:rsid w:val="00DD4A5F"/>
    <w:rsid w:val="00DD4E8F"/>
    <w:rsid w:val="00DD661B"/>
    <w:rsid w:val="00DD6CF5"/>
    <w:rsid w:val="00DD6F94"/>
    <w:rsid w:val="00DE0D30"/>
    <w:rsid w:val="00DE13AB"/>
    <w:rsid w:val="00DE2A8C"/>
    <w:rsid w:val="00DE3215"/>
    <w:rsid w:val="00DE3375"/>
    <w:rsid w:val="00DE3E7E"/>
    <w:rsid w:val="00DE459B"/>
    <w:rsid w:val="00DE64B1"/>
    <w:rsid w:val="00DE74DE"/>
    <w:rsid w:val="00DE7530"/>
    <w:rsid w:val="00DE7614"/>
    <w:rsid w:val="00DE7C4B"/>
    <w:rsid w:val="00DF0880"/>
    <w:rsid w:val="00DF0B0C"/>
    <w:rsid w:val="00DF2B31"/>
    <w:rsid w:val="00DF2BA3"/>
    <w:rsid w:val="00DF3684"/>
    <w:rsid w:val="00DF49D7"/>
    <w:rsid w:val="00DF49F3"/>
    <w:rsid w:val="00DF607B"/>
    <w:rsid w:val="00DF77A0"/>
    <w:rsid w:val="00DF7D49"/>
    <w:rsid w:val="00E00656"/>
    <w:rsid w:val="00E0099B"/>
    <w:rsid w:val="00E00B7F"/>
    <w:rsid w:val="00E00E4C"/>
    <w:rsid w:val="00E016D1"/>
    <w:rsid w:val="00E0199F"/>
    <w:rsid w:val="00E01FE6"/>
    <w:rsid w:val="00E0254F"/>
    <w:rsid w:val="00E02595"/>
    <w:rsid w:val="00E02E89"/>
    <w:rsid w:val="00E0322F"/>
    <w:rsid w:val="00E03BD4"/>
    <w:rsid w:val="00E03CAA"/>
    <w:rsid w:val="00E04660"/>
    <w:rsid w:val="00E04A0C"/>
    <w:rsid w:val="00E04D9D"/>
    <w:rsid w:val="00E055F0"/>
    <w:rsid w:val="00E06318"/>
    <w:rsid w:val="00E06C18"/>
    <w:rsid w:val="00E07ADF"/>
    <w:rsid w:val="00E10435"/>
    <w:rsid w:val="00E111BB"/>
    <w:rsid w:val="00E115EB"/>
    <w:rsid w:val="00E116BF"/>
    <w:rsid w:val="00E11F95"/>
    <w:rsid w:val="00E12487"/>
    <w:rsid w:val="00E1330B"/>
    <w:rsid w:val="00E13830"/>
    <w:rsid w:val="00E13CF5"/>
    <w:rsid w:val="00E13DCE"/>
    <w:rsid w:val="00E16B83"/>
    <w:rsid w:val="00E176B9"/>
    <w:rsid w:val="00E215C9"/>
    <w:rsid w:val="00E21B57"/>
    <w:rsid w:val="00E21EA2"/>
    <w:rsid w:val="00E22151"/>
    <w:rsid w:val="00E22733"/>
    <w:rsid w:val="00E22979"/>
    <w:rsid w:val="00E2351F"/>
    <w:rsid w:val="00E23916"/>
    <w:rsid w:val="00E2445B"/>
    <w:rsid w:val="00E254D9"/>
    <w:rsid w:val="00E27C8C"/>
    <w:rsid w:val="00E27DC5"/>
    <w:rsid w:val="00E30C2D"/>
    <w:rsid w:val="00E30FAA"/>
    <w:rsid w:val="00E32269"/>
    <w:rsid w:val="00E32638"/>
    <w:rsid w:val="00E32C28"/>
    <w:rsid w:val="00E33EBE"/>
    <w:rsid w:val="00E34A85"/>
    <w:rsid w:val="00E362F5"/>
    <w:rsid w:val="00E367F5"/>
    <w:rsid w:val="00E369F8"/>
    <w:rsid w:val="00E37771"/>
    <w:rsid w:val="00E37DD2"/>
    <w:rsid w:val="00E40D3C"/>
    <w:rsid w:val="00E4175B"/>
    <w:rsid w:val="00E42265"/>
    <w:rsid w:val="00E430CA"/>
    <w:rsid w:val="00E437C1"/>
    <w:rsid w:val="00E43D0A"/>
    <w:rsid w:val="00E44E5F"/>
    <w:rsid w:val="00E460F3"/>
    <w:rsid w:val="00E46F8A"/>
    <w:rsid w:val="00E47343"/>
    <w:rsid w:val="00E47429"/>
    <w:rsid w:val="00E50974"/>
    <w:rsid w:val="00E514DC"/>
    <w:rsid w:val="00E51F3E"/>
    <w:rsid w:val="00E52095"/>
    <w:rsid w:val="00E52589"/>
    <w:rsid w:val="00E52FC0"/>
    <w:rsid w:val="00E5326C"/>
    <w:rsid w:val="00E53B5B"/>
    <w:rsid w:val="00E57259"/>
    <w:rsid w:val="00E57F0F"/>
    <w:rsid w:val="00E609A8"/>
    <w:rsid w:val="00E61935"/>
    <w:rsid w:val="00E61B79"/>
    <w:rsid w:val="00E62274"/>
    <w:rsid w:val="00E6299F"/>
    <w:rsid w:val="00E63080"/>
    <w:rsid w:val="00E6438F"/>
    <w:rsid w:val="00E646E4"/>
    <w:rsid w:val="00E64785"/>
    <w:rsid w:val="00E647F5"/>
    <w:rsid w:val="00E659F2"/>
    <w:rsid w:val="00E70A21"/>
    <w:rsid w:val="00E71818"/>
    <w:rsid w:val="00E725F3"/>
    <w:rsid w:val="00E72C98"/>
    <w:rsid w:val="00E73A2F"/>
    <w:rsid w:val="00E74E7F"/>
    <w:rsid w:val="00E76610"/>
    <w:rsid w:val="00E779F2"/>
    <w:rsid w:val="00E77CB8"/>
    <w:rsid w:val="00E80EFD"/>
    <w:rsid w:val="00E83E17"/>
    <w:rsid w:val="00E84754"/>
    <w:rsid w:val="00E8479C"/>
    <w:rsid w:val="00E85B20"/>
    <w:rsid w:val="00E85BE5"/>
    <w:rsid w:val="00E87ED9"/>
    <w:rsid w:val="00E9052F"/>
    <w:rsid w:val="00E90751"/>
    <w:rsid w:val="00E91013"/>
    <w:rsid w:val="00E910CC"/>
    <w:rsid w:val="00E92778"/>
    <w:rsid w:val="00E93C8E"/>
    <w:rsid w:val="00E96658"/>
    <w:rsid w:val="00E96A88"/>
    <w:rsid w:val="00E97657"/>
    <w:rsid w:val="00E97CD8"/>
    <w:rsid w:val="00EA00F2"/>
    <w:rsid w:val="00EA0251"/>
    <w:rsid w:val="00EA09C1"/>
    <w:rsid w:val="00EA0C1C"/>
    <w:rsid w:val="00EA15F0"/>
    <w:rsid w:val="00EA1953"/>
    <w:rsid w:val="00EA2C79"/>
    <w:rsid w:val="00EA2D8A"/>
    <w:rsid w:val="00EA3C1F"/>
    <w:rsid w:val="00EA4276"/>
    <w:rsid w:val="00EA495A"/>
    <w:rsid w:val="00EA568C"/>
    <w:rsid w:val="00EA6BD2"/>
    <w:rsid w:val="00EA6CE7"/>
    <w:rsid w:val="00EA73AB"/>
    <w:rsid w:val="00EA7D20"/>
    <w:rsid w:val="00EA7F97"/>
    <w:rsid w:val="00EB0931"/>
    <w:rsid w:val="00EB0F72"/>
    <w:rsid w:val="00EB12D4"/>
    <w:rsid w:val="00EB1E16"/>
    <w:rsid w:val="00EB2F73"/>
    <w:rsid w:val="00EB2FD4"/>
    <w:rsid w:val="00EB3862"/>
    <w:rsid w:val="00EB388F"/>
    <w:rsid w:val="00EB4389"/>
    <w:rsid w:val="00EB44CB"/>
    <w:rsid w:val="00EB49B8"/>
    <w:rsid w:val="00EB5BBB"/>
    <w:rsid w:val="00EB601E"/>
    <w:rsid w:val="00EB68B0"/>
    <w:rsid w:val="00EB74A0"/>
    <w:rsid w:val="00EC0983"/>
    <w:rsid w:val="00EC158D"/>
    <w:rsid w:val="00EC2129"/>
    <w:rsid w:val="00EC4C83"/>
    <w:rsid w:val="00EC524C"/>
    <w:rsid w:val="00EC6C29"/>
    <w:rsid w:val="00EC701C"/>
    <w:rsid w:val="00ED2326"/>
    <w:rsid w:val="00ED3266"/>
    <w:rsid w:val="00ED4A70"/>
    <w:rsid w:val="00ED4C2A"/>
    <w:rsid w:val="00ED4F3C"/>
    <w:rsid w:val="00ED4FE7"/>
    <w:rsid w:val="00ED53DC"/>
    <w:rsid w:val="00ED6F3F"/>
    <w:rsid w:val="00ED701C"/>
    <w:rsid w:val="00ED763A"/>
    <w:rsid w:val="00EE0318"/>
    <w:rsid w:val="00EE1392"/>
    <w:rsid w:val="00EE1534"/>
    <w:rsid w:val="00EE15A4"/>
    <w:rsid w:val="00EE261F"/>
    <w:rsid w:val="00EE31CB"/>
    <w:rsid w:val="00EE335C"/>
    <w:rsid w:val="00EE45BB"/>
    <w:rsid w:val="00EE4F87"/>
    <w:rsid w:val="00EE5B5E"/>
    <w:rsid w:val="00EE6D46"/>
    <w:rsid w:val="00EE7B7D"/>
    <w:rsid w:val="00EF01B1"/>
    <w:rsid w:val="00EF0BD4"/>
    <w:rsid w:val="00EF1736"/>
    <w:rsid w:val="00EF24A5"/>
    <w:rsid w:val="00EF2854"/>
    <w:rsid w:val="00EF4181"/>
    <w:rsid w:val="00EF420E"/>
    <w:rsid w:val="00EF5E64"/>
    <w:rsid w:val="00EF6097"/>
    <w:rsid w:val="00EF684A"/>
    <w:rsid w:val="00EF684D"/>
    <w:rsid w:val="00F004E3"/>
    <w:rsid w:val="00F00626"/>
    <w:rsid w:val="00F023F9"/>
    <w:rsid w:val="00F02F70"/>
    <w:rsid w:val="00F030B9"/>
    <w:rsid w:val="00F04309"/>
    <w:rsid w:val="00F043AB"/>
    <w:rsid w:val="00F04454"/>
    <w:rsid w:val="00F05FA0"/>
    <w:rsid w:val="00F05FBA"/>
    <w:rsid w:val="00F067A6"/>
    <w:rsid w:val="00F068DC"/>
    <w:rsid w:val="00F06CE7"/>
    <w:rsid w:val="00F06DFB"/>
    <w:rsid w:val="00F10FFA"/>
    <w:rsid w:val="00F11653"/>
    <w:rsid w:val="00F1335C"/>
    <w:rsid w:val="00F159FB"/>
    <w:rsid w:val="00F15CDD"/>
    <w:rsid w:val="00F16067"/>
    <w:rsid w:val="00F16111"/>
    <w:rsid w:val="00F16659"/>
    <w:rsid w:val="00F16B8A"/>
    <w:rsid w:val="00F16EF9"/>
    <w:rsid w:val="00F2094A"/>
    <w:rsid w:val="00F209F6"/>
    <w:rsid w:val="00F21383"/>
    <w:rsid w:val="00F2264C"/>
    <w:rsid w:val="00F230BF"/>
    <w:rsid w:val="00F23CE8"/>
    <w:rsid w:val="00F2443B"/>
    <w:rsid w:val="00F2447A"/>
    <w:rsid w:val="00F25566"/>
    <w:rsid w:val="00F2586E"/>
    <w:rsid w:val="00F273DA"/>
    <w:rsid w:val="00F302C9"/>
    <w:rsid w:val="00F30A33"/>
    <w:rsid w:val="00F31A06"/>
    <w:rsid w:val="00F3275C"/>
    <w:rsid w:val="00F3429B"/>
    <w:rsid w:val="00F342C8"/>
    <w:rsid w:val="00F34EDF"/>
    <w:rsid w:val="00F35984"/>
    <w:rsid w:val="00F35CE6"/>
    <w:rsid w:val="00F3600C"/>
    <w:rsid w:val="00F40DEB"/>
    <w:rsid w:val="00F418C9"/>
    <w:rsid w:val="00F41AD1"/>
    <w:rsid w:val="00F42052"/>
    <w:rsid w:val="00F44253"/>
    <w:rsid w:val="00F44AE1"/>
    <w:rsid w:val="00F44BCB"/>
    <w:rsid w:val="00F45865"/>
    <w:rsid w:val="00F462D8"/>
    <w:rsid w:val="00F47158"/>
    <w:rsid w:val="00F47444"/>
    <w:rsid w:val="00F47D21"/>
    <w:rsid w:val="00F47ED9"/>
    <w:rsid w:val="00F51843"/>
    <w:rsid w:val="00F51F6A"/>
    <w:rsid w:val="00F52A2C"/>
    <w:rsid w:val="00F52EC6"/>
    <w:rsid w:val="00F534A2"/>
    <w:rsid w:val="00F545E4"/>
    <w:rsid w:val="00F5561C"/>
    <w:rsid w:val="00F576BE"/>
    <w:rsid w:val="00F57991"/>
    <w:rsid w:val="00F57AF8"/>
    <w:rsid w:val="00F603C3"/>
    <w:rsid w:val="00F60B77"/>
    <w:rsid w:val="00F60FF9"/>
    <w:rsid w:val="00F613A1"/>
    <w:rsid w:val="00F6293D"/>
    <w:rsid w:val="00F6308E"/>
    <w:rsid w:val="00F63287"/>
    <w:rsid w:val="00F63760"/>
    <w:rsid w:val="00F637D5"/>
    <w:rsid w:val="00F63F94"/>
    <w:rsid w:val="00F642D7"/>
    <w:rsid w:val="00F6497B"/>
    <w:rsid w:val="00F659E2"/>
    <w:rsid w:val="00F67282"/>
    <w:rsid w:val="00F707BD"/>
    <w:rsid w:val="00F7099C"/>
    <w:rsid w:val="00F70C96"/>
    <w:rsid w:val="00F71781"/>
    <w:rsid w:val="00F71989"/>
    <w:rsid w:val="00F734AB"/>
    <w:rsid w:val="00F73857"/>
    <w:rsid w:val="00F73AC4"/>
    <w:rsid w:val="00F74592"/>
    <w:rsid w:val="00F747AB"/>
    <w:rsid w:val="00F74D10"/>
    <w:rsid w:val="00F74D60"/>
    <w:rsid w:val="00F753CF"/>
    <w:rsid w:val="00F75758"/>
    <w:rsid w:val="00F758FE"/>
    <w:rsid w:val="00F75ABC"/>
    <w:rsid w:val="00F7735D"/>
    <w:rsid w:val="00F77B07"/>
    <w:rsid w:val="00F8058D"/>
    <w:rsid w:val="00F80D9B"/>
    <w:rsid w:val="00F81559"/>
    <w:rsid w:val="00F818AE"/>
    <w:rsid w:val="00F82289"/>
    <w:rsid w:val="00F84DB7"/>
    <w:rsid w:val="00F861FA"/>
    <w:rsid w:val="00F87055"/>
    <w:rsid w:val="00F8787D"/>
    <w:rsid w:val="00F90A65"/>
    <w:rsid w:val="00F91AE6"/>
    <w:rsid w:val="00F92301"/>
    <w:rsid w:val="00F92342"/>
    <w:rsid w:val="00F924D0"/>
    <w:rsid w:val="00F927C4"/>
    <w:rsid w:val="00F950A9"/>
    <w:rsid w:val="00F95194"/>
    <w:rsid w:val="00F955D0"/>
    <w:rsid w:val="00F95C6E"/>
    <w:rsid w:val="00F96844"/>
    <w:rsid w:val="00FA0A2C"/>
    <w:rsid w:val="00FA0C4C"/>
    <w:rsid w:val="00FA2C56"/>
    <w:rsid w:val="00FA374C"/>
    <w:rsid w:val="00FA42E0"/>
    <w:rsid w:val="00FA45D7"/>
    <w:rsid w:val="00FA4810"/>
    <w:rsid w:val="00FA56F2"/>
    <w:rsid w:val="00FA58D3"/>
    <w:rsid w:val="00FA5CBB"/>
    <w:rsid w:val="00FA6333"/>
    <w:rsid w:val="00FA652A"/>
    <w:rsid w:val="00FA700B"/>
    <w:rsid w:val="00FB05EE"/>
    <w:rsid w:val="00FB0C05"/>
    <w:rsid w:val="00FB1ABC"/>
    <w:rsid w:val="00FB2B01"/>
    <w:rsid w:val="00FB2D4F"/>
    <w:rsid w:val="00FB2FE8"/>
    <w:rsid w:val="00FB3E2B"/>
    <w:rsid w:val="00FB4AE7"/>
    <w:rsid w:val="00FB566E"/>
    <w:rsid w:val="00FB56AC"/>
    <w:rsid w:val="00FB57A4"/>
    <w:rsid w:val="00FB65B1"/>
    <w:rsid w:val="00FB7A35"/>
    <w:rsid w:val="00FC03E2"/>
    <w:rsid w:val="00FC106C"/>
    <w:rsid w:val="00FC2BAD"/>
    <w:rsid w:val="00FC369B"/>
    <w:rsid w:val="00FC70D0"/>
    <w:rsid w:val="00FC71B6"/>
    <w:rsid w:val="00FD05EC"/>
    <w:rsid w:val="00FD0AF8"/>
    <w:rsid w:val="00FD16E3"/>
    <w:rsid w:val="00FD1917"/>
    <w:rsid w:val="00FD2013"/>
    <w:rsid w:val="00FD2366"/>
    <w:rsid w:val="00FD33EC"/>
    <w:rsid w:val="00FD3B43"/>
    <w:rsid w:val="00FD3CEF"/>
    <w:rsid w:val="00FD502B"/>
    <w:rsid w:val="00FD5356"/>
    <w:rsid w:val="00FD55B9"/>
    <w:rsid w:val="00FD5D0A"/>
    <w:rsid w:val="00FD7090"/>
    <w:rsid w:val="00FD7A82"/>
    <w:rsid w:val="00FD7AFE"/>
    <w:rsid w:val="00FE0B77"/>
    <w:rsid w:val="00FE0EC4"/>
    <w:rsid w:val="00FE21E7"/>
    <w:rsid w:val="00FE2FEF"/>
    <w:rsid w:val="00FE31CC"/>
    <w:rsid w:val="00FE68D2"/>
    <w:rsid w:val="00FE7976"/>
    <w:rsid w:val="00FF080B"/>
    <w:rsid w:val="00FF0A53"/>
    <w:rsid w:val="00FF1CFF"/>
    <w:rsid w:val="00FF26AF"/>
    <w:rsid w:val="00FF2B7C"/>
    <w:rsid w:val="00FF5121"/>
    <w:rsid w:val="00FF6BFD"/>
    <w:rsid w:val="00FF6F0B"/>
    <w:rsid w:val="00FF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3295"/>
  <w15:chartTrackingRefBased/>
  <w15:docId w15:val="{896EAD8D-1BE8-4E1B-B946-A7F55B6F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7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73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74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indent-2"/>
    <w:next w:val="Normal"/>
    <w:link w:val="Heading4Char"/>
    <w:uiPriority w:val="9"/>
    <w:unhideWhenUsed/>
    <w:qFormat/>
    <w:rsid w:val="00466D69"/>
    <w:pPr>
      <w:numPr>
        <w:numId w:val="2"/>
      </w:numPr>
      <w:spacing w:after="120" w:afterAutospacing="0"/>
      <w:outlineLvl w:val="3"/>
    </w:pPr>
    <w:rPr>
      <w:b/>
      <w:bCs/>
    </w:rPr>
  </w:style>
  <w:style w:type="paragraph" w:styleId="Heading6">
    <w:name w:val="heading 6"/>
    <w:basedOn w:val="Normal"/>
    <w:link w:val="Heading6Char"/>
    <w:uiPriority w:val="9"/>
    <w:qFormat/>
    <w:rsid w:val="005F576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7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74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74CC"/>
    <w:rPr>
      <w:rFonts w:ascii="Times New Roman" w:eastAsia="Times New Roman" w:hAnsi="Times New Roman" w:cs="Times New Roman"/>
      <w:b/>
      <w:bCs/>
      <w:sz w:val="27"/>
      <w:szCs w:val="27"/>
    </w:rPr>
  </w:style>
  <w:style w:type="paragraph" w:customStyle="1" w:styleId="indent-2">
    <w:name w:val="indent-2"/>
    <w:basedOn w:val="Normal"/>
    <w:rsid w:val="005F5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66D6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F576A"/>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5E7358"/>
    <w:rPr>
      <w:color w:val="0000FF"/>
      <w:u w:val="single"/>
    </w:rPr>
  </w:style>
  <w:style w:type="character" w:styleId="CommentReference">
    <w:name w:val="annotation reference"/>
    <w:basedOn w:val="DefaultParagraphFont"/>
    <w:uiPriority w:val="99"/>
    <w:semiHidden/>
    <w:unhideWhenUsed/>
    <w:rsid w:val="005F576A"/>
    <w:rPr>
      <w:sz w:val="16"/>
      <w:szCs w:val="16"/>
    </w:rPr>
  </w:style>
  <w:style w:type="paragraph" w:styleId="CommentText">
    <w:name w:val="annotation text"/>
    <w:basedOn w:val="Normal"/>
    <w:link w:val="CommentTextChar"/>
    <w:uiPriority w:val="99"/>
    <w:unhideWhenUsed/>
    <w:rsid w:val="005F576A"/>
    <w:pPr>
      <w:spacing w:line="240" w:lineRule="auto"/>
    </w:pPr>
    <w:rPr>
      <w:sz w:val="20"/>
      <w:szCs w:val="20"/>
    </w:rPr>
  </w:style>
  <w:style w:type="character" w:customStyle="1" w:styleId="CommentTextChar">
    <w:name w:val="Comment Text Char"/>
    <w:basedOn w:val="DefaultParagraphFont"/>
    <w:link w:val="CommentText"/>
    <w:uiPriority w:val="99"/>
    <w:rsid w:val="005F576A"/>
    <w:rPr>
      <w:sz w:val="20"/>
      <w:szCs w:val="20"/>
    </w:rPr>
  </w:style>
  <w:style w:type="paragraph" w:styleId="ListParagraph">
    <w:name w:val="List Paragraph"/>
    <w:basedOn w:val="Normal"/>
    <w:uiPriority w:val="34"/>
    <w:qFormat/>
    <w:rsid w:val="005F576A"/>
    <w:pPr>
      <w:ind w:left="720"/>
      <w:contextualSpacing/>
    </w:pPr>
  </w:style>
  <w:style w:type="character" w:customStyle="1" w:styleId="inline-header">
    <w:name w:val="inline-header"/>
    <w:basedOn w:val="DefaultParagraphFont"/>
    <w:rsid w:val="005F576A"/>
  </w:style>
  <w:style w:type="character" w:customStyle="1" w:styleId="inline-paragraph">
    <w:name w:val="inline-paragraph"/>
    <w:basedOn w:val="DefaultParagraphFont"/>
    <w:rsid w:val="005F576A"/>
  </w:style>
  <w:style w:type="character" w:styleId="Emphasis">
    <w:name w:val="Emphasis"/>
    <w:basedOn w:val="DefaultParagraphFont"/>
    <w:uiPriority w:val="20"/>
    <w:qFormat/>
    <w:rsid w:val="005F576A"/>
    <w:rPr>
      <w:i/>
      <w:iCs/>
    </w:rPr>
  </w:style>
  <w:style w:type="paragraph" w:customStyle="1" w:styleId="indent-1">
    <w:name w:val="indent-1"/>
    <w:basedOn w:val="Normal"/>
    <w:rsid w:val="005F57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3">
    <w:name w:val="indent-3"/>
    <w:basedOn w:val="Normal"/>
    <w:rsid w:val="005F57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4">
    <w:name w:val="indent-4"/>
    <w:basedOn w:val="Normal"/>
    <w:rsid w:val="005F57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1-paragraph">
    <w:name w:val="hd1-paragraph"/>
    <w:basedOn w:val="Normal"/>
    <w:rsid w:val="005F576A"/>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C42774"/>
    <w:rPr>
      <w:b/>
      <w:bCs/>
    </w:rPr>
  </w:style>
  <w:style w:type="character" w:customStyle="1" w:styleId="CommentSubjectChar">
    <w:name w:val="Comment Subject Char"/>
    <w:basedOn w:val="CommentTextChar"/>
    <w:link w:val="CommentSubject"/>
    <w:uiPriority w:val="99"/>
    <w:semiHidden/>
    <w:rsid w:val="00C42774"/>
    <w:rPr>
      <w:b/>
      <w:bCs/>
      <w:sz w:val="20"/>
      <w:szCs w:val="20"/>
    </w:rPr>
  </w:style>
  <w:style w:type="character" w:styleId="UnresolvedMention">
    <w:name w:val="Unresolved Mention"/>
    <w:basedOn w:val="DefaultParagraphFont"/>
    <w:uiPriority w:val="99"/>
    <w:semiHidden/>
    <w:unhideWhenUsed/>
    <w:rsid w:val="00AD74CC"/>
    <w:rPr>
      <w:color w:val="605E5C"/>
      <w:shd w:val="clear" w:color="auto" w:fill="E1DFDD"/>
    </w:rPr>
  </w:style>
  <w:style w:type="character" w:customStyle="1" w:styleId="paren">
    <w:name w:val="paren"/>
    <w:basedOn w:val="DefaultParagraphFont"/>
    <w:rsid w:val="00AD74CC"/>
  </w:style>
  <w:style w:type="paragraph" w:styleId="NormalWeb">
    <w:name w:val="Normal (Web)"/>
    <w:basedOn w:val="Normal"/>
    <w:uiPriority w:val="99"/>
    <w:unhideWhenUsed/>
    <w:rsid w:val="00AD74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hierarchy">
    <w:name w:val="paragraph-hierarchy"/>
    <w:basedOn w:val="DefaultParagraphFont"/>
    <w:rsid w:val="00AD74CC"/>
  </w:style>
  <w:style w:type="paragraph" w:customStyle="1" w:styleId="citation">
    <w:name w:val="citation"/>
    <w:basedOn w:val="Normal"/>
    <w:rsid w:val="00AD74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5">
    <w:name w:val="indent-5"/>
    <w:basedOn w:val="Normal"/>
    <w:rsid w:val="00AD74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sub1">
    <w:name w:val="Norm sub (1)"/>
    <w:basedOn w:val="indent-2"/>
    <w:qFormat/>
    <w:rsid w:val="00466D69"/>
    <w:pPr>
      <w:numPr>
        <w:numId w:val="1"/>
      </w:numPr>
      <w:spacing w:after="120" w:afterAutospacing="0"/>
    </w:pPr>
  </w:style>
  <w:style w:type="paragraph" w:customStyle="1" w:styleId="Bullet1">
    <w:name w:val="Bullet 1"/>
    <w:basedOn w:val="Normsub1"/>
    <w:qFormat/>
    <w:rsid w:val="00466D69"/>
  </w:style>
  <w:style w:type="paragraph" w:customStyle="1" w:styleId="Bullet2">
    <w:name w:val="Bullet 2"/>
    <w:basedOn w:val="Normsub1"/>
    <w:qFormat/>
    <w:rsid w:val="00466D69"/>
    <w:pPr>
      <w:numPr>
        <w:numId w:val="3"/>
      </w:numPr>
    </w:pPr>
  </w:style>
  <w:style w:type="paragraph" w:styleId="Header">
    <w:name w:val="header"/>
    <w:basedOn w:val="Normal"/>
    <w:link w:val="HeaderChar"/>
    <w:uiPriority w:val="99"/>
    <w:unhideWhenUsed/>
    <w:rsid w:val="00921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384"/>
  </w:style>
  <w:style w:type="paragraph" w:styleId="Footer">
    <w:name w:val="footer"/>
    <w:basedOn w:val="Normal"/>
    <w:link w:val="FooterChar"/>
    <w:uiPriority w:val="99"/>
    <w:unhideWhenUsed/>
    <w:rsid w:val="00921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384"/>
  </w:style>
  <w:style w:type="paragraph" w:styleId="Revision">
    <w:name w:val="Revision"/>
    <w:hidden/>
    <w:uiPriority w:val="99"/>
    <w:semiHidden/>
    <w:rsid w:val="00B8320A"/>
    <w:pPr>
      <w:spacing w:after="0" w:line="240" w:lineRule="auto"/>
    </w:pPr>
  </w:style>
  <w:style w:type="character" w:styleId="FollowedHyperlink">
    <w:name w:val="FollowedHyperlink"/>
    <w:basedOn w:val="DefaultParagraphFont"/>
    <w:uiPriority w:val="99"/>
    <w:semiHidden/>
    <w:unhideWhenUsed/>
    <w:rsid w:val="00E0199F"/>
    <w:rPr>
      <w:color w:val="954F72" w:themeColor="followedHyperlink"/>
      <w:u w:val="single"/>
    </w:rPr>
  </w:style>
  <w:style w:type="paragraph" w:styleId="BodyText">
    <w:name w:val="Body Text"/>
    <w:basedOn w:val="Normal"/>
    <w:link w:val="BodyTextChar"/>
    <w:uiPriority w:val="1"/>
    <w:qFormat/>
    <w:rsid w:val="009E195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E1950"/>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9E1950"/>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9E1950"/>
    <w:rPr>
      <w:rFonts w:ascii="Calibri" w:hAnsi="Calibri" w:cs="Calibri"/>
    </w:rPr>
  </w:style>
  <w:style w:type="paragraph" w:styleId="BalloonText">
    <w:name w:val="Balloon Text"/>
    <w:basedOn w:val="Normal"/>
    <w:link w:val="BalloonTextChar"/>
    <w:uiPriority w:val="99"/>
    <w:semiHidden/>
    <w:unhideWhenUsed/>
    <w:rsid w:val="009E1950"/>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9E1950"/>
    <w:rPr>
      <w:rFonts w:ascii="Segoe UI" w:eastAsia="Times New Roman" w:hAnsi="Segoe UI" w:cs="Segoe UI"/>
      <w:sz w:val="18"/>
      <w:szCs w:val="18"/>
    </w:rPr>
  </w:style>
  <w:style w:type="paragraph" w:styleId="HTMLPreformatted">
    <w:name w:val="HTML Preformatted"/>
    <w:basedOn w:val="Normal"/>
    <w:link w:val="HTMLPreformattedChar"/>
    <w:unhideWhenUsed/>
    <w:rsid w:val="007D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D13D3"/>
    <w:rPr>
      <w:rFonts w:ascii="Courier New" w:eastAsia="Times New Roman" w:hAnsi="Courier New" w:cs="Courier New"/>
      <w:sz w:val="20"/>
      <w:szCs w:val="20"/>
    </w:rPr>
  </w:style>
  <w:style w:type="paragraph" w:customStyle="1" w:styleId="Default">
    <w:name w:val="Default"/>
    <w:rsid w:val="005A2483"/>
    <w:pPr>
      <w:autoSpaceDE w:val="0"/>
      <w:autoSpaceDN w:val="0"/>
      <w:adjustRightInd w:val="0"/>
      <w:spacing w:after="0" w:line="240" w:lineRule="auto"/>
    </w:pPr>
    <w:rPr>
      <w:rFonts w:ascii="Cambria" w:hAnsi="Cambria" w:cs="Cambria"/>
      <w:color w:val="000000"/>
      <w:sz w:val="24"/>
      <w:szCs w:val="24"/>
    </w:rPr>
  </w:style>
  <w:style w:type="paragraph" w:styleId="FootnoteText">
    <w:name w:val="footnote text"/>
    <w:basedOn w:val="Normal"/>
    <w:link w:val="FootnoteTextChar"/>
    <w:uiPriority w:val="99"/>
    <w:unhideWhenUsed/>
    <w:rsid w:val="00785B4E"/>
    <w:pPr>
      <w:spacing w:after="0" w:line="240" w:lineRule="auto"/>
    </w:pPr>
    <w:rPr>
      <w:sz w:val="20"/>
      <w:szCs w:val="20"/>
    </w:rPr>
  </w:style>
  <w:style w:type="character" w:customStyle="1" w:styleId="FootnoteTextChar">
    <w:name w:val="Footnote Text Char"/>
    <w:basedOn w:val="DefaultParagraphFont"/>
    <w:link w:val="FootnoteText"/>
    <w:uiPriority w:val="99"/>
    <w:rsid w:val="00785B4E"/>
    <w:rPr>
      <w:sz w:val="20"/>
      <w:szCs w:val="20"/>
    </w:rPr>
  </w:style>
  <w:style w:type="character" w:styleId="FootnoteReference">
    <w:name w:val="footnote reference"/>
    <w:aliases w:val="4_G,BVI fnr,EN Footnote Reference,FR,Footnote Reference Superscript,Footnote Reference/,Footnote ReferenceW,Footnote symbol,Footnotes refss,Rimando nota a piè di pagina1,SUPERS,Style 13,Style 18,Style 49,fr,number,richiamo note eggsi"/>
    <w:basedOn w:val="DefaultParagraphFont"/>
    <w:uiPriority w:val="99"/>
    <w:unhideWhenUsed/>
    <w:qFormat/>
    <w:rsid w:val="00785B4E"/>
    <w:rPr>
      <w:vertAlign w:val="superscript"/>
    </w:rPr>
  </w:style>
  <w:style w:type="paragraph" w:customStyle="1" w:styleId="citation-hover-present">
    <w:name w:val="citation-hover-present"/>
    <w:basedOn w:val="Normal"/>
    <w:rsid w:val="00B027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sct">
    <w:name w:val="casct"/>
    <w:basedOn w:val="Normal"/>
    <w:rsid w:val="0087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paragraph-number">
    <w:name w:val="inline-paragraph-number"/>
    <w:basedOn w:val="DefaultParagraphFont"/>
    <w:rsid w:val="00BD09C0"/>
  </w:style>
  <w:style w:type="paragraph" w:customStyle="1" w:styleId="hd2-paragraph">
    <w:name w:val="hd2-paragraph"/>
    <w:basedOn w:val="Normal"/>
    <w:rsid w:val="00BD09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r">
    <w:name w:val="cfr"/>
    <w:basedOn w:val="DefaultParagraphFont"/>
    <w:rsid w:val="00BD09C0"/>
  </w:style>
  <w:style w:type="paragraph" w:customStyle="1" w:styleId="table-title">
    <w:name w:val="table-title"/>
    <w:basedOn w:val="Normal"/>
    <w:rsid w:val="005E73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33641">
      <w:bodyDiv w:val="1"/>
      <w:marLeft w:val="0"/>
      <w:marRight w:val="0"/>
      <w:marTop w:val="0"/>
      <w:marBottom w:val="0"/>
      <w:divBdr>
        <w:top w:val="none" w:sz="0" w:space="0" w:color="auto"/>
        <w:left w:val="none" w:sz="0" w:space="0" w:color="auto"/>
        <w:bottom w:val="none" w:sz="0" w:space="0" w:color="auto"/>
        <w:right w:val="none" w:sz="0" w:space="0" w:color="auto"/>
      </w:divBdr>
      <w:divsChild>
        <w:div w:id="341593301">
          <w:marLeft w:val="0"/>
          <w:marRight w:val="0"/>
          <w:marTop w:val="0"/>
          <w:marBottom w:val="0"/>
          <w:divBdr>
            <w:top w:val="none" w:sz="0" w:space="0" w:color="auto"/>
            <w:left w:val="none" w:sz="0" w:space="0" w:color="auto"/>
            <w:bottom w:val="none" w:sz="0" w:space="0" w:color="auto"/>
            <w:right w:val="none" w:sz="0" w:space="0" w:color="auto"/>
          </w:divBdr>
          <w:divsChild>
            <w:div w:id="1495223689">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 w:id="1013872452">
      <w:bodyDiv w:val="1"/>
      <w:marLeft w:val="0"/>
      <w:marRight w:val="0"/>
      <w:marTop w:val="0"/>
      <w:marBottom w:val="0"/>
      <w:divBdr>
        <w:top w:val="none" w:sz="0" w:space="0" w:color="auto"/>
        <w:left w:val="none" w:sz="0" w:space="0" w:color="auto"/>
        <w:bottom w:val="none" w:sz="0" w:space="0" w:color="auto"/>
        <w:right w:val="none" w:sz="0" w:space="0" w:color="auto"/>
      </w:divBdr>
    </w:div>
    <w:div w:id="1123156586">
      <w:bodyDiv w:val="1"/>
      <w:marLeft w:val="0"/>
      <w:marRight w:val="0"/>
      <w:marTop w:val="0"/>
      <w:marBottom w:val="0"/>
      <w:divBdr>
        <w:top w:val="none" w:sz="0" w:space="0" w:color="auto"/>
        <w:left w:val="none" w:sz="0" w:space="0" w:color="auto"/>
        <w:bottom w:val="none" w:sz="0" w:space="0" w:color="auto"/>
        <w:right w:val="none" w:sz="0" w:space="0" w:color="auto"/>
      </w:divBdr>
    </w:div>
    <w:div w:id="1289240753">
      <w:bodyDiv w:val="1"/>
      <w:marLeft w:val="0"/>
      <w:marRight w:val="0"/>
      <w:marTop w:val="0"/>
      <w:marBottom w:val="0"/>
      <w:divBdr>
        <w:top w:val="none" w:sz="0" w:space="0" w:color="auto"/>
        <w:left w:val="none" w:sz="0" w:space="0" w:color="auto"/>
        <w:bottom w:val="none" w:sz="0" w:space="0" w:color="auto"/>
        <w:right w:val="none" w:sz="0" w:space="0" w:color="auto"/>
      </w:divBdr>
      <w:divsChild>
        <w:div w:id="711416809">
          <w:marLeft w:val="0"/>
          <w:marRight w:val="0"/>
          <w:marTop w:val="0"/>
          <w:marBottom w:val="0"/>
          <w:divBdr>
            <w:top w:val="none" w:sz="0" w:space="0" w:color="auto"/>
            <w:left w:val="none" w:sz="0" w:space="0" w:color="auto"/>
            <w:bottom w:val="none" w:sz="0" w:space="0" w:color="auto"/>
            <w:right w:val="none" w:sz="0" w:space="0" w:color="auto"/>
          </w:divBdr>
        </w:div>
      </w:divsChild>
    </w:div>
    <w:div w:id="1346788365">
      <w:bodyDiv w:val="1"/>
      <w:marLeft w:val="0"/>
      <w:marRight w:val="0"/>
      <w:marTop w:val="0"/>
      <w:marBottom w:val="0"/>
      <w:divBdr>
        <w:top w:val="none" w:sz="0" w:space="0" w:color="auto"/>
        <w:left w:val="none" w:sz="0" w:space="0" w:color="auto"/>
        <w:bottom w:val="none" w:sz="0" w:space="0" w:color="auto"/>
        <w:right w:val="none" w:sz="0" w:space="0" w:color="auto"/>
      </w:divBdr>
    </w:div>
    <w:div w:id="1552810202">
      <w:bodyDiv w:val="1"/>
      <w:marLeft w:val="0"/>
      <w:marRight w:val="0"/>
      <w:marTop w:val="0"/>
      <w:marBottom w:val="0"/>
      <w:divBdr>
        <w:top w:val="none" w:sz="0" w:space="0" w:color="auto"/>
        <w:left w:val="none" w:sz="0" w:space="0" w:color="auto"/>
        <w:bottom w:val="none" w:sz="0" w:space="0" w:color="auto"/>
        <w:right w:val="none" w:sz="0" w:space="0" w:color="auto"/>
      </w:divBdr>
      <w:divsChild>
        <w:div w:id="350691460">
          <w:marLeft w:val="0"/>
          <w:marRight w:val="0"/>
          <w:marTop w:val="0"/>
          <w:marBottom w:val="0"/>
          <w:divBdr>
            <w:top w:val="none" w:sz="0" w:space="0" w:color="auto"/>
            <w:left w:val="none" w:sz="0" w:space="0" w:color="auto"/>
            <w:bottom w:val="none" w:sz="0" w:space="0" w:color="auto"/>
            <w:right w:val="none" w:sz="0" w:space="0" w:color="auto"/>
          </w:divBdr>
          <w:divsChild>
            <w:div w:id="61101322">
              <w:marLeft w:val="0"/>
              <w:marRight w:val="0"/>
              <w:marTop w:val="0"/>
              <w:marBottom w:val="0"/>
              <w:divBdr>
                <w:top w:val="none" w:sz="0" w:space="0" w:color="auto"/>
                <w:left w:val="none" w:sz="0" w:space="0" w:color="auto"/>
                <w:bottom w:val="none" w:sz="0" w:space="0" w:color="auto"/>
                <w:right w:val="none" w:sz="0" w:space="0" w:color="auto"/>
              </w:divBdr>
            </w:div>
          </w:divsChild>
        </w:div>
        <w:div w:id="123037486">
          <w:marLeft w:val="0"/>
          <w:marRight w:val="0"/>
          <w:marTop w:val="0"/>
          <w:marBottom w:val="0"/>
          <w:divBdr>
            <w:top w:val="none" w:sz="0" w:space="0" w:color="auto"/>
            <w:left w:val="none" w:sz="0" w:space="0" w:color="auto"/>
            <w:bottom w:val="none" w:sz="0" w:space="0" w:color="auto"/>
            <w:right w:val="none" w:sz="0" w:space="0" w:color="auto"/>
          </w:divBdr>
        </w:div>
        <w:div w:id="1376850417">
          <w:marLeft w:val="0"/>
          <w:marRight w:val="0"/>
          <w:marTop w:val="0"/>
          <w:marBottom w:val="0"/>
          <w:divBdr>
            <w:top w:val="none" w:sz="0" w:space="0" w:color="auto"/>
            <w:left w:val="none" w:sz="0" w:space="0" w:color="auto"/>
            <w:bottom w:val="none" w:sz="0" w:space="0" w:color="auto"/>
            <w:right w:val="none" w:sz="0" w:space="0" w:color="auto"/>
          </w:divBdr>
        </w:div>
        <w:div w:id="1722821637">
          <w:marLeft w:val="0"/>
          <w:marRight w:val="0"/>
          <w:marTop w:val="0"/>
          <w:marBottom w:val="0"/>
          <w:divBdr>
            <w:top w:val="none" w:sz="0" w:space="0" w:color="auto"/>
            <w:left w:val="none" w:sz="0" w:space="0" w:color="auto"/>
            <w:bottom w:val="none" w:sz="0" w:space="0" w:color="auto"/>
            <w:right w:val="none" w:sz="0" w:space="0" w:color="auto"/>
          </w:divBdr>
        </w:div>
      </w:divsChild>
    </w:div>
    <w:div w:id="1571237082">
      <w:bodyDiv w:val="1"/>
      <w:marLeft w:val="0"/>
      <w:marRight w:val="0"/>
      <w:marTop w:val="0"/>
      <w:marBottom w:val="0"/>
      <w:divBdr>
        <w:top w:val="none" w:sz="0" w:space="0" w:color="auto"/>
        <w:left w:val="none" w:sz="0" w:space="0" w:color="auto"/>
        <w:bottom w:val="none" w:sz="0" w:space="0" w:color="auto"/>
        <w:right w:val="none" w:sz="0" w:space="0" w:color="auto"/>
      </w:divBdr>
    </w:div>
    <w:div w:id="168705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2B52C-E166-4B9B-B669-FA3033923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123675</Words>
  <Characters>704953</Characters>
  <Application>Microsoft Office Word</Application>
  <DocSecurity>8</DocSecurity>
  <Lines>5874</Lines>
  <Paragraphs>1653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Smith, Patrick C. EOP/OMB</dc:creator>
  <cp:lastModifiedBy>OFFM</cp:lastModifiedBy>
  <cp:revision>8</cp:revision>
  <cp:lastPrinted>2024-04-16T19:02:00Z</cp:lastPrinted>
  <dcterms:created xsi:type="dcterms:W3CDTF">2024-04-16T12:57:00Z</dcterms:created>
  <dcterms:modified xsi:type="dcterms:W3CDTF">2024-06-03T18:05:00Z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0x010100C854F59BD02E8D4A8D4D2E053D0B8601</vt:lpwstr>
  </property>
</Properties>
</file>