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620F2" w14:textId="62462D35" w:rsidR="00457EDD" w:rsidRDefault="000107B5" w:rsidP="00595505">
      <w:pPr>
        <w:pStyle w:val="Title"/>
      </w:pPr>
      <w:r>
        <w:t>2 CFR Frequently Asked Questions</w:t>
      </w:r>
    </w:p>
    <w:p w14:paraId="557721CE" w14:textId="7996002E" w:rsidR="0004686A" w:rsidRDefault="0004686A" w:rsidP="000107B5">
      <w:r w:rsidRPr="0004686A">
        <w:rPr>
          <w:b/>
        </w:rPr>
        <w:t>Publi</w:t>
      </w:r>
      <w:r w:rsidR="00F2055B">
        <w:rPr>
          <w:b/>
        </w:rPr>
        <w:t>cation Date</w:t>
      </w:r>
      <w:r>
        <w:t xml:space="preserve">: </w:t>
      </w:r>
      <w:bookmarkStart w:id="0" w:name="_GoBack"/>
      <w:bookmarkEnd w:id="0"/>
      <w:r w:rsidR="00535E04">
        <w:t>May 03, 2021</w:t>
      </w:r>
    </w:p>
    <w:p w14:paraId="2752D509" w14:textId="55D798FB" w:rsidR="00D03FDC" w:rsidRDefault="00D03FDC" w:rsidP="000107B5">
      <w:r>
        <w:t>This document is designed to address common questions regarding the Office of Management and Budget’s (OMB) implementation of the updates to Title 2 of the Code of Federal Regulations (2 CFR)</w:t>
      </w:r>
      <w:r w:rsidR="00524930">
        <w:t>, also referred to as the Uniform Guidance</w:t>
      </w:r>
      <w:r>
        <w:t xml:space="preserve">. </w:t>
      </w:r>
      <w:r w:rsidR="005F26C9">
        <w:t>This document provide</w:t>
      </w:r>
      <w:r w:rsidR="00250837">
        <w:t>s</w:t>
      </w:r>
      <w:r w:rsidR="005F26C9">
        <w:t xml:space="preserve"> additional context and background </w:t>
      </w:r>
      <w:r w:rsidR="00250837">
        <w:t>behind</w:t>
      </w:r>
      <w:r w:rsidR="005F26C9">
        <w:t xml:space="preserve"> the </w:t>
      </w:r>
      <w:r w:rsidR="00250837">
        <w:t>Uniform G</w:t>
      </w:r>
      <w:r w:rsidR="005F26C9">
        <w:t xml:space="preserve">uidance </w:t>
      </w:r>
      <w:r w:rsidR="00250837">
        <w:t xml:space="preserve">for </w:t>
      </w:r>
      <w:r w:rsidR="005F26C9">
        <w:t>Federal agencies and non-Federal entities seek</w:t>
      </w:r>
      <w:r w:rsidR="00250837">
        <w:t>ing</w:t>
      </w:r>
      <w:r w:rsidR="005F26C9">
        <w:t xml:space="preserve"> to understand the policy changes</w:t>
      </w:r>
      <w:r w:rsidR="005F26C9" w:rsidRPr="003835C4">
        <w:t>.</w:t>
      </w:r>
      <w:r w:rsidR="005F26C9">
        <w:t xml:space="preserve"> </w:t>
      </w:r>
      <w:r>
        <w:t>I</w:t>
      </w:r>
      <w:r w:rsidR="000107B5">
        <w:t>n case of any discrepancy</w:t>
      </w:r>
      <w:r w:rsidR="002429FA">
        <w:t xml:space="preserve"> between this document and </w:t>
      </w:r>
      <w:r w:rsidR="00250837">
        <w:t>the Uniform Guidance in 2 CFR</w:t>
      </w:r>
      <w:r w:rsidR="000107B5">
        <w:t xml:space="preserve">, the </w:t>
      </w:r>
      <w:r w:rsidR="00250837">
        <w:t>Uniform G</w:t>
      </w:r>
      <w:r w:rsidR="000107B5">
        <w:t>uidance published in 2 CFR governs.</w:t>
      </w:r>
    </w:p>
    <w:p w14:paraId="3941328E" w14:textId="55D337F9" w:rsidR="000107B5" w:rsidRDefault="00250837" w:rsidP="000107B5">
      <w:r>
        <w:t>Recipients should consult with the Federal awarding agency regarding whether</w:t>
      </w:r>
      <w:r w:rsidR="002F20CB">
        <w:t xml:space="preserve"> the</w:t>
      </w:r>
      <w:r w:rsidR="000107B5">
        <w:t xml:space="preserve"> </w:t>
      </w:r>
      <w:r>
        <w:t>Uniform G</w:t>
      </w:r>
      <w:r w:rsidR="000107B5">
        <w:t xml:space="preserve">uidance </w:t>
      </w:r>
      <w:r>
        <w:t xml:space="preserve">applies </w:t>
      </w:r>
      <w:r w:rsidR="000107B5">
        <w:t>to a particular Federal award</w:t>
      </w:r>
      <w:r>
        <w:t>.</w:t>
      </w:r>
      <w:r w:rsidR="00AE3BC6">
        <w:t xml:space="preserve"> </w:t>
      </w:r>
      <w:r>
        <w:t>Subrecipients should consult with the pass-through entity.</w:t>
      </w:r>
      <w:r w:rsidR="000107B5">
        <w:t xml:space="preserve"> </w:t>
      </w:r>
    </w:p>
    <w:p w14:paraId="19A3CBC7" w14:textId="7507F0A3" w:rsidR="005F26C9" w:rsidRDefault="005F26C9" w:rsidP="000107B5">
      <w:r>
        <w:t>Additional information about government-wide efforts to improve Federal financial assistance can be found at the U.S. Chief Financial Officers Council website (</w:t>
      </w:r>
      <w:hyperlink r:id="rId8" w:history="1">
        <w:r w:rsidRPr="003D099B">
          <w:rPr>
            <w:rStyle w:val="Hyperlink"/>
          </w:rPr>
          <w:t>www.cfo.gov/financial-assistance/</w:t>
        </w:r>
      </w:hyperlink>
      <w:r>
        <w:t>).</w:t>
      </w:r>
    </w:p>
    <w:sdt>
      <w:sdtPr>
        <w:rPr>
          <w:rFonts w:eastAsiaTheme="minorEastAsia" w:cstheme="minorBidi"/>
          <w:b w:val="0"/>
          <w:sz w:val="20"/>
          <w:szCs w:val="20"/>
        </w:rPr>
        <w:id w:val="1759715677"/>
        <w:docPartObj>
          <w:docPartGallery w:val="Table of Contents"/>
          <w:docPartUnique/>
        </w:docPartObj>
      </w:sdtPr>
      <w:sdtEndPr>
        <w:rPr>
          <w:bCs/>
          <w:noProof/>
        </w:rPr>
      </w:sdtEndPr>
      <w:sdtContent>
        <w:p w14:paraId="52ED04CD" w14:textId="7E95393A" w:rsidR="00387DF2" w:rsidRDefault="00387DF2" w:rsidP="00387DF2">
          <w:pPr>
            <w:pStyle w:val="TOCHeading"/>
            <w:pBdr>
              <w:bottom w:val="single" w:sz="4" w:space="1" w:color="auto"/>
            </w:pBdr>
          </w:pPr>
          <w:r>
            <w:t>Table of Contents</w:t>
          </w:r>
        </w:p>
        <w:p w14:paraId="2EAFAE65" w14:textId="6CFC76BD" w:rsidR="00DB31A9" w:rsidRDefault="0013667C">
          <w:pPr>
            <w:pStyle w:val="TOC1"/>
            <w:rPr>
              <w:b w:val="0"/>
              <w:noProof/>
              <w:sz w:val="22"/>
              <w:szCs w:val="22"/>
            </w:rPr>
          </w:pPr>
          <w:r>
            <w:rPr>
              <w:b w:val="0"/>
            </w:rPr>
            <w:fldChar w:fldCharType="begin"/>
          </w:r>
          <w:r>
            <w:rPr>
              <w:b w:val="0"/>
            </w:rPr>
            <w:instrText xml:space="preserve"> TOC \o "1-3" \h \z \u </w:instrText>
          </w:r>
          <w:r>
            <w:rPr>
              <w:b w:val="0"/>
            </w:rPr>
            <w:fldChar w:fldCharType="separate"/>
          </w:r>
          <w:hyperlink w:anchor="_Toc69479829" w:history="1">
            <w:r w:rsidR="00DB31A9" w:rsidRPr="001C0CD9">
              <w:rPr>
                <w:rStyle w:val="Hyperlink"/>
                <w:noProof/>
              </w:rPr>
              <w:t>Common Acronyms</w:t>
            </w:r>
            <w:r w:rsidR="00DB31A9">
              <w:rPr>
                <w:noProof/>
                <w:webHidden/>
              </w:rPr>
              <w:tab/>
            </w:r>
            <w:r w:rsidR="00DB31A9">
              <w:rPr>
                <w:noProof/>
                <w:webHidden/>
              </w:rPr>
              <w:fldChar w:fldCharType="begin"/>
            </w:r>
            <w:r w:rsidR="00DB31A9">
              <w:rPr>
                <w:noProof/>
                <w:webHidden/>
              </w:rPr>
              <w:instrText xml:space="preserve"> PAGEREF _Toc69479829 \h </w:instrText>
            </w:r>
            <w:r w:rsidR="00DB31A9">
              <w:rPr>
                <w:noProof/>
                <w:webHidden/>
              </w:rPr>
            </w:r>
            <w:r w:rsidR="00DB31A9">
              <w:rPr>
                <w:noProof/>
                <w:webHidden/>
              </w:rPr>
              <w:fldChar w:fldCharType="separate"/>
            </w:r>
            <w:r w:rsidR="00DC5D90">
              <w:rPr>
                <w:noProof/>
                <w:webHidden/>
              </w:rPr>
              <w:t>1</w:t>
            </w:r>
            <w:r w:rsidR="00DB31A9">
              <w:rPr>
                <w:noProof/>
                <w:webHidden/>
              </w:rPr>
              <w:fldChar w:fldCharType="end"/>
            </w:r>
          </w:hyperlink>
        </w:p>
        <w:p w14:paraId="24C22E43" w14:textId="129B92F1" w:rsidR="00DB31A9" w:rsidRDefault="00453BFA">
          <w:pPr>
            <w:pStyle w:val="TOC1"/>
            <w:rPr>
              <w:b w:val="0"/>
              <w:noProof/>
              <w:sz w:val="22"/>
              <w:szCs w:val="22"/>
            </w:rPr>
          </w:pPr>
          <w:hyperlink w:anchor="_Toc69479830" w:history="1">
            <w:r w:rsidR="00DB31A9" w:rsidRPr="001C0CD9">
              <w:rPr>
                <w:rStyle w:val="Hyperlink"/>
                <w:rFonts w:eastAsia="Times New Roman"/>
                <w:noProof/>
              </w:rPr>
              <w:t>General</w:t>
            </w:r>
            <w:r w:rsidR="00DB31A9">
              <w:rPr>
                <w:noProof/>
                <w:webHidden/>
              </w:rPr>
              <w:tab/>
            </w:r>
            <w:r w:rsidR="00DB31A9">
              <w:rPr>
                <w:noProof/>
                <w:webHidden/>
              </w:rPr>
              <w:fldChar w:fldCharType="begin"/>
            </w:r>
            <w:r w:rsidR="00DB31A9">
              <w:rPr>
                <w:noProof/>
                <w:webHidden/>
              </w:rPr>
              <w:instrText xml:space="preserve"> PAGEREF _Toc69479830 \h </w:instrText>
            </w:r>
            <w:r w:rsidR="00DB31A9">
              <w:rPr>
                <w:noProof/>
                <w:webHidden/>
              </w:rPr>
            </w:r>
            <w:r w:rsidR="00DB31A9">
              <w:rPr>
                <w:noProof/>
                <w:webHidden/>
              </w:rPr>
              <w:fldChar w:fldCharType="separate"/>
            </w:r>
            <w:r w:rsidR="00DC5D90">
              <w:rPr>
                <w:noProof/>
                <w:webHidden/>
              </w:rPr>
              <w:t>1</w:t>
            </w:r>
            <w:r w:rsidR="00DB31A9">
              <w:rPr>
                <w:noProof/>
                <w:webHidden/>
              </w:rPr>
              <w:fldChar w:fldCharType="end"/>
            </w:r>
          </w:hyperlink>
        </w:p>
        <w:p w14:paraId="48758473" w14:textId="21465BA1" w:rsidR="00DB31A9" w:rsidRDefault="00453BFA">
          <w:pPr>
            <w:pStyle w:val="TOC2"/>
            <w:rPr>
              <w:noProof/>
              <w:sz w:val="22"/>
              <w:szCs w:val="22"/>
            </w:rPr>
          </w:pPr>
          <w:hyperlink w:anchor="_Toc69479831" w:history="1">
            <w:r w:rsidR="00DB31A9" w:rsidRPr="001C0CD9">
              <w:rPr>
                <w:rStyle w:val="Hyperlink"/>
                <w:noProof/>
              </w:rPr>
              <w:t>Q-1.</w:t>
            </w:r>
            <w:r w:rsidR="00DB31A9">
              <w:rPr>
                <w:noProof/>
                <w:sz w:val="22"/>
                <w:szCs w:val="22"/>
              </w:rPr>
              <w:tab/>
            </w:r>
            <w:r w:rsidR="00DB31A9" w:rsidRPr="001C0CD9">
              <w:rPr>
                <w:rStyle w:val="Hyperlink"/>
                <w:noProof/>
              </w:rPr>
              <w:t>Where can I find tools to help with implementing 2 CFR?</w:t>
            </w:r>
            <w:r w:rsidR="00DB31A9">
              <w:rPr>
                <w:noProof/>
                <w:webHidden/>
              </w:rPr>
              <w:tab/>
            </w:r>
            <w:r w:rsidR="00DB31A9">
              <w:rPr>
                <w:noProof/>
                <w:webHidden/>
              </w:rPr>
              <w:fldChar w:fldCharType="begin"/>
            </w:r>
            <w:r w:rsidR="00DB31A9">
              <w:rPr>
                <w:noProof/>
                <w:webHidden/>
              </w:rPr>
              <w:instrText xml:space="preserve"> PAGEREF _Toc69479831 \h </w:instrText>
            </w:r>
            <w:r w:rsidR="00DB31A9">
              <w:rPr>
                <w:noProof/>
                <w:webHidden/>
              </w:rPr>
            </w:r>
            <w:r w:rsidR="00DB31A9">
              <w:rPr>
                <w:noProof/>
                <w:webHidden/>
              </w:rPr>
              <w:fldChar w:fldCharType="separate"/>
            </w:r>
            <w:r w:rsidR="00DC5D90">
              <w:rPr>
                <w:noProof/>
                <w:webHidden/>
              </w:rPr>
              <w:t>1</w:t>
            </w:r>
            <w:r w:rsidR="00DB31A9">
              <w:rPr>
                <w:noProof/>
                <w:webHidden/>
              </w:rPr>
              <w:fldChar w:fldCharType="end"/>
            </w:r>
          </w:hyperlink>
        </w:p>
        <w:p w14:paraId="5F670DE3" w14:textId="6784560D" w:rsidR="00DB31A9" w:rsidRDefault="00453BFA">
          <w:pPr>
            <w:pStyle w:val="TOC3"/>
            <w:tabs>
              <w:tab w:val="right" w:leader="dot" w:pos="9350"/>
            </w:tabs>
            <w:rPr>
              <w:i w:val="0"/>
              <w:noProof/>
              <w:sz w:val="22"/>
              <w:szCs w:val="22"/>
            </w:rPr>
          </w:pPr>
          <w:hyperlink w:anchor="_Toc69479832" w:history="1">
            <w:r w:rsidR="00DB31A9" w:rsidRPr="001C0CD9">
              <w:rPr>
                <w:rStyle w:val="Hyperlink"/>
                <w:rFonts w:eastAsia="Times New Roman"/>
                <w:noProof/>
              </w:rPr>
              <w:t>Applicability</w:t>
            </w:r>
            <w:r w:rsidR="00DB31A9">
              <w:rPr>
                <w:noProof/>
                <w:webHidden/>
              </w:rPr>
              <w:tab/>
            </w:r>
            <w:r w:rsidR="00DB31A9">
              <w:rPr>
                <w:noProof/>
                <w:webHidden/>
              </w:rPr>
              <w:fldChar w:fldCharType="begin"/>
            </w:r>
            <w:r w:rsidR="00DB31A9">
              <w:rPr>
                <w:noProof/>
                <w:webHidden/>
              </w:rPr>
              <w:instrText xml:space="preserve"> PAGEREF _Toc69479832 \h </w:instrText>
            </w:r>
            <w:r w:rsidR="00DB31A9">
              <w:rPr>
                <w:noProof/>
                <w:webHidden/>
              </w:rPr>
            </w:r>
            <w:r w:rsidR="00DB31A9">
              <w:rPr>
                <w:noProof/>
                <w:webHidden/>
              </w:rPr>
              <w:fldChar w:fldCharType="separate"/>
            </w:r>
            <w:r w:rsidR="00DC5D90">
              <w:rPr>
                <w:noProof/>
                <w:webHidden/>
              </w:rPr>
              <w:t>1</w:t>
            </w:r>
            <w:r w:rsidR="00DB31A9">
              <w:rPr>
                <w:noProof/>
                <w:webHidden/>
              </w:rPr>
              <w:fldChar w:fldCharType="end"/>
            </w:r>
          </w:hyperlink>
        </w:p>
        <w:p w14:paraId="0F8C9CB4" w14:textId="4B8E0A2B" w:rsidR="00DB31A9" w:rsidRDefault="00453BFA">
          <w:pPr>
            <w:pStyle w:val="TOC2"/>
            <w:rPr>
              <w:noProof/>
              <w:sz w:val="22"/>
              <w:szCs w:val="22"/>
            </w:rPr>
          </w:pPr>
          <w:hyperlink w:anchor="_Toc69479833" w:history="1">
            <w:r w:rsidR="00DB31A9" w:rsidRPr="001C0CD9">
              <w:rPr>
                <w:rStyle w:val="Hyperlink"/>
                <w:rFonts w:eastAsia="Times New Roman"/>
                <w:noProof/>
              </w:rPr>
              <w:t>Q-2.</w:t>
            </w:r>
            <w:r w:rsidR="00DB31A9">
              <w:rPr>
                <w:noProof/>
                <w:sz w:val="22"/>
                <w:szCs w:val="22"/>
              </w:rPr>
              <w:tab/>
            </w:r>
            <w:r w:rsidR="00DB31A9" w:rsidRPr="001C0CD9">
              <w:rPr>
                <w:rStyle w:val="Hyperlink"/>
                <w:rFonts w:eastAsia="Times New Roman"/>
                <w:noProof/>
              </w:rPr>
              <w:t>Does the Uniform Guidance restrict its application to subrecipients at a certain tier, after which the Uniform Guidance’s requirements are no longer applicable?</w:t>
            </w:r>
            <w:r w:rsidR="00DB31A9">
              <w:rPr>
                <w:noProof/>
                <w:webHidden/>
              </w:rPr>
              <w:tab/>
            </w:r>
            <w:r w:rsidR="00DB31A9">
              <w:rPr>
                <w:noProof/>
                <w:webHidden/>
              </w:rPr>
              <w:fldChar w:fldCharType="begin"/>
            </w:r>
            <w:r w:rsidR="00DB31A9">
              <w:rPr>
                <w:noProof/>
                <w:webHidden/>
              </w:rPr>
              <w:instrText xml:space="preserve"> PAGEREF _Toc69479833 \h </w:instrText>
            </w:r>
            <w:r w:rsidR="00DB31A9">
              <w:rPr>
                <w:noProof/>
                <w:webHidden/>
              </w:rPr>
            </w:r>
            <w:r w:rsidR="00DB31A9">
              <w:rPr>
                <w:noProof/>
                <w:webHidden/>
              </w:rPr>
              <w:fldChar w:fldCharType="separate"/>
            </w:r>
            <w:r w:rsidR="00DC5D90">
              <w:rPr>
                <w:noProof/>
                <w:webHidden/>
              </w:rPr>
              <w:t>1</w:t>
            </w:r>
            <w:r w:rsidR="00DB31A9">
              <w:rPr>
                <w:noProof/>
                <w:webHidden/>
              </w:rPr>
              <w:fldChar w:fldCharType="end"/>
            </w:r>
          </w:hyperlink>
        </w:p>
        <w:p w14:paraId="206453B3" w14:textId="7219B155" w:rsidR="00DB31A9" w:rsidRDefault="00453BFA">
          <w:pPr>
            <w:pStyle w:val="TOC2"/>
            <w:rPr>
              <w:noProof/>
              <w:sz w:val="22"/>
              <w:szCs w:val="22"/>
            </w:rPr>
          </w:pPr>
          <w:hyperlink w:anchor="_Toc69479834" w:history="1">
            <w:r w:rsidR="00DB31A9" w:rsidRPr="001C0CD9">
              <w:rPr>
                <w:rStyle w:val="Hyperlink"/>
                <w:noProof/>
              </w:rPr>
              <w:t>Q-3.</w:t>
            </w:r>
            <w:r w:rsidR="00DB31A9">
              <w:rPr>
                <w:noProof/>
                <w:sz w:val="22"/>
                <w:szCs w:val="22"/>
              </w:rPr>
              <w:tab/>
            </w:r>
            <w:r w:rsidR="00DB31A9" w:rsidRPr="001C0CD9">
              <w:rPr>
                <w:rStyle w:val="Hyperlink"/>
                <w:noProof/>
              </w:rPr>
              <w:t>If the Federal agency awards a FAR based contract to a non-Federal entity, to what extent is the Uniform Guidance applicable to the contract?</w:t>
            </w:r>
            <w:r w:rsidR="00DB31A9">
              <w:rPr>
                <w:noProof/>
                <w:webHidden/>
              </w:rPr>
              <w:tab/>
            </w:r>
            <w:r w:rsidR="00DB31A9">
              <w:rPr>
                <w:noProof/>
                <w:webHidden/>
              </w:rPr>
              <w:fldChar w:fldCharType="begin"/>
            </w:r>
            <w:r w:rsidR="00DB31A9">
              <w:rPr>
                <w:noProof/>
                <w:webHidden/>
              </w:rPr>
              <w:instrText xml:space="preserve"> PAGEREF _Toc69479834 \h </w:instrText>
            </w:r>
            <w:r w:rsidR="00DB31A9">
              <w:rPr>
                <w:noProof/>
                <w:webHidden/>
              </w:rPr>
            </w:r>
            <w:r w:rsidR="00DB31A9">
              <w:rPr>
                <w:noProof/>
                <w:webHidden/>
              </w:rPr>
              <w:fldChar w:fldCharType="separate"/>
            </w:r>
            <w:r w:rsidR="00DC5D90">
              <w:rPr>
                <w:noProof/>
                <w:webHidden/>
              </w:rPr>
              <w:t>1</w:t>
            </w:r>
            <w:r w:rsidR="00DB31A9">
              <w:rPr>
                <w:noProof/>
                <w:webHidden/>
              </w:rPr>
              <w:fldChar w:fldCharType="end"/>
            </w:r>
          </w:hyperlink>
        </w:p>
        <w:p w14:paraId="43EBB73E" w14:textId="60E669AB" w:rsidR="00DB31A9" w:rsidRDefault="00453BFA">
          <w:pPr>
            <w:pStyle w:val="TOC2"/>
            <w:rPr>
              <w:noProof/>
              <w:sz w:val="22"/>
              <w:szCs w:val="22"/>
            </w:rPr>
          </w:pPr>
          <w:hyperlink w:anchor="_Toc69479835" w:history="1">
            <w:r w:rsidR="00DB31A9" w:rsidRPr="001C0CD9">
              <w:rPr>
                <w:rStyle w:val="Hyperlink"/>
                <w:noProof/>
              </w:rPr>
              <w:t>Q-4.</w:t>
            </w:r>
            <w:r w:rsidR="00DB31A9">
              <w:rPr>
                <w:noProof/>
                <w:sz w:val="22"/>
                <w:szCs w:val="22"/>
              </w:rPr>
              <w:tab/>
            </w:r>
            <w:r w:rsidR="00DB31A9" w:rsidRPr="001C0CD9">
              <w:rPr>
                <w:rStyle w:val="Hyperlink"/>
                <w:noProof/>
              </w:rPr>
              <w:t>Does an audit conducted in accordance with Subpart F of the Uniform Guidance satisfy the contract audit requirements of FAR based contracts awarded by a Federal agency?</w:t>
            </w:r>
            <w:r w:rsidR="00DB31A9">
              <w:rPr>
                <w:noProof/>
                <w:webHidden/>
              </w:rPr>
              <w:tab/>
            </w:r>
            <w:r w:rsidR="00DB31A9">
              <w:rPr>
                <w:noProof/>
                <w:webHidden/>
              </w:rPr>
              <w:fldChar w:fldCharType="begin"/>
            </w:r>
            <w:r w:rsidR="00DB31A9">
              <w:rPr>
                <w:noProof/>
                <w:webHidden/>
              </w:rPr>
              <w:instrText xml:space="preserve"> PAGEREF _Toc69479835 \h </w:instrText>
            </w:r>
            <w:r w:rsidR="00DB31A9">
              <w:rPr>
                <w:noProof/>
                <w:webHidden/>
              </w:rPr>
            </w:r>
            <w:r w:rsidR="00DB31A9">
              <w:rPr>
                <w:noProof/>
                <w:webHidden/>
              </w:rPr>
              <w:fldChar w:fldCharType="separate"/>
            </w:r>
            <w:r w:rsidR="00DC5D90">
              <w:rPr>
                <w:noProof/>
                <w:webHidden/>
              </w:rPr>
              <w:t>2</w:t>
            </w:r>
            <w:r w:rsidR="00DB31A9">
              <w:rPr>
                <w:noProof/>
                <w:webHidden/>
              </w:rPr>
              <w:fldChar w:fldCharType="end"/>
            </w:r>
          </w:hyperlink>
        </w:p>
        <w:p w14:paraId="44E1AEB9" w14:textId="399CC65A" w:rsidR="00DB31A9" w:rsidRDefault="00453BFA">
          <w:pPr>
            <w:pStyle w:val="TOC2"/>
            <w:rPr>
              <w:noProof/>
              <w:sz w:val="22"/>
              <w:szCs w:val="22"/>
            </w:rPr>
          </w:pPr>
          <w:hyperlink w:anchor="_Toc69479836" w:history="1">
            <w:r w:rsidR="00DB31A9" w:rsidRPr="001C0CD9">
              <w:rPr>
                <w:rStyle w:val="Hyperlink"/>
                <w:noProof/>
              </w:rPr>
              <w:t>Q-5.</w:t>
            </w:r>
            <w:r w:rsidR="00DB31A9">
              <w:rPr>
                <w:noProof/>
                <w:sz w:val="22"/>
                <w:szCs w:val="22"/>
              </w:rPr>
              <w:tab/>
            </w:r>
            <w:r w:rsidR="00DB31A9" w:rsidRPr="001C0CD9">
              <w:rPr>
                <w:rStyle w:val="Hyperlink"/>
                <w:noProof/>
              </w:rPr>
              <w:t>What is the relationship of the CAS to the Uniform Guidance?</w:t>
            </w:r>
            <w:r w:rsidR="00DB31A9">
              <w:rPr>
                <w:noProof/>
                <w:webHidden/>
              </w:rPr>
              <w:tab/>
            </w:r>
            <w:r w:rsidR="00DB31A9">
              <w:rPr>
                <w:noProof/>
                <w:webHidden/>
              </w:rPr>
              <w:fldChar w:fldCharType="begin"/>
            </w:r>
            <w:r w:rsidR="00DB31A9">
              <w:rPr>
                <w:noProof/>
                <w:webHidden/>
              </w:rPr>
              <w:instrText xml:space="preserve"> PAGEREF _Toc69479836 \h </w:instrText>
            </w:r>
            <w:r w:rsidR="00DB31A9">
              <w:rPr>
                <w:noProof/>
                <w:webHidden/>
              </w:rPr>
            </w:r>
            <w:r w:rsidR="00DB31A9">
              <w:rPr>
                <w:noProof/>
                <w:webHidden/>
              </w:rPr>
              <w:fldChar w:fldCharType="separate"/>
            </w:r>
            <w:r w:rsidR="00DC5D90">
              <w:rPr>
                <w:noProof/>
                <w:webHidden/>
              </w:rPr>
              <w:t>2</w:t>
            </w:r>
            <w:r w:rsidR="00DB31A9">
              <w:rPr>
                <w:noProof/>
                <w:webHidden/>
              </w:rPr>
              <w:fldChar w:fldCharType="end"/>
            </w:r>
          </w:hyperlink>
        </w:p>
        <w:p w14:paraId="20F8C9F3" w14:textId="11EFB69C" w:rsidR="00DB31A9" w:rsidRDefault="00453BFA">
          <w:pPr>
            <w:pStyle w:val="TOC3"/>
            <w:tabs>
              <w:tab w:val="right" w:leader="dot" w:pos="9350"/>
            </w:tabs>
            <w:rPr>
              <w:i w:val="0"/>
              <w:noProof/>
              <w:sz w:val="22"/>
              <w:szCs w:val="22"/>
            </w:rPr>
          </w:pPr>
          <w:hyperlink w:anchor="_Toc69479837" w:history="1">
            <w:r w:rsidR="00DB31A9" w:rsidRPr="001C0CD9">
              <w:rPr>
                <w:rStyle w:val="Hyperlink"/>
                <w:noProof/>
              </w:rPr>
              <w:t>Exceptions</w:t>
            </w:r>
            <w:r w:rsidR="00DB31A9">
              <w:rPr>
                <w:noProof/>
                <w:webHidden/>
              </w:rPr>
              <w:tab/>
            </w:r>
            <w:r w:rsidR="00DB31A9">
              <w:rPr>
                <w:noProof/>
                <w:webHidden/>
              </w:rPr>
              <w:fldChar w:fldCharType="begin"/>
            </w:r>
            <w:r w:rsidR="00DB31A9">
              <w:rPr>
                <w:noProof/>
                <w:webHidden/>
              </w:rPr>
              <w:instrText xml:space="preserve"> PAGEREF _Toc69479837 \h </w:instrText>
            </w:r>
            <w:r w:rsidR="00DB31A9">
              <w:rPr>
                <w:noProof/>
                <w:webHidden/>
              </w:rPr>
            </w:r>
            <w:r w:rsidR="00DB31A9">
              <w:rPr>
                <w:noProof/>
                <w:webHidden/>
              </w:rPr>
              <w:fldChar w:fldCharType="separate"/>
            </w:r>
            <w:r w:rsidR="00DC5D90">
              <w:rPr>
                <w:noProof/>
                <w:webHidden/>
              </w:rPr>
              <w:t>2</w:t>
            </w:r>
            <w:r w:rsidR="00DB31A9">
              <w:rPr>
                <w:noProof/>
                <w:webHidden/>
              </w:rPr>
              <w:fldChar w:fldCharType="end"/>
            </w:r>
          </w:hyperlink>
        </w:p>
        <w:p w14:paraId="0368217C" w14:textId="2C351C68" w:rsidR="00DB31A9" w:rsidRDefault="00453BFA">
          <w:pPr>
            <w:pStyle w:val="TOC2"/>
            <w:rPr>
              <w:noProof/>
              <w:sz w:val="22"/>
              <w:szCs w:val="22"/>
            </w:rPr>
          </w:pPr>
          <w:hyperlink w:anchor="_Toc69479838" w:history="1">
            <w:r w:rsidR="00DB31A9" w:rsidRPr="001C0CD9">
              <w:rPr>
                <w:rStyle w:val="Hyperlink"/>
                <w:noProof/>
              </w:rPr>
              <w:t>Q-6.</w:t>
            </w:r>
            <w:r w:rsidR="00DB31A9">
              <w:rPr>
                <w:noProof/>
                <w:sz w:val="22"/>
                <w:szCs w:val="22"/>
              </w:rPr>
              <w:tab/>
            </w:r>
            <w:r w:rsidR="00DB31A9" w:rsidRPr="001C0CD9">
              <w:rPr>
                <w:rStyle w:val="Hyperlink"/>
                <w:noProof/>
              </w:rPr>
              <w:t>How can a Federal awarding agency adjust requirements to a class of Federal awards or non-Federal entities?</w:t>
            </w:r>
            <w:r w:rsidR="00DB31A9">
              <w:rPr>
                <w:noProof/>
                <w:webHidden/>
              </w:rPr>
              <w:tab/>
            </w:r>
            <w:r w:rsidR="00DB31A9">
              <w:rPr>
                <w:noProof/>
                <w:webHidden/>
              </w:rPr>
              <w:fldChar w:fldCharType="begin"/>
            </w:r>
            <w:r w:rsidR="00DB31A9">
              <w:rPr>
                <w:noProof/>
                <w:webHidden/>
              </w:rPr>
              <w:instrText xml:space="preserve"> PAGEREF _Toc69479838 \h </w:instrText>
            </w:r>
            <w:r w:rsidR="00DB31A9">
              <w:rPr>
                <w:noProof/>
                <w:webHidden/>
              </w:rPr>
            </w:r>
            <w:r w:rsidR="00DB31A9">
              <w:rPr>
                <w:noProof/>
                <w:webHidden/>
              </w:rPr>
              <w:fldChar w:fldCharType="separate"/>
            </w:r>
            <w:r w:rsidR="00DC5D90">
              <w:rPr>
                <w:noProof/>
                <w:webHidden/>
              </w:rPr>
              <w:t>2</w:t>
            </w:r>
            <w:r w:rsidR="00DB31A9">
              <w:rPr>
                <w:noProof/>
                <w:webHidden/>
              </w:rPr>
              <w:fldChar w:fldCharType="end"/>
            </w:r>
          </w:hyperlink>
        </w:p>
        <w:p w14:paraId="4CD939FC" w14:textId="7B38411B" w:rsidR="00DB31A9" w:rsidRDefault="00453BFA">
          <w:pPr>
            <w:pStyle w:val="TOC2"/>
            <w:rPr>
              <w:noProof/>
              <w:sz w:val="22"/>
              <w:szCs w:val="22"/>
            </w:rPr>
          </w:pPr>
          <w:hyperlink w:anchor="_Toc69479839" w:history="1">
            <w:r w:rsidR="00DB31A9" w:rsidRPr="001C0CD9">
              <w:rPr>
                <w:rStyle w:val="Hyperlink"/>
                <w:noProof/>
              </w:rPr>
              <w:t>Q-7.</w:t>
            </w:r>
            <w:r w:rsidR="00DB31A9">
              <w:rPr>
                <w:noProof/>
                <w:sz w:val="22"/>
                <w:szCs w:val="22"/>
              </w:rPr>
              <w:tab/>
            </w:r>
            <w:r w:rsidR="00DB31A9" w:rsidRPr="001C0CD9">
              <w:rPr>
                <w:rStyle w:val="Hyperlink"/>
                <w:noProof/>
              </w:rPr>
              <w:t>What resources are available to help design a Federal program?</w:t>
            </w:r>
            <w:r w:rsidR="00DB31A9">
              <w:rPr>
                <w:noProof/>
                <w:webHidden/>
              </w:rPr>
              <w:tab/>
            </w:r>
            <w:r w:rsidR="00DB31A9">
              <w:rPr>
                <w:noProof/>
                <w:webHidden/>
              </w:rPr>
              <w:fldChar w:fldCharType="begin"/>
            </w:r>
            <w:r w:rsidR="00DB31A9">
              <w:rPr>
                <w:noProof/>
                <w:webHidden/>
              </w:rPr>
              <w:instrText xml:space="preserve"> PAGEREF _Toc69479839 \h </w:instrText>
            </w:r>
            <w:r w:rsidR="00DB31A9">
              <w:rPr>
                <w:noProof/>
                <w:webHidden/>
              </w:rPr>
            </w:r>
            <w:r w:rsidR="00DB31A9">
              <w:rPr>
                <w:noProof/>
                <w:webHidden/>
              </w:rPr>
              <w:fldChar w:fldCharType="separate"/>
            </w:r>
            <w:r w:rsidR="00DC5D90">
              <w:rPr>
                <w:noProof/>
                <w:webHidden/>
              </w:rPr>
              <w:t>3</w:t>
            </w:r>
            <w:r w:rsidR="00DB31A9">
              <w:rPr>
                <w:noProof/>
                <w:webHidden/>
              </w:rPr>
              <w:fldChar w:fldCharType="end"/>
            </w:r>
          </w:hyperlink>
        </w:p>
        <w:p w14:paraId="44924B45" w14:textId="3B65C9E9" w:rsidR="00DB31A9" w:rsidRDefault="00453BFA">
          <w:pPr>
            <w:pStyle w:val="TOC2"/>
            <w:rPr>
              <w:noProof/>
              <w:sz w:val="22"/>
              <w:szCs w:val="22"/>
            </w:rPr>
          </w:pPr>
          <w:hyperlink w:anchor="_Toc69479840" w:history="1">
            <w:r w:rsidR="00DB31A9" w:rsidRPr="001C0CD9">
              <w:rPr>
                <w:rStyle w:val="Hyperlink"/>
                <w:noProof/>
              </w:rPr>
              <w:t>Q-8.</w:t>
            </w:r>
            <w:r w:rsidR="00DB31A9">
              <w:rPr>
                <w:noProof/>
                <w:sz w:val="22"/>
                <w:szCs w:val="22"/>
              </w:rPr>
              <w:tab/>
            </w:r>
            <w:r w:rsidR="00DB31A9" w:rsidRPr="001C0CD9">
              <w:rPr>
                <w:rStyle w:val="Hyperlink"/>
                <w:noProof/>
              </w:rPr>
              <w:t>What is a risk-based framework that is used to alleviate compliance requirements?</w:t>
            </w:r>
            <w:r w:rsidR="00DB31A9">
              <w:rPr>
                <w:noProof/>
                <w:webHidden/>
              </w:rPr>
              <w:tab/>
            </w:r>
            <w:r w:rsidR="00DB31A9">
              <w:rPr>
                <w:noProof/>
                <w:webHidden/>
              </w:rPr>
              <w:fldChar w:fldCharType="begin"/>
            </w:r>
            <w:r w:rsidR="00DB31A9">
              <w:rPr>
                <w:noProof/>
                <w:webHidden/>
              </w:rPr>
              <w:instrText xml:space="preserve"> PAGEREF _Toc69479840 \h </w:instrText>
            </w:r>
            <w:r w:rsidR="00DB31A9">
              <w:rPr>
                <w:noProof/>
                <w:webHidden/>
              </w:rPr>
            </w:r>
            <w:r w:rsidR="00DB31A9">
              <w:rPr>
                <w:noProof/>
                <w:webHidden/>
              </w:rPr>
              <w:fldChar w:fldCharType="separate"/>
            </w:r>
            <w:r w:rsidR="00DC5D90">
              <w:rPr>
                <w:noProof/>
                <w:webHidden/>
              </w:rPr>
              <w:t>3</w:t>
            </w:r>
            <w:r w:rsidR="00DB31A9">
              <w:rPr>
                <w:noProof/>
                <w:webHidden/>
              </w:rPr>
              <w:fldChar w:fldCharType="end"/>
            </w:r>
          </w:hyperlink>
        </w:p>
        <w:p w14:paraId="3B5E5DEC" w14:textId="50CA9843" w:rsidR="00DB31A9" w:rsidRDefault="00453BFA">
          <w:pPr>
            <w:pStyle w:val="TOC3"/>
            <w:tabs>
              <w:tab w:val="right" w:leader="dot" w:pos="9350"/>
            </w:tabs>
            <w:rPr>
              <w:i w:val="0"/>
              <w:noProof/>
              <w:sz w:val="22"/>
              <w:szCs w:val="22"/>
            </w:rPr>
          </w:pPr>
          <w:hyperlink w:anchor="_Toc69479841" w:history="1">
            <w:r w:rsidR="00DB31A9" w:rsidRPr="001C0CD9">
              <w:rPr>
                <w:rStyle w:val="Hyperlink"/>
                <w:noProof/>
              </w:rPr>
              <w:t>Effective Dates</w:t>
            </w:r>
            <w:r w:rsidR="00DB31A9">
              <w:rPr>
                <w:noProof/>
                <w:webHidden/>
              </w:rPr>
              <w:tab/>
            </w:r>
            <w:r w:rsidR="00DB31A9">
              <w:rPr>
                <w:noProof/>
                <w:webHidden/>
              </w:rPr>
              <w:fldChar w:fldCharType="begin"/>
            </w:r>
            <w:r w:rsidR="00DB31A9">
              <w:rPr>
                <w:noProof/>
                <w:webHidden/>
              </w:rPr>
              <w:instrText xml:space="preserve"> PAGEREF _Toc69479841 \h </w:instrText>
            </w:r>
            <w:r w:rsidR="00DB31A9">
              <w:rPr>
                <w:noProof/>
                <w:webHidden/>
              </w:rPr>
            </w:r>
            <w:r w:rsidR="00DB31A9">
              <w:rPr>
                <w:noProof/>
                <w:webHidden/>
              </w:rPr>
              <w:fldChar w:fldCharType="separate"/>
            </w:r>
            <w:r w:rsidR="00DC5D90">
              <w:rPr>
                <w:noProof/>
                <w:webHidden/>
              </w:rPr>
              <w:t>3</w:t>
            </w:r>
            <w:r w:rsidR="00DB31A9">
              <w:rPr>
                <w:noProof/>
                <w:webHidden/>
              </w:rPr>
              <w:fldChar w:fldCharType="end"/>
            </w:r>
          </w:hyperlink>
        </w:p>
        <w:p w14:paraId="2E4607FE" w14:textId="43DEA75B" w:rsidR="00DB31A9" w:rsidRDefault="00453BFA">
          <w:pPr>
            <w:pStyle w:val="TOC2"/>
            <w:rPr>
              <w:noProof/>
              <w:sz w:val="22"/>
              <w:szCs w:val="22"/>
            </w:rPr>
          </w:pPr>
          <w:hyperlink w:anchor="_Toc69479842" w:history="1">
            <w:r w:rsidR="00DB31A9" w:rsidRPr="001C0CD9">
              <w:rPr>
                <w:rStyle w:val="Hyperlink"/>
                <w:rFonts w:eastAsia="Times New Roman"/>
                <w:noProof/>
              </w:rPr>
              <w:t>Q-9.</w:t>
            </w:r>
            <w:r w:rsidR="00DB31A9">
              <w:rPr>
                <w:noProof/>
                <w:sz w:val="22"/>
                <w:szCs w:val="22"/>
              </w:rPr>
              <w:tab/>
            </w:r>
            <w:r w:rsidR="00DB31A9" w:rsidRPr="001C0CD9">
              <w:rPr>
                <w:rStyle w:val="Hyperlink"/>
                <w:rFonts w:eastAsia="Times New Roman"/>
                <w:noProof/>
              </w:rPr>
              <w:t>When are the revisions to the Uniform Guidance published on August 13, 2020 effective?</w:t>
            </w:r>
            <w:r w:rsidR="00DB31A9">
              <w:rPr>
                <w:noProof/>
                <w:webHidden/>
              </w:rPr>
              <w:tab/>
            </w:r>
            <w:r w:rsidR="00DB31A9">
              <w:rPr>
                <w:noProof/>
                <w:webHidden/>
              </w:rPr>
              <w:fldChar w:fldCharType="begin"/>
            </w:r>
            <w:r w:rsidR="00DB31A9">
              <w:rPr>
                <w:noProof/>
                <w:webHidden/>
              </w:rPr>
              <w:instrText xml:space="preserve"> PAGEREF _Toc69479842 \h </w:instrText>
            </w:r>
            <w:r w:rsidR="00DB31A9">
              <w:rPr>
                <w:noProof/>
                <w:webHidden/>
              </w:rPr>
            </w:r>
            <w:r w:rsidR="00DB31A9">
              <w:rPr>
                <w:noProof/>
                <w:webHidden/>
              </w:rPr>
              <w:fldChar w:fldCharType="separate"/>
            </w:r>
            <w:r w:rsidR="00DC5D90">
              <w:rPr>
                <w:noProof/>
                <w:webHidden/>
              </w:rPr>
              <w:t>3</w:t>
            </w:r>
            <w:r w:rsidR="00DB31A9">
              <w:rPr>
                <w:noProof/>
                <w:webHidden/>
              </w:rPr>
              <w:fldChar w:fldCharType="end"/>
            </w:r>
          </w:hyperlink>
        </w:p>
        <w:p w14:paraId="4FAD6C45" w14:textId="23A932E1" w:rsidR="00DB31A9" w:rsidRDefault="00453BFA">
          <w:pPr>
            <w:pStyle w:val="TOC2"/>
            <w:rPr>
              <w:noProof/>
              <w:sz w:val="22"/>
              <w:szCs w:val="22"/>
            </w:rPr>
          </w:pPr>
          <w:hyperlink w:anchor="_Toc69479843" w:history="1">
            <w:r w:rsidR="00DB31A9" w:rsidRPr="001C0CD9">
              <w:rPr>
                <w:rStyle w:val="Hyperlink"/>
                <w:rFonts w:eastAsia="Times New Roman"/>
                <w:noProof/>
              </w:rPr>
              <w:t>Q-10.</w:t>
            </w:r>
            <w:r w:rsidR="00DB31A9">
              <w:rPr>
                <w:noProof/>
                <w:sz w:val="22"/>
                <w:szCs w:val="22"/>
              </w:rPr>
              <w:tab/>
            </w:r>
            <w:r w:rsidR="00DB31A9" w:rsidRPr="001C0CD9">
              <w:rPr>
                <w:rStyle w:val="Hyperlink"/>
                <w:rFonts w:eastAsia="Times New Roman"/>
                <w:noProof/>
              </w:rPr>
              <w:t>Will this revision apply only to awards made after the effective date or does it apply to awards made earlier?</w:t>
            </w:r>
            <w:r w:rsidR="00DB31A9">
              <w:rPr>
                <w:noProof/>
                <w:webHidden/>
              </w:rPr>
              <w:tab/>
            </w:r>
            <w:r w:rsidR="00DB31A9">
              <w:rPr>
                <w:noProof/>
                <w:webHidden/>
              </w:rPr>
              <w:fldChar w:fldCharType="begin"/>
            </w:r>
            <w:r w:rsidR="00DB31A9">
              <w:rPr>
                <w:noProof/>
                <w:webHidden/>
              </w:rPr>
              <w:instrText xml:space="preserve"> PAGEREF _Toc69479843 \h </w:instrText>
            </w:r>
            <w:r w:rsidR="00DB31A9">
              <w:rPr>
                <w:noProof/>
                <w:webHidden/>
              </w:rPr>
            </w:r>
            <w:r w:rsidR="00DB31A9">
              <w:rPr>
                <w:noProof/>
                <w:webHidden/>
              </w:rPr>
              <w:fldChar w:fldCharType="separate"/>
            </w:r>
            <w:r w:rsidR="00DC5D90">
              <w:rPr>
                <w:noProof/>
                <w:webHidden/>
              </w:rPr>
              <w:t>3</w:t>
            </w:r>
            <w:r w:rsidR="00DB31A9">
              <w:rPr>
                <w:noProof/>
                <w:webHidden/>
              </w:rPr>
              <w:fldChar w:fldCharType="end"/>
            </w:r>
          </w:hyperlink>
        </w:p>
        <w:p w14:paraId="4B1F7A78" w14:textId="1928730A" w:rsidR="00DB31A9" w:rsidRDefault="00453BFA">
          <w:pPr>
            <w:pStyle w:val="TOC2"/>
            <w:rPr>
              <w:noProof/>
              <w:sz w:val="22"/>
              <w:szCs w:val="22"/>
            </w:rPr>
          </w:pPr>
          <w:hyperlink w:anchor="_Toc69479844" w:history="1">
            <w:r w:rsidR="00DB31A9" w:rsidRPr="001C0CD9">
              <w:rPr>
                <w:rStyle w:val="Hyperlink"/>
                <w:rFonts w:eastAsia="Times New Roman"/>
                <w:noProof/>
              </w:rPr>
              <w:t>Q-11.</w:t>
            </w:r>
            <w:r w:rsidR="00DB31A9">
              <w:rPr>
                <w:noProof/>
                <w:sz w:val="22"/>
                <w:szCs w:val="22"/>
              </w:rPr>
              <w:tab/>
            </w:r>
            <w:r w:rsidR="00DB31A9" w:rsidRPr="001C0CD9">
              <w:rPr>
                <w:rStyle w:val="Hyperlink"/>
                <w:rFonts w:eastAsia="Times New Roman"/>
                <w:noProof/>
              </w:rPr>
              <w:t>Are recipients required to update their policies to account for the revisions (e.g., procurement thresholds or subrecipient monitoring requirements) by the effective date?</w:t>
            </w:r>
            <w:r w:rsidR="00DB31A9">
              <w:rPr>
                <w:noProof/>
                <w:webHidden/>
              </w:rPr>
              <w:tab/>
            </w:r>
            <w:r w:rsidR="00DB31A9">
              <w:rPr>
                <w:noProof/>
                <w:webHidden/>
              </w:rPr>
              <w:fldChar w:fldCharType="begin"/>
            </w:r>
            <w:r w:rsidR="00DB31A9">
              <w:rPr>
                <w:noProof/>
                <w:webHidden/>
              </w:rPr>
              <w:instrText xml:space="preserve"> PAGEREF _Toc69479844 \h </w:instrText>
            </w:r>
            <w:r w:rsidR="00DB31A9">
              <w:rPr>
                <w:noProof/>
                <w:webHidden/>
              </w:rPr>
            </w:r>
            <w:r w:rsidR="00DB31A9">
              <w:rPr>
                <w:noProof/>
                <w:webHidden/>
              </w:rPr>
              <w:fldChar w:fldCharType="separate"/>
            </w:r>
            <w:r w:rsidR="00DC5D90">
              <w:rPr>
                <w:noProof/>
                <w:webHidden/>
              </w:rPr>
              <w:t>3</w:t>
            </w:r>
            <w:r w:rsidR="00DB31A9">
              <w:rPr>
                <w:noProof/>
                <w:webHidden/>
              </w:rPr>
              <w:fldChar w:fldCharType="end"/>
            </w:r>
          </w:hyperlink>
        </w:p>
        <w:p w14:paraId="11AA1A8C" w14:textId="77B0DC1B" w:rsidR="00DB31A9" w:rsidRDefault="00453BFA">
          <w:pPr>
            <w:pStyle w:val="TOC2"/>
            <w:rPr>
              <w:noProof/>
              <w:sz w:val="22"/>
              <w:szCs w:val="22"/>
            </w:rPr>
          </w:pPr>
          <w:hyperlink w:anchor="_Toc69479845" w:history="1">
            <w:r w:rsidR="00DB31A9" w:rsidRPr="001C0CD9">
              <w:rPr>
                <w:rStyle w:val="Hyperlink"/>
                <w:rFonts w:eastAsia="Times New Roman"/>
                <w:noProof/>
              </w:rPr>
              <w:t>Q-12.</w:t>
            </w:r>
            <w:r w:rsidR="00DB31A9">
              <w:rPr>
                <w:noProof/>
                <w:sz w:val="22"/>
                <w:szCs w:val="22"/>
              </w:rPr>
              <w:tab/>
            </w:r>
            <w:r w:rsidR="00DB31A9" w:rsidRPr="001C0CD9">
              <w:rPr>
                <w:rStyle w:val="Hyperlink"/>
                <w:rFonts w:eastAsia="Times New Roman"/>
                <w:noProof/>
              </w:rPr>
              <w:t>Do Federal agencies need to re-adopt the Uniform Guidance for the revisions to become effective to their recipients?</w:t>
            </w:r>
            <w:r w:rsidR="00DB31A9">
              <w:rPr>
                <w:noProof/>
                <w:webHidden/>
              </w:rPr>
              <w:tab/>
            </w:r>
            <w:r w:rsidR="00DB31A9">
              <w:rPr>
                <w:noProof/>
                <w:webHidden/>
              </w:rPr>
              <w:fldChar w:fldCharType="begin"/>
            </w:r>
            <w:r w:rsidR="00DB31A9">
              <w:rPr>
                <w:noProof/>
                <w:webHidden/>
              </w:rPr>
              <w:instrText xml:space="preserve"> PAGEREF _Toc69479845 \h </w:instrText>
            </w:r>
            <w:r w:rsidR="00DB31A9">
              <w:rPr>
                <w:noProof/>
                <w:webHidden/>
              </w:rPr>
            </w:r>
            <w:r w:rsidR="00DB31A9">
              <w:rPr>
                <w:noProof/>
                <w:webHidden/>
              </w:rPr>
              <w:fldChar w:fldCharType="separate"/>
            </w:r>
            <w:r w:rsidR="00DC5D90">
              <w:rPr>
                <w:noProof/>
                <w:webHidden/>
              </w:rPr>
              <w:t>4</w:t>
            </w:r>
            <w:r w:rsidR="00DB31A9">
              <w:rPr>
                <w:noProof/>
                <w:webHidden/>
              </w:rPr>
              <w:fldChar w:fldCharType="end"/>
            </w:r>
          </w:hyperlink>
        </w:p>
        <w:p w14:paraId="45C9353D" w14:textId="26135680" w:rsidR="00DB31A9" w:rsidRDefault="00453BFA">
          <w:pPr>
            <w:pStyle w:val="TOC2"/>
            <w:rPr>
              <w:noProof/>
              <w:sz w:val="22"/>
              <w:szCs w:val="22"/>
            </w:rPr>
          </w:pPr>
          <w:hyperlink w:anchor="_Toc69479846" w:history="1">
            <w:r w:rsidR="00DB31A9" w:rsidRPr="001C0CD9">
              <w:rPr>
                <w:rStyle w:val="Hyperlink"/>
                <w:rFonts w:eastAsia="Times New Roman"/>
                <w:noProof/>
              </w:rPr>
              <w:t>Q-13.</w:t>
            </w:r>
            <w:r w:rsidR="00DB31A9">
              <w:rPr>
                <w:noProof/>
                <w:sz w:val="22"/>
                <w:szCs w:val="22"/>
              </w:rPr>
              <w:tab/>
            </w:r>
            <w:r w:rsidR="00DB31A9" w:rsidRPr="001C0CD9">
              <w:rPr>
                <w:rStyle w:val="Hyperlink"/>
                <w:rFonts w:eastAsia="Times New Roman"/>
                <w:noProof/>
              </w:rPr>
              <w:t>How do the revisions to the Uniform Guidance affect subawards made after the effective date when the Federal award was made prior to the effective date?</w:t>
            </w:r>
            <w:r w:rsidR="00DB31A9">
              <w:rPr>
                <w:noProof/>
                <w:webHidden/>
              </w:rPr>
              <w:tab/>
            </w:r>
            <w:r w:rsidR="00DB31A9">
              <w:rPr>
                <w:noProof/>
                <w:webHidden/>
              </w:rPr>
              <w:fldChar w:fldCharType="begin"/>
            </w:r>
            <w:r w:rsidR="00DB31A9">
              <w:rPr>
                <w:noProof/>
                <w:webHidden/>
              </w:rPr>
              <w:instrText xml:space="preserve"> PAGEREF _Toc69479846 \h </w:instrText>
            </w:r>
            <w:r w:rsidR="00DB31A9">
              <w:rPr>
                <w:noProof/>
                <w:webHidden/>
              </w:rPr>
            </w:r>
            <w:r w:rsidR="00DB31A9">
              <w:rPr>
                <w:noProof/>
                <w:webHidden/>
              </w:rPr>
              <w:fldChar w:fldCharType="separate"/>
            </w:r>
            <w:r w:rsidR="00DC5D90">
              <w:rPr>
                <w:noProof/>
                <w:webHidden/>
              </w:rPr>
              <w:t>4</w:t>
            </w:r>
            <w:r w:rsidR="00DB31A9">
              <w:rPr>
                <w:noProof/>
                <w:webHidden/>
              </w:rPr>
              <w:fldChar w:fldCharType="end"/>
            </w:r>
          </w:hyperlink>
        </w:p>
        <w:p w14:paraId="530C50D5" w14:textId="08F31350" w:rsidR="00DB31A9" w:rsidRDefault="00453BFA">
          <w:pPr>
            <w:pStyle w:val="TOC2"/>
            <w:rPr>
              <w:noProof/>
              <w:sz w:val="22"/>
              <w:szCs w:val="22"/>
            </w:rPr>
          </w:pPr>
          <w:hyperlink w:anchor="_Toc69479847" w:history="1">
            <w:r w:rsidR="00DB31A9" w:rsidRPr="001C0CD9">
              <w:rPr>
                <w:rStyle w:val="Hyperlink"/>
                <w:rFonts w:eastAsia="Times New Roman"/>
                <w:noProof/>
              </w:rPr>
              <w:t>Q-14.</w:t>
            </w:r>
            <w:r w:rsidR="00DB31A9">
              <w:rPr>
                <w:noProof/>
                <w:sz w:val="22"/>
                <w:szCs w:val="22"/>
              </w:rPr>
              <w:tab/>
            </w:r>
            <w:r w:rsidR="00DB31A9" w:rsidRPr="001C0CD9">
              <w:rPr>
                <w:rStyle w:val="Hyperlink"/>
                <w:rFonts w:eastAsia="Times New Roman"/>
                <w:noProof/>
              </w:rPr>
              <w:t>How does the effective date apply to awards with incremental funding?</w:t>
            </w:r>
            <w:r w:rsidR="00DB31A9">
              <w:rPr>
                <w:noProof/>
                <w:webHidden/>
              </w:rPr>
              <w:tab/>
            </w:r>
            <w:r w:rsidR="00DB31A9">
              <w:rPr>
                <w:noProof/>
                <w:webHidden/>
              </w:rPr>
              <w:fldChar w:fldCharType="begin"/>
            </w:r>
            <w:r w:rsidR="00DB31A9">
              <w:rPr>
                <w:noProof/>
                <w:webHidden/>
              </w:rPr>
              <w:instrText xml:space="preserve"> PAGEREF _Toc69479847 \h </w:instrText>
            </w:r>
            <w:r w:rsidR="00DB31A9">
              <w:rPr>
                <w:noProof/>
                <w:webHidden/>
              </w:rPr>
            </w:r>
            <w:r w:rsidR="00DB31A9">
              <w:rPr>
                <w:noProof/>
                <w:webHidden/>
              </w:rPr>
              <w:fldChar w:fldCharType="separate"/>
            </w:r>
            <w:r w:rsidR="00DC5D90">
              <w:rPr>
                <w:noProof/>
                <w:webHidden/>
              </w:rPr>
              <w:t>4</w:t>
            </w:r>
            <w:r w:rsidR="00DB31A9">
              <w:rPr>
                <w:noProof/>
                <w:webHidden/>
              </w:rPr>
              <w:fldChar w:fldCharType="end"/>
            </w:r>
          </w:hyperlink>
        </w:p>
        <w:p w14:paraId="1A85D5E5" w14:textId="4587C166" w:rsidR="00DB31A9" w:rsidRDefault="00453BFA">
          <w:pPr>
            <w:pStyle w:val="TOC2"/>
            <w:rPr>
              <w:noProof/>
              <w:sz w:val="22"/>
              <w:szCs w:val="22"/>
            </w:rPr>
          </w:pPr>
          <w:hyperlink w:anchor="_Toc69479848" w:history="1">
            <w:r w:rsidR="00DB31A9" w:rsidRPr="001C0CD9">
              <w:rPr>
                <w:rStyle w:val="Hyperlink"/>
                <w:rFonts w:eastAsia="Times New Roman"/>
                <w:noProof/>
              </w:rPr>
              <w:t>Q-15.</w:t>
            </w:r>
            <w:r w:rsidR="00DB31A9">
              <w:rPr>
                <w:noProof/>
                <w:sz w:val="22"/>
                <w:szCs w:val="22"/>
              </w:rPr>
              <w:tab/>
            </w:r>
            <w:r w:rsidR="00DB31A9" w:rsidRPr="001C0CD9">
              <w:rPr>
                <w:rStyle w:val="Hyperlink"/>
                <w:rFonts w:eastAsia="Times New Roman"/>
                <w:noProof/>
              </w:rPr>
              <w:t>How does the effective date apply to negotiated indirect cost rates?</w:t>
            </w:r>
            <w:r w:rsidR="00DB31A9">
              <w:rPr>
                <w:noProof/>
                <w:webHidden/>
              </w:rPr>
              <w:tab/>
            </w:r>
            <w:r w:rsidR="00DB31A9">
              <w:rPr>
                <w:noProof/>
                <w:webHidden/>
              </w:rPr>
              <w:fldChar w:fldCharType="begin"/>
            </w:r>
            <w:r w:rsidR="00DB31A9">
              <w:rPr>
                <w:noProof/>
                <w:webHidden/>
              </w:rPr>
              <w:instrText xml:space="preserve"> PAGEREF _Toc69479848 \h </w:instrText>
            </w:r>
            <w:r w:rsidR="00DB31A9">
              <w:rPr>
                <w:noProof/>
                <w:webHidden/>
              </w:rPr>
            </w:r>
            <w:r w:rsidR="00DB31A9">
              <w:rPr>
                <w:noProof/>
                <w:webHidden/>
              </w:rPr>
              <w:fldChar w:fldCharType="separate"/>
            </w:r>
            <w:r w:rsidR="00DC5D90">
              <w:rPr>
                <w:noProof/>
                <w:webHidden/>
              </w:rPr>
              <w:t>4</w:t>
            </w:r>
            <w:r w:rsidR="00DB31A9">
              <w:rPr>
                <w:noProof/>
                <w:webHidden/>
              </w:rPr>
              <w:fldChar w:fldCharType="end"/>
            </w:r>
          </w:hyperlink>
        </w:p>
        <w:p w14:paraId="1B6B75DB" w14:textId="7438E6D2" w:rsidR="00DB31A9" w:rsidRDefault="00453BFA">
          <w:pPr>
            <w:pStyle w:val="TOC2"/>
            <w:rPr>
              <w:noProof/>
              <w:sz w:val="22"/>
              <w:szCs w:val="22"/>
            </w:rPr>
          </w:pPr>
          <w:hyperlink w:anchor="_Toc69479849" w:history="1">
            <w:r w:rsidR="00DB31A9" w:rsidRPr="001C0CD9">
              <w:rPr>
                <w:rStyle w:val="Hyperlink"/>
                <w:rFonts w:eastAsia="Times New Roman"/>
                <w:noProof/>
              </w:rPr>
              <w:t>Q-16.</w:t>
            </w:r>
            <w:r w:rsidR="00DB31A9">
              <w:rPr>
                <w:noProof/>
                <w:sz w:val="22"/>
                <w:szCs w:val="22"/>
              </w:rPr>
              <w:tab/>
            </w:r>
            <w:r w:rsidR="00DB31A9" w:rsidRPr="001C0CD9">
              <w:rPr>
                <w:rStyle w:val="Hyperlink"/>
                <w:rFonts w:eastAsia="Times New Roman"/>
                <w:noProof/>
              </w:rPr>
              <w:t>When will the new DS-2 form based on the updated Uniform Guidance be available? Can the current DS-2 form be used by the IHE to report any changes in policy?</w:t>
            </w:r>
            <w:r w:rsidR="00DB31A9">
              <w:rPr>
                <w:noProof/>
                <w:webHidden/>
              </w:rPr>
              <w:tab/>
            </w:r>
            <w:r w:rsidR="00DB31A9">
              <w:rPr>
                <w:noProof/>
                <w:webHidden/>
              </w:rPr>
              <w:fldChar w:fldCharType="begin"/>
            </w:r>
            <w:r w:rsidR="00DB31A9">
              <w:rPr>
                <w:noProof/>
                <w:webHidden/>
              </w:rPr>
              <w:instrText xml:space="preserve"> PAGEREF _Toc69479849 \h </w:instrText>
            </w:r>
            <w:r w:rsidR="00DB31A9">
              <w:rPr>
                <w:noProof/>
                <w:webHidden/>
              </w:rPr>
            </w:r>
            <w:r w:rsidR="00DB31A9">
              <w:rPr>
                <w:noProof/>
                <w:webHidden/>
              </w:rPr>
              <w:fldChar w:fldCharType="separate"/>
            </w:r>
            <w:r w:rsidR="00DC5D90">
              <w:rPr>
                <w:noProof/>
                <w:webHidden/>
              </w:rPr>
              <w:t>4</w:t>
            </w:r>
            <w:r w:rsidR="00DB31A9">
              <w:rPr>
                <w:noProof/>
                <w:webHidden/>
              </w:rPr>
              <w:fldChar w:fldCharType="end"/>
            </w:r>
          </w:hyperlink>
        </w:p>
        <w:p w14:paraId="049506DD" w14:textId="71C293CF" w:rsidR="00DB31A9" w:rsidRDefault="00453BFA">
          <w:pPr>
            <w:pStyle w:val="TOC2"/>
            <w:rPr>
              <w:noProof/>
              <w:sz w:val="22"/>
              <w:szCs w:val="22"/>
            </w:rPr>
          </w:pPr>
          <w:hyperlink w:anchor="_Toc69479850" w:history="1">
            <w:r w:rsidR="00DB31A9" w:rsidRPr="001C0CD9">
              <w:rPr>
                <w:rStyle w:val="Hyperlink"/>
                <w:rFonts w:eastAsia="Times New Roman"/>
                <w:noProof/>
              </w:rPr>
              <w:t>Q-17.</w:t>
            </w:r>
            <w:r w:rsidR="00DB31A9">
              <w:rPr>
                <w:noProof/>
                <w:sz w:val="22"/>
                <w:szCs w:val="22"/>
              </w:rPr>
              <w:tab/>
            </w:r>
            <w:r w:rsidR="00DB31A9" w:rsidRPr="001C0CD9">
              <w:rPr>
                <w:rStyle w:val="Hyperlink"/>
                <w:rFonts w:eastAsia="Times New Roman"/>
                <w:noProof/>
              </w:rPr>
              <w:t>May IHEs submit applications that are inconsistent with their DS-2 statement if that application is made in order to reflect the updated Uniform Guidance?</w:t>
            </w:r>
            <w:r w:rsidR="00DB31A9">
              <w:rPr>
                <w:noProof/>
                <w:webHidden/>
              </w:rPr>
              <w:tab/>
            </w:r>
            <w:r w:rsidR="00DB31A9">
              <w:rPr>
                <w:noProof/>
                <w:webHidden/>
              </w:rPr>
              <w:fldChar w:fldCharType="begin"/>
            </w:r>
            <w:r w:rsidR="00DB31A9">
              <w:rPr>
                <w:noProof/>
                <w:webHidden/>
              </w:rPr>
              <w:instrText xml:space="preserve"> PAGEREF _Toc69479850 \h </w:instrText>
            </w:r>
            <w:r w:rsidR="00DB31A9">
              <w:rPr>
                <w:noProof/>
                <w:webHidden/>
              </w:rPr>
            </w:r>
            <w:r w:rsidR="00DB31A9">
              <w:rPr>
                <w:noProof/>
                <w:webHidden/>
              </w:rPr>
              <w:fldChar w:fldCharType="separate"/>
            </w:r>
            <w:r w:rsidR="00DC5D90">
              <w:rPr>
                <w:noProof/>
                <w:webHidden/>
              </w:rPr>
              <w:t>4</w:t>
            </w:r>
            <w:r w:rsidR="00DB31A9">
              <w:rPr>
                <w:noProof/>
                <w:webHidden/>
              </w:rPr>
              <w:fldChar w:fldCharType="end"/>
            </w:r>
          </w:hyperlink>
        </w:p>
        <w:p w14:paraId="6434F784" w14:textId="26E56B72" w:rsidR="00DB31A9" w:rsidRDefault="00453BFA">
          <w:pPr>
            <w:pStyle w:val="TOC3"/>
            <w:tabs>
              <w:tab w:val="right" w:leader="dot" w:pos="9350"/>
            </w:tabs>
            <w:rPr>
              <w:i w:val="0"/>
              <w:noProof/>
              <w:sz w:val="22"/>
              <w:szCs w:val="22"/>
            </w:rPr>
          </w:pPr>
          <w:hyperlink w:anchor="_Toc69479851" w:history="1">
            <w:r w:rsidR="00DB31A9" w:rsidRPr="001C0CD9">
              <w:rPr>
                <w:rStyle w:val="Hyperlink"/>
                <w:noProof/>
              </w:rPr>
              <w:t>Conflict of Interest</w:t>
            </w:r>
            <w:r w:rsidR="00DB31A9">
              <w:rPr>
                <w:noProof/>
                <w:webHidden/>
              </w:rPr>
              <w:tab/>
            </w:r>
            <w:r w:rsidR="00DB31A9">
              <w:rPr>
                <w:noProof/>
                <w:webHidden/>
              </w:rPr>
              <w:fldChar w:fldCharType="begin"/>
            </w:r>
            <w:r w:rsidR="00DB31A9">
              <w:rPr>
                <w:noProof/>
                <w:webHidden/>
              </w:rPr>
              <w:instrText xml:space="preserve"> PAGEREF _Toc69479851 \h </w:instrText>
            </w:r>
            <w:r w:rsidR="00DB31A9">
              <w:rPr>
                <w:noProof/>
                <w:webHidden/>
              </w:rPr>
            </w:r>
            <w:r w:rsidR="00DB31A9">
              <w:rPr>
                <w:noProof/>
                <w:webHidden/>
              </w:rPr>
              <w:fldChar w:fldCharType="separate"/>
            </w:r>
            <w:r w:rsidR="00DC5D90">
              <w:rPr>
                <w:noProof/>
                <w:webHidden/>
              </w:rPr>
              <w:t>5</w:t>
            </w:r>
            <w:r w:rsidR="00DB31A9">
              <w:rPr>
                <w:noProof/>
                <w:webHidden/>
              </w:rPr>
              <w:fldChar w:fldCharType="end"/>
            </w:r>
          </w:hyperlink>
        </w:p>
        <w:p w14:paraId="5F087BBC" w14:textId="250F0B1B" w:rsidR="00DB31A9" w:rsidRDefault="00453BFA">
          <w:pPr>
            <w:pStyle w:val="TOC2"/>
            <w:rPr>
              <w:noProof/>
              <w:sz w:val="22"/>
              <w:szCs w:val="22"/>
            </w:rPr>
          </w:pPr>
          <w:hyperlink w:anchor="_Toc69479852" w:history="1">
            <w:r w:rsidR="00DB31A9" w:rsidRPr="001C0CD9">
              <w:rPr>
                <w:rStyle w:val="Hyperlink"/>
                <w:rFonts w:eastAsia="Times New Roman"/>
                <w:noProof/>
              </w:rPr>
              <w:t>Q-18.</w:t>
            </w:r>
            <w:r w:rsidR="00DB31A9">
              <w:rPr>
                <w:noProof/>
                <w:sz w:val="22"/>
                <w:szCs w:val="22"/>
              </w:rPr>
              <w:tab/>
            </w:r>
            <w:r w:rsidR="00DB31A9" w:rsidRPr="001C0CD9">
              <w:rPr>
                <w:rStyle w:val="Hyperlink"/>
                <w:rFonts w:eastAsia="Times New Roman"/>
                <w:noProof/>
              </w:rPr>
              <w:t>Does Uniform Guidance’s policy on conflict of interest refer to conflicts of interest in research?</w:t>
            </w:r>
            <w:r w:rsidR="00DB31A9">
              <w:rPr>
                <w:noProof/>
                <w:webHidden/>
              </w:rPr>
              <w:tab/>
            </w:r>
            <w:r w:rsidR="00DB31A9">
              <w:rPr>
                <w:noProof/>
                <w:webHidden/>
              </w:rPr>
              <w:fldChar w:fldCharType="begin"/>
            </w:r>
            <w:r w:rsidR="00DB31A9">
              <w:rPr>
                <w:noProof/>
                <w:webHidden/>
              </w:rPr>
              <w:instrText xml:space="preserve"> PAGEREF _Toc69479852 \h </w:instrText>
            </w:r>
            <w:r w:rsidR="00DB31A9">
              <w:rPr>
                <w:noProof/>
                <w:webHidden/>
              </w:rPr>
            </w:r>
            <w:r w:rsidR="00DB31A9">
              <w:rPr>
                <w:noProof/>
                <w:webHidden/>
              </w:rPr>
              <w:fldChar w:fldCharType="separate"/>
            </w:r>
            <w:r w:rsidR="00DC5D90">
              <w:rPr>
                <w:noProof/>
                <w:webHidden/>
              </w:rPr>
              <w:t>5</w:t>
            </w:r>
            <w:r w:rsidR="00DB31A9">
              <w:rPr>
                <w:noProof/>
                <w:webHidden/>
              </w:rPr>
              <w:fldChar w:fldCharType="end"/>
            </w:r>
          </w:hyperlink>
        </w:p>
        <w:p w14:paraId="637FD401" w14:textId="5A2FF1BE" w:rsidR="00DB31A9" w:rsidRDefault="00453BFA">
          <w:pPr>
            <w:pStyle w:val="TOC2"/>
            <w:rPr>
              <w:noProof/>
              <w:sz w:val="22"/>
              <w:szCs w:val="22"/>
            </w:rPr>
          </w:pPr>
          <w:hyperlink w:anchor="_Toc69479853" w:history="1">
            <w:r w:rsidR="00DB31A9" w:rsidRPr="001C0CD9">
              <w:rPr>
                <w:rStyle w:val="Hyperlink"/>
                <w:rFonts w:eastAsia="Times New Roman"/>
                <w:bCs/>
                <w:noProof/>
              </w:rPr>
              <w:t>Q-19.</w:t>
            </w:r>
            <w:r w:rsidR="00DB31A9">
              <w:rPr>
                <w:noProof/>
                <w:sz w:val="22"/>
                <w:szCs w:val="22"/>
              </w:rPr>
              <w:tab/>
            </w:r>
            <w:r w:rsidR="00DB31A9" w:rsidRPr="001C0CD9">
              <w:rPr>
                <w:rStyle w:val="Hyperlink"/>
                <w:rFonts w:eastAsia="Times New Roman"/>
                <w:bCs/>
                <w:noProof/>
              </w:rPr>
              <w:t>Does the conflict of interest policy apply when a pass-through entity issues a subaward to support a research and development project?</w:t>
            </w:r>
            <w:r w:rsidR="00DB31A9">
              <w:rPr>
                <w:noProof/>
                <w:webHidden/>
              </w:rPr>
              <w:tab/>
            </w:r>
            <w:r w:rsidR="00DB31A9">
              <w:rPr>
                <w:noProof/>
                <w:webHidden/>
              </w:rPr>
              <w:fldChar w:fldCharType="begin"/>
            </w:r>
            <w:r w:rsidR="00DB31A9">
              <w:rPr>
                <w:noProof/>
                <w:webHidden/>
              </w:rPr>
              <w:instrText xml:space="preserve"> PAGEREF _Toc69479853 \h </w:instrText>
            </w:r>
            <w:r w:rsidR="00DB31A9">
              <w:rPr>
                <w:noProof/>
                <w:webHidden/>
              </w:rPr>
            </w:r>
            <w:r w:rsidR="00DB31A9">
              <w:rPr>
                <w:noProof/>
                <w:webHidden/>
              </w:rPr>
              <w:fldChar w:fldCharType="separate"/>
            </w:r>
            <w:r w:rsidR="00DC5D90">
              <w:rPr>
                <w:noProof/>
                <w:webHidden/>
              </w:rPr>
              <w:t>5</w:t>
            </w:r>
            <w:r w:rsidR="00DB31A9">
              <w:rPr>
                <w:noProof/>
                <w:webHidden/>
              </w:rPr>
              <w:fldChar w:fldCharType="end"/>
            </w:r>
          </w:hyperlink>
        </w:p>
        <w:p w14:paraId="39F51C1B" w14:textId="2351E065" w:rsidR="00DB31A9" w:rsidRDefault="00453BFA">
          <w:pPr>
            <w:pStyle w:val="TOC3"/>
            <w:tabs>
              <w:tab w:val="right" w:leader="dot" w:pos="9350"/>
            </w:tabs>
            <w:rPr>
              <w:i w:val="0"/>
              <w:noProof/>
              <w:sz w:val="22"/>
              <w:szCs w:val="22"/>
            </w:rPr>
          </w:pPr>
          <w:hyperlink w:anchor="_Toc69479854" w:history="1">
            <w:r w:rsidR="00DB31A9" w:rsidRPr="001C0CD9">
              <w:rPr>
                <w:rStyle w:val="Hyperlink"/>
                <w:noProof/>
              </w:rPr>
              <w:t>Entity Type Information</w:t>
            </w:r>
            <w:r w:rsidR="00DB31A9">
              <w:rPr>
                <w:noProof/>
                <w:webHidden/>
              </w:rPr>
              <w:tab/>
            </w:r>
            <w:r w:rsidR="00DB31A9">
              <w:rPr>
                <w:noProof/>
                <w:webHidden/>
              </w:rPr>
              <w:fldChar w:fldCharType="begin"/>
            </w:r>
            <w:r w:rsidR="00DB31A9">
              <w:rPr>
                <w:noProof/>
                <w:webHidden/>
              </w:rPr>
              <w:instrText xml:space="preserve"> PAGEREF _Toc69479854 \h </w:instrText>
            </w:r>
            <w:r w:rsidR="00DB31A9">
              <w:rPr>
                <w:noProof/>
                <w:webHidden/>
              </w:rPr>
            </w:r>
            <w:r w:rsidR="00DB31A9">
              <w:rPr>
                <w:noProof/>
                <w:webHidden/>
              </w:rPr>
              <w:fldChar w:fldCharType="separate"/>
            </w:r>
            <w:r w:rsidR="00DC5D90">
              <w:rPr>
                <w:noProof/>
                <w:webHidden/>
              </w:rPr>
              <w:t>5</w:t>
            </w:r>
            <w:r w:rsidR="00DB31A9">
              <w:rPr>
                <w:noProof/>
                <w:webHidden/>
              </w:rPr>
              <w:fldChar w:fldCharType="end"/>
            </w:r>
          </w:hyperlink>
        </w:p>
        <w:p w14:paraId="0B440750" w14:textId="638BA211" w:rsidR="00DB31A9" w:rsidRDefault="00453BFA">
          <w:pPr>
            <w:pStyle w:val="TOC2"/>
            <w:rPr>
              <w:noProof/>
              <w:sz w:val="22"/>
              <w:szCs w:val="22"/>
            </w:rPr>
          </w:pPr>
          <w:hyperlink w:anchor="_Toc69479855" w:history="1">
            <w:r w:rsidR="00DB31A9" w:rsidRPr="001C0CD9">
              <w:rPr>
                <w:rStyle w:val="Hyperlink"/>
                <w:rFonts w:eastAsia="Times New Roman"/>
                <w:noProof/>
              </w:rPr>
              <w:t>Q-20.</w:t>
            </w:r>
            <w:r w:rsidR="00DB31A9">
              <w:rPr>
                <w:noProof/>
                <w:sz w:val="22"/>
                <w:szCs w:val="22"/>
              </w:rPr>
              <w:tab/>
            </w:r>
            <w:r w:rsidR="00DB31A9" w:rsidRPr="001C0CD9">
              <w:rPr>
                <w:rStyle w:val="Hyperlink"/>
                <w:rFonts w:eastAsia="Times New Roman"/>
                <w:noProof/>
              </w:rPr>
              <w:t>Are references in the Uniform Guidance referring to State law inclusive of tribal law as Indian tribes are not included in the definition of State?</w:t>
            </w:r>
            <w:r w:rsidR="00DB31A9">
              <w:rPr>
                <w:noProof/>
                <w:webHidden/>
              </w:rPr>
              <w:tab/>
            </w:r>
            <w:r w:rsidR="00DB31A9">
              <w:rPr>
                <w:noProof/>
                <w:webHidden/>
              </w:rPr>
              <w:fldChar w:fldCharType="begin"/>
            </w:r>
            <w:r w:rsidR="00DB31A9">
              <w:rPr>
                <w:noProof/>
                <w:webHidden/>
              </w:rPr>
              <w:instrText xml:space="preserve"> PAGEREF _Toc69479855 \h </w:instrText>
            </w:r>
            <w:r w:rsidR="00DB31A9">
              <w:rPr>
                <w:noProof/>
                <w:webHidden/>
              </w:rPr>
            </w:r>
            <w:r w:rsidR="00DB31A9">
              <w:rPr>
                <w:noProof/>
                <w:webHidden/>
              </w:rPr>
              <w:fldChar w:fldCharType="separate"/>
            </w:r>
            <w:r w:rsidR="00DC5D90">
              <w:rPr>
                <w:noProof/>
                <w:webHidden/>
              </w:rPr>
              <w:t>5</w:t>
            </w:r>
            <w:r w:rsidR="00DB31A9">
              <w:rPr>
                <w:noProof/>
                <w:webHidden/>
              </w:rPr>
              <w:fldChar w:fldCharType="end"/>
            </w:r>
          </w:hyperlink>
        </w:p>
        <w:p w14:paraId="4BD930D3" w14:textId="59A90139" w:rsidR="00DB31A9" w:rsidRDefault="00453BFA">
          <w:pPr>
            <w:pStyle w:val="TOC2"/>
            <w:rPr>
              <w:noProof/>
              <w:sz w:val="22"/>
              <w:szCs w:val="22"/>
            </w:rPr>
          </w:pPr>
          <w:hyperlink w:anchor="_Toc69479856" w:history="1">
            <w:r w:rsidR="00DB31A9" w:rsidRPr="001C0CD9">
              <w:rPr>
                <w:rStyle w:val="Hyperlink"/>
                <w:rFonts w:eastAsia="Times New Roman"/>
                <w:noProof/>
              </w:rPr>
              <w:t>Q-21.</w:t>
            </w:r>
            <w:r w:rsidR="00DB31A9">
              <w:rPr>
                <w:noProof/>
                <w:sz w:val="22"/>
                <w:szCs w:val="22"/>
              </w:rPr>
              <w:tab/>
            </w:r>
            <w:r w:rsidR="00DB31A9" w:rsidRPr="001C0CD9">
              <w:rPr>
                <w:rStyle w:val="Hyperlink"/>
                <w:rFonts w:eastAsia="Times New Roman"/>
                <w:noProof/>
              </w:rPr>
              <w:t>Does the definition of Indian tribes prevent them from using the cash or modified-cash basis method of submitting financial statements?</w:t>
            </w:r>
            <w:r w:rsidR="00DB31A9">
              <w:rPr>
                <w:noProof/>
                <w:webHidden/>
              </w:rPr>
              <w:tab/>
            </w:r>
            <w:r w:rsidR="00DB31A9">
              <w:rPr>
                <w:noProof/>
                <w:webHidden/>
              </w:rPr>
              <w:fldChar w:fldCharType="begin"/>
            </w:r>
            <w:r w:rsidR="00DB31A9">
              <w:rPr>
                <w:noProof/>
                <w:webHidden/>
              </w:rPr>
              <w:instrText xml:space="preserve"> PAGEREF _Toc69479856 \h </w:instrText>
            </w:r>
            <w:r w:rsidR="00DB31A9">
              <w:rPr>
                <w:noProof/>
                <w:webHidden/>
              </w:rPr>
            </w:r>
            <w:r w:rsidR="00DB31A9">
              <w:rPr>
                <w:noProof/>
                <w:webHidden/>
              </w:rPr>
              <w:fldChar w:fldCharType="separate"/>
            </w:r>
            <w:r w:rsidR="00DC5D90">
              <w:rPr>
                <w:noProof/>
                <w:webHidden/>
              </w:rPr>
              <w:t>5</w:t>
            </w:r>
            <w:r w:rsidR="00DB31A9">
              <w:rPr>
                <w:noProof/>
                <w:webHidden/>
              </w:rPr>
              <w:fldChar w:fldCharType="end"/>
            </w:r>
          </w:hyperlink>
        </w:p>
        <w:p w14:paraId="6632E14C" w14:textId="0A41DD1F" w:rsidR="00DB31A9" w:rsidRDefault="00453BFA">
          <w:pPr>
            <w:pStyle w:val="TOC2"/>
            <w:rPr>
              <w:noProof/>
              <w:sz w:val="22"/>
              <w:szCs w:val="22"/>
            </w:rPr>
          </w:pPr>
          <w:hyperlink w:anchor="_Toc69479857" w:history="1">
            <w:r w:rsidR="00DB31A9" w:rsidRPr="001C0CD9">
              <w:rPr>
                <w:rStyle w:val="Hyperlink"/>
                <w:noProof/>
              </w:rPr>
              <w:t>Q-22.</w:t>
            </w:r>
            <w:r w:rsidR="00DB31A9">
              <w:rPr>
                <w:noProof/>
                <w:sz w:val="22"/>
                <w:szCs w:val="22"/>
              </w:rPr>
              <w:tab/>
            </w:r>
            <w:r w:rsidR="00DB31A9" w:rsidRPr="001C0CD9">
              <w:rPr>
                <w:rStyle w:val="Hyperlink"/>
                <w:noProof/>
              </w:rPr>
              <w:t>Does the exclusion of IHEs from the definition of nonprofit organizations render IHE’s ineligible for funding opportunities that are limited to nonprofit organizations?</w:t>
            </w:r>
            <w:r w:rsidR="00DB31A9">
              <w:rPr>
                <w:noProof/>
                <w:webHidden/>
              </w:rPr>
              <w:tab/>
            </w:r>
            <w:r w:rsidR="00DB31A9">
              <w:rPr>
                <w:noProof/>
                <w:webHidden/>
              </w:rPr>
              <w:fldChar w:fldCharType="begin"/>
            </w:r>
            <w:r w:rsidR="00DB31A9">
              <w:rPr>
                <w:noProof/>
                <w:webHidden/>
              </w:rPr>
              <w:instrText xml:space="preserve"> PAGEREF _Toc69479857 \h </w:instrText>
            </w:r>
            <w:r w:rsidR="00DB31A9">
              <w:rPr>
                <w:noProof/>
                <w:webHidden/>
              </w:rPr>
            </w:r>
            <w:r w:rsidR="00DB31A9">
              <w:rPr>
                <w:noProof/>
                <w:webHidden/>
              </w:rPr>
              <w:fldChar w:fldCharType="separate"/>
            </w:r>
            <w:r w:rsidR="00DC5D90">
              <w:rPr>
                <w:noProof/>
                <w:webHidden/>
              </w:rPr>
              <w:t>5</w:t>
            </w:r>
            <w:r w:rsidR="00DB31A9">
              <w:rPr>
                <w:noProof/>
                <w:webHidden/>
              </w:rPr>
              <w:fldChar w:fldCharType="end"/>
            </w:r>
          </w:hyperlink>
        </w:p>
        <w:p w14:paraId="48FA07DC" w14:textId="128876CE" w:rsidR="00DB31A9" w:rsidRDefault="00453BFA">
          <w:pPr>
            <w:pStyle w:val="TOC2"/>
            <w:rPr>
              <w:noProof/>
              <w:sz w:val="22"/>
              <w:szCs w:val="22"/>
            </w:rPr>
          </w:pPr>
          <w:hyperlink w:anchor="_Toc69479858" w:history="1">
            <w:r w:rsidR="00DB31A9" w:rsidRPr="001C0CD9">
              <w:rPr>
                <w:rStyle w:val="Hyperlink"/>
                <w:noProof/>
              </w:rPr>
              <w:t>Q-23.</w:t>
            </w:r>
            <w:r w:rsidR="00DB31A9">
              <w:rPr>
                <w:noProof/>
                <w:sz w:val="22"/>
                <w:szCs w:val="22"/>
              </w:rPr>
              <w:tab/>
            </w:r>
            <w:r w:rsidR="00DB31A9" w:rsidRPr="001C0CD9">
              <w:rPr>
                <w:rStyle w:val="Hyperlink"/>
                <w:noProof/>
              </w:rPr>
              <w:t>Can Indian tribes apply for funds reserved for States when they are not included in the definition of the term “State?”</w:t>
            </w:r>
            <w:r w:rsidR="00DB31A9">
              <w:rPr>
                <w:noProof/>
                <w:webHidden/>
              </w:rPr>
              <w:tab/>
            </w:r>
            <w:r w:rsidR="00DB31A9">
              <w:rPr>
                <w:noProof/>
                <w:webHidden/>
              </w:rPr>
              <w:fldChar w:fldCharType="begin"/>
            </w:r>
            <w:r w:rsidR="00DB31A9">
              <w:rPr>
                <w:noProof/>
                <w:webHidden/>
              </w:rPr>
              <w:instrText xml:space="preserve"> PAGEREF _Toc69479858 \h </w:instrText>
            </w:r>
            <w:r w:rsidR="00DB31A9">
              <w:rPr>
                <w:noProof/>
                <w:webHidden/>
              </w:rPr>
            </w:r>
            <w:r w:rsidR="00DB31A9">
              <w:rPr>
                <w:noProof/>
                <w:webHidden/>
              </w:rPr>
              <w:fldChar w:fldCharType="separate"/>
            </w:r>
            <w:r w:rsidR="00DC5D90">
              <w:rPr>
                <w:noProof/>
                <w:webHidden/>
              </w:rPr>
              <w:t>6</w:t>
            </w:r>
            <w:r w:rsidR="00DB31A9">
              <w:rPr>
                <w:noProof/>
                <w:webHidden/>
              </w:rPr>
              <w:fldChar w:fldCharType="end"/>
            </w:r>
          </w:hyperlink>
        </w:p>
        <w:p w14:paraId="3B0C684D" w14:textId="46D30AA2" w:rsidR="00DB31A9" w:rsidRDefault="00453BFA">
          <w:pPr>
            <w:pStyle w:val="TOC1"/>
            <w:rPr>
              <w:b w:val="0"/>
              <w:noProof/>
              <w:sz w:val="22"/>
              <w:szCs w:val="22"/>
            </w:rPr>
          </w:pPr>
          <w:hyperlink w:anchor="_Toc69479859" w:history="1">
            <w:r w:rsidR="00DB31A9" w:rsidRPr="001C0CD9">
              <w:rPr>
                <w:rStyle w:val="Hyperlink"/>
                <w:noProof/>
              </w:rPr>
              <w:t>UEI and System for Award Management</w:t>
            </w:r>
            <w:r w:rsidR="00DB31A9">
              <w:rPr>
                <w:noProof/>
                <w:webHidden/>
              </w:rPr>
              <w:tab/>
            </w:r>
            <w:r w:rsidR="00DB31A9">
              <w:rPr>
                <w:noProof/>
                <w:webHidden/>
              </w:rPr>
              <w:fldChar w:fldCharType="begin"/>
            </w:r>
            <w:r w:rsidR="00DB31A9">
              <w:rPr>
                <w:noProof/>
                <w:webHidden/>
              </w:rPr>
              <w:instrText xml:space="preserve"> PAGEREF _Toc69479859 \h </w:instrText>
            </w:r>
            <w:r w:rsidR="00DB31A9">
              <w:rPr>
                <w:noProof/>
                <w:webHidden/>
              </w:rPr>
            </w:r>
            <w:r w:rsidR="00DB31A9">
              <w:rPr>
                <w:noProof/>
                <w:webHidden/>
              </w:rPr>
              <w:fldChar w:fldCharType="separate"/>
            </w:r>
            <w:r w:rsidR="00DC5D90">
              <w:rPr>
                <w:noProof/>
                <w:webHidden/>
              </w:rPr>
              <w:t>6</w:t>
            </w:r>
            <w:r w:rsidR="00DB31A9">
              <w:rPr>
                <w:noProof/>
                <w:webHidden/>
              </w:rPr>
              <w:fldChar w:fldCharType="end"/>
            </w:r>
          </w:hyperlink>
        </w:p>
        <w:p w14:paraId="660A2298" w14:textId="59BB1A82" w:rsidR="00DB31A9" w:rsidRDefault="00453BFA">
          <w:pPr>
            <w:pStyle w:val="TOC2"/>
            <w:rPr>
              <w:noProof/>
              <w:sz w:val="22"/>
              <w:szCs w:val="22"/>
            </w:rPr>
          </w:pPr>
          <w:hyperlink w:anchor="_Toc69479860" w:history="1">
            <w:r w:rsidR="00DB31A9" w:rsidRPr="001C0CD9">
              <w:rPr>
                <w:rStyle w:val="Hyperlink"/>
                <w:noProof/>
              </w:rPr>
              <w:t>Q-24.</w:t>
            </w:r>
            <w:r w:rsidR="00DB31A9">
              <w:rPr>
                <w:noProof/>
                <w:sz w:val="22"/>
                <w:szCs w:val="22"/>
              </w:rPr>
              <w:tab/>
            </w:r>
            <w:r w:rsidR="00DB31A9" w:rsidRPr="001C0CD9">
              <w:rPr>
                <w:rStyle w:val="Hyperlink"/>
                <w:noProof/>
              </w:rPr>
              <w:t>Do individuals have to register in SAM.gov to get a UEI so they can access FSRS.gov and report the subaward or are individuals exempt from reporting subawards?</w:t>
            </w:r>
            <w:r w:rsidR="00DB31A9">
              <w:rPr>
                <w:noProof/>
                <w:webHidden/>
              </w:rPr>
              <w:tab/>
            </w:r>
            <w:r w:rsidR="00DB31A9">
              <w:rPr>
                <w:noProof/>
                <w:webHidden/>
              </w:rPr>
              <w:fldChar w:fldCharType="begin"/>
            </w:r>
            <w:r w:rsidR="00DB31A9">
              <w:rPr>
                <w:noProof/>
                <w:webHidden/>
              </w:rPr>
              <w:instrText xml:space="preserve"> PAGEREF _Toc69479860 \h </w:instrText>
            </w:r>
            <w:r w:rsidR="00DB31A9">
              <w:rPr>
                <w:noProof/>
                <w:webHidden/>
              </w:rPr>
            </w:r>
            <w:r w:rsidR="00DB31A9">
              <w:rPr>
                <w:noProof/>
                <w:webHidden/>
              </w:rPr>
              <w:fldChar w:fldCharType="separate"/>
            </w:r>
            <w:r w:rsidR="00DC5D90">
              <w:rPr>
                <w:noProof/>
                <w:webHidden/>
              </w:rPr>
              <w:t>6</w:t>
            </w:r>
            <w:r w:rsidR="00DB31A9">
              <w:rPr>
                <w:noProof/>
                <w:webHidden/>
              </w:rPr>
              <w:fldChar w:fldCharType="end"/>
            </w:r>
          </w:hyperlink>
        </w:p>
        <w:p w14:paraId="2DDE0C25" w14:textId="3EF8A3AD" w:rsidR="00DB31A9" w:rsidRDefault="00453BFA">
          <w:pPr>
            <w:pStyle w:val="TOC2"/>
            <w:rPr>
              <w:noProof/>
              <w:sz w:val="22"/>
              <w:szCs w:val="22"/>
            </w:rPr>
          </w:pPr>
          <w:hyperlink w:anchor="_Toc69479861" w:history="1">
            <w:r w:rsidR="00DB31A9" w:rsidRPr="001C0CD9">
              <w:rPr>
                <w:rStyle w:val="Hyperlink"/>
                <w:noProof/>
              </w:rPr>
              <w:t>Q-25.</w:t>
            </w:r>
            <w:r w:rsidR="00DB31A9">
              <w:rPr>
                <w:noProof/>
                <w:sz w:val="22"/>
                <w:szCs w:val="22"/>
              </w:rPr>
              <w:tab/>
            </w:r>
            <w:r w:rsidR="00DB31A9" w:rsidRPr="001C0CD9">
              <w:rPr>
                <w:rStyle w:val="Hyperlink"/>
                <w:noProof/>
              </w:rPr>
              <w:t>Are borrowers expected to maintain an active SAM.gov registration after they’ve received the final payment for the loan and are in the servicing or loan repayment phase?</w:t>
            </w:r>
            <w:r w:rsidR="00DB31A9">
              <w:rPr>
                <w:noProof/>
                <w:webHidden/>
              </w:rPr>
              <w:tab/>
            </w:r>
            <w:r w:rsidR="00DB31A9">
              <w:rPr>
                <w:noProof/>
                <w:webHidden/>
              </w:rPr>
              <w:fldChar w:fldCharType="begin"/>
            </w:r>
            <w:r w:rsidR="00DB31A9">
              <w:rPr>
                <w:noProof/>
                <w:webHidden/>
              </w:rPr>
              <w:instrText xml:space="preserve"> PAGEREF _Toc69479861 \h </w:instrText>
            </w:r>
            <w:r w:rsidR="00DB31A9">
              <w:rPr>
                <w:noProof/>
                <w:webHidden/>
              </w:rPr>
            </w:r>
            <w:r w:rsidR="00DB31A9">
              <w:rPr>
                <w:noProof/>
                <w:webHidden/>
              </w:rPr>
              <w:fldChar w:fldCharType="separate"/>
            </w:r>
            <w:r w:rsidR="00DC5D90">
              <w:rPr>
                <w:noProof/>
                <w:webHidden/>
              </w:rPr>
              <w:t>6</w:t>
            </w:r>
            <w:r w:rsidR="00DB31A9">
              <w:rPr>
                <w:noProof/>
                <w:webHidden/>
              </w:rPr>
              <w:fldChar w:fldCharType="end"/>
            </w:r>
          </w:hyperlink>
        </w:p>
        <w:p w14:paraId="3A84A2A3" w14:textId="566FAEC8" w:rsidR="00DB31A9" w:rsidRDefault="00453BFA">
          <w:pPr>
            <w:pStyle w:val="TOC2"/>
            <w:rPr>
              <w:noProof/>
              <w:sz w:val="22"/>
              <w:szCs w:val="22"/>
            </w:rPr>
          </w:pPr>
          <w:hyperlink w:anchor="_Toc69479862" w:history="1">
            <w:r w:rsidR="00DB31A9" w:rsidRPr="001C0CD9">
              <w:rPr>
                <w:rStyle w:val="Hyperlink"/>
                <w:noProof/>
              </w:rPr>
              <w:t>Q-26.</w:t>
            </w:r>
            <w:r w:rsidR="00DB31A9">
              <w:rPr>
                <w:noProof/>
                <w:sz w:val="22"/>
                <w:szCs w:val="22"/>
              </w:rPr>
              <w:tab/>
            </w:r>
            <w:r w:rsidR="00DB31A9" w:rsidRPr="001C0CD9">
              <w:rPr>
                <w:rStyle w:val="Hyperlink"/>
                <w:noProof/>
              </w:rPr>
              <w:t>Are subrecipients required to register in SAM.gov?</w:t>
            </w:r>
            <w:r w:rsidR="00DB31A9">
              <w:rPr>
                <w:noProof/>
                <w:webHidden/>
              </w:rPr>
              <w:tab/>
            </w:r>
            <w:r w:rsidR="00DB31A9">
              <w:rPr>
                <w:noProof/>
                <w:webHidden/>
              </w:rPr>
              <w:fldChar w:fldCharType="begin"/>
            </w:r>
            <w:r w:rsidR="00DB31A9">
              <w:rPr>
                <w:noProof/>
                <w:webHidden/>
              </w:rPr>
              <w:instrText xml:space="preserve"> PAGEREF _Toc69479862 \h </w:instrText>
            </w:r>
            <w:r w:rsidR="00DB31A9">
              <w:rPr>
                <w:noProof/>
                <w:webHidden/>
              </w:rPr>
            </w:r>
            <w:r w:rsidR="00DB31A9">
              <w:rPr>
                <w:noProof/>
                <w:webHidden/>
              </w:rPr>
              <w:fldChar w:fldCharType="separate"/>
            </w:r>
            <w:r w:rsidR="00DC5D90">
              <w:rPr>
                <w:noProof/>
                <w:webHidden/>
              </w:rPr>
              <w:t>6</w:t>
            </w:r>
            <w:r w:rsidR="00DB31A9">
              <w:rPr>
                <w:noProof/>
                <w:webHidden/>
              </w:rPr>
              <w:fldChar w:fldCharType="end"/>
            </w:r>
          </w:hyperlink>
        </w:p>
        <w:p w14:paraId="0D600DBA" w14:textId="7C49D067" w:rsidR="00DB31A9" w:rsidRDefault="00453BFA">
          <w:pPr>
            <w:pStyle w:val="TOC2"/>
            <w:rPr>
              <w:noProof/>
              <w:sz w:val="22"/>
              <w:szCs w:val="22"/>
            </w:rPr>
          </w:pPr>
          <w:hyperlink w:anchor="_Toc69479863" w:history="1">
            <w:r w:rsidR="00DB31A9" w:rsidRPr="001C0CD9">
              <w:rPr>
                <w:rStyle w:val="Hyperlink"/>
                <w:noProof/>
              </w:rPr>
              <w:t>Q-27.</w:t>
            </w:r>
            <w:r w:rsidR="00DB31A9">
              <w:rPr>
                <w:noProof/>
                <w:sz w:val="22"/>
                <w:szCs w:val="22"/>
              </w:rPr>
              <w:tab/>
            </w:r>
            <w:r w:rsidR="00DB31A9" w:rsidRPr="001C0CD9">
              <w:rPr>
                <w:rStyle w:val="Hyperlink"/>
                <w:noProof/>
              </w:rPr>
              <w:t>Are subrecipients required to have a UEI to receive a subaward?</w:t>
            </w:r>
            <w:r w:rsidR="00DB31A9">
              <w:rPr>
                <w:noProof/>
                <w:webHidden/>
              </w:rPr>
              <w:tab/>
            </w:r>
            <w:r w:rsidR="00DB31A9">
              <w:rPr>
                <w:noProof/>
                <w:webHidden/>
              </w:rPr>
              <w:fldChar w:fldCharType="begin"/>
            </w:r>
            <w:r w:rsidR="00DB31A9">
              <w:rPr>
                <w:noProof/>
                <w:webHidden/>
              </w:rPr>
              <w:instrText xml:space="preserve"> PAGEREF _Toc69479863 \h </w:instrText>
            </w:r>
            <w:r w:rsidR="00DB31A9">
              <w:rPr>
                <w:noProof/>
                <w:webHidden/>
              </w:rPr>
            </w:r>
            <w:r w:rsidR="00DB31A9">
              <w:rPr>
                <w:noProof/>
                <w:webHidden/>
              </w:rPr>
              <w:fldChar w:fldCharType="separate"/>
            </w:r>
            <w:r w:rsidR="00DC5D90">
              <w:rPr>
                <w:noProof/>
                <w:webHidden/>
              </w:rPr>
              <w:t>6</w:t>
            </w:r>
            <w:r w:rsidR="00DB31A9">
              <w:rPr>
                <w:noProof/>
                <w:webHidden/>
              </w:rPr>
              <w:fldChar w:fldCharType="end"/>
            </w:r>
          </w:hyperlink>
        </w:p>
        <w:p w14:paraId="38FB4920" w14:textId="71324B9C" w:rsidR="00DB31A9" w:rsidRDefault="00453BFA">
          <w:pPr>
            <w:pStyle w:val="TOC2"/>
            <w:rPr>
              <w:noProof/>
              <w:sz w:val="22"/>
              <w:szCs w:val="22"/>
            </w:rPr>
          </w:pPr>
          <w:hyperlink w:anchor="_Toc69479864" w:history="1">
            <w:r w:rsidR="00DB31A9" w:rsidRPr="001C0CD9">
              <w:rPr>
                <w:rStyle w:val="Hyperlink"/>
                <w:noProof/>
              </w:rPr>
              <w:t>Q-28.</w:t>
            </w:r>
            <w:r w:rsidR="00DB31A9">
              <w:rPr>
                <w:noProof/>
                <w:sz w:val="22"/>
                <w:szCs w:val="22"/>
              </w:rPr>
              <w:tab/>
            </w:r>
            <w:r w:rsidR="00DB31A9" w:rsidRPr="001C0CD9">
              <w:rPr>
                <w:rStyle w:val="Hyperlink"/>
                <w:noProof/>
              </w:rPr>
              <w:t>Where do subrecipients get a UEI?</w:t>
            </w:r>
            <w:r w:rsidR="00DB31A9">
              <w:rPr>
                <w:noProof/>
                <w:webHidden/>
              </w:rPr>
              <w:tab/>
            </w:r>
            <w:r w:rsidR="00DB31A9">
              <w:rPr>
                <w:noProof/>
                <w:webHidden/>
              </w:rPr>
              <w:fldChar w:fldCharType="begin"/>
            </w:r>
            <w:r w:rsidR="00DB31A9">
              <w:rPr>
                <w:noProof/>
                <w:webHidden/>
              </w:rPr>
              <w:instrText xml:space="preserve"> PAGEREF _Toc69479864 \h </w:instrText>
            </w:r>
            <w:r w:rsidR="00DB31A9">
              <w:rPr>
                <w:noProof/>
                <w:webHidden/>
              </w:rPr>
            </w:r>
            <w:r w:rsidR="00DB31A9">
              <w:rPr>
                <w:noProof/>
                <w:webHidden/>
              </w:rPr>
              <w:fldChar w:fldCharType="separate"/>
            </w:r>
            <w:r w:rsidR="00DC5D90">
              <w:rPr>
                <w:noProof/>
                <w:webHidden/>
              </w:rPr>
              <w:t>6</w:t>
            </w:r>
            <w:r w:rsidR="00DB31A9">
              <w:rPr>
                <w:noProof/>
                <w:webHidden/>
              </w:rPr>
              <w:fldChar w:fldCharType="end"/>
            </w:r>
          </w:hyperlink>
        </w:p>
        <w:p w14:paraId="1B311F14" w14:textId="530E56E1" w:rsidR="00DB31A9" w:rsidRDefault="00453BFA">
          <w:pPr>
            <w:pStyle w:val="TOC2"/>
            <w:rPr>
              <w:noProof/>
              <w:sz w:val="22"/>
              <w:szCs w:val="22"/>
            </w:rPr>
          </w:pPr>
          <w:hyperlink w:anchor="_Toc69479865" w:history="1">
            <w:r w:rsidR="00DB31A9" w:rsidRPr="001C0CD9">
              <w:rPr>
                <w:rStyle w:val="Hyperlink"/>
                <w:noProof/>
              </w:rPr>
              <w:t>Q-29.</w:t>
            </w:r>
            <w:r w:rsidR="00DB31A9">
              <w:rPr>
                <w:noProof/>
                <w:sz w:val="22"/>
                <w:szCs w:val="22"/>
              </w:rPr>
              <w:tab/>
            </w:r>
            <w:r w:rsidR="00DB31A9" w:rsidRPr="001C0CD9">
              <w:rPr>
                <w:rStyle w:val="Hyperlink"/>
                <w:noProof/>
              </w:rPr>
              <w:t>How is attaining a UEI different from registering in SAM.gov?</w:t>
            </w:r>
            <w:r w:rsidR="00DB31A9">
              <w:rPr>
                <w:noProof/>
                <w:webHidden/>
              </w:rPr>
              <w:tab/>
            </w:r>
            <w:r w:rsidR="00DB31A9">
              <w:rPr>
                <w:noProof/>
                <w:webHidden/>
              </w:rPr>
              <w:fldChar w:fldCharType="begin"/>
            </w:r>
            <w:r w:rsidR="00DB31A9">
              <w:rPr>
                <w:noProof/>
                <w:webHidden/>
              </w:rPr>
              <w:instrText xml:space="preserve"> PAGEREF _Toc69479865 \h </w:instrText>
            </w:r>
            <w:r w:rsidR="00DB31A9">
              <w:rPr>
                <w:noProof/>
                <w:webHidden/>
              </w:rPr>
            </w:r>
            <w:r w:rsidR="00DB31A9">
              <w:rPr>
                <w:noProof/>
                <w:webHidden/>
              </w:rPr>
              <w:fldChar w:fldCharType="separate"/>
            </w:r>
            <w:r w:rsidR="00DC5D90">
              <w:rPr>
                <w:noProof/>
                <w:webHidden/>
              </w:rPr>
              <w:t>7</w:t>
            </w:r>
            <w:r w:rsidR="00DB31A9">
              <w:rPr>
                <w:noProof/>
                <w:webHidden/>
              </w:rPr>
              <w:fldChar w:fldCharType="end"/>
            </w:r>
          </w:hyperlink>
        </w:p>
        <w:p w14:paraId="4681FC8F" w14:textId="5B86C499" w:rsidR="00DB31A9" w:rsidRDefault="00453BFA">
          <w:pPr>
            <w:pStyle w:val="TOC2"/>
            <w:rPr>
              <w:noProof/>
              <w:sz w:val="22"/>
              <w:szCs w:val="22"/>
            </w:rPr>
          </w:pPr>
          <w:hyperlink w:anchor="_Toc69479866" w:history="1">
            <w:r w:rsidR="00DB31A9" w:rsidRPr="001C0CD9">
              <w:rPr>
                <w:rStyle w:val="Hyperlink"/>
                <w:noProof/>
              </w:rPr>
              <w:t>Q-30.</w:t>
            </w:r>
            <w:r w:rsidR="00DB31A9">
              <w:rPr>
                <w:noProof/>
                <w:sz w:val="22"/>
                <w:szCs w:val="22"/>
              </w:rPr>
              <w:tab/>
            </w:r>
            <w:r w:rsidR="00DB31A9" w:rsidRPr="001C0CD9">
              <w:rPr>
                <w:rStyle w:val="Hyperlink"/>
                <w:noProof/>
              </w:rPr>
              <w:t>Are additional tiers of subrecipients, beyond the direct subrecipient from a recipient of a Federal award, required to attain a UEI?</w:t>
            </w:r>
            <w:r w:rsidR="00DB31A9">
              <w:rPr>
                <w:noProof/>
                <w:webHidden/>
              </w:rPr>
              <w:tab/>
            </w:r>
            <w:r w:rsidR="00DB31A9">
              <w:rPr>
                <w:noProof/>
                <w:webHidden/>
              </w:rPr>
              <w:fldChar w:fldCharType="begin"/>
            </w:r>
            <w:r w:rsidR="00DB31A9">
              <w:rPr>
                <w:noProof/>
                <w:webHidden/>
              </w:rPr>
              <w:instrText xml:space="preserve"> PAGEREF _Toc69479866 \h </w:instrText>
            </w:r>
            <w:r w:rsidR="00DB31A9">
              <w:rPr>
                <w:noProof/>
                <w:webHidden/>
              </w:rPr>
            </w:r>
            <w:r w:rsidR="00DB31A9">
              <w:rPr>
                <w:noProof/>
                <w:webHidden/>
              </w:rPr>
              <w:fldChar w:fldCharType="separate"/>
            </w:r>
            <w:r w:rsidR="00DC5D90">
              <w:rPr>
                <w:noProof/>
                <w:webHidden/>
              </w:rPr>
              <w:t>7</w:t>
            </w:r>
            <w:r w:rsidR="00DB31A9">
              <w:rPr>
                <w:noProof/>
                <w:webHidden/>
              </w:rPr>
              <w:fldChar w:fldCharType="end"/>
            </w:r>
          </w:hyperlink>
        </w:p>
        <w:p w14:paraId="03C2DFEE" w14:textId="61016F2F" w:rsidR="00DB31A9" w:rsidRDefault="00453BFA">
          <w:pPr>
            <w:pStyle w:val="TOC1"/>
            <w:rPr>
              <w:b w:val="0"/>
              <w:noProof/>
              <w:sz w:val="22"/>
              <w:szCs w:val="22"/>
            </w:rPr>
          </w:pPr>
          <w:hyperlink w:anchor="_Toc69479867" w:history="1">
            <w:r w:rsidR="00DB31A9" w:rsidRPr="001C0CD9">
              <w:rPr>
                <w:rStyle w:val="Hyperlink"/>
                <w:noProof/>
              </w:rPr>
              <w:t>Reporting Subaward and Executive Compensation Information</w:t>
            </w:r>
            <w:r w:rsidR="00DB31A9">
              <w:rPr>
                <w:noProof/>
                <w:webHidden/>
              </w:rPr>
              <w:tab/>
            </w:r>
            <w:r w:rsidR="00DB31A9">
              <w:rPr>
                <w:noProof/>
                <w:webHidden/>
              </w:rPr>
              <w:fldChar w:fldCharType="begin"/>
            </w:r>
            <w:r w:rsidR="00DB31A9">
              <w:rPr>
                <w:noProof/>
                <w:webHidden/>
              </w:rPr>
              <w:instrText xml:space="preserve"> PAGEREF _Toc69479867 \h </w:instrText>
            </w:r>
            <w:r w:rsidR="00DB31A9">
              <w:rPr>
                <w:noProof/>
                <w:webHidden/>
              </w:rPr>
            </w:r>
            <w:r w:rsidR="00DB31A9">
              <w:rPr>
                <w:noProof/>
                <w:webHidden/>
              </w:rPr>
              <w:fldChar w:fldCharType="separate"/>
            </w:r>
            <w:r w:rsidR="00DC5D90">
              <w:rPr>
                <w:noProof/>
                <w:webHidden/>
              </w:rPr>
              <w:t>7</w:t>
            </w:r>
            <w:r w:rsidR="00DB31A9">
              <w:rPr>
                <w:noProof/>
                <w:webHidden/>
              </w:rPr>
              <w:fldChar w:fldCharType="end"/>
            </w:r>
          </w:hyperlink>
        </w:p>
        <w:p w14:paraId="6615691A" w14:textId="73FDC802" w:rsidR="00DB31A9" w:rsidRDefault="00453BFA">
          <w:pPr>
            <w:pStyle w:val="TOC2"/>
            <w:rPr>
              <w:noProof/>
              <w:sz w:val="22"/>
              <w:szCs w:val="22"/>
            </w:rPr>
          </w:pPr>
          <w:hyperlink w:anchor="_Toc69479868" w:history="1">
            <w:r w:rsidR="00DB31A9" w:rsidRPr="001C0CD9">
              <w:rPr>
                <w:rStyle w:val="Hyperlink"/>
                <w:noProof/>
              </w:rPr>
              <w:t>Q-31.</w:t>
            </w:r>
            <w:r w:rsidR="00DB31A9">
              <w:rPr>
                <w:noProof/>
                <w:sz w:val="22"/>
                <w:szCs w:val="22"/>
              </w:rPr>
              <w:tab/>
            </w:r>
            <w:r w:rsidR="00DB31A9" w:rsidRPr="001C0CD9">
              <w:rPr>
                <w:rStyle w:val="Hyperlink"/>
                <w:noProof/>
              </w:rPr>
              <w:t>Do recipients of Federal awards need to report on subawards over $25,000 to comply with FFATA?</w:t>
            </w:r>
            <w:r w:rsidR="00DB31A9">
              <w:rPr>
                <w:noProof/>
                <w:webHidden/>
              </w:rPr>
              <w:tab/>
            </w:r>
            <w:r w:rsidR="00DB31A9">
              <w:rPr>
                <w:noProof/>
                <w:webHidden/>
              </w:rPr>
              <w:fldChar w:fldCharType="begin"/>
            </w:r>
            <w:r w:rsidR="00DB31A9">
              <w:rPr>
                <w:noProof/>
                <w:webHidden/>
              </w:rPr>
              <w:instrText xml:space="preserve"> PAGEREF _Toc69479868 \h </w:instrText>
            </w:r>
            <w:r w:rsidR="00DB31A9">
              <w:rPr>
                <w:noProof/>
                <w:webHidden/>
              </w:rPr>
            </w:r>
            <w:r w:rsidR="00DB31A9">
              <w:rPr>
                <w:noProof/>
                <w:webHidden/>
              </w:rPr>
              <w:fldChar w:fldCharType="separate"/>
            </w:r>
            <w:r w:rsidR="00DC5D90">
              <w:rPr>
                <w:noProof/>
                <w:webHidden/>
              </w:rPr>
              <w:t>7</w:t>
            </w:r>
            <w:r w:rsidR="00DB31A9">
              <w:rPr>
                <w:noProof/>
                <w:webHidden/>
              </w:rPr>
              <w:fldChar w:fldCharType="end"/>
            </w:r>
          </w:hyperlink>
        </w:p>
        <w:p w14:paraId="5E6DFAC3" w14:textId="0BD02752" w:rsidR="00DB31A9" w:rsidRDefault="00453BFA">
          <w:pPr>
            <w:pStyle w:val="TOC2"/>
            <w:rPr>
              <w:noProof/>
              <w:sz w:val="22"/>
              <w:szCs w:val="22"/>
            </w:rPr>
          </w:pPr>
          <w:hyperlink w:anchor="_Toc69479869" w:history="1">
            <w:r w:rsidR="00DB31A9" w:rsidRPr="001C0CD9">
              <w:rPr>
                <w:rStyle w:val="Hyperlink"/>
                <w:noProof/>
              </w:rPr>
              <w:t>Q-32.</w:t>
            </w:r>
            <w:r w:rsidR="00DB31A9">
              <w:rPr>
                <w:noProof/>
                <w:sz w:val="22"/>
                <w:szCs w:val="22"/>
              </w:rPr>
              <w:tab/>
            </w:r>
            <w:r w:rsidR="00DB31A9" w:rsidRPr="001C0CD9">
              <w:rPr>
                <w:rStyle w:val="Hyperlink"/>
                <w:noProof/>
              </w:rPr>
              <w:t>Is there an impact on FFATA reporting as a result of subrecipients not registering in SAM.gov?</w:t>
            </w:r>
            <w:r w:rsidR="00DB31A9">
              <w:rPr>
                <w:noProof/>
                <w:webHidden/>
              </w:rPr>
              <w:tab/>
            </w:r>
            <w:r w:rsidR="00DB31A9">
              <w:rPr>
                <w:noProof/>
                <w:webHidden/>
              </w:rPr>
              <w:fldChar w:fldCharType="begin"/>
            </w:r>
            <w:r w:rsidR="00DB31A9">
              <w:rPr>
                <w:noProof/>
                <w:webHidden/>
              </w:rPr>
              <w:instrText xml:space="preserve"> PAGEREF _Toc69479869 \h </w:instrText>
            </w:r>
            <w:r w:rsidR="00DB31A9">
              <w:rPr>
                <w:noProof/>
                <w:webHidden/>
              </w:rPr>
            </w:r>
            <w:r w:rsidR="00DB31A9">
              <w:rPr>
                <w:noProof/>
                <w:webHidden/>
              </w:rPr>
              <w:fldChar w:fldCharType="separate"/>
            </w:r>
            <w:r w:rsidR="00DC5D90">
              <w:rPr>
                <w:noProof/>
                <w:webHidden/>
              </w:rPr>
              <w:t>7</w:t>
            </w:r>
            <w:r w:rsidR="00DB31A9">
              <w:rPr>
                <w:noProof/>
                <w:webHidden/>
              </w:rPr>
              <w:fldChar w:fldCharType="end"/>
            </w:r>
          </w:hyperlink>
        </w:p>
        <w:p w14:paraId="3C39EF65" w14:textId="380906D0" w:rsidR="00DB31A9" w:rsidRDefault="00453BFA">
          <w:pPr>
            <w:pStyle w:val="TOC1"/>
            <w:rPr>
              <w:b w:val="0"/>
              <w:noProof/>
              <w:sz w:val="22"/>
              <w:szCs w:val="22"/>
            </w:rPr>
          </w:pPr>
          <w:hyperlink w:anchor="_Toc69479870" w:history="1">
            <w:r w:rsidR="00DB31A9" w:rsidRPr="001C0CD9">
              <w:rPr>
                <w:rStyle w:val="Hyperlink"/>
                <w:noProof/>
              </w:rPr>
              <w:t>Fixed Amount Awards and Subawards</w:t>
            </w:r>
            <w:r w:rsidR="00DB31A9">
              <w:rPr>
                <w:noProof/>
                <w:webHidden/>
              </w:rPr>
              <w:tab/>
            </w:r>
            <w:r w:rsidR="00DB31A9">
              <w:rPr>
                <w:noProof/>
                <w:webHidden/>
              </w:rPr>
              <w:fldChar w:fldCharType="begin"/>
            </w:r>
            <w:r w:rsidR="00DB31A9">
              <w:rPr>
                <w:noProof/>
                <w:webHidden/>
              </w:rPr>
              <w:instrText xml:space="preserve"> PAGEREF _Toc69479870 \h </w:instrText>
            </w:r>
            <w:r w:rsidR="00DB31A9">
              <w:rPr>
                <w:noProof/>
                <w:webHidden/>
              </w:rPr>
            </w:r>
            <w:r w:rsidR="00DB31A9">
              <w:rPr>
                <w:noProof/>
                <w:webHidden/>
              </w:rPr>
              <w:fldChar w:fldCharType="separate"/>
            </w:r>
            <w:r w:rsidR="00DC5D90">
              <w:rPr>
                <w:noProof/>
                <w:webHidden/>
              </w:rPr>
              <w:t>7</w:t>
            </w:r>
            <w:r w:rsidR="00DB31A9">
              <w:rPr>
                <w:noProof/>
                <w:webHidden/>
              </w:rPr>
              <w:fldChar w:fldCharType="end"/>
            </w:r>
          </w:hyperlink>
        </w:p>
        <w:p w14:paraId="15A1C664" w14:textId="222E4CB1" w:rsidR="00DB31A9" w:rsidRDefault="00453BFA">
          <w:pPr>
            <w:pStyle w:val="TOC2"/>
            <w:rPr>
              <w:noProof/>
              <w:sz w:val="22"/>
              <w:szCs w:val="22"/>
            </w:rPr>
          </w:pPr>
          <w:hyperlink w:anchor="_Toc69479871" w:history="1">
            <w:r w:rsidR="00DB31A9" w:rsidRPr="001C0CD9">
              <w:rPr>
                <w:rStyle w:val="Hyperlink"/>
                <w:rFonts w:eastAsia="Times New Roman"/>
                <w:noProof/>
              </w:rPr>
              <w:t>Q-33.</w:t>
            </w:r>
            <w:r w:rsidR="00DB31A9">
              <w:rPr>
                <w:noProof/>
                <w:sz w:val="22"/>
                <w:szCs w:val="22"/>
              </w:rPr>
              <w:tab/>
            </w:r>
            <w:r w:rsidR="00DB31A9" w:rsidRPr="001C0CD9">
              <w:rPr>
                <w:rStyle w:val="Hyperlink"/>
                <w:rFonts w:eastAsia="Times New Roman"/>
                <w:noProof/>
              </w:rPr>
              <w:t xml:space="preserve">What standards are used when deciding to use a fixed amount award, particularly when a project scope is </w:t>
            </w:r>
            <w:r w:rsidR="00DB31A9" w:rsidRPr="001C0CD9">
              <w:rPr>
                <w:rStyle w:val="Hyperlink"/>
                <w:rFonts w:eastAsia="Times New Roman"/>
                <w:i/>
                <w:noProof/>
              </w:rPr>
              <w:t>specific</w:t>
            </w:r>
            <w:r w:rsidR="00DB31A9" w:rsidRPr="001C0CD9">
              <w:rPr>
                <w:rStyle w:val="Hyperlink"/>
                <w:rFonts w:eastAsia="Times New Roman"/>
                <w:noProof/>
              </w:rPr>
              <w:t xml:space="preserve"> and what constitutes </w:t>
            </w:r>
            <w:r w:rsidR="00DB31A9" w:rsidRPr="001C0CD9">
              <w:rPr>
                <w:rStyle w:val="Hyperlink"/>
                <w:rFonts w:eastAsia="Times New Roman"/>
                <w:i/>
                <w:noProof/>
              </w:rPr>
              <w:t>adequate</w:t>
            </w:r>
            <w:r w:rsidR="00DB31A9" w:rsidRPr="001C0CD9">
              <w:rPr>
                <w:rStyle w:val="Hyperlink"/>
                <w:rFonts w:eastAsia="Times New Roman"/>
                <w:noProof/>
              </w:rPr>
              <w:t xml:space="preserve"> cost, historical, or unit price data?</w:t>
            </w:r>
            <w:r w:rsidR="00DB31A9">
              <w:rPr>
                <w:noProof/>
                <w:webHidden/>
              </w:rPr>
              <w:tab/>
            </w:r>
            <w:r w:rsidR="00DB31A9">
              <w:rPr>
                <w:noProof/>
                <w:webHidden/>
              </w:rPr>
              <w:fldChar w:fldCharType="begin"/>
            </w:r>
            <w:r w:rsidR="00DB31A9">
              <w:rPr>
                <w:noProof/>
                <w:webHidden/>
              </w:rPr>
              <w:instrText xml:space="preserve"> PAGEREF _Toc69479871 \h </w:instrText>
            </w:r>
            <w:r w:rsidR="00DB31A9">
              <w:rPr>
                <w:noProof/>
                <w:webHidden/>
              </w:rPr>
            </w:r>
            <w:r w:rsidR="00DB31A9">
              <w:rPr>
                <w:noProof/>
                <w:webHidden/>
              </w:rPr>
              <w:fldChar w:fldCharType="separate"/>
            </w:r>
            <w:r w:rsidR="00DC5D90">
              <w:rPr>
                <w:noProof/>
                <w:webHidden/>
              </w:rPr>
              <w:t>7</w:t>
            </w:r>
            <w:r w:rsidR="00DB31A9">
              <w:rPr>
                <w:noProof/>
                <w:webHidden/>
              </w:rPr>
              <w:fldChar w:fldCharType="end"/>
            </w:r>
          </w:hyperlink>
        </w:p>
        <w:p w14:paraId="7A44B5DA" w14:textId="05920B3C" w:rsidR="00DB31A9" w:rsidRDefault="00453BFA">
          <w:pPr>
            <w:pStyle w:val="TOC2"/>
            <w:rPr>
              <w:noProof/>
              <w:sz w:val="22"/>
              <w:szCs w:val="22"/>
            </w:rPr>
          </w:pPr>
          <w:hyperlink w:anchor="_Toc69479872" w:history="1">
            <w:r w:rsidR="00DB31A9" w:rsidRPr="001C0CD9">
              <w:rPr>
                <w:rStyle w:val="Hyperlink"/>
                <w:rFonts w:eastAsia="Times New Roman"/>
                <w:noProof/>
              </w:rPr>
              <w:t>Q-34.</w:t>
            </w:r>
            <w:r w:rsidR="00DB31A9">
              <w:rPr>
                <w:noProof/>
                <w:sz w:val="22"/>
                <w:szCs w:val="22"/>
              </w:rPr>
              <w:tab/>
            </w:r>
            <w:r w:rsidR="00DB31A9" w:rsidRPr="001C0CD9">
              <w:rPr>
                <w:rStyle w:val="Hyperlink"/>
                <w:rFonts w:eastAsia="Times New Roman"/>
                <w:noProof/>
              </w:rPr>
              <w:t>What are the reporting requirements for the non-Federal entity to provide to the awarding agency when certifying that the project was completed or the level of effort was expended?</w:t>
            </w:r>
            <w:r w:rsidR="00DB31A9">
              <w:rPr>
                <w:noProof/>
                <w:webHidden/>
              </w:rPr>
              <w:tab/>
            </w:r>
            <w:r w:rsidR="00DB31A9">
              <w:rPr>
                <w:noProof/>
                <w:webHidden/>
              </w:rPr>
              <w:fldChar w:fldCharType="begin"/>
            </w:r>
            <w:r w:rsidR="00DB31A9">
              <w:rPr>
                <w:noProof/>
                <w:webHidden/>
              </w:rPr>
              <w:instrText xml:space="preserve"> PAGEREF _Toc69479872 \h </w:instrText>
            </w:r>
            <w:r w:rsidR="00DB31A9">
              <w:rPr>
                <w:noProof/>
                <w:webHidden/>
              </w:rPr>
            </w:r>
            <w:r w:rsidR="00DB31A9">
              <w:rPr>
                <w:noProof/>
                <w:webHidden/>
              </w:rPr>
              <w:fldChar w:fldCharType="separate"/>
            </w:r>
            <w:r w:rsidR="00DC5D90">
              <w:rPr>
                <w:noProof/>
                <w:webHidden/>
              </w:rPr>
              <w:t>8</w:t>
            </w:r>
            <w:r w:rsidR="00DB31A9">
              <w:rPr>
                <w:noProof/>
                <w:webHidden/>
              </w:rPr>
              <w:fldChar w:fldCharType="end"/>
            </w:r>
          </w:hyperlink>
        </w:p>
        <w:p w14:paraId="39016FFF" w14:textId="0ECC38D7" w:rsidR="00DB31A9" w:rsidRDefault="00453BFA">
          <w:pPr>
            <w:pStyle w:val="TOC2"/>
            <w:rPr>
              <w:noProof/>
              <w:sz w:val="22"/>
              <w:szCs w:val="22"/>
            </w:rPr>
          </w:pPr>
          <w:hyperlink w:anchor="_Toc69479873" w:history="1">
            <w:r w:rsidR="00DB31A9" w:rsidRPr="001C0CD9">
              <w:rPr>
                <w:rStyle w:val="Hyperlink"/>
                <w:rFonts w:eastAsia="Times New Roman"/>
                <w:noProof/>
              </w:rPr>
              <w:t>Q-35.</w:t>
            </w:r>
            <w:r w:rsidR="00DB31A9">
              <w:rPr>
                <w:noProof/>
                <w:sz w:val="22"/>
                <w:szCs w:val="22"/>
              </w:rPr>
              <w:tab/>
            </w:r>
            <w:r w:rsidR="00DB31A9" w:rsidRPr="001C0CD9">
              <w:rPr>
                <w:rStyle w:val="Hyperlink"/>
                <w:rFonts w:eastAsia="Times New Roman"/>
                <w:noProof/>
              </w:rPr>
              <w:t>Can a pass-through entity issue multiple fixed amount subawards to one subrecipient?</w:t>
            </w:r>
            <w:r w:rsidR="00DB31A9">
              <w:rPr>
                <w:noProof/>
                <w:webHidden/>
              </w:rPr>
              <w:tab/>
            </w:r>
            <w:r w:rsidR="00DB31A9">
              <w:rPr>
                <w:noProof/>
                <w:webHidden/>
              </w:rPr>
              <w:fldChar w:fldCharType="begin"/>
            </w:r>
            <w:r w:rsidR="00DB31A9">
              <w:rPr>
                <w:noProof/>
                <w:webHidden/>
              </w:rPr>
              <w:instrText xml:space="preserve"> PAGEREF _Toc69479873 \h </w:instrText>
            </w:r>
            <w:r w:rsidR="00DB31A9">
              <w:rPr>
                <w:noProof/>
                <w:webHidden/>
              </w:rPr>
            </w:r>
            <w:r w:rsidR="00DB31A9">
              <w:rPr>
                <w:noProof/>
                <w:webHidden/>
              </w:rPr>
              <w:fldChar w:fldCharType="separate"/>
            </w:r>
            <w:r w:rsidR="00DC5D90">
              <w:rPr>
                <w:noProof/>
                <w:webHidden/>
              </w:rPr>
              <w:t>8</w:t>
            </w:r>
            <w:r w:rsidR="00DB31A9">
              <w:rPr>
                <w:noProof/>
                <w:webHidden/>
              </w:rPr>
              <w:fldChar w:fldCharType="end"/>
            </w:r>
          </w:hyperlink>
        </w:p>
        <w:p w14:paraId="07325099" w14:textId="5320049E" w:rsidR="00DB31A9" w:rsidRDefault="00453BFA">
          <w:pPr>
            <w:pStyle w:val="TOC2"/>
            <w:rPr>
              <w:noProof/>
              <w:sz w:val="22"/>
              <w:szCs w:val="22"/>
            </w:rPr>
          </w:pPr>
          <w:hyperlink w:anchor="_Toc69479874" w:history="1">
            <w:r w:rsidR="00DB31A9" w:rsidRPr="001C0CD9">
              <w:rPr>
                <w:rStyle w:val="Hyperlink"/>
                <w:rFonts w:eastAsia="Times New Roman"/>
                <w:noProof/>
              </w:rPr>
              <w:t>Q-36.</w:t>
            </w:r>
            <w:r w:rsidR="00DB31A9">
              <w:rPr>
                <w:noProof/>
                <w:sz w:val="22"/>
                <w:szCs w:val="22"/>
              </w:rPr>
              <w:tab/>
            </w:r>
            <w:r w:rsidR="00DB31A9" w:rsidRPr="001C0CD9">
              <w:rPr>
                <w:rStyle w:val="Hyperlink"/>
                <w:rFonts w:eastAsia="Times New Roman"/>
                <w:noProof/>
              </w:rPr>
              <w:t>What’s the maximum limit for a fixed amount subaward?</w:t>
            </w:r>
            <w:r w:rsidR="00DB31A9">
              <w:rPr>
                <w:noProof/>
                <w:webHidden/>
              </w:rPr>
              <w:tab/>
            </w:r>
            <w:r w:rsidR="00DB31A9">
              <w:rPr>
                <w:noProof/>
                <w:webHidden/>
              </w:rPr>
              <w:fldChar w:fldCharType="begin"/>
            </w:r>
            <w:r w:rsidR="00DB31A9">
              <w:rPr>
                <w:noProof/>
                <w:webHidden/>
              </w:rPr>
              <w:instrText xml:space="preserve"> PAGEREF _Toc69479874 \h </w:instrText>
            </w:r>
            <w:r w:rsidR="00DB31A9">
              <w:rPr>
                <w:noProof/>
                <w:webHidden/>
              </w:rPr>
            </w:r>
            <w:r w:rsidR="00DB31A9">
              <w:rPr>
                <w:noProof/>
                <w:webHidden/>
              </w:rPr>
              <w:fldChar w:fldCharType="separate"/>
            </w:r>
            <w:r w:rsidR="00DC5D90">
              <w:rPr>
                <w:noProof/>
                <w:webHidden/>
              </w:rPr>
              <w:t>8</w:t>
            </w:r>
            <w:r w:rsidR="00DB31A9">
              <w:rPr>
                <w:noProof/>
                <w:webHidden/>
              </w:rPr>
              <w:fldChar w:fldCharType="end"/>
            </w:r>
          </w:hyperlink>
        </w:p>
        <w:p w14:paraId="304AB195" w14:textId="45E98B6D" w:rsidR="00DB31A9" w:rsidRDefault="00453BFA">
          <w:pPr>
            <w:pStyle w:val="TOC2"/>
            <w:rPr>
              <w:noProof/>
              <w:sz w:val="22"/>
              <w:szCs w:val="22"/>
            </w:rPr>
          </w:pPr>
          <w:hyperlink w:anchor="_Toc69479875" w:history="1">
            <w:r w:rsidR="00DB31A9" w:rsidRPr="001C0CD9">
              <w:rPr>
                <w:rStyle w:val="Hyperlink"/>
                <w:rFonts w:eastAsia="Times New Roman"/>
                <w:noProof/>
              </w:rPr>
              <w:t>Q-37.</w:t>
            </w:r>
            <w:r w:rsidR="00DB31A9">
              <w:rPr>
                <w:noProof/>
                <w:sz w:val="22"/>
                <w:szCs w:val="22"/>
              </w:rPr>
              <w:tab/>
            </w:r>
            <w:r w:rsidR="00DB31A9" w:rsidRPr="001C0CD9">
              <w:rPr>
                <w:rStyle w:val="Hyperlink"/>
                <w:rFonts w:eastAsia="Times New Roman"/>
                <w:noProof/>
              </w:rPr>
              <w:t>Can a non-Federal entity retain any unexpended balance on its fixed amount awards?</w:t>
            </w:r>
            <w:r w:rsidR="00DB31A9">
              <w:rPr>
                <w:noProof/>
                <w:webHidden/>
              </w:rPr>
              <w:tab/>
            </w:r>
            <w:r w:rsidR="00DB31A9">
              <w:rPr>
                <w:noProof/>
                <w:webHidden/>
              </w:rPr>
              <w:fldChar w:fldCharType="begin"/>
            </w:r>
            <w:r w:rsidR="00DB31A9">
              <w:rPr>
                <w:noProof/>
                <w:webHidden/>
              </w:rPr>
              <w:instrText xml:space="preserve"> PAGEREF _Toc69479875 \h </w:instrText>
            </w:r>
            <w:r w:rsidR="00DB31A9">
              <w:rPr>
                <w:noProof/>
                <w:webHidden/>
              </w:rPr>
            </w:r>
            <w:r w:rsidR="00DB31A9">
              <w:rPr>
                <w:noProof/>
                <w:webHidden/>
              </w:rPr>
              <w:fldChar w:fldCharType="separate"/>
            </w:r>
            <w:r w:rsidR="00DC5D90">
              <w:rPr>
                <w:noProof/>
                <w:webHidden/>
              </w:rPr>
              <w:t>8</w:t>
            </w:r>
            <w:r w:rsidR="00DB31A9">
              <w:rPr>
                <w:noProof/>
                <w:webHidden/>
              </w:rPr>
              <w:fldChar w:fldCharType="end"/>
            </w:r>
          </w:hyperlink>
        </w:p>
        <w:p w14:paraId="3C8B7D37" w14:textId="515DD173" w:rsidR="00DB31A9" w:rsidRDefault="00453BFA">
          <w:pPr>
            <w:pStyle w:val="TOC2"/>
            <w:rPr>
              <w:noProof/>
              <w:sz w:val="22"/>
              <w:szCs w:val="22"/>
            </w:rPr>
          </w:pPr>
          <w:hyperlink w:anchor="_Toc69479876" w:history="1">
            <w:r w:rsidR="00DB31A9" w:rsidRPr="001C0CD9">
              <w:rPr>
                <w:rStyle w:val="Hyperlink"/>
                <w:rFonts w:eastAsia="Times New Roman"/>
                <w:noProof/>
              </w:rPr>
              <w:t>Q-38.</w:t>
            </w:r>
            <w:r w:rsidR="00DB31A9">
              <w:rPr>
                <w:noProof/>
                <w:sz w:val="22"/>
                <w:szCs w:val="22"/>
              </w:rPr>
              <w:tab/>
            </w:r>
            <w:r w:rsidR="00DB31A9" w:rsidRPr="001C0CD9">
              <w:rPr>
                <w:rStyle w:val="Hyperlink"/>
                <w:rFonts w:eastAsia="Times New Roman"/>
                <w:noProof/>
              </w:rPr>
              <w:t>How do the Cost Principles apply to fixed amount awards and subawards?</w:t>
            </w:r>
            <w:r w:rsidR="00DB31A9">
              <w:rPr>
                <w:noProof/>
                <w:webHidden/>
              </w:rPr>
              <w:tab/>
            </w:r>
            <w:r w:rsidR="00DB31A9">
              <w:rPr>
                <w:noProof/>
                <w:webHidden/>
              </w:rPr>
              <w:fldChar w:fldCharType="begin"/>
            </w:r>
            <w:r w:rsidR="00DB31A9">
              <w:rPr>
                <w:noProof/>
                <w:webHidden/>
              </w:rPr>
              <w:instrText xml:space="preserve"> PAGEREF _Toc69479876 \h </w:instrText>
            </w:r>
            <w:r w:rsidR="00DB31A9">
              <w:rPr>
                <w:noProof/>
                <w:webHidden/>
              </w:rPr>
            </w:r>
            <w:r w:rsidR="00DB31A9">
              <w:rPr>
                <w:noProof/>
                <w:webHidden/>
              </w:rPr>
              <w:fldChar w:fldCharType="separate"/>
            </w:r>
            <w:r w:rsidR="00DC5D90">
              <w:rPr>
                <w:noProof/>
                <w:webHidden/>
              </w:rPr>
              <w:t>9</w:t>
            </w:r>
            <w:r w:rsidR="00DB31A9">
              <w:rPr>
                <w:noProof/>
                <w:webHidden/>
              </w:rPr>
              <w:fldChar w:fldCharType="end"/>
            </w:r>
          </w:hyperlink>
        </w:p>
        <w:p w14:paraId="4E4F89E3" w14:textId="02F50441" w:rsidR="00DB31A9" w:rsidRDefault="00453BFA">
          <w:pPr>
            <w:pStyle w:val="TOC1"/>
            <w:rPr>
              <w:b w:val="0"/>
              <w:noProof/>
              <w:sz w:val="22"/>
              <w:szCs w:val="22"/>
            </w:rPr>
          </w:pPr>
          <w:hyperlink w:anchor="_Toc69479877" w:history="1">
            <w:r w:rsidR="00DB31A9" w:rsidRPr="001C0CD9">
              <w:rPr>
                <w:rStyle w:val="Hyperlink"/>
                <w:noProof/>
              </w:rPr>
              <w:t>Pre-Award Requirements</w:t>
            </w:r>
            <w:r w:rsidR="00DB31A9">
              <w:rPr>
                <w:noProof/>
                <w:webHidden/>
              </w:rPr>
              <w:tab/>
            </w:r>
            <w:r w:rsidR="00DB31A9">
              <w:rPr>
                <w:noProof/>
                <w:webHidden/>
              </w:rPr>
              <w:fldChar w:fldCharType="begin"/>
            </w:r>
            <w:r w:rsidR="00DB31A9">
              <w:rPr>
                <w:noProof/>
                <w:webHidden/>
              </w:rPr>
              <w:instrText xml:space="preserve"> PAGEREF _Toc69479877 \h </w:instrText>
            </w:r>
            <w:r w:rsidR="00DB31A9">
              <w:rPr>
                <w:noProof/>
                <w:webHidden/>
              </w:rPr>
            </w:r>
            <w:r w:rsidR="00DB31A9">
              <w:rPr>
                <w:noProof/>
                <w:webHidden/>
              </w:rPr>
              <w:fldChar w:fldCharType="separate"/>
            </w:r>
            <w:r w:rsidR="00DC5D90">
              <w:rPr>
                <w:noProof/>
                <w:webHidden/>
              </w:rPr>
              <w:t>9</w:t>
            </w:r>
            <w:r w:rsidR="00DB31A9">
              <w:rPr>
                <w:noProof/>
                <w:webHidden/>
              </w:rPr>
              <w:fldChar w:fldCharType="end"/>
            </w:r>
          </w:hyperlink>
        </w:p>
        <w:p w14:paraId="5C699A50" w14:textId="778E2955" w:rsidR="00DB31A9" w:rsidRDefault="00453BFA">
          <w:pPr>
            <w:pStyle w:val="TOC2"/>
            <w:rPr>
              <w:noProof/>
              <w:sz w:val="22"/>
              <w:szCs w:val="22"/>
            </w:rPr>
          </w:pPr>
          <w:hyperlink w:anchor="_Toc69479878" w:history="1">
            <w:r w:rsidR="00DB31A9" w:rsidRPr="001C0CD9">
              <w:rPr>
                <w:rStyle w:val="Hyperlink"/>
                <w:noProof/>
              </w:rPr>
              <w:t>Q-39.</w:t>
            </w:r>
            <w:r w:rsidR="00DB31A9">
              <w:rPr>
                <w:noProof/>
                <w:sz w:val="22"/>
                <w:szCs w:val="22"/>
              </w:rPr>
              <w:tab/>
            </w:r>
            <w:r w:rsidR="00DB31A9" w:rsidRPr="001C0CD9">
              <w:rPr>
                <w:rStyle w:val="Hyperlink"/>
                <w:noProof/>
              </w:rPr>
              <w:t xml:space="preserve">What are exigent circumstances mentioned in </w:t>
            </w:r>
            <w:r w:rsidR="00DB31A9" w:rsidRPr="001C0CD9">
              <w:rPr>
                <w:rStyle w:val="Hyperlink"/>
                <w:rFonts w:cstheme="minorHAnsi"/>
                <w:noProof/>
              </w:rPr>
              <w:t>§</w:t>
            </w:r>
            <w:r w:rsidR="00DB31A9" w:rsidRPr="001C0CD9">
              <w:rPr>
                <w:rStyle w:val="Hyperlink"/>
                <w:noProof/>
              </w:rPr>
              <w:t>200.203(a)(3) and who determines when they happen?</w:t>
            </w:r>
            <w:r w:rsidR="00DB31A9">
              <w:rPr>
                <w:noProof/>
                <w:webHidden/>
              </w:rPr>
              <w:tab/>
            </w:r>
            <w:r w:rsidR="00DB31A9">
              <w:rPr>
                <w:noProof/>
                <w:webHidden/>
              </w:rPr>
              <w:fldChar w:fldCharType="begin"/>
            </w:r>
            <w:r w:rsidR="00DB31A9">
              <w:rPr>
                <w:noProof/>
                <w:webHidden/>
              </w:rPr>
              <w:instrText xml:space="preserve"> PAGEREF _Toc69479878 \h </w:instrText>
            </w:r>
            <w:r w:rsidR="00DB31A9">
              <w:rPr>
                <w:noProof/>
                <w:webHidden/>
              </w:rPr>
            </w:r>
            <w:r w:rsidR="00DB31A9">
              <w:rPr>
                <w:noProof/>
                <w:webHidden/>
              </w:rPr>
              <w:fldChar w:fldCharType="separate"/>
            </w:r>
            <w:r w:rsidR="00DC5D90">
              <w:rPr>
                <w:noProof/>
                <w:webHidden/>
              </w:rPr>
              <w:t>9</w:t>
            </w:r>
            <w:r w:rsidR="00DB31A9">
              <w:rPr>
                <w:noProof/>
                <w:webHidden/>
              </w:rPr>
              <w:fldChar w:fldCharType="end"/>
            </w:r>
          </w:hyperlink>
        </w:p>
        <w:p w14:paraId="5A51C887" w14:textId="2C359994" w:rsidR="00DB31A9" w:rsidRDefault="00453BFA">
          <w:pPr>
            <w:pStyle w:val="TOC2"/>
            <w:rPr>
              <w:noProof/>
              <w:sz w:val="22"/>
              <w:szCs w:val="22"/>
            </w:rPr>
          </w:pPr>
          <w:hyperlink w:anchor="_Toc69479879" w:history="1">
            <w:r w:rsidR="00DB31A9" w:rsidRPr="001C0CD9">
              <w:rPr>
                <w:rStyle w:val="Hyperlink"/>
                <w:rFonts w:eastAsia="Times New Roman"/>
                <w:noProof/>
              </w:rPr>
              <w:t>Q-40.</w:t>
            </w:r>
            <w:r w:rsidR="00DB31A9">
              <w:rPr>
                <w:noProof/>
                <w:sz w:val="22"/>
                <w:szCs w:val="22"/>
              </w:rPr>
              <w:tab/>
            </w:r>
            <w:r w:rsidR="00DB31A9" w:rsidRPr="001C0CD9">
              <w:rPr>
                <w:rStyle w:val="Hyperlink"/>
                <w:rFonts w:eastAsia="Times New Roman"/>
                <w:noProof/>
              </w:rPr>
              <w:t xml:space="preserve">How does </w:t>
            </w:r>
            <w:r w:rsidR="00DB31A9" w:rsidRPr="001C0CD9">
              <w:rPr>
                <w:rStyle w:val="Hyperlink"/>
                <w:rFonts w:eastAsia="Times New Roman" w:cstheme="minorHAnsi"/>
                <w:noProof/>
              </w:rPr>
              <w:t>§</w:t>
            </w:r>
            <w:r w:rsidR="00DB31A9" w:rsidRPr="001C0CD9">
              <w:rPr>
                <w:rStyle w:val="Hyperlink"/>
                <w:rFonts w:eastAsia="Times New Roman"/>
                <w:noProof/>
              </w:rPr>
              <w:t>200.204, which requires that certain notice of funding opportunity information be posted on an OMB-designated website, relate to the use of Grants.gov?</w:t>
            </w:r>
            <w:r w:rsidR="00DB31A9">
              <w:rPr>
                <w:noProof/>
                <w:webHidden/>
              </w:rPr>
              <w:tab/>
            </w:r>
            <w:r w:rsidR="00DB31A9">
              <w:rPr>
                <w:noProof/>
                <w:webHidden/>
              </w:rPr>
              <w:fldChar w:fldCharType="begin"/>
            </w:r>
            <w:r w:rsidR="00DB31A9">
              <w:rPr>
                <w:noProof/>
                <w:webHidden/>
              </w:rPr>
              <w:instrText xml:space="preserve"> PAGEREF _Toc69479879 \h </w:instrText>
            </w:r>
            <w:r w:rsidR="00DB31A9">
              <w:rPr>
                <w:noProof/>
                <w:webHidden/>
              </w:rPr>
            </w:r>
            <w:r w:rsidR="00DB31A9">
              <w:rPr>
                <w:noProof/>
                <w:webHidden/>
              </w:rPr>
              <w:fldChar w:fldCharType="separate"/>
            </w:r>
            <w:r w:rsidR="00DC5D90">
              <w:rPr>
                <w:noProof/>
                <w:webHidden/>
              </w:rPr>
              <w:t>9</w:t>
            </w:r>
            <w:r w:rsidR="00DB31A9">
              <w:rPr>
                <w:noProof/>
                <w:webHidden/>
              </w:rPr>
              <w:fldChar w:fldCharType="end"/>
            </w:r>
          </w:hyperlink>
        </w:p>
        <w:p w14:paraId="0E86B83D" w14:textId="144E8D65" w:rsidR="00DB31A9" w:rsidRDefault="00453BFA">
          <w:pPr>
            <w:pStyle w:val="TOC2"/>
            <w:rPr>
              <w:noProof/>
              <w:sz w:val="22"/>
              <w:szCs w:val="22"/>
            </w:rPr>
          </w:pPr>
          <w:hyperlink w:anchor="_Toc69479880" w:history="1">
            <w:r w:rsidR="00DB31A9" w:rsidRPr="001C0CD9">
              <w:rPr>
                <w:rStyle w:val="Hyperlink"/>
                <w:rFonts w:eastAsia="Times New Roman"/>
                <w:noProof/>
              </w:rPr>
              <w:t>Q-41.</w:t>
            </w:r>
            <w:r w:rsidR="00DB31A9">
              <w:rPr>
                <w:noProof/>
                <w:sz w:val="22"/>
                <w:szCs w:val="22"/>
              </w:rPr>
              <w:tab/>
            </w:r>
            <w:r w:rsidR="00DB31A9" w:rsidRPr="001C0CD9">
              <w:rPr>
                <w:rStyle w:val="Hyperlink"/>
                <w:rFonts w:eastAsia="Times New Roman"/>
                <w:noProof/>
              </w:rPr>
              <w:t xml:space="preserve">What guidelines are auditors given to determine financial stability of a non-Federal entity when reviewing the risk posed by applicants provided in </w:t>
            </w:r>
            <w:r w:rsidR="00DB31A9" w:rsidRPr="001C0CD9">
              <w:rPr>
                <w:rStyle w:val="Hyperlink"/>
                <w:rFonts w:eastAsia="Times New Roman" w:cstheme="minorHAnsi"/>
                <w:noProof/>
              </w:rPr>
              <w:t>§</w:t>
            </w:r>
            <w:r w:rsidR="00DB31A9" w:rsidRPr="001C0CD9">
              <w:rPr>
                <w:rStyle w:val="Hyperlink"/>
                <w:rFonts w:eastAsia="Times New Roman"/>
                <w:noProof/>
              </w:rPr>
              <w:t>200.206?</w:t>
            </w:r>
            <w:r w:rsidR="00DB31A9">
              <w:rPr>
                <w:noProof/>
                <w:webHidden/>
              </w:rPr>
              <w:tab/>
            </w:r>
            <w:r w:rsidR="00DB31A9">
              <w:rPr>
                <w:noProof/>
                <w:webHidden/>
              </w:rPr>
              <w:fldChar w:fldCharType="begin"/>
            </w:r>
            <w:r w:rsidR="00DB31A9">
              <w:rPr>
                <w:noProof/>
                <w:webHidden/>
              </w:rPr>
              <w:instrText xml:space="preserve"> PAGEREF _Toc69479880 \h </w:instrText>
            </w:r>
            <w:r w:rsidR="00DB31A9">
              <w:rPr>
                <w:noProof/>
                <w:webHidden/>
              </w:rPr>
            </w:r>
            <w:r w:rsidR="00DB31A9">
              <w:rPr>
                <w:noProof/>
                <w:webHidden/>
              </w:rPr>
              <w:fldChar w:fldCharType="separate"/>
            </w:r>
            <w:r w:rsidR="00DC5D90">
              <w:rPr>
                <w:noProof/>
                <w:webHidden/>
              </w:rPr>
              <w:t>9</w:t>
            </w:r>
            <w:r w:rsidR="00DB31A9">
              <w:rPr>
                <w:noProof/>
                <w:webHidden/>
              </w:rPr>
              <w:fldChar w:fldCharType="end"/>
            </w:r>
          </w:hyperlink>
        </w:p>
        <w:p w14:paraId="6156C3CA" w14:textId="3AC1FEE3" w:rsidR="00DB31A9" w:rsidRDefault="00453BFA">
          <w:pPr>
            <w:pStyle w:val="TOC2"/>
            <w:rPr>
              <w:noProof/>
              <w:sz w:val="22"/>
              <w:szCs w:val="22"/>
            </w:rPr>
          </w:pPr>
          <w:hyperlink w:anchor="_Toc69479881" w:history="1">
            <w:r w:rsidR="00DB31A9" w:rsidRPr="001C0CD9">
              <w:rPr>
                <w:rStyle w:val="Hyperlink"/>
                <w:noProof/>
              </w:rPr>
              <w:t>Q-42.</w:t>
            </w:r>
            <w:r w:rsidR="00DB31A9">
              <w:rPr>
                <w:noProof/>
                <w:sz w:val="22"/>
                <w:szCs w:val="22"/>
              </w:rPr>
              <w:tab/>
            </w:r>
            <w:r w:rsidR="00DB31A9" w:rsidRPr="001C0CD9">
              <w:rPr>
                <w:rStyle w:val="Hyperlink"/>
                <w:noProof/>
              </w:rPr>
              <w:t>How can Federal awarding agencies adjust an agreement’s requirements when a risk-evaluation indicates that it may be merited?</w:t>
            </w:r>
            <w:r w:rsidR="00DB31A9">
              <w:rPr>
                <w:noProof/>
                <w:webHidden/>
              </w:rPr>
              <w:tab/>
            </w:r>
            <w:r w:rsidR="00DB31A9">
              <w:rPr>
                <w:noProof/>
                <w:webHidden/>
              </w:rPr>
              <w:fldChar w:fldCharType="begin"/>
            </w:r>
            <w:r w:rsidR="00DB31A9">
              <w:rPr>
                <w:noProof/>
                <w:webHidden/>
              </w:rPr>
              <w:instrText xml:space="preserve"> PAGEREF _Toc69479881 \h </w:instrText>
            </w:r>
            <w:r w:rsidR="00DB31A9">
              <w:rPr>
                <w:noProof/>
                <w:webHidden/>
              </w:rPr>
            </w:r>
            <w:r w:rsidR="00DB31A9">
              <w:rPr>
                <w:noProof/>
                <w:webHidden/>
              </w:rPr>
              <w:fldChar w:fldCharType="separate"/>
            </w:r>
            <w:r w:rsidR="00DC5D90">
              <w:rPr>
                <w:noProof/>
                <w:webHidden/>
              </w:rPr>
              <w:t>9</w:t>
            </w:r>
            <w:r w:rsidR="00DB31A9">
              <w:rPr>
                <w:noProof/>
                <w:webHidden/>
              </w:rPr>
              <w:fldChar w:fldCharType="end"/>
            </w:r>
          </w:hyperlink>
        </w:p>
        <w:p w14:paraId="58A20F19" w14:textId="4A4BD424" w:rsidR="00DB31A9" w:rsidRDefault="00453BFA">
          <w:pPr>
            <w:pStyle w:val="TOC2"/>
            <w:rPr>
              <w:noProof/>
              <w:sz w:val="22"/>
              <w:szCs w:val="22"/>
            </w:rPr>
          </w:pPr>
          <w:hyperlink w:anchor="_Toc69479882" w:history="1">
            <w:r w:rsidR="00DB31A9" w:rsidRPr="001C0CD9">
              <w:rPr>
                <w:rStyle w:val="Hyperlink"/>
                <w:rFonts w:eastAsia="Times New Roman"/>
                <w:noProof/>
              </w:rPr>
              <w:t>Q-43.</w:t>
            </w:r>
            <w:r w:rsidR="00DB31A9">
              <w:rPr>
                <w:noProof/>
                <w:sz w:val="22"/>
                <w:szCs w:val="22"/>
              </w:rPr>
              <w:tab/>
            </w:r>
            <w:r w:rsidR="00DB31A9" w:rsidRPr="001C0CD9">
              <w:rPr>
                <w:rStyle w:val="Hyperlink"/>
                <w:rFonts w:eastAsia="Times New Roman"/>
                <w:noProof/>
              </w:rPr>
              <w:t>Does the total amount of the Federal award include both Federal and non-Federal funding?</w:t>
            </w:r>
            <w:r w:rsidR="00DB31A9">
              <w:rPr>
                <w:noProof/>
                <w:webHidden/>
              </w:rPr>
              <w:tab/>
            </w:r>
            <w:r w:rsidR="00DB31A9">
              <w:rPr>
                <w:noProof/>
                <w:webHidden/>
              </w:rPr>
              <w:fldChar w:fldCharType="begin"/>
            </w:r>
            <w:r w:rsidR="00DB31A9">
              <w:rPr>
                <w:noProof/>
                <w:webHidden/>
              </w:rPr>
              <w:instrText xml:space="preserve"> PAGEREF _Toc69479882 \h </w:instrText>
            </w:r>
            <w:r w:rsidR="00DB31A9">
              <w:rPr>
                <w:noProof/>
                <w:webHidden/>
              </w:rPr>
            </w:r>
            <w:r w:rsidR="00DB31A9">
              <w:rPr>
                <w:noProof/>
                <w:webHidden/>
              </w:rPr>
              <w:fldChar w:fldCharType="separate"/>
            </w:r>
            <w:r w:rsidR="00DC5D90">
              <w:rPr>
                <w:noProof/>
                <w:webHidden/>
              </w:rPr>
              <w:t>10</w:t>
            </w:r>
            <w:r w:rsidR="00DB31A9">
              <w:rPr>
                <w:noProof/>
                <w:webHidden/>
              </w:rPr>
              <w:fldChar w:fldCharType="end"/>
            </w:r>
          </w:hyperlink>
        </w:p>
        <w:p w14:paraId="5C2A0F71" w14:textId="232BE1E2" w:rsidR="00DB31A9" w:rsidRDefault="00453BFA">
          <w:pPr>
            <w:pStyle w:val="TOC2"/>
            <w:rPr>
              <w:noProof/>
              <w:sz w:val="22"/>
              <w:szCs w:val="22"/>
            </w:rPr>
          </w:pPr>
          <w:hyperlink w:anchor="_Toc69479883" w:history="1">
            <w:r w:rsidR="00DB31A9" w:rsidRPr="001C0CD9">
              <w:rPr>
                <w:rStyle w:val="Hyperlink"/>
                <w:rFonts w:eastAsia="Times New Roman"/>
                <w:noProof/>
              </w:rPr>
              <w:t>Q-44.</w:t>
            </w:r>
            <w:r w:rsidR="00DB31A9">
              <w:rPr>
                <w:noProof/>
                <w:sz w:val="22"/>
                <w:szCs w:val="22"/>
              </w:rPr>
              <w:tab/>
            </w:r>
            <w:r w:rsidR="00DB31A9" w:rsidRPr="001C0CD9">
              <w:rPr>
                <w:rStyle w:val="Hyperlink"/>
                <w:rFonts w:eastAsia="Times New Roman"/>
                <w:noProof/>
              </w:rPr>
              <w:t>What is the difference between the total amount of the Federal award and the total amount of Federal funds obligated?</w:t>
            </w:r>
            <w:r w:rsidR="00DB31A9">
              <w:rPr>
                <w:noProof/>
                <w:webHidden/>
              </w:rPr>
              <w:tab/>
            </w:r>
            <w:r w:rsidR="00DB31A9">
              <w:rPr>
                <w:noProof/>
                <w:webHidden/>
              </w:rPr>
              <w:fldChar w:fldCharType="begin"/>
            </w:r>
            <w:r w:rsidR="00DB31A9">
              <w:rPr>
                <w:noProof/>
                <w:webHidden/>
              </w:rPr>
              <w:instrText xml:space="preserve"> PAGEREF _Toc69479883 \h </w:instrText>
            </w:r>
            <w:r w:rsidR="00DB31A9">
              <w:rPr>
                <w:noProof/>
                <w:webHidden/>
              </w:rPr>
            </w:r>
            <w:r w:rsidR="00DB31A9">
              <w:rPr>
                <w:noProof/>
                <w:webHidden/>
              </w:rPr>
              <w:fldChar w:fldCharType="separate"/>
            </w:r>
            <w:r w:rsidR="00DC5D90">
              <w:rPr>
                <w:noProof/>
                <w:webHidden/>
              </w:rPr>
              <w:t>10</w:t>
            </w:r>
            <w:r w:rsidR="00DB31A9">
              <w:rPr>
                <w:noProof/>
                <w:webHidden/>
              </w:rPr>
              <w:fldChar w:fldCharType="end"/>
            </w:r>
          </w:hyperlink>
        </w:p>
        <w:p w14:paraId="549F4854" w14:textId="4643F404" w:rsidR="00DB31A9" w:rsidRDefault="00453BFA">
          <w:pPr>
            <w:pStyle w:val="TOC2"/>
            <w:rPr>
              <w:noProof/>
              <w:sz w:val="22"/>
              <w:szCs w:val="22"/>
            </w:rPr>
          </w:pPr>
          <w:hyperlink w:anchor="_Toc69479884" w:history="1">
            <w:r w:rsidR="00DB31A9" w:rsidRPr="001C0CD9">
              <w:rPr>
                <w:rStyle w:val="Hyperlink"/>
                <w:noProof/>
              </w:rPr>
              <w:t>Q-45.</w:t>
            </w:r>
            <w:r w:rsidR="00DB31A9">
              <w:rPr>
                <w:noProof/>
                <w:sz w:val="22"/>
                <w:szCs w:val="22"/>
              </w:rPr>
              <w:tab/>
            </w:r>
            <w:r w:rsidR="00DB31A9" w:rsidRPr="001C0CD9">
              <w:rPr>
                <w:rStyle w:val="Hyperlink"/>
                <w:noProof/>
              </w:rPr>
              <w:t xml:space="preserve">How can recipients comply with the requirements associated with </w:t>
            </w:r>
            <w:r w:rsidR="00DB31A9" w:rsidRPr="001C0CD9">
              <w:rPr>
                <w:rStyle w:val="Hyperlink"/>
                <w:i/>
                <w:noProof/>
              </w:rPr>
              <w:t>Never Contract with the Enemy</w:t>
            </w:r>
            <w:r w:rsidR="00DB31A9" w:rsidRPr="001C0CD9">
              <w:rPr>
                <w:rStyle w:val="Hyperlink"/>
                <w:noProof/>
              </w:rPr>
              <w:t xml:space="preserve"> in </w:t>
            </w:r>
            <w:r w:rsidR="00DB31A9" w:rsidRPr="001C0CD9">
              <w:rPr>
                <w:rStyle w:val="Hyperlink"/>
                <w:rFonts w:cstheme="minorHAnsi"/>
                <w:noProof/>
              </w:rPr>
              <w:t>§</w:t>
            </w:r>
            <w:r w:rsidR="00DB31A9" w:rsidRPr="001C0CD9">
              <w:rPr>
                <w:rStyle w:val="Hyperlink"/>
                <w:noProof/>
              </w:rPr>
              <w:t>200.215?</w:t>
            </w:r>
            <w:r w:rsidR="00DB31A9">
              <w:rPr>
                <w:noProof/>
                <w:webHidden/>
              </w:rPr>
              <w:tab/>
            </w:r>
            <w:r w:rsidR="00DB31A9">
              <w:rPr>
                <w:noProof/>
                <w:webHidden/>
              </w:rPr>
              <w:fldChar w:fldCharType="begin"/>
            </w:r>
            <w:r w:rsidR="00DB31A9">
              <w:rPr>
                <w:noProof/>
                <w:webHidden/>
              </w:rPr>
              <w:instrText xml:space="preserve"> PAGEREF _Toc69479884 \h </w:instrText>
            </w:r>
            <w:r w:rsidR="00DB31A9">
              <w:rPr>
                <w:noProof/>
                <w:webHidden/>
              </w:rPr>
            </w:r>
            <w:r w:rsidR="00DB31A9">
              <w:rPr>
                <w:noProof/>
                <w:webHidden/>
              </w:rPr>
              <w:fldChar w:fldCharType="separate"/>
            </w:r>
            <w:r w:rsidR="00DC5D90">
              <w:rPr>
                <w:noProof/>
                <w:webHidden/>
              </w:rPr>
              <w:t>10</w:t>
            </w:r>
            <w:r w:rsidR="00DB31A9">
              <w:rPr>
                <w:noProof/>
                <w:webHidden/>
              </w:rPr>
              <w:fldChar w:fldCharType="end"/>
            </w:r>
          </w:hyperlink>
        </w:p>
        <w:p w14:paraId="7DA69607" w14:textId="4F6ED6B8" w:rsidR="00DB31A9" w:rsidRDefault="00453BFA">
          <w:pPr>
            <w:pStyle w:val="TOC3"/>
            <w:tabs>
              <w:tab w:val="right" w:leader="dot" w:pos="9350"/>
            </w:tabs>
            <w:rPr>
              <w:i w:val="0"/>
              <w:noProof/>
              <w:sz w:val="22"/>
              <w:szCs w:val="22"/>
            </w:rPr>
          </w:pPr>
          <w:hyperlink w:anchor="_Toc69479885" w:history="1">
            <w:r w:rsidR="00DB31A9" w:rsidRPr="001C0CD9">
              <w:rPr>
                <w:rStyle w:val="Hyperlink"/>
                <w:noProof/>
              </w:rPr>
              <w:t>Prohibition on Covered Telecommunication and Video Surveillance Services and Equipment</w:t>
            </w:r>
            <w:r w:rsidR="00DB31A9">
              <w:rPr>
                <w:noProof/>
                <w:webHidden/>
              </w:rPr>
              <w:tab/>
            </w:r>
            <w:r w:rsidR="00DB31A9">
              <w:rPr>
                <w:noProof/>
                <w:webHidden/>
              </w:rPr>
              <w:fldChar w:fldCharType="begin"/>
            </w:r>
            <w:r w:rsidR="00DB31A9">
              <w:rPr>
                <w:noProof/>
                <w:webHidden/>
              </w:rPr>
              <w:instrText xml:space="preserve"> PAGEREF _Toc69479885 \h </w:instrText>
            </w:r>
            <w:r w:rsidR="00DB31A9">
              <w:rPr>
                <w:noProof/>
                <w:webHidden/>
              </w:rPr>
            </w:r>
            <w:r w:rsidR="00DB31A9">
              <w:rPr>
                <w:noProof/>
                <w:webHidden/>
              </w:rPr>
              <w:fldChar w:fldCharType="separate"/>
            </w:r>
            <w:r w:rsidR="00DC5D90">
              <w:rPr>
                <w:noProof/>
                <w:webHidden/>
              </w:rPr>
              <w:t>10</w:t>
            </w:r>
            <w:r w:rsidR="00DB31A9">
              <w:rPr>
                <w:noProof/>
                <w:webHidden/>
              </w:rPr>
              <w:fldChar w:fldCharType="end"/>
            </w:r>
          </w:hyperlink>
        </w:p>
        <w:p w14:paraId="7AD690BC" w14:textId="587743FD" w:rsidR="00DB31A9" w:rsidRDefault="00453BFA">
          <w:pPr>
            <w:pStyle w:val="TOC2"/>
            <w:rPr>
              <w:noProof/>
              <w:sz w:val="22"/>
              <w:szCs w:val="22"/>
            </w:rPr>
          </w:pPr>
          <w:hyperlink w:anchor="_Toc69479886" w:history="1">
            <w:r w:rsidR="00DB31A9" w:rsidRPr="001C0CD9">
              <w:rPr>
                <w:rStyle w:val="Hyperlink"/>
                <w:noProof/>
              </w:rPr>
              <w:t>Q-46.</w:t>
            </w:r>
            <w:r w:rsidR="00DB31A9">
              <w:rPr>
                <w:noProof/>
                <w:sz w:val="22"/>
                <w:szCs w:val="22"/>
              </w:rPr>
              <w:tab/>
            </w:r>
            <w:r w:rsidR="00DB31A9" w:rsidRPr="001C0CD9">
              <w:rPr>
                <w:rStyle w:val="Hyperlink"/>
                <w:noProof/>
              </w:rPr>
              <w:t>What are “covered telecommunications equipment or services”?</w:t>
            </w:r>
            <w:r w:rsidR="00DB31A9">
              <w:rPr>
                <w:noProof/>
                <w:webHidden/>
              </w:rPr>
              <w:tab/>
            </w:r>
            <w:r w:rsidR="00DB31A9">
              <w:rPr>
                <w:noProof/>
                <w:webHidden/>
              </w:rPr>
              <w:fldChar w:fldCharType="begin"/>
            </w:r>
            <w:r w:rsidR="00DB31A9">
              <w:rPr>
                <w:noProof/>
                <w:webHidden/>
              </w:rPr>
              <w:instrText xml:space="preserve"> PAGEREF _Toc69479886 \h </w:instrText>
            </w:r>
            <w:r w:rsidR="00DB31A9">
              <w:rPr>
                <w:noProof/>
                <w:webHidden/>
              </w:rPr>
            </w:r>
            <w:r w:rsidR="00DB31A9">
              <w:rPr>
                <w:noProof/>
                <w:webHidden/>
              </w:rPr>
              <w:fldChar w:fldCharType="separate"/>
            </w:r>
            <w:r w:rsidR="00DC5D90">
              <w:rPr>
                <w:noProof/>
                <w:webHidden/>
              </w:rPr>
              <w:t>10</w:t>
            </w:r>
            <w:r w:rsidR="00DB31A9">
              <w:rPr>
                <w:noProof/>
                <w:webHidden/>
              </w:rPr>
              <w:fldChar w:fldCharType="end"/>
            </w:r>
          </w:hyperlink>
        </w:p>
        <w:p w14:paraId="147B88CA" w14:textId="08CBB9B4" w:rsidR="00DB31A9" w:rsidRDefault="00453BFA">
          <w:pPr>
            <w:pStyle w:val="TOC2"/>
            <w:rPr>
              <w:noProof/>
              <w:sz w:val="22"/>
              <w:szCs w:val="22"/>
            </w:rPr>
          </w:pPr>
          <w:hyperlink w:anchor="_Toc69479887" w:history="1">
            <w:r w:rsidR="00DB31A9" w:rsidRPr="001C0CD9">
              <w:rPr>
                <w:rStyle w:val="Hyperlink"/>
                <w:noProof/>
              </w:rPr>
              <w:t>Q-47.</w:t>
            </w:r>
            <w:r w:rsidR="00DB31A9">
              <w:rPr>
                <w:noProof/>
                <w:sz w:val="22"/>
                <w:szCs w:val="22"/>
              </w:rPr>
              <w:tab/>
            </w:r>
            <w:r w:rsidR="00DB31A9" w:rsidRPr="001C0CD9">
              <w:rPr>
                <w:rStyle w:val="Hyperlink"/>
                <w:noProof/>
              </w:rPr>
              <w:t>How do you know if an entity has been added to the list of covered entities?</w:t>
            </w:r>
            <w:r w:rsidR="00DB31A9">
              <w:rPr>
                <w:noProof/>
                <w:webHidden/>
              </w:rPr>
              <w:tab/>
            </w:r>
            <w:r w:rsidR="00DB31A9">
              <w:rPr>
                <w:noProof/>
                <w:webHidden/>
              </w:rPr>
              <w:fldChar w:fldCharType="begin"/>
            </w:r>
            <w:r w:rsidR="00DB31A9">
              <w:rPr>
                <w:noProof/>
                <w:webHidden/>
              </w:rPr>
              <w:instrText xml:space="preserve"> PAGEREF _Toc69479887 \h </w:instrText>
            </w:r>
            <w:r w:rsidR="00DB31A9">
              <w:rPr>
                <w:noProof/>
                <w:webHidden/>
              </w:rPr>
            </w:r>
            <w:r w:rsidR="00DB31A9">
              <w:rPr>
                <w:noProof/>
                <w:webHidden/>
              </w:rPr>
              <w:fldChar w:fldCharType="separate"/>
            </w:r>
            <w:r w:rsidR="00DC5D90">
              <w:rPr>
                <w:noProof/>
                <w:webHidden/>
              </w:rPr>
              <w:t>11</w:t>
            </w:r>
            <w:r w:rsidR="00DB31A9">
              <w:rPr>
                <w:noProof/>
                <w:webHidden/>
              </w:rPr>
              <w:fldChar w:fldCharType="end"/>
            </w:r>
          </w:hyperlink>
        </w:p>
        <w:p w14:paraId="623B7709" w14:textId="34AE3C0B" w:rsidR="00DB31A9" w:rsidRDefault="00453BFA">
          <w:pPr>
            <w:pStyle w:val="TOC2"/>
            <w:rPr>
              <w:noProof/>
              <w:sz w:val="22"/>
              <w:szCs w:val="22"/>
            </w:rPr>
          </w:pPr>
          <w:hyperlink w:anchor="_Toc69479888" w:history="1">
            <w:r w:rsidR="00DB31A9" w:rsidRPr="001C0CD9">
              <w:rPr>
                <w:rStyle w:val="Hyperlink"/>
                <w:noProof/>
              </w:rPr>
              <w:t>Q-48.</w:t>
            </w:r>
            <w:r w:rsidR="00DB31A9">
              <w:rPr>
                <w:noProof/>
                <w:sz w:val="22"/>
                <w:szCs w:val="22"/>
              </w:rPr>
              <w:tab/>
            </w:r>
            <w:r w:rsidR="00DB31A9" w:rsidRPr="001C0CD9">
              <w:rPr>
                <w:rStyle w:val="Hyperlink"/>
                <w:noProof/>
              </w:rPr>
              <w:t>What is the covered foreign country?</w:t>
            </w:r>
            <w:r w:rsidR="00DB31A9">
              <w:rPr>
                <w:noProof/>
                <w:webHidden/>
              </w:rPr>
              <w:tab/>
            </w:r>
            <w:r w:rsidR="00DB31A9">
              <w:rPr>
                <w:noProof/>
                <w:webHidden/>
              </w:rPr>
              <w:fldChar w:fldCharType="begin"/>
            </w:r>
            <w:r w:rsidR="00DB31A9">
              <w:rPr>
                <w:noProof/>
                <w:webHidden/>
              </w:rPr>
              <w:instrText xml:space="preserve"> PAGEREF _Toc69479888 \h </w:instrText>
            </w:r>
            <w:r w:rsidR="00DB31A9">
              <w:rPr>
                <w:noProof/>
                <w:webHidden/>
              </w:rPr>
            </w:r>
            <w:r w:rsidR="00DB31A9">
              <w:rPr>
                <w:noProof/>
                <w:webHidden/>
              </w:rPr>
              <w:fldChar w:fldCharType="separate"/>
            </w:r>
            <w:r w:rsidR="00DC5D90">
              <w:rPr>
                <w:noProof/>
                <w:webHidden/>
              </w:rPr>
              <w:t>11</w:t>
            </w:r>
            <w:r w:rsidR="00DB31A9">
              <w:rPr>
                <w:noProof/>
                <w:webHidden/>
              </w:rPr>
              <w:fldChar w:fldCharType="end"/>
            </w:r>
          </w:hyperlink>
        </w:p>
        <w:p w14:paraId="1E528351" w14:textId="5764796F" w:rsidR="00DB31A9" w:rsidRDefault="00453BFA">
          <w:pPr>
            <w:pStyle w:val="TOC2"/>
            <w:rPr>
              <w:noProof/>
              <w:sz w:val="22"/>
              <w:szCs w:val="22"/>
            </w:rPr>
          </w:pPr>
          <w:hyperlink w:anchor="_Toc69479889" w:history="1">
            <w:r w:rsidR="00DB31A9" w:rsidRPr="001C0CD9">
              <w:rPr>
                <w:rStyle w:val="Hyperlink"/>
                <w:noProof/>
              </w:rPr>
              <w:t>Q-49.</w:t>
            </w:r>
            <w:r w:rsidR="00DB31A9">
              <w:rPr>
                <w:noProof/>
                <w:sz w:val="22"/>
                <w:szCs w:val="22"/>
              </w:rPr>
              <w:tab/>
            </w:r>
            <w:r w:rsidR="00DB31A9" w:rsidRPr="001C0CD9">
              <w:rPr>
                <w:rStyle w:val="Hyperlink"/>
                <w:noProof/>
              </w:rPr>
              <w:t>Can this prohibition be waived for grants and loans?</w:t>
            </w:r>
            <w:r w:rsidR="00DB31A9">
              <w:rPr>
                <w:noProof/>
                <w:webHidden/>
              </w:rPr>
              <w:tab/>
            </w:r>
            <w:r w:rsidR="00DB31A9">
              <w:rPr>
                <w:noProof/>
                <w:webHidden/>
              </w:rPr>
              <w:fldChar w:fldCharType="begin"/>
            </w:r>
            <w:r w:rsidR="00DB31A9">
              <w:rPr>
                <w:noProof/>
                <w:webHidden/>
              </w:rPr>
              <w:instrText xml:space="preserve"> PAGEREF _Toc69479889 \h </w:instrText>
            </w:r>
            <w:r w:rsidR="00DB31A9">
              <w:rPr>
                <w:noProof/>
                <w:webHidden/>
              </w:rPr>
            </w:r>
            <w:r w:rsidR="00DB31A9">
              <w:rPr>
                <w:noProof/>
                <w:webHidden/>
              </w:rPr>
              <w:fldChar w:fldCharType="separate"/>
            </w:r>
            <w:r w:rsidR="00DC5D90">
              <w:rPr>
                <w:noProof/>
                <w:webHidden/>
              </w:rPr>
              <w:t>11</w:t>
            </w:r>
            <w:r w:rsidR="00DB31A9">
              <w:rPr>
                <w:noProof/>
                <w:webHidden/>
              </w:rPr>
              <w:fldChar w:fldCharType="end"/>
            </w:r>
          </w:hyperlink>
        </w:p>
        <w:p w14:paraId="5E84753E" w14:textId="680A22AF" w:rsidR="00DB31A9" w:rsidRDefault="00453BFA">
          <w:pPr>
            <w:pStyle w:val="TOC2"/>
            <w:rPr>
              <w:noProof/>
              <w:sz w:val="22"/>
              <w:szCs w:val="22"/>
            </w:rPr>
          </w:pPr>
          <w:hyperlink w:anchor="_Toc69479890" w:history="1">
            <w:r w:rsidR="00DB31A9" w:rsidRPr="001C0CD9">
              <w:rPr>
                <w:rStyle w:val="Hyperlink"/>
                <w:noProof/>
              </w:rPr>
              <w:t>Q-50.</w:t>
            </w:r>
            <w:r w:rsidR="00DB31A9">
              <w:rPr>
                <w:noProof/>
                <w:sz w:val="22"/>
                <w:szCs w:val="22"/>
              </w:rPr>
              <w:tab/>
            </w:r>
            <w:r w:rsidR="00DB31A9" w:rsidRPr="001C0CD9">
              <w:rPr>
                <w:rStyle w:val="Hyperlink"/>
                <w:noProof/>
              </w:rPr>
              <w:t>Is it mandatory to include a specific provision in Federal awards and notices of funding opportunity issued on or after August 13, 2020?</w:t>
            </w:r>
            <w:r w:rsidR="00DB31A9">
              <w:rPr>
                <w:noProof/>
                <w:webHidden/>
              </w:rPr>
              <w:tab/>
            </w:r>
            <w:r w:rsidR="00DB31A9">
              <w:rPr>
                <w:noProof/>
                <w:webHidden/>
              </w:rPr>
              <w:fldChar w:fldCharType="begin"/>
            </w:r>
            <w:r w:rsidR="00DB31A9">
              <w:rPr>
                <w:noProof/>
                <w:webHidden/>
              </w:rPr>
              <w:instrText xml:space="preserve"> PAGEREF _Toc69479890 \h </w:instrText>
            </w:r>
            <w:r w:rsidR="00DB31A9">
              <w:rPr>
                <w:noProof/>
                <w:webHidden/>
              </w:rPr>
            </w:r>
            <w:r w:rsidR="00DB31A9">
              <w:rPr>
                <w:noProof/>
                <w:webHidden/>
              </w:rPr>
              <w:fldChar w:fldCharType="separate"/>
            </w:r>
            <w:r w:rsidR="00DC5D90">
              <w:rPr>
                <w:noProof/>
                <w:webHidden/>
              </w:rPr>
              <w:t>11</w:t>
            </w:r>
            <w:r w:rsidR="00DB31A9">
              <w:rPr>
                <w:noProof/>
                <w:webHidden/>
              </w:rPr>
              <w:fldChar w:fldCharType="end"/>
            </w:r>
          </w:hyperlink>
        </w:p>
        <w:p w14:paraId="1A92BBEB" w14:textId="53C6CCC6" w:rsidR="00DB31A9" w:rsidRDefault="00453BFA">
          <w:pPr>
            <w:pStyle w:val="TOC2"/>
            <w:rPr>
              <w:noProof/>
              <w:sz w:val="22"/>
              <w:szCs w:val="22"/>
            </w:rPr>
          </w:pPr>
          <w:hyperlink w:anchor="_Toc69479891" w:history="1">
            <w:r w:rsidR="00DB31A9" w:rsidRPr="001C0CD9">
              <w:rPr>
                <w:rStyle w:val="Hyperlink"/>
                <w:noProof/>
              </w:rPr>
              <w:t>Q-51.</w:t>
            </w:r>
            <w:r w:rsidR="00DB31A9">
              <w:rPr>
                <w:noProof/>
                <w:sz w:val="22"/>
                <w:szCs w:val="22"/>
              </w:rPr>
              <w:tab/>
            </w:r>
            <w:r w:rsidR="00DB31A9" w:rsidRPr="001C0CD9">
              <w:rPr>
                <w:rStyle w:val="Hyperlink"/>
                <w:noProof/>
              </w:rPr>
              <w:t>Does the section 889 prohibition apply to existing Federal awards as of August 13, 2020?</w:t>
            </w:r>
            <w:r w:rsidR="00DB31A9">
              <w:rPr>
                <w:noProof/>
                <w:webHidden/>
              </w:rPr>
              <w:tab/>
            </w:r>
            <w:r w:rsidR="00DB31A9">
              <w:rPr>
                <w:noProof/>
                <w:webHidden/>
              </w:rPr>
              <w:fldChar w:fldCharType="begin"/>
            </w:r>
            <w:r w:rsidR="00DB31A9">
              <w:rPr>
                <w:noProof/>
                <w:webHidden/>
              </w:rPr>
              <w:instrText xml:space="preserve"> PAGEREF _Toc69479891 \h </w:instrText>
            </w:r>
            <w:r w:rsidR="00DB31A9">
              <w:rPr>
                <w:noProof/>
                <w:webHidden/>
              </w:rPr>
            </w:r>
            <w:r w:rsidR="00DB31A9">
              <w:rPr>
                <w:noProof/>
                <w:webHidden/>
              </w:rPr>
              <w:fldChar w:fldCharType="separate"/>
            </w:r>
            <w:r w:rsidR="00DC5D90">
              <w:rPr>
                <w:noProof/>
                <w:webHidden/>
              </w:rPr>
              <w:t>11</w:t>
            </w:r>
            <w:r w:rsidR="00DB31A9">
              <w:rPr>
                <w:noProof/>
                <w:webHidden/>
              </w:rPr>
              <w:fldChar w:fldCharType="end"/>
            </w:r>
          </w:hyperlink>
        </w:p>
        <w:p w14:paraId="0A3FEB89" w14:textId="0BE133A7" w:rsidR="00DB31A9" w:rsidRDefault="00453BFA">
          <w:pPr>
            <w:pStyle w:val="TOC2"/>
            <w:rPr>
              <w:noProof/>
              <w:sz w:val="22"/>
              <w:szCs w:val="22"/>
            </w:rPr>
          </w:pPr>
          <w:hyperlink w:anchor="_Toc69479892" w:history="1">
            <w:r w:rsidR="00DB31A9" w:rsidRPr="001C0CD9">
              <w:rPr>
                <w:rStyle w:val="Hyperlink"/>
                <w:noProof/>
              </w:rPr>
              <w:t>Q-52.</w:t>
            </w:r>
            <w:r w:rsidR="00DB31A9">
              <w:rPr>
                <w:noProof/>
                <w:sz w:val="22"/>
                <w:szCs w:val="22"/>
              </w:rPr>
              <w:tab/>
            </w:r>
            <w:r w:rsidR="00DB31A9" w:rsidRPr="001C0CD9">
              <w:rPr>
                <w:rStyle w:val="Hyperlink"/>
                <w:noProof/>
              </w:rPr>
              <w:t>Will this prohibition impact fixed amount awards where payment is based upon the achievement of milestones and not based on actual costs?</w:t>
            </w:r>
            <w:r w:rsidR="00DB31A9">
              <w:rPr>
                <w:noProof/>
                <w:webHidden/>
              </w:rPr>
              <w:tab/>
            </w:r>
            <w:r w:rsidR="00DB31A9">
              <w:rPr>
                <w:noProof/>
                <w:webHidden/>
              </w:rPr>
              <w:fldChar w:fldCharType="begin"/>
            </w:r>
            <w:r w:rsidR="00DB31A9">
              <w:rPr>
                <w:noProof/>
                <w:webHidden/>
              </w:rPr>
              <w:instrText xml:space="preserve"> PAGEREF _Toc69479892 \h </w:instrText>
            </w:r>
            <w:r w:rsidR="00DB31A9">
              <w:rPr>
                <w:noProof/>
                <w:webHidden/>
              </w:rPr>
            </w:r>
            <w:r w:rsidR="00DB31A9">
              <w:rPr>
                <w:noProof/>
                <w:webHidden/>
              </w:rPr>
              <w:fldChar w:fldCharType="separate"/>
            </w:r>
            <w:r w:rsidR="00DC5D90">
              <w:rPr>
                <w:noProof/>
                <w:webHidden/>
              </w:rPr>
              <w:t>11</w:t>
            </w:r>
            <w:r w:rsidR="00DB31A9">
              <w:rPr>
                <w:noProof/>
                <w:webHidden/>
              </w:rPr>
              <w:fldChar w:fldCharType="end"/>
            </w:r>
          </w:hyperlink>
        </w:p>
        <w:p w14:paraId="513B8CFB" w14:textId="34623F8C" w:rsidR="00DB31A9" w:rsidRDefault="00453BFA">
          <w:pPr>
            <w:pStyle w:val="TOC2"/>
            <w:rPr>
              <w:noProof/>
              <w:sz w:val="22"/>
              <w:szCs w:val="22"/>
            </w:rPr>
          </w:pPr>
          <w:hyperlink w:anchor="_Toc69479893" w:history="1">
            <w:r w:rsidR="00DB31A9" w:rsidRPr="001C0CD9">
              <w:rPr>
                <w:rStyle w:val="Hyperlink"/>
                <w:noProof/>
              </w:rPr>
              <w:t>Q-53.</w:t>
            </w:r>
            <w:r w:rsidR="00DB31A9">
              <w:rPr>
                <w:noProof/>
                <w:sz w:val="22"/>
                <w:szCs w:val="22"/>
              </w:rPr>
              <w:tab/>
            </w:r>
            <w:r w:rsidR="00DB31A9" w:rsidRPr="001C0CD9">
              <w:rPr>
                <w:rStyle w:val="Hyperlink"/>
                <w:noProof/>
              </w:rPr>
              <w:t>Can a Federal award be provided to a recipient when they use covered telecommunications equipment or services?</w:t>
            </w:r>
            <w:r w:rsidR="00DB31A9">
              <w:rPr>
                <w:noProof/>
                <w:webHidden/>
              </w:rPr>
              <w:tab/>
            </w:r>
            <w:r w:rsidR="00DB31A9">
              <w:rPr>
                <w:noProof/>
                <w:webHidden/>
              </w:rPr>
              <w:fldChar w:fldCharType="begin"/>
            </w:r>
            <w:r w:rsidR="00DB31A9">
              <w:rPr>
                <w:noProof/>
                <w:webHidden/>
              </w:rPr>
              <w:instrText xml:space="preserve"> PAGEREF _Toc69479893 \h </w:instrText>
            </w:r>
            <w:r w:rsidR="00DB31A9">
              <w:rPr>
                <w:noProof/>
                <w:webHidden/>
              </w:rPr>
            </w:r>
            <w:r w:rsidR="00DB31A9">
              <w:rPr>
                <w:noProof/>
                <w:webHidden/>
              </w:rPr>
              <w:fldChar w:fldCharType="separate"/>
            </w:r>
            <w:r w:rsidR="00DC5D90">
              <w:rPr>
                <w:noProof/>
                <w:webHidden/>
              </w:rPr>
              <w:t>11</w:t>
            </w:r>
            <w:r w:rsidR="00DB31A9">
              <w:rPr>
                <w:noProof/>
                <w:webHidden/>
              </w:rPr>
              <w:fldChar w:fldCharType="end"/>
            </w:r>
          </w:hyperlink>
        </w:p>
        <w:p w14:paraId="749C6B72" w14:textId="23B040CF" w:rsidR="00DB31A9" w:rsidRDefault="00453BFA">
          <w:pPr>
            <w:pStyle w:val="TOC2"/>
            <w:rPr>
              <w:noProof/>
              <w:sz w:val="22"/>
              <w:szCs w:val="22"/>
            </w:rPr>
          </w:pPr>
          <w:hyperlink w:anchor="_Toc69479894" w:history="1">
            <w:r w:rsidR="00DB31A9" w:rsidRPr="001C0CD9">
              <w:rPr>
                <w:rStyle w:val="Hyperlink"/>
                <w:noProof/>
              </w:rPr>
              <w:t>Q-54.</w:t>
            </w:r>
            <w:r w:rsidR="00DB31A9">
              <w:rPr>
                <w:noProof/>
                <w:sz w:val="22"/>
                <w:szCs w:val="22"/>
              </w:rPr>
              <w:tab/>
            </w:r>
            <w:r w:rsidR="00DB31A9" w:rsidRPr="001C0CD9">
              <w:rPr>
                <w:rStyle w:val="Hyperlink"/>
                <w:noProof/>
              </w:rPr>
              <w:t>Do existing Federal awards need to be amended to include the provision after August 13, 2020?</w:t>
            </w:r>
            <w:r w:rsidR="00DB31A9">
              <w:rPr>
                <w:noProof/>
                <w:webHidden/>
              </w:rPr>
              <w:tab/>
            </w:r>
            <w:r w:rsidR="00DB31A9">
              <w:rPr>
                <w:noProof/>
                <w:webHidden/>
              </w:rPr>
              <w:fldChar w:fldCharType="begin"/>
            </w:r>
            <w:r w:rsidR="00DB31A9">
              <w:rPr>
                <w:noProof/>
                <w:webHidden/>
              </w:rPr>
              <w:instrText xml:space="preserve"> PAGEREF _Toc69479894 \h </w:instrText>
            </w:r>
            <w:r w:rsidR="00DB31A9">
              <w:rPr>
                <w:noProof/>
                <w:webHidden/>
              </w:rPr>
            </w:r>
            <w:r w:rsidR="00DB31A9">
              <w:rPr>
                <w:noProof/>
                <w:webHidden/>
              </w:rPr>
              <w:fldChar w:fldCharType="separate"/>
            </w:r>
            <w:r w:rsidR="00DC5D90">
              <w:rPr>
                <w:noProof/>
                <w:webHidden/>
              </w:rPr>
              <w:t>12</w:t>
            </w:r>
            <w:r w:rsidR="00DB31A9">
              <w:rPr>
                <w:noProof/>
                <w:webHidden/>
              </w:rPr>
              <w:fldChar w:fldCharType="end"/>
            </w:r>
          </w:hyperlink>
        </w:p>
        <w:p w14:paraId="2FD2F4B1" w14:textId="5EC97630" w:rsidR="00DB31A9" w:rsidRDefault="00453BFA">
          <w:pPr>
            <w:pStyle w:val="TOC2"/>
            <w:rPr>
              <w:noProof/>
              <w:sz w:val="22"/>
              <w:szCs w:val="22"/>
            </w:rPr>
          </w:pPr>
          <w:hyperlink w:anchor="_Toc69479895" w:history="1">
            <w:r w:rsidR="00DB31A9" w:rsidRPr="001C0CD9">
              <w:rPr>
                <w:rStyle w:val="Hyperlink"/>
                <w:noProof/>
              </w:rPr>
              <w:t>Q-55.</w:t>
            </w:r>
            <w:r w:rsidR="00DB31A9">
              <w:rPr>
                <w:noProof/>
                <w:sz w:val="22"/>
                <w:szCs w:val="22"/>
              </w:rPr>
              <w:tab/>
            </w:r>
            <w:r w:rsidR="00DB31A9" w:rsidRPr="001C0CD9">
              <w:rPr>
                <w:rStyle w:val="Hyperlink"/>
                <w:noProof/>
              </w:rPr>
              <w:t>If a Federal award issued prior to August 13, 2020 is amended for non-financial purposes (i.e., no cost extension or scope), does the amendment need to include this prohibition?</w:t>
            </w:r>
            <w:r w:rsidR="00DB31A9">
              <w:rPr>
                <w:noProof/>
                <w:webHidden/>
              </w:rPr>
              <w:tab/>
            </w:r>
            <w:r w:rsidR="00DB31A9">
              <w:rPr>
                <w:noProof/>
                <w:webHidden/>
              </w:rPr>
              <w:fldChar w:fldCharType="begin"/>
            </w:r>
            <w:r w:rsidR="00DB31A9">
              <w:rPr>
                <w:noProof/>
                <w:webHidden/>
              </w:rPr>
              <w:instrText xml:space="preserve"> PAGEREF _Toc69479895 \h </w:instrText>
            </w:r>
            <w:r w:rsidR="00DB31A9">
              <w:rPr>
                <w:noProof/>
                <w:webHidden/>
              </w:rPr>
            </w:r>
            <w:r w:rsidR="00DB31A9">
              <w:rPr>
                <w:noProof/>
                <w:webHidden/>
              </w:rPr>
              <w:fldChar w:fldCharType="separate"/>
            </w:r>
            <w:r w:rsidR="00DC5D90">
              <w:rPr>
                <w:noProof/>
                <w:webHidden/>
              </w:rPr>
              <w:t>12</w:t>
            </w:r>
            <w:r w:rsidR="00DB31A9">
              <w:rPr>
                <w:noProof/>
                <w:webHidden/>
              </w:rPr>
              <w:fldChar w:fldCharType="end"/>
            </w:r>
          </w:hyperlink>
        </w:p>
        <w:p w14:paraId="4B0202F1" w14:textId="1E1091AC" w:rsidR="00DB31A9" w:rsidRDefault="00453BFA">
          <w:pPr>
            <w:pStyle w:val="TOC2"/>
            <w:rPr>
              <w:noProof/>
              <w:sz w:val="22"/>
              <w:szCs w:val="22"/>
            </w:rPr>
          </w:pPr>
          <w:hyperlink w:anchor="_Toc69479896" w:history="1">
            <w:r w:rsidR="00DB31A9" w:rsidRPr="001C0CD9">
              <w:rPr>
                <w:rStyle w:val="Hyperlink"/>
                <w:noProof/>
              </w:rPr>
              <w:t>Q-56.</w:t>
            </w:r>
            <w:r w:rsidR="00DB31A9">
              <w:rPr>
                <w:noProof/>
                <w:sz w:val="22"/>
                <w:szCs w:val="22"/>
              </w:rPr>
              <w:tab/>
            </w:r>
            <w:r w:rsidR="00DB31A9" w:rsidRPr="001C0CD9">
              <w:rPr>
                <w:rStyle w:val="Hyperlink"/>
                <w:noProof/>
              </w:rPr>
              <w:t>If a Federal award issued prior to August 13, 2020 is amended for the purposes of adding supplemental funds, does the amendment need to include this prohibition?</w:t>
            </w:r>
            <w:r w:rsidR="00DB31A9">
              <w:rPr>
                <w:noProof/>
                <w:webHidden/>
              </w:rPr>
              <w:tab/>
            </w:r>
            <w:r w:rsidR="00DB31A9">
              <w:rPr>
                <w:noProof/>
                <w:webHidden/>
              </w:rPr>
              <w:fldChar w:fldCharType="begin"/>
            </w:r>
            <w:r w:rsidR="00DB31A9">
              <w:rPr>
                <w:noProof/>
                <w:webHidden/>
              </w:rPr>
              <w:instrText xml:space="preserve"> PAGEREF _Toc69479896 \h </w:instrText>
            </w:r>
            <w:r w:rsidR="00DB31A9">
              <w:rPr>
                <w:noProof/>
                <w:webHidden/>
              </w:rPr>
            </w:r>
            <w:r w:rsidR="00DB31A9">
              <w:rPr>
                <w:noProof/>
                <w:webHidden/>
              </w:rPr>
              <w:fldChar w:fldCharType="separate"/>
            </w:r>
            <w:r w:rsidR="00DC5D90">
              <w:rPr>
                <w:noProof/>
                <w:webHidden/>
              </w:rPr>
              <w:t>12</w:t>
            </w:r>
            <w:r w:rsidR="00DB31A9">
              <w:rPr>
                <w:noProof/>
                <w:webHidden/>
              </w:rPr>
              <w:fldChar w:fldCharType="end"/>
            </w:r>
          </w:hyperlink>
        </w:p>
        <w:p w14:paraId="2737ACD2" w14:textId="37244F84" w:rsidR="00DB31A9" w:rsidRDefault="00453BFA">
          <w:pPr>
            <w:pStyle w:val="TOC2"/>
            <w:rPr>
              <w:noProof/>
              <w:sz w:val="22"/>
              <w:szCs w:val="22"/>
            </w:rPr>
          </w:pPr>
          <w:hyperlink w:anchor="_Toc69479897" w:history="1">
            <w:r w:rsidR="00DB31A9" w:rsidRPr="001C0CD9">
              <w:rPr>
                <w:rStyle w:val="Hyperlink"/>
                <w:noProof/>
              </w:rPr>
              <w:t>Q-57.</w:t>
            </w:r>
            <w:r w:rsidR="00DB31A9">
              <w:rPr>
                <w:noProof/>
                <w:sz w:val="22"/>
                <w:szCs w:val="22"/>
              </w:rPr>
              <w:tab/>
            </w:r>
            <w:r w:rsidR="00DB31A9" w:rsidRPr="001C0CD9">
              <w:rPr>
                <w:rStyle w:val="Hyperlink"/>
                <w:noProof/>
              </w:rPr>
              <w:t>Can a Federal award be used to procure goods or services, unrelated to prohibited services or equipment, from an entity that uses such equipment and services?</w:t>
            </w:r>
            <w:r w:rsidR="00DB31A9">
              <w:rPr>
                <w:noProof/>
                <w:webHidden/>
              </w:rPr>
              <w:tab/>
            </w:r>
            <w:r w:rsidR="00DB31A9">
              <w:rPr>
                <w:noProof/>
                <w:webHidden/>
              </w:rPr>
              <w:fldChar w:fldCharType="begin"/>
            </w:r>
            <w:r w:rsidR="00DB31A9">
              <w:rPr>
                <w:noProof/>
                <w:webHidden/>
              </w:rPr>
              <w:instrText xml:space="preserve"> PAGEREF _Toc69479897 \h </w:instrText>
            </w:r>
            <w:r w:rsidR="00DB31A9">
              <w:rPr>
                <w:noProof/>
                <w:webHidden/>
              </w:rPr>
            </w:r>
            <w:r w:rsidR="00DB31A9">
              <w:rPr>
                <w:noProof/>
                <w:webHidden/>
              </w:rPr>
              <w:fldChar w:fldCharType="separate"/>
            </w:r>
            <w:r w:rsidR="00DC5D90">
              <w:rPr>
                <w:noProof/>
                <w:webHidden/>
              </w:rPr>
              <w:t>12</w:t>
            </w:r>
            <w:r w:rsidR="00DB31A9">
              <w:rPr>
                <w:noProof/>
                <w:webHidden/>
              </w:rPr>
              <w:fldChar w:fldCharType="end"/>
            </w:r>
          </w:hyperlink>
        </w:p>
        <w:p w14:paraId="1DEDC2E4" w14:textId="59C93585" w:rsidR="00DB31A9" w:rsidRDefault="00453BFA">
          <w:pPr>
            <w:pStyle w:val="TOC2"/>
            <w:rPr>
              <w:noProof/>
              <w:sz w:val="22"/>
              <w:szCs w:val="22"/>
            </w:rPr>
          </w:pPr>
          <w:hyperlink w:anchor="_Toc69479898" w:history="1">
            <w:r w:rsidR="00DB31A9" w:rsidRPr="001C0CD9">
              <w:rPr>
                <w:rStyle w:val="Hyperlink"/>
                <w:noProof/>
              </w:rPr>
              <w:t>Q-58.</w:t>
            </w:r>
            <w:r w:rsidR="00DB31A9">
              <w:rPr>
                <w:noProof/>
                <w:sz w:val="22"/>
                <w:szCs w:val="22"/>
              </w:rPr>
              <w:tab/>
            </w:r>
            <w:r w:rsidR="00DB31A9" w:rsidRPr="001C0CD9">
              <w:rPr>
                <w:rStyle w:val="Hyperlink"/>
                <w:noProof/>
              </w:rPr>
              <w:t>Do recipients need to certify that goods or services procured under a Federal award are not for covered telecommunications equipment or services?</w:t>
            </w:r>
            <w:r w:rsidR="00DB31A9">
              <w:rPr>
                <w:noProof/>
                <w:webHidden/>
              </w:rPr>
              <w:tab/>
            </w:r>
            <w:r w:rsidR="00DB31A9">
              <w:rPr>
                <w:noProof/>
                <w:webHidden/>
              </w:rPr>
              <w:fldChar w:fldCharType="begin"/>
            </w:r>
            <w:r w:rsidR="00DB31A9">
              <w:rPr>
                <w:noProof/>
                <w:webHidden/>
              </w:rPr>
              <w:instrText xml:space="preserve"> PAGEREF _Toc69479898 \h </w:instrText>
            </w:r>
            <w:r w:rsidR="00DB31A9">
              <w:rPr>
                <w:noProof/>
                <w:webHidden/>
              </w:rPr>
            </w:r>
            <w:r w:rsidR="00DB31A9">
              <w:rPr>
                <w:noProof/>
                <w:webHidden/>
              </w:rPr>
              <w:fldChar w:fldCharType="separate"/>
            </w:r>
            <w:r w:rsidR="00DC5D90">
              <w:rPr>
                <w:noProof/>
                <w:webHidden/>
              </w:rPr>
              <w:t>12</w:t>
            </w:r>
            <w:r w:rsidR="00DB31A9">
              <w:rPr>
                <w:noProof/>
                <w:webHidden/>
              </w:rPr>
              <w:fldChar w:fldCharType="end"/>
            </w:r>
          </w:hyperlink>
        </w:p>
        <w:p w14:paraId="455A6D0F" w14:textId="6A624E38" w:rsidR="00DB31A9" w:rsidRDefault="00453BFA">
          <w:pPr>
            <w:pStyle w:val="TOC2"/>
            <w:rPr>
              <w:noProof/>
              <w:sz w:val="22"/>
              <w:szCs w:val="22"/>
            </w:rPr>
          </w:pPr>
          <w:hyperlink w:anchor="_Toc69479899" w:history="1">
            <w:r w:rsidR="00DB31A9" w:rsidRPr="001C0CD9">
              <w:rPr>
                <w:rStyle w:val="Hyperlink"/>
                <w:noProof/>
              </w:rPr>
              <w:t>Q-59.</w:t>
            </w:r>
            <w:r w:rsidR="00DB31A9">
              <w:rPr>
                <w:noProof/>
                <w:sz w:val="22"/>
                <w:szCs w:val="22"/>
              </w:rPr>
              <w:tab/>
            </w:r>
            <w:r w:rsidR="00DB31A9" w:rsidRPr="001C0CD9">
              <w:rPr>
                <w:rStyle w:val="Hyperlink"/>
                <w:noProof/>
              </w:rPr>
              <w:t>Can recipients use the costs associated with covered telecommunications equipment or services or equipment to meet their cost sharing or match requirements?</w:t>
            </w:r>
            <w:r w:rsidR="00DB31A9">
              <w:rPr>
                <w:noProof/>
                <w:webHidden/>
              </w:rPr>
              <w:tab/>
            </w:r>
            <w:r w:rsidR="00DB31A9">
              <w:rPr>
                <w:noProof/>
                <w:webHidden/>
              </w:rPr>
              <w:fldChar w:fldCharType="begin"/>
            </w:r>
            <w:r w:rsidR="00DB31A9">
              <w:rPr>
                <w:noProof/>
                <w:webHidden/>
              </w:rPr>
              <w:instrText xml:space="preserve"> PAGEREF _Toc69479899 \h </w:instrText>
            </w:r>
            <w:r w:rsidR="00DB31A9">
              <w:rPr>
                <w:noProof/>
                <w:webHidden/>
              </w:rPr>
            </w:r>
            <w:r w:rsidR="00DB31A9">
              <w:rPr>
                <w:noProof/>
                <w:webHidden/>
              </w:rPr>
              <w:fldChar w:fldCharType="separate"/>
            </w:r>
            <w:r w:rsidR="00DC5D90">
              <w:rPr>
                <w:noProof/>
                <w:webHidden/>
              </w:rPr>
              <w:t>12</w:t>
            </w:r>
            <w:r w:rsidR="00DB31A9">
              <w:rPr>
                <w:noProof/>
                <w:webHidden/>
              </w:rPr>
              <w:fldChar w:fldCharType="end"/>
            </w:r>
          </w:hyperlink>
        </w:p>
        <w:p w14:paraId="3916B62F" w14:textId="66D89454" w:rsidR="00DB31A9" w:rsidRDefault="00453BFA">
          <w:pPr>
            <w:pStyle w:val="TOC2"/>
            <w:rPr>
              <w:noProof/>
              <w:sz w:val="22"/>
              <w:szCs w:val="22"/>
            </w:rPr>
          </w:pPr>
          <w:hyperlink w:anchor="_Toc69479900" w:history="1">
            <w:r w:rsidR="00DB31A9" w:rsidRPr="001C0CD9">
              <w:rPr>
                <w:rStyle w:val="Hyperlink"/>
                <w:noProof/>
              </w:rPr>
              <w:t>Q-60.</w:t>
            </w:r>
            <w:r w:rsidR="00DB31A9">
              <w:rPr>
                <w:noProof/>
                <w:sz w:val="22"/>
                <w:szCs w:val="22"/>
              </w:rPr>
              <w:tab/>
            </w:r>
            <w:r w:rsidR="00DB31A9" w:rsidRPr="001C0CD9">
              <w:rPr>
                <w:rStyle w:val="Hyperlink"/>
                <w:noProof/>
              </w:rPr>
              <w:t>Can recipients use program income generated by a Federal award to cover the costs associated with covered telecommunications equipment or equipment?</w:t>
            </w:r>
            <w:r w:rsidR="00DB31A9">
              <w:rPr>
                <w:noProof/>
                <w:webHidden/>
              </w:rPr>
              <w:tab/>
            </w:r>
            <w:r w:rsidR="00DB31A9">
              <w:rPr>
                <w:noProof/>
                <w:webHidden/>
              </w:rPr>
              <w:fldChar w:fldCharType="begin"/>
            </w:r>
            <w:r w:rsidR="00DB31A9">
              <w:rPr>
                <w:noProof/>
                <w:webHidden/>
              </w:rPr>
              <w:instrText xml:space="preserve"> PAGEREF _Toc69479900 \h </w:instrText>
            </w:r>
            <w:r w:rsidR="00DB31A9">
              <w:rPr>
                <w:noProof/>
                <w:webHidden/>
              </w:rPr>
            </w:r>
            <w:r w:rsidR="00DB31A9">
              <w:rPr>
                <w:noProof/>
                <w:webHidden/>
              </w:rPr>
              <w:fldChar w:fldCharType="separate"/>
            </w:r>
            <w:r w:rsidR="00DC5D90">
              <w:rPr>
                <w:noProof/>
                <w:webHidden/>
              </w:rPr>
              <w:t>12</w:t>
            </w:r>
            <w:r w:rsidR="00DB31A9">
              <w:rPr>
                <w:noProof/>
                <w:webHidden/>
              </w:rPr>
              <w:fldChar w:fldCharType="end"/>
            </w:r>
          </w:hyperlink>
        </w:p>
        <w:p w14:paraId="37580BD5" w14:textId="4F2AEBFC" w:rsidR="00DB31A9" w:rsidRDefault="00453BFA">
          <w:pPr>
            <w:pStyle w:val="TOC2"/>
            <w:rPr>
              <w:noProof/>
              <w:sz w:val="22"/>
              <w:szCs w:val="22"/>
            </w:rPr>
          </w:pPr>
          <w:hyperlink w:anchor="_Toc69479901" w:history="1">
            <w:r w:rsidR="00DB31A9" w:rsidRPr="001C0CD9">
              <w:rPr>
                <w:rStyle w:val="Hyperlink"/>
                <w:noProof/>
              </w:rPr>
              <w:t>Q-61.</w:t>
            </w:r>
            <w:r w:rsidR="00DB31A9">
              <w:rPr>
                <w:noProof/>
                <w:sz w:val="22"/>
                <w:szCs w:val="22"/>
              </w:rPr>
              <w:tab/>
            </w:r>
            <w:r w:rsidR="00DB31A9" w:rsidRPr="001C0CD9">
              <w:rPr>
                <w:rStyle w:val="Hyperlink"/>
                <w:noProof/>
              </w:rPr>
              <w:t>Will this prohibition impact awards that use the de minimis indirect cost rate, as the 10 percent is based on MTDC and not specific indirect costs elements?</w:t>
            </w:r>
            <w:r w:rsidR="00DB31A9">
              <w:rPr>
                <w:noProof/>
                <w:webHidden/>
              </w:rPr>
              <w:tab/>
            </w:r>
            <w:r w:rsidR="00DB31A9">
              <w:rPr>
                <w:noProof/>
                <w:webHidden/>
              </w:rPr>
              <w:fldChar w:fldCharType="begin"/>
            </w:r>
            <w:r w:rsidR="00DB31A9">
              <w:rPr>
                <w:noProof/>
                <w:webHidden/>
              </w:rPr>
              <w:instrText xml:space="preserve"> PAGEREF _Toc69479901 \h </w:instrText>
            </w:r>
            <w:r w:rsidR="00DB31A9">
              <w:rPr>
                <w:noProof/>
                <w:webHidden/>
              </w:rPr>
            </w:r>
            <w:r w:rsidR="00DB31A9">
              <w:rPr>
                <w:noProof/>
                <w:webHidden/>
              </w:rPr>
              <w:fldChar w:fldCharType="separate"/>
            </w:r>
            <w:r w:rsidR="00DC5D90">
              <w:rPr>
                <w:noProof/>
                <w:webHidden/>
              </w:rPr>
              <w:t>13</w:t>
            </w:r>
            <w:r w:rsidR="00DB31A9">
              <w:rPr>
                <w:noProof/>
                <w:webHidden/>
              </w:rPr>
              <w:fldChar w:fldCharType="end"/>
            </w:r>
          </w:hyperlink>
        </w:p>
        <w:p w14:paraId="47CAAD4A" w14:textId="2BF5BF89" w:rsidR="00DB31A9" w:rsidRDefault="00453BFA">
          <w:pPr>
            <w:pStyle w:val="TOC2"/>
            <w:rPr>
              <w:noProof/>
              <w:sz w:val="22"/>
              <w:szCs w:val="22"/>
            </w:rPr>
          </w:pPr>
          <w:hyperlink w:anchor="_Toc69479902" w:history="1">
            <w:r w:rsidR="00DB31A9" w:rsidRPr="001C0CD9">
              <w:rPr>
                <w:rStyle w:val="Hyperlink"/>
                <w:noProof/>
              </w:rPr>
              <w:t>Q-62.</w:t>
            </w:r>
            <w:r w:rsidR="00DB31A9">
              <w:rPr>
                <w:noProof/>
                <w:sz w:val="22"/>
                <w:szCs w:val="22"/>
              </w:rPr>
              <w:tab/>
            </w:r>
            <w:r w:rsidR="00DB31A9" w:rsidRPr="001C0CD9">
              <w:rPr>
                <w:rStyle w:val="Hyperlink"/>
                <w:noProof/>
              </w:rPr>
              <w:t>When a recipient normally charges prohibited services or equipment through their indirect cost pool, can a Federal award cover the same recipient’s indirect costs?</w:t>
            </w:r>
            <w:r w:rsidR="00DB31A9">
              <w:rPr>
                <w:noProof/>
                <w:webHidden/>
              </w:rPr>
              <w:tab/>
            </w:r>
            <w:r w:rsidR="00DB31A9">
              <w:rPr>
                <w:noProof/>
                <w:webHidden/>
              </w:rPr>
              <w:fldChar w:fldCharType="begin"/>
            </w:r>
            <w:r w:rsidR="00DB31A9">
              <w:rPr>
                <w:noProof/>
                <w:webHidden/>
              </w:rPr>
              <w:instrText xml:space="preserve"> PAGEREF _Toc69479902 \h </w:instrText>
            </w:r>
            <w:r w:rsidR="00DB31A9">
              <w:rPr>
                <w:noProof/>
                <w:webHidden/>
              </w:rPr>
            </w:r>
            <w:r w:rsidR="00DB31A9">
              <w:rPr>
                <w:noProof/>
                <w:webHidden/>
              </w:rPr>
              <w:fldChar w:fldCharType="separate"/>
            </w:r>
            <w:r w:rsidR="00DC5D90">
              <w:rPr>
                <w:noProof/>
                <w:webHidden/>
              </w:rPr>
              <w:t>13</w:t>
            </w:r>
            <w:r w:rsidR="00DB31A9">
              <w:rPr>
                <w:noProof/>
                <w:webHidden/>
              </w:rPr>
              <w:fldChar w:fldCharType="end"/>
            </w:r>
          </w:hyperlink>
        </w:p>
        <w:p w14:paraId="4566D197" w14:textId="5CE2AEE1" w:rsidR="00DB31A9" w:rsidRDefault="00453BFA">
          <w:pPr>
            <w:pStyle w:val="TOC2"/>
            <w:rPr>
              <w:noProof/>
              <w:sz w:val="22"/>
              <w:szCs w:val="22"/>
            </w:rPr>
          </w:pPr>
          <w:hyperlink w:anchor="_Toc69479903" w:history="1">
            <w:r w:rsidR="00DB31A9" w:rsidRPr="001C0CD9">
              <w:rPr>
                <w:rStyle w:val="Hyperlink"/>
                <w:noProof/>
              </w:rPr>
              <w:t>Q-63.</w:t>
            </w:r>
            <w:r w:rsidR="00DB31A9">
              <w:rPr>
                <w:noProof/>
                <w:sz w:val="22"/>
                <w:szCs w:val="22"/>
              </w:rPr>
              <w:tab/>
            </w:r>
            <w:r w:rsidR="00DB31A9" w:rsidRPr="001C0CD9">
              <w:rPr>
                <w:rStyle w:val="Hyperlink"/>
                <w:noProof/>
              </w:rPr>
              <w:t>How will covered telecommunications equipment or services as a new unallowable expense be implemented for indirect cost rates?</w:t>
            </w:r>
            <w:r w:rsidR="00DB31A9">
              <w:rPr>
                <w:noProof/>
                <w:webHidden/>
              </w:rPr>
              <w:tab/>
            </w:r>
            <w:r w:rsidR="00DB31A9">
              <w:rPr>
                <w:noProof/>
                <w:webHidden/>
              </w:rPr>
              <w:fldChar w:fldCharType="begin"/>
            </w:r>
            <w:r w:rsidR="00DB31A9">
              <w:rPr>
                <w:noProof/>
                <w:webHidden/>
              </w:rPr>
              <w:instrText xml:space="preserve"> PAGEREF _Toc69479903 \h </w:instrText>
            </w:r>
            <w:r w:rsidR="00DB31A9">
              <w:rPr>
                <w:noProof/>
                <w:webHidden/>
              </w:rPr>
            </w:r>
            <w:r w:rsidR="00DB31A9">
              <w:rPr>
                <w:noProof/>
                <w:webHidden/>
              </w:rPr>
              <w:fldChar w:fldCharType="separate"/>
            </w:r>
            <w:r w:rsidR="00DC5D90">
              <w:rPr>
                <w:noProof/>
                <w:webHidden/>
              </w:rPr>
              <w:t>13</w:t>
            </w:r>
            <w:r w:rsidR="00DB31A9">
              <w:rPr>
                <w:noProof/>
                <w:webHidden/>
              </w:rPr>
              <w:fldChar w:fldCharType="end"/>
            </w:r>
          </w:hyperlink>
        </w:p>
        <w:p w14:paraId="1483624D" w14:textId="7F774543" w:rsidR="00DB31A9" w:rsidRDefault="00453BFA">
          <w:pPr>
            <w:pStyle w:val="TOC2"/>
            <w:rPr>
              <w:noProof/>
              <w:sz w:val="22"/>
              <w:szCs w:val="22"/>
            </w:rPr>
          </w:pPr>
          <w:hyperlink w:anchor="_Toc69479904" w:history="1">
            <w:r w:rsidR="00DB31A9" w:rsidRPr="001C0CD9">
              <w:rPr>
                <w:rStyle w:val="Hyperlink"/>
                <w:noProof/>
              </w:rPr>
              <w:t>Q-64.</w:t>
            </w:r>
            <w:r w:rsidR="00DB31A9">
              <w:rPr>
                <w:noProof/>
                <w:sz w:val="22"/>
                <w:szCs w:val="22"/>
              </w:rPr>
              <w:tab/>
            </w:r>
            <w:r w:rsidR="00DB31A9" w:rsidRPr="001C0CD9">
              <w:rPr>
                <w:rStyle w:val="Hyperlink"/>
                <w:noProof/>
              </w:rPr>
              <w:t>How will Federal agencies identify covered telecommunications and video surveillance services or equipment as unallowable costs in the negotiation and random audit selection of indirect costs?</w:t>
            </w:r>
            <w:r w:rsidR="00DB31A9">
              <w:rPr>
                <w:noProof/>
                <w:webHidden/>
              </w:rPr>
              <w:tab/>
            </w:r>
            <w:r w:rsidR="00DB31A9">
              <w:rPr>
                <w:noProof/>
                <w:webHidden/>
              </w:rPr>
              <w:fldChar w:fldCharType="begin"/>
            </w:r>
            <w:r w:rsidR="00DB31A9">
              <w:rPr>
                <w:noProof/>
                <w:webHidden/>
              </w:rPr>
              <w:instrText xml:space="preserve"> PAGEREF _Toc69479904 \h </w:instrText>
            </w:r>
            <w:r w:rsidR="00DB31A9">
              <w:rPr>
                <w:noProof/>
                <w:webHidden/>
              </w:rPr>
            </w:r>
            <w:r w:rsidR="00DB31A9">
              <w:rPr>
                <w:noProof/>
                <w:webHidden/>
              </w:rPr>
              <w:fldChar w:fldCharType="separate"/>
            </w:r>
            <w:r w:rsidR="00DC5D90">
              <w:rPr>
                <w:noProof/>
                <w:webHidden/>
              </w:rPr>
              <w:t>13</w:t>
            </w:r>
            <w:r w:rsidR="00DB31A9">
              <w:rPr>
                <w:noProof/>
                <w:webHidden/>
              </w:rPr>
              <w:fldChar w:fldCharType="end"/>
            </w:r>
          </w:hyperlink>
        </w:p>
        <w:p w14:paraId="0F5EF2A7" w14:textId="79D2096A" w:rsidR="00DB31A9" w:rsidRDefault="00453BFA">
          <w:pPr>
            <w:pStyle w:val="TOC2"/>
            <w:rPr>
              <w:noProof/>
              <w:sz w:val="22"/>
              <w:szCs w:val="22"/>
            </w:rPr>
          </w:pPr>
          <w:hyperlink w:anchor="_Toc69479905" w:history="1">
            <w:r w:rsidR="00DB31A9" w:rsidRPr="001C0CD9">
              <w:rPr>
                <w:rStyle w:val="Hyperlink"/>
                <w:noProof/>
              </w:rPr>
              <w:t>Q-65.</w:t>
            </w:r>
            <w:r w:rsidR="00DB31A9">
              <w:rPr>
                <w:noProof/>
                <w:sz w:val="22"/>
                <w:szCs w:val="22"/>
              </w:rPr>
              <w:tab/>
            </w:r>
            <w:r w:rsidR="00DB31A9" w:rsidRPr="001C0CD9">
              <w:rPr>
                <w:rStyle w:val="Hyperlink"/>
                <w:noProof/>
              </w:rPr>
              <w:t>What are the Federal awarding agencies’ responsibilities to monitor adherence to this provision?</w:t>
            </w:r>
            <w:r w:rsidR="00DB31A9">
              <w:rPr>
                <w:noProof/>
                <w:webHidden/>
              </w:rPr>
              <w:tab/>
            </w:r>
            <w:r w:rsidR="00DB31A9">
              <w:rPr>
                <w:noProof/>
                <w:webHidden/>
              </w:rPr>
              <w:fldChar w:fldCharType="begin"/>
            </w:r>
            <w:r w:rsidR="00DB31A9">
              <w:rPr>
                <w:noProof/>
                <w:webHidden/>
              </w:rPr>
              <w:instrText xml:space="preserve"> PAGEREF _Toc69479905 \h </w:instrText>
            </w:r>
            <w:r w:rsidR="00DB31A9">
              <w:rPr>
                <w:noProof/>
                <w:webHidden/>
              </w:rPr>
            </w:r>
            <w:r w:rsidR="00DB31A9">
              <w:rPr>
                <w:noProof/>
                <w:webHidden/>
              </w:rPr>
              <w:fldChar w:fldCharType="separate"/>
            </w:r>
            <w:r w:rsidR="00DC5D90">
              <w:rPr>
                <w:noProof/>
                <w:webHidden/>
              </w:rPr>
              <w:t>14</w:t>
            </w:r>
            <w:r w:rsidR="00DB31A9">
              <w:rPr>
                <w:noProof/>
                <w:webHidden/>
              </w:rPr>
              <w:fldChar w:fldCharType="end"/>
            </w:r>
          </w:hyperlink>
        </w:p>
        <w:p w14:paraId="488F9981" w14:textId="2B55E7BA" w:rsidR="00DB31A9" w:rsidRDefault="00453BFA">
          <w:pPr>
            <w:pStyle w:val="TOC2"/>
            <w:rPr>
              <w:noProof/>
              <w:sz w:val="22"/>
              <w:szCs w:val="22"/>
            </w:rPr>
          </w:pPr>
          <w:hyperlink w:anchor="_Toc69479906" w:history="1">
            <w:r w:rsidR="00DB31A9" w:rsidRPr="001C0CD9">
              <w:rPr>
                <w:rStyle w:val="Hyperlink"/>
                <w:noProof/>
              </w:rPr>
              <w:t>Q-66.</w:t>
            </w:r>
            <w:r w:rsidR="00DB31A9">
              <w:rPr>
                <w:noProof/>
                <w:sz w:val="22"/>
                <w:szCs w:val="22"/>
              </w:rPr>
              <w:tab/>
            </w:r>
            <w:r w:rsidR="00DB31A9" w:rsidRPr="001C0CD9">
              <w:rPr>
                <w:rStyle w:val="Hyperlink"/>
                <w:noProof/>
              </w:rPr>
              <w:t>How should a Federal awarding agency handle a recipient that procured covered telecommunications equipment or services or equipment under a Federal award?</w:t>
            </w:r>
            <w:r w:rsidR="00DB31A9">
              <w:rPr>
                <w:noProof/>
                <w:webHidden/>
              </w:rPr>
              <w:tab/>
            </w:r>
            <w:r w:rsidR="00DB31A9">
              <w:rPr>
                <w:noProof/>
                <w:webHidden/>
              </w:rPr>
              <w:fldChar w:fldCharType="begin"/>
            </w:r>
            <w:r w:rsidR="00DB31A9">
              <w:rPr>
                <w:noProof/>
                <w:webHidden/>
              </w:rPr>
              <w:instrText xml:space="preserve"> PAGEREF _Toc69479906 \h </w:instrText>
            </w:r>
            <w:r w:rsidR="00DB31A9">
              <w:rPr>
                <w:noProof/>
                <w:webHidden/>
              </w:rPr>
            </w:r>
            <w:r w:rsidR="00DB31A9">
              <w:rPr>
                <w:noProof/>
                <w:webHidden/>
              </w:rPr>
              <w:fldChar w:fldCharType="separate"/>
            </w:r>
            <w:r w:rsidR="00DC5D90">
              <w:rPr>
                <w:noProof/>
                <w:webHidden/>
              </w:rPr>
              <w:t>14</w:t>
            </w:r>
            <w:r w:rsidR="00DB31A9">
              <w:rPr>
                <w:noProof/>
                <w:webHidden/>
              </w:rPr>
              <w:fldChar w:fldCharType="end"/>
            </w:r>
          </w:hyperlink>
        </w:p>
        <w:p w14:paraId="4800C37A" w14:textId="4B7B6E6F" w:rsidR="00DB31A9" w:rsidRDefault="00453BFA">
          <w:pPr>
            <w:pStyle w:val="TOC1"/>
            <w:rPr>
              <w:b w:val="0"/>
              <w:noProof/>
              <w:sz w:val="22"/>
              <w:szCs w:val="22"/>
            </w:rPr>
          </w:pPr>
          <w:hyperlink w:anchor="_Toc69479907" w:history="1">
            <w:r w:rsidR="00DB31A9" w:rsidRPr="001C0CD9">
              <w:rPr>
                <w:rStyle w:val="Hyperlink"/>
                <w:noProof/>
              </w:rPr>
              <w:t>Post-Award Requirements</w:t>
            </w:r>
            <w:r w:rsidR="00DB31A9">
              <w:rPr>
                <w:noProof/>
                <w:webHidden/>
              </w:rPr>
              <w:tab/>
            </w:r>
            <w:r w:rsidR="00DB31A9">
              <w:rPr>
                <w:noProof/>
                <w:webHidden/>
              </w:rPr>
              <w:fldChar w:fldCharType="begin"/>
            </w:r>
            <w:r w:rsidR="00DB31A9">
              <w:rPr>
                <w:noProof/>
                <w:webHidden/>
              </w:rPr>
              <w:instrText xml:space="preserve"> PAGEREF _Toc69479907 \h </w:instrText>
            </w:r>
            <w:r w:rsidR="00DB31A9">
              <w:rPr>
                <w:noProof/>
                <w:webHidden/>
              </w:rPr>
            </w:r>
            <w:r w:rsidR="00DB31A9">
              <w:rPr>
                <w:noProof/>
                <w:webHidden/>
              </w:rPr>
              <w:fldChar w:fldCharType="separate"/>
            </w:r>
            <w:r w:rsidR="00DC5D90">
              <w:rPr>
                <w:noProof/>
                <w:webHidden/>
              </w:rPr>
              <w:t>14</w:t>
            </w:r>
            <w:r w:rsidR="00DB31A9">
              <w:rPr>
                <w:noProof/>
                <w:webHidden/>
              </w:rPr>
              <w:fldChar w:fldCharType="end"/>
            </w:r>
          </w:hyperlink>
        </w:p>
        <w:p w14:paraId="60580273" w14:textId="4B9863B2" w:rsidR="00DB31A9" w:rsidRDefault="00453BFA">
          <w:pPr>
            <w:pStyle w:val="TOC2"/>
            <w:rPr>
              <w:noProof/>
              <w:sz w:val="22"/>
              <w:szCs w:val="22"/>
            </w:rPr>
          </w:pPr>
          <w:hyperlink w:anchor="_Toc69479908" w:history="1">
            <w:r w:rsidR="00DB31A9" w:rsidRPr="001C0CD9">
              <w:rPr>
                <w:rStyle w:val="Hyperlink"/>
                <w:rFonts w:eastAsia="Times New Roman"/>
                <w:noProof/>
              </w:rPr>
              <w:t>Q-67.</w:t>
            </w:r>
            <w:r w:rsidR="00DB31A9">
              <w:rPr>
                <w:noProof/>
                <w:sz w:val="22"/>
                <w:szCs w:val="22"/>
              </w:rPr>
              <w:tab/>
            </w:r>
            <w:r w:rsidR="00DB31A9" w:rsidRPr="001C0CD9">
              <w:rPr>
                <w:rStyle w:val="Hyperlink"/>
                <w:rFonts w:eastAsia="Times New Roman"/>
                <w:noProof/>
              </w:rPr>
              <w:t xml:space="preserve">What is the expectation about a non-Federal entity’s compliance with the guidance in the Green </w:t>
            </w:r>
            <w:r w:rsidR="00DB31A9" w:rsidRPr="001C0CD9">
              <w:rPr>
                <w:rStyle w:val="Hyperlink"/>
                <w:noProof/>
              </w:rPr>
              <w:t>Book</w:t>
            </w:r>
            <w:r w:rsidR="00DB31A9" w:rsidRPr="001C0CD9">
              <w:rPr>
                <w:rStyle w:val="Hyperlink"/>
                <w:rFonts w:eastAsia="Times New Roman"/>
                <w:noProof/>
              </w:rPr>
              <w:t xml:space="preserve"> in 2 CFR </w:t>
            </w:r>
            <w:r w:rsidR="00DB31A9" w:rsidRPr="001C0CD9">
              <w:rPr>
                <w:rStyle w:val="Hyperlink"/>
                <w:rFonts w:eastAsia="Times New Roman" w:cstheme="minorHAnsi"/>
                <w:noProof/>
              </w:rPr>
              <w:t>§</w:t>
            </w:r>
            <w:r w:rsidR="00DB31A9" w:rsidRPr="001C0CD9">
              <w:rPr>
                <w:rStyle w:val="Hyperlink"/>
                <w:rFonts w:eastAsia="Times New Roman"/>
                <w:noProof/>
              </w:rPr>
              <w:t>200.303 Internal Controls?</w:t>
            </w:r>
            <w:r w:rsidR="00DB31A9">
              <w:rPr>
                <w:noProof/>
                <w:webHidden/>
              </w:rPr>
              <w:tab/>
            </w:r>
            <w:r w:rsidR="00DB31A9">
              <w:rPr>
                <w:noProof/>
                <w:webHidden/>
              </w:rPr>
              <w:fldChar w:fldCharType="begin"/>
            </w:r>
            <w:r w:rsidR="00DB31A9">
              <w:rPr>
                <w:noProof/>
                <w:webHidden/>
              </w:rPr>
              <w:instrText xml:space="preserve"> PAGEREF _Toc69479908 \h </w:instrText>
            </w:r>
            <w:r w:rsidR="00DB31A9">
              <w:rPr>
                <w:noProof/>
                <w:webHidden/>
              </w:rPr>
            </w:r>
            <w:r w:rsidR="00DB31A9">
              <w:rPr>
                <w:noProof/>
                <w:webHidden/>
              </w:rPr>
              <w:fldChar w:fldCharType="separate"/>
            </w:r>
            <w:r w:rsidR="00DC5D90">
              <w:rPr>
                <w:noProof/>
                <w:webHidden/>
              </w:rPr>
              <w:t>14</w:t>
            </w:r>
            <w:r w:rsidR="00DB31A9">
              <w:rPr>
                <w:noProof/>
                <w:webHidden/>
              </w:rPr>
              <w:fldChar w:fldCharType="end"/>
            </w:r>
          </w:hyperlink>
        </w:p>
        <w:p w14:paraId="2B62DB88" w14:textId="10DA1B7E" w:rsidR="00DB31A9" w:rsidRDefault="00453BFA">
          <w:pPr>
            <w:pStyle w:val="TOC2"/>
            <w:rPr>
              <w:noProof/>
              <w:sz w:val="22"/>
              <w:szCs w:val="22"/>
            </w:rPr>
          </w:pPr>
          <w:hyperlink w:anchor="_Toc69479909" w:history="1">
            <w:r w:rsidR="00DB31A9" w:rsidRPr="001C0CD9">
              <w:rPr>
                <w:rStyle w:val="Hyperlink"/>
                <w:rFonts w:eastAsia="Times New Roman"/>
                <w:noProof/>
              </w:rPr>
              <w:t>Q-68.</w:t>
            </w:r>
            <w:r w:rsidR="00DB31A9">
              <w:rPr>
                <w:noProof/>
                <w:sz w:val="22"/>
                <w:szCs w:val="22"/>
              </w:rPr>
              <w:tab/>
            </w:r>
            <w:r w:rsidR="00DB31A9" w:rsidRPr="001C0CD9">
              <w:rPr>
                <w:rStyle w:val="Hyperlink"/>
                <w:rFonts w:eastAsia="Times New Roman"/>
                <w:noProof/>
              </w:rPr>
              <w:t xml:space="preserve">Does </w:t>
            </w:r>
            <w:r w:rsidR="00DB31A9" w:rsidRPr="001C0CD9">
              <w:rPr>
                <w:rStyle w:val="Hyperlink"/>
                <w:rFonts w:eastAsia="Times New Roman" w:cstheme="minorHAnsi"/>
                <w:noProof/>
              </w:rPr>
              <w:t>§</w:t>
            </w:r>
            <w:r w:rsidR="00DB31A9" w:rsidRPr="001C0CD9">
              <w:rPr>
                <w:rStyle w:val="Hyperlink"/>
                <w:rFonts w:eastAsia="Times New Roman"/>
                <w:noProof/>
              </w:rPr>
              <w:t>200.305(b), including the requirement to consider advance payments to subrecipients, apply to states?</w:t>
            </w:r>
            <w:r w:rsidR="00DB31A9">
              <w:rPr>
                <w:noProof/>
                <w:webHidden/>
              </w:rPr>
              <w:tab/>
            </w:r>
            <w:r w:rsidR="00DB31A9">
              <w:rPr>
                <w:noProof/>
                <w:webHidden/>
              </w:rPr>
              <w:fldChar w:fldCharType="begin"/>
            </w:r>
            <w:r w:rsidR="00DB31A9">
              <w:rPr>
                <w:noProof/>
                <w:webHidden/>
              </w:rPr>
              <w:instrText xml:space="preserve"> PAGEREF _Toc69479909 \h </w:instrText>
            </w:r>
            <w:r w:rsidR="00DB31A9">
              <w:rPr>
                <w:noProof/>
                <w:webHidden/>
              </w:rPr>
            </w:r>
            <w:r w:rsidR="00DB31A9">
              <w:rPr>
                <w:noProof/>
                <w:webHidden/>
              </w:rPr>
              <w:fldChar w:fldCharType="separate"/>
            </w:r>
            <w:r w:rsidR="00DC5D90">
              <w:rPr>
                <w:noProof/>
                <w:webHidden/>
              </w:rPr>
              <w:t>14</w:t>
            </w:r>
            <w:r w:rsidR="00DB31A9">
              <w:rPr>
                <w:noProof/>
                <w:webHidden/>
              </w:rPr>
              <w:fldChar w:fldCharType="end"/>
            </w:r>
          </w:hyperlink>
        </w:p>
        <w:p w14:paraId="0A8CBD83" w14:textId="0DCD068D" w:rsidR="00DB31A9" w:rsidRDefault="00453BFA">
          <w:pPr>
            <w:pStyle w:val="TOC2"/>
            <w:rPr>
              <w:noProof/>
              <w:sz w:val="22"/>
              <w:szCs w:val="22"/>
            </w:rPr>
          </w:pPr>
          <w:hyperlink w:anchor="_Toc69479910" w:history="1">
            <w:r w:rsidR="00DB31A9" w:rsidRPr="001C0CD9">
              <w:rPr>
                <w:rStyle w:val="Hyperlink"/>
                <w:rFonts w:eastAsia="Times New Roman"/>
                <w:noProof/>
              </w:rPr>
              <w:t>Q-69.</w:t>
            </w:r>
            <w:r w:rsidR="00DB31A9">
              <w:rPr>
                <w:noProof/>
                <w:sz w:val="22"/>
                <w:szCs w:val="22"/>
              </w:rPr>
              <w:tab/>
            </w:r>
            <w:r w:rsidR="00DB31A9" w:rsidRPr="001C0CD9">
              <w:rPr>
                <w:rStyle w:val="Hyperlink"/>
                <w:rFonts w:eastAsia="Times New Roman"/>
                <w:noProof/>
              </w:rPr>
              <w:t>Does §200.305(b)(1) require non-Federal entities to request payments on an advance basis, even if it has not requested that its funding method be changed?</w:t>
            </w:r>
            <w:r w:rsidR="00DB31A9">
              <w:rPr>
                <w:noProof/>
                <w:webHidden/>
              </w:rPr>
              <w:tab/>
            </w:r>
            <w:r w:rsidR="00DB31A9">
              <w:rPr>
                <w:noProof/>
                <w:webHidden/>
              </w:rPr>
              <w:fldChar w:fldCharType="begin"/>
            </w:r>
            <w:r w:rsidR="00DB31A9">
              <w:rPr>
                <w:noProof/>
                <w:webHidden/>
              </w:rPr>
              <w:instrText xml:space="preserve"> PAGEREF _Toc69479910 \h </w:instrText>
            </w:r>
            <w:r w:rsidR="00DB31A9">
              <w:rPr>
                <w:noProof/>
                <w:webHidden/>
              </w:rPr>
            </w:r>
            <w:r w:rsidR="00DB31A9">
              <w:rPr>
                <w:noProof/>
                <w:webHidden/>
              </w:rPr>
              <w:fldChar w:fldCharType="separate"/>
            </w:r>
            <w:r w:rsidR="00DC5D90">
              <w:rPr>
                <w:noProof/>
                <w:webHidden/>
              </w:rPr>
              <w:t>15</w:t>
            </w:r>
            <w:r w:rsidR="00DB31A9">
              <w:rPr>
                <w:noProof/>
                <w:webHidden/>
              </w:rPr>
              <w:fldChar w:fldCharType="end"/>
            </w:r>
          </w:hyperlink>
        </w:p>
        <w:p w14:paraId="544EFA8B" w14:textId="2BA463EE" w:rsidR="00DB31A9" w:rsidRDefault="00453BFA">
          <w:pPr>
            <w:pStyle w:val="TOC2"/>
            <w:rPr>
              <w:noProof/>
              <w:sz w:val="22"/>
              <w:szCs w:val="22"/>
            </w:rPr>
          </w:pPr>
          <w:hyperlink w:anchor="_Toc69479911" w:history="1">
            <w:r w:rsidR="00DB31A9" w:rsidRPr="001C0CD9">
              <w:rPr>
                <w:rStyle w:val="Hyperlink"/>
                <w:noProof/>
              </w:rPr>
              <w:t>Q-70.</w:t>
            </w:r>
            <w:r w:rsidR="00DB31A9">
              <w:rPr>
                <w:noProof/>
                <w:sz w:val="22"/>
                <w:szCs w:val="22"/>
              </w:rPr>
              <w:tab/>
            </w:r>
            <w:r w:rsidR="00DB31A9" w:rsidRPr="001C0CD9">
              <w:rPr>
                <w:rStyle w:val="Hyperlink"/>
                <w:noProof/>
              </w:rPr>
              <w:t>Can a non-Federal entity use funds provided by a Federal award to fulfill the cost sharing or matching requirement of another Federal award?</w:t>
            </w:r>
            <w:r w:rsidR="00DB31A9">
              <w:rPr>
                <w:noProof/>
                <w:webHidden/>
              </w:rPr>
              <w:tab/>
            </w:r>
            <w:r w:rsidR="00DB31A9">
              <w:rPr>
                <w:noProof/>
                <w:webHidden/>
              </w:rPr>
              <w:fldChar w:fldCharType="begin"/>
            </w:r>
            <w:r w:rsidR="00DB31A9">
              <w:rPr>
                <w:noProof/>
                <w:webHidden/>
              </w:rPr>
              <w:instrText xml:space="preserve"> PAGEREF _Toc69479911 \h </w:instrText>
            </w:r>
            <w:r w:rsidR="00DB31A9">
              <w:rPr>
                <w:noProof/>
                <w:webHidden/>
              </w:rPr>
            </w:r>
            <w:r w:rsidR="00DB31A9">
              <w:rPr>
                <w:noProof/>
                <w:webHidden/>
              </w:rPr>
              <w:fldChar w:fldCharType="separate"/>
            </w:r>
            <w:r w:rsidR="00DC5D90">
              <w:rPr>
                <w:noProof/>
                <w:webHidden/>
              </w:rPr>
              <w:t>15</w:t>
            </w:r>
            <w:r w:rsidR="00DB31A9">
              <w:rPr>
                <w:noProof/>
                <w:webHidden/>
              </w:rPr>
              <w:fldChar w:fldCharType="end"/>
            </w:r>
          </w:hyperlink>
        </w:p>
        <w:p w14:paraId="74EE89EC" w14:textId="2C0BFB12" w:rsidR="00DB31A9" w:rsidRDefault="00453BFA">
          <w:pPr>
            <w:pStyle w:val="TOC2"/>
            <w:rPr>
              <w:noProof/>
              <w:sz w:val="22"/>
              <w:szCs w:val="22"/>
            </w:rPr>
          </w:pPr>
          <w:hyperlink w:anchor="_Toc69479912" w:history="1">
            <w:r w:rsidR="00DB31A9" w:rsidRPr="001C0CD9">
              <w:rPr>
                <w:rStyle w:val="Hyperlink"/>
                <w:noProof/>
              </w:rPr>
              <w:t>Q-71.</w:t>
            </w:r>
            <w:r w:rsidR="00DB31A9">
              <w:rPr>
                <w:noProof/>
                <w:sz w:val="22"/>
                <w:szCs w:val="22"/>
              </w:rPr>
              <w:tab/>
            </w:r>
            <w:r w:rsidR="00DB31A9" w:rsidRPr="001C0CD9">
              <w:rPr>
                <w:rStyle w:val="Hyperlink"/>
                <w:noProof/>
              </w:rPr>
              <w:t>Should the income from license fees and royalties of nonprofit organizations</w:t>
            </w:r>
            <w:r w:rsidR="00DB31A9" w:rsidRPr="001C0CD9">
              <w:rPr>
                <w:rStyle w:val="Hyperlink"/>
                <w:rFonts w:eastAsia="Times New Roman"/>
                <w:noProof/>
              </w:rPr>
              <w:t xml:space="preserve"> be excluded from the definition of program income as required by the Bayh-Dole Act (35 U.S.C. § 202(c)(7))?</w:t>
            </w:r>
            <w:r w:rsidR="00DB31A9">
              <w:rPr>
                <w:noProof/>
                <w:webHidden/>
              </w:rPr>
              <w:tab/>
            </w:r>
            <w:r w:rsidR="00DB31A9">
              <w:rPr>
                <w:noProof/>
                <w:webHidden/>
              </w:rPr>
              <w:fldChar w:fldCharType="begin"/>
            </w:r>
            <w:r w:rsidR="00DB31A9">
              <w:rPr>
                <w:noProof/>
                <w:webHidden/>
              </w:rPr>
              <w:instrText xml:space="preserve"> PAGEREF _Toc69479912 \h </w:instrText>
            </w:r>
            <w:r w:rsidR="00DB31A9">
              <w:rPr>
                <w:noProof/>
                <w:webHidden/>
              </w:rPr>
            </w:r>
            <w:r w:rsidR="00DB31A9">
              <w:rPr>
                <w:noProof/>
                <w:webHidden/>
              </w:rPr>
              <w:fldChar w:fldCharType="separate"/>
            </w:r>
            <w:r w:rsidR="00DC5D90">
              <w:rPr>
                <w:noProof/>
                <w:webHidden/>
              </w:rPr>
              <w:t>15</w:t>
            </w:r>
            <w:r w:rsidR="00DB31A9">
              <w:rPr>
                <w:noProof/>
                <w:webHidden/>
              </w:rPr>
              <w:fldChar w:fldCharType="end"/>
            </w:r>
          </w:hyperlink>
        </w:p>
        <w:p w14:paraId="7E2E245B" w14:textId="6F21025A" w:rsidR="00DB31A9" w:rsidRDefault="00453BFA">
          <w:pPr>
            <w:pStyle w:val="TOC2"/>
            <w:rPr>
              <w:noProof/>
              <w:sz w:val="22"/>
              <w:szCs w:val="22"/>
            </w:rPr>
          </w:pPr>
          <w:hyperlink w:anchor="_Toc69479913" w:history="1">
            <w:r w:rsidR="00DB31A9" w:rsidRPr="001C0CD9">
              <w:rPr>
                <w:rStyle w:val="Hyperlink"/>
                <w:noProof/>
              </w:rPr>
              <w:t>Q-72.</w:t>
            </w:r>
            <w:r w:rsidR="00DB31A9">
              <w:rPr>
                <w:noProof/>
                <w:sz w:val="22"/>
                <w:szCs w:val="22"/>
              </w:rPr>
              <w:tab/>
            </w:r>
            <w:r w:rsidR="00DB31A9" w:rsidRPr="001C0CD9">
              <w:rPr>
                <w:rStyle w:val="Hyperlink"/>
                <w:noProof/>
              </w:rPr>
              <w:t>How far does the provision for domestic preferences for procurements (</w:t>
            </w:r>
            <w:r w:rsidR="00DB31A9" w:rsidRPr="001C0CD9">
              <w:rPr>
                <w:rStyle w:val="Hyperlink"/>
                <w:rFonts w:cstheme="minorHAnsi"/>
                <w:noProof/>
              </w:rPr>
              <w:t>§</w:t>
            </w:r>
            <w:r w:rsidR="00DB31A9" w:rsidRPr="001C0CD9">
              <w:rPr>
                <w:rStyle w:val="Hyperlink"/>
                <w:noProof/>
              </w:rPr>
              <w:t>200.322) reach into products that may contain items of domestic preference (steel, iron)?</w:t>
            </w:r>
            <w:r w:rsidR="00DB31A9">
              <w:rPr>
                <w:noProof/>
                <w:webHidden/>
              </w:rPr>
              <w:tab/>
            </w:r>
            <w:r w:rsidR="00DB31A9">
              <w:rPr>
                <w:noProof/>
                <w:webHidden/>
              </w:rPr>
              <w:fldChar w:fldCharType="begin"/>
            </w:r>
            <w:r w:rsidR="00DB31A9">
              <w:rPr>
                <w:noProof/>
                <w:webHidden/>
              </w:rPr>
              <w:instrText xml:space="preserve"> PAGEREF _Toc69479913 \h </w:instrText>
            </w:r>
            <w:r w:rsidR="00DB31A9">
              <w:rPr>
                <w:noProof/>
                <w:webHidden/>
              </w:rPr>
            </w:r>
            <w:r w:rsidR="00DB31A9">
              <w:rPr>
                <w:noProof/>
                <w:webHidden/>
              </w:rPr>
              <w:fldChar w:fldCharType="separate"/>
            </w:r>
            <w:r w:rsidR="00DC5D90">
              <w:rPr>
                <w:noProof/>
                <w:webHidden/>
              </w:rPr>
              <w:t>15</w:t>
            </w:r>
            <w:r w:rsidR="00DB31A9">
              <w:rPr>
                <w:noProof/>
                <w:webHidden/>
              </w:rPr>
              <w:fldChar w:fldCharType="end"/>
            </w:r>
          </w:hyperlink>
        </w:p>
        <w:p w14:paraId="4B35C08D" w14:textId="7B87762B" w:rsidR="00DB31A9" w:rsidRDefault="00453BFA">
          <w:pPr>
            <w:pStyle w:val="TOC2"/>
            <w:rPr>
              <w:noProof/>
              <w:sz w:val="22"/>
              <w:szCs w:val="22"/>
            </w:rPr>
          </w:pPr>
          <w:hyperlink w:anchor="_Toc69479914" w:history="1">
            <w:r w:rsidR="00DB31A9" w:rsidRPr="001C0CD9">
              <w:rPr>
                <w:rStyle w:val="Hyperlink"/>
                <w:noProof/>
              </w:rPr>
              <w:t>Q-73.</w:t>
            </w:r>
            <w:r w:rsidR="00DB31A9">
              <w:rPr>
                <w:noProof/>
                <w:sz w:val="22"/>
                <w:szCs w:val="22"/>
              </w:rPr>
              <w:tab/>
            </w:r>
            <w:r w:rsidR="00DB31A9" w:rsidRPr="001C0CD9">
              <w:rPr>
                <w:rStyle w:val="Hyperlink"/>
                <w:noProof/>
              </w:rPr>
              <w:t>What types of costs would be considered allowable in the case of a termination?</w:t>
            </w:r>
            <w:r w:rsidR="00DB31A9">
              <w:rPr>
                <w:noProof/>
                <w:webHidden/>
              </w:rPr>
              <w:tab/>
            </w:r>
            <w:r w:rsidR="00DB31A9">
              <w:rPr>
                <w:noProof/>
                <w:webHidden/>
              </w:rPr>
              <w:fldChar w:fldCharType="begin"/>
            </w:r>
            <w:r w:rsidR="00DB31A9">
              <w:rPr>
                <w:noProof/>
                <w:webHidden/>
              </w:rPr>
              <w:instrText xml:space="preserve"> PAGEREF _Toc69479914 \h </w:instrText>
            </w:r>
            <w:r w:rsidR="00DB31A9">
              <w:rPr>
                <w:noProof/>
                <w:webHidden/>
              </w:rPr>
            </w:r>
            <w:r w:rsidR="00DB31A9">
              <w:rPr>
                <w:noProof/>
                <w:webHidden/>
              </w:rPr>
              <w:fldChar w:fldCharType="separate"/>
            </w:r>
            <w:r w:rsidR="00DC5D90">
              <w:rPr>
                <w:noProof/>
                <w:webHidden/>
              </w:rPr>
              <w:t>15</w:t>
            </w:r>
            <w:r w:rsidR="00DB31A9">
              <w:rPr>
                <w:noProof/>
                <w:webHidden/>
              </w:rPr>
              <w:fldChar w:fldCharType="end"/>
            </w:r>
          </w:hyperlink>
        </w:p>
        <w:p w14:paraId="6828C70C" w14:textId="5D6244A3" w:rsidR="00DB31A9" w:rsidRDefault="00453BFA">
          <w:pPr>
            <w:pStyle w:val="TOC2"/>
            <w:rPr>
              <w:noProof/>
              <w:sz w:val="22"/>
              <w:szCs w:val="22"/>
            </w:rPr>
          </w:pPr>
          <w:hyperlink w:anchor="_Toc69479915" w:history="1">
            <w:r w:rsidR="00DB31A9" w:rsidRPr="001C0CD9">
              <w:rPr>
                <w:rStyle w:val="Hyperlink"/>
                <w:rFonts w:eastAsia="Times New Roman"/>
                <w:noProof/>
              </w:rPr>
              <w:t>Q-74.</w:t>
            </w:r>
            <w:r w:rsidR="00DB31A9">
              <w:rPr>
                <w:noProof/>
                <w:sz w:val="22"/>
                <w:szCs w:val="22"/>
              </w:rPr>
              <w:tab/>
            </w:r>
            <w:r w:rsidR="00DB31A9" w:rsidRPr="001C0CD9">
              <w:rPr>
                <w:rStyle w:val="Hyperlink"/>
                <w:rFonts w:eastAsia="Times New Roman"/>
                <w:noProof/>
              </w:rPr>
              <w:t>When closing out a Federal award, where the recipient does not yet have a final indirect cost rate, should the agency closeout the award and then re-open it if a revision is needed?</w:t>
            </w:r>
            <w:r w:rsidR="00DB31A9">
              <w:rPr>
                <w:noProof/>
                <w:webHidden/>
              </w:rPr>
              <w:tab/>
            </w:r>
            <w:r w:rsidR="00DB31A9">
              <w:rPr>
                <w:noProof/>
                <w:webHidden/>
              </w:rPr>
              <w:fldChar w:fldCharType="begin"/>
            </w:r>
            <w:r w:rsidR="00DB31A9">
              <w:rPr>
                <w:noProof/>
                <w:webHidden/>
              </w:rPr>
              <w:instrText xml:space="preserve"> PAGEREF _Toc69479915 \h </w:instrText>
            </w:r>
            <w:r w:rsidR="00DB31A9">
              <w:rPr>
                <w:noProof/>
                <w:webHidden/>
              </w:rPr>
            </w:r>
            <w:r w:rsidR="00DB31A9">
              <w:rPr>
                <w:noProof/>
                <w:webHidden/>
              </w:rPr>
              <w:fldChar w:fldCharType="separate"/>
            </w:r>
            <w:r w:rsidR="00DC5D90">
              <w:rPr>
                <w:noProof/>
                <w:webHidden/>
              </w:rPr>
              <w:t>15</w:t>
            </w:r>
            <w:r w:rsidR="00DB31A9">
              <w:rPr>
                <w:noProof/>
                <w:webHidden/>
              </w:rPr>
              <w:fldChar w:fldCharType="end"/>
            </w:r>
          </w:hyperlink>
        </w:p>
        <w:p w14:paraId="7F6911CA" w14:textId="1C53A4AE" w:rsidR="00DB31A9" w:rsidRDefault="00453BFA">
          <w:pPr>
            <w:pStyle w:val="TOC3"/>
            <w:tabs>
              <w:tab w:val="right" w:leader="dot" w:pos="9350"/>
            </w:tabs>
            <w:rPr>
              <w:i w:val="0"/>
              <w:noProof/>
              <w:sz w:val="22"/>
              <w:szCs w:val="22"/>
            </w:rPr>
          </w:pPr>
          <w:hyperlink w:anchor="_Toc69479916" w:history="1">
            <w:r w:rsidR="00DB31A9" w:rsidRPr="001C0CD9">
              <w:rPr>
                <w:rStyle w:val="Hyperlink"/>
                <w:noProof/>
              </w:rPr>
              <w:t>Subrecipient Monitoring and Management</w:t>
            </w:r>
            <w:r w:rsidR="00DB31A9">
              <w:rPr>
                <w:noProof/>
                <w:webHidden/>
              </w:rPr>
              <w:tab/>
            </w:r>
            <w:r w:rsidR="00DB31A9">
              <w:rPr>
                <w:noProof/>
                <w:webHidden/>
              </w:rPr>
              <w:fldChar w:fldCharType="begin"/>
            </w:r>
            <w:r w:rsidR="00DB31A9">
              <w:rPr>
                <w:noProof/>
                <w:webHidden/>
              </w:rPr>
              <w:instrText xml:space="preserve"> PAGEREF _Toc69479916 \h </w:instrText>
            </w:r>
            <w:r w:rsidR="00DB31A9">
              <w:rPr>
                <w:noProof/>
                <w:webHidden/>
              </w:rPr>
            </w:r>
            <w:r w:rsidR="00DB31A9">
              <w:rPr>
                <w:noProof/>
                <w:webHidden/>
              </w:rPr>
              <w:fldChar w:fldCharType="separate"/>
            </w:r>
            <w:r w:rsidR="00DC5D90">
              <w:rPr>
                <w:noProof/>
                <w:webHidden/>
              </w:rPr>
              <w:t>16</w:t>
            </w:r>
            <w:r w:rsidR="00DB31A9">
              <w:rPr>
                <w:noProof/>
                <w:webHidden/>
              </w:rPr>
              <w:fldChar w:fldCharType="end"/>
            </w:r>
          </w:hyperlink>
        </w:p>
        <w:p w14:paraId="7CDC6AF0" w14:textId="162123ED" w:rsidR="00DB31A9" w:rsidRDefault="00453BFA">
          <w:pPr>
            <w:pStyle w:val="TOC2"/>
            <w:rPr>
              <w:noProof/>
              <w:sz w:val="22"/>
              <w:szCs w:val="22"/>
            </w:rPr>
          </w:pPr>
          <w:hyperlink w:anchor="_Toc69479917" w:history="1">
            <w:r w:rsidR="00DB31A9" w:rsidRPr="001C0CD9">
              <w:rPr>
                <w:rStyle w:val="Hyperlink"/>
                <w:noProof/>
              </w:rPr>
              <w:t>Q-75.</w:t>
            </w:r>
            <w:r w:rsidR="00DB31A9">
              <w:rPr>
                <w:noProof/>
                <w:sz w:val="22"/>
                <w:szCs w:val="22"/>
              </w:rPr>
              <w:tab/>
            </w:r>
            <w:r w:rsidR="00DB31A9" w:rsidRPr="001C0CD9">
              <w:rPr>
                <w:rStyle w:val="Hyperlink"/>
                <w:noProof/>
              </w:rPr>
              <w:t>Are subcontractors and suppliers considered subrecipients?</w:t>
            </w:r>
            <w:r w:rsidR="00DB31A9">
              <w:rPr>
                <w:noProof/>
                <w:webHidden/>
              </w:rPr>
              <w:tab/>
            </w:r>
            <w:r w:rsidR="00DB31A9">
              <w:rPr>
                <w:noProof/>
                <w:webHidden/>
              </w:rPr>
              <w:fldChar w:fldCharType="begin"/>
            </w:r>
            <w:r w:rsidR="00DB31A9">
              <w:rPr>
                <w:noProof/>
                <w:webHidden/>
              </w:rPr>
              <w:instrText xml:space="preserve"> PAGEREF _Toc69479917 \h </w:instrText>
            </w:r>
            <w:r w:rsidR="00DB31A9">
              <w:rPr>
                <w:noProof/>
                <w:webHidden/>
              </w:rPr>
            </w:r>
            <w:r w:rsidR="00DB31A9">
              <w:rPr>
                <w:noProof/>
                <w:webHidden/>
              </w:rPr>
              <w:fldChar w:fldCharType="separate"/>
            </w:r>
            <w:r w:rsidR="00DC5D90">
              <w:rPr>
                <w:noProof/>
                <w:webHidden/>
              </w:rPr>
              <w:t>16</w:t>
            </w:r>
            <w:r w:rsidR="00DB31A9">
              <w:rPr>
                <w:noProof/>
                <w:webHidden/>
              </w:rPr>
              <w:fldChar w:fldCharType="end"/>
            </w:r>
          </w:hyperlink>
        </w:p>
        <w:p w14:paraId="2EFF836E" w14:textId="1B8642B8" w:rsidR="00DB31A9" w:rsidRDefault="00453BFA">
          <w:pPr>
            <w:pStyle w:val="TOC2"/>
            <w:rPr>
              <w:noProof/>
              <w:sz w:val="22"/>
              <w:szCs w:val="22"/>
            </w:rPr>
          </w:pPr>
          <w:hyperlink w:anchor="_Toc69479918" w:history="1">
            <w:r w:rsidR="00DB31A9" w:rsidRPr="001C0CD9">
              <w:rPr>
                <w:rStyle w:val="Hyperlink"/>
                <w:noProof/>
              </w:rPr>
              <w:t>Q-76.</w:t>
            </w:r>
            <w:r w:rsidR="00DB31A9">
              <w:rPr>
                <w:noProof/>
                <w:sz w:val="22"/>
                <w:szCs w:val="22"/>
              </w:rPr>
              <w:tab/>
            </w:r>
            <w:r w:rsidR="00DB31A9" w:rsidRPr="001C0CD9">
              <w:rPr>
                <w:rStyle w:val="Hyperlink"/>
                <w:noProof/>
              </w:rPr>
              <w:t>Do pass-through entities need to check subrecipient debarment?</w:t>
            </w:r>
            <w:r w:rsidR="00DB31A9">
              <w:rPr>
                <w:noProof/>
                <w:webHidden/>
              </w:rPr>
              <w:tab/>
            </w:r>
            <w:r w:rsidR="00DB31A9">
              <w:rPr>
                <w:noProof/>
                <w:webHidden/>
              </w:rPr>
              <w:fldChar w:fldCharType="begin"/>
            </w:r>
            <w:r w:rsidR="00DB31A9">
              <w:rPr>
                <w:noProof/>
                <w:webHidden/>
              </w:rPr>
              <w:instrText xml:space="preserve"> PAGEREF _Toc69479918 \h </w:instrText>
            </w:r>
            <w:r w:rsidR="00DB31A9">
              <w:rPr>
                <w:noProof/>
                <w:webHidden/>
              </w:rPr>
            </w:r>
            <w:r w:rsidR="00DB31A9">
              <w:rPr>
                <w:noProof/>
                <w:webHidden/>
              </w:rPr>
              <w:fldChar w:fldCharType="separate"/>
            </w:r>
            <w:r w:rsidR="00DC5D90">
              <w:rPr>
                <w:noProof/>
                <w:webHidden/>
              </w:rPr>
              <w:t>16</w:t>
            </w:r>
            <w:r w:rsidR="00DB31A9">
              <w:rPr>
                <w:noProof/>
                <w:webHidden/>
              </w:rPr>
              <w:fldChar w:fldCharType="end"/>
            </w:r>
          </w:hyperlink>
        </w:p>
        <w:p w14:paraId="1B61F1BF" w14:textId="6D143205" w:rsidR="00DB31A9" w:rsidRDefault="00453BFA">
          <w:pPr>
            <w:pStyle w:val="TOC2"/>
            <w:rPr>
              <w:noProof/>
              <w:sz w:val="22"/>
              <w:szCs w:val="22"/>
            </w:rPr>
          </w:pPr>
          <w:hyperlink w:anchor="_Toc69479919" w:history="1">
            <w:r w:rsidR="00DB31A9" w:rsidRPr="001C0CD9">
              <w:rPr>
                <w:rStyle w:val="Hyperlink"/>
                <w:rFonts w:eastAsia="Times New Roman"/>
                <w:noProof/>
              </w:rPr>
              <w:t>Q-77.</w:t>
            </w:r>
            <w:r w:rsidR="00DB31A9">
              <w:rPr>
                <w:noProof/>
                <w:sz w:val="22"/>
                <w:szCs w:val="22"/>
              </w:rPr>
              <w:tab/>
            </w:r>
            <w:r w:rsidR="00DB31A9" w:rsidRPr="001C0CD9">
              <w:rPr>
                <w:rStyle w:val="Hyperlink"/>
                <w:rFonts w:eastAsia="Times New Roman"/>
                <w:noProof/>
              </w:rPr>
              <w:t>Are pass-through entities required to assess the risk of non-compliance for each applicant prior to making a subaward?</w:t>
            </w:r>
            <w:r w:rsidR="00DB31A9">
              <w:rPr>
                <w:noProof/>
                <w:webHidden/>
              </w:rPr>
              <w:tab/>
            </w:r>
            <w:r w:rsidR="00DB31A9">
              <w:rPr>
                <w:noProof/>
                <w:webHidden/>
              </w:rPr>
              <w:fldChar w:fldCharType="begin"/>
            </w:r>
            <w:r w:rsidR="00DB31A9">
              <w:rPr>
                <w:noProof/>
                <w:webHidden/>
              </w:rPr>
              <w:instrText xml:space="preserve"> PAGEREF _Toc69479919 \h </w:instrText>
            </w:r>
            <w:r w:rsidR="00DB31A9">
              <w:rPr>
                <w:noProof/>
                <w:webHidden/>
              </w:rPr>
            </w:r>
            <w:r w:rsidR="00DB31A9">
              <w:rPr>
                <w:noProof/>
                <w:webHidden/>
              </w:rPr>
              <w:fldChar w:fldCharType="separate"/>
            </w:r>
            <w:r w:rsidR="00DC5D90">
              <w:rPr>
                <w:noProof/>
                <w:webHidden/>
              </w:rPr>
              <w:t>16</w:t>
            </w:r>
            <w:r w:rsidR="00DB31A9">
              <w:rPr>
                <w:noProof/>
                <w:webHidden/>
              </w:rPr>
              <w:fldChar w:fldCharType="end"/>
            </w:r>
          </w:hyperlink>
        </w:p>
        <w:p w14:paraId="1783FD9D" w14:textId="50696C27" w:rsidR="00DB31A9" w:rsidRDefault="00453BFA">
          <w:pPr>
            <w:pStyle w:val="TOC2"/>
            <w:rPr>
              <w:noProof/>
              <w:sz w:val="22"/>
              <w:szCs w:val="22"/>
            </w:rPr>
          </w:pPr>
          <w:hyperlink w:anchor="_Toc69479920" w:history="1">
            <w:r w:rsidR="00DB31A9" w:rsidRPr="001C0CD9">
              <w:rPr>
                <w:rStyle w:val="Hyperlink"/>
                <w:noProof/>
              </w:rPr>
              <w:t>Q-78.</w:t>
            </w:r>
            <w:r w:rsidR="00DB31A9">
              <w:rPr>
                <w:noProof/>
                <w:sz w:val="22"/>
                <w:szCs w:val="22"/>
              </w:rPr>
              <w:tab/>
            </w:r>
            <w:r w:rsidR="00DB31A9" w:rsidRPr="001C0CD9">
              <w:rPr>
                <w:rStyle w:val="Hyperlink"/>
                <w:noProof/>
              </w:rPr>
              <w:t>How does a subaward’s timing requirement for final reports (90 days) intersect with the pass-through entity’s deadline to liquidate obligations (120 days)?</w:t>
            </w:r>
            <w:r w:rsidR="00DB31A9">
              <w:rPr>
                <w:noProof/>
                <w:webHidden/>
              </w:rPr>
              <w:tab/>
            </w:r>
            <w:r w:rsidR="00DB31A9">
              <w:rPr>
                <w:noProof/>
                <w:webHidden/>
              </w:rPr>
              <w:fldChar w:fldCharType="begin"/>
            </w:r>
            <w:r w:rsidR="00DB31A9">
              <w:rPr>
                <w:noProof/>
                <w:webHidden/>
              </w:rPr>
              <w:instrText xml:space="preserve"> PAGEREF _Toc69479920 \h </w:instrText>
            </w:r>
            <w:r w:rsidR="00DB31A9">
              <w:rPr>
                <w:noProof/>
                <w:webHidden/>
              </w:rPr>
            </w:r>
            <w:r w:rsidR="00DB31A9">
              <w:rPr>
                <w:noProof/>
                <w:webHidden/>
              </w:rPr>
              <w:fldChar w:fldCharType="separate"/>
            </w:r>
            <w:r w:rsidR="00DC5D90">
              <w:rPr>
                <w:noProof/>
                <w:webHidden/>
              </w:rPr>
              <w:t>16</w:t>
            </w:r>
            <w:r w:rsidR="00DB31A9">
              <w:rPr>
                <w:noProof/>
                <w:webHidden/>
              </w:rPr>
              <w:fldChar w:fldCharType="end"/>
            </w:r>
          </w:hyperlink>
        </w:p>
        <w:p w14:paraId="3DA51F9D" w14:textId="4477A0DF" w:rsidR="00DB31A9" w:rsidRDefault="00453BFA">
          <w:pPr>
            <w:pStyle w:val="TOC2"/>
            <w:rPr>
              <w:noProof/>
              <w:sz w:val="22"/>
              <w:szCs w:val="22"/>
            </w:rPr>
          </w:pPr>
          <w:hyperlink w:anchor="_Toc69479921" w:history="1">
            <w:r w:rsidR="00DB31A9" w:rsidRPr="001C0CD9">
              <w:rPr>
                <w:rStyle w:val="Hyperlink"/>
                <w:rFonts w:eastAsia="Times New Roman"/>
                <w:noProof/>
              </w:rPr>
              <w:t>Q-79.</w:t>
            </w:r>
            <w:r w:rsidR="00DB31A9">
              <w:rPr>
                <w:noProof/>
                <w:sz w:val="22"/>
                <w:szCs w:val="22"/>
              </w:rPr>
              <w:tab/>
            </w:r>
            <w:r w:rsidR="00DB31A9" w:rsidRPr="001C0CD9">
              <w:rPr>
                <w:rStyle w:val="Hyperlink"/>
                <w:rFonts w:eastAsia="Times New Roman"/>
                <w:noProof/>
              </w:rPr>
              <w:t>Can a pass-through entity request written confirmation from a subrecipient of the completion of a Single Audit and any audit findings relating to its subaward?</w:t>
            </w:r>
            <w:r w:rsidR="00DB31A9">
              <w:rPr>
                <w:noProof/>
                <w:webHidden/>
              </w:rPr>
              <w:tab/>
            </w:r>
            <w:r w:rsidR="00DB31A9">
              <w:rPr>
                <w:noProof/>
                <w:webHidden/>
              </w:rPr>
              <w:fldChar w:fldCharType="begin"/>
            </w:r>
            <w:r w:rsidR="00DB31A9">
              <w:rPr>
                <w:noProof/>
                <w:webHidden/>
              </w:rPr>
              <w:instrText xml:space="preserve"> PAGEREF _Toc69479921 \h </w:instrText>
            </w:r>
            <w:r w:rsidR="00DB31A9">
              <w:rPr>
                <w:noProof/>
                <w:webHidden/>
              </w:rPr>
            </w:r>
            <w:r w:rsidR="00DB31A9">
              <w:rPr>
                <w:noProof/>
                <w:webHidden/>
              </w:rPr>
              <w:fldChar w:fldCharType="separate"/>
            </w:r>
            <w:r w:rsidR="00DC5D90">
              <w:rPr>
                <w:noProof/>
                <w:webHidden/>
              </w:rPr>
              <w:t>16</w:t>
            </w:r>
            <w:r w:rsidR="00DB31A9">
              <w:rPr>
                <w:noProof/>
                <w:webHidden/>
              </w:rPr>
              <w:fldChar w:fldCharType="end"/>
            </w:r>
          </w:hyperlink>
        </w:p>
        <w:p w14:paraId="02BAB0FE" w14:textId="4ACDA021" w:rsidR="00DB31A9" w:rsidRDefault="00453BFA">
          <w:pPr>
            <w:pStyle w:val="TOC2"/>
            <w:rPr>
              <w:noProof/>
              <w:sz w:val="22"/>
              <w:szCs w:val="22"/>
            </w:rPr>
          </w:pPr>
          <w:hyperlink w:anchor="_Toc69479922" w:history="1">
            <w:r w:rsidR="00DB31A9" w:rsidRPr="001C0CD9">
              <w:rPr>
                <w:rStyle w:val="Hyperlink"/>
                <w:noProof/>
              </w:rPr>
              <w:t>Q-80.</w:t>
            </w:r>
            <w:r w:rsidR="00DB31A9">
              <w:rPr>
                <w:noProof/>
                <w:sz w:val="22"/>
                <w:szCs w:val="22"/>
              </w:rPr>
              <w:tab/>
            </w:r>
            <w:r w:rsidR="00DB31A9" w:rsidRPr="001C0CD9">
              <w:rPr>
                <w:rStyle w:val="Hyperlink"/>
                <w:noProof/>
              </w:rPr>
              <w:t>Are pass-through entities responsible for resolving subrecipient single audit findings?</w:t>
            </w:r>
            <w:r w:rsidR="00DB31A9">
              <w:rPr>
                <w:noProof/>
                <w:webHidden/>
              </w:rPr>
              <w:tab/>
            </w:r>
            <w:r w:rsidR="00DB31A9">
              <w:rPr>
                <w:noProof/>
                <w:webHidden/>
              </w:rPr>
              <w:fldChar w:fldCharType="begin"/>
            </w:r>
            <w:r w:rsidR="00DB31A9">
              <w:rPr>
                <w:noProof/>
                <w:webHidden/>
              </w:rPr>
              <w:instrText xml:space="preserve"> PAGEREF _Toc69479922 \h </w:instrText>
            </w:r>
            <w:r w:rsidR="00DB31A9">
              <w:rPr>
                <w:noProof/>
                <w:webHidden/>
              </w:rPr>
            </w:r>
            <w:r w:rsidR="00DB31A9">
              <w:rPr>
                <w:noProof/>
                <w:webHidden/>
              </w:rPr>
              <w:fldChar w:fldCharType="separate"/>
            </w:r>
            <w:r w:rsidR="00DC5D90">
              <w:rPr>
                <w:noProof/>
                <w:webHidden/>
              </w:rPr>
              <w:t>17</w:t>
            </w:r>
            <w:r w:rsidR="00DB31A9">
              <w:rPr>
                <w:noProof/>
                <w:webHidden/>
              </w:rPr>
              <w:fldChar w:fldCharType="end"/>
            </w:r>
          </w:hyperlink>
        </w:p>
        <w:p w14:paraId="4F24A36A" w14:textId="7D698BEE" w:rsidR="00DB31A9" w:rsidRDefault="00453BFA">
          <w:pPr>
            <w:pStyle w:val="TOC3"/>
            <w:tabs>
              <w:tab w:val="right" w:leader="dot" w:pos="9350"/>
            </w:tabs>
            <w:rPr>
              <w:i w:val="0"/>
              <w:noProof/>
              <w:sz w:val="22"/>
              <w:szCs w:val="22"/>
            </w:rPr>
          </w:pPr>
          <w:hyperlink w:anchor="_Toc69479923" w:history="1">
            <w:r w:rsidR="00DB31A9" w:rsidRPr="001C0CD9">
              <w:rPr>
                <w:rStyle w:val="Hyperlink"/>
                <w:noProof/>
              </w:rPr>
              <w:t>Property Standards</w:t>
            </w:r>
            <w:r w:rsidR="00DB31A9">
              <w:rPr>
                <w:noProof/>
                <w:webHidden/>
              </w:rPr>
              <w:tab/>
            </w:r>
            <w:r w:rsidR="00DB31A9">
              <w:rPr>
                <w:noProof/>
                <w:webHidden/>
              </w:rPr>
              <w:fldChar w:fldCharType="begin"/>
            </w:r>
            <w:r w:rsidR="00DB31A9">
              <w:rPr>
                <w:noProof/>
                <w:webHidden/>
              </w:rPr>
              <w:instrText xml:space="preserve"> PAGEREF _Toc69479923 \h </w:instrText>
            </w:r>
            <w:r w:rsidR="00DB31A9">
              <w:rPr>
                <w:noProof/>
                <w:webHidden/>
              </w:rPr>
            </w:r>
            <w:r w:rsidR="00DB31A9">
              <w:rPr>
                <w:noProof/>
                <w:webHidden/>
              </w:rPr>
              <w:fldChar w:fldCharType="separate"/>
            </w:r>
            <w:r w:rsidR="00DC5D90">
              <w:rPr>
                <w:noProof/>
                <w:webHidden/>
              </w:rPr>
              <w:t>17</w:t>
            </w:r>
            <w:r w:rsidR="00DB31A9">
              <w:rPr>
                <w:noProof/>
                <w:webHidden/>
              </w:rPr>
              <w:fldChar w:fldCharType="end"/>
            </w:r>
          </w:hyperlink>
        </w:p>
        <w:p w14:paraId="4B9DFA9E" w14:textId="4A7993F1" w:rsidR="00DB31A9" w:rsidRDefault="00453BFA">
          <w:pPr>
            <w:pStyle w:val="TOC2"/>
            <w:rPr>
              <w:noProof/>
              <w:sz w:val="22"/>
              <w:szCs w:val="22"/>
            </w:rPr>
          </w:pPr>
          <w:hyperlink w:anchor="_Toc69479924" w:history="1">
            <w:r w:rsidR="00DB31A9" w:rsidRPr="001C0CD9">
              <w:rPr>
                <w:rStyle w:val="Hyperlink"/>
                <w:noProof/>
              </w:rPr>
              <w:t>Q-81.</w:t>
            </w:r>
            <w:r w:rsidR="00DB31A9">
              <w:rPr>
                <w:noProof/>
                <w:sz w:val="22"/>
                <w:szCs w:val="22"/>
              </w:rPr>
              <w:tab/>
            </w:r>
            <w:r w:rsidR="00DB31A9" w:rsidRPr="001C0CD9">
              <w:rPr>
                <w:rStyle w:val="Hyperlink"/>
                <w:noProof/>
              </w:rPr>
              <w:t>Does the inclusion of information technology systems in the definition of equipment mean that the lesser of the capitalization level established by the non-Federal entity for financial statement purposes or $5,000 applies to software?</w:t>
            </w:r>
            <w:r w:rsidR="00DB31A9">
              <w:rPr>
                <w:noProof/>
                <w:webHidden/>
              </w:rPr>
              <w:tab/>
            </w:r>
            <w:r w:rsidR="00DB31A9">
              <w:rPr>
                <w:noProof/>
                <w:webHidden/>
              </w:rPr>
              <w:fldChar w:fldCharType="begin"/>
            </w:r>
            <w:r w:rsidR="00DB31A9">
              <w:rPr>
                <w:noProof/>
                <w:webHidden/>
              </w:rPr>
              <w:instrText xml:space="preserve"> PAGEREF _Toc69479924 \h </w:instrText>
            </w:r>
            <w:r w:rsidR="00DB31A9">
              <w:rPr>
                <w:noProof/>
                <w:webHidden/>
              </w:rPr>
            </w:r>
            <w:r w:rsidR="00DB31A9">
              <w:rPr>
                <w:noProof/>
                <w:webHidden/>
              </w:rPr>
              <w:fldChar w:fldCharType="separate"/>
            </w:r>
            <w:r w:rsidR="00DC5D90">
              <w:rPr>
                <w:noProof/>
                <w:webHidden/>
              </w:rPr>
              <w:t>17</w:t>
            </w:r>
            <w:r w:rsidR="00DB31A9">
              <w:rPr>
                <w:noProof/>
                <w:webHidden/>
              </w:rPr>
              <w:fldChar w:fldCharType="end"/>
            </w:r>
          </w:hyperlink>
        </w:p>
        <w:p w14:paraId="06A45977" w14:textId="26436E41" w:rsidR="00DB31A9" w:rsidRDefault="00453BFA">
          <w:pPr>
            <w:pStyle w:val="TOC2"/>
            <w:rPr>
              <w:noProof/>
              <w:sz w:val="22"/>
              <w:szCs w:val="22"/>
            </w:rPr>
          </w:pPr>
          <w:hyperlink w:anchor="_Toc69479925" w:history="1">
            <w:r w:rsidR="00DB31A9" w:rsidRPr="001C0CD9">
              <w:rPr>
                <w:rStyle w:val="Hyperlink"/>
                <w:rFonts w:eastAsia="Times New Roman"/>
                <w:noProof/>
              </w:rPr>
              <w:t>Q-82.</w:t>
            </w:r>
            <w:r w:rsidR="00DB31A9">
              <w:rPr>
                <w:noProof/>
                <w:sz w:val="22"/>
                <w:szCs w:val="22"/>
              </w:rPr>
              <w:tab/>
            </w:r>
            <w:r w:rsidR="00DB31A9" w:rsidRPr="001C0CD9">
              <w:rPr>
                <w:rStyle w:val="Hyperlink"/>
                <w:rFonts w:eastAsia="Times New Roman"/>
                <w:noProof/>
              </w:rPr>
              <w:t xml:space="preserve">What does </w:t>
            </w:r>
            <w:r w:rsidR="00DB31A9" w:rsidRPr="001C0CD9">
              <w:rPr>
                <w:rStyle w:val="Hyperlink"/>
                <w:rFonts w:eastAsia="Times New Roman"/>
                <w:i/>
                <w:noProof/>
              </w:rPr>
              <w:t>conditional title</w:t>
            </w:r>
            <w:r w:rsidR="00DB31A9" w:rsidRPr="001C0CD9">
              <w:rPr>
                <w:rStyle w:val="Hyperlink"/>
                <w:rFonts w:eastAsia="Times New Roman"/>
                <w:noProof/>
              </w:rPr>
              <w:t xml:space="preserve"> mean and does this affect how non-Federal entities account for equipment ownership?</w:t>
            </w:r>
            <w:r w:rsidR="00DB31A9">
              <w:rPr>
                <w:noProof/>
                <w:webHidden/>
              </w:rPr>
              <w:tab/>
            </w:r>
            <w:r w:rsidR="00DB31A9">
              <w:rPr>
                <w:noProof/>
                <w:webHidden/>
              </w:rPr>
              <w:fldChar w:fldCharType="begin"/>
            </w:r>
            <w:r w:rsidR="00DB31A9">
              <w:rPr>
                <w:noProof/>
                <w:webHidden/>
              </w:rPr>
              <w:instrText xml:space="preserve"> PAGEREF _Toc69479925 \h </w:instrText>
            </w:r>
            <w:r w:rsidR="00DB31A9">
              <w:rPr>
                <w:noProof/>
                <w:webHidden/>
              </w:rPr>
            </w:r>
            <w:r w:rsidR="00DB31A9">
              <w:rPr>
                <w:noProof/>
                <w:webHidden/>
              </w:rPr>
              <w:fldChar w:fldCharType="separate"/>
            </w:r>
            <w:r w:rsidR="00DC5D90">
              <w:rPr>
                <w:noProof/>
                <w:webHidden/>
              </w:rPr>
              <w:t>17</w:t>
            </w:r>
            <w:r w:rsidR="00DB31A9">
              <w:rPr>
                <w:noProof/>
                <w:webHidden/>
              </w:rPr>
              <w:fldChar w:fldCharType="end"/>
            </w:r>
          </w:hyperlink>
        </w:p>
        <w:p w14:paraId="6A08EA71" w14:textId="30B69A65" w:rsidR="00DB31A9" w:rsidRDefault="00453BFA">
          <w:pPr>
            <w:pStyle w:val="TOC3"/>
            <w:tabs>
              <w:tab w:val="right" w:leader="dot" w:pos="9350"/>
            </w:tabs>
            <w:rPr>
              <w:i w:val="0"/>
              <w:noProof/>
              <w:sz w:val="22"/>
              <w:szCs w:val="22"/>
            </w:rPr>
          </w:pPr>
          <w:hyperlink w:anchor="_Toc69479926" w:history="1">
            <w:r w:rsidR="00DB31A9" w:rsidRPr="001C0CD9">
              <w:rPr>
                <w:rStyle w:val="Hyperlink"/>
                <w:rFonts w:eastAsia="Times New Roman"/>
                <w:noProof/>
              </w:rPr>
              <w:t>Procurement Standards</w:t>
            </w:r>
            <w:r w:rsidR="00DB31A9">
              <w:rPr>
                <w:noProof/>
                <w:webHidden/>
              </w:rPr>
              <w:tab/>
            </w:r>
            <w:r w:rsidR="00DB31A9">
              <w:rPr>
                <w:noProof/>
                <w:webHidden/>
              </w:rPr>
              <w:fldChar w:fldCharType="begin"/>
            </w:r>
            <w:r w:rsidR="00DB31A9">
              <w:rPr>
                <w:noProof/>
                <w:webHidden/>
              </w:rPr>
              <w:instrText xml:space="preserve"> PAGEREF _Toc69479926 \h </w:instrText>
            </w:r>
            <w:r w:rsidR="00DB31A9">
              <w:rPr>
                <w:noProof/>
                <w:webHidden/>
              </w:rPr>
            </w:r>
            <w:r w:rsidR="00DB31A9">
              <w:rPr>
                <w:noProof/>
                <w:webHidden/>
              </w:rPr>
              <w:fldChar w:fldCharType="separate"/>
            </w:r>
            <w:r w:rsidR="00DC5D90">
              <w:rPr>
                <w:noProof/>
                <w:webHidden/>
              </w:rPr>
              <w:t>17</w:t>
            </w:r>
            <w:r w:rsidR="00DB31A9">
              <w:rPr>
                <w:noProof/>
                <w:webHidden/>
              </w:rPr>
              <w:fldChar w:fldCharType="end"/>
            </w:r>
          </w:hyperlink>
        </w:p>
        <w:p w14:paraId="7316E470" w14:textId="0C8EB994" w:rsidR="00DB31A9" w:rsidRDefault="00453BFA">
          <w:pPr>
            <w:pStyle w:val="TOC2"/>
            <w:rPr>
              <w:noProof/>
              <w:sz w:val="22"/>
              <w:szCs w:val="22"/>
            </w:rPr>
          </w:pPr>
          <w:hyperlink w:anchor="_Toc69479927" w:history="1">
            <w:r w:rsidR="00DB31A9" w:rsidRPr="001C0CD9">
              <w:rPr>
                <w:rStyle w:val="Hyperlink"/>
                <w:rFonts w:eastAsia="Times New Roman"/>
                <w:noProof/>
              </w:rPr>
              <w:t>Q-83.</w:t>
            </w:r>
            <w:r w:rsidR="00DB31A9">
              <w:rPr>
                <w:noProof/>
                <w:sz w:val="22"/>
                <w:szCs w:val="22"/>
              </w:rPr>
              <w:tab/>
            </w:r>
            <w:r w:rsidR="00DB31A9" w:rsidRPr="001C0CD9">
              <w:rPr>
                <w:rStyle w:val="Hyperlink"/>
                <w:rFonts w:eastAsia="Times New Roman"/>
                <w:noProof/>
              </w:rPr>
              <w:t>Can non-Federal entities continue to refer to subawards to nonprofit organizations as “contracts”?</w:t>
            </w:r>
            <w:r w:rsidR="00DB31A9">
              <w:rPr>
                <w:noProof/>
                <w:webHidden/>
              </w:rPr>
              <w:tab/>
            </w:r>
            <w:r w:rsidR="00DB31A9">
              <w:rPr>
                <w:noProof/>
                <w:webHidden/>
              </w:rPr>
              <w:fldChar w:fldCharType="begin"/>
            </w:r>
            <w:r w:rsidR="00DB31A9">
              <w:rPr>
                <w:noProof/>
                <w:webHidden/>
              </w:rPr>
              <w:instrText xml:space="preserve"> PAGEREF _Toc69479927 \h </w:instrText>
            </w:r>
            <w:r w:rsidR="00DB31A9">
              <w:rPr>
                <w:noProof/>
                <w:webHidden/>
              </w:rPr>
            </w:r>
            <w:r w:rsidR="00DB31A9">
              <w:rPr>
                <w:noProof/>
                <w:webHidden/>
              </w:rPr>
              <w:fldChar w:fldCharType="separate"/>
            </w:r>
            <w:r w:rsidR="00DC5D90">
              <w:rPr>
                <w:noProof/>
                <w:webHidden/>
              </w:rPr>
              <w:t>17</w:t>
            </w:r>
            <w:r w:rsidR="00DB31A9">
              <w:rPr>
                <w:noProof/>
                <w:webHidden/>
              </w:rPr>
              <w:fldChar w:fldCharType="end"/>
            </w:r>
          </w:hyperlink>
        </w:p>
        <w:p w14:paraId="50469266" w14:textId="675BA838" w:rsidR="00DB31A9" w:rsidRDefault="00453BFA">
          <w:pPr>
            <w:pStyle w:val="TOC2"/>
            <w:rPr>
              <w:noProof/>
              <w:sz w:val="22"/>
              <w:szCs w:val="22"/>
            </w:rPr>
          </w:pPr>
          <w:hyperlink w:anchor="_Toc69479928" w:history="1">
            <w:r w:rsidR="00DB31A9" w:rsidRPr="001C0CD9">
              <w:rPr>
                <w:rStyle w:val="Hyperlink"/>
                <w:rFonts w:eastAsia="Times New Roman"/>
                <w:noProof/>
              </w:rPr>
              <w:t>Q-84.</w:t>
            </w:r>
            <w:r w:rsidR="00DB31A9">
              <w:rPr>
                <w:noProof/>
                <w:sz w:val="22"/>
                <w:szCs w:val="22"/>
              </w:rPr>
              <w:tab/>
            </w:r>
            <w:r w:rsidR="00DB31A9" w:rsidRPr="001C0CD9">
              <w:rPr>
                <w:rStyle w:val="Hyperlink"/>
                <w:rFonts w:eastAsia="Times New Roman"/>
                <w:noProof/>
              </w:rPr>
              <w:t xml:space="preserve">Does the insertion of “or duplicative” in 2 CFR </w:t>
            </w:r>
            <w:r w:rsidR="00DB31A9" w:rsidRPr="001C0CD9">
              <w:rPr>
                <w:rStyle w:val="Hyperlink"/>
                <w:rFonts w:eastAsia="Times New Roman" w:cstheme="minorHAnsi"/>
                <w:noProof/>
              </w:rPr>
              <w:t>§</w:t>
            </w:r>
            <w:r w:rsidR="00DB31A9" w:rsidRPr="001C0CD9">
              <w:rPr>
                <w:rStyle w:val="Hyperlink"/>
                <w:rFonts w:eastAsia="Times New Roman"/>
                <w:noProof/>
              </w:rPr>
              <w:t>200.318(d) mean that IHE will have to revert to equipment screening procedures that were previously eliminated?</w:t>
            </w:r>
            <w:r w:rsidR="00DB31A9">
              <w:rPr>
                <w:noProof/>
                <w:webHidden/>
              </w:rPr>
              <w:tab/>
            </w:r>
            <w:r w:rsidR="00DB31A9">
              <w:rPr>
                <w:noProof/>
                <w:webHidden/>
              </w:rPr>
              <w:fldChar w:fldCharType="begin"/>
            </w:r>
            <w:r w:rsidR="00DB31A9">
              <w:rPr>
                <w:noProof/>
                <w:webHidden/>
              </w:rPr>
              <w:instrText xml:space="preserve"> PAGEREF _Toc69479928 \h </w:instrText>
            </w:r>
            <w:r w:rsidR="00DB31A9">
              <w:rPr>
                <w:noProof/>
                <w:webHidden/>
              </w:rPr>
            </w:r>
            <w:r w:rsidR="00DB31A9">
              <w:rPr>
                <w:noProof/>
                <w:webHidden/>
              </w:rPr>
              <w:fldChar w:fldCharType="separate"/>
            </w:r>
            <w:r w:rsidR="00DC5D90">
              <w:rPr>
                <w:noProof/>
                <w:webHidden/>
              </w:rPr>
              <w:t>18</w:t>
            </w:r>
            <w:r w:rsidR="00DB31A9">
              <w:rPr>
                <w:noProof/>
                <w:webHidden/>
              </w:rPr>
              <w:fldChar w:fldCharType="end"/>
            </w:r>
          </w:hyperlink>
        </w:p>
        <w:p w14:paraId="3E6B3AAE" w14:textId="4351A6FF" w:rsidR="00DB31A9" w:rsidRDefault="00453BFA">
          <w:pPr>
            <w:pStyle w:val="TOC2"/>
            <w:rPr>
              <w:noProof/>
              <w:sz w:val="22"/>
              <w:szCs w:val="22"/>
            </w:rPr>
          </w:pPr>
          <w:hyperlink w:anchor="_Toc69479929" w:history="1">
            <w:r w:rsidR="00DB31A9" w:rsidRPr="001C0CD9">
              <w:rPr>
                <w:rStyle w:val="Hyperlink"/>
                <w:rFonts w:eastAsia="Times New Roman"/>
                <w:noProof/>
              </w:rPr>
              <w:t>Q-85.</w:t>
            </w:r>
            <w:r w:rsidR="00DB31A9">
              <w:rPr>
                <w:noProof/>
                <w:sz w:val="22"/>
                <w:szCs w:val="22"/>
              </w:rPr>
              <w:tab/>
            </w:r>
            <w:r w:rsidR="00DB31A9" w:rsidRPr="001C0CD9">
              <w:rPr>
                <w:rStyle w:val="Hyperlink"/>
                <w:rFonts w:eastAsia="Times New Roman"/>
                <w:noProof/>
              </w:rPr>
              <w:t>How are procurements of micro-purchase and small purchases under the Simplified Acquisition Threshold less burdensome than those above it?</w:t>
            </w:r>
            <w:r w:rsidR="00DB31A9">
              <w:rPr>
                <w:noProof/>
                <w:webHidden/>
              </w:rPr>
              <w:tab/>
            </w:r>
            <w:r w:rsidR="00DB31A9">
              <w:rPr>
                <w:noProof/>
                <w:webHidden/>
              </w:rPr>
              <w:fldChar w:fldCharType="begin"/>
            </w:r>
            <w:r w:rsidR="00DB31A9">
              <w:rPr>
                <w:noProof/>
                <w:webHidden/>
              </w:rPr>
              <w:instrText xml:space="preserve"> PAGEREF _Toc69479929 \h </w:instrText>
            </w:r>
            <w:r w:rsidR="00DB31A9">
              <w:rPr>
                <w:noProof/>
                <w:webHidden/>
              </w:rPr>
            </w:r>
            <w:r w:rsidR="00DB31A9">
              <w:rPr>
                <w:noProof/>
                <w:webHidden/>
              </w:rPr>
              <w:fldChar w:fldCharType="separate"/>
            </w:r>
            <w:r w:rsidR="00DC5D90">
              <w:rPr>
                <w:noProof/>
                <w:webHidden/>
              </w:rPr>
              <w:t>18</w:t>
            </w:r>
            <w:r w:rsidR="00DB31A9">
              <w:rPr>
                <w:noProof/>
                <w:webHidden/>
              </w:rPr>
              <w:fldChar w:fldCharType="end"/>
            </w:r>
          </w:hyperlink>
        </w:p>
        <w:p w14:paraId="32B70712" w14:textId="0CFA6867" w:rsidR="00DB31A9" w:rsidRDefault="00453BFA">
          <w:pPr>
            <w:pStyle w:val="TOC2"/>
            <w:rPr>
              <w:noProof/>
              <w:sz w:val="22"/>
              <w:szCs w:val="22"/>
            </w:rPr>
          </w:pPr>
          <w:hyperlink w:anchor="_Toc69479930" w:history="1">
            <w:r w:rsidR="00DB31A9" w:rsidRPr="001C0CD9">
              <w:rPr>
                <w:rStyle w:val="Hyperlink"/>
                <w:noProof/>
              </w:rPr>
              <w:t>Q-86.</w:t>
            </w:r>
            <w:r w:rsidR="00DB31A9">
              <w:rPr>
                <w:noProof/>
                <w:sz w:val="22"/>
                <w:szCs w:val="22"/>
              </w:rPr>
              <w:tab/>
            </w:r>
            <w:r w:rsidR="00DB31A9" w:rsidRPr="001C0CD9">
              <w:rPr>
                <w:rStyle w:val="Hyperlink"/>
                <w:noProof/>
              </w:rPr>
              <w:t>What are the expectations for non-Federal entities to renew exceptions to the micro-purchase threshold with their cognizant agency?</w:t>
            </w:r>
            <w:r w:rsidR="00DB31A9">
              <w:rPr>
                <w:noProof/>
                <w:webHidden/>
              </w:rPr>
              <w:tab/>
            </w:r>
            <w:r w:rsidR="00DB31A9">
              <w:rPr>
                <w:noProof/>
                <w:webHidden/>
              </w:rPr>
              <w:fldChar w:fldCharType="begin"/>
            </w:r>
            <w:r w:rsidR="00DB31A9">
              <w:rPr>
                <w:noProof/>
                <w:webHidden/>
              </w:rPr>
              <w:instrText xml:space="preserve"> PAGEREF _Toc69479930 \h </w:instrText>
            </w:r>
            <w:r w:rsidR="00DB31A9">
              <w:rPr>
                <w:noProof/>
                <w:webHidden/>
              </w:rPr>
            </w:r>
            <w:r w:rsidR="00DB31A9">
              <w:rPr>
                <w:noProof/>
                <w:webHidden/>
              </w:rPr>
              <w:fldChar w:fldCharType="separate"/>
            </w:r>
            <w:r w:rsidR="00DC5D90">
              <w:rPr>
                <w:noProof/>
                <w:webHidden/>
              </w:rPr>
              <w:t>18</w:t>
            </w:r>
            <w:r w:rsidR="00DB31A9">
              <w:rPr>
                <w:noProof/>
                <w:webHidden/>
              </w:rPr>
              <w:fldChar w:fldCharType="end"/>
            </w:r>
          </w:hyperlink>
        </w:p>
        <w:p w14:paraId="3296F98F" w14:textId="48AC06CE" w:rsidR="00DB31A9" w:rsidRDefault="00453BFA">
          <w:pPr>
            <w:pStyle w:val="TOC2"/>
            <w:rPr>
              <w:noProof/>
              <w:sz w:val="22"/>
              <w:szCs w:val="22"/>
            </w:rPr>
          </w:pPr>
          <w:hyperlink w:anchor="_Toc69479931" w:history="1">
            <w:r w:rsidR="00DB31A9" w:rsidRPr="001C0CD9">
              <w:rPr>
                <w:rStyle w:val="Hyperlink"/>
                <w:noProof/>
              </w:rPr>
              <w:t>Q-87.</w:t>
            </w:r>
            <w:r w:rsidR="00DB31A9">
              <w:rPr>
                <w:noProof/>
                <w:sz w:val="22"/>
                <w:szCs w:val="22"/>
              </w:rPr>
              <w:tab/>
            </w:r>
            <w:r w:rsidR="00DB31A9" w:rsidRPr="001C0CD9">
              <w:rPr>
                <w:rStyle w:val="Hyperlink"/>
                <w:noProof/>
              </w:rPr>
              <w:t xml:space="preserve">Does the inclusion of </w:t>
            </w:r>
            <w:r w:rsidR="00DB31A9" w:rsidRPr="001C0CD9">
              <w:rPr>
                <w:rStyle w:val="Hyperlink"/>
                <w:rFonts w:cstheme="minorHAnsi"/>
                <w:noProof/>
              </w:rPr>
              <w:t>§</w:t>
            </w:r>
            <w:r w:rsidR="00DB31A9" w:rsidRPr="001C0CD9">
              <w:rPr>
                <w:rStyle w:val="Hyperlink"/>
                <w:noProof/>
              </w:rPr>
              <w:t xml:space="preserve">200.321 in the </w:t>
            </w:r>
            <w:r w:rsidR="00DB31A9" w:rsidRPr="001C0CD9">
              <w:rPr>
                <w:rStyle w:val="Hyperlink"/>
                <w:rFonts w:cstheme="minorHAnsi"/>
                <w:noProof/>
              </w:rPr>
              <w:t>§</w:t>
            </w:r>
            <w:r w:rsidR="00DB31A9" w:rsidRPr="001C0CD9">
              <w:rPr>
                <w:rStyle w:val="Hyperlink"/>
                <w:noProof/>
              </w:rPr>
              <w:t>200.317, which provides guidance on procurement by state entities, substantively change their procurement rules?</w:t>
            </w:r>
            <w:r w:rsidR="00DB31A9">
              <w:rPr>
                <w:noProof/>
                <w:webHidden/>
              </w:rPr>
              <w:tab/>
            </w:r>
            <w:r w:rsidR="00DB31A9">
              <w:rPr>
                <w:noProof/>
                <w:webHidden/>
              </w:rPr>
              <w:fldChar w:fldCharType="begin"/>
            </w:r>
            <w:r w:rsidR="00DB31A9">
              <w:rPr>
                <w:noProof/>
                <w:webHidden/>
              </w:rPr>
              <w:instrText xml:space="preserve"> PAGEREF _Toc69479931 \h </w:instrText>
            </w:r>
            <w:r w:rsidR="00DB31A9">
              <w:rPr>
                <w:noProof/>
                <w:webHidden/>
              </w:rPr>
            </w:r>
            <w:r w:rsidR="00DB31A9">
              <w:rPr>
                <w:noProof/>
                <w:webHidden/>
              </w:rPr>
              <w:fldChar w:fldCharType="separate"/>
            </w:r>
            <w:r w:rsidR="00DC5D90">
              <w:rPr>
                <w:noProof/>
                <w:webHidden/>
              </w:rPr>
              <w:t>18</w:t>
            </w:r>
            <w:r w:rsidR="00DB31A9">
              <w:rPr>
                <w:noProof/>
                <w:webHidden/>
              </w:rPr>
              <w:fldChar w:fldCharType="end"/>
            </w:r>
          </w:hyperlink>
        </w:p>
        <w:p w14:paraId="64F0A961" w14:textId="7E8CE6E6" w:rsidR="00DB31A9" w:rsidRDefault="00453BFA">
          <w:pPr>
            <w:pStyle w:val="TOC2"/>
            <w:rPr>
              <w:noProof/>
              <w:sz w:val="22"/>
              <w:szCs w:val="22"/>
            </w:rPr>
          </w:pPr>
          <w:hyperlink w:anchor="_Toc69479932" w:history="1">
            <w:r w:rsidR="00DB31A9" w:rsidRPr="001C0CD9">
              <w:rPr>
                <w:rStyle w:val="Hyperlink"/>
                <w:noProof/>
              </w:rPr>
              <w:t>Q-88.</w:t>
            </w:r>
            <w:r w:rsidR="00DB31A9">
              <w:rPr>
                <w:noProof/>
                <w:sz w:val="22"/>
                <w:szCs w:val="22"/>
              </w:rPr>
              <w:tab/>
            </w:r>
            <w:r w:rsidR="00DB31A9" w:rsidRPr="001C0CD9">
              <w:rPr>
                <w:rStyle w:val="Hyperlink"/>
                <w:noProof/>
              </w:rPr>
              <w:t>Can a procurement by noncompetitive proposals be used when items are needed from a particular source for scientific reasons and would this be for any dollar amount?</w:t>
            </w:r>
            <w:r w:rsidR="00DB31A9">
              <w:rPr>
                <w:noProof/>
                <w:webHidden/>
              </w:rPr>
              <w:tab/>
            </w:r>
            <w:r w:rsidR="00DB31A9">
              <w:rPr>
                <w:noProof/>
                <w:webHidden/>
              </w:rPr>
              <w:fldChar w:fldCharType="begin"/>
            </w:r>
            <w:r w:rsidR="00DB31A9">
              <w:rPr>
                <w:noProof/>
                <w:webHidden/>
              </w:rPr>
              <w:instrText xml:space="preserve"> PAGEREF _Toc69479932 \h </w:instrText>
            </w:r>
            <w:r w:rsidR="00DB31A9">
              <w:rPr>
                <w:noProof/>
                <w:webHidden/>
              </w:rPr>
            </w:r>
            <w:r w:rsidR="00DB31A9">
              <w:rPr>
                <w:noProof/>
                <w:webHidden/>
              </w:rPr>
              <w:fldChar w:fldCharType="separate"/>
            </w:r>
            <w:r w:rsidR="00DC5D90">
              <w:rPr>
                <w:noProof/>
                <w:webHidden/>
              </w:rPr>
              <w:t>18</w:t>
            </w:r>
            <w:r w:rsidR="00DB31A9">
              <w:rPr>
                <w:noProof/>
                <w:webHidden/>
              </w:rPr>
              <w:fldChar w:fldCharType="end"/>
            </w:r>
          </w:hyperlink>
        </w:p>
        <w:p w14:paraId="7F9EE48C" w14:textId="02F0FBB2" w:rsidR="00DB31A9" w:rsidRDefault="00453BFA">
          <w:pPr>
            <w:pStyle w:val="TOC2"/>
            <w:rPr>
              <w:noProof/>
              <w:sz w:val="22"/>
              <w:szCs w:val="22"/>
            </w:rPr>
          </w:pPr>
          <w:hyperlink w:anchor="_Toc69479933" w:history="1">
            <w:r w:rsidR="00DB31A9" w:rsidRPr="001C0CD9">
              <w:rPr>
                <w:rStyle w:val="Hyperlink"/>
                <w:rFonts w:eastAsia="Times New Roman"/>
                <w:noProof/>
              </w:rPr>
              <w:t>Q-89.</w:t>
            </w:r>
            <w:r w:rsidR="00DB31A9">
              <w:rPr>
                <w:noProof/>
                <w:sz w:val="22"/>
                <w:szCs w:val="22"/>
              </w:rPr>
              <w:tab/>
            </w:r>
            <w:r w:rsidR="00DB31A9" w:rsidRPr="001C0CD9">
              <w:rPr>
                <w:rStyle w:val="Hyperlink"/>
                <w:rFonts w:eastAsia="Times New Roman"/>
                <w:noProof/>
              </w:rPr>
              <w:t>Do the competition requirements apply to each individual purchase, or can they be leveraged for strategic sourcing agreements, shared services arrangements, or other efficient uses of funds?</w:t>
            </w:r>
            <w:r w:rsidR="00DB31A9">
              <w:rPr>
                <w:noProof/>
                <w:webHidden/>
              </w:rPr>
              <w:tab/>
            </w:r>
            <w:r w:rsidR="00DB31A9">
              <w:rPr>
                <w:noProof/>
                <w:webHidden/>
              </w:rPr>
              <w:fldChar w:fldCharType="begin"/>
            </w:r>
            <w:r w:rsidR="00DB31A9">
              <w:rPr>
                <w:noProof/>
                <w:webHidden/>
              </w:rPr>
              <w:instrText xml:space="preserve"> PAGEREF _Toc69479933 \h </w:instrText>
            </w:r>
            <w:r w:rsidR="00DB31A9">
              <w:rPr>
                <w:noProof/>
                <w:webHidden/>
              </w:rPr>
            </w:r>
            <w:r w:rsidR="00DB31A9">
              <w:rPr>
                <w:noProof/>
                <w:webHidden/>
              </w:rPr>
              <w:fldChar w:fldCharType="separate"/>
            </w:r>
            <w:r w:rsidR="00DC5D90">
              <w:rPr>
                <w:noProof/>
                <w:webHidden/>
              </w:rPr>
              <w:t>19</w:t>
            </w:r>
            <w:r w:rsidR="00DB31A9">
              <w:rPr>
                <w:noProof/>
                <w:webHidden/>
              </w:rPr>
              <w:fldChar w:fldCharType="end"/>
            </w:r>
          </w:hyperlink>
        </w:p>
        <w:p w14:paraId="0DB2C7CC" w14:textId="4B838804" w:rsidR="00DB31A9" w:rsidRDefault="00453BFA">
          <w:pPr>
            <w:pStyle w:val="TOC2"/>
            <w:rPr>
              <w:noProof/>
              <w:sz w:val="22"/>
              <w:szCs w:val="22"/>
            </w:rPr>
          </w:pPr>
          <w:hyperlink w:anchor="_Toc69479934" w:history="1">
            <w:r w:rsidR="00DB31A9" w:rsidRPr="001C0CD9">
              <w:rPr>
                <w:rStyle w:val="Hyperlink"/>
                <w:rFonts w:eastAsia="Times New Roman"/>
                <w:noProof/>
              </w:rPr>
              <w:t>Q-90.</w:t>
            </w:r>
            <w:r w:rsidR="00DB31A9">
              <w:rPr>
                <w:noProof/>
                <w:sz w:val="22"/>
                <w:szCs w:val="22"/>
              </w:rPr>
              <w:tab/>
            </w:r>
            <w:r w:rsidR="00DB31A9" w:rsidRPr="001C0CD9">
              <w:rPr>
                <w:rStyle w:val="Hyperlink"/>
                <w:rFonts w:eastAsia="Times New Roman"/>
                <w:noProof/>
              </w:rPr>
              <w:t>Does the Uniform Guidance place requirements on non-Federal entities for charge card purchases under a Federal award?</w:t>
            </w:r>
            <w:r w:rsidR="00DB31A9">
              <w:rPr>
                <w:noProof/>
                <w:webHidden/>
              </w:rPr>
              <w:tab/>
            </w:r>
            <w:r w:rsidR="00DB31A9">
              <w:rPr>
                <w:noProof/>
                <w:webHidden/>
              </w:rPr>
              <w:fldChar w:fldCharType="begin"/>
            </w:r>
            <w:r w:rsidR="00DB31A9">
              <w:rPr>
                <w:noProof/>
                <w:webHidden/>
              </w:rPr>
              <w:instrText xml:space="preserve"> PAGEREF _Toc69479934 \h </w:instrText>
            </w:r>
            <w:r w:rsidR="00DB31A9">
              <w:rPr>
                <w:noProof/>
                <w:webHidden/>
              </w:rPr>
            </w:r>
            <w:r w:rsidR="00DB31A9">
              <w:rPr>
                <w:noProof/>
                <w:webHidden/>
              </w:rPr>
              <w:fldChar w:fldCharType="separate"/>
            </w:r>
            <w:r w:rsidR="00DC5D90">
              <w:rPr>
                <w:noProof/>
                <w:webHidden/>
              </w:rPr>
              <w:t>19</w:t>
            </w:r>
            <w:r w:rsidR="00DB31A9">
              <w:rPr>
                <w:noProof/>
                <w:webHidden/>
              </w:rPr>
              <w:fldChar w:fldCharType="end"/>
            </w:r>
          </w:hyperlink>
        </w:p>
        <w:p w14:paraId="1EA7972E" w14:textId="4A283006" w:rsidR="00DB31A9" w:rsidRDefault="00453BFA">
          <w:pPr>
            <w:pStyle w:val="TOC2"/>
            <w:rPr>
              <w:noProof/>
              <w:sz w:val="22"/>
              <w:szCs w:val="22"/>
            </w:rPr>
          </w:pPr>
          <w:hyperlink w:anchor="_Toc69479935" w:history="1">
            <w:r w:rsidR="00DB31A9" w:rsidRPr="001C0CD9">
              <w:rPr>
                <w:rStyle w:val="Hyperlink"/>
                <w:rFonts w:eastAsia="Times New Roman"/>
                <w:noProof/>
              </w:rPr>
              <w:t>Q-91.</w:t>
            </w:r>
            <w:r w:rsidR="00DB31A9">
              <w:rPr>
                <w:noProof/>
                <w:sz w:val="22"/>
                <w:szCs w:val="22"/>
              </w:rPr>
              <w:tab/>
            </w:r>
            <w:r w:rsidR="00DB31A9" w:rsidRPr="001C0CD9">
              <w:rPr>
                <w:rStyle w:val="Hyperlink"/>
                <w:rFonts w:eastAsia="Times New Roman"/>
                <w:noProof/>
              </w:rPr>
              <w:t>Can a non-Federal entity request a micro-purchase threshold for procurements higher than $10,000?</w:t>
            </w:r>
            <w:r w:rsidR="00DB31A9">
              <w:rPr>
                <w:noProof/>
                <w:webHidden/>
              </w:rPr>
              <w:tab/>
            </w:r>
            <w:r w:rsidR="00DB31A9">
              <w:rPr>
                <w:noProof/>
                <w:webHidden/>
              </w:rPr>
              <w:fldChar w:fldCharType="begin"/>
            </w:r>
            <w:r w:rsidR="00DB31A9">
              <w:rPr>
                <w:noProof/>
                <w:webHidden/>
              </w:rPr>
              <w:instrText xml:space="preserve"> PAGEREF _Toc69479935 \h </w:instrText>
            </w:r>
            <w:r w:rsidR="00DB31A9">
              <w:rPr>
                <w:noProof/>
                <w:webHidden/>
              </w:rPr>
            </w:r>
            <w:r w:rsidR="00DB31A9">
              <w:rPr>
                <w:noProof/>
                <w:webHidden/>
              </w:rPr>
              <w:fldChar w:fldCharType="separate"/>
            </w:r>
            <w:r w:rsidR="00DC5D90">
              <w:rPr>
                <w:noProof/>
                <w:webHidden/>
              </w:rPr>
              <w:t>19</w:t>
            </w:r>
            <w:r w:rsidR="00DB31A9">
              <w:rPr>
                <w:noProof/>
                <w:webHidden/>
              </w:rPr>
              <w:fldChar w:fldCharType="end"/>
            </w:r>
          </w:hyperlink>
        </w:p>
        <w:p w14:paraId="1E5F90C9" w14:textId="2EB23FAE" w:rsidR="00DB31A9" w:rsidRDefault="00453BFA">
          <w:pPr>
            <w:pStyle w:val="TOC2"/>
            <w:rPr>
              <w:noProof/>
              <w:sz w:val="22"/>
              <w:szCs w:val="22"/>
            </w:rPr>
          </w:pPr>
          <w:hyperlink w:anchor="_Toc69479936" w:history="1">
            <w:r w:rsidR="00DB31A9" w:rsidRPr="001C0CD9">
              <w:rPr>
                <w:rStyle w:val="Hyperlink"/>
                <w:rFonts w:eastAsia="Times New Roman"/>
                <w:noProof/>
              </w:rPr>
              <w:t>Q-92.</w:t>
            </w:r>
            <w:r w:rsidR="00DB31A9">
              <w:rPr>
                <w:noProof/>
                <w:sz w:val="22"/>
                <w:szCs w:val="22"/>
              </w:rPr>
              <w:tab/>
            </w:r>
            <w:r w:rsidR="00DB31A9" w:rsidRPr="001C0CD9">
              <w:rPr>
                <w:rStyle w:val="Hyperlink"/>
                <w:rFonts w:eastAsia="Times New Roman"/>
                <w:noProof/>
              </w:rPr>
              <w:t>How are formal procurements different from informal procurements?</w:t>
            </w:r>
            <w:r w:rsidR="00DB31A9">
              <w:rPr>
                <w:noProof/>
                <w:webHidden/>
              </w:rPr>
              <w:tab/>
            </w:r>
            <w:r w:rsidR="00DB31A9">
              <w:rPr>
                <w:noProof/>
                <w:webHidden/>
              </w:rPr>
              <w:fldChar w:fldCharType="begin"/>
            </w:r>
            <w:r w:rsidR="00DB31A9">
              <w:rPr>
                <w:noProof/>
                <w:webHidden/>
              </w:rPr>
              <w:instrText xml:space="preserve"> PAGEREF _Toc69479936 \h </w:instrText>
            </w:r>
            <w:r w:rsidR="00DB31A9">
              <w:rPr>
                <w:noProof/>
                <w:webHidden/>
              </w:rPr>
            </w:r>
            <w:r w:rsidR="00DB31A9">
              <w:rPr>
                <w:noProof/>
                <w:webHidden/>
              </w:rPr>
              <w:fldChar w:fldCharType="separate"/>
            </w:r>
            <w:r w:rsidR="00DC5D90">
              <w:rPr>
                <w:noProof/>
                <w:webHidden/>
              </w:rPr>
              <w:t>19</w:t>
            </w:r>
            <w:r w:rsidR="00DB31A9">
              <w:rPr>
                <w:noProof/>
                <w:webHidden/>
              </w:rPr>
              <w:fldChar w:fldCharType="end"/>
            </w:r>
          </w:hyperlink>
        </w:p>
        <w:p w14:paraId="53423706" w14:textId="7FE08D89" w:rsidR="00DB31A9" w:rsidRDefault="00453BFA">
          <w:pPr>
            <w:pStyle w:val="TOC2"/>
            <w:rPr>
              <w:noProof/>
              <w:sz w:val="22"/>
              <w:szCs w:val="22"/>
            </w:rPr>
          </w:pPr>
          <w:hyperlink w:anchor="_Toc69479937" w:history="1">
            <w:r w:rsidR="00DB31A9" w:rsidRPr="001C0CD9">
              <w:rPr>
                <w:rStyle w:val="Hyperlink"/>
                <w:rFonts w:eastAsia="Times New Roman"/>
                <w:noProof/>
              </w:rPr>
              <w:t>Q-93.</w:t>
            </w:r>
            <w:r w:rsidR="00DB31A9">
              <w:rPr>
                <w:noProof/>
                <w:sz w:val="22"/>
                <w:szCs w:val="22"/>
              </w:rPr>
              <w:tab/>
            </w:r>
            <w:r w:rsidR="00DB31A9" w:rsidRPr="001C0CD9">
              <w:rPr>
                <w:rStyle w:val="Hyperlink"/>
                <w:rFonts w:eastAsia="Times New Roman"/>
                <w:noProof/>
              </w:rPr>
              <w:t>Do the Uniform Guidance procurement standards apply to procurements made for indirect costs (i.e., hiring a plumber to fix a broken pipe in a shared use building)?</w:t>
            </w:r>
            <w:r w:rsidR="00DB31A9">
              <w:rPr>
                <w:noProof/>
                <w:webHidden/>
              </w:rPr>
              <w:tab/>
            </w:r>
            <w:r w:rsidR="00DB31A9">
              <w:rPr>
                <w:noProof/>
                <w:webHidden/>
              </w:rPr>
              <w:fldChar w:fldCharType="begin"/>
            </w:r>
            <w:r w:rsidR="00DB31A9">
              <w:rPr>
                <w:noProof/>
                <w:webHidden/>
              </w:rPr>
              <w:instrText xml:space="preserve"> PAGEREF _Toc69479937 \h </w:instrText>
            </w:r>
            <w:r w:rsidR="00DB31A9">
              <w:rPr>
                <w:noProof/>
                <w:webHidden/>
              </w:rPr>
            </w:r>
            <w:r w:rsidR="00DB31A9">
              <w:rPr>
                <w:noProof/>
                <w:webHidden/>
              </w:rPr>
              <w:fldChar w:fldCharType="separate"/>
            </w:r>
            <w:r w:rsidR="00DC5D90">
              <w:rPr>
                <w:noProof/>
                <w:webHidden/>
              </w:rPr>
              <w:t>19</w:t>
            </w:r>
            <w:r w:rsidR="00DB31A9">
              <w:rPr>
                <w:noProof/>
                <w:webHidden/>
              </w:rPr>
              <w:fldChar w:fldCharType="end"/>
            </w:r>
          </w:hyperlink>
        </w:p>
        <w:p w14:paraId="2E45D060" w14:textId="5375BAC2" w:rsidR="00DB31A9" w:rsidRDefault="00453BFA">
          <w:pPr>
            <w:pStyle w:val="TOC2"/>
            <w:rPr>
              <w:noProof/>
              <w:sz w:val="22"/>
              <w:szCs w:val="22"/>
            </w:rPr>
          </w:pPr>
          <w:hyperlink w:anchor="_Toc69479938" w:history="1">
            <w:r w:rsidR="00DB31A9" w:rsidRPr="001C0CD9">
              <w:rPr>
                <w:rStyle w:val="Hyperlink"/>
                <w:rFonts w:eastAsia="Times New Roman"/>
                <w:noProof/>
              </w:rPr>
              <w:t>Q-94.</w:t>
            </w:r>
            <w:r w:rsidR="00DB31A9">
              <w:rPr>
                <w:noProof/>
                <w:sz w:val="22"/>
                <w:szCs w:val="22"/>
              </w:rPr>
              <w:tab/>
            </w:r>
            <w:r w:rsidR="00DB31A9" w:rsidRPr="001C0CD9">
              <w:rPr>
                <w:rStyle w:val="Hyperlink"/>
                <w:rFonts w:eastAsia="Times New Roman"/>
                <w:noProof/>
              </w:rPr>
              <w:t xml:space="preserve">Is the negotiation of profit mentioned in </w:t>
            </w:r>
            <w:r w:rsidR="00DB31A9" w:rsidRPr="001C0CD9">
              <w:rPr>
                <w:rStyle w:val="Hyperlink"/>
                <w:rFonts w:eastAsia="Times New Roman" w:cstheme="minorHAnsi"/>
                <w:noProof/>
              </w:rPr>
              <w:t>§</w:t>
            </w:r>
            <w:r w:rsidR="00DB31A9" w:rsidRPr="001C0CD9">
              <w:rPr>
                <w:rStyle w:val="Hyperlink"/>
                <w:rFonts w:eastAsia="Times New Roman"/>
                <w:noProof/>
              </w:rPr>
              <w:t>200.324(b) required for all sole source procurements above $10,000 up to the small purchase threshold of $250,000?</w:t>
            </w:r>
            <w:r w:rsidR="00DB31A9">
              <w:rPr>
                <w:noProof/>
                <w:webHidden/>
              </w:rPr>
              <w:tab/>
            </w:r>
            <w:r w:rsidR="00DB31A9">
              <w:rPr>
                <w:noProof/>
                <w:webHidden/>
              </w:rPr>
              <w:fldChar w:fldCharType="begin"/>
            </w:r>
            <w:r w:rsidR="00DB31A9">
              <w:rPr>
                <w:noProof/>
                <w:webHidden/>
              </w:rPr>
              <w:instrText xml:space="preserve"> PAGEREF _Toc69479938 \h </w:instrText>
            </w:r>
            <w:r w:rsidR="00DB31A9">
              <w:rPr>
                <w:noProof/>
                <w:webHidden/>
              </w:rPr>
            </w:r>
            <w:r w:rsidR="00DB31A9">
              <w:rPr>
                <w:noProof/>
                <w:webHidden/>
              </w:rPr>
              <w:fldChar w:fldCharType="separate"/>
            </w:r>
            <w:r w:rsidR="00DC5D90">
              <w:rPr>
                <w:noProof/>
                <w:webHidden/>
              </w:rPr>
              <w:t>19</w:t>
            </w:r>
            <w:r w:rsidR="00DB31A9">
              <w:rPr>
                <w:noProof/>
                <w:webHidden/>
              </w:rPr>
              <w:fldChar w:fldCharType="end"/>
            </w:r>
          </w:hyperlink>
        </w:p>
        <w:p w14:paraId="4757BBA1" w14:textId="69566405" w:rsidR="00DB31A9" w:rsidRDefault="00453BFA">
          <w:pPr>
            <w:pStyle w:val="TOC1"/>
            <w:rPr>
              <w:b w:val="0"/>
              <w:noProof/>
              <w:sz w:val="22"/>
              <w:szCs w:val="22"/>
            </w:rPr>
          </w:pPr>
          <w:hyperlink w:anchor="_Toc69479939" w:history="1">
            <w:r w:rsidR="00DB31A9" w:rsidRPr="001C0CD9">
              <w:rPr>
                <w:rStyle w:val="Hyperlink"/>
                <w:noProof/>
              </w:rPr>
              <w:t>Cost Principles</w:t>
            </w:r>
            <w:r w:rsidR="00DB31A9">
              <w:rPr>
                <w:noProof/>
                <w:webHidden/>
              </w:rPr>
              <w:tab/>
            </w:r>
            <w:r w:rsidR="00DB31A9">
              <w:rPr>
                <w:noProof/>
                <w:webHidden/>
              </w:rPr>
              <w:fldChar w:fldCharType="begin"/>
            </w:r>
            <w:r w:rsidR="00DB31A9">
              <w:rPr>
                <w:noProof/>
                <w:webHidden/>
              </w:rPr>
              <w:instrText xml:space="preserve"> PAGEREF _Toc69479939 \h </w:instrText>
            </w:r>
            <w:r w:rsidR="00DB31A9">
              <w:rPr>
                <w:noProof/>
                <w:webHidden/>
              </w:rPr>
            </w:r>
            <w:r w:rsidR="00DB31A9">
              <w:rPr>
                <w:noProof/>
                <w:webHidden/>
              </w:rPr>
              <w:fldChar w:fldCharType="separate"/>
            </w:r>
            <w:r w:rsidR="00DC5D90">
              <w:rPr>
                <w:noProof/>
                <w:webHidden/>
              </w:rPr>
              <w:t>20</w:t>
            </w:r>
            <w:r w:rsidR="00DB31A9">
              <w:rPr>
                <w:noProof/>
                <w:webHidden/>
              </w:rPr>
              <w:fldChar w:fldCharType="end"/>
            </w:r>
          </w:hyperlink>
        </w:p>
        <w:p w14:paraId="0BC5F7A4" w14:textId="0EC25D32" w:rsidR="00DB31A9" w:rsidRDefault="00453BFA">
          <w:pPr>
            <w:pStyle w:val="TOC2"/>
            <w:rPr>
              <w:noProof/>
              <w:sz w:val="22"/>
              <w:szCs w:val="22"/>
            </w:rPr>
          </w:pPr>
          <w:hyperlink w:anchor="_Toc69479940" w:history="1">
            <w:r w:rsidR="00DB31A9" w:rsidRPr="001C0CD9">
              <w:rPr>
                <w:rStyle w:val="Hyperlink"/>
                <w:rFonts w:eastAsia="Times New Roman"/>
                <w:noProof/>
              </w:rPr>
              <w:t>Q-95.</w:t>
            </w:r>
            <w:r w:rsidR="00DB31A9">
              <w:rPr>
                <w:noProof/>
                <w:sz w:val="22"/>
                <w:szCs w:val="22"/>
              </w:rPr>
              <w:tab/>
            </w:r>
            <w:r w:rsidR="00DB31A9" w:rsidRPr="001C0CD9">
              <w:rPr>
                <w:rStyle w:val="Hyperlink"/>
                <w:rFonts w:eastAsia="Times New Roman"/>
                <w:noProof/>
              </w:rPr>
              <w:t xml:space="preserve">Does </w:t>
            </w:r>
            <w:r w:rsidR="00DB31A9" w:rsidRPr="001C0CD9">
              <w:rPr>
                <w:rStyle w:val="Hyperlink"/>
                <w:rFonts w:eastAsia="Times New Roman" w:cstheme="minorHAnsi"/>
                <w:noProof/>
              </w:rPr>
              <w:t>§</w:t>
            </w:r>
            <w:r w:rsidR="00DB31A9" w:rsidRPr="001C0CD9">
              <w:rPr>
                <w:rStyle w:val="Hyperlink"/>
                <w:rFonts w:eastAsia="Times New Roman"/>
                <w:noProof/>
              </w:rPr>
              <w:t>200.400(f) require recognition of the dual role of postdoctoral staff as both trainees and employees when appointed as a researcher on research grants?</w:t>
            </w:r>
            <w:r w:rsidR="00DB31A9">
              <w:rPr>
                <w:noProof/>
                <w:webHidden/>
              </w:rPr>
              <w:tab/>
            </w:r>
            <w:r w:rsidR="00DB31A9">
              <w:rPr>
                <w:noProof/>
                <w:webHidden/>
              </w:rPr>
              <w:fldChar w:fldCharType="begin"/>
            </w:r>
            <w:r w:rsidR="00DB31A9">
              <w:rPr>
                <w:noProof/>
                <w:webHidden/>
              </w:rPr>
              <w:instrText xml:space="preserve"> PAGEREF _Toc69479940 \h </w:instrText>
            </w:r>
            <w:r w:rsidR="00DB31A9">
              <w:rPr>
                <w:noProof/>
                <w:webHidden/>
              </w:rPr>
            </w:r>
            <w:r w:rsidR="00DB31A9">
              <w:rPr>
                <w:noProof/>
                <w:webHidden/>
              </w:rPr>
              <w:fldChar w:fldCharType="separate"/>
            </w:r>
            <w:r w:rsidR="00DC5D90">
              <w:rPr>
                <w:noProof/>
                <w:webHidden/>
              </w:rPr>
              <w:t>20</w:t>
            </w:r>
            <w:r w:rsidR="00DB31A9">
              <w:rPr>
                <w:noProof/>
                <w:webHidden/>
              </w:rPr>
              <w:fldChar w:fldCharType="end"/>
            </w:r>
          </w:hyperlink>
        </w:p>
        <w:p w14:paraId="44BA147C" w14:textId="68D45972" w:rsidR="00DB31A9" w:rsidRDefault="00453BFA">
          <w:pPr>
            <w:pStyle w:val="TOC2"/>
            <w:rPr>
              <w:noProof/>
              <w:sz w:val="22"/>
              <w:szCs w:val="22"/>
            </w:rPr>
          </w:pPr>
          <w:hyperlink w:anchor="_Toc69479941" w:history="1">
            <w:r w:rsidR="00DB31A9" w:rsidRPr="001C0CD9">
              <w:rPr>
                <w:rStyle w:val="Hyperlink"/>
                <w:rFonts w:eastAsia="Times New Roman"/>
                <w:noProof/>
              </w:rPr>
              <w:t>Q-96.</w:t>
            </w:r>
            <w:r w:rsidR="00DB31A9">
              <w:rPr>
                <w:noProof/>
                <w:sz w:val="22"/>
                <w:szCs w:val="22"/>
              </w:rPr>
              <w:tab/>
            </w:r>
            <w:r w:rsidR="00DB31A9" w:rsidRPr="001C0CD9">
              <w:rPr>
                <w:rStyle w:val="Hyperlink"/>
                <w:rFonts w:eastAsia="Times New Roman"/>
                <w:noProof/>
              </w:rPr>
              <w:t>How does the usage of the term “profit” in §200.400(g) apply to Federal awards with or performed by nonprofit organizations?</w:t>
            </w:r>
            <w:r w:rsidR="00DB31A9">
              <w:rPr>
                <w:noProof/>
                <w:webHidden/>
              </w:rPr>
              <w:tab/>
            </w:r>
            <w:r w:rsidR="00DB31A9">
              <w:rPr>
                <w:noProof/>
                <w:webHidden/>
              </w:rPr>
              <w:fldChar w:fldCharType="begin"/>
            </w:r>
            <w:r w:rsidR="00DB31A9">
              <w:rPr>
                <w:noProof/>
                <w:webHidden/>
              </w:rPr>
              <w:instrText xml:space="preserve"> PAGEREF _Toc69479941 \h </w:instrText>
            </w:r>
            <w:r w:rsidR="00DB31A9">
              <w:rPr>
                <w:noProof/>
                <w:webHidden/>
              </w:rPr>
            </w:r>
            <w:r w:rsidR="00DB31A9">
              <w:rPr>
                <w:noProof/>
                <w:webHidden/>
              </w:rPr>
              <w:fldChar w:fldCharType="separate"/>
            </w:r>
            <w:r w:rsidR="00DC5D90">
              <w:rPr>
                <w:noProof/>
                <w:webHidden/>
              </w:rPr>
              <w:t>20</w:t>
            </w:r>
            <w:r w:rsidR="00DB31A9">
              <w:rPr>
                <w:noProof/>
                <w:webHidden/>
              </w:rPr>
              <w:fldChar w:fldCharType="end"/>
            </w:r>
          </w:hyperlink>
        </w:p>
        <w:p w14:paraId="31B0C4F2" w14:textId="668DED5B" w:rsidR="00DB31A9" w:rsidRDefault="00453BFA">
          <w:pPr>
            <w:pStyle w:val="TOC2"/>
            <w:rPr>
              <w:noProof/>
              <w:sz w:val="22"/>
              <w:szCs w:val="22"/>
            </w:rPr>
          </w:pPr>
          <w:hyperlink w:anchor="_Toc69479942" w:history="1">
            <w:r w:rsidR="00DB31A9" w:rsidRPr="001C0CD9">
              <w:rPr>
                <w:rStyle w:val="Hyperlink"/>
                <w:rFonts w:eastAsia="Times New Roman"/>
                <w:noProof/>
              </w:rPr>
              <w:t>Q-97.</w:t>
            </w:r>
            <w:r w:rsidR="00DB31A9">
              <w:rPr>
                <w:noProof/>
                <w:sz w:val="22"/>
                <w:szCs w:val="22"/>
              </w:rPr>
              <w:tab/>
            </w:r>
            <w:r w:rsidR="00DB31A9" w:rsidRPr="001C0CD9">
              <w:rPr>
                <w:rStyle w:val="Hyperlink"/>
                <w:rFonts w:eastAsia="Times New Roman"/>
                <w:noProof/>
              </w:rPr>
              <w:t xml:space="preserve">What constitutes prior written approval for direct charging for administrative or clerical staff in </w:t>
            </w:r>
            <w:r w:rsidR="00DB31A9" w:rsidRPr="001C0CD9">
              <w:rPr>
                <w:rStyle w:val="Hyperlink"/>
                <w:rFonts w:eastAsia="Times New Roman" w:cstheme="minorHAnsi"/>
                <w:noProof/>
              </w:rPr>
              <w:t>§</w:t>
            </w:r>
            <w:r w:rsidR="00DB31A9" w:rsidRPr="001C0CD9">
              <w:rPr>
                <w:rStyle w:val="Hyperlink"/>
                <w:rFonts w:eastAsia="Times New Roman"/>
                <w:noProof/>
              </w:rPr>
              <w:t>200.413(c)(3)?</w:t>
            </w:r>
            <w:r w:rsidR="00DB31A9">
              <w:rPr>
                <w:noProof/>
                <w:webHidden/>
              </w:rPr>
              <w:tab/>
            </w:r>
            <w:r w:rsidR="00DB31A9">
              <w:rPr>
                <w:noProof/>
                <w:webHidden/>
              </w:rPr>
              <w:fldChar w:fldCharType="begin"/>
            </w:r>
            <w:r w:rsidR="00DB31A9">
              <w:rPr>
                <w:noProof/>
                <w:webHidden/>
              </w:rPr>
              <w:instrText xml:space="preserve"> PAGEREF _Toc69479942 \h </w:instrText>
            </w:r>
            <w:r w:rsidR="00DB31A9">
              <w:rPr>
                <w:noProof/>
                <w:webHidden/>
              </w:rPr>
            </w:r>
            <w:r w:rsidR="00DB31A9">
              <w:rPr>
                <w:noProof/>
                <w:webHidden/>
              </w:rPr>
              <w:fldChar w:fldCharType="separate"/>
            </w:r>
            <w:r w:rsidR="00DC5D90">
              <w:rPr>
                <w:noProof/>
                <w:webHidden/>
              </w:rPr>
              <w:t>20</w:t>
            </w:r>
            <w:r w:rsidR="00DB31A9">
              <w:rPr>
                <w:noProof/>
                <w:webHidden/>
              </w:rPr>
              <w:fldChar w:fldCharType="end"/>
            </w:r>
          </w:hyperlink>
        </w:p>
        <w:p w14:paraId="658040F8" w14:textId="03BAFD6D" w:rsidR="00DB31A9" w:rsidRDefault="00453BFA">
          <w:pPr>
            <w:pStyle w:val="TOC2"/>
            <w:rPr>
              <w:noProof/>
              <w:sz w:val="22"/>
              <w:szCs w:val="22"/>
            </w:rPr>
          </w:pPr>
          <w:hyperlink w:anchor="_Toc69479943" w:history="1">
            <w:r w:rsidR="00DB31A9" w:rsidRPr="001C0CD9">
              <w:rPr>
                <w:rStyle w:val="Hyperlink"/>
                <w:rFonts w:eastAsia="Times New Roman"/>
                <w:noProof/>
              </w:rPr>
              <w:t>Q-98.</w:t>
            </w:r>
            <w:r w:rsidR="00DB31A9">
              <w:rPr>
                <w:noProof/>
                <w:sz w:val="22"/>
                <w:szCs w:val="22"/>
              </w:rPr>
              <w:tab/>
            </w:r>
            <w:r w:rsidR="00DB31A9" w:rsidRPr="001C0CD9">
              <w:rPr>
                <w:rStyle w:val="Hyperlink"/>
                <w:rFonts w:eastAsia="Times New Roman"/>
                <w:noProof/>
              </w:rPr>
              <w:t>How does a non-Federal entity determine who has the authority to “legally bind” it in financial reports and payment requests?</w:t>
            </w:r>
            <w:r w:rsidR="00DB31A9">
              <w:rPr>
                <w:noProof/>
                <w:webHidden/>
              </w:rPr>
              <w:tab/>
            </w:r>
            <w:r w:rsidR="00DB31A9">
              <w:rPr>
                <w:noProof/>
                <w:webHidden/>
              </w:rPr>
              <w:fldChar w:fldCharType="begin"/>
            </w:r>
            <w:r w:rsidR="00DB31A9">
              <w:rPr>
                <w:noProof/>
                <w:webHidden/>
              </w:rPr>
              <w:instrText xml:space="preserve"> PAGEREF _Toc69479943 \h </w:instrText>
            </w:r>
            <w:r w:rsidR="00DB31A9">
              <w:rPr>
                <w:noProof/>
                <w:webHidden/>
              </w:rPr>
            </w:r>
            <w:r w:rsidR="00DB31A9">
              <w:rPr>
                <w:noProof/>
                <w:webHidden/>
              </w:rPr>
              <w:fldChar w:fldCharType="separate"/>
            </w:r>
            <w:r w:rsidR="00DC5D90">
              <w:rPr>
                <w:noProof/>
                <w:webHidden/>
              </w:rPr>
              <w:t>20</w:t>
            </w:r>
            <w:r w:rsidR="00DB31A9">
              <w:rPr>
                <w:noProof/>
                <w:webHidden/>
              </w:rPr>
              <w:fldChar w:fldCharType="end"/>
            </w:r>
          </w:hyperlink>
        </w:p>
        <w:p w14:paraId="044947C2" w14:textId="0396BD0A" w:rsidR="00DB31A9" w:rsidRDefault="00453BFA">
          <w:pPr>
            <w:pStyle w:val="TOC2"/>
            <w:rPr>
              <w:noProof/>
              <w:sz w:val="22"/>
              <w:szCs w:val="22"/>
            </w:rPr>
          </w:pPr>
          <w:hyperlink w:anchor="_Toc69479944" w:history="1">
            <w:r w:rsidR="00DB31A9" w:rsidRPr="001C0CD9">
              <w:rPr>
                <w:rStyle w:val="Hyperlink"/>
                <w:rFonts w:eastAsia="Times New Roman"/>
                <w:noProof/>
              </w:rPr>
              <w:t>Q-99.</w:t>
            </w:r>
            <w:r w:rsidR="00DB31A9">
              <w:rPr>
                <w:noProof/>
                <w:sz w:val="22"/>
                <w:szCs w:val="22"/>
              </w:rPr>
              <w:tab/>
            </w:r>
            <w:r w:rsidR="00DB31A9" w:rsidRPr="001C0CD9">
              <w:rPr>
                <w:rStyle w:val="Hyperlink"/>
                <w:rFonts w:eastAsia="Times New Roman"/>
                <w:noProof/>
              </w:rPr>
              <w:t>Would the costs of audits other than costs associated with the SAA, for example an internal audit division or legislative audit, be allowable?</w:t>
            </w:r>
            <w:r w:rsidR="00DB31A9">
              <w:rPr>
                <w:noProof/>
                <w:webHidden/>
              </w:rPr>
              <w:tab/>
            </w:r>
            <w:r w:rsidR="00DB31A9">
              <w:rPr>
                <w:noProof/>
                <w:webHidden/>
              </w:rPr>
              <w:fldChar w:fldCharType="begin"/>
            </w:r>
            <w:r w:rsidR="00DB31A9">
              <w:rPr>
                <w:noProof/>
                <w:webHidden/>
              </w:rPr>
              <w:instrText xml:space="preserve"> PAGEREF _Toc69479944 \h </w:instrText>
            </w:r>
            <w:r w:rsidR="00DB31A9">
              <w:rPr>
                <w:noProof/>
                <w:webHidden/>
              </w:rPr>
            </w:r>
            <w:r w:rsidR="00DB31A9">
              <w:rPr>
                <w:noProof/>
                <w:webHidden/>
              </w:rPr>
              <w:fldChar w:fldCharType="separate"/>
            </w:r>
            <w:r w:rsidR="00DC5D90">
              <w:rPr>
                <w:noProof/>
                <w:webHidden/>
              </w:rPr>
              <w:t>20</w:t>
            </w:r>
            <w:r w:rsidR="00DB31A9">
              <w:rPr>
                <w:noProof/>
                <w:webHidden/>
              </w:rPr>
              <w:fldChar w:fldCharType="end"/>
            </w:r>
          </w:hyperlink>
        </w:p>
        <w:p w14:paraId="0A5292E7" w14:textId="2B32D2E0" w:rsidR="00DB31A9" w:rsidRDefault="00453BFA">
          <w:pPr>
            <w:pStyle w:val="TOC2"/>
            <w:rPr>
              <w:noProof/>
              <w:sz w:val="22"/>
              <w:szCs w:val="22"/>
            </w:rPr>
          </w:pPr>
          <w:hyperlink w:anchor="_Toc69479945" w:history="1">
            <w:r w:rsidR="00DB31A9" w:rsidRPr="001C0CD9">
              <w:rPr>
                <w:rStyle w:val="Hyperlink"/>
                <w:rFonts w:eastAsia="Times New Roman"/>
                <w:noProof/>
              </w:rPr>
              <w:t>Q-100.</w:t>
            </w:r>
            <w:r w:rsidR="00DB31A9">
              <w:rPr>
                <w:noProof/>
                <w:sz w:val="22"/>
                <w:szCs w:val="22"/>
              </w:rPr>
              <w:tab/>
            </w:r>
            <w:r w:rsidR="00DB31A9" w:rsidRPr="001C0CD9">
              <w:rPr>
                <w:rStyle w:val="Hyperlink"/>
                <w:rFonts w:eastAsia="Times New Roman"/>
                <w:noProof/>
              </w:rPr>
              <w:t>Can a non-Federal entity that is required to have an audit conducted under the SAA allocate the cost for the financial statement audit as an allowable cost?</w:t>
            </w:r>
            <w:r w:rsidR="00DB31A9">
              <w:rPr>
                <w:noProof/>
                <w:webHidden/>
              </w:rPr>
              <w:tab/>
            </w:r>
            <w:r w:rsidR="00DB31A9">
              <w:rPr>
                <w:noProof/>
                <w:webHidden/>
              </w:rPr>
              <w:fldChar w:fldCharType="begin"/>
            </w:r>
            <w:r w:rsidR="00DB31A9">
              <w:rPr>
                <w:noProof/>
                <w:webHidden/>
              </w:rPr>
              <w:instrText xml:space="preserve"> PAGEREF _Toc69479945 \h </w:instrText>
            </w:r>
            <w:r w:rsidR="00DB31A9">
              <w:rPr>
                <w:noProof/>
                <w:webHidden/>
              </w:rPr>
            </w:r>
            <w:r w:rsidR="00DB31A9">
              <w:rPr>
                <w:noProof/>
                <w:webHidden/>
              </w:rPr>
              <w:fldChar w:fldCharType="separate"/>
            </w:r>
            <w:r w:rsidR="00DC5D90">
              <w:rPr>
                <w:noProof/>
                <w:webHidden/>
              </w:rPr>
              <w:t>20</w:t>
            </w:r>
            <w:r w:rsidR="00DB31A9">
              <w:rPr>
                <w:noProof/>
                <w:webHidden/>
              </w:rPr>
              <w:fldChar w:fldCharType="end"/>
            </w:r>
          </w:hyperlink>
        </w:p>
        <w:p w14:paraId="1CDA6EF4" w14:textId="7C579590" w:rsidR="00DB31A9" w:rsidRDefault="00453BFA">
          <w:pPr>
            <w:pStyle w:val="TOC2"/>
            <w:rPr>
              <w:noProof/>
              <w:sz w:val="22"/>
              <w:szCs w:val="22"/>
            </w:rPr>
          </w:pPr>
          <w:hyperlink w:anchor="_Toc69479946" w:history="1">
            <w:r w:rsidR="00DB31A9" w:rsidRPr="001C0CD9">
              <w:rPr>
                <w:rStyle w:val="Hyperlink"/>
                <w:rFonts w:eastAsia="Times New Roman"/>
                <w:noProof/>
              </w:rPr>
              <w:t>Q-101.</w:t>
            </w:r>
            <w:r w:rsidR="00DB31A9">
              <w:rPr>
                <w:noProof/>
                <w:sz w:val="22"/>
                <w:szCs w:val="22"/>
              </w:rPr>
              <w:tab/>
            </w:r>
            <w:r w:rsidR="00DB31A9" w:rsidRPr="001C0CD9">
              <w:rPr>
                <w:rStyle w:val="Hyperlink"/>
                <w:rFonts w:eastAsia="Times New Roman"/>
                <w:noProof/>
              </w:rPr>
              <w:t>Are the costs for audits that aren’t required by the SAA, such as performance audits, allowable?</w:t>
            </w:r>
            <w:r w:rsidR="00DB31A9">
              <w:rPr>
                <w:noProof/>
                <w:webHidden/>
              </w:rPr>
              <w:tab/>
            </w:r>
            <w:r w:rsidR="00DB31A9">
              <w:rPr>
                <w:noProof/>
                <w:webHidden/>
              </w:rPr>
              <w:fldChar w:fldCharType="begin"/>
            </w:r>
            <w:r w:rsidR="00DB31A9">
              <w:rPr>
                <w:noProof/>
                <w:webHidden/>
              </w:rPr>
              <w:instrText xml:space="preserve"> PAGEREF _Toc69479946 \h </w:instrText>
            </w:r>
            <w:r w:rsidR="00DB31A9">
              <w:rPr>
                <w:noProof/>
                <w:webHidden/>
              </w:rPr>
            </w:r>
            <w:r w:rsidR="00DB31A9">
              <w:rPr>
                <w:noProof/>
                <w:webHidden/>
              </w:rPr>
              <w:fldChar w:fldCharType="separate"/>
            </w:r>
            <w:r w:rsidR="00DC5D90">
              <w:rPr>
                <w:noProof/>
                <w:webHidden/>
              </w:rPr>
              <w:t>21</w:t>
            </w:r>
            <w:r w:rsidR="00DB31A9">
              <w:rPr>
                <w:noProof/>
                <w:webHidden/>
              </w:rPr>
              <w:fldChar w:fldCharType="end"/>
            </w:r>
          </w:hyperlink>
        </w:p>
        <w:p w14:paraId="02DF419D" w14:textId="0DD4D60C" w:rsidR="00DB31A9" w:rsidRDefault="00453BFA">
          <w:pPr>
            <w:pStyle w:val="TOC2"/>
            <w:rPr>
              <w:noProof/>
              <w:sz w:val="22"/>
              <w:szCs w:val="22"/>
            </w:rPr>
          </w:pPr>
          <w:hyperlink w:anchor="_Toc69479947" w:history="1">
            <w:r w:rsidR="00DB31A9" w:rsidRPr="001C0CD9">
              <w:rPr>
                <w:rStyle w:val="Hyperlink"/>
                <w:rFonts w:eastAsia="Times New Roman"/>
                <w:noProof/>
              </w:rPr>
              <w:t>Q-102.</w:t>
            </w:r>
            <w:r w:rsidR="00DB31A9">
              <w:rPr>
                <w:noProof/>
                <w:sz w:val="22"/>
                <w:szCs w:val="22"/>
              </w:rPr>
              <w:tab/>
            </w:r>
            <w:r w:rsidR="00DB31A9" w:rsidRPr="001C0CD9">
              <w:rPr>
                <w:rStyle w:val="Hyperlink"/>
                <w:rFonts w:eastAsia="Times New Roman"/>
                <w:noProof/>
              </w:rPr>
              <w:t xml:space="preserve">If a non-Federal entity is exempted from the requirements of the SAA, would it be permissible to charge the costs of a financial audit under </w:t>
            </w:r>
            <w:r w:rsidR="00DB31A9" w:rsidRPr="001C0CD9">
              <w:rPr>
                <w:rStyle w:val="Hyperlink"/>
                <w:rFonts w:eastAsia="Times New Roman" w:cstheme="minorHAnsi"/>
                <w:noProof/>
              </w:rPr>
              <w:t>§</w:t>
            </w:r>
            <w:r w:rsidR="00DB31A9" w:rsidRPr="001C0CD9">
              <w:rPr>
                <w:rStyle w:val="Hyperlink"/>
                <w:rFonts w:eastAsia="Times New Roman"/>
                <w:noProof/>
              </w:rPr>
              <w:t>200.425?</w:t>
            </w:r>
            <w:r w:rsidR="00DB31A9">
              <w:rPr>
                <w:noProof/>
                <w:webHidden/>
              </w:rPr>
              <w:tab/>
            </w:r>
            <w:r w:rsidR="00DB31A9">
              <w:rPr>
                <w:noProof/>
                <w:webHidden/>
              </w:rPr>
              <w:fldChar w:fldCharType="begin"/>
            </w:r>
            <w:r w:rsidR="00DB31A9">
              <w:rPr>
                <w:noProof/>
                <w:webHidden/>
              </w:rPr>
              <w:instrText xml:space="preserve"> PAGEREF _Toc69479947 \h </w:instrText>
            </w:r>
            <w:r w:rsidR="00DB31A9">
              <w:rPr>
                <w:noProof/>
                <w:webHidden/>
              </w:rPr>
            </w:r>
            <w:r w:rsidR="00DB31A9">
              <w:rPr>
                <w:noProof/>
                <w:webHidden/>
              </w:rPr>
              <w:fldChar w:fldCharType="separate"/>
            </w:r>
            <w:r w:rsidR="00DC5D90">
              <w:rPr>
                <w:noProof/>
                <w:webHidden/>
              </w:rPr>
              <w:t>21</w:t>
            </w:r>
            <w:r w:rsidR="00DB31A9">
              <w:rPr>
                <w:noProof/>
                <w:webHidden/>
              </w:rPr>
              <w:fldChar w:fldCharType="end"/>
            </w:r>
          </w:hyperlink>
        </w:p>
        <w:p w14:paraId="49E4D5A3" w14:textId="4022985E" w:rsidR="00DB31A9" w:rsidRDefault="00453BFA">
          <w:pPr>
            <w:pStyle w:val="TOC2"/>
            <w:rPr>
              <w:noProof/>
              <w:sz w:val="22"/>
              <w:szCs w:val="22"/>
            </w:rPr>
          </w:pPr>
          <w:hyperlink w:anchor="_Toc69479948" w:history="1">
            <w:r w:rsidR="00DB31A9" w:rsidRPr="001C0CD9">
              <w:rPr>
                <w:rStyle w:val="Hyperlink"/>
                <w:rFonts w:eastAsia="Times New Roman"/>
                <w:noProof/>
              </w:rPr>
              <w:t>Q-103.</w:t>
            </w:r>
            <w:r w:rsidR="00DB31A9">
              <w:rPr>
                <w:noProof/>
                <w:sz w:val="22"/>
                <w:szCs w:val="22"/>
              </w:rPr>
              <w:tab/>
            </w:r>
            <w:r w:rsidR="00DB31A9" w:rsidRPr="001C0CD9">
              <w:rPr>
                <w:rStyle w:val="Hyperlink"/>
                <w:rFonts w:eastAsia="Times New Roman"/>
                <w:noProof/>
              </w:rPr>
              <w:t>Are the costs of services of an internal audit function of a non-Federal entity an allowable cost under the Uniform Guidance?</w:t>
            </w:r>
            <w:r w:rsidR="00DB31A9">
              <w:rPr>
                <w:noProof/>
                <w:webHidden/>
              </w:rPr>
              <w:tab/>
            </w:r>
            <w:r w:rsidR="00DB31A9">
              <w:rPr>
                <w:noProof/>
                <w:webHidden/>
              </w:rPr>
              <w:fldChar w:fldCharType="begin"/>
            </w:r>
            <w:r w:rsidR="00DB31A9">
              <w:rPr>
                <w:noProof/>
                <w:webHidden/>
              </w:rPr>
              <w:instrText xml:space="preserve"> PAGEREF _Toc69479948 \h </w:instrText>
            </w:r>
            <w:r w:rsidR="00DB31A9">
              <w:rPr>
                <w:noProof/>
                <w:webHidden/>
              </w:rPr>
            </w:r>
            <w:r w:rsidR="00DB31A9">
              <w:rPr>
                <w:noProof/>
                <w:webHidden/>
              </w:rPr>
              <w:fldChar w:fldCharType="separate"/>
            </w:r>
            <w:r w:rsidR="00DC5D90">
              <w:rPr>
                <w:noProof/>
                <w:webHidden/>
              </w:rPr>
              <w:t>21</w:t>
            </w:r>
            <w:r w:rsidR="00DB31A9">
              <w:rPr>
                <w:noProof/>
                <w:webHidden/>
              </w:rPr>
              <w:fldChar w:fldCharType="end"/>
            </w:r>
          </w:hyperlink>
        </w:p>
        <w:p w14:paraId="6AE4B17F" w14:textId="42C83035" w:rsidR="00DB31A9" w:rsidRDefault="00453BFA">
          <w:pPr>
            <w:pStyle w:val="TOC2"/>
            <w:rPr>
              <w:noProof/>
              <w:sz w:val="22"/>
              <w:szCs w:val="22"/>
            </w:rPr>
          </w:pPr>
          <w:hyperlink w:anchor="_Toc69479949" w:history="1">
            <w:r w:rsidR="00DB31A9" w:rsidRPr="001C0CD9">
              <w:rPr>
                <w:rStyle w:val="Hyperlink"/>
                <w:rFonts w:eastAsia="Times New Roman"/>
                <w:noProof/>
              </w:rPr>
              <w:t>Q-104.</w:t>
            </w:r>
            <w:r w:rsidR="00DB31A9">
              <w:rPr>
                <w:noProof/>
                <w:sz w:val="22"/>
                <w:szCs w:val="22"/>
              </w:rPr>
              <w:tab/>
            </w:r>
            <w:r w:rsidR="00DB31A9" w:rsidRPr="001C0CD9">
              <w:rPr>
                <w:rStyle w:val="Hyperlink"/>
                <w:rFonts w:eastAsia="Times New Roman"/>
                <w:noProof/>
              </w:rPr>
              <w:t>Is it allowable for a non-Federal entity, using cash basis accounting with unfunded or unrecorded leave liabilities, to charge unused leave for employees that retire or are terminated?</w:t>
            </w:r>
            <w:r w:rsidR="00DB31A9">
              <w:rPr>
                <w:noProof/>
                <w:webHidden/>
              </w:rPr>
              <w:tab/>
            </w:r>
            <w:r w:rsidR="00DB31A9">
              <w:rPr>
                <w:noProof/>
                <w:webHidden/>
              </w:rPr>
              <w:fldChar w:fldCharType="begin"/>
            </w:r>
            <w:r w:rsidR="00DB31A9">
              <w:rPr>
                <w:noProof/>
                <w:webHidden/>
              </w:rPr>
              <w:instrText xml:space="preserve"> PAGEREF _Toc69479949 \h </w:instrText>
            </w:r>
            <w:r w:rsidR="00DB31A9">
              <w:rPr>
                <w:noProof/>
                <w:webHidden/>
              </w:rPr>
            </w:r>
            <w:r w:rsidR="00DB31A9">
              <w:rPr>
                <w:noProof/>
                <w:webHidden/>
              </w:rPr>
              <w:fldChar w:fldCharType="separate"/>
            </w:r>
            <w:r w:rsidR="00DC5D90">
              <w:rPr>
                <w:noProof/>
                <w:webHidden/>
              </w:rPr>
              <w:t>21</w:t>
            </w:r>
            <w:r w:rsidR="00DB31A9">
              <w:rPr>
                <w:noProof/>
                <w:webHidden/>
              </w:rPr>
              <w:fldChar w:fldCharType="end"/>
            </w:r>
          </w:hyperlink>
        </w:p>
        <w:p w14:paraId="627A3977" w14:textId="14B0DEA0" w:rsidR="00DB31A9" w:rsidRDefault="00453BFA">
          <w:pPr>
            <w:pStyle w:val="TOC2"/>
            <w:rPr>
              <w:noProof/>
              <w:sz w:val="22"/>
              <w:szCs w:val="22"/>
            </w:rPr>
          </w:pPr>
          <w:hyperlink w:anchor="_Toc69479950" w:history="1">
            <w:r w:rsidR="00DB31A9" w:rsidRPr="001C0CD9">
              <w:rPr>
                <w:rStyle w:val="Hyperlink"/>
                <w:rFonts w:eastAsia="Times New Roman"/>
                <w:noProof/>
              </w:rPr>
              <w:t>Q-105.</w:t>
            </w:r>
            <w:r w:rsidR="00DB31A9">
              <w:rPr>
                <w:noProof/>
                <w:sz w:val="22"/>
                <w:szCs w:val="22"/>
              </w:rPr>
              <w:tab/>
            </w:r>
            <w:r w:rsidR="00DB31A9" w:rsidRPr="001C0CD9">
              <w:rPr>
                <w:rStyle w:val="Hyperlink"/>
                <w:rFonts w:eastAsia="Times New Roman"/>
                <w:noProof/>
              </w:rPr>
              <w:t xml:space="preserve">How can prior approval for costs associated with an exchange rate (2 CFR </w:t>
            </w:r>
            <w:r w:rsidR="00DB31A9" w:rsidRPr="001C0CD9">
              <w:rPr>
                <w:rStyle w:val="Hyperlink"/>
                <w:rFonts w:eastAsia="Times New Roman" w:cstheme="minorHAnsi"/>
                <w:noProof/>
              </w:rPr>
              <w:t>§</w:t>
            </w:r>
            <w:r w:rsidR="00DB31A9" w:rsidRPr="001C0CD9">
              <w:rPr>
                <w:rStyle w:val="Hyperlink"/>
                <w:rFonts w:eastAsia="Times New Roman"/>
                <w:noProof/>
              </w:rPr>
              <w:t>200.440) be obtained when it may fluctuate on a daily basis as expenditures occur?</w:t>
            </w:r>
            <w:r w:rsidR="00DB31A9">
              <w:rPr>
                <w:noProof/>
                <w:webHidden/>
              </w:rPr>
              <w:tab/>
            </w:r>
            <w:r w:rsidR="00DB31A9">
              <w:rPr>
                <w:noProof/>
                <w:webHidden/>
              </w:rPr>
              <w:fldChar w:fldCharType="begin"/>
            </w:r>
            <w:r w:rsidR="00DB31A9">
              <w:rPr>
                <w:noProof/>
                <w:webHidden/>
              </w:rPr>
              <w:instrText xml:space="preserve"> PAGEREF _Toc69479950 \h </w:instrText>
            </w:r>
            <w:r w:rsidR="00DB31A9">
              <w:rPr>
                <w:noProof/>
                <w:webHidden/>
              </w:rPr>
            </w:r>
            <w:r w:rsidR="00DB31A9">
              <w:rPr>
                <w:noProof/>
                <w:webHidden/>
              </w:rPr>
              <w:fldChar w:fldCharType="separate"/>
            </w:r>
            <w:r w:rsidR="00DC5D90">
              <w:rPr>
                <w:noProof/>
                <w:webHidden/>
              </w:rPr>
              <w:t>21</w:t>
            </w:r>
            <w:r w:rsidR="00DB31A9">
              <w:rPr>
                <w:noProof/>
                <w:webHidden/>
              </w:rPr>
              <w:fldChar w:fldCharType="end"/>
            </w:r>
          </w:hyperlink>
        </w:p>
        <w:p w14:paraId="05FB6C77" w14:textId="5C7BFD0A" w:rsidR="00DB31A9" w:rsidRDefault="00453BFA">
          <w:pPr>
            <w:pStyle w:val="TOC2"/>
            <w:rPr>
              <w:noProof/>
              <w:sz w:val="22"/>
              <w:szCs w:val="22"/>
            </w:rPr>
          </w:pPr>
          <w:hyperlink w:anchor="_Toc69479951" w:history="1">
            <w:r w:rsidR="00DB31A9" w:rsidRPr="001C0CD9">
              <w:rPr>
                <w:rStyle w:val="Hyperlink"/>
                <w:rFonts w:eastAsia="Times New Roman"/>
                <w:noProof/>
              </w:rPr>
              <w:t>Q-106.</w:t>
            </w:r>
            <w:r w:rsidR="00DB31A9">
              <w:rPr>
                <w:noProof/>
                <w:sz w:val="22"/>
                <w:szCs w:val="22"/>
              </w:rPr>
              <w:tab/>
            </w:r>
            <w:r w:rsidR="00DB31A9" w:rsidRPr="001C0CD9">
              <w:rPr>
                <w:rStyle w:val="Hyperlink"/>
                <w:rFonts w:eastAsia="Times New Roman"/>
                <w:noProof/>
              </w:rPr>
              <w:t>Can the 50 percent of salaries and expenses for the Tribal council that can be included in the indirect cost calculation without documentation include the Chairman or equivalent?</w:t>
            </w:r>
            <w:r w:rsidR="00DB31A9">
              <w:rPr>
                <w:noProof/>
                <w:webHidden/>
              </w:rPr>
              <w:tab/>
            </w:r>
            <w:r w:rsidR="00DB31A9">
              <w:rPr>
                <w:noProof/>
                <w:webHidden/>
              </w:rPr>
              <w:fldChar w:fldCharType="begin"/>
            </w:r>
            <w:r w:rsidR="00DB31A9">
              <w:rPr>
                <w:noProof/>
                <w:webHidden/>
              </w:rPr>
              <w:instrText xml:space="preserve"> PAGEREF _Toc69479951 \h </w:instrText>
            </w:r>
            <w:r w:rsidR="00DB31A9">
              <w:rPr>
                <w:noProof/>
                <w:webHidden/>
              </w:rPr>
            </w:r>
            <w:r w:rsidR="00DB31A9">
              <w:rPr>
                <w:noProof/>
                <w:webHidden/>
              </w:rPr>
              <w:fldChar w:fldCharType="separate"/>
            </w:r>
            <w:r w:rsidR="00DC5D90">
              <w:rPr>
                <w:noProof/>
                <w:webHidden/>
              </w:rPr>
              <w:t>22</w:t>
            </w:r>
            <w:r w:rsidR="00DB31A9">
              <w:rPr>
                <w:noProof/>
                <w:webHidden/>
              </w:rPr>
              <w:fldChar w:fldCharType="end"/>
            </w:r>
          </w:hyperlink>
        </w:p>
        <w:p w14:paraId="197CC9BB" w14:textId="7E4E63DA" w:rsidR="00DB31A9" w:rsidRDefault="00453BFA">
          <w:pPr>
            <w:pStyle w:val="TOC2"/>
            <w:rPr>
              <w:noProof/>
              <w:sz w:val="22"/>
              <w:szCs w:val="22"/>
            </w:rPr>
          </w:pPr>
          <w:hyperlink w:anchor="_Toc69479952" w:history="1">
            <w:r w:rsidR="00DB31A9" w:rsidRPr="001C0CD9">
              <w:rPr>
                <w:rStyle w:val="Hyperlink"/>
                <w:noProof/>
              </w:rPr>
              <w:t>Q-107.</w:t>
            </w:r>
            <w:r w:rsidR="00DB31A9">
              <w:rPr>
                <w:noProof/>
                <w:sz w:val="22"/>
                <w:szCs w:val="22"/>
              </w:rPr>
              <w:tab/>
            </w:r>
            <w:r w:rsidR="00DB31A9" w:rsidRPr="001C0CD9">
              <w:rPr>
                <w:rStyle w:val="Hyperlink"/>
                <w:noProof/>
              </w:rPr>
              <w:t xml:space="preserve">Are interest costs for capitalized software development projects (2 CFR </w:t>
            </w:r>
            <w:r w:rsidR="00DB31A9" w:rsidRPr="001C0CD9">
              <w:rPr>
                <w:rStyle w:val="Hyperlink"/>
                <w:rFonts w:cstheme="minorHAnsi"/>
                <w:noProof/>
              </w:rPr>
              <w:t>§</w:t>
            </w:r>
            <w:r w:rsidR="00DB31A9" w:rsidRPr="001C0CD9">
              <w:rPr>
                <w:rStyle w:val="Hyperlink"/>
                <w:noProof/>
              </w:rPr>
              <w:t>200.449(b)(2)) only allowed for projects that are first capitalized in the non-Federal entity’s fiscal years beginning on or after January 1, 2016?</w:t>
            </w:r>
            <w:r w:rsidR="00DB31A9">
              <w:rPr>
                <w:noProof/>
                <w:webHidden/>
              </w:rPr>
              <w:tab/>
            </w:r>
            <w:r w:rsidR="00DB31A9">
              <w:rPr>
                <w:noProof/>
                <w:webHidden/>
              </w:rPr>
              <w:fldChar w:fldCharType="begin"/>
            </w:r>
            <w:r w:rsidR="00DB31A9">
              <w:rPr>
                <w:noProof/>
                <w:webHidden/>
              </w:rPr>
              <w:instrText xml:space="preserve"> PAGEREF _Toc69479952 \h </w:instrText>
            </w:r>
            <w:r w:rsidR="00DB31A9">
              <w:rPr>
                <w:noProof/>
                <w:webHidden/>
              </w:rPr>
            </w:r>
            <w:r w:rsidR="00DB31A9">
              <w:rPr>
                <w:noProof/>
                <w:webHidden/>
              </w:rPr>
              <w:fldChar w:fldCharType="separate"/>
            </w:r>
            <w:r w:rsidR="00DC5D90">
              <w:rPr>
                <w:noProof/>
                <w:webHidden/>
              </w:rPr>
              <w:t>22</w:t>
            </w:r>
            <w:r w:rsidR="00DB31A9">
              <w:rPr>
                <w:noProof/>
                <w:webHidden/>
              </w:rPr>
              <w:fldChar w:fldCharType="end"/>
            </w:r>
          </w:hyperlink>
        </w:p>
        <w:p w14:paraId="6353BCC2" w14:textId="2B644175" w:rsidR="00DB31A9" w:rsidRDefault="00453BFA">
          <w:pPr>
            <w:pStyle w:val="TOC2"/>
            <w:rPr>
              <w:noProof/>
              <w:sz w:val="22"/>
              <w:szCs w:val="22"/>
            </w:rPr>
          </w:pPr>
          <w:hyperlink w:anchor="_Toc69479953" w:history="1">
            <w:r w:rsidR="00DB31A9" w:rsidRPr="001C0CD9">
              <w:rPr>
                <w:rStyle w:val="Hyperlink"/>
                <w:noProof/>
              </w:rPr>
              <w:t>Q-108.</w:t>
            </w:r>
            <w:r w:rsidR="00DB31A9">
              <w:rPr>
                <w:noProof/>
                <w:sz w:val="22"/>
                <w:szCs w:val="22"/>
              </w:rPr>
              <w:tab/>
            </w:r>
            <w:r w:rsidR="00DB31A9" w:rsidRPr="001C0CD9">
              <w:rPr>
                <w:rStyle w:val="Hyperlink"/>
                <w:noProof/>
              </w:rPr>
              <w:t>Does the revised guidance account for GASB 87 Leases, which creates a new intangible asset (right-to-use)?</w:t>
            </w:r>
            <w:r w:rsidR="00DB31A9">
              <w:rPr>
                <w:noProof/>
                <w:webHidden/>
              </w:rPr>
              <w:tab/>
            </w:r>
            <w:r w:rsidR="00DB31A9">
              <w:rPr>
                <w:noProof/>
                <w:webHidden/>
              </w:rPr>
              <w:fldChar w:fldCharType="begin"/>
            </w:r>
            <w:r w:rsidR="00DB31A9">
              <w:rPr>
                <w:noProof/>
                <w:webHidden/>
              </w:rPr>
              <w:instrText xml:space="preserve"> PAGEREF _Toc69479953 \h </w:instrText>
            </w:r>
            <w:r w:rsidR="00DB31A9">
              <w:rPr>
                <w:noProof/>
                <w:webHidden/>
              </w:rPr>
            </w:r>
            <w:r w:rsidR="00DB31A9">
              <w:rPr>
                <w:noProof/>
                <w:webHidden/>
              </w:rPr>
              <w:fldChar w:fldCharType="separate"/>
            </w:r>
            <w:r w:rsidR="00DC5D90">
              <w:rPr>
                <w:noProof/>
                <w:webHidden/>
              </w:rPr>
              <w:t>22</w:t>
            </w:r>
            <w:r w:rsidR="00DB31A9">
              <w:rPr>
                <w:noProof/>
                <w:webHidden/>
              </w:rPr>
              <w:fldChar w:fldCharType="end"/>
            </w:r>
          </w:hyperlink>
        </w:p>
        <w:p w14:paraId="1E7D56AA" w14:textId="0C49C5CF" w:rsidR="00DB31A9" w:rsidRDefault="00453BFA">
          <w:pPr>
            <w:pStyle w:val="TOC2"/>
            <w:rPr>
              <w:noProof/>
              <w:sz w:val="22"/>
              <w:szCs w:val="22"/>
            </w:rPr>
          </w:pPr>
          <w:hyperlink w:anchor="_Toc69479954" w:history="1">
            <w:r w:rsidR="00DB31A9" w:rsidRPr="001C0CD9">
              <w:rPr>
                <w:rStyle w:val="Hyperlink"/>
                <w:rFonts w:eastAsia="Times New Roman"/>
                <w:noProof/>
              </w:rPr>
              <w:t>Q-109.</w:t>
            </w:r>
            <w:r w:rsidR="00DB31A9">
              <w:rPr>
                <w:noProof/>
                <w:sz w:val="22"/>
                <w:szCs w:val="22"/>
              </w:rPr>
              <w:tab/>
            </w:r>
            <w:r w:rsidR="00DB31A9" w:rsidRPr="001C0CD9">
              <w:rPr>
                <w:rStyle w:val="Hyperlink"/>
                <w:rFonts w:eastAsia="Times New Roman"/>
                <w:noProof/>
              </w:rPr>
              <w:t>If a pass-through entity temporarily uses its own funds while waiting for its Federal award, is it required to reimburse subrecipient costs?</w:t>
            </w:r>
            <w:r w:rsidR="00DB31A9">
              <w:rPr>
                <w:noProof/>
                <w:webHidden/>
              </w:rPr>
              <w:tab/>
            </w:r>
            <w:r w:rsidR="00DB31A9">
              <w:rPr>
                <w:noProof/>
                <w:webHidden/>
              </w:rPr>
              <w:fldChar w:fldCharType="begin"/>
            </w:r>
            <w:r w:rsidR="00DB31A9">
              <w:rPr>
                <w:noProof/>
                <w:webHidden/>
              </w:rPr>
              <w:instrText xml:space="preserve"> PAGEREF _Toc69479954 \h </w:instrText>
            </w:r>
            <w:r w:rsidR="00DB31A9">
              <w:rPr>
                <w:noProof/>
                <w:webHidden/>
              </w:rPr>
            </w:r>
            <w:r w:rsidR="00DB31A9">
              <w:rPr>
                <w:noProof/>
                <w:webHidden/>
              </w:rPr>
              <w:fldChar w:fldCharType="separate"/>
            </w:r>
            <w:r w:rsidR="00DC5D90">
              <w:rPr>
                <w:noProof/>
                <w:webHidden/>
              </w:rPr>
              <w:t>22</w:t>
            </w:r>
            <w:r w:rsidR="00DB31A9">
              <w:rPr>
                <w:noProof/>
                <w:webHidden/>
              </w:rPr>
              <w:fldChar w:fldCharType="end"/>
            </w:r>
          </w:hyperlink>
        </w:p>
        <w:p w14:paraId="497278B8" w14:textId="0E73267F" w:rsidR="00DB31A9" w:rsidRDefault="00453BFA">
          <w:pPr>
            <w:pStyle w:val="TOC2"/>
            <w:rPr>
              <w:noProof/>
              <w:sz w:val="22"/>
              <w:szCs w:val="22"/>
            </w:rPr>
          </w:pPr>
          <w:hyperlink w:anchor="_Toc69479955" w:history="1">
            <w:r w:rsidR="00DB31A9" w:rsidRPr="001C0CD9">
              <w:rPr>
                <w:rStyle w:val="Hyperlink"/>
                <w:noProof/>
              </w:rPr>
              <w:t>Q-110.</w:t>
            </w:r>
            <w:r w:rsidR="00DB31A9">
              <w:rPr>
                <w:noProof/>
                <w:sz w:val="22"/>
                <w:szCs w:val="22"/>
              </w:rPr>
              <w:tab/>
            </w:r>
            <w:r w:rsidR="00DB31A9" w:rsidRPr="001C0CD9">
              <w:rPr>
                <w:rStyle w:val="Hyperlink"/>
                <w:noProof/>
              </w:rPr>
              <w:t>Are costs incurred before a budget period after the initial budget period, but not accounted for in the accepted budget, at risk of being denied as pre-award costs?</w:t>
            </w:r>
            <w:r w:rsidR="00DB31A9">
              <w:rPr>
                <w:noProof/>
                <w:webHidden/>
              </w:rPr>
              <w:tab/>
            </w:r>
            <w:r w:rsidR="00DB31A9">
              <w:rPr>
                <w:noProof/>
                <w:webHidden/>
              </w:rPr>
              <w:fldChar w:fldCharType="begin"/>
            </w:r>
            <w:r w:rsidR="00DB31A9">
              <w:rPr>
                <w:noProof/>
                <w:webHidden/>
              </w:rPr>
              <w:instrText xml:space="preserve"> PAGEREF _Toc69479955 \h </w:instrText>
            </w:r>
            <w:r w:rsidR="00DB31A9">
              <w:rPr>
                <w:noProof/>
                <w:webHidden/>
              </w:rPr>
            </w:r>
            <w:r w:rsidR="00DB31A9">
              <w:rPr>
                <w:noProof/>
                <w:webHidden/>
              </w:rPr>
              <w:fldChar w:fldCharType="separate"/>
            </w:r>
            <w:r w:rsidR="00DC5D90">
              <w:rPr>
                <w:noProof/>
                <w:webHidden/>
              </w:rPr>
              <w:t>22</w:t>
            </w:r>
            <w:r w:rsidR="00DB31A9">
              <w:rPr>
                <w:noProof/>
                <w:webHidden/>
              </w:rPr>
              <w:fldChar w:fldCharType="end"/>
            </w:r>
          </w:hyperlink>
        </w:p>
        <w:p w14:paraId="478E1731" w14:textId="63879F50" w:rsidR="00DB31A9" w:rsidRDefault="00453BFA">
          <w:pPr>
            <w:pStyle w:val="TOC1"/>
            <w:rPr>
              <w:b w:val="0"/>
              <w:noProof/>
              <w:sz w:val="22"/>
              <w:szCs w:val="22"/>
            </w:rPr>
          </w:pPr>
          <w:hyperlink w:anchor="_Toc69479956" w:history="1">
            <w:r w:rsidR="00DB31A9" w:rsidRPr="001C0CD9">
              <w:rPr>
                <w:rStyle w:val="Hyperlink"/>
                <w:noProof/>
              </w:rPr>
              <w:t>Administrative, Indirect, and Facilities Costs</w:t>
            </w:r>
            <w:r w:rsidR="00DB31A9">
              <w:rPr>
                <w:noProof/>
                <w:webHidden/>
              </w:rPr>
              <w:tab/>
            </w:r>
            <w:r w:rsidR="00DB31A9">
              <w:rPr>
                <w:noProof/>
                <w:webHidden/>
              </w:rPr>
              <w:fldChar w:fldCharType="begin"/>
            </w:r>
            <w:r w:rsidR="00DB31A9">
              <w:rPr>
                <w:noProof/>
                <w:webHidden/>
              </w:rPr>
              <w:instrText xml:space="preserve"> PAGEREF _Toc69479956 \h </w:instrText>
            </w:r>
            <w:r w:rsidR="00DB31A9">
              <w:rPr>
                <w:noProof/>
                <w:webHidden/>
              </w:rPr>
            </w:r>
            <w:r w:rsidR="00DB31A9">
              <w:rPr>
                <w:noProof/>
                <w:webHidden/>
              </w:rPr>
              <w:fldChar w:fldCharType="separate"/>
            </w:r>
            <w:r w:rsidR="00DC5D90">
              <w:rPr>
                <w:noProof/>
                <w:webHidden/>
              </w:rPr>
              <w:t>22</w:t>
            </w:r>
            <w:r w:rsidR="00DB31A9">
              <w:rPr>
                <w:noProof/>
                <w:webHidden/>
              </w:rPr>
              <w:fldChar w:fldCharType="end"/>
            </w:r>
          </w:hyperlink>
        </w:p>
        <w:p w14:paraId="311C7F4E" w14:textId="0E221331" w:rsidR="00DB31A9" w:rsidRDefault="00453BFA">
          <w:pPr>
            <w:pStyle w:val="TOC2"/>
            <w:rPr>
              <w:noProof/>
              <w:sz w:val="22"/>
              <w:szCs w:val="22"/>
            </w:rPr>
          </w:pPr>
          <w:hyperlink w:anchor="_Toc69479957" w:history="1">
            <w:r w:rsidR="00DB31A9" w:rsidRPr="001C0CD9">
              <w:rPr>
                <w:rStyle w:val="Hyperlink"/>
                <w:noProof/>
              </w:rPr>
              <w:t>Q-111.</w:t>
            </w:r>
            <w:r w:rsidR="00DB31A9">
              <w:rPr>
                <w:noProof/>
                <w:sz w:val="22"/>
                <w:szCs w:val="22"/>
              </w:rPr>
              <w:tab/>
            </w:r>
            <w:r w:rsidR="00DB31A9" w:rsidRPr="001C0CD9">
              <w:rPr>
                <w:rStyle w:val="Hyperlink"/>
                <w:noProof/>
              </w:rPr>
              <w:t>Are indirect costs and administrative costs considered the same, particularly when a Federal statute places a limit or a cap on administrative costs?</w:t>
            </w:r>
            <w:r w:rsidR="00DB31A9">
              <w:rPr>
                <w:noProof/>
                <w:webHidden/>
              </w:rPr>
              <w:tab/>
            </w:r>
            <w:r w:rsidR="00DB31A9">
              <w:rPr>
                <w:noProof/>
                <w:webHidden/>
              </w:rPr>
              <w:fldChar w:fldCharType="begin"/>
            </w:r>
            <w:r w:rsidR="00DB31A9">
              <w:rPr>
                <w:noProof/>
                <w:webHidden/>
              </w:rPr>
              <w:instrText xml:space="preserve"> PAGEREF _Toc69479957 \h </w:instrText>
            </w:r>
            <w:r w:rsidR="00DB31A9">
              <w:rPr>
                <w:noProof/>
                <w:webHidden/>
              </w:rPr>
            </w:r>
            <w:r w:rsidR="00DB31A9">
              <w:rPr>
                <w:noProof/>
                <w:webHidden/>
              </w:rPr>
              <w:fldChar w:fldCharType="separate"/>
            </w:r>
            <w:r w:rsidR="00DC5D90">
              <w:rPr>
                <w:noProof/>
                <w:webHidden/>
              </w:rPr>
              <w:t>22</w:t>
            </w:r>
            <w:r w:rsidR="00DB31A9">
              <w:rPr>
                <w:noProof/>
                <w:webHidden/>
              </w:rPr>
              <w:fldChar w:fldCharType="end"/>
            </w:r>
          </w:hyperlink>
        </w:p>
        <w:p w14:paraId="2D4C9845" w14:textId="58846291" w:rsidR="00DB31A9" w:rsidRDefault="00453BFA">
          <w:pPr>
            <w:pStyle w:val="TOC2"/>
            <w:rPr>
              <w:noProof/>
              <w:sz w:val="22"/>
              <w:szCs w:val="22"/>
            </w:rPr>
          </w:pPr>
          <w:hyperlink w:anchor="_Toc69479958" w:history="1">
            <w:r w:rsidR="00DB31A9" w:rsidRPr="001C0CD9">
              <w:rPr>
                <w:rStyle w:val="Hyperlink"/>
                <w:noProof/>
              </w:rPr>
              <w:t>Q-112.</w:t>
            </w:r>
            <w:r w:rsidR="00DB31A9">
              <w:rPr>
                <w:noProof/>
                <w:sz w:val="22"/>
                <w:szCs w:val="22"/>
              </w:rPr>
              <w:tab/>
            </w:r>
            <w:r w:rsidR="00DB31A9" w:rsidRPr="001C0CD9">
              <w:rPr>
                <w:rStyle w:val="Hyperlink"/>
                <w:noProof/>
              </w:rPr>
              <w:t>Does an administrative cap mean capping both the “facilities and administrative” component of an indirect cost rate?</w:t>
            </w:r>
            <w:r w:rsidR="00DB31A9">
              <w:rPr>
                <w:noProof/>
                <w:webHidden/>
              </w:rPr>
              <w:tab/>
            </w:r>
            <w:r w:rsidR="00DB31A9">
              <w:rPr>
                <w:noProof/>
                <w:webHidden/>
              </w:rPr>
              <w:fldChar w:fldCharType="begin"/>
            </w:r>
            <w:r w:rsidR="00DB31A9">
              <w:rPr>
                <w:noProof/>
                <w:webHidden/>
              </w:rPr>
              <w:instrText xml:space="preserve"> PAGEREF _Toc69479958 \h </w:instrText>
            </w:r>
            <w:r w:rsidR="00DB31A9">
              <w:rPr>
                <w:noProof/>
                <w:webHidden/>
              </w:rPr>
            </w:r>
            <w:r w:rsidR="00DB31A9">
              <w:rPr>
                <w:noProof/>
                <w:webHidden/>
              </w:rPr>
              <w:fldChar w:fldCharType="separate"/>
            </w:r>
            <w:r w:rsidR="00DC5D90">
              <w:rPr>
                <w:noProof/>
                <w:webHidden/>
              </w:rPr>
              <w:t>23</w:t>
            </w:r>
            <w:r w:rsidR="00DB31A9">
              <w:rPr>
                <w:noProof/>
                <w:webHidden/>
              </w:rPr>
              <w:fldChar w:fldCharType="end"/>
            </w:r>
          </w:hyperlink>
        </w:p>
        <w:p w14:paraId="6E7A6D19" w14:textId="7634EA1E" w:rsidR="00DB31A9" w:rsidRDefault="00453BFA">
          <w:pPr>
            <w:pStyle w:val="TOC2"/>
            <w:rPr>
              <w:noProof/>
              <w:sz w:val="22"/>
              <w:szCs w:val="22"/>
            </w:rPr>
          </w:pPr>
          <w:hyperlink w:anchor="_Toc69479959" w:history="1">
            <w:r w:rsidR="00DB31A9" w:rsidRPr="001C0CD9">
              <w:rPr>
                <w:rStyle w:val="Hyperlink"/>
                <w:noProof/>
              </w:rPr>
              <w:t>Q-113.</w:t>
            </w:r>
            <w:r w:rsidR="00DB31A9">
              <w:rPr>
                <w:noProof/>
                <w:sz w:val="22"/>
                <w:szCs w:val="22"/>
              </w:rPr>
              <w:tab/>
            </w:r>
            <w:r w:rsidR="00DB31A9" w:rsidRPr="001C0CD9">
              <w:rPr>
                <w:rStyle w:val="Hyperlink"/>
                <w:noProof/>
              </w:rPr>
              <w:t>Will OMB provide a Federal-wide website for its approach of making indirect costs public or it is up to each Agent/Bureau for implementation?</w:t>
            </w:r>
            <w:r w:rsidR="00DB31A9">
              <w:rPr>
                <w:noProof/>
                <w:webHidden/>
              </w:rPr>
              <w:tab/>
            </w:r>
            <w:r w:rsidR="00DB31A9">
              <w:rPr>
                <w:noProof/>
                <w:webHidden/>
              </w:rPr>
              <w:fldChar w:fldCharType="begin"/>
            </w:r>
            <w:r w:rsidR="00DB31A9">
              <w:rPr>
                <w:noProof/>
                <w:webHidden/>
              </w:rPr>
              <w:instrText xml:space="preserve"> PAGEREF _Toc69479959 \h </w:instrText>
            </w:r>
            <w:r w:rsidR="00DB31A9">
              <w:rPr>
                <w:noProof/>
                <w:webHidden/>
              </w:rPr>
            </w:r>
            <w:r w:rsidR="00DB31A9">
              <w:rPr>
                <w:noProof/>
                <w:webHidden/>
              </w:rPr>
              <w:fldChar w:fldCharType="separate"/>
            </w:r>
            <w:r w:rsidR="00DC5D90">
              <w:rPr>
                <w:noProof/>
                <w:webHidden/>
              </w:rPr>
              <w:t>23</w:t>
            </w:r>
            <w:r w:rsidR="00DB31A9">
              <w:rPr>
                <w:noProof/>
                <w:webHidden/>
              </w:rPr>
              <w:fldChar w:fldCharType="end"/>
            </w:r>
          </w:hyperlink>
        </w:p>
        <w:p w14:paraId="69B856B5" w14:textId="7EA21F0D" w:rsidR="00DB31A9" w:rsidRDefault="00453BFA">
          <w:pPr>
            <w:pStyle w:val="TOC3"/>
            <w:tabs>
              <w:tab w:val="right" w:leader="dot" w:pos="9350"/>
            </w:tabs>
            <w:rPr>
              <w:i w:val="0"/>
              <w:noProof/>
              <w:sz w:val="22"/>
              <w:szCs w:val="22"/>
            </w:rPr>
          </w:pPr>
          <w:hyperlink w:anchor="_Toc69479960" w:history="1">
            <w:r w:rsidR="00DB31A9" w:rsidRPr="001C0CD9">
              <w:rPr>
                <w:rStyle w:val="Hyperlink"/>
                <w:noProof/>
              </w:rPr>
              <w:t>Modified Total Direct Costs</w:t>
            </w:r>
            <w:r w:rsidR="00DB31A9">
              <w:rPr>
                <w:noProof/>
                <w:webHidden/>
              </w:rPr>
              <w:tab/>
            </w:r>
            <w:r w:rsidR="00DB31A9">
              <w:rPr>
                <w:noProof/>
                <w:webHidden/>
              </w:rPr>
              <w:fldChar w:fldCharType="begin"/>
            </w:r>
            <w:r w:rsidR="00DB31A9">
              <w:rPr>
                <w:noProof/>
                <w:webHidden/>
              </w:rPr>
              <w:instrText xml:space="preserve"> PAGEREF _Toc69479960 \h </w:instrText>
            </w:r>
            <w:r w:rsidR="00DB31A9">
              <w:rPr>
                <w:noProof/>
                <w:webHidden/>
              </w:rPr>
            </w:r>
            <w:r w:rsidR="00DB31A9">
              <w:rPr>
                <w:noProof/>
                <w:webHidden/>
              </w:rPr>
              <w:fldChar w:fldCharType="separate"/>
            </w:r>
            <w:r w:rsidR="00DC5D90">
              <w:rPr>
                <w:noProof/>
                <w:webHidden/>
              </w:rPr>
              <w:t>23</w:t>
            </w:r>
            <w:r w:rsidR="00DB31A9">
              <w:rPr>
                <w:noProof/>
                <w:webHidden/>
              </w:rPr>
              <w:fldChar w:fldCharType="end"/>
            </w:r>
          </w:hyperlink>
        </w:p>
        <w:p w14:paraId="5FE35D0E" w14:textId="67D42A1D" w:rsidR="00DB31A9" w:rsidRDefault="00453BFA">
          <w:pPr>
            <w:pStyle w:val="TOC2"/>
            <w:rPr>
              <w:noProof/>
              <w:sz w:val="22"/>
              <w:szCs w:val="22"/>
            </w:rPr>
          </w:pPr>
          <w:hyperlink w:anchor="_Toc69479961" w:history="1">
            <w:r w:rsidR="00DB31A9" w:rsidRPr="001C0CD9">
              <w:rPr>
                <w:rStyle w:val="Hyperlink"/>
                <w:noProof/>
              </w:rPr>
              <w:t>Q-114.</w:t>
            </w:r>
            <w:r w:rsidR="00DB31A9">
              <w:rPr>
                <w:noProof/>
                <w:sz w:val="22"/>
                <w:szCs w:val="22"/>
              </w:rPr>
              <w:tab/>
            </w:r>
            <w:r w:rsidR="00DB31A9" w:rsidRPr="001C0CD9">
              <w:rPr>
                <w:rStyle w:val="Hyperlink"/>
                <w:noProof/>
              </w:rPr>
              <w:t>If a non-Federal entity’s last negotiated indirect cost rate was 9 percent MTDC, and the rate has since expired, can the organization elect to use the de minimis rate going forward?</w:t>
            </w:r>
            <w:r w:rsidR="00DB31A9">
              <w:rPr>
                <w:noProof/>
                <w:webHidden/>
              </w:rPr>
              <w:tab/>
            </w:r>
            <w:r w:rsidR="00DB31A9">
              <w:rPr>
                <w:noProof/>
                <w:webHidden/>
              </w:rPr>
              <w:fldChar w:fldCharType="begin"/>
            </w:r>
            <w:r w:rsidR="00DB31A9">
              <w:rPr>
                <w:noProof/>
                <w:webHidden/>
              </w:rPr>
              <w:instrText xml:space="preserve"> PAGEREF _Toc69479961 \h </w:instrText>
            </w:r>
            <w:r w:rsidR="00DB31A9">
              <w:rPr>
                <w:noProof/>
                <w:webHidden/>
              </w:rPr>
            </w:r>
            <w:r w:rsidR="00DB31A9">
              <w:rPr>
                <w:noProof/>
                <w:webHidden/>
              </w:rPr>
              <w:fldChar w:fldCharType="separate"/>
            </w:r>
            <w:r w:rsidR="00DC5D90">
              <w:rPr>
                <w:noProof/>
                <w:webHidden/>
              </w:rPr>
              <w:t>23</w:t>
            </w:r>
            <w:r w:rsidR="00DB31A9">
              <w:rPr>
                <w:noProof/>
                <w:webHidden/>
              </w:rPr>
              <w:fldChar w:fldCharType="end"/>
            </w:r>
          </w:hyperlink>
        </w:p>
        <w:p w14:paraId="3075D33B" w14:textId="007C4917" w:rsidR="00DB31A9" w:rsidRDefault="00453BFA">
          <w:pPr>
            <w:pStyle w:val="TOC2"/>
            <w:rPr>
              <w:noProof/>
              <w:sz w:val="22"/>
              <w:szCs w:val="22"/>
            </w:rPr>
          </w:pPr>
          <w:hyperlink w:anchor="_Toc69479962" w:history="1">
            <w:r w:rsidR="00DB31A9" w:rsidRPr="001C0CD9">
              <w:rPr>
                <w:rStyle w:val="Hyperlink"/>
                <w:rFonts w:eastAsia="Times New Roman"/>
                <w:noProof/>
              </w:rPr>
              <w:t>Q-115.</w:t>
            </w:r>
            <w:r w:rsidR="00DB31A9">
              <w:rPr>
                <w:noProof/>
                <w:sz w:val="22"/>
                <w:szCs w:val="22"/>
              </w:rPr>
              <w:tab/>
            </w:r>
            <w:r w:rsidR="00DB31A9" w:rsidRPr="001C0CD9">
              <w:rPr>
                <w:rStyle w:val="Hyperlink"/>
                <w:rFonts w:eastAsia="Times New Roman"/>
                <w:noProof/>
              </w:rPr>
              <w:t>Does a non-Federal entity using the de minimis rate need to provide documentation to substantiate its costs?</w:t>
            </w:r>
            <w:r w:rsidR="00DB31A9">
              <w:rPr>
                <w:noProof/>
                <w:webHidden/>
              </w:rPr>
              <w:tab/>
            </w:r>
            <w:r w:rsidR="00DB31A9">
              <w:rPr>
                <w:noProof/>
                <w:webHidden/>
              </w:rPr>
              <w:fldChar w:fldCharType="begin"/>
            </w:r>
            <w:r w:rsidR="00DB31A9">
              <w:rPr>
                <w:noProof/>
                <w:webHidden/>
              </w:rPr>
              <w:instrText xml:space="preserve"> PAGEREF _Toc69479962 \h </w:instrText>
            </w:r>
            <w:r w:rsidR="00DB31A9">
              <w:rPr>
                <w:noProof/>
                <w:webHidden/>
              </w:rPr>
            </w:r>
            <w:r w:rsidR="00DB31A9">
              <w:rPr>
                <w:noProof/>
                <w:webHidden/>
              </w:rPr>
              <w:fldChar w:fldCharType="separate"/>
            </w:r>
            <w:r w:rsidR="00DC5D90">
              <w:rPr>
                <w:noProof/>
                <w:webHidden/>
              </w:rPr>
              <w:t>23</w:t>
            </w:r>
            <w:r w:rsidR="00DB31A9">
              <w:rPr>
                <w:noProof/>
                <w:webHidden/>
              </w:rPr>
              <w:fldChar w:fldCharType="end"/>
            </w:r>
          </w:hyperlink>
        </w:p>
        <w:p w14:paraId="33353C8D" w14:textId="6D817BE4" w:rsidR="00DB31A9" w:rsidRDefault="00453BFA">
          <w:pPr>
            <w:pStyle w:val="TOC2"/>
            <w:rPr>
              <w:noProof/>
              <w:sz w:val="22"/>
              <w:szCs w:val="22"/>
            </w:rPr>
          </w:pPr>
          <w:hyperlink w:anchor="_Toc69479963" w:history="1">
            <w:r w:rsidR="00DB31A9" w:rsidRPr="001C0CD9">
              <w:rPr>
                <w:rStyle w:val="Hyperlink"/>
                <w:noProof/>
              </w:rPr>
              <w:t>Q-116.</w:t>
            </w:r>
            <w:r w:rsidR="00DB31A9">
              <w:rPr>
                <w:noProof/>
                <w:sz w:val="22"/>
                <w:szCs w:val="22"/>
              </w:rPr>
              <w:tab/>
            </w:r>
            <w:r w:rsidR="00DB31A9" w:rsidRPr="001C0CD9">
              <w:rPr>
                <w:rStyle w:val="Hyperlink"/>
                <w:noProof/>
              </w:rPr>
              <w:t>If the subaward is made up of several individual funding agreements, does each individual subaward require including up to $25,000 in the MTDC base?</w:t>
            </w:r>
            <w:r w:rsidR="00DB31A9">
              <w:rPr>
                <w:noProof/>
                <w:webHidden/>
              </w:rPr>
              <w:tab/>
            </w:r>
            <w:r w:rsidR="00DB31A9">
              <w:rPr>
                <w:noProof/>
                <w:webHidden/>
              </w:rPr>
              <w:fldChar w:fldCharType="begin"/>
            </w:r>
            <w:r w:rsidR="00DB31A9">
              <w:rPr>
                <w:noProof/>
                <w:webHidden/>
              </w:rPr>
              <w:instrText xml:space="preserve"> PAGEREF _Toc69479963 \h </w:instrText>
            </w:r>
            <w:r w:rsidR="00DB31A9">
              <w:rPr>
                <w:noProof/>
                <w:webHidden/>
              </w:rPr>
            </w:r>
            <w:r w:rsidR="00DB31A9">
              <w:rPr>
                <w:noProof/>
                <w:webHidden/>
              </w:rPr>
              <w:fldChar w:fldCharType="separate"/>
            </w:r>
            <w:r w:rsidR="00DC5D90">
              <w:rPr>
                <w:noProof/>
                <w:webHidden/>
              </w:rPr>
              <w:t>23</w:t>
            </w:r>
            <w:r w:rsidR="00DB31A9">
              <w:rPr>
                <w:noProof/>
                <w:webHidden/>
              </w:rPr>
              <w:fldChar w:fldCharType="end"/>
            </w:r>
          </w:hyperlink>
        </w:p>
        <w:p w14:paraId="1C60B6F4" w14:textId="4EAFE8D5" w:rsidR="00DB31A9" w:rsidRDefault="00453BFA">
          <w:pPr>
            <w:pStyle w:val="TOC2"/>
            <w:rPr>
              <w:noProof/>
              <w:sz w:val="22"/>
              <w:szCs w:val="22"/>
            </w:rPr>
          </w:pPr>
          <w:hyperlink w:anchor="_Toc69479964" w:history="1">
            <w:r w:rsidR="00DB31A9" w:rsidRPr="001C0CD9">
              <w:rPr>
                <w:rStyle w:val="Hyperlink"/>
                <w:noProof/>
              </w:rPr>
              <w:t>Q-117.</w:t>
            </w:r>
            <w:r w:rsidR="00DB31A9">
              <w:rPr>
                <w:noProof/>
                <w:sz w:val="22"/>
                <w:szCs w:val="22"/>
              </w:rPr>
              <w:tab/>
            </w:r>
            <w:r w:rsidR="00DB31A9" w:rsidRPr="001C0CD9">
              <w:rPr>
                <w:rStyle w:val="Hyperlink"/>
                <w:noProof/>
              </w:rPr>
              <w:t>Is the MTDC applied to the first $25,000 for an award’s period of performance or is it applied to each year of a multi-year agreement?</w:t>
            </w:r>
            <w:r w:rsidR="00DB31A9">
              <w:rPr>
                <w:noProof/>
                <w:webHidden/>
              </w:rPr>
              <w:tab/>
            </w:r>
            <w:r w:rsidR="00DB31A9">
              <w:rPr>
                <w:noProof/>
                <w:webHidden/>
              </w:rPr>
              <w:fldChar w:fldCharType="begin"/>
            </w:r>
            <w:r w:rsidR="00DB31A9">
              <w:rPr>
                <w:noProof/>
                <w:webHidden/>
              </w:rPr>
              <w:instrText xml:space="preserve"> PAGEREF _Toc69479964 \h </w:instrText>
            </w:r>
            <w:r w:rsidR="00DB31A9">
              <w:rPr>
                <w:noProof/>
                <w:webHidden/>
              </w:rPr>
            </w:r>
            <w:r w:rsidR="00DB31A9">
              <w:rPr>
                <w:noProof/>
                <w:webHidden/>
              </w:rPr>
              <w:fldChar w:fldCharType="separate"/>
            </w:r>
            <w:r w:rsidR="00DC5D90">
              <w:rPr>
                <w:noProof/>
                <w:webHidden/>
              </w:rPr>
              <w:t>24</w:t>
            </w:r>
            <w:r w:rsidR="00DB31A9">
              <w:rPr>
                <w:noProof/>
                <w:webHidden/>
              </w:rPr>
              <w:fldChar w:fldCharType="end"/>
            </w:r>
          </w:hyperlink>
        </w:p>
        <w:p w14:paraId="45577E4A" w14:textId="5D1E98F9" w:rsidR="00DB31A9" w:rsidRDefault="00453BFA">
          <w:pPr>
            <w:pStyle w:val="TOC2"/>
            <w:rPr>
              <w:noProof/>
              <w:sz w:val="22"/>
              <w:szCs w:val="22"/>
            </w:rPr>
          </w:pPr>
          <w:hyperlink w:anchor="_Toc69479965" w:history="1">
            <w:r w:rsidR="00DB31A9" w:rsidRPr="001C0CD9">
              <w:rPr>
                <w:rStyle w:val="Hyperlink"/>
                <w:rFonts w:eastAsia="Times New Roman"/>
                <w:noProof/>
              </w:rPr>
              <w:t>Q-118.</w:t>
            </w:r>
            <w:r w:rsidR="00DB31A9">
              <w:rPr>
                <w:noProof/>
                <w:sz w:val="22"/>
                <w:szCs w:val="22"/>
              </w:rPr>
              <w:tab/>
            </w:r>
            <w:r w:rsidR="00DB31A9" w:rsidRPr="001C0CD9">
              <w:rPr>
                <w:rStyle w:val="Hyperlink"/>
                <w:rFonts w:eastAsia="Times New Roman"/>
                <w:noProof/>
              </w:rPr>
              <w:t>Can a pass-through entity that paid actual or negotiated indirect costs to a subrecipient later impose the 10 percent de minimis rate on future subawards to the same subrecipient?</w:t>
            </w:r>
            <w:r w:rsidR="00DB31A9">
              <w:rPr>
                <w:noProof/>
                <w:webHidden/>
              </w:rPr>
              <w:tab/>
            </w:r>
            <w:r w:rsidR="00DB31A9">
              <w:rPr>
                <w:noProof/>
                <w:webHidden/>
              </w:rPr>
              <w:fldChar w:fldCharType="begin"/>
            </w:r>
            <w:r w:rsidR="00DB31A9">
              <w:rPr>
                <w:noProof/>
                <w:webHidden/>
              </w:rPr>
              <w:instrText xml:space="preserve"> PAGEREF _Toc69479965 \h </w:instrText>
            </w:r>
            <w:r w:rsidR="00DB31A9">
              <w:rPr>
                <w:noProof/>
                <w:webHidden/>
              </w:rPr>
            </w:r>
            <w:r w:rsidR="00DB31A9">
              <w:rPr>
                <w:noProof/>
                <w:webHidden/>
              </w:rPr>
              <w:fldChar w:fldCharType="separate"/>
            </w:r>
            <w:r w:rsidR="00DC5D90">
              <w:rPr>
                <w:noProof/>
                <w:webHidden/>
              </w:rPr>
              <w:t>24</w:t>
            </w:r>
            <w:r w:rsidR="00DB31A9">
              <w:rPr>
                <w:noProof/>
                <w:webHidden/>
              </w:rPr>
              <w:fldChar w:fldCharType="end"/>
            </w:r>
          </w:hyperlink>
        </w:p>
        <w:p w14:paraId="4894B9F2" w14:textId="0B491E16" w:rsidR="00DB31A9" w:rsidRDefault="00453BFA">
          <w:pPr>
            <w:pStyle w:val="TOC2"/>
            <w:rPr>
              <w:noProof/>
              <w:sz w:val="22"/>
              <w:szCs w:val="22"/>
            </w:rPr>
          </w:pPr>
          <w:hyperlink w:anchor="_Toc69479966" w:history="1">
            <w:r w:rsidR="00DB31A9" w:rsidRPr="001C0CD9">
              <w:rPr>
                <w:rStyle w:val="Hyperlink"/>
                <w:rFonts w:eastAsia="Times New Roman"/>
                <w:noProof/>
              </w:rPr>
              <w:t>Q-119.</w:t>
            </w:r>
            <w:r w:rsidR="00DB31A9">
              <w:rPr>
                <w:noProof/>
                <w:sz w:val="22"/>
                <w:szCs w:val="22"/>
              </w:rPr>
              <w:tab/>
            </w:r>
            <w:r w:rsidR="00DB31A9" w:rsidRPr="001C0CD9">
              <w:rPr>
                <w:rStyle w:val="Hyperlink"/>
                <w:rFonts w:eastAsia="Times New Roman"/>
                <w:noProof/>
              </w:rPr>
              <w:t>Can a Federal awarding agency or pass-through entity restrict recipients or subrecipients use of indirect costs to the de minimis rate?</w:t>
            </w:r>
            <w:r w:rsidR="00DB31A9">
              <w:rPr>
                <w:noProof/>
                <w:webHidden/>
              </w:rPr>
              <w:tab/>
            </w:r>
            <w:r w:rsidR="00DB31A9">
              <w:rPr>
                <w:noProof/>
                <w:webHidden/>
              </w:rPr>
              <w:fldChar w:fldCharType="begin"/>
            </w:r>
            <w:r w:rsidR="00DB31A9">
              <w:rPr>
                <w:noProof/>
                <w:webHidden/>
              </w:rPr>
              <w:instrText xml:space="preserve"> PAGEREF _Toc69479966 \h </w:instrText>
            </w:r>
            <w:r w:rsidR="00DB31A9">
              <w:rPr>
                <w:noProof/>
                <w:webHidden/>
              </w:rPr>
            </w:r>
            <w:r w:rsidR="00DB31A9">
              <w:rPr>
                <w:noProof/>
                <w:webHidden/>
              </w:rPr>
              <w:fldChar w:fldCharType="separate"/>
            </w:r>
            <w:r w:rsidR="00DC5D90">
              <w:rPr>
                <w:noProof/>
                <w:webHidden/>
              </w:rPr>
              <w:t>24</w:t>
            </w:r>
            <w:r w:rsidR="00DB31A9">
              <w:rPr>
                <w:noProof/>
                <w:webHidden/>
              </w:rPr>
              <w:fldChar w:fldCharType="end"/>
            </w:r>
          </w:hyperlink>
        </w:p>
        <w:p w14:paraId="0CAE4352" w14:textId="07A211ED" w:rsidR="00DB31A9" w:rsidRDefault="00453BFA">
          <w:pPr>
            <w:pStyle w:val="TOC2"/>
            <w:rPr>
              <w:noProof/>
              <w:sz w:val="22"/>
              <w:szCs w:val="22"/>
            </w:rPr>
          </w:pPr>
          <w:hyperlink w:anchor="_Toc69479967" w:history="1">
            <w:r w:rsidR="00DB31A9" w:rsidRPr="001C0CD9">
              <w:rPr>
                <w:rStyle w:val="Hyperlink"/>
                <w:rFonts w:eastAsia="Times New Roman"/>
                <w:noProof/>
              </w:rPr>
              <w:t>Q-120.</w:t>
            </w:r>
            <w:r w:rsidR="00DB31A9">
              <w:rPr>
                <w:noProof/>
                <w:sz w:val="22"/>
                <w:szCs w:val="22"/>
              </w:rPr>
              <w:tab/>
            </w:r>
            <w:r w:rsidR="00DB31A9" w:rsidRPr="001C0CD9">
              <w:rPr>
                <w:rStyle w:val="Hyperlink"/>
                <w:rFonts w:eastAsia="Times New Roman"/>
                <w:noProof/>
              </w:rPr>
              <w:t>If a non-Federal entity allows its negotiated indirect cost rate to expire, is it eligible to request the de minimis rate?</w:t>
            </w:r>
            <w:r w:rsidR="00DB31A9">
              <w:rPr>
                <w:noProof/>
                <w:webHidden/>
              </w:rPr>
              <w:tab/>
            </w:r>
            <w:r w:rsidR="00DB31A9">
              <w:rPr>
                <w:noProof/>
                <w:webHidden/>
              </w:rPr>
              <w:fldChar w:fldCharType="begin"/>
            </w:r>
            <w:r w:rsidR="00DB31A9">
              <w:rPr>
                <w:noProof/>
                <w:webHidden/>
              </w:rPr>
              <w:instrText xml:space="preserve"> PAGEREF _Toc69479967 \h </w:instrText>
            </w:r>
            <w:r w:rsidR="00DB31A9">
              <w:rPr>
                <w:noProof/>
                <w:webHidden/>
              </w:rPr>
            </w:r>
            <w:r w:rsidR="00DB31A9">
              <w:rPr>
                <w:noProof/>
                <w:webHidden/>
              </w:rPr>
              <w:fldChar w:fldCharType="separate"/>
            </w:r>
            <w:r w:rsidR="00DC5D90">
              <w:rPr>
                <w:noProof/>
                <w:webHidden/>
              </w:rPr>
              <w:t>24</w:t>
            </w:r>
            <w:r w:rsidR="00DB31A9">
              <w:rPr>
                <w:noProof/>
                <w:webHidden/>
              </w:rPr>
              <w:fldChar w:fldCharType="end"/>
            </w:r>
          </w:hyperlink>
        </w:p>
        <w:p w14:paraId="1459626E" w14:textId="796ED81F" w:rsidR="00DB31A9" w:rsidRDefault="00453BFA">
          <w:pPr>
            <w:pStyle w:val="TOC2"/>
            <w:rPr>
              <w:noProof/>
              <w:sz w:val="22"/>
              <w:szCs w:val="22"/>
            </w:rPr>
          </w:pPr>
          <w:hyperlink w:anchor="_Toc69479968" w:history="1">
            <w:r w:rsidR="00DB31A9" w:rsidRPr="001C0CD9">
              <w:rPr>
                <w:rStyle w:val="Hyperlink"/>
                <w:rFonts w:eastAsia="Times New Roman"/>
                <w:noProof/>
              </w:rPr>
              <w:t>Q-121.</w:t>
            </w:r>
            <w:r w:rsidR="00DB31A9">
              <w:rPr>
                <w:noProof/>
                <w:sz w:val="22"/>
                <w:szCs w:val="22"/>
              </w:rPr>
              <w:tab/>
            </w:r>
            <w:r w:rsidR="00DB31A9" w:rsidRPr="001C0CD9">
              <w:rPr>
                <w:rStyle w:val="Hyperlink"/>
                <w:rFonts w:eastAsia="Times New Roman"/>
                <w:noProof/>
              </w:rPr>
              <w:t>If an organization elects to use the de minimis rate at the beginning of an award, is it applicable to the award’s entire period of performance?</w:t>
            </w:r>
            <w:r w:rsidR="00DB31A9">
              <w:rPr>
                <w:noProof/>
                <w:webHidden/>
              </w:rPr>
              <w:tab/>
            </w:r>
            <w:r w:rsidR="00DB31A9">
              <w:rPr>
                <w:noProof/>
                <w:webHidden/>
              </w:rPr>
              <w:fldChar w:fldCharType="begin"/>
            </w:r>
            <w:r w:rsidR="00DB31A9">
              <w:rPr>
                <w:noProof/>
                <w:webHidden/>
              </w:rPr>
              <w:instrText xml:space="preserve"> PAGEREF _Toc69479968 \h </w:instrText>
            </w:r>
            <w:r w:rsidR="00DB31A9">
              <w:rPr>
                <w:noProof/>
                <w:webHidden/>
              </w:rPr>
            </w:r>
            <w:r w:rsidR="00DB31A9">
              <w:rPr>
                <w:noProof/>
                <w:webHidden/>
              </w:rPr>
              <w:fldChar w:fldCharType="separate"/>
            </w:r>
            <w:r w:rsidR="00DC5D90">
              <w:rPr>
                <w:noProof/>
                <w:webHidden/>
              </w:rPr>
              <w:t>24</w:t>
            </w:r>
            <w:r w:rsidR="00DB31A9">
              <w:rPr>
                <w:noProof/>
                <w:webHidden/>
              </w:rPr>
              <w:fldChar w:fldCharType="end"/>
            </w:r>
          </w:hyperlink>
        </w:p>
        <w:p w14:paraId="4421CDEF" w14:textId="6223CB64" w:rsidR="00DB31A9" w:rsidRDefault="00453BFA">
          <w:pPr>
            <w:pStyle w:val="TOC2"/>
            <w:rPr>
              <w:noProof/>
              <w:sz w:val="22"/>
              <w:szCs w:val="22"/>
            </w:rPr>
          </w:pPr>
          <w:hyperlink w:anchor="_Toc69479969" w:history="1">
            <w:r w:rsidR="00DB31A9" w:rsidRPr="001C0CD9">
              <w:rPr>
                <w:rStyle w:val="Hyperlink"/>
                <w:rFonts w:eastAsia="Times New Roman"/>
                <w:noProof/>
              </w:rPr>
              <w:t>Q-122.</w:t>
            </w:r>
            <w:r w:rsidR="00DB31A9">
              <w:rPr>
                <w:noProof/>
                <w:sz w:val="22"/>
                <w:szCs w:val="22"/>
              </w:rPr>
              <w:tab/>
            </w:r>
            <w:r w:rsidR="00DB31A9" w:rsidRPr="001C0CD9">
              <w:rPr>
                <w:rStyle w:val="Hyperlink"/>
                <w:rFonts w:eastAsia="Times New Roman"/>
                <w:noProof/>
              </w:rPr>
              <w:t>Can a recipient conducting a single function, funded predominately by Federal awards, elect to charge the de minimis rate if they currently only charge direct costs to their awards?</w:t>
            </w:r>
            <w:r w:rsidR="00DB31A9">
              <w:rPr>
                <w:noProof/>
                <w:webHidden/>
              </w:rPr>
              <w:tab/>
            </w:r>
            <w:r w:rsidR="00DB31A9">
              <w:rPr>
                <w:noProof/>
                <w:webHidden/>
              </w:rPr>
              <w:fldChar w:fldCharType="begin"/>
            </w:r>
            <w:r w:rsidR="00DB31A9">
              <w:rPr>
                <w:noProof/>
                <w:webHidden/>
              </w:rPr>
              <w:instrText xml:space="preserve"> PAGEREF _Toc69479969 \h </w:instrText>
            </w:r>
            <w:r w:rsidR="00DB31A9">
              <w:rPr>
                <w:noProof/>
                <w:webHidden/>
              </w:rPr>
            </w:r>
            <w:r w:rsidR="00DB31A9">
              <w:rPr>
                <w:noProof/>
                <w:webHidden/>
              </w:rPr>
              <w:fldChar w:fldCharType="separate"/>
            </w:r>
            <w:r w:rsidR="00DC5D90">
              <w:rPr>
                <w:noProof/>
                <w:webHidden/>
              </w:rPr>
              <w:t>25</w:t>
            </w:r>
            <w:r w:rsidR="00DB31A9">
              <w:rPr>
                <w:noProof/>
                <w:webHidden/>
              </w:rPr>
              <w:fldChar w:fldCharType="end"/>
            </w:r>
          </w:hyperlink>
        </w:p>
        <w:p w14:paraId="5FE61799" w14:textId="0B59C5D5" w:rsidR="00DB31A9" w:rsidRDefault="00453BFA">
          <w:pPr>
            <w:pStyle w:val="TOC3"/>
            <w:tabs>
              <w:tab w:val="right" w:leader="dot" w:pos="9350"/>
            </w:tabs>
            <w:rPr>
              <w:i w:val="0"/>
              <w:noProof/>
              <w:sz w:val="22"/>
              <w:szCs w:val="22"/>
            </w:rPr>
          </w:pPr>
          <w:hyperlink w:anchor="_Toc69479970" w:history="1">
            <w:r w:rsidR="00DB31A9" w:rsidRPr="001C0CD9">
              <w:rPr>
                <w:rStyle w:val="Hyperlink"/>
                <w:noProof/>
              </w:rPr>
              <w:t>Negotiated Indirect Cost Rates</w:t>
            </w:r>
            <w:r w:rsidR="00DB31A9">
              <w:rPr>
                <w:noProof/>
                <w:webHidden/>
              </w:rPr>
              <w:tab/>
            </w:r>
            <w:r w:rsidR="00DB31A9">
              <w:rPr>
                <w:noProof/>
                <w:webHidden/>
              </w:rPr>
              <w:fldChar w:fldCharType="begin"/>
            </w:r>
            <w:r w:rsidR="00DB31A9">
              <w:rPr>
                <w:noProof/>
                <w:webHidden/>
              </w:rPr>
              <w:instrText xml:space="preserve"> PAGEREF _Toc69479970 \h </w:instrText>
            </w:r>
            <w:r w:rsidR="00DB31A9">
              <w:rPr>
                <w:noProof/>
                <w:webHidden/>
              </w:rPr>
            </w:r>
            <w:r w:rsidR="00DB31A9">
              <w:rPr>
                <w:noProof/>
                <w:webHidden/>
              </w:rPr>
              <w:fldChar w:fldCharType="separate"/>
            </w:r>
            <w:r w:rsidR="00DC5D90">
              <w:rPr>
                <w:noProof/>
                <w:webHidden/>
              </w:rPr>
              <w:t>25</w:t>
            </w:r>
            <w:r w:rsidR="00DB31A9">
              <w:rPr>
                <w:noProof/>
                <w:webHidden/>
              </w:rPr>
              <w:fldChar w:fldCharType="end"/>
            </w:r>
          </w:hyperlink>
        </w:p>
        <w:p w14:paraId="19243741" w14:textId="455C0F60" w:rsidR="00DB31A9" w:rsidRDefault="00453BFA">
          <w:pPr>
            <w:pStyle w:val="TOC2"/>
            <w:rPr>
              <w:noProof/>
              <w:sz w:val="22"/>
              <w:szCs w:val="22"/>
            </w:rPr>
          </w:pPr>
          <w:hyperlink w:anchor="_Toc69479971" w:history="1">
            <w:r w:rsidR="00DB31A9" w:rsidRPr="001C0CD9">
              <w:rPr>
                <w:rStyle w:val="Hyperlink"/>
                <w:rFonts w:eastAsia="Times New Roman"/>
                <w:noProof/>
              </w:rPr>
              <w:t>Q-123.</w:t>
            </w:r>
            <w:r w:rsidR="00DB31A9">
              <w:rPr>
                <w:noProof/>
                <w:sz w:val="22"/>
                <w:szCs w:val="22"/>
              </w:rPr>
              <w:tab/>
            </w:r>
            <w:r w:rsidR="00DB31A9" w:rsidRPr="001C0CD9">
              <w:rPr>
                <w:rStyle w:val="Hyperlink"/>
                <w:rFonts w:eastAsia="Times New Roman"/>
                <w:noProof/>
              </w:rPr>
              <w:t>Do Federal agencies have guidelines regarding documentation requirements</w:t>
            </w:r>
            <w:r w:rsidR="00DB31A9" w:rsidRPr="001C0CD9">
              <w:rPr>
                <w:rStyle w:val="Hyperlink"/>
                <w:rFonts w:eastAsia="Times New Roman"/>
                <w:b/>
                <w:noProof/>
              </w:rPr>
              <w:t xml:space="preserve"> </w:t>
            </w:r>
            <w:r w:rsidR="00DB31A9" w:rsidRPr="001C0CD9">
              <w:rPr>
                <w:rStyle w:val="Hyperlink"/>
                <w:rFonts w:eastAsia="Times New Roman"/>
                <w:noProof/>
              </w:rPr>
              <w:t>for negotiating indirect cost rates?</w:t>
            </w:r>
            <w:r w:rsidR="00DB31A9">
              <w:rPr>
                <w:noProof/>
                <w:webHidden/>
              </w:rPr>
              <w:tab/>
            </w:r>
            <w:r w:rsidR="00DB31A9">
              <w:rPr>
                <w:noProof/>
                <w:webHidden/>
              </w:rPr>
              <w:fldChar w:fldCharType="begin"/>
            </w:r>
            <w:r w:rsidR="00DB31A9">
              <w:rPr>
                <w:noProof/>
                <w:webHidden/>
              </w:rPr>
              <w:instrText xml:space="preserve"> PAGEREF _Toc69479971 \h </w:instrText>
            </w:r>
            <w:r w:rsidR="00DB31A9">
              <w:rPr>
                <w:noProof/>
                <w:webHidden/>
              </w:rPr>
            </w:r>
            <w:r w:rsidR="00DB31A9">
              <w:rPr>
                <w:noProof/>
                <w:webHidden/>
              </w:rPr>
              <w:fldChar w:fldCharType="separate"/>
            </w:r>
            <w:r w:rsidR="00DC5D90">
              <w:rPr>
                <w:noProof/>
                <w:webHidden/>
              </w:rPr>
              <w:t>25</w:t>
            </w:r>
            <w:r w:rsidR="00DB31A9">
              <w:rPr>
                <w:noProof/>
                <w:webHidden/>
              </w:rPr>
              <w:fldChar w:fldCharType="end"/>
            </w:r>
          </w:hyperlink>
        </w:p>
        <w:p w14:paraId="1D6876F5" w14:textId="1E01DDA0" w:rsidR="00DB31A9" w:rsidRDefault="00453BFA">
          <w:pPr>
            <w:pStyle w:val="TOC2"/>
            <w:rPr>
              <w:noProof/>
              <w:sz w:val="22"/>
              <w:szCs w:val="22"/>
            </w:rPr>
          </w:pPr>
          <w:hyperlink w:anchor="_Toc69479972" w:history="1">
            <w:r w:rsidR="00DB31A9" w:rsidRPr="001C0CD9">
              <w:rPr>
                <w:rStyle w:val="Hyperlink"/>
                <w:rFonts w:eastAsia="Times New Roman"/>
                <w:noProof/>
              </w:rPr>
              <w:t>Q-124.</w:t>
            </w:r>
            <w:r w:rsidR="00DB31A9">
              <w:rPr>
                <w:noProof/>
                <w:sz w:val="22"/>
                <w:szCs w:val="22"/>
              </w:rPr>
              <w:tab/>
            </w:r>
            <w:r w:rsidR="00DB31A9" w:rsidRPr="001C0CD9">
              <w:rPr>
                <w:rStyle w:val="Hyperlink"/>
                <w:rFonts w:eastAsia="Times New Roman"/>
                <w:noProof/>
              </w:rPr>
              <w:t>If a subrecipient requests to negotiate an indirect cost rate, does the pass-through entity have to facilitate the negotiation to establish the rate?</w:t>
            </w:r>
            <w:r w:rsidR="00DB31A9">
              <w:rPr>
                <w:noProof/>
                <w:webHidden/>
              </w:rPr>
              <w:tab/>
            </w:r>
            <w:r w:rsidR="00DB31A9">
              <w:rPr>
                <w:noProof/>
                <w:webHidden/>
              </w:rPr>
              <w:fldChar w:fldCharType="begin"/>
            </w:r>
            <w:r w:rsidR="00DB31A9">
              <w:rPr>
                <w:noProof/>
                <w:webHidden/>
              </w:rPr>
              <w:instrText xml:space="preserve"> PAGEREF _Toc69479972 \h </w:instrText>
            </w:r>
            <w:r w:rsidR="00DB31A9">
              <w:rPr>
                <w:noProof/>
                <w:webHidden/>
              </w:rPr>
            </w:r>
            <w:r w:rsidR="00DB31A9">
              <w:rPr>
                <w:noProof/>
                <w:webHidden/>
              </w:rPr>
              <w:fldChar w:fldCharType="separate"/>
            </w:r>
            <w:r w:rsidR="00DC5D90">
              <w:rPr>
                <w:noProof/>
                <w:webHidden/>
              </w:rPr>
              <w:t>25</w:t>
            </w:r>
            <w:r w:rsidR="00DB31A9">
              <w:rPr>
                <w:noProof/>
                <w:webHidden/>
              </w:rPr>
              <w:fldChar w:fldCharType="end"/>
            </w:r>
          </w:hyperlink>
        </w:p>
        <w:p w14:paraId="4BA84D46" w14:textId="4030D0AA" w:rsidR="00DB31A9" w:rsidRDefault="00453BFA">
          <w:pPr>
            <w:pStyle w:val="TOC2"/>
            <w:rPr>
              <w:noProof/>
              <w:sz w:val="22"/>
              <w:szCs w:val="22"/>
            </w:rPr>
          </w:pPr>
          <w:hyperlink w:anchor="_Toc69479973" w:history="1">
            <w:r w:rsidR="00DB31A9" w:rsidRPr="001C0CD9">
              <w:rPr>
                <w:rStyle w:val="Hyperlink"/>
                <w:rFonts w:eastAsia="Times New Roman"/>
                <w:noProof/>
              </w:rPr>
              <w:t>Q-125.</w:t>
            </w:r>
            <w:r w:rsidR="00DB31A9">
              <w:rPr>
                <w:noProof/>
                <w:sz w:val="22"/>
                <w:szCs w:val="22"/>
              </w:rPr>
              <w:tab/>
            </w:r>
            <w:r w:rsidR="00DB31A9" w:rsidRPr="001C0CD9">
              <w:rPr>
                <w:rStyle w:val="Hyperlink"/>
                <w:rFonts w:eastAsia="Times New Roman"/>
                <w:noProof/>
              </w:rPr>
              <w:t>If a pass-through entity negotiates indirect costs with a subrecipient, are all pass-through entities obligated to negotiate a rate with that subrecipient?</w:t>
            </w:r>
            <w:r w:rsidR="00DB31A9">
              <w:rPr>
                <w:noProof/>
                <w:webHidden/>
              </w:rPr>
              <w:tab/>
            </w:r>
            <w:r w:rsidR="00DB31A9">
              <w:rPr>
                <w:noProof/>
                <w:webHidden/>
              </w:rPr>
              <w:fldChar w:fldCharType="begin"/>
            </w:r>
            <w:r w:rsidR="00DB31A9">
              <w:rPr>
                <w:noProof/>
                <w:webHidden/>
              </w:rPr>
              <w:instrText xml:space="preserve"> PAGEREF _Toc69479973 \h </w:instrText>
            </w:r>
            <w:r w:rsidR="00DB31A9">
              <w:rPr>
                <w:noProof/>
                <w:webHidden/>
              </w:rPr>
            </w:r>
            <w:r w:rsidR="00DB31A9">
              <w:rPr>
                <w:noProof/>
                <w:webHidden/>
              </w:rPr>
              <w:fldChar w:fldCharType="separate"/>
            </w:r>
            <w:r w:rsidR="00DC5D90">
              <w:rPr>
                <w:noProof/>
                <w:webHidden/>
              </w:rPr>
              <w:t>26</w:t>
            </w:r>
            <w:r w:rsidR="00DB31A9">
              <w:rPr>
                <w:noProof/>
                <w:webHidden/>
              </w:rPr>
              <w:fldChar w:fldCharType="end"/>
            </w:r>
          </w:hyperlink>
        </w:p>
        <w:p w14:paraId="12A96015" w14:textId="4656CC7F" w:rsidR="00DB31A9" w:rsidRDefault="00453BFA">
          <w:pPr>
            <w:pStyle w:val="TOC2"/>
            <w:rPr>
              <w:noProof/>
              <w:sz w:val="22"/>
              <w:szCs w:val="22"/>
            </w:rPr>
          </w:pPr>
          <w:hyperlink w:anchor="_Toc69479974" w:history="1">
            <w:r w:rsidR="00DB31A9" w:rsidRPr="001C0CD9">
              <w:rPr>
                <w:rStyle w:val="Hyperlink"/>
                <w:rFonts w:eastAsia="Times New Roman"/>
                <w:noProof/>
              </w:rPr>
              <w:t>Q-126.</w:t>
            </w:r>
            <w:r w:rsidR="00DB31A9">
              <w:rPr>
                <w:noProof/>
                <w:sz w:val="22"/>
                <w:szCs w:val="22"/>
              </w:rPr>
              <w:tab/>
            </w:r>
            <w:r w:rsidR="00DB31A9" w:rsidRPr="001C0CD9">
              <w:rPr>
                <w:rStyle w:val="Hyperlink"/>
                <w:rFonts w:eastAsia="Times New Roman"/>
                <w:noProof/>
              </w:rPr>
              <w:t>If there is a disagreement in the interpretation of negotiated indirect cost rates under the Uniform Guidance, how should this situation be resolved?</w:t>
            </w:r>
            <w:r w:rsidR="00DB31A9">
              <w:rPr>
                <w:noProof/>
                <w:webHidden/>
              </w:rPr>
              <w:tab/>
            </w:r>
            <w:r w:rsidR="00DB31A9">
              <w:rPr>
                <w:noProof/>
                <w:webHidden/>
              </w:rPr>
              <w:fldChar w:fldCharType="begin"/>
            </w:r>
            <w:r w:rsidR="00DB31A9">
              <w:rPr>
                <w:noProof/>
                <w:webHidden/>
              </w:rPr>
              <w:instrText xml:space="preserve"> PAGEREF _Toc69479974 \h </w:instrText>
            </w:r>
            <w:r w:rsidR="00DB31A9">
              <w:rPr>
                <w:noProof/>
                <w:webHidden/>
              </w:rPr>
            </w:r>
            <w:r w:rsidR="00DB31A9">
              <w:rPr>
                <w:noProof/>
                <w:webHidden/>
              </w:rPr>
              <w:fldChar w:fldCharType="separate"/>
            </w:r>
            <w:r w:rsidR="00DC5D90">
              <w:rPr>
                <w:noProof/>
                <w:webHidden/>
              </w:rPr>
              <w:t>26</w:t>
            </w:r>
            <w:r w:rsidR="00DB31A9">
              <w:rPr>
                <w:noProof/>
                <w:webHidden/>
              </w:rPr>
              <w:fldChar w:fldCharType="end"/>
            </w:r>
          </w:hyperlink>
        </w:p>
        <w:p w14:paraId="06D7BD74" w14:textId="369B52B7" w:rsidR="00DB31A9" w:rsidRDefault="00453BFA">
          <w:pPr>
            <w:pStyle w:val="TOC2"/>
            <w:rPr>
              <w:noProof/>
              <w:sz w:val="22"/>
              <w:szCs w:val="22"/>
            </w:rPr>
          </w:pPr>
          <w:hyperlink w:anchor="_Toc69479975" w:history="1">
            <w:r w:rsidR="00DB31A9" w:rsidRPr="001C0CD9">
              <w:rPr>
                <w:rStyle w:val="Hyperlink"/>
                <w:rFonts w:eastAsia="Times New Roman"/>
                <w:noProof/>
              </w:rPr>
              <w:t>Q-127.</w:t>
            </w:r>
            <w:r w:rsidR="00DB31A9">
              <w:rPr>
                <w:noProof/>
                <w:sz w:val="22"/>
                <w:szCs w:val="22"/>
              </w:rPr>
              <w:tab/>
            </w:r>
            <w:r w:rsidR="00DB31A9" w:rsidRPr="001C0CD9">
              <w:rPr>
                <w:rStyle w:val="Hyperlink"/>
                <w:rFonts w:eastAsia="Times New Roman"/>
                <w:noProof/>
              </w:rPr>
              <w:t>What are the documentation requirements for requesting an extension to a currently negotiated indirect cost rate?</w:t>
            </w:r>
            <w:r w:rsidR="00DB31A9">
              <w:rPr>
                <w:noProof/>
                <w:webHidden/>
              </w:rPr>
              <w:tab/>
            </w:r>
            <w:r w:rsidR="00DB31A9">
              <w:rPr>
                <w:noProof/>
                <w:webHidden/>
              </w:rPr>
              <w:fldChar w:fldCharType="begin"/>
            </w:r>
            <w:r w:rsidR="00DB31A9">
              <w:rPr>
                <w:noProof/>
                <w:webHidden/>
              </w:rPr>
              <w:instrText xml:space="preserve"> PAGEREF _Toc69479975 \h </w:instrText>
            </w:r>
            <w:r w:rsidR="00DB31A9">
              <w:rPr>
                <w:noProof/>
                <w:webHidden/>
              </w:rPr>
            </w:r>
            <w:r w:rsidR="00DB31A9">
              <w:rPr>
                <w:noProof/>
                <w:webHidden/>
              </w:rPr>
              <w:fldChar w:fldCharType="separate"/>
            </w:r>
            <w:r w:rsidR="00DC5D90">
              <w:rPr>
                <w:noProof/>
                <w:webHidden/>
              </w:rPr>
              <w:t>26</w:t>
            </w:r>
            <w:r w:rsidR="00DB31A9">
              <w:rPr>
                <w:noProof/>
                <w:webHidden/>
              </w:rPr>
              <w:fldChar w:fldCharType="end"/>
            </w:r>
          </w:hyperlink>
        </w:p>
        <w:p w14:paraId="1D8BCAFB" w14:textId="294911BE" w:rsidR="00DB31A9" w:rsidRDefault="00453BFA">
          <w:pPr>
            <w:pStyle w:val="TOC2"/>
            <w:rPr>
              <w:noProof/>
              <w:sz w:val="22"/>
              <w:szCs w:val="22"/>
            </w:rPr>
          </w:pPr>
          <w:hyperlink w:anchor="_Toc69479976" w:history="1">
            <w:r w:rsidR="00DB31A9" w:rsidRPr="001C0CD9">
              <w:rPr>
                <w:rStyle w:val="Hyperlink"/>
                <w:rFonts w:eastAsia="Times New Roman"/>
                <w:noProof/>
              </w:rPr>
              <w:t>Q-128.</w:t>
            </w:r>
            <w:r w:rsidR="00DB31A9">
              <w:rPr>
                <w:noProof/>
                <w:sz w:val="22"/>
                <w:szCs w:val="22"/>
              </w:rPr>
              <w:tab/>
            </w:r>
            <w:r w:rsidR="00DB31A9" w:rsidRPr="001C0CD9">
              <w:rPr>
                <w:rStyle w:val="Hyperlink"/>
                <w:rFonts w:eastAsia="Times New Roman"/>
                <w:noProof/>
              </w:rPr>
              <w:t>Can a non-Federal entity request an extension period shorter than the allowed four-years?</w:t>
            </w:r>
            <w:r w:rsidR="00DB31A9">
              <w:rPr>
                <w:noProof/>
                <w:webHidden/>
              </w:rPr>
              <w:tab/>
            </w:r>
            <w:r w:rsidR="00DB31A9">
              <w:rPr>
                <w:noProof/>
                <w:webHidden/>
              </w:rPr>
              <w:fldChar w:fldCharType="begin"/>
            </w:r>
            <w:r w:rsidR="00DB31A9">
              <w:rPr>
                <w:noProof/>
                <w:webHidden/>
              </w:rPr>
              <w:instrText xml:space="preserve"> PAGEREF _Toc69479976 \h </w:instrText>
            </w:r>
            <w:r w:rsidR="00DB31A9">
              <w:rPr>
                <w:noProof/>
                <w:webHidden/>
              </w:rPr>
            </w:r>
            <w:r w:rsidR="00DB31A9">
              <w:rPr>
                <w:noProof/>
                <w:webHidden/>
              </w:rPr>
              <w:fldChar w:fldCharType="separate"/>
            </w:r>
            <w:r w:rsidR="00DC5D90">
              <w:rPr>
                <w:noProof/>
                <w:webHidden/>
              </w:rPr>
              <w:t>26</w:t>
            </w:r>
            <w:r w:rsidR="00DB31A9">
              <w:rPr>
                <w:noProof/>
                <w:webHidden/>
              </w:rPr>
              <w:fldChar w:fldCharType="end"/>
            </w:r>
          </w:hyperlink>
        </w:p>
        <w:p w14:paraId="16F6CFBC" w14:textId="2511A0ED" w:rsidR="00DB31A9" w:rsidRDefault="00453BFA">
          <w:pPr>
            <w:pStyle w:val="TOC2"/>
            <w:rPr>
              <w:noProof/>
              <w:sz w:val="22"/>
              <w:szCs w:val="22"/>
            </w:rPr>
          </w:pPr>
          <w:hyperlink w:anchor="_Toc69479977" w:history="1">
            <w:r w:rsidR="00DB31A9" w:rsidRPr="001C0CD9">
              <w:rPr>
                <w:rStyle w:val="Hyperlink"/>
                <w:rFonts w:eastAsia="Times New Roman"/>
                <w:noProof/>
              </w:rPr>
              <w:t>Q-129.</w:t>
            </w:r>
            <w:r w:rsidR="00DB31A9">
              <w:rPr>
                <w:noProof/>
                <w:sz w:val="22"/>
                <w:szCs w:val="22"/>
              </w:rPr>
              <w:tab/>
            </w:r>
            <w:r w:rsidR="00DB31A9" w:rsidRPr="001C0CD9">
              <w:rPr>
                <w:rStyle w:val="Hyperlink"/>
                <w:rFonts w:eastAsia="Times New Roman"/>
                <w:noProof/>
              </w:rPr>
              <w:t>Are non-Federal entities eligible for multiple four-year extensions?</w:t>
            </w:r>
            <w:r w:rsidR="00DB31A9">
              <w:rPr>
                <w:noProof/>
                <w:webHidden/>
              </w:rPr>
              <w:tab/>
            </w:r>
            <w:r w:rsidR="00DB31A9">
              <w:rPr>
                <w:noProof/>
                <w:webHidden/>
              </w:rPr>
              <w:fldChar w:fldCharType="begin"/>
            </w:r>
            <w:r w:rsidR="00DB31A9">
              <w:rPr>
                <w:noProof/>
                <w:webHidden/>
              </w:rPr>
              <w:instrText xml:space="preserve"> PAGEREF _Toc69479977 \h </w:instrText>
            </w:r>
            <w:r w:rsidR="00DB31A9">
              <w:rPr>
                <w:noProof/>
                <w:webHidden/>
              </w:rPr>
            </w:r>
            <w:r w:rsidR="00DB31A9">
              <w:rPr>
                <w:noProof/>
                <w:webHidden/>
              </w:rPr>
              <w:fldChar w:fldCharType="separate"/>
            </w:r>
            <w:r w:rsidR="00DC5D90">
              <w:rPr>
                <w:noProof/>
                <w:webHidden/>
              </w:rPr>
              <w:t>26</w:t>
            </w:r>
            <w:r w:rsidR="00DB31A9">
              <w:rPr>
                <w:noProof/>
                <w:webHidden/>
              </w:rPr>
              <w:fldChar w:fldCharType="end"/>
            </w:r>
          </w:hyperlink>
        </w:p>
        <w:p w14:paraId="158C1CE4" w14:textId="25314CC3" w:rsidR="00DB31A9" w:rsidRDefault="00453BFA">
          <w:pPr>
            <w:pStyle w:val="TOC2"/>
            <w:rPr>
              <w:noProof/>
              <w:sz w:val="22"/>
              <w:szCs w:val="22"/>
            </w:rPr>
          </w:pPr>
          <w:hyperlink w:anchor="_Toc69479978" w:history="1">
            <w:r w:rsidR="00DB31A9" w:rsidRPr="001C0CD9">
              <w:rPr>
                <w:rStyle w:val="Hyperlink"/>
                <w:rFonts w:eastAsia="Times New Roman"/>
                <w:noProof/>
              </w:rPr>
              <w:t>Q-130.</w:t>
            </w:r>
            <w:r w:rsidR="00DB31A9">
              <w:rPr>
                <w:noProof/>
                <w:sz w:val="22"/>
                <w:szCs w:val="22"/>
              </w:rPr>
              <w:tab/>
            </w:r>
            <w:r w:rsidR="00DB31A9" w:rsidRPr="001C0CD9">
              <w:rPr>
                <w:rStyle w:val="Hyperlink"/>
                <w:rFonts w:eastAsia="Times New Roman"/>
                <w:noProof/>
              </w:rPr>
              <w:t>When should a non-Federal entity contact the cognizant agency for indirect costs to request an extension of their currently negotiated indirect cost rate?</w:t>
            </w:r>
            <w:r w:rsidR="00DB31A9">
              <w:rPr>
                <w:noProof/>
                <w:webHidden/>
              </w:rPr>
              <w:tab/>
            </w:r>
            <w:r w:rsidR="00DB31A9">
              <w:rPr>
                <w:noProof/>
                <w:webHidden/>
              </w:rPr>
              <w:fldChar w:fldCharType="begin"/>
            </w:r>
            <w:r w:rsidR="00DB31A9">
              <w:rPr>
                <w:noProof/>
                <w:webHidden/>
              </w:rPr>
              <w:instrText xml:space="preserve"> PAGEREF _Toc69479978 \h </w:instrText>
            </w:r>
            <w:r w:rsidR="00DB31A9">
              <w:rPr>
                <w:noProof/>
                <w:webHidden/>
              </w:rPr>
            </w:r>
            <w:r w:rsidR="00DB31A9">
              <w:rPr>
                <w:noProof/>
                <w:webHidden/>
              </w:rPr>
              <w:fldChar w:fldCharType="separate"/>
            </w:r>
            <w:r w:rsidR="00DC5D90">
              <w:rPr>
                <w:noProof/>
                <w:webHidden/>
              </w:rPr>
              <w:t>26</w:t>
            </w:r>
            <w:r w:rsidR="00DB31A9">
              <w:rPr>
                <w:noProof/>
                <w:webHidden/>
              </w:rPr>
              <w:fldChar w:fldCharType="end"/>
            </w:r>
          </w:hyperlink>
        </w:p>
        <w:p w14:paraId="3B3D1625" w14:textId="0115071E" w:rsidR="00DB31A9" w:rsidRDefault="00453BFA">
          <w:pPr>
            <w:pStyle w:val="TOC2"/>
            <w:rPr>
              <w:noProof/>
              <w:sz w:val="22"/>
              <w:szCs w:val="22"/>
            </w:rPr>
          </w:pPr>
          <w:hyperlink w:anchor="_Toc69479979" w:history="1">
            <w:r w:rsidR="00DB31A9" w:rsidRPr="001C0CD9">
              <w:rPr>
                <w:rStyle w:val="Hyperlink"/>
                <w:rFonts w:eastAsia="Times New Roman"/>
                <w:noProof/>
              </w:rPr>
              <w:t>Q-131.</w:t>
            </w:r>
            <w:r w:rsidR="00DB31A9">
              <w:rPr>
                <w:noProof/>
                <w:sz w:val="22"/>
                <w:szCs w:val="22"/>
              </w:rPr>
              <w:tab/>
            </w:r>
            <w:r w:rsidR="00DB31A9" w:rsidRPr="001C0CD9">
              <w:rPr>
                <w:rStyle w:val="Hyperlink"/>
                <w:rFonts w:eastAsia="Times New Roman"/>
                <w:noProof/>
              </w:rPr>
              <w:t>How might a non-Federal entity with negotiated fixed-rates with carry-forward effectively use the option for an extension of a current negotiated indirect cost rate?</w:t>
            </w:r>
            <w:r w:rsidR="00DB31A9">
              <w:rPr>
                <w:noProof/>
                <w:webHidden/>
              </w:rPr>
              <w:tab/>
            </w:r>
            <w:r w:rsidR="00DB31A9">
              <w:rPr>
                <w:noProof/>
                <w:webHidden/>
              </w:rPr>
              <w:fldChar w:fldCharType="begin"/>
            </w:r>
            <w:r w:rsidR="00DB31A9">
              <w:rPr>
                <w:noProof/>
                <w:webHidden/>
              </w:rPr>
              <w:instrText xml:space="preserve"> PAGEREF _Toc69479979 \h </w:instrText>
            </w:r>
            <w:r w:rsidR="00DB31A9">
              <w:rPr>
                <w:noProof/>
                <w:webHidden/>
              </w:rPr>
            </w:r>
            <w:r w:rsidR="00DB31A9">
              <w:rPr>
                <w:noProof/>
                <w:webHidden/>
              </w:rPr>
              <w:fldChar w:fldCharType="separate"/>
            </w:r>
            <w:r w:rsidR="00DC5D90">
              <w:rPr>
                <w:noProof/>
                <w:webHidden/>
              </w:rPr>
              <w:t>26</w:t>
            </w:r>
            <w:r w:rsidR="00DB31A9">
              <w:rPr>
                <w:noProof/>
                <w:webHidden/>
              </w:rPr>
              <w:fldChar w:fldCharType="end"/>
            </w:r>
          </w:hyperlink>
        </w:p>
        <w:p w14:paraId="31874F93" w14:textId="14E16FA8" w:rsidR="00DB31A9" w:rsidRDefault="00453BFA">
          <w:pPr>
            <w:pStyle w:val="TOC2"/>
            <w:rPr>
              <w:noProof/>
              <w:sz w:val="22"/>
              <w:szCs w:val="22"/>
            </w:rPr>
          </w:pPr>
          <w:hyperlink w:anchor="_Toc69479980" w:history="1">
            <w:r w:rsidR="00DB31A9" w:rsidRPr="001C0CD9">
              <w:rPr>
                <w:rStyle w:val="Hyperlink"/>
                <w:rFonts w:eastAsia="Times New Roman"/>
                <w:noProof/>
              </w:rPr>
              <w:t>Q-132.</w:t>
            </w:r>
            <w:r w:rsidR="00DB31A9">
              <w:rPr>
                <w:noProof/>
                <w:sz w:val="22"/>
                <w:szCs w:val="22"/>
              </w:rPr>
              <w:tab/>
            </w:r>
            <w:r w:rsidR="00DB31A9" w:rsidRPr="001C0CD9">
              <w:rPr>
                <w:rStyle w:val="Hyperlink"/>
                <w:rFonts w:eastAsia="Times New Roman"/>
                <w:noProof/>
              </w:rPr>
              <w:t>Can a Federal agency or pass-through entity allow a non-Federal entity with a negotiated indirect cost rate to voluntarily charge less than or waive their indirect rate to an award?</w:t>
            </w:r>
            <w:r w:rsidR="00DB31A9">
              <w:rPr>
                <w:noProof/>
                <w:webHidden/>
              </w:rPr>
              <w:tab/>
            </w:r>
            <w:r w:rsidR="00DB31A9">
              <w:rPr>
                <w:noProof/>
                <w:webHidden/>
              </w:rPr>
              <w:fldChar w:fldCharType="begin"/>
            </w:r>
            <w:r w:rsidR="00DB31A9">
              <w:rPr>
                <w:noProof/>
                <w:webHidden/>
              </w:rPr>
              <w:instrText xml:space="preserve"> PAGEREF _Toc69479980 \h </w:instrText>
            </w:r>
            <w:r w:rsidR="00DB31A9">
              <w:rPr>
                <w:noProof/>
                <w:webHidden/>
              </w:rPr>
            </w:r>
            <w:r w:rsidR="00DB31A9">
              <w:rPr>
                <w:noProof/>
                <w:webHidden/>
              </w:rPr>
              <w:fldChar w:fldCharType="separate"/>
            </w:r>
            <w:r w:rsidR="00DC5D90">
              <w:rPr>
                <w:noProof/>
                <w:webHidden/>
              </w:rPr>
              <w:t>27</w:t>
            </w:r>
            <w:r w:rsidR="00DB31A9">
              <w:rPr>
                <w:noProof/>
                <w:webHidden/>
              </w:rPr>
              <w:fldChar w:fldCharType="end"/>
            </w:r>
          </w:hyperlink>
        </w:p>
        <w:p w14:paraId="2F0494D8" w14:textId="3DF74E3D" w:rsidR="00DB31A9" w:rsidRDefault="00453BFA">
          <w:pPr>
            <w:pStyle w:val="TOC2"/>
            <w:rPr>
              <w:noProof/>
              <w:sz w:val="22"/>
              <w:szCs w:val="22"/>
            </w:rPr>
          </w:pPr>
          <w:hyperlink w:anchor="_Toc69479981" w:history="1">
            <w:r w:rsidR="00DB31A9" w:rsidRPr="001C0CD9">
              <w:rPr>
                <w:rStyle w:val="Hyperlink"/>
                <w:rFonts w:eastAsia="Times New Roman"/>
                <w:noProof/>
              </w:rPr>
              <w:t>Q-133.</w:t>
            </w:r>
            <w:r w:rsidR="00DB31A9">
              <w:rPr>
                <w:noProof/>
                <w:sz w:val="22"/>
                <w:szCs w:val="22"/>
              </w:rPr>
              <w:tab/>
            </w:r>
            <w:r w:rsidR="00DB31A9" w:rsidRPr="001C0CD9">
              <w:rPr>
                <w:rStyle w:val="Hyperlink"/>
                <w:rFonts w:eastAsia="Times New Roman"/>
                <w:noProof/>
              </w:rPr>
              <w:t>What should a non-Federal entity do if a pass-through entity won’t honor its federally negotiated indirect cost rate agreement?</w:t>
            </w:r>
            <w:r w:rsidR="00DB31A9">
              <w:rPr>
                <w:noProof/>
                <w:webHidden/>
              </w:rPr>
              <w:tab/>
            </w:r>
            <w:r w:rsidR="00DB31A9">
              <w:rPr>
                <w:noProof/>
                <w:webHidden/>
              </w:rPr>
              <w:fldChar w:fldCharType="begin"/>
            </w:r>
            <w:r w:rsidR="00DB31A9">
              <w:rPr>
                <w:noProof/>
                <w:webHidden/>
              </w:rPr>
              <w:instrText xml:space="preserve"> PAGEREF _Toc69479981 \h </w:instrText>
            </w:r>
            <w:r w:rsidR="00DB31A9">
              <w:rPr>
                <w:noProof/>
                <w:webHidden/>
              </w:rPr>
            </w:r>
            <w:r w:rsidR="00DB31A9">
              <w:rPr>
                <w:noProof/>
                <w:webHidden/>
              </w:rPr>
              <w:fldChar w:fldCharType="separate"/>
            </w:r>
            <w:r w:rsidR="00DC5D90">
              <w:rPr>
                <w:noProof/>
                <w:webHidden/>
              </w:rPr>
              <w:t>27</w:t>
            </w:r>
            <w:r w:rsidR="00DB31A9">
              <w:rPr>
                <w:noProof/>
                <w:webHidden/>
              </w:rPr>
              <w:fldChar w:fldCharType="end"/>
            </w:r>
          </w:hyperlink>
        </w:p>
        <w:p w14:paraId="5DCEDF29" w14:textId="20994724" w:rsidR="00DB31A9" w:rsidRDefault="00453BFA">
          <w:pPr>
            <w:pStyle w:val="TOC2"/>
            <w:rPr>
              <w:noProof/>
              <w:sz w:val="22"/>
              <w:szCs w:val="22"/>
            </w:rPr>
          </w:pPr>
          <w:hyperlink w:anchor="_Toc69479982" w:history="1">
            <w:r w:rsidR="00DB31A9" w:rsidRPr="001C0CD9">
              <w:rPr>
                <w:rStyle w:val="Hyperlink"/>
                <w:rFonts w:eastAsia="Times New Roman"/>
                <w:noProof/>
              </w:rPr>
              <w:t>Q-134.</w:t>
            </w:r>
            <w:r w:rsidR="00DB31A9">
              <w:rPr>
                <w:noProof/>
                <w:sz w:val="22"/>
                <w:szCs w:val="22"/>
              </w:rPr>
              <w:tab/>
            </w:r>
            <w:r w:rsidR="00DB31A9" w:rsidRPr="001C0CD9">
              <w:rPr>
                <w:rStyle w:val="Hyperlink"/>
                <w:rFonts w:eastAsia="Times New Roman"/>
                <w:noProof/>
              </w:rPr>
              <w:t>Is it acceptable to require a subrecipient to accept a rate lower than the de minimis rate, or their negotiated F&amp;A rate?</w:t>
            </w:r>
            <w:r w:rsidR="00DB31A9">
              <w:rPr>
                <w:noProof/>
                <w:webHidden/>
              </w:rPr>
              <w:tab/>
            </w:r>
            <w:r w:rsidR="00DB31A9">
              <w:rPr>
                <w:noProof/>
                <w:webHidden/>
              </w:rPr>
              <w:fldChar w:fldCharType="begin"/>
            </w:r>
            <w:r w:rsidR="00DB31A9">
              <w:rPr>
                <w:noProof/>
                <w:webHidden/>
              </w:rPr>
              <w:instrText xml:space="preserve"> PAGEREF _Toc69479982 \h </w:instrText>
            </w:r>
            <w:r w:rsidR="00DB31A9">
              <w:rPr>
                <w:noProof/>
                <w:webHidden/>
              </w:rPr>
            </w:r>
            <w:r w:rsidR="00DB31A9">
              <w:rPr>
                <w:noProof/>
                <w:webHidden/>
              </w:rPr>
              <w:fldChar w:fldCharType="separate"/>
            </w:r>
            <w:r w:rsidR="00DC5D90">
              <w:rPr>
                <w:noProof/>
                <w:webHidden/>
              </w:rPr>
              <w:t>27</w:t>
            </w:r>
            <w:r w:rsidR="00DB31A9">
              <w:rPr>
                <w:noProof/>
                <w:webHidden/>
              </w:rPr>
              <w:fldChar w:fldCharType="end"/>
            </w:r>
          </w:hyperlink>
        </w:p>
        <w:p w14:paraId="645406AD" w14:textId="5FE81821" w:rsidR="00DB31A9" w:rsidRDefault="00453BFA">
          <w:pPr>
            <w:pStyle w:val="TOC2"/>
            <w:rPr>
              <w:noProof/>
              <w:sz w:val="22"/>
              <w:szCs w:val="22"/>
            </w:rPr>
          </w:pPr>
          <w:hyperlink w:anchor="_Toc69479983" w:history="1">
            <w:r w:rsidR="00DB31A9" w:rsidRPr="001C0CD9">
              <w:rPr>
                <w:rStyle w:val="Hyperlink"/>
                <w:rFonts w:eastAsia="Times New Roman"/>
                <w:noProof/>
              </w:rPr>
              <w:t>Q-135.</w:t>
            </w:r>
            <w:r w:rsidR="00DB31A9">
              <w:rPr>
                <w:noProof/>
                <w:sz w:val="22"/>
                <w:szCs w:val="22"/>
              </w:rPr>
              <w:tab/>
            </w:r>
            <w:r w:rsidR="00DB31A9" w:rsidRPr="001C0CD9">
              <w:rPr>
                <w:rStyle w:val="Hyperlink"/>
                <w:rFonts w:eastAsia="Times New Roman"/>
                <w:noProof/>
              </w:rPr>
              <w:t>When a pass-through entity uses Federal and its own non-Federal funds to make a subaward, can it allow an indirect cost rate only for the Federal portion of the subaward?</w:t>
            </w:r>
            <w:r w:rsidR="00DB31A9">
              <w:rPr>
                <w:noProof/>
                <w:webHidden/>
              </w:rPr>
              <w:tab/>
            </w:r>
            <w:r w:rsidR="00DB31A9">
              <w:rPr>
                <w:noProof/>
                <w:webHidden/>
              </w:rPr>
              <w:fldChar w:fldCharType="begin"/>
            </w:r>
            <w:r w:rsidR="00DB31A9">
              <w:rPr>
                <w:noProof/>
                <w:webHidden/>
              </w:rPr>
              <w:instrText xml:space="preserve"> PAGEREF _Toc69479983 \h </w:instrText>
            </w:r>
            <w:r w:rsidR="00DB31A9">
              <w:rPr>
                <w:noProof/>
                <w:webHidden/>
              </w:rPr>
            </w:r>
            <w:r w:rsidR="00DB31A9">
              <w:rPr>
                <w:noProof/>
                <w:webHidden/>
              </w:rPr>
              <w:fldChar w:fldCharType="separate"/>
            </w:r>
            <w:r w:rsidR="00DC5D90">
              <w:rPr>
                <w:noProof/>
                <w:webHidden/>
              </w:rPr>
              <w:t>27</w:t>
            </w:r>
            <w:r w:rsidR="00DB31A9">
              <w:rPr>
                <w:noProof/>
                <w:webHidden/>
              </w:rPr>
              <w:fldChar w:fldCharType="end"/>
            </w:r>
          </w:hyperlink>
        </w:p>
        <w:p w14:paraId="06911270" w14:textId="25D49560" w:rsidR="00DB31A9" w:rsidRDefault="00453BFA">
          <w:pPr>
            <w:pStyle w:val="TOC3"/>
            <w:tabs>
              <w:tab w:val="right" w:leader="dot" w:pos="9350"/>
            </w:tabs>
            <w:rPr>
              <w:i w:val="0"/>
              <w:noProof/>
              <w:sz w:val="22"/>
              <w:szCs w:val="22"/>
            </w:rPr>
          </w:pPr>
          <w:hyperlink w:anchor="_Toc69479984" w:history="1">
            <w:r w:rsidR="00DB31A9" w:rsidRPr="001C0CD9">
              <w:rPr>
                <w:rStyle w:val="Hyperlink"/>
                <w:noProof/>
              </w:rPr>
              <w:t>Utility Cost Adjustment (UCA)</w:t>
            </w:r>
            <w:r w:rsidR="00DB31A9">
              <w:rPr>
                <w:noProof/>
                <w:webHidden/>
              </w:rPr>
              <w:tab/>
            </w:r>
            <w:r w:rsidR="00DB31A9">
              <w:rPr>
                <w:noProof/>
                <w:webHidden/>
              </w:rPr>
              <w:fldChar w:fldCharType="begin"/>
            </w:r>
            <w:r w:rsidR="00DB31A9">
              <w:rPr>
                <w:noProof/>
                <w:webHidden/>
              </w:rPr>
              <w:instrText xml:space="preserve"> PAGEREF _Toc69479984 \h </w:instrText>
            </w:r>
            <w:r w:rsidR="00DB31A9">
              <w:rPr>
                <w:noProof/>
                <w:webHidden/>
              </w:rPr>
            </w:r>
            <w:r w:rsidR="00DB31A9">
              <w:rPr>
                <w:noProof/>
                <w:webHidden/>
              </w:rPr>
              <w:fldChar w:fldCharType="separate"/>
            </w:r>
            <w:r w:rsidR="00DC5D90">
              <w:rPr>
                <w:noProof/>
                <w:webHidden/>
              </w:rPr>
              <w:t>27</w:t>
            </w:r>
            <w:r w:rsidR="00DB31A9">
              <w:rPr>
                <w:noProof/>
                <w:webHidden/>
              </w:rPr>
              <w:fldChar w:fldCharType="end"/>
            </w:r>
          </w:hyperlink>
        </w:p>
        <w:p w14:paraId="067D0245" w14:textId="4EAE54DC" w:rsidR="00DB31A9" w:rsidRDefault="00453BFA">
          <w:pPr>
            <w:pStyle w:val="TOC2"/>
            <w:rPr>
              <w:noProof/>
              <w:sz w:val="22"/>
              <w:szCs w:val="22"/>
            </w:rPr>
          </w:pPr>
          <w:hyperlink w:anchor="_Toc69479985" w:history="1">
            <w:r w:rsidR="00DB31A9" w:rsidRPr="001C0CD9">
              <w:rPr>
                <w:rStyle w:val="Hyperlink"/>
                <w:rFonts w:eastAsia="Times New Roman"/>
                <w:noProof/>
              </w:rPr>
              <w:t>Q-136.</w:t>
            </w:r>
            <w:r w:rsidR="00DB31A9">
              <w:rPr>
                <w:noProof/>
                <w:sz w:val="22"/>
                <w:szCs w:val="22"/>
              </w:rPr>
              <w:tab/>
            </w:r>
            <w:r w:rsidR="00DB31A9" w:rsidRPr="001C0CD9">
              <w:rPr>
                <w:rStyle w:val="Hyperlink"/>
                <w:rFonts w:eastAsia="Times New Roman"/>
                <w:noProof/>
              </w:rPr>
              <w:t>If a building is identified as a single function and its space is separately metered, can the building space be allocated using the effective square footage for the IHE’s utility cost adjustment calculation?</w:t>
            </w:r>
            <w:r w:rsidR="00DB31A9">
              <w:rPr>
                <w:noProof/>
                <w:webHidden/>
              </w:rPr>
              <w:tab/>
            </w:r>
            <w:r w:rsidR="00DB31A9">
              <w:rPr>
                <w:noProof/>
                <w:webHidden/>
              </w:rPr>
              <w:fldChar w:fldCharType="begin"/>
            </w:r>
            <w:r w:rsidR="00DB31A9">
              <w:rPr>
                <w:noProof/>
                <w:webHidden/>
              </w:rPr>
              <w:instrText xml:space="preserve"> PAGEREF _Toc69479985 \h </w:instrText>
            </w:r>
            <w:r w:rsidR="00DB31A9">
              <w:rPr>
                <w:noProof/>
                <w:webHidden/>
              </w:rPr>
            </w:r>
            <w:r w:rsidR="00DB31A9">
              <w:rPr>
                <w:noProof/>
                <w:webHidden/>
              </w:rPr>
              <w:fldChar w:fldCharType="separate"/>
            </w:r>
            <w:r w:rsidR="00DC5D90">
              <w:rPr>
                <w:noProof/>
                <w:webHidden/>
              </w:rPr>
              <w:t>27</w:t>
            </w:r>
            <w:r w:rsidR="00DB31A9">
              <w:rPr>
                <w:noProof/>
                <w:webHidden/>
              </w:rPr>
              <w:fldChar w:fldCharType="end"/>
            </w:r>
          </w:hyperlink>
        </w:p>
        <w:p w14:paraId="04CCD1A9" w14:textId="70E0D2AE" w:rsidR="00DB31A9" w:rsidRDefault="00453BFA">
          <w:pPr>
            <w:pStyle w:val="TOC2"/>
            <w:rPr>
              <w:noProof/>
              <w:sz w:val="22"/>
              <w:szCs w:val="22"/>
            </w:rPr>
          </w:pPr>
          <w:hyperlink w:anchor="_Toc69479986" w:history="1">
            <w:r w:rsidR="00DB31A9" w:rsidRPr="001C0CD9">
              <w:rPr>
                <w:rStyle w:val="Hyperlink"/>
                <w:rFonts w:eastAsia="Times New Roman"/>
                <w:noProof/>
              </w:rPr>
              <w:t>Q-137.</w:t>
            </w:r>
            <w:r w:rsidR="00DB31A9">
              <w:rPr>
                <w:noProof/>
                <w:sz w:val="22"/>
                <w:szCs w:val="22"/>
              </w:rPr>
              <w:tab/>
            </w:r>
            <w:r w:rsidR="00DB31A9" w:rsidRPr="001C0CD9">
              <w:rPr>
                <w:rStyle w:val="Hyperlink"/>
                <w:rFonts w:eastAsia="Times New Roman"/>
                <w:noProof/>
              </w:rPr>
              <w:t>Can a building be classified as a single function for organized research under the utility cost adjustment calculation?</w:t>
            </w:r>
            <w:r w:rsidR="00DB31A9">
              <w:rPr>
                <w:noProof/>
                <w:webHidden/>
              </w:rPr>
              <w:tab/>
            </w:r>
            <w:r w:rsidR="00DB31A9">
              <w:rPr>
                <w:noProof/>
                <w:webHidden/>
              </w:rPr>
              <w:fldChar w:fldCharType="begin"/>
            </w:r>
            <w:r w:rsidR="00DB31A9">
              <w:rPr>
                <w:noProof/>
                <w:webHidden/>
              </w:rPr>
              <w:instrText xml:space="preserve"> PAGEREF _Toc69479986 \h </w:instrText>
            </w:r>
            <w:r w:rsidR="00DB31A9">
              <w:rPr>
                <w:noProof/>
                <w:webHidden/>
              </w:rPr>
            </w:r>
            <w:r w:rsidR="00DB31A9">
              <w:rPr>
                <w:noProof/>
                <w:webHidden/>
              </w:rPr>
              <w:fldChar w:fldCharType="separate"/>
            </w:r>
            <w:r w:rsidR="00DC5D90">
              <w:rPr>
                <w:noProof/>
                <w:webHidden/>
              </w:rPr>
              <w:t>27</w:t>
            </w:r>
            <w:r w:rsidR="00DB31A9">
              <w:rPr>
                <w:noProof/>
                <w:webHidden/>
              </w:rPr>
              <w:fldChar w:fldCharType="end"/>
            </w:r>
          </w:hyperlink>
        </w:p>
        <w:p w14:paraId="4093E389" w14:textId="0B06676B" w:rsidR="00DB31A9" w:rsidRDefault="00453BFA">
          <w:pPr>
            <w:pStyle w:val="TOC1"/>
            <w:rPr>
              <w:b w:val="0"/>
              <w:noProof/>
              <w:sz w:val="22"/>
              <w:szCs w:val="22"/>
            </w:rPr>
          </w:pPr>
          <w:hyperlink w:anchor="_Toc69479987" w:history="1">
            <w:r w:rsidR="00DB31A9" w:rsidRPr="001C0CD9">
              <w:rPr>
                <w:rStyle w:val="Hyperlink"/>
                <w:noProof/>
              </w:rPr>
              <w:t>Audit Requirements</w:t>
            </w:r>
            <w:r w:rsidR="00DB31A9">
              <w:rPr>
                <w:noProof/>
                <w:webHidden/>
              </w:rPr>
              <w:tab/>
            </w:r>
            <w:r w:rsidR="00DB31A9">
              <w:rPr>
                <w:noProof/>
                <w:webHidden/>
              </w:rPr>
              <w:fldChar w:fldCharType="begin"/>
            </w:r>
            <w:r w:rsidR="00DB31A9">
              <w:rPr>
                <w:noProof/>
                <w:webHidden/>
              </w:rPr>
              <w:instrText xml:space="preserve"> PAGEREF _Toc69479987 \h </w:instrText>
            </w:r>
            <w:r w:rsidR="00DB31A9">
              <w:rPr>
                <w:noProof/>
                <w:webHidden/>
              </w:rPr>
            </w:r>
            <w:r w:rsidR="00DB31A9">
              <w:rPr>
                <w:noProof/>
                <w:webHidden/>
              </w:rPr>
              <w:fldChar w:fldCharType="separate"/>
            </w:r>
            <w:r w:rsidR="00DC5D90">
              <w:rPr>
                <w:noProof/>
                <w:webHidden/>
              </w:rPr>
              <w:t>28</w:t>
            </w:r>
            <w:r w:rsidR="00DB31A9">
              <w:rPr>
                <w:noProof/>
                <w:webHidden/>
              </w:rPr>
              <w:fldChar w:fldCharType="end"/>
            </w:r>
          </w:hyperlink>
        </w:p>
        <w:p w14:paraId="048CDFE1" w14:textId="749E0654" w:rsidR="00DB31A9" w:rsidRDefault="00453BFA">
          <w:pPr>
            <w:pStyle w:val="TOC2"/>
            <w:rPr>
              <w:noProof/>
              <w:sz w:val="22"/>
              <w:szCs w:val="22"/>
            </w:rPr>
          </w:pPr>
          <w:hyperlink w:anchor="_Toc69479988" w:history="1">
            <w:r w:rsidR="00DB31A9" w:rsidRPr="001C0CD9">
              <w:rPr>
                <w:rStyle w:val="Hyperlink"/>
                <w:rFonts w:eastAsia="Times New Roman"/>
                <w:noProof/>
              </w:rPr>
              <w:t>Q-138.</w:t>
            </w:r>
            <w:r w:rsidR="00DB31A9">
              <w:rPr>
                <w:noProof/>
                <w:sz w:val="22"/>
                <w:szCs w:val="22"/>
              </w:rPr>
              <w:tab/>
            </w:r>
            <w:r w:rsidR="00DB31A9" w:rsidRPr="001C0CD9">
              <w:rPr>
                <w:rStyle w:val="Hyperlink"/>
                <w:rFonts w:eastAsia="Times New Roman"/>
                <w:noProof/>
              </w:rPr>
              <w:t>Does the determination of the Federal awards expended under §200.502(a) require that it is based on accrual accounting, regardless of the non-Federal entity’s accounting practice?</w:t>
            </w:r>
            <w:r w:rsidR="00DB31A9">
              <w:rPr>
                <w:noProof/>
                <w:webHidden/>
              </w:rPr>
              <w:tab/>
            </w:r>
            <w:r w:rsidR="00DB31A9">
              <w:rPr>
                <w:noProof/>
                <w:webHidden/>
              </w:rPr>
              <w:fldChar w:fldCharType="begin"/>
            </w:r>
            <w:r w:rsidR="00DB31A9">
              <w:rPr>
                <w:noProof/>
                <w:webHidden/>
              </w:rPr>
              <w:instrText xml:space="preserve"> PAGEREF _Toc69479988 \h </w:instrText>
            </w:r>
            <w:r w:rsidR="00DB31A9">
              <w:rPr>
                <w:noProof/>
                <w:webHidden/>
              </w:rPr>
            </w:r>
            <w:r w:rsidR="00DB31A9">
              <w:rPr>
                <w:noProof/>
                <w:webHidden/>
              </w:rPr>
              <w:fldChar w:fldCharType="separate"/>
            </w:r>
            <w:r w:rsidR="00DC5D90">
              <w:rPr>
                <w:noProof/>
                <w:webHidden/>
              </w:rPr>
              <w:t>28</w:t>
            </w:r>
            <w:r w:rsidR="00DB31A9">
              <w:rPr>
                <w:noProof/>
                <w:webHidden/>
              </w:rPr>
              <w:fldChar w:fldCharType="end"/>
            </w:r>
          </w:hyperlink>
        </w:p>
        <w:p w14:paraId="2B757DCD" w14:textId="711F3C48" w:rsidR="00DB31A9" w:rsidRDefault="00453BFA">
          <w:pPr>
            <w:pStyle w:val="TOC2"/>
            <w:rPr>
              <w:noProof/>
              <w:sz w:val="22"/>
              <w:szCs w:val="22"/>
            </w:rPr>
          </w:pPr>
          <w:hyperlink w:anchor="_Toc69479989" w:history="1">
            <w:r w:rsidR="00DB31A9" w:rsidRPr="001C0CD9">
              <w:rPr>
                <w:rStyle w:val="Hyperlink"/>
                <w:rFonts w:eastAsia="Times New Roman"/>
                <w:noProof/>
              </w:rPr>
              <w:t>Q-139.</w:t>
            </w:r>
            <w:r w:rsidR="00DB31A9">
              <w:rPr>
                <w:noProof/>
                <w:sz w:val="22"/>
                <w:szCs w:val="22"/>
              </w:rPr>
              <w:tab/>
            </w:r>
            <w:r w:rsidR="00DB31A9" w:rsidRPr="001C0CD9">
              <w:rPr>
                <w:rStyle w:val="Hyperlink"/>
                <w:rFonts w:eastAsia="Times New Roman"/>
                <w:noProof/>
              </w:rPr>
              <w:t>If a Federal awarding agency requests audited financial statements from a non-Federal entity not subject to the Single Audit, are they due 90 days after the end of the entity’s fiscal year?</w:t>
            </w:r>
            <w:r w:rsidR="00DB31A9">
              <w:rPr>
                <w:noProof/>
                <w:webHidden/>
              </w:rPr>
              <w:tab/>
            </w:r>
            <w:r w:rsidR="00DB31A9">
              <w:rPr>
                <w:noProof/>
                <w:webHidden/>
              </w:rPr>
              <w:fldChar w:fldCharType="begin"/>
            </w:r>
            <w:r w:rsidR="00DB31A9">
              <w:rPr>
                <w:noProof/>
                <w:webHidden/>
              </w:rPr>
              <w:instrText xml:space="preserve"> PAGEREF _Toc69479989 \h </w:instrText>
            </w:r>
            <w:r w:rsidR="00DB31A9">
              <w:rPr>
                <w:noProof/>
                <w:webHidden/>
              </w:rPr>
            </w:r>
            <w:r w:rsidR="00DB31A9">
              <w:rPr>
                <w:noProof/>
                <w:webHidden/>
              </w:rPr>
              <w:fldChar w:fldCharType="separate"/>
            </w:r>
            <w:r w:rsidR="00DC5D90">
              <w:rPr>
                <w:noProof/>
                <w:webHidden/>
              </w:rPr>
              <w:t>28</w:t>
            </w:r>
            <w:r w:rsidR="00DB31A9">
              <w:rPr>
                <w:noProof/>
                <w:webHidden/>
              </w:rPr>
              <w:fldChar w:fldCharType="end"/>
            </w:r>
          </w:hyperlink>
        </w:p>
        <w:p w14:paraId="5567EAC0" w14:textId="1E84A512" w:rsidR="00DB31A9" w:rsidRDefault="00453BFA">
          <w:pPr>
            <w:pStyle w:val="TOC2"/>
            <w:rPr>
              <w:noProof/>
              <w:sz w:val="22"/>
              <w:szCs w:val="22"/>
            </w:rPr>
          </w:pPr>
          <w:hyperlink w:anchor="_Toc69479990" w:history="1">
            <w:r w:rsidR="00DB31A9" w:rsidRPr="001C0CD9">
              <w:rPr>
                <w:rStyle w:val="Hyperlink"/>
                <w:rFonts w:eastAsia="Times New Roman"/>
                <w:noProof/>
              </w:rPr>
              <w:t>Q-140.</w:t>
            </w:r>
            <w:r w:rsidR="00DB31A9">
              <w:rPr>
                <w:noProof/>
                <w:sz w:val="22"/>
                <w:szCs w:val="22"/>
              </w:rPr>
              <w:tab/>
            </w:r>
            <w:r w:rsidR="00DB31A9" w:rsidRPr="001C0CD9">
              <w:rPr>
                <w:rStyle w:val="Hyperlink"/>
                <w:rFonts w:eastAsia="Times New Roman"/>
                <w:noProof/>
              </w:rPr>
              <w:t>Would a non-Federal entity that organizes its SEFA by various departments within the entity be compliant with the requirement to list individual Federal programs by Federal agency?</w:t>
            </w:r>
            <w:r w:rsidR="00DB31A9">
              <w:rPr>
                <w:noProof/>
                <w:webHidden/>
              </w:rPr>
              <w:tab/>
            </w:r>
            <w:r w:rsidR="00DB31A9">
              <w:rPr>
                <w:noProof/>
                <w:webHidden/>
              </w:rPr>
              <w:fldChar w:fldCharType="begin"/>
            </w:r>
            <w:r w:rsidR="00DB31A9">
              <w:rPr>
                <w:noProof/>
                <w:webHidden/>
              </w:rPr>
              <w:instrText xml:space="preserve"> PAGEREF _Toc69479990 \h </w:instrText>
            </w:r>
            <w:r w:rsidR="00DB31A9">
              <w:rPr>
                <w:noProof/>
                <w:webHidden/>
              </w:rPr>
            </w:r>
            <w:r w:rsidR="00DB31A9">
              <w:rPr>
                <w:noProof/>
                <w:webHidden/>
              </w:rPr>
              <w:fldChar w:fldCharType="separate"/>
            </w:r>
            <w:r w:rsidR="00DC5D90">
              <w:rPr>
                <w:noProof/>
                <w:webHidden/>
              </w:rPr>
              <w:t>28</w:t>
            </w:r>
            <w:r w:rsidR="00DB31A9">
              <w:rPr>
                <w:noProof/>
                <w:webHidden/>
              </w:rPr>
              <w:fldChar w:fldCharType="end"/>
            </w:r>
          </w:hyperlink>
        </w:p>
        <w:p w14:paraId="0EA5BA52" w14:textId="380DA2A2" w:rsidR="00DB31A9" w:rsidRDefault="00453BFA">
          <w:pPr>
            <w:pStyle w:val="TOC2"/>
            <w:rPr>
              <w:noProof/>
              <w:sz w:val="22"/>
              <w:szCs w:val="22"/>
            </w:rPr>
          </w:pPr>
          <w:hyperlink w:anchor="_Toc69479991" w:history="1">
            <w:r w:rsidR="00DB31A9" w:rsidRPr="001C0CD9">
              <w:rPr>
                <w:rStyle w:val="Hyperlink"/>
                <w:rFonts w:eastAsia="Times New Roman"/>
                <w:noProof/>
              </w:rPr>
              <w:t>Q-141.</w:t>
            </w:r>
            <w:r w:rsidR="00DB31A9">
              <w:rPr>
                <w:noProof/>
                <w:sz w:val="22"/>
                <w:szCs w:val="22"/>
              </w:rPr>
              <w:tab/>
            </w:r>
            <w:r w:rsidR="00DB31A9" w:rsidRPr="001C0CD9">
              <w:rPr>
                <w:rStyle w:val="Hyperlink"/>
                <w:rFonts w:eastAsia="Times New Roman"/>
                <w:noProof/>
              </w:rPr>
              <w:t>Are non-Federal entities required to include subtotals of expenditures by Federal agency in the SEFA?</w:t>
            </w:r>
            <w:r w:rsidR="00DB31A9">
              <w:rPr>
                <w:noProof/>
                <w:webHidden/>
              </w:rPr>
              <w:tab/>
            </w:r>
            <w:r w:rsidR="00DB31A9">
              <w:rPr>
                <w:noProof/>
                <w:webHidden/>
              </w:rPr>
              <w:fldChar w:fldCharType="begin"/>
            </w:r>
            <w:r w:rsidR="00DB31A9">
              <w:rPr>
                <w:noProof/>
                <w:webHidden/>
              </w:rPr>
              <w:instrText xml:space="preserve"> PAGEREF _Toc69479991 \h </w:instrText>
            </w:r>
            <w:r w:rsidR="00DB31A9">
              <w:rPr>
                <w:noProof/>
                <w:webHidden/>
              </w:rPr>
            </w:r>
            <w:r w:rsidR="00DB31A9">
              <w:rPr>
                <w:noProof/>
                <w:webHidden/>
              </w:rPr>
              <w:fldChar w:fldCharType="separate"/>
            </w:r>
            <w:r w:rsidR="00DC5D90">
              <w:rPr>
                <w:noProof/>
                <w:webHidden/>
              </w:rPr>
              <w:t>28</w:t>
            </w:r>
            <w:r w:rsidR="00DB31A9">
              <w:rPr>
                <w:noProof/>
                <w:webHidden/>
              </w:rPr>
              <w:fldChar w:fldCharType="end"/>
            </w:r>
          </w:hyperlink>
        </w:p>
        <w:p w14:paraId="06E984DB" w14:textId="6C338427" w:rsidR="00DB31A9" w:rsidRDefault="00453BFA">
          <w:pPr>
            <w:pStyle w:val="TOC2"/>
            <w:rPr>
              <w:noProof/>
              <w:sz w:val="22"/>
              <w:szCs w:val="22"/>
            </w:rPr>
          </w:pPr>
          <w:hyperlink w:anchor="_Toc69479992" w:history="1">
            <w:r w:rsidR="00DB31A9" w:rsidRPr="001C0CD9">
              <w:rPr>
                <w:rStyle w:val="Hyperlink"/>
                <w:rFonts w:eastAsia="Times New Roman"/>
                <w:noProof/>
              </w:rPr>
              <w:t>Q-142.</w:t>
            </w:r>
            <w:r w:rsidR="00DB31A9">
              <w:rPr>
                <w:noProof/>
                <w:sz w:val="22"/>
                <w:szCs w:val="22"/>
              </w:rPr>
              <w:tab/>
            </w:r>
            <w:r w:rsidR="00DB31A9" w:rsidRPr="001C0CD9">
              <w:rPr>
                <w:rStyle w:val="Hyperlink"/>
                <w:rFonts w:eastAsia="Times New Roman"/>
                <w:noProof/>
              </w:rPr>
              <w:t>If a non-Federal entity incurred expenditures under one program in a cluster of programs, must its SEFA identify the expenditure as part of a cluster of programs and provide the cluster name?</w:t>
            </w:r>
            <w:r w:rsidR="00DB31A9">
              <w:rPr>
                <w:noProof/>
                <w:webHidden/>
              </w:rPr>
              <w:tab/>
            </w:r>
            <w:r w:rsidR="00DB31A9">
              <w:rPr>
                <w:noProof/>
                <w:webHidden/>
              </w:rPr>
              <w:fldChar w:fldCharType="begin"/>
            </w:r>
            <w:r w:rsidR="00DB31A9">
              <w:rPr>
                <w:noProof/>
                <w:webHidden/>
              </w:rPr>
              <w:instrText xml:space="preserve"> PAGEREF _Toc69479992 \h </w:instrText>
            </w:r>
            <w:r w:rsidR="00DB31A9">
              <w:rPr>
                <w:noProof/>
                <w:webHidden/>
              </w:rPr>
            </w:r>
            <w:r w:rsidR="00DB31A9">
              <w:rPr>
                <w:noProof/>
                <w:webHidden/>
              </w:rPr>
              <w:fldChar w:fldCharType="separate"/>
            </w:r>
            <w:r w:rsidR="00DC5D90">
              <w:rPr>
                <w:noProof/>
                <w:webHidden/>
              </w:rPr>
              <w:t>28</w:t>
            </w:r>
            <w:r w:rsidR="00DB31A9">
              <w:rPr>
                <w:noProof/>
                <w:webHidden/>
              </w:rPr>
              <w:fldChar w:fldCharType="end"/>
            </w:r>
          </w:hyperlink>
        </w:p>
        <w:p w14:paraId="479A675A" w14:textId="31106221" w:rsidR="00DB31A9" w:rsidRDefault="00453BFA">
          <w:pPr>
            <w:pStyle w:val="TOC2"/>
            <w:rPr>
              <w:noProof/>
              <w:sz w:val="22"/>
              <w:szCs w:val="22"/>
            </w:rPr>
          </w:pPr>
          <w:hyperlink w:anchor="_Toc69479993" w:history="1">
            <w:r w:rsidR="00DB31A9" w:rsidRPr="001C0CD9">
              <w:rPr>
                <w:rStyle w:val="Hyperlink"/>
                <w:rFonts w:eastAsia="Times New Roman"/>
                <w:noProof/>
              </w:rPr>
              <w:t>Q-143.</w:t>
            </w:r>
            <w:r w:rsidR="00DB31A9">
              <w:rPr>
                <w:noProof/>
                <w:sz w:val="22"/>
                <w:szCs w:val="22"/>
              </w:rPr>
              <w:tab/>
            </w:r>
            <w:r w:rsidR="00DB31A9" w:rsidRPr="001C0CD9">
              <w:rPr>
                <w:rStyle w:val="Hyperlink"/>
                <w:rFonts w:eastAsia="Times New Roman"/>
                <w:noProof/>
              </w:rPr>
              <w:t>Can an auditee fulfill its responsibility to prepare a summary schedule of prior audit findings and a corrective action plan by having its auditor prepare these documents?</w:t>
            </w:r>
            <w:r w:rsidR="00DB31A9">
              <w:rPr>
                <w:noProof/>
                <w:webHidden/>
              </w:rPr>
              <w:tab/>
            </w:r>
            <w:r w:rsidR="00DB31A9">
              <w:rPr>
                <w:noProof/>
                <w:webHidden/>
              </w:rPr>
              <w:fldChar w:fldCharType="begin"/>
            </w:r>
            <w:r w:rsidR="00DB31A9">
              <w:rPr>
                <w:noProof/>
                <w:webHidden/>
              </w:rPr>
              <w:instrText xml:space="preserve"> PAGEREF _Toc69479993 \h </w:instrText>
            </w:r>
            <w:r w:rsidR="00DB31A9">
              <w:rPr>
                <w:noProof/>
                <w:webHidden/>
              </w:rPr>
            </w:r>
            <w:r w:rsidR="00DB31A9">
              <w:rPr>
                <w:noProof/>
                <w:webHidden/>
              </w:rPr>
              <w:fldChar w:fldCharType="separate"/>
            </w:r>
            <w:r w:rsidR="00DC5D90">
              <w:rPr>
                <w:noProof/>
                <w:webHidden/>
              </w:rPr>
              <w:t>29</w:t>
            </w:r>
            <w:r w:rsidR="00DB31A9">
              <w:rPr>
                <w:noProof/>
                <w:webHidden/>
              </w:rPr>
              <w:fldChar w:fldCharType="end"/>
            </w:r>
          </w:hyperlink>
        </w:p>
        <w:p w14:paraId="097BBE77" w14:textId="4E8C83C0" w:rsidR="00DB31A9" w:rsidRDefault="00453BFA">
          <w:pPr>
            <w:pStyle w:val="TOC2"/>
            <w:rPr>
              <w:noProof/>
              <w:sz w:val="22"/>
              <w:szCs w:val="22"/>
            </w:rPr>
          </w:pPr>
          <w:hyperlink w:anchor="_Toc69479994" w:history="1">
            <w:r w:rsidR="00DB31A9" w:rsidRPr="001C0CD9">
              <w:rPr>
                <w:rStyle w:val="Hyperlink"/>
                <w:rFonts w:eastAsia="Times New Roman"/>
                <w:noProof/>
              </w:rPr>
              <w:t>Q-144.</w:t>
            </w:r>
            <w:r w:rsidR="00DB31A9">
              <w:rPr>
                <w:noProof/>
                <w:sz w:val="22"/>
                <w:szCs w:val="22"/>
              </w:rPr>
              <w:tab/>
            </w:r>
            <w:r w:rsidR="00DB31A9" w:rsidRPr="001C0CD9">
              <w:rPr>
                <w:rStyle w:val="Hyperlink"/>
                <w:rFonts w:eastAsia="Times New Roman"/>
                <w:noProof/>
              </w:rPr>
              <w:t xml:space="preserve">When do tribal entities meet eligibility for the exception of Indian tribes and tribal organizations under </w:t>
            </w:r>
            <w:r w:rsidR="00DB31A9" w:rsidRPr="001C0CD9">
              <w:rPr>
                <w:rStyle w:val="Hyperlink"/>
                <w:rFonts w:eastAsia="Times New Roman" w:cstheme="minorHAnsi"/>
                <w:noProof/>
              </w:rPr>
              <w:t>§</w:t>
            </w:r>
            <w:r w:rsidR="00DB31A9" w:rsidRPr="001C0CD9">
              <w:rPr>
                <w:rStyle w:val="Hyperlink"/>
                <w:rFonts w:eastAsia="Times New Roman"/>
                <w:noProof/>
              </w:rPr>
              <w:t>200.512(b)(2)? Does this apply to all entities of an Indian tribe?</w:t>
            </w:r>
            <w:r w:rsidR="00DB31A9">
              <w:rPr>
                <w:noProof/>
                <w:webHidden/>
              </w:rPr>
              <w:tab/>
            </w:r>
            <w:r w:rsidR="00DB31A9">
              <w:rPr>
                <w:noProof/>
                <w:webHidden/>
              </w:rPr>
              <w:fldChar w:fldCharType="begin"/>
            </w:r>
            <w:r w:rsidR="00DB31A9">
              <w:rPr>
                <w:noProof/>
                <w:webHidden/>
              </w:rPr>
              <w:instrText xml:space="preserve"> PAGEREF _Toc69479994 \h </w:instrText>
            </w:r>
            <w:r w:rsidR="00DB31A9">
              <w:rPr>
                <w:noProof/>
                <w:webHidden/>
              </w:rPr>
            </w:r>
            <w:r w:rsidR="00DB31A9">
              <w:rPr>
                <w:noProof/>
                <w:webHidden/>
              </w:rPr>
              <w:fldChar w:fldCharType="separate"/>
            </w:r>
            <w:r w:rsidR="00DC5D90">
              <w:rPr>
                <w:noProof/>
                <w:webHidden/>
              </w:rPr>
              <w:t>29</w:t>
            </w:r>
            <w:r w:rsidR="00DB31A9">
              <w:rPr>
                <w:noProof/>
                <w:webHidden/>
              </w:rPr>
              <w:fldChar w:fldCharType="end"/>
            </w:r>
          </w:hyperlink>
        </w:p>
        <w:p w14:paraId="6B469BBE" w14:textId="4E9DDCBD" w:rsidR="00DB31A9" w:rsidRDefault="00453BFA">
          <w:pPr>
            <w:pStyle w:val="TOC2"/>
            <w:rPr>
              <w:noProof/>
              <w:sz w:val="22"/>
              <w:szCs w:val="22"/>
            </w:rPr>
          </w:pPr>
          <w:hyperlink w:anchor="_Toc69479995" w:history="1">
            <w:r w:rsidR="00DB31A9" w:rsidRPr="001C0CD9">
              <w:rPr>
                <w:rStyle w:val="Hyperlink"/>
                <w:rFonts w:eastAsia="Times New Roman"/>
                <w:noProof/>
              </w:rPr>
              <w:t>Q-145.</w:t>
            </w:r>
            <w:r w:rsidR="00DB31A9">
              <w:rPr>
                <w:noProof/>
                <w:sz w:val="22"/>
                <w:szCs w:val="22"/>
              </w:rPr>
              <w:tab/>
            </w:r>
            <w:r w:rsidR="00DB31A9" w:rsidRPr="001C0CD9">
              <w:rPr>
                <w:rStyle w:val="Hyperlink"/>
                <w:rFonts w:eastAsia="Times New Roman"/>
                <w:noProof/>
              </w:rPr>
              <w:t xml:space="preserve">Can an individual ask for a financial statement in accordance with </w:t>
            </w:r>
            <w:r w:rsidR="00DB31A9" w:rsidRPr="001C0CD9">
              <w:rPr>
                <w:rStyle w:val="Hyperlink"/>
                <w:rFonts w:eastAsia="Times New Roman" w:cstheme="minorHAnsi"/>
                <w:noProof/>
              </w:rPr>
              <w:t>§</w:t>
            </w:r>
            <w:r w:rsidR="00DB31A9" w:rsidRPr="001C0CD9">
              <w:rPr>
                <w:rStyle w:val="Hyperlink"/>
                <w:rFonts w:eastAsia="Times New Roman"/>
                <w:noProof/>
              </w:rPr>
              <w:t>200.512(2)?</w:t>
            </w:r>
            <w:r w:rsidR="00DB31A9">
              <w:rPr>
                <w:noProof/>
                <w:webHidden/>
              </w:rPr>
              <w:tab/>
            </w:r>
            <w:r w:rsidR="00DB31A9">
              <w:rPr>
                <w:noProof/>
                <w:webHidden/>
              </w:rPr>
              <w:fldChar w:fldCharType="begin"/>
            </w:r>
            <w:r w:rsidR="00DB31A9">
              <w:rPr>
                <w:noProof/>
                <w:webHidden/>
              </w:rPr>
              <w:instrText xml:space="preserve"> PAGEREF _Toc69479995 \h </w:instrText>
            </w:r>
            <w:r w:rsidR="00DB31A9">
              <w:rPr>
                <w:noProof/>
                <w:webHidden/>
              </w:rPr>
            </w:r>
            <w:r w:rsidR="00DB31A9">
              <w:rPr>
                <w:noProof/>
                <w:webHidden/>
              </w:rPr>
              <w:fldChar w:fldCharType="separate"/>
            </w:r>
            <w:r w:rsidR="00DC5D90">
              <w:rPr>
                <w:noProof/>
                <w:webHidden/>
              </w:rPr>
              <w:t>29</w:t>
            </w:r>
            <w:r w:rsidR="00DB31A9">
              <w:rPr>
                <w:noProof/>
                <w:webHidden/>
              </w:rPr>
              <w:fldChar w:fldCharType="end"/>
            </w:r>
          </w:hyperlink>
        </w:p>
        <w:p w14:paraId="0ED1B0ED" w14:textId="022B1373" w:rsidR="00DB31A9" w:rsidRDefault="00453BFA">
          <w:pPr>
            <w:pStyle w:val="TOC2"/>
            <w:rPr>
              <w:noProof/>
              <w:sz w:val="22"/>
              <w:szCs w:val="22"/>
            </w:rPr>
          </w:pPr>
          <w:hyperlink w:anchor="_Toc69479996" w:history="1">
            <w:r w:rsidR="00DB31A9" w:rsidRPr="001C0CD9">
              <w:rPr>
                <w:rStyle w:val="Hyperlink"/>
                <w:noProof/>
              </w:rPr>
              <w:t>Q-146.</w:t>
            </w:r>
            <w:r w:rsidR="00DB31A9">
              <w:rPr>
                <w:noProof/>
                <w:sz w:val="22"/>
                <w:szCs w:val="22"/>
              </w:rPr>
              <w:tab/>
            </w:r>
            <w:r w:rsidR="00DB31A9" w:rsidRPr="001C0CD9">
              <w:rPr>
                <w:rStyle w:val="Hyperlink"/>
                <w:noProof/>
              </w:rPr>
              <w:t>Can a non-Federal entity prepare its financial statements in accordance with the special-purpose framework rather than with GAAP?</w:t>
            </w:r>
            <w:r w:rsidR="00DB31A9">
              <w:rPr>
                <w:noProof/>
                <w:webHidden/>
              </w:rPr>
              <w:tab/>
            </w:r>
            <w:r w:rsidR="00DB31A9">
              <w:rPr>
                <w:noProof/>
                <w:webHidden/>
              </w:rPr>
              <w:fldChar w:fldCharType="begin"/>
            </w:r>
            <w:r w:rsidR="00DB31A9">
              <w:rPr>
                <w:noProof/>
                <w:webHidden/>
              </w:rPr>
              <w:instrText xml:space="preserve"> PAGEREF _Toc69479996 \h </w:instrText>
            </w:r>
            <w:r w:rsidR="00DB31A9">
              <w:rPr>
                <w:noProof/>
                <w:webHidden/>
              </w:rPr>
            </w:r>
            <w:r w:rsidR="00DB31A9">
              <w:rPr>
                <w:noProof/>
                <w:webHidden/>
              </w:rPr>
              <w:fldChar w:fldCharType="separate"/>
            </w:r>
            <w:r w:rsidR="00DC5D90">
              <w:rPr>
                <w:noProof/>
                <w:webHidden/>
              </w:rPr>
              <w:t>29</w:t>
            </w:r>
            <w:r w:rsidR="00DB31A9">
              <w:rPr>
                <w:noProof/>
                <w:webHidden/>
              </w:rPr>
              <w:fldChar w:fldCharType="end"/>
            </w:r>
          </w:hyperlink>
        </w:p>
        <w:p w14:paraId="1D7D32F7" w14:textId="114CAFB1" w:rsidR="00DB31A9" w:rsidRDefault="00453BFA">
          <w:pPr>
            <w:pStyle w:val="TOC1"/>
            <w:rPr>
              <w:b w:val="0"/>
              <w:noProof/>
              <w:sz w:val="22"/>
              <w:szCs w:val="22"/>
            </w:rPr>
          </w:pPr>
          <w:hyperlink w:anchor="_Toc69479997" w:history="1">
            <w:r w:rsidR="00DB31A9" w:rsidRPr="001C0CD9">
              <w:rPr>
                <w:rStyle w:val="Hyperlink"/>
                <w:noProof/>
              </w:rPr>
              <w:t>Appendix A – Procurement “Claw”</w:t>
            </w:r>
            <w:r w:rsidR="00DB31A9">
              <w:rPr>
                <w:noProof/>
                <w:webHidden/>
              </w:rPr>
              <w:tab/>
            </w:r>
            <w:r w:rsidR="00DB31A9">
              <w:rPr>
                <w:noProof/>
                <w:webHidden/>
              </w:rPr>
              <w:fldChar w:fldCharType="begin"/>
            </w:r>
            <w:r w:rsidR="00DB31A9">
              <w:rPr>
                <w:noProof/>
                <w:webHidden/>
              </w:rPr>
              <w:instrText xml:space="preserve"> PAGEREF _Toc69479997 \h </w:instrText>
            </w:r>
            <w:r w:rsidR="00DB31A9">
              <w:rPr>
                <w:noProof/>
                <w:webHidden/>
              </w:rPr>
            </w:r>
            <w:r w:rsidR="00DB31A9">
              <w:rPr>
                <w:noProof/>
                <w:webHidden/>
              </w:rPr>
              <w:fldChar w:fldCharType="separate"/>
            </w:r>
            <w:r w:rsidR="00DC5D90">
              <w:rPr>
                <w:noProof/>
                <w:webHidden/>
              </w:rPr>
              <w:t>31</w:t>
            </w:r>
            <w:r w:rsidR="00DB31A9">
              <w:rPr>
                <w:noProof/>
                <w:webHidden/>
              </w:rPr>
              <w:fldChar w:fldCharType="end"/>
            </w:r>
          </w:hyperlink>
        </w:p>
        <w:p w14:paraId="69DE0004" w14:textId="5BA6F271" w:rsidR="00387DF2" w:rsidRDefault="0013667C">
          <w:r>
            <w:rPr>
              <w:b/>
            </w:rPr>
            <w:fldChar w:fldCharType="end"/>
          </w:r>
        </w:p>
      </w:sdtContent>
    </w:sdt>
    <w:p w14:paraId="58E05C22" w14:textId="1D244B9B" w:rsidR="00A6629E" w:rsidRDefault="00A6629E" w:rsidP="000107B5"/>
    <w:p w14:paraId="6BE5141B" w14:textId="77777777" w:rsidR="00387DF2" w:rsidRDefault="00387DF2" w:rsidP="00A6629E">
      <w:pPr>
        <w:pStyle w:val="Heading1"/>
        <w:sectPr w:rsidR="00387DF2">
          <w:headerReference w:type="default" r:id="rId9"/>
          <w:footerReference w:type="default" r:id="rId10"/>
          <w:pgSz w:w="12240" w:h="15840"/>
          <w:pgMar w:top="1440" w:right="1440" w:bottom="1440" w:left="1440" w:header="720" w:footer="720" w:gutter="0"/>
          <w:cols w:space="720"/>
          <w:docGrid w:linePitch="360"/>
        </w:sectPr>
      </w:pPr>
    </w:p>
    <w:p w14:paraId="1200D500" w14:textId="62DDAEEA" w:rsidR="00A6629E" w:rsidRDefault="00A6629E" w:rsidP="00A6629E">
      <w:pPr>
        <w:pStyle w:val="Heading1"/>
      </w:pPr>
      <w:bookmarkStart w:id="1" w:name="_Toc69479829"/>
      <w:r>
        <w:lastRenderedPageBreak/>
        <w:t>Common Acronyms</w:t>
      </w:r>
      <w:bookmarkEnd w:id="1"/>
    </w:p>
    <w:p w14:paraId="0685CEDC" w14:textId="77777777" w:rsidR="00A6629E" w:rsidRPr="00A6629E" w:rsidRDefault="00A6629E" w:rsidP="00A6629E">
      <w:pPr>
        <w:pStyle w:val="NoSpacing"/>
      </w:pPr>
    </w:p>
    <w:tbl>
      <w:tblPr>
        <w:tblStyle w:val="PlainTable1"/>
        <w:tblW w:w="8275" w:type="dxa"/>
        <w:jc w:val="center"/>
        <w:tblLook w:val="04A0" w:firstRow="1" w:lastRow="0" w:firstColumn="1" w:lastColumn="0" w:noHBand="0" w:noVBand="1"/>
      </w:tblPr>
      <w:tblGrid>
        <w:gridCol w:w="2817"/>
        <w:gridCol w:w="5458"/>
      </w:tblGrid>
      <w:tr w:rsidR="00FA3EC1" w:rsidRPr="005D0D4F" w14:paraId="00DE741C" w14:textId="77777777" w:rsidTr="004A32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5455BF5F" w14:textId="77777777" w:rsidR="00FA3EC1" w:rsidRPr="00882F2E" w:rsidRDefault="00FA3EC1" w:rsidP="00A6629E">
            <w:pPr>
              <w:jc w:val="center"/>
            </w:pPr>
            <w:r w:rsidRPr="00882F2E">
              <w:t>Acronym</w:t>
            </w:r>
          </w:p>
        </w:tc>
        <w:tc>
          <w:tcPr>
            <w:tcW w:w="5458" w:type="dxa"/>
          </w:tcPr>
          <w:p w14:paraId="789B8230" w14:textId="77777777" w:rsidR="00FA3EC1" w:rsidRPr="00882F2E" w:rsidRDefault="00FA3EC1" w:rsidP="00A6629E">
            <w:pPr>
              <w:cnfStyle w:val="100000000000" w:firstRow="1" w:lastRow="0" w:firstColumn="0" w:lastColumn="0" w:oddVBand="0" w:evenVBand="0" w:oddHBand="0" w:evenHBand="0" w:firstRowFirstColumn="0" w:firstRowLastColumn="0" w:lastRowFirstColumn="0" w:lastRowLastColumn="0"/>
            </w:pPr>
            <w:r w:rsidRPr="00882F2E">
              <w:t>Term</w:t>
            </w:r>
          </w:p>
        </w:tc>
      </w:tr>
      <w:tr w:rsidR="00FA3EC1" w:rsidRPr="005D0D4F" w14:paraId="7B78E840" w14:textId="77777777" w:rsidTr="004A3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711915A2" w14:textId="77777777" w:rsidR="00FA3EC1" w:rsidRPr="00A6629E" w:rsidRDefault="00FA3EC1" w:rsidP="00A6629E">
            <w:pPr>
              <w:jc w:val="center"/>
              <w:rPr>
                <w:b w:val="0"/>
              </w:rPr>
            </w:pPr>
            <w:r>
              <w:rPr>
                <w:rFonts w:eastAsia="Times New Roman"/>
              </w:rPr>
              <w:t>CAS</w:t>
            </w:r>
          </w:p>
        </w:tc>
        <w:tc>
          <w:tcPr>
            <w:tcW w:w="5458" w:type="dxa"/>
          </w:tcPr>
          <w:p w14:paraId="6A5FE249" w14:textId="77777777" w:rsidR="00FA3EC1" w:rsidRPr="00A6629E" w:rsidRDefault="00FA3EC1" w:rsidP="00A6629E">
            <w:pPr>
              <w:cnfStyle w:val="000000100000" w:firstRow="0" w:lastRow="0" w:firstColumn="0" w:lastColumn="0" w:oddVBand="0" w:evenVBand="0" w:oddHBand="1" w:evenHBand="0" w:firstRowFirstColumn="0" w:firstRowLastColumn="0" w:lastRowFirstColumn="0" w:lastRowLastColumn="0"/>
            </w:pPr>
            <w:r w:rsidRPr="00A6629E">
              <w:t>Cost Accounting Standards</w:t>
            </w:r>
          </w:p>
        </w:tc>
      </w:tr>
      <w:tr w:rsidR="00FA3EC1" w:rsidRPr="005D0D4F" w14:paraId="654B9BAE" w14:textId="77777777" w:rsidTr="004A32B5">
        <w:trPr>
          <w:jc w:val="center"/>
        </w:trPr>
        <w:tc>
          <w:tcPr>
            <w:cnfStyle w:val="001000000000" w:firstRow="0" w:lastRow="0" w:firstColumn="1" w:lastColumn="0" w:oddVBand="0" w:evenVBand="0" w:oddHBand="0" w:evenHBand="0" w:firstRowFirstColumn="0" w:firstRowLastColumn="0" w:lastRowFirstColumn="0" w:lastRowLastColumn="0"/>
            <w:tcW w:w="2817" w:type="dxa"/>
          </w:tcPr>
          <w:p w14:paraId="6872E85E" w14:textId="77777777" w:rsidR="00FA3EC1" w:rsidRPr="00A6629E" w:rsidRDefault="00FA3EC1" w:rsidP="00A6629E">
            <w:pPr>
              <w:jc w:val="center"/>
              <w:rPr>
                <w:b w:val="0"/>
              </w:rPr>
            </w:pPr>
            <w:r>
              <w:t>CFR</w:t>
            </w:r>
          </w:p>
        </w:tc>
        <w:tc>
          <w:tcPr>
            <w:tcW w:w="5458" w:type="dxa"/>
          </w:tcPr>
          <w:p w14:paraId="1B494793" w14:textId="77777777" w:rsidR="00FA3EC1" w:rsidRPr="00A6629E" w:rsidRDefault="00FA3EC1" w:rsidP="00A6629E">
            <w:pPr>
              <w:cnfStyle w:val="000000000000" w:firstRow="0" w:lastRow="0" w:firstColumn="0" w:lastColumn="0" w:oddVBand="0" w:evenVBand="0" w:oddHBand="0" w:evenHBand="0" w:firstRowFirstColumn="0" w:firstRowLastColumn="0" w:lastRowFirstColumn="0" w:lastRowLastColumn="0"/>
            </w:pPr>
            <w:r w:rsidRPr="00A6629E">
              <w:t>Code of Federal Regulations</w:t>
            </w:r>
          </w:p>
        </w:tc>
      </w:tr>
      <w:tr w:rsidR="00FA3EC1" w:rsidRPr="005D0D4F" w14:paraId="7570CBFF" w14:textId="77777777" w:rsidTr="004A3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20A054C7" w14:textId="77777777" w:rsidR="00FA3EC1" w:rsidRPr="00F73F4D" w:rsidRDefault="00FA3EC1" w:rsidP="00A6629E">
            <w:pPr>
              <w:jc w:val="center"/>
            </w:pPr>
            <w:r>
              <w:t>F&amp;A</w:t>
            </w:r>
          </w:p>
        </w:tc>
        <w:tc>
          <w:tcPr>
            <w:tcW w:w="5458" w:type="dxa"/>
          </w:tcPr>
          <w:p w14:paraId="41E125B8" w14:textId="77777777" w:rsidR="00FA3EC1" w:rsidRPr="00A6629E" w:rsidRDefault="00FA3EC1" w:rsidP="00257650">
            <w:pPr>
              <w:cnfStyle w:val="000000100000" w:firstRow="0" w:lastRow="0" w:firstColumn="0" w:lastColumn="0" w:oddVBand="0" w:evenVBand="0" w:oddHBand="1" w:evenHBand="0" w:firstRowFirstColumn="0" w:firstRowLastColumn="0" w:lastRowFirstColumn="0" w:lastRowLastColumn="0"/>
            </w:pPr>
            <w:r>
              <w:t>F</w:t>
            </w:r>
            <w:r w:rsidRPr="00257650">
              <w:t xml:space="preserve">acilities and </w:t>
            </w:r>
            <w:r>
              <w:t>A</w:t>
            </w:r>
            <w:r w:rsidRPr="00257650">
              <w:t>dministrative</w:t>
            </w:r>
          </w:p>
        </w:tc>
      </w:tr>
      <w:tr w:rsidR="00FA3EC1" w:rsidRPr="005D0D4F" w14:paraId="2F7B17E9" w14:textId="77777777" w:rsidTr="004A32B5">
        <w:trPr>
          <w:jc w:val="center"/>
        </w:trPr>
        <w:tc>
          <w:tcPr>
            <w:cnfStyle w:val="001000000000" w:firstRow="0" w:lastRow="0" w:firstColumn="1" w:lastColumn="0" w:oddVBand="0" w:evenVBand="0" w:oddHBand="0" w:evenHBand="0" w:firstRowFirstColumn="0" w:firstRowLastColumn="0" w:lastRowFirstColumn="0" w:lastRowLastColumn="0"/>
            <w:tcW w:w="2817" w:type="dxa"/>
          </w:tcPr>
          <w:p w14:paraId="034EF2C5" w14:textId="77777777" w:rsidR="00FA3EC1" w:rsidRPr="00A6629E" w:rsidRDefault="00FA3EC1" w:rsidP="00A6629E">
            <w:pPr>
              <w:jc w:val="center"/>
              <w:rPr>
                <w:b w:val="0"/>
              </w:rPr>
            </w:pPr>
            <w:r>
              <w:t>FAC</w:t>
            </w:r>
          </w:p>
        </w:tc>
        <w:tc>
          <w:tcPr>
            <w:tcW w:w="5458" w:type="dxa"/>
          </w:tcPr>
          <w:p w14:paraId="06C4303C" w14:textId="77777777" w:rsidR="00FA3EC1" w:rsidRPr="00A6629E" w:rsidRDefault="00FA3EC1" w:rsidP="00A6629E">
            <w:pPr>
              <w:cnfStyle w:val="000000000000" w:firstRow="0" w:lastRow="0" w:firstColumn="0" w:lastColumn="0" w:oddVBand="0" w:evenVBand="0" w:oddHBand="0" w:evenHBand="0" w:firstRowFirstColumn="0" w:firstRowLastColumn="0" w:lastRowFirstColumn="0" w:lastRowLastColumn="0"/>
            </w:pPr>
            <w:r w:rsidRPr="00A6629E">
              <w:t>Federal Audit Clearinghouse</w:t>
            </w:r>
          </w:p>
        </w:tc>
      </w:tr>
      <w:tr w:rsidR="00FA3EC1" w:rsidRPr="005D0D4F" w14:paraId="3EAAF3CE" w14:textId="77777777" w:rsidTr="004A3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20511343" w14:textId="77777777" w:rsidR="00FA3EC1" w:rsidRDefault="00FA3EC1" w:rsidP="00A6629E">
            <w:pPr>
              <w:jc w:val="center"/>
            </w:pPr>
            <w:r>
              <w:t>FAPIIS</w:t>
            </w:r>
          </w:p>
        </w:tc>
        <w:tc>
          <w:tcPr>
            <w:tcW w:w="5458" w:type="dxa"/>
          </w:tcPr>
          <w:p w14:paraId="615CC2D3" w14:textId="3CC5CB87" w:rsidR="00FA3EC1" w:rsidRDefault="00693736" w:rsidP="00257650">
            <w:pPr>
              <w:cnfStyle w:val="000000100000" w:firstRow="0" w:lastRow="0" w:firstColumn="0" w:lastColumn="0" w:oddVBand="0" w:evenVBand="0" w:oddHBand="1" w:evenHBand="0" w:firstRowFirstColumn="0" w:firstRowLastColumn="0" w:lastRowFirstColumn="0" w:lastRowLastColumn="0"/>
            </w:pPr>
            <w:r>
              <w:t>Federal Awardee Performance and Integrity Information System</w:t>
            </w:r>
          </w:p>
        </w:tc>
      </w:tr>
      <w:tr w:rsidR="00FA3EC1" w:rsidRPr="005D0D4F" w14:paraId="13AB188F" w14:textId="77777777" w:rsidTr="004A32B5">
        <w:trPr>
          <w:jc w:val="center"/>
        </w:trPr>
        <w:tc>
          <w:tcPr>
            <w:cnfStyle w:val="001000000000" w:firstRow="0" w:lastRow="0" w:firstColumn="1" w:lastColumn="0" w:oddVBand="0" w:evenVBand="0" w:oddHBand="0" w:evenHBand="0" w:firstRowFirstColumn="0" w:firstRowLastColumn="0" w:lastRowFirstColumn="0" w:lastRowLastColumn="0"/>
            <w:tcW w:w="2817" w:type="dxa"/>
          </w:tcPr>
          <w:p w14:paraId="3F57EB38" w14:textId="77777777" w:rsidR="00FA3EC1" w:rsidRPr="00A6629E" w:rsidRDefault="00FA3EC1" w:rsidP="00A6629E">
            <w:pPr>
              <w:jc w:val="center"/>
              <w:rPr>
                <w:b w:val="0"/>
              </w:rPr>
            </w:pPr>
            <w:r w:rsidRPr="00F73F4D">
              <w:t>FAR</w:t>
            </w:r>
          </w:p>
        </w:tc>
        <w:tc>
          <w:tcPr>
            <w:tcW w:w="5458" w:type="dxa"/>
          </w:tcPr>
          <w:p w14:paraId="2AE7A4D4" w14:textId="77777777" w:rsidR="00FA3EC1" w:rsidRPr="00A6629E" w:rsidRDefault="00FA3EC1" w:rsidP="00A6629E">
            <w:pPr>
              <w:cnfStyle w:val="000000000000" w:firstRow="0" w:lastRow="0" w:firstColumn="0" w:lastColumn="0" w:oddVBand="0" w:evenVBand="0" w:oddHBand="0" w:evenHBand="0" w:firstRowFirstColumn="0" w:firstRowLastColumn="0" w:lastRowFirstColumn="0" w:lastRowLastColumn="0"/>
            </w:pPr>
            <w:r w:rsidRPr="00A6629E">
              <w:t>Federal Acquisition Regulation</w:t>
            </w:r>
          </w:p>
        </w:tc>
      </w:tr>
      <w:tr w:rsidR="00FA3EC1" w:rsidRPr="005D0D4F" w14:paraId="211F5AB5" w14:textId="77777777" w:rsidTr="004A3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25D9DAA0" w14:textId="77777777" w:rsidR="00FA3EC1" w:rsidRPr="00A6629E" w:rsidRDefault="00FA3EC1" w:rsidP="00A6629E">
            <w:pPr>
              <w:jc w:val="center"/>
              <w:rPr>
                <w:b w:val="0"/>
              </w:rPr>
            </w:pPr>
            <w:r>
              <w:t>GAAP</w:t>
            </w:r>
          </w:p>
        </w:tc>
        <w:tc>
          <w:tcPr>
            <w:tcW w:w="5458" w:type="dxa"/>
          </w:tcPr>
          <w:p w14:paraId="31A4FA34" w14:textId="77777777" w:rsidR="00FA3EC1" w:rsidRPr="00A6629E" w:rsidRDefault="00FA3EC1" w:rsidP="00A6629E">
            <w:pPr>
              <w:cnfStyle w:val="000000100000" w:firstRow="0" w:lastRow="0" w:firstColumn="0" w:lastColumn="0" w:oddVBand="0" w:evenVBand="0" w:oddHBand="1" w:evenHBand="0" w:firstRowFirstColumn="0" w:firstRowLastColumn="0" w:lastRowFirstColumn="0" w:lastRowLastColumn="0"/>
            </w:pPr>
            <w:r w:rsidRPr="00A6629E">
              <w:t>Generally Accepted Accounting Principles</w:t>
            </w:r>
          </w:p>
        </w:tc>
      </w:tr>
      <w:tr w:rsidR="00FA3EC1" w:rsidRPr="005D0D4F" w14:paraId="5F30796B" w14:textId="77777777" w:rsidTr="004A32B5">
        <w:trPr>
          <w:jc w:val="center"/>
        </w:trPr>
        <w:tc>
          <w:tcPr>
            <w:cnfStyle w:val="001000000000" w:firstRow="0" w:lastRow="0" w:firstColumn="1" w:lastColumn="0" w:oddVBand="0" w:evenVBand="0" w:oddHBand="0" w:evenHBand="0" w:firstRowFirstColumn="0" w:firstRowLastColumn="0" w:lastRowFirstColumn="0" w:lastRowLastColumn="0"/>
            <w:tcW w:w="2817" w:type="dxa"/>
          </w:tcPr>
          <w:p w14:paraId="4AE7A5F9" w14:textId="77777777" w:rsidR="00FA3EC1" w:rsidRPr="00A6629E" w:rsidRDefault="00FA3EC1" w:rsidP="00A6629E">
            <w:pPr>
              <w:jc w:val="center"/>
              <w:rPr>
                <w:b w:val="0"/>
              </w:rPr>
            </w:pPr>
            <w:r w:rsidRPr="008E6E16">
              <w:rPr>
                <w:rFonts w:eastAsia="Times New Roman"/>
              </w:rPr>
              <w:t>GAGAS</w:t>
            </w:r>
          </w:p>
        </w:tc>
        <w:tc>
          <w:tcPr>
            <w:tcW w:w="5458" w:type="dxa"/>
          </w:tcPr>
          <w:p w14:paraId="33D72197" w14:textId="77777777" w:rsidR="00FA3EC1" w:rsidRPr="00A6629E" w:rsidRDefault="00FA3EC1" w:rsidP="00A6629E">
            <w:pPr>
              <w:cnfStyle w:val="000000000000" w:firstRow="0" w:lastRow="0" w:firstColumn="0" w:lastColumn="0" w:oddVBand="0" w:evenVBand="0" w:oddHBand="0" w:evenHBand="0" w:firstRowFirstColumn="0" w:firstRowLastColumn="0" w:lastRowFirstColumn="0" w:lastRowLastColumn="0"/>
            </w:pPr>
            <w:r w:rsidRPr="00A6629E">
              <w:t>Generally Acceptable Government Auditing Standards</w:t>
            </w:r>
          </w:p>
        </w:tc>
      </w:tr>
      <w:tr w:rsidR="00FA3EC1" w:rsidRPr="005D0D4F" w14:paraId="5B33D6BD" w14:textId="77777777" w:rsidTr="004A3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61AED65C" w14:textId="77777777" w:rsidR="00FA3EC1" w:rsidRPr="00A6629E" w:rsidRDefault="00FA3EC1" w:rsidP="00A6629E">
            <w:pPr>
              <w:jc w:val="center"/>
              <w:rPr>
                <w:b w:val="0"/>
              </w:rPr>
            </w:pPr>
            <w:r>
              <w:t>GASB</w:t>
            </w:r>
          </w:p>
        </w:tc>
        <w:tc>
          <w:tcPr>
            <w:tcW w:w="5458" w:type="dxa"/>
          </w:tcPr>
          <w:p w14:paraId="0B62751F" w14:textId="77777777" w:rsidR="00FA3EC1" w:rsidRPr="00A6629E" w:rsidRDefault="00FA3EC1" w:rsidP="00A6629E">
            <w:pPr>
              <w:cnfStyle w:val="000000100000" w:firstRow="0" w:lastRow="0" w:firstColumn="0" w:lastColumn="0" w:oddVBand="0" w:evenVBand="0" w:oddHBand="1" w:evenHBand="0" w:firstRowFirstColumn="0" w:firstRowLastColumn="0" w:lastRowFirstColumn="0" w:lastRowLastColumn="0"/>
            </w:pPr>
            <w:r w:rsidRPr="00A6629E">
              <w:t>Government Accounting Standards Board</w:t>
            </w:r>
          </w:p>
        </w:tc>
      </w:tr>
      <w:tr w:rsidR="00FA3EC1" w:rsidRPr="005D0D4F" w14:paraId="6F269C41" w14:textId="77777777" w:rsidTr="004A32B5">
        <w:trPr>
          <w:jc w:val="center"/>
        </w:trPr>
        <w:tc>
          <w:tcPr>
            <w:cnfStyle w:val="001000000000" w:firstRow="0" w:lastRow="0" w:firstColumn="1" w:lastColumn="0" w:oddVBand="0" w:evenVBand="0" w:oddHBand="0" w:evenHBand="0" w:firstRowFirstColumn="0" w:firstRowLastColumn="0" w:lastRowFirstColumn="0" w:lastRowLastColumn="0"/>
            <w:tcW w:w="2817" w:type="dxa"/>
          </w:tcPr>
          <w:p w14:paraId="6EC1FE81" w14:textId="77777777" w:rsidR="00FA3EC1" w:rsidRPr="00A6629E" w:rsidRDefault="00FA3EC1" w:rsidP="00A6629E">
            <w:pPr>
              <w:jc w:val="center"/>
              <w:rPr>
                <w:b w:val="0"/>
              </w:rPr>
            </w:pPr>
            <w:r>
              <w:t>IHE</w:t>
            </w:r>
          </w:p>
        </w:tc>
        <w:tc>
          <w:tcPr>
            <w:tcW w:w="5458" w:type="dxa"/>
          </w:tcPr>
          <w:p w14:paraId="234D7FA5" w14:textId="77777777" w:rsidR="00FA3EC1" w:rsidRPr="00A6629E" w:rsidRDefault="00FA3EC1" w:rsidP="00A6629E">
            <w:pPr>
              <w:cnfStyle w:val="000000000000" w:firstRow="0" w:lastRow="0" w:firstColumn="0" w:lastColumn="0" w:oddVBand="0" w:evenVBand="0" w:oddHBand="0" w:evenHBand="0" w:firstRowFirstColumn="0" w:firstRowLastColumn="0" w:lastRowFirstColumn="0" w:lastRowLastColumn="0"/>
            </w:pPr>
            <w:r w:rsidRPr="00A6629E">
              <w:t>Institution of Higher Education</w:t>
            </w:r>
          </w:p>
        </w:tc>
      </w:tr>
      <w:tr w:rsidR="00FA3EC1" w:rsidRPr="005D0D4F" w14:paraId="380C25BA" w14:textId="77777777" w:rsidTr="004A3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3745561C" w14:textId="77777777" w:rsidR="00FA3EC1" w:rsidRPr="00A6629E" w:rsidRDefault="00FA3EC1" w:rsidP="00A6629E">
            <w:pPr>
              <w:jc w:val="center"/>
              <w:rPr>
                <w:b w:val="0"/>
              </w:rPr>
            </w:pPr>
            <w:r>
              <w:t>MTDC</w:t>
            </w:r>
          </w:p>
        </w:tc>
        <w:tc>
          <w:tcPr>
            <w:tcW w:w="5458" w:type="dxa"/>
          </w:tcPr>
          <w:p w14:paraId="7A054A9B" w14:textId="77777777" w:rsidR="00FA3EC1" w:rsidRPr="00A6629E" w:rsidRDefault="00FA3EC1" w:rsidP="00A6629E">
            <w:pPr>
              <w:cnfStyle w:val="000000100000" w:firstRow="0" w:lastRow="0" w:firstColumn="0" w:lastColumn="0" w:oddVBand="0" w:evenVBand="0" w:oddHBand="1" w:evenHBand="0" w:firstRowFirstColumn="0" w:firstRowLastColumn="0" w:lastRowFirstColumn="0" w:lastRowLastColumn="0"/>
            </w:pPr>
            <w:r w:rsidRPr="00A6629E">
              <w:t>Modified Total Direct Costs</w:t>
            </w:r>
          </w:p>
        </w:tc>
      </w:tr>
      <w:tr w:rsidR="00FA3EC1" w:rsidRPr="005D0D4F" w14:paraId="7AE07EE1" w14:textId="77777777" w:rsidTr="004A32B5">
        <w:trPr>
          <w:jc w:val="center"/>
        </w:trPr>
        <w:tc>
          <w:tcPr>
            <w:cnfStyle w:val="001000000000" w:firstRow="0" w:lastRow="0" w:firstColumn="1" w:lastColumn="0" w:oddVBand="0" w:evenVBand="0" w:oddHBand="0" w:evenHBand="0" w:firstRowFirstColumn="0" w:firstRowLastColumn="0" w:lastRowFirstColumn="0" w:lastRowLastColumn="0"/>
            <w:tcW w:w="2817" w:type="dxa"/>
          </w:tcPr>
          <w:p w14:paraId="45102F81" w14:textId="77777777" w:rsidR="00FA3EC1" w:rsidRPr="00A6629E" w:rsidRDefault="00FA3EC1" w:rsidP="00A6629E">
            <w:pPr>
              <w:jc w:val="center"/>
              <w:rPr>
                <w:b w:val="0"/>
              </w:rPr>
            </w:pPr>
            <w:r>
              <w:t>SAA</w:t>
            </w:r>
          </w:p>
        </w:tc>
        <w:tc>
          <w:tcPr>
            <w:tcW w:w="5458" w:type="dxa"/>
          </w:tcPr>
          <w:p w14:paraId="18FB4706" w14:textId="77777777" w:rsidR="00FA3EC1" w:rsidRPr="00A6629E" w:rsidRDefault="00FA3EC1" w:rsidP="00A6629E">
            <w:pPr>
              <w:cnfStyle w:val="000000000000" w:firstRow="0" w:lastRow="0" w:firstColumn="0" w:lastColumn="0" w:oddVBand="0" w:evenVBand="0" w:oddHBand="0" w:evenHBand="0" w:firstRowFirstColumn="0" w:firstRowLastColumn="0" w:lastRowFirstColumn="0" w:lastRowLastColumn="0"/>
            </w:pPr>
            <w:r w:rsidRPr="00A6629E">
              <w:t>Single Audit Act</w:t>
            </w:r>
          </w:p>
        </w:tc>
      </w:tr>
      <w:tr w:rsidR="00FA3EC1" w:rsidRPr="005D0D4F" w14:paraId="640019D9" w14:textId="77777777" w:rsidTr="004A3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11706571" w14:textId="77777777" w:rsidR="00FA3EC1" w:rsidRDefault="00FA3EC1" w:rsidP="00A6629E">
            <w:pPr>
              <w:jc w:val="center"/>
            </w:pPr>
            <w:r>
              <w:t>SAM</w:t>
            </w:r>
          </w:p>
        </w:tc>
        <w:tc>
          <w:tcPr>
            <w:tcW w:w="5458" w:type="dxa"/>
          </w:tcPr>
          <w:p w14:paraId="1FF06284" w14:textId="77777777" w:rsidR="00FA3EC1" w:rsidRPr="00A6629E" w:rsidRDefault="00FA3EC1" w:rsidP="00A6629E">
            <w:pPr>
              <w:cnfStyle w:val="000000100000" w:firstRow="0" w:lastRow="0" w:firstColumn="0" w:lastColumn="0" w:oddVBand="0" w:evenVBand="0" w:oddHBand="1" w:evenHBand="0" w:firstRowFirstColumn="0" w:firstRowLastColumn="0" w:lastRowFirstColumn="0" w:lastRowLastColumn="0"/>
            </w:pPr>
            <w:r>
              <w:t>System for Award Management</w:t>
            </w:r>
          </w:p>
        </w:tc>
      </w:tr>
      <w:tr w:rsidR="00FA3EC1" w:rsidRPr="005D0D4F" w14:paraId="6F2C12B6" w14:textId="77777777" w:rsidTr="004A32B5">
        <w:trPr>
          <w:jc w:val="center"/>
        </w:trPr>
        <w:tc>
          <w:tcPr>
            <w:cnfStyle w:val="001000000000" w:firstRow="0" w:lastRow="0" w:firstColumn="1" w:lastColumn="0" w:oddVBand="0" w:evenVBand="0" w:oddHBand="0" w:evenHBand="0" w:firstRowFirstColumn="0" w:firstRowLastColumn="0" w:lastRowFirstColumn="0" w:lastRowLastColumn="0"/>
            <w:tcW w:w="2817" w:type="dxa"/>
          </w:tcPr>
          <w:p w14:paraId="72EC8700" w14:textId="77777777" w:rsidR="00FA3EC1" w:rsidRPr="00A6629E" w:rsidRDefault="00FA3EC1" w:rsidP="00A6629E">
            <w:pPr>
              <w:jc w:val="center"/>
              <w:rPr>
                <w:b w:val="0"/>
              </w:rPr>
            </w:pPr>
            <w:r>
              <w:t>SEFA</w:t>
            </w:r>
          </w:p>
        </w:tc>
        <w:tc>
          <w:tcPr>
            <w:tcW w:w="5458" w:type="dxa"/>
          </w:tcPr>
          <w:p w14:paraId="7703FDC9" w14:textId="77777777" w:rsidR="00FA3EC1" w:rsidRPr="00A6629E" w:rsidRDefault="00FA3EC1" w:rsidP="00A6629E">
            <w:pPr>
              <w:cnfStyle w:val="000000000000" w:firstRow="0" w:lastRow="0" w:firstColumn="0" w:lastColumn="0" w:oddVBand="0" w:evenVBand="0" w:oddHBand="0" w:evenHBand="0" w:firstRowFirstColumn="0" w:firstRowLastColumn="0" w:lastRowFirstColumn="0" w:lastRowLastColumn="0"/>
            </w:pPr>
            <w:r w:rsidRPr="00A6629E">
              <w:t>Schedule of Expenditures for Federal Awards</w:t>
            </w:r>
          </w:p>
        </w:tc>
      </w:tr>
      <w:tr w:rsidR="00FA3EC1" w:rsidRPr="005D0D4F" w14:paraId="177612DD" w14:textId="77777777" w:rsidTr="004A3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08D6B25A" w14:textId="77777777" w:rsidR="00FA3EC1" w:rsidRPr="00A6629E" w:rsidRDefault="00FA3EC1" w:rsidP="00A6629E">
            <w:pPr>
              <w:jc w:val="center"/>
              <w:rPr>
                <w:b w:val="0"/>
              </w:rPr>
            </w:pPr>
            <w:r>
              <w:t>U.S.C.</w:t>
            </w:r>
          </w:p>
        </w:tc>
        <w:tc>
          <w:tcPr>
            <w:tcW w:w="5458" w:type="dxa"/>
          </w:tcPr>
          <w:p w14:paraId="2F84DF44" w14:textId="77777777" w:rsidR="00FA3EC1" w:rsidRPr="00A6629E" w:rsidRDefault="00FA3EC1" w:rsidP="00A6629E">
            <w:pPr>
              <w:cnfStyle w:val="000000100000" w:firstRow="0" w:lastRow="0" w:firstColumn="0" w:lastColumn="0" w:oddVBand="0" w:evenVBand="0" w:oddHBand="1" w:evenHBand="0" w:firstRowFirstColumn="0" w:firstRowLastColumn="0" w:lastRowFirstColumn="0" w:lastRowLastColumn="0"/>
            </w:pPr>
            <w:r w:rsidRPr="00A6629E">
              <w:t>United States Code</w:t>
            </w:r>
          </w:p>
        </w:tc>
      </w:tr>
      <w:tr w:rsidR="00FA3EC1" w:rsidRPr="005D0D4F" w14:paraId="1DCB55B7" w14:textId="77777777" w:rsidTr="004A32B5">
        <w:trPr>
          <w:jc w:val="center"/>
        </w:trPr>
        <w:tc>
          <w:tcPr>
            <w:cnfStyle w:val="001000000000" w:firstRow="0" w:lastRow="0" w:firstColumn="1" w:lastColumn="0" w:oddVBand="0" w:evenVBand="0" w:oddHBand="0" w:evenHBand="0" w:firstRowFirstColumn="0" w:firstRowLastColumn="0" w:lastRowFirstColumn="0" w:lastRowLastColumn="0"/>
            <w:tcW w:w="2817" w:type="dxa"/>
          </w:tcPr>
          <w:p w14:paraId="27BE75FD" w14:textId="77777777" w:rsidR="00FA3EC1" w:rsidRDefault="00FA3EC1" w:rsidP="00A6629E">
            <w:pPr>
              <w:jc w:val="center"/>
            </w:pPr>
            <w:r>
              <w:t>UEI</w:t>
            </w:r>
          </w:p>
        </w:tc>
        <w:tc>
          <w:tcPr>
            <w:tcW w:w="5458" w:type="dxa"/>
          </w:tcPr>
          <w:p w14:paraId="50C12C3F" w14:textId="77777777" w:rsidR="00FA3EC1" w:rsidRPr="00A6629E" w:rsidRDefault="00FA3EC1" w:rsidP="00A6629E">
            <w:pPr>
              <w:cnfStyle w:val="000000000000" w:firstRow="0" w:lastRow="0" w:firstColumn="0" w:lastColumn="0" w:oddVBand="0" w:evenVBand="0" w:oddHBand="0" w:evenHBand="0" w:firstRowFirstColumn="0" w:firstRowLastColumn="0" w:lastRowFirstColumn="0" w:lastRowLastColumn="0"/>
            </w:pPr>
            <w:r>
              <w:t>Unique Entity Identifier</w:t>
            </w:r>
          </w:p>
        </w:tc>
      </w:tr>
      <w:tr w:rsidR="004107EC" w:rsidRPr="005D0D4F" w14:paraId="65DEA4EB" w14:textId="77777777" w:rsidTr="004A3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58DC4856" w14:textId="00C55C49" w:rsidR="004107EC" w:rsidRDefault="004107EC" w:rsidP="00A6629E">
            <w:pPr>
              <w:jc w:val="center"/>
            </w:pPr>
            <w:r>
              <w:t>NDAA</w:t>
            </w:r>
          </w:p>
        </w:tc>
        <w:tc>
          <w:tcPr>
            <w:tcW w:w="5458" w:type="dxa"/>
          </w:tcPr>
          <w:p w14:paraId="15CFF45F" w14:textId="454A9985" w:rsidR="004107EC" w:rsidRDefault="004107EC" w:rsidP="00A6629E">
            <w:pPr>
              <w:cnfStyle w:val="000000100000" w:firstRow="0" w:lastRow="0" w:firstColumn="0" w:lastColumn="0" w:oddVBand="0" w:evenVBand="0" w:oddHBand="1" w:evenHBand="0" w:firstRowFirstColumn="0" w:firstRowLastColumn="0" w:lastRowFirstColumn="0" w:lastRowLastColumn="0"/>
            </w:pPr>
            <w:r>
              <w:t>National Defense Authorization Act</w:t>
            </w:r>
          </w:p>
        </w:tc>
      </w:tr>
    </w:tbl>
    <w:p w14:paraId="5E4BDA97" w14:textId="46FE967A" w:rsidR="00387DF2" w:rsidRDefault="00387DF2" w:rsidP="005D0D4F">
      <w:pPr>
        <w:pStyle w:val="Heading1"/>
        <w:rPr>
          <w:rFonts w:eastAsia="Times New Roman"/>
        </w:rPr>
      </w:pPr>
      <w:bookmarkStart w:id="2" w:name="_Toc69479830"/>
      <w:r>
        <w:rPr>
          <w:rFonts w:eastAsia="Times New Roman"/>
        </w:rPr>
        <w:t>General</w:t>
      </w:r>
      <w:bookmarkEnd w:id="2"/>
    </w:p>
    <w:p w14:paraId="7D87F5C7" w14:textId="19DC7229" w:rsidR="00B873C5" w:rsidRDefault="00B873C5" w:rsidP="00B873C5">
      <w:pPr>
        <w:pStyle w:val="Heading2"/>
      </w:pPr>
      <w:bookmarkStart w:id="3" w:name="_Toc69479831"/>
      <w:r>
        <w:t>Where can I find tools to help with implementing 2 CFR?</w:t>
      </w:r>
      <w:bookmarkEnd w:id="3"/>
    </w:p>
    <w:p w14:paraId="2FDFA2A2" w14:textId="36E8FE5A" w:rsidR="00B873C5" w:rsidRPr="00FE5A72" w:rsidRDefault="00B873C5" w:rsidP="00B873C5">
      <w:pPr>
        <w:pStyle w:val="Answer"/>
        <w:rPr>
          <w:szCs w:val="22"/>
        </w:rPr>
      </w:pPr>
      <w:r w:rsidRPr="00FE5A72">
        <w:rPr>
          <w:szCs w:val="22"/>
        </w:rPr>
        <w:t>You can find additional resources at CFO.gov.</w:t>
      </w:r>
    </w:p>
    <w:p w14:paraId="595E0658" w14:textId="7ED5773A" w:rsidR="005D0D4F" w:rsidRDefault="005D0D4F" w:rsidP="00387DF2">
      <w:pPr>
        <w:pStyle w:val="Heading3"/>
        <w:rPr>
          <w:rFonts w:eastAsia="Times New Roman"/>
        </w:rPr>
      </w:pPr>
      <w:bookmarkStart w:id="4" w:name="_Toc69479832"/>
      <w:r>
        <w:rPr>
          <w:rFonts w:eastAsia="Times New Roman"/>
        </w:rPr>
        <w:t>Applicability</w:t>
      </w:r>
      <w:bookmarkEnd w:id="4"/>
    </w:p>
    <w:p w14:paraId="395645F8" w14:textId="6F2BC3F8" w:rsidR="005D0D4F" w:rsidRPr="00B95804" w:rsidRDefault="001D53AC" w:rsidP="005D0D4F">
      <w:pPr>
        <w:pStyle w:val="Heading2"/>
        <w:tabs>
          <w:tab w:val="left" w:pos="720"/>
        </w:tabs>
        <w:rPr>
          <w:rFonts w:eastAsia="Times New Roman"/>
        </w:rPr>
      </w:pPr>
      <w:bookmarkStart w:id="5" w:name="_Ref65677532"/>
      <w:bookmarkStart w:id="6" w:name="_Ref69469917"/>
      <w:bookmarkStart w:id="7" w:name="_Toc69479833"/>
      <w:r>
        <w:rPr>
          <w:rFonts w:eastAsia="Times New Roman"/>
        </w:rPr>
        <w:t xml:space="preserve">Does the </w:t>
      </w:r>
      <w:r w:rsidR="005D0D4F">
        <w:rPr>
          <w:rFonts w:eastAsia="Times New Roman"/>
        </w:rPr>
        <w:t xml:space="preserve">Uniform Guidance </w:t>
      </w:r>
      <w:r>
        <w:rPr>
          <w:rFonts w:eastAsia="Times New Roman"/>
        </w:rPr>
        <w:t xml:space="preserve">restrict its application to subrecipients at a certain tier, after which the Uniform Guidance’s </w:t>
      </w:r>
      <w:r w:rsidR="005D0D4F" w:rsidRPr="00162B02">
        <w:rPr>
          <w:rFonts w:eastAsia="Times New Roman"/>
        </w:rPr>
        <w:t>requirement</w:t>
      </w:r>
      <w:r w:rsidR="005D0D4F">
        <w:rPr>
          <w:rFonts w:eastAsia="Times New Roman"/>
        </w:rPr>
        <w:t>s</w:t>
      </w:r>
      <w:r w:rsidR="005D0D4F" w:rsidRPr="00162B02">
        <w:rPr>
          <w:rFonts w:eastAsia="Times New Roman"/>
        </w:rPr>
        <w:t xml:space="preserve"> </w:t>
      </w:r>
      <w:r w:rsidR="005D0D4F">
        <w:rPr>
          <w:rFonts w:eastAsia="Times New Roman"/>
        </w:rPr>
        <w:t>are</w:t>
      </w:r>
      <w:r w:rsidR="005D0D4F" w:rsidRPr="00162B02">
        <w:rPr>
          <w:rFonts w:eastAsia="Times New Roman"/>
        </w:rPr>
        <w:t xml:space="preserve"> no longer </w:t>
      </w:r>
      <w:r w:rsidR="005D0D4F">
        <w:rPr>
          <w:rFonts w:eastAsia="Times New Roman"/>
        </w:rPr>
        <w:t>a</w:t>
      </w:r>
      <w:r w:rsidR="005D0D4F" w:rsidRPr="00162B02">
        <w:rPr>
          <w:rFonts w:eastAsia="Times New Roman"/>
        </w:rPr>
        <w:t>pplicable?</w:t>
      </w:r>
      <w:bookmarkEnd w:id="5"/>
      <w:bookmarkEnd w:id="6"/>
      <w:bookmarkEnd w:id="7"/>
    </w:p>
    <w:p w14:paraId="3DC70F50" w14:textId="7D09F800" w:rsidR="005D0D4F" w:rsidRPr="00FE5A72" w:rsidRDefault="005D0D4F" w:rsidP="005D0D4F">
      <w:pPr>
        <w:pStyle w:val="Answer"/>
        <w:rPr>
          <w:rFonts w:eastAsia="Times New Roman"/>
          <w:szCs w:val="22"/>
        </w:rPr>
      </w:pPr>
      <w:r w:rsidRPr="00FE5A72">
        <w:rPr>
          <w:rFonts w:eastAsia="Times New Roman"/>
          <w:szCs w:val="22"/>
        </w:rPr>
        <w:t>No. The Uniform Guidance</w:t>
      </w:r>
      <w:r w:rsidR="001D53AC">
        <w:rPr>
          <w:rFonts w:eastAsia="Times New Roman"/>
          <w:szCs w:val="22"/>
        </w:rPr>
        <w:t xml:space="preserve"> does not </w:t>
      </w:r>
      <w:r w:rsidR="003914B6">
        <w:rPr>
          <w:rFonts w:eastAsia="Times New Roman"/>
          <w:szCs w:val="22"/>
        </w:rPr>
        <w:t>limit the tiers of subrecipients that the requirements may be flowed down to</w:t>
      </w:r>
      <w:r w:rsidRPr="00FE5A72">
        <w:rPr>
          <w:rFonts w:eastAsia="Times New Roman"/>
          <w:szCs w:val="22"/>
        </w:rPr>
        <w:t>, but the Federal award</w:t>
      </w:r>
      <w:r w:rsidR="00C86320" w:rsidRPr="00FE5A72">
        <w:rPr>
          <w:rFonts w:eastAsia="Times New Roman"/>
          <w:szCs w:val="22"/>
        </w:rPr>
        <w:t>ing agency</w:t>
      </w:r>
      <w:r w:rsidRPr="00FE5A72">
        <w:rPr>
          <w:rFonts w:eastAsia="Times New Roman"/>
          <w:szCs w:val="22"/>
        </w:rPr>
        <w:t xml:space="preserve"> may </w:t>
      </w:r>
      <w:r w:rsidR="00FE1754" w:rsidRPr="00FE5A72">
        <w:rPr>
          <w:rFonts w:eastAsia="Times New Roman"/>
          <w:szCs w:val="22"/>
        </w:rPr>
        <w:t>impose such a limit.</w:t>
      </w:r>
    </w:p>
    <w:p w14:paraId="327703FC" w14:textId="1CAC8FB0" w:rsidR="001B4E6F" w:rsidRPr="00F73F4D" w:rsidRDefault="001B4E6F" w:rsidP="001B4E6F">
      <w:pPr>
        <w:pStyle w:val="Heading2"/>
        <w:tabs>
          <w:tab w:val="left" w:pos="720"/>
        </w:tabs>
      </w:pPr>
      <w:bookmarkStart w:id="8" w:name="_Toc69479834"/>
      <w:bookmarkStart w:id="9" w:name="_Hlk61257347"/>
      <w:r w:rsidRPr="00F73F4D">
        <w:t>If the Federal agency awards a FAR based con</w:t>
      </w:r>
      <w:r>
        <w:t>tract to a non-F</w:t>
      </w:r>
      <w:r w:rsidRPr="00F73F4D">
        <w:t>ederal entity, to what extent is the Uniform Guidance applicable to the contract?</w:t>
      </w:r>
      <w:bookmarkEnd w:id="8"/>
    </w:p>
    <w:p w14:paraId="3658CF76" w14:textId="47020480" w:rsidR="001B4E6F" w:rsidRPr="00F73F4D" w:rsidRDefault="001B4E6F" w:rsidP="001B4E6F">
      <w:pPr>
        <w:pStyle w:val="Answer"/>
      </w:pPr>
      <w:r w:rsidRPr="00F73F4D">
        <w:t xml:space="preserve">The Cost Principles </w:t>
      </w:r>
      <w:r w:rsidR="002266BF">
        <w:t>in Subpart E</w:t>
      </w:r>
      <w:r w:rsidRPr="00F73F4D">
        <w:t xml:space="preserve"> and Audit Requirements in Subpart F are applicable to</w:t>
      </w:r>
      <w:r w:rsidR="00FE1754">
        <w:t xml:space="preserve"> </w:t>
      </w:r>
      <w:r w:rsidRPr="00F73F4D">
        <w:t>FAR based contracts awarde</w:t>
      </w:r>
      <w:r>
        <w:t>d by a Federal awarding agency to a non-F</w:t>
      </w:r>
      <w:r w:rsidRPr="00F73F4D">
        <w:t>ederal entity.</w:t>
      </w:r>
      <w:r>
        <w:t xml:space="preserve"> </w:t>
      </w:r>
      <w:r w:rsidR="00EF44A0">
        <w:t>Non-Federal entit</w:t>
      </w:r>
      <w:r w:rsidR="00DF700A">
        <w:t>y</w:t>
      </w:r>
      <w:r w:rsidR="00EF44A0">
        <w:t xml:space="preserve"> </w:t>
      </w:r>
      <w:r w:rsidR="00DF700A">
        <w:t xml:space="preserve">is defined in 2 CFR </w:t>
      </w:r>
      <w:r w:rsidR="00DF700A">
        <w:rPr>
          <w:rFonts w:cstheme="minorHAnsi"/>
        </w:rPr>
        <w:t>§</w:t>
      </w:r>
      <w:r w:rsidR="00DF700A">
        <w:t xml:space="preserve">200.1 and </w:t>
      </w:r>
      <w:r w:rsidR="00EF44A0">
        <w:t>include</w:t>
      </w:r>
      <w:r w:rsidR="00DF700A">
        <w:t>s</w:t>
      </w:r>
      <w:r w:rsidR="00EF44A0">
        <w:t xml:space="preserve"> Indian tribes, institutions of higher education, nonprofit organizations, and State and local governments. </w:t>
      </w:r>
      <w:r>
        <w:t>T</w:t>
      </w:r>
      <w:r w:rsidRPr="00F73F4D">
        <w:t xml:space="preserve">he </w:t>
      </w:r>
      <w:r w:rsidR="002266BF" w:rsidRPr="00F73F4D">
        <w:t xml:space="preserve">Cost Principles </w:t>
      </w:r>
      <w:r w:rsidRPr="00F73F4D">
        <w:t xml:space="preserve">are not applicable in certain instances, e.g., when </w:t>
      </w:r>
      <w:r w:rsidR="00415135">
        <w:t>procuring</w:t>
      </w:r>
      <w:r w:rsidR="00E22343">
        <w:t xml:space="preserve"> a commercial item or</w:t>
      </w:r>
      <w:r w:rsidR="00426FDD">
        <w:t xml:space="preserve"> a firm-fixed-price contract</w:t>
      </w:r>
      <w:r w:rsidRPr="00F73F4D">
        <w:t xml:space="preserve"> is awarded on the basis of adequate price competition without the submission of</w:t>
      </w:r>
      <w:r w:rsidR="00E22343">
        <w:t xml:space="preserve"> certified cos</w:t>
      </w:r>
      <w:r w:rsidR="00426FDD">
        <w:t>t or pricing data.</w:t>
      </w:r>
      <w:r>
        <w:t xml:space="preserve"> </w:t>
      </w:r>
      <w:r w:rsidRPr="00F73F4D">
        <w:t xml:space="preserve">While the </w:t>
      </w:r>
      <w:r w:rsidR="00415135" w:rsidRPr="00F73F4D">
        <w:t xml:space="preserve">Audit Requirements </w:t>
      </w:r>
      <w:r w:rsidRPr="00F73F4D">
        <w:t xml:space="preserve">are applicable, those requirements are not sufficient to meet </w:t>
      </w:r>
      <w:r w:rsidR="00E22343">
        <w:t>FAR contract audit requirements</w:t>
      </w:r>
      <w:r w:rsidR="00415135">
        <w:t xml:space="preserve"> (</w:t>
      </w:r>
      <w:r w:rsidR="008D618A">
        <w:t>See</w:t>
      </w:r>
      <w:r w:rsidR="00415135">
        <w:t xml:space="preserve"> </w:t>
      </w:r>
      <w:r w:rsidR="00415135" w:rsidRPr="0052197C">
        <w:fldChar w:fldCharType="begin"/>
      </w:r>
      <w:r w:rsidR="00415135" w:rsidRPr="0052197C">
        <w:instrText xml:space="preserve"> REF _Ref49331303 \r \h  \* MERGEFORMAT </w:instrText>
      </w:r>
      <w:r w:rsidR="00415135" w:rsidRPr="0052197C">
        <w:fldChar w:fldCharType="separate"/>
      </w:r>
      <w:ins w:id="10" w:author="Tran, Hai M. EOP/OMB" w:date="2021-04-29T13:39:00Z">
        <w:r w:rsidR="00DC5D90" w:rsidRPr="00DC5D90">
          <w:rPr>
            <w:rStyle w:val="IntenseEmphasis"/>
            <w:rPrChange w:id="11" w:author="Tran, Hai M. EOP/OMB" w:date="2021-04-29T13:39:00Z">
              <w:rPr/>
            </w:rPrChange>
          </w:rPr>
          <w:t>Q-4</w:t>
        </w:r>
      </w:ins>
      <w:del w:id="12" w:author="Tran, Hai M. EOP/OMB" w:date="2021-04-29T13:39:00Z">
        <w:r w:rsidR="00204D55" w:rsidRPr="00204D55" w:rsidDel="00DC5D90">
          <w:rPr>
            <w:rStyle w:val="IntenseEmphasis"/>
          </w:rPr>
          <w:delText>Q-4</w:delText>
        </w:r>
      </w:del>
      <w:r w:rsidR="00415135" w:rsidRPr="0052197C">
        <w:fldChar w:fldCharType="end"/>
      </w:r>
      <w:r w:rsidR="00415135">
        <w:t>).</w:t>
      </w:r>
      <w:r w:rsidR="00E257E9">
        <w:t xml:space="preserve"> </w:t>
      </w:r>
      <w:r w:rsidRPr="00F73F4D">
        <w:t xml:space="preserve">The other subparts of the Uniform </w:t>
      </w:r>
      <w:r w:rsidRPr="00F73F4D">
        <w:lastRenderedPageBreak/>
        <w:t>Guidance are applicable</w:t>
      </w:r>
      <w:r w:rsidR="00415135">
        <w:t>,</w:t>
      </w:r>
      <w:r w:rsidRPr="00F73F4D">
        <w:t xml:space="preserve"> but only to the extent that the Unif</w:t>
      </w:r>
      <w:r w:rsidR="00415135">
        <w:t xml:space="preserve">orm Guidance provision is </w:t>
      </w:r>
      <w:r w:rsidRPr="00F73F4D">
        <w:t xml:space="preserve">consistent with the </w:t>
      </w:r>
      <w:r w:rsidR="00415135">
        <w:t xml:space="preserve">contract’s </w:t>
      </w:r>
      <w:r w:rsidRPr="00F73F4D">
        <w:t>terms and conditions and FAR requirements.</w:t>
      </w:r>
      <w:r>
        <w:t xml:space="preserve"> </w:t>
      </w:r>
    </w:p>
    <w:p w14:paraId="2984515E" w14:textId="25F4BDD0" w:rsidR="001B4E6F" w:rsidRPr="00F73F4D" w:rsidRDefault="001B4E6F" w:rsidP="001B4E6F">
      <w:pPr>
        <w:pStyle w:val="Heading2"/>
        <w:tabs>
          <w:tab w:val="left" w:pos="720"/>
        </w:tabs>
      </w:pPr>
      <w:bookmarkStart w:id="13" w:name="_Ref49331303"/>
      <w:bookmarkStart w:id="14" w:name="_Toc69479835"/>
      <w:r w:rsidRPr="00F73F4D">
        <w:t>Does an audit conducted in accordance with Subpart F of the Uniform Guidance</w:t>
      </w:r>
      <w:r w:rsidR="00426FDD">
        <w:t xml:space="preserve"> </w:t>
      </w:r>
      <w:r w:rsidRPr="00F73F4D">
        <w:t>satisfy the contract audit requirements of FAR based contracts awarded by a Federal agency?</w:t>
      </w:r>
      <w:bookmarkEnd w:id="13"/>
      <w:bookmarkEnd w:id="14"/>
    </w:p>
    <w:p w14:paraId="54325F4F" w14:textId="05CFAB29" w:rsidR="001B4E6F" w:rsidRPr="00F73F4D" w:rsidRDefault="001B4E6F" w:rsidP="001B4E6F">
      <w:pPr>
        <w:pStyle w:val="Answer"/>
      </w:pPr>
      <w:r w:rsidRPr="00F73F4D">
        <w:t xml:space="preserve">Generally, the answer is </w:t>
      </w:r>
      <w:r w:rsidR="00523B2B">
        <w:t>no</w:t>
      </w:r>
      <w:r w:rsidRPr="00F73F4D">
        <w:t>; the audit required by Subpart F of the Uniform Guidance does not satisfy the audit requirements required by the terms of the FAR based contract and FAR requirements, including, but not limited to, the CAS, Truth in Negotiations Act (TINA), contractor business systems, incurred costs, and indirect costs/overhead rates</w:t>
      </w:r>
      <w:r>
        <w:t xml:space="preserve"> (</w:t>
      </w:r>
      <w:r w:rsidR="008D618A">
        <w:t>See</w:t>
      </w:r>
      <w:r w:rsidR="000835B4">
        <w:t xml:space="preserve"> </w:t>
      </w:r>
      <w:r w:rsidR="005D5105">
        <w:rPr>
          <w:rFonts w:cstheme="minorHAnsi"/>
        </w:rPr>
        <w:t>§</w:t>
      </w:r>
      <w:r>
        <w:t>200.503(c))</w:t>
      </w:r>
      <w:r w:rsidRPr="00F73F4D">
        <w:t>.</w:t>
      </w:r>
      <w:r>
        <w:t xml:space="preserve"> </w:t>
      </w:r>
      <w:r w:rsidR="005429AD">
        <w:t>T</w:t>
      </w:r>
      <w:r w:rsidRPr="00F73F4D">
        <w:t>he SAA (31 U.S.C.</w:t>
      </w:r>
      <w:r w:rsidR="005429AD">
        <w:t xml:space="preserve"> §</w:t>
      </w:r>
      <w:r w:rsidRPr="00F73F4D">
        <w:t>7503(b) – Relation to other audit requirements</w:t>
      </w:r>
      <w:r w:rsidR="005429AD">
        <w:t>,</w:t>
      </w:r>
      <w:r w:rsidRPr="00F73F4D">
        <w:t xml:space="preserve"> gives a Federal agency, Inspector General, or the Government Accountability Office (GAO) the authority to conduct additional audits beyond the single audit required by the SAA when the additional audits are necessary for the agency to carry out its responsibilities under Federal law or regulation.</w:t>
      </w:r>
      <w:r>
        <w:t xml:space="preserve"> </w:t>
      </w:r>
      <w:r w:rsidR="008D618A">
        <w:t>See</w:t>
      </w:r>
      <w:r w:rsidR="000835B4">
        <w:t xml:space="preserve"> </w:t>
      </w:r>
      <w:r w:rsidR="005D5105">
        <w:rPr>
          <w:rFonts w:cstheme="minorHAnsi"/>
        </w:rPr>
        <w:t>§</w:t>
      </w:r>
      <w:r w:rsidRPr="00F73F4D">
        <w:t>200.503(b).</w:t>
      </w:r>
      <w:bookmarkEnd w:id="9"/>
    </w:p>
    <w:p w14:paraId="4C502B21" w14:textId="51418985" w:rsidR="001B4E6F" w:rsidRPr="00F73F4D" w:rsidRDefault="001B4E6F" w:rsidP="001B4E6F">
      <w:pPr>
        <w:pStyle w:val="Heading2"/>
        <w:tabs>
          <w:tab w:val="left" w:pos="720"/>
        </w:tabs>
      </w:pPr>
      <w:bookmarkStart w:id="15" w:name="_Toc69479836"/>
      <w:r w:rsidRPr="00F73F4D">
        <w:t>What is the relationship of the CAS to the Uniform Guidance?</w:t>
      </w:r>
      <w:bookmarkEnd w:id="15"/>
    </w:p>
    <w:p w14:paraId="3A936AD4" w14:textId="0ABC66C8" w:rsidR="001B4E6F" w:rsidRDefault="001B4E6F" w:rsidP="001B4E6F">
      <w:pPr>
        <w:pStyle w:val="Answer"/>
      </w:pPr>
      <w:r w:rsidRPr="00F73F4D">
        <w:t xml:space="preserve">The Cost Accounting Standards Board (CASB) is an independent board </w:t>
      </w:r>
      <w:r w:rsidR="005429AD">
        <w:t xml:space="preserve">chaired by </w:t>
      </w:r>
      <w:r w:rsidR="000F76A6">
        <w:t>OMB’s</w:t>
      </w:r>
      <w:r w:rsidRPr="00F73F4D">
        <w:t xml:space="preserve"> Office of Federal Procurement Policy </w:t>
      </w:r>
      <w:r w:rsidR="005429AD">
        <w:t xml:space="preserve">and is </w:t>
      </w:r>
      <w:r w:rsidRPr="00F73F4D">
        <w:t>established by statute</w:t>
      </w:r>
      <w:r w:rsidR="005429AD">
        <w:t>,</w:t>
      </w:r>
      <w:r w:rsidRPr="00F73F4D">
        <w:t xml:space="preserve"> 41 U.S.C. </w:t>
      </w:r>
      <w:r w:rsidR="005429AD">
        <w:t xml:space="preserve">§ </w:t>
      </w:r>
      <w:r w:rsidRPr="00F73F4D">
        <w:t>1501</w:t>
      </w:r>
      <w:r w:rsidR="000F76A6">
        <w:t>.</w:t>
      </w:r>
      <w:r>
        <w:t xml:space="preserve"> </w:t>
      </w:r>
      <w:r w:rsidRPr="00F73F4D">
        <w:t>The CASB has the exclusive authority to prescribe, amend, and rescind CAS, and interpretations of the standards</w:t>
      </w:r>
      <w:r w:rsidR="002C7916">
        <w:t>. This is</w:t>
      </w:r>
      <w:r w:rsidRPr="00F73F4D">
        <w:t xml:space="preserve"> designed to achieve uniformity and consistency in the </w:t>
      </w:r>
      <w:r w:rsidR="005429AD">
        <w:t>CAS</w:t>
      </w:r>
      <w:r w:rsidRPr="00F73F4D">
        <w:t xml:space="preserve"> governing the measurement, assignment, and allocation of costs to contracts with the Federal Government. The CAS are mandatory for use by all executive agencies and by contractors and subcontractors in estimating, accumulating, and reporting costs in connection with the pricing and administration of contracts and subcontracts when they are subject to CAS. </w:t>
      </w:r>
    </w:p>
    <w:p w14:paraId="447618B0" w14:textId="28A674FC" w:rsidR="001B4E6F" w:rsidRDefault="001B4E6F" w:rsidP="001B4E6F">
      <w:pPr>
        <w:pStyle w:val="Answer"/>
      </w:pPr>
      <w:r w:rsidRPr="00F73F4D">
        <w:t>As provided by its exclusive statutory authority, actions taken by the CASB to prescribe or amend rules, regulations, CAS, and modifications thereof, have the full force and effect of law.</w:t>
      </w:r>
      <w:r>
        <w:t xml:space="preserve"> </w:t>
      </w:r>
      <w:r w:rsidRPr="00F73F4D">
        <w:t xml:space="preserve">Section 200.419 of the Uniform Guidance provides only a brief summary of the CAS regulations; for authoritative CAS guidance and additional details, see 48 CFR </w:t>
      </w:r>
      <w:r w:rsidR="006E7E86">
        <w:rPr>
          <w:rFonts w:cstheme="minorHAnsi"/>
        </w:rPr>
        <w:t xml:space="preserve">Part </w:t>
      </w:r>
      <w:r w:rsidRPr="00F73F4D">
        <w:t xml:space="preserve">9900, et seq. and 48 CFR </w:t>
      </w:r>
      <w:r w:rsidR="006E7E86">
        <w:rPr>
          <w:rFonts w:cstheme="minorHAnsi"/>
        </w:rPr>
        <w:t xml:space="preserve">Part </w:t>
      </w:r>
      <w:r w:rsidRPr="00F73F4D">
        <w:t>30 (FAR).</w:t>
      </w:r>
    </w:p>
    <w:p w14:paraId="14E29D33" w14:textId="0F9AEE5B" w:rsidR="00B873C5" w:rsidRDefault="00B873C5" w:rsidP="00B873C5">
      <w:pPr>
        <w:pStyle w:val="Heading3"/>
      </w:pPr>
      <w:bookmarkStart w:id="16" w:name="_Toc69479837"/>
      <w:r>
        <w:t>Exceptions</w:t>
      </w:r>
      <w:bookmarkEnd w:id="16"/>
    </w:p>
    <w:p w14:paraId="020F05C7" w14:textId="7A3FDCC5" w:rsidR="00B873C5" w:rsidRPr="00B873C5" w:rsidRDefault="00B873C5" w:rsidP="00B873C5">
      <w:pPr>
        <w:pStyle w:val="Heading2"/>
      </w:pPr>
      <w:bookmarkStart w:id="17" w:name="_Toc69479838"/>
      <w:r w:rsidRPr="00B873C5">
        <w:t>How can a Federal awarding agency adjust requirements to a class of Federal awards or non-Federal entities?</w:t>
      </w:r>
      <w:bookmarkEnd w:id="17"/>
    </w:p>
    <w:p w14:paraId="155D50B4" w14:textId="30F70437" w:rsidR="00B873C5" w:rsidRDefault="00B873C5" w:rsidP="00B873C5">
      <w:pPr>
        <w:pStyle w:val="Answer"/>
      </w:pPr>
      <w:r>
        <w:t>Federal awarding agencies are encouraged to consider innovative program designs that apply a risk-based, data-driven framework to alleviate select compliance requirements and hold recipients accountable for good performance. Agencies are encouraged to employ innovative solutions to reduce burden</w:t>
      </w:r>
      <w:r w:rsidR="00A205AB">
        <w:t>, such as fixed amount awards, braided funding, and blended funding</w:t>
      </w:r>
      <w:r>
        <w:t xml:space="preserve">. As agencies consider these approaches, they should reach out to OMB to work together and discuss proposed innovative program designs. Additional resources on how to accomplish this and contact information for OMB can be found on CFO.gov. The culmination of this </w:t>
      </w:r>
      <w:r>
        <w:lastRenderedPageBreak/>
        <w:t>correspondence with OMB may result in a waiver or exception to the requirements in the Uniform Guidance. (</w:t>
      </w:r>
      <w:r w:rsidR="008D618A">
        <w:t>See</w:t>
      </w:r>
      <w:r>
        <w:t xml:space="preserve"> §200.102(c).)</w:t>
      </w:r>
    </w:p>
    <w:p w14:paraId="36E0B469" w14:textId="781AB926" w:rsidR="00B873C5" w:rsidRPr="00B873C5" w:rsidRDefault="00B873C5" w:rsidP="00B873C5">
      <w:pPr>
        <w:pStyle w:val="Heading2"/>
      </w:pPr>
      <w:bookmarkStart w:id="18" w:name="_Toc69479839"/>
      <w:r w:rsidRPr="00B873C5">
        <w:t xml:space="preserve">What resources </w:t>
      </w:r>
      <w:r>
        <w:t xml:space="preserve">are available </w:t>
      </w:r>
      <w:r w:rsidRPr="00B873C5">
        <w:t>to help design a Federal program?</w:t>
      </w:r>
      <w:bookmarkEnd w:id="18"/>
    </w:p>
    <w:p w14:paraId="6575ED52" w14:textId="49F606AB" w:rsidR="00B873C5" w:rsidRDefault="00B873C5" w:rsidP="00B873C5">
      <w:pPr>
        <w:pStyle w:val="Answer"/>
      </w:pPr>
      <w:r>
        <w:t xml:space="preserve">There are a variety of resources that a Federal awarding agency may consider when developing or revising one or more of their programs. Some of these resources can be found on CFO.gov, including the </w:t>
      </w:r>
      <w:r w:rsidRPr="00B873C5">
        <w:rPr>
          <w:i/>
        </w:rPr>
        <w:t>Managing for Results: The Performance Management Playbook for Federal Awarding Agencies</w:t>
      </w:r>
      <w:r>
        <w:t xml:space="preserve"> (April 2020) to assist in the development or revision of a program. It also may be helpful to engage the affected community to determine programmatic and administrative needs and solutions.</w:t>
      </w:r>
      <w:r w:rsidR="00AE3BC6">
        <w:t xml:space="preserve"> </w:t>
      </w:r>
    </w:p>
    <w:p w14:paraId="3B8CF836" w14:textId="6FE10860" w:rsidR="00B873C5" w:rsidRPr="00B873C5" w:rsidRDefault="00B873C5" w:rsidP="00B873C5">
      <w:pPr>
        <w:pStyle w:val="Heading2"/>
      </w:pPr>
      <w:bookmarkStart w:id="19" w:name="_Toc69479840"/>
      <w:r w:rsidRPr="00B873C5">
        <w:t>What is a risk-based framework that is used to alleviate compliance requirements?</w:t>
      </w:r>
      <w:bookmarkEnd w:id="19"/>
    </w:p>
    <w:p w14:paraId="45B6C5F1" w14:textId="5BECCE13" w:rsidR="00B873C5" w:rsidRPr="00B873C5" w:rsidRDefault="00B873C5" w:rsidP="00B873C5">
      <w:pPr>
        <w:pStyle w:val="Answer"/>
      </w:pPr>
      <w:r>
        <w:t xml:space="preserve">A risk-based framework is a critical component of a Federal awarding agency’s performance management framework, particularly as it relates to a Federal program. It helps identify risks that may affect advancement toward or the achievement of a project or sub-project’s goals and objectives. In addition, integrating risk management practices can assist Federal managers to determine an appropriate level of resources and time to devote to project oversight to monitor recipient progress and hold them accountable for good performance. A risk-based framework could also help Federal awarding agencies </w:t>
      </w:r>
      <w:r w:rsidR="00903F93">
        <w:rPr>
          <w:rFonts w:eastAsia="Times New Roman"/>
        </w:rPr>
        <w:t xml:space="preserve">develop risk mitigation strategies </w:t>
      </w:r>
      <w:r w:rsidR="001B1D00">
        <w:rPr>
          <w:rFonts w:eastAsia="Times New Roman"/>
        </w:rPr>
        <w:t>emphasizing</w:t>
      </w:r>
      <w:r w:rsidR="00903F93">
        <w:rPr>
          <w:rFonts w:eastAsia="Times New Roman"/>
        </w:rPr>
        <w:t xml:space="preserve"> strong performance</w:t>
      </w:r>
      <w:r w:rsidR="001B1D00">
        <w:rPr>
          <w:rFonts w:eastAsia="Times New Roman"/>
        </w:rPr>
        <w:t xml:space="preserve">, and reprioritizing </w:t>
      </w:r>
      <w:r w:rsidR="00903F93">
        <w:rPr>
          <w:rFonts w:eastAsia="Times New Roman"/>
        </w:rPr>
        <w:t>routine post award monitoring and oversight strategies</w:t>
      </w:r>
      <w:r>
        <w:t>. (</w:t>
      </w:r>
      <w:r w:rsidR="008D618A">
        <w:t>See</w:t>
      </w:r>
      <w:r>
        <w:t xml:space="preserve"> §200.102(d).)</w:t>
      </w:r>
    </w:p>
    <w:p w14:paraId="16EF6229" w14:textId="3CBA7A3F" w:rsidR="005435E1" w:rsidRDefault="005435E1" w:rsidP="00387DF2">
      <w:pPr>
        <w:pStyle w:val="Heading3"/>
      </w:pPr>
      <w:bookmarkStart w:id="20" w:name="_Toc69479841"/>
      <w:r>
        <w:t>Effective Dates</w:t>
      </w:r>
      <w:bookmarkEnd w:id="20"/>
    </w:p>
    <w:p w14:paraId="5DDABDAB" w14:textId="726E256D" w:rsidR="00AD31C1" w:rsidRPr="00B95804" w:rsidRDefault="00AD31C1" w:rsidP="00AD31C1">
      <w:pPr>
        <w:pStyle w:val="Heading2"/>
        <w:tabs>
          <w:tab w:val="left" w:pos="720"/>
        </w:tabs>
        <w:rPr>
          <w:rFonts w:eastAsia="Times New Roman"/>
        </w:rPr>
      </w:pPr>
      <w:bookmarkStart w:id="21" w:name="_Toc69479842"/>
      <w:r w:rsidRPr="00B95804">
        <w:rPr>
          <w:rFonts w:eastAsia="Times New Roman"/>
        </w:rPr>
        <w:t xml:space="preserve">When </w:t>
      </w:r>
      <w:r w:rsidR="00765307">
        <w:rPr>
          <w:rFonts w:eastAsia="Times New Roman"/>
        </w:rPr>
        <w:t>are</w:t>
      </w:r>
      <w:r w:rsidRPr="00B95804">
        <w:rPr>
          <w:rFonts w:eastAsia="Times New Roman"/>
        </w:rPr>
        <w:t xml:space="preserve"> the</w:t>
      </w:r>
      <w:r w:rsidR="0092384B">
        <w:rPr>
          <w:rFonts w:eastAsia="Times New Roman"/>
        </w:rPr>
        <w:t xml:space="preserve"> revisions to the</w:t>
      </w:r>
      <w:r w:rsidRPr="00B95804">
        <w:rPr>
          <w:rFonts w:eastAsia="Times New Roman"/>
        </w:rPr>
        <w:t xml:space="preserve"> </w:t>
      </w:r>
      <w:r>
        <w:rPr>
          <w:rFonts w:eastAsia="Times New Roman"/>
        </w:rPr>
        <w:t>Uniform Guidance</w:t>
      </w:r>
      <w:r w:rsidRPr="00B95804">
        <w:rPr>
          <w:rFonts w:eastAsia="Times New Roman"/>
        </w:rPr>
        <w:t xml:space="preserve"> </w:t>
      </w:r>
      <w:r w:rsidR="00411347">
        <w:rPr>
          <w:rFonts w:eastAsia="Times New Roman"/>
        </w:rPr>
        <w:t xml:space="preserve">published on </w:t>
      </w:r>
      <w:r w:rsidR="00765307">
        <w:rPr>
          <w:rFonts w:eastAsia="Times New Roman"/>
        </w:rPr>
        <w:t>August 13, 2020</w:t>
      </w:r>
      <w:r w:rsidRPr="00B95804">
        <w:rPr>
          <w:rFonts w:eastAsia="Times New Roman"/>
        </w:rPr>
        <w:t xml:space="preserve"> effective?</w:t>
      </w:r>
      <w:bookmarkEnd w:id="21"/>
    </w:p>
    <w:p w14:paraId="4ACD234D" w14:textId="78BFB2C9" w:rsidR="001846FD" w:rsidRDefault="00AD31C1">
      <w:pPr>
        <w:pStyle w:val="Answer"/>
        <w:rPr>
          <w:rFonts w:eastAsia="Times New Roman"/>
        </w:rPr>
      </w:pPr>
      <w:r w:rsidRPr="001C5D77">
        <w:t xml:space="preserve">The effective date </w:t>
      </w:r>
      <w:r w:rsidR="00DE60BE">
        <w:t xml:space="preserve">of </w:t>
      </w:r>
      <w:r w:rsidR="0092384B">
        <w:t xml:space="preserve">the revisions to the Uniform Guidance </w:t>
      </w:r>
      <w:r w:rsidR="00765307">
        <w:t xml:space="preserve">published in 85 FR 49506 on August 13, 2020 </w:t>
      </w:r>
      <w:r w:rsidR="0092384B">
        <w:t xml:space="preserve">is November 12, 2020, except for the amendments to </w:t>
      </w:r>
      <w:r w:rsidR="0092384B">
        <w:rPr>
          <w:rFonts w:cstheme="minorHAnsi"/>
        </w:rPr>
        <w:t>§§ 200.216 and 200.340, which are effective August 13, 2020</w:t>
      </w:r>
      <w:r w:rsidR="0092384B">
        <w:t>.</w:t>
      </w:r>
    </w:p>
    <w:p w14:paraId="438C83C2" w14:textId="7DB592A0" w:rsidR="00986E37" w:rsidRDefault="00986E37" w:rsidP="00986E37">
      <w:pPr>
        <w:pStyle w:val="Heading2"/>
        <w:tabs>
          <w:tab w:val="left" w:pos="720"/>
        </w:tabs>
        <w:rPr>
          <w:rFonts w:eastAsia="Times New Roman"/>
        </w:rPr>
      </w:pPr>
      <w:bookmarkStart w:id="22" w:name="_Ref66195594"/>
      <w:bookmarkStart w:id="23" w:name="_Toc69479843"/>
      <w:bookmarkStart w:id="24" w:name="_Hlk61245513"/>
      <w:r w:rsidRPr="00B95804">
        <w:rPr>
          <w:rFonts w:eastAsia="Times New Roman"/>
        </w:rPr>
        <w:t>Will this</w:t>
      </w:r>
      <w:r>
        <w:rPr>
          <w:rFonts w:eastAsia="Times New Roman"/>
        </w:rPr>
        <w:t xml:space="preserve"> revision</w:t>
      </w:r>
      <w:r w:rsidRPr="00B95804">
        <w:rPr>
          <w:rFonts w:eastAsia="Times New Roman"/>
        </w:rPr>
        <w:t xml:space="preserve"> apply only to awards made after the effective date or does it apply to awards made earlier?</w:t>
      </w:r>
      <w:bookmarkEnd w:id="22"/>
      <w:bookmarkEnd w:id="23"/>
    </w:p>
    <w:p w14:paraId="00A770AA" w14:textId="30A9E7EF" w:rsidR="00986E37" w:rsidRPr="001C5D77" w:rsidRDefault="00FB3AE5" w:rsidP="00986E37">
      <w:pPr>
        <w:pStyle w:val="Answer"/>
        <w:rPr>
          <w:rFonts w:eastAsia="Times New Roman"/>
        </w:rPr>
      </w:pPr>
      <w:r>
        <w:rPr>
          <w:rFonts w:eastAsia="Times New Roman"/>
        </w:rPr>
        <w:t xml:space="preserve">Generally, </w:t>
      </w:r>
      <w:r w:rsidR="0092384B">
        <w:rPr>
          <w:rFonts w:eastAsia="Times New Roman"/>
        </w:rPr>
        <w:t>revisions to the</w:t>
      </w:r>
      <w:r w:rsidR="00986E37" w:rsidRPr="001C5D77">
        <w:rPr>
          <w:rFonts w:eastAsia="Times New Roman"/>
        </w:rPr>
        <w:t xml:space="preserve"> Uniform Guidance apply to Federal awards</w:t>
      </w:r>
      <w:r w:rsidR="00A679B2">
        <w:rPr>
          <w:rFonts w:eastAsia="Times New Roman"/>
        </w:rPr>
        <w:t xml:space="preserve"> made </w:t>
      </w:r>
      <w:r w:rsidR="00E75D44">
        <w:rPr>
          <w:rFonts w:eastAsia="Times New Roman"/>
        </w:rPr>
        <w:t xml:space="preserve">on or </w:t>
      </w:r>
      <w:r w:rsidR="00A679B2">
        <w:rPr>
          <w:rFonts w:eastAsia="Times New Roman"/>
        </w:rPr>
        <w:t>after the effective date</w:t>
      </w:r>
      <w:r w:rsidR="00B92380">
        <w:rPr>
          <w:rFonts w:eastAsia="Times New Roman"/>
        </w:rPr>
        <w:t xml:space="preserve"> and</w:t>
      </w:r>
      <w:r w:rsidR="006E7E42">
        <w:rPr>
          <w:rFonts w:eastAsia="Times New Roman"/>
        </w:rPr>
        <w:t xml:space="preserve"> </w:t>
      </w:r>
      <w:r w:rsidR="00986E37" w:rsidRPr="001C5D77">
        <w:rPr>
          <w:rFonts w:eastAsia="Times New Roman"/>
        </w:rPr>
        <w:t xml:space="preserve">will not retroactively </w:t>
      </w:r>
      <w:r w:rsidR="005664B3">
        <w:rPr>
          <w:rFonts w:eastAsia="Times New Roman"/>
        </w:rPr>
        <w:t>apply to</w:t>
      </w:r>
      <w:r w:rsidR="00986E37" w:rsidRPr="001C5D77">
        <w:rPr>
          <w:rFonts w:eastAsia="Times New Roman"/>
        </w:rPr>
        <w:t xml:space="preserve"> </w:t>
      </w:r>
      <w:r w:rsidR="0092384B">
        <w:rPr>
          <w:rFonts w:eastAsia="Times New Roman"/>
        </w:rPr>
        <w:t>Federal awards made prior to the effective date</w:t>
      </w:r>
      <w:r w:rsidR="00986E37" w:rsidRPr="001C5D77">
        <w:rPr>
          <w:rFonts w:eastAsia="Times New Roman"/>
        </w:rPr>
        <w:t>.</w:t>
      </w:r>
      <w:r w:rsidR="00B92380">
        <w:rPr>
          <w:rFonts w:eastAsia="Times New Roman"/>
        </w:rPr>
        <w:t xml:space="preserve"> There may be some instances, such as new statutory requirements, that impose requirements on existing Federal awards.</w:t>
      </w:r>
      <w:r w:rsidR="005D03FC">
        <w:rPr>
          <w:rFonts w:eastAsia="Times New Roman"/>
        </w:rPr>
        <w:t xml:space="preserve"> Recipients should review their award terms and conditions to determine the applicability of the revisions to the Uniform Guidance</w:t>
      </w:r>
      <w:r w:rsidR="00B92380">
        <w:rPr>
          <w:rFonts w:eastAsia="Times New Roman"/>
        </w:rPr>
        <w:t>.</w:t>
      </w:r>
    </w:p>
    <w:p w14:paraId="1D11A5A2" w14:textId="77777777" w:rsidR="00ED5F46" w:rsidRPr="00ED5F46" w:rsidRDefault="00ED5F46" w:rsidP="00ED5F46">
      <w:pPr>
        <w:pStyle w:val="Heading2"/>
        <w:rPr>
          <w:rFonts w:eastAsia="Times New Roman"/>
        </w:rPr>
      </w:pPr>
      <w:bookmarkStart w:id="25" w:name="_Toc69479844"/>
      <w:bookmarkEnd w:id="24"/>
      <w:r w:rsidRPr="00ED5F46">
        <w:rPr>
          <w:rFonts w:eastAsia="Times New Roman"/>
        </w:rPr>
        <w:t>Are recipients required to update their policies to account for the revisions (e.g., procurement thresholds or subrecipient monitoring requirements) by the effective date?</w:t>
      </w:r>
      <w:bookmarkEnd w:id="25"/>
    </w:p>
    <w:p w14:paraId="3B7B4958" w14:textId="45E61A69" w:rsidR="00ED5F46" w:rsidRPr="00ED5F46" w:rsidRDefault="00ED5F46" w:rsidP="00AE3BC6">
      <w:pPr>
        <w:pStyle w:val="Answer"/>
        <w:rPr>
          <w:rFonts w:eastAsia="Times New Roman"/>
        </w:rPr>
      </w:pPr>
      <w:r w:rsidRPr="00ED5F46">
        <w:rPr>
          <w:rFonts w:eastAsia="Times New Roman"/>
        </w:rPr>
        <w:t>The revisions are effective for Federal awards made on or after November 12, 2020.</w:t>
      </w:r>
      <w:r w:rsidR="00AE3BC6">
        <w:rPr>
          <w:rFonts w:eastAsia="Times New Roman"/>
        </w:rPr>
        <w:t xml:space="preserve"> </w:t>
      </w:r>
      <w:r w:rsidRPr="00ED5F46">
        <w:rPr>
          <w:rFonts w:eastAsia="Times New Roman"/>
        </w:rPr>
        <w:t xml:space="preserve">Unless otherwise noted, recipients must update their internal policies to reflect the changes in the </w:t>
      </w:r>
      <w:r w:rsidRPr="00ED5F46">
        <w:rPr>
          <w:rFonts w:eastAsia="Times New Roman"/>
        </w:rPr>
        <w:lastRenderedPageBreak/>
        <w:t xml:space="preserve">Uniform Guidance upon accepting a Federal award made on or after the effective date (November 12, 2020). (See </w:t>
      </w:r>
      <w:r w:rsidRPr="00AE3BC6">
        <w:rPr>
          <w:rStyle w:val="IntenseEmphasis"/>
        </w:rPr>
        <w:fldChar w:fldCharType="begin"/>
      </w:r>
      <w:r w:rsidRPr="00AE3BC6">
        <w:rPr>
          <w:rStyle w:val="IntenseEmphasis"/>
        </w:rPr>
        <w:instrText xml:space="preserve"> REF _Ref66195594 \r \h </w:instrText>
      </w:r>
      <w:r>
        <w:rPr>
          <w:rStyle w:val="IntenseEmphasis"/>
        </w:rPr>
        <w:instrText xml:space="preserve"> \* MERGEFORMAT </w:instrText>
      </w:r>
      <w:r w:rsidRPr="00AE3BC6">
        <w:rPr>
          <w:rStyle w:val="IntenseEmphasis"/>
        </w:rPr>
      </w:r>
      <w:r w:rsidRPr="00AE3BC6">
        <w:rPr>
          <w:rStyle w:val="IntenseEmphasis"/>
        </w:rPr>
        <w:fldChar w:fldCharType="separate"/>
      </w:r>
      <w:r w:rsidR="00DC5D90">
        <w:rPr>
          <w:rStyle w:val="IntenseEmphasis"/>
        </w:rPr>
        <w:t>Q-10</w:t>
      </w:r>
      <w:r w:rsidRPr="00AE3BC6">
        <w:rPr>
          <w:rStyle w:val="IntenseEmphasis"/>
        </w:rPr>
        <w:fldChar w:fldCharType="end"/>
      </w:r>
      <w:r w:rsidRPr="00ED5F46">
        <w:rPr>
          <w:rFonts w:eastAsia="Times New Roman"/>
        </w:rPr>
        <w:t>.)</w:t>
      </w:r>
    </w:p>
    <w:p w14:paraId="6043413A" w14:textId="77777777" w:rsidR="00C404DD" w:rsidRPr="00C404DD" w:rsidRDefault="00C404DD" w:rsidP="00C404DD">
      <w:pPr>
        <w:pStyle w:val="Heading2"/>
        <w:rPr>
          <w:rFonts w:eastAsia="Times New Roman"/>
        </w:rPr>
      </w:pPr>
      <w:bookmarkStart w:id="26" w:name="_Toc69479845"/>
      <w:r w:rsidRPr="00C404DD">
        <w:rPr>
          <w:rFonts w:eastAsia="Times New Roman"/>
        </w:rPr>
        <w:t>Do Federal agencies need to re-adopt the Uniform Guidance for the revisions to become effective to their recipients?</w:t>
      </w:r>
      <w:bookmarkEnd w:id="26"/>
    </w:p>
    <w:p w14:paraId="0F2A4A9B" w14:textId="60D19C10" w:rsidR="00C404DD" w:rsidRPr="00C404DD" w:rsidRDefault="00C404DD" w:rsidP="00AE3BC6">
      <w:pPr>
        <w:pStyle w:val="Answer"/>
        <w:rPr>
          <w:rFonts w:eastAsia="Times New Roman"/>
        </w:rPr>
      </w:pPr>
      <w:r w:rsidRPr="00C404DD">
        <w:rPr>
          <w:rFonts w:eastAsia="Times New Roman"/>
        </w:rPr>
        <w:t>It depends. Federal agencies must review their original adoption to ensure that it aligns with the most current version of the Uniform Guidance. In instances where there is a policy conflict between a Federal agency’s adoption and the revisions in the Uniform Guidance, the adoption must be updated before the revisions become effective for the recipients. Recipients should consult their Federal awarding agency for more information. (See §200.106.)</w:t>
      </w:r>
    </w:p>
    <w:p w14:paraId="235FD8D6" w14:textId="25A56384" w:rsidR="00986E37" w:rsidRDefault="00986E37" w:rsidP="00986E37">
      <w:pPr>
        <w:pStyle w:val="Heading2"/>
        <w:tabs>
          <w:tab w:val="left" w:pos="720"/>
        </w:tabs>
        <w:rPr>
          <w:rFonts w:eastAsia="Times New Roman"/>
        </w:rPr>
      </w:pPr>
      <w:bookmarkStart w:id="27" w:name="_Toc69479846"/>
      <w:r w:rsidRPr="00162B02">
        <w:rPr>
          <w:rFonts w:eastAsia="Times New Roman"/>
        </w:rPr>
        <w:t xml:space="preserve">How </w:t>
      </w:r>
      <w:r w:rsidR="0092384B">
        <w:rPr>
          <w:rFonts w:eastAsia="Times New Roman"/>
        </w:rPr>
        <w:t>do the revisions to the</w:t>
      </w:r>
      <w:r w:rsidRPr="00162B02">
        <w:rPr>
          <w:rFonts w:eastAsia="Times New Roman"/>
        </w:rPr>
        <w:t xml:space="preserve"> </w:t>
      </w:r>
      <w:r>
        <w:rPr>
          <w:rFonts w:eastAsia="Times New Roman"/>
        </w:rPr>
        <w:t>Uniform Guidance</w:t>
      </w:r>
      <w:r w:rsidRPr="00162B02">
        <w:rPr>
          <w:rFonts w:eastAsia="Times New Roman"/>
        </w:rPr>
        <w:t xml:space="preserve"> </w:t>
      </w:r>
      <w:r w:rsidR="006E7E42">
        <w:rPr>
          <w:rFonts w:eastAsia="Times New Roman"/>
        </w:rPr>
        <w:t xml:space="preserve">affect subawards made after the effective date when the </w:t>
      </w:r>
      <w:r w:rsidRPr="00162B02">
        <w:rPr>
          <w:rFonts w:eastAsia="Times New Roman"/>
        </w:rPr>
        <w:t xml:space="preserve">Federal award </w:t>
      </w:r>
      <w:r w:rsidR="006E7E42">
        <w:rPr>
          <w:rFonts w:eastAsia="Times New Roman"/>
        </w:rPr>
        <w:t xml:space="preserve">was </w:t>
      </w:r>
      <w:r w:rsidRPr="00162B02">
        <w:rPr>
          <w:rFonts w:eastAsia="Times New Roman"/>
        </w:rPr>
        <w:t xml:space="preserve">made prior to </w:t>
      </w:r>
      <w:r>
        <w:rPr>
          <w:rFonts w:eastAsia="Times New Roman"/>
        </w:rPr>
        <w:t>the effective date</w:t>
      </w:r>
      <w:r w:rsidRPr="00162B02">
        <w:rPr>
          <w:rFonts w:eastAsia="Times New Roman"/>
        </w:rPr>
        <w:t>?</w:t>
      </w:r>
      <w:bookmarkEnd w:id="27"/>
    </w:p>
    <w:p w14:paraId="28D817AA" w14:textId="5AAEEA4E" w:rsidR="00B97C22" w:rsidRPr="00B95804" w:rsidRDefault="00986E37" w:rsidP="00B97C22">
      <w:pPr>
        <w:pStyle w:val="Answer"/>
        <w:rPr>
          <w:rFonts w:eastAsia="Times New Roman"/>
        </w:rPr>
      </w:pPr>
      <w:r>
        <w:rPr>
          <w:rFonts w:eastAsia="Times New Roman"/>
        </w:rPr>
        <w:t xml:space="preserve">The </w:t>
      </w:r>
      <w:r w:rsidR="00DE60BE">
        <w:rPr>
          <w:rFonts w:eastAsia="Times New Roman"/>
        </w:rPr>
        <w:t xml:space="preserve">Federal awarding agency establishes </w:t>
      </w:r>
      <w:r>
        <w:rPr>
          <w:rFonts w:eastAsia="Times New Roman"/>
        </w:rPr>
        <w:t xml:space="preserve">requirements for a </w:t>
      </w:r>
      <w:r w:rsidRPr="00162B02">
        <w:rPr>
          <w:rFonts w:eastAsia="Times New Roman"/>
        </w:rPr>
        <w:t xml:space="preserve">subaward </w:t>
      </w:r>
      <w:r>
        <w:rPr>
          <w:rFonts w:eastAsia="Times New Roman"/>
        </w:rPr>
        <w:t xml:space="preserve">flow </w:t>
      </w:r>
      <w:r w:rsidR="00DE60BE">
        <w:rPr>
          <w:rFonts w:eastAsia="Times New Roman"/>
        </w:rPr>
        <w:t>in the terms of the</w:t>
      </w:r>
      <w:r>
        <w:rPr>
          <w:rFonts w:eastAsia="Times New Roman"/>
        </w:rPr>
        <w:t xml:space="preserve"> Federal award</w:t>
      </w:r>
      <w:r w:rsidRPr="00162B02">
        <w:rPr>
          <w:rFonts w:eastAsia="Times New Roman"/>
        </w:rPr>
        <w:t>.</w:t>
      </w:r>
      <w:r>
        <w:rPr>
          <w:rFonts w:eastAsia="Times New Roman"/>
        </w:rPr>
        <w:t xml:space="preserve"> </w:t>
      </w:r>
      <w:r w:rsidR="00101E4A">
        <w:rPr>
          <w:rFonts w:eastAsia="Times New Roman"/>
        </w:rPr>
        <w:t xml:space="preserve">(See </w:t>
      </w:r>
      <w:r w:rsidR="00101E4A" w:rsidRPr="00101E4A">
        <w:rPr>
          <w:rStyle w:val="IntenseEmphasis"/>
        </w:rPr>
        <w:fldChar w:fldCharType="begin"/>
      </w:r>
      <w:r w:rsidR="00101E4A" w:rsidRPr="00101E4A">
        <w:rPr>
          <w:rStyle w:val="IntenseEmphasis"/>
        </w:rPr>
        <w:instrText xml:space="preserve"> REF _Ref65677532 \r \h </w:instrText>
      </w:r>
      <w:r w:rsidR="00101E4A">
        <w:rPr>
          <w:rStyle w:val="IntenseEmphasis"/>
        </w:rPr>
        <w:instrText xml:space="preserve"> \* MERGEFORMAT </w:instrText>
      </w:r>
      <w:r w:rsidR="00101E4A" w:rsidRPr="00101E4A">
        <w:rPr>
          <w:rStyle w:val="IntenseEmphasis"/>
        </w:rPr>
      </w:r>
      <w:r w:rsidR="00101E4A" w:rsidRPr="00101E4A">
        <w:rPr>
          <w:rStyle w:val="IntenseEmphasis"/>
        </w:rPr>
        <w:fldChar w:fldCharType="separate"/>
      </w:r>
      <w:r w:rsidR="00DC5D90">
        <w:rPr>
          <w:rStyle w:val="IntenseEmphasis"/>
        </w:rPr>
        <w:t>Q-2</w:t>
      </w:r>
      <w:r w:rsidR="00101E4A" w:rsidRPr="00101E4A">
        <w:rPr>
          <w:rStyle w:val="IntenseEmphasis"/>
        </w:rPr>
        <w:fldChar w:fldCharType="end"/>
      </w:r>
      <w:r w:rsidR="00101E4A">
        <w:rPr>
          <w:rFonts w:eastAsia="Times New Roman"/>
        </w:rPr>
        <w:t>.)</w:t>
      </w:r>
    </w:p>
    <w:p w14:paraId="1525836E" w14:textId="71D8CFB6" w:rsidR="001C5D77" w:rsidRPr="00AE3BC6" w:rsidRDefault="001C5D77" w:rsidP="001C5D77">
      <w:pPr>
        <w:pStyle w:val="Heading2"/>
        <w:tabs>
          <w:tab w:val="left" w:pos="720"/>
        </w:tabs>
        <w:rPr>
          <w:rFonts w:eastAsia="Times New Roman"/>
        </w:rPr>
      </w:pPr>
      <w:bookmarkStart w:id="28" w:name="_Toc69479847"/>
      <w:r w:rsidRPr="00AE3BC6">
        <w:rPr>
          <w:rFonts w:eastAsia="Times New Roman"/>
        </w:rPr>
        <w:t>How does the effective date apply to awards with incremental funding?</w:t>
      </w:r>
      <w:bookmarkEnd w:id="28"/>
    </w:p>
    <w:p w14:paraId="7174785B" w14:textId="55433E02" w:rsidR="001C5D77" w:rsidRPr="00444B62" w:rsidRDefault="00DC5E42" w:rsidP="00DC5E42">
      <w:pPr>
        <w:pStyle w:val="Answer"/>
      </w:pPr>
      <w:r>
        <w:rPr>
          <w:rFonts w:eastAsia="Times New Roman"/>
        </w:rPr>
        <w:t>T</w:t>
      </w:r>
      <w:r w:rsidR="00AE3BC6">
        <w:rPr>
          <w:rFonts w:eastAsia="Times New Roman"/>
        </w:rPr>
        <w:t xml:space="preserve">he </w:t>
      </w:r>
      <w:r w:rsidR="006E7E42" w:rsidRPr="00AE3BC6">
        <w:rPr>
          <w:rFonts w:eastAsia="Times New Roman"/>
        </w:rPr>
        <w:t>Federal awarding agenc</w:t>
      </w:r>
      <w:r w:rsidR="00AE3BC6">
        <w:rPr>
          <w:rFonts w:eastAsia="Times New Roman"/>
        </w:rPr>
        <w:t>y</w:t>
      </w:r>
      <w:r w:rsidR="006E7E42" w:rsidRPr="00AE3BC6">
        <w:rPr>
          <w:rFonts w:eastAsia="Times New Roman"/>
        </w:rPr>
        <w:t xml:space="preserve"> can apply </w:t>
      </w:r>
      <w:r w:rsidR="00D53AB2" w:rsidRPr="00AE3BC6">
        <w:rPr>
          <w:rFonts w:eastAsia="Times New Roman"/>
        </w:rPr>
        <w:t xml:space="preserve">new or revised terms and conditions, </w:t>
      </w:r>
      <w:r w:rsidR="002C7916" w:rsidRPr="00AE3BC6">
        <w:rPr>
          <w:rFonts w:eastAsia="Times New Roman"/>
        </w:rPr>
        <w:t xml:space="preserve">consistent with </w:t>
      </w:r>
      <w:r w:rsidR="00D53AB2" w:rsidRPr="00AE3BC6">
        <w:rPr>
          <w:rFonts w:eastAsia="Times New Roman"/>
        </w:rPr>
        <w:t>OMB guidance when issuing new funds to a</w:t>
      </w:r>
      <w:r w:rsidR="00A4676E" w:rsidRPr="00AE3BC6">
        <w:rPr>
          <w:rFonts w:eastAsia="Times New Roman"/>
        </w:rPr>
        <w:t xml:space="preserve">n existing </w:t>
      </w:r>
      <w:r w:rsidR="00D53AB2" w:rsidRPr="00AE3BC6">
        <w:rPr>
          <w:rFonts w:eastAsia="Times New Roman"/>
        </w:rPr>
        <w:t>Federal award</w:t>
      </w:r>
      <w:r>
        <w:rPr>
          <w:rFonts w:eastAsia="Times New Roman"/>
        </w:rPr>
        <w:t xml:space="preserve"> when negotiating a modification or prior approval to a Federal award with a non-Federal entity</w:t>
      </w:r>
      <w:r w:rsidR="00D53AB2" w:rsidRPr="00AE3BC6">
        <w:rPr>
          <w:rFonts w:eastAsia="Times New Roman"/>
        </w:rPr>
        <w:t>.</w:t>
      </w:r>
    </w:p>
    <w:p w14:paraId="1F4C45F8" w14:textId="059E34BD" w:rsidR="001C5D77" w:rsidRPr="00B95804" w:rsidRDefault="001C5D77" w:rsidP="00DC5E42">
      <w:pPr>
        <w:pStyle w:val="Heading2"/>
        <w:tabs>
          <w:tab w:val="left" w:pos="720"/>
        </w:tabs>
        <w:rPr>
          <w:rFonts w:eastAsia="Times New Roman"/>
        </w:rPr>
      </w:pPr>
      <w:bookmarkStart w:id="29" w:name="_Toc69479848"/>
      <w:r w:rsidRPr="00B95804">
        <w:rPr>
          <w:rFonts w:eastAsia="Times New Roman"/>
        </w:rPr>
        <w:t xml:space="preserve">How does the effective date apply to </w:t>
      </w:r>
      <w:r w:rsidR="00D53AB2">
        <w:rPr>
          <w:rFonts w:eastAsia="Times New Roman"/>
        </w:rPr>
        <w:t xml:space="preserve">negotiated </w:t>
      </w:r>
      <w:r w:rsidRPr="00B95804">
        <w:rPr>
          <w:rFonts w:eastAsia="Times New Roman"/>
        </w:rPr>
        <w:t>indirect cost rates?</w:t>
      </w:r>
      <w:bookmarkEnd w:id="29"/>
    </w:p>
    <w:p w14:paraId="5775C9D8" w14:textId="6D7935AC" w:rsidR="00FB20CB" w:rsidRPr="00FB20CB" w:rsidRDefault="00FB20CB" w:rsidP="00DC5E42">
      <w:pPr>
        <w:pStyle w:val="Answer"/>
      </w:pPr>
      <w:r>
        <w:rPr>
          <w:rFonts w:eastAsia="Times New Roman"/>
        </w:rPr>
        <w:t>E</w:t>
      </w:r>
      <w:r w:rsidR="001C5D77">
        <w:rPr>
          <w:rFonts w:eastAsia="Times New Roman"/>
        </w:rPr>
        <w:t xml:space="preserve">xisting negotiated indirect cost rates will </w:t>
      </w:r>
      <w:r>
        <w:rPr>
          <w:rFonts w:eastAsia="Times New Roman"/>
        </w:rPr>
        <w:t xml:space="preserve">generally </w:t>
      </w:r>
      <w:r w:rsidR="001C5D77">
        <w:rPr>
          <w:rFonts w:eastAsia="Times New Roman"/>
        </w:rPr>
        <w:t>remain in pl</w:t>
      </w:r>
      <w:r>
        <w:rPr>
          <w:rFonts w:eastAsia="Times New Roman"/>
        </w:rPr>
        <w:t>ace until they are due to be re</w:t>
      </w:r>
      <w:r w:rsidR="001C5D77">
        <w:rPr>
          <w:rFonts w:eastAsia="Times New Roman"/>
        </w:rPr>
        <w:t xml:space="preserve">negotiated. </w:t>
      </w:r>
      <w:r>
        <w:t>T</w:t>
      </w:r>
      <w:r w:rsidRPr="00FB20CB">
        <w:t xml:space="preserve">he non-Federal entity must review its current indirect cost rate proposal or previously negotiated rate to ensure that it does not include </w:t>
      </w:r>
      <w:r>
        <w:t xml:space="preserve">any major conflicts with the </w:t>
      </w:r>
      <w:r w:rsidR="002C7916">
        <w:t xml:space="preserve">revised </w:t>
      </w:r>
      <w:r>
        <w:t>Uniform Guidance (e.g., costs for covered telecommunications services or equipment)</w:t>
      </w:r>
      <w:r w:rsidRPr="00FB20CB">
        <w:t>.</w:t>
      </w:r>
      <w:r>
        <w:t xml:space="preserve"> If there is a conflict, the non-Federal entity should work with the cognizant agency for indirect costs to ensure compliance with the </w:t>
      </w:r>
      <w:r w:rsidR="002C7916">
        <w:t xml:space="preserve">revised </w:t>
      </w:r>
      <w:r>
        <w:t>Uniform Guidance.</w:t>
      </w:r>
    </w:p>
    <w:p w14:paraId="5F176165" w14:textId="77777777" w:rsidR="003011C8" w:rsidRPr="003011C8" w:rsidRDefault="003011C8" w:rsidP="003011C8">
      <w:pPr>
        <w:pStyle w:val="Heading2"/>
        <w:rPr>
          <w:rFonts w:eastAsia="Times New Roman"/>
        </w:rPr>
      </w:pPr>
      <w:bookmarkStart w:id="30" w:name="_Ref64615786"/>
      <w:bookmarkStart w:id="31" w:name="_Toc69479849"/>
      <w:bookmarkStart w:id="32" w:name="_Hlk58421052"/>
      <w:r w:rsidRPr="003011C8">
        <w:rPr>
          <w:rFonts w:eastAsia="Times New Roman"/>
        </w:rPr>
        <w:t>When will the new DS-2 form based on the updated Uniform Guidance be available? Can the current DS-2 form be used by the IHE to report any changes in policy?</w:t>
      </w:r>
      <w:bookmarkEnd w:id="30"/>
      <w:bookmarkEnd w:id="31"/>
    </w:p>
    <w:p w14:paraId="1C9E382A" w14:textId="7C011C81" w:rsidR="005435E1" w:rsidRPr="00B33445" w:rsidRDefault="003011C8" w:rsidP="003011C8">
      <w:pPr>
        <w:pStyle w:val="Answer"/>
        <w:rPr>
          <w:rFonts w:eastAsia="Times New Roman"/>
        </w:rPr>
      </w:pPr>
      <w:r w:rsidRPr="003011C8">
        <w:rPr>
          <w:rFonts w:eastAsia="Times New Roman"/>
        </w:rPr>
        <w:t xml:space="preserve">Until the new form is released, IHEs </w:t>
      </w:r>
      <w:r>
        <w:rPr>
          <w:rFonts w:eastAsia="Times New Roman"/>
        </w:rPr>
        <w:t xml:space="preserve">must use </w:t>
      </w:r>
      <w:r w:rsidRPr="003011C8">
        <w:rPr>
          <w:rFonts w:eastAsia="Times New Roman"/>
        </w:rPr>
        <w:t xml:space="preserve">the current DS-2 form to report initial or revisions to disclosure statements. The IHE can annotate those </w:t>
      </w:r>
      <w:r w:rsidRPr="003011C8">
        <w:t>sections</w:t>
      </w:r>
      <w:r w:rsidRPr="003011C8">
        <w:rPr>
          <w:rFonts w:eastAsia="Times New Roman"/>
        </w:rPr>
        <w:t xml:space="preserve"> of the DS-2 that are changed due to the implementation of the Uniform Guidance with </w:t>
      </w:r>
      <w:r>
        <w:rPr>
          <w:rFonts w:eastAsia="Times New Roman"/>
        </w:rPr>
        <w:t>“</w:t>
      </w:r>
      <w:r w:rsidRPr="003011C8">
        <w:rPr>
          <w:rFonts w:eastAsia="Times New Roman"/>
        </w:rPr>
        <w:t>See Continuation Sheet,</w:t>
      </w:r>
      <w:r>
        <w:rPr>
          <w:rFonts w:eastAsia="Times New Roman"/>
        </w:rPr>
        <w:t>”</w:t>
      </w:r>
      <w:r w:rsidRPr="003011C8">
        <w:rPr>
          <w:rFonts w:eastAsia="Times New Roman"/>
        </w:rPr>
        <w:t xml:space="preserve"> and describe the changed accounting practices in the Continuation Sheet.</w:t>
      </w:r>
      <w:r>
        <w:rPr>
          <w:rFonts w:eastAsia="Times New Roman"/>
        </w:rPr>
        <w:t xml:space="preserve"> (</w:t>
      </w:r>
      <w:r w:rsidR="008D618A">
        <w:rPr>
          <w:rFonts w:eastAsia="Times New Roman"/>
        </w:rPr>
        <w:t>See</w:t>
      </w:r>
      <w:r>
        <w:rPr>
          <w:rFonts w:eastAsia="Times New Roman"/>
        </w:rPr>
        <w:t xml:space="preserve"> </w:t>
      </w:r>
      <w:r>
        <w:rPr>
          <w:rFonts w:eastAsia="Times New Roman" w:cstheme="minorHAnsi"/>
        </w:rPr>
        <w:t>§</w:t>
      </w:r>
      <w:r w:rsidRPr="003011C8">
        <w:rPr>
          <w:rFonts w:eastAsia="Times New Roman"/>
        </w:rPr>
        <w:t>200.419</w:t>
      </w:r>
      <w:r>
        <w:rPr>
          <w:rFonts w:eastAsia="Times New Roman"/>
        </w:rPr>
        <w:t>.)</w:t>
      </w:r>
    </w:p>
    <w:p w14:paraId="6114F37C" w14:textId="3F9777AF" w:rsidR="005435E1" w:rsidRPr="00B95804" w:rsidRDefault="005435E1" w:rsidP="005435E1">
      <w:pPr>
        <w:pStyle w:val="Heading2"/>
        <w:tabs>
          <w:tab w:val="left" w:pos="720"/>
        </w:tabs>
        <w:rPr>
          <w:rFonts w:eastAsia="Times New Roman"/>
        </w:rPr>
      </w:pPr>
      <w:bookmarkStart w:id="33" w:name="_Toc69479850"/>
      <w:r w:rsidRPr="004D78D2">
        <w:rPr>
          <w:rFonts w:eastAsia="Times New Roman"/>
        </w:rPr>
        <w:t>May IHEs submit applications that are inconsistent with their DS</w:t>
      </w:r>
      <w:r>
        <w:rPr>
          <w:rFonts w:eastAsia="Times New Roman"/>
        </w:rPr>
        <w:t>-</w:t>
      </w:r>
      <w:r w:rsidRPr="004D78D2">
        <w:rPr>
          <w:rFonts w:eastAsia="Times New Roman"/>
        </w:rPr>
        <w:t>2 statement if that application is made in order to reflect the</w:t>
      </w:r>
      <w:r w:rsidR="001846FD">
        <w:rPr>
          <w:rFonts w:eastAsia="Times New Roman"/>
        </w:rPr>
        <w:t xml:space="preserve"> updated</w:t>
      </w:r>
      <w:r w:rsidRPr="004D78D2">
        <w:rPr>
          <w:rFonts w:eastAsia="Times New Roman"/>
        </w:rPr>
        <w:t xml:space="preserve"> </w:t>
      </w:r>
      <w:r>
        <w:rPr>
          <w:rFonts w:eastAsia="Times New Roman"/>
        </w:rPr>
        <w:t>Uniform G</w:t>
      </w:r>
      <w:r w:rsidRPr="004D78D2">
        <w:rPr>
          <w:rFonts w:eastAsia="Times New Roman"/>
        </w:rPr>
        <w:t>uidance?</w:t>
      </w:r>
      <w:bookmarkEnd w:id="33"/>
    </w:p>
    <w:p w14:paraId="7BCDC11F" w14:textId="05ADD3B6" w:rsidR="005435E1" w:rsidRDefault="005435E1" w:rsidP="005435E1">
      <w:pPr>
        <w:pStyle w:val="Answer"/>
        <w:rPr>
          <w:rFonts w:eastAsia="Times New Roman"/>
        </w:rPr>
      </w:pPr>
      <w:r w:rsidRPr="004D78D2">
        <w:rPr>
          <w:rFonts w:eastAsia="Times New Roman"/>
        </w:rPr>
        <w:t>Yes.</w:t>
      </w:r>
      <w:r>
        <w:rPr>
          <w:rFonts w:eastAsia="Times New Roman"/>
        </w:rPr>
        <w:t xml:space="preserve"> </w:t>
      </w:r>
      <w:r w:rsidRPr="004D78D2">
        <w:rPr>
          <w:rFonts w:eastAsia="Times New Roman"/>
        </w:rPr>
        <w:t xml:space="preserve">All awards made on or after </w:t>
      </w:r>
      <w:r w:rsidR="003628A8">
        <w:rPr>
          <w:rFonts w:eastAsia="Times New Roman"/>
        </w:rPr>
        <w:t>the effective date</w:t>
      </w:r>
      <w:r w:rsidRPr="004D78D2">
        <w:rPr>
          <w:rFonts w:eastAsia="Times New Roman"/>
        </w:rPr>
        <w:t xml:space="preserve"> </w:t>
      </w:r>
      <w:r w:rsidR="002C7916">
        <w:rPr>
          <w:rFonts w:eastAsia="Times New Roman"/>
        </w:rPr>
        <w:t xml:space="preserve">of the revised Uniform Guidance </w:t>
      </w:r>
      <w:r w:rsidRPr="004D78D2">
        <w:rPr>
          <w:rFonts w:eastAsia="Times New Roman"/>
        </w:rPr>
        <w:t xml:space="preserve">will be made according to the </w:t>
      </w:r>
      <w:r w:rsidR="003628A8">
        <w:rPr>
          <w:rFonts w:eastAsia="Times New Roman"/>
        </w:rPr>
        <w:t>revised U</w:t>
      </w:r>
      <w:r w:rsidRPr="004D78D2">
        <w:rPr>
          <w:rFonts w:eastAsia="Times New Roman"/>
        </w:rPr>
        <w:t xml:space="preserve">niform </w:t>
      </w:r>
      <w:r w:rsidR="003628A8">
        <w:rPr>
          <w:rFonts w:eastAsia="Times New Roman"/>
        </w:rPr>
        <w:t>G</w:t>
      </w:r>
      <w:r w:rsidRPr="004D78D2">
        <w:rPr>
          <w:rFonts w:eastAsia="Times New Roman"/>
        </w:rPr>
        <w:t>uidance.</w:t>
      </w:r>
      <w:r>
        <w:rPr>
          <w:rFonts w:eastAsia="Times New Roman"/>
        </w:rPr>
        <w:t xml:space="preserve"> </w:t>
      </w:r>
      <w:r w:rsidRPr="004D78D2">
        <w:rPr>
          <w:rFonts w:eastAsia="Times New Roman"/>
        </w:rPr>
        <w:t>DS</w:t>
      </w:r>
      <w:r>
        <w:rPr>
          <w:rFonts w:eastAsia="Times New Roman"/>
        </w:rPr>
        <w:t>-</w:t>
      </w:r>
      <w:r w:rsidRPr="004D78D2">
        <w:rPr>
          <w:rFonts w:eastAsia="Times New Roman"/>
        </w:rPr>
        <w:t xml:space="preserve">2 statements that need to be revised to reflect new policies should be </w:t>
      </w:r>
      <w:r>
        <w:rPr>
          <w:rFonts w:eastAsia="Times New Roman"/>
        </w:rPr>
        <w:t xml:space="preserve">revised </w:t>
      </w:r>
      <w:r w:rsidRPr="004D78D2">
        <w:rPr>
          <w:rFonts w:eastAsia="Times New Roman"/>
        </w:rPr>
        <w:t xml:space="preserve">as soon as possible after </w:t>
      </w:r>
      <w:r w:rsidR="003628A8">
        <w:rPr>
          <w:rFonts w:eastAsia="Times New Roman"/>
        </w:rPr>
        <w:t>the effective date</w:t>
      </w:r>
      <w:r w:rsidR="002C7916">
        <w:rPr>
          <w:rFonts w:eastAsia="Times New Roman"/>
        </w:rPr>
        <w:t xml:space="preserve"> of the revised </w:t>
      </w:r>
      <w:r w:rsidR="002C7916">
        <w:rPr>
          <w:rFonts w:eastAsia="Times New Roman"/>
        </w:rPr>
        <w:lastRenderedPageBreak/>
        <w:t>Uniform Guidance</w:t>
      </w:r>
      <w:r>
        <w:rPr>
          <w:rFonts w:eastAsia="Times New Roman"/>
        </w:rPr>
        <w:t xml:space="preserve">. </w:t>
      </w:r>
      <w:r w:rsidR="002E3D38">
        <w:rPr>
          <w:rFonts w:eastAsia="Times New Roman"/>
        </w:rPr>
        <w:t>IHE</w:t>
      </w:r>
      <w:r w:rsidRPr="004D78D2">
        <w:rPr>
          <w:rFonts w:eastAsia="Times New Roman"/>
        </w:rPr>
        <w:t xml:space="preserve">s will not be penalized for discrepancies between their approved DS-2 and actual charging practices in accordance with the </w:t>
      </w:r>
      <w:r w:rsidR="002C7916">
        <w:rPr>
          <w:rFonts w:eastAsia="Times New Roman"/>
        </w:rPr>
        <w:t>revised</w:t>
      </w:r>
      <w:r w:rsidR="002C7916" w:rsidRPr="004D78D2">
        <w:rPr>
          <w:rFonts w:eastAsia="Times New Roman"/>
        </w:rPr>
        <w:t xml:space="preserve"> </w:t>
      </w:r>
      <w:r w:rsidR="002E3D38" w:rsidRPr="004D78D2">
        <w:rPr>
          <w:rFonts w:eastAsia="Times New Roman"/>
        </w:rPr>
        <w:t>Uniform Guidance</w:t>
      </w:r>
      <w:r w:rsidRPr="004D78D2">
        <w:rPr>
          <w:rFonts w:eastAsia="Times New Roman"/>
        </w:rPr>
        <w:t>, provided that an updated DS-2 (consistent with actual charging practices</w:t>
      </w:r>
      <w:r>
        <w:rPr>
          <w:rFonts w:eastAsia="Times New Roman"/>
        </w:rPr>
        <w:t>)</w:t>
      </w:r>
      <w:r w:rsidRPr="004D78D2">
        <w:rPr>
          <w:rFonts w:eastAsia="Times New Roman"/>
        </w:rPr>
        <w:t xml:space="preserve"> has been </w:t>
      </w:r>
      <w:r>
        <w:rPr>
          <w:rFonts w:eastAsia="Times New Roman"/>
        </w:rPr>
        <w:t xml:space="preserve">revised and </w:t>
      </w:r>
      <w:r w:rsidRPr="004D78D2">
        <w:rPr>
          <w:rFonts w:eastAsia="Times New Roman"/>
        </w:rPr>
        <w:t>submitted</w:t>
      </w:r>
      <w:r w:rsidR="00D41999">
        <w:rPr>
          <w:rFonts w:eastAsia="Times New Roman"/>
        </w:rPr>
        <w:t>. (</w:t>
      </w:r>
      <w:r w:rsidR="008D618A">
        <w:rPr>
          <w:rFonts w:eastAsia="Times New Roman"/>
        </w:rPr>
        <w:t>See</w:t>
      </w:r>
      <w:r>
        <w:rPr>
          <w:rFonts w:eastAsia="Times New Roman"/>
        </w:rPr>
        <w:t xml:space="preserve"> </w:t>
      </w:r>
      <w:r w:rsidR="00D41999" w:rsidRPr="00D41999">
        <w:rPr>
          <w:rStyle w:val="IntenseEmphasis"/>
        </w:rPr>
        <w:fldChar w:fldCharType="begin"/>
      </w:r>
      <w:r w:rsidR="00D41999" w:rsidRPr="00D41999">
        <w:rPr>
          <w:rStyle w:val="IntenseEmphasis"/>
        </w:rPr>
        <w:instrText xml:space="preserve"> REF _Ref64615786 \r \h </w:instrText>
      </w:r>
      <w:r w:rsidR="00D41999">
        <w:rPr>
          <w:rStyle w:val="IntenseEmphasis"/>
        </w:rPr>
        <w:instrText xml:space="preserve"> \* MERGEFORMAT </w:instrText>
      </w:r>
      <w:r w:rsidR="00D41999" w:rsidRPr="00D41999">
        <w:rPr>
          <w:rStyle w:val="IntenseEmphasis"/>
        </w:rPr>
      </w:r>
      <w:r w:rsidR="00D41999" w:rsidRPr="00D41999">
        <w:rPr>
          <w:rStyle w:val="IntenseEmphasis"/>
        </w:rPr>
        <w:fldChar w:fldCharType="separate"/>
      </w:r>
      <w:r w:rsidR="00DC5D90">
        <w:rPr>
          <w:rStyle w:val="IntenseEmphasis"/>
        </w:rPr>
        <w:t>Q-16</w:t>
      </w:r>
      <w:r w:rsidR="00D41999" w:rsidRPr="00D41999">
        <w:rPr>
          <w:rStyle w:val="IntenseEmphasis"/>
        </w:rPr>
        <w:fldChar w:fldCharType="end"/>
      </w:r>
      <w:r w:rsidRPr="004D78D2">
        <w:rPr>
          <w:rFonts w:eastAsia="Times New Roman"/>
        </w:rPr>
        <w:t>.</w:t>
      </w:r>
      <w:bookmarkEnd w:id="32"/>
      <w:r w:rsidR="00D41999">
        <w:rPr>
          <w:rFonts w:eastAsia="Times New Roman"/>
        </w:rPr>
        <w:t>)</w:t>
      </w:r>
    </w:p>
    <w:p w14:paraId="2655F2D1" w14:textId="544C77CC" w:rsidR="002E3D38" w:rsidRPr="00B95804" w:rsidRDefault="002E3D38" w:rsidP="00387DF2">
      <w:pPr>
        <w:pStyle w:val="Heading3"/>
      </w:pPr>
      <w:bookmarkStart w:id="34" w:name="_Toc428969786"/>
      <w:bookmarkStart w:id="35" w:name="_Toc69479851"/>
      <w:r>
        <w:t>Conflict of Interest</w:t>
      </w:r>
      <w:bookmarkEnd w:id="34"/>
      <w:bookmarkEnd w:id="35"/>
    </w:p>
    <w:p w14:paraId="4A510F65" w14:textId="547B3149" w:rsidR="002E3D38" w:rsidRPr="00B95804" w:rsidRDefault="002E3D38" w:rsidP="002E3D38">
      <w:pPr>
        <w:pStyle w:val="Heading2"/>
        <w:tabs>
          <w:tab w:val="left" w:pos="720"/>
        </w:tabs>
        <w:rPr>
          <w:rFonts w:eastAsia="Times New Roman"/>
        </w:rPr>
      </w:pPr>
      <w:bookmarkStart w:id="36" w:name="_Ref61263588"/>
      <w:bookmarkStart w:id="37" w:name="_Toc69479852"/>
      <w:r w:rsidRPr="002C635A">
        <w:rPr>
          <w:rFonts w:eastAsia="Times New Roman"/>
        </w:rPr>
        <w:t xml:space="preserve">Does </w:t>
      </w:r>
      <w:r w:rsidR="004E2AEB">
        <w:rPr>
          <w:rFonts w:eastAsia="Times New Roman"/>
        </w:rPr>
        <w:t xml:space="preserve">Uniform Guidance’s policy on </w:t>
      </w:r>
      <w:r>
        <w:rPr>
          <w:rFonts w:eastAsia="Times New Roman"/>
        </w:rPr>
        <w:t>conflict of interest</w:t>
      </w:r>
      <w:r w:rsidR="004E2AEB">
        <w:rPr>
          <w:rFonts w:eastAsia="Times New Roman"/>
        </w:rPr>
        <w:t xml:space="preserve"> </w:t>
      </w:r>
      <w:r w:rsidRPr="002C635A">
        <w:rPr>
          <w:rFonts w:eastAsia="Times New Roman"/>
        </w:rPr>
        <w:t xml:space="preserve">refer to conflicts of interest </w:t>
      </w:r>
      <w:r w:rsidR="009C7687">
        <w:rPr>
          <w:rFonts w:eastAsia="Times New Roman"/>
        </w:rPr>
        <w:t>in research</w:t>
      </w:r>
      <w:r w:rsidRPr="002C635A">
        <w:rPr>
          <w:rFonts w:eastAsia="Times New Roman"/>
        </w:rPr>
        <w:t>?</w:t>
      </w:r>
      <w:bookmarkEnd w:id="36"/>
      <w:bookmarkEnd w:id="37"/>
    </w:p>
    <w:p w14:paraId="22C87CDF" w14:textId="179C23FF" w:rsidR="002E3D38" w:rsidRDefault="002E3D38" w:rsidP="00F53424">
      <w:pPr>
        <w:pStyle w:val="Answer"/>
        <w:rPr>
          <w:rFonts w:eastAsia="Times New Roman"/>
        </w:rPr>
      </w:pPr>
      <w:r w:rsidRPr="002C635A">
        <w:rPr>
          <w:rFonts w:eastAsia="Times New Roman"/>
        </w:rPr>
        <w:t>No</w:t>
      </w:r>
      <w:r w:rsidR="004E2AEB">
        <w:rPr>
          <w:rFonts w:eastAsia="Times New Roman"/>
        </w:rPr>
        <w:t>. T</w:t>
      </w:r>
      <w:r w:rsidR="004E2AEB" w:rsidRPr="002C635A">
        <w:rPr>
          <w:rFonts w:eastAsia="Times New Roman"/>
        </w:rPr>
        <w:t xml:space="preserve">he conflict of interest policy in 2 CFR </w:t>
      </w:r>
      <w:r w:rsidR="004E2AEB">
        <w:rPr>
          <w:rFonts w:eastAsia="Times New Roman" w:cstheme="minorHAnsi"/>
        </w:rPr>
        <w:t>§</w:t>
      </w:r>
      <w:r w:rsidR="004E2AEB" w:rsidRPr="002C635A">
        <w:rPr>
          <w:rFonts w:eastAsia="Times New Roman"/>
        </w:rPr>
        <w:t>200.112 refers to conflicts that might arise around how a non-Federal entity expends funds under a Federal award.</w:t>
      </w:r>
      <w:r w:rsidR="004E2AEB">
        <w:rPr>
          <w:rFonts w:eastAsia="Times New Roman"/>
        </w:rPr>
        <w:t xml:space="preserve"> </w:t>
      </w:r>
      <w:r w:rsidR="004E2AEB" w:rsidRPr="002C635A">
        <w:rPr>
          <w:rFonts w:eastAsia="Times New Roman"/>
        </w:rPr>
        <w:t xml:space="preserve">These types of decisions include, for example, selection of a subrecipient or procurements as described in </w:t>
      </w:r>
      <w:r w:rsidR="004E2AEB">
        <w:rPr>
          <w:rFonts w:eastAsia="Times New Roman"/>
        </w:rPr>
        <w:t>2 CFR</w:t>
      </w:r>
      <w:r w:rsidR="004E2AEB" w:rsidRPr="002C635A">
        <w:rPr>
          <w:rFonts w:eastAsia="Times New Roman"/>
        </w:rPr>
        <w:t xml:space="preserve"> </w:t>
      </w:r>
      <w:r w:rsidR="004E2AEB">
        <w:rPr>
          <w:rFonts w:eastAsia="Times New Roman" w:cstheme="minorHAnsi"/>
        </w:rPr>
        <w:t>§</w:t>
      </w:r>
      <w:r w:rsidR="004E2AEB" w:rsidRPr="002C635A">
        <w:rPr>
          <w:rFonts w:eastAsia="Times New Roman"/>
        </w:rPr>
        <w:t>200.318.</w:t>
      </w:r>
      <w:r w:rsidR="00F53424">
        <w:rPr>
          <w:rFonts w:eastAsia="Times New Roman"/>
        </w:rPr>
        <w:t xml:space="preserve"> </w:t>
      </w:r>
      <w:r w:rsidRPr="002C635A">
        <w:rPr>
          <w:rFonts w:eastAsia="Times New Roman"/>
        </w:rPr>
        <w:t xml:space="preserve">Federal </w:t>
      </w:r>
      <w:r w:rsidR="004E2AEB">
        <w:rPr>
          <w:rFonts w:eastAsia="Times New Roman"/>
        </w:rPr>
        <w:t xml:space="preserve">awarding </w:t>
      </w:r>
      <w:r w:rsidRPr="002C635A">
        <w:rPr>
          <w:rFonts w:eastAsia="Times New Roman"/>
        </w:rPr>
        <w:t>agencies may</w:t>
      </w:r>
      <w:r w:rsidR="00F53424">
        <w:rPr>
          <w:rFonts w:eastAsia="Times New Roman"/>
        </w:rPr>
        <w:t xml:space="preserve"> however</w:t>
      </w:r>
      <w:r w:rsidRPr="002C635A">
        <w:rPr>
          <w:rFonts w:eastAsia="Times New Roman"/>
        </w:rPr>
        <w:t xml:space="preserve"> have special policies or regulations specific to </w:t>
      </w:r>
      <w:r w:rsidR="00A4676E">
        <w:rPr>
          <w:rFonts w:eastAsia="Times New Roman"/>
        </w:rPr>
        <w:t xml:space="preserve">investigator financial </w:t>
      </w:r>
      <w:r w:rsidRPr="002C635A">
        <w:rPr>
          <w:rFonts w:eastAsia="Times New Roman"/>
        </w:rPr>
        <w:t xml:space="preserve">conflicts of interest, such as </w:t>
      </w:r>
      <w:r w:rsidR="00B320A9">
        <w:rPr>
          <w:rFonts w:eastAsia="Times New Roman"/>
        </w:rPr>
        <w:t xml:space="preserve">the U.S. Department of Health and Human Services’ </w:t>
      </w:r>
      <w:r w:rsidRPr="002C635A">
        <w:rPr>
          <w:rFonts w:eastAsia="Times New Roman"/>
        </w:rPr>
        <w:t xml:space="preserve">policy at 42 CFR </w:t>
      </w:r>
      <w:r w:rsidR="006E7E86">
        <w:rPr>
          <w:rFonts w:eastAsia="Times New Roman" w:cstheme="minorHAnsi"/>
        </w:rPr>
        <w:t xml:space="preserve">Part </w:t>
      </w:r>
      <w:r w:rsidRPr="002C635A">
        <w:rPr>
          <w:rFonts w:eastAsia="Times New Roman"/>
        </w:rPr>
        <w:t>50</w:t>
      </w:r>
      <w:r w:rsidR="004E2AEB">
        <w:rPr>
          <w:rFonts w:eastAsia="Times New Roman"/>
        </w:rPr>
        <w:t xml:space="preserve"> Subpart F</w:t>
      </w:r>
      <w:r w:rsidRPr="002C635A">
        <w:rPr>
          <w:rFonts w:eastAsia="Times New Roman"/>
        </w:rPr>
        <w:t>.</w:t>
      </w:r>
    </w:p>
    <w:p w14:paraId="2AF92732" w14:textId="0806A889" w:rsidR="002E3D38" w:rsidRPr="002F61B9" w:rsidRDefault="002E3D38" w:rsidP="002E3D38">
      <w:pPr>
        <w:pStyle w:val="Heading2"/>
        <w:tabs>
          <w:tab w:val="left" w:pos="720"/>
        </w:tabs>
        <w:rPr>
          <w:rFonts w:eastAsia="Times New Roman"/>
          <w:bCs/>
        </w:rPr>
      </w:pPr>
      <w:bookmarkStart w:id="38" w:name="_.112-2_Conflict_of"/>
      <w:bookmarkStart w:id="39" w:name="_Toc69479853"/>
      <w:bookmarkEnd w:id="38"/>
      <w:r w:rsidRPr="002F61B9">
        <w:rPr>
          <w:rFonts w:eastAsia="Times New Roman"/>
          <w:bCs/>
        </w:rPr>
        <w:t xml:space="preserve">Does </w:t>
      </w:r>
      <w:r w:rsidR="0034378F">
        <w:rPr>
          <w:rFonts w:eastAsia="Times New Roman"/>
          <w:bCs/>
        </w:rPr>
        <w:t xml:space="preserve">the </w:t>
      </w:r>
      <w:r>
        <w:rPr>
          <w:rFonts w:eastAsia="Times New Roman"/>
          <w:bCs/>
        </w:rPr>
        <w:t xml:space="preserve">conflict of interest </w:t>
      </w:r>
      <w:r w:rsidR="0034378F">
        <w:rPr>
          <w:rFonts w:eastAsia="Times New Roman"/>
          <w:bCs/>
        </w:rPr>
        <w:t xml:space="preserve">policy </w:t>
      </w:r>
      <w:r w:rsidRPr="002F61B9">
        <w:rPr>
          <w:rFonts w:eastAsia="Times New Roman"/>
          <w:bCs/>
        </w:rPr>
        <w:t xml:space="preserve">apply when a pass-through entity </w:t>
      </w:r>
      <w:r w:rsidR="0034378F">
        <w:rPr>
          <w:rFonts w:eastAsia="Times New Roman"/>
          <w:bCs/>
        </w:rPr>
        <w:t>issues</w:t>
      </w:r>
      <w:r w:rsidRPr="002F61B9">
        <w:rPr>
          <w:rFonts w:eastAsia="Times New Roman"/>
          <w:bCs/>
        </w:rPr>
        <w:t xml:space="preserve"> a subaward to support a research and development project?</w:t>
      </w:r>
      <w:bookmarkEnd w:id="39"/>
    </w:p>
    <w:p w14:paraId="33616D5A" w14:textId="204FDD73" w:rsidR="002E3D38" w:rsidRDefault="002E3D38" w:rsidP="002E3D38">
      <w:pPr>
        <w:pStyle w:val="Answer"/>
        <w:rPr>
          <w:rFonts w:eastAsia="Times New Roman"/>
        </w:rPr>
      </w:pPr>
      <w:r w:rsidRPr="002F74AA">
        <w:rPr>
          <w:rFonts w:eastAsia="Times New Roman"/>
        </w:rPr>
        <w:t>Yes.</w:t>
      </w:r>
      <w:r>
        <w:rPr>
          <w:rFonts w:eastAsia="Times New Roman"/>
        </w:rPr>
        <w:t xml:space="preserve"> </w:t>
      </w:r>
      <w:r w:rsidR="00256446">
        <w:rPr>
          <w:rFonts w:eastAsia="Times New Roman"/>
        </w:rPr>
        <w:t>The</w:t>
      </w:r>
      <w:r w:rsidR="00DC5E42">
        <w:rPr>
          <w:rFonts w:eastAsia="Times New Roman"/>
        </w:rPr>
        <w:t xml:space="preserve"> terms and conditions of Federal awards, including</w:t>
      </w:r>
      <w:r w:rsidR="00256446">
        <w:rPr>
          <w:rFonts w:eastAsia="Times New Roman"/>
        </w:rPr>
        <w:t xml:space="preserve"> conflict of interest requirements (2 CFR </w:t>
      </w:r>
      <w:r w:rsidR="00256446">
        <w:rPr>
          <w:rFonts w:eastAsia="Times New Roman" w:cstheme="minorHAnsi"/>
        </w:rPr>
        <w:t>§</w:t>
      </w:r>
      <w:r w:rsidR="00256446" w:rsidRPr="002F74AA">
        <w:rPr>
          <w:rFonts w:eastAsia="Times New Roman"/>
        </w:rPr>
        <w:t>200.112</w:t>
      </w:r>
      <w:r w:rsidR="00256446">
        <w:rPr>
          <w:rFonts w:eastAsia="Times New Roman"/>
        </w:rPr>
        <w:t>)</w:t>
      </w:r>
      <w:r w:rsidR="005352A7">
        <w:rPr>
          <w:rFonts w:eastAsia="Times New Roman"/>
        </w:rPr>
        <w:t>,</w:t>
      </w:r>
      <w:r w:rsidR="00256446">
        <w:rPr>
          <w:rFonts w:eastAsia="Times New Roman"/>
        </w:rPr>
        <w:t xml:space="preserve"> flow down to subrecipient</w:t>
      </w:r>
      <w:r w:rsidR="00DC5E42">
        <w:rPr>
          <w:rFonts w:eastAsia="Times New Roman"/>
        </w:rPr>
        <w:t>s</w:t>
      </w:r>
      <w:r w:rsidR="005352A7">
        <w:rPr>
          <w:rFonts w:eastAsia="Times New Roman"/>
        </w:rPr>
        <w:t xml:space="preserve"> through their subawards</w:t>
      </w:r>
      <w:r w:rsidR="00DC5E42">
        <w:rPr>
          <w:rFonts w:eastAsia="Times New Roman"/>
        </w:rPr>
        <w:t xml:space="preserve"> unless otherwise notified in the </w:t>
      </w:r>
      <w:r w:rsidR="005352A7">
        <w:rPr>
          <w:rFonts w:eastAsia="Times New Roman"/>
        </w:rPr>
        <w:t xml:space="preserve">terms and conditions of the </w:t>
      </w:r>
      <w:r w:rsidR="00DC5E42">
        <w:rPr>
          <w:rFonts w:eastAsia="Times New Roman"/>
        </w:rPr>
        <w:t>Federal award</w:t>
      </w:r>
      <w:r w:rsidR="00256446">
        <w:rPr>
          <w:rFonts w:eastAsia="Times New Roman"/>
        </w:rPr>
        <w:t xml:space="preserve">. </w:t>
      </w:r>
      <w:r w:rsidR="00DC5E42" w:rsidRPr="00C404DD">
        <w:rPr>
          <w:rFonts w:eastAsia="Times New Roman"/>
        </w:rPr>
        <w:t xml:space="preserve">Recipients should consult their Federal awarding agency for more information. </w:t>
      </w:r>
      <w:r w:rsidR="00012D9A">
        <w:rPr>
          <w:rFonts w:eastAsia="Times New Roman"/>
        </w:rPr>
        <w:t>(</w:t>
      </w:r>
      <w:r w:rsidR="00F867DD">
        <w:rPr>
          <w:rFonts w:eastAsia="Times New Roman"/>
        </w:rPr>
        <w:t>See</w:t>
      </w:r>
      <w:r w:rsidR="00DC5E42">
        <w:rPr>
          <w:rFonts w:eastAsia="Times New Roman"/>
        </w:rPr>
        <w:t xml:space="preserve"> </w:t>
      </w:r>
      <w:r w:rsidR="00DC5E42" w:rsidRPr="00DC5E42">
        <w:rPr>
          <w:rFonts w:eastAsia="Times New Roman"/>
        </w:rPr>
        <w:t>§200.101</w:t>
      </w:r>
      <w:r w:rsidR="00DC5E42">
        <w:rPr>
          <w:rFonts w:eastAsia="Times New Roman"/>
        </w:rPr>
        <w:t>,</w:t>
      </w:r>
      <w:r w:rsidR="00F867DD">
        <w:rPr>
          <w:rFonts w:eastAsia="Times New Roman"/>
        </w:rPr>
        <w:t xml:space="preserve"> </w:t>
      </w:r>
      <w:r w:rsidR="00DC5E42" w:rsidRPr="00204D55">
        <w:rPr>
          <w:rStyle w:val="IntenseEmphasis"/>
        </w:rPr>
        <w:fldChar w:fldCharType="begin"/>
      </w:r>
      <w:r w:rsidR="00DC5E42" w:rsidRPr="00204D55">
        <w:rPr>
          <w:rStyle w:val="IntenseEmphasis"/>
        </w:rPr>
        <w:instrText xml:space="preserve"> REF _Ref69469917 \r \h </w:instrText>
      </w:r>
      <w:r w:rsidR="00DC5E42">
        <w:rPr>
          <w:rStyle w:val="IntenseEmphasis"/>
        </w:rPr>
        <w:instrText xml:space="preserve"> \* MERGEFORMAT </w:instrText>
      </w:r>
      <w:r w:rsidR="00DC5E42" w:rsidRPr="00204D55">
        <w:rPr>
          <w:rStyle w:val="IntenseEmphasis"/>
        </w:rPr>
      </w:r>
      <w:r w:rsidR="00DC5E42" w:rsidRPr="00204D55">
        <w:rPr>
          <w:rStyle w:val="IntenseEmphasis"/>
        </w:rPr>
        <w:fldChar w:fldCharType="separate"/>
      </w:r>
      <w:r w:rsidR="00DC5D90">
        <w:rPr>
          <w:rStyle w:val="IntenseEmphasis"/>
        </w:rPr>
        <w:t>Q-2</w:t>
      </w:r>
      <w:r w:rsidR="00DC5E42" w:rsidRPr="00204D55">
        <w:rPr>
          <w:rStyle w:val="IntenseEmphasis"/>
        </w:rPr>
        <w:fldChar w:fldCharType="end"/>
      </w:r>
      <w:r w:rsidR="00DC5E42">
        <w:rPr>
          <w:rFonts w:eastAsia="Times New Roman"/>
        </w:rPr>
        <w:t xml:space="preserve">, and </w:t>
      </w:r>
      <w:r w:rsidR="00F867DD" w:rsidRPr="00F867DD">
        <w:rPr>
          <w:rStyle w:val="IntenseEmphasis"/>
        </w:rPr>
        <w:fldChar w:fldCharType="begin"/>
      </w:r>
      <w:r w:rsidR="00F867DD" w:rsidRPr="00F867DD">
        <w:rPr>
          <w:rStyle w:val="IntenseEmphasis"/>
        </w:rPr>
        <w:instrText xml:space="preserve"> REF _Ref61263588 \r \h </w:instrText>
      </w:r>
      <w:r w:rsidR="00F867DD">
        <w:rPr>
          <w:rStyle w:val="IntenseEmphasis"/>
        </w:rPr>
        <w:instrText xml:space="preserve"> \* MERGEFORMAT </w:instrText>
      </w:r>
      <w:r w:rsidR="00F867DD" w:rsidRPr="00F867DD">
        <w:rPr>
          <w:rStyle w:val="IntenseEmphasis"/>
        </w:rPr>
      </w:r>
      <w:r w:rsidR="00F867DD" w:rsidRPr="00F867DD">
        <w:rPr>
          <w:rStyle w:val="IntenseEmphasis"/>
        </w:rPr>
        <w:fldChar w:fldCharType="separate"/>
      </w:r>
      <w:r w:rsidR="00DC5D90">
        <w:rPr>
          <w:rStyle w:val="IntenseEmphasis"/>
        </w:rPr>
        <w:t>Q-18</w:t>
      </w:r>
      <w:r w:rsidR="00F867DD" w:rsidRPr="00F867DD">
        <w:rPr>
          <w:rStyle w:val="IntenseEmphasis"/>
        </w:rPr>
        <w:fldChar w:fldCharType="end"/>
      </w:r>
      <w:r w:rsidR="00F867DD">
        <w:rPr>
          <w:rFonts w:eastAsia="Times New Roman"/>
        </w:rPr>
        <w:t>.</w:t>
      </w:r>
      <w:r w:rsidR="00012D9A">
        <w:rPr>
          <w:rFonts w:eastAsia="Times New Roman"/>
        </w:rPr>
        <w:t>)</w:t>
      </w:r>
    </w:p>
    <w:p w14:paraId="40197882" w14:textId="3587581A" w:rsidR="000F3DE9" w:rsidRDefault="000F3DE9" w:rsidP="00387DF2">
      <w:pPr>
        <w:pStyle w:val="Heading3"/>
      </w:pPr>
      <w:bookmarkStart w:id="40" w:name="_Toc69479854"/>
      <w:r>
        <w:t xml:space="preserve">Entity Type </w:t>
      </w:r>
      <w:r w:rsidR="00387DF2">
        <w:t>Information</w:t>
      </w:r>
      <w:bookmarkEnd w:id="40"/>
    </w:p>
    <w:p w14:paraId="39CF22BB" w14:textId="7D0B9B18" w:rsidR="000F3DE9" w:rsidRDefault="000F3DE9" w:rsidP="000F3DE9">
      <w:pPr>
        <w:pStyle w:val="Heading2"/>
        <w:tabs>
          <w:tab w:val="left" w:pos="720"/>
        </w:tabs>
        <w:rPr>
          <w:rFonts w:eastAsia="Times New Roman"/>
        </w:rPr>
      </w:pPr>
      <w:bookmarkStart w:id="41" w:name="_Ref66087876"/>
      <w:bookmarkStart w:id="42" w:name="_Ref66195939"/>
      <w:bookmarkStart w:id="43" w:name="_Toc69479855"/>
      <w:r>
        <w:rPr>
          <w:rFonts w:eastAsia="Times New Roman"/>
        </w:rPr>
        <w:t xml:space="preserve">Are references in the </w:t>
      </w:r>
      <w:r w:rsidR="0063676D">
        <w:rPr>
          <w:rFonts w:eastAsia="Times New Roman"/>
        </w:rPr>
        <w:t>Uniform Guidance</w:t>
      </w:r>
      <w:r>
        <w:rPr>
          <w:rFonts w:eastAsia="Times New Roman"/>
        </w:rPr>
        <w:t xml:space="preserve"> referring to </w:t>
      </w:r>
      <w:r w:rsidR="00F37EDC">
        <w:rPr>
          <w:rFonts w:eastAsia="Times New Roman"/>
        </w:rPr>
        <w:t>S</w:t>
      </w:r>
      <w:r>
        <w:rPr>
          <w:rFonts w:eastAsia="Times New Roman"/>
        </w:rPr>
        <w:t>tate law inclusive of tribal law</w:t>
      </w:r>
      <w:r w:rsidR="005D03FC">
        <w:rPr>
          <w:rFonts w:eastAsia="Times New Roman"/>
        </w:rPr>
        <w:t xml:space="preserve"> </w:t>
      </w:r>
      <w:r w:rsidR="00F37EDC">
        <w:rPr>
          <w:rFonts w:eastAsia="Times New Roman"/>
        </w:rPr>
        <w:t>as</w:t>
      </w:r>
      <w:r w:rsidR="005D03FC">
        <w:rPr>
          <w:rFonts w:eastAsia="Times New Roman"/>
        </w:rPr>
        <w:t xml:space="preserve"> </w:t>
      </w:r>
      <w:r w:rsidR="005D03FC" w:rsidRPr="005D03FC">
        <w:rPr>
          <w:rFonts w:eastAsia="Times New Roman"/>
        </w:rPr>
        <w:t xml:space="preserve">Indian tribes </w:t>
      </w:r>
      <w:r w:rsidR="005D03FC">
        <w:rPr>
          <w:rFonts w:eastAsia="Times New Roman"/>
        </w:rPr>
        <w:t xml:space="preserve">are not included in </w:t>
      </w:r>
      <w:r w:rsidR="005D03FC" w:rsidRPr="005D03FC">
        <w:rPr>
          <w:rFonts w:eastAsia="Times New Roman"/>
        </w:rPr>
        <w:t xml:space="preserve">the definition of </w:t>
      </w:r>
      <w:r w:rsidR="00F37EDC">
        <w:rPr>
          <w:rFonts w:eastAsia="Times New Roman"/>
        </w:rPr>
        <w:t>S</w:t>
      </w:r>
      <w:r w:rsidR="005D03FC" w:rsidRPr="005D03FC">
        <w:rPr>
          <w:rFonts w:eastAsia="Times New Roman"/>
        </w:rPr>
        <w:t>tate</w:t>
      </w:r>
      <w:r>
        <w:rPr>
          <w:rFonts w:eastAsia="Times New Roman"/>
        </w:rPr>
        <w:t>?</w:t>
      </w:r>
      <w:bookmarkEnd w:id="41"/>
      <w:bookmarkEnd w:id="42"/>
      <w:bookmarkEnd w:id="43"/>
    </w:p>
    <w:p w14:paraId="5A7438CC" w14:textId="24E7AB66" w:rsidR="000F3DE9" w:rsidRPr="00B95804" w:rsidRDefault="00970BF0" w:rsidP="000F3DE9">
      <w:pPr>
        <w:pStyle w:val="Answer"/>
        <w:rPr>
          <w:rFonts w:eastAsia="Times New Roman"/>
        </w:rPr>
      </w:pPr>
      <w:r>
        <w:rPr>
          <w:rFonts w:eastAsia="Times New Roman"/>
        </w:rPr>
        <w:t xml:space="preserve">It depends. </w:t>
      </w:r>
      <w:r w:rsidR="00D53AB2">
        <w:rPr>
          <w:rFonts w:eastAsia="Times New Roman"/>
        </w:rPr>
        <w:t xml:space="preserve">Non-Federal entities should </w:t>
      </w:r>
      <w:r>
        <w:rPr>
          <w:rFonts w:eastAsia="Times New Roman"/>
        </w:rPr>
        <w:t>consult with</w:t>
      </w:r>
      <w:r w:rsidR="00220871">
        <w:rPr>
          <w:rFonts w:eastAsia="Times New Roman"/>
        </w:rPr>
        <w:t xml:space="preserve"> </w:t>
      </w:r>
      <w:r w:rsidR="00D53AB2">
        <w:rPr>
          <w:rFonts w:eastAsia="Times New Roman"/>
        </w:rPr>
        <w:t>the</w:t>
      </w:r>
      <w:r>
        <w:rPr>
          <w:rFonts w:eastAsia="Times New Roman"/>
        </w:rPr>
        <w:t>ir</w:t>
      </w:r>
      <w:r w:rsidR="00D53AB2">
        <w:rPr>
          <w:rFonts w:eastAsia="Times New Roman"/>
        </w:rPr>
        <w:t xml:space="preserve"> </w:t>
      </w:r>
      <w:r w:rsidR="00220871">
        <w:rPr>
          <w:rFonts w:eastAsia="Times New Roman"/>
        </w:rPr>
        <w:t>Federal awarding agency</w:t>
      </w:r>
      <w:r w:rsidR="00D53AB2">
        <w:rPr>
          <w:rFonts w:eastAsia="Times New Roman"/>
        </w:rPr>
        <w:t xml:space="preserve"> </w:t>
      </w:r>
      <w:r>
        <w:rPr>
          <w:rFonts w:eastAsia="Times New Roman"/>
        </w:rPr>
        <w:t>on the terms and conditions for their Federal award</w:t>
      </w:r>
      <w:r w:rsidR="000F3DE9" w:rsidRPr="00C82EC4">
        <w:rPr>
          <w:rFonts w:eastAsia="Times New Roman"/>
        </w:rPr>
        <w:t>.</w:t>
      </w:r>
    </w:p>
    <w:p w14:paraId="08E3B6C3" w14:textId="77777777" w:rsidR="000F3DE9" w:rsidRPr="00B95804" w:rsidRDefault="000F3DE9" w:rsidP="000F3DE9">
      <w:pPr>
        <w:pStyle w:val="Heading2"/>
        <w:tabs>
          <w:tab w:val="left" w:pos="720"/>
        </w:tabs>
        <w:rPr>
          <w:rFonts w:eastAsia="Times New Roman"/>
        </w:rPr>
      </w:pPr>
      <w:bookmarkStart w:id="44" w:name="_Toc69479856"/>
      <w:r w:rsidRPr="00C82EC4">
        <w:rPr>
          <w:rFonts w:eastAsia="Times New Roman"/>
        </w:rPr>
        <w:t xml:space="preserve">Does </w:t>
      </w:r>
      <w:r>
        <w:rPr>
          <w:rFonts w:eastAsia="Times New Roman"/>
        </w:rPr>
        <w:t xml:space="preserve">the </w:t>
      </w:r>
      <w:r w:rsidRPr="00C82EC4">
        <w:rPr>
          <w:rFonts w:eastAsia="Times New Roman"/>
        </w:rPr>
        <w:t xml:space="preserve">definition </w:t>
      </w:r>
      <w:r>
        <w:rPr>
          <w:rFonts w:eastAsia="Times New Roman"/>
        </w:rPr>
        <w:t xml:space="preserve">of Indian </w:t>
      </w:r>
      <w:r w:rsidRPr="00C82EC4">
        <w:rPr>
          <w:rFonts w:eastAsia="Times New Roman"/>
        </w:rPr>
        <w:t xml:space="preserve">tribes </w:t>
      </w:r>
      <w:r>
        <w:rPr>
          <w:rFonts w:eastAsia="Times New Roman"/>
        </w:rPr>
        <w:t>prevent them from</w:t>
      </w:r>
      <w:r w:rsidRPr="00C82EC4">
        <w:rPr>
          <w:rFonts w:eastAsia="Times New Roman"/>
        </w:rPr>
        <w:t xml:space="preserve"> using the cash or modified-cash basis method of submitting financial statements?</w:t>
      </w:r>
      <w:bookmarkEnd w:id="44"/>
    </w:p>
    <w:p w14:paraId="22E6F9D5" w14:textId="66A71EAD" w:rsidR="000F3DE9" w:rsidRDefault="000F3DE9" w:rsidP="000F3DE9">
      <w:pPr>
        <w:pStyle w:val="Answer"/>
        <w:rPr>
          <w:rFonts w:eastAsia="Times New Roman"/>
        </w:rPr>
      </w:pPr>
      <w:r w:rsidRPr="00C82EC4">
        <w:rPr>
          <w:rFonts w:eastAsia="Times New Roman"/>
        </w:rPr>
        <w:t>No.</w:t>
      </w:r>
      <w:r>
        <w:rPr>
          <w:rFonts w:eastAsia="Times New Roman"/>
        </w:rPr>
        <w:t xml:space="preserve"> </w:t>
      </w:r>
      <w:r w:rsidRPr="00C82EC4">
        <w:rPr>
          <w:rFonts w:eastAsia="Times New Roman"/>
        </w:rPr>
        <w:t xml:space="preserve">Neither the SAA nor the </w:t>
      </w:r>
      <w:r>
        <w:rPr>
          <w:rFonts w:eastAsia="Times New Roman"/>
        </w:rPr>
        <w:t>Uniform Guidance</w:t>
      </w:r>
      <w:r w:rsidRPr="00C82EC4">
        <w:rPr>
          <w:rFonts w:eastAsia="Times New Roman"/>
        </w:rPr>
        <w:t xml:space="preserve"> require non-Federal entities to submit financial statements in accordance with </w:t>
      </w:r>
      <w:r>
        <w:rPr>
          <w:rFonts w:eastAsia="Times New Roman"/>
        </w:rPr>
        <w:t>GAAP</w:t>
      </w:r>
      <w:r w:rsidRPr="00C82EC4">
        <w:rPr>
          <w:rFonts w:eastAsia="Times New Roman"/>
        </w:rPr>
        <w:t>.</w:t>
      </w:r>
      <w:r>
        <w:rPr>
          <w:rFonts w:eastAsia="Times New Roman"/>
        </w:rPr>
        <w:t xml:space="preserve"> </w:t>
      </w:r>
      <w:r w:rsidRPr="00C82EC4">
        <w:rPr>
          <w:rFonts w:eastAsia="Times New Roman"/>
        </w:rPr>
        <w:t xml:space="preserve">Cash or modified-cash basis financial statements may be submitted to meet the requirements of 2 CFR </w:t>
      </w:r>
      <w:r w:rsidR="007066E0">
        <w:rPr>
          <w:rFonts w:eastAsia="Times New Roman"/>
        </w:rPr>
        <w:t xml:space="preserve">Part </w:t>
      </w:r>
      <w:r w:rsidRPr="00C82EC4">
        <w:rPr>
          <w:rFonts w:eastAsia="Times New Roman"/>
        </w:rPr>
        <w:t xml:space="preserve">200 </w:t>
      </w:r>
      <w:r w:rsidR="006E7E86">
        <w:rPr>
          <w:rFonts w:eastAsia="Times New Roman"/>
        </w:rPr>
        <w:t>S</w:t>
      </w:r>
      <w:r w:rsidRPr="00C82EC4">
        <w:rPr>
          <w:rFonts w:eastAsia="Times New Roman"/>
        </w:rPr>
        <w:t>ubpart F.</w:t>
      </w:r>
      <w:r>
        <w:rPr>
          <w:rFonts w:eastAsia="Times New Roman"/>
        </w:rPr>
        <w:t xml:space="preserve"> Auditors are required by </w:t>
      </w:r>
      <w:r w:rsidRPr="00C82EC4">
        <w:rPr>
          <w:rFonts w:eastAsia="Times New Roman"/>
        </w:rPr>
        <w:t>the SAA (31 U</w:t>
      </w:r>
      <w:r>
        <w:rPr>
          <w:rFonts w:eastAsia="Times New Roman"/>
        </w:rPr>
        <w:t>.</w:t>
      </w:r>
      <w:r w:rsidRPr="00C82EC4">
        <w:rPr>
          <w:rFonts w:eastAsia="Times New Roman"/>
        </w:rPr>
        <w:t>S</w:t>
      </w:r>
      <w:r>
        <w:rPr>
          <w:rFonts w:eastAsia="Times New Roman"/>
        </w:rPr>
        <w:t>.</w:t>
      </w:r>
      <w:r w:rsidRPr="00C82EC4">
        <w:rPr>
          <w:rFonts w:eastAsia="Times New Roman"/>
        </w:rPr>
        <w:t>C</w:t>
      </w:r>
      <w:r>
        <w:rPr>
          <w:rFonts w:eastAsia="Times New Roman"/>
        </w:rPr>
        <w:t>.</w:t>
      </w:r>
      <w:r w:rsidRPr="00C82EC4">
        <w:rPr>
          <w:rFonts w:eastAsia="Times New Roman"/>
        </w:rPr>
        <w:t xml:space="preserve"> </w:t>
      </w:r>
      <w:r w:rsidR="00342161">
        <w:rPr>
          <w:rFonts w:eastAsia="Times New Roman"/>
        </w:rPr>
        <w:t xml:space="preserve">§ </w:t>
      </w:r>
      <w:r w:rsidRPr="00C82EC4">
        <w:rPr>
          <w:rFonts w:eastAsia="Times New Roman"/>
        </w:rPr>
        <w:t xml:space="preserve">7502(e)(1)) and 2 CFR </w:t>
      </w:r>
      <w:r>
        <w:rPr>
          <w:rFonts w:eastAsia="Times New Roman"/>
        </w:rPr>
        <w:t xml:space="preserve">§200.514(b) </w:t>
      </w:r>
      <w:r w:rsidRPr="00C82EC4">
        <w:rPr>
          <w:rFonts w:eastAsia="Times New Roman"/>
        </w:rPr>
        <w:t xml:space="preserve">to determine whether the </w:t>
      </w:r>
      <w:r>
        <w:rPr>
          <w:rFonts w:eastAsia="Times New Roman"/>
        </w:rPr>
        <w:t xml:space="preserve">submitted </w:t>
      </w:r>
      <w:r w:rsidRPr="00C82EC4">
        <w:rPr>
          <w:rFonts w:eastAsia="Times New Roman"/>
        </w:rPr>
        <w:t>financial statements are presented fairly in all material respects in accordance with GAAP.</w:t>
      </w:r>
      <w:r>
        <w:rPr>
          <w:rFonts w:eastAsia="Times New Roman"/>
        </w:rPr>
        <w:t xml:space="preserve"> </w:t>
      </w:r>
      <w:r w:rsidR="0082493A">
        <w:rPr>
          <w:rFonts w:eastAsia="Times New Roman"/>
        </w:rPr>
        <w:t>(</w:t>
      </w:r>
      <w:r>
        <w:rPr>
          <w:rFonts w:eastAsia="Times New Roman"/>
        </w:rPr>
        <w:t xml:space="preserve">See </w:t>
      </w:r>
      <w:r>
        <w:rPr>
          <w:rFonts w:eastAsia="Times New Roman" w:cstheme="minorHAnsi"/>
        </w:rPr>
        <w:t>§</w:t>
      </w:r>
      <w:r>
        <w:rPr>
          <w:rFonts w:eastAsia="Times New Roman"/>
        </w:rPr>
        <w:t>200.403(e)</w:t>
      </w:r>
      <w:r w:rsidR="0082493A">
        <w:rPr>
          <w:rFonts w:eastAsia="Times New Roman"/>
        </w:rPr>
        <w:t>)</w:t>
      </w:r>
      <w:r>
        <w:rPr>
          <w:rFonts w:eastAsia="Times New Roman"/>
        </w:rPr>
        <w:t>.</w:t>
      </w:r>
    </w:p>
    <w:p w14:paraId="7C0AF621" w14:textId="7B478495" w:rsidR="000F3DE9" w:rsidRPr="002F74AA" w:rsidRDefault="000F3DE9" w:rsidP="000F3DE9">
      <w:pPr>
        <w:pStyle w:val="Heading2"/>
        <w:tabs>
          <w:tab w:val="left" w:pos="720"/>
        </w:tabs>
      </w:pPr>
      <w:bookmarkStart w:id="45" w:name="_Toc69479857"/>
      <w:r w:rsidRPr="002F74AA">
        <w:t xml:space="preserve">Does the exclusion of IHEs from the definition of nonprofit organizations render IHE’s ineligible for </w:t>
      </w:r>
      <w:r>
        <w:t>f</w:t>
      </w:r>
      <w:r w:rsidRPr="002F74AA">
        <w:t xml:space="preserve">unding </w:t>
      </w:r>
      <w:r>
        <w:t>o</w:t>
      </w:r>
      <w:r w:rsidRPr="002F74AA">
        <w:t>pportunities</w:t>
      </w:r>
      <w:r>
        <w:t xml:space="preserve"> that</w:t>
      </w:r>
      <w:r w:rsidRPr="002F74AA">
        <w:t xml:space="preserve"> are limited to nonprofit organizations?</w:t>
      </w:r>
      <w:bookmarkEnd w:id="45"/>
    </w:p>
    <w:p w14:paraId="2492DFE3" w14:textId="7FF51F55" w:rsidR="000F3DE9" w:rsidRDefault="000F3DE9" w:rsidP="000F3DE9">
      <w:pPr>
        <w:pStyle w:val="Answer"/>
        <w:rPr>
          <w:rFonts w:eastAsia="Calibri"/>
        </w:rPr>
      </w:pPr>
      <w:r w:rsidRPr="00A31891">
        <w:rPr>
          <w:rFonts w:eastAsia="Calibri"/>
        </w:rPr>
        <w:t>No.</w:t>
      </w:r>
      <w:r>
        <w:rPr>
          <w:rFonts w:eastAsia="Calibri"/>
        </w:rPr>
        <w:t xml:space="preserve"> T</w:t>
      </w:r>
      <w:r w:rsidRPr="00A31891">
        <w:rPr>
          <w:rFonts w:eastAsia="Calibri"/>
        </w:rPr>
        <w:t>he exclusion of IHEs from the definition of nonprofit organizations does not change their status as nonprofit o</w:t>
      </w:r>
      <w:r>
        <w:rPr>
          <w:rFonts w:eastAsia="Calibri"/>
        </w:rPr>
        <w:t>rganizations when applying for f</w:t>
      </w:r>
      <w:r w:rsidRPr="00A31891">
        <w:rPr>
          <w:rFonts w:eastAsia="Calibri"/>
        </w:rPr>
        <w:t xml:space="preserve">unding </w:t>
      </w:r>
      <w:r>
        <w:rPr>
          <w:rFonts w:eastAsia="Calibri"/>
        </w:rPr>
        <w:t>o</w:t>
      </w:r>
      <w:r w:rsidRPr="00A31891">
        <w:rPr>
          <w:rFonts w:eastAsia="Calibri"/>
        </w:rPr>
        <w:t>pportunities.</w:t>
      </w:r>
      <w:r>
        <w:rPr>
          <w:rFonts w:eastAsia="Calibri"/>
        </w:rPr>
        <w:t xml:space="preserve"> </w:t>
      </w:r>
      <w:r w:rsidRPr="00A31891">
        <w:rPr>
          <w:rFonts w:eastAsia="Calibri"/>
        </w:rPr>
        <w:t xml:space="preserve">If </w:t>
      </w:r>
      <w:r>
        <w:rPr>
          <w:rFonts w:eastAsia="Calibri"/>
        </w:rPr>
        <w:t xml:space="preserve">a Federal awarding </w:t>
      </w:r>
      <w:r>
        <w:rPr>
          <w:rFonts w:eastAsia="Calibri"/>
        </w:rPr>
        <w:lastRenderedPageBreak/>
        <w:t>agency</w:t>
      </w:r>
      <w:r w:rsidRPr="00A31891">
        <w:rPr>
          <w:rFonts w:eastAsia="Calibri"/>
        </w:rPr>
        <w:t xml:space="preserve"> intend</w:t>
      </w:r>
      <w:r>
        <w:rPr>
          <w:rFonts w:eastAsia="Calibri"/>
        </w:rPr>
        <w:t>s</w:t>
      </w:r>
      <w:r w:rsidRPr="00A31891">
        <w:rPr>
          <w:rFonts w:eastAsia="Calibri"/>
        </w:rPr>
        <w:t xml:space="preserve"> to exclude IHEs from an opportunity that is otherwise open to other nonprofit organizations,</w:t>
      </w:r>
      <w:r>
        <w:rPr>
          <w:rFonts w:eastAsia="Calibri"/>
        </w:rPr>
        <w:t xml:space="preserve"> they will specify this in the n</w:t>
      </w:r>
      <w:r w:rsidRPr="00A31891">
        <w:rPr>
          <w:rFonts w:eastAsia="Calibri"/>
        </w:rPr>
        <w:t xml:space="preserve">otice of </w:t>
      </w:r>
      <w:r>
        <w:rPr>
          <w:rFonts w:eastAsia="Calibri"/>
        </w:rPr>
        <w:t>f</w:t>
      </w:r>
      <w:r w:rsidRPr="00A31891">
        <w:rPr>
          <w:rFonts w:eastAsia="Calibri"/>
        </w:rPr>
        <w:t xml:space="preserve">unding </w:t>
      </w:r>
      <w:r>
        <w:rPr>
          <w:rFonts w:eastAsia="Calibri"/>
        </w:rPr>
        <w:t>o</w:t>
      </w:r>
      <w:r w:rsidRPr="00A31891">
        <w:rPr>
          <w:rFonts w:eastAsia="Calibri"/>
        </w:rPr>
        <w:t>pportunity.</w:t>
      </w:r>
      <w:r>
        <w:rPr>
          <w:rFonts w:eastAsia="Calibri"/>
        </w:rPr>
        <w:t xml:space="preserve"> The exclusion of IHEs from this</w:t>
      </w:r>
      <w:r w:rsidRPr="00A31891">
        <w:rPr>
          <w:rFonts w:eastAsia="Calibri"/>
        </w:rPr>
        <w:t xml:space="preserve"> definition was </w:t>
      </w:r>
      <w:r>
        <w:rPr>
          <w:rFonts w:eastAsia="Calibri"/>
        </w:rPr>
        <w:t xml:space="preserve">intended </w:t>
      </w:r>
      <w:r w:rsidRPr="00A31891">
        <w:rPr>
          <w:rFonts w:eastAsia="Calibri"/>
        </w:rPr>
        <w:t xml:space="preserve">to avoid confusion when the </w:t>
      </w:r>
      <w:r>
        <w:rPr>
          <w:rFonts w:eastAsia="Calibri"/>
        </w:rPr>
        <w:t xml:space="preserve">Uniform Guidance’s </w:t>
      </w:r>
      <w:r w:rsidRPr="00A31891">
        <w:rPr>
          <w:rFonts w:eastAsia="Calibri"/>
        </w:rPr>
        <w:t xml:space="preserve">provisions differ for IHEs and other non-profit organizations, </w:t>
      </w:r>
      <w:r>
        <w:rPr>
          <w:rFonts w:eastAsia="Calibri"/>
        </w:rPr>
        <w:t xml:space="preserve">such as </w:t>
      </w:r>
      <w:r w:rsidRPr="00A31891">
        <w:rPr>
          <w:rFonts w:eastAsia="Calibri"/>
        </w:rPr>
        <w:t>certain cost principles</w:t>
      </w:r>
      <w:r>
        <w:rPr>
          <w:rFonts w:eastAsia="Calibri"/>
        </w:rPr>
        <w:t xml:space="preserve"> (i.e., compensation for personnel</w:t>
      </w:r>
      <w:r w:rsidRPr="00A31891">
        <w:rPr>
          <w:rFonts w:eastAsia="Calibri"/>
        </w:rPr>
        <w:t xml:space="preserve"> </w:t>
      </w:r>
      <w:r>
        <w:rPr>
          <w:rFonts w:eastAsia="Calibri"/>
        </w:rPr>
        <w:t xml:space="preserve">services and fringe benefits) </w:t>
      </w:r>
      <w:r w:rsidRPr="00A31891">
        <w:rPr>
          <w:rFonts w:eastAsia="Calibri"/>
        </w:rPr>
        <w:t xml:space="preserve">and </w:t>
      </w:r>
      <w:r>
        <w:rPr>
          <w:rFonts w:eastAsia="Calibri"/>
        </w:rPr>
        <w:t xml:space="preserve">the identification and assignment of </w:t>
      </w:r>
      <w:r w:rsidRPr="00A31891">
        <w:rPr>
          <w:rFonts w:eastAsia="Calibri"/>
        </w:rPr>
        <w:t>indirect costs</w:t>
      </w:r>
      <w:r>
        <w:rPr>
          <w:rFonts w:eastAsia="Calibri"/>
        </w:rPr>
        <w:t xml:space="preserve"> as well as their rate determinations</w:t>
      </w:r>
      <w:r w:rsidRPr="00A31891">
        <w:rPr>
          <w:rFonts w:eastAsia="Calibri"/>
        </w:rPr>
        <w:t>.</w:t>
      </w:r>
    </w:p>
    <w:p w14:paraId="110E2C0F" w14:textId="612F3CF5" w:rsidR="00094A90" w:rsidRDefault="00AE3BC6" w:rsidP="00094A90">
      <w:pPr>
        <w:pStyle w:val="Heading2"/>
      </w:pPr>
      <w:bookmarkStart w:id="46" w:name="_Toc69479858"/>
      <w:r>
        <w:t xml:space="preserve">Can </w:t>
      </w:r>
      <w:r w:rsidR="00B34C29">
        <w:t xml:space="preserve">Indian tribes </w:t>
      </w:r>
      <w:r>
        <w:t xml:space="preserve">apply for funds reserved for States when they </w:t>
      </w:r>
      <w:r w:rsidR="00AF68AD">
        <w:t xml:space="preserve">are </w:t>
      </w:r>
      <w:r w:rsidR="00B34C29">
        <w:t xml:space="preserve">not included in the definition of </w:t>
      </w:r>
      <w:r w:rsidR="001F4242">
        <w:t>the term</w:t>
      </w:r>
      <w:r w:rsidR="00B34C29">
        <w:t xml:space="preserve"> </w:t>
      </w:r>
      <w:r w:rsidR="001F4242">
        <w:t>“</w:t>
      </w:r>
      <w:r w:rsidR="00AF68AD">
        <w:t>S</w:t>
      </w:r>
      <w:r w:rsidR="00B34C29">
        <w:t>tate</w:t>
      </w:r>
      <w:r>
        <w:t>?</w:t>
      </w:r>
      <w:r w:rsidR="001F4242">
        <w:t>”</w:t>
      </w:r>
      <w:bookmarkEnd w:id="46"/>
    </w:p>
    <w:p w14:paraId="67BCE628" w14:textId="22899688" w:rsidR="00094A90" w:rsidRDefault="00FE4980" w:rsidP="00094A90">
      <w:pPr>
        <w:pStyle w:val="Answer"/>
      </w:pPr>
      <w:r w:rsidRPr="00AE3BC6">
        <w:t>It depends</w:t>
      </w:r>
      <w:r w:rsidR="009C74F1" w:rsidRPr="00AE3BC6">
        <w:t>.</w:t>
      </w:r>
      <w:r w:rsidR="00AE3BC6" w:rsidRPr="00AE3BC6">
        <w:t xml:space="preserve"> Non-Federal entities should consult with the Federal awarding agency to determine their eligibility for particular notices of funding availability.</w:t>
      </w:r>
      <w:r w:rsidR="00AE3BC6" w:rsidRPr="00AE3BC6" w:rsidDel="009C74F1">
        <w:t xml:space="preserve"> </w:t>
      </w:r>
      <w:r w:rsidR="009C74F1" w:rsidRPr="00AE3BC6">
        <w:t>(See</w:t>
      </w:r>
      <w:r w:rsidR="00C404DD" w:rsidRPr="00AE3BC6">
        <w:t xml:space="preserve"> </w:t>
      </w:r>
      <w:r w:rsidR="00C404DD" w:rsidRPr="00AE3BC6">
        <w:rPr>
          <w:rStyle w:val="IntenseEmphasis"/>
        </w:rPr>
        <w:fldChar w:fldCharType="begin"/>
      </w:r>
      <w:r w:rsidR="00C404DD" w:rsidRPr="00AE3BC6">
        <w:rPr>
          <w:rStyle w:val="IntenseEmphasis"/>
        </w:rPr>
        <w:instrText xml:space="preserve"> REF _Ref66195939 \r \h  \* MERGEFORMAT </w:instrText>
      </w:r>
      <w:r w:rsidR="00C404DD" w:rsidRPr="00AE3BC6">
        <w:rPr>
          <w:rStyle w:val="IntenseEmphasis"/>
        </w:rPr>
      </w:r>
      <w:r w:rsidR="00C404DD" w:rsidRPr="00AE3BC6">
        <w:rPr>
          <w:rStyle w:val="IntenseEmphasis"/>
        </w:rPr>
        <w:fldChar w:fldCharType="separate"/>
      </w:r>
      <w:r w:rsidR="00DC5D90">
        <w:rPr>
          <w:rStyle w:val="IntenseEmphasis"/>
        </w:rPr>
        <w:t>Q-20</w:t>
      </w:r>
      <w:r w:rsidR="00C404DD" w:rsidRPr="00AE3BC6">
        <w:rPr>
          <w:rStyle w:val="IntenseEmphasis"/>
        </w:rPr>
        <w:fldChar w:fldCharType="end"/>
      </w:r>
      <w:r w:rsidR="00C404DD" w:rsidRPr="00AE3BC6">
        <w:rPr>
          <w:rStyle w:val="IntenseEmphasis"/>
        </w:rPr>
        <w:t>.</w:t>
      </w:r>
      <w:r w:rsidR="009C74F1" w:rsidRPr="00AE3BC6">
        <w:t>)</w:t>
      </w:r>
    </w:p>
    <w:p w14:paraId="68A6F71B" w14:textId="6FE4925B" w:rsidR="00FA3EC1" w:rsidRDefault="00AF68AD" w:rsidP="00F53424">
      <w:pPr>
        <w:pStyle w:val="Heading1"/>
      </w:pPr>
      <w:bookmarkStart w:id="47" w:name="_Toc69479859"/>
      <w:r>
        <w:t xml:space="preserve">UEI </w:t>
      </w:r>
      <w:r w:rsidR="00FA3EC1">
        <w:t>a</w:t>
      </w:r>
      <w:r w:rsidR="00FA3EC1" w:rsidRPr="00FA3EC1">
        <w:t xml:space="preserve">nd System </w:t>
      </w:r>
      <w:r w:rsidR="00FA3EC1">
        <w:t>f</w:t>
      </w:r>
      <w:r w:rsidR="00FA3EC1" w:rsidRPr="00FA3EC1">
        <w:t>or Award Management</w:t>
      </w:r>
      <w:bookmarkEnd w:id="47"/>
    </w:p>
    <w:p w14:paraId="0B6F2282" w14:textId="77777777" w:rsidR="00FA3EC1" w:rsidRPr="00386B92" w:rsidRDefault="00FA3EC1" w:rsidP="00FA3EC1">
      <w:pPr>
        <w:pStyle w:val="Heading2"/>
      </w:pPr>
      <w:bookmarkStart w:id="48" w:name="_Toc69479860"/>
      <w:r w:rsidRPr="00386B92">
        <w:t xml:space="preserve">Do individuals </w:t>
      </w:r>
      <w:r w:rsidRPr="00FA3EC1">
        <w:t>have</w:t>
      </w:r>
      <w:r w:rsidRPr="00386B92">
        <w:t xml:space="preserve"> to register in SAM.gov to get a UEI so they can access FSRS.gov and report the subaward or are individuals exempt from reporting subawards?</w:t>
      </w:r>
      <w:bookmarkEnd w:id="48"/>
    </w:p>
    <w:p w14:paraId="418B912B" w14:textId="77777777" w:rsidR="00FA3EC1" w:rsidRPr="00B31ECF" w:rsidRDefault="00FA3EC1" w:rsidP="00FA3EC1">
      <w:pPr>
        <w:pStyle w:val="Answer"/>
      </w:pPr>
      <w:r w:rsidRPr="00386B92">
        <w:t xml:space="preserve">Individuals are exempt from reporting subawards </w:t>
      </w:r>
      <w:r>
        <w:t xml:space="preserve">as </w:t>
      </w:r>
      <w:r w:rsidRPr="00386B92">
        <w:t xml:space="preserve">long as they meet the criteria in 2 CFR §25.110(b), which requires that they apply for or receive Federal financial assistance as a </w:t>
      </w:r>
      <w:r w:rsidRPr="00386B92">
        <w:rPr>
          <w:i/>
          <w:iCs/>
        </w:rPr>
        <w:t>natural person</w:t>
      </w:r>
      <w:r w:rsidRPr="00386B92">
        <w:t xml:space="preserve"> (i.e., unrelated to any business or non-profit organization he or she may own or operate in his or her name). </w:t>
      </w:r>
    </w:p>
    <w:p w14:paraId="39C7BA55" w14:textId="63309B20" w:rsidR="007066E0" w:rsidRDefault="007066E0" w:rsidP="007066E0">
      <w:pPr>
        <w:pStyle w:val="Heading2"/>
      </w:pPr>
      <w:bookmarkStart w:id="49" w:name="_Toc69479861"/>
      <w:r>
        <w:t>Are borrowers expected to maintain an active SAM.gov registration after they’ve received the final payment for the loan and are in the servicing or loan repayment phase?</w:t>
      </w:r>
      <w:bookmarkEnd w:id="49"/>
    </w:p>
    <w:p w14:paraId="3E441CE1" w14:textId="4D19B07E" w:rsidR="007066E0" w:rsidRDefault="007066E0" w:rsidP="001F4242">
      <w:pPr>
        <w:pStyle w:val="Answer"/>
      </w:pPr>
      <w:r>
        <w:t xml:space="preserve">Yes. </w:t>
      </w:r>
      <w:r w:rsidR="00342161">
        <w:t>Because</w:t>
      </w:r>
      <w:r>
        <w:t xml:space="preserve"> loans in the servicing or loan repayment phase are considered active Federal awards, borrowers are expected to maintain an active SAM.gov registration.</w:t>
      </w:r>
    </w:p>
    <w:p w14:paraId="31BEEE08" w14:textId="77777777" w:rsidR="00FA3EC1" w:rsidRDefault="00FA3EC1" w:rsidP="00FA3EC1">
      <w:pPr>
        <w:pStyle w:val="Heading2"/>
      </w:pPr>
      <w:bookmarkStart w:id="50" w:name="_Toc69479862"/>
      <w:r>
        <w:t xml:space="preserve">Are </w:t>
      </w:r>
      <w:r w:rsidRPr="00FA3EC1">
        <w:t>subrecipients</w:t>
      </w:r>
      <w:r>
        <w:t xml:space="preserve"> required to register in SAM.gov?</w:t>
      </w:r>
      <w:bookmarkEnd w:id="50"/>
    </w:p>
    <w:p w14:paraId="04BE666D" w14:textId="2ECFB248" w:rsidR="00FA3EC1" w:rsidRDefault="00FA3EC1" w:rsidP="00FA3EC1">
      <w:pPr>
        <w:pStyle w:val="Answer"/>
      </w:pPr>
      <w:r>
        <w:t xml:space="preserve">No. </w:t>
      </w:r>
      <w:r w:rsidRPr="00355CA8">
        <w:t xml:space="preserve">Subrecipients are not required to </w:t>
      </w:r>
      <w:r>
        <w:t>register in</w:t>
      </w:r>
      <w:r w:rsidRPr="00355CA8">
        <w:t xml:space="preserve"> SAM</w:t>
      </w:r>
      <w:r>
        <w:t>.gov</w:t>
      </w:r>
      <w:r w:rsidRPr="00355CA8">
        <w:t>.</w:t>
      </w:r>
      <w:r>
        <w:t xml:space="preserve"> S</w:t>
      </w:r>
      <w:r w:rsidRPr="00355CA8">
        <w:t>ubrecipient</w:t>
      </w:r>
      <w:r>
        <w:t>s</w:t>
      </w:r>
      <w:r w:rsidRPr="00355CA8">
        <w:t xml:space="preserve"> </w:t>
      </w:r>
      <w:r>
        <w:t xml:space="preserve">are required to obtain </w:t>
      </w:r>
      <w:r w:rsidRPr="00355CA8">
        <w:t>a</w:t>
      </w:r>
      <w:r w:rsidR="00EE40B9">
        <w:t xml:space="preserve"> UEI</w:t>
      </w:r>
      <w:r>
        <w:t xml:space="preserve"> through SAM.gov, which must be provided</w:t>
      </w:r>
      <w:r w:rsidRPr="00355CA8">
        <w:t xml:space="preserve"> to the </w:t>
      </w:r>
      <w:r>
        <w:t>pass-through entity awarding the subaward.</w:t>
      </w:r>
      <w:r w:rsidRPr="00355CA8">
        <w:t xml:space="preserve"> </w:t>
      </w:r>
      <w:r>
        <w:t xml:space="preserve">(See </w:t>
      </w:r>
      <w:r>
        <w:rPr>
          <w:rFonts w:cstheme="minorHAnsi"/>
        </w:rPr>
        <w:t>§</w:t>
      </w:r>
      <w:r>
        <w:t>25.300.)</w:t>
      </w:r>
    </w:p>
    <w:p w14:paraId="495F5717" w14:textId="03C00EAC" w:rsidR="00EE40B9" w:rsidRDefault="00EE40B9" w:rsidP="00EE40B9">
      <w:pPr>
        <w:pStyle w:val="Heading2"/>
      </w:pPr>
      <w:bookmarkStart w:id="51" w:name="_Toc69479863"/>
      <w:r>
        <w:t>Are subrecipients required to have a UEI to receive a subaward?</w:t>
      </w:r>
      <w:bookmarkEnd w:id="51"/>
    </w:p>
    <w:p w14:paraId="1D5F0974" w14:textId="77B4348B" w:rsidR="00EE40B9" w:rsidRDefault="00EE40B9" w:rsidP="00EE40B9">
      <w:pPr>
        <w:pStyle w:val="Answer"/>
      </w:pPr>
      <w:r>
        <w:t>Yes. Subrecipients must obtain a UEI and provide that information to the pass-through entity making the subaward. (</w:t>
      </w:r>
      <w:r w:rsidR="008D618A">
        <w:t>See</w:t>
      </w:r>
      <w:r>
        <w:t xml:space="preserve"> §25.300.)</w:t>
      </w:r>
    </w:p>
    <w:p w14:paraId="77A11F87" w14:textId="2B56C76D" w:rsidR="00EE40B9" w:rsidRDefault="00EE40B9" w:rsidP="00EE40B9">
      <w:pPr>
        <w:pStyle w:val="Heading2"/>
      </w:pPr>
      <w:bookmarkStart w:id="52" w:name="_Toc69479864"/>
      <w:r>
        <w:t xml:space="preserve">Where do subrecipients get a </w:t>
      </w:r>
      <w:r w:rsidR="00101E4A">
        <w:t>UEI</w:t>
      </w:r>
      <w:r>
        <w:t>?</w:t>
      </w:r>
      <w:bookmarkEnd w:id="52"/>
    </w:p>
    <w:p w14:paraId="7EF7B79D" w14:textId="2A3D0CC6" w:rsidR="00EE40B9" w:rsidRPr="00EE40B9" w:rsidRDefault="00EE40B9" w:rsidP="00EE40B9">
      <w:pPr>
        <w:pStyle w:val="Answer"/>
      </w:pPr>
      <w:r>
        <w:t xml:space="preserve">SAM.gov provides instructions for getting a </w:t>
      </w:r>
      <w:r w:rsidR="00101E4A">
        <w:t>UEI</w:t>
      </w:r>
      <w:r>
        <w:t xml:space="preserve">. Currently, subrecipients should go to </w:t>
      </w:r>
      <w:hyperlink r:id="rId11" w:history="1">
        <w:r w:rsidRPr="00233DF3">
          <w:rPr>
            <w:rStyle w:val="Hyperlink"/>
          </w:rPr>
          <w:t>https://fedgov.dnb.com/webform/</w:t>
        </w:r>
      </w:hyperlink>
      <w:r>
        <w:t xml:space="preserve"> and request a Data Universal Numbering System (DUNS) Number from Dun &amp; Bradstreet. In April 2022, the U.S. Government is completing its transition </w:t>
      </w:r>
      <w:r>
        <w:lastRenderedPageBreak/>
        <w:t xml:space="preserve">away from using the DUNS Number as a </w:t>
      </w:r>
      <w:r w:rsidR="00AF68AD">
        <w:t>UEI</w:t>
      </w:r>
      <w:r>
        <w:t xml:space="preserve">. At that point, subrecipients may only request a </w:t>
      </w:r>
      <w:r w:rsidR="00101E4A">
        <w:t>UEI</w:t>
      </w:r>
      <w:r>
        <w:t xml:space="preserve"> directly from SAM.gov.</w:t>
      </w:r>
    </w:p>
    <w:p w14:paraId="30366E6A" w14:textId="3E95D633" w:rsidR="00FA3EC1" w:rsidRDefault="00FA3EC1" w:rsidP="00FA3EC1">
      <w:pPr>
        <w:pStyle w:val="Heading2"/>
      </w:pPr>
      <w:bookmarkStart w:id="53" w:name="_Toc69479865"/>
      <w:r w:rsidRPr="001D519C">
        <w:t xml:space="preserve">How </w:t>
      </w:r>
      <w:r w:rsidRPr="00FA3EC1">
        <w:t>is</w:t>
      </w:r>
      <w:r w:rsidRPr="001D519C">
        <w:t xml:space="preserve"> attaining a </w:t>
      </w:r>
      <w:r w:rsidR="006E7E86">
        <w:t>UEI</w:t>
      </w:r>
      <w:r w:rsidRPr="001D519C">
        <w:t xml:space="preserve"> different from registering in SAM</w:t>
      </w:r>
      <w:r>
        <w:t>.gov</w:t>
      </w:r>
      <w:r w:rsidRPr="001D519C">
        <w:t>?</w:t>
      </w:r>
      <w:bookmarkEnd w:id="53"/>
    </w:p>
    <w:p w14:paraId="3336AD8D" w14:textId="11323766" w:rsidR="00FA3EC1" w:rsidRDefault="00FA3EC1" w:rsidP="00FA3EC1">
      <w:pPr>
        <w:pStyle w:val="Answer"/>
      </w:pPr>
      <w:r>
        <w:t>Obtaining a UEI is accomplished through SAM.gov; however, obtaining a UEI does not result in a full SAM.gov registration.</w:t>
      </w:r>
    </w:p>
    <w:p w14:paraId="53ACDA48" w14:textId="031FBEB5" w:rsidR="00FA3EC1" w:rsidRDefault="00FA3EC1" w:rsidP="00FA3EC1">
      <w:pPr>
        <w:pStyle w:val="Heading2"/>
      </w:pPr>
      <w:bookmarkStart w:id="54" w:name="_Toc69479866"/>
      <w:r>
        <w:t xml:space="preserve">Are additional tiers of subrecipients, beyond the direct subrecipient from a recipient of a Federal </w:t>
      </w:r>
      <w:r w:rsidRPr="00FA3EC1">
        <w:t>award</w:t>
      </w:r>
      <w:r>
        <w:t xml:space="preserve">, required to attain a </w:t>
      </w:r>
      <w:r w:rsidR="00AF68AD">
        <w:t>UEI</w:t>
      </w:r>
      <w:r>
        <w:t>?</w:t>
      </w:r>
      <w:bookmarkEnd w:id="54"/>
    </w:p>
    <w:p w14:paraId="293ED0C1" w14:textId="5C206FD4" w:rsidR="00FA3EC1" w:rsidRDefault="00FA3EC1" w:rsidP="00FA3EC1">
      <w:pPr>
        <w:pStyle w:val="Answer"/>
      </w:pPr>
      <w:r>
        <w:t xml:space="preserve">No. The requirements for obtaining a </w:t>
      </w:r>
      <w:r w:rsidR="00EE40B9">
        <w:t xml:space="preserve">UEI </w:t>
      </w:r>
      <w:r>
        <w:t xml:space="preserve">do not flow down beyond the first-tier subawards of a Federal award. </w:t>
      </w:r>
    </w:p>
    <w:p w14:paraId="3DB316FF" w14:textId="5633E34D" w:rsidR="00FA3EC1" w:rsidRDefault="000118BE" w:rsidP="000118BE">
      <w:pPr>
        <w:pStyle w:val="Heading1"/>
      </w:pPr>
      <w:bookmarkStart w:id="55" w:name="_Toc69479867"/>
      <w:r w:rsidRPr="000118BE">
        <w:t>Reporting Subaward and Executive Compensation Information</w:t>
      </w:r>
      <w:bookmarkEnd w:id="55"/>
    </w:p>
    <w:p w14:paraId="2440A7D2" w14:textId="28054EC8" w:rsidR="000118BE" w:rsidRDefault="000118BE" w:rsidP="000118BE">
      <w:pPr>
        <w:pStyle w:val="Heading2"/>
      </w:pPr>
      <w:bookmarkStart w:id="56" w:name="_Toc69479868"/>
      <w:r>
        <w:t xml:space="preserve">Do </w:t>
      </w:r>
      <w:r w:rsidRPr="000118BE">
        <w:t>recipients</w:t>
      </w:r>
      <w:r>
        <w:t xml:space="preserve"> of Federal awards need to report on subawards over $25,000 to compl</w:t>
      </w:r>
      <w:r w:rsidR="002D28C5">
        <w:t>y</w:t>
      </w:r>
      <w:r>
        <w:t xml:space="preserve"> with FFATA?</w:t>
      </w:r>
      <w:bookmarkEnd w:id="56"/>
    </w:p>
    <w:p w14:paraId="5F72E107" w14:textId="1B4E0A86" w:rsidR="000118BE" w:rsidRDefault="004F4924" w:rsidP="000118BE">
      <w:pPr>
        <w:pStyle w:val="Answer"/>
      </w:pPr>
      <w:r>
        <w:t xml:space="preserve">Recipients should confirm their compliance with FFATA by reviewing the terms and conditions of their Federal award. </w:t>
      </w:r>
      <w:r w:rsidR="00AF68AD">
        <w:t>The revisions to 2 CFR §170.220 published in 85 FR 49506 on August 13, 2020 raised the subaward reporting threshold from $25,000 to $30,000. As a result, r</w:t>
      </w:r>
      <w:r>
        <w:t>ecipients of awards made prior to November 12, 2020</w:t>
      </w:r>
      <w:r w:rsidR="007C3DEC">
        <w:t>,</w:t>
      </w:r>
      <w:r>
        <w:t xml:space="preserve"> are required to report on subawards over $25,000, while the recipients of awards made on or after November 12, 2020</w:t>
      </w:r>
      <w:r w:rsidR="007C3DEC">
        <w:t>,</w:t>
      </w:r>
      <w:r>
        <w:t xml:space="preserve"> are required to report on subawards over $30,000. </w:t>
      </w:r>
    </w:p>
    <w:p w14:paraId="552FBD28" w14:textId="27CA919E" w:rsidR="000118BE" w:rsidRDefault="00AF68AD" w:rsidP="000118BE">
      <w:pPr>
        <w:pStyle w:val="Heading2"/>
      </w:pPr>
      <w:bookmarkStart w:id="57" w:name="_Toc69479869"/>
      <w:r>
        <w:t xml:space="preserve">Is there an </w:t>
      </w:r>
      <w:r w:rsidR="00970BF0">
        <w:t xml:space="preserve">impact on FFATA reporting </w:t>
      </w:r>
      <w:r>
        <w:t xml:space="preserve">as a result of </w:t>
      </w:r>
      <w:r w:rsidR="000118BE" w:rsidRPr="000118BE">
        <w:t>subrecipients</w:t>
      </w:r>
      <w:r w:rsidR="000118BE">
        <w:t xml:space="preserve"> not register</w:t>
      </w:r>
      <w:r w:rsidR="00970BF0">
        <w:t>ing</w:t>
      </w:r>
      <w:r w:rsidR="000118BE">
        <w:t xml:space="preserve"> in SAM.gov</w:t>
      </w:r>
      <w:r w:rsidR="000118BE" w:rsidRPr="002A531A">
        <w:t>?</w:t>
      </w:r>
      <w:bookmarkEnd w:id="57"/>
    </w:p>
    <w:p w14:paraId="23788BCA" w14:textId="6BD7A0AF" w:rsidR="000118BE" w:rsidRPr="002A531A" w:rsidRDefault="00AF68AD" w:rsidP="000118BE">
      <w:pPr>
        <w:pStyle w:val="Answer"/>
      </w:pPr>
      <w:r>
        <w:t>No, subrecipients have never been required to fully register in SAM.gov.</w:t>
      </w:r>
      <w:r w:rsidR="00AE3BC6">
        <w:t xml:space="preserve"> </w:t>
      </w:r>
      <w:r>
        <w:t>As a result, t</w:t>
      </w:r>
      <w:r w:rsidR="000118BE">
        <w:t xml:space="preserve">here is no impact on FFATA reporting. </w:t>
      </w:r>
      <w:r>
        <w:t xml:space="preserve">Subrecipients </w:t>
      </w:r>
      <w:r w:rsidR="000118BE">
        <w:t xml:space="preserve">are only required to </w:t>
      </w:r>
      <w:r>
        <w:t xml:space="preserve">obtain </w:t>
      </w:r>
      <w:r w:rsidR="000118BE">
        <w:t xml:space="preserve">a </w:t>
      </w:r>
      <w:r w:rsidR="00EE40B9">
        <w:t>UEI</w:t>
      </w:r>
      <w:r w:rsidR="000118BE">
        <w:t>, which is necessary for FFATA reporting. The revisions to 2 CFR published on August 13, 2020</w:t>
      </w:r>
      <w:r>
        <w:t xml:space="preserve"> made this clarification</w:t>
      </w:r>
      <w:r w:rsidR="000118BE">
        <w:t>.</w:t>
      </w:r>
    </w:p>
    <w:p w14:paraId="3792ED85" w14:textId="62CCDF7F" w:rsidR="00F53424" w:rsidRDefault="00F53424" w:rsidP="00F53424">
      <w:pPr>
        <w:pStyle w:val="Heading1"/>
      </w:pPr>
      <w:bookmarkStart w:id="58" w:name="_Toc69479870"/>
      <w:r>
        <w:t>Fixed Amount Awards</w:t>
      </w:r>
      <w:r w:rsidR="00661386">
        <w:t xml:space="preserve"> and Subawards</w:t>
      </w:r>
      <w:bookmarkEnd w:id="58"/>
    </w:p>
    <w:p w14:paraId="16D541EF" w14:textId="15B0DB6C" w:rsidR="00F53424" w:rsidRPr="00B95804" w:rsidRDefault="00F53424" w:rsidP="00F53424">
      <w:pPr>
        <w:pStyle w:val="Heading2"/>
        <w:tabs>
          <w:tab w:val="left" w:pos="720"/>
        </w:tabs>
        <w:rPr>
          <w:rFonts w:eastAsia="Times New Roman"/>
        </w:rPr>
      </w:pPr>
      <w:bookmarkStart w:id="59" w:name="_Toc69479871"/>
      <w:r>
        <w:rPr>
          <w:rFonts w:eastAsia="Times New Roman"/>
        </w:rPr>
        <w:t xml:space="preserve">What standards </w:t>
      </w:r>
      <w:r w:rsidR="00E24E6F">
        <w:rPr>
          <w:rFonts w:eastAsia="Times New Roman"/>
        </w:rPr>
        <w:t>are</w:t>
      </w:r>
      <w:r>
        <w:rPr>
          <w:rFonts w:eastAsia="Times New Roman"/>
        </w:rPr>
        <w:t xml:space="preserve"> used</w:t>
      </w:r>
      <w:r w:rsidRPr="002C635A">
        <w:rPr>
          <w:rFonts w:eastAsia="Times New Roman"/>
        </w:rPr>
        <w:t xml:space="preserve"> when deciding </w:t>
      </w:r>
      <w:r>
        <w:rPr>
          <w:rFonts w:eastAsia="Times New Roman"/>
        </w:rPr>
        <w:t xml:space="preserve">to use a fixed amount award, particularly </w:t>
      </w:r>
      <w:r w:rsidRPr="002C635A">
        <w:rPr>
          <w:rFonts w:eastAsia="Times New Roman"/>
        </w:rPr>
        <w:t xml:space="preserve">when a </w:t>
      </w:r>
      <w:r>
        <w:rPr>
          <w:rFonts w:eastAsia="Times New Roman"/>
        </w:rPr>
        <w:t xml:space="preserve">project scope is </w:t>
      </w:r>
      <w:r w:rsidRPr="00F53424">
        <w:rPr>
          <w:rFonts w:eastAsia="Times New Roman"/>
          <w:i/>
        </w:rPr>
        <w:t>specific</w:t>
      </w:r>
      <w:r>
        <w:rPr>
          <w:rFonts w:eastAsia="Times New Roman"/>
        </w:rPr>
        <w:t xml:space="preserve"> and what constitutes </w:t>
      </w:r>
      <w:r w:rsidRPr="00F53424">
        <w:rPr>
          <w:rFonts w:eastAsia="Times New Roman"/>
          <w:i/>
        </w:rPr>
        <w:t>adequate</w:t>
      </w:r>
      <w:r w:rsidRPr="002C635A">
        <w:rPr>
          <w:rFonts w:eastAsia="Times New Roman"/>
        </w:rPr>
        <w:t xml:space="preserve"> cost, historical, or unit price data?</w:t>
      </w:r>
      <w:bookmarkEnd w:id="59"/>
    </w:p>
    <w:p w14:paraId="0E4F39CE" w14:textId="1F6765BB" w:rsidR="00F53424" w:rsidRPr="005F7940" w:rsidRDefault="00E72AEA" w:rsidP="00F53424">
      <w:pPr>
        <w:pStyle w:val="Answer"/>
        <w:rPr>
          <w:rFonts w:eastAsia="Times New Roman"/>
        </w:rPr>
      </w:pPr>
      <w:r>
        <w:rPr>
          <w:rFonts w:eastAsia="Times New Roman"/>
        </w:rPr>
        <w:t>Section 200.201</w:t>
      </w:r>
      <w:r w:rsidR="00F53424" w:rsidRPr="005F7940">
        <w:rPr>
          <w:rFonts w:eastAsia="Times New Roman"/>
        </w:rPr>
        <w:t xml:space="preserve"> was not intended to create a new, higher standard</w:t>
      </w:r>
      <w:r w:rsidR="00F53424">
        <w:rPr>
          <w:rFonts w:eastAsia="Times New Roman"/>
        </w:rPr>
        <w:t xml:space="preserve"> for budgeting</w:t>
      </w:r>
      <w:r w:rsidR="00F53424" w:rsidRPr="005F7940">
        <w:rPr>
          <w:rFonts w:eastAsia="Times New Roman"/>
        </w:rPr>
        <w:t>. Fixed amount award</w:t>
      </w:r>
      <w:r w:rsidR="00F53424">
        <w:rPr>
          <w:rFonts w:eastAsia="Times New Roman"/>
        </w:rPr>
        <w:t>s</w:t>
      </w:r>
      <w:r w:rsidR="00F53424" w:rsidRPr="005F7940">
        <w:rPr>
          <w:rFonts w:eastAsia="Times New Roman"/>
        </w:rPr>
        <w:t xml:space="preserve"> are appropriate when the work that is to be performed can be </w:t>
      </w:r>
      <w:r w:rsidR="00473B1E">
        <w:rPr>
          <w:rFonts w:eastAsia="Times New Roman"/>
        </w:rPr>
        <w:t>determined</w:t>
      </w:r>
      <w:r w:rsidR="00473B1E" w:rsidRPr="005F7940">
        <w:rPr>
          <w:rFonts w:eastAsia="Times New Roman"/>
        </w:rPr>
        <w:t xml:space="preserve"> </w:t>
      </w:r>
      <w:r w:rsidR="00F53424" w:rsidRPr="005F7940">
        <w:rPr>
          <w:rFonts w:eastAsia="Times New Roman"/>
        </w:rPr>
        <w:t xml:space="preserve">with a reasonable degree of certainty. </w:t>
      </w:r>
      <w:r w:rsidR="000A3AAF">
        <w:rPr>
          <w:rFonts w:eastAsia="Times New Roman"/>
        </w:rPr>
        <w:t xml:space="preserve">Examples </w:t>
      </w:r>
      <w:r w:rsidR="00F53424" w:rsidRPr="005F7940">
        <w:rPr>
          <w:rFonts w:eastAsia="Times New Roman"/>
        </w:rPr>
        <w:t xml:space="preserve">of mechanisms to establish an appropriate </w:t>
      </w:r>
      <w:r w:rsidR="000A3AAF">
        <w:rPr>
          <w:rFonts w:eastAsia="Times New Roman"/>
        </w:rPr>
        <w:t xml:space="preserve">amount for a fixed amount award </w:t>
      </w:r>
      <w:r w:rsidR="00F53424" w:rsidRPr="005F7940">
        <w:rPr>
          <w:rFonts w:eastAsia="Times New Roman"/>
        </w:rPr>
        <w:t xml:space="preserve">include the </w:t>
      </w:r>
      <w:r w:rsidR="00F53424">
        <w:rPr>
          <w:rFonts w:eastAsia="Times New Roman"/>
        </w:rPr>
        <w:t>non-Federal entity’s</w:t>
      </w:r>
      <w:r w:rsidR="00F53424" w:rsidRPr="005F7940">
        <w:rPr>
          <w:rFonts w:eastAsia="Times New Roman"/>
        </w:rPr>
        <w:t xml:space="preserve"> past experience with similar types of work for which outcomes and </w:t>
      </w:r>
      <w:r w:rsidR="000A3AAF">
        <w:rPr>
          <w:rFonts w:eastAsia="Times New Roman"/>
        </w:rPr>
        <w:t>the award’s</w:t>
      </w:r>
      <w:r w:rsidR="000A3AAF" w:rsidRPr="005F7940">
        <w:rPr>
          <w:rFonts w:eastAsia="Times New Roman"/>
        </w:rPr>
        <w:t xml:space="preserve"> </w:t>
      </w:r>
      <w:r w:rsidR="00F53424" w:rsidRPr="005F7940">
        <w:rPr>
          <w:rFonts w:eastAsia="Times New Roman"/>
        </w:rPr>
        <w:t>costs can be reliably predicted</w:t>
      </w:r>
      <w:r w:rsidR="00F53424">
        <w:rPr>
          <w:rFonts w:eastAsia="Times New Roman"/>
        </w:rPr>
        <w:t xml:space="preserve">, </w:t>
      </w:r>
      <w:r w:rsidR="00F53424" w:rsidRPr="005F7940">
        <w:rPr>
          <w:rFonts w:eastAsia="Times New Roman"/>
        </w:rPr>
        <w:t xml:space="preserve">or the </w:t>
      </w:r>
      <w:r w:rsidR="00F53424">
        <w:rPr>
          <w:rFonts w:eastAsia="Times New Roman"/>
        </w:rPr>
        <w:t xml:space="preserve">non-Federal entity can easily </w:t>
      </w:r>
      <w:r w:rsidR="00F53424" w:rsidRPr="005F7940">
        <w:rPr>
          <w:rFonts w:eastAsia="Times New Roman"/>
        </w:rPr>
        <w:t>obtain estimates (e.g., bids, quotes, catalog pricing) for significant cost elements</w:t>
      </w:r>
      <w:r w:rsidR="000A3AAF">
        <w:rPr>
          <w:rFonts w:eastAsia="Times New Roman"/>
        </w:rPr>
        <w:t xml:space="preserve"> to establish an amount</w:t>
      </w:r>
      <w:r w:rsidR="00F53424" w:rsidRPr="005F7940">
        <w:rPr>
          <w:rFonts w:eastAsia="Times New Roman"/>
        </w:rPr>
        <w:t>.</w:t>
      </w:r>
    </w:p>
    <w:p w14:paraId="49C949EE" w14:textId="52C64CDD" w:rsidR="00152352" w:rsidRPr="005760A5" w:rsidRDefault="00152352">
      <w:pPr>
        <w:pStyle w:val="Answer"/>
      </w:pPr>
      <w:r>
        <w:lastRenderedPageBreak/>
        <w:t>Federal awarding agencies that are interested in using fixed amount awards or allowing pass-through entities to use fixed amount subawards, and have specific questions about them, should work with OMB.</w:t>
      </w:r>
    </w:p>
    <w:p w14:paraId="6307CBB2" w14:textId="0AA4A934" w:rsidR="00F53424" w:rsidRPr="00B95804" w:rsidRDefault="00F53424" w:rsidP="00F53424">
      <w:pPr>
        <w:pStyle w:val="Heading2"/>
        <w:tabs>
          <w:tab w:val="left" w:pos="720"/>
        </w:tabs>
        <w:rPr>
          <w:rFonts w:eastAsia="Times New Roman"/>
        </w:rPr>
      </w:pPr>
      <w:bookmarkStart w:id="60" w:name="_Toc69479872"/>
      <w:r w:rsidRPr="006D3267">
        <w:rPr>
          <w:rFonts w:eastAsia="Times New Roman"/>
        </w:rPr>
        <w:t xml:space="preserve">What </w:t>
      </w:r>
      <w:r w:rsidR="00FE6751">
        <w:rPr>
          <w:rFonts w:eastAsia="Times New Roman"/>
        </w:rPr>
        <w:t xml:space="preserve">are the </w:t>
      </w:r>
      <w:r w:rsidRPr="006D3267">
        <w:rPr>
          <w:rFonts w:eastAsia="Times New Roman"/>
        </w:rPr>
        <w:t xml:space="preserve">reporting requirements </w:t>
      </w:r>
      <w:r w:rsidR="00FE6751">
        <w:rPr>
          <w:rFonts w:eastAsia="Times New Roman"/>
        </w:rPr>
        <w:t xml:space="preserve">for </w:t>
      </w:r>
      <w:r w:rsidRPr="006D3267">
        <w:rPr>
          <w:rFonts w:eastAsia="Times New Roman"/>
        </w:rPr>
        <w:t xml:space="preserve">the non-Federal entity </w:t>
      </w:r>
      <w:r w:rsidR="00FE6751">
        <w:rPr>
          <w:rFonts w:eastAsia="Times New Roman"/>
        </w:rPr>
        <w:t xml:space="preserve">to </w:t>
      </w:r>
      <w:r w:rsidRPr="006D3267">
        <w:rPr>
          <w:rFonts w:eastAsia="Times New Roman"/>
        </w:rPr>
        <w:t>provide to the awarding agency</w:t>
      </w:r>
      <w:r w:rsidR="00FE6751">
        <w:rPr>
          <w:rFonts w:eastAsia="Times New Roman"/>
        </w:rPr>
        <w:t xml:space="preserve"> when certifying that the project was completed or the level of effort</w:t>
      </w:r>
      <w:r w:rsidR="00F70D0E">
        <w:rPr>
          <w:rFonts w:eastAsia="Times New Roman"/>
        </w:rPr>
        <w:t xml:space="preserve"> </w:t>
      </w:r>
      <w:r w:rsidR="00FE6751">
        <w:rPr>
          <w:rFonts w:eastAsia="Times New Roman"/>
        </w:rPr>
        <w:t>was expended</w:t>
      </w:r>
      <w:r w:rsidRPr="006D3267">
        <w:rPr>
          <w:rFonts w:eastAsia="Times New Roman"/>
        </w:rPr>
        <w:t>?</w:t>
      </w:r>
      <w:bookmarkEnd w:id="60"/>
    </w:p>
    <w:p w14:paraId="3D1E4B46" w14:textId="52B43598" w:rsidR="00F53424" w:rsidRPr="00B95804" w:rsidRDefault="00F53424" w:rsidP="00F53424">
      <w:pPr>
        <w:pStyle w:val="Answer"/>
        <w:rPr>
          <w:rFonts w:eastAsia="Times New Roman"/>
        </w:rPr>
      </w:pPr>
      <w:r w:rsidRPr="006D3267">
        <w:rPr>
          <w:rFonts w:eastAsia="Times New Roman"/>
        </w:rPr>
        <w:t xml:space="preserve">The Federal awarding agency or pass-through entity may </w:t>
      </w:r>
      <w:r>
        <w:rPr>
          <w:rFonts w:eastAsia="Times New Roman"/>
        </w:rPr>
        <w:t>specify</w:t>
      </w:r>
      <w:r w:rsidRPr="006D3267">
        <w:rPr>
          <w:rFonts w:eastAsia="Times New Roman"/>
        </w:rPr>
        <w:t xml:space="preserve"> the form or format required to certify completion or that the level of effort was expended</w:t>
      </w:r>
      <w:r w:rsidR="00C258E8">
        <w:rPr>
          <w:rFonts w:eastAsia="Times New Roman"/>
        </w:rPr>
        <w:t>.</w:t>
      </w:r>
      <w:r>
        <w:rPr>
          <w:rFonts w:eastAsia="Times New Roman"/>
        </w:rPr>
        <w:t xml:space="preserve"> Federal awarding</w:t>
      </w:r>
      <w:r w:rsidR="00C258E8">
        <w:rPr>
          <w:rFonts w:eastAsia="Times New Roman"/>
        </w:rPr>
        <w:t xml:space="preserve"> </w:t>
      </w:r>
      <w:r>
        <w:rPr>
          <w:rFonts w:eastAsia="Times New Roman"/>
        </w:rPr>
        <w:t xml:space="preserve">agencies </w:t>
      </w:r>
      <w:r w:rsidR="00C258E8">
        <w:rPr>
          <w:rFonts w:eastAsia="Times New Roman"/>
        </w:rPr>
        <w:t xml:space="preserve">must do so </w:t>
      </w:r>
      <w:r>
        <w:rPr>
          <w:rFonts w:eastAsia="Times New Roman"/>
        </w:rPr>
        <w:t xml:space="preserve">through an OMB-approved information collection. </w:t>
      </w:r>
      <w:r w:rsidRPr="006D3267">
        <w:rPr>
          <w:rFonts w:eastAsia="Times New Roman"/>
        </w:rPr>
        <w:t xml:space="preserve">If no format is specified, the recipient should certify completion to the Federal awarding agency (or the subrecipient should certify to the pass-through entity) as a part of the closeout process. Consistent with </w:t>
      </w:r>
      <w:r w:rsidR="00FE6751">
        <w:rPr>
          <w:rFonts w:eastAsia="Times New Roman"/>
        </w:rPr>
        <w:t xml:space="preserve">2 CFR </w:t>
      </w:r>
      <w:r w:rsidR="00FE6751">
        <w:rPr>
          <w:rFonts w:eastAsia="Times New Roman" w:cstheme="minorHAnsi"/>
        </w:rPr>
        <w:t>§</w:t>
      </w:r>
      <w:r w:rsidRPr="006D3267">
        <w:rPr>
          <w:rFonts w:eastAsia="Times New Roman"/>
        </w:rPr>
        <w:t>200.308(c)(3), a reduction of more than 25</w:t>
      </w:r>
      <w:r w:rsidR="00FE6751">
        <w:rPr>
          <w:rFonts w:eastAsia="Times New Roman"/>
        </w:rPr>
        <w:t xml:space="preserve"> percent</w:t>
      </w:r>
      <w:r w:rsidRPr="006D3267">
        <w:rPr>
          <w:rFonts w:eastAsia="Times New Roman"/>
        </w:rPr>
        <w:t xml:space="preserve"> </w:t>
      </w:r>
      <w:r w:rsidR="00BF7EBF" w:rsidRPr="00BF7EBF">
        <w:rPr>
          <w:rFonts w:eastAsia="Times New Roman"/>
        </w:rPr>
        <w:t>in time devoted to the project, by the approved project director or principal investigator</w:t>
      </w:r>
      <w:r w:rsidR="00BF7EBF">
        <w:rPr>
          <w:rFonts w:eastAsia="Times New Roman"/>
        </w:rPr>
        <w:t xml:space="preserve">, </w:t>
      </w:r>
      <w:r w:rsidRPr="006D3267">
        <w:rPr>
          <w:rFonts w:eastAsia="Times New Roman"/>
        </w:rPr>
        <w:t>must be reported to the Federal awarding agency</w:t>
      </w:r>
      <w:r w:rsidR="00B25311">
        <w:rPr>
          <w:rFonts w:eastAsia="Times New Roman"/>
        </w:rPr>
        <w:t xml:space="preserve"> to initiate a prior approval to amend the agreement</w:t>
      </w:r>
      <w:r w:rsidRPr="006D3267">
        <w:rPr>
          <w:rFonts w:eastAsia="Times New Roman"/>
        </w:rPr>
        <w:t xml:space="preserve">. In other cases where an </w:t>
      </w:r>
      <w:r w:rsidR="00B25311">
        <w:rPr>
          <w:rFonts w:eastAsia="Times New Roman"/>
        </w:rPr>
        <w:t>amendment</w:t>
      </w:r>
      <w:r w:rsidRPr="006D3267">
        <w:rPr>
          <w:rFonts w:eastAsia="Times New Roman"/>
        </w:rPr>
        <w:t xml:space="preserve"> is necessary, typical mechanisms would include basing the adjustment on the percentage of completed work, actual costs incurred to date, or on another documented basis.</w:t>
      </w:r>
    </w:p>
    <w:p w14:paraId="209A4718" w14:textId="094381AF" w:rsidR="005F5280" w:rsidRPr="00B95804" w:rsidRDefault="002760A0" w:rsidP="005F5280">
      <w:pPr>
        <w:pStyle w:val="Heading2"/>
        <w:tabs>
          <w:tab w:val="left" w:pos="720"/>
        </w:tabs>
        <w:rPr>
          <w:rFonts w:eastAsia="Times New Roman"/>
        </w:rPr>
      </w:pPr>
      <w:bookmarkStart w:id="61" w:name="_Toc69479873"/>
      <w:r>
        <w:rPr>
          <w:rFonts w:eastAsia="Times New Roman"/>
        </w:rPr>
        <w:t xml:space="preserve">Can a pass-through entity issue </w:t>
      </w:r>
      <w:r w:rsidR="002D3A0C">
        <w:rPr>
          <w:rFonts w:eastAsia="Times New Roman"/>
        </w:rPr>
        <w:t xml:space="preserve">multiple </w:t>
      </w:r>
      <w:r>
        <w:rPr>
          <w:rFonts w:eastAsia="Times New Roman"/>
        </w:rPr>
        <w:t>fixed amount subawards to one subrecipient?</w:t>
      </w:r>
      <w:bookmarkEnd w:id="61"/>
    </w:p>
    <w:p w14:paraId="5374A54F" w14:textId="6E528EEB" w:rsidR="002D3A0C" w:rsidRDefault="005664B3" w:rsidP="005F5280">
      <w:pPr>
        <w:pStyle w:val="Answer"/>
        <w:rPr>
          <w:rFonts w:eastAsia="Times New Roman"/>
        </w:rPr>
      </w:pPr>
      <w:r>
        <w:rPr>
          <w:rFonts w:eastAsia="Times New Roman"/>
        </w:rPr>
        <w:t>More than</w:t>
      </w:r>
      <w:r w:rsidR="005F5280" w:rsidRPr="006D3267">
        <w:rPr>
          <w:rFonts w:eastAsia="Times New Roman"/>
        </w:rPr>
        <w:t xml:space="preserve"> one fixed amount subaward </w:t>
      </w:r>
      <w:r>
        <w:rPr>
          <w:rFonts w:eastAsia="Times New Roman"/>
        </w:rPr>
        <w:t>can be issued to</w:t>
      </w:r>
      <w:r w:rsidRPr="006D3267">
        <w:rPr>
          <w:rFonts w:eastAsia="Times New Roman"/>
        </w:rPr>
        <w:t xml:space="preserve"> </w:t>
      </w:r>
      <w:r w:rsidR="005F5280" w:rsidRPr="006D3267">
        <w:rPr>
          <w:rFonts w:eastAsia="Times New Roman"/>
        </w:rPr>
        <w:t xml:space="preserve">the same subrecipient if necessary to complete </w:t>
      </w:r>
      <w:r>
        <w:rPr>
          <w:rFonts w:eastAsia="Times New Roman"/>
        </w:rPr>
        <w:t>the objectives</w:t>
      </w:r>
      <w:r w:rsidR="005F5280" w:rsidRPr="006D3267">
        <w:rPr>
          <w:rFonts w:eastAsia="Times New Roman"/>
        </w:rPr>
        <w:t xml:space="preserve"> </w:t>
      </w:r>
      <w:r w:rsidR="00F70D0E">
        <w:rPr>
          <w:rFonts w:eastAsia="Times New Roman"/>
        </w:rPr>
        <w:t xml:space="preserve">of </w:t>
      </w:r>
      <w:r w:rsidR="005F5280" w:rsidRPr="006D3267">
        <w:rPr>
          <w:rFonts w:eastAsia="Times New Roman"/>
        </w:rPr>
        <w:t xml:space="preserve">a Federal award. It is expected, however, that each fixed amount subaward will have its own distinct statement of work and be priced for the work and deliverables that will be due under that subaward, and that prior approval of the Federal awarding agency is required, as outlined in </w:t>
      </w:r>
      <w:r w:rsidR="002760A0">
        <w:rPr>
          <w:rFonts w:eastAsia="Times New Roman" w:cstheme="minorHAnsi"/>
        </w:rPr>
        <w:t>§</w:t>
      </w:r>
      <w:r w:rsidR="005F5280" w:rsidRPr="006D3267">
        <w:rPr>
          <w:rFonts w:eastAsia="Times New Roman"/>
        </w:rPr>
        <w:t>200.33</w:t>
      </w:r>
      <w:r w:rsidR="002760A0">
        <w:rPr>
          <w:rFonts w:eastAsia="Times New Roman"/>
        </w:rPr>
        <w:t>3</w:t>
      </w:r>
      <w:r w:rsidR="005F5280" w:rsidRPr="006D3267">
        <w:rPr>
          <w:rFonts w:eastAsia="Times New Roman"/>
        </w:rPr>
        <w:t xml:space="preserve">. </w:t>
      </w:r>
    </w:p>
    <w:p w14:paraId="59A629B3" w14:textId="7DC0406E" w:rsidR="005F5280" w:rsidRDefault="005F5280" w:rsidP="005F5280">
      <w:pPr>
        <w:pStyle w:val="Answer"/>
        <w:rPr>
          <w:rFonts w:eastAsia="Times New Roman"/>
        </w:rPr>
      </w:pPr>
      <w:r w:rsidRPr="006D3267">
        <w:rPr>
          <w:rFonts w:eastAsia="Times New Roman"/>
        </w:rPr>
        <w:t>Non-</w:t>
      </w:r>
      <w:r>
        <w:rPr>
          <w:rFonts w:eastAsia="Times New Roman"/>
        </w:rPr>
        <w:t>Federal entities having special</w:t>
      </w:r>
      <w:r w:rsidRPr="006D3267">
        <w:rPr>
          <w:rFonts w:eastAsia="Times New Roman"/>
        </w:rPr>
        <w:t xml:space="preserve"> circumstances, including an unanticipated need to increase a fi</w:t>
      </w:r>
      <w:r>
        <w:rPr>
          <w:rFonts w:eastAsia="Times New Roman"/>
        </w:rPr>
        <w:t>xed price subaward above the threshold</w:t>
      </w:r>
      <w:r w:rsidRPr="006D3267">
        <w:rPr>
          <w:rFonts w:eastAsia="Times New Roman"/>
        </w:rPr>
        <w:t>, should consult with their Federal awarding agency for guidance on how to complete the planned scope of work with the least amount of administrative burden.</w:t>
      </w:r>
    </w:p>
    <w:p w14:paraId="61E6207B" w14:textId="5215357B" w:rsidR="00E037F4" w:rsidRPr="00E037F4" w:rsidRDefault="00E037F4" w:rsidP="00E037F4">
      <w:pPr>
        <w:pStyle w:val="Heading2"/>
        <w:rPr>
          <w:rFonts w:eastAsia="Times New Roman"/>
        </w:rPr>
      </w:pPr>
      <w:bookmarkStart w:id="62" w:name="_Toc69479874"/>
      <w:r w:rsidRPr="00E037F4">
        <w:rPr>
          <w:rFonts w:eastAsia="Times New Roman"/>
        </w:rPr>
        <w:t>What’s the maximum limit for a fixed amount subaward?</w:t>
      </w:r>
      <w:bookmarkEnd w:id="62"/>
      <w:r w:rsidRPr="00E037F4">
        <w:rPr>
          <w:rFonts w:eastAsia="Times New Roman"/>
        </w:rPr>
        <w:t xml:space="preserve"> </w:t>
      </w:r>
    </w:p>
    <w:p w14:paraId="58EA642F" w14:textId="763059BB" w:rsidR="0099739A" w:rsidRDefault="00E037F4" w:rsidP="005760A5">
      <w:pPr>
        <w:pStyle w:val="Answer"/>
        <w:rPr>
          <w:rFonts w:eastAsia="Times New Roman"/>
        </w:rPr>
      </w:pPr>
      <w:r w:rsidRPr="00E037F4">
        <w:rPr>
          <w:rFonts w:eastAsia="Times New Roman"/>
        </w:rPr>
        <w:t>The maximum limit is the simplified acquisition threshold, which at the time of th</w:t>
      </w:r>
      <w:r w:rsidR="00F70D0E">
        <w:rPr>
          <w:rFonts w:eastAsia="Times New Roman"/>
        </w:rPr>
        <w:t>e</w:t>
      </w:r>
      <w:r w:rsidRPr="00E037F4">
        <w:rPr>
          <w:rFonts w:eastAsia="Times New Roman"/>
        </w:rPr>
        <w:t xml:space="preserve"> publication</w:t>
      </w:r>
      <w:r w:rsidR="00F70D0E">
        <w:rPr>
          <w:rFonts w:eastAsia="Times New Roman"/>
        </w:rPr>
        <w:t xml:space="preserve"> of this FAQ</w:t>
      </w:r>
      <w:r w:rsidRPr="00E037F4">
        <w:rPr>
          <w:rFonts w:eastAsia="Times New Roman"/>
        </w:rPr>
        <w:t xml:space="preserve"> is $250,000. (See</w:t>
      </w:r>
      <w:r w:rsidR="00844459">
        <w:rPr>
          <w:rFonts w:eastAsia="Times New Roman"/>
        </w:rPr>
        <w:t xml:space="preserve"> </w:t>
      </w:r>
      <w:r w:rsidRPr="00E037F4">
        <w:rPr>
          <w:rFonts w:eastAsia="Times New Roman"/>
        </w:rPr>
        <w:t>§200.333.)</w:t>
      </w:r>
    </w:p>
    <w:p w14:paraId="3968FE2C" w14:textId="15E04CAE" w:rsidR="00661386" w:rsidRDefault="00661386" w:rsidP="005F5280">
      <w:pPr>
        <w:pStyle w:val="Heading2"/>
        <w:tabs>
          <w:tab w:val="left" w:pos="720"/>
        </w:tabs>
        <w:rPr>
          <w:rFonts w:eastAsia="Times New Roman"/>
        </w:rPr>
      </w:pPr>
      <w:bookmarkStart w:id="63" w:name="_Toc69479875"/>
      <w:r>
        <w:rPr>
          <w:rFonts w:eastAsia="Times New Roman"/>
        </w:rPr>
        <w:t>Can a non-Federal entity retain any unexpended balance on its fixed amount awards?</w:t>
      </w:r>
      <w:bookmarkEnd w:id="63"/>
    </w:p>
    <w:p w14:paraId="74662A05" w14:textId="012A5AAE" w:rsidR="005F5280" w:rsidRDefault="00661386" w:rsidP="002760A0">
      <w:pPr>
        <w:pStyle w:val="Answer"/>
        <w:rPr>
          <w:rFonts w:eastAsia="Times New Roman"/>
        </w:rPr>
      </w:pPr>
      <w:r>
        <w:rPr>
          <w:rFonts w:eastAsia="Times New Roman"/>
        </w:rPr>
        <w:t>Yes</w:t>
      </w:r>
      <w:r w:rsidR="005F5280" w:rsidRPr="006D3267">
        <w:rPr>
          <w:rFonts w:eastAsia="Times New Roman"/>
        </w:rPr>
        <w:t xml:space="preserve">. </w:t>
      </w:r>
      <w:r w:rsidR="002D3A0C">
        <w:rPr>
          <w:rFonts w:eastAsia="Times New Roman"/>
        </w:rPr>
        <w:t>The non-Federal entity can retain unexpended funds from its fixed amount awards</w:t>
      </w:r>
      <w:r w:rsidR="00D238E3">
        <w:rPr>
          <w:rFonts w:eastAsia="Times New Roman"/>
        </w:rPr>
        <w:t xml:space="preserve"> so long as the </w:t>
      </w:r>
      <w:r w:rsidR="00D238E3" w:rsidRPr="00D238E3">
        <w:rPr>
          <w:rFonts w:eastAsia="Times New Roman"/>
        </w:rPr>
        <w:t xml:space="preserve">project or activity was completed or the </w:t>
      </w:r>
      <w:r w:rsidR="00C258E8">
        <w:rPr>
          <w:rFonts w:eastAsia="Times New Roman"/>
        </w:rPr>
        <w:t xml:space="preserve">required </w:t>
      </w:r>
      <w:r w:rsidR="00D238E3" w:rsidRPr="00D238E3">
        <w:rPr>
          <w:rFonts w:eastAsia="Times New Roman"/>
        </w:rPr>
        <w:t>level of effort was expended</w:t>
      </w:r>
      <w:r w:rsidR="002D3A0C">
        <w:rPr>
          <w:rFonts w:eastAsia="Times New Roman"/>
        </w:rPr>
        <w:t xml:space="preserve">. Any </w:t>
      </w:r>
      <w:r w:rsidRPr="006D3267">
        <w:rPr>
          <w:rFonts w:eastAsia="Times New Roman"/>
        </w:rPr>
        <w:t xml:space="preserve">residual unexpended balance at the end of a completed award is not </w:t>
      </w:r>
      <w:r>
        <w:rPr>
          <w:rFonts w:eastAsia="Times New Roman"/>
        </w:rPr>
        <w:t xml:space="preserve">considered </w:t>
      </w:r>
      <w:r w:rsidRPr="006D3267">
        <w:rPr>
          <w:rFonts w:eastAsia="Times New Roman"/>
        </w:rPr>
        <w:t>“profit</w:t>
      </w:r>
      <w:r w:rsidR="00F70D0E">
        <w:rPr>
          <w:rFonts w:eastAsia="Times New Roman"/>
        </w:rPr>
        <w:t>.</w:t>
      </w:r>
      <w:r w:rsidRPr="006D3267">
        <w:rPr>
          <w:rFonts w:eastAsia="Times New Roman"/>
        </w:rPr>
        <w:t>”</w:t>
      </w:r>
      <w:r w:rsidR="00970BF0">
        <w:rPr>
          <w:rFonts w:eastAsia="Times New Roman"/>
        </w:rPr>
        <w:t xml:space="preserve"> (See</w:t>
      </w:r>
      <w:r w:rsidR="000E334C">
        <w:rPr>
          <w:rFonts w:eastAsia="Times New Roman"/>
        </w:rPr>
        <w:t xml:space="preserve"> </w:t>
      </w:r>
      <w:r w:rsidR="00970BF0">
        <w:rPr>
          <w:rFonts w:eastAsia="Times New Roman" w:cstheme="minorHAnsi"/>
        </w:rPr>
        <w:t>§</w:t>
      </w:r>
      <w:r w:rsidR="00970BF0">
        <w:rPr>
          <w:rFonts w:eastAsia="Times New Roman"/>
        </w:rPr>
        <w:t>200.</w:t>
      </w:r>
      <w:r w:rsidR="00D238E3">
        <w:rPr>
          <w:rFonts w:eastAsia="Times New Roman"/>
        </w:rPr>
        <w:t>201.)</w:t>
      </w:r>
    </w:p>
    <w:p w14:paraId="525E7532" w14:textId="52584318" w:rsidR="00CB3891" w:rsidRDefault="00CB3891" w:rsidP="002760A0">
      <w:pPr>
        <w:pStyle w:val="Heading2"/>
        <w:tabs>
          <w:tab w:val="left" w:pos="720"/>
        </w:tabs>
        <w:rPr>
          <w:rFonts w:eastAsia="Times New Roman"/>
        </w:rPr>
      </w:pPr>
      <w:bookmarkStart w:id="64" w:name="_Toc69479876"/>
      <w:r>
        <w:rPr>
          <w:rFonts w:eastAsia="Times New Roman"/>
        </w:rPr>
        <w:lastRenderedPageBreak/>
        <w:t>How do the Cost Principles apply to fixed amount awards and subawards?</w:t>
      </w:r>
      <w:bookmarkEnd w:id="64"/>
    </w:p>
    <w:p w14:paraId="3519EA10" w14:textId="3DDDD799" w:rsidR="002760A0" w:rsidRDefault="002760A0" w:rsidP="002760A0">
      <w:pPr>
        <w:pStyle w:val="Answer"/>
        <w:rPr>
          <w:rFonts w:eastAsia="Times New Roman"/>
        </w:rPr>
      </w:pPr>
      <w:r w:rsidRPr="006D3267">
        <w:rPr>
          <w:rFonts w:eastAsia="Times New Roman"/>
        </w:rPr>
        <w:t xml:space="preserve">For fixed amount awards, </w:t>
      </w:r>
      <w:r w:rsidR="00974D8D">
        <w:rPr>
          <w:rFonts w:eastAsia="Times New Roman"/>
        </w:rPr>
        <w:t xml:space="preserve">agencies should use </w:t>
      </w:r>
      <w:r w:rsidRPr="006D3267">
        <w:rPr>
          <w:rFonts w:eastAsia="Times New Roman"/>
        </w:rPr>
        <w:t xml:space="preserve">the </w:t>
      </w:r>
      <w:r w:rsidR="00CB3891" w:rsidRPr="006D3267">
        <w:rPr>
          <w:rFonts w:eastAsia="Times New Roman"/>
        </w:rPr>
        <w:t xml:space="preserve">Cost Principles </w:t>
      </w:r>
      <w:r w:rsidR="00A36209" w:rsidRPr="006D3267">
        <w:rPr>
          <w:rFonts w:eastAsia="Times New Roman"/>
        </w:rPr>
        <w:t xml:space="preserve">described in </w:t>
      </w:r>
      <w:r w:rsidR="00A36209">
        <w:rPr>
          <w:rFonts w:eastAsia="Times New Roman"/>
        </w:rPr>
        <w:t xml:space="preserve">§§ </w:t>
      </w:r>
      <w:r w:rsidR="00A36209" w:rsidRPr="006D3267">
        <w:rPr>
          <w:rFonts w:eastAsia="Times New Roman"/>
        </w:rPr>
        <w:t>200.400 and 200.401</w:t>
      </w:r>
      <w:r w:rsidR="00A36209">
        <w:rPr>
          <w:rFonts w:eastAsia="Times New Roman"/>
        </w:rPr>
        <w:t xml:space="preserve"> </w:t>
      </w:r>
      <w:r w:rsidRPr="006D3267">
        <w:rPr>
          <w:rFonts w:eastAsia="Times New Roman"/>
        </w:rPr>
        <w:t xml:space="preserve">as a guide when </w:t>
      </w:r>
      <w:r w:rsidR="005664B3">
        <w:rPr>
          <w:rFonts w:eastAsia="Times New Roman"/>
        </w:rPr>
        <w:t>budgeting for</w:t>
      </w:r>
      <w:r w:rsidRPr="006D3267">
        <w:rPr>
          <w:rFonts w:eastAsia="Times New Roman"/>
        </w:rPr>
        <w:t xml:space="preserve"> work that will be performed, but are not </w:t>
      </w:r>
      <w:r w:rsidR="00974D8D">
        <w:rPr>
          <w:rFonts w:eastAsia="Times New Roman"/>
        </w:rPr>
        <w:t>required to use the Cost Principles</w:t>
      </w:r>
      <w:r w:rsidRPr="006D3267">
        <w:rPr>
          <w:rFonts w:eastAsia="Times New Roman"/>
        </w:rPr>
        <w:t xml:space="preserve"> as compliance requirements for these types of awards.</w:t>
      </w:r>
      <w:r>
        <w:rPr>
          <w:rFonts w:eastAsia="Times New Roman"/>
        </w:rPr>
        <w:t xml:space="preserve"> </w:t>
      </w:r>
      <w:r w:rsidR="002D3A0C">
        <w:rPr>
          <w:rFonts w:eastAsia="Times New Roman"/>
        </w:rPr>
        <w:t>T</w:t>
      </w:r>
      <w:r w:rsidRPr="006D3267">
        <w:rPr>
          <w:rFonts w:eastAsia="Times New Roman"/>
        </w:rPr>
        <w:t>he recipient and the Federal agency, or the pass-through entity and the subrecipient,</w:t>
      </w:r>
      <w:r w:rsidR="000E334C">
        <w:rPr>
          <w:rFonts w:eastAsia="Times New Roman"/>
        </w:rPr>
        <w:t xml:space="preserve"> </w:t>
      </w:r>
      <w:r w:rsidRPr="006D3267">
        <w:rPr>
          <w:rFonts w:eastAsia="Times New Roman"/>
        </w:rPr>
        <w:t xml:space="preserve">use the </w:t>
      </w:r>
      <w:r w:rsidR="00435D76">
        <w:rPr>
          <w:rFonts w:eastAsia="Times New Roman"/>
        </w:rPr>
        <w:t>Cost P</w:t>
      </w:r>
      <w:r w:rsidRPr="006D3267">
        <w:rPr>
          <w:rFonts w:eastAsia="Times New Roman"/>
        </w:rPr>
        <w:t xml:space="preserve">rinciples along with historic information about the work to be performed to establish the amount that should be paid for the work to be performed. Once the price is established </w:t>
      </w:r>
      <w:r>
        <w:rPr>
          <w:rFonts w:eastAsia="Times New Roman"/>
        </w:rPr>
        <w:t>and the fixed amount</w:t>
      </w:r>
      <w:r w:rsidRPr="006D3267">
        <w:rPr>
          <w:rFonts w:eastAsia="Times New Roman"/>
        </w:rPr>
        <w:t xml:space="preserve"> award or subaward is issued, payments are based on achievement of milestones (e.g., per patient, per procedure, per assay, or per milestone) and not on the actual costs incurred.</w:t>
      </w:r>
    </w:p>
    <w:p w14:paraId="1682741C" w14:textId="5B75CE81" w:rsidR="00C02C43" w:rsidRDefault="00C02C43" w:rsidP="005D0D4F">
      <w:pPr>
        <w:pStyle w:val="Heading1"/>
      </w:pPr>
      <w:bookmarkStart w:id="65" w:name="_Toc69479877"/>
      <w:r>
        <w:t>Pre-Award Requirements</w:t>
      </w:r>
      <w:bookmarkEnd w:id="65"/>
    </w:p>
    <w:p w14:paraId="54D2EE6F" w14:textId="457E26D2" w:rsidR="001B1CC7" w:rsidRDefault="00D91B09" w:rsidP="001B1CC7">
      <w:pPr>
        <w:pStyle w:val="Heading2"/>
      </w:pPr>
      <w:bookmarkStart w:id="66" w:name="_Toc69479878"/>
      <w:r>
        <w:t xml:space="preserve">What </w:t>
      </w:r>
      <w:r w:rsidR="00046936">
        <w:t xml:space="preserve">are </w:t>
      </w:r>
      <w:r>
        <w:t>exigent circumstance</w:t>
      </w:r>
      <w:r w:rsidR="00046936">
        <w:t>s</w:t>
      </w:r>
      <w:r w:rsidR="00D4165B">
        <w:t xml:space="preserve"> mentioned in</w:t>
      </w:r>
      <w:r w:rsidR="00046936">
        <w:t xml:space="preserve"> </w:t>
      </w:r>
      <w:r>
        <w:rPr>
          <w:rFonts w:cstheme="minorHAnsi"/>
        </w:rPr>
        <w:t>§</w:t>
      </w:r>
      <w:r w:rsidRPr="00F73D16">
        <w:t>200.20</w:t>
      </w:r>
      <w:r>
        <w:t>3</w:t>
      </w:r>
      <w:r w:rsidRPr="00F73D16">
        <w:t>(a)(3)</w:t>
      </w:r>
      <w:r>
        <w:t xml:space="preserve"> and w</w:t>
      </w:r>
      <w:r w:rsidR="001B1CC7" w:rsidRPr="00F73D16">
        <w:t>ho determine</w:t>
      </w:r>
      <w:r w:rsidR="001B1CC7">
        <w:t>s</w:t>
      </w:r>
      <w:r w:rsidR="001B1CC7" w:rsidRPr="00F73D16">
        <w:t xml:space="preserve"> </w:t>
      </w:r>
      <w:r w:rsidR="00046936">
        <w:t>when they happen</w:t>
      </w:r>
      <w:r w:rsidR="001B1CC7">
        <w:t>?</w:t>
      </w:r>
      <w:bookmarkEnd w:id="66"/>
    </w:p>
    <w:p w14:paraId="3B120D23" w14:textId="6FE57E25" w:rsidR="001B1CC7" w:rsidRDefault="001B1CC7" w:rsidP="001B1CC7">
      <w:pPr>
        <w:pStyle w:val="Answer"/>
      </w:pPr>
      <w:r>
        <w:t xml:space="preserve">Exigent circumstances </w:t>
      </w:r>
      <w:r w:rsidR="00046936">
        <w:t xml:space="preserve">refer to situations </w:t>
      </w:r>
      <w:r w:rsidR="000C2C28">
        <w:t xml:space="preserve">requiring unusual or immediate action, usually an emergency situation. These </w:t>
      </w:r>
      <w:r>
        <w:t>are</w:t>
      </w:r>
      <w:r w:rsidRPr="00F73D16">
        <w:t xml:space="preserve"> </w:t>
      </w:r>
      <w:r w:rsidRPr="001B1CC7">
        <w:t>determined</w:t>
      </w:r>
      <w:r w:rsidRPr="00F73D16">
        <w:t xml:space="preserve"> </w:t>
      </w:r>
      <w:r>
        <w:t xml:space="preserve">by the Federal awarding agency </w:t>
      </w:r>
      <w:r w:rsidRPr="00F73D16">
        <w:t>on a case-by-case basis</w:t>
      </w:r>
      <w:r>
        <w:t>.</w:t>
      </w:r>
    </w:p>
    <w:p w14:paraId="04B6471F" w14:textId="7DAA65B5" w:rsidR="00B6203D" w:rsidRDefault="00B6203D" w:rsidP="00B6203D">
      <w:pPr>
        <w:pStyle w:val="Heading2"/>
        <w:tabs>
          <w:tab w:val="left" w:pos="720"/>
        </w:tabs>
        <w:rPr>
          <w:rFonts w:eastAsia="Times New Roman"/>
        </w:rPr>
      </w:pPr>
      <w:bookmarkStart w:id="67" w:name="_Toc69479879"/>
      <w:r>
        <w:rPr>
          <w:rFonts w:eastAsia="Times New Roman"/>
        </w:rPr>
        <w:t xml:space="preserve">How does </w:t>
      </w:r>
      <w:r w:rsidR="00AF4090">
        <w:rPr>
          <w:rFonts w:eastAsia="Times New Roman" w:cstheme="minorHAnsi"/>
        </w:rPr>
        <w:t>§</w:t>
      </w:r>
      <w:r w:rsidR="007B4FF5">
        <w:rPr>
          <w:rFonts w:eastAsia="Times New Roman"/>
        </w:rPr>
        <w:t>200.204</w:t>
      </w:r>
      <w:r w:rsidR="00AF4090">
        <w:rPr>
          <w:rFonts w:eastAsia="Times New Roman"/>
        </w:rPr>
        <w:t xml:space="preserve">, which requires that certain notice of funding opportunity information be posted on an OMB-designated website, </w:t>
      </w:r>
      <w:r>
        <w:rPr>
          <w:rFonts w:eastAsia="Times New Roman"/>
        </w:rPr>
        <w:t>relate to the use of Grants.gov?</w:t>
      </w:r>
      <w:bookmarkEnd w:id="67"/>
    </w:p>
    <w:p w14:paraId="0CBEFB18" w14:textId="78B75455" w:rsidR="0075401A" w:rsidRDefault="0075401A" w:rsidP="00B6203D">
      <w:pPr>
        <w:pStyle w:val="Answer"/>
        <w:rPr>
          <w:rFonts w:eastAsia="Times New Roman"/>
        </w:rPr>
      </w:pPr>
      <w:r>
        <w:rPr>
          <w:rFonts w:eastAsia="Times New Roman"/>
        </w:rPr>
        <w:t xml:space="preserve">Grants.gov is the OMB-designated </w:t>
      </w:r>
      <w:r w:rsidR="00183BFD">
        <w:rPr>
          <w:rFonts w:eastAsia="Times New Roman"/>
        </w:rPr>
        <w:t xml:space="preserve">government-wide </w:t>
      </w:r>
      <w:r>
        <w:rPr>
          <w:rFonts w:eastAsia="Times New Roman"/>
        </w:rPr>
        <w:t xml:space="preserve">website </w:t>
      </w:r>
      <w:r w:rsidR="00183BFD">
        <w:rPr>
          <w:rFonts w:eastAsia="Times New Roman"/>
        </w:rPr>
        <w:t xml:space="preserve">for displaying the summary information in notices of funding opportunities mentioned in </w:t>
      </w:r>
      <w:r w:rsidR="00183BFD">
        <w:rPr>
          <w:rFonts w:eastAsia="Times New Roman" w:cstheme="minorHAnsi"/>
        </w:rPr>
        <w:t>§</w:t>
      </w:r>
      <w:r w:rsidR="00183BFD">
        <w:rPr>
          <w:rFonts w:eastAsia="Times New Roman"/>
        </w:rPr>
        <w:t xml:space="preserve">200.204(a). This designation was </w:t>
      </w:r>
      <w:r w:rsidR="00183BFD" w:rsidRPr="000E334C">
        <w:rPr>
          <w:rFonts w:eastAsia="Times New Roman"/>
        </w:rPr>
        <w:t xml:space="preserve">established in OMB </w:t>
      </w:r>
      <w:r w:rsidR="00974D8D" w:rsidRPr="000E334C">
        <w:rPr>
          <w:rFonts w:eastAsia="Times New Roman"/>
        </w:rPr>
        <w:t>M</w:t>
      </w:r>
      <w:r w:rsidR="00183BFD" w:rsidRPr="000E334C">
        <w:rPr>
          <w:rFonts w:eastAsia="Times New Roman"/>
        </w:rPr>
        <w:t xml:space="preserve">emorandum M-04-01, </w:t>
      </w:r>
      <w:r w:rsidR="00183BFD" w:rsidRPr="000E334C">
        <w:rPr>
          <w:rFonts w:eastAsia="Times New Roman"/>
          <w:i/>
        </w:rPr>
        <w:t>OMB Issues Grants.gov FIND Policy</w:t>
      </w:r>
      <w:r w:rsidR="00974D8D" w:rsidRPr="000E334C">
        <w:rPr>
          <w:rFonts w:eastAsia="Times New Roman"/>
        </w:rPr>
        <w:t xml:space="preserve"> (</w:t>
      </w:r>
      <w:r w:rsidR="000E334C" w:rsidRPr="000E334C">
        <w:rPr>
          <w:rFonts w:eastAsia="Times New Roman"/>
        </w:rPr>
        <w:t>October 15, 2003</w:t>
      </w:r>
      <w:r w:rsidR="00974D8D" w:rsidRPr="000E334C">
        <w:rPr>
          <w:rFonts w:eastAsia="Times New Roman"/>
        </w:rPr>
        <w:t>)</w:t>
      </w:r>
      <w:r w:rsidR="00183BFD" w:rsidRPr="000E334C">
        <w:rPr>
          <w:rFonts w:eastAsia="Times New Roman"/>
        </w:rPr>
        <w:t>.</w:t>
      </w:r>
    </w:p>
    <w:p w14:paraId="42634217" w14:textId="662A85D0" w:rsidR="00B6203D" w:rsidRPr="00B95804" w:rsidRDefault="00AF4090" w:rsidP="00B6203D">
      <w:pPr>
        <w:pStyle w:val="Heading2"/>
        <w:tabs>
          <w:tab w:val="left" w:pos="720"/>
        </w:tabs>
        <w:rPr>
          <w:rFonts w:eastAsia="Times New Roman"/>
        </w:rPr>
      </w:pPr>
      <w:bookmarkStart w:id="68" w:name="_Toc69479880"/>
      <w:r>
        <w:rPr>
          <w:rFonts w:eastAsia="Times New Roman"/>
        </w:rPr>
        <w:t xml:space="preserve">What guidelines are auditors given to determine financial stability of a non-Federal entity when reviewing the risk posed by applicants provided in </w:t>
      </w:r>
      <w:r>
        <w:rPr>
          <w:rFonts w:eastAsia="Times New Roman" w:cstheme="minorHAnsi"/>
        </w:rPr>
        <w:t>§</w:t>
      </w:r>
      <w:r w:rsidR="007B4FF5">
        <w:rPr>
          <w:rFonts w:eastAsia="Times New Roman"/>
        </w:rPr>
        <w:t>200.206</w:t>
      </w:r>
      <w:r w:rsidR="00B6203D" w:rsidRPr="00C82EC4">
        <w:rPr>
          <w:rFonts w:eastAsia="Times New Roman"/>
        </w:rPr>
        <w:t>?</w:t>
      </w:r>
      <w:bookmarkEnd w:id="68"/>
    </w:p>
    <w:p w14:paraId="74EB3EB3" w14:textId="5F3AED72" w:rsidR="00B6203D" w:rsidRDefault="00B6203D" w:rsidP="00B6203D">
      <w:pPr>
        <w:pStyle w:val="Answer"/>
        <w:rPr>
          <w:rFonts w:eastAsia="Times New Roman"/>
        </w:rPr>
      </w:pPr>
      <w:r w:rsidRPr="00C82EC4">
        <w:rPr>
          <w:rFonts w:eastAsia="Times New Roman"/>
        </w:rPr>
        <w:t xml:space="preserve">The guidance in this section applies to </w:t>
      </w:r>
      <w:r w:rsidR="00AF4090">
        <w:rPr>
          <w:rFonts w:eastAsia="Times New Roman"/>
        </w:rPr>
        <w:t>the Federal awarding agencies’</w:t>
      </w:r>
      <w:r w:rsidRPr="00C82EC4">
        <w:rPr>
          <w:rFonts w:eastAsia="Times New Roman"/>
        </w:rPr>
        <w:t xml:space="preserve"> review of risk</w:t>
      </w:r>
      <w:r>
        <w:rPr>
          <w:rFonts w:eastAsia="Times New Roman"/>
        </w:rPr>
        <w:t xml:space="preserve"> posed by applicants</w:t>
      </w:r>
      <w:r w:rsidR="0039007B">
        <w:rPr>
          <w:rFonts w:eastAsia="Times New Roman"/>
        </w:rPr>
        <w:t xml:space="preserve"> before an applicant receives an award</w:t>
      </w:r>
      <w:r w:rsidRPr="00C82EC4">
        <w:rPr>
          <w:rFonts w:eastAsia="Times New Roman"/>
        </w:rPr>
        <w:t xml:space="preserve">, not the </w:t>
      </w:r>
      <w:r>
        <w:rPr>
          <w:rFonts w:eastAsia="Times New Roman"/>
        </w:rPr>
        <w:t xml:space="preserve">risk assessment process used by </w:t>
      </w:r>
      <w:r w:rsidRPr="00C82EC4">
        <w:rPr>
          <w:rFonts w:eastAsia="Times New Roman"/>
        </w:rPr>
        <w:t>auditors.</w:t>
      </w:r>
      <w:r>
        <w:rPr>
          <w:rFonts w:eastAsia="Times New Roman"/>
        </w:rPr>
        <w:t xml:space="preserve"> </w:t>
      </w:r>
      <w:r w:rsidRPr="00C82EC4">
        <w:rPr>
          <w:rFonts w:eastAsia="Times New Roman"/>
        </w:rPr>
        <w:t>Guidance given to auditors for reviewing risk can be found in</w:t>
      </w:r>
      <w:r>
        <w:rPr>
          <w:rFonts w:eastAsia="Times New Roman"/>
        </w:rPr>
        <w:t xml:space="preserve"> Subpart F of the Uniform Guidance and GAGAS</w:t>
      </w:r>
      <w:r w:rsidRPr="00C82EC4">
        <w:rPr>
          <w:rFonts w:eastAsia="Times New Roman"/>
        </w:rPr>
        <w:t>.</w:t>
      </w:r>
    </w:p>
    <w:p w14:paraId="23C5E10A" w14:textId="77777777" w:rsidR="00BB46DC" w:rsidRDefault="00BB46DC" w:rsidP="00BB46DC">
      <w:pPr>
        <w:pStyle w:val="Heading2"/>
      </w:pPr>
      <w:bookmarkStart w:id="69" w:name="_Toc69479881"/>
      <w:r>
        <w:t>How can Federal awarding agencies adjust an agreement’s requirements when a risk-evaluation indicates that it may be merited?</w:t>
      </w:r>
      <w:bookmarkEnd w:id="69"/>
      <w:r>
        <w:t xml:space="preserve"> </w:t>
      </w:r>
    </w:p>
    <w:p w14:paraId="085BFF02" w14:textId="04AF62B0" w:rsidR="00B873C5" w:rsidRPr="00B873C5" w:rsidRDefault="00BB46DC" w:rsidP="00BB46DC">
      <w:pPr>
        <w:pStyle w:val="Answer"/>
      </w:pPr>
      <w:r>
        <w:t>Depending on the results of a Federal award’s risk-evaluation, a Federal awarding agency may impose more stringent requirements or relax specific requirements. This may be done through a variety of mechanisms, including incorporating special terms and conditions that align with the areas of risk or modifying the Federal awarding agency’s monitoring plan for the Federal award. Federal awarding agencies are encouraged to work with the recipient to negotiate a constructive way to ensure alignment with the Uniform Guidance.</w:t>
      </w:r>
      <w:r w:rsidR="00AE3BC6">
        <w:t xml:space="preserve"> </w:t>
      </w:r>
      <w:r>
        <w:t xml:space="preserve">This process and decision should be documented following the Federal awarding agency’s policies and procedures and </w:t>
      </w:r>
      <w:r>
        <w:lastRenderedPageBreak/>
        <w:t>revisited periodically in alignment with their monitoring plan for the Federal award. (See §200.206(c).)</w:t>
      </w:r>
    </w:p>
    <w:p w14:paraId="5709161E" w14:textId="3FBED87E" w:rsidR="00B6203D" w:rsidRDefault="00B6203D" w:rsidP="00B6203D">
      <w:pPr>
        <w:pStyle w:val="Heading2"/>
        <w:tabs>
          <w:tab w:val="left" w:pos="720"/>
        </w:tabs>
        <w:rPr>
          <w:rFonts w:eastAsia="Times New Roman"/>
        </w:rPr>
      </w:pPr>
      <w:bookmarkStart w:id="70" w:name="_Toc69479882"/>
      <w:bookmarkStart w:id="71" w:name="_Hlk58835285"/>
      <w:r w:rsidRPr="006E38FD">
        <w:rPr>
          <w:rFonts w:eastAsia="Times New Roman"/>
        </w:rPr>
        <w:t>Does the total amount of</w:t>
      </w:r>
      <w:r w:rsidR="00AF4090">
        <w:rPr>
          <w:rFonts w:eastAsia="Times New Roman"/>
        </w:rPr>
        <w:t xml:space="preserve"> the Federal award </w:t>
      </w:r>
      <w:r w:rsidRPr="006E38FD">
        <w:rPr>
          <w:rFonts w:eastAsia="Times New Roman"/>
        </w:rPr>
        <w:t>include both Federal and non-Federal funding?</w:t>
      </w:r>
      <w:bookmarkEnd w:id="70"/>
      <w:r w:rsidRPr="006E38FD">
        <w:rPr>
          <w:rFonts w:eastAsia="Times New Roman"/>
        </w:rPr>
        <w:t xml:space="preserve"> </w:t>
      </w:r>
    </w:p>
    <w:p w14:paraId="12A24E46" w14:textId="685AF938" w:rsidR="00B6203D" w:rsidRPr="006E38FD" w:rsidRDefault="00EE38E4" w:rsidP="00B6203D">
      <w:pPr>
        <w:pStyle w:val="Answer"/>
        <w:rPr>
          <w:rFonts w:eastAsia="Times New Roman"/>
        </w:rPr>
      </w:pPr>
      <w:r>
        <w:rPr>
          <w:rFonts w:eastAsia="Times New Roman"/>
        </w:rPr>
        <w:t xml:space="preserve">For the purposes of </w:t>
      </w:r>
      <w:r w:rsidR="00A030FF">
        <w:rPr>
          <w:rFonts w:eastAsia="Times New Roman"/>
        </w:rPr>
        <w:t>§200.211(10</w:t>
      </w:r>
      <w:r w:rsidR="00A030FF" w:rsidRPr="006E38FD">
        <w:rPr>
          <w:rFonts w:eastAsia="Times New Roman"/>
        </w:rPr>
        <w:t>)</w:t>
      </w:r>
      <w:r w:rsidR="00A030FF">
        <w:rPr>
          <w:rFonts w:eastAsia="Times New Roman"/>
        </w:rPr>
        <w:t>, t</w:t>
      </w:r>
      <w:r w:rsidR="00B6203D" w:rsidRPr="006E38FD">
        <w:rPr>
          <w:rFonts w:eastAsia="Times New Roman"/>
        </w:rPr>
        <w:t>he tot</w:t>
      </w:r>
      <w:r w:rsidR="00AF4090">
        <w:rPr>
          <w:rFonts w:eastAsia="Times New Roman"/>
        </w:rPr>
        <w:t xml:space="preserve">al amount of the Federal award </w:t>
      </w:r>
      <w:r w:rsidR="00B6203D" w:rsidRPr="006E38FD">
        <w:rPr>
          <w:rFonts w:eastAsia="Times New Roman"/>
        </w:rPr>
        <w:t>includes both Federal and non-Federal funding, such as cost sharing</w:t>
      </w:r>
      <w:r w:rsidR="0003794D">
        <w:rPr>
          <w:rFonts w:eastAsia="Times New Roman"/>
        </w:rPr>
        <w:t xml:space="preserve"> or</w:t>
      </w:r>
      <w:r w:rsidR="00B6203D" w:rsidRPr="006E38FD">
        <w:rPr>
          <w:rFonts w:eastAsia="Times New Roman"/>
        </w:rPr>
        <w:t xml:space="preserve"> matching</w:t>
      </w:r>
      <w:r w:rsidR="00AF4090">
        <w:rPr>
          <w:rFonts w:eastAsia="Times New Roman"/>
        </w:rPr>
        <w:t>.</w:t>
      </w:r>
    </w:p>
    <w:p w14:paraId="51801F9A" w14:textId="2542FA00" w:rsidR="00C02C43" w:rsidRDefault="00AF4090" w:rsidP="00AF4090">
      <w:pPr>
        <w:pStyle w:val="Heading2"/>
        <w:rPr>
          <w:rFonts w:eastAsia="Times New Roman"/>
        </w:rPr>
      </w:pPr>
      <w:bookmarkStart w:id="72" w:name="_Toc69479883"/>
      <w:r w:rsidRPr="006E38FD">
        <w:rPr>
          <w:rFonts w:eastAsia="Times New Roman"/>
        </w:rPr>
        <w:t>What is the difference between the total amount of the Federal award and the total amount of Feder</w:t>
      </w:r>
      <w:r>
        <w:rPr>
          <w:rFonts w:eastAsia="Times New Roman"/>
        </w:rPr>
        <w:t>al funds obligated</w:t>
      </w:r>
      <w:r w:rsidRPr="006E38FD">
        <w:rPr>
          <w:rFonts w:eastAsia="Times New Roman"/>
        </w:rPr>
        <w:t>?</w:t>
      </w:r>
      <w:bookmarkEnd w:id="72"/>
    </w:p>
    <w:p w14:paraId="6AE59531" w14:textId="0ACCFD17" w:rsidR="00AF4090" w:rsidRDefault="00AF4090" w:rsidP="00AF4090">
      <w:pPr>
        <w:pStyle w:val="Answer"/>
        <w:rPr>
          <w:rFonts w:eastAsia="Times New Roman"/>
        </w:rPr>
      </w:pPr>
      <w:r w:rsidRPr="006E38FD">
        <w:rPr>
          <w:rFonts w:eastAsia="Times New Roman"/>
        </w:rPr>
        <w:t xml:space="preserve">The </w:t>
      </w:r>
      <w:r w:rsidRPr="000E334C">
        <w:rPr>
          <w:rFonts w:eastAsia="Times New Roman"/>
          <w:i/>
        </w:rPr>
        <w:t>total amount of Federal funds obligated</w:t>
      </w:r>
      <w:r w:rsidRPr="006E38FD">
        <w:rPr>
          <w:rFonts w:eastAsia="Times New Roman"/>
        </w:rPr>
        <w:t xml:space="preserve"> </w:t>
      </w:r>
      <w:r w:rsidR="0007100F">
        <w:rPr>
          <w:rFonts w:eastAsia="Times New Roman"/>
        </w:rPr>
        <w:t>refers to</w:t>
      </w:r>
      <w:r w:rsidR="00197023">
        <w:rPr>
          <w:rFonts w:eastAsia="Times New Roman"/>
        </w:rPr>
        <w:t xml:space="preserve"> the Federal government’s</w:t>
      </w:r>
      <w:r w:rsidR="0078540B" w:rsidRPr="0078540B">
        <w:rPr>
          <w:rFonts w:eastAsia="Times New Roman"/>
        </w:rPr>
        <w:t xml:space="preserve"> legal liability to disburse funds </w:t>
      </w:r>
      <w:r w:rsidR="00197023">
        <w:rPr>
          <w:rFonts w:eastAsia="Times New Roman"/>
        </w:rPr>
        <w:t>for the Federal award</w:t>
      </w:r>
      <w:r w:rsidR="00524316">
        <w:rPr>
          <w:rFonts w:eastAsia="Times New Roman"/>
        </w:rPr>
        <w:t xml:space="preserve"> while t</w:t>
      </w:r>
      <w:r w:rsidR="00197023">
        <w:rPr>
          <w:rFonts w:eastAsia="Times New Roman"/>
        </w:rPr>
        <w:t xml:space="preserve">he </w:t>
      </w:r>
      <w:r w:rsidR="00197023" w:rsidRPr="000E334C">
        <w:rPr>
          <w:rFonts w:eastAsia="Times New Roman"/>
          <w:i/>
        </w:rPr>
        <w:t>total amount of the Federal award</w:t>
      </w:r>
      <w:r w:rsidR="00197023">
        <w:rPr>
          <w:rFonts w:eastAsia="Times New Roman"/>
        </w:rPr>
        <w:t xml:space="preserve"> </w:t>
      </w:r>
      <w:r w:rsidR="00524316">
        <w:rPr>
          <w:rFonts w:eastAsia="Times New Roman"/>
        </w:rPr>
        <w:t>is inclusive of</w:t>
      </w:r>
      <w:r w:rsidR="00197023">
        <w:rPr>
          <w:rFonts w:eastAsia="Times New Roman"/>
        </w:rPr>
        <w:t xml:space="preserve"> the </w:t>
      </w:r>
      <w:r w:rsidR="00524316">
        <w:rPr>
          <w:rFonts w:eastAsia="Times New Roman"/>
        </w:rPr>
        <w:t xml:space="preserve">total amount of </w:t>
      </w:r>
      <w:r w:rsidR="00197023">
        <w:rPr>
          <w:rFonts w:eastAsia="Times New Roman"/>
        </w:rPr>
        <w:t>Federal funds obligated and</w:t>
      </w:r>
      <w:r w:rsidR="00524316" w:rsidRPr="00524316">
        <w:t xml:space="preserve"> </w:t>
      </w:r>
      <w:r w:rsidR="00524316" w:rsidRPr="00524316">
        <w:rPr>
          <w:rFonts w:eastAsia="Times New Roman"/>
        </w:rPr>
        <w:t>total approved cost sharing or matching</w:t>
      </w:r>
      <w:r w:rsidR="00524316">
        <w:rPr>
          <w:rFonts w:eastAsia="Times New Roman"/>
        </w:rPr>
        <w:t>. (See</w:t>
      </w:r>
      <w:r w:rsidR="00AE3BC6">
        <w:rPr>
          <w:rFonts w:eastAsia="Times New Roman"/>
        </w:rPr>
        <w:t xml:space="preserve"> </w:t>
      </w:r>
      <w:r w:rsidR="00524316">
        <w:rPr>
          <w:rFonts w:eastAsia="Times New Roman"/>
        </w:rPr>
        <w:t>§200.211.)</w:t>
      </w:r>
    </w:p>
    <w:p w14:paraId="5D80D3EC" w14:textId="5D3BDA2F" w:rsidR="000118BE" w:rsidRDefault="00FA2017" w:rsidP="000118BE">
      <w:pPr>
        <w:pStyle w:val="Heading2"/>
      </w:pPr>
      <w:bookmarkStart w:id="73" w:name="_Toc69479884"/>
      <w:bookmarkEnd w:id="71"/>
      <w:r>
        <w:t>H</w:t>
      </w:r>
      <w:r w:rsidR="000118BE" w:rsidRPr="004C28AF">
        <w:t xml:space="preserve">ow </w:t>
      </w:r>
      <w:r>
        <w:t>can recipients</w:t>
      </w:r>
      <w:r w:rsidRPr="004C28AF">
        <w:t xml:space="preserve"> </w:t>
      </w:r>
      <w:r>
        <w:t xml:space="preserve">comply with the requirements associated with </w:t>
      </w:r>
      <w:r w:rsidRPr="001F4242">
        <w:rPr>
          <w:i/>
        </w:rPr>
        <w:t>Never Contract with the Enemy</w:t>
      </w:r>
      <w:r>
        <w:t xml:space="preserve"> in </w:t>
      </w:r>
      <w:r>
        <w:rPr>
          <w:rFonts w:cstheme="minorHAnsi"/>
        </w:rPr>
        <w:t>§</w:t>
      </w:r>
      <w:r>
        <w:t>200.215</w:t>
      </w:r>
      <w:r w:rsidR="000118BE" w:rsidRPr="004C28AF">
        <w:t>?</w:t>
      </w:r>
      <w:bookmarkEnd w:id="73"/>
    </w:p>
    <w:p w14:paraId="324EDDFA" w14:textId="4D6D3594" w:rsidR="000118BE" w:rsidRPr="004C28AF" w:rsidRDefault="00FA2017" w:rsidP="000118BE">
      <w:pPr>
        <w:pStyle w:val="Answer"/>
      </w:pPr>
      <w:r>
        <w:t>The recipient must e</w:t>
      </w:r>
      <w:r w:rsidRPr="00FA2017">
        <w:t>xercise due diligence</w:t>
      </w:r>
      <w:r w:rsidR="0039007B">
        <w:t xml:space="preserve"> based on information available to them</w:t>
      </w:r>
      <w:r w:rsidRPr="00FA2017">
        <w:t xml:space="preserve"> to ensure that none of the funds, including supplies and services, received under this grant or cooperative agreement are provided directly or indirectly (including through subawards or contracts) to a person or entity who is actively opposing the United States or coalition forces involved in a contingency operation in which members of the Armed Forces are actively engaged in hostilities</w:t>
      </w:r>
      <w:r w:rsidR="00EC5D62">
        <w:t>.</w:t>
      </w:r>
    </w:p>
    <w:p w14:paraId="5E5FBFA4" w14:textId="08F9032F" w:rsidR="00DC758E" w:rsidRDefault="00DC758E" w:rsidP="00DC758E">
      <w:pPr>
        <w:pStyle w:val="Heading3"/>
      </w:pPr>
      <w:bookmarkStart w:id="74" w:name="_Toc69479885"/>
      <w:r>
        <w:t>Prohibition on Covered Telecommunication and Video Surveillance Services and Equipment</w:t>
      </w:r>
      <w:bookmarkEnd w:id="74"/>
    </w:p>
    <w:p w14:paraId="10720009" w14:textId="77777777" w:rsidR="00904E0C" w:rsidRDefault="00904E0C" w:rsidP="00904E0C">
      <w:pPr>
        <w:pStyle w:val="Heading2"/>
        <w:ind w:left="576" w:hanging="576"/>
      </w:pPr>
      <w:bookmarkStart w:id="75" w:name="_Toc50026697"/>
      <w:bookmarkStart w:id="76" w:name="_Toc69479886"/>
      <w:r>
        <w:t>What are “</w:t>
      </w:r>
      <w:r w:rsidRPr="00A9017E">
        <w:t xml:space="preserve">covered </w:t>
      </w:r>
      <w:r>
        <w:t>telecommunications equipment or services”?</w:t>
      </w:r>
      <w:bookmarkEnd w:id="75"/>
      <w:bookmarkEnd w:id="76"/>
    </w:p>
    <w:p w14:paraId="0078161E" w14:textId="4C4B7D39" w:rsidR="00904E0C" w:rsidRDefault="00904E0C" w:rsidP="00904E0C">
      <w:pPr>
        <w:pStyle w:val="Answer"/>
      </w:pPr>
      <w:r>
        <w:t>Section 889 of the NDAA of 2019 defines “covered telecommunications equipment or services” to mean t</w:t>
      </w:r>
      <w:r w:rsidRPr="00A9017E">
        <w:t>elecommunications</w:t>
      </w:r>
      <w:r>
        <w:t xml:space="preserve"> and video surveillance</w:t>
      </w:r>
      <w:r w:rsidRPr="00A9017E">
        <w:t xml:space="preserve"> </w:t>
      </w:r>
      <w:r>
        <w:t xml:space="preserve">equipment or services </w:t>
      </w:r>
      <w:r w:rsidRPr="00A9017E">
        <w:t>produced by Huawei Technolo</w:t>
      </w:r>
      <w:r>
        <w:t xml:space="preserve">gies Company, ZTE Corporation, </w:t>
      </w:r>
      <w:r w:rsidRPr="009E6909">
        <w:t>Hytera Communications Corporation, Hangzhou Hikvision Digital Technology Company, or Dahua Technology Company (or any subsidiary or affiliate of such entities).</w:t>
      </w:r>
      <w:r>
        <w:t xml:space="preserve"> </w:t>
      </w:r>
    </w:p>
    <w:p w14:paraId="19F51CE5" w14:textId="1360A5B1" w:rsidR="00904E0C" w:rsidRDefault="00904E0C" w:rsidP="00904E0C">
      <w:pPr>
        <w:pStyle w:val="Answer"/>
        <w:rPr>
          <w:highlight w:val="yellow"/>
        </w:rPr>
      </w:pPr>
      <w:r>
        <w:t xml:space="preserve">“Covered telecommunications equipment or services” also includes telecommunications or video surveillance equipment or services provided by an entity that the </w:t>
      </w:r>
      <w:r w:rsidRPr="009E6909">
        <w:t xml:space="preserve">Secretary of Defense, in consultation with the Director of the National Intelligence or the Director of the Federal Bureau of Investigation, reasonably believes </w:t>
      </w:r>
      <w:r>
        <w:t xml:space="preserve">to be an </w:t>
      </w:r>
      <w:r w:rsidRPr="009E6909">
        <w:t xml:space="preserve">entity </w:t>
      </w:r>
      <w:r>
        <w:t xml:space="preserve">that is </w:t>
      </w:r>
      <w:r w:rsidRPr="009E6909">
        <w:t>owned or controlled by the government of a covered foreign country</w:t>
      </w:r>
      <w:r>
        <w:t xml:space="preserve">. Additional entities identified as covered entities will be identified as described in </w:t>
      </w:r>
      <w:r w:rsidRPr="00CF4F8D">
        <w:fldChar w:fldCharType="begin"/>
      </w:r>
      <w:r w:rsidRPr="00CF4F8D">
        <w:instrText xml:space="preserve"> REF _Ref49249518 \r \h </w:instrText>
      </w:r>
      <w:r w:rsidR="004107EC" w:rsidRPr="00CF4F8D">
        <w:instrText xml:space="preserve"> \* MERGEFORMAT </w:instrText>
      </w:r>
      <w:r w:rsidRPr="00CF4F8D">
        <w:fldChar w:fldCharType="separate"/>
      </w:r>
      <w:ins w:id="77" w:author="Tran, Hai M. EOP/OMB" w:date="2021-04-29T13:39:00Z">
        <w:r w:rsidR="00DC5D90" w:rsidRPr="00DC5D90">
          <w:rPr>
            <w:rStyle w:val="IntenseEmphasis"/>
            <w:rPrChange w:id="78" w:author="Tran, Hai M. EOP/OMB" w:date="2021-04-29T13:39:00Z">
              <w:rPr/>
            </w:rPrChange>
          </w:rPr>
          <w:t>Q-47</w:t>
        </w:r>
      </w:ins>
      <w:del w:id="79" w:author="Tran, Hai M. EOP/OMB" w:date="2021-04-29T13:39:00Z">
        <w:r w:rsidR="00204D55" w:rsidRPr="00204D55" w:rsidDel="00DC5D90">
          <w:rPr>
            <w:rStyle w:val="IntenseEmphasis"/>
          </w:rPr>
          <w:delText>Q-47</w:delText>
        </w:r>
      </w:del>
      <w:r w:rsidRPr="00CF4F8D">
        <w:fldChar w:fldCharType="end"/>
      </w:r>
      <w:r>
        <w:t xml:space="preserve">. </w:t>
      </w:r>
    </w:p>
    <w:p w14:paraId="6B62462C" w14:textId="77777777" w:rsidR="00904E0C" w:rsidRDefault="00904E0C" w:rsidP="00904E0C">
      <w:pPr>
        <w:pStyle w:val="Heading2"/>
        <w:ind w:left="576" w:hanging="576"/>
      </w:pPr>
      <w:bookmarkStart w:id="80" w:name="_Ref49249518"/>
      <w:bookmarkStart w:id="81" w:name="_Toc50026698"/>
      <w:bookmarkStart w:id="82" w:name="_Toc69479887"/>
      <w:r>
        <w:lastRenderedPageBreak/>
        <w:t>How do you know if an entity has been added to the list of covered entities?</w:t>
      </w:r>
      <w:bookmarkEnd w:id="80"/>
      <w:bookmarkEnd w:id="81"/>
      <w:bookmarkEnd w:id="82"/>
    </w:p>
    <w:p w14:paraId="342AE82E" w14:textId="75F050AA" w:rsidR="00904E0C" w:rsidRPr="005A1819" w:rsidRDefault="00904E0C" w:rsidP="00904E0C">
      <w:pPr>
        <w:pStyle w:val="Answer"/>
      </w:pPr>
      <w:r>
        <w:t>Entities added to this list will be incorporated into the excluded parties list in the SAM (</w:t>
      </w:r>
      <w:hyperlink r:id="rId12" w:history="1">
        <w:r w:rsidRPr="001562AB">
          <w:rPr>
            <w:rStyle w:val="Hyperlink"/>
          </w:rPr>
          <w:t>www.sam.gov</w:t>
        </w:r>
      </w:hyperlink>
      <w:r>
        <w:t>).</w:t>
      </w:r>
      <w:r w:rsidRPr="00B60B33">
        <w:t xml:space="preserve"> </w:t>
      </w:r>
      <w:r>
        <w:t>W</w:t>
      </w:r>
      <w:r w:rsidRPr="00B60B33">
        <w:t xml:space="preserve">hen </w:t>
      </w:r>
      <w:r>
        <w:t xml:space="preserve">a user conducts a search of </w:t>
      </w:r>
      <w:r w:rsidRPr="005A1819">
        <w:t>the excluded parties list, a record will appear de</w:t>
      </w:r>
      <w:r>
        <w:t>scribing</w:t>
      </w:r>
      <w:r w:rsidRPr="005A1819">
        <w:t xml:space="preserve"> the nature of the exclusion for any entity identified as covered by this prohibition</w:t>
      </w:r>
      <w:r>
        <w:t>.</w:t>
      </w:r>
    </w:p>
    <w:p w14:paraId="6D19F504" w14:textId="77777777" w:rsidR="00904E0C" w:rsidRDefault="00904E0C" w:rsidP="00904E0C">
      <w:pPr>
        <w:pStyle w:val="Heading2"/>
        <w:ind w:left="576" w:hanging="576"/>
      </w:pPr>
      <w:bookmarkStart w:id="83" w:name="_Toc50026699"/>
      <w:bookmarkStart w:id="84" w:name="_Toc69479888"/>
      <w:r>
        <w:t>What is the covered foreign country?</w:t>
      </w:r>
      <w:bookmarkEnd w:id="83"/>
      <w:bookmarkEnd w:id="84"/>
    </w:p>
    <w:p w14:paraId="17D97F29" w14:textId="77777777" w:rsidR="00904E0C" w:rsidRPr="009E6909" w:rsidRDefault="00904E0C" w:rsidP="00904E0C">
      <w:pPr>
        <w:pStyle w:val="Answer"/>
      </w:pPr>
      <w:r>
        <w:t>The People’s Republic of China.</w:t>
      </w:r>
    </w:p>
    <w:p w14:paraId="0DF0002B" w14:textId="77777777" w:rsidR="00904E0C" w:rsidRDefault="00904E0C" w:rsidP="00904E0C">
      <w:pPr>
        <w:pStyle w:val="Heading2"/>
        <w:ind w:left="576" w:hanging="576"/>
      </w:pPr>
      <w:bookmarkStart w:id="85" w:name="_Toc50026700"/>
      <w:bookmarkStart w:id="86" w:name="_Toc69479889"/>
      <w:r>
        <w:t>Can this prohibition be waived for grants and loans?</w:t>
      </w:r>
      <w:bookmarkEnd w:id="85"/>
      <w:bookmarkEnd w:id="86"/>
      <w:r>
        <w:t xml:space="preserve"> </w:t>
      </w:r>
    </w:p>
    <w:p w14:paraId="4B4334E8" w14:textId="77777777" w:rsidR="00904E0C" w:rsidRDefault="00904E0C" w:rsidP="00904E0C">
      <w:pPr>
        <w:pStyle w:val="Answer"/>
      </w:pPr>
      <w:r>
        <w:t xml:space="preserve">Unlike Federal procurement, the prohibition cannot be waived for Federal assistance such as grants and loans. </w:t>
      </w:r>
    </w:p>
    <w:p w14:paraId="6C518677" w14:textId="77777777" w:rsidR="00904E0C" w:rsidRDefault="00904E0C" w:rsidP="00904E0C">
      <w:pPr>
        <w:pStyle w:val="Heading2"/>
        <w:ind w:left="576" w:hanging="576"/>
      </w:pPr>
      <w:bookmarkStart w:id="87" w:name="_Toc50026701"/>
      <w:bookmarkStart w:id="88" w:name="_Toc69479890"/>
      <w:r>
        <w:t>Is it mandatory to include a specific provision in Federal awards and notices of funding opportunity issued on or after August 13, 2020?</w:t>
      </w:r>
      <w:bookmarkEnd w:id="87"/>
      <w:bookmarkEnd w:id="88"/>
    </w:p>
    <w:p w14:paraId="0EA06970" w14:textId="77777777" w:rsidR="00904E0C" w:rsidRPr="00AA4588" w:rsidRDefault="00904E0C" w:rsidP="00904E0C">
      <w:pPr>
        <w:pStyle w:val="Answer"/>
      </w:pPr>
      <w:r>
        <w:t>The Federal awarding agency must take positive steps to ensure that recipients are aware of the requirements associated with this provision as of August 13, 2020.</w:t>
      </w:r>
      <w:r w:rsidRPr="00061168">
        <w:t xml:space="preserve"> </w:t>
      </w:r>
      <w:r>
        <w:t>While referencing 2 CFR Part 200 may likely suffice, including a specific provision may be a best practice in order to ensure clarity, especially because this is a new requirement.</w:t>
      </w:r>
    </w:p>
    <w:p w14:paraId="3AF997DF" w14:textId="6E6DDB0B" w:rsidR="00904E0C" w:rsidRPr="00CA3495" w:rsidRDefault="00904E0C" w:rsidP="00904E0C">
      <w:pPr>
        <w:pStyle w:val="Heading2"/>
        <w:ind w:left="576" w:hanging="576"/>
      </w:pPr>
      <w:bookmarkStart w:id="89" w:name="_Toc50026702"/>
      <w:bookmarkStart w:id="90" w:name="_Toc69479891"/>
      <w:r>
        <w:t xml:space="preserve">Does </w:t>
      </w:r>
      <w:r w:rsidRPr="000A015B">
        <w:t xml:space="preserve">the </w:t>
      </w:r>
      <w:r w:rsidR="004107EC">
        <w:t>s</w:t>
      </w:r>
      <w:r>
        <w:t xml:space="preserve">ection 889 </w:t>
      </w:r>
      <w:r w:rsidRPr="000A015B">
        <w:t xml:space="preserve">prohibition apply to existing </w:t>
      </w:r>
      <w:r>
        <w:t>Federal</w:t>
      </w:r>
      <w:r w:rsidRPr="000A015B">
        <w:t xml:space="preserve"> awards as of </w:t>
      </w:r>
      <w:r>
        <w:t>August 13, 2020</w:t>
      </w:r>
      <w:r w:rsidRPr="000A015B">
        <w:t>?</w:t>
      </w:r>
      <w:bookmarkEnd w:id="89"/>
      <w:bookmarkEnd w:id="90"/>
    </w:p>
    <w:p w14:paraId="144429F8" w14:textId="77777777" w:rsidR="00904E0C" w:rsidRDefault="00904E0C" w:rsidP="00904E0C">
      <w:pPr>
        <w:pStyle w:val="Answer"/>
      </w:pPr>
      <w:r>
        <w:t xml:space="preserve">Yes. The section 889 prohibition on covered telecommunications and video surveillance services or equipment is effective on all expenditures charged to Federal awards as of August 13, 2020. </w:t>
      </w:r>
    </w:p>
    <w:p w14:paraId="160ACE69" w14:textId="77777777" w:rsidR="00904E0C" w:rsidRPr="007479FA" w:rsidRDefault="00904E0C" w:rsidP="00904E0C">
      <w:pPr>
        <w:pStyle w:val="Heading2"/>
        <w:ind w:left="576" w:hanging="576"/>
      </w:pPr>
      <w:bookmarkStart w:id="91" w:name="_Toc50026703"/>
      <w:bookmarkStart w:id="92" w:name="_Toc69479892"/>
      <w:r w:rsidRPr="007479FA">
        <w:t>Will this prohibition impact fixed amount awards where payment is based upon the achievement of milestones and not based on actual costs?</w:t>
      </w:r>
      <w:bookmarkEnd w:id="91"/>
      <w:bookmarkEnd w:id="92"/>
    </w:p>
    <w:p w14:paraId="379D5847" w14:textId="77777777" w:rsidR="00904E0C" w:rsidRDefault="00904E0C" w:rsidP="00904E0C">
      <w:pPr>
        <w:pStyle w:val="Answer"/>
      </w:pPr>
      <w:r>
        <w:t>Yes, t</w:t>
      </w:r>
      <w:r w:rsidRPr="007479FA">
        <w:t>he prohibition on covered telecommunications and video surveillance services or equipment</w:t>
      </w:r>
      <w:r>
        <w:t xml:space="preserve"> applies </w:t>
      </w:r>
      <w:r w:rsidRPr="007479FA">
        <w:t>and the recipient’s budget must not include the cost of covered telecommunications and video surveillance services or equipment in their fixed amount award</w:t>
      </w:r>
      <w:r>
        <w:t>.</w:t>
      </w:r>
    </w:p>
    <w:p w14:paraId="2A50763C" w14:textId="77777777" w:rsidR="00904E0C" w:rsidRDefault="00904E0C" w:rsidP="00904E0C">
      <w:pPr>
        <w:pStyle w:val="Heading2"/>
        <w:ind w:left="576" w:hanging="576"/>
      </w:pPr>
      <w:bookmarkStart w:id="93" w:name="_Toc50026704"/>
      <w:bookmarkStart w:id="94" w:name="_Toc69479893"/>
      <w:r>
        <w:t>Can a Federal award be provided to a recipient when they use covered telecommunications equipment or services?</w:t>
      </w:r>
      <w:bookmarkEnd w:id="93"/>
      <w:bookmarkEnd w:id="94"/>
    </w:p>
    <w:p w14:paraId="6BD4987D" w14:textId="77777777" w:rsidR="00904E0C" w:rsidRDefault="00904E0C" w:rsidP="00904E0C">
      <w:pPr>
        <w:pStyle w:val="Answer"/>
      </w:pPr>
      <w:r>
        <w:t>Yes, as long as the Federal award does not pay for the covered telecommunications and video surveillance services or equipment that the recipient uses. If the Federal agency suspects that the goods and services being procured under the award may in fact be prohibited, it must take appropriate action, consistent with its policies and procedures, and in accordance with the guidance in 2 CFR Part</w:t>
      </w:r>
      <w:r w:rsidDel="004F78CD">
        <w:rPr>
          <w:rFonts w:cstheme="minorHAnsi"/>
        </w:rPr>
        <w:t xml:space="preserve"> </w:t>
      </w:r>
      <w:r>
        <w:t>200.</w:t>
      </w:r>
    </w:p>
    <w:p w14:paraId="55EAD232" w14:textId="77777777" w:rsidR="00904E0C" w:rsidRPr="00840F33" w:rsidRDefault="00904E0C" w:rsidP="00904E0C">
      <w:pPr>
        <w:pStyle w:val="Heading2"/>
        <w:ind w:left="576" w:hanging="576"/>
      </w:pPr>
      <w:bookmarkStart w:id="95" w:name="_Toc50026705"/>
      <w:bookmarkStart w:id="96" w:name="_Toc69479894"/>
      <w:r w:rsidRPr="00840F33">
        <w:lastRenderedPageBreak/>
        <w:t xml:space="preserve">Do existing </w:t>
      </w:r>
      <w:r>
        <w:t xml:space="preserve">Federal </w:t>
      </w:r>
      <w:r w:rsidRPr="00840F33">
        <w:t xml:space="preserve">awards </w:t>
      </w:r>
      <w:r>
        <w:t xml:space="preserve">need to be amended </w:t>
      </w:r>
      <w:r w:rsidRPr="00840F33">
        <w:t>to include the provision after August 13</w:t>
      </w:r>
      <w:r>
        <w:t>, 2020</w:t>
      </w:r>
      <w:r w:rsidRPr="00840F33">
        <w:t>?</w:t>
      </w:r>
      <w:bookmarkEnd w:id="95"/>
      <w:bookmarkEnd w:id="96"/>
    </w:p>
    <w:p w14:paraId="2C8E9976" w14:textId="77777777" w:rsidR="00904E0C" w:rsidRPr="00840F33" w:rsidRDefault="00904E0C" w:rsidP="00904E0C">
      <w:pPr>
        <w:pStyle w:val="Answer"/>
      </w:pPr>
      <w:r>
        <w:t xml:space="preserve">This prohibition applies to existing Federal awards. Federal awarding agencies must ensure that recipients are aware of this prohibition and determine if an amendment is needed on a case by case basis. </w:t>
      </w:r>
    </w:p>
    <w:p w14:paraId="75A220C6" w14:textId="77777777" w:rsidR="00904E0C" w:rsidRPr="00840F33" w:rsidRDefault="00904E0C" w:rsidP="00904E0C">
      <w:pPr>
        <w:pStyle w:val="Heading2"/>
        <w:ind w:left="576" w:hanging="576"/>
      </w:pPr>
      <w:bookmarkStart w:id="97" w:name="_Toc50026706"/>
      <w:bookmarkStart w:id="98" w:name="_Toc69479895"/>
      <w:r>
        <w:t>If a Federal award issued prior to August 13, 2020 is amended for non-financial purposes (i.e., no cost extension or scope), does the amendment need to include this prohibition</w:t>
      </w:r>
      <w:r w:rsidRPr="00840F33">
        <w:t>?</w:t>
      </w:r>
      <w:bookmarkEnd w:id="97"/>
      <w:bookmarkEnd w:id="98"/>
    </w:p>
    <w:p w14:paraId="67D0551F" w14:textId="77777777" w:rsidR="00904E0C" w:rsidRPr="00840F33" w:rsidRDefault="00904E0C" w:rsidP="00904E0C">
      <w:pPr>
        <w:pStyle w:val="Answer"/>
      </w:pPr>
      <w:r>
        <w:t xml:space="preserve">This prohibition applies to existing Federal awards. Federal awarding agencies must ensure that recipients are aware of this prohibition and determine if an amendment is needed on a case by case basis. </w:t>
      </w:r>
    </w:p>
    <w:p w14:paraId="3E5E7694" w14:textId="77777777" w:rsidR="00904E0C" w:rsidRDefault="00904E0C" w:rsidP="00904E0C">
      <w:pPr>
        <w:pStyle w:val="Heading2"/>
        <w:ind w:left="576" w:hanging="576"/>
      </w:pPr>
      <w:bookmarkStart w:id="99" w:name="_Toc50026707"/>
      <w:bookmarkStart w:id="100" w:name="_Toc69479896"/>
      <w:r>
        <w:t>If a Federal award issued prior to August 13, 2020 is amended for the purposes of adding supplemental funds, does the amendment need to include this prohibition</w:t>
      </w:r>
      <w:r w:rsidRPr="00840F33">
        <w:t>?</w:t>
      </w:r>
      <w:bookmarkEnd w:id="99"/>
      <w:bookmarkEnd w:id="100"/>
    </w:p>
    <w:p w14:paraId="48F7F052" w14:textId="77777777" w:rsidR="00904E0C" w:rsidRPr="00791C12" w:rsidRDefault="00904E0C" w:rsidP="00904E0C">
      <w:pPr>
        <w:pStyle w:val="Answer"/>
      </w:pPr>
      <w:r>
        <w:t xml:space="preserve">This prohibition applies to existing Federal awards. Federal awarding agencies must ensure that recipients are aware of this prohibition and determine if an amendment is needed on a case by case basis. </w:t>
      </w:r>
    </w:p>
    <w:p w14:paraId="6ACB4A7C" w14:textId="77777777" w:rsidR="00904E0C" w:rsidRPr="00840F33" w:rsidRDefault="00904E0C" w:rsidP="00904E0C">
      <w:pPr>
        <w:pStyle w:val="Heading2"/>
        <w:ind w:left="576" w:hanging="576"/>
      </w:pPr>
      <w:bookmarkStart w:id="101" w:name="_Toc50026708"/>
      <w:bookmarkStart w:id="102" w:name="_Toc69479897"/>
      <w:r>
        <w:t>Can a F</w:t>
      </w:r>
      <w:r w:rsidRPr="00840F33">
        <w:t>ederal award be used to procure goods or servi</w:t>
      </w:r>
      <w:r>
        <w:t>ces, unrelated to prohibited services or equipment,</w:t>
      </w:r>
      <w:r w:rsidRPr="00840F33">
        <w:t xml:space="preserve"> </w:t>
      </w:r>
      <w:r>
        <w:t>from</w:t>
      </w:r>
      <w:r w:rsidRPr="00840F33">
        <w:t xml:space="preserve"> an entity that uses </w:t>
      </w:r>
      <w:r>
        <w:t xml:space="preserve">such </w:t>
      </w:r>
      <w:r w:rsidRPr="00A9017E">
        <w:t>equipment</w:t>
      </w:r>
      <w:r>
        <w:t xml:space="preserve"> and services</w:t>
      </w:r>
      <w:r w:rsidRPr="00840F33">
        <w:t>?</w:t>
      </w:r>
      <w:bookmarkEnd w:id="101"/>
      <w:bookmarkEnd w:id="102"/>
    </w:p>
    <w:p w14:paraId="13F568F1" w14:textId="77777777" w:rsidR="00904E0C" w:rsidRPr="00840F33" w:rsidRDefault="00904E0C" w:rsidP="00904E0C">
      <w:pPr>
        <w:pStyle w:val="Answer"/>
      </w:pPr>
      <w:r w:rsidRPr="00840F33">
        <w:t>Yes</w:t>
      </w:r>
      <w:r>
        <w:t>.</w:t>
      </w:r>
    </w:p>
    <w:p w14:paraId="48C79C9F" w14:textId="77777777" w:rsidR="00904E0C" w:rsidRDefault="00904E0C" w:rsidP="00904E0C">
      <w:pPr>
        <w:pStyle w:val="Heading2"/>
        <w:ind w:left="576" w:hanging="576"/>
      </w:pPr>
      <w:bookmarkStart w:id="103" w:name="_Toc50026709"/>
      <w:bookmarkStart w:id="104" w:name="_Toc69479898"/>
      <w:r>
        <w:t>Do recipients need to certify that goods or services procured under a Federal award are not for covered telecommunications equipment or services?</w:t>
      </w:r>
      <w:bookmarkEnd w:id="103"/>
      <w:bookmarkEnd w:id="104"/>
    </w:p>
    <w:p w14:paraId="2CD06D02" w14:textId="77777777" w:rsidR="00904E0C" w:rsidRPr="00795D41" w:rsidRDefault="00904E0C" w:rsidP="00904E0C">
      <w:pPr>
        <w:pStyle w:val="Answer"/>
      </w:pPr>
      <w:r>
        <w:t>Yes, w</w:t>
      </w:r>
      <w:r w:rsidRPr="00795D41">
        <w:t xml:space="preserve">hen the recipient signs an </w:t>
      </w:r>
      <w:r>
        <w:t xml:space="preserve">award agreement </w:t>
      </w:r>
      <w:r w:rsidRPr="00795D41">
        <w:t xml:space="preserve">they are certifying that they will comply with all applicable laws, rules, and regulations, including the prohibition on covered telecommunications equipment and services. If the Federal agency suspects that the goods and services being procured under the award may in fact be prohibited, it must follow its own policies and procedures to take appropriate action that aligns with the guidance in 2 CFR </w:t>
      </w:r>
      <w:r>
        <w:t>Part</w:t>
      </w:r>
      <w:r w:rsidRPr="00795D41" w:rsidDel="004F78CD">
        <w:t xml:space="preserve"> </w:t>
      </w:r>
      <w:r w:rsidRPr="00795D41">
        <w:t>200. OMB is separately evaluating the certifications and representations statement in SAM and will make any necessary updates.</w:t>
      </w:r>
    </w:p>
    <w:p w14:paraId="52F2B91F" w14:textId="77777777" w:rsidR="00904E0C" w:rsidRPr="00CB3B14" w:rsidRDefault="00904E0C" w:rsidP="00904E0C">
      <w:pPr>
        <w:pStyle w:val="Heading2"/>
        <w:ind w:left="576" w:hanging="576"/>
      </w:pPr>
      <w:bookmarkStart w:id="105" w:name="_Toc50026710"/>
      <w:bookmarkStart w:id="106" w:name="_Toc69479899"/>
      <w:r w:rsidRPr="00CB3B14">
        <w:t xml:space="preserve">Can recipients use </w:t>
      </w:r>
      <w:r>
        <w:t>the costs associated with covered telecommunications equipment or services or equipment to meet their cost sharing or match requirements</w:t>
      </w:r>
      <w:r w:rsidRPr="00CB3B14">
        <w:t>?</w:t>
      </w:r>
      <w:bookmarkEnd w:id="105"/>
      <w:bookmarkEnd w:id="106"/>
    </w:p>
    <w:p w14:paraId="44B4BA78" w14:textId="77777777" w:rsidR="00904E0C" w:rsidRDefault="00904E0C" w:rsidP="00904E0C">
      <w:pPr>
        <w:pStyle w:val="Answer"/>
      </w:pPr>
      <w:r>
        <w:t>No, such costs are unallowable costs.</w:t>
      </w:r>
    </w:p>
    <w:p w14:paraId="6462701F" w14:textId="77777777" w:rsidR="00904E0C" w:rsidRDefault="00904E0C" w:rsidP="00904E0C">
      <w:pPr>
        <w:pStyle w:val="Heading2"/>
        <w:ind w:left="576" w:hanging="576"/>
      </w:pPr>
      <w:bookmarkStart w:id="107" w:name="_Toc50026711"/>
      <w:bookmarkStart w:id="108" w:name="_Toc69479900"/>
      <w:r>
        <w:t>Can recipients use program income generated by a Federal award to cover the costs associated with covered telecommunications equipment or equipment?</w:t>
      </w:r>
      <w:bookmarkEnd w:id="107"/>
      <w:bookmarkEnd w:id="108"/>
      <w:r>
        <w:t xml:space="preserve"> </w:t>
      </w:r>
    </w:p>
    <w:p w14:paraId="2F744FFF" w14:textId="77777777" w:rsidR="00904E0C" w:rsidRPr="005E1B0E" w:rsidRDefault="00904E0C" w:rsidP="00904E0C">
      <w:pPr>
        <w:pStyle w:val="Answer"/>
      </w:pPr>
      <w:r>
        <w:t xml:space="preserve">No. Program income must be used for allowable costs in accordance with 2 CFR </w:t>
      </w:r>
      <w:r>
        <w:rPr>
          <w:rFonts w:cstheme="minorHAnsi"/>
        </w:rPr>
        <w:t>§</w:t>
      </w:r>
      <w:r>
        <w:t xml:space="preserve">200.307. </w:t>
      </w:r>
    </w:p>
    <w:p w14:paraId="1C2DB158" w14:textId="30526B51" w:rsidR="00904E0C" w:rsidRDefault="00904E0C" w:rsidP="00904E0C">
      <w:pPr>
        <w:pStyle w:val="Heading2"/>
        <w:ind w:left="576" w:hanging="576"/>
      </w:pPr>
      <w:bookmarkStart w:id="109" w:name="_Toc50026712"/>
      <w:bookmarkStart w:id="110" w:name="_Toc69479901"/>
      <w:r w:rsidRPr="00CB3B14">
        <w:lastRenderedPageBreak/>
        <w:t>Will this prohibition impact awards that use the de minimis indirect cost rate, as the 10</w:t>
      </w:r>
      <w:r w:rsidR="007F5FB1">
        <w:t xml:space="preserve"> percent</w:t>
      </w:r>
      <w:r w:rsidRPr="00CB3B14">
        <w:t xml:space="preserve"> is based on </w:t>
      </w:r>
      <w:r>
        <w:t>MT</w:t>
      </w:r>
      <w:r w:rsidRPr="00CB3B14">
        <w:t>DC and not specific indirect costs elements?</w:t>
      </w:r>
      <w:bookmarkEnd w:id="109"/>
      <w:bookmarkEnd w:id="110"/>
    </w:p>
    <w:p w14:paraId="1FF9504B" w14:textId="77777777" w:rsidR="00904E0C" w:rsidRPr="004B0D20" w:rsidRDefault="00904E0C" w:rsidP="00904E0C">
      <w:pPr>
        <w:pStyle w:val="Answer"/>
        <w:rPr>
          <w:b/>
        </w:rPr>
      </w:pPr>
      <w:r>
        <w:t>No, t</w:t>
      </w:r>
      <w:r w:rsidRPr="004B0D20">
        <w:t xml:space="preserve">he prohibition on covered </w:t>
      </w:r>
      <w:r>
        <w:t>telecommunications and video surveillance services or equipment</w:t>
      </w:r>
      <w:r w:rsidRPr="004B0D20">
        <w:t xml:space="preserve"> </w:t>
      </w:r>
      <w:r>
        <w:t xml:space="preserve">does </w:t>
      </w:r>
      <w:r w:rsidRPr="004B0D20">
        <w:t xml:space="preserve">not affect </w:t>
      </w:r>
      <w:r>
        <w:t xml:space="preserve">a non-Federal entity’s </w:t>
      </w:r>
      <w:r w:rsidRPr="004B0D20">
        <w:t>use of the de minimis indirect cost rate</w:t>
      </w:r>
      <w:r>
        <w:t xml:space="preserve">; however, the non-Federal entity must review its costs used to determine its de minimis indirect cost rate to ensure that unallowable costs are not included in the calculation. </w:t>
      </w:r>
      <w:r w:rsidRPr="004B0D20">
        <w:t xml:space="preserve">The MTDC cannot include </w:t>
      </w:r>
      <w:r>
        <w:t xml:space="preserve">unallowable </w:t>
      </w:r>
      <w:r w:rsidRPr="004B0D20">
        <w:t>costs</w:t>
      </w:r>
      <w:r>
        <w:t xml:space="preserve"> in its calculation of the de minimis indirect cost rate</w:t>
      </w:r>
      <w:r w:rsidRPr="004B0D20">
        <w:t>.</w:t>
      </w:r>
    </w:p>
    <w:p w14:paraId="3A8A0020" w14:textId="77777777" w:rsidR="00904E0C" w:rsidRPr="00D13584" w:rsidRDefault="00904E0C" w:rsidP="00904E0C">
      <w:pPr>
        <w:pStyle w:val="Heading2"/>
        <w:ind w:left="576" w:hanging="576"/>
      </w:pPr>
      <w:bookmarkStart w:id="111" w:name="_Toc50026713"/>
      <w:bookmarkStart w:id="112" w:name="_Toc69479902"/>
      <w:r>
        <w:t>When a recipient normally charges prohibited services or equipment through their indirect cost pool, can a Federal award cover the same recipient’s indirect costs?</w:t>
      </w:r>
      <w:bookmarkEnd w:id="111"/>
      <w:bookmarkEnd w:id="112"/>
    </w:p>
    <w:p w14:paraId="5B338BEA" w14:textId="77777777" w:rsidR="00904E0C" w:rsidRDefault="00904E0C" w:rsidP="00904E0C">
      <w:pPr>
        <w:pStyle w:val="Answer"/>
      </w:pPr>
      <w:r>
        <w:t>No, like other unallowable costs, covered telecommunications and video surveillance services or equipment</w:t>
      </w:r>
      <w:r w:rsidRPr="00705534">
        <w:t xml:space="preserve"> </w:t>
      </w:r>
      <w:r>
        <w:t xml:space="preserve">costs must not be charged either directly or indirectly to Federal awards. The recipient must separately negotiate an indirect cost rate for their Federal awards that excludes these costs from the indirect cost pool and base amount chargeable to its Federal award(s). </w:t>
      </w:r>
    </w:p>
    <w:p w14:paraId="638B6400" w14:textId="77777777" w:rsidR="00904E0C" w:rsidRDefault="00904E0C" w:rsidP="00904E0C">
      <w:pPr>
        <w:pStyle w:val="Heading2"/>
        <w:ind w:left="576" w:hanging="576"/>
      </w:pPr>
      <w:bookmarkStart w:id="113" w:name="_Toc48204978"/>
      <w:bookmarkStart w:id="114" w:name="_Toc50026714"/>
      <w:bookmarkStart w:id="115" w:name="_Toc69479903"/>
      <w:r>
        <w:t>How will covered telecommunications equipment or services as a new unallowable expense be implemented for indirect cost rates?</w:t>
      </w:r>
      <w:bookmarkEnd w:id="113"/>
      <w:bookmarkEnd w:id="114"/>
      <w:bookmarkEnd w:id="115"/>
    </w:p>
    <w:p w14:paraId="75884597" w14:textId="4C5554AA" w:rsidR="00904E0C" w:rsidRDefault="00904E0C" w:rsidP="00904E0C">
      <w:pPr>
        <w:pStyle w:val="Answer"/>
      </w:pPr>
      <w:r>
        <w:t xml:space="preserve">Federally approved indirect cost rate agreements generally do not need to be reopened or amended, but may need to be adjusted in accordance with 2 CFR </w:t>
      </w:r>
      <w:r w:rsidRPr="00335C4C">
        <w:t>§200.411</w:t>
      </w:r>
      <w:r>
        <w:t xml:space="preserve">. The non-Federal entity must review its current indirect cost rate proposal or previously negotiated rate to ensure that it does not include expenses associated with covered telecommunications equipment or services because the non-Federal entity must certify that the </w:t>
      </w:r>
      <w:r w:rsidRPr="005F78DD">
        <w:t xml:space="preserve">costs included in </w:t>
      </w:r>
      <w:r>
        <w:t xml:space="preserve">its </w:t>
      </w:r>
      <w:r w:rsidRPr="005F78DD">
        <w:t>proposal are allowable</w:t>
      </w:r>
      <w:r>
        <w:t>.</w:t>
      </w:r>
      <w:r>
        <w:rPr>
          <w:rStyle w:val="FootnoteReference"/>
        </w:rPr>
        <w:footnoteReference w:id="2"/>
      </w:r>
      <w:r>
        <w:t xml:space="preserve"> </w:t>
      </w:r>
    </w:p>
    <w:p w14:paraId="07E299C9" w14:textId="77777777" w:rsidR="00904E0C" w:rsidRDefault="00904E0C" w:rsidP="00904E0C">
      <w:pPr>
        <w:pStyle w:val="Answer"/>
        <w:numPr>
          <w:ilvl w:val="0"/>
          <w:numId w:val="13"/>
        </w:numPr>
      </w:pPr>
      <w:r w:rsidRPr="00B75A2F">
        <w:t xml:space="preserve">If a </w:t>
      </w:r>
      <w:r>
        <w:t>non-Federal entity</w:t>
      </w:r>
      <w:r w:rsidRPr="00B75A2F">
        <w:t xml:space="preserve"> has not </w:t>
      </w:r>
      <w:r>
        <w:t xml:space="preserve">included the covered </w:t>
      </w:r>
      <w:r w:rsidRPr="00B75A2F">
        <w:t>telecommunication</w:t>
      </w:r>
      <w:r>
        <w:t>s equipment or services</w:t>
      </w:r>
      <w:r w:rsidRPr="00B75A2F">
        <w:t xml:space="preserve">, then </w:t>
      </w:r>
      <w:r>
        <w:t>it</w:t>
      </w:r>
      <w:r w:rsidRPr="00B75A2F">
        <w:t xml:space="preserve"> should include a statement with each indirect cost proposal affirming that </w:t>
      </w:r>
      <w:r>
        <w:t xml:space="preserve">it </w:t>
      </w:r>
      <w:r w:rsidRPr="00B75A2F">
        <w:t>has not included any costs described in 2 CFR §200.216.</w:t>
      </w:r>
    </w:p>
    <w:p w14:paraId="1B32651A" w14:textId="77777777" w:rsidR="00904E0C" w:rsidRPr="00B75A2F" w:rsidRDefault="00904E0C" w:rsidP="00904E0C">
      <w:pPr>
        <w:pStyle w:val="Answer"/>
        <w:numPr>
          <w:ilvl w:val="0"/>
          <w:numId w:val="13"/>
        </w:numPr>
      </w:pPr>
      <w:r>
        <w:t>If a non-Federal entity finds that it has included the covered telecommunications equipment or services in an indirect cost proposal currently under review or a previously negotiated rate, then it should immediately contact the cognizant agency for indirect costs to revise the indirect cost proposal or negotiated rate.</w:t>
      </w:r>
    </w:p>
    <w:p w14:paraId="775D48F2" w14:textId="77777777" w:rsidR="00904E0C" w:rsidRPr="00CB3B14" w:rsidRDefault="00904E0C" w:rsidP="00904E0C">
      <w:pPr>
        <w:pStyle w:val="Heading2"/>
        <w:ind w:left="576" w:hanging="576"/>
      </w:pPr>
      <w:bookmarkStart w:id="116" w:name="_Toc50026715"/>
      <w:bookmarkStart w:id="117" w:name="_Toc69479904"/>
      <w:r>
        <w:t>How will Federal</w:t>
      </w:r>
      <w:r w:rsidRPr="00CB3B14">
        <w:t xml:space="preserve"> </w:t>
      </w:r>
      <w:r>
        <w:t>agencies</w:t>
      </w:r>
      <w:r w:rsidRPr="00CB3B14">
        <w:t xml:space="preserve"> identify </w:t>
      </w:r>
      <w:r>
        <w:t xml:space="preserve">covered telecommunications and video surveillance services or equipment as </w:t>
      </w:r>
      <w:r w:rsidRPr="00CB3B14">
        <w:t>unallowable costs</w:t>
      </w:r>
      <w:r>
        <w:t xml:space="preserve"> in the negotiation and random audit selection of indirect costs</w:t>
      </w:r>
      <w:r w:rsidRPr="00CB3B14">
        <w:t>?</w:t>
      </w:r>
      <w:bookmarkEnd w:id="116"/>
      <w:bookmarkEnd w:id="117"/>
    </w:p>
    <w:p w14:paraId="50C45616" w14:textId="77777777" w:rsidR="00904E0C" w:rsidRDefault="00904E0C" w:rsidP="00904E0C">
      <w:pPr>
        <w:pStyle w:val="Answer"/>
      </w:pPr>
      <w:r>
        <w:t>Federal agencies must adapt their policies and procedures to review the costs associated with the prohibited telecommunications and video surveillance services or equipment. 2 CFR Part</w:t>
      </w:r>
      <w:r w:rsidDel="00873458">
        <w:rPr>
          <w:rFonts w:cstheme="minorHAnsi"/>
        </w:rPr>
        <w:t xml:space="preserve"> </w:t>
      </w:r>
      <w:r w:rsidRPr="004B0D20">
        <w:t>200</w:t>
      </w:r>
      <w:r>
        <w:t xml:space="preserve"> requires the recipient to certify that all costs within the negotiated indirect cost rate are allowable in accordance with 2 CFR Part</w:t>
      </w:r>
      <w:r w:rsidDel="00873458">
        <w:rPr>
          <w:rFonts w:cstheme="minorHAnsi"/>
        </w:rPr>
        <w:t xml:space="preserve"> </w:t>
      </w:r>
      <w:r>
        <w:t xml:space="preserve">200, Subpart E (Cost Principles). The covered </w:t>
      </w:r>
      <w:r>
        <w:lastRenderedPageBreak/>
        <w:t>telecommunications and video surveillance services or equipment mentioned in Sec. 889 of the NDAA of 2019 are considered unallowable under 2 CFR Part</w:t>
      </w:r>
      <w:r w:rsidDel="00873458">
        <w:rPr>
          <w:rFonts w:cstheme="minorHAnsi"/>
        </w:rPr>
        <w:t xml:space="preserve"> </w:t>
      </w:r>
      <w:r>
        <w:t>200, Subpart E (Cost Principles).</w:t>
      </w:r>
    </w:p>
    <w:p w14:paraId="172772AB" w14:textId="77777777" w:rsidR="00904E0C" w:rsidRDefault="00904E0C" w:rsidP="00904E0C">
      <w:pPr>
        <w:pStyle w:val="Heading2"/>
        <w:ind w:left="576" w:hanging="576"/>
      </w:pPr>
      <w:bookmarkStart w:id="118" w:name="_Toc50026716"/>
      <w:bookmarkStart w:id="119" w:name="_Toc69479905"/>
      <w:r>
        <w:t>What are the Federal awarding agencies’ responsibilities to monitor adherence to this provision?</w:t>
      </w:r>
      <w:bookmarkEnd w:id="118"/>
      <w:bookmarkEnd w:id="119"/>
    </w:p>
    <w:p w14:paraId="5F66DA71" w14:textId="77777777" w:rsidR="00904E0C" w:rsidRDefault="00904E0C" w:rsidP="00904E0C">
      <w:pPr>
        <w:pStyle w:val="Answer"/>
      </w:pPr>
      <w:r w:rsidRPr="00824BC2">
        <w:t>Federal awarding agencies are responsible for the implementation of this provision, as they are for the other compliance requirements in 2 CFR Part 200, and must incorporate oversight of this provision into their existing the monitori</w:t>
      </w:r>
      <w:r>
        <w:t>ng and compliance oversight of F</w:t>
      </w:r>
      <w:r w:rsidRPr="00824BC2">
        <w:t>ederal awards.</w:t>
      </w:r>
      <w:r>
        <w:t xml:space="preserve"> Adherence to these new requirements will also be reviewed for costs incurred on or after August 13, 2020 in future Single Audits and other audits of recipient spending.</w:t>
      </w:r>
    </w:p>
    <w:p w14:paraId="07D71678" w14:textId="77777777" w:rsidR="00904E0C" w:rsidRDefault="00904E0C" w:rsidP="00904E0C">
      <w:pPr>
        <w:pStyle w:val="Heading2"/>
        <w:ind w:left="576" w:hanging="576"/>
      </w:pPr>
      <w:bookmarkStart w:id="120" w:name="_Toc50026717"/>
      <w:bookmarkStart w:id="121" w:name="_Toc69479906"/>
      <w:r>
        <w:t>How should a Federal awarding agency handle a recipient that procured covered telecommunications equipment or services or equipment under a Federal award?</w:t>
      </w:r>
      <w:bookmarkEnd w:id="120"/>
      <w:bookmarkEnd w:id="121"/>
    </w:p>
    <w:p w14:paraId="035E3CC4" w14:textId="4794CB40" w:rsidR="00DC758E" w:rsidRDefault="00904E0C" w:rsidP="00DC758E">
      <w:pPr>
        <w:pStyle w:val="Answer"/>
      </w:pPr>
      <w:r>
        <w:t>If a recipient procures covered technology under a Federal award, the Federal awarding agency must follow its policies and procedures associated with monitoring Federal awards and, when appropriate, pursue remedies for noncompliance, which must align with the guidance provided in 2 CFR Part</w:t>
      </w:r>
      <w:r w:rsidDel="00873458">
        <w:t xml:space="preserve"> </w:t>
      </w:r>
      <w:r>
        <w:t>200.</w:t>
      </w:r>
    </w:p>
    <w:p w14:paraId="5E1FCEFB" w14:textId="723280C2" w:rsidR="00435D76" w:rsidRDefault="00435D76" w:rsidP="005D0D4F">
      <w:pPr>
        <w:pStyle w:val="Heading1"/>
      </w:pPr>
      <w:bookmarkStart w:id="122" w:name="_Toc69479907"/>
      <w:r>
        <w:t>Post-Award Requirements</w:t>
      </w:r>
      <w:bookmarkEnd w:id="122"/>
    </w:p>
    <w:p w14:paraId="62A4BDAC" w14:textId="009DD3A1" w:rsidR="00094A90" w:rsidRDefault="00094A90" w:rsidP="00094A90">
      <w:pPr>
        <w:pStyle w:val="Heading2"/>
        <w:rPr>
          <w:rFonts w:eastAsia="Times New Roman"/>
        </w:rPr>
      </w:pPr>
      <w:bookmarkStart w:id="123" w:name="_Toc69479908"/>
      <w:r>
        <w:rPr>
          <w:rFonts w:eastAsia="Times New Roman"/>
        </w:rPr>
        <w:t>W</w:t>
      </w:r>
      <w:r w:rsidRPr="00B95804">
        <w:rPr>
          <w:rFonts w:eastAsia="Times New Roman"/>
        </w:rPr>
        <w:t xml:space="preserve">hat is the expectation about a non-Federal entity’s compliance with the guidance in the Green </w:t>
      </w:r>
      <w:r w:rsidRPr="00094A90">
        <w:t>Book</w:t>
      </w:r>
      <w:r>
        <w:rPr>
          <w:rFonts w:eastAsia="Times New Roman"/>
        </w:rPr>
        <w:t xml:space="preserve"> in 2 CFR </w:t>
      </w:r>
      <w:r>
        <w:rPr>
          <w:rFonts w:eastAsia="Times New Roman" w:cstheme="minorHAnsi"/>
        </w:rPr>
        <w:t>§</w:t>
      </w:r>
      <w:r>
        <w:rPr>
          <w:rFonts w:eastAsia="Times New Roman"/>
        </w:rPr>
        <w:t>200.303 Internal Controls</w:t>
      </w:r>
      <w:r w:rsidRPr="00B95804">
        <w:rPr>
          <w:rFonts w:eastAsia="Times New Roman"/>
        </w:rPr>
        <w:t>?</w:t>
      </w:r>
      <w:bookmarkEnd w:id="123"/>
      <w:r>
        <w:rPr>
          <w:rFonts w:eastAsia="Times New Roman"/>
        </w:rPr>
        <w:t xml:space="preserve"> </w:t>
      </w:r>
    </w:p>
    <w:p w14:paraId="650D6618" w14:textId="77777777" w:rsidR="00094A90" w:rsidRDefault="00094A90" w:rsidP="00094A90">
      <w:pPr>
        <w:pStyle w:val="Answer"/>
        <w:rPr>
          <w:rFonts w:eastAsia="Times New Roman"/>
        </w:rPr>
      </w:pPr>
      <w:r w:rsidRPr="00B95804">
        <w:rPr>
          <w:rFonts w:eastAsia="Times New Roman"/>
        </w:rPr>
        <w:t>The requirement is that the non-Federal entity must establish and maintain effective internal controls over Federal awards that provide reasonable assurance that awards are being managed in compliance with Federal statutes, regulation</w:t>
      </w:r>
      <w:r>
        <w:rPr>
          <w:rFonts w:eastAsia="Times New Roman"/>
        </w:rPr>
        <w:t>,</w:t>
      </w:r>
      <w:r w:rsidRPr="00B95804">
        <w:rPr>
          <w:rFonts w:eastAsia="Times New Roman"/>
        </w:rPr>
        <w:t xml:space="preserve"> and the </w:t>
      </w:r>
      <w:r>
        <w:rPr>
          <w:rFonts w:eastAsia="Times New Roman"/>
        </w:rPr>
        <w:t xml:space="preserve">Federal award </w:t>
      </w:r>
      <w:r w:rsidRPr="00B95804">
        <w:rPr>
          <w:rFonts w:eastAsia="Times New Roman"/>
        </w:rPr>
        <w:t xml:space="preserve">terms and conditions. The </w:t>
      </w:r>
      <w:r>
        <w:rPr>
          <w:rFonts w:eastAsia="Times New Roman"/>
        </w:rPr>
        <w:t>Uniform Guidance</w:t>
      </w:r>
      <w:r w:rsidRPr="00B95804">
        <w:rPr>
          <w:rFonts w:eastAsia="Times New Roman"/>
        </w:rPr>
        <w:t xml:space="preserve"> also refers non-Federal entities to three documents for best practices: </w:t>
      </w:r>
      <w:r>
        <w:rPr>
          <w:rFonts w:eastAsia="Times New Roman"/>
        </w:rPr>
        <w:t xml:space="preserve">(1) </w:t>
      </w:r>
      <w:r w:rsidRPr="00631B93">
        <w:rPr>
          <w:rFonts w:eastAsia="Times New Roman"/>
          <w:i/>
        </w:rPr>
        <w:t>Standards for Internal Control in the Federal Government (Green Book)</w:t>
      </w:r>
      <w:r>
        <w:rPr>
          <w:rFonts w:eastAsia="Times New Roman"/>
        </w:rPr>
        <w:t xml:space="preserve">; (2) </w:t>
      </w:r>
      <w:r w:rsidRPr="00631B93">
        <w:rPr>
          <w:rFonts w:eastAsia="Times New Roman"/>
          <w:i/>
        </w:rPr>
        <w:t>Internal Control Framework</w:t>
      </w:r>
      <w:r w:rsidRPr="00B95804">
        <w:rPr>
          <w:rFonts w:eastAsia="Times New Roman"/>
        </w:rPr>
        <w:t xml:space="preserve"> issued by the Committee on Sponsoring Organizations (COSO)</w:t>
      </w:r>
      <w:r>
        <w:rPr>
          <w:rFonts w:eastAsia="Times New Roman"/>
        </w:rPr>
        <w:t xml:space="preserve">; and (3) </w:t>
      </w:r>
      <w:r w:rsidRPr="00631B93">
        <w:rPr>
          <w:rFonts w:eastAsia="Times New Roman"/>
          <w:i/>
        </w:rPr>
        <w:t>Appendix XI, Compliance Supplement – Part 6 Internal Control</w:t>
      </w:r>
      <w:r>
        <w:rPr>
          <w:rFonts w:eastAsia="Times New Roman"/>
        </w:rPr>
        <w:t xml:space="preserve">. </w:t>
      </w:r>
    </w:p>
    <w:p w14:paraId="4E12952A" w14:textId="267F31E6" w:rsidR="00094A90" w:rsidRPr="00B95804" w:rsidRDefault="00094A90" w:rsidP="00094A90">
      <w:pPr>
        <w:pStyle w:val="Answer"/>
        <w:rPr>
          <w:rFonts w:eastAsia="Times New Roman"/>
        </w:rPr>
      </w:pPr>
      <w:r w:rsidRPr="00B95804">
        <w:rPr>
          <w:rFonts w:eastAsia="Times New Roman"/>
        </w:rPr>
        <w:t>While non-Federal entities must have effective internal control</w:t>
      </w:r>
      <w:r w:rsidR="00490249">
        <w:rPr>
          <w:rFonts w:eastAsia="Times New Roman"/>
        </w:rPr>
        <w:t>s</w:t>
      </w:r>
      <w:r w:rsidRPr="00B95804">
        <w:rPr>
          <w:rFonts w:eastAsia="Times New Roman"/>
        </w:rPr>
        <w:t xml:space="preserve">, there is no expectation or requirement that the non-Federal entity document or evaluate internal controls prescriptively in accordance with the three </w:t>
      </w:r>
      <w:r w:rsidR="00D251C9">
        <w:rPr>
          <w:rFonts w:eastAsia="Times New Roman"/>
        </w:rPr>
        <w:t xml:space="preserve">best practices </w:t>
      </w:r>
      <w:r w:rsidRPr="00B95804">
        <w:rPr>
          <w:rFonts w:eastAsia="Times New Roman"/>
        </w:rPr>
        <w:t>documents or that the non-Federal entity or auditor reconcile technical differences between</w:t>
      </w:r>
      <w:r>
        <w:rPr>
          <w:rFonts w:eastAsia="Times New Roman"/>
        </w:rPr>
        <w:t xml:space="preserve"> </w:t>
      </w:r>
      <w:r w:rsidRPr="00B95804">
        <w:rPr>
          <w:rFonts w:eastAsia="Times New Roman"/>
        </w:rPr>
        <w:t>them. They are provided solely to alert the non-Federal entity to source documents for best practices. Non-Federal entities and their auditors will need to exercise judgment in determining the most appropriate and cost</w:t>
      </w:r>
      <w:r w:rsidR="00D251C9">
        <w:rPr>
          <w:rFonts w:eastAsia="Times New Roman"/>
        </w:rPr>
        <w:t>-</w:t>
      </w:r>
      <w:r w:rsidRPr="00B95804">
        <w:rPr>
          <w:rFonts w:eastAsia="Times New Roman"/>
        </w:rPr>
        <w:t>effective internal control</w:t>
      </w:r>
      <w:r w:rsidR="00D251C9">
        <w:rPr>
          <w:rFonts w:eastAsia="Times New Roman"/>
        </w:rPr>
        <w:t>s</w:t>
      </w:r>
      <w:r w:rsidRPr="00B95804">
        <w:rPr>
          <w:rFonts w:eastAsia="Times New Roman"/>
        </w:rPr>
        <w:t xml:space="preserve"> in a given environment or circumstance to provide reasonable assurance for compliance with Federal program requirements.</w:t>
      </w:r>
      <w:bookmarkStart w:id="124" w:name="_200.305"/>
      <w:bookmarkStart w:id="125" w:name="_.305-1_Application_of"/>
      <w:bookmarkEnd w:id="124"/>
      <w:bookmarkEnd w:id="125"/>
    </w:p>
    <w:p w14:paraId="60250B3B" w14:textId="2F7632E3" w:rsidR="00B6203D" w:rsidRPr="002F74AA" w:rsidRDefault="00B6203D" w:rsidP="00B6203D">
      <w:pPr>
        <w:pStyle w:val="Heading2"/>
        <w:tabs>
          <w:tab w:val="left" w:pos="720"/>
        </w:tabs>
        <w:rPr>
          <w:rFonts w:eastAsia="Times New Roman"/>
        </w:rPr>
      </w:pPr>
      <w:bookmarkStart w:id="126" w:name="_Toc69479909"/>
      <w:r w:rsidRPr="002F74AA">
        <w:rPr>
          <w:rFonts w:eastAsia="Times New Roman"/>
        </w:rPr>
        <w:t xml:space="preserve">Does </w:t>
      </w:r>
      <w:r w:rsidR="004107EC">
        <w:rPr>
          <w:rFonts w:eastAsia="Times New Roman" w:cstheme="minorHAnsi"/>
        </w:rPr>
        <w:t>§</w:t>
      </w:r>
      <w:r w:rsidRPr="002F74AA">
        <w:rPr>
          <w:rFonts w:eastAsia="Times New Roman"/>
        </w:rPr>
        <w:t>200.305(b), including the requirement to consider advance payme</w:t>
      </w:r>
      <w:r w:rsidR="008A5A0C">
        <w:rPr>
          <w:rFonts w:eastAsia="Times New Roman"/>
        </w:rPr>
        <w:t>nts to subrecipients, apply to s</w:t>
      </w:r>
      <w:r w:rsidRPr="002F74AA">
        <w:rPr>
          <w:rFonts w:eastAsia="Times New Roman"/>
        </w:rPr>
        <w:t>tates?</w:t>
      </w:r>
      <w:bookmarkEnd w:id="126"/>
    </w:p>
    <w:p w14:paraId="082CB96B" w14:textId="78AA16F9" w:rsidR="00B6203D" w:rsidRDefault="00B6203D" w:rsidP="00B6203D">
      <w:pPr>
        <w:pStyle w:val="Answer"/>
        <w:rPr>
          <w:rFonts w:eastAsia="Times New Roman"/>
        </w:rPr>
      </w:pPr>
      <w:r w:rsidRPr="002F74AA">
        <w:rPr>
          <w:rFonts w:eastAsia="Times New Roman"/>
        </w:rPr>
        <w:t>No</w:t>
      </w:r>
      <w:r w:rsidR="008A5A0C">
        <w:rPr>
          <w:rFonts w:eastAsia="Times New Roman"/>
        </w:rPr>
        <w:t>.</w:t>
      </w:r>
      <w:r w:rsidR="00C13B03">
        <w:rPr>
          <w:rFonts w:eastAsia="Times New Roman"/>
        </w:rPr>
        <w:t xml:space="preserve"> R</w:t>
      </w:r>
      <w:r w:rsidRPr="002F74AA">
        <w:rPr>
          <w:rFonts w:eastAsia="Times New Roman"/>
        </w:rPr>
        <w:t>equirements for states</w:t>
      </w:r>
      <w:r>
        <w:rPr>
          <w:rFonts w:eastAsia="Times New Roman"/>
        </w:rPr>
        <w:t xml:space="preserve"> </w:t>
      </w:r>
      <w:r w:rsidRPr="002F74AA">
        <w:rPr>
          <w:rFonts w:eastAsia="Times New Roman"/>
        </w:rPr>
        <w:t xml:space="preserve">are provided </w:t>
      </w:r>
      <w:r w:rsidR="00D251C9">
        <w:rPr>
          <w:rFonts w:eastAsia="Times New Roman"/>
        </w:rPr>
        <w:t>in</w:t>
      </w:r>
      <w:r w:rsidRPr="002F74AA">
        <w:rPr>
          <w:rFonts w:eastAsia="Times New Roman"/>
        </w:rPr>
        <w:t xml:space="preserve"> </w:t>
      </w:r>
      <w:r w:rsidR="004107EC">
        <w:rPr>
          <w:rFonts w:eastAsia="Times New Roman" w:cstheme="minorHAnsi"/>
        </w:rPr>
        <w:t>§</w:t>
      </w:r>
      <w:r w:rsidRPr="002F74AA">
        <w:rPr>
          <w:rFonts w:eastAsia="Times New Roman"/>
        </w:rPr>
        <w:t>200.305(a)</w:t>
      </w:r>
      <w:r w:rsidR="00C13B03">
        <w:rPr>
          <w:rFonts w:eastAsia="Times New Roman"/>
        </w:rPr>
        <w:t>.</w:t>
      </w:r>
    </w:p>
    <w:p w14:paraId="2ED7187F" w14:textId="1D8D6820" w:rsidR="00B6203D" w:rsidRPr="00F97BC4" w:rsidRDefault="00AD6B3C" w:rsidP="00B6203D">
      <w:pPr>
        <w:pStyle w:val="Heading2"/>
        <w:tabs>
          <w:tab w:val="left" w:pos="720"/>
        </w:tabs>
        <w:rPr>
          <w:rFonts w:eastAsia="Times New Roman"/>
        </w:rPr>
      </w:pPr>
      <w:bookmarkStart w:id="127" w:name="_Toc69479910"/>
      <w:r w:rsidRPr="00F97BC4">
        <w:rPr>
          <w:rFonts w:eastAsia="Times New Roman"/>
        </w:rPr>
        <w:lastRenderedPageBreak/>
        <w:t>Does</w:t>
      </w:r>
      <w:r w:rsidR="00B6203D" w:rsidRPr="00F97BC4">
        <w:rPr>
          <w:rFonts w:eastAsia="Times New Roman"/>
        </w:rPr>
        <w:t xml:space="preserve"> §200.305(b)(1) </w:t>
      </w:r>
      <w:r w:rsidR="008A5A0C" w:rsidRPr="00F97BC4">
        <w:rPr>
          <w:rFonts w:eastAsia="Times New Roman"/>
        </w:rPr>
        <w:t xml:space="preserve">require </w:t>
      </w:r>
      <w:r w:rsidR="00B6203D" w:rsidRPr="00F97BC4">
        <w:rPr>
          <w:rFonts w:eastAsia="Times New Roman"/>
        </w:rPr>
        <w:t xml:space="preserve">non-Federal entities to </w:t>
      </w:r>
      <w:r w:rsidR="00524316" w:rsidRPr="00F97BC4">
        <w:rPr>
          <w:rFonts w:eastAsia="Times New Roman"/>
        </w:rPr>
        <w:t xml:space="preserve">request payments on </w:t>
      </w:r>
      <w:r w:rsidR="00B6203D" w:rsidRPr="00F97BC4">
        <w:rPr>
          <w:rFonts w:eastAsia="Times New Roman"/>
        </w:rPr>
        <w:t xml:space="preserve">an advance basis, even if </w:t>
      </w:r>
      <w:r w:rsidR="008A5A0C" w:rsidRPr="00F97BC4">
        <w:rPr>
          <w:rFonts w:eastAsia="Times New Roman"/>
        </w:rPr>
        <w:t xml:space="preserve">it </w:t>
      </w:r>
      <w:r w:rsidR="00B6203D" w:rsidRPr="00F97BC4">
        <w:rPr>
          <w:rFonts w:eastAsia="Times New Roman"/>
        </w:rPr>
        <w:t>has not requested that its funding method be changed?</w:t>
      </w:r>
      <w:bookmarkEnd w:id="127"/>
    </w:p>
    <w:p w14:paraId="6E78A5C4" w14:textId="27112B66" w:rsidR="00B6203D" w:rsidRDefault="00B6203D" w:rsidP="001F4242">
      <w:pPr>
        <w:pStyle w:val="Answer"/>
        <w:rPr>
          <w:rFonts w:eastAsia="Times New Roman"/>
        </w:rPr>
      </w:pPr>
      <w:r w:rsidRPr="00F97BC4">
        <w:rPr>
          <w:rFonts w:eastAsia="Times New Roman"/>
        </w:rPr>
        <w:t>No</w:t>
      </w:r>
      <w:r w:rsidR="00C50AE4" w:rsidRPr="00F97BC4">
        <w:rPr>
          <w:rFonts w:eastAsia="Times New Roman"/>
        </w:rPr>
        <w:t>.</w:t>
      </w:r>
      <w:r w:rsidR="00F97BC4">
        <w:rPr>
          <w:rFonts w:eastAsia="Times New Roman"/>
        </w:rPr>
        <w:t xml:space="preserve"> </w:t>
      </w:r>
      <w:r w:rsidRPr="00F97BC4">
        <w:rPr>
          <w:rFonts w:eastAsia="Times New Roman"/>
        </w:rPr>
        <w:t>§200.305(b)(1)</w:t>
      </w:r>
      <w:r w:rsidR="00F97BC4">
        <w:rPr>
          <w:rFonts w:eastAsia="Times New Roman"/>
        </w:rPr>
        <w:t xml:space="preserve"> requires Federal awarding agenci</w:t>
      </w:r>
      <w:r w:rsidR="00844459">
        <w:rPr>
          <w:rFonts w:eastAsia="Times New Roman"/>
        </w:rPr>
        <w:t>e</w:t>
      </w:r>
      <w:r w:rsidR="00F97BC4">
        <w:rPr>
          <w:rFonts w:eastAsia="Times New Roman"/>
        </w:rPr>
        <w:t>s to consider advance payments as the initial payment process for recipients of Federal awards</w:t>
      </w:r>
      <w:r w:rsidR="00070FDA" w:rsidRPr="00F97BC4">
        <w:rPr>
          <w:rFonts w:eastAsia="Times New Roman"/>
        </w:rPr>
        <w:t>.</w:t>
      </w:r>
      <w:r w:rsidR="00F97BC4">
        <w:rPr>
          <w:rFonts w:eastAsia="Times New Roman"/>
        </w:rPr>
        <w:t xml:space="preserve"> This status is conditioned upon the non-Federal entity’s compliance with the Uniform Guidance.</w:t>
      </w:r>
    </w:p>
    <w:p w14:paraId="22E77666" w14:textId="77777777" w:rsidR="00094A90" w:rsidRDefault="00094A90" w:rsidP="00094A90">
      <w:pPr>
        <w:pStyle w:val="Heading2"/>
      </w:pPr>
      <w:bookmarkStart w:id="128" w:name="_Toc69479911"/>
      <w:r>
        <w:t xml:space="preserve">Can a non-Federal entity use </w:t>
      </w:r>
      <w:r w:rsidRPr="00094A90">
        <w:t>funds</w:t>
      </w:r>
      <w:r>
        <w:t xml:space="preserve"> provided by a Federal award to fulfill the cost sharing or matching requirement of another Federal award?</w:t>
      </w:r>
      <w:bookmarkEnd w:id="128"/>
    </w:p>
    <w:p w14:paraId="24B5F522" w14:textId="33E26C38" w:rsidR="00094A90" w:rsidRPr="00A0737F" w:rsidRDefault="00094A90" w:rsidP="00094A90">
      <w:pPr>
        <w:pStyle w:val="Answer"/>
      </w:pPr>
      <w:r w:rsidRPr="00A0737F">
        <w:t>No.</w:t>
      </w:r>
      <w:r>
        <w:t xml:space="preserve"> The cost sharing or matching requirement cannot be paid by the Federal government under another Federal award, except where the Federal statute authorizing a program specifically provides that Federal funds made available for such a program can be applied to matching or cost sharing requirements. (See </w:t>
      </w:r>
      <w:r>
        <w:rPr>
          <w:rFonts w:cstheme="minorHAnsi"/>
        </w:rPr>
        <w:t>§</w:t>
      </w:r>
      <w:r>
        <w:t>200.306.)</w:t>
      </w:r>
    </w:p>
    <w:p w14:paraId="3EA3D0E9" w14:textId="48E2907C" w:rsidR="00146923" w:rsidRPr="00146923" w:rsidRDefault="00146923" w:rsidP="00146923">
      <w:pPr>
        <w:pStyle w:val="Heading2"/>
      </w:pPr>
      <w:bookmarkStart w:id="129" w:name="_Toc69479912"/>
      <w:r>
        <w:t>Should the income from license fees and royalties of nonprofit organizations</w:t>
      </w:r>
      <w:r>
        <w:rPr>
          <w:rFonts w:eastAsia="Times New Roman"/>
        </w:rPr>
        <w:t xml:space="preserve"> be excluded from the definition of program income</w:t>
      </w:r>
      <w:r w:rsidR="00B0377A">
        <w:rPr>
          <w:rFonts w:eastAsia="Times New Roman"/>
        </w:rPr>
        <w:t xml:space="preserve"> as required by the Bayh-Dole Act (35 U.S.C. </w:t>
      </w:r>
      <w:r w:rsidR="00D251C9">
        <w:rPr>
          <w:rFonts w:eastAsia="Times New Roman"/>
        </w:rPr>
        <w:t xml:space="preserve">§ </w:t>
      </w:r>
      <w:r w:rsidR="00B0377A">
        <w:rPr>
          <w:rFonts w:eastAsia="Times New Roman"/>
        </w:rPr>
        <w:t>202(c)(7))</w:t>
      </w:r>
      <w:r>
        <w:rPr>
          <w:rFonts w:eastAsia="Times New Roman"/>
        </w:rPr>
        <w:t>?</w:t>
      </w:r>
      <w:bookmarkEnd w:id="129"/>
    </w:p>
    <w:p w14:paraId="1FA39578" w14:textId="69C38E64" w:rsidR="00B6203D" w:rsidRDefault="00B6203D" w:rsidP="00B6203D">
      <w:pPr>
        <w:pStyle w:val="Answer"/>
        <w:rPr>
          <w:rFonts w:eastAsia="Times New Roman"/>
        </w:rPr>
      </w:pPr>
      <w:r w:rsidRPr="002C635A">
        <w:rPr>
          <w:rFonts w:eastAsia="Times New Roman"/>
        </w:rPr>
        <w:t xml:space="preserve">Yes, </w:t>
      </w:r>
      <w:r w:rsidR="00311ABE">
        <w:rPr>
          <w:rFonts w:eastAsia="Times New Roman"/>
        </w:rPr>
        <w:t xml:space="preserve">program </w:t>
      </w:r>
      <w:r w:rsidRPr="002C635A">
        <w:rPr>
          <w:rFonts w:eastAsia="Times New Roman"/>
        </w:rPr>
        <w:t>income from license fees and royalties</w:t>
      </w:r>
      <w:r>
        <w:rPr>
          <w:rFonts w:eastAsia="Times New Roman"/>
        </w:rPr>
        <w:t xml:space="preserve"> on research funded by a Federal award</w:t>
      </w:r>
      <w:r w:rsidRPr="002C635A">
        <w:rPr>
          <w:rFonts w:eastAsia="Times New Roman"/>
        </w:rPr>
        <w:t xml:space="preserve"> should be excluded from program income. U.S. law or statute takes precedent over the </w:t>
      </w:r>
      <w:r>
        <w:rPr>
          <w:rFonts w:eastAsia="Times New Roman"/>
        </w:rPr>
        <w:t>Uniform Guidance</w:t>
      </w:r>
      <w:r w:rsidRPr="002C635A">
        <w:rPr>
          <w:rFonts w:eastAsia="Times New Roman"/>
        </w:rPr>
        <w:t>.</w:t>
      </w:r>
      <w:r w:rsidR="00B0377A">
        <w:rPr>
          <w:rFonts w:eastAsia="Times New Roman"/>
        </w:rPr>
        <w:t xml:space="preserve"> In this case, the Bayh-</w:t>
      </w:r>
      <w:r w:rsidR="00146923">
        <w:rPr>
          <w:rFonts w:eastAsia="Times New Roman"/>
        </w:rPr>
        <w:t xml:space="preserve">Dole Act requires that a portion </w:t>
      </w:r>
      <w:r w:rsidR="00B0377A">
        <w:rPr>
          <w:rFonts w:eastAsia="Times New Roman"/>
        </w:rPr>
        <w:t>of the license fees and royalties on patents are required to be returned to the inventor and the balance is to be used for education and research.</w:t>
      </w:r>
    </w:p>
    <w:p w14:paraId="1D3995F8" w14:textId="5D81DCCC" w:rsidR="00704DB0" w:rsidRPr="004C28AF" w:rsidRDefault="00704DB0" w:rsidP="00311ABE">
      <w:pPr>
        <w:pStyle w:val="Heading2"/>
      </w:pPr>
      <w:bookmarkStart w:id="130" w:name="_Toc69479913"/>
      <w:r w:rsidRPr="004C28AF">
        <w:t xml:space="preserve">How far does </w:t>
      </w:r>
      <w:r w:rsidR="00311ABE">
        <w:t xml:space="preserve">the </w:t>
      </w:r>
      <w:r w:rsidRPr="004C28AF">
        <w:t xml:space="preserve">provision </w:t>
      </w:r>
      <w:r w:rsidR="00311ABE">
        <w:t>for d</w:t>
      </w:r>
      <w:r w:rsidR="00311ABE" w:rsidRPr="00311ABE">
        <w:t xml:space="preserve">omestic preferences for procurements </w:t>
      </w:r>
      <w:r w:rsidR="00311ABE">
        <w:t>(</w:t>
      </w:r>
      <w:r w:rsidR="00311ABE">
        <w:rPr>
          <w:rFonts w:cstheme="minorHAnsi"/>
        </w:rPr>
        <w:t>§</w:t>
      </w:r>
      <w:r w:rsidR="00311ABE">
        <w:t xml:space="preserve">200.322) </w:t>
      </w:r>
      <w:r w:rsidRPr="004C28AF">
        <w:t>reach into products that may contain items of domestic preference (steel, iron)?</w:t>
      </w:r>
      <w:bookmarkEnd w:id="130"/>
    </w:p>
    <w:p w14:paraId="453B0816" w14:textId="5552ADD7" w:rsidR="00704DB0" w:rsidRPr="004C28AF" w:rsidRDefault="00311ABE" w:rsidP="00704DB0">
      <w:pPr>
        <w:pStyle w:val="Answer"/>
        <w:rPr>
          <w:rFonts w:eastAsiaTheme="majorEastAsia"/>
        </w:rPr>
      </w:pPr>
      <w:r>
        <w:t xml:space="preserve">The recipient should </w:t>
      </w:r>
      <w:r w:rsidR="00694236">
        <w:t xml:space="preserve">review its Federal award terms and conditions to determine relevant requirements and </w:t>
      </w:r>
      <w:r>
        <w:t>consult with the Federal awarding agency.</w:t>
      </w:r>
    </w:p>
    <w:p w14:paraId="289257BD" w14:textId="6F169FEF" w:rsidR="00704DB0" w:rsidRDefault="00704DB0" w:rsidP="00704DB0">
      <w:pPr>
        <w:pStyle w:val="Heading2"/>
      </w:pPr>
      <w:bookmarkStart w:id="131" w:name="_Toc69479914"/>
      <w:r w:rsidRPr="004C28AF">
        <w:t>What types of costs would be considered allowable in the case of a termination?</w:t>
      </w:r>
      <w:bookmarkEnd w:id="131"/>
    </w:p>
    <w:p w14:paraId="113CB3F2" w14:textId="5FAD9961" w:rsidR="00704DB0" w:rsidRPr="004C28AF" w:rsidRDefault="00CF0176" w:rsidP="00704DB0">
      <w:pPr>
        <w:pStyle w:val="Answer"/>
      </w:pPr>
      <w:r>
        <w:t>Affected recipients will negotiate with the Federal awarding agency to determine costs that will be considered allowable on a case-by-case basis.</w:t>
      </w:r>
      <w:r w:rsidR="00694236">
        <w:t xml:space="preserve"> (See </w:t>
      </w:r>
      <w:r w:rsidR="00694236">
        <w:rPr>
          <w:rFonts w:cstheme="minorHAnsi"/>
        </w:rPr>
        <w:t>§</w:t>
      </w:r>
      <w:r w:rsidR="0022638A">
        <w:rPr>
          <w:rFonts w:cstheme="minorHAnsi"/>
        </w:rPr>
        <w:t xml:space="preserve">§ </w:t>
      </w:r>
      <w:r w:rsidR="00694236">
        <w:t>200.340</w:t>
      </w:r>
      <w:r w:rsidR="0022638A">
        <w:t xml:space="preserve"> through 200.343</w:t>
      </w:r>
      <w:r w:rsidR="00694236">
        <w:t>.)</w:t>
      </w:r>
    </w:p>
    <w:p w14:paraId="6FC0B1B5" w14:textId="77777777" w:rsidR="006B02CE" w:rsidRPr="0027014C" w:rsidRDefault="006B02CE" w:rsidP="006B02CE">
      <w:pPr>
        <w:pStyle w:val="Heading2"/>
        <w:tabs>
          <w:tab w:val="left" w:pos="720"/>
        </w:tabs>
        <w:rPr>
          <w:rFonts w:eastAsia="Times New Roman"/>
        </w:rPr>
      </w:pPr>
      <w:bookmarkStart w:id="132" w:name="_Toc69479915"/>
      <w:r w:rsidRPr="0027014C">
        <w:rPr>
          <w:rFonts w:eastAsia="Times New Roman"/>
        </w:rPr>
        <w:t xml:space="preserve">When </w:t>
      </w:r>
      <w:r>
        <w:rPr>
          <w:rFonts w:eastAsia="Times New Roman"/>
        </w:rPr>
        <w:t xml:space="preserve">closing </w:t>
      </w:r>
      <w:r w:rsidRPr="0027014C">
        <w:rPr>
          <w:rFonts w:eastAsia="Times New Roman"/>
        </w:rPr>
        <w:t>out a Federal award</w:t>
      </w:r>
      <w:r>
        <w:rPr>
          <w:rFonts w:eastAsia="Times New Roman"/>
        </w:rPr>
        <w:t>,</w:t>
      </w:r>
      <w:r w:rsidRPr="0027014C">
        <w:rPr>
          <w:rFonts w:eastAsia="Times New Roman"/>
        </w:rPr>
        <w:t xml:space="preserve"> </w:t>
      </w:r>
      <w:r>
        <w:rPr>
          <w:rFonts w:eastAsia="Times New Roman"/>
        </w:rPr>
        <w:t xml:space="preserve">where </w:t>
      </w:r>
      <w:r w:rsidRPr="0027014C">
        <w:rPr>
          <w:rFonts w:eastAsia="Times New Roman"/>
        </w:rPr>
        <w:t>the recipient does not yet have a final indirect cost rate, should the</w:t>
      </w:r>
      <w:r>
        <w:rPr>
          <w:rFonts w:eastAsia="Times New Roman"/>
        </w:rPr>
        <w:t xml:space="preserve"> </w:t>
      </w:r>
      <w:r w:rsidRPr="0027014C">
        <w:rPr>
          <w:rFonts w:eastAsia="Times New Roman"/>
        </w:rPr>
        <w:t>agency closeout the award and then re-open it if a revision is needed?</w:t>
      </w:r>
      <w:bookmarkEnd w:id="132"/>
    </w:p>
    <w:p w14:paraId="4E6E68FC" w14:textId="6AFE7C2A" w:rsidR="006B02CE" w:rsidRDefault="006B02CE" w:rsidP="006B02CE">
      <w:pPr>
        <w:pStyle w:val="Answer"/>
        <w:rPr>
          <w:rFonts w:eastAsia="Times New Roman"/>
        </w:rPr>
      </w:pPr>
      <w:r w:rsidRPr="0027014C">
        <w:rPr>
          <w:rFonts w:eastAsia="Times New Roman"/>
        </w:rPr>
        <w:t xml:space="preserve">The Federal agency </w:t>
      </w:r>
      <w:r w:rsidR="0039007B">
        <w:rPr>
          <w:rFonts w:eastAsia="Times New Roman"/>
        </w:rPr>
        <w:t>must make every effort to</w:t>
      </w:r>
      <w:r w:rsidRPr="0027014C">
        <w:rPr>
          <w:rFonts w:eastAsia="Times New Roman"/>
        </w:rPr>
        <w:t xml:space="preserve"> complete all closeout actions for Federal awards </w:t>
      </w:r>
      <w:r>
        <w:rPr>
          <w:rFonts w:eastAsia="Times New Roman"/>
        </w:rPr>
        <w:t xml:space="preserve">as described in </w:t>
      </w:r>
      <w:r>
        <w:rPr>
          <w:rFonts w:eastAsia="Times New Roman" w:cstheme="minorHAnsi"/>
        </w:rPr>
        <w:t>§</w:t>
      </w:r>
      <w:r>
        <w:rPr>
          <w:rFonts w:eastAsia="Times New Roman"/>
        </w:rPr>
        <w:t xml:space="preserve">200.344 </w:t>
      </w:r>
      <w:r w:rsidRPr="0027014C">
        <w:rPr>
          <w:rFonts w:eastAsia="Times New Roman"/>
        </w:rPr>
        <w:t xml:space="preserve">no later than one year after </w:t>
      </w:r>
      <w:r w:rsidR="0039007B">
        <w:rPr>
          <w:rFonts w:eastAsia="Times New Roman"/>
        </w:rPr>
        <w:t>the end of the period of performance unless otherwise directed by authorizing statutes</w:t>
      </w:r>
      <w:r w:rsidRPr="0027014C">
        <w:rPr>
          <w:rFonts w:eastAsia="Times New Roman"/>
        </w:rPr>
        <w:t xml:space="preserve">. </w:t>
      </w:r>
      <w:r w:rsidR="00C61B21">
        <w:rPr>
          <w:rFonts w:eastAsia="Times New Roman"/>
        </w:rPr>
        <w:t>The Federal agency</w:t>
      </w:r>
      <w:r w:rsidRPr="0027014C">
        <w:rPr>
          <w:rFonts w:eastAsia="Times New Roman"/>
        </w:rPr>
        <w:t xml:space="preserve"> should not wait to complete its closeout action until a final rate is established by the cognizant agency for indirect costs.</w:t>
      </w:r>
      <w:r>
        <w:rPr>
          <w:rFonts w:eastAsia="Times New Roman"/>
        </w:rPr>
        <w:t xml:space="preserve"> </w:t>
      </w:r>
      <w:r w:rsidRPr="0027014C">
        <w:rPr>
          <w:rFonts w:eastAsia="Times New Roman"/>
        </w:rPr>
        <w:t>An agency that has a fixed with carry</w:t>
      </w:r>
      <w:r>
        <w:rPr>
          <w:rFonts w:eastAsia="Times New Roman"/>
        </w:rPr>
        <w:t>-</w:t>
      </w:r>
      <w:r w:rsidRPr="0027014C">
        <w:rPr>
          <w:rFonts w:eastAsia="Times New Roman"/>
        </w:rPr>
        <w:t>forward rate can close out its awards using these rates because they are considered final as any adjustments are rolled in</w:t>
      </w:r>
      <w:r>
        <w:rPr>
          <w:rFonts w:eastAsia="Times New Roman"/>
        </w:rPr>
        <w:t>to future indirect cost rates. The</w:t>
      </w:r>
      <w:r w:rsidRPr="0027014C">
        <w:rPr>
          <w:rFonts w:eastAsia="Times New Roman"/>
        </w:rPr>
        <w:t xml:space="preserve"> Federal agency may reopen an award for adjustment when a final indirect cost rate is issued. </w:t>
      </w:r>
      <w:r w:rsidR="00C61B21">
        <w:rPr>
          <w:rFonts w:eastAsia="Times New Roman"/>
        </w:rPr>
        <w:t>A</w:t>
      </w:r>
      <w:r w:rsidRPr="0027014C">
        <w:rPr>
          <w:rFonts w:eastAsia="Times New Roman"/>
        </w:rPr>
        <w:t xml:space="preserve">ll adjustments are subject to </w:t>
      </w:r>
      <w:r w:rsidR="00C61B21">
        <w:rPr>
          <w:rFonts w:eastAsia="Times New Roman"/>
        </w:rPr>
        <w:t xml:space="preserve">the </w:t>
      </w:r>
      <w:r w:rsidRPr="0027014C">
        <w:rPr>
          <w:rFonts w:eastAsia="Times New Roman"/>
        </w:rPr>
        <w:t>availability of agency funds.</w:t>
      </w:r>
      <w:r>
        <w:rPr>
          <w:rFonts w:eastAsia="Times New Roman"/>
        </w:rPr>
        <w:t xml:space="preserve"> </w:t>
      </w:r>
    </w:p>
    <w:p w14:paraId="61EAC993" w14:textId="6FA18201" w:rsidR="00ED5721" w:rsidRDefault="00ED5721" w:rsidP="00257650">
      <w:pPr>
        <w:pStyle w:val="Heading3"/>
      </w:pPr>
      <w:bookmarkStart w:id="133" w:name="_Toc69479916"/>
      <w:r>
        <w:lastRenderedPageBreak/>
        <w:t>Subrecipient Monitoring and Management</w:t>
      </w:r>
      <w:bookmarkEnd w:id="133"/>
    </w:p>
    <w:p w14:paraId="53AD4290" w14:textId="77777777" w:rsidR="00DC758E" w:rsidRDefault="00DC758E" w:rsidP="00DC758E">
      <w:pPr>
        <w:pStyle w:val="Heading2"/>
      </w:pPr>
      <w:bookmarkStart w:id="134" w:name="_Toc69479917"/>
      <w:r>
        <w:t xml:space="preserve">Are </w:t>
      </w:r>
      <w:r w:rsidRPr="00DC758E">
        <w:t>subcontractors</w:t>
      </w:r>
      <w:r>
        <w:t xml:space="preserve"> and suppliers considered subrecipients?</w:t>
      </w:r>
      <w:bookmarkEnd w:id="134"/>
    </w:p>
    <w:p w14:paraId="38DF5E1D" w14:textId="2E4B68C9" w:rsidR="00DC758E" w:rsidRDefault="00662AA3" w:rsidP="00DC758E">
      <w:pPr>
        <w:pStyle w:val="Answer"/>
      </w:pPr>
      <w:r>
        <w:t xml:space="preserve">The nature of the relationship determines whether an agreement is considered a subaward. </w:t>
      </w:r>
      <w:r w:rsidR="00B2078B">
        <w:t xml:space="preserve">Recipients may refer to </w:t>
      </w:r>
      <w:r>
        <w:t xml:space="preserve">an entity as a </w:t>
      </w:r>
      <w:r w:rsidR="00B2078B">
        <w:t>subcontractor or supplier</w:t>
      </w:r>
      <w:r>
        <w:t>, but they may be considered</w:t>
      </w:r>
      <w:r w:rsidR="00B2078B">
        <w:t xml:space="preserve"> a subrecipient for the purposes of </w:t>
      </w:r>
      <w:r>
        <w:t xml:space="preserve">applying </w:t>
      </w:r>
      <w:r w:rsidR="00B2078B">
        <w:t>the Uniform Guidance</w:t>
      </w:r>
      <w:r>
        <w:t xml:space="preserve"> requirements. A subaward is for the purpose of carrying out a portion of a Federal award and creates a Federal assistance relationship with the recipient. A contract is for the purpose of obtaining goods and services for the recipient’s own use and creates a procurement relationship with the contractor</w:t>
      </w:r>
      <w:r w:rsidR="00DC758E">
        <w:t xml:space="preserve">. </w:t>
      </w:r>
      <w:r w:rsidR="004107EC">
        <w:t>(</w:t>
      </w:r>
      <w:r w:rsidR="008D618A">
        <w:t>See</w:t>
      </w:r>
      <w:r w:rsidR="004107EC">
        <w:t xml:space="preserve"> §200.330</w:t>
      </w:r>
      <w:r w:rsidR="00AE1C0D">
        <w:t xml:space="preserve"> and </w:t>
      </w:r>
      <w:r w:rsidR="00AE1C0D" w:rsidRPr="005760A5">
        <w:rPr>
          <w:rStyle w:val="IntenseEmphasis"/>
        </w:rPr>
        <w:fldChar w:fldCharType="begin"/>
      </w:r>
      <w:r w:rsidR="00AE1C0D" w:rsidRPr="005760A5">
        <w:rPr>
          <w:rStyle w:val="IntenseEmphasis"/>
        </w:rPr>
        <w:instrText xml:space="preserve"> REF _Ref62549450 \r \h </w:instrText>
      </w:r>
      <w:r w:rsidR="00AE1C0D">
        <w:rPr>
          <w:rStyle w:val="IntenseEmphasis"/>
        </w:rPr>
        <w:instrText xml:space="preserve"> \* MERGEFORMAT </w:instrText>
      </w:r>
      <w:r w:rsidR="00AE1C0D" w:rsidRPr="005760A5">
        <w:rPr>
          <w:rStyle w:val="IntenseEmphasis"/>
        </w:rPr>
      </w:r>
      <w:r w:rsidR="00AE1C0D" w:rsidRPr="005760A5">
        <w:rPr>
          <w:rStyle w:val="IntenseEmphasis"/>
        </w:rPr>
        <w:fldChar w:fldCharType="separate"/>
      </w:r>
      <w:r w:rsidR="00DC5D90">
        <w:rPr>
          <w:rStyle w:val="IntenseEmphasis"/>
        </w:rPr>
        <w:t>Q-83</w:t>
      </w:r>
      <w:r w:rsidR="00AE1C0D" w:rsidRPr="005760A5">
        <w:rPr>
          <w:rStyle w:val="IntenseEmphasis"/>
        </w:rPr>
        <w:fldChar w:fldCharType="end"/>
      </w:r>
      <w:r w:rsidR="004107EC">
        <w:t>.)</w:t>
      </w:r>
    </w:p>
    <w:p w14:paraId="16A637C2" w14:textId="77777777" w:rsidR="00DC758E" w:rsidRDefault="00DC758E" w:rsidP="00DC758E">
      <w:pPr>
        <w:pStyle w:val="Heading2"/>
      </w:pPr>
      <w:bookmarkStart w:id="135" w:name="_Toc69479918"/>
      <w:r>
        <w:t xml:space="preserve">Do pass-through </w:t>
      </w:r>
      <w:r w:rsidRPr="00DC758E">
        <w:t>entities</w:t>
      </w:r>
      <w:r>
        <w:t xml:space="preserve"> need to check subrecipient</w:t>
      </w:r>
      <w:r w:rsidRPr="008C08C1">
        <w:t xml:space="preserve"> debarment?</w:t>
      </w:r>
      <w:bookmarkEnd w:id="135"/>
    </w:p>
    <w:p w14:paraId="01B5DAE2" w14:textId="55C80C02" w:rsidR="00DC758E" w:rsidRDefault="00CF0176" w:rsidP="00DC758E">
      <w:pPr>
        <w:pStyle w:val="Answer"/>
      </w:pPr>
      <w:r>
        <w:t xml:space="preserve">Yes. </w:t>
      </w:r>
      <w:r w:rsidR="00DC758E">
        <w:t>Pass-through entities</w:t>
      </w:r>
      <w:r w:rsidR="00DC758E" w:rsidRPr="001D519C">
        <w:t xml:space="preserve"> </w:t>
      </w:r>
      <w:r w:rsidR="00DC758E">
        <w:t>must verify that the entity or person with whom it intends to do business is not excluded or disqualified. This can be done by</w:t>
      </w:r>
      <w:r w:rsidR="00DC758E" w:rsidRPr="001D519C">
        <w:t xml:space="preserve"> </w:t>
      </w:r>
      <w:r w:rsidR="00DC758E">
        <w:t>checking SAM.gov Exclusions; collecting a certification from that person; or adding a clause or condition to the covered transaction with that person. (</w:t>
      </w:r>
      <w:r w:rsidR="008D618A">
        <w:t>See</w:t>
      </w:r>
      <w:r w:rsidR="00DC758E">
        <w:t xml:space="preserve"> </w:t>
      </w:r>
      <w:r w:rsidR="00DC758E">
        <w:rPr>
          <w:rFonts w:cstheme="minorHAnsi"/>
        </w:rPr>
        <w:t>§</w:t>
      </w:r>
      <w:r w:rsidR="00DC758E">
        <w:t>180.300.)</w:t>
      </w:r>
    </w:p>
    <w:p w14:paraId="3C3A61AB" w14:textId="3E02D09D" w:rsidR="00ED5721" w:rsidRDefault="00ED5721" w:rsidP="00ED5721">
      <w:pPr>
        <w:pStyle w:val="Heading2"/>
        <w:tabs>
          <w:tab w:val="left" w:pos="720"/>
        </w:tabs>
        <w:rPr>
          <w:rFonts w:eastAsia="Times New Roman"/>
        </w:rPr>
      </w:pPr>
      <w:bookmarkStart w:id="136" w:name="_Toc69479919"/>
      <w:r w:rsidRPr="0027014C">
        <w:rPr>
          <w:rFonts w:eastAsia="Times New Roman"/>
        </w:rPr>
        <w:t xml:space="preserve">Are pass-through entities required to assess the risk of non-compliance for each applicant prior to </w:t>
      </w:r>
      <w:r w:rsidR="00B05A19">
        <w:rPr>
          <w:rFonts w:eastAsia="Times New Roman"/>
        </w:rPr>
        <w:t>making</w:t>
      </w:r>
      <w:r w:rsidR="00B05A19" w:rsidRPr="0027014C">
        <w:rPr>
          <w:rFonts w:eastAsia="Times New Roman"/>
        </w:rPr>
        <w:t xml:space="preserve"> </w:t>
      </w:r>
      <w:r w:rsidRPr="0027014C">
        <w:rPr>
          <w:rFonts w:eastAsia="Times New Roman"/>
        </w:rPr>
        <w:t>a</w:t>
      </w:r>
      <w:r>
        <w:rPr>
          <w:rFonts w:eastAsia="Times New Roman"/>
        </w:rPr>
        <w:t xml:space="preserve"> </w:t>
      </w:r>
      <w:r w:rsidRPr="0027014C">
        <w:rPr>
          <w:rFonts w:eastAsia="Times New Roman"/>
        </w:rPr>
        <w:t>subaward?</w:t>
      </w:r>
      <w:bookmarkEnd w:id="136"/>
    </w:p>
    <w:p w14:paraId="26C19F82" w14:textId="38230EFE" w:rsidR="00ED5721" w:rsidRPr="0027014C" w:rsidRDefault="002E00FC" w:rsidP="00ED5721">
      <w:pPr>
        <w:pStyle w:val="Answer"/>
        <w:rPr>
          <w:rFonts w:eastAsia="Times New Roman"/>
        </w:rPr>
      </w:pPr>
      <w:r>
        <w:rPr>
          <w:rFonts w:eastAsia="Times New Roman"/>
        </w:rPr>
        <w:t xml:space="preserve">Section </w:t>
      </w:r>
      <w:r w:rsidR="00ED5721" w:rsidRPr="0027014C">
        <w:rPr>
          <w:rFonts w:eastAsia="Times New Roman"/>
        </w:rPr>
        <w:t>200.33</w:t>
      </w:r>
      <w:r w:rsidR="001B7C39">
        <w:rPr>
          <w:rFonts w:eastAsia="Times New Roman"/>
        </w:rPr>
        <w:t>2</w:t>
      </w:r>
      <w:r w:rsidR="00ED5721" w:rsidRPr="0027014C">
        <w:rPr>
          <w:rFonts w:eastAsia="Times New Roman"/>
        </w:rPr>
        <w:t>(b) requires risk assessments of subrecipients</w:t>
      </w:r>
      <w:r w:rsidR="00C61B21">
        <w:rPr>
          <w:rFonts w:eastAsia="Times New Roman"/>
        </w:rPr>
        <w:t>. While</w:t>
      </w:r>
      <w:r w:rsidR="00ED5721" w:rsidRPr="0027014C">
        <w:rPr>
          <w:rFonts w:eastAsia="Times New Roman"/>
        </w:rPr>
        <w:t xml:space="preserve"> there is no requirement for pass-through entities to perform these assessments </w:t>
      </w:r>
      <w:r w:rsidR="00ED5721" w:rsidRPr="0027014C">
        <w:rPr>
          <w:rFonts w:eastAsia="Times New Roman"/>
          <w:u w:val="single"/>
        </w:rPr>
        <w:t>before</w:t>
      </w:r>
      <w:r w:rsidR="00ED5721" w:rsidRPr="001F4242">
        <w:rPr>
          <w:rFonts w:eastAsia="Times New Roman"/>
        </w:rPr>
        <w:t xml:space="preserve"> </w:t>
      </w:r>
      <w:r w:rsidR="00ED5721" w:rsidRPr="0027014C">
        <w:rPr>
          <w:rFonts w:eastAsia="Times New Roman"/>
        </w:rPr>
        <w:t>making subawards</w:t>
      </w:r>
      <w:r w:rsidR="00C61B21">
        <w:rPr>
          <w:rFonts w:eastAsia="Times New Roman"/>
        </w:rPr>
        <w:t>,</w:t>
      </w:r>
      <w:r w:rsidR="00ED5721" w:rsidRPr="0027014C">
        <w:rPr>
          <w:rFonts w:eastAsia="Times New Roman"/>
        </w:rPr>
        <w:t xml:space="preserve"> </w:t>
      </w:r>
      <w:r w:rsidR="00C61B21">
        <w:rPr>
          <w:rFonts w:eastAsia="Times New Roman"/>
        </w:rPr>
        <w:t>p</w:t>
      </w:r>
      <w:r w:rsidR="007C3DEC">
        <w:rPr>
          <w:rFonts w:eastAsia="Times New Roman"/>
        </w:rPr>
        <w:t>ass-through entities are encouraged to conduct the risk assessments prior to making subawards</w:t>
      </w:r>
      <w:r w:rsidR="00C61B21">
        <w:rPr>
          <w:rFonts w:eastAsia="Times New Roman"/>
        </w:rPr>
        <w:t>. Doing so before making the subaward helps</w:t>
      </w:r>
      <w:r w:rsidR="00ED5721" w:rsidRPr="0027014C">
        <w:rPr>
          <w:rFonts w:eastAsia="Times New Roman"/>
        </w:rPr>
        <w:t xml:space="preserve"> determine </w:t>
      </w:r>
      <w:r w:rsidR="00CF4183">
        <w:rPr>
          <w:rFonts w:eastAsia="Times New Roman"/>
        </w:rPr>
        <w:t xml:space="preserve">the </w:t>
      </w:r>
      <w:r w:rsidR="00ED5721" w:rsidRPr="0027014C">
        <w:rPr>
          <w:rFonts w:eastAsia="Times New Roman"/>
        </w:rPr>
        <w:t xml:space="preserve">appropriate </w:t>
      </w:r>
      <w:r w:rsidR="00CF4183">
        <w:rPr>
          <w:rFonts w:eastAsia="Times New Roman"/>
        </w:rPr>
        <w:t xml:space="preserve">monitoring tools </w:t>
      </w:r>
      <w:r w:rsidR="00C61B21">
        <w:rPr>
          <w:rFonts w:eastAsia="Times New Roman"/>
        </w:rPr>
        <w:t xml:space="preserve">pass-through entities should use </w:t>
      </w:r>
      <w:r w:rsidR="00CF4183">
        <w:rPr>
          <w:rFonts w:eastAsia="Times New Roman"/>
        </w:rPr>
        <w:t xml:space="preserve">for their </w:t>
      </w:r>
      <w:r w:rsidR="00ED5721" w:rsidRPr="0027014C">
        <w:rPr>
          <w:rFonts w:eastAsia="Times New Roman"/>
        </w:rPr>
        <w:t>subrecipient</w:t>
      </w:r>
      <w:r w:rsidR="00CF4183">
        <w:rPr>
          <w:rFonts w:eastAsia="Times New Roman"/>
        </w:rPr>
        <w:t>s</w:t>
      </w:r>
      <w:r w:rsidR="00ED5721" w:rsidRPr="0027014C">
        <w:rPr>
          <w:rFonts w:eastAsia="Times New Roman"/>
        </w:rPr>
        <w:t xml:space="preserve">. Pass-through entities may use </w:t>
      </w:r>
      <w:r w:rsidR="00CF4183">
        <w:rPr>
          <w:rFonts w:eastAsia="Times New Roman"/>
        </w:rPr>
        <w:t xml:space="preserve">their own </w:t>
      </w:r>
      <w:r w:rsidR="00ED5721" w:rsidRPr="0027014C">
        <w:rPr>
          <w:rFonts w:eastAsia="Times New Roman"/>
        </w:rPr>
        <w:t>judgment regarding the most appropriate timing for the assessments. Regardless of the timing chosen, the pass-through entity should document its procedures for assessing risk.</w:t>
      </w:r>
    </w:p>
    <w:p w14:paraId="6447E7D4" w14:textId="77777777" w:rsidR="00DC758E" w:rsidRPr="00904E0C" w:rsidRDefault="00DC758E" w:rsidP="00DC758E">
      <w:pPr>
        <w:pStyle w:val="Heading2"/>
      </w:pPr>
      <w:bookmarkStart w:id="137" w:name="_Toc69479920"/>
      <w:r w:rsidRPr="00904E0C">
        <w:t>How does a subaward’s timing requirement for final reports (90 days) intersect with the pass-through entity’s deadline to liquidate obligations (120 days)?</w:t>
      </w:r>
      <w:bookmarkEnd w:id="137"/>
    </w:p>
    <w:p w14:paraId="3595A727" w14:textId="5043E8BE" w:rsidR="00DC758E" w:rsidRDefault="00846825" w:rsidP="00DC758E">
      <w:pPr>
        <w:pStyle w:val="Answer"/>
      </w:pPr>
      <w:r>
        <w:t>T</w:t>
      </w:r>
      <w:r w:rsidR="00DC758E">
        <w:t>he subrecipient is required to submit reports within 90 days</w:t>
      </w:r>
      <w:r>
        <w:t xml:space="preserve"> to the pass-through entity. T</w:t>
      </w:r>
      <w:r w:rsidR="00DC758E">
        <w:t xml:space="preserve">he 120-day deadline for </w:t>
      </w:r>
      <w:r>
        <w:t xml:space="preserve">the pass-through entity </w:t>
      </w:r>
      <w:r w:rsidR="00DC758E">
        <w:t xml:space="preserve">to report to the </w:t>
      </w:r>
      <w:r>
        <w:t xml:space="preserve">Federal awarding </w:t>
      </w:r>
      <w:r w:rsidR="00DC758E">
        <w:t>agency allows a 30-day period for reconciling payments and liquidating financial obligations.</w:t>
      </w:r>
    </w:p>
    <w:p w14:paraId="3B59EEF1" w14:textId="3BD1933A" w:rsidR="00ED5721" w:rsidRDefault="00ED5721" w:rsidP="00ED5721">
      <w:pPr>
        <w:pStyle w:val="Heading2"/>
        <w:tabs>
          <w:tab w:val="left" w:pos="720"/>
        </w:tabs>
        <w:rPr>
          <w:rFonts w:eastAsia="Times New Roman"/>
        </w:rPr>
      </w:pPr>
      <w:bookmarkStart w:id="138" w:name="_Toc69479921"/>
      <w:r w:rsidRPr="0027014C">
        <w:rPr>
          <w:rFonts w:eastAsia="Times New Roman"/>
        </w:rPr>
        <w:t xml:space="preserve">Can a pass-through entity </w:t>
      </w:r>
      <w:r w:rsidR="00AE552F">
        <w:rPr>
          <w:rFonts w:eastAsia="Times New Roman"/>
        </w:rPr>
        <w:t>request</w:t>
      </w:r>
      <w:r w:rsidRPr="0027014C">
        <w:rPr>
          <w:rFonts w:eastAsia="Times New Roman"/>
        </w:rPr>
        <w:t xml:space="preserve"> written </w:t>
      </w:r>
      <w:r w:rsidR="00AE552F">
        <w:rPr>
          <w:rFonts w:eastAsia="Times New Roman"/>
        </w:rPr>
        <w:t>confirmation</w:t>
      </w:r>
      <w:r w:rsidRPr="0027014C">
        <w:rPr>
          <w:rFonts w:eastAsia="Times New Roman"/>
        </w:rPr>
        <w:t xml:space="preserve"> </w:t>
      </w:r>
      <w:r w:rsidR="00AE552F">
        <w:rPr>
          <w:rFonts w:eastAsia="Times New Roman"/>
        </w:rPr>
        <w:t xml:space="preserve">from a subrecipient of the completion of a </w:t>
      </w:r>
      <w:r w:rsidR="001B7C39" w:rsidRPr="0027014C">
        <w:rPr>
          <w:rFonts w:eastAsia="Times New Roman"/>
        </w:rPr>
        <w:t xml:space="preserve">Single Audit </w:t>
      </w:r>
      <w:r w:rsidRPr="0027014C">
        <w:rPr>
          <w:rFonts w:eastAsia="Times New Roman"/>
        </w:rPr>
        <w:t xml:space="preserve">and </w:t>
      </w:r>
      <w:r w:rsidR="00AE552F">
        <w:rPr>
          <w:rFonts w:eastAsia="Times New Roman"/>
        </w:rPr>
        <w:t>any</w:t>
      </w:r>
      <w:r w:rsidRPr="0027014C">
        <w:rPr>
          <w:rFonts w:eastAsia="Times New Roman"/>
        </w:rPr>
        <w:t xml:space="preserve"> audit findings relating to </w:t>
      </w:r>
      <w:r w:rsidR="00AE552F">
        <w:rPr>
          <w:rFonts w:eastAsia="Times New Roman"/>
        </w:rPr>
        <w:t xml:space="preserve">its </w:t>
      </w:r>
      <w:r w:rsidRPr="0027014C">
        <w:rPr>
          <w:rFonts w:eastAsia="Times New Roman"/>
        </w:rPr>
        <w:t>subaward?</w:t>
      </w:r>
      <w:bookmarkEnd w:id="138"/>
      <w:r w:rsidRPr="0027014C">
        <w:rPr>
          <w:rFonts w:eastAsia="Times New Roman"/>
        </w:rPr>
        <w:t xml:space="preserve"> </w:t>
      </w:r>
    </w:p>
    <w:p w14:paraId="798F9F35" w14:textId="6F9307F3" w:rsidR="00AE552F" w:rsidRDefault="00ED5721" w:rsidP="001B7C39">
      <w:pPr>
        <w:pStyle w:val="Answer"/>
        <w:rPr>
          <w:rFonts w:eastAsia="Times New Roman"/>
        </w:rPr>
      </w:pPr>
      <w:r w:rsidRPr="0027014C">
        <w:rPr>
          <w:rFonts w:eastAsia="Times New Roman"/>
        </w:rPr>
        <w:t>Yes. A confirmation from the subrecipient is sufficient</w:t>
      </w:r>
      <w:r w:rsidR="00AE552F">
        <w:rPr>
          <w:rFonts w:eastAsia="Times New Roman"/>
        </w:rPr>
        <w:t xml:space="preserve"> to meet the requirements of </w:t>
      </w:r>
      <w:r w:rsidR="00AE552F" w:rsidRPr="0027014C">
        <w:rPr>
          <w:rFonts w:eastAsia="Times New Roman"/>
        </w:rPr>
        <w:t>§200.33</w:t>
      </w:r>
      <w:r w:rsidR="00AE552F">
        <w:rPr>
          <w:rFonts w:eastAsia="Times New Roman"/>
        </w:rPr>
        <w:t>2</w:t>
      </w:r>
      <w:r w:rsidR="00AE552F" w:rsidRPr="0027014C">
        <w:rPr>
          <w:rFonts w:eastAsia="Times New Roman"/>
        </w:rPr>
        <w:t>(d)(2)</w:t>
      </w:r>
      <w:r w:rsidR="00AE552F">
        <w:rPr>
          <w:rFonts w:eastAsia="Times New Roman"/>
        </w:rPr>
        <w:t xml:space="preserve"> and </w:t>
      </w:r>
      <w:r w:rsidR="00AE552F" w:rsidRPr="0027014C">
        <w:rPr>
          <w:rFonts w:eastAsia="Times New Roman"/>
        </w:rPr>
        <w:t>§200.33</w:t>
      </w:r>
      <w:r w:rsidR="00AE552F">
        <w:rPr>
          <w:rFonts w:eastAsia="Times New Roman"/>
        </w:rPr>
        <w:t>2(f)</w:t>
      </w:r>
      <w:r w:rsidRPr="0027014C">
        <w:rPr>
          <w:rFonts w:eastAsia="Times New Roman"/>
        </w:rPr>
        <w:t>.</w:t>
      </w:r>
      <w:r>
        <w:rPr>
          <w:rFonts w:eastAsia="Times New Roman"/>
        </w:rPr>
        <w:t xml:space="preserve"> </w:t>
      </w:r>
      <w:r w:rsidRPr="0027014C">
        <w:rPr>
          <w:rFonts w:eastAsia="Times New Roman"/>
        </w:rPr>
        <w:t xml:space="preserve">In addition, the pass-through entities can view and verify the Single Audit reporting packages that are now publicly available </w:t>
      </w:r>
      <w:r w:rsidR="00817C98">
        <w:rPr>
          <w:rFonts w:eastAsia="Times New Roman"/>
        </w:rPr>
        <w:t>through</w:t>
      </w:r>
      <w:r w:rsidRPr="0027014C">
        <w:rPr>
          <w:rFonts w:eastAsia="Times New Roman"/>
        </w:rPr>
        <w:t xml:space="preserve"> the FAC.</w:t>
      </w:r>
      <w:r>
        <w:rPr>
          <w:rFonts w:eastAsia="Times New Roman"/>
        </w:rPr>
        <w:t xml:space="preserve"> </w:t>
      </w:r>
    </w:p>
    <w:p w14:paraId="5F78F2B2" w14:textId="43F8C861" w:rsidR="00E017F9" w:rsidRDefault="00AE552F" w:rsidP="00E017F9">
      <w:pPr>
        <w:pStyle w:val="Answer"/>
        <w:rPr>
          <w:rFonts w:eastAsia="Times New Roman"/>
        </w:rPr>
      </w:pPr>
      <w:r>
        <w:rPr>
          <w:rFonts w:eastAsia="Times New Roman"/>
        </w:rPr>
        <w:lastRenderedPageBreak/>
        <w:t>S</w:t>
      </w:r>
      <w:r w:rsidR="00ED5721" w:rsidRPr="0027014C">
        <w:rPr>
          <w:rFonts w:eastAsia="Times New Roman"/>
        </w:rPr>
        <w:t>ubrecipients are required to include a pass-through entity identifying number on both the SEFA and the Single Audit Data Collection Form (SF-SAC) to aid the pass-through entity in searching for and identifying the reporting packages of their subrecipients in the FAC.</w:t>
      </w:r>
    </w:p>
    <w:p w14:paraId="460C2B58" w14:textId="24D557C1" w:rsidR="00E037F4" w:rsidRDefault="00E037F4" w:rsidP="00E037F4">
      <w:pPr>
        <w:pStyle w:val="Heading2"/>
      </w:pPr>
      <w:bookmarkStart w:id="139" w:name="_Toc69479922"/>
      <w:r>
        <w:t>Are pass-through entities responsible for resolving subrecipient single audit findings?</w:t>
      </w:r>
      <w:bookmarkEnd w:id="139"/>
    </w:p>
    <w:p w14:paraId="3A2C16C4" w14:textId="64748413" w:rsidR="00E037F4" w:rsidRPr="00E037F4" w:rsidRDefault="00E037F4">
      <w:pPr>
        <w:pStyle w:val="Answer"/>
      </w:pPr>
      <w:r>
        <w:t>Pass-through entities are only responsible for resolving audit findings specifically related to their subrecipient’s subaward. They are not responsible for resolving cross-cutting findings. The pass-through entities are also only responsible for issuing management decisions for applicable audit findings pertaining to its subaward. (</w:t>
      </w:r>
      <w:r w:rsidR="008D618A">
        <w:t>See</w:t>
      </w:r>
      <w:r>
        <w:t xml:space="preserve"> subsections (3) and (4) of §200.332(d).)</w:t>
      </w:r>
    </w:p>
    <w:p w14:paraId="6B74F4B4" w14:textId="610D9A71" w:rsidR="00FE6751" w:rsidRDefault="00FE6751" w:rsidP="00257650">
      <w:pPr>
        <w:pStyle w:val="Heading3"/>
      </w:pPr>
      <w:bookmarkStart w:id="140" w:name="_Toc69479923"/>
      <w:r>
        <w:t>Property Standards</w:t>
      </w:r>
      <w:bookmarkEnd w:id="140"/>
    </w:p>
    <w:p w14:paraId="0E4F0FEE" w14:textId="77777777" w:rsidR="00435D76" w:rsidRPr="009512C5" w:rsidRDefault="00435D76" w:rsidP="00027F50">
      <w:pPr>
        <w:pStyle w:val="Heading2"/>
      </w:pPr>
      <w:bookmarkStart w:id="141" w:name="_Toc69479924"/>
      <w:r>
        <w:t>Does the inclusion of i</w:t>
      </w:r>
      <w:r w:rsidRPr="009512C5">
        <w:t>nformation technology systems in the definition of equipment</w:t>
      </w:r>
      <w:r>
        <w:t xml:space="preserve"> </w:t>
      </w:r>
      <w:r w:rsidRPr="009512C5">
        <w:t xml:space="preserve">mean that the lesser of the capitalization level </w:t>
      </w:r>
      <w:r w:rsidR="00E257E9" w:rsidRPr="00E257E9">
        <w:t xml:space="preserve">established by the non-Federal entity for financial statement purposes </w:t>
      </w:r>
      <w:r w:rsidRPr="009512C5">
        <w:t>or $5,000 applies to software?</w:t>
      </w:r>
      <w:bookmarkEnd w:id="141"/>
    </w:p>
    <w:p w14:paraId="0A22D596" w14:textId="6F9A3BA0" w:rsidR="00435D76" w:rsidRPr="009512C5" w:rsidRDefault="00435D76" w:rsidP="00435D76">
      <w:pPr>
        <w:pStyle w:val="Answer"/>
      </w:pPr>
      <w:r w:rsidRPr="009512C5">
        <w:t>Yes, the maximum capitalization level of $5,000 applies to software</w:t>
      </w:r>
      <w:r w:rsidR="00E257E9">
        <w:t>, regardless of the level used for financial statement purpose</w:t>
      </w:r>
      <w:r w:rsidR="00FE36AD">
        <w:t>s</w:t>
      </w:r>
      <w:r w:rsidRPr="009512C5">
        <w:t>.</w:t>
      </w:r>
      <w:r>
        <w:t xml:space="preserve"> </w:t>
      </w:r>
      <w:r w:rsidRPr="009512C5">
        <w:t>This definition encompasses purchased software</w:t>
      </w:r>
      <w:r w:rsidRPr="009512C5">
        <w:rPr>
          <w:color w:val="FF0000"/>
        </w:rPr>
        <w:t xml:space="preserve"> </w:t>
      </w:r>
      <w:r w:rsidRPr="009512C5">
        <w:t>that comes with the hardware with a unit cost greater than $5,000.</w:t>
      </w:r>
      <w:r>
        <w:t xml:space="preserve"> </w:t>
      </w:r>
      <w:r w:rsidRPr="009512C5">
        <w:t>It does not include</w:t>
      </w:r>
      <w:r>
        <w:t xml:space="preserve"> </w:t>
      </w:r>
      <w:r w:rsidRPr="009512C5">
        <w:t xml:space="preserve">internally developed software </w:t>
      </w:r>
      <w:r>
        <w:t>projects which are</w:t>
      </w:r>
      <w:r w:rsidRPr="009512C5">
        <w:t xml:space="preserve"> capitalized in accordance with GAAP for financial statement purposes</w:t>
      </w:r>
      <w:r>
        <w:t>.</w:t>
      </w:r>
    </w:p>
    <w:p w14:paraId="3E24F70C" w14:textId="21747274" w:rsidR="00FE6751" w:rsidRPr="00B95804" w:rsidRDefault="00FE6751" w:rsidP="00FE6751">
      <w:pPr>
        <w:pStyle w:val="Heading2"/>
        <w:tabs>
          <w:tab w:val="left" w:pos="720"/>
        </w:tabs>
        <w:rPr>
          <w:rFonts w:eastAsia="Times New Roman"/>
        </w:rPr>
      </w:pPr>
      <w:bookmarkStart w:id="142" w:name="_Toc69479925"/>
      <w:r w:rsidRPr="006D3267">
        <w:rPr>
          <w:rFonts w:eastAsia="Times New Roman"/>
        </w:rPr>
        <w:t xml:space="preserve">What </w:t>
      </w:r>
      <w:r w:rsidR="00682ED3">
        <w:rPr>
          <w:rFonts w:eastAsia="Times New Roman"/>
        </w:rPr>
        <w:t>does</w:t>
      </w:r>
      <w:r w:rsidR="00C33F42">
        <w:rPr>
          <w:rFonts w:eastAsia="Times New Roman"/>
        </w:rPr>
        <w:t xml:space="preserve"> </w:t>
      </w:r>
      <w:r w:rsidRPr="00C33F42">
        <w:rPr>
          <w:rFonts w:eastAsia="Times New Roman"/>
          <w:i/>
        </w:rPr>
        <w:t>conditional title</w:t>
      </w:r>
      <w:r w:rsidR="00F92057">
        <w:rPr>
          <w:rFonts w:eastAsia="Times New Roman"/>
        </w:rPr>
        <w:t xml:space="preserve"> </w:t>
      </w:r>
      <w:r w:rsidR="00682ED3">
        <w:rPr>
          <w:rFonts w:eastAsia="Times New Roman"/>
        </w:rPr>
        <w:t xml:space="preserve">mean </w:t>
      </w:r>
      <w:r w:rsidR="00F92057">
        <w:rPr>
          <w:rFonts w:eastAsia="Times New Roman"/>
        </w:rPr>
        <w:t xml:space="preserve">and </w:t>
      </w:r>
      <w:r w:rsidR="00C33F42">
        <w:rPr>
          <w:rFonts w:eastAsia="Times New Roman"/>
        </w:rPr>
        <w:t xml:space="preserve">does </w:t>
      </w:r>
      <w:r w:rsidR="00F92057">
        <w:rPr>
          <w:rFonts w:eastAsia="Times New Roman"/>
        </w:rPr>
        <w:t>this affect how non-F</w:t>
      </w:r>
      <w:r w:rsidRPr="006D3267">
        <w:rPr>
          <w:rFonts w:eastAsia="Times New Roman"/>
        </w:rPr>
        <w:t xml:space="preserve">ederal entities </w:t>
      </w:r>
      <w:r w:rsidR="00C33F42">
        <w:rPr>
          <w:rFonts w:eastAsia="Times New Roman"/>
        </w:rPr>
        <w:t>account</w:t>
      </w:r>
      <w:r w:rsidRPr="006D3267">
        <w:rPr>
          <w:rFonts w:eastAsia="Times New Roman"/>
        </w:rPr>
        <w:t xml:space="preserve"> for equipment ownership?</w:t>
      </w:r>
      <w:bookmarkEnd w:id="142"/>
    </w:p>
    <w:p w14:paraId="4BCFF709" w14:textId="3D1A8A24" w:rsidR="00C33F42" w:rsidRPr="00C33F42" w:rsidRDefault="00C33F42" w:rsidP="00C33F42">
      <w:pPr>
        <w:pStyle w:val="Answer"/>
      </w:pPr>
      <w:r w:rsidRPr="00C33F42">
        <w:rPr>
          <w:rFonts w:eastAsia="Times New Roman"/>
          <w:i/>
        </w:rPr>
        <w:t>C</w:t>
      </w:r>
      <w:r w:rsidR="00FE6751" w:rsidRPr="00C33F42">
        <w:rPr>
          <w:rFonts w:eastAsia="Times New Roman"/>
          <w:i/>
        </w:rPr>
        <w:t>onditional title</w:t>
      </w:r>
      <w:r w:rsidR="00FE6751" w:rsidRPr="006D3267">
        <w:rPr>
          <w:rFonts w:eastAsia="Times New Roman"/>
        </w:rPr>
        <w:t xml:space="preserve"> means that equipment ownership vests in the non-Federal entity at the time of acquisition and that it is contingent on meeting the requirements for use,</w:t>
      </w:r>
      <w:r w:rsidR="00FE6751" w:rsidRPr="00B95804">
        <w:rPr>
          <w:rFonts w:eastAsia="Times New Roman"/>
        </w:rPr>
        <w:t xml:space="preserve"> </w:t>
      </w:r>
      <w:r w:rsidR="00FE6751" w:rsidRPr="006D3267">
        <w:rPr>
          <w:rFonts w:eastAsia="Times New Roman"/>
        </w:rPr>
        <w:t xml:space="preserve">management, and disposition of the equipment as required in </w:t>
      </w:r>
      <w:r>
        <w:rPr>
          <w:rFonts w:eastAsia="Times New Roman"/>
        </w:rPr>
        <w:t>2 CFR</w:t>
      </w:r>
      <w:r w:rsidR="00FE6751" w:rsidRPr="006D3267">
        <w:rPr>
          <w:rFonts w:eastAsia="Times New Roman"/>
        </w:rPr>
        <w:t xml:space="preserve"> </w:t>
      </w:r>
      <w:r>
        <w:rPr>
          <w:rFonts w:eastAsia="Times New Roman" w:cstheme="minorHAnsi"/>
        </w:rPr>
        <w:t>§</w:t>
      </w:r>
      <w:r w:rsidR="00FE6751" w:rsidRPr="006D3267">
        <w:rPr>
          <w:rFonts w:eastAsia="Times New Roman"/>
        </w:rPr>
        <w:t>200.313.</w:t>
      </w:r>
      <w:r>
        <w:rPr>
          <w:rFonts w:eastAsia="Times New Roman"/>
        </w:rPr>
        <w:t xml:space="preserve"> </w:t>
      </w:r>
      <w:r w:rsidRPr="006D3267">
        <w:rPr>
          <w:rFonts w:eastAsia="Times New Roman"/>
        </w:rPr>
        <w:t>There is no</w:t>
      </w:r>
      <w:r>
        <w:rPr>
          <w:rFonts w:eastAsia="Times New Roman"/>
        </w:rPr>
        <w:t>t any</w:t>
      </w:r>
      <w:r w:rsidRPr="006D3267">
        <w:rPr>
          <w:rFonts w:eastAsia="Times New Roman"/>
        </w:rPr>
        <w:t xml:space="preserve"> change in the </w:t>
      </w:r>
      <w:r>
        <w:rPr>
          <w:rFonts w:eastAsia="Times New Roman"/>
        </w:rPr>
        <w:t>Uniform Guidance</w:t>
      </w:r>
      <w:r w:rsidRPr="006D3267">
        <w:rPr>
          <w:rFonts w:eastAsia="Times New Roman"/>
        </w:rPr>
        <w:t xml:space="preserve"> for how non-Federal entities should account for equipment ownership.</w:t>
      </w:r>
    </w:p>
    <w:p w14:paraId="62378C49" w14:textId="78FB703C" w:rsidR="00FE6751" w:rsidRDefault="00FE6751" w:rsidP="00257650">
      <w:pPr>
        <w:pStyle w:val="Heading3"/>
        <w:rPr>
          <w:rFonts w:eastAsia="Times New Roman"/>
        </w:rPr>
      </w:pPr>
      <w:bookmarkStart w:id="143" w:name="_Toc69479926"/>
      <w:bookmarkStart w:id="144" w:name="_Toc428969811"/>
      <w:r>
        <w:rPr>
          <w:rFonts w:eastAsia="Times New Roman"/>
        </w:rPr>
        <w:t>Procurement Standards</w:t>
      </w:r>
      <w:bookmarkEnd w:id="143"/>
    </w:p>
    <w:p w14:paraId="1E7E6DCB" w14:textId="4FC6C1CA" w:rsidR="00640823" w:rsidRDefault="00640823" w:rsidP="007C611A">
      <w:pPr>
        <w:pStyle w:val="Heading2"/>
        <w:tabs>
          <w:tab w:val="left" w:pos="720"/>
        </w:tabs>
        <w:rPr>
          <w:rFonts w:eastAsia="Times New Roman"/>
        </w:rPr>
      </w:pPr>
      <w:bookmarkStart w:id="145" w:name="_Ref62549450"/>
      <w:bookmarkStart w:id="146" w:name="_Toc69479927"/>
      <w:bookmarkEnd w:id="144"/>
      <w:r>
        <w:rPr>
          <w:rFonts w:eastAsia="Times New Roman"/>
        </w:rPr>
        <w:t>Can non-Federal entities continue to refer to subawards to nonprofit organizations as “contracts”?</w:t>
      </w:r>
      <w:bookmarkEnd w:id="145"/>
      <w:bookmarkEnd w:id="146"/>
    </w:p>
    <w:p w14:paraId="09FF8642" w14:textId="283AF60A" w:rsidR="007C611A" w:rsidRPr="00B95804" w:rsidRDefault="00640823" w:rsidP="007C611A">
      <w:pPr>
        <w:pStyle w:val="Answer"/>
        <w:rPr>
          <w:rFonts w:eastAsia="Times New Roman"/>
        </w:rPr>
      </w:pPr>
      <w:r>
        <w:rPr>
          <w:rFonts w:eastAsia="Times New Roman"/>
        </w:rPr>
        <w:t>Yes, non-Federal entities may refer to their subawards to nonprofit organizations as “contracts</w:t>
      </w:r>
      <w:r w:rsidR="00682ED3">
        <w:rPr>
          <w:rFonts w:eastAsia="Times New Roman"/>
        </w:rPr>
        <w:t>.</w:t>
      </w:r>
      <w:r>
        <w:rPr>
          <w:rFonts w:eastAsia="Times New Roman"/>
        </w:rPr>
        <w:t xml:space="preserve">” Non-Federal entities </w:t>
      </w:r>
      <w:r w:rsidR="007C611A" w:rsidRPr="00162B02">
        <w:rPr>
          <w:rFonts w:eastAsia="Times New Roman"/>
        </w:rPr>
        <w:t xml:space="preserve">may </w:t>
      </w:r>
      <w:r w:rsidR="007C611A">
        <w:rPr>
          <w:rFonts w:eastAsia="Times New Roman"/>
        </w:rPr>
        <w:t xml:space="preserve">call </w:t>
      </w:r>
      <w:r w:rsidR="007C611A" w:rsidRPr="00162B02">
        <w:rPr>
          <w:rFonts w:eastAsia="Times New Roman"/>
        </w:rPr>
        <w:t>an agreement with a nonprofit</w:t>
      </w:r>
      <w:r>
        <w:rPr>
          <w:rFonts w:eastAsia="Times New Roman"/>
        </w:rPr>
        <w:t xml:space="preserve"> organization</w:t>
      </w:r>
      <w:r w:rsidR="007C611A" w:rsidRPr="00162B02">
        <w:rPr>
          <w:rFonts w:eastAsia="Times New Roman"/>
        </w:rPr>
        <w:t xml:space="preserve"> </w:t>
      </w:r>
      <w:r w:rsidR="00682ED3">
        <w:rPr>
          <w:rFonts w:eastAsia="Times New Roman"/>
        </w:rPr>
        <w:t>what</w:t>
      </w:r>
      <w:r w:rsidR="00682ED3" w:rsidRPr="00162B02">
        <w:rPr>
          <w:rFonts w:eastAsia="Times New Roman"/>
        </w:rPr>
        <w:t xml:space="preserve">ever </w:t>
      </w:r>
      <w:r w:rsidR="007C611A" w:rsidRPr="00162B02">
        <w:rPr>
          <w:rFonts w:eastAsia="Times New Roman"/>
        </w:rPr>
        <w:t xml:space="preserve">they like, so long as the agreement is audited according to the appropriate policies under the </w:t>
      </w:r>
      <w:r w:rsidR="007C611A">
        <w:rPr>
          <w:rFonts w:eastAsia="Times New Roman"/>
        </w:rPr>
        <w:t>Uniform Guidance</w:t>
      </w:r>
      <w:r w:rsidR="007C611A" w:rsidRPr="00162B02">
        <w:rPr>
          <w:rFonts w:eastAsia="Times New Roman"/>
        </w:rPr>
        <w:t xml:space="preserve"> based on the determination made in accordance with section 200.33</w:t>
      </w:r>
      <w:r>
        <w:rPr>
          <w:rFonts w:eastAsia="Times New Roman"/>
        </w:rPr>
        <w:t>1</w:t>
      </w:r>
      <w:r w:rsidR="007C611A" w:rsidRPr="00162B02">
        <w:rPr>
          <w:rFonts w:eastAsia="Times New Roman"/>
        </w:rPr>
        <w:t>.</w:t>
      </w:r>
      <w:r w:rsidR="007C611A">
        <w:rPr>
          <w:rFonts w:eastAsia="Times New Roman"/>
        </w:rPr>
        <w:t xml:space="preserve"> </w:t>
      </w:r>
      <w:r w:rsidR="008D618A">
        <w:rPr>
          <w:rFonts w:eastAsia="Times New Roman"/>
        </w:rPr>
        <w:t>See</w:t>
      </w:r>
      <w:r w:rsidR="007C611A">
        <w:rPr>
          <w:rFonts w:eastAsia="Times New Roman"/>
        </w:rPr>
        <w:t xml:space="preserve"> the definition of </w:t>
      </w:r>
      <w:r>
        <w:rPr>
          <w:rFonts w:eastAsia="Times New Roman"/>
        </w:rPr>
        <w:t>subaward</w:t>
      </w:r>
      <w:r w:rsidR="007C611A">
        <w:rPr>
          <w:rFonts w:eastAsia="Times New Roman"/>
        </w:rPr>
        <w:t xml:space="preserve"> under </w:t>
      </w:r>
      <w:r w:rsidR="007C611A">
        <w:rPr>
          <w:rFonts w:eastAsia="Times New Roman" w:cstheme="minorHAnsi"/>
        </w:rPr>
        <w:t>§</w:t>
      </w:r>
      <w:r w:rsidR="007C611A">
        <w:rPr>
          <w:rFonts w:eastAsia="Times New Roman"/>
        </w:rPr>
        <w:t>200.1 which states</w:t>
      </w:r>
      <w:r>
        <w:rPr>
          <w:rFonts w:eastAsia="Times New Roman"/>
        </w:rPr>
        <w:t>,</w:t>
      </w:r>
      <w:r w:rsidR="007C611A">
        <w:rPr>
          <w:rFonts w:eastAsia="Times New Roman"/>
        </w:rPr>
        <w:t xml:space="preserve"> “A subaward may be provided through any form of legal agreement, including an agreement that the pass-through entity considers a contract.”</w:t>
      </w:r>
    </w:p>
    <w:p w14:paraId="5B464B46" w14:textId="226DDAAC" w:rsidR="00FE6751" w:rsidRDefault="00FE6751" w:rsidP="00FE6751">
      <w:pPr>
        <w:pStyle w:val="Heading2"/>
        <w:rPr>
          <w:rFonts w:eastAsia="Times New Roman"/>
        </w:rPr>
      </w:pPr>
      <w:bookmarkStart w:id="147" w:name="_Toc69479928"/>
      <w:r w:rsidRPr="00B95804">
        <w:rPr>
          <w:rFonts w:eastAsia="Times New Roman"/>
        </w:rPr>
        <w:lastRenderedPageBreak/>
        <w:t xml:space="preserve">Does the insertion of </w:t>
      </w:r>
      <w:r w:rsidR="0069177E">
        <w:rPr>
          <w:rFonts w:eastAsia="Times New Roman"/>
        </w:rPr>
        <w:t>“</w:t>
      </w:r>
      <w:r w:rsidRPr="00B95804">
        <w:rPr>
          <w:rFonts w:eastAsia="Times New Roman"/>
        </w:rPr>
        <w:t>or duplicative</w:t>
      </w:r>
      <w:r w:rsidR="0069177E">
        <w:rPr>
          <w:rFonts w:eastAsia="Times New Roman"/>
        </w:rPr>
        <w:t>”</w:t>
      </w:r>
      <w:r w:rsidRPr="00B95804">
        <w:rPr>
          <w:rFonts w:eastAsia="Times New Roman"/>
        </w:rPr>
        <w:t xml:space="preserve"> in </w:t>
      </w:r>
      <w:r w:rsidR="008F4123">
        <w:rPr>
          <w:rFonts w:eastAsia="Times New Roman"/>
        </w:rPr>
        <w:t xml:space="preserve">2 CFR </w:t>
      </w:r>
      <w:r w:rsidR="008F4123">
        <w:rPr>
          <w:rFonts w:eastAsia="Times New Roman" w:cstheme="minorHAnsi"/>
        </w:rPr>
        <w:t>§</w:t>
      </w:r>
      <w:r w:rsidRPr="00B95804">
        <w:rPr>
          <w:rFonts w:eastAsia="Times New Roman"/>
        </w:rPr>
        <w:t xml:space="preserve">200.318(d) mean that </w:t>
      </w:r>
      <w:r w:rsidR="00D000FC">
        <w:rPr>
          <w:rFonts w:eastAsia="Times New Roman"/>
        </w:rPr>
        <w:t>IHE</w:t>
      </w:r>
      <w:r w:rsidR="00D000FC" w:rsidRPr="00B95804">
        <w:rPr>
          <w:rFonts w:eastAsia="Times New Roman"/>
        </w:rPr>
        <w:t xml:space="preserve"> </w:t>
      </w:r>
      <w:r w:rsidRPr="00B95804">
        <w:rPr>
          <w:rFonts w:eastAsia="Times New Roman"/>
        </w:rPr>
        <w:t xml:space="preserve">will have to revert to equipment screening procedures that were </w:t>
      </w:r>
      <w:r w:rsidR="008140ED">
        <w:rPr>
          <w:rFonts w:eastAsia="Times New Roman"/>
        </w:rPr>
        <w:t xml:space="preserve">previously </w:t>
      </w:r>
      <w:r w:rsidRPr="00B95804">
        <w:rPr>
          <w:rFonts w:eastAsia="Times New Roman"/>
        </w:rPr>
        <w:t>eliminated?</w:t>
      </w:r>
      <w:bookmarkEnd w:id="147"/>
    </w:p>
    <w:p w14:paraId="6FE8D144" w14:textId="49581A29" w:rsidR="00FE6751" w:rsidRPr="00FE6751" w:rsidRDefault="00FE6751" w:rsidP="00FE6751">
      <w:pPr>
        <w:pStyle w:val="Answer"/>
      </w:pPr>
      <w:r w:rsidRPr="00FE6751">
        <w:t xml:space="preserve">The Uniform Guidance in </w:t>
      </w:r>
      <w:r w:rsidR="00B320A9">
        <w:rPr>
          <w:rFonts w:cstheme="minorHAnsi"/>
        </w:rPr>
        <w:t>§</w:t>
      </w:r>
      <w:r w:rsidRPr="00FE6751">
        <w:t>200.318(d) states that the non-Federal entity</w:t>
      </w:r>
      <w:r w:rsidR="0069177E">
        <w:t>’</w:t>
      </w:r>
      <w:r w:rsidRPr="00FE6751">
        <w:t>s procedures must avoid acquisition of unnecessary or duplicative items. Consideration should be given to consolidating or breaking out procurements to obtain a more economical purchase. Where appropriate, an analysis will be made of lease versus purchase alternatives, and any other appropriate analysis to determine the most economical approach.</w:t>
      </w:r>
      <w:r w:rsidR="008140ED">
        <w:t xml:space="preserve"> </w:t>
      </w:r>
      <w:r w:rsidRPr="00FE6751">
        <w:t>Th</w:t>
      </w:r>
      <w:r w:rsidR="008140ED">
        <w:t>is</w:t>
      </w:r>
      <w:r w:rsidRPr="00FE6751">
        <w:t xml:space="preserve"> language does not require any specific equipment screening procedures.</w:t>
      </w:r>
    </w:p>
    <w:p w14:paraId="47A4450F" w14:textId="21C346B0" w:rsidR="008F4123" w:rsidRPr="00B95804" w:rsidRDefault="008F4123" w:rsidP="008F4123">
      <w:pPr>
        <w:pStyle w:val="Heading2"/>
        <w:tabs>
          <w:tab w:val="left" w:pos="720"/>
        </w:tabs>
        <w:rPr>
          <w:rFonts w:eastAsia="Times New Roman"/>
        </w:rPr>
      </w:pPr>
      <w:bookmarkStart w:id="148" w:name="_Toc69479929"/>
      <w:r w:rsidRPr="002C635A">
        <w:rPr>
          <w:rFonts w:eastAsia="Times New Roman"/>
        </w:rPr>
        <w:t xml:space="preserve">How are procurements of micro-purchase and small purchases under the </w:t>
      </w:r>
      <w:r w:rsidR="007F5FB1" w:rsidRPr="002C635A">
        <w:rPr>
          <w:rFonts w:eastAsia="Times New Roman"/>
        </w:rPr>
        <w:t>Simplified Acquisition Threshold</w:t>
      </w:r>
      <w:r w:rsidRPr="002C635A">
        <w:rPr>
          <w:rFonts w:eastAsia="Times New Roman"/>
        </w:rPr>
        <w:t xml:space="preserve"> less burdensome than those above it?</w:t>
      </w:r>
      <w:bookmarkEnd w:id="148"/>
    </w:p>
    <w:p w14:paraId="18C9C296" w14:textId="74520F3A" w:rsidR="008140ED" w:rsidRDefault="0052197C" w:rsidP="008F4123">
      <w:pPr>
        <w:pStyle w:val="Answer"/>
        <w:rPr>
          <w:rFonts w:eastAsia="Times New Roman"/>
        </w:rPr>
      </w:pPr>
      <w:r>
        <w:t>Non-Federal entity</w:t>
      </w:r>
      <w:r w:rsidRPr="00CF4F8D">
        <w:t xml:space="preserve"> procedures for the acquisition of goods or services at or below </w:t>
      </w:r>
      <w:r w:rsidRPr="0052197C">
        <w:t xml:space="preserve">the </w:t>
      </w:r>
      <w:r w:rsidR="005D03FC">
        <w:t>S</w:t>
      </w:r>
      <w:r w:rsidRPr="0052197C">
        <w:t xml:space="preserve">implified </w:t>
      </w:r>
      <w:r w:rsidR="005D03FC">
        <w:t>A</w:t>
      </w:r>
      <w:r w:rsidRPr="0052197C">
        <w:t xml:space="preserve">cquisition </w:t>
      </w:r>
      <w:r w:rsidR="005D03FC">
        <w:t>T</w:t>
      </w:r>
      <w:r w:rsidRPr="0052197C">
        <w:t>hreshold (including micro-purchases) may</w:t>
      </w:r>
      <w:r w:rsidRPr="00CF4F8D">
        <w:t xml:space="preserve"> </w:t>
      </w:r>
      <w:r w:rsidRPr="0052197C">
        <w:t xml:space="preserve">require fewer terms and conditions, </w:t>
      </w:r>
      <w:r w:rsidRPr="00CF4F8D">
        <w:t xml:space="preserve">and may </w:t>
      </w:r>
      <w:r w:rsidRPr="0052197C">
        <w:t xml:space="preserve">have a streamlined process for </w:t>
      </w:r>
      <w:r w:rsidRPr="00CF4F8D">
        <w:t>the solicitation, documentation, justification and approval of those</w:t>
      </w:r>
      <w:r w:rsidRPr="0052197C">
        <w:t xml:space="preserve"> purchases</w:t>
      </w:r>
      <w:r>
        <w:t xml:space="preserve">. All procurement types must comply with the Procurement Standards in §200.318, which include: (1) the purchase complies with the non-Federal entity’s documented procedures in place, (2) purchases are necessary, (3) open competition (to the extent required by each method), (4) conflict of interest policy, and (5) proper documentation for the purchases. All purchases must be documented appropriately. </w:t>
      </w:r>
      <w:r w:rsidR="008D618A">
        <w:t>See</w:t>
      </w:r>
      <w:r>
        <w:t xml:space="preserve"> §200.320 and</w:t>
      </w:r>
      <w:r w:rsidR="0069177E">
        <w:rPr>
          <w:rFonts w:eastAsia="Times New Roman"/>
        </w:rPr>
        <w:t xml:space="preserve"> </w:t>
      </w:r>
      <w:r w:rsidR="0069177E" w:rsidRPr="0069177E">
        <w:rPr>
          <w:rStyle w:val="IntenseEmphasis"/>
        </w:rPr>
        <w:fldChar w:fldCharType="begin"/>
      </w:r>
      <w:r w:rsidR="0069177E" w:rsidRPr="0069177E">
        <w:rPr>
          <w:rStyle w:val="IntenseEmphasis"/>
        </w:rPr>
        <w:instrText xml:space="preserve"> REF _Ref58847765 \h </w:instrText>
      </w:r>
      <w:r w:rsidR="0069177E">
        <w:rPr>
          <w:rStyle w:val="IntenseEmphasis"/>
        </w:rPr>
        <w:instrText xml:space="preserve"> \* MERGEFORMAT </w:instrText>
      </w:r>
      <w:r w:rsidR="0069177E" w:rsidRPr="0069177E">
        <w:rPr>
          <w:rStyle w:val="IntenseEmphasis"/>
        </w:rPr>
      </w:r>
      <w:r w:rsidR="0069177E" w:rsidRPr="0069177E">
        <w:rPr>
          <w:rStyle w:val="IntenseEmphasis"/>
        </w:rPr>
        <w:fldChar w:fldCharType="separate"/>
      </w:r>
      <w:ins w:id="149" w:author="Tran, Hai M. EOP/OMB" w:date="2021-04-29T13:39:00Z">
        <w:r w:rsidR="00DC5D90" w:rsidRPr="00DC5D90">
          <w:rPr>
            <w:rStyle w:val="IntenseEmphasis"/>
            <w:rPrChange w:id="150" w:author="Tran, Hai M. EOP/OMB" w:date="2021-04-29T13:39:00Z">
              <w:rPr/>
            </w:rPrChange>
          </w:rPr>
          <w:t>Appendix A – Procurement “Claw”</w:t>
        </w:r>
      </w:ins>
      <w:del w:id="151" w:author="Tran, Hai M. EOP/OMB" w:date="2021-04-29T13:39:00Z">
        <w:r w:rsidR="00C70E49" w:rsidRPr="00C70E49" w:rsidDel="00DC5D90">
          <w:rPr>
            <w:rStyle w:val="IntenseEmphasis"/>
          </w:rPr>
          <w:delText>Appendix A – Procurement “Claw”</w:delText>
        </w:r>
      </w:del>
      <w:r w:rsidR="0069177E" w:rsidRPr="0069177E">
        <w:rPr>
          <w:rStyle w:val="IntenseEmphasis"/>
        </w:rPr>
        <w:fldChar w:fldCharType="end"/>
      </w:r>
      <w:r w:rsidR="0069177E">
        <w:rPr>
          <w:rFonts w:eastAsia="Times New Roman"/>
        </w:rPr>
        <w:t>.</w:t>
      </w:r>
    </w:p>
    <w:p w14:paraId="1CA6DE19" w14:textId="77777777" w:rsidR="000E65D7" w:rsidRPr="004C28AF" w:rsidRDefault="000E65D7" w:rsidP="000E65D7">
      <w:pPr>
        <w:pStyle w:val="Heading2"/>
      </w:pPr>
      <w:bookmarkStart w:id="152" w:name="_Toc69479930"/>
      <w:r>
        <w:t xml:space="preserve">What are the expectations for non-Federal entities </w:t>
      </w:r>
      <w:r w:rsidRPr="004C28AF">
        <w:t xml:space="preserve">to renew exceptions to the micro-purchase threshold with </w:t>
      </w:r>
      <w:r>
        <w:t>their</w:t>
      </w:r>
      <w:r w:rsidRPr="004C28AF">
        <w:t xml:space="preserve"> cognizant agency?</w:t>
      </w:r>
      <w:bookmarkEnd w:id="152"/>
    </w:p>
    <w:p w14:paraId="48A31DA7" w14:textId="1739BEFB" w:rsidR="000E65D7" w:rsidRPr="004C28AF" w:rsidRDefault="009C7CFF" w:rsidP="000E65D7">
      <w:pPr>
        <w:pStyle w:val="Answer"/>
      </w:pPr>
      <w:r>
        <w:t>Non-federal entities should work with their cognizant agenc</w:t>
      </w:r>
      <w:r w:rsidR="001F4242">
        <w:t>y for indirect costs</w:t>
      </w:r>
      <w:r>
        <w:t xml:space="preserve"> to address exceptions to the threshold.</w:t>
      </w:r>
    </w:p>
    <w:p w14:paraId="2D86011A" w14:textId="66BB7D1F" w:rsidR="00F2055B" w:rsidRDefault="00F2055B" w:rsidP="00AA7554">
      <w:pPr>
        <w:pStyle w:val="Heading2"/>
      </w:pPr>
      <w:bookmarkStart w:id="153" w:name="_Toc69479931"/>
      <w:r>
        <w:t xml:space="preserve">Does the inclusion of </w:t>
      </w:r>
      <w:r>
        <w:rPr>
          <w:rFonts w:cstheme="minorHAnsi"/>
        </w:rPr>
        <w:t>§</w:t>
      </w:r>
      <w:r>
        <w:t xml:space="preserve">200.321 in the </w:t>
      </w:r>
      <w:r>
        <w:rPr>
          <w:rFonts w:cstheme="minorHAnsi"/>
        </w:rPr>
        <w:t>§</w:t>
      </w:r>
      <w:r w:rsidR="00AA7554" w:rsidRPr="004C28AF">
        <w:t xml:space="preserve">200.317, which </w:t>
      </w:r>
      <w:r w:rsidR="007E7D78">
        <w:t>provides guidance on</w:t>
      </w:r>
      <w:r w:rsidR="00AA7554" w:rsidRPr="004C28AF">
        <w:t xml:space="preserve"> procurement </w:t>
      </w:r>
      <w:r w:rsidR="007E7D78">
        <w:t>by</w:t>
      </w:r>
      <w:r w:rsidR="00AA7554" w:rsidRPr="004C28AF">
        <w:t xml:space="preserve"> state entities</w:t>
      </w:r>
      <w:r>
        <w:t>, substantively change their procurement rules?</w:t>
      </w:r>
      <w:bookmarkEnd w:id="153"/>
    </w:p>
    <w:p w14:paraId="538BFFA9" w14:textId="0D2B8BCF" w:rsidR="00AA7554" w:rsidRDefault="007E7D78" w:rsidP="007E7D78">
      <w:pPr>
        <w:pStyle w:val="Answer"/>
      </w:pPr>
      <w:r>
        <w:t>The modification will need to be considered by each state entity as they review their policies and procedures to ensure alignment with the revisions to 2 CFR.</w:t>
      </w:r>
      <w:r w:rsidRPr="004C28AF">
        <w:t xml:space="preserve"> </w:t>
      </w:r>
    </w:p>
    <w:p w14:paraId="5B815056" w14:textId="4FBA360A" w:rsidR="00D65C74" w:rsidRDefault="00D65C74" w:rsidP="008F4123">
      <w:pPr>
        <w:pStyle w:val="Heading2"/>
        <w:tabs>
          <w:tab w:val="left" w:pos="720"/>
        </w:tabs>
      </w:pPr>
      <w:bookmarkStart w:id="154" w:name="_Toc69479932"/>
      <w:r>
        <w:t xml:space="preserve">Can a </w:t>
      </w:r>
      <w:r w:rsidRPr="006D5D26">
        <w:t>procurement by noncompetitive proposals</w:t>
      </w:r>
      <w:r>
        <w:t xml:space="preserve"> be used when items are needed from a particular source for scientific reasons</w:t>
      </w:r>
      <w:r w:rsidR="00573784">
        <w:t xml:space="preserve"> and would this be for any dollar amount</w:t>
      </w:r>
      <w:r>
        <w:t>?</w:t>
      </w:r>
      <w:bookmarkEnd w:id="154"/>
    </w:p>
    <w:p w14:paraId="4B2678F6" w14:textId="7484E63E" w:rsidR="008F4123" w:rsidRPr="006D5D26" w:rsidRDefault="008F4123" w:rsidP="008F4123">
      <w:pPr>
        <w:pStyle w:val="Answer"/>
      </w:pPr>
      <w:r w:rsidRPr="006D5D26">
        <w:t xml:space="preserve">This option is available at all dollar amounts, provided it complies with the general procurement standards under </w:t>
      </w:r>
      <w:r w:rsidR="00D65C74">
        <w:rPr>
          <w:rFonts w:cstheme="minorHAnsi"/>
        </w:rPr>
        <w:t>§</w:t>
      </w:r>
      <w:r w:rsidRPr="006D5D26">
        <w:t xml:space="preserve">200.318, including documentation requirements in </w:t>
      </w:r>
      <w:r w:rsidR="00D65C74">
        <w:rPr>
          <w:rFonts w:cstheme="minorHAnsi"/>
        </w:rPr>
        <w:t>§</w:t>
      </w:r>
      <w:r w:rsidRPr="006D5D26">
        <w:t>200.318(i).</w:t>
      </w:r>
      <w:r w:rsidR="00597738">
        <w:t xml:space="preserve"> (See </w:t>
      </w:r>
      <w:r w:rsidR="00597738">
        <w:rPr>
          <w:rFonts w:cstheme="minorHAnsi"/>
        </w:rPr>
        <w:t>§</w:t>
      </w:r>
      <w:r w:rsidR="00597738" w:rsidRPr="006D5D26">
        <w:t>200.3</w:t>
      </w:r>
      <w:r w:rsidR="00597738">
        <w:t>20(c).)</w:t>
      </w:r>
    </w:p>
    <w:p w14:paraId="4F539C52" w14:textId="5B5EFD8F" w:rsidR="008F4123" w:rsidRDefault="008F4123" w:rsidP="008F4123">
      <w:pPr>
        <w:pStyle w:val="Heading2"/>
        <w:tabs>
          <w:tab w:val="left" w:pos="720"/>
        </w:tabs>
        <w:rPr>
          <w:rFonts w:eastAsia="Times New Roman"/>
        </w:rPr>
      </w:pPr>
      <w:bookmarkStart w:id="155" w:name="_Toc69479933"/>
      <w:bookmarkStart w:id="156" w:name="_Hlk58421312"/>
      <w:r>
        <w:rPr>
          <w:rFonts w:eastAsia="Times New Roman"/>
        </w:rPr>
        <w:lastRenderedPageBreak/>
        <w:t xml:space="preserve">Do the competition </w:t>
      </w:r>
      <w:r w:rsidR="005C48FB">
        <w:rPr>
          <w:rFonts w:eastAsia="Times New Roman"/>
        </w:rPr>
        <w:t xml:space="preserve">requirements </w:t>
      </w:r>
      <w:r>
        <w:rPr>
          <w:rFonts w:eastAsia="Times New Roman"/>
        </w:rPr>
        <w:t xml:space="preserve">apply to each individual purchase, or </w:t>
      </w:r>
      <w:r w:rsidR="005C48FB">
        <w:rPr>
          <w:rFonts w:eastAsia="Times New Roman"/>
        </w:rPr>
        <w:t xml:space="preserve">can they </w:t>
      </w:r>
      <w:r w:rsidR="009C7CFF">
        <w:rPr>
          <w:rFonts w:eastAsia="Times New Roman"/>
        </w:rPr>
        <w:t xml:space="preserve">be </w:t>
      </w:r>
      <w:r>
        <w:rPr>
          <w:rFonts w:eastAsia="Times New Roman"/>
        </w:rPr>
        <w:t>leverage</w:t>
      </w:r>
      <w:r w:rsidR="005C48FB">
        <w:rPr>
          <w:rFonts w:eastAsia="Times New Roman"/>
        </w:rPr>
        <w:t>d for</w:t>
      </w:r>
      <w:r>
        <w:rPr>
          <w:rFonts w:eastAsia="Times New Roman"/>
        </w:rPr>
        <w:t xml:space="preserve"> strategic sourcing agreements, shared services arrangements, or other efficient use</w:t>
      </w:r>
      <w:r w:rsidR="005C48FB">
        <w:rPr>
          <w:rFonts w:eastAsia="Times New Roman"/>
        </w:rPr>
        <w:t>s</w:t>
      </w:r>
      <w:r>
        <w:rPr>
          <w:rFonts w:eastAsia="Times New Roman"/>
        </w:rPr>
        <w:t xml:space="preserve"> of funds?</w:t>
      </w:r>
      <w:bookmarkEnd w:id="155"/>
    </w:p>
    <w:p w14:paraId="55A0C4D6" w14:textId="3A509800" w:rsidR="008F4123" w:rsidRDefault="005C48FB" w:rsidP="008F4123">
      <w:pPr>
        <w:pStyle w:val="Answer"/>
        <w:rPr>
          <w:rFonts w:eastAsia="Times New Roman"/>
        </w:rPr>
      </w:pPr>
      <w:r>
        <w:rPr>
          <w:rFonts w:eastAsia="Times New Roman"/>
        </w:rPr>
        <w:t>T</w:t>
      </w:r>
      <w:r w:rsidR="008F4123">
        <w:rPr>
          <w:rFonts w:eastAsia="Times New Roman"/>
        </w:rPr>
        <w:t xml:space="preserve">he competition </w:t>
      </w:r>
      <w:r>
        <w:rPr>
          <w:rFonts w:eastAsia="Times New Roman"/>
        </w:rPr>
        <w:t xml:space="preserve">requirements </w:t>
      </w:r>
      <w:r w:rsidR="008F4123">
        <w:rPr>
          <w:rFonts w:eastAsia="Times New Roman"/>
        </w:rPr>
        <w:t>apply to broader procurement decisions. Section 200.318 paragraphs (d) and (e) encourage non-Federal entities to build into their procurement policies practices that consolidate procurements where appropriate to make most efficient use of Federal funds.</w:t>
      </w:r>
      <w:bookmarkEnd w:id="156"/>
    </w:p>
    <w:p w14:paraId="50E4DF07" w14:textId="6A82C8E1" w:rsidR="008F4123" w:rsidRPr="00844459" w:rsidRDefault="008F4123" w:rsidP="008F4123">
      <w:pPr>
        <w:pStyle w:val="Heading2"/>
        <w:tabs>
          <w:tab w:val="left" w:pos="720"/>
        </w:tabs>
        <w:rPr>
          <w:rFonts w:eastAsia="Times New Roman"/>
        </w:rPr>
      </w:pPr>
      <w:bookmarkStart w:id="157" w:name="_Toc69479934"/>
      <w:r w:rsidRPr="00844459">
        <w:rPr>
          <w:rFonts w:eastAsia="Times New Roman"/>
        </w:rPr>
        <w:t xml:space="preserve">Does the Uniform Guidance </w:t>
      </w:r>
      <w:r w:rsidR="00D1757A">
        <w:rPr>
          <w:rFonts w:eastAsia="Times New Roman"/>
        </w:rPr>
        <w:t xml:space="preserve">place </w:t>
      </w:r>
      <w:r w:rsidRPr="00844459">
        <w:rPr>
          <w:rFonts w:eastAsia="Times New Roman"/>
        </w:rPr>
        <w:t>require</w:t>
      </w:r>
      <w:r w:rsidR="00D1757A">
        <w:rPr>
          <w:rFonts w:eastAsia="Times New Roman"/>
        </w:rPr>
        <w:t>ments</w:t>
      </w:r>
      <w:r w:rsidR="00204D55">
        <w:rPr>
          <w:rFonts w:eastAsia="Times New Roman"/>
        </w:rPr>
        <w:t xml:space="preserve"> on</w:t>
      </w:r>
      <w:r w:rsidRPr="00844459">
        <w:rPr>
          <w:rFonts w:eastAsia="Times New Roman"/>
        </w:rPr>
        <w:t xml:space="preserve"> non-Federal entities </w:t>
      </w:r>
      <w:r w:rsidR="00D1757A">
        <w:rPr>
          <w:rFonts w:eastAsia="Times New Roman"/>
        </w:rPr>
        <w:t>for</w:t>
      </w:r>
      <w:r w:rsidRPr="00844459">
        <w:rPr>
          <w:rFonts w:eastAsia="Times New Roman"/>
        </w:rPr>
        <w:t xml:space="preserve"> charge card purchases </w:t>
      </w:r>
      <w:r w:rsidR="005352A7" w:rsidRPr="00844459">
        <w:rPr>
          <w:rFonts w:eastAsia="Times New Roman"/>
        </w:rPr>
        <w:t>under a Federal award</w:t>
      </w:r>
      <w:r w:rsidRPr="00844459">
        <w:rPr>
          <w:rFonts w:eastAsia="Times New Roman"/>
        </w:rPr>
        <w:t>?</w:t>
      </w:r>
      <w:bookmarkEnd w:id="157"/>
    </w:p>
    <w:p w14:paraId="774CF48B" w14:textId="336F661A" w:rsidR="008F4123" w:rsidRDefault="00135DBE" w:rsidP="008F4123">
      <w:pPr>
        <w:pStyle w:val="Answer"/>
        <w:rPr>
          <w:rFonts w:eastAsia="Times New Roman"/>
        </w:rPr>
      </w:pPr>
      <w:r w:rsidRPr="00844459">
        <w:rPr>
          <w:rFonts w:eastAsia="Times New Roman"/>
        </w:rPr>
        <w:t xml:space="preserve">Charge </w:t>
      </w:r>
      <w:r w:rsidR="00844459">
        <w:rPr>
          <w:rFonts w:eastAsia="Times New Roman"/>
        </w:rPr>
        <w:t xml:space="preserve">or </w:t>
      </w:r>
      <w:r w:rsidR="005352A7" w:rsidRPr="00844459">
        <w:rPr>
          <w:rFonts w:eastAsia="Times New Roman"/>
        </w:rPr>
        <w:t xml:space="preserve">purchase </w:t>
      </w:r>
      <w:r w:rsidRPr="00844459">
        <w:rPr>
          <w:rFonts w:eastAsia="Times New Roman"/>
        </w:rPr>
        <w:t>card</w:t>
      </w:r>
      <w:r w:rsidR="00844459">
        <w:rPr>
          <w:rFonts w:eastAsia="Times New Roman"/>
        </w:rPr>
        <w:t>s</w:t>
      </w:r>
      <w:r w:rsidR="00D1757A">
        <w:rPr>
          <w:rFonts w:eastAsia="Times New Roman"/>
        </w:rPr>
        <w:t xml:space="preserve"> can be used for</w:t>
      </w:r>
      <w:r w:rsidRPr="00844459">
        <w:rPr>
          <w:rFonts w:eastAsia="Times New Roman"/>
        </w:rPr>
        <w:t xml:space="preserve"> micro-purchase</w:t>
      </w:r>
      <w:r w:rsidR="005352A7" w:rsidRPr="00844459">
        <w:rPr>
          <w:rFonts w:eastAsia="Times New Roman"/>
        </w:rPr>
        <w:t xml:space="preserve">s </w:t>
      </w:r>
      <w:r w:rsidR="00D1757A">
        <w:rPr>
          <w:rFonts w:eastAsia="Times New Roman"/>
        </w:rPr>
        <w:t>as</w:t>
      </w:r>
      <w:r w:rsidR="00844459">
        <w:rPr>
          <w:rFonts w:eastAsia="Times New Roman"/>
        </w:rPr>
        <w:t xml:space="preserve"> long as the non-Federal entity has documented </w:t>
      </w:r>
      <w:r w:rsidR="00D1757A">
        <w:rPr>
          <w:rFonts w:eastAsia="Times New Roman"/>
        </w:rPr>
        <w:t xml:space="preserve">and approved </w:t>
      </w:r>
      <w:r w:rsidR="005352A7" w:rsidRPr="00844459">
        <w:rPr>
          <w:rFonts w:eastAsia="Times New Roman"/>
        </w:rPr>
        <w:t xml:space="preserve">procedures </w:t>
      </w:r>
      <w:r w:rsidR="00844459">
        <w:rPr>
          <w:rFonts w:eastAsia="Times New Roman"/>
        </w:rPr>
        <w:t>for such purchases</w:t>
      </w:r>
      <w:r w:rsidR="005352A7" w:rsidRPr="00844459">
        <w:rPr>
          <w:rFonts w:eastAsia="Times New Roman"/>
        </w:rPr>
        <w:t xml:space="preserve">. </w:t>
      </w:r>
      <w:r w:rsidR="00D1757A">
        <w:rPr>
          <w:rFonts w:eastAsia="Times New Roman"/>
        </w:rPr>
        <w:t>The m</w:t>
      </w:r>
      <w:r w:rsidR="005352A7" w:rsidRPr="00844459">
        <w:rPr>
          <w:rFonts w:eastAsia="Times New Roman"/>
        </w:rPr>
        <w:t>icro-purchases</w:t>
      </w:r>
      <w:r w:rsidR="00D1757A">
        <w:rPr>
          <w:rFonts w:eastAsia="Times New Roman"/>
        </w:rPr>
        <w:t xml:space="preserve"> threshold</w:t>
      </w:r>
      <w:r w:rsidR="005352A7" w:rsidRPr="00844459">
        <w:rPr>
          <w:rFonts w:eastAsia="Times New Roman"/>
        </w:rPr>
        <w:t xml:space="preserve"> </w:t>
      </w:r>
      <w:r w:rsidR="00844459">
        <w:rPr>
          <w:rFonts w:eastAsia="Times New Roman"/>
        </w:rPr>
        <w:t>at the time of the publication of this FAQ</w:t>
      </w:r>
      <w:r w:rsidR="005352A7" w:rsidRPr="00844459">
        <w:rPr>
          <w:rFonts w:eastAsia="Times New Roman"/>
        </w:rPr>
        <w:t xml:space="preserve"> </w:t>
      </w:r>
      <w:r w:rsidR="00D1757A">
        <w:rPr>
          <w:rFonts w:eastAsia="Times New Roman"/>
        </w:rPr>
        <w:t>is</w:t>
      </w:r>
      <w:r w:rsidR="005352A7" w:rsidRPr="00844459">
        <w:rPr>
          <w:rFonts w:eastAsia="Times New Roman"/>
        </w:rPr>
        <w:t xml:space="preserve"> $10,00</w:t>
      </w:r>
      <w:r w:rsidR="00844459" w:rsidRPr="00844459">
        <w:rPr>
          <w:rFonts w:eastAsia="Times New Roman"/>
        </w:rPr>
        <w:t>0</w:t>
      </w:r>
      <w:r w:rsidRPr="00844459">
        <w:rPr>
          <w:rFonts w:eastAsia="Times New Roman"/>
        </w:rPr>
        <w:t xml:space="preserve">. (See </w:t>
      </w:r>
      <w:r w:rsidRPr="00844459">
        <w:rPr>
          <w:rFonts w:eastAsia="Times New Roman" w:cstheme="minorHAnsi"/>
        </w:rPr>
        <w:t>§</w:t>
      </w:r>
      <w:r w:rsidRPr="00844459">
        <w:rPr>
          <w:rFonts w:eastAsia="Times New Roman"/>
        </w:rPr>
        <w:t>200.320.)</w:t>
      </w:r>
    </w:p>
    <w:p w14:paraId="5461DF14" w14:textId="20C7A2B3" w:rsidR="00E037F4" w:rsidRPr="00E037F4" w:rsidRDefault="00E037F4" w:rsidP="00E037F4">
      <w:pPr>
        <w:pStyle w:val="Heading2"/>
        <w:rPr>
          <w:rFonts w:eastAsia="Times New Roman"/>
        </w:rPr>
      </w:pPr>
      <w:bookmarkStart w:id="158" w:name="_Toc69479935"/>
      <w:r w:rsidRPr="00E037F4">
        <w:rPr>
          <w:rFonts w:eastAsia="Times New Roman"/>
        </w:rPr>
        <w:t>Can a non-Federal entity request a micro-purchase threshold for procurements higher than $10,000?</w:t>
      </w:r>
      <w:bookmarkEnd w:id="158"/>
      <w:r w:rsidRPr="00E037F4">
        <w:rPr>
          <w:rFonts w:eastAsia="Times New Roman"/>
        </w:rPr>
        <w:t xml:space="preserve"> </w:t>
      </w:r>
    </w:p>
    <w:p w14:paraId="49B7DDC1" w14:textId="458C6477" w:rsidR="00E037F4" w:rsidRPr="00E037F4" w:rsidRDefault="00E037F4" w:rsidP="005760A5">
      <w:pPr>
        <w:pStyle w:val="Answer"/>
        <w:rPr>
          <w:rFonts w:eastAsia="Times New Roman"/>
        </w:rPr>
      </w:pPr>
      <w:r w:rsidRPr="00E037F4">
        <w:rPr>
          <w:rFonts w:eastAsia="Times New Roman"/>
        </w:rPr>
        <w:t>Yes, non-Federal entities may establish a threshold higher than the Federal threshold established in the FAR. Guidance is provided in paragraphs (a)(1)(iv) and (v) of §200.320</w:t>
      </w:r>
      <w:r>
        <w:rPr>
          <w:rFonts w:eastAsia="Times New Roman"/>
        </w:rPr>
        <w:t>,</w:t>
      </w:r>
      <w:r w:rsidRPr="00E037F4">
        <w:rPr>
          <w:rFonts w:eastAsia="Times New Roman"/>
        </w:rPr>
        <w:t xml:space="preserve"> which describe different requirements for threshold</w:t>
      </w:r>
      <w:r w:rsidR="00D1757A">
        <w:rPr>
          <w:rFonts w:eastAsia="Times New Roman"/>
        </w:rPr>
        <w:t>s</w:t>
      </w:r>
      <w:r w:rsidRPr="00E037F4">
        <w:rPr>
          <w:rFonts w:eastAsia="Times New Roman"/>
        </w:rPr>
        <w:t xml:space="preserve"> up to $50,000 and above $50,000. </w:t>
      </w:r>
    </w:p>
    <w:p w14:paraId="2DE266AB" w14:textId="35082A29" w:rsidR="00E037F4" w:rsidRPr="00E037F4" w:rsidRDefault="00E037F4" w:rsidP="002C7916">
      <w:pPr>
        <w:pStyle w:val="Heading2"/>
        <w:rPr>
          <w:rFonts w:eastAsia="Times New Roman"/>
        </w:rPr>
      </w:pPr>
      <w:r w:rsidRPr="00E037F4">
        <w:rPr>
          <w:rFonts w:eastAsia="Times New Roman"/>
        </w:rPr>
        <w:t xml:space="preserve"> </w:t>
      </w:r>
      <w:bookmarkStart w:id="159" w:name="_Toc69479936"/>
      <w:r w:rsidRPr="00E037F4">
        <w:rPr>
          <w:rFonts w:eastAsia="Times New Roman"/>
        </w:rPr>
        <w:t>How are formal procurements different from informal procurements?</w:t>
      </w:r>
      <w:bookmarkEnd w:id="159"/>
      <w:r w:rsidRPr="00E037F4">
        <w:rPr>
          <w:rFonts w:eastAsia="Times New Roman"/>
        </w:rPr>
        <w:t xml:space="preserve"> </w:t>
      </w:r>
    </w:p>
    <w:p w14:paraId="171E6C18" w14:textId="256A35AC" w:rsidR="00E037F4" w:rsidRDefault="00E037F4" w:rsidP="005760A5">
      <w:pPr>
        <w:pStyle w:val="Answer"/>
        <w:rPr>
          <w:rFonts w:eastAsia="Times New Roman"/>
        </w:rPr>
      </w:pPr>
      <w:r w:rsidRPr="00E037F4">
        <w:rPr>
          <w:rFonts w:eastAsia="Times New Roman"/>
        </w:rPr>
        <w:t>In general, the main difference between informal and formal procurements is the amount of documentation that must be maintained by the non-Federal entity. Informal procurements refer to procuring property or services below the simplified acquisition threshold or a lower threshold established by the non-Federal entity such as micro-purchases and small-purchases. These methods are intended to expedite the completion of its transactions and minimize the associated administrative burden and cost. Formal procurements refer to procuring property or services above the simplified acquisition threshold or a lower threshold established by the non-Federal entity such as sealed bids and proposals (competitive). These methods generally require following documented procedures and public advertising. (</w:t>
      </w:r>
      <w:r w:rsidR="008D618A">
        <w:rPr>
          <w:rFonts w:eastAsia="Times New Roman"/>
        </w:rPr>
        <w:t>See</w:t>
      </w:r>
      <w:r w:rsidRPr="00E037F4">
        <w:rPr>
          <w:rFonts w:eastAsia="Times New Roman"/>
        </w:rPr>
        <w:t xml:space="preserve"> §200.320 and </w:t>
      </w:r>
      <w:r w:rsidRPr="005760A5">
        <w:rPr>
          <w:rStyle w:val="IntenseEmphasis"/>
        </w:rPr>
        <w:fldChar w:fldCharType="begin"/>
      </w:r>
      <w:r w:rsidRPr="005760A5">
        <w:rPr>
          <w:rStyle w:val="IntenseEmphasis"/>
        </w:rPr>
        <w:instrText xml:space="preserve"> REF _Ref58847765 \h </w:instrText>
      </w:r>
      <w:r>
        <w:rPr>
          <w:rStyle w:val="IntenseEmphasis"/>
        </w:rPr>
        <w:instrText xml:space="preserve"> \* MERGEFORMAT </w:instrText>
      </w:r>
      <w:r w:rsidRPr="005760A5">
        <w:rPr>
          <w:rStyle w:val="IntenseEmphasis"/>
        </w:rPr>
      </w:r>
      <w:r w:rsidRPr="005760A5">
        <w:rPr>
          <w:rStyle w:val="IntenseEmphasis"/>
        </w:rPr>
        <w:fldChar w:fldCharType="separate"/>
      </w:r>
      <w:ins w:id="160" w:author="Tran, Hai M. EOP/OMB" w:date="2021-04-29T13:39:00Z">
        <w:r w:rsidR="00DC5D90" w:rsidRPr="00DC5D90">
          <w:rPr>
            <w:rStyle w:val="IntenseEmphasis"/>
            <w:rPrChange w:id="161" w:author="Tran, Hai M. EOP/OMB" w:date="2021-04-29T13:39:00Z">
              <w:rPr/>
            </w:rPrChange>
          </w:rPr>
          <w:t>Appendix A – Procurement “Claw”</w:t>
        </w:r>
      </w:ins>
      <w:del w:id="162" w:author="Tran, Hai M. EOP/OMB" w:date="2021-04-29T13:39:00Z">
        <w:r w:rsidR="00C70E49" w:rsidRPr="00C70E49" w:rsidDel="00DC5D90">
          <w:rPr>
            <w:rStyle w:val="IntenseEmphasis"/>
          </w:rPr>
          <w:delText>Appendix A – Procurement “Claw”</w:delText>
        </w:r>
      </w:del>
      <w:r w:rsidRPr="005760A5">
        <w:rPr>
          <w:rStyle w:val="IntenseEmphasis"/>
        </w:rPr>
        <w:fldChar w:fldCharType="end"/>
      </w:r>
      <w:r w:rsidRPr="00E037F4">
        <w:rPr>
          <w:rFonts w:eastAsia="Times New Roman"/>
        </w:rPr>
        <w:t>.)</w:t>
      </w:r>
    </w:p>
    <w:p w14:paraId="029EC69B" w14:textId="7B737362" w:rsidR="008F4123" w:rsidRDefault="008F4123" w:rsidP="008F4123">
      <w:pPr>
        <w:pStyle w:val="Heading2"/>
        <w:tabs>
          <w:tab w:val="left" w:pos="720"/>
        </w:tabs>
        <w:rPr>
          <w:rFonts w:eastAsia="Times New Roman"/>
        </w:rPr>
      </w:pPr>
      <w:bookmarkStart w:id="163" w:name="_Toc69479937"/>
      <w:r>
        <w:rPr>
          <w:rFonts w:eastAsia="Times New Roman"/>
        </w:rPr>
        <w:t>Do the Uniform Guidance procurement standards apply to procurements made for indirect costs (</w:t>
      </w:r>
      <w:r w:rsidR="00AD329B">
        <w:rPr>
          <w:rFonts w:eastAsia="Times New Roman"/>
        </w:rPr>
        <w:t xml:space="preserve">i.e., </w:t>
      </w:r>
      <w:r>
        <w:rPr>
          <w:rFonts w:eastAsia="Times New Roman"/>
        </w:rPr>
        <w:t>hiring a plumber to fix a broken pi</w:t>
      </w:r>
      <w:r w:rsidR="00AD329B">
        <w:rPr>
          <w:rFonts w:eastAsia="Times New Roman"/>
        </w:rPr>
        <w:t>pe in a shared use building</w:t>
      </w:r>
      <w:r>
        <w:rPr>
          <w:rFonts w:eastAsia="Times New Roman"/>
        </w:rPr>
        <w:t>)</w:t>
      </w:r>
      <w:r w:rsidR="00AD329B">
        <w:rPr>
          <w:rFonts w:eastAsia="Times New Roman"/>
        </w:rPr>
        <w:t>?</w:t>
      </w:r>
      <w:bookmarkEnd w:id="163"/>
    </w:p>
    <w:p w14:paraId="2035E899" w14:textId="08902C8D" w:rsidR="008F4123" w:rsidRDefault="008F4123" w:rsidP="008F4123">
      <w:pPr>
        <w:pStyle w:val="Answer"/>
        <w:rPr>
          <w:rFonts w:eastAsia="Times New Roman"/>
        </w:rPr>
      </w:pPr>
      <w:r>
        <w:rPr>
          <w:rFonts w:eastAsia="Times New Roman"/>
        </w:rPr>
        <w:t>No. The Uniform Guidance procurement standards apply to</w:t>
      </w:r>
      <w:r w:rsidR="004B46BD">
        <w:rPr>
          <w:rFonts w:eastAsia="Times New Roman"/>
        </w:rPr>
        <w:t xml:space="preserve"> only</w:t>
      </w:r>
      <w:r>
        <w:rPr>
          <w:rFonts w:eastAsia="Times New Roman"/>
        </w:rPr>
        <w:t xml:space="preserve"> procurements for goods and services that are directly charged to a Federal award.</w:t>
      </w:r>
    </w:p>
    <w:p w14:paraId="5506997F" w14:textId="4F9DB593" w:rsidR="008F4123" w:rsidRDefault="008F4123" w:rsidP="008F4123">
      <w:pPr>
        <w:pStyle w:val="Heading2"/>
        <w:tabs>
          <w:tab w:val="left" w:pos="720"/>
        </w:tabs>
        <w:rPr>
          <w:rFonts w:eastAsia="Times New Roman"/>
        </w:rPr>
      </w:pPr>
      <w:bookmarkStart w:id="164" w:name="_200.323"/>
      <w:bookmarkStart w:id="165" w:name="_Toc69479938"/>
      <w:bookmarkEnd w:id="164"/>
      <w:r w:rsidRPr="003B56CA">
        <w:rPr>
          <w:rFonts w:eastAsia="Times New Roman"/>
        </w:rPr>
        <w:t>Is the negotiation of profit</w:t>
      </w:r>
      <w:r w:rsidR="00B96723">
        <w:rPr>
          <w:rFonts w:eastAsia="Times New Roman"/>
        </w:rPr>
        <w:t xml:space="preserve"> mentioned in </w:t>
      </w:r>
      <w:r w:rsidR="00B96723">
        <w:rPr>
          <w:rFonts w:eastAsia="Times New Roman" w:cstheme="minorHAnsi"/>
        </w:rPr>
        <w:t>§</w:t>
      </w:r>
      <w:r w:rsidR="00B96723">
        <w:rPr>
          <w:rFonts w:eastAsia="Times New Roman"/>
        </w:rPr>
        <w:t>200.324(b)</w:t>
      </w:r>
      <w:r w:rsidRPr="003B56CA">
        <w:rPr>
          <w:rFonts w:eastAsia="Times New Roman"/>
        </w:rPr>
        <w:t xml:space="preserve"> required for all s</w:t>
      </w:r>
      <w:r w:rsidR="00AD329B">
        <w:rPr>
          <w:rFonts w:eastAsia="Times New Roman"/>
        </w:rPr>
        <w:t>ole source procurements above $10</w:t>
      </w:r>
      <w:r w:rsidRPr="003B56CA">
        <w:rPr>
          <w:rFonts w:eastAsia="Times New Roman"/>
        </w:rPr>
        <w:t>,000 up to th</w:t>
      </w:r>
      <w:r w:rsidR="00AD329B">
        <w:rPr>
          <w:rFonts w:eastAsia="Times New Roman"/>
        </w:rPr>
        <w:t>e small purchase threshold of $2</w:t>
      </w:r>
      <w:r w:rsidRPr="003B56CA">
        <w:rPr>
          <w:rFonts w:eastAsia="Times New Roman"/>
        </w:rPr>
        <w:t>50,000?</w:t>
      </w:r>
      <w:bookmarkEnd w:id="165"/>
      <w:r w:rsidRPr="003B56CA">
        <w:rPr>
          <w:rFonts w:eastAsia="Times New Roman"/>
        </w:rPr>
        <w:t xml:space="preserve"> </w:t>
      </w:r>
    </w:p>
    <w:p w14:paraId="793B7579" w14:textId="250892DD" w:rsidR="008F4123" w:rsidRPr="003B56CA" w:rsidRDefault="008F4123" w:rsidP="008F4123">
      <w:pPr>
        <w:pStyle w:val="Answer"/>
        <w:rPr>
          <w:rFonts w:eastAsia="Times New Roman"/>
        </w:rPr>
      </w:pPr>
      <w:r w:rsidRPr="003B56CA">
        <w:rPr>
          <w:rFonts w:eastAsia="Times New Roman"/>
        </w:rPr>
        <w:t>No. Section 200.32</w:t>
      </w:r>
      <w:r w:rsidR="00CA4213">
        <w:rPr>
          <w:rFonts w:eastAsia="Times New Roman"/>
        </w:rPr>
        <w:t>4</w:t>
      </w:r>
      <w:r w:rsidRPr="003B56CA">
        <w:rPr>
          <w:rFonts w:eastAsia="Times New Roman"/>
        </w:rPr>
        <w:t xml:space="preserve">(a) states that a cost or price analysis is required for procurement actions in excess of the </w:t>
      </w:r>
      <w:r w:rsidR="007F5FB1" w:rsidRPr="003B56CA">
        <w:rPr>
          <w:rFonts w:eastAsia="Times New Roman"/>
        </w:rPr>
        <w:t>Simplified Acquisition Threshold</w:t>
      </w:r>
      <w:r w:rsidRPr="003B56CA">
        <w:rPr>
          <w:rFonts w:eastAsia="Times New Roman"/>
        </w:rPr>
        <w:t>.</w:t>
      </w:r>
    </w:p>
    <w:p w14:paraId="386E6180" w14:textId="318432C9" w:rsidR="005D0D4F" w:rsidRDefault="00C13B03" w:rsidP="005D0D4F">
      <w:pPr>
        <w:pStyle w:val="Heading1"/>
      </w:pPr>
      <w:bookmarkStart w:id="166" w:name="_Toc69479939"/>
      <w:r>
        <w:lastRenderedPageBreak/>
        <w:t>Cost Principles</w:t>
      </w:r>
      <w:bookmarkEnd w:id="166"/>
    </w:p>
    <w:p w14:paraId="55023CD8" w14:textId="68BD6588" w:rsidR="00C13B03" w:rsidRPr="00B95804" w:rsidRDefault="00C13B03" w:rsidP="00C13B03">
      <w:pPr>
        <w:pStyle w:val="Heading2"/>
        <w:tabs>
          <w:tab w:val="left" w:pos="720"/>
        </w:tabs>
        <w:rPr>
          <w:rFonts w:eastAsia="Times New Roman"/>
        </w:rPr>
      </w:pPr>
      <w:bookmarkStart w:id="167" w:name="_Toc69479940"/>
      <w:r w:rsidRPr="006D3267">
        <w:rPr>
          <w:rFonts w:eastAsia="Times New Roman"/>
        </w:rPr>
        <w:t xml:space="preserve">Does </w:t>
      </w:r>
      <w:r w:rsidR="004A2FB6">
        <w:rPr>
          <w:rFonts w:eastAsia="Times New Roman" w:cstheme="minorHAnsi"/>
        </w:rPr>
        <w:t>§</w:t>
      </w:r>
      <w:r w:rsidRPr="006D3267">
        <w:rPr>
          <w:rFonts w:eastAsia="Times New Roman"/>
        </w:rPr>
        <w:t>200.400(f) require recognition of the dual role of postdoctoral staff as both trainees and employees when appointed as a researcher on research grants?</w:t>
      </w:r>
      <w:bookmarkEnd w:id="167"/>
    </w:p>
    <w:p w14:paraId="51E4FB51" w14:textId="08886835" w:rsidR="00C13B03" w:rsidRPr="00B95804" w:rsidRDefault="00C13B03" w:rsidP="00C13B03">
      <w:pPr>
        <w:pStyle w:val="Answer"/>
        <w:rPr>
          <w:rFonts w:eastAsia="Times New Roman"/>
        </w:rPr>
      </w:pPr>
      <w:r w:rsidRPr="006D3267">
        <w:rPr>
          <w:rFonts w:eastAsia="Times New Roman"/>
        </w:rPr>
        <w:t xml:space="preserve">Yes, </w:t>
      </w:r>
      <w:r w:rsidR="004107EC">
        <w:rPr>
          <w:rFonts w:eastAsia="Times New Roman"/>
        </w:rPr>
        <w:t>section</w:t>
      </w:r>
      <w:r w:rsidRPr="006D3267">
        <w:rPr>
          <w:rFonts w:eastAsia="Times New Roman"/>
        </w:rPr>
        <w:t xml:space="preserve"> 200.400(f) requires the recognition of the dual role of all pre</w:t>
      </w:r>
      <w:r w:rsidR="004A2FB6">
        <w:rPr>
          <w:rFonts w:eastAsia="Times New Roman"/>
        </w:rPr>
        <w:t>-</w:t>
      </w:r>
      <w:r w:rsidRPr="006D3267">
        <w:rPr>
          <w:rFonts w:eastAsia="Times New Roman"/>
        </w:rPr>
        <w:t xml:space="preserve"> and post-doctoral staff, who are appointed to research positions with the intent that the research experience will further their training and support the development of skills critical to pursue careers as independent investigat</w:t>
      </w:r>
      <w:r>
        <w:rPr>
          <w:rFonts w:eastAsia="Times New Roman"/>
        </w:rPr>
        <w:t xml:space="preserve">ors or other related careers. </w:t>
      </w:r>
      <w:r w:rsidRPr="006D3267">
        <w:rPr>
          <w:rFonts w:eastAsia="Times New Roman"/>
        </w:rPr>
        <w:t xml:space="preserve">Neither </w:t>
      </w:r>
      <w:r w:rsidR="004A2FB6">
        <w:rPr>
          <w:rFonts w:eastAsia="Times New Roman"/>
        </w:rPr>
        <w:t>p</w:t>
      </w:r>
      <w:r w:rsidRPr="006D3267">
        <w:rPr>
          <w:rFonts w:eastAsia="Times New Roman"/>
        </w:rPr>
        <w:t xml:space="preserve">re- </w:t>
      </w:r>
      <w:r w:rsidR="004A2FB6">
        <w:rPr>
          <w:rFonts w:eastAsia="Times New Roman"/>
        </w:rPr>
        <w:t>n</w:t>
      </w:r>
      <w:r w:rsidRPr="006D3267">
        <w:rPr>
          <w:rFonts w:eastAsia="Times New Roman"/>
        </w:rPr>
        <w:t xml:space="preserve">or </w:t>
      </w:r>
      <w:r w:rsidR="004A2FB6">
        <w:rPr>
          <w:rFonts w:eastAsia="Times New Roman"/>
        </w:rPr>
        <w:t>p</w:t>
      </w:r>
      <w:r w:rsidRPr="006D3267">
        <w:rPr>
          <w:rFonts w:eastAsia="Times New Roman"/>
        </w:rPr>
        <w:t>ost-</w:t>
      </w:r>
      <w:r w:rsidR="004A2FB6">
        <w:rPr>
          <w:rFonts w:eastAsia="Times New Roman"/>
        </w:rPr>
        <w:t>doctoral staff</w:t>
      </w:r>
      <w:r w:rsidRPr="006D3267">
        <w:rPr>
          <w:rFonts w:eastAsia="Times New Roman"/>
        </w:rPr>
        <w:t xml:space="preserve"> need to be specifically appointed in ‘training’ positions to require recognition of this dual role.</w:t>
      </w:r>
    </w:p>
    <w:p w14:paraId="47C29F05" w14:textId="4A041450" w:rsidR="00C13B03" w:rsidRDefault="00C13B03" w:rsidP="00C13B03">
      <w:pPr>
        <w:pStyle w:val="Heading2"/>
        <w:tabs>
          <w:tab w:val="left" w:pos="720"/>
        </w:tabs>
        <w:rPr>
          <w:rFonts w:eastAsia="Times New Roman"/>
        </w:rPr>
      </w:pPr>
      <w:bookmarkStart w:id="168" w:name="_Toc69479941"/>
      <w:r>
        <w:rPr>
          <w:rFonts w:eastAsia="Times New Roman"/>
        </w:rPr>
        <w:t>H</w:t>
      </w:r>
      <w:r w:rsidRPr="00B95804">
        <w:rPr>
          <w:rFonts w:eastAsia="Times New Roman"/>
        </w:rPr>
        <w:t>ow does the usage of the term “profit” in §200.400(g) apply to</w:t>
      </w:r>
      <w:r>
        <w:rPr>
          <w:rFonts w:eastAsia="Times New Roman"/>
        </w:rPr>
        <w:t xml:space="preserve"> Federal</w:t>
      </w:r>
      <w:r w:rsidRPr="00B95804">
        <w:rPr>
          <w:rFonts w:eastAsia="Times New Roman"/>
        </w:rPr>
        <w:t xml:space="preserve"> awards with or performed by nonprofit</w:t>
      </w:r>
      <w:r>
        <w:rPr>
          <w:rFonts w:eastAsia="Times New Roman"/>
        </w:rPr>
        <w:t xml:space="preserve"> organizations</w:t>
      </w:r>
      <w:r w:rsidR="004A2FB6">
        <w:rPr>
          <w:rFonts w:eastAsia="Times New Roman"/>
        </w:rPr>
        <w:t>?</w:t>
      </w:r>
      <w:bookmarkEnd w:id="168"/>
    </w:p>
    <w:p w14:paraId="1F03A7EB" w14:textId="798F1972" w:rsidR="00C13B03" w:rsidRPr="00B95804" w:rsidRDefault="00E03648" w:rsidP="00C13B03">
      <w:pPr>
        <w:pStyle w:val="Answer"/>
        <w:rPr>
          <w:rFonts w:eastAsia="Times New Roman"/>
        </w:rPr>
      </w:pPr>
      <w:r>
        <w:rPr>
          <w:rFonts w:eastAsia="Times New Roman"/>
        </w:rPr>
        <w:t>Regardless of organization type, t</w:t>
      </w:r>
      <w:r w:rsidR="00C13B03" w:rsidRPr="00B95804">
        <w:rPr>
          <w:rFonts w:eastAsia="Times New Roman"/>
        </w:rPr>
        <w:t xml:space="preserve">he guidance in </w:t>
      </w:r>
      <w:r w:rsidR="00EC2C88">
        <w:rPr>
          <w:rFonts w:eastAsia="Times New Roman" w:cstheme="minorHAnsi"/>
        </w:rPr>
        <w:t>§</w:t>
      </w:r>
      <w:r w:rsidR="00C13B03">
        <w:rPr>
          <w:rFonts w:eastAsia="Times New Roman"/>
        </w:rPr>
        <w:t>200.400(g) states that t</w:t>
      </w:r>
      <w:r w:rsidR="00C13B03" w:rsidRPr="00B95804">
        <w:rPr>
          <w:rFonts w:eastAsia="Times New Roman"/>
        </w:rPr>
        <w:t>he non-Federal entity may not earn or keep any profit resulting from Federal financial assistance, unless expressly authorized by the terms and conditions of the Federal award.</w:t>
      </w:r>
      <w:r w:rsidR="004A2FB6">
        <w:rPr>
          <w:rFonts w:eastAsia="Times New Roman"/>
        </w:rPr>
        <w:t xml:space="preserve"> </w:t>
      </w:r>
      <w:r w:rsidR="00EC2C88">
        <w:rPr>
          <w:rFonts w:eastAsia="Times New Roman"/>
        </w:rPr>
        <w:t>This</w:t>
      </w:r>
      <w:r w:rsidR="00C13B03" w:rsidRPr="00B95804">
        <w:rPr>
          <w:rFonts w:eastAsia="Times New Roman"/>
        </w:rPr>
        <w:t xml:space="preserve"> guidance is intended to make this long-standing requirement explicit for purposes of accountability and oversight. </w:t>
      </w:r>
    </w:p>
    <w:p w14:paraId="3751E26A" w14:textId="1E09E29C" w:rsidR="00A85646" w:rsidRPr="00B95804" w:rsidRDefault="00A85646" w:rsidP="00A85646">
      <w:pPr>
        <w:pStyle w:val="Heading2"/>
        <w:tabs>
          <w:tab w:val="left" w:pos="720"/>
        </w:tabs>
        <w:rPr>
          <w:rFonts w:eastAsia="Times New Roman"/>
        </w:rPr>
      </w:pPr>
      <w:bookmarkStart w:id="169" w:name="_200.403_Factors_affecting"/>
      <w:bookmarkStart w:id="170" w:name="_Toc69479942"/>
      <w:bookmarkEnd w:id="169"/>
      <w:r>
        <w:rPr>
          <w:rFonts w:eastAsia="Times New Roman"/>
        </w:rPr>
        <w:t xml:space="preserve">What constitutes prior written approval for direct charging for administrative or clerical staff in </w:t>
      </w:r>
      <w:r>
        <w:rPr>
          <w:rFonts w:eastAsia="Times New Roman" w:cstheme="minorHAnsi"/>
        </w:rPr>
        <w:t>§</w:t>
      </w:r>
      <w:r>
        <w:rPr>
          <w:rFonts w:eastAsia="Times New Roman"/>
        </w:rPr>
        <w:t>200.413(c)(3)?</w:t>
      </w:r>
      <w:bookmarkEnd w:id="170"/>
    </w:p>
    <w:p w14:paraId="379D2362" w14:textId="5710AEB8" w:rsidR="00C13B03" w:rsidRPr="00C13B03" w:rsidRDefault="00A85646" w:rsidP="004A2FB6">
      <w:pPr>
        <w:pStyle w:val="Answer"/>
      </w:pPr>
      <w:r w:rsidRPr="006D3267">
        <w:rPr>
          <w:rFonts w:eastAsia="Times New Roman"/>
        </w:rPr>
        <w:t xml:space="preserve">Non-Federal entities should refer to the terms and conditions of their </w:t>
      </w:r>
      <w:r>
        <w:rPr>
          <w:rFonts w:eastAsia="Times New Roman"/>
        </w:rPr>
        <w:t xml:space="preserve">Federal </w:t>
      </w:r>
      <w:r w:rsidRPr="006D3267">
        <w:rPr>
          <w:rFonts w:eastAsia="Times New Roman"/>
        </w:rPr>
        <w:t xml:space="preserve">award or </w:t>
      </w:r>
      <w:r>
        <w:rPr>
          <w:rFonts w:eastAsia="Times New Roman"/>
        </w:rPr>
        <w:t>inquire with</w:t>
      </w:r>
      <w:r w:rsidRPr="006D3267">
        <w:rPr>
          <w:rFonts w:eastAsia="Times New Roman"/>
        </w:rPr>
        <w:t xml:space="preserve"> the Federal awarding agency </w:t>
      </w:r>
      <w:r>
        <w:rPr>
          <w:rFonts w:eastAsia="Times New Roman"/>
        </w:rPr>
        <w:t xml:space="preserve">or pass-through entity </w:t>
      </w:r>
      <w:r w:rsidRPr="006D3267">
        <w:rPr>
          <w:rFonts w:eastAsia="Times New Roman"/>
        </w:rPr>
        <w:t xml:space="preserve">to clarify </w:t>
      </w:r>
      <w:r>
        <w:rPr>
          <w:rFonts w:eastAsia="Times New Roman"/>
        </w:rPr>
        <w:t xml:space="preserve">the </w:t>
      </w:r>
      <w:r w:rsidRPr="006D3267">
        <w:rPr>
          <w:rFonts w:eastAsia="Times New Roman"/>
        </w:rPr>
        <w:t xml:space="preserve">pre-approval </w:t>
      </w:r>
      <w:r>
        <w:rPr>
          <w:rFonts w:eastAsia="Times New Roman"/>
        </w:rPr>
        <w:t>process</w:t>
      </w:r>
      <w:r w:rsidRPr="006D3267">
        <w:rPr>
          <w:rFonts w:eastAsia="Times New Roman"/>
        </w:rPr>
        <w:t>.</w:t>
      </w:r>
    </w:p>
    <w:p w14:paraId="1EE0BD2F" w14:textId="47C390E2" w:rsidR="00AE2A33" w:rsidRPr="00B95804" w:rsidRDefault="00AE2A33" w:rsidP="00AE2A33">
      <w:pPr>
        <w:pStyle w:val="Heading2"/>
        <w:tabs>
          <w:tab w:val="left" w:pos="720"/>
        </w:tabs>
        <w:rPr>
          <w:rFonts w:eastAsia="Times New Roman"/>
        </w:rPr>
      </w:pPr>
      <w:bookmarkStart w:id="171" w:name="_Toc69479943"/>
      <w:r>
        <w:rPr>
          <w:rFonts w:eastAsia="Times New Roman"/>
        </w:rPr>
        <w:t>How does a non-Federal entity determine who has the authority to “legally bind” it in financial reports and payment requests</w:t>
      </w:r>
      <w:r w:rsidRPr="006D3267">
        <w:rPr>
          <w:rFonts w:eastAsia="Times New Roman"/>
        </w:rPr>
        <w:t>?</w:t>
      </w:r>
      <w:bookmarkEnd w:id="171"/>
    </w:p>
    <w:p w14:paraId="73FBA70A" w14:textId="350C41B6" w:rsidR="00AE2A33" w:rsidRDefault="00AE2A33" w:rsidP="00AE2A33">
      <w:pPr>
        <w:pStyle w:val="Answer"/>
        <w:rPr>
          <w:rFonts w:eastAsia="Times New Roman"/>
        </w:rPr>
      </w:pPr>
      <w:r w:rsidRPr="006D3267">
        <w:rPr>
          <w:rFonts w:eastAsia="Times New Roman"/>
        </w:rPr>
        <w:t>It is up to the non-Federal entity to determine how best to establish th</w:t>
      </w:r>
      <w:r>
        <w:rPr>
          <w:rFonts w:eastAsia="Times New Roman"/>
        </w:rPr>
        <w:t>e</w:t>
      </w:r>
      <w:r w:rsidRPr="006D3267">
        <w:rPr>
          <w:rFonts w:eastAsia="Times New Roman"/>
        </w:rPr>
        <w:t xml:space="preserve"> authority</w:t>
      </w:r>
      <w:r>
        <w:rPr>
          <w:rFonts w:eastAsia="Times New Roman"/>
        </w:rPr>
        <w:t xml:space="preserve"> to legally bind the non-Federal entity, required in 2 CFR </w:t>
      </w:r>
      <w:r>
        <w:rPr>
          <w:rFonts w:eastAsia="Times New Roman" w:cstheme="minorHAnsi"/>
        </w:rPr>
        <w:t>§</w:t>
      </w:r>
      <w:r>
        <w:rPr>
          <w:rFonts w:eastAsia="Times New Roman"/>
        </w:rPr>
        <w:t>200.415</w:t>
      </w:r>
      <w:r w:rsidRPr="006D3267">
        <w:rPr>
          <w:rFonts w:eastAsia="Times New Roman"/>
        </w:rPr>
        <w:t>.</w:t>
      </w:r>
    </w:p>
    <w:p w14:paraId="4EE918E4" w14:textId="043AD895" w:rsidR="00B5652B" w:rsidRDefault="00B5652B" w:rsidP="00B5652B">
      <w:pPr>
        <w:pStyle w:val="Heading2"/>
        <w:tabs>
          <w:tab w:val="left" w:pos="720"/>
        </w:tabs>
        <w:rPr>
          <w:rFonts w:eastAsia="Times New Roman"/>
        </w:rPr>
      </w:pPr>
      <w:bookmarkStart w:id="172" w:name="_Toc69479944"/>
      <w:r w:rsidRPr="008E6E16">
        <w:rPr>
          <w:rFonts w:eastAsia="Times New Roman"/>
        </w:rPr>
        <w:t xml:space="preserve">Would </w:t>
      </w:r>
      <w:r w:rsidR="00093DFF">
        <w:rPr>
          <w:rFonts w:eastAsia="Times New Roman"/>
        </w:rPr>
        <w:t xml:space="preserve">the costs of </w:t>
      </w:r>
      <w:r w:rsidRPr="008E6E16">
        <w:rPr>
          <w:rFonts w:eastAsia="Times New Roman"/>
        </w:rPr>
        <w:t>audit</w:t>
      </w:r>
      <w:r w:rsidR="00093DFF">
        <w:rPr>
          <w:rFonts w:eastAsia="Times New Roman"/>
        </w:rPr>
        <w:t>s</w:t>
      </w:r>
      <w:r w:rsidRPr="008E6E16">
        <w:rPr>
          <w:rFonts w:eastAsia="Times New Roman"/>
        </w:rPr>
        <w:t xml:space="preserve"> </w:t>
      </w:r>
      <w:r w:rsidR="00093DFF">
        <w:rPr>
          <w:rFonts w:eastAsia="Times New Roman"/>
        </w:rPr>
        <w:t>other than costs associated with the SAA</w:t>
      </w:r>
      <w:r w:rsidRPr="008E6E16">
        <w:rPr>
          <w:rFonts w:eastAsia="Times New Roman"/>
        </w:rPr>
        <w:t>, for example an internal audit division or legislative audit, be allowable</w:t>
      </w:r>
      <w:r>
        <w:rPr>
          <w:rFonts w:eastAsia="Times New Roman"/>
        </w:rPr>
        <w:t>?</w:t>
      </w:r>
      <w:bookmarkEnd w:id="172"/>
    </w:p>
    <w:p w14:paraId="09EB45A1" w14:textId="360BBC16" w:rsidR="00B5652B" w:rsidRPr="008E6E16" w:rsidRDefault="00B5652B" w:rsidP="00B5652B">
      <w:pPr>
        <w:pStyle w:val="Answer"/>
        <w:rPr>
          <w:rFonts w:eastAsia="Times New Roman"/>
        </w:rPr>
      </w:pPr>
      <w:r>
        <w:rPr>
          <w:rFonts w:eastAsia="Times New Roman"/>
        </w:rPr>
        <w:t>I</w:t>
      </w:r>
      <w:r w:rsidRPr="008E6E16">
        <w:rPr>
          <w:rFonts w:eastAsia="Times New Roman"/>
        </w:rPr>
        <w:t>nternal audit costs of the non-Federal entity are allowable when they support the Single Audit process.</w:t>
      </w:r>
      <w:r>
        <w:rPr>
          <w:rFonts w:eastAsia="Times New Roman"/>
        </w:rPr>
        <w:t xml:space="preserve"> </w:t>
      </w:r>
      <w:r w:rsidRPr="008E6E16">
        <w:rPr>
          <w:rFonts w:eastAsia="Times New Roman"/>
        </w:rPr>
        <w:t xml:space="preserve">Therefore, the cost of internal audit reviews of the non-Federal entity's internal control effectiveness and efficiency to assure ongoing compliance with the Uniform Guidance and the terms of Federal award are allowable under </w:t>
      </w:r>
      <w:r>
        <w:rPr>
          <w:rFonts w:eastAsia="Times New Roman" w:cstheme="minorHAnsi"/>
        </w:rPr>
        <w:t>§</w:t>
      </w:r>
      <w:r w:rsidRPr="008E6E16">
        <w:rPr>
          <w:rFonts w:eastAsia="Times New Roman"/>
        </w:rPr>
        <w:t>200.425(a).</w:t>
      </w:r>
    </w:p>
    <w:p w14:paraId="21DAE2DE" w14:textId="21E71FAA" w:rsidR="00B5652B" w:rsidRDefault="00B5652B" w:rsidP="00B5652B">
      <w:pPr>
        <w:pStyle w:val="Answer"/>
        <w:rPr>
          <w:rFonts w:eastAsia="Times New Roman"/>
        </w:rPr>
      </w:pPr>
      <w:r>
        <w:rPr>
          <w:rFonts w:eastAsia="Times New Roman"/>
        </w:rPr>
        <w:t>L</w:t>
      </w:r>
      <w:r w:rsidRPr="008E6E16">
        <w:rPr>
          <w:rFonts w:eastAsia="Times New Roman"/>
        </w:rPr>
        <w:t>egislative audit costs, which are generally requested by the State government and not related to the Single Audit process, are not allowable.</w:t>
      </w:r>
      <w:r>
        <w:rPr>
          <w:rFonts w:eastAsia="Times New Roman"/>
        </w:rPr>
        <w:t xml:space="preserve"> </w:t>
      </w:r>
    </w:p>
    <w:p w14:paraId="1D5218DF" w14:textId="7067CF59" w:rsidR="00B5652B" w:rsidRPr="008E6E16" w:rsidRDefault="00FA1BA3" w:rsidP="00B5652B">
      <w:pPr>
        <w:pStyle w:val="Heading2"/>
        <w:tabs>
          <w:tab w:val="left" w:pos="720"/>
        </w:tabs>
        <w:rPr>
          <w:rFonts w:eastAsia="Times New Roman"/>
        </w:rPr>
      </w:pPr>
      <w:bookmarkStart w:id="173" w:name="_.425-2_Financial_Statement"/>
      <w:bookmarkStart w:id="174" w:name="_Toc69479945"/>
      <w:bookmarkEnd w:id="173"/>
      <w:r>
        <w:rPr>
          <w:rFonts w:eastAsia="Times New Roman"/>
        </w:rPr>
        <w:t>Can</w:t>
      </w:r>
      <w:r w:rsidR="00B5652B" w:rsidRPr="008E6E16">
        <w:rPr>
          <w:rFonts w:eastAsia="Times New Roman"/>
        </w:rPr>
        <w:t xml:space="preserve"> a non-Federal entity that is required to have an audit conducted under the </w:t>
      </w:r>
      <w:r w:rsidR="00093DFF">
        <w:rPr>
          <w:rFonts w:eastAsia="Times New Roman"/>
        </w:rPr>
        <w:t xml:space="preserve">SAA </w:t>
      </w:r>
      <w:r w:rsidR="00B5652B" w:rsidRPr="008E6E16">
        <w:rPr>
          <w:rFonts w:eastAsia="Times New Roman"/>
        </w:rPr>
        <w:t>allocate the cost for the financial statement audit as an allowable cost?</w:t>
      </w:r>
      <w:bookmarkEnd w:id="174"/>
      <w:r w:rsidR="00B5652B">
        <w:rPr>
          <w:rFonts w:eastAsia="Times New Roman"/>
        </w:rPr>
        <w:t xml:space="preserve"> </w:t>
      </w:r>
    </w:p>
    <w:p w14:paraId="7190E6BF" w14:textId="04D364F6" w:rsidR="00B5652B" w:rsidRDefault="00B5652B" w:rsidP="00B5652B">
      <w:pPr>
        <w:pStyle w:val="Answer"/>
        <w:rPr>
          <w:rFonts w:eastAsia="Times New Roman"/>
        </w:rPr>
      </w:pPr>
      <w:r w:rsidRPr="008E6E16">
        <w:rPr>
          <w:rFonts w:eastAsia="Times New Roman"/>
        </w:rPr>
        <w:t xml:space="preserve">Yes. Section 200.514(b) requires that the Single Audit must include a determination of whether the financial statements of the auditee are presented in accordance with </w:t>
      </w:r>
      <w:r w:rsidR="00A6629E">
        <w:rPr>
          <w:rFonts w:eastAsia="Times New Roman"/>
        </w:rPr>
        <w:t>GAAP</w:t>
      </w:r>
      <w:r w:rsidRPr="008E6E16">
        <w:rPr>
          <w:rFonts w:eastAsia="Times New Roman"/>
        </w:rPr>
        <w:t>.</w:t>
      </w:r>
      <w:r>
        <w:rPr>
          <w:rFonts w:eastAsia="Times New Roman"/>
        </w:rPr>
        <w:t xml:space="preserve"> </w:t>
      </w:r>
      <w:r w:rsidRPr="008E6E16">
        <w:rPr>
          <w:rFonts w:eastAsia="Times New Roman"/>
        </w:rPr>
        <w:t xml:space="preserve">Therefore, the </w:t>
      </w:r>
      <w:r w:rsidRPr="008E6E16">
        <w:rPr>
          <w:rFonts w:eastAsia="Times New Roman"/>
        </w:rPr>
        <w:lastRenderedPageBreak/>
        <w:t xml:space="preserve">costs of auditing the financial statements are allowable for non-Federal entities subject to the requirements of the </w:t>
      </w:r>
      <w:r w:rsidR="00A6629E">
        <w:rPr>
          <w:rFonts w:eastAsia="Times New Roman"/>
        </w:rPr>
        <w:t>SAA</w:t>
      </w:r>
      <w:r w:rsidRPr="008E6E16">
        <w:rPr>
          <w:rFonts w:eastAsia="Times New Roman"/>
        </w:rPr>
        <w:t>.</w:t>
      </w:r>
    </w:p>
    <w:p w14:paraId="006C3351" w14:textId="1BD5D6B4" w:rsidR="00FA1BA3" w:rsidRDefault="00FA1BA3" w:rsidP="00B5652B">
      <w:pPr>
        <w:pStyle w:val="Heading2"/>
        <w:tabs>
          <w:tab w:val="left" w:pos="720"/>
        </w:tabs>
        <w:rPr>
          <w:rFonts w:eastAsia="Times New Roman"/>
        </w:rPr>
      </w:pPr>
      <w:bookmarkStart w:id="175" w:name="_.425-3_Performance_Audits"/>
      <w:bookmarkStart w:id="176" w:name="_Toc69479946"/>
      <w:bookmarkEnd w:id="175"/>
      <w:r>
        <w:rPr>
          <w:rFonts w:eastAsia="Times New Roman"/>
        </w:rPr>
        <w:t xml:space="preserve">Are the costs for audits that aren’t required by the </w:t>
      </w:r>
      <w:r w:rsidR="00A6629E">
        <w:rPr>
          <w:rFonts w:eastAsia="Times New Roman"/>
        </w:rPr>
        <w:t>SAA</w:t>
      </w:r>
      <w:r>
        <w:rPr>
          <w:rFonts w:eastAsia="Times New Roman"/>
        </w:rPr>
        <w:t>, such as performance audits, allowable?</w:t>
      </w:r>
      <w:bookmarkEnd w:id="176"/>
    </w:p>
    <w:p w14:paraId="264CEFEA" w14:textId="285F23D5" w:rsidR="00B5652B" w:rsidRDefault="00B5652B" w:rsidP="00B5652B">
      <w:pPr>
        <w:pStyle w:val="Answer"/>
        <w:rPr>
          <w:rFonts w:eastAsia="Times New Roman"/>
        </w:rPr>
      </w:pPr>
      <w:r w:rsidRPr="008E6E16">
        <w:rPr>
          <w:rFonts w:eastAsia="Times New Roman"/>
        </w:rPr>
        <w:t xml:space="preserve">No. The costs of audits that are not required by the </w:t>
      </w:r>
      <w:r w:rsidR="00A6629E">
        <w:rPr>
          <w:rFonts w:eastAsia="Times New Roman"/>
        </w:rPr>
        <w:t>SAA</w:t>
      </w:r>
      <w:r w:rsidRPr="008E6E16">
        <w:rPr>
          <w:rFonts w:eastAsia="Times New Roman"/>
        </w:rPr>
        <w:t xml:space="preserve"> or Uniform Guidance Subpart F are not allowable under </w:t>
      </w:r>
      <w:r w:rsidR="00FA1BA3">
        <w:rPr>
          <w:rFonts w:eastAsia="Times New Roman" w:cstheme="minorHAnsi"/>
        </w:rPr>
        <w:t>§</w:t>
      </w:r>
      <w:r w:rsidRPr="008E6E16">
        <w:rPr>
          <w:rFonts w:eastAsia="Times New Roman"/>
        </w:rPr>
        <w:t>200.425(a)</w:t>
      </w:r>
      <w:r w:rsidR="001B468A">
        <w:rPr>
          <w:rFonts w:eastAsia="Times New Roman"/>
        </w:rPr>
        <w:t>.</w:t>
      </w:r>
      <w:r w:rsidRPr="008E6E16">
        <w:rPr>
          <w:rFonts w:eastAsia="Times New Roman"/>
        </w:rPr>
        <w:t xml:space="preserve"> </w:t>
      </w:r>
    </w:p>
    <w:p w14:paraId="45E759A1" w14:textId="108FD6FD" w:rsidR="00B5652B" w:rsidRPr="008E6E16" w:rsidRDefault="00B5652B" w:rsidP="00B5652B">
      <w:pPr>
        <w:pStyle w:val="Heading2"/>
        <w:tabs>
          <w:tab w:val="left" w:pos="720"/>
        </w:tabs>
        <w:rPr>
          <w:rFonts w:eastAsia="Times New Roman"/>
        </w:rPr>
      </w:pPr>
      <w:bookmarkStart w:id="177" w:name="_.425-4_Financial_Statement"/>
      <w:bookmarkStart w:id="178" w:name="_Toc69479947"/>
      <w:bookmarkEnd w:id="177"/>
      <w:r w:rsidRPr="008E6E16">
        <w:rPr>
          <w:rFonts w:eastAsia="Times New Roman"/>
        </w:rPr>
        <w:t xml:space="preserve">If a non-Federal entity is exempted from the requirements of the </w:t>
      </w:r>
      <w:r w:rsidR="00A6629E">
        <w:rPr>
          <w:rFonts w:eastAsia="Times New Roman"/>
        </w:rPr>
        <w:t>SAA</w:t>
      </w:r>
      <w:r w:rsidRPr="008E6E16">
        <w:rPr>
          <w:rFonts w:eastAsia="Times New Roman"/>
        </w:rPr>
        <w:t xml:space="preserve">, would it be permissible to charge the costs of a financial audit under </w:t>
      </w:r>
      <w:r w:rsidR="00FA1BA3">
        <w:rPr>
          <w:rFonts w:eastAsia="Times New Roman" w:cstheme="minorHAnsi"/>
        </w:rPr>
        <w:t>§</w:t>
      </w:r>
      <w:r w:rsidRPr="008E6E16">
        <w:rPr>
          <w:rFonts w:eastAsia="Times New Roman"/>
        </w:rPr>
        <w:t>200.425?</w:t>
      </w:r>
      <w:bookmarkEnd w:id="178"/>
    </w:p>
    <w:p w14:paraId="57664356" w14:textId="6FB33D94" w:rsidR="00B5652B" w:rsidRPr="008E6E16" w:rsidRDefault="00B5652B" w:rsidP="00B5652B">
      <w:pPr>
        <w:pStyle w:val="Answer"/>
        <w:rPr>
          <w:rFonts w:eastAsia="Times New Roman"/>
        </w:rPr>
      </w:pPr>
      <w:r w:rsidRPr="008E6E16">
        <w:rPr>
          <w:rFonts w:eastAsia="Times New Roman"/>
        </w:rPr>
        <w:t>Yes. The costs of a financial statement audit, including those performed under</w:t>
      </w:r>
      <w:r w:rsidR="001B468A">
        <w:rPr>
          <w:rFonts w:eastAsia="Times New Roman"/>
        </w:rPr>
        <w:t xml:space="preserve"> </w:t>
      </w:r>
      <w:r w:rsidRPr="008E6E16">
        <w:rPr>
          <w:rFonts w:eastAsia="Times New Roman"/>
        </w:rPr>
        <w:t xml:space="preserve">GAGAS, by an entity exempted from the </w:t>
      </w:r>
      <w:r w:rsidR="00A6629E">
        <w:rPr>
          <w:rFonts w:eastAsia="Times New Roman"/>
        </w:rPr>
        <w:t>SAA</w:t>
      </w:r>
      <w:r w:rsidRPr="008E6E16">
        <w:rPr>
          <w:rFonts w:eastAsia="Times New Roman"/>
        </w:rPr>
        <w:t>, are not fully equivalent to audits conducted in accordance with the Single Audit Act Amendments of 1996.</w:t>
      </w:r>
      <w:r>
        <w:rPr>
          <w:rFonts w:eastAsia="Times New Roman"/>
        </w:rPr>
        <w:t xml:space="preserve"> </w:t>
      </w:r>
      <w:r w:rsidRPr="008E6E16">
        <w:rPr>
          <w:rFonts w:eastAsia="Times New Roman"/>
        </w:rPr>
        <w:t xml:space="preserve">Accordingly, the costs of such financial statement audits are not prohibited by </w:t>
      </w:r>
      <w:r w:rsidR="00FA1BA3">
        <w:rPr>
          <w:rFonts w:eastAsia="Times New Roman" w:cstheme="minorHAnsi"/>
        </w:rPr>
        <w:t>§</w:t>
      </w:r>
      <w:r w:rsidRPr="008E6E16">
        <w:rPr>
          <w:rFonts w:eastAsia="Times New Roman"/>
        </w:rPr>
        <w:t xml:space="preserve">200.425 and inclusion of a proportionate share of the cost of these audits may be included in the indirect cost pool for a cost allocation plan or indirect cost proposal. </w:t>
      </w:r>
    </w:p>
    <w:p w14:paraId="6563AB52" w14:textId="4EC72097" w:rsidR="00B5652B" w:rsidRPr="008E6E16" w:rsidRDefault="00B5652B" w:rsidP="00B5652B">
      <w:pPr>
        <w:pStyle w:val="Heading2"/>
        <w:tabs>
          <w:tab w:val="left" w:pos="720"/>
        </w:tabs>
        <w:rPr>
          <w:rFonts w:eastAsia="Times New Roman"/>
        </w:rPr>
      </w:pPr>
      <w:bookmarkStart w:id="179" w:name="_.425-5_Internal_Audit"/>
      <w:bookmarkStart w:id="180" w:name="_Toc69479948"/>
      <w:bookmarkEnd w:id="179"/>
      <w:r w:rsidRPr="008E6E16">
        <w:rPr>
          <w:rFonts w:eastAsia="Times New Roman"/>
        </w:rPr>
        <w:t>Are the costs of services of an internal audit function of a non-Federal entity an allowable cost under the Uniform Guidance?</w:t>
      </w:r>
      <w:bookmarkEnd w:id="180"/>
    </w:p>
    <w:p w14:paraId="05F09E0D" w14:textId="695C44B9" w:rsidR="00B5652B" w:rsidRDefault="00B5652B" w:rsidP="00B5652B">
      <w:pPr>
        <w:pStyle w:val="Answer"/>
        <w:rPr>
          <w:rFonts w:eastAsia="Times New Roman"/>
        </w:rPr>
      </w:pPr>
      <w:r w:rsidRPr="008E6E16">
        <w:rPr>
          <w:rFonts w:eastAsia="Times New Roman"/>
        </w:rPr>
        <w:t>Yes.</w:t>
      </w:r>
      <w:r>
        <w:rPr>
          <w:rFonts w:eastAsia="Times New Roman"/>
        </w:rPr>
        <w:t xml:space="preserve"> </w:t>
      </w:r>
      <w:r w:rsidRPr="008E6E16">
        <w:rPr>
          <w:rFonts w:eastAsia="Times New Roman"/>
        </w:rPr>
        <w:t>Internal audit functions and its related costs are allowable.</w:t>
      </w:r>
      <w:r>
        <w:rPr>
          <w:rFonts w:eastAsia="Times New Roman"/>
        </w:rPr>
        <w:t xml:space="preserve"> </w:t>
      </w:r>
      <w:r w:rsidRPr="008E6E16">
        <w:rPr>
          <w:rFonts w:eastAsia="Times New Roman"/>
        </w:rPr>
        <w:t>The costs must be appropriately allocated to the indirect cost pool in an indirect cost rate pr</w:t>
      </w:r>
      <w:r>
        <w:rPr>
          <w:rFonts w:eastAsia="Times New Roman"/>
        </w:rPr>
        <w:t>oposal or cost allocation plan.</w:t>
      </w:r>
    </w:p>
    <w:p w14:paraId="772DA2D4" w14:textId="12B0AB7A" w:rsidR="00457EDD" w:rsidRDefault="00457EDD" w:rsidP="00B5652B">
      <w:pPr>
        <w:pStyle w:val="Heading2"/>
        <w:tabs>
          <w:tab w:val="left" w:pos="720"/>
        </w:tabs>
        <w:rPr>
          <w:rFonts w:eastAsia="Times New Roman"/>
        </w:rPr>
      </w:pPr>
      <w:bookmarkStart w:id="181" w:name="_Toc69479949"/>
      <w:r>
        <w:rPr>
          <w:rFonts w:eastAsia="Times New Roman"/>
        </w:rPr>
        <w:t xml:space="preserve">Is it allowable for a non-Federal entity, </w:t>
      </w:r>
      <w:r w:rsidRPr="007E484C">
        <w:rPr>
          <w:rFonts w:eastAsia="Times New Roman"/>
        </w:rPr>
        <w:t>using cash basis accounting with unfunded</w:t>
      </w:r>
      <w:r>
        <w:rPr>
          <w:rFonts w:eastAsia="Times New Roman"/>
        </w:rPr>
        <w:t xml:space="preserve"> or </w:t>
      </w:r>
      <w:r w:rsidRPr="007E484C">
        <w:rPr>
          <w:rFonts w:eastAsia="Times New Roman"/>
        </w:rPr>
        <w:t>unrecorded leave liabilities</w:t>
      </w:r>
      <w:r>
        <w:rPr>
          <w:rFonts w:eastAsia="Times New Roman"/>
        </w:rPr>
        <w:t>, to charge unused leave for employees that retire or are terminated?</w:t>
      </w:r>
      <w:bookmarkEnd w:id="181"/>
    </w:p>
    <w:p w14:paraId="25EE5C4D" w14:textId="5E686185" w:rsidR="00962C73" w:rsidRDefault="00B5652B" w:rsidP="00962C73">
      <w:pPr>
        <w:pStyle w:val="Answer"/>
        <w:rPr>
          <w:rFonts w:eastAsia="Times New Roman"/>
        </w:rPr>
      </w:pPr>
      <w:r w:rsidRPr="007E484C">
        <w:rPr>
          <w:rFonts w:eastAsia="Times New Roman"/>
        </w:rPr>
        <w:t>No</w:t>
      </w:r>
      <w:r w:rsidR="00457EDD">
        <w:rPr>
          <w:rFonts w:eastAsia="Times New Roman"/>
        </w:rPr>
        <w:t xml:space="preserve">, this would not align with </w:t>
      </w:r>
      <w:r w:rsidR="00457EDD">
        <w:rPr>
          <w:rFonts w:eastAsia="Times New Roman" w:cstheme="minorHAnsi"/>
        </w:rPr>
        <w:t>§</w:t>
      </w:r>
      <w:r w:rsidR="00457EDD">
        <w:rPr>
          <w:rFonts w:eastAsia="Times New Roman"/>
        </w:rPr>
        <w:t>200.</w:t>
      </w:r>
      <w:r w:rsidR="00457EDD" w:rsidRPr="007E484C">
        <w:rPr>
          <w:rFonts w:eastAsia="Times New Roman"/>
        </w:rPr>
        <w:t>431(b)(3)(i)</w:t>
      </w:r>
      <w:r w:rsidRPr="007E484C">
        <w:rPr>
          <w:rFonts w:eastAsia="Times New Roman"/>
        </w:rPr>
        <w:t>.</w:t>
      </w:r>
      <w:r>
        <w:rPr>
          <w:rFonts w:eastAsia="Times New Roman"/>
        </w:rPr>
        <w:t xml:space="preserve"> </w:t>
      </w:r>
      <w:r w:rsidRPr="007E484C">
        <w:rPr>
          <w:rFonts w:eastAsia="Times New Roman"/>
        </w:rPr>
        <w:t>Charging all unused leave costs for separating employees in the same manner as it had charged the employees’ salary costs (i.e., directly to the activities on which the employees were working at the time of their separation) would result in inequitable distribution of the unused leave costs, because the leave costs were accumulated over the entire period of employment while working on various programs. In addition, having the last program bear the burden of these unbudgeted costs creates an unfair distribution of costs to this program.</w:t>
      </w:r>
      <w:r>
        <w:rPr>
          <w:rFonts w:eastAsia="Times New Roman"/>
        </w:rPr>
        <w:t xml:space="preserve"> </w:t>
      </w:r>
      <w:r w:rsidRPr="007E484C">
        <w:rPr>
          <w:rFonts w:eastAsia="Times New Roman"/>
        </w:rPr>
        <w:t>Therefore, any state, Local or Tribal government using the cash basis of accounting should allocate payments for unused leave, when an employee retires or terminates employment, in the year of payment as a general administrative expense to all activities of the governmental unit or component or, with the approval of the cognizant agency for indirect costs, the costs can be included in fringe benefit rates.</w:t>
      </w:r>
    </w:p>
    <w:p w14:paraId="3899B83C" w14:textId="571AFE68" w:rsidR="00093DFF" w:rsidRDefault="00093DFF" w:rsidP="00093DFF">
      <w:pPr>
        <w:pStyle w:val="Heading2"/>
        <w:tabs>
          <w:tab w:val="left" w:pos="720"/>
        </w:tabs>
        <w:rPr>
          <w:rFonts w:eastAsia="Times New Roman"/>
        </w:rPr>
      </w:pPr>
      <w:bookmarkStart w:id="182" w:name="_Toc69479950"/>
      <w:r w:rsidRPr="006D3267">
        <w:rPr>
          <w:rFonts w:eastAsia="Times New Roman"/>
        </w:rPr>
        <w:t>How can prior approval</w:t>
      </w:r>
      <w:r>
        <w:rPr>
          <w:rFonts w:eastAsia="Times New Roman"/>
        </w:rPr>
        <w:t xml:space="preserve"> for costs associated with an exchange rate (2 CFR </w:t>
      </w:r>
      <w:r>
        <w:rPr>
          <w:rFonts w:eastAsia="Times New Roman" w:cstheme="minorHAnsi"/>
        </w:rPr>
        <w:t>§</w:t>
      </w:r>
      <w:r>
        <w:rPr>
          <w:rFonts w:eastAsia="Times New Roman"/>
        </w:rPr>
        <w:t>200.440)</w:t>
      </w:r>
      <w:r w:rsidRPr="006D3267">
        <w:rPr>
          <w:rFonts w:eastAsia="Times New Roman"/>
        </w:rPr>
        <w:t xml:space="preserve"> be obtained when </w:t>
      </w:r>
      <w:r>
        <w:rPr>
          <w:rFonts w:eastAsia="Times New Roman"/>
        </w:rPr>
        <w:t>it</w:t>
      </w:r>
      <w:r w:rsidRPr="006D3267">
        <w:rPr>
          <w:rFonts w:eastAsia="Times New Roman"/>
        </w:rPr>
        <w:t xml:space="preserve"> may fluctuate on a daily basis as expenditures occur?</w:t>
      </w:r>
      <w:bookmarkEnd w:id="182"/>
    </w:p>
    <w:p w14:paraId="7C3DB5A0" w14:textId="37EB0E7C" w:rsidR="00093DFF" w:rsidRPr="00B95804" w:rsidRDefault="00093DFF" w:rsidP="00093DFF">
      <w:pPr>
        <w:pStyle w:val="Answer"/>
        <w:rPr>
          <w:rFonts w:eastAsia="Times New Roman"/>
        </w:rPr>
      </w:pPr>
      <w:r>
        <w:rPr>
          <w:rFonts w:eastAsia="Times New Roman"/>
        </w:rPr>
        <w:t xml:space="preserve">Prior approval is not required </w:t>
      </w:r>
      <w:r w:rsidRPr="006D3267">
        <w:rPr>
          <w:rFonts w:eastAsia="Times New Roman"/>
        </w:rPr>
        <w:t xml:space="preserve">every time the exchange rate changes and </w:t>
      </w:r>
      <w:r>
        <w:rPr>
          <w:rFonts w:eastAsia="Times New Roman"/>
        </w:rPr>
        <w:t>a Federal award is charged</w:t>
      </w:r>
      <w:r w:rsidRPr="006D3267">
        <w:rPr>
          <w:rFonts w:eastAsia="Times New Roman"/>
        </w:rPr>
        <w:t xml:space="preserve">. Approval of exchange rate fluctuations are required only when the change results in the need for additional Federal funding, or the increased costs results in the need to </w:t>
      </w:r>
      <w:r w:rsidR="00312072">
        <w:rPr>
          <w:rFonts w:eastAsia="Times New Roman"/>
        </w:rPr>
        <w:t xml:space="preserve">modify the scope </w:t>
      </w:r>
      <w:r w:rsidR="008D3A36">
        <w:rPr>
          <w:rFonts w:eastAsia="Times New Roman"/>
        </w:rPr>
        <w:t>or objectives of the project.</w:t>
      </w:r>
    </w:p>
    <w:p w14:paraId="63D0D1BF" w14:textId="00383511" w:rsidR="00093DFF" w:rsidRPr="00B95804" w:rsidRDefault="008F2C54" w:rsidP="00093DFF">
      <w:pPr>
        <w:pStyle w:val="Heading2"/>
        <w:tabs>
          <w:tab w:val="left" w:pos="720"/>
        </w:tabs>
        <w:rPr>
          <w:rFonts w:eastAsia="Times New Roman"/>
        </w:rPr>
      </w:pPr>
      <w:bookmarkStart w:id="183" w:name="_Toc69479951"/>
      <w:bookmarkStart w:id="184" w:name="_Hlk58421955"/>
      <w:r>
        <w:rPr>
          <w:rFonts w:eastAsia="Times New Roman"/>
        </w:rPr>
        <w:lastRenderedPageBreak/>
        <w:t>Can the 50 percent of salaries and expenses for the Tribal council</w:t>
      </w:r>
      <w:r w:rsidR="00093DFF" w:rsidRPr="00C82EC4">
        <w:rPr>
          <w:rFonts w:eastAsia="Times New Roman"/>
        </w:rPr>
        <w:t xml:space="preserve"> </w:t>
      </w:r>
      <w:r>
        <w:rPr>
          <w:rFonts w:eastAsia="Times New Roman"/>
        </w:rPr>
        <w:t xml:space="preserve">that can be included in the indirect cost calculation without documentation </w:t>
      </w:r>
      <w:r w:rsidR="00093DFF" w:rsidRPr="00C82EC4">
        <w:rPr>
          <w:rFonts w:eastAsia="Times New Roman"/>
        </w:rPr>
        <w:t>include the Chairman or equivalent?</w:t>
      </w:r>
      <w:bookmarkEnd w:id="183"/>
    </w:p>
    <w:p w14:paraId="5D0B6912" w14:textId="2C728463" w:rsidR="00093DFF" w:rsidRDefault="00093DFF" w:rsidP="00093DFF">
      <w:pPr>
        <w:pStyle w:val="Answer"/>
        <w:rPr>
          <w:rFonts w:eastAsia="Times New Roman"/>
        </w:rPr>
      </w:pPr>
      <w:r w:rsidRPr="00C82EC4">
        <w:rPr>
          <w:rFonts w:eastAsia="Times New Roman"/>
        </w:rPr>
        <w:t xml:space="preserve">Yes, provided these expenses are </w:t>
      </w:r>
      <w:r>
        <w:rPr>
          <w:rFonts w:eastAsia="Times New Roman"/>
        </w:rPr>
        <w:t xml:space="preserve">allocable </w:t>
      </w:r>
      <w:r w:rsidRPr="00C82EC4">
        <w:rPr>
          <w:rFonts w:eastAsia="Times New Roman"/>
        </w:rPr>
        <w:t>to managing and operating Federal programs.</w:t>
      </w:r>
      <w:r>
        <w:rPr>
          <w:rFonts w:eastAsia="Times New Roman"/>
        </w:rPr>
        <w:t xml:space="preserve"> </w:t>
      </w:r>
      <w:r w:rsidR="008F2C54">
        <w:rPr>
          <w:rFonts w:eastAsia="Times New Roman"/>
        </w:rPr>
        <w:t>(</w:t>
      </w:r>
      <w:r w:rsidR="008D618A">
        <w:rPr>
          <w:rFonts w:eastAsia="Times New Roman"/>
        </w:rPr>
        <w:t>See</w:t>
      </w:r>
      <w:r w:rsidR="008F2C54">
        <w:rPr>
          <w:rFonts w:eastAsia="Times New Roman"/>
        </w:rPr>
        <w:t xml:space="preserve"> </w:t>
      </w:r>
      <w:r w:rsidR="008F2C54">
        <w:rPr>
          <w:rFonts w:eastAsia="Times New Roman" w:cstheme="minorHAnsi"/>
        </w:rPr>
        <w:t>§</w:t>
      </w:r>
      <w:r w:rsidR="008F2C54">
        <w:rPr>
          <w:rFonts w:eastAsia="Times New Roman"/>
        </w:rPr>
        <w:t>200.444(b).)</w:t>
      </w:r>
    </w:p>
    <w:p w14:paraId="4FC03496" w14:textId="01D017BD" w:rsidR="000E65D7" w:rsidRPr="003932D9" w:rsidRDefault="000E65D7" w:rsidP="000E65D7">
      <w:pPr>
        <w:pStyle w:val="Heading2"/>
      </w:pPr>
      <w:bookmarkStart w:id="185" w:name="_200.449"/>
      <w:bookmarkStart w:id="186" w:name="_Toc69479952"/>
      <w:bookmarkStart w:id="187" w:name="_Hlk58421383"/>
      <w:bookmarkStart w:id="188" w:name="_Toc428969878"/>
      <w:bookmarkEnd w:id="184"/>
      <w:bookmarkEnd w:id="185"/>
      <w:r w:rsidRPr="004E6EDD">
        <w:t xml:space="preserve">Are interest costs for capitalized software development projects </w:t>
      </w:r>
      <w:r>
        <w:t>(</w:t>
      </w:r>
      <w:r w:rsidRPr="004E6EDD">
        <w:t xml:space="preserve">2 CFR </w:t>
      </w:r>
      <w:r w:rsidR="00CF4F8D">
        <w:rPr>
          <w:rFonts w:cstheme="minorHAnsi"/>
        </w:rPr>
        <w:t>§</w:t>
      </w:r>
      <w:r w:rsidRPr="004E6EDD">
        <w:t>200.449(b)(2)</w:t>
      </w:r>
      <w:r>
        <w:t>)</w:t>
      </w:r>
      <w:r w:rsidRPr="004E6EDD">
        <w:t xml:space="preserve"> only allowed for </w:t>
      </w:r>
      <w:r>
        <w:t xml:space="preserve">projects </w:t>
      </w:r>
      <w:r w:rsidRPr="004E6EDD">
        <w:t xml:space="preserve">that are first capitalized in </w:t>
      </w:r>
      <w:r>
        <w:t xml:space="preserve">the </w:t>
      </w:r>
      <w:r w:rsidRPr="004E6EDD">
        <w:t>non-Federal entity</w:t>
      </w:r>
      <w:r>
        <w:t>’s</w:t>
      </w:r>
      <w:r w:rsidRPr="004E6EDD">
        <w:t xml:space="preserve"> fiscal years beginning on or after January 1, 2016?</w:t>
      </w:r>
      <w:bookmarkEnd w:id="186"/>
    </w:p>
    <w:p w14:paraId="1BAE3DF4" w14:textId="1E3BC5A8" w:rsidR="000E65D7" w:rsidRPr="00093DFF" w:rsidRDefault="000E65D7" w:rsidP="000E65D7">
      <w:pPr>
        <w:pStyle w:val="Answer"/>
      </w:pPr>
      <w:r w:rsidRPr="00CA59A5">
        <w:t>Yes. Allowable interest costs for capitalized software development costs are limited to capital assets acquired on or after the non-Federal entity fiscal years beginning on or after January 1, 2016.</w:t>
      </w:r>
      <w:r>
        <w:t xml:space="preserve"> </w:t>
      </w:r>
      <w:r w:rsidRPr="00CA59A5">
        <w:t>This policy is consistent with prior transitions to allow interest expense (</w:t>
      </w:r>
      <w:r w:rsidR="00C70E49">
        <w:t xml:space="preserve">2 CFR </w:t>
      </w:r>
      <w:r>
        <w:rPr>
          <w:rFonts w:cstheme="minorHAnsi"/>
        </w:rPr>
        <w:t>§</w:t>
      </w:r>
      <w:r w:rsidRPr="00CA59A5">
        <w:t>200.449(e) &amp; (f)).</w:t>
      </w:r>
      <w:bookmarkEnd w:id="187"/>
    </w:p>
    <w:p w14:paraId="64857CDF" w14:textId="77777777" w:rsidR="001B1CC7" w:rsidRDefault="001B1CC7" w:rsidP="001B1CC7">
      <w:pPr>
        <w:pStyle w:val="Heading2"/>
      </w:pPr>
      <w:bookmarkStart w:id="189" w:name="_Toc69479953"/>
      <w:bookmarkEnd w:id="188"/>
      <w:r>
        <w:t xml:space="preserve">Does the revised guidance account for </w:t>
      </w:r>
      <w:r w:rsidRPr="008F7C46">
        <w:t>GASB 87 Leases</w:t>
      </w:r>
      <w:r>
        <w:t>, which</w:t>
      </w:r>
      <w:r w:rsidRPr="008F7C46">
        <w:t xml:space="preserve"> creates a</w:t>
      </w:r>
      <w:r>
        <w:t xml:space="preserve"> new intangible asset (right-</w:t>
      </w:r>
      <w:r w:rsidRPr="001B1CC7">
        <w:t>to</w:t>
      </w:r>
      <w:r>
        <w:t>-u</w:t>
      </w:r>
      <w:r w:rsidRPr="008F7C46">
        <w:t>se)</w:t>
      </w:r>
      <w:r>
        <w:t>?</w:t>
      </w:r>
      <w:bookmarkEnd w:id="189"/>
    </w:p>
    <w:p w14:paraId="701450B3" w14:textId="77777777" w:rsidR="001B1CC7" w:rsidRPr="004E10EF" w:rsidRDefault="001B1CC7" w:rsidP="001B1CC7">
      <w:pPr>
        <w:pStyle w:val="Answer"/>
      </w:pPr>
      <w:r>
        <w:t xml:space="preserve">Yes. </w:t>
      </w:r>
      <w:r w:rsidRPr="004E10EF">
        <w:t xml:space="preserve">The revisions to the Uniform Guidance incorporated right-to-use leases under the cost principles under §200.465(e) </w:t>
      </w:r>
      <w:r w:rsidRPr="004E10EF">
        <w:rPr>
          <w:i/>
        </w:rPr>
        <w:t>Rental costs of real property and equipment</w:t>
      </w:r>
      <w:r w:rsidRPr="004E10EF">
        <w:t>.</w:t>
      </w:r>
    </w:p>
    <w:p w14:paraId="2C4A27EA" w14:textId="0524D1C5" w:rsidR="00B5652B" w:rsidRPr="00B95804" w:rsidRDefault="00B5652B" w:rsidP="00B5652B">
      <w:pPr>
        <w:pStyle w:val="Heading2"/>
        <w:tabs>
          <w:tab w:val="left" w:pos="720"/>
        </w:tabs>
        <w:rPr>
          <w:rFonts w:eastAsia="Times New Roman"/>
        </w:rPr>
      </w:pPr>
      <w:bookmarkStart w:id="190" w:name="_Toc69479954"/>
      <w:r>
        <w:rPr>
          <w:rFonts w:eastAsia="Times New Roman"/>
        </w:rPr>
        <w:t>I</w:t>
      </w:r>
      <w:r w:rsidRPr="00162B02">
        <w:rPr>
          <w:rFonts w:eastAsia="Times New Roman"/>
        </w:rPr>
        <w:t xml:space="preserve">f </w:t>
      </w:r>
      <w:r>
        <w:rPr>
          <w:rFonts w:eastAsia="Times New Roman"/>
        </w:rPr>
        <w:t xml:space="preserve">a pass-through entity </w:t>
      </w:r>
      <w:r w:rsidRPr="00162B02">
        <w:rPr>
          <w:rFonts w:eastAsia="Times New Roman"/>
        </w:rPr>
        <w:t xml:space="preserve">temporarily </w:t>
      </w:r>
      <w:r>
        <w:rPr>
          <w:rFonts w:eastAsia="Times New Roman"/>
        </w:rPr>
        <w:t xml:space="preserve">uses its own </w:t>
      </w:r>
      <w:r w:rsidRPr="00162B02">
        <w:rPr>
          <w:rFonts w:eastAsia="Times New Roman"/>
        </w:rPr>
        <w:t xml:space="preserve">funds while waiting for </w:t>
      </w:r>
      <w:r>
        <w:rPr>
          <w:rFonts w:eastAsia="Times New Roman"/>
        </w:rPr>
        <w:t>its F</w:t>
      </w:r>
      <w:r w:rsidRPr="00162B02">
        <w:rPr>
          <w:rFonts w:eastAsia="Times New Roman"/>
        </w:rPr>
        <w:t xml:space="preserve">ederal </w:t>
      </w:r>
      <w:r>
        <w:rPr>
          <w:rFonts w:eastAsia="Times New Roman"/>
        </w:rPr>
        <w:t>award</w:t>
      </w:r>
      <w:r w:rsidRPr="00162B02">
        <w:rPr>
          <w:rFonts w:eastAsia="Times New Roman"/>
        </w:rPr>
        <w:t xml:space="preserve">, is </w:t>
      </w:r>
      <w:r>
        <w:rPr>
          <w:rFonts w:eastAsia="Times New Roman"/>
        </w:rPr>
        <w:t xml:space="preserve">it </w:t>
      </w:r>
      <w:r w:rsidRPr="00162B02">
        <w:rPr>
          <w:rFonts w:eastAsia="Times New Roman"/>
        </w:rPr>
        <w:t>required to reimburse subrecipient costs?</w:t>
      </w:r>
      <w:bookmarkEnd w:id="190"/>
      <w:r w:rsidRPr="00162B02">
        <w:rPr>
          <w:rFonts w:eastAsia="Times New Roman"/>
        </w:rPr>
        <w:t xml:space="preserve"> </w:t>
      </w:r>
    </w:p>
    <w:p w14:paraId="385C0B19" w14:textId="45AF095C" w:rsidR="00B5652B" w:rsidRDefault="00B5652B" w:rsidP="00B5652B">
      <w:pPr>
        <w:pStyle w:val="Answer"/>
        <w:rPr>
          <w:rFonts w:eastAsia="Times New Roman"/>
        </w:rPr>
      </w:pPr>
      <w:r>
        <w:rPr>
          <w:rFonts w:eastAsia="Times New Roman"/>
        </w:rPr>
        <w:t>Yes. A</w:t>
      </w:r>
      <w:r w:rsidRPr="00162B02">
        <w:rPr>
          <w:rFonts w:eastAsia="Times New Roman"/>
        </w:rPr>
        <w:t xml:space="preserve">ny costs ultimately charged to a Federal award must comply with the terms and conditions of that Federal award, including the </w:t>
      </w:r>
      <w:r>
        <w:rPr>
          <w:rFonts w:eastAsia="Times New Roman"/>
        </w:rPr>
        <w:t>Uniform Guidance.</w:t>
      </w:r>
    </w:p>
    <w:p w14:paraId="2CAB119A" w14:textId="0AFC6A81" w:rsidR="007A1DCD" w:rsidRPr="004C28AF" w:rsidRDefault="00460446" w:rsidP="007A1DCD">
      <w:pPr>
        <w:pStyle w:val="Heading2"/>
      </w:pPr>
      <w:bookmarkStart w:id="191" w:name="_Toc69479955"/>
      <w:r>
        <w:t>Are costs incurred before a budget period after the initial budget period, but not accounted for in the accepted budget, at risk of being denied as pre-award costs?</w:t>
      </w:r>
      <w:bookmarkEnd w:id="191"/>
    </w:p>
    <w:p w14:paraId="39CF014F" w14:textId="055211B7" w:rsidR="007A1DCD" w:rsidRPr="004C28AF" w:rsidRDefault="00460446" w:rsidP="007A1DCD">
      <w:pPr>
        <w:pStyle w:val="Answer"/>
        <w:rPr>
          <w:rFonts w:eastAsiaTheme="majorEastAsia"/>
        </w:rPr>
      </w:pPr>
      <w:r>
        <w:t>The recipient incurs pre-award costs at their own risk and should w</w:t>
      </w:r>
      <w:r w:rsidR="007A1DCD" w:rsidRPr="004C28AF">
        <w:rPr>
          <w:rFonts w:eastAsiaTheme="majorEastAsia"/>
        </w:rPr>
        <w:t xml:space="preserve">ork with </w:t>
      </w:r>
      <w:r>
        <w:rPr>
          <w:rFonts w:eastAsiaTheme="majorEastAsia"/>
        </w:rPr>
        <w:t xml:space="preserve">their </w:t>
      </w:r>
      <w:r w:rsidR="007A1DCD" w:rsidRPr="004C28AF">
        <w:rPr>
          <w:rFonts w:eastAsiaTheme="majorEastAsia"/>
        </w:rPr>
        <w:t>Federal awarding agency</w:t>
      </w:r>
      <w:r>
        <w:rPr>
          <w:rFonts w:eastAsiaTheme="majorEastAsia"/>
        </w:rPr>
        <w:t xml:space="preserve"> to determine the costs allowability.</w:t>
      </w:r>
    </w:p>
    <w:p w14:paraId="491131C4" w14:textId="1EA2C457" w:rsidR="00257650" w:rsidRPr="0027014C" w:rsidRDefault="00257650" w:rsidP="00460446">
      <w:pPr>
        <w:pStyle w:val="Heading1"/>
        <w:rPr>
          <w:rFonts w:eastAsia="Times New Roman"/>
        </w:rPr>
      </w:pPr>
      <w:bookmarkStart w:id="192" w:name="_Toc69479956"/>
      <w:r>
        <w:t>Administrative, Indirect, and Facilities Costs</w:t>
      </w:r>
      <w:bookmarkEnd w:id="192"/>
    </w:p>
    <w:p w14:paraId="33AF0AEA" w14:textId="0F66EE9C" w:rsidR="00257650" w:rsidRDefault="00257650" w:rsidP="00257650">
      <w:pPr>
        <w:pStyle w:val="Heading2"/>
        <w:tabs>
          <w:tab w:val="left" w:pos="720"/>
        </w:tabs>
      </w:pPr>
      <w:bookmarkStart w:id="193" w:name="_Toc69479957"/>
      <w:r w:rsidRPr="006E38FD">
        <w:t xml:space="preserve">Are indirect costs and administrative costs </w:t>
      </w:r>
      <w:proofErr w:type="gramStart"/>
      <w:r>
        <w:t>considered</w:t>
      </w:r>
      <w:proofErr w:type="gramEnd"/>
      <w:r>
        <w:t xml:space="preserve"> </w:t>
      </w:r>
      <w:r w:rsidRPr="006E38FD">
        <w:t>the same</w:t>
      </w:r>
      <w:r>
        <w:t>, particularly when a Federal statu</w:t>
      </w:r>
      <w:r w:rsidR="00C23394">
        <w:t>t</w:t>
      </w:r>
      <w:r>
        <w:t>e places a limit or a cap on administrative costs</w:t>
      </w:r>
      <w:r w:rsidRPr="006E38FD">
        <w:t>?</w:t>
      </w:r>
      <w:bookmarkEnd w:id="193"/>
    </w:p>
    <w:p w14:paraId="5D427D43" w14:textId="4B18A453" w:rsidR="00257650" w:rsidRDefault="00257650" w:rsidP="00257650">
      <w:pPr>
        <w:pStyle w:val="Answer"/>
      </w:pPr>
      <w:r>
        <w:t>I</w:t>
      </w:r>
      <w:r w:rsidRPr="006E38FD">
        <w:t>t depends on the treatment of the costs. The te</w:t>
      </w:r>
      <w:r>
        <w:t xml:space="preserve">rm administrative costs </w:t>
      </w:r>
      <w:proofErr w:type="gramStart"/>
      <w:r w:rsidR="004208B7">
        <w:t>pertains</w:t>
      </w:r>
      <w:proofErr w:type="gramEnd"/>
      <w:r w:rsidR="004208B7">
        <w:t xml:space="preserve"> to</w:t>
      </w:r>
      <w:r w:rsidRPr="006E38FD">
        <w:t xml:space="preserve"> </w:t>
      </w:r>
      <w:r>
        <w:t>both</w:t>
      </w:r>
      <w:r w:rsidRPr="006E38FD">
        <w:t xml:space="preserve"> indirect and direct </w:t>
      </w:r>
      <w:r>
        <w:t>costs</w:t>
      </w:r>
      <w:r w:rsidR="004208B7">
        <w:t>, depending on</w:t>
      </w:r>
      <w:r w:rsidRPr="006E38FD">
        <w:t xml:space="preserve"> whether the administrative support can be identified directly or indirectly to </w:t>
      </w:r>
      <w:r>
        <w:t xml:space="preserve">the </w:t>
      </w:r>
      <w:r w:rsidRPr="006E38FD">
        <w:t>cost objective.</w:t>
      </w:r>
      <w:r>
        <w:t xml:space="preserve"> </w:t>
      </w:r>
      <w:r w:rsidRPr="006E38FD">
        <w:t>These costs can be both personnel and non-personnel, and both direct and indirect.</w:t>
      </w:r>
    </w:p>
    <w:p w14:paraId="5ACC4D67" w14:textId="289C5F0B" w:rsidR="00257650" w:rsidRPr="006E38FD" w:rsidRDefault="00257650" w:rsidP="00257650">
      <w:pPr>
        <w:pStyle w:val="Answer"/>
      </w:pPr>
      <w:r>
        <w:t>D</w:t>
      </w:r>
      <w:r w:rsidRPr="006E38FD">
        <w:t>irect administrative costs</w:t>
      </w:r>
      <w:r>
        <w:t xml:space="preserve"> </w:t>
      </w:r>
      <w:r w:rsidRPr="006E38FD">
        <w:t>are associated with the overall program management and administration.</w:t>
      </w:r>
      <w:r>
        <w:t xml:space="preserve"> </w:t>
      </w:r>
      <w:r w:rsidRPr="006E38FD">
        <w:t>They are not directly related to the provision of services to participants and are otherwise allocable to the program cost objectives.</w:t>
      </w:r>
      <w:r>
        <w:t xml:space="preserve"> </w:t>
      </w:r>
      <w:r w:rsidR="00B275AE">
        <w:t>By contrast,</w:t>
      </w:r>
      <w:r>
        <w:t xml:space="preserve"> i</w:t>
      </w:r>
      <w:r w:rsidRPr="006E38FD">
        <w:t>ndirect costs</w:t>
      </w:r>
      <w:r>
        <w:t xml:space="preserve">, </w:t>
      </w:r>
      <w:r w:rsidRPr="006E38FD">
        <w:t xml:space="preserve">such as rent and </w:t>
      </w:r>
      <w:r w:rsidRPr="006E38FD">
        <w:lastRenderedPageBreak/>
        <w:t>accounting</w:t>
      </w:r>
      <w:r>
        <w:t xml:space="preserve">, </w:t>
      </w:r>
      <w:r w:rsidRPr="006E38FD">
        <w:t xml:space="preserve">are incurred </w:t>
      </w:r>
      <w:r>
        <w:t xml:space="preserve">by the entity </w:t>
      </w:r>
      <w:r w:rsidRPr="006E38FD">
        <w:t xml:space="preserve">and cannot be readily attributed to a specific program or </w:t>
      </w:r>
      <w:r>
        <w:t xml:space="preserve">Federal </w:t>
      </w:r>
      <w:r w:rsidRPr="006E38FD">
        <w:t>award because they are shared across all programs.</w:t>
      </w:r>
    </w:p>
    <w:p w14:paraId="6AC24EFE" w14:textId="77777777" w:rsidR="00257650" w:rsidRPr="006E38FD" w:rsidRDefault="00257650" w:rsidP="00257650">
      <w:pPr>
        <w:pStyle w:val="Answer"/>
      </w:pPr>
      <w:r>
        <w:t>A</w:t>
      </w:r>
      <w:r w:rsidRPr="006E38FD">
        <w:t>ny limitation or cap applies to the co</w:t>
      </w:r>
      <w:r>
        <w:t>mbined claims for indirect</w:t>
      </w:r>
      <w:r w:rsidRPr="006E38FD">
        <w:t xml:space="preserve"> and direct administration costs.</w:t>
      </w:r>
      <w:r>
        <w:t xml:space="preserve"> </w:t>
      </w:r>
      <w:r w:rsidRPr="006E38FD">
        <w:t>Generally, direct administration costs differ from indirect charges in that the la</w:t>
      </w:r>
      <w:r>
        <w:t>t</w:t>
      </w:r>
      <w:r w:rsidRPr="006E38FD">
        <w:t>ter are considered organiza</w:t>
      </w:r>
      <w:r>
        <w:t>tion-</w:t>
      </w:r>
      <w:r w:rsidRPr="006E38FD">
        <w:t xml:space="preserve">wide costs. In some instances, administrative costs are allocable as a </w:t>
      </w:r>
      <w:r>
        <w:t>direct cost to a grant</w:t>
      </w:r>
      <w:r w:rsidRPr="006E38FD">
        <w:t>.</w:t>
      </w:r>
    </w:p>
    <w:p w14:paraId="3B5D59AA" w14:textId="77777777" w:rsidR="00257650" w:rsidRPr="006702F7" w:rsidRDefault="00257650" w:rsidP="00257650">
      <w:pPr>
        <w:pStyle w:val="Heading2"/>
      </w:pPr>
      <w:bookmarkStart w:id="194" w:name="_Toc69479958"/>
      <w:r>
        <w:t>Does an administrative cap mean capping both the “facilities and administrative” component of an indirect cost rate?</w:t>
      </w:r>
      <w:bookmarkEnd w:id="194"/>
    </w:p>
    <w:p w14:paraId="2EB2BAF3" w14:textId="1996A0F8" w:rsidR="00257650" w:rsidRPr="00B95804" w:rsidRDefault="00257650" w:rsidP="00257650">
      <w:pPr>
        <w:pStyle w:val="Answer"/>
        <w:rPr>
          <w:rFonts w:eastAsia="Times New Roman"/>
        </w:rPr>
      </w:pPr>
      <w:r w:rsidRPr="006E38FD">
        <w:t>No. The terms “administrative costs” and “indirect costs” are sometimes used interchangeably.</w:t>
      </w:r>
      <w:r>
        <w:t xml:space="preserve"> </w:t>
      </w:r>
      <w:r w:rsidRPr="006E38FD">
        <w:t>Therefore, you should review the authorizing program statute to determine if it has a definition of administrative costs and if it aligns with the costs that are contained in the F&amp;A rate.</w:t>
      </w:r>
      <w:r>
        <w:t xml:space="preserve"> </w:t>
      </w:r>
      <w:r w:rsidRPr="006E38FD">
        <w:t>If it aligns and the recipient is not incurring direct administrative costs, then all administrative costs that are part of the F&amp;A rate must also align with any cost limitation specified in the program or grant in which these costs are being applied.</w:t>
      </w:r>
      <w:r>
        <w:t xml:space="preserve"> </w:t>
      </w:r>
    </w:p>
    <w:p w14:paraId="09193892" w14:textId="77777777" w:rsidR="001B1CC7" w:rsidRDefault="001B1CC7" w:rsidP="001B1CC7">
      <w:pPr>
        <w:pStyle w:val="Heading2"/>
      </w:pPr>
      <w:bookmarkStart w:id="195" w:name="_Toc69479959"/>
      <w:r>
        <w:t>Will OMB provide a Federal-wide website for its approach of making indirect costs public or it is up to each Agent/</w:t>
      </w:r>
      <w:r w:rsidRPr="001B1CC7">
        <w:t>Bureau</w:t>
      </w:r>
      <w:r>
        <w:t xml:space="preserve"> for implementation?</w:t>
      </w:r>
      <w:bookmarkEnd w:id="195"/>
    </w:p>
    <w:p w14:paraId="279BEADF" w14:textId="78C39EDB" w:rsidR="001B1CC7" w:rsidRDefault="00CE2A80" w:rsidP="001B1CC7">
      <w:pPr>
        <w:pStyle w:val="Answer"/>
      </w:pPr>
      <w:r>
        <w:t xml:space="preserve">USASpending.gov was designated </w:t>
      </w:r>
      <w:r w:rsidR="0093799D">
        <w:t>as</w:t>
      </w:r>
      <w:r>
        <w:t xml:space="preserve"> th</w:t>
      </w:r>
      <w:r w:rsidR="0039007B">
        <w:t>is</w:t>
      </w:r>
      <w:r w:rsidR="001B1CC7">
        <w:t xml:space="preserve"> website</w:t>
      </w:r>
      <w:r w:rsidR="0039007B">
        <w:t xml:space="preserve"> </w:t>
      </w:r>
      <w:r>
        <w:t xml:space="preserve">in M-21-03, </w:t>
      </w:r>
      <w:r w:rsidRPr="00CE2A80">
        <w:rPr>
          <w:i/>
        </w:rPr>
        <w:t>Improvements in Federal Spending Transparency for Financial Assistance</w:t>
      </w:r>
      <w:r w:rsidR="00CF4183">
        <w:t>. OMB will</w:t>
      </w:r>
      <w:r w:rsidR="001B1CC7">
        <w:t xml:space="preserve"> work with the </w:t>
      </w:r>
      <w:r>
        <w:t xml:space="preserve">Federal community </w:t>
      </w:r>
      <w:r w:rsidR="001B1CC7">
        <w:t>to make</w:t>
      </w:r>
      <w:r w:rsidR="00CF4183">
        <w:t xml:space="preserve"> the data</w:t>
      </w:r>
      <w:r w:rsidR="001B1CC7">
        <w:t xml:space="preserve"> publicly available. (</w:t>
      </w:r>
      <w:r w:rsidR="008D618A">
        <w:t>See</w:t>
      </w:r>
      <w:r w:rsidR="001B1CC7">
        <w:t xml:space="preserve"> </w:t>
      </w:r>
      <w:r w:rsidR="001B1CC7">
        <w:rPr>
          <w:rFonts w:cstheme="minorHAnsi"/>
        </w:rPr>
        <w:t>§</w:t>
      </w:r>
      <w:r w:rsidR="001B1CC7">
        <w:t>200.414(h).)</w:t>
      </w:r>
    </w:p>
    <w:p w14:paraId="329BA7B9" w14:textId="77777777" w:rsidR="00257650" w:rsidRPr="006673CA" w:rsidRDefault="00257650" w:rsidP="00257650">
      <w:pPr>
        <w:pStyle w:val="Heading3"/>
      </w:pPr>
      <w:bookmarkStart w:id="196" w:name="_Toc69479960"/>
      <w:r>
        <w:t>Modified Total Direct Costs</w:t>
      </w:r>
      <w:bookmarkEnd w:id="196"/>
    </w:p>
    <w:p w14:paraId="233780D9" w14:textId="77777777" w:rsidR="00AA7554" w:rsidRPr="004C28AF" w:rsidRDefault="00AA7554" w:rsidP="00AA7554">
      <w:pPr>
        <w:pStyle w:val="Heading2"/>
      </w:pPr>
      <w:bookmarkStart w:id="197" w:name="_200.68"/>
      <w:bookmarkStart w:id="198" w:name="_.68-1_Determination_of"/>
      <w:bookmarkStart w:id="199" w:name="_Toc69479961"/>
      <w:bookmarkEnd w:id="197"/>
      <w:bookmarkEnd w:id="198"/>
      <w:r w:rsidRPr="004C28AF">
        <w:t xml:space="preserve">If </w:t>
      </w:r>
      <w:r>
        <w:t xml:space="preserve">a </w:t>
      </w:r>
      <w:r w:rsidRPr="00AA7554">
        <w:t>non</w:t>
      </w:r>
      <w:r>
        <w:t>-Federal entity’s</w:t>
      </w:r>
      <w:r w:rsidRPr="004C28AF">
        <w:t xml:space="preserve"> last negotiated indirect cost rate was 9</w:t>
      </w:r>
      <w:r>
        <w:t xml:space="preserve"> percent</w:t>
      </w:r>
      <w:r w:rsidRPr="004C28AF">
        <w:t xml:space="preserve"> MTDC, and the rate has since expired, can the organization elect to use the de minimis rate going forward?</w:t>
      </w:r>
      <w:bookmarkEnd w:id="199"/>
    </w:p>
    <w:p w14:paraId="2356D71B" w14:textId="62E08FA6" w:rsidR="00AA7554" w:rsidRPr="004C28AF" w:rsidRDefault="00F17E69" w:rsidP="00AA7554">
      <w:pPr>
        <w:pStyle w:val="Answer"/>
        <w:rPr>
          <w:rFonts w:eastAsiaTheme="majorEastAsia"/>
        </w:rPr>
      </w:pPr>
      <w:r>
        <w:t>Yes.</w:t>
      </w:r>
      <w:r w:rsidR="001B6C6F" w:rsidRPr="001B6C6F">
        <w:t xml:space="preserve"> Please inform your cognizant agency for indirect costs that you will be switching to the de minimis rate and will not be submitting indirect cost proposals for future years. Negotiated provisional rates and fixed rates need to be resolved and the carry-forward for the last year of the fixed-rate will need to be resolved with the cognizant agency for indirect costs.</w:t>
      </w:r>
    </w:p>
    <w:p w14:paraId="2F9F0DE5" w14:textId="77777777" w:rsidR="001B1CC7" w:rsidRPr="0027014C" w:rsidRDefault="001B1CC7" w:rsidP="001B1CC7">
      <w:pPr>
        <w:pStyle w:val="Heading2"/>
        <w:rPr>
          <w:rFonts w:eastAsia="Times New Roman"/>
          <w:b/>
        </w:rPr>
      </w:pPr>
      <w:bookmarkStart w:id="200" w:name="_Toc69479962"/>
      <w:r w:rsidRPr="0027014C">
        <w:rPr>
          <w:rFonts w:eastAsia="Times New Roman"/>
        </w:rPr>
        <w:t>Does a non-Federal entity</w:t>
      </w:r>
      <w:r>
        <w:rPr>
          <w:rFonts w:eastAsia="Times New Roman"/>
        </w:rPr>
        <w:t xml:space="preserve"> using</w:t>
      </w:r>
      <w:r w:rsidRPr="0027014C">
        <w:rPr>
          <w:rFonts w:eastAsia="Times New Roman"/>
        </w:rPr>
        <w:t xml:space="preserve"> the de minimis rate need to provide documentation to </w:t>
      </w:r>
      <w:r>
        <w:rPr>
          <w:rFonts w:eastAsia="Times New Roman"/>
        </w:rPr>
        <w:t>substantiate its costs</w:t>
      </w:r>
      <w:r w:rsidRPr="0027014C">
        <w:rPr>
          <w:rFonts w:eastAsia="Times New Roman"/>
        </w:rPr>
        <w:t>?</w:t>
      </w:r>
      <w:bookmarkEnd w:id="200"/>
    </w:p>
    <w:p w14:paraId="03E4DD71" w14:textId="0B4E964B" w:rsidR="001B1CC7" w:rsidRPr="00CA4213" w:rsidRDefault="001B1CC7" w:rsidP="001B1CC7">
      <w:pPr>
        <w:pStyle w:val="Answer"/>
      </w:pPr>
      <w:r w:rsidRPr="0027014C">
        <w:rPr>
          <w:rFonts w:eastAsia="Times New Roman"/>
        </w:rPr>
        <w:t>No</w:t>
      </w:r>
      <w:r>
        <w:rPr>
          <w:rFonts w:eastAsia="Times New Roman"/>
        </w:rPr>
        <w:t xml:space="preserve">. </w:t>
      </w:r>
      <w:r w:rsidRPr="0027014C">
        <w:rPr>
          <w:rFonts w:eastAsia="Times New Roman"/>
        </w:rPr>
        <w:t>The de minimis rate was designed to reduce burden for small non-Federal entities.</w:t>
      </w:r>
      <w:r>
        <w:rPr>
          <w:rFonts w:eastAsia="Times New Roman"/>
        </w:rPr>
        <w:t xml:space="preserve"> </w:t>
      </w:r>
      <w:r w:rsidRPr="0027014C">
        <w:rPr>
          <w:rFonts w:eastAsia="Times New Roman"/>
        </w:rPr>
        <w:t xml:space="preserve">The non-Federal entity </w:t>
      </w:r>
      <w:r>
        <w:rPr>
          <w:rFonts w:eastAsia="Times New Roman"/>
        </w:rPr>
        <w:t>must</w:t>
      </w:r>
      <w:r w:rsidRPr="0027014C">
        <w:rPr>
          <w:rFonts w:eastAsia="Times New Roman"/>
        </w:rPr>
        <w:t xml:space="preserve"> report in its </w:t>
      </w:r>
      <w:r>
        <w:rPr>
          <w:rFonts w:eastAsia="Times New Roman"/>
        </w:rPr>
        <w:t>SEFA</w:t>
      </w:r>
      <w:r w:rsidRPr="0027014C">
        <w:rPr>
          <w:rFonts w:eastAsia="Times New Roman"/>
        </w:rPr>
        <w:t xml:space="preserve"> whether it elected to use the de minimis rate for its Federal </w:t>
      </w:r>
      <w:r>
        <w:rPr>
          <w:rFonts w:eastAsia="Times New Roman"/>
        </w:rPr>
        <w:t>awards</w:t>
      </w:r>
      <w:r w:rsidRPr="0027014C">
        <w:rPr>
          <w:rFonts w:eastAsia="Times New Roman"/>
        </w:rPr>
        <w:t>.</w:t>
      </w:r>
      <w:r w:rsidR="00AE3BC6">
        <w:rPr>
          <w:rFonts w:eastAsia="Times New Roman"/>
        </w:rPr>
        <w:t xml:space="preserve"> </w:t>
      </w:r>
      <w:r w:rsidR="008D618A">
        <w:rPr>
          <w:rFonts w:eastAsia="Times New Roman"/>
        </w:rPr>
        <w:t>See</w:t>
      </w:r>
      <w:r w:rsidR="00452AEB">
        <w:rPr>
          <w:rFonts w:eastAsia="Times New Roman"/>
        </w:rPr>
        <w:t xml:space="preserve"> </w:t>
      </w:r>
      <w:r w:rsidR="00452AEB">
        <w:rPr>
          <w:rFonts w:eastAsia="Times New Roman" w:cstheme="minorHAnsi"/>
        </w:rPr>
        <w:t>§§</w:t>
      </w:r>
      <w:r w:rsidR="00452AEB">
        <w:rPr>
          <w:rFonts w:eastAsia="Times New Roman"/>
        </w:rPr>
        <w:t xml:space="preserve"> 200.414(f) and 200.510.</w:t>
      </w:r>
    </w:p>
    <w:p w14:paraId="187E38F4" w14:textId="27187814" w:rsidR="00257650" w:rsidRPr="006D5D26" w:rsidRDefault="00257650" w:rsidP="00257650">
      <w:pPr>
        <w:pStyle w:val="Heading2"/>
      </w:pPr>
      <w:bookmarkStart w:id="201" w:name="_Toc69479963"/>
      <w:r w:rsidRPr="00C7533F">
        <w:t>If the subaward is made up of several individual funding agreements, does each individual subaward require including up to $25,000 in the MTDC base?</w:t>
      </w:r>
      <w:bookmarkEnd w:id="201"/>
    </w:p>
    <w:p w14:paraId="3D5BACD3" w14:textId="72574575" w:rsidR="00257650" w:rsidRDefault="00F17E69" w:rsidP="00257650">
      <w:pPr>
        <w:pStyle w:val="Answer"/>
      </w:pPr>
      <w:r w:rsidRPr="005F6883">
        <w:t xml:space="preserve">The allowance of $25,000 is for </w:t>
      </w:r>
      <w:r>
        <w:t xml:space="preserve">one time during </w:t>
      </w:r>
      <w:r w:rsidRPr="005F6883">
        <w:t xml:space="preserve">the </w:t>
      </w:r>
      <w:r>
        <w:t>period of performance</w:t>
      </w:r>
      <w:r w:rsidRPr="005F6883">
        <w:t xml:space="preserve"> of </w:t>
      </w:r>
      <w:r>
        <w:t>each individual sub</w:t>
      </w:r>
      <w:r w:rsidRPr="005F6883">
        <w:t>award.</w:t>
      </w:r>
    </w:p>
    <w:p w14:paraId="1DB06690" w14:textId="77777777" w:rsidR="001B1CC7" w:rsidRDefault="001B1CC7" w:rsidP="001B1CC7">
      <w:pPr>
        <w:pStyle w:val="Heading2"/>
      </w:pPr>
      <w:bookmarkStart w:id="202" w:name="_Toc69479964"/>
      <w:r>
        <w:lastRenderedPageBreak/>
        <w:t xml:space="preserve">Is </w:t>
      </w:r>
      <w:r w:rsidRPr="0050200C">
        <w:t xml:space="preserve">the </w:t>
      </w:r>
      <w:r>
        <w:t>MTDC applied to the</w:t>
      </w:r>
      <w:r w:rsidRPr="0050200C">
        <w:t xml:space="preserve"> </w:t>
      </w:r>
      <w:r w:rsidRPr="001B1CC7">
        <w:t>first</w:t>
      </w:r>
      <w:r w:rsidRPr="0050200C">
        <w:t xml:space="preserve"> </w:t>
      </w:r>
      <w:r>
        <w:t>$</w:t>
      </w:r>
      <w:r w:rsidRPr="0050200C">
        <w:t xml:space="preserve">25,000 for </w:t>
      </w:r>
      <w:r>
        <w:t>an award’s period of performance</w:t>
      </w:r>
      <w:r w:rsidRPr="0050200C">
        <w:t xml:space="preserve"> or is it applied to each year of a multi</w:t>
      </w:r>
      <w:r>
        <w:t>-year agreement?</w:t>
      </w:r>
      <w:bookmarkEnd w:id="202"/>
    </w:p>
    <w:p w14:paraId="135B6C45" w14:textId="191093F0" w:rsidR="001B1CC7" w:rsidRPr="005F6883" w:rsidRDefault="001B1CC7" w:rsidP="001B1CC7">
      <w:pPr>
        <w:pStyle w:val="Answer"/>
      </w:pPr>
      <w:r w:rsidRPr="005F6883">
        <w:t xml:space="preserve">The allowance of $25,000 is for </w:t>
      </w:r>
      <w:r>
        <w:t xml:space="preserve">one time during </w:t>
      </w:r>
      <w:r w:rsidRPr="005F6883">
        <w:t xml:space="preserve">the </w:t>
      </w:r>
      <w:r>
        <w:t>period of performance</w:t>
      </w:r>
      <w:r w:rsidRPr="005F6883">
        <w:t xml:space="preserve"> of </w:t>
      </w:r>
      <w:r w:rsidR="00F17E69">
        <w:t>each individual sub</w:t>
      </w:r>
      <w:r w:rsidRPr="005F6883">
        <w:t>award.</w:t>
      </w:r>
    </w:p>
    <w:p w14:paraId="141FF19A" w14:textId="2C083089" w:rsidR="00094A90" w:rsidRDefault="00094A90" w:rsidP="00094A90">
      <w:pPr>
        <w:pStyle w:val="Heading2"/>
        <w:rPr>
          <w:rFonts w:eastAsia="Times New Roman"/>
        </w:rPr>
      </w:pPr>
      <w:bookmarkStart w:id="203" w:name="_Toc69479965"/>
      <w:r w:rsidRPr="0027014C">
        <w:rPr>
          <w:rFonts w:eastAsia="Times New Roman"/>
        </w:rPr>
        <w:t xml:space="preserve">Can a pass-through entity that paid actual or negotiated indirect costs to a subrecipient </w:t>
      </w:r>
      <w:r>
        <w:rPr>
          <w:rFonts w:eastAsia="Times New Roman"/>
        </w:rPr>
        <w:t xml:space="preserve">later </w:t>
      </w:r>
      <w:r w:rsidRPr="0027014C">
        <w:rPr>
          <w:rFonts w:eastAsia="Times New Roman"/>
        </w:rPr>
        <w:t xml:space="preserve">impose the 10 percent de minimis rate on </w:t>
      </w:r>
      <w:r w:rsidR="00E12CBE">
        <w:rPr>
          <w:rFonts w:eastAsia="Times New Roman"/>
        </w:rPr>
        <w:t xml:space="preserve">future subawards to the same </w:t>
      </w:r>
      <w:r w:rsidRPr="0027014C">
        <w:rPr>
          <w:rFonts w:eastAsia="Times New Roman"/>
        </w:rPr>
        <w:t>subrecipient?</w:t>
      </w:r>
      <w:bookmarkEnd w:id="203"/>
    </w:p>
    <w:p w14:paraId="28845925" w14:textId="565D584D" w:rsidR="00094A90" w:rsidRDefault="00094A90" w:rsidP="00094A90">
      <w:pPr>
        <w:pStyle w:val="Answer"/>
        <w:rPr>
          <w:rFonts w:eastAsia="Times New Roman"/>
        </w:rPr>
      </w:pPr>
      <w:r w:rsidRPr="0027014C">
        <w:rPr>
          <w:rFonts w:eastAsia="Times New Roman"/>
        </w:rPr>
        <w:t xml:space="preserve">The 10 percent de minimis rate is for non-Federal entities </w:t>
      </w:r>
      <w:r>
        <w:rPr>
          <w:rFonts w:eastAsia="Times New Roman"/>
        </w:rPr>
        <w:t>t</w:t>
      </w:r>
      <w:r w:rsidRPr="00F2088D">
        <w:rPr>
          <w:rFonts w:eastAsia="Times New Roman"/>
        </w:rPr>
        <w:t xml:space="preserve">hat do not have a current negotiated </w:t>
      </w:r>
      <w:r w:rsidR="00E12CBE">
        <w:rPr>
          <w:rFonts w:eastAsia="Times New Roman"/>
        </w:rPr>
        <w:t xml:space="preserve">indirect cost </w:t>
      </w:r>
      <w:r w:rsidRPr="00F2088D">
        <w:rPr>
          <w:rFonts w:eastAsia="Times New Roman"/>
        </w:rPr>
        <w:t>rate</w:t>
      </w:r>
      <w:r w:rsidR="00E12CBE">
        <w:rPr>
          <w:rFonts w:eastAsia="Times New Roman"/>
        </w:rPr>
        <w:t xml:space="preserve"> </w:t>
      </w:r>
      <w:r w:rsidR="00E12CBE" w:rsidRPr="00F2088D">
        <w:rPr>
          <w:rFonts w:eastAsia="Times New Roman"/>
        </w:rPr>
        <w:t>(including provisional)</w:t>
      </w:r>
      <w:r w:rsidRPr="0027014C">
        <w:rPr>
          <w:rFonts w:eastAsia="Times New Roman"/>
        </w:rPr>
        <w:t>.</w:t>
      </w:r>
      <w:r>
        <w:rPr>
          <w:rFonts w:eastAsia="Times New Roman"/>
        </w:rPr>
        <w:t xml:space="preserve"> </w:t>
      </w:r>
    </w:p>
    <w:p w14:paraId="785C9CC1" w14:textId="77777777" w:rsidR="00094A90" w:rsidRDefault="00094A90" w:rsidP="00094A90">
      <w:pPr>
        <w:pStyle w:val="Answer"/>
        <w:numPr>
          <w:ilvl w:val="0"/>
          <w:numId w:val="10"/>
        </w:numPr>
        <w:rPr>
          <w:rFonts w:eastAsia="Times New Roman"/>
        </w:rPr>
      </w:pPr>
      <w:r w:rsidRPr="0027014C">
        <w:rPr>
          <w:rFonts w:eastAsia="Times New Roman"/>
        </w:rPr>
        <w:t>If a pass-through entity paid negotiated or actual indirect costs to a specific subrecipient in the past, they should continue to negotiate and award indirect costs to that subrecipient in accordance with their prior practice.</w:t>
      </w:r>
      <w:r>
        <w:rPr>
          <w:rFonts w:eastAsia="Times New Roman"/>
        </w:rPr>
        <w:t xml:space="preserve"> </w:t>
      </w:r>
    </w:p>
    <w:p w14:paraId="3CCA7BF1" w14:textId="27BB95D9" w:rsidR="00257650" w:rsidRDefault="00094A90" w:rsidP="00460446">
      <w:pPr>
        <w:pStyle w:val="Answer"/>
        <w:numPr>
          <w:ilvl w:val="0"/>
          <w:numId w:val="10"/>
        </w:numPr>
      </w:pPr>
      <w:r w:rsidRPr="0027014C">
        <w:rPr>
          <w:rFonts w:eastAsia="Times New Roman"/>
        </w:rPr>
        <w:t xml:space="preserve">If a pass-through entity </w:t>
      </w:r>
      <w:r>
        <w:rPr>
          <w:rFonts w:eastAsia="Times New Roman"/>
        </w:rPr>
        <w:t>does not have a current</w:t>
      </w:r>
      <w:r w:rsidRPr="0027014C">
        <w:rPr>
          <w:rFonts w:eastAsia="Times New Roman"/>
        </w:rPr>
        <w:t xml:space="preserve"> awarded or negotiated actual indirect costs with that subrecipient, then the pass-through entity can provide the 10 percent de minimis rate or negotiate a rate with that subrecipient.</w:t>
      </w:r>
    </w:p>
    <w:p w14:paraId="3F019921" w14:textId="77777777" w:rsidR="00257650" w:rsidRPr="0027014C" w:rsidRDefault="00257650" w:rsidP="00257650">
      <w:pPr>
        <w:pStyle w:val="Heading2"/>
        <w:rPr>
          <w:rFonts w:eastAsia="Times New Roman"/>
          <w:b/>
        </w:rPr>
      </w:pPr>
      <w:bookmarkStart w:id="204" w:name="_Toc69479966"/>
      <w:r>
        <w:rPr>
          <w:rFonts w:eastAsia="Times New Roman"/>
        </w:rPr>
        <w:t>Can a Federal awarding agency or pass-through entity restrict recipients or subrecipients use of indirect costs to the de minimis rate?</w:t>
      </w:r>
      <w:bookmarkEnd w:id="204"/>
    </w:p>
    <w:p w14:paraId="3B5C52E4" w14:textId="77777777" w:rsidR="00257650" w:rsidRDefault="00257650" w:rsidP="00257650">
      <w:pPr>
        <w:pStyle w:val="Answer"/>
        <w:rPr>
          <w:rFonts w:eastAsia="Times New Roman"/>
        </w:rPr>
      </w:pPr>
      <w:r w:rsidRPr="0027014C">
        <w:rPr>
          <w:rFonts w:eastAsia="Times New Roman"/>
        </w:rPr>
        <w:t xml:space="preserve">No. </w:t>
      </w:r>
      <w:r>
        <w:rPr>
          <w:rFonts w:eastAsia="Times New Roman"/>
        </w:rPr>
        <w:t>Federal awarding agencies and p</w:t>
      </w:r>
      <w:r w:rsidRPr="0027014C">
        <w:rPr>
          <w:rFonts w:eastAsia="Times New Roman"/>
        </w:rPr>
        <w:t>ass-t</w:t>
      </w:r>
      <w:r>
        <w:rPr>
          <w:rFonts w:eastAsia="Times New Roman"/>
        </w:rPr>
        <w:t>hrough entities must recognize a</w:t>
      </w:r>
      <w:r w:rsidRPr="0027014C">
        <w:rPr>
          <w:rFonts w:eastAsia="Times New Roman"/>
        </w:rPr>
        <w:t xml:space="preserve"> federally approved </w:t>
      </w:r>
      <w:r>
        <w:rPr>
          <w:rFonts w:eastAsia="Times New Roman"/>
        </w:rPr>
        <w:t>negotiated</w:t>
      </w:r>
      <w:r w:rsidRPr="0027014C">
        <w:rPr>
          <w:rFonts w:eastAsia="Times New Roman"/>
        </w:rPr>
        <w:t xml:space="preserve"> indirect cost rate.</w:t>
      </w:r>
    </w:p>
    <w:p w14:paraId="5FE4CEBE" w14:textId="2EB37133" w:rsidR="00257650" w:rsidRDefault="00257650" w:rsidP="00257650">
      <w:pPr>
        <w:pStyle w:val="Heading2"/>
        <w:tabs>
          <w:tab w:val="left" w:pos="720"/>
        </w:tabs>
        <w:rPr>
          <w:rFonts w:eastAsia="Times New Roman"/>
        </w:rPr>
      </w:pPr>
      <w:bookmarkStart w:id="205" w:name="_Toc69479967"/>
      <w:r>
        <w:rPr>
          <w:rFonts w:eastAsia="Times New Roman"/>
        </w:rPr>
        <w:t>If a non-Federal entity allows its negotiated indirect cost rate to expire, is it eligible to request the de min</w:t>
      </w:r>
      <w:r w:rsidR="001B6C6F">
        <w:rPr>
          <w:rFonts w:eastAsia="Times New Roman"/>
        </w:rPr>
        <w:t>im</w:t>
      </w:r>
      <w:r>
        <w:rPr>
          <w:rFonts w:eastAsia="Times New Roman"/>
        </w:rPr>
        <w:t>is rate?</w:t>
      </w:r>
      <w:bookmarkEnd w:id="205"/>
    </w:p>
    <w:p w14:paraId="67DC27A9" w14:textId="26F92B92" w:rsidR="00257650" w:rsidRPr="00D30B90" w:rsidRDefault="00257650" w:rsidP="00257650">
      <w:pPr>
        <w:pStyle w:val="Answer"/>
        <w:rPr>
          <w:rFonts w:eastAsia="Times New Roman"/>
        </w:rPr>
      </w:pPr>
      <w:r>
        <w:rPr>
          <w:rFonts w:eastAsia="Times New Roman"/>
        </w:rPr>
        <w:t>Yes</w:t>
      </w:r>
      <w:r w:rsidRPr="00D30B90">
        <w:rPr>
          <w:rFonts w:eastAsia="Times New Roman"/>
        </w:rPr>
        <w:t>.</w:t>
      </w:r>
      <w:r w:rsidR="001B6C6F" w:rsidRPr="001B6C6F">
        <w:t xml:space="preserve"> </w:t>
      </w:r>
      <w:r w:rsidR="001B6C6F" w:rsidRPr="001B6C6F">
        <w:rPr>
          <w:rFonts w:eastAsia="Times New Roman"/>
        </w:rPr>
        <w:t>Please inform your cognizant agency for indirect costs that you will be switching to the de minimis rate and will not be submitting indirect cost proposals for future years. Negotiated provisional rates and fixed rates need to be resolved and the carry-forward for the last year of the fixed-rate will need to be resolved with the cognizant agency for indirect costs.</w:t>
      </w:r>
    </w:p>
    <w:p w14:paraId="03EA7A08" w14:textId="77777777" w:rsidR="00257650" w:rsidRDefault="00257650" w:rsidP="00257650">
      <w:pPr>
        <w:pStyle w:val="Heading2"/>
        <w:tabs>
          <w:tab w:val="left" w:pos="720"/>
        </w:tabs>
        <w:rPr>
          <w:rFonts w:eastAsia="Times New Roman"/>
        </w:rPr>
      </w:pPr>
      <w:bookmarkStart w:id="206" w:name="_.414-10_De_Minimis"/>
      <w:bookmarkStart w:id="207" w:name="_Toc69479968"/>
      <w:bookmarkEnd w:id="206"/>
      <w:r w:rsidRPr="00D30B90">
        <w:rPr>
          <w:rFonts w:eastAsia="Times New Roman"/>
        </w:rPr>
        <w:t xml:space="preserve">If an organization elects </w:t>
      </w:r>
      <w:r>
        <w:rPr>
          <w:rFonts w:eastAsia="Times New Roman"/>
        </w:rPr>
        <w:t xml:space="preserve">to use </w:t>
      </w:r>
      <w:r w:rsidRPr="00D30B90">
        <w:rPr>
          <w:rFonts w:eastAsia="Times New Roman"/>
        </w:rPr>
        <w:t xml:space="preserve">the de minimis rate at the beginning of an award, is </w:t>
      </w:r>
      <w:r>
        <w:rPr>
          <w:rFonts w:eastAsia="Times New Roman"/>
        </w:rPr>
        <w:t>it</w:t>
      </w:r>
      <w:r w:rsidRPr="00D30B90">
        <w:rPr>
          <w:rFonts w:eastAsia="Times New Roman"/>
        </w:rPr>
        <w:t xml:space="preserve"> applicable to </w:t>
      </w:r>
      <w:r>
        <w:rPr>
          <w:rFonts w:eastAsia="Times New Roman"/>
        </w:rPr>
        <w:t xml:space="preserve">the award’s entire </w:t>
      </w:r>
      <w:r w:rsidRPr="00D30B90">
        <w:rPr>
          <w:rFonts w:eastAsia="Times New Roman"/>
        </w:rPr>
        <w:t>period of performance?</w:t>
      </w:r>
      <w:bookmarkEnd w:id="207"/>
    </w:p>
    <w:p w14:paraId="55582D24" w14:textId="77777777" w:rsidR="00257650" w:rsidRPr="00D30B90" w:rsidRDefault="00257650" w:rsidP="00257650">
      <w:pPr>
        <w:pStyle w:val="Answer"/>
        <w:rPr>
          <w:rFonts w:eastAsia="Times New Roman"/>
        </w:rPr>
      </w:pPr>
      <w:r w:rsidRPr="00D30B90">
        <w:rPr>
          <w:rFonts w:eastAsia="Times New Roman"/>
        </w:rPr>
        <w:t>The de minimis rate may not be applicable during the entire period of performance of an award.</w:t>
      </w:r>
      <w:r>
        <w:rPr>
          <w:rFonts w:eastAsia="Times New Roman"/>
        </w:rPr>
        <w:t xml:space="preserve"> If a</w:t>
      </w:r>
      <w:r w:rsidRPr="00D30B90">
        <w:rPr>
          <w:rFonts w:eastAsia="Times New Roman"/>
        </w:rPr>
        <w:t xml:space="preserve"> non-Federal entity </w:t>
      </w:r>
      <w:r>
        <w:rPr>
          <w:rFonts w:eastAsia="Times New Roman"/>
        </w:rPr>
        <w:t>elects</w:t>
      </w:r>
      <w:r w:rsidRPr="00D30B90">
        <w:rPr>
          <w:rFonts w:eastAsia="Times New Roman"/>
        </w:rPr>
        <w:t xml:space="preserve"> to n</w:t>
      </w:r>
      <w:r>
        <w:rPr>
          <w:rFonts w:eastAsia="Times New Roman"/>
        </w:rPr>
        <w:t>egotiate an indirect cost rate and the negotiated rate begins prior to the end of an award’s period of performance, they may apply the negotiated rate to the award</w:t>
      </w:r>
      <w:r w:rsidRPr="00D30B90">
        <w:rPr>
          <w:rFonts w:eastAsia="Times New Roman"/>
        </w:rPr>
        <w:t>.</w:t>
      </w:r>
      <w:r>
        <w:rPr>
          <w:rFonts w:eastAsia="Times New Roman"/>
        </w:rPr>
        <w:t xml:space="preserve"> The non-Federal entity should inform their Federal awarding agency or pass-through entity of the change prior to incurring costs on the award.</w:t>
      </w:r>
    </w:p>
    <w:p w14:paraId="32C8ACAC" w14:textId="1CD1A747" w:rsidR="00257650" w:rsidRPr="00D30B90" w:rsidRDefault="00257650" w:rsidP="00257650">
      <w:pPr>
        <w:pStyle w:val="Answer"/>
        <w:rPr>
          <w:rFonts w:eastAsia="Times New Roman"/>
        </w:rPr>
      </w:pPr>
      <w:r>
        <w:rPr>
          <w:rFonts w:eastAsia="Times New Roman"/>
        </w:rPr>
        <w:t>Federal a</w:t>
      </w:r>
      <w:r w:rsidRPr="00D30B90">
        <w:rPr>
          <w:rFonts w:eastAsia="Times New Roman"/>
        </w:rPr>
        <w:t xml:space="preserve">warding agencies </w:t>
      </w:r>
      <w:r>
        <w:rPr>
          <w:rFonts w:eastAsia="Times New Roman"/>
        </w:rPr>
        <w:t xml:space="preserve">and pass-through entities </w:t>
      </w:r>
      <w:r w:rsidRPr="00D30B90">
        <w:rPr>
          <w:rFonts w:eastAsia="Times New Roman"/>
        </w:rPr>
        <w:t>are not required to reissue awards issued prior to the effective date of the indirect cost negotiation agreement.</w:t>
      </w:r>
      <w:r>
        <w:rPr>
          <w:rFonts w:eastAsia="Times New Roman"/>
        </w:rPr>
        <w:t xml:space="preserve"> </w:t>
      </w:r>
      <w:r w:rsidR="00225A0E">
        <w:rPr>
          <w:rFonts w:eastAsia="Times New Roman"/>
        </w:rPr>
        <w:t xml:space="preserve">In fact, </w:t>
      </w:r>
      <w:r w:rsidR="004A7E4A" w:rsidRPr="004A7E4A">
        <w:rPr>
          <w:rFonts w:eastAsia="Times New Roman"/>
        </w:rPr>
        <w:t xml:space="preserve">Federal agencies must use the </w:t>
      </w:r>
      <w:r w:rsidR="004A7E4A">
        <w:rPr>
          <w:rFonts w:eastAsia="Times New Roman"/>
        </w:rPr>
        <w:t xml:space="preserve">IHEs’ </w:t>
      </w:r>
      <w:r w:rsidR="004A7E4A" w:rsidRPr="004A7E4A">
        <w:rPr>
          <w:rFonts w:eastAsia="Times New Roman"/>
        </w:rPr>
        <w:t xml:space="preserve">negotiated rates in effect at the time of the initial award throughout the life </w:t>
      </w:r>
      <w:r w:rsidR="004A7E4A" w:rsidRPr="004A7E4A">
        <w:rPr>
          <w:rFonts w:eastAsia="Times New Roman"/>
        </w:rPr>
        <w:lastRenderedPageBreak/>
        <w:t>of the Federal award.</w:t>
      </w:r>
      <w:r w:rsidR="004A7E4A">
        <w:rPr>
          <w:rStyle w:val="FootnoteReference"/>
          <w:rFonts w:eastAsia="Times New Roman"/>
        </w:rPr>
        <w:footnoteReference w:id="3"/>
      </w:r>
      <w:r w:rsidR="004A7E4A">
        <w:rPr>
          <w:rFonts w:eastAsia="Times New Roman"/>
        </w:rPr>
        <w:t xml:space="preserve"> </w:t>
      </w:r>
      <w:r w:rsidRPr="00D30B90">
        <w:rPr>
          <w:rFonts w:eastAsia="Times New Roman"/>
        </w:rPr>
        <w:t>Accordingly, the de minimis rate may be applicable to the period of performance of the award if the total award amount is known and made available to the organization at the time of award.</w:t>
      </w:r>
    </w:p>
    <w:p w14:paraId="57952038" w14:textId="5C7B19DE" w:rsidR="00257650" w:rsidRPr="00D30B90" w:rsidRDefault="00257650" w:rsidP="00257650">
      <w:pPr>
        <w:pStyle w:val="Heading2"/>
        <w:tabs>
          <w:tab w:val="left" w:pos="720"/>
        </w:tabs>
        <w:rPr>
          <w:rFonts w:eastAsia="Times New Roman"/>
        </w:rPr>
      </w:pPr>
      <w:bookmarkStart w:id="208" w:name="_Toc69479969"/>
      <w:r w:rsidRPr="00D30B90">
        <w:rPr>
          <w:rFonts w:eastAsia="Times New Roman"/>
        </w:rPr>
        <w:t xml:space="preserve">Can a </w:t>
      </w:r>
      <w:r w:rsidR="0023364F">
        <w:rPr>
          <w:rFonts w:eastAsia="Times New Roman"/>
        </w:rPr>
        <w:t>recipient</w:t>
      </w:r>
      <w:r w:rsidRPr="00D30B90">
        <w:rPr>
          <w:rFonts w:eastAsia="Times New Roman"/>
        </w:rPr>
        <w:t xml:space="preserve"> conducting a single function, </w:t>
      </w:r>
      <w:r>
        <w:rPr>
          <w:rFonts w:eastAsia="Times New Roman"/>
        </w:rPr>
        <w:t>funded</w:t>
      </w:r>
      <w:r w:rsidRPr="00D30B90">
        <w:rPr>
          <w:rFonts w:eastAsia="Times New Roman"/>
        </w:rPr>
        <w:t xml:space="preserve"> predominately by Federa</w:t>
      </w:r>
      <w:r>
        <w:rPr>
          <w:rFonts w:eastAsia="Times New Roman"/>
        </w:rPr>
        <w:t xml:space="preserve">l awards, elect to charge the </w:t>
      </w:r>
      <w:r w:rsidRPr="00D30B90">
        <w:rPr>
          <w:rFonts w:eastAsia="Times New Roman"/>
        </w:rPr>
        <w:t xml:space="preserve">de minimis rate if they currently </w:t>
      </w:r>
      <w:r>
        <w:rPr>
          <w:rFonts w:eastAsia="Times New Roman"/>
        </w:rPr>
        <w:t>only</w:t>
      </w:r>
      <w:r w:rsidRPr="00D30B90">
        <w:rPr>
          <w:rFonts w:eastAsia="Times New Roman"/>
        </w:rPr>
        <w:t xml:space="preserve"> charge direct costs to </w:t>
      </w:r>
      <w:r>
        <w:rPr>
          <w:rFonts w:eastAsia="Times New Roman"/>
        </w:rPr>
        <w:t>their awards</w:t>
      </w:r>
      <w:r w:rsidRPr="00D30B90">
        <w:rPr>
          <w:rFonts w:eastAsia="Times New Roman"/>
        </w:rPr>
        <w:t>?</w:t>
      </w:r>
      <w:bookmarkEnd w:id="208"/>
    </w:p>
    <w:p w14:paraId="0F01E71A" w14:textId="11F6EC36" w:rsidR="00257650" w:rsidRDefault="00257650" w:rsidP="00257650">
      <w:pPr>
        <w:pStyle w:val="Answer"/>
        <w:rPr>
          <w:rFonts w:eastAsia="Times New Roman"/>
        </w:rPr>
      </w:pPr>
      <w:r>
        <w:rPr>
          <w:rFonts w:eastAsia="Times New Roman"/>
        </w:rPr>
        <w:t>No.</w:t>
      </w:r>
      <w:r w:rsidRPr="00D30B90">
        <w:rPr>
          <w:rFonts w:eastAsia="Times New Roman"/>
        </w:rPr>
        <w:t xml:space="preserve"> If all costs are charged directly to the Federal award (e.g., space costs, utility and administrative costs)</w:t>
      </w:r>
      <w:r w:rsidR="00CF4F8D">
        <w:rPr>
          <w:rFonts w:eastAsia="Times New Roman"/>
        </w:rPr>
        <w:t>,</w:t>
      </w:r>
      <w:r w:rsidRPr="00D30B90">
        <w:rPr>
          <w:rFonts w:eastAsia="Times New Roman"/>
        </w:rPr>
        <w:t xml:space="preserve"> the recipient </w:t>
      </w:r>
      <w:r>
        <w:rPr>
          <w:rFonts w:eastAsia="Times New Roman"/>
        </w:rPr>
        <w:t>must</w:t>
      </w:r>
      <w:r w:rsidRPr="00D30B90">
        <w:rPr>
          <w:rFonts w:eastAsia="Times New Roman"/>
        </w:rPr>
        <w:t xml:space="preserve"> not also charge the de minimis rate. </w:t>
      </w:r>
      <w:r>
        <w:rPr>
          <w:rFonts w:eastAsia="Times New Roman"/>
        </w:rPr>
        <w:t>C</w:t>
      </w:r>
      <w:r w:rsidRPr="00D30B90">
        <w:rPr>
          <w:rFonts w:eastAsia="Times New Roman"/>
        </w:rPr>
        <w:t xml:space="preserve">osts must be consistently charged as either indirect or direct cost, </w:t>
      </w:r>
      <w:r>
        <w:rPr>
          <w:rFonts w:eastAsia="Times New Roman"/>
        </w:rPr>
        <w:t>and</w:t>
      </w:r>
      <w:r w:rsidRPr="00D30B90">
        <w:rPr>
          <w:rFonts w:eastAsia="Times New Roman"/>
        </w:rPr>
        <w:t xml:space="preserve"> may not be double</w:t>
      </w:r>
      <w:r w:rsidR="004208B7">
        <w:rPr>
          <w:rFonts w:eastAsia="Times New Roman"/>
        </w:rPr>
        <w:t>-</w:t>
      </w:r>
      <w:r w:rsidRPr="00D30B90">
        <w:rPr>
          <w:rFonts w:eastAsia="Times New Roman"/>
        </w:rPr>
        <w:t>charged or inconsistently charged.</w:t>
      </w:r>
    </w:p>
    <w:p w14:paraId="740192A5" w14:textId="77777777" w:rsidR="00257650" w:rsidRDefault="00257650" w:rsidP="00257650">
      <w:pPr>
        <w:pStyle w:val="Heading3"/>
      </w:pPr>
      <w:bookmarkStart w:id="209" w:name="_Toc69479970"/>
      <w:r>
        <w:t>Negotiated Indirect Cost Rates</w:t>
      </w:r>
      <w:bookmarkEnd w:id="209"/>
    </w:p>
    <w:p w14:paraId="7B63B90D" w14:textId="77777777" w:rsidR="00257650" w:rsidRPr="0027014C" w:rsidRDefault="00257650" w:rsidP="00257650">
      <w:pPr>
        <w:pStyle w:val="Heading2"/>
        <w:tabs>
          <w:tab w:val="left" w:pos="720"/>
        </w:tabs>
        <w:rPr>
          <w:rFonts w:eastAsia="Times New Roman"/>
        </w:rPr>
      </w:pPr>
      <w:bookmarkStart w:id="210" w:name="_Toc69479971"/>
      <w:r w:rsidRPr="0027014C">
        <w:rPr>
          <w:rFonts w:eastAsia="Times New Roman"/>
        </w:rPr>
        <w:t>Do Federal agencies have guidelines regarding documentation requirements</w:t>
      </w:r>
      <w:r w:rsidRPr="0027014C">
        <w:rPr>
          <w:rFonts w:eastAsia="Times New Roman"/>
          <w:b/>
        </w:rPr>
        <w:t xml:space="preserve"> </w:t>
      </w:r>
      <w:r w:rsidRPr="0027014C">
        <w:rPr>
          <w:rFonts w:eastAsia="Times New Roman"/>
        </w:rPr>
        <w:t>for negotiating indirect cost rate</w:t>
      </w:r>
      <w:r>
        <w:rPr>
          <w:rFonts w:eastAsia="Times New Roman"/>
        </w:rPr>
        <w:t>s</w:t>
      </w:r>
      <w:r w:rsidRPr="0027014C">
        <w:rPr>
          <w:rFonts w:eastAsia="Times New Roman"/>
        </w:rPr>
        <w:t>?</w:t>
      </w:r>
      <w:bookmarkEnd w:id="210"/>
    </w:p>
    <w:p w14:paraId="3BBF2454" w14:textId="39086DD8" w:rsidR="00257650" w:rsidRPr="0027014C" w:rsidRDefault="00257650" w:rsidP="00257650">
      <w:pPr>
        <w:pStyle w:val="Answer"/>
        <w:rPr>
          <w:rFonts w:eastAsia="Times New Roman"/>
        </w:rPr>
      </w:pPr>
      <w:r w:rsidRPr="0027014C">
        <w:rPr>
          <w:rFonts w:eastAsia="Times New Roman"/>
        </w:rPr>
        <w:t>Yes.</w:t>
      </w:r>
      <w:r>
        <w:rPr>
          <w:rFonts w:eastAsia="Times New Roman"/>
        </w:rPr>
        <w:t xml:space="preserve"> </w:t>
      </w:r>
      <w:r w:rsidRPr="0027014C">
        <w:rPr>
          <w:rFonts w:eastAsia="Times New Roman"/>
        </w:rPr>
        <w:t>Federal agencies vary in their requirements for negotiating indirect cost rates.</w:t>
      </w:r>
      <w:r>
        <w:rPr>
          <w:rFonts w:eastAsia="Times New Roman"/>
        </w:rPr>
        <w:t xml:space="preserve"> </w:t>
      </w:r>
      <w:r w:rsidRPr="0027014C">
        <w:rPr>
          <w:rFonts w:eastAsia="Times New Roman"/>
        </w:rPr>
        <w:t xml:space="preserve">In addition to requirements in 2 CFR </w:t>
      </w:r>
      <w:r w:rsidR="008F26A5">
        <w:rPr>
          <w:rFonts w:eastAsia="Times New Roman"/>
        </w:rPr>
        <w:t xml:space="preserve">Part </w:t>
      </w:r>
      <w:r w:rsidRPr="0027014C">
        <w:rPr>
          <w:rFonts w:eastAsia="Times New Roman"/>
        </w:rPr>
        <w:t>200, Appendices III, V, VI, and VII, Federal awarding agencies may require additional documentation for negotiating indirect cost rates.</w:t>
      </w:r>
      <w:r>
        <w:rPr>
          <w:rFonts w:eastAsia="Times New Roman"/>
        </w:rPr>
        <w:t xml:space="preserve"> </w:t>
      </w:r>
      <w:r w:rsidRPr="0027014C">
        <w:rPr>
          <w:rFonts w:eastAsia="Times New Roman"/>
        </w:rPr>
        <w:t>A non-Federal entity should consult with its cognizant agency for indirect costs regarding documentation requirements.</w:t>
      </w:r>
      <w:r>
        <w:rPr>
          <w:rFonts w:eastAsia="Times New Roman"/>
        </w:rPr>
        <w:t xml:space="preserve"> Below is a </w:t>
      </w:r>
      <w:r w:rsidR="00EC60A8">
        <w:rPr>
          <w:rFonts w:eastAsia="Times New Roman"/>
        </w:rPr>
        <w:t>non-exhaustive</w:t>
      </w:r>
      <w:r>
        <w:rPr>
          <w:rFonts w:eastAsia="Times New Roman"/>
        </w:rPr>
        <w:t xml:space="preserve"> listing of Federal agency guidance on indirect costs.</w:t>
      </w:r>
    </w:p>
    <w:tbl>
      <w:tblPr>
        <w:tblStyle w:val="PlainTable11"/>
        <w:tblW w:w="9198" w:type="dxa"/>
        <w:jc w:val="center"/>
        <w:tblLook w:val="04A0" w:firstRow="1" w:lastRow="0" w:firstColumn="1" w:lastColumn="0" w:noHBand="0" w:noVBand="1"/>
      </w:tblPr>
      <w:tblGrid>
        <w:gridCol w:w="3078"/>
        <w:gridCol w:w="6120"/>
      </w:tblGrid>
      <w:tr w:rsidR="00257650" w14:paraId="2C688B63" w14:textId="77777777" w:rsidTr="00FB3AE5">
        <w:trPr>
          <w:cnfStyle w:val="100000000000" w:firstRow="1" w:lastRow="0" w:firstColumn="0" w:lastColumn="0" w:oddVBand="0" w:evenVBand="0" w:oddHBand="0" w:evenHBand="0" w:firstRowFirstColumn="0" w:firstRowLastColumn="0" w:lastRowFirstColumn="0" w:lastRowLastColumn="0"/>
          <w:trHeight w:val="50"/>
          <w:jc w:val="center"/>
        </w:trPr>
        <w:tc>
          <w:tcPr>
            <w:cnfStyle w:val="001000000000" w:firstRow="0" w:lastRow="0" w:firstColumn="1" w:lastColumn="0" w:oddVBand="0" w:evenVBand="0" w:oddHBand="0" w:evenHBand="0" w:firstRowFirstColumn="0" w:firstRowLastColumn="0" w:lastRowFirstColumn="0" w:lastRowLastColumn="0"/>
            <w:tcW w:w="3078" w:type="dxa"/>
          </w:tcPr>
          <w:p w14:paraId="2EE1870E" w14:textId="77777777" w:rsidR="00257650" w:rsidRDefault="00257650" w:rsidP="00387DF2">
            <w:pPr>
              <w:pStyle w:val="Answer"/>
              <w:spacing w:before="0" w:after="0"/>
              <w:ind w:left="0"/>
              <w:contextualSpacing/>
            </w:pPr>
            <w:r>
              <w:t>Agency</w:t>
            </w:r>
          </w:p>
        </w:tc>
        <w:tc>
          <w:tcPr>
            <w:tcW w:w="6120" w:type="dxa"/>
          </w:tcPr>
          <w:p w14:paraId="1D06E414" w14:textId="77777777" w:rsidR="00257650" w:rsidRDefault="00257650" w:rsidP="00387DF2">
            <w:pPr>
              <w:pStyle w:val="Answer"/>
              <w:spacing w:before="0" w:after="0"/>
              <w:ind w:left="0"/>
              <w:contextualSpacing/>
              <w:cnfStyle w:val="100000000000" w:firstRow="1" w:lastRow="0" w:firstColumn="0" w:lastColumn="0" w:oddVBand="0" w:evenVBand="0" w:oddHBand="0" w:evenHBand="0" w:firstRowFirstColumn="0" w:firstRowLastColumn="0" w:lastRowFirstColumn="0" w:lastRowLastColumn="0"/>
            </w:pPr>
            <w:r>
              <w:t>Website</w:t>
            </w:r>
          </w:p>
        </w:tc>
      </w:tr>
      <w:tr w:rsidR="00257650" w14:paraId="2091B9E3" w14:textId="77777777" w:rsidTr="00FB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8" w:type="dxa"/>
          </w:tcPr>
          <w:p w14:paraId="41B830AD" w14:textId="77777777" w:rsidR="00257650" w:rsidRDefault="00257650" w:rsidP="00387DF2">
            <w:pPr>
              <w:pStyle w:val="Answer"/>
              <w:spacing w:before="0" w:after="0"/>
              <w:ind w:left="0"/>
              <w:contextualSpacing/>
            </w:pPr>
            <w:r>
              <w:t>U.S. Department of Labor</w:t>
            </w:r>
          </w:p>
        </w:tc>
        <w:tc>
          <w:tcPr>
            <w:tcW w:w="6120" w:type="dxa"/>
          </w:tcPr>
          <w:p w14:paraId="52304346" w14:textId="77777777" w:rsidR="00257650" w:rsidRDefault="00453BFA" w:rsidP="00387DF2">
            <w:pPr>
              <w:pStyle w:val="Answer"/>
              <w:spacing w:before="0" w:after="0"/>
              <w:ind w:left="0"/>
              <w:contextualSpacing/>
              <w:cnfStyle w:val="000000100000" w:firstRow="0" w:lastRow="0" w:firstColumn="0" w:lastColumn="0" w:oddVBand="0" w:evenVBand="0" w:oddHBand="1" w:evenHBand="0" w:firstRowFirstColumn="0" w:firstRowLastColumn="0" w:lastRowFirstColumn="0" w:lastRowLastColumn="0"/>
            </w:pPr>
            <w:hyperlink r:id="rId13" w:history="1">
              <w:r w:rsidR="00257650">
                <w:rPr>
                  <w:rStyle w:val="Hyperlink"/>
                </w:rPr>
                <w:t>https://www.dol.gov/agencies/oasam/centers-offices/office-of-the-senior-procurement-executive/cost-price-determination-division</w:t>
              </w:r>
            </w:hyperlink>
          </w:p>
        </w:tc>
      </w:tr>
      <w:tr w:rsidR="00257650" w14:paraId="273F1A61" w14:textId="77777777" w:rsidTr="00FB3AE5">
        <w:trPr>
          <w:jc w:val="center"/>
        </w:trPr>
        <w:tc>
          <w:tcPr>
            <w:cnfStyle w:val="001000000000" w:firstRow="0" w:lastRow="0" w:firstColumn="1" w:lastColumn="0" w:oddVBand="0" w:evenVBand="0" w:oddHBand="0" w:evenHBand="0" w:firstRowFirstColumn="0" w:firstRowLastColumn="0" w:lastRowFirstColumn="0" w:lastRowLastColumn="0"/>
            <w:tcW w:w="3078" w:type="dxa"/>
          </w:tcPr>
          <w:p w14:paraId="1194EAB2" w14:textId="77777777" w:rsidR="00257650" w:rsidRDefault="00257650" w:rsidP="00387DF2">
            <w:pPr>
              <w:pStyle w:val="Answer"/>
              <w:spacing w:before="0" w:after="0"/>
              <w:ind w:left="0"/>
              <w:contextualSpacing/>
            </w:pPr>
            <w:r>
              <w:t>U.S. Department of Health and Human Services</w:t>
            </w:r>
          </w:p>
        </w:tc>
        <w:tc>
          <w:tcPr>
            <w:tcW w:w="6120" w:type="dxa"/>
          </w:tcPr>
          <w:p w14:paraId="18FC6F1B" w14:textId="77777777" w:rsidR="00257650" w:rsidRDefault="00453BFA" w:rsidP="00387DF2">
            <w:pPr>
              <w:pStyle w:val="Answer"/>
              <w:spacing w:before="0" w:after="0"/>
              <w:ind w:left="0"/>
              <w:contextualSpacing/>
              <w:cnfStyle w:val="000000000000" w:firstRow="0" w:lastRow="0" w:firstColumn="0" w:lastColumn="0" w:oddVBand="0" w:evenVBand="0" w:oddHBand="0" w:evenHBand="0" w:firstRowFirstColumn="0" w:firstRowLastColumn="0" w:lastRowFirstColumn="0" w:lastRowLastColumn="0"/>
            </w:pPr>
            <w:hyperlink r:id="rId14" w:history="1">
              <w:r w:rsidR="00257650" w:rsidRPr="00E03C0C">
                <w:rPr>
                  <w:rStyle w:val="Hyperlink"/>
                </w:rPr>
                <w:t>https://rates.psc.gov/</w:t>
              </w:r>
            </w:hyperlink>
          </w:p>
        </w:tc>
      </w:tr>
      <w:tr w:rsidR="00257650" w14:paraId="430E74ED" w14:textId="77777777" w:rsidTr="00FB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8" w:type="dxa"/>
          </w:tcPr>
          <w:p w14:paraId="3AE3BE3A" w14:textId="77777777" w:rsidR="00257650" w:rsidRDefault="00257650" w:rsidP="00387DF2">
            <w:pPr>
              <w:pStyle w:val="Answer"/>
              <w:spacing w:before="0" w:after="0"/>
              <w:ind w:left="0"/>
              <w:contextualSpacing/>
            </w:pPr>
            <w:r>
              <w:t>U.S. Department of the Interior</w:t>
            </w:r>
          </w:p>
        </w:tc>
        <w:tc>
          <w:tcPr>
            <w:tcW w:w="6120" w:type="dxa"/>
          </w:tcPr>
          <w:p w14:paraId="4E057962" w14:textId="77777777" w:rsidR="00257650" w:rsidRDefault="00453BFA" w:rsidP="00387DF2">
            <w:pPr>
              <w:pStyle w:val="Answer"/>
              <w:spacing w:before="0" w:after="0"/>
              <w:ind w:left="0"/>
              <w:contextualSpacing/>
              <w:cnfStyle w:val="000000100000" w:firstRow="0" w:lastRow="0" w:firstColumn="0" w:lastColumn="0" w:oddVBand="0" w:evenVBand="0" w:oddHBand="1" w:evenHBand="0" w:firstRowFirstColumn="0" w:firstRowLastColumn="0" w:lastRowFirstColumn="0" w:lastRowLastColumn="0"/>
            </w:pPr>
            <w:hyperlink r:id="rId15" w:history="1">
              <w:r w:rsidR="00257650">
                <w:rPr>
                  <w:rStyle w:val="Hyperlink"/>
                </w:rPr>
                <w:t>https://www.doi.gov/ibc/services/finance/indirect-cost-services</w:t>
              </w:r>
            </w:hyperlink>
          </w:p>
        </w:tc>
      </w:tr>
      <w:tr w:rsidR="00257650" w14:paraId="5885320E" w14:textId="77777777" w:rsidTr="00FB3AE5">
        <w:trPr>
          <w:jc w:val="center"/>
        </w:trPr>
        <w:tc>
          <w:tcPr>
            <w:cnfStyle w:val="001000000000" w:firstRow="0" w:lastRow="0" w:firstColumn="1" w:lastColumn="0" w:oddVBand="0" w:evenVBand="0" w:oddHBand="0" w:evenHBand="0" w:firstRowFirstColumn="0" w:firstRowLastColumn="0" w:lastRowFirstColumn="0" w:lastRowLastColumn="0"/>
            <w:tcW w:w="3078" w:type="dxa"/>
          </w:tcPr>
          <w:p w14:paraId="1CA87726" w14:textId="77777777" w:rsidR="00257650" w:rsidRDefault="00257650" w:rsidP="00387DF2">
            <w:pPr>
              <w:pStyle w:val="Answer"/>
              <w:spacing w:before="0" w:after="0"/>
              <w:ind w:left="0"/>
              <w:contextualSpacing/>
            </w:pPr>
            <w:r>
              <w:t>National Science Foundation</w:t>
            </w:r>
          </w:p>
        </w:tc>
        <w:tc>
          <w:tcPr>
            <w:tcW w:w="6120" w:type="dxa"/>
          </w:tcPr>
          <w:p w14:paraId="05EFB87C" w14:textId="77777777" w:rsidR="00257650" w:rsidRDefault="00453BFA" w:rsidP="00387DF2">
            <w:pPr>
              <w:pStyle w:val="Answer"/>
              <w:spacing w:before="0" w:after="0"/>
              <w:ind w:left="0"/>
              <w:contextualSpacing/>
              <w:cnfStyle w:val="000000000000" w:firstRow="0" w:lastRow="0" w:firstColumn="0" w:lastColumn="0" w:oddVBand="0" w:evenVBand="0" w:oddHBand="0" w:evenHBand="0" w:firstRowFirstColumn="0" w:firstRowLastColumn="0" w:lastRowFirstColumn="0" w:lastRowLastColumn="0"/>
            </w:pPr>
            <w:hyperlink r:id="rId16" w:history="1">
              <w:r w:rsidR="00257650" w:rsidRPr="00E03C0C">
                <w:rPr>
                  <w:rStyle w:val="Hyperlink"/>
                </w:rPr>
                <w:t>https://www.nsf.gov/bfa/dias/caar/docs/idcsubmissions.pdf</w:t>
              </w:r>
            </w:hyperlink>
          </w:p>
        </w:tc>
      </w:tr>
      <w:tr w:rsidR="00257650" w14:paraId="2C62DDAB" w14:textId="77777777" w:rsidTr="00FB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8" w:type="dxa"/>
          </w:tcPr>
          <w:p w14:paraId="08DE2818" w14:textId="77777777" w:rsidR="00257650" w:rsidRDefault="00257650" w:rsidP="00387DF2">
            <w:pPr>
              <w:pStyle w:val="Answer"/>
              <w:spacing w:before="0" w:after="0"/>
              <w:ind w:left="0"/>
              <w:contextualSpacing/>
            </w:pPr>
            <w:r>
              <w:t>U.S. Department of Education</w:t>
            </w:r>
          </w:p>
        </w:tc>
        <w:tc>
          <w:tcPr>
            <w:tcW w:w="6120" w:type="dxa"/>
          </w:tcPr>
          <w:p w14:paraId="4DB4CE80" w14:textId="77777777" w:rsidR="00257650" w:rsidRDefault="00453BFA" w:rsidP="00387DF2">
            <w:pPr>
              <w:pStyle w:val="Answer"/>
              <w:spacing w:before="0" w:after="0"/>
              <w:ind w:left="0"/>
              <w:contextualSpacing/>
              <w:cnfStyle w:val="000000100000" w:firstRow="0" w:lastRow="0" w:firstColumn="0" w:lastColumn="0" w:oddVBand="0" w:evenVBand="0" w:oddHBand="1" w:evenHBand="0" w:firstRowFirstColumn="0" w:firstRowLastColumn="0" w:lastRowFirstColumn="0" w:lastRowLastColumn="0"/>
            </w:pPr>
            <w:hyperlink r:id="rId17" w:history="1">
              <w:r w:rsidR="00257650" w:rsidRPr="00E03C0C">
                <w:rPr>
                  <w:rStyle w:val="Hyperlink"/>
                </w:rPr>
                <w:t>https://www2.ed.gov/about/offices/list/ocfo/fipao/icgindex.html</w:t>
              </w:r>
            </w:hyperlink>
          </w:p>
        </w:tc>
      </w:tr>
      <w:tr w:rsidR="00257650" w14:paraId="29D5B97A" w14:textId="77777777" w:rsidTr="00FB3AE5">
        <w:trPr>
          <w:jc w:val="center"/>
        </w:trPr>
        <w:tc>
          <w:tcPr>
            <w:cnfStyle w:val="001000000000" w:firstRow="0" w:lastRow="0" w:firstColumn="1" w:lastColumn="0" w:oddVBand="0" w:evenVBand="0" w:oddHBand="0" w:evenHBand="0" w:firstRowFirstColumn="0" w:firstRowLastColumn="0" w:lastRowFirstColumn="0" w:lastRowLastColumn="0"/>
            <w:tcW w:w="3078" w:type="dxa"/>
          </w:tcPr>
          <w:p w14:paraId="67DEA270" w14:textId="77777777" w:rsidR="00257650" w:rsidRDefault="00257650" w:rsidP="00387DF2">
            <w:pPr>
              <w:pStyle w:val="Answer"/>
              <w:spacing w:before="0" w:after="0"/>
              <w:ind w:left="180" w:hanging="180"/>
              <w:contextualSpacing/>
            </w:pPr>
            <w:r>
              <w:t>U.S. Department of Agriculture</w:t>
            </w:r>
            <w:r>
              <w:br/>
            </w:r>
            <w:r w:rsidRPr="005E39C7">
              <w:rPr>
                <w:b w:val="0"/>
                <w:i/>
              </w:rPr>
              <w:t>National Institute of Food and Agriculture</w:t>
            </w:r>
          </w:p>
        </w:tc>
        <w:tc>
          <w:tcPr>
            <w:tcW w:w="6120" w:type="dxa"/>
          </w:tcPr>
          <w:p w14:paraId="630AA12A" w14:textId="77777777" w:rsidR="00257650" w:rsidRDefault="00453BFA" w:rsidP="00387DF2">
            <w:pPr>
              <w:pStyle w:val="Answer"/>
              <w:spacing w:before="0" w:after="0"/>
              <w:ind w:left="0"/>
              <w:contextualSpacing/>
              <w:cnfStyle w:val="000000000000" w:firstRow="0" w:lastRow="0" w:firstColumn="0" w:lastColumn="0" w:oddVBand="0" w:evenVBand="0" w:oddHBand="0" w:evenHBand="0" w:firstRowFirstColumn="0" w:firstRowLastColumn="0" w:lastRowFirstColumn="0" w:lastRowLastColumn="0"/>
            </w:pPr>
            <w:hyperlink r:id="rId18" w:history="1">
              <w:r w:rsidR="00257650" w:rsidRPr="00E03C0C">
                <w:rPr>
                  <w:rStyle w:val="Hyperlink"/>
                </w:rPr>
                <w:t>https://nifa.usda.gov/indirect-costs</w:t>
              </w:r>
            </w:hyperlink>
          </w:p>
        </w:tc>
      </w:tr>
      <w:tr w:rsidR="00257650" w14:paraId="5999AD5A" w14:textId="77777777" w:rsidTr="00FB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8" w:type="dxa"/>
          </w:tcPr>
          <w:p w14:paraId="07394268" w14:textId="77777777" w:rsidR="00257650" w:rsidRDefault="00257650" w:rsidP="00387DF2">
            <w:pPr>
              <w:pStyle w:val="Answer"/>
              <w:spacing w:before="0" w:after="0"/>
              <w:ind w:left="0"/>
              <w:contextualSpacing/>
            </w:pPr>
            <w:r>
              <w:t>USAID</w:t>
            </w:r>
          </w:p>
        </w:tc>
        <w:tc>
          <w:tcPr>
            <w:tcW w:w="6120" w:type="dxa"/>
          </w:tcPr>
          <w:p w14:paraId="3AB55564" w14:textId="77777777" w:rsidR="00257650" w:rsidRDefault="00453BFA" w:rsidP="00387DF2">
            <w:pPr>
              <w:pStyle w:val="Answer"/>
              <w:spacing w:before="0" w:after="0"/>
              <w:ind w:left="0"/>
              <w:contextualSpacing/>
              <w:cnfStyle w:val="000000100000" w:firstRow="0" w:lastRow="0" w:firstColumn="0" w:lastColumn="0" w:oddVBand="0" w:evenVBand="0" w:oddHBand="1" w:evenHBand="0" w:firstRowFirstColumn="0" w:firstRowLastColumn="0" w:lastRowFirstColumn="0" w:lastRowLastColumn="0"/>
            </w:pPr>
            <w:hyperlink r:id="rId19" w:tgtFrame="_blank" w:history="1">
              <w:r w:rsidR="00257650" w:rsidRPr="0027014C">
                <w:rPr>
                  <w:rStyle w:val="Hyperlink"/>
                  <w:rFonts w:eastAsia="Times New Roman" w:cs="Times New Roman"/>
                </w:rPr>
                <w:t>http://www.usaid.gov/work-usaid/resources-for-partners/indirect-cost-rate-guide-</w:t>
              </w:r>
              <w:r w:rsidR="00257650">
                <w:rPr>
                  <w:rStyle w:val="Hyperlink"/>
                  <w:rFonts w:eastAsia="Times New Roman" w:cs="Times New Roman"/>
                </w:rPr>
                <w:t>nonprofit</w:t>
              </w:r>
              <w:r w:rsidR="00257650" w:rsidRPr="0027014C">
                <w:rPr>
                  <w:rStyle w:val="Hyperlink"/>
                  <w:rFonts w:eastAsia="Times New Roman" w:cs="Times New Roman"/>
                </w:rPr>
                <w:t>-organizations</w:t>
              </w:r>
            </w:hyperlink>
          </w:p>
        </w:tc>
      </w:tr>
    </w:tbl>
    <w:p w14:paraId="79AB5D06" w14:textId="77777777" w:rsidR="00257650" w:rsidRDefault="00257650" w:rsidP="00257650">
      <w:pPr>
        <w:pStyle w:val="Heading2"/>
        <w:rPr>
          <w:rFonts w:eastAsia="Times New Roman"/>
        </w:rPr>
      </w:pPr>
      <w:bookmarkStart w:id="211" w:name="_Toc69479972"/>
      <w:r w:rsidRPr="006D3267">
        <w:rPr>
          <w:rFonts w:eastAsia="Times New Roman"/>
        </w:rPr>
        <w:t xml:space="preserve">If a subrecipient requests to </w:t>
      </w:r>
      <w:r>
        <w:rPr>
          <w:rFonts w:eastAsia="Times New Roman"/>
        </w:rPr>
        <w:t xml:space="preserve">negotiate an indirect cost </w:t>
      </w:r>
      <w:r w:rsidRPr="006D3267">
        <w:rPr>
          <w:rFonts w:eastAsia="Times New Roman"/>
        </w:rPr>
        <w:t xml:space="preserve">rate, does the pass-through entity have to </w:t>
      </w:r>
      <w:r>
        <w:rPr>
          <w:rFonts w:eastAsia="Times New Roman"/>
        </w:rPr>
        <w:t xml:space="preserve">facilitate the negotiation to </w:t>
      </w:r>
      <w:r w:rsidRPr="006D3267">
        <w:rPr>
          <w:rFonts w:eastAsia="Times New Roman"/>
        </w:rPr>
        <w:t>establish the rate?</w:t>
      </w:r>
      <w:bookmarkEnd w:id="211"/>
    </w:p>
    <w:p w14:paraId="3E1CB035" w14:textId="70DA70A6" w:rsidR="00257650" w:rsidRDefault="008F26A5" w:rsidP="00257650">
      <w:pPr>
        <w:pStyle w:val="Answer"/>
      </w:pPr>
      <w:r>
        <w:t xml:space="preserve">The pass-through entity </w:t>
      </w:r>
      <w:r w:rsidR="00257650">
        <w:t>must determine the appropriate rate in collaboration with the subrecipient</w:t>
      </w:r>
      <w:r>
        <w:t xml:space="preserve">. </w:t>
      </w:r>
      <w:r w:rsidR="008D618A">
        <w:t>See</w:t>
      </w:r>
      <w:r w:rsidR="00273B3E">
        <w:t xml:space="preserve"> </w:t>
      </w:r>
      <w:r w:rsidR="00273B3E">
        <w:rPr>
          <w:rFonts w:eastAsia="Times New Roman" w:cstheme="minorHAnsi"/>
        </w:rPr>
        <w:t>§200.</w:t>
      </w:r>
      <w:r w:rsidR="00273B3E" w:rsidRPr="00273B3E">
        <w:rPr>
          <w:rFonts w:eastAsia="Times New Roman" w:cstheme="minorHAnsi"/>
        </w:rPr>
        <w:t>332</w:t>
      </w:r>
      <w:r w:rsidR="00273B3E">
        <w:rPr>
          <w:rFonts w:eastAsia="Times New Roman" w:cstheme="minorHAnsi"/>
        </w:rPr>
        <w:t>.</w:t>
      </w:r>
    </w:p>
    <w:p w14:paraId="6DA0B300" w14:textId="77777777" w:rsidR="00257650" w:rsidRPr="0027014C" w:rsidRDefault="00257650" w:rsidP="00257650">
      <w:pPr>
        <w:pStyle w:val="Heading2"/>
        <w:tabs>
          <w:tab w:val="left" w:pos="720"/>
        </w:tabs>
        <w:rPr>
          <w:rFonts w:eastAsia="Times New Roman"/>
        </w:rPr>
      </w:pPr>
      <w:bookmarkStart w:id="212" w:name="_Toc69479973"/>
      <w:r w:rsidRPr="0027014C">
        <w:rPr>
          <w:rFonts w:eastAsia="Times New Roman"/>
        </w:rPr>
        <w:lastRenderedPageBreak/>
        <w:t xml:space="preserve">If </w:t>
      </w:r>
      <w:r>
        <w:rPr>
          <w:rFonts w:eastAsia="Times New Roman"/>
        </w:rPr>
        <w:t xml:space="preserve">a pass-through entity </w:t>
      </w:r>
      <w:r w:rsidRPr="0027014C">
        <w:rPr>
          <w:rFonts w:eastAsia="Times New Roman"/>
        </w:rPr>
        <w:t xml:space="preserve">negotiates indirect costs with a subrecipient, are all </w:t>
      </w:r>
      <w:r>
        <w:rPr>
          <w:rFonts w:eastAsia="Times New Roman"/>
        </w:rPr>
        <w:t xml:space="preserve">pass-through entities </w:t>
      </w:r>
      <w:r w:rsidRPr="0027014C">
        <w:rPr>
          <w:rFonts w:eastAsia="Times New Roman"/>
        </w:rPr>
        <w:t>obligated to negotiate a rate with that subrecipient?</w:t>
      </w:r>
      <w:bookmarkEnd w:id="212"/>
    </w:p>
    <w:p w14:paraId="48FFE75C" w14:textId="0349CB89" w:rsidR="00257650" w:rsidRPr="00166677" w:rsidRDefault="00257650" w:rsidP="00257650">
      <w:pPr>
        <w:pStyle w:val="Answer"/>
      </w:pPr>
      <w:r w:rsidRPr="0027014C">
        <w:rPr>
          <w:rFonts w:eastAsia="Times New Roman"/>
        </w:rPr>
        <w:t>No.</w:t>
      </w:r>
      <w:r>
        <w:rPr>
          <w:rFonts w:eastAsia="Times New Roman"/>
        </w:rPr>
        <w:t xml:space="preserve"> </w:t>
      </w:r>
      <w:r w:rsidR="00CD2135">
        <w:t xml:space="preserve">The pass-through entity must determine the appropriate rate in collaboration with the subrecipient. </w:t>
      </w:r>
      <w:r w:rsidR="008D618A">
        <w:t>See</w:t>
      </w:r>
      <w:r w:rsidR="00273B3E">
        <w:t xml:space="preserve"> </w:t>
      </w:r>
      <w:r w:rsidR="00273B3E">
        <w:rPr>
          <w:rFonts w:eastAsia="Times New Roman" w:cstheme="minorHAnsi"/>
        </w:rPr>
        <w:t>§200.</w:t>
      </w:r>
      <w:r w:rsidR="00273B3E" w:rsidRPr="00273B3E">
        <w:rPr>
          <w:rFonts w:eastAsia="Times New Roman" w:cstheme="minorHAnsi"/>
        </w:rPr>
        <w:t>332</w:t>
      </w:r>
      <w:r w:rsidR="00273B3E">
        <w:rPr>
          <w:rFonts w:eastAsia="Times New Roman" w:cstheme="minorHAnsi"/>
        </w:rPr>
        <w:t>.</w:t>
      </w:r>
    </w:p>
    <w:p w14:paraId="1C5B7EAE" w14:textId="03795C5A" w:rsidR="00257650" w:rsidRPr="00B95804" w:rsidRDefault="00257650" w:rsidP="00257650">
      <w:pPr>
        <w:pStyle w:val="Heading2"/>
        <w:tabs>
          <w:tab w:val="left" w:pos="720"/>
        </w:tabs>
        <w:rPr>
          <w:rFonts w:eastAsia="Times New Roman"/>
        </w:rPr>
      </w:pPr>
      <w:bookmarkStart w:id="213" w:name="_Toc69479974"/>
      <w:r w:rsidRPr="006D3267">
        <w:rPr>
          <w:rFonts w:eastAsia="Times New Roman"/>
        </w:rPr>
        <w:t xml:space="preserve">If there is a disagreement in </w:t>
      </w:r>
      <w:r w:rsidR="00CD2135">
        <w:rPr>
          <w:rFonts w:eastAsia="Times New Roman"/>
        </w:rPr>
        <w:t xml:space="preserve">the </w:t>
      </w:r>
      <w:r w:rsidRPr="006D3267">
        <w:rPr>
          <w:rFonts w:eastAsia="Times New Roman"/>
        </w:rPr>
        <w:t>interpretation</w:t>
      </w:r>
      <w:r>
        <w:rPr>
          <w:rFonts w:eastAsia="Times New Roman"/>
        </w:rPr>
        <w:t xml:space="preserve"> of negotiat</w:t>
      </w:r>
      <w:r w:rsidR="00CD2135">
        <w:rPr>
          <w:rFonts w:eastAsia="Times New Roman"/>
        </w:rPr>
        <w:t>ed</w:t>
      </w:r>
      <w:r>
        <w:rPr>
          <w:rFonts w:eastAsia="Times New Roman"/>
        </w:rPr>
        <w:t xml:space="preserve"> indirect cost rates under the Uniform Guidance</w:t>
      </w:r>
      <w:r w:rsidRPr="006D3267">
        <w:rPr>
          <w:rFonts w:eastAsia="Times New Roman"/>
        </w:rPr>
        <w:t>, how should this situation be resolved?</w:t>
      </w:r>
      <w:bookmarkEnd w:id="213"/>
    </w:p>
    <w:p w14:paraId="7D178CE8" w14:textId="77777777" w:rsidR="00257650" w:rsidRDefault="00257650" w:rsidP="00257650">
      <w:pPr>
        <w:pStyle w:val="Answer"/>
        <w:rPr>
          <w:rFonts w:eastAsia="Times New Roman"/>
        </w:rPr>
      </w:pPr>
      <w:r>
        <w:rPr>
          <w:rFonts w:eastAsia="Times New Roman"/>
        </w:rPr>
        <w:t xml:space="preserve">The Uniform Guidance </w:t>
      </w:r>
      <w:r w:rsidRPr="006D3267">
        <w:rPr>
          <w:rFonts w:eastAsia="Times New Roman"/>
        </w:rPr>
        <w:t>include</w:t>
      </w:r>
      <w:r>
        <w:rPr>
          <w:rFonts w:eastAsia="Times New Roman"/>
        </w:rPr>
        <w:t>s</w:t>
      </w:r>
      <w:r w:rsidRPr="006D3267">
        <w:rPr>
          <w:rFonts w:eastAsia="Times New Roman"/>
        </w:rPr>
        <w:t xml:space="preserve"> processes and procedures for ensuring an objective and fair negotiation of rates. When there are areas of disagreement, </w:t>
      </w:r>
      <w:r>
        <w:rPr>
          <w:rFonts w:eastAsia="Times New Roman"/>
        </w:rPr>
        <w:t xml:space="preserve">non-Federal entities </w:t>
      </w:r>
      <w:r w:rsidRPr="006D3267">
        <w:rPr>
          <w:rFonts w:eastAsia="Times New Roman"/>
        </w:rPr>
        <w:t>and the</w:t>
      </w:r>
      <w:r>
        <w:rPr>
          <w:rFonts w:eastAsia="Times New Roman"/>
        </w:rPr>
        <w:t>ir</w:t>
      </w:r>
      <w:r w:rsidRPr="006D3267">
        <w:rPr>
          <w:rFonts w:eastAsia="Times New Roman"/>
        </w:rPr>
        <w:t xml:space="preserve"> cognizant agency</w:t>
      </w:r>
      <w:r>
        <w:rPr>
          <w:rFonts w:eastAsia="Times New Roman"/>
        </w:rPr>
        <w:t xml:space="preserve"> for indirect costs</w:t>
      </w:r>
      <w:r w:rsidRPr="006D3267">
        <w:rPr>
          <w:rFonts w:eastAsia="Times New Roman"/>
        </w:rPr>
        <w:t xml:space="preserve"> should follow the processes and procedures, and work toward resolving disagreements in a </w:t>
      </w:r>
      <w:r>
        <w:rPr>
          <w:rFonts w:eastAsia="Times New Roman"/>
        </w:rPr>
        <w:t>collaborative manner. OMB may</w:t>
      </w:r>
      <w:r w:rsidRPr="006D3267">
        <w:rPr>
          <w:rFonts w:eastAsia="Times New Roman"/>
        </w:rPr>
        <w:t xml:space="preserve"> be consulted when there are questions applicable to the interpretation of the </w:t>
      </w:r>
      <w:r>
        <w:rPr>
          <w:rFonts w:eastAsia="Times New Roman"/>
        </w:rPr>
        <w:t>Uniform Guidance</w:t>
      </w:r>
      <w:r w:rsidRPr="006D3267">
        <w:rPr>
          <w:rFonts w:eastAsia="Times New Roman"/>
        </w:rPr>
        <w:t>.</w:t>
      </w:r>
    </w:p>
    <w:p w14:paraId="2A51EA62" w14:textId="77777777" w:rsidR="00257650" w:rsidRDefault="00257650" w:rsidP="00257650">
      <w:pPr>
        <w:pStyle w:val="Heading2"/>
        <w:tabs>
          <w:tab w:val="left" w:pos="720"/>
        </w:tabs>
        <w:rPr>
          <w:rFonts w:eastAsia="Times New Roman"/>
        </w:rPr>
      </w:pPr>
      <w:bookmarkStart w:id="214" w:name="_Toc69479975"/>
      <w:r>
        <w:rPr>
          <w:rFonts w:eastAsia="Times New Roman"/>
        </w:rPr>
        <w:t xml:space="preserve">What are the </w:t>
      </w:r>
      <w:r w:rsidRPr="00162B02">
        <w:rPr>
          <w:rFonts w:eastAsia="Times New Roman"/>
        </w:rPr>
        <w:t xml:space="preserve">documentation requirements </w:t>
      </w:r>
      <w:r>
        <w:rPr>
          <w:rFonts w:eastAsia="Times New Roman"/>
        </w:rPr>
        <w:t>for requesting an extension to a currently negotiated indirect cost rate?</w:t>
      </w:r>
      <w:bookmarkEnd w:id="214"/>
    </w:p>
    <w:p w14:paraId="23998CF1" w14:textId="06F28CF8" w:rsidR="00257650" w:rsidRPr="008C4AAA" w:rsidRDefault="00257650" w:rsidP="00257650">
      <w:pPr>
        <w:pStyle w:val="Answer"/>
      </w:pPr>
      <w:r>
        <w:rPr>
          <w:rFonts w:eastAsia="Times New Roman"/>
        </w:rPr>
        <w:t xml:space="preserve">The non-Federal entity should contact its cognizant agency for indirect costs. </w:t>
      </w:r>
    </w:p>
    <w:p w14:paraId="54C0BD23" w14:textId="77777777" w:rsidR="00257650" w:rsidRDefault="00257650" w:rsidP="00257650">
      <w:pPr>
        <w:pStyle w:val="Heading2"/>
        <w:tabs>
          <w:tab w:val="left" w:pos="720"/>
        </w:tabs>
        <w:rPr>
          <w:rFonts w:eastAsia="Times New Roman"/>
        </w:rPr>
      </w:pPr>
      <w:bookmarkStart w:id="215" w:name="_Toc69479976"/>
      <w:r>
        <w:rPr>
          <w:rFonts w:eastAsia="Times New Roman"/>
        </w:rPr>
        <w:t>Can a non-Federal entity request an extension period shorter than the allowed four-years?</w:t>
      </w:r>
      <w:bookmarkEnd w:id="215"/>
    </w:p>
    <w:p w14:paraId="0124BB6A" w14:textId="77777777" w:rsidR="00257650" w:rsidRDefault="00257650" w:rsidP="00257650">
      <w:pPr>
        <w:pStyle w:val="Answer"/>
        <w:rPr>
          <w:rFonts w:eastAsia="Times New Roman"/>
        </w:rPr>
      </w:pPr>
      <w:r>
        <w:rPr>
          <w:rFonts w:eastAsia="Times New Roman"/>
        </w:rPr>
        <w:t xml:space="preserve">Yes. </w:t>
      </w:r>
      <w:r w:rsidRPr="00B95804">
        <w:rPr>
          <w:rFonts w:eastAsia="Times New Roman"/>
        </w:rPr>
        <w:t xml:space="preserve">Requests for </w:t>
      </w:r>
      <w:r>
        <w:rPr>
          <w:rFonts w:eastAsia="Times New Roman"/>
        </w:rPr>
        <w:t xml:space="preserve">shorter periods are allowed and are </w:t>
      </w:r>
      <w:r w:rsidRPr="00B95804">
        <w:rPr>
          <w:rFonts w:eastAsia="Times New Roman"/>
        </w:rPr>
        <w:t xml:space="preserve">subject to the approval of the </w:t>
      </w:r>
      <w:r>
        <w:rPr>
          <w:rFonts w:eastAsia="Times New Roman"/>
        </w:rPr>
        <w:t xml:space="preserve">non-Federal entity’s </w:t>
      </w:r>
      <w:r w:rsidRPr="00B95804">
        <w:rPr>
          <w:rFonts w:eastAsia="Times New Roman"/>
        </w:rPr>
        <w:t>cognizant agency for indirect costs.</w:t>
      </w:r>
    </w:p>
    <w:p w14:paraId="793680DC" w14:textId="77777777" w:rsidR="00257650" w:rsidRPr="00B95804" w:rsidRDefault="00257650" w:rsidP="00257650">
      <w:pPr>
        <w:pStyle w:val="Heading2"/>
        <w:tabs>
          <w:tab w:val="left" w:pos="720"/>
        </w:tabs>
        <w:rPr>
          <w:rFonts w:eastAsia="Times New Roman"/>
        </w:rPr>
      </w:pPr>
      <w:bookmarkStart w:id="216" w:name="_Toc69479977"/>
      <w:r w:rsidRPr="00162B02">
        <w:rPr>
          <w:rFonts w:eastAsia="Times New Roman"/>
        </w:rPr>
        <w:t>Are non-Federal entities eligible for multiple four-year extensions?</w:t>
      </w:r>
      <w:bookmarkEnd w:id="216"/>
    </w:p>
    <w:p w14:paraId="3AFA7055" w14:textId="5A085256" w:rsidR="00257650" w:rsidRPr="00B95804" w:rsidRDefault="00CD2135" w:rsidP="00257650">
      <w:pPr>
        <w:pStyle w:val="Answer"/>
        <w:rPr>
          <w:rFonts w:eastAsia="Times New Roman"/>
        </w:rPr>
      </w:pPr>
      <w:r>
        <w:rPr>
          <w:rFonts w:eastAsia="Times New Roman"/>
        </w:rPr>
        <w:t>No. Only</w:t>
      </w:r>
      <w:r w:rsidR="00257650" w:rsidRPr="00162B02">
        <w:rPr>
          <w:rFonts w:eastAsia="Times New Roman"/>
        </w:rPr>
        <w:t xml:space="preserve"> one</w:t>
      </w:r>
      <w:r>
        <w:rPr>
          <w:rFonts w:eastAsia="Times New Roman"/>
        </w:rPr>
        <w:t xml:space="preserve"> </w:t>
      </w:r>
      <w:r w:rsidR="00257650" w:rsidRPr="00162B02">
        <w:rPr>
          <w:rFonts w:eastAsia="Times New Roman"/>
        </w:rPr>
        <w:t>extension (up to four years) o</w:t>
      </w:r>
      <w:r>
        <w:rPr>
          <w:rFonts w:eastAsia="Times New Roman"/>
        </w:rPr>
        <w:t>f</w:t>
      </w:r>
      <w:r w:rsidR="00257650" w:rsidRPr="00162B02">
        <w:rPr>
          <w:rFonts w:eastAsia="Times New Roman"/>
        </w:rPr>
        <w:t xml:space="preserve"> </w:t>
      </w:r>
      <w:r>
        <w:rPr>
          <w:rFonts w:eastAsia="Times New Roman"/>
        </w:rPr>
        <w:t xml:space="preserve">a non-Federal entity’s </w:t>
      </w:r>
      <w:r w:rsidR="00257650" w:rsidRPr="00162B02">
        <w:rPr>
          <w:rFonts w:eastAsia="Times New Roman"/>
        </w:rPr>
        <w:t>current negotiated rate</w:t>
      </w:r>
      <w:r>
        <w:rPr>
          <w:rFonts w:eastAsia="Times New Roman"/>
        </w:rPr>
        <w:t xml:space="preserve"> may be granted</w:t>
      </w:r>
      <w:r w:rsidR="00257650" w:rsidRPr="00162B02">
        <w:rPr>
          <w:rFonts w:eastAsia="Times New Roman"/>
        </w:rPr>
        <w:t>.</w:t>
      </w:r>
    </w:p>
    <w:p w14:paraId="34B44E5D" w14:textId="39838833" w:rsidR="00257650" w:rsidRPr="00B95804" w:rsidRDefault="00257650" w:rsidP="00257650">
      <w:pPr>
        <w:pStyle w:val="Heading2"/>
        <w:tabs>
          <w:tab w:val="left" w:pos="720"/>
        </w:tabs>
        <w:rPr>
          <w:rFonts w:eastAsia="Times New Roman"/>
        </w:rPr>
      </w:pPr>
      <w:bookmarkStart w:id="217" w:name="_Toc69479978"/>
      <w:r>
        <w:rPr>
          <w:rFonts w:eastAsia="Times New Roman"/>
        </w:rPr>
        <w:t xml:space="preserve">When should a non-Federal entity </w:t>
      </w:r>
      <w:r w:rsidRPr="00162B02">
        <w:rPr>
          <w:rFonts w:eastAsia="Times New Roman"/>
        </w:rPr>
        <w:t xml:space="preserve">contact the cognizant agency for indirect costs to request </w:t>
      </w:r>
      <w:r w:rsidR="00CD2135">
        <w:rPr>
          <w:rFonts w:eastAsia="Times New Roman"/>
        </w:rPr>
        <w:t xml:space="preserve">an </w:t>
      </w:r>
      <w:r w:rsidRPr="00162B02">
        <w:rPr>
          <w:rFonts w:eastAsia="Times New Roman"/>
        </w:rPr>
        <w:t>extension of their current</w:t>
      </w:r>
      <w:r>
        <w:rPr>
          <w:rFonts w:eastAsia="Times New Roman"/>
        </w:rPr>
        <w:t>ly</w:t>
      </w:r>
      <w:r w:rsidRPr="00162B02">
        <w:rPr>
          <w:rFonts w:eastAsia="Times New Roman"/>
        </w:rPr>
        <w:t xml:space="preserve"> negotiated </w:t>
      </w:r>
      <w:r>
        <w:rPr>
          <w:rFonts w:eastAsia="Times New Roman"/>
        </w:rPr>
        <w:t>indirect cost rate?</w:t>
      </w:r>
      <w:bookmarkEnd w:id="217"/>
    </w:p>
    <w:p w14:paraId="042F0554" w14:textId="2E6ED5EF" w:rsidR="00257650" w:rsidRPr="005F7940" w:rsidRDefault="00CD2135" w:rsidP="00257650">
      <w:pPr>
        <w:pStyle w:val="Answer"/>
        <w:rPr>
          <w:rFonts w:eastAsia="Times New Roman"/>
        </w:rPr>
      </w:pPr>
      <w:r>
        <w:rPr>
          <w:rFonts w:eastAsia="Times New Roman"/>
        </w:rPr>
        <w:t xml:space="preserve">The non-Federal entity should contact its cognizant agency for indirect costs prior to the due date of its next indirect cost rate proposal submission. </w:t>
      </w:r>
    </w:p>
    <w:p w14:paraId="1AEC1C31" w14:textId="77777777" w:rsidR="00257650" w:rsidRPr="00B95804" w:rsidRDefault="00257650" w:rsidP="00257650">
      <w:pPr>
        <w:pStyle w:val="Heading2"/>
        <w:tabs>
          <w:tab w:val="left" w:pos="720"/>
        </w:tabs>
        <w:rPr>
          <w:rFonts w:eastAsia="Times New Roman"/>
        </w:rPr>
      </w:pPr>
      <w:bookmarkStart w:id="218" w:name="_Toc69479979"/>
      <w:r>
        <w:rPr>
          <w:rFonts w:eastAsia="Times New Roman"/>
        </w:rPr>
        <w:t>How might a non-Federal entity with negotiated fixed-</w:t>
      </w:r>
      <w:r w:rsidRPr="00162B02">
        <w:rPr>
          <w:rFonts w:eastAsia="Times New Roman"/>
        </w:rPr>
        <w:t xml:space="preserve">rates with carry-forward effectively use the option for an extension of a current negotiated </w:t>
      </w:r>
      <w:r>
        <w:rPr>
          <w:rFonts w:eastAsia="Times New Roman"/>
        </w:rPr>
        <w:t xml:space="preserve">indirect cost </w:t>
      </w:r>
      <w:r w:rsidRPr="00162B02">
        <w:rPr>
          <w:rFonts w:eastAsia="Times New Roman"/>
        </w:rPr>
        <w:t>rate?</w:t>
      </w:r>
      <w:bookmarkEnd w:id="218"/>
    </w:p>
    <w:p w14:paraId="6F0251E0" w14:textId="77777777" w:rsidR="00257650" w:rsidRPr="00B95804" w:rsidRDefault="00257650" w:rsidP="00257650">
      <w:pPr>
        <w:pStyle w:val="Answer"/>
        <w:rPr>
          <w:rFonts w:eastAsia="Times New Roman"/>
        </w:rPr>
      </w:pPr>
      <w:r w:rsidRPr="00162B02">
        <w:rPr>
          <w:rFonts w:eastAsia="Times New Roman"/>
        </w:rPr>
        <w:t>A fixed-rate with carry-forward agree</w:t>
      </w:r>
      <w:r>
        <w:rPr>
          <w:rFonts w:eastAsia="Times New Roman"/>
        </w:rPr>
        <w:t xml:space="preserve">ment cannot be extended. If a non-Federal </w:t>
      </w:r>
      <w:r w:rsidRPr="00162B02">
        <w:rPr>
          <w:rFonts w:eastAsia="Times New Roman"/>
        </w:rPr>
        <w:t xml:space="preserve">entity with a fixed-rate with carry-forward agreement would like to </w:t>
      </w:r>
      <w:r>
        <w:rPr>
          <w:rFonts w:eastAsia="Times New Roman"/>
        </w:rPr>
        <w:t>request a one-time extension</w:t>
      </w:r>
      <w:r w:rsidRPr="00162B02">
        <w:rPr>
          <w:rFonts w:eastAsia="Times New Roman"/>
        </w:rPr>
        <w:t xml:space="preserve">, it would need to first negotiate a </w:t>
      </w:r>
      <w:r>
        <w:rPr>
          <w:rFonts w:eastAsia="Times New Roman"/>
        </w:rPr>
        <w:t xml:space="preserve">final or predetermined rate. This rate </w:t>
      </w:r>
      <w:r w:rsidRPr="00162B02">
        <w:rPr>
          <w:rFonts w:eastAsia="Times New Roman"/>
        </w:rPr>
        <w:t>could then be extended, subject to the approval of the cognizant agency</w:t>
      </w:r>
      <w:r>
        <w:rPr>
          <w:rFonts w:eastAsia="Times New Roman"/>
        </w:rPr>
        <w:t xml:space="preserve"> for indirect costs</w:t>
      </w:r>
      <w:r w:rsidRPr="00162B02">
        <w:rPr>
          <w:rFonts w:eastAsia="Times New Roman"/>
        </w:rPr>
        <w:t xml:space="preserve">. </w:t>
      </w:r>
      <w:r>
        <w:rPr>
          <w:rFonts w:eastAsia="Times New Roman"/>
        </w:rPr>
        <w:t>The carry-forward for the last year of the fixed-rate would need to be resolved in accordance with cognizant agency for indirect cost procedures.</w:t>
      </w:r>
    </w:p>
    <w:p w14:paraId="32C2DFD7" w14:textId="77777777" w:rsidR="00257650" w:rsidRPr="00C94433" w:rsidRDefault="00257650" w:rsidP="00257650">
      <w:pPr>
        <w:pStyle w:val="Heading2"/>
        <w:rPr>
          <w:rFonts w:eastAsia="Times New Roman"/>
        </w:rPr>
      </w:pPr>
      <w:bookmarkStart w:id="219" w:name="_.414-7_Extensions_of"/>
      <w:bookmarkStart w:id="220" w:name="_.414-8_(Also_applicable"/>
      <w:bookmarkStart w:id="221" w:name="_Toc69479980"/>
      <w:bookmarkEnd w:id="219"/>
      <w:bookmarkEnd w:id="220"/>
      <w:r w:rsidRPr="00C94433">
        <w:rPr>
          <w:rFonts w:eastAsia="Times New Roman"/>
        </w:rPr>
        <w:lastRenderedPageBreak/>
        <w:t xml:space="preserve">Can </w:t>
      </w:r>
      <w:r>
        <w:rPr>
          <w:rFonts w:eastAsia="Times New Roman"/>
        </w:rPr>
        <w:t xml:space="preserve">a </w:t>
      </w:r>
      <w:r w:rsidRPr="00C94433">
        <w:rPr>
          <w:rFonts w:eastAsia="Times New Roman"/>
        </w:rPr>
        <w:t xml:space="preserve">Federal </w:t>
      </w:r>
      <w:r>
        <w:rPr>
          <w:rFonts w:eastAsia="Times New Roman"/>
        </w:rPr>
        <w:t>agency</w:t>
      </w:r>
      <w:r w:rsidRPr="00C94433">
        <w:rPr>
          <w:rFonts w:eastAsia="Times New Roman"/>
        </w:rPr>
        <w:t xml:space="preserve"> </w:t>
      </w:r>
      <w:r>
        <w:rPr>
          <w:rFonts w:eastAsia="Times New Roman"/>
        </w:rPr>
        <w:t>or pass-through entity</w:t>
      </w:r>
      <w:r w:rsidRPr="00C94433">
        <w:rPr>
          <w:rFonts w:eastAsia="Times New Roman"/>
        </w:rPr>
        <w:t xml:space="preserve"> allow a </w:t>
      </w:r>
      <w:r>
        <w:rPr>
          <w:rFonts w:eastAsia="Times New Roman"/>
        </w:rPr>
        <w:t>non-Federal entity</w:t>
      </w:r>
      <w:r w:rsidRPr="00C94433">
        <w:rPr>
          <w:rFonts w:eastAsia="Times New Roman"/>
        </w:rPr>
        <w:t xml:space="preserve"> </w:t>
      </w:r>
      <w:r>
        <w:rPr>
          <w:rFonts w:eastAsia="Times New Roman"/>
        </w:rPr>
        <w:t xml:space="preserve">with </w:t>
      </w:r>
      <w:r w:rsidRPr="00C94433">
        <w:rPr>
          <w:rFonts w:eastAsia="Times New Roman"/>
        </w:rPr>
        <w:t xml:space="preserve">a negotiated indirect cost rate to voluntarily </w:t>
      </w:r>
      <w:r>
        <w:rPr>
          <w:rFonts w:eastAsia="Times New Roman"/>
        </w:rPr>
        <w:t>charge less than or</w:t>
      </w:r>
      <w:r w:rsidRPr="00C94433">
        <w:rPr>
          <w:rFonts w:eastAsia="Times New Roman"/>
        </w:rPr>
        <w:t xml:space="preserve"> </w:t>
      </w:r>
      <w:r>
        <w:rPr>
          <w:rFonts w:eastAsia="Times New Roman"/>
        </w:rPr>
        <w:t xml:space="preserve">waive </w:t>
      </w:r>
      <w:r w:rsidRPr="00C94433">
        <w:rPr>
          <w:rFonts w:eastAsia="Times New Roman"/>
        </w:rPr>
        <w:t xml:space="preserve">their </w:t>
      </w:r>
      <w:r>
        <w:rPr>
          <w:rFonts w:eastAsia="Times New Roman"/>
        </w:rPr>
        <w:t xml:space="preserve">indirect </w:t>
      </w:r>
      <w:r w:rsidRPr="00C94433">
        <w:rPr>
          <w:rFonts w:eastAsia="Times New Roman"/>
        </w:rPr>
        <w:t>rate</w:t>
      </w:r>
      <w:r>
        <w:rPr>
          <w:rFonts w:eastAsia="Times New Roman"/>
        </w:rPr>
        <w:t xml:space="preserve"> to an award?</w:t>
      </w:r>
      <w:bookmarkEnd w:id="221"/>
    </w:p>
    <w:p w14:paraId="7912128B" w14:textId="57441634" w:rsidR="00257650" w:rsidRPr="00D30B90" w:rsidRDefault="00187ACE" w:rsidP="00257650">
      <w:pPr>
        <w:pStyle w:val="Answer"/>
        <w:rPr>
          <w:rFonts w:eastAsia="Times New Roman"/>
        </w:rPr>
      </w:pPr>
      <w:r>
        <w:rPr>
          <w:rFonts w:eastAsia="Times New Roman"/>
        </w:rPr>
        <w:t>The non-Federal entity should consult with the Federal agency or pass-through entity</w:t>
      </w:r>
      <w:r w:rsidR="00257650" w:rsidRPr="00D30B90">
        <w:rPr>
          <w:rFonts w:eastAsia="Times New Roman"/>
        </w:rPr>
        <w:t xml:space="preserve">. If a non-Federal entity receiving a </w:t>
      </w:r>
      <w:r w:rsidR="00257650">
        <w:rPr>
          <w:rFonts w:eastAsia="Times New Roman"/>
        </w:rPr>
        <w:t xml:space="preserve">Federal award or subaward </w:t>
      </w:r>
      <w:r w:rsidR="00257650" w:rsidRPr="00D30B90">
        <w:rPr>
          <w:rFonts w:eastAsia="Times New Roman"/>
        </w:rPr>
        <w:t xml:space="preserve">voluntarily chooses to waive indirect costs or charge less than the </w:t>
      </w:r>
      <w:r w:rsidR="00257650">
        <w:rPr>
          <w:rFonts w:eastAsia="Times New Roman"/>
        </w:rPr>
        <w:t>negotiated</w:t>
      </w:r>
      <w:r w:rsidR="00257650" w:rsidRPr="00D30B90">
        <w:rPr>
          <w:rFonts w:eastAsia="Times New Roman"/>
        </w:rPr>
        <w:t xml:space="preserve"> indirect cost rate, Federal awarding agencies </w:t>
      </w:r>
      <w:r w:rsidR="00257650">
        <w:rPr>
          <w:rFonts w:eastAsia="Times New Roman"/>
        </w:rPr>
        <w:t>and</w:t>
      </w:r>
      <w:r w:rsidR="00257650" w:rsidRPr="00D30B90">
        <w:rPr>
          <w:rFonts w:eastAsia="Times New Roman"/>
        </w:rPr>
        <w:t xml:space="preserve"> pass-through entities </w:t>
      </w:r>
      <w:r>
        <w:rPr>
          <w:rFonts w:eastAsia="Times New Roman"/>
        </w:rPr>
        <w:t>may</w:t>
      </w:r>
      <w:r w:rsidR="00257650" w:rsidRPr="00D30B90">
        <w:rPr>
          <w:rFonts w:eastAsia="Times New Roman"/>
        </w:rPr>
        <w:t xml:space="preserve"> allow this.</w:t>
      </w:r>
      <w:r w:rsidR="00257650">
        <w:rPr>
          <w:rFonts w:eastAsia="Times New Roman"/>
        </w:rPr>
        <w:t xml:space="preserve"> </w:t>
      </w:r>
      <w:r w:rsidR="00257650" w:rsidRPr="00D30B90">
        <w:rPr>
          <w:rFonts w:eastAsia="Times New Roman"/>
        </w:rPr>
        <w:t xml:space="preserve">The decision must be made solely by the non-Federal entity that is eligible for </w:t>
      </w:r>
      <w:r w:rsidR="00257650">
        <w:rPr>
          <w:rFonts w:eastAsia="Times New Roman"/>
        </w:rPr>
        <w:t xml:space="preserve">indirect cost rate </w:t>
      </w:r>
      <w:r w:rsidR="00257650" w:rsidRPr="00D30B90">
        <w:rPr>
          <w:rFonts w:eastAsia="Times New Roman"/>
        </w:rPr>
        <w:t>reimbursement, and must not be encouraged or coerced in any way by the Federal awarding agency or pass-through entity.</w:t>
      </w:r>
    </w:p>
    <w:p w14:paraId="455E5DB9" w14:textId="77777777" w:rsidR="00257650" w:rsidRPr="00B95804" w:rsidRDefault="00257650" w:rsidP="00257650">
      <w:pPr>
        <w:pStyle w:val="Heading2"/>
        <w:tabs>
          <w:tab w:val="left" w:pos="720"/>
        </w:tabs>
        <w:rPr>
          <w:rFonts w:eastAsia="Times New Roman"/>
        </w:rPr>
      </w:pPr>
      <w:bookmarkStart w:id="222" w:name="_.414-9_De_Minimis"/>
      <w:bookmarkStart w:id="223" w:name="_Toc69479981"/>
      <w:bookmarkEnd w:id="222"/>
      <w:r w:rsidRPr="006D3267">
        <w:rPr>
          <w:rFonts w:eastAsia="Times New Roman"/>
        </w:rPr>
        <w:t xml:space="preserve">What should </w:t>
      </w:r>
      <w:r>
        <w:rPr>
          <w:rFonts w:eastAsia="Times New Roman"/>
        </w:rPr>
        <w:t xml:space="preserve">a non-Federal entity </w:t>
      </w:r>
      <w:r w:rsidRPr="006D3267">
        <w:rPr>
          <w:rFonts w:eastAsia="Times New Roman"/>
        </w:rPr>
        <w:t xml:space="preserve">do if </w:t>
      </w:r>
      <w:r>
        <w:rPr>
          <w:rFonts w:eastAsia="Times New Roman"/>
        </w:rPr>
        <w:t xml:space="preserve">a </w:t>
      </w:r>
      <w:r w:rsidRPr="006D3267">
        <w:rPr>
          <w:rFonts w:eastAsia="Times New Roman"/>
        </w:rPr>
        <w:t xml:space="preserve">pass-through entity won’t honor </w:t>
      </w:r>
      <w:r>
        <w:rPr>
          <w:rFonts w:eastAsia="Times New Roman"/>
        </w:rPr>
        <w:t>its</w:t>
      </w:r>
      <w:r w:rsidRPr="006D3267">
        <w:rPr>
          <w:rFonts w:eastAsia="Times New Roman"/>
        </w:rPr>
        <w:t xml:space="preserve"> </w:t>
      </w:r>
      <w:r>
        <w:rPr>
          <w:rFonts w:eastAsia="Times New Roman"/>
        </w:rPr>
        <w:t xml:space="preserve">federally </w:t>
      </w:r>
      <w:r w:rsidRPr="006D3267">
        <w:rPr>
          <w:rFonts w:eastAsia="Times New Roman"/>
        </w:rPr>
        <w:t xml:space="preserve">negotiated </w:t>
      </w:r>
      <w:r>
        <w:rPr>
          <w:rFonts w:eastAsia="Times New Roman"/>
        </w:rPr>
        <w:t>indirect cost rate agreement</w:t>
      </w:r>
      <w:r w:rsidRPr="006D3267">
        <w:rPr>
          <w:rFonts w:eastAsia="Times New Roman"/>
        </w:rPr>
        <w:t>?</w:t>
      </w:r>
      <w:bookmarkEnd w:id="223"/>
      <w:r w:rsidRPr="006D3267">
        <w:rPr>
          <w:rFonts w:eastAsia="Times New Roman"/>
        </w:rPr>
        <w:t xml:space="preserve"> </w:t>
      </w:r>
    </w:p>
    <w:p w14:paraId="503E6C88" w14:textId="7237B38D" w:rsidR="00257650" w:rsidRDefault="00257650" w:rsidP="00257650">
      <w:pPr>
        <w:pStyle w:val="Answer"/>
        <w:rPr>
          <w:rFonts w:eastAsia="Times New Roman"/>
        </w:rPr>
      </w:pPr>
      <w:r>
        <w:rPr>
          <w:rFonts w:eastAsia="Times New Roman"/>
        </w:rPr>
        <w:t xml:space="preserve">The pass-through entity </w:t>
      </w:r>
      <w:r w:rsidR="00187ACE">
        <w:rPr>
          <w:rFonts w:eastAsia="Times New Roman"/>
        </w:rPr>
        <w:t xml:space="preserve">may be subject </w:t>
      </w:r>
      <w:r>
        <w:rPr>
          <w:rFonts w:eastAsia="Times New Roman"/>
        </w:rPr>
        <w:t xml:space="preserve">to the </w:t>
      </w:r>
      <w:r w:rsidR="00301463">
        <w:rPr>
          <w:rFonts w:eastAsia="Times New Roman"/>
        </w:rPr>
        <w:t xml:space="preserve">remedies for non-compliance specified in </w:t>
      </w:r>
      <w:r w:rsidR="00301463">
        <w:rPr>
          <w:rFonts w:eastAsia="Times New Roman" w:cstheme="minorHAnsi"/>
        </w:rPr>
        <w:t>§</w:t>
      </w:r>
      <w:r w:rsidR="00301463">
        <w:rPr>
          <w:rFonts w:eastAsia="Times New Roman"/>
        </w:rPr>
        <w:t>200.339</w:t>
      </w:r>
      <w:r>
        <w:rPr>
          <w:rFonts w:eastAsia="Times New Roman"/>
        </w:rPr>
        <w:t>.</w:t>
      </w:r>
    </w:p>
    <w:p w14:paraId="05D66D95" w14:textId="0B7E3AEC" w:rsidR="00257650" w:rsidRPr="00B95804" w:rsidRDefault="00257650" w:rsidP="00257650">
      <w:pPr>
        <w:pStyle w:val="Heading2"/>
        <w:tabs>
          <w:tab w:val="left" w:pos="720"/>
        </w:tabs>
        <w:rPr>
          <w:rFonts w:eastAsia="Times New Roman"/>
        </w:rPr>
      </w:pPr>
      <w:bookmarkStart w:id="224" w:name="_Toc69479982"/>
      <w:r w:rsidRPr="006D3267">
        <w:rPr>
          <w:rFonts w:eastAsia="Times New Roman"/>
        </w:rPr>
        <w:t>Is it acceptable to require a subrecipient</w:t>
      </w:r>
      <w:r>
        <w:rPr>
          <w:rFonts w:eastAsia="Times New Roman"/>
        </w:rPr>
        <w:t xml:space="preserve"> to accept a rate lower than the de minimis</w:t>
      </w:r>
      <w:r w:rsidRPr="006D3267">
        <w:rPr>
          <w:rFonts w:eastAsia="Times New Roman"/>
        </w:rPr>
        <w:t xml:space="preserve"> </w:t>
      </w:r>
      <w:r>
        <w:rPr>
          <w:rFonts w:eastAsia="Times New Roman"/>
        </w:rPr>
        <w:t>rate</w:t>
      </w:r>
      <w:r w:rsidRPr="006D3267">
        <w:rPr>
          <w:rFonts w:eastAsia="Times New Roman"/>
        </w:rPr>
        <w:t xml:space="preserve">, or </w:t>
      </w:r>
      <w:r>
        <w:rPr>
          <w:rFonts w:eastAsia="Times New Roman"/>
        </w:rPr>
        <w:t>their negotiated F&amp;A rate?</w:t>
      </w:r>
      <w:bookmarkEnd w:id="224"/>
    </w:p>
    <w:p w14:paraId="0E36AE3F" w14:textId="04A7289C" w:rsidR="00257650" w:rsidRDefault="00257650" w:rsidP="00257650">
      <w:pPr>
        <w:pStyle w:val="Answer"/>
        <w:rPr>
          <w:rFonts w:eastAsia="Times New Roman"/>
        </w:rPr>
      </w:pPr>
      <w:r w:rsidRPr="006D3267">
        <w:rPr>
          <w:rFonts w:eastAsia="Times New Roman"/>
        </w:rPr>
        <w:t xml:space="preserve">If the subrecipient already has a negotiated F&amp;A rate with the Federal government, the negotiated rate must be used. It also is not permissible for pass-through entities to force or entice a subrecipient without a negotiated rate to accept less than the de minimis rate. </w:t>
      </w:r>
    </w:p>
    <w:p w14:paraId="62C75471" w14:textId="31AC4DC3" w:rsidR="00257650" w:rsidRPr="00B95804" w:rsidRDefault="00257650" w:rsidP="00257650">
      <w:pPr>
        <w:pStyle w:val="Heading2"/>
        <w:tabs>
          <w:tab w:val="left" w:pos="720"/>
        </w:tabs>
        <w:rPr>
          <w:rFonts w:eastAsia="Times New Roman"/>
        </w:rPr>
      </w:pPr>
      <w:bookmarkStart w:id="225" w:name="_Toc69479983"/>
      <w:r>
        <w:rPr>
          <w:rFonts w:eastAsia="Times New Roman"/>
        </w:rPr>
        <w:t>W</w:t>
      </w:r>
      <w:r w:rsidRPr="00162B02">
        <w:rPr>
          <w:rFonts w:eastAsia="Times New Roman"/>
        </w:rPr>
        <w:t xml:space="preserve">hen a pass-through entity uses Federal and </w:t>
      </w:r>
      <w:r w:rsidR="00082E50">
        <w:rPr>
          <w:rFonts w:eastAsia="Times New Roman"/>
        </w:rPr>
        <w:t xml:space="preserve">its own </w:t>
      </w:r>
      <w:r w:rsidRPr="00162B02">
        <w:rPr>
          <w:rFonts w:eastAsia="Times New Roman"/>
        </w:rPr>
        <w:t xml:space="preserve">non-Federal funds </w:t>
      </w:r>
      <w:r>
        <w:rPr>
          <w:rFonts w:eastAsia="Times New Roman"/>
        </w:rPr>
        <w:t>to make a subaward</w:t>
      </w:r>
      <w:r w:rsidRPr="00162B02">
        <w:rPr>
          <w:rFonts w:eastAsia="Times New Roman"/>
        </w:rPr>
        <w:t xml:space="preserve">, </w:t>
      </w:r>
      <w:r w:rsidR="00082E50">
        <w:rPr>
          <w:rFonts w:eastAsia="Times New Roman"/>
        </w:rPr>
        <w:t>can</w:t>
      </w:r>
      <w:r w:rsidRPr="00162B02">
        <w:rPr>
          <w:rFonts w:eastAsia="Times New Roman"/>
        </w:rPr>
        <w:t xml:space="preserve"> </w:t>
      </w:r>
      <w:r w:rsidR="00082E50">
        <w:rPr>
          <w:rFonts w:eastAsia="Times New Roman"/>
        </w:rPr>
        <w:t>it allow</w:t>
      </w:r>
      <w:r w:rsidRPr="00162B02">
        <w:rPr>
          <w:rFonts w:eastAsia="Times New Roman"/>
        </w:rPr>
        <w:t xml:space="preserve"> an indirect cost rate only for the </w:t>
      </w:r>
      <w:r w:rsidR="00082E50">
        <w:rPr>
          <w:rFonts w:eastAsia="Times New Roman"/>
        </w:rPr>
        <w:t xml:space="preserve">Federal </w:t>
      </w:r>
      <w:r w:rsidRPr="00162B02">
        <w:rPr>
          <w:rFonts w:eastAsia="Times New Roman"/>
        </w:rPr>
        <w:t>portion</w:t>
      </w:r>
      <w:r w:rsidR="00082E50">
        <w:rPr>
          <w:rFonts w:eastAsia="Times New Roman"/>
        </w:rPr>
        <w:t xml:space="preserve"> of the subaward</w:t>
      </w:r>
      <w:r w:rsidRPr="00162B02">
        <w:rPr>
          <w:rFonts w:eastAsia="Times New Roman"/>
        </w:rPr>
        <w:t>?</w:t>
      </w:r>
      <w:bookmarkEnd w:id="225"/>
    </w:p>
    <w:p w14:paraId="13FF5DAD" w14:textId="68D13F09" w:rsidR="00257650" w:rsidRPr="00B95804" w:rsidRDefault="00301463" w:rsidP="00257650">
      <w:pPr>
        <w:pStyle w:val="Answer"/>
        <w:rPr>
          <w:rFonts w:eastAsia="Times New Roman"/>
        </w:rPr>
      </w:pPr>
      <w:r>
        <w:rPr>
          <w:rFonts w:eastAsia="Times New Roman"/>
        </w:rPr>
        <w:t>The non-Federal entity must apply the negotiated indirect cost rate consistently for Federal and non-Federal funds for making the subaward.</w:t>
      </w:r>
      <w:r w:rsidR="00CF7A47">
        <w:rPr>
          <w:rFonts w:eastAsia="Times New Roman"/>
        </w:rPr>
        <w:t xml:space="preserve"> </w:t>
      </w:r>
      <w:r w:rsidR="008D618A">
        <w:rPr>
          <w:rFonts w:eastAsia="Times New Roman"/>
        </w:rPr>
        <w:t>See</w:t>
      </w:r>
      <w:r w:rsidR="00CF7A47">
        <w:rPr>
          <w:rFonts w:eastAsia="Times New Roman"/>
        </w:rPr>
        <w:t xml:space="preserve"> </w:t>
      </w:r>
      <w:r w:rsidR="00CF7A47">
        <w:rPr>
          <w:rFonts w:eastAsia="Times New Roman" w:cstheme="minorHAnsi"/>
        </w:rPr>
        <w:t>§</w:t>
      </w:r>
      <w:r w:rsidR="00CF7A47">
        <w:rPr>
          <w:rFonts w:eastAsia="Times New Roman"/>
        </w:rPr>
        <w:t>200.400(e).</w:t>
      </w:r>
    </w:p>
    <w:p w14:paraId="46B97B88" w14:textId="77777777" w:rsidR="00257650" w:rsidRPr="007B5BE8" w:rsidRDefault="00257650" w:rsidP="00257650">
      <w:pPr>
        <w:pStyle w:val="Heading3"/>
      </w:pPr>
      <w:bookmarkStart w:id="226" w:name="_Toc69479984"/>
      <w:r>
        <w:t>Utility Cost Adjustment (UCA)</w:t>
      </w:r>
      <w:bookmarkEnd w:id="226"/>
    </w:p>
    <w:p w14:paraId="54C4E766" w14:textId="77777777" w:rsidR="00257650" w:rsidRDefault="00257650" w:rsidP="00257650">
      <w:pPr>
        <w:pStyle w:val="Heading2"/>
        <w:tabs>
          <w:tab w:val="left" w:pos="720"/>
        </w:tabs>
        <w:rPr>
          <w:rFonts w:eastAsia="Times New Roman"/>
        </w:rPr>
      </w:pPr>
      <w:bookmarkStart w:id="227" w:name="_Appendix_III-2_Utility"/>
      <w:bookmarkStart w:id="228" w:name="_Appendix_III_–"/>
      <w:bookmarkStart w:id="229" w:name="_Toc69479985"/>
      <w:bookmarkStart w:id="230" w:name="_Hlk58912680"/>
      <w:bookmarkEnd w:id="227"/>
      <w:bookmarkEnd w:id="228"/>
      <w:r>
        <w:rPr>
          <w:rFonts w:eastAsia="Times New Roman"/>
        </w:rPr>
        <w:t>I</w:t>
      </w:r>
      <w:r w:rsidRPr="0027014C">
        <w:rPr>
          <w:rFonts w:eastAsia="Times New Roman"/>
        </w:rPr>
        <w:t xml:space="preserve">f a building </w:t>
      </w:r>
      <w:r>
        <w:rPr>
          <w:rFonts w:eastAsia="Times New Roman"/>
        </w:rPr>
        <w:t xml:space="preserve">is </w:t>
      </w:r>
      <w:r w:rsidRPr="0027014C">
        <w:rPr>
          <w:rFonts w:eastAsia="Times New Roman"/>
        </w:rPr>
        <w:t xml:space="preserve">identified as a single function and </w:t>
      </w:r>
      <w:r>
        <w:rPr>
          <w:rFonts w:eastAsia="Times New Roman"/>
        </w:rPr>
        <w:t>its space is</w:t>
      </w:r>
      <w:r w:rsidRPr="0027014C">
        <w:rPr>
          <w:rFonts w:eastAsia="Times New Roman"/>
        </w:rPr>
        <w:t xml:space="preserve"> separately metered, can the </w:t>
      </w:r>
      <w:r>
        <w:rPr>
          <w:rFonts w:eastAsia="Times New Roman"/>
        </w:rPr>
        <w:t xml:space="preserve">building </w:t>
      </w:r>
      <w:r w:rsidRPr="0027014C">
        <w:rPr>
          <w:rFonts w:eastAsia="Times New Roman"/>
        </w:rPr>
        <w:t xml:space="preserve">space be allocated using the </w:t>
      </w:r>
      <w:r>
        <w:rPr>
          <w:rFonts w:eastAsia="Times New Roman"/>
        </w:rPr>
        <w:t>effective square footage</w:t>
      </w:r>
      <w:r w:rsidRPr="00D3386E">
        <w:rPr>
          <w:rFonts w:eastAsia="Times New Roman"/>
        </w:rPr>
        <w:t xml:space="preserve"> </w:t>
      </w:r>
      <w:r>
        <w:rPr>
          <w:rFonts w:eastAsia="Times New Roman"/>
        </w:rPr>
        <w:t>for the IHE’s utility cost adjustment calculation?</w:t>
      </w:r>
      <w:bookmarkEnd w:id="229"/>
    </w:p>
    <w:p w14:paraId="20EE097A" w14:textId="77777777" w:rsidR="00257650" w:rsidRDefault="00257650" w:rsidP="00257650">
      <w:pPr>
        <w:pStyle w:val="Answer"/>
        <w:rPr>
          <w:rFonts w:eastAsia="Times New Roman"/>
        </w:rPr>
      </w:pPr>
      <w:r w:rsidRPr="0027014C">
        <w:rPr>
          <w:rFonts w:eastAsia="Times New Roman"/>
        </w:rPr>
        <w:t>No.</w:t>
      </w:r>
      <w:r>
        <w:rPr>
          <w:rFonts w:eastAsia="Times New Roman"/>
        </w:rPr>
        <w:t xml:space="preserve"> </w:t>
      </w:r>
      <w:r w:rsidRPr="0027014C">
        <w:rPr>
          <w:rFonts w:eastAsia="Times New Roman"/>
        </w:rPr>
        <w:t xml:space="preserve">If a building uses sub-metering for the single function space in the </w:t>
      </w:r>
      <w:r>
        <w:rPr>
          <w:rFonts w:eastAsia="Times New Roman"/>
        </w:rPr>
        <w:t xml:space="preserve">utility cost adjustment </w:t>
      </w:r>
      <w:r w:rsidRPr="0027014C">
        <w:rPr>
          <w:rFonts w:eastAsia="Times New Roman"/>
        </w:rPr>
        <w:t xml:space="preserve">calculation, that same building may not use the </w:t>
      </w:r>
      <w:r>
        <w:rPr>
          <w:rFonts w:eastAsia="Times New Roman"/>
        </w:rPr>
        <w:t>effective square footage</w:t>
      </w:r>
      <w:r w:rsidRPr="0027014C">
        <w:rPr>
          <w:rFonts w:eastAsia="Times New Roman"/>
        </w:rPr>
        <w:t>.</w:t>
      </w:r>
      <w:r>
        <w:rPr>
          <w:rFonts w:eastAsia="Times New Roman"/>
        </w:rPr>
        <w:t xml:space="preserve"> </w:t>
      </w:r>
      <w:r w:rsidRPr="0027014C">
        <w:rPr>
          <w:rFonts w:eastAsia="Times New Roman"/>
        </w:rPr>
        <w:t xml:space="preserve">Any buildings using this methodology in the </w:t>
      </w:r>
      <w:r>
        <w:rPr>
          <w:rFonts w:eastAsia="Times New Roman"/>
        </w:rPr>
        <w:t xml:space="preserve">utility cost adjustment </w:t>
      </w:r>
      <w:r w:rsidRPr="0027014C">
        <w:rPr>
          <w:rFonts w:eastAsia="Times New Roman"/>
        </w:rPr>
        <w:t xml:space="preserve">calculation become part of the </w:t>
      </w:r>
      <w:r>
        <w:rPr>
          <w:rFonts w:eastAsia="Times New Roman"/>
        </w:rPr>
        <w:t xml:space="preserve">utility cost adjustment </w:t>
      </w:r>
      <w:r w:rsidRPr="0027014C">
        <w:rPr>
          <w:rFonts w:eastAsia="Times New Roman"/>
        </w:rPr>
        <w:t>add-on, which in t</w:t>
      </w:r>
      <w:r>
        <w:rPr>
          <w:rFonts w:eastAsia="Times New Roman"/>
        </w:rPr>
        <w:t>otal is subject to a cap of 1.3 percent</w:t>
      </w:r>
      <w:r w:rsidRPr="0027014C">
        <w:rPr>
          <w:rFonts w:eastAsia="Times New Roman"/>
        </w:rPr>
        <w:t>.</w:t>
      </w:r>
      <w:r>
        <w:rPr>
          <w:rFonts w:eastAsia="Times New Roman"/>
        </w:rPr>
        <w:t xml:space="preserve"> </w:t>
      </w:r>
      <w:r w:rsidRPr="0027014C">
        <w:rPr>
          <w:rFonts w:eastAsia="Times New Roman"/>
        </w:rPr>
        <w:t>IHEs may not sub-meter and allocate utility costs at a level lower than the building level in their actual cost proposal.</w:t>
      </w:r>
      <w:r>
        <w:rPr>
          <w:rFonts w:eastAsia="Times New Roman"/>
        </w:rPr>
        <w:t xml:space="preserve"> </w:t>
      </w:r>
    </w:p>
    <w:p w14:paraId="66EE437E" w14:textId="77777777" w:rsidR="00257650" w:rsidRDefault="00257650" w:rsidP="00257650">
      <w:pPr>
        <w:pStyle w:val="Heading2"/>
        <w:tabs>
          <w:tab w:val="left" w:pos="720"/>
        </w:tabs>
        <w:rPr>
          <w:rFonts w:eastAsia="Times New Roman"/>
        </w:rPr>
      </w:pPr>
      <w:bookmarkStart w:id="231" w:name="_Toc69479986"/>
      <w:r>
        <w:rPr>
          <w:rFonts w:eastAsia="Times New Roman"/>
        </w:rPr>
        <w:t>C</w:t>
      </w:r>
      <w:r w:rsidRPr="0027014C">
        <w:rPr>
          <w:rFonts w:eastAsia="Times New Roman"/>
        </w:rPr>
        <w:t>an a building be class</w:t>
      </w:r>
      <w:r>
        <w:rPr>
          <w:rFonts w:eastAsia="Times New Roman"/>
        </w:rPr>
        <w:t>ified as a single function for organized r</w:t>
      </w:r>
      <w:r w:rsidRPr="0027014C">
        <w:rPr>
          <w:rFonts w:eastAsia="Times New Roman"/>
        </w:rPr>
        <w:t>esearch</w:t>
      </w:r>
      <w:r>
        <w:rPr>
          <w:rFonts w:eastAsia="Times New Roman"/>
        </w:rPr>
        <w:t xml:space="preserve"> under the utility cost adjustment calculation</w:t>
      </w:r>
      <w:r w:rsidRPr="0027014C">
        <w:rPr>
          <w:rFonts w:eastAsia="Times New Roman"/>
        </w:rPr>
        <w:t>?</w:t>
      </w:r>
      <w:bookmarkEnd w:id="231"/>
    </w:p>
    <w:p w14:paraId="5DA01F20" w14:textId="7E9F6F00" w:rsidR="00257650" w:rsidRPr="0027014C" w:rsidRDefault="00257650" w:rsidP="00257650">
      <w:pPr>
        <w:pStyle w:val="Answer"/>
        <w:rPr>
          <w:rFonts w:eastAsia="Times New Roman"/>
        </w:rPr>
      </w:pPr>
      <w:r w:rsidRPr="0027014C">
        <w:rPr>
          <w:rFonts w:eastAsia="Times New Roman"/>
        </w:rPr>
        <w:t>No.</w:t>
      </w:r>
      <w:r>
        <w:rPr>
          <w:rFonts w:eastAsia="Times New Roman"/>
        </w:rPr>
        <w:t xml:space="preserve"> Organized r</w:t>
      </w:r>
      <w:r w:rsidRPr="0027014C">
        <w:rPr>
          <w:rFonts w:eastAsia="Times New Roman"/>
        </w:rPr>
        <w:t>esearch is not applicable as a single function space because space at IHEs should not be 100</w:t>
      </w:r>
      <w:r w:rsidR="007F5FB1">
        <w:rPr>
          <w:rFonts w:eastAsia="Times New Roman"/>
        </w:rPr>
        <w:t xml:space="preserve"> percent</w:t>
      </w:r>
      <w:r w:rsidRPr="0027014C">
        <w:rPr>
          <w:rFonts w:eastAsia="Times New Roman"/>
        </w:rPr>
        <w:t xml:space="preserve"> </w:t>
      </w:r>
      <w:r>
        <w:rPr>
          <w:rFonts w:eastAsia="Times New Roman"/>
        </w:rPr>
        <w:t>o</w:t>
      </w:r>
      <w:r w:rsidRPr="0027014C">
        <w:rPr>
          <w:rFonts w:eastAsia="Times New Roman"/>
        </w:rPr>
        <w:t xml:space="preserve">rganized </w:t>
      </w:r>
      <w:r>
        <w:rPr>
          <w:rFonts w:eastAsia="Times New Roman"/>
        </w:rPr>
        <w:t>r</w:t>
      </w:r>
      <w:r w:rsidRPr="0027014C">
        <w:rPr>
          <w:rFonts w:eastAsia="Times New Roman"/>
        </w:rPr>
        <w:t>esearch.</w:t>
      </w:r>
      <w:r>
        <w:rPr>
          <w:rFonts w:eastAsia="Times New Roman"/>
        </w:rPr>
        <w:t xml:space="preserve"> </w:t>
      </w:r>
      <w:r w:rsidRPr="0027014C">
        <w:rPr>
          <w:rFonts w:eastAsia="Times New Roman"/>
        </w:rPr>
        <w:t>This is due to the nature of the activities at an IHE where students are often involved in the research activities or they spend time observing and learning.</w:t>
      </w:r>
      <w:r>
        <w:rPr>
          <w:rFonts w:eastAsia="Times New Roman"/>
        </w:rPr>
        <w:t xml:space="preserve"> </w:t>
      </w:r>
      <w:r w:rsidRPr="0027014C">
        <w:rPr>
          <w:rFonts w:eastAsia="Times New Roman"/>
        </w:rPr>
        <w:lastRenderedPageBreak/>
        <w:t>For example</w:t>
      </w:r>
      <w:r w:rsidR="00EC60A8">
        <w:rPr>
          <w:rFonts w:eastAsia="Times New Roman"/>
        </w:rPr>
        <w:t>,</w:t>
      </w:r>
      <w:r w:rsidRPr="0027014C">
        <w:rPr>
          <w:rFonts w:eastAsia="Times New Roman"/>
        </w:rPr>
        <w:t xml:space="preserve"> graduate students are generally still in their learning and studying phase, especially in their first two years.</w:t>
      </w:r>
      <w:r>
        <w:rPr>
          <w:rFonts w:eastAsia="Times New Roman"/>
        </w:rPr>
        <w:t xml:space="preserve"> </w:t>
      </w:r>
      <w:r w:rsidRPr="0027014C">
        <w:rPr>
          <w:rFonts w:eastAsia="Times New Roman"/>
        </w:rPr>
        <w:t>Therefore</w:t>
      </w:r>
      <w:r w:rsidR="00EC60A8">
        <w:rPr>
          <w:rFonts w:eastAsia="Times New Roman"/>
        </w:rPr>
        <w:t>,</w:t>
      </w:r>
      <w:r w:rsidRPr="0027014C">
        <w:rPr>
          <w:rFonts w:eastAsia="Times New Roman"/>
        </w:rPr>
        <w:t xml:space="preserve"> the sharing of research related space by the instruction function must be considered, as well as an IHE's departmental research.</w:t>
      </w:r>
      <w:r>
        <w:rPr>
          <w:rFonts w:eastAsia="Times New Roman"/>
        </w:rPr>
        <w:t xml:space="preserve"> </w:t>
      </w:r>
      <w:r w:rsidRPr="0027014C">
        <w:rPr>
          <w:rFonts w:eastAsia="Times New Roman"/>
        </w:rPr>
        <w:t>Single function space is generally considered for the space in a building used for students only (classrooms, student housing, etc.), a library, or general administration offices.</w:t>
      </w:r>
    </w:p>
    <w:p w14:paraId="573E933F" w14:textId="4ED8FCCA" w:rsidR="00465EE9" w:rsidRDefault="00644A34" w:rsidP="00644A34">
      <w:pPr>
        <w:pStyle w:val="Heading1"/>
      </w:pPr>
      <w:bookmarkStart w:id="232" w:name="_Toc69479987"/>
      <w:bookmarkEnd w:id="230"/>
      <w:r>
        <w:t>Audit Requirements</w:t>
      </w:r>
      <w:bookmarkEnd w:id="232"/>
    </w:p>
    <w:p w14:paraId="1529F8D1" w14:textId="77777777" w:rsidR="00974918" w:rsidRPr="00974918" w:rsidRDefault="00974918" w:rsidP="00974918">
      <w:pPr>
        <w:pStyle w:val="Heading2"/>
        <w:rPr>
          <w:rFonts w:eastAsia="Times New Roman"/>
        </w:rPr>
      </w:pPr>
      <w:bookmarkStart w:id="233" w:name="_Toc69479988"/>
      <w:r w:rsidRPr="00974918">
        <w:rPr>
          <w:rFonts w:eastAsia="Times New Roman"/>
        </w:rPr>
        <w:t>Does the determination of the Federal awards expended under §200.502(a) require that it is based on accrual accounting, regardless of the non-Federal entity’s accounting practice?</w:t>
      </w:r>
      <w:bookmarkEnd w:id="233"/>
      <w:r w:rsidRPr="00974918">
        <w:rPr>
          <w:rFonts w:eastAsia="Times New Roman"/>
        </w:rPr>
        <w:t xml:space="preserve"> </w:t>
      </w:r>
    </w:p>
    <w:p w14:paraId="3B57FBF4" w14:textId="2D79DEFA" w:rsidR="00644A34" w:rsidRDefault="00644A34" w:rsidP="00644A34">
      <w:pPr>
        <w:pStyle w:val="Answer"/>
        <w:rPr>
          <w:rFonts w:eastAsia="Times New Roman"/>
        </w:rPr>
      </w:pPr>
      <w:r w:rsidRPr="00CA59A5">
        <w:rPr>
          <w:rFonts w:eastAsia="Times New Roman"/>
        </w:rPr>
        <w:t xml:space="preserve">No. The </w:t>
      </w:r>
      <w:proofErr w:type="gramStart"/>
      <w:r w:rsidRPr="00CA59A5">
        <w:rPr>
          <w:rFonts w:eastAsia="Times New Roman"/>
        </w:rPr>
        <w:t>non-Federal</w:t>
      </w:r>
      <w:proofErr w:type="gramEnd"/>
      <w:r w:rsidRPr="00CA59A5">
        <w:rPr>
          <w:rFonts w:eastAsia="Times New Roman"/>
        </w:rPr>
        <w:t xml:space="preserve"> entity may make this determination consistent with </w:t>
      </w:r>
      <w:r>
        <w:rPr>
          <w:rFonts w:eastAsia="Times New Roman" w:cstheme="minorHAnsi"/>
        </w:rPr>
        <w:t>§</w:t>
      </w:r>
      <w:r w:rsidRPr="00CA59A5">
        <w:rPr>
          <w:rFonts w:eastAsia="Times New Roman"/>
        </w:rPr>
        <w:t>200.502 and its established accounting method to determine expenditures including accrual, modified accrual</w:t>
      </w:r>
      <w:r w:rsidR="004D20F6">
        <w:rPr>
          <w:rFonts w:eastAsia="Times New Roman"/>
        </w:rPr>
        <w:t>,</w:t>
      </w:r>
      <w:r w:rsidRPr="00CA59A5">
        <w:rPr>
          <w:rFonts w:eastAsia="Times New Roman"/>
        </w:rPr>
        <w:t xml:space="preserve"> or cash basis.</w:t>
      </w:r>
    </w:p>
    <w:p w14:paraId="53F0E34D" w14:textId="58A278CA" w:rsidR="00644A34" w:rsidRPr="00CA59A5" w:rsidRDefault="00644A34" w:rsidP="00644A34">
      <w:pPr>
        <w:pStyle w:val="Heading2"/>
        <w:tabs>
          <w:tab w:val="left" w:pos="720"/>
        </w:tabs>
        <w:rPr>
          <w:rFonts w:eastAsia="Times New Roman"/>
        </w:rPr>
      </w:pPr>
      <w:bookmarkStart w:id="234" w:name="_200.504"/>
      <w:bookmarkStart w:id="235" w:name="_Toc69479989"/>
      <w:bookmarkEnd w:id="234"/>
      <w:r w:rsidRPr="00CA59A5">
        <w:rPr>
          <w:rFonts w:eastAsia="Times New Roman"/>
        </w:rPr>
        <w:t xml:space="preserve">If a Federal awarding agency requests audited financial statements from a non-Federal entity not subject to </w:t>
      </w:r>
      <w:r w:rsidR="00211ECF">
        <w:rPr>
          <w:rFonts w:eastAsia="Times New Roman"/>
        </w:rPr>
        <w:t xml:space="preserve">the </w:t>
      </w:r>
      <w:r w:rsidRPr="00CA59A5">
        <w:rPr>
          <w:rFonts w:eastAsia="Times New Roman"/>
        </w:rPr>
        <w:t>Single Audit, are the</w:t>
      </w:r>
      <w:r w:rsidR="00211ECF">
        <w:rPr>
          <w:rFonts w:eastAsia="Times New Roman"/>
        </w:rPr>
        <w:t>y</w:t>
      </w:r>
      <w:r w:rsidRPr="00CA59A5">
        <w:rPr>
          <w:rFonts w:eastAsia="Times New Roman"/>
        </w:rPr>
        <w:t xml:space="preserve"> due 90 days after the end of the entity’s fiscal year?</w:t>
      </w:r>
      <w:bookmarkEnd w:id="235"/>
    </w:p>
    <w:p w14:paraId="5B4CE59A" w14:textId="33B95A5C" w:rsidR="00644A34" w:rsidRDefault="00644A34" w:rsidP="00644A34">
      <w:pPr>
        <w:pStyle w:val="Answer"/>
        <w:rPr>
          <w:rFonts w:eastAsia="Times New Roman"/>
        </w:rPr>
      </w:pPr>
      <w:r w:rsidRPr="00CA59A5">
        <w:rPr>
          <w:rFonts w:eastAsia="Times New Roman"/>
        </w:rPr>
        <w:t xml:space="preserve">No. Aside from stipulating that audits may not be collected more frequently than annually, </w:t>
      </w:r>
      <w:r w:rsidR="00211ECF">
        <w:rPr>
          <w:rFonts w:eastAsia="Times New Roman"/>
        </w:rPr>
        <w:t xml:space="preserve">the Uniform Guidance under </w:t>
      </w:r>
      <w:r w:rsidR="00211ECF">
        <w:rPr>
          <w:rFonts w:eastAsia="Times New Roman" w:cstheme="minorHAnsi"/>
        </w:rPr>
        <w:t>§</w:t>
      </w:r>
      <w:r w:rsidRPr="00CA59A5">
        <w:rPr>
          <w:rFonts w:eastAsia="Times New Roman"/>
        </w:rPr>
        <w:t>200.504 does not specify deadlines in which audits other than the Single Audit must be submitted.</w:t>
      </w:r>
      <w:r>
        <w:rPr>
          <w:rFonts w:eastAsia="Times New Roman"/>
        </w:rPr>
        <w:t xml:space="preserve"> </w:t>
      </w:r>
      <w:r w:rsidRPr="00CA59A5">
        <w:rPr>
          <w:rFonts w:eastAsia="Times New Roman"/>
        </w:rPr>
        <w:t>Therefore, similar to performance reports, the Federal awarding agency has the discretion to determine the due date for collecting audited financial statements that is most effective for monitoring award outcomes.</w:t>
      </w:r>
    </w:p>
    <w:p w14:paraId="1DFD1EDD" w14:textId="7C7A92ED" w:rsidR="00644A34" w:rsidRPr="0027014C" w:rsidRDefault="00644A34" w:rsidP="00644A34">
      <w:pPr>
        <w:pStyle w:val="Heading2"/>
        <w:tabs>
          <w:tab w:val="left" w:pos="720"/>
        </w:tabs>
        <w:rPr>
          <w:rFonts w:eastAsia="Times New Roman"/>
        </w:rPr>
      </w:pPr>
      <w:bookmarkStart w:id="236" w:name="_Toc69479990"/>
      <w:r w:rsidRPr="0027014C">
        <w:rPr>
          <w:rFonts w:eastAsia="Times New Roman"/>
        </w:rPr>
        <w:t xml:space="preserve">Would a non-Federal entity that organizes its SEFA by various departments within the entity be compliant with the requirement to list individual Federal programs by Federal </w:t>
      </w:r>
      <w:r w:rsidR="00082E50">
        <w:rPr>
          <w:rFonts w:eastAsia="Times New Roman"/>
        </w:rPr>
        <w:t>a</w:t>
      </w:r>
      <w:r w:rsidRPr="0027014C">
        <w:rPr>
          <w:rFonts w:eastAsia="Times New Roman"/>
        </w:rPr>
        <w:t>gency?</w:t>
      </w:r>
      <w:bookmarkEnd w:id="236"/>
      <w:r>
        <w:rPr>
          <w:rFonts w:eastAsia="Times New Roman"/>
        </w:rPr>
        <w:t xml:space="preserve"> </w:t>
      </w:r>
    </w:p>
    <w:p w14:paraId="1295C7A6" w14:textId="21351DCA" w:rsidR="00644A34" w:rsidRPr="0027014C" w:rsidRDefault="00644A34" w:rsidP="00644A34">
      <w:pPr>
        <w:pStyle w:val="Answer"/>
        <w:rPr>
          <w:rFonts w:eastAsia="Times New Roman"/>
        </w:rPr>
      </w:pPr>
      <w:r w:rsidRPr="0027014C">
        <w:rPr>
          <w:rFonts w:eastAsia="Times New Roman"/>
        </w:rPr>
        <w:t>Yes. The intent of the requirement for the SEFA in §200.510(b)(1) to list individual Federal programs by Federal Agency is to organize the schedule in the most readable and useful manner for Federal Agency purposes.</w:t>
      </w:r>
      <w:r>
        <w:rPr>
          <w:rFonts w:eastAsia="Times New Roman"/>
        </w:rPr>
        <w:t xml:space="preserve"> </w:t>
      </w:r>
      <w:r w:rsidRPr="0027014C">
        <w:rPr>
          <w:rFonts w:eastAsia="Times New Roman"/>
        </w:rPr>
        <w:t>Although non-Federal entities may organize the SEFA in an alternate way such as by state agency or departmen</w:t>
      </w:r>
      <w:r w:rsidR="00211ECF">
        <w:rPr>
          <w:rFonts w:eastAsia="Times New Roman"/>
        </w:rPr>
        <w:t xml:space="preserve">ts of an organization, </w:t>
      </w:r>
      <w:r w:rsidRPr="0027014C">
        <w:rPr>
          <w:rFonts w:eastAsia="Times New Roman"/>
        </w:rPr>
        <w:t xml:space="preserve">they should ensure that the SEFA is clear and organized. </w:t>
      </w:r>
    </w:p>
    <w:p w14:paraId="31D97CCD" w14:textId="6269D403" w:rsidR="00644A34" w:rsidRPr="0027014C" w:rsidRDefault="00644A34" w:rsidP="00644A34">
      <w:pPr>
        <w:pStyle w:val="Heading2"/>
        <w:tabs>
          <w:tab w:val="left" w:pos="720"/>
        </w:tabs>
        <w:rPr>
          <w:rFonts w:eastAsia="Times New Roman"/>
        </w:rPr>
      </w:pPr>
      <w:bookmarkStart w:id="237" w:name="_Toc69479991"/>
      <w:r w:rsidRPr="0027014C">
        <w:rPr>
          <w:rFonts w:eastAsia="Times New Roman"/>
        </w:rPr>
        <w:t>Are non-Federal entities required to include subtot</w:t>
      </w:r>
      <w:r w:rsidR="00082E50">
        <w:rPr>
          <w:rFonts w:eastAsia="Times New Roman"/>
        </w:rPr>
        <w:t>als of expenditures by Federal a</w:t>
      </w:r>
      <w:r w:rsidRPr="0027014C">
        <w:rPr>
          <w:rFonts w:eastAsia="Times New Roman"/>
        </w:rPr>
        <w:t>gency in the SEFA?</w:t>
      </w:r>
      <w:bookmarkEnd w:id="237"/>
    </w:p>
    <w:p w14:paraId="7F959564" w14:textId="0A1FCCB7" w:rsidR="00644A34" w:rsidRPr="0027014C" w:rsidRDefault="00644A34" w:rsidP="00644A34">
      <w:pPr>
        <w:pStyle w:val="Answer"/>
        <w:rPr>
          <w:rFonts w:eastAsia="Times New Roman"/>
        </w:rPr>
      </w:pPr>
      <w:r w:rsidRPr="0027014C">
        <w:rPr>
          <w:rFonts w:eastAsia="Times New Roman"/>
        </w:rPr>
        <w:t xml:space="preserve">No. Including subtotals of expenditures by Federal Agency is not an explicit requirement in </w:t>
      </w:r>
      <w:r w:rsidR="002F008F" w:rsidRPr="0027014C">
        <w:rPr>
          <w:rFonts w:eastAsia="Times New Roman"/>
        </w:rPr>
        <w:t>§200.510(b)</w:t>
      </w:r>
      <w:r w:rsidR="002F008F">
        <w:rPr>
          <w:rFonts w:eastAsia="Times New Roman"/>
        </w:rPr>
        <w:t xml:space="preserve"> of </w:t>
      </w:r>
      <w:r w:rsidRPr="0027014C">
        <w:rPr>
          <w:rFonts w:eastAsia="Times New Roman"/>
        </w:rPr>
        <w:t>the Uniform Guidance; however, including such subtotals is a best practice.</w:t>
      </w:r>
    </w:p>
    <w:p w14:paraId="6323B0C5" w14:textId="7954AB5F" w:rsidR="00644A34" w:rsidRPr="0027014C" w:rsidRDefault="00644A34" w:rsidP="00644A34">
      <w:pPr>
        <w:pStyle w:val="Heading2"/>
        <w:tabs>
          <w:tab w:val="left" w:pos="720"/>
        </w:tabs>
        <w:rPr>
          <w:rFonts w:eastAsia="Times New Roman"/>
        </w:rPr>
      </w:pPr>
      <w:bookmarkStart w:id="238" w:name="_Toc69479992"/>
      <w:r w:rsidRPr="0027014C">
        <w:rPr>
          <w:rFonts w:eastAsia="Times New Roman"/>
        </w:rPr>
        <w:t xml:space="preserve">If a non-Federal entity incurred expenditures under one program in a cluster of programs, must </w:t>
      </w:r>
      <w:r w:rsidR="002F008F">
        <w:rPr>
          <w:rFonts w:eastAsia="Times New Roman"/>
        </w:rPr>
        <w:t>its SEFA</w:t>
      </w:r>
      <w:r w:rsidRPr="0027014C">
        <w:rPr>
          <w:rFonts w:eastAsia="Times New Roman"/>
        </w:rPr>
        <w:t xml:space="preserve"> identify the expenditure as part of </w:t>
      </w:r>
      <w:r w:rsidR="002F008F">
        <w:rPr>
          <w:rFonts w:eastAsia="Times New Roman"/>
        </w:rPr>
        <w:t xml:space="preserve">a </w:t>
      </w:r>
      <w:r w:rsidRPr="0027014C">
        <w:rPr>
          <w:rFonts w:eastAsia="Times New Roman"/>
        </w:rPr>
        <w:t>cluster of programs and provide the cluster name?</w:t>
      </w:r>
      <w:bookmarkEnd w:id="238"/>
    </w:p>
    <w:p w14:paraId="6B416AE7" w14:textId="0CFC5BE5" w:rsidR="00644A34" w:rsidRPr="0027014C" w:rsidRDefault="002F008F" w:rsidP="00644A34">
      <w:pPr>
        <w:pStyle w:val="Answer"/>
        <w:rPr>
          <w:rFonts w:eastAsia="Times New Roman"/>
          <w:b/>
        </w:rPr>
      </w:pPr>
      <w:r>
        <w:rPr>
          <w:rFonts w:eastAsia="Times New Roman"/>
        </w:rPr>
        <w:t>Yes. Section §200.510</w:t>
      </w:r>
      <w:r w:rsidR="00644A34" w:rsidRPr="0027014C">
        <w:rPr>
          <w:rFonts w:eastAsia="Times New Roman"/>
        </w:rPr>
        <w:t xml:space="preserve">(b)(1) requires the name of the cluster of programs to be provided on the </w:t>
      </w:r>
      <w:r>
        <w:rPr>
          <w:rFonts w:eastAsia="Times New Roman"/>
        </w:rPr>
        <w:t>SEFA</w:t>
      </w:r>
      <w:r w:rsidR="00644A34" w:rsidRPr="0027014C">
        <w:rPr>
          <w:rFonts w:eastAsia="Times New Roman"/>
        </w:rPr>
        <w:t>, regardless of whether the expenditures were incurred under only one program or multiple programs within the cluster of programs.</w:t>
      </w:r>
    </w:p>
    <w:p w14:paraId="019EE2EC" w14:textId="7650B95C" w:rsidR="00644A34" w:rsidRPr="0027014C" w:rsidRDefault="00644A34" w:rsidP="00644A34">
      <w:pPr>
        <w:pStyle w:val="Heading2"/>
        <w:tabs>
          <w:tab w:val="left" w:pos="720"/>
        </w:tabs>
        <w:rPr>
          <w:rFonts w:eastAsia="Times New Roman"/>
        </w:rPr>
      </w:pPr>
      <w:bookmarkStart w:id="239" w:name="_Toc69479993"/>
      <w:r w:rsidRPr="0027014C">
        <w:rPr>
          <w:rFonts w:eastAsia="Times New Roman"/>
        </w:rPr>
        <w:lastRenderedPageBreak/>
        <w:t>Can an aud</w:t>
      </w:r>
      <w:r w:rsidR="002F008F">
        <w:rPr>
          <w:rFonts w:eastAsia="Times New Roman"/>
        </w:rPr>
        <w:t>itee fulfill its responsibility</w:t>
      </w:r>
      <w:r w:rsidRPr="0027014C">
        <w:rPr>
          <w:rFonts w:eastAsia="Times New Roman"/>
        </w:rPr>
        <w:t xml:space="preserve"> to prepare a summary schedule of prior audit findings and a corrective action plan by having its auditor prepare these documents?</w:t>
      </w:r>
      <w:bookmarkEnd w:id="239"/>
      <w:r>
        <w:rPr>
          <w:rFonts w:eastAsia="Times New Roman"/>
        </w:rPr>
        <w:t xml:space="preserve"> </w:t>
      </w:r>
    </w:p>
    <w:p w14:paraId="477424EA" w14:textId="0ED401AB" w:rsidR="00644A34" w:rsidRPr="0027014C" w:rsidRDefault="00644A34" w:rsidP="00644A34">
      <w:pPr>
        <w:pStyle w:val="Answer"/>
        <w:rPr>
          <w:rFonts w:eastAsia="Times New Roman"/>
        </w:rPr>
      </w:pPr>
      <w:r w:rsidRPr="0027014C">
        <w:rPr>
          <w:rFonts w:eastAsia="Times New Roman"/>
        </w:rPr>
        <w:t>No.</w:t>
      </w:r>
      <w:r>
        <w:rPr>
          <w:rFonts w:eastAsia="Times New Roman"/>
        </w:rPr>
        <w:t xml:space="preserve"> </w:t>
      </w:r>
      <w:r w:rsidRPr="0027014C">
        <w:rPr>
          <w:rFonts w:eastAsia="Times New Roman"/>
        </w:rPr>
        <w:t>An auditor must be independent of the auditee.</w:t>
      </w:r>
      <w:r>
        <w:rPr>
          <w:rFonts w:eastAsia="Times New Roman"/>
        </w:rPr>
        <w:t xml:space="preserve"> </w:t>
      </w:r>
      <w:r w:rsidR="00F53CB2">
        <w:rPr>
          <w:rFonts w:eastAsia="Times New Roman"/>
        </w:rPr>
        <w:t xml:space="preserve">Section </w:t>
      </w:r>
      <w:r w:rsidRPr="0027014C">
        <w:rPr>
          <w:rFonts w:eastAsia="Times New Roman"/>
        </w:rPr>
        <w:t>200.511 states that the auditee must prepare the summary schedule of prior audit findings and the corrective action plan.</w:t>
      </w:r>
      <w:r>
        <w:rPr>
          <w:rFonts w:eastAsia="Times New Roman"/>
        </w:rPr>
        <w:t xml:space="preserve"> </w:t>
      </w:r>
      <w:r w:rsidRPr="0027014C">
        <w:rPr>
          <w:rFonts w:eastAsia="Times New Roman"/>
        </w:rPr>
        <w:t>Therefore, the auditor should not prepare these documents for the auditee. The auditee must submit the corrective action plan on auditee letterhead.</w:t>
      </w:r>
      <w:r>
        <w:rPr>
          <w:rFonts w:eastAsia="Times New Roman"/>
        </w:rPr>
        <w:t xml:space="preserve"> </w:t>
      </w:r>
    </w:p>
    <w:p w14:paraId="5020A4EC" w14:textId="1859F448" w:rsidR="00644A34" w:rsidRPr="0027014C" w:rsidRDefault="00644A34" w:rsidP="00644A34">
      <w:pPr>
        <w:pStyle w:val="Answer"/>
        <w:rPr>
          <w:rFonts w:eastAsia="Times New Roman"/>
        </w:rPr>
      </w:pPr>
      <w:r w:rsidRPr="0027014C">
        <w:rPr>
          <w:rFonts w:eastAsia="Times New Roman"/>
        </w:rPr>
        <w:t>Also, according to §200.511(c), the auditee must prepare the corrective action plan in a document that is separate from the auditor's findings.</w:t>
      </w:r>
      <w:r>
        <w:rPr>
          <w:rFonts w:eastAsia="Times New Roman"/>
        </w:rPr>
        <w:t xml:space="preserve"> </w:t>
      </w:r>
      <w:r w:rsidRPr="0027014C">
        <w:rPr>
          <w:rFonts w:eastAsia="Times New Roman"/>
        </w:rPr>
        <w:t>Therefore, an auditee may not simply reference the “views of responsible officials” section of the findings to fulfill its responsibility for the preparation of a corrective action plan.</w:t>
      </w:r>
      <w:r w:rsidR="00F53CB2">
        <w:rPr>
          <w:rFonts w:eastAsia="Times New Roman"/>
        </w:rPr>
        <w:t xml:space="preserve"> </w:t>
      </w:r>
      <w:r w:rsidRPr="0027014C">
        <w:rPr>
          <w:rFonts w:eastAsia="Times New Roman"/>
        </w:rPr>
        <w:t>The corrective action plan must provide the name(s) of the contact person(s) responsible for corrective action, the corrective action planned, and the anticipated completion date. If the auditee does not agree with the audit findings or believes corrective action is not required, then the corrective action plan must include an explanation and specific reasons.</w:t>
      </w:r>
    </w:p>
    <w:p w14:paraId="1F6598E2" w14:textId="593AECB3" w:rsidR="00644A34" w:rsidRPr="00B95804" w:rsidRDefault="00644A34" w:rsidP="00592FBF">
      <w:pPr>
        <w:pStyle w:val="Heading2"/>
        <w:rPr>
          <w:rFonts w:eastAsia="Times New Roman"/>
        </w:rPr>
      </w:pPr>
      <w:bookmarkStart w:id="240" w:name="_Toc69479994"/>
      <w:r w:rsidRPr="00C82EC4">
        <w:rPr>
          <w:rFonts w:eastAsia="Times New Roman"/>
        </w:rPr>
        <w:t xml:space="preserve">When do </w:t>
      </w:r>
      <w:r w:rsidR="00592FBF">
        <w:rPr>
          <w:rFonts w:eastAsia="Times New Roman"/>
        </w:rPr>
        <w:t>tribal entities</w:t>
      </w:r>
      <w:r w:rsidRPr="00C82EC4">
        <w:rPr>
          <w:rFonts w:eastAsia="Times New Roman"/>
        </w:rPr>
        <w:t xml:space="preserve"> meet </w:t>
      </w:r>
      <w:r w:rsidR="00592FBF">
        <w:rPr>
          <w:rFonts w:eastAsia="Times New Roman"/>
        </w:rPr>
        <w:t xml:space="preserve">eligibility for </w:t>
      </w:r>
      <w:r w:rsidRPr="00C82EC4">
        <w:rPr>
          <w:rFonts w:eastAsia="Times New Roman"/>
        </w:rPr>
        <w:t xml:space="preserve">the </w:t>
      </w:r>
      <w:r w:rsidR="00592FBF">
        <w:rPr>
          <w:rFonts w:eastAsia="Times New Roman"/>
        </w:rPr>
        <w:t xml:space="preserve">exception of Indian tribes and </w:t>
      </w:r>
      <w:r w:rsidR="00592FBF" w:rsidRPr="00592FBF">
        <w:rPr>
          <w:rFonts w:eastAsia="Times New Roman"/>
        </w:rPr>
        <w:t>tribal organizations</w:t>
      </w:r>
      <w:r w:rsidR="00592FBF">
        <w:rPr>
          <w:rFonts w:eastAsia="Times New Roman"/>
        </w:rPr>
        <w:t xml:space="preserve"> under </w:t>
      </w:r>
      <w:r w:rsidR="00592FBF">
        <w:rPr>
          <w:rFonts w:eastAsia="Times New Roman" w:cstheme="minorHAnsi"/>
        </w:rPr>
        <w:t>§</w:t>
      </w:r>
      <w:r w:rsidR="00592FBF">
        <w:rPr>
          <w:rFonts w:eastAsia="Times New Roman"/>
        </w:rPr>
        <w:t>200.512(b)(2)</w:t>
      </w:r>
      <w:r w:rsidRPr="00C82EC4">
        <w:rPr>
          <w:rFonts w:eastAsia="Times New Roman"/>
        </w:rPr>
        <w:t xml:space="preserve">? Does this apply to all entities of </w:t>
      </w:r>
      <w:r w:rsidR="00592FBF">
        <w:rPr>
          <w:rFonts w:eastAsia="Times New Roman"/>
        </w:rPr>
        <w:t>an Indian</w:t>
      </w:r>
      <w:r w:rsidRPr="00C82EC4">
        <w:rPr>
          <w:rFonts w:eastAsia="Times New Roman"/>
        </w:rPr>
        <w:t xml:space="preserve"> tribe?</w:t>
      </w:r>
      <w:bookmarkEnd w:id="240"/>
    </w:p>
    <w:p w14:paraId="17A6CB01" w14:textId="5003749D" w:rsidR="00644A34" w:rsidRPr="00B95804" w:rsidRDefault="00644A34" w:rsidP="00644A34">
      <w:pPr>
        <w:pStyle w:val="Answer"/>
        <w:rPr>
          <w:rFonts w:eastAsia="Times New Roman"/>
        </w:rPr>
      </w:pPr>
      <w:r w:rsidRPr="00C82EC4">
        <w:rPr>
          <w:rFonts w:eastAsia="Times New Roman"/>
        </w:rPr>
        <w:t>This determination is dependent on how the tribal entity is organized and reports under Subpart F</w:t>
      </w:r>
      <w:r>
        <w:rPr>
          <w:rFonts w:eastAsia="Times New Roman"/>
        </w:rPr>
        <w:t xml:space="preserve"> of the Uniform Guidance</w:t>
      </w:r>
      <w:r w:rsidRPr="00C82EC4">
        <w:rPr>
          <w:rFonts w:eastAsia="Times New Roman"/>
        </w:rPr>
        <w:t>.</w:t>
      </w:r>
      <w:r>
        <w:rPr>
          <w:rFonts w:eastAsia="Times New Roman"/>
        </w:rPr>
        <w:t xml:space="preserve"> </w:t>
      </w:r>
      <w:r w:rsidRPr="00C82EC4">
        <w:rPr>
          <w:rFonts w:eastAsia="Times New Roman"/>
        </w:rPr>
        <w:t xml:space="preserve">If the entity is established as part of an Indian tribe </w:t>
      </w:r>
      <w:r w:rsidR="00592FBF">
        <w:rPr>
          <w:rFonts w:eastAsia="Times New Roman"/>
        </w:rPr>
        <w:t>as defined in</w:t>
      </w:r>
      <w:r w:rsidRPr="00C82EC4">
        <w:rPr>
          <w:rFonts w:eastAsia="Times New Roman"/>
        </w:rPr>
        <w:t xml:space="preserve"> </w:t>
      </w:r>
      <w:r w:rsidR="00F53CB2">
        <w:rPr>
          <w:rFonts w:eastAsia="Times New Roman" w:cstheme="minorHAnsi"/>
        </w:rPr>
        <w:t>§</w:t>
      </w:r>
      <w:r w:rsidRPr="00C82EC4">
        <w:rPr>
          <w:rFonts w:eastAsia="Times New Roman"/>
        </w:rPr>
        <w:t>200.</w:t>
      </w:r>
      <w:r w:rsidR="00592FBF">
        <w:rPr>
          <w:rFonts w:eastAsia="Times New Roman"/>
        </w:rPr>
        <w:t>1</w:t>
      </w:r>
      <w:r w:rsidRPr="00C82EC4">
        <w:rPr>
          <w:rFonts w:eastAsia="Times New Roman"/>
        </w:rPr>
        <w:t xml:space="preserve">, accountable to tribal governance, and included with the Indian tribe’s reporting under Subpart F; then the Indian tribe’s election to opt out under </w:t>
      </w:r>
      <w:r w:rsidR="00F53CB2">
        <w:rPr>
          <w:rFonts w:eastAsia="Times New Roman" w:cstheme="minorHAnsi"/>
        </w:rPr>
        <w:t>§</w:t>
      </w:r>
      <w:r w:rsidRPr="00C82EC4">
        <w:rPr>
          <w:rFonts w:eastAsia="Times New Roman"/>
        </w:rPr>
        <w:t>200.</w:t>
      </w:r>
      <w:r w:rsidR="00592FBF">
        <w:rPr>
          <w:rFonts w:eastAsia="Times New Roman"/>
        </w:rPr>
        <w:t>5</w:t>
      </w:r>
      <w:r w:rsidRPr="00C82EC4">
        <w:rPr>
          <w:rFonts w:eastAsia="Times New Roman"/>
        </w:rPr>
        <w:t>12(b)(2) would include the tribal entity.</w:t>
      </w:r>
      <w:r>
        <w:rPr>
          <w:rFonts w:eastAsia="Times New Roman"/>
        </w:rPr>
        <w:t xml:space="preserve"> </w:t>
      </w:r>
      <w:r w:rsidRPr="00C82EC4">
        <w:rPr>
          <w:rFonts w:eastAsia="Times New Roman"/>
        </w:rPr>
        <w:t>However, if the organization is established as a nonprofit organization outside of the tribe, it would not meet this definition.</w:t>
      </w:r>
      <w:r>
        <w:rPr>
          <w:rFonts w:eastAsia="Times New Roman"/>
        </w:rPr>
        <w:t xml:space="preserve"> </w:t>
      </w:r>
      <w:r w:rsidRPr="00C82EC4">
        <w:rPr>
          <w:rFonts w:eastAsia="Times New Roman"/>
        </w:rPr>
        <w:t>For example, a nonprofit organizati</w:t>
      </w:r>
      <w:r w:rsidR="00592FBF">
        <w:rPr>
          <w:rFonts w:eastAsia="Times New Roman"/>
        </w:rPr>
        <w:t>on as defined in</w:t>
      </w:r>
      <w:r w:rsidRPr="00C82EC4">
        <w:rPr>
          <w:rFonts w:eastAsia="Times New Roman"/>
        </w:rPr>
        <w:t xml:space="preserve"> </w:t>
      </w:r>
      <w:r w:rsidR="00F53CB2">
        <w:rPr>
          <w:rFonts w:eastAsia="Times New Roman" w:cstheme="minorHAnsi"/>
        </w:rPr>
        <w:t>§</w:t>
      </w:r>
      <w:r w:rsidRPr="00C82EC4">
        <w:rPr>
          <w:rFonts w:eastAsia="Times New Roman"/>
        </w:rPr>
        <w:t>200.</w:t>
      </w:r>
      <w:r w:rsidR="00592FBF">
        <w:rPr>
          <w:rFonts w:eastAsia="Times New Roman"/>
        </w:rPr>
        <w:t>1</w:t>
      </w:r>
      <w:r w:rsidRPr="00C82EC4">
        <w:rPr>
          <w:rFonts w:eastAsia="Times New Roman"/>
        </w:rPr>
        <w:t xml:space="preserve"> that files its </w:t>
      </w:r>
      <w:r w:rsidR="00592FBF" w:rsidRPr="00C82EC4">
        <w:rPr>
          <w:rFonts w:eastAsia="Times New Roman"/>
        </w:rPr>
        <w:t xml:space="preserve">Single Audit </w:t>
      </w:r>
      <w:r w:rsidRPr="00C82EC4">
        <w:rPr>
          <w:rFonts w:eastAsia="Times New Roman"/>
        </w:rPr>
        <w:t xml:space="preserve">separately could not elect to opt out under </w:t>
      </w:r>
      <w:r w:rsidR="00F53CB2">
        <w:rPr>
          <w:rFonts w:eastAsia="Times New Roman" w:cstheme="minorHAnsi"/>
        </w:rPr>
        <w:t>§</w:t>
      </w:r>
      <w:r w:rsidRPr="00C82EC4">
        <w:rPr>
          <w:rFonts w:eastAsia="Times New Roman"/>
        </w:rPr>
        <w:t>200.512(b)(2).</w:t>
      </w:r>
    </w:p>
    <w:p w14:paraId="04FA2E27" w14:textId="4EDFB772" w:rsidR="00644A34" w:rsidRPr="00F53CB2" w:rsidRDefault="00DB5A5A" w:rsidP="00644A34">
      <w:pPr>
        <w:pStyle w:val="Heading2"/>
        <w:tabs>
          <w:tab w:val="left" w:pos="720"/>
        </w:tabs>
        <w:rPr>
          <w:rFonts w:eastAsia="Times New Roman"/>
        </w:rPr>
      </w:pPr>
      <w:bookmarkStart w:id="241" w:name="_Toc69479995"/>
      <w:r>
        <w:rPr>
          <w:rFonts w:eastAsia="Times New Roman"/>
        </w:rPr>
        <w:t xml:space="preserve">Can </w:t>
      </w:r>
      <w:r w:rsidRPr="00F53CB2">
        <w:rPr>
          <w:rFonts w:eastAsia="Times New Roman"/>
        </w:rPr>
        <w:t>an individual ask for a financial statement</w:t>
      </w:r>
      <w:r>
        <w:rPr>
          <w:rFonts w:eastAsia="Times New Roman"/>
        </w:rPr>
        <w:t xml:space="preserve"> in accordance with </w:t>
      </w:r>
      <w:r>
        <w:rPr>
          <w:rFonts w:eastAsia="Times New Roman" w:cstheme="minorHAnsi"/>
        </w:rPr>
        <w:t>§</w:t>
      </w:r>
      <w:r>
        <w:rPr>
          <w:rFonts w:eastAsia="Times New Roman"/>
        </w:rPr>
        <w:t>200.512(2)?</w:t>
      </w:r>
      <w:bookmarkEnd w:id="241"/>
    </w:p>
    <w:p w14:paraId="0CC93D9A" w14:textId="7D10175C" w:rsidR="00644A34" w:rsidRPr="00906CC9" w:rsidRDefault="00644A34" w:rsidP="00644A34">
      <w:pPr>
        <w:pStyle w:val="Answer"/>
        <w:rPr>
          <w:rFonts w:eastAsia="Times New Roman"/>
          <w:strike/>
        </w:rPr>
      </w:pPr>
      <w:r>
        <w:rPr>
          <w:rFonts w:eastAsia="Times New Roman"/>
        </w:rPr>
        <w:t>Any individual may ask for a non-Federal entity’s single audit report (which includes financial statements)</w:t>
      </w:r>
      <w:r w:rsidR="00DB5A5A">
        <w:rPr>
          <w:rFonts w:eastAsia="Times New Roman"/>
        </w:rPr>
        <w:t xml:space="preserve"> under the </w:t>
      </w:r>
      <w:r w:rsidR="00A6629E">
        <w:rPr>
          <w:rFonts w:eastAsia="Times New Roman"/>
        </w:rPr>
        <w:t>SAA</w:t>
      </w:r>
      <w:r>
        <w:rPr>
          <w:rFonts w:eastAsia="Times New Roman"/>
        </w:rPr>
        <w:t xml:space="preserve">. A non-Federal entity would be required to determine whether Federal statute provides an exception to the </w:t>
      </w:r>
      <w:r w:rsidR="00A6629E">
        <w:rPr>
          <w:rFonts w:eastAsia="Times New Roman"/>
        </w:rPr>
        <w:t>SAA</w:t>
      </w:r>
      <w:r>
        <w:rPr>
          <w:rFonts w:eastAsia="Times New Roman"/>
        </w:rPr>
        <w:t xml:space="preserve"> and furnish the report accordingly. </w:t>
      </w:r>
    </w:p>
    <w:p w14:paraId="2C3219E1" w14:textId="3DCF257A" w:rsidR="00712F98" w:rsidRDefault="00712F98" w:rsidP="00644A34">
      <w:pPr>
        <w:pStyle w:val="Heading2"/>
        <w:tabs>
          <w:tab w:val="left" w:pos="720"/>
        </w:tabs>
      </w:pPr>
      <w:bookmarkStart w:id="242" w:name="_200.513"/>
      <w:bookmarkStart w:id="243" w:name="_200.515"/>
      <w:bookmarkStart w:id="244" w:name="_Toc69479996"/>
      <w:bookmarkEnd w:id="242"/>
      <w:bookmarkEnd w:id="243"/>
      <w:r>
        <w:t xml:space="preserve">Can a non-Federal entity prepare its financial statements in accordance with the special-purpose framework rather than with </w:t>
      </w:r>
      <w:r w:rsidR="00A6629E">
        <w:t>GAAP</w:t>
      </w:r>
      <w:r>
        <w:t>?</w:t>
      </w:r>
      <w:bookmarkEnd w:id="244"/>
    </w:p>
    <w:p w14:paraId="7566B243" w14:textId="1B2DC736" w:rsidR="00882F2E" w:rsidRDefault="00644A34" w:rsidP="001B3BF4">
      <w:pPr>
        <w:pStyle w:val="Answer"/>
      </w:pPr>
      <w:r w:rsidRPr="004B573F">
        <w:t>Yes. While using GAAP to prepare financial statements is preferable, some non-</w:t>
      </w:r>
      <w:r w:rsidR="00712F98">
        <w:t>F</w:t>
      </w:r>
      <w:r w:rsidRPr="004B573F">
        <w:t xml:space="preserve">ederal entities use a special-purpose framework </w:t>
      </w:r>
      <w:r w:rsidR="00712F98" w:rsidRPr="004B573F">
        <w:t>(e.g., cash, modified cash, or regulatory)</w:t>
      </w:r>
      <w:r w:rsidR="00712F98">
        <w:t xml:space="preserve"> </w:t>
      </w:r>
      <w:r w:rsidRPr="004B573F">
        <w:t xml:space="preserve">either voluntarily or because they are required to do so by law or regulation. According to </w:t>
      </w:r>
      <w:r w:rsidR="00712F98" w:rsidRPr="00712F98">
        <w:t>American Institute of C</w:t>
      </w:r>
      <w:r w:rsidR="00712F98">
        <w:t xml:space="preserve">ertified </w:t>
      </w:r>
      <w:r w:rsidR="00712F98" w:rsidRPr="00712F98">
        <w:t>P</w:t>
      </w:r>
      <w:r w:rsidR="00712F98">
        <w:t xml:space="preserve">ublic </w:t>
      </w:r>
      <w:r w:rsidR="00712F98" w:rsidRPr="00712F98">
        <w:t>A</w:t>
      </w:r>
      <w:r w:rsidR="00712F98">
        <w:t>ccountants</w:t>
      </w:r>
      <w:r w:rsidR="00712F98" w:rsidRPr="00712F98">
        <w:t xml:space="preserve"> </w:t>
      </w:r>
      <w:r w:rsidR="00712F98">
        <w:t>(</w:t>
      </w:r>
      <w:r w:rsidRPr="004B573F">
        <w:t>AICPA</w:t>
      </w:r>
      <w:r w:rsidR="00712F98">
        <w:t>)</w:t>
      </w:r>
      <w:r w:rsidRPr="004B573F">
        <w:t xml:space="preserve"> auditing standards, auditors’ reports on any special-purpose framework presentations are required to include an emphasis of matter paragraph stating that the financial statements are not in accordance with GAAP. While not an opinion per se, such a statement would meet the intent of </w:t>
      </w:r>
      <w:r w:rsidR="00712F98">
        <w:rPr>
          <w:rFonts w:cstheme="minorHAnsi"/>
        </w:rPr>
        <w:t>§</w:t>
      </w:r>
      <w:r w:rsidRPr="004B573F">
        <w:t xml:space="preserve">200.515(a). In other cases where a non-Federal entity is using a regulatory basis of accounting for general use purposes, AICPA auditing standards require auditors’ reports to include an adverse GAAP opinion, in addition to an </w:t>
      </w:r>
      <w:r w:rsidRPr="004B573F">
        <w:lastRenderedPageBreak/>
        <w:t xml:space="preserve">opinion on the special-purpose framework being used. This type of report wording would also meet the intent of </w:t>
      </w:r>
      <w:r w:rsidR="00712F98">
        <w:rPr>
          <w:rFonts w:cstheme="minorHAnsi"/>
        </w:rPr>
        <w:t>§</w:t>
      </w:r>
      <w:r w:rsidRPr="004B573F">
        <w:t>200.515(a).</w:t>
      </w:r>
      <w:r w:rsidR="00712F98">
        <w:t xml:space="preserve"> Non-Federal entities and their </w:t>
      </w:r>
      <w:r w:rsidRPr="004B573F">
        <w:t xml:space="preserve">auditors should note, however, that </w:t>
      </w:r>
      <w:r w:rsidR="00712F98">
        <w:rPr>
          <w:rFonts w:cstheme="minorHAnsi"/>
        </w:rPr>
        <w:t>§</w:t>
      </w:r>
      <w:r w:rsidRPr="004B573F">
        <w:t>200.520 would preclude low-risk auditee status for non-Federal entities that are using a special-purpose framework if such framework is not required by state law.</w:t>
      </w:r>
    </w:p>
    <w:p w14:paraId="46402B13" w14:textId="37F022D8" w:rsidR="0069177E" w:rsidRDefault="0069177E">
      <w:r>
        <w:br w:type="page"/>
      </w:r>
    </w:p>
    <w:p w14:paraId="12758F9D" w14:textId="025B6AD8" w:rsidR="0069177E" w:rsidRDefault="0069177E" w:rsidP="0069177E">
      <w:pPr>
        <w:pStyle w:val="Heading1"/>
      </w:pPr>
      <w:bookmarkStart w:id="245" w:name="_Ref58847765"/>
      <w:bookmarkStart w:id="246" w:name="_Toc69479997"/>
      <w:r>
        <w:lastRenderedPageBreak/>
        <w:t>Appendix A – Procurement “Claw”</w:t>
      </w:r>
      <w:bookmarkEnd w:id="245"/>
      <w:bookmarkEnd w:id="246"/>
    </w:p>
    <w:p w14:paraId="60C44397" w14:textId="0A1AD08D" w:rsidR="0069177E" w:rsidRPr="0069177E" w:rsidRDefault="00B275AE" w:rsidP="0069177E">
      <w:pPr>
        <w:jc w:val="center"/>
      </w:pPr>
      <w:r w:rsidRPr="0069177E">
        <w:rPr>
          <w:noProof/>
        </w:rPr>
        <w:drawing>
          <wp:inline distT="0" distB="0" distL="0" distR="0" wp14:anchorId="41BF6DD7" wp14:editId="67E5A8EB">
            <wp:extent cx="50292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029200" cy="3771900"/>
                    </a:xfrm>
                    <a:prstGeom prst="rect">
                      <a:avLst/>
                    </a:prstGeom>
                  </pic:spPr>
                </pic:pic>
              </a:graphicData>
            </a:graphic>
          </wp:inline>
        </w:drawing>
      </w:r>
      <w:r w:rsidR="0069177E" w:rsidRPr="0069177E">
        <w:rPr>
          <w:noProof/>
        </w:rPr>
        <w:drawing>
          <wp:inline distT="0" distB="0" distL="0" distR="0" wp14:anchorId="0B7311C0" wp14:editId="587C9A9C">
            <wp:extent cx="50292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029200" cy="3771900"/>
                    </a:xfrm>
                    <a:prstGeom prst="rect">
                      <a:avLst/>
                    </a:prstGeom>
                  </pic:spPr>
                </pic:pic>
              </a:graphicData>
            </a:graphic>
          </wp:inline>
        </w:drawing>
      </w:r>
    </w:p>
    <w:sectPr w:rsidR="0069177E" w:rsidRPr="0069177E" w:rsidSect="00F305E0">
      <w:footerReference w:type="default" r:id="rId22"/>
      <w:pgSz w:w="12240" w:h="15840"/>
      <w:pgMar w:top="1440" w:right="1440" w:bottom="1440" w:left="1440"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5C17" w16cex:dateUtc="2021-01-07T15:08:00Z"/>
  <w16cex:commentExtensible w16cex:durableId="23A15DB9" w16cex:dateUtc="2021-01-07T15:15:00Z"/>
  <w16cex:commentExtensible w16cex:durableId="23A15EBF" w16cex:dateUtc="2021-01-07T15:19:00Z"/>
  <w16cex:commentExtensible w16cex:durableId="23A15FF4" w16cex:dateUtc="2021-01-07T15:24:00Z"/>
  <w16cex:commentExtensible w16cex:durableId="23A1618C" w16cex:dateUtc="2021-01-07T15:31:00Z"/>
  <w16cex:commentExtensible w16cex:durableId="23A16297" w16cex:dateUtc="2021-01-07T15:36:00Z"/>
  <w16cex:commentExtensible w16cex:durableId="23A162CD" w16cex:dateUtc="2021-01-07T15:37:00Z"/>
  <w16cex:commentExtensible w16cex:durableId="23A1635B" w16cex:dateUtc="2021-01-07T15:39:00Z"/>
  <w16cex:commentExtensible w16cex:durableId="23A16422" w16cex:dateUtc="2021-01-07T15: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9A1DF" w14:textId="77777777" w:rsidR="00453BFA" w:rsidRDefault="00453BFA" w:rsidP="00F305E0">
      <w:pPr>
        <w:spacing w:after="0" w:line="240" w:lineRule="auto"/>
      </w:pPr>
      <w:r>
        <w:separator/>
      </w:r>
    </w:p>
  </w:endnote>
  <w:endnote w:type="continuationSeparator" w:id="0">
    <w:p w14:paraId="7C3B5CA7" w14:textId="77777777" w:rsidR="00453BFA" w:rsidRDefault="00453BFA" w:rsidP="00F305E0">
      <w:pPr>
        <w:spacing w:after="0" w:line="240" w:lineRule="auto"/>
      </w:pPr>
      <w:r>
        <w:continuationSeparator/>
      </w:r>
    </w:p>
  </w:endnote>
  <w:endnote w:type="continuationNotice" w:id="1">
    <w:p w14:paraId="1DC00E51" w14:textId="77777777" w:rsidR="00453BFA" w:rsidRDefault="00453B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CB615" w14:textId="77777777" w:rsidR="00204D55" w:rsidRDefault="00204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919060"/>
      <w:docPartObj>
        <w:docPartGallery w:val="Page Numbers (Bottom of Page)"/>
        <w:docPartUnique/>
      </w:docPartObj>
    </w:sdtPr>
    <w:sdtEndPr>
      <w:rPr>
        <w:noProof/>
      </w:rPr>
    </w:sdtEndPr>
    <w:sdtContent>
      <w:p w14:paraId="318B6FAB" w14:textId="6C76A631" w:rsidR="00204D55" w:rsidRDefault="00204D55" w:rsidP="00F66215">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9E36B" w14:textId="77777777" w:rsidR="00453BFA" w:rsidRDefault="00453BFA" w:rsidP="00F305E0">
      <w:pPr>
        <w:spacing w:after="0" w:line="240" w:lineRule="auto"/>
      </w:pPr>
      <w:r>
        <w:separator/>
      </w:r>
    </w:p>
  </w:footnote>
  <w:footnote w:type="continuationSeparator" w:id="0">
    <w:p w14:paraId="3A430A55" w14:textId="77777777" w:rsidR="00453BFA" w:rsidRDefault="00453BFA" w:rsidP="00F305E0">
      <w:pPr>
        <w:spacing w:after="0" w:line="240" w:lineRule="auto"/>
      </w:pPr>
      <w:r>
        <w:continuationSeparator/>
      </w:r>
    </w:p>
  </w:footnote>
  <w:footnote w:type="continuationNotice" w:id="1">
    <w:p w14:paraId="726F2001" w14:textId="77777777" w:rsidR="00453BFA" w:rsidRDefault="00453BFA">
      <w:pPr>
        <w:spacing w:after="0" w:line="240" w:lineRule="auto"/>
      </w:pPr>
    </w:p>
  </w:footnote>
  <w:footnote w:id="2">
    <w:p w14:paraId="5E2E15A7" w14:textId="3AA53C24" w:rsidR="00204D55" w:rsidRDefault="00204D55" w:rsidP="00904E0C">
      <w:pPr>
        <w:pStyle w:val="FootnoteText"/>
      </w:pPr>
      <w:r>
        <w:rPr>
          <w:rStyle w:val="FootnoteReference"/>
        </w:rPr>
        <w:footnoteRef/>
      </w:r>
      <w:r>
        <w:t xml:space="preserve"> </w:t>
      </w:r>
      <w:r>
        <w:rPr>
          <w:iCs/>
        </w:rPr>
        <w:t xml:space="preserve">2 CFR Part 200, Appendix III (F), </w:t>
      </w:r>
      <w:r w:rsidRPr="00F2223B">
        <w:t>Certification</w:t>
      </w:r>
      <w:r>
        <w:t xml:space="preserve">; </w:t>
      </w:r>
      <w:r w:rsidRPr="00F2223B">
        <w:t>Appendix IV</w:t>
      </w:r>
      <w:r>
        <w:t xml:space="preserve"> (D), Certification of Indirect (F&amp;A) Costs; </w:t>
      </w:r>
      <w:r w:rsidRPr="00F2223B">
        <w:t>Appendix VII</w:t>
      </w:r>
      <w:r>
        <w:t xml:space="preserve"> (D.3), Required Certification. </w:t>
      </w:r>
    </w:p>
  </w:footnote>
  <w:footnote w:id="3">
    <w:p w14:paraId="320B1454" w14:textId="54D79C45" w:rsidR="00204D55" w:rsidRDefault="00204D55">
      <w:pPr>
        <w:pStyle w:val="FootnoteText"/>
      </w:pPr>
      <w:r>
        <w:rPr>
          <w:rStyle w:val="FootnoteReference"/>
        </w:rPr>
        <w:footnoteRef/>
      </w:r>
      <w:r>
        <w:t xml:space="preserve"> See </w:t>
      </w:r>
      <w:r>
        <w:rPr>
          <w:iCs/>
        </w:rPr>
        <w:t>2 CFR Part 200, Appendix III (C.7).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5A2AC" w14:textId="77777777" w:rsidR="00204D55" w:rsidRDefault="00204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1C0"/>
    <w:multiLevelType w:val="hybridMultilevel"/>
    <w:tmpl w:val="B930FB5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66680B"/>
    <w:multiLevelType w:val="hybridMultilevel"/>
    <w:tmpl w:val="6E4CC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827E06"/>
    <w:multiLevelType w:val="hybridMultilevel"/>
    <w:tmpl w:val="8D1E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D75F1"/>
    <w:multiLevelType w:val="hybridMultilevel"/>
    <w:tmpl w:val="27BCD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204BA"/>
    <w:multiLevelType w:val="hybridMultilevel"/>
    <w:tmpl w:val="E23A54BC"/>
    <w:lvl w:ilvl="0" w:tplc="5230888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80A70"/>
    <w:multiLevelType w:val="hybridMultilevel"/>
    <w:tmpl w:val="5306A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38090F"/>
    <w:multiLevelType w:val="hybridMultilevel"/>
    <w:tmpl w:val="A286A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373802"/>
    <w:multiLevelType w:val="hybridMultilevel"/>
    <w:tmpl w:val="C530637C"/>
    <w:lvl w:ilvl="0" w:tplc="28CEDC1A">
      <w:start w:val="1"/>
      <w:numFmt w:val="decimal"/>
      <w:lvlText w:val="Q-%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A5902"/>
    <w:multiLevelType w:val="hybridMultilevel"/>
    <w:tmpl w:val="D56AB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F46BCD"/>
    <w:multiLevelType w:val="hybridMultilevel"/>
    <w:tmpl w:val="33942FDC"/>
    <w:lvl w:ilvl="0" w:tplc="DE2E161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A57C2"/>
    <w:multiLevelType w:val="hybridMultilevel"/>
    <w:tmpl w:val="E38AB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D1849"/>
    <w:multiLevelType w:val="hybridMultilevel"/>
    <w:tmpl w:val="E1E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629E9"/>
    <w:multiLevelType w:val="hybridMultilevel"/>
    <w:tmpl w:val="EEAE348E"/>
    <w:lvl w:ilvl="0" w:tplc="946A3974">
      <w:start w:val="1"/>
      <w:numFmt w:val="decimal"/>
      <w:pStyle w:val="Heading2"/>
      <w:lvlText w:val="Q-%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12"/>
  </w:num>
  <w:num w:numId="5">
    <w:abstractNumId w:val="2"/>
  </w:num>
  <w:num w:numId="6">
    <w:abstractNumId w:val="5"/>
  </w:num>
  <w:num w:numId="7">
    <w:abstractNumId w:val="1"/>
  </w:num>
  <w:num w:numId="8">
    <w:abstractNumId w:val="0"/>
  </w:num>
  <w:num w:numId="9">
    <w:abstractNumId w:val="9"/>
  </w:num>
  <w:num w:numId="10">
    <w:abstractNumId w:val="6"/>
  </w:num>
  <w:num w:numId="11">
    <w:abstractNumId w:val="11"/>
  </w:num>
  <w:num w:numId="12">
    <w:abstractNumId w:val="3"/>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n, Hai M. EOP/OMB">
    <w15:presenceInfo w15:providerId="None" w15:userId="Tran, Hai M. EOP/OM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505"/>
    <w:rsid w:val="00000126"/>
    <w:rsid w:val="00003E98"/>
    <w:rsid w:val="000107B5"/>
    <w:rsid w:val="000118BE"/>
    <w:rsid w:val="0001200C"/>
    <w:rsid w:val="00012D9A"/>
    <w:rsid w:val="0001613C"/>
    <w:rsid w:val="00027F50"/>
    <w:rsid w:val="00034868"/>
    <w:rsid w:val="0003794D"/>
    <w:rsid w:val="00042C89"/>
    <w:rsid w:val="000461A0"/>
    <w:rsid w:val="0004686A"/>
    <w:rsid w:val="00046936"/>
    <w:rsid w:val="00070FDA"/>
    <w:rsid w:val="0007100F"/>
    <w:rsid w:val="000725F3"/>
    <w:rsid w:val="00082E50"/>
    <w:rsid w:val="000830D5"/>
    <w:rsid w:val="000835B4"/>
    <w:rsid w:val="00083D5D"/>
    <w:rsid w:val="00093DFF"/>
    <w:rsid w:val="00094A90"/>
    <w:rsid w:val="000A3AAF"/>
    <w:rsid w:val="000A4E0F"/>
    <w:rsid w:val="000A6D5A"/>
    <w:rsid w:val="000C2C28"/>
    <w:rsid w:val="000D4DCC"/>
    <w:rsid w:val="000D6341"/>
    <w:rsid w:val="000E334C"/>
    <w:rsid w:val="000E65D7"/>
    <w:rsid w:val="000E78C1"/>
    <w:rsid w:val="000F1183"/>
    <w:rsid w:val="000F3A41"/>
    <w:rsid w:val="000F3DE9"/>
    <w:rsid w:val="000F76A6"/>
    <w:rsid w:val="00101E4A"/>
    <w:rsid w:val="001053BD"/>
    <w:rsid w:val="00121F85"/>
    <w:rsid w:val="00122CA6"/>
    <w:rsid w:val="001274D6"/>
    <w:rsid w:val="00132C16"/>
    <w:rsid w:val="00135DBE"/>
    <w:rsid w:val="0013667C"/>
    <w:rsid w:val="00136E65"/>
    <w:rsid w:val="00142C0C"/>
    <w:rsid w:val="00146923"/>
    <w:rsid w:val="00152352"/>
    <w:rsid w:val="0016338B"/>
    <w:rsid w:val="00166677"/>
    <w:rsid w:val="00183BFD"/>
    <w:rsid w:val="001846FD"/>
    <w:rsid w:val="00185F2C"/>
    <w:rsid w:val="00187ACE"/>
    <w:rsid w:val="00196BEE"/>
    <w:rsid w:val="00197023"/>
    <w:rsid w:val="001B1CC7"/>
    <w:rsid w:val="001B1D00"/>
    <w:rsid w:val="001B3BF4"/>
    <w:rsid w:val="001B468A"/>
    <w:rsid w:val="001B4E6F"/>
    <w:rsid w:val="001B6C6F"/>
    <w:rsid w:val="001B7C39"/>
    <w:rsid w:val="001C367E"/>
    <w:rsid w:val="001C5D77"/>
    <w:rsid w:val="001D53AC"/>
    <w:rsid w:val="001E428F"/>
    <w:rsid w:val="001F4242"/>
    <w:rsid w:val="00201387"/>
    <w:rsid w:val="00204A29"/>
    <w:rsid w:val="00204D55"/>
    <w:rsid w:val="00206D1E"/>
    <w:rsid w:val="002107D2"/>
    <w:rsid w:val="00211ECF"/>
    <w:rsid w:val="00220871"/>
    <w:rsid w:val="002225D5"/>
    <w:rsid w:val="00225A0E"/>
    <w:rsid w:val="0022638A"/>
    <w:rsid w:val="002266BF"/>
    <w:rsid w:val="0023364F"/>
    <w:rsid w:val="002406AE"/>
    <w:rsid w:val="002429FA"/>
    <w:rsid w:val="00250837"/>
    <w:rsid w:val="00252A68"/>
    <w:rsid w:val="00256446"/>
    <w:rsid w:val="00257650"/>
    <w:rsid w:val="002622EC"/>
    <w:rsid w:val="00264AD8"/>
    <w:rsid w:val="00266FE0"/>
    <w:rsid w:val="00273B3E"/>
    <w:rsid w:val="002760A0"/>
    <w:rsid w:val="0027657B"/>
    <w:rsid w:val="002965D5"/>
    <w:rsid w:val="002B56F8"/>
    <w:rsid w:val="002C03C7"/>
    <w:rsid w:val="002C74A3"/>
    <w:rsid w:val="002C7916"/>
    <w:rsid w:val="002D28C5"/>
    <w:rsid w:val="002D3A0C"/>
    <w:rsid w:val="002D7CD4"/>
    <w:rsid w:val="002E00FC"/>
    <w:rsid w:val="002E3D38"/>
    <w:rsid w:val="002F008F"/>
    <w:rsid w:val="002F20CB"/>
    <w:rsid w:val="002F5501"/>
    <w:rsid w:val="003011C8"/>
    <w:rsid w:val="00301463"/>
    <w:rsid w:val="00311ABE"/>
    <w:rsid w:val="00312072"/>
    <w:rsid w:val="00322D9F"/>
    <w:rsid w:val="00333949"/>
    <w:rsid w:val="00342161"/>
    <w:rsid w:val="0034378F"/>
    <w:rsid w:val="003547D4"/>
    <w:rsid w:val="00356B34"/>
    <w:rsid w:val="00361E66"/>
    <w:rsid w:val="003628A8"/>
    <w:rsid w:val="00373B6C"/>
    <w:rsid w:val="00377DB9"/>
    <w:rsid w:val="003812D1"/>
    <w:rsid w:val="00387DF2"/>
    <w:rsid w:val="0039007B"/>
    <w:rsid w:val="003914B6"/>
    <w:rsid w:val="003A55B6"/>
    <w:rsid w:val="003C6952"/>
    <w:rsid w:val="003E102A"/>
    <w:rsid w:val="003F1960"/>
    <w:rsid w:val="004011F0"/>
    <w:rsid w:val="004055FD"/>
    <w:rsid w:val="004107EC"/>
    <w:rsid w:val="00411347"/>
    <w:rsid w:val="00415135"/>
    <w:rsid w:val="004208B7"/>
    <w:rsid w:val="00423E93"/>
    <w:rsid w:val="00426FDD"/>
    <w:rsid w:val="00435D76"/>
    <w:rsid w:val="004447EF"/>
    <w:rsid w:val="00444B62"/>
    <w:rsid w:val="00447D70"/>
    <w:rsid w:val="00452AEB"/>
    <w:rsid w:val="00453BFA"/>
    <w:rsid w:val="00457EDD"/>
    <w:rsid w:val="00460446"/>
    <w:rsid w:val="00465EE9"/>
    <w:rsid w:val="00473B1E"/>
    <w:rsid w:val="004801ED"/>
    <w:rsid w:val="00490249"/>
    <w:rsid w:val="0049477B"/>
    <w:rsid w:val="00497BA8"/>
    <w:rsid w:val="004A2FB6"/>
    <w:rsid w:val="004A32B5"/>
    <w:rsid w:val="004A647E"/>
    <w:rsid w:val="004A7E4A"/>
    <w:rsid w:val="004B46BD"/>
    <w:rsid w:val="004C16D2"/>
    <w:rsid w:val="004D20F6"/>
    <w:rsid w:val="004E0276"/>
    <w:rsid w:val="004E09B2"/>
    <w:rsid w:val="004E2AEB"/>
    <w:rsid w:val="004E4C9B"/>
    <w:rsid w:val="004F4924"/>
    <w:rsid w:val="004F4AD7"/>
    <w:rsid w:val="004F511B"/>
    <w:rsid w:val="00507F9A"/>
    <w:rsid w:val="005126E2"/>
    <w:rsid w:val="0052197C"/>
    <w:rsid w:val="00522840"/>
    <w:rsid w:val="00523B2B"/>
    <w:rsid w:val="00523C57"/>
    <w:rsid w:val="00524316"/>
    <w:rsid w:val="00524930"/>
    <w:rsid w:val="00531511"/>
    <w:rsid w:val="005352A7"/>
    <w:rsid w:val="00535E04"/>
    <w:rsid w:val="005429AD"/>
    <w:rsid w:val="005435E1"/>
    <w:rsid w:val="00544344"/>
    <w:rsid w:val="005613DF"/>
    <w:rsid w:val="005664B3"/>
    <w:rsid w:val="00573784"/>
    <w:rsid w:val="00573ECF"/>
    <w:rsid w:val="005760A5"/>
    <w:rsid w:val="00580E80"/>
    <w:rsid w:val="005843F2"/>
    <w:rsid w:val="00592FBF"/>
    <w:rsid w:val="00595505"/>
    <w:rsid w:val="00597738"/>
    <w:rsid w:val="005A420A"/>
    <w:rsid w:val="005C48FB"/>
    <w:rsid w:val="005D03FC"/>
    <w:rsid w:val="005D0D4F"/>
    <w:rsid w:val="005D3C16"/>
    <w:rsid w:val="005D5105"/>
    <w:rsid w:val="005D760A"/>
    <w:rsid w:val="005E39C7"/>
    <w:rsid w:val="005F26C9"/>
    <w:rsid w:val="005F5280"/>
    <w:rsid w:val="005F5CC9"/>
    <w:rsid w:val="005F5EC6"/>
    <w:rsid w:val="005F7066"/>
    <w:rsid w:val="00600550"/>
    <w:rsid w:val="00603E3F"/>
    <w:rsid w:val="00606867"/>
    <w:rsid w:val="00610813"/>
    <w:rsid w:val="00612D23"/>
    <w:rsid w:val="00623AD2"/>
    <w:rsid w:val="00623FD4"/>
    <w:rsid w:val="0063676D"/>
    <w:rsid w:val="00640823"/>
    <w:rsid w:val="00644A34"/>
    <w:rsid w:val="00645BC9"/>
    <w:rsid w:val="0065613E"/>
    <w:rsid w:val="00661386"/>
    <w:rsid w:val="00662AA3"/>
    <w:rsid w:val="00662B5C"/>
    <w:rsid w:val="0066315E"/>
    <w:rsid w:val="0066574E"/>
    <w:rsid w:val="0066704A"/>
    <w:rsid w:val="006702F7"/>
    <w:rsid w:val="0067687B"/>
    <w:rsid w:val="00681B0A"/>
    <w:rsid w:val="00682ED3"/>
    <w:rsid w:val="00687A57"/>
    <w:rsid w:val="0069177E"/>
    <w:rsid w:val="00692B93"/>
    <w:rsid w:val="00693736"/>
    <w:rsid w:val="00694236"/>
    <w:rsid w:val="006A1525"/>
    <w:rsid w:val="006B02CE"/>
    <w:rsid w:val="006C1188"/>
    <w:rsid w:val="006E7E42"/>
    <w:rsid w:val="006E7E86"/>
    <w:rsid w:val="00704DB0"/>
    <w:rsid w:val="007066E0"/>
    <w:rsid w:val="00712F98"/>
    <w:rsid w:val="0071693D"/>
    <w:rsid w:val="00722AD9"/>
    <w:rsid w:val="00730476"/>
    <w:rsid w:val="00735799"/>
    <w:rsid w:val="00753C5B"/>
    <w:rsid w:val="0075401A"/>
    <w:rsid w:val="00763435"/>
    <w:rsid w:val="00765307"/>
    <w:rsid w:val="007719DF"/>
    <w:rsid w:val="007738F9"/>
    <w:rsid w:val="007742F1"/>
    <w:rsid w:val="0078540B"/>
    <w:rsid w:val="0079100E"/>
    <w:rsid w:val="00792326"/>
    <w:rsid w:val="00793F6C"/>
    <w:rsid w:val="007A0CD6"/>
    <w:rsid w:val="007A1DCD"/>
    <w:rsid w:val="007A591E"/>
    <w:rsid w:val="007B157E"/>
    <w:rsid w:val="007B4F9E"/>
    <w:rsid w:val="007B4FF5"/>
    <w:rsid w:val="007B5BE8"/>
    <w:rsid w:val="007C3DEC"/>
    <w:rsid w:val="007C53A1"/>
    <w:rsid w:val="007C611A"/>
    <w:rsid w:val="007C7421"/>
    <w:rsid w:val="007E3828"/>
    <w:rsid w:val="007E63DE"/>
    <w:rsid w:val="007E7D78"/>
    <w:rsid w:val="007F24C2"/>
    <w:rsid w:val="007F5FB1"/>
    <w:rsid w:val="008026B6"/>
    <w:rsid w:val="00806AF9"/>
    <w:rsid w:val="008100DC"/>
    <w:rsid w:val="0081206E"/>
    <w:rsid w:val="008140ED"/>
    <w:rsid w:val="0081609C"/>
    <w:rsid w:val="00817C98"/>
    <w:rsid w:val="0082225C"/>
    <w:rsid w:val="0082493A"/>
    <w:rsid w:val="00834C29"/>
    <w:rsid w:val="00835797"/>
    <w:rsid w:val="008428AA"/>
    <w:rsid w:val="00844459"/>
    <w:rsid w:val="00846825"/>
    <w:rsid w:val="00866F22"/>
    <w:rsid w:val="00870203"/>
    <w:rsid w:val="008819E6"/>
    <w:rsid w:val="00882F2E"/>
    <w:rsid w:val="00883545"/>
    <w:rsid w:val="00885434"/>
    <w:rsid w:val="008A0F5D"/>
    <w:rsid w:val="008A39B9"/>
    <w:rsid w:val="008A5A0C"/>
    <w:rsid w:val="008B2EF5"/>
    <w:rsid w:val="008B38D8"/>
    <w:rsid w:val="008B492D"/>
    <w:rsid w:val="008B6AD3"/>
    <w:rsid w:val="008C4AAA"/>
    <w:rsid w:val="008D0D86"/>
    <w:rsid w:val="008D3A36"/>
    <w:rsid w:val="008D533B"/>
    <w:rsid w:val="008D618A"/>
    <w:rsid w:val="008E4F50"/>
    <w:rsid w:val="008F26A5"/>
    <w:rsid w:val="008F2A6A"/>
    <w:rsid w:val="008F2C54"/>
    <w:rsid w:val="008F4123"/>
    <w:rsid w:val="009023F7"/>
    <w:rsid w:val="00903F93"/>
    <w:rsid w:val="00904E0C"/>
    <w:rsid w:val="0090509D"/>
    <w:rsid w:val="009068EC"/>
    <w:rsid w:val="009169C4"/>
    <w:rsid w:val="0092384B"/>
    <w:rsid w:val="0093799D"/>
    <w:rsid w:val="00944065"/>
    <w:rsid w:val="00953927"/>
    <w:rsid w:val="00962C73"/>
    <w:rsid w:val="00963418"/>
    <w:rsid w:val="00963BB0"/>
    <w:rsid w:val="00965A4A"/>
    <w:rsid w:val="00966761"/>
    <w:rsid w:val="00970BF0"/>
    <w:rsid w:val="00970F76"/>
    <w:rsid w:val="00974918"/>
    <w:rsid w:val="00974D8D"/>
    <w:rsid w:val="009759FB"/>
    <w:rsid w:val="00985F41"/>
    <w:rsid w:val="0098642A"/>
    <w:rsid w:val="00986E37"/>
    <w:rsid w:val="00987A44"/>
    <w:rsid w:val="00990569"/>
    <w:rsid w:val="0099739A"/>
    <w:rsid w:val="00997B90"/>
    <w:rsid w:val="009A3E50"/>
    <w:rsid w:val="009A661C"/>
    <w:rsid w:val="009B21D2"/>
    <w:rsid w:val="009C74F1"/>
    <w:rsid w:val="009C7687"/>
    <w:rsid w:val="009C7CFF"/>
    <w:rsid w:val="009E5310"/>
    <w:rsid w:val="009F2EEA"/>
    <w:rsid w:val="00A01220"/>
    <w:rsid w:val="00A030FF"/>
    <w:rsid w:val="00A16809"/>
    <w:rsid w:val="00A203CE"/>
    <w:rsid w:val="00A205AB"/>
    <w:rsid w:val="00A2288A"/>
    <w:rsid w:val="00A30986"/>
    <w:rsid w:val="00A33E21"/>
    <w:rsid w:val="00A36209"/>
    <w:rsid w:val="00A36966"/>
    <w:rsid w:val="00A4676E"/>
    <w:rsid w:val="00A5468F"/>
    <w:rsid w:val="00A6629E"/>
    <w:rsid w:val="00A679B2"/>
    <w:rsid w:val="00A81B6A"/>
    <w:rsid w:val="00A85646"/>
    <w:rsid w:val="00AA4FB3"/>
    <w:rsid w:val="00AA5238"/>
    <w:rsid w:val="00AA7554"/>
    <w:rsid w:val="00AB340E"/>
    <w:rsid w:val="00AC5336"/>
    <w:rsid w:val="00AD31C1"/>
    <w:rsid w:val="00AD329B"/>
    <w:rsid w:val="00AD6B3C"/>
    <w:rsid w:val="00AE1C0D"/>
    <w:rsid w:val="00AE2A33"/>
    <w:rsid w:val="00AE3BC6"/>
    <w:rsid w:val="00AE4E21"/>
    <w:rsid w:val="00AE552F"/>
    <w:rsid w:val="00AE5A62"/>
    <w:rsid w:val="00AF4090"/>
    <w:rsid w:val="00AF6252"/>
    <w:rsid w:val="00AF68AD"/>
    <w:rsid w:val="00AF7B47"/>
    <w:rsid w:val="00B0377A"/>
    <w:rsid w:val="00B04C24"/>
    <w:rsid w:val="00B05A19"/>
    <w:rsid w:val="00B2078B"/>
    <w:rsid w:val="00B22F02"/>
    <w:rsid w:val="00B25311"/>
    <w:rsid w:val="00B2678C"/>
    <w:rsid w:val="00B275AE"/>
    <w:rsid w:val="00B27B22"/>
    <w:rsid w:val="00B31ABA"/>
    <w:rsid w:val="00B320A9"/>
    <w:rsid w:val="00B32181"/>
    <w:rsid w:val="00B33A5A"/>
    <w:rsid w:val="00B34C29"/>
    <w:rsid w:val="00B45DB5"/>
    <w:rsid w:val="00B508DB"/>
    <w:rsid w:val="00B5652B"/>
    <w:rsid w:val="00B60345"/>
    <w:rsid w:val="00B6203D"/>
    <w:rsid w:val="00B627D3"/>
    <w:rsid w:val="00B84962"/>
    <w:rsid w:val="00B84F34"/>
    <w:rsid w:val="00B873C5"/>
    <w:rsid w:val="00B92380"/>
    <w:rsid w:val="00B92E45"/>
    <w:rsid w:val="00B96708"/>
    <w:rsid w:val="00B96723"/>
    <w:rsid w:val="00B97C22"/>
    <w:rsid w:val="00B97FC6"/>
    <w:rsid w:val="00BB46DC"/>
    <w:rsid w:val="00BC19CD"/>
    <w:rsid w:val="00BE565C"/>
    <w:rsid w:val="00BF7EBF"/>
    <w:rsid w:val="00C02C43"/>
    <w:rsid w:val="00C03FF1"/>
    <w:rsid w:val="00C04E91"/>
    <w:rsid w:val="00C13B03"/>
    <w:rsid w:val="00C23394"/>
    <w:rsid w:val="00C258E8"/>
    <w:rsid w:val="00C33F42"/>
    <w:rsid w:val="00C404DD"/>
    <w:rsid w:val="00C41ECB"/>
    <w:rsid w:val="00C4369D"/>
    <w:rsid w:val="00C50280"/>
    <w:rsid w:val="00C50AE4"/>
    <w:rsid w:val="00C61B21"/>
    <w:rsid w:val="00C70E49"/>
    <w:rsid w:val="00C7533F"/>
    <w:rsid w:val="00C80B76"/>
    <w:rsid w:val="00C83D19"/>
    <w:rsid w:val="00C86320"/>
    <w:rsid w:val="00C93298"/>
    <w:rsid w:val="00C94433"/>
    <w:rsid w:val="00CA3D29"/>
    <w:rsid w:val="00CA4213"/>
    <w:rsid w:val="00CB3891"/>
    <w:rsid w:val="00CD2135"/>
    <w:rsid w:val="00CE2A80"/>
    <w:rsid w:val="00CF0176"/>
    <w:rsid w:val="00CF1F90"/>
    <w:rsid w:val="00CF4183"/>
    <w:rsid w:val="00CF4F8D"/>
    <w:rsid w:val="00CF7A47"/>
    <w:rsid w:val="00D000FC"/>
    <w:rsid w:val="00D00A94"/>
    <w:rsid w:val="00D03FDC"/>
    <w:rsid w:val="00D10801"/>
    <w:rsid w:val="00D173CB"/>
    <w:rsid w:val="00D1757A"/>
    <w:rsid w:val="00D238E3"/>
    <w:rsid w:val="00D251C9"/>
    <w:rsid w:val="00D3146F"/>
    <w:rsid w:val="00D3386E"/>
    <w:rsid w:val="00D4109B"/>
    <w:rsid w:val="00D4165B"/>
    <w:rsid w:val="00D41999"/>
    <w:rsid w:val="00D53AB2"/>
    <w:rsid w:val="00D61D8C"/>
    <w:rsid w:val="00D659A7"/>
    <w:rsid w:val="00D65C74"/>
    <w:rsid w:val="00D674CE"/>
    <w:rsid w:val="00D72E25"/>
    <w:rsid w:val="00D91B09"/>
    <w:rsid w:val="00D93314"/>
    <w:rsid w:val="00DA3CD5"/>
    <w:rsid w:val="00DB31A9"/>
    <w:rsid w:val="00DB5A5A"/>
    <w:rsid w:val="00DC3B4E"/>
    <w:rsid w:val="00DC5D90"/>
    <w:rsid w:val="00DC5E42"/>
    <w:rsid w:val="00DC758E"/>
    <w:rsid w:val="00DD02EF"/>
    <w:rsid w:val="00DE60BE"/>
    <w:rsid w:val="00DF700A"/>
    <w:rsid w:val="00E0104C"/>
    <w:rsid w:val="00E017F9"/>
    <w:rsid w:val="00E03648"/>
    <w:rsid w:val="00E037F4"/>
    <w:rsid w:val="00E05ADF"/>
    <w:rsid w:val="00E12CBE"/>
    <w:rsid w:val="00E22343"/>
    <w:rsid w:val="00E24E6F"/>
    <w:rsid w:val="00E257E9"/>
    <w:rsid w:val="00E45CE3"/>
    <w:rsid w:val="00E52D58"/>
    <w:rsid w:val="00E724FF"/>
    <w:rsid w:val="00E72AEA"/>
    <w:rsid w:val="00E73A7D"/>
    <w:rsid w:val="00E7493F"/>
    <w:rsid w:val="00E75D44"/>
    <w:rsid w:val="00E76193"/>
    <w:rsid w:val="00E86E90"/>
    <w:rsid w:val="00EA213A"/>
    <w:rsid w:val="00EA638C"/>
    <w:rsid w:val="00EA7228"/>
    <w:rsid w:val="00EB515F"/>
    <w:rsid w:val="00EC2C88"/>
    <w:rsid w:val="00EC5D62"/>
    <w:rsid w:val="00EC60A8"/>
    <w:rsid w:val="00ED2638"/>
    <w:rsid w:val="00ED3A23"/>
    <w:rsid w:val="00ED5721"/>
    <w:rsid w:val="00ED5F46"/>
    <w:rsid w:val="00EE12A4"/>
    <w:rsid w:val="00EE38E4"/>
    <w:rsid w:val="00EE40B9"/>
    <w:rsid w:val="00EE6C5E"/>
    <w:rsid w:val="00EF1697"/>
    <w:rsid w:val="00EF44A0"/>
    <w:rsid w:val="00EF7AFF"/>
    <w:rsid w:val="00F12144"/>
    <w:rsid w:val="00F17E69"/>
    <w:rsid w:val="00F2055B"/>
    <w:rsid w:val="00F305E0"/>
    <w:rsid w:val="00F32A99"/>
    <w:rsid w:val="00F37EDC"/>
    <w:rsid w:val="00F435EC"/>
    <w:rsid w:val="00F53424"/>
    <w:rsid w:val="00F53A99"/>
    <w:rsid w:val="00F53CB2"/>
    <w:rsid w:val="00F5659E"/>
    <w:rsid w:val="00F57749"/>
    <w:rsid w:val="00F604BA"/>
    <w:rsid w:val="00F66215"/>
    <w:rsid w:val="00F70D0E"/>
    <w:rsid w:val="00F76EA0"/>
    <w:rsid w:val="00F77DED"/>
    <w:rsid w:val="00F8209C"/>
    <w:rsid w:val="00F867DD"/>
    <w:rsid w:val="00F92057"/>
    <w:rsid w:val="00F97BC4"/>
    <w:rsid w:val="00FA1BA3"/>
    <w:rsid w:val="00FA2017"/>
    <w:rsid w:val="00FA3EC1"/>
    <w:rsid w:val="00FA5257"/>
    <w:rsid w:val="00FB0BBD"/>
    <w:rsid w:val="00FB20CB"/>
    <w:rsid w:val="00FB3AE5"/>
    <w:rsid w:val="00FD47CE"/>
    <w:rsid w:val="00FE1754"/>
    <w:rsid w:val="00FE36AD"/>
    <w:rsid w:val="00FE4980"/>
    <w:rsid w:val="00FE5A72"/>
    <w:rsid w:val="00FE6751"/>
    <w:rsid w:val="00FE6CFB"/>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8A06"/>
  <w15:chartTrackingRefBased/>
  <w15:docId w15:val="{763C5E55-05C0-413D-9FE6-7044797F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986"/>
  </w:style>
  <w:style w:type="paragraph" w:styleId="Heading1">
    <w:name w:val="heading 1"/>
    <w:basedOn w:val="Normal"/>
    <w:next w:val="Normal"/>
    <w:link w:val="Heading1Char"/>
    <w:uiPriority w:val="9"/>
    <w:qFormat/>
    <w:rsid w:val="00A30986"/>
    <w:pPr>
      <w:keepNext/>
      <w:keepLines/>
      <w:spacing w:before="320" w:after="0" w:line="240" w:lineRule="auto"/>
      <w:outlineLvl w:val="0"/>
    </w:pPr>
    <w:rPr>
      <w:rFonts w:eastAsiaTheme="majorEastAsia" w:cstheme="majorBidi"/>
      <w:b/>
      <w:sz w:val="24"/>
      <w:szCs w:val="32"/>
    </w:rPr>
  </w:style>
  <w:style w:type="paragraph" w:styleId="Heading2">
    <w:name w:val="heading 2"/>
    <w:aliases w:val="Heading 3+"/>
    <w:basedOn w:val="Normal"/>
    <w:next w:val="Normal"/>
    <w:link w:val="Heading2Char"/>
    <w:uiPriority w:val="9"/>
    <w:unhideWhenUsed/>
    <w:qFormat/>
    <w:rsid w:val="00257650"/>
    <w:pPr>
      <w:keepNext/>
      <w:keepLines/>
      <w:numPr>
        <w:numId w:val="4"/>
      </w:numPr>
      <w:spacing w:before="240" w:after="240" w:line="240" w:lineRule="auto"/>
      <w:ind w:hanging="720"/>
      <w:outlineLvl w:val="1"/>
    </w:pPr>
    <w:rPr>
      <w:rFonts w:eastAsiaTheme="majorEastAsia" w:cstheme="majorBidi"/>
      <w:color w:val="404040" w:themeColor="text1" w:themeTint="BF"/>
      <w:sz w:val="22"/>
      <w:szCs w:val="28"/>
    </w:rPr>
  </w:style>
  <w:style w:type="paragraph" w:styleId="Heading3">
    <w:name w:val="heading 3"/>
    <w:aliases w:val="Heading 2+"/>
    <w:basedOn w:val="Normal"/>
    <w:next w:val="Normal"/>
    <w:link w:val="Heading3Char"/>
    <w:uiPriority w:val="9"/>
    <w:unhideWhenUsed/>
    <w:qFormat/>
    <w:rsid w:val="00257650"/>
    <w:pPr>
      <w:keepNext/>
      <w:keepLines/>
      <w:spacing w:before="40" w:after="0" w:line="240" w:lineRule="auto"/>
      <w:outlineLvl w:val="2"/>
    </w:pPr>
    <w:rPr>
      <w:rFonts w:eastAsiaTheme="majorEastAsia" w:cstheme="majorBidi"/>
      <w:i/>
      <w:color w:val="44546A" w:themeColor="text2"/>
      <w:sz w:val="24"/>
      <w:szCs w:val="24"/>
    </w:rPr>
  </w:style>
  <w:style w:type="paragraph" w:styleId="Heading4">
    <w:name w:val="heading 4"/>
    <w:basedOn w:val="Normal"/>
    <w:next w:val="Normal"/>
    <w:link w:val="Heading4Char"/>
    <w:uiPriority w:val="9"/>
    <w:semiHidden/>
    <w:unhideWhenUsed/>
    <w:qFormat/>
    <w:rsid w:val="00A3098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A3098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A3098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3098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3098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3098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986"/>
    <w:rPr>
      <w:rFonts w:eastAsiaTheme="majorEastAsia" w:cstheme="majorBidi"/>
      <w:b/>
      <w:sz w:val="24"/>
      <w:szCs w:val="32"/>
    </w:rPr>
  </w:style>
  <w:style w:type="character" w:customStyle="1" w:styleId="Heading2Char">
    <w:name w:val="Heading 2 Char"/>
    <w:aliases w:val="Heading 3+ Char"/>
    <w:basedOn w:val="DefaultParagraphFont"/>
    <w:link w:val="Heading2"/>
    <w:uiPriority w:val="9"/>
    <w:rsid w:val="00257650"/>
    <w:rPr>
      <w:rFonts w:eastAsiaTheme="majorEastAsia" w:cstheme="majorBidi"/>
      <w:color w:val="404040" w:themeColor="text1" w:themeTint="BF"/>
      <w:sz w:val="22"/>
      <w:szCs w:val="28"/>
    </w:rPr>
  </w:style>
  <w:style w:type="character" w:customStyle="1" w:styleId="Heading3Char">
    <w:name w:val="Heading 3 Char"/>
    <w:aliases w:val="Heading 2+ Char"/>
    <w:basedOn w:val="DefaultParagraphFont"/>
    <w:link w:val="Heading3"/>
    <w:uiPriority w:val="9"/>
    <w:rsid w:val="00257650"/>
    <w:rPr>
      <w:rFonts w:eastAsiaTheme="majorEastAsia" w:cstheme="majorBidi"/>
      <w:i/>
      <w:color w:val="44546A" w:themeColor="text2"/>
      <w:sz w:val="24"/>
      <w:szCs w:val="24"/>
    </w:rPr>
  </w:style>
  <w:style w:type="character" w:customStyle="1" w:styleId="Heading4Char">
    <w:name w:val="Heading 4 Char"/>
    <w:basedOn w:val="DefaultParagraphFont"/>
    <w:link w:val="Heading4"/>
    <w:uiPriority w:val="9"/>
    <w:semiHidden/>
    <w:rsid w:val="00A3098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A3098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A3098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3098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3098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30986"/>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30986"/>
    <w:pPr>
      <w:spacing w:after="20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30986"/>
    <w:rPr>
      <w:rFonts w:asciiTheme="majorHAnsi" w:eastAsiaTheme="majorEastAsia" w:hAnsiTheme="majorHAnsi" w:cstheme="majorBidi"/>
      <w:spacing w:val="-10"/>
      <w:sz w:val="56"/>
      <w:szCs w:val="56"/>
    </w:rPr>
  </w:style>
  <w:style w:type="character" w:styleId="CommentReference">
    <w:name w:val="annotation reference"/>
    <w:basedOn w:val="DefaultParagraphFont"/>
    <w:uiPriority w:val="99"/>
    <w:semiHidden/>
    <w:unhideWhenUsed/>
    <w:rsid w:val="00595505"/>
    <w:rPr>
      <w:sz w:val="16"/>
      <w:szCs w:val="16"/>
    </w:rPr>
  </w:style>
  <w:style w:type="paragraph" w:styleId="CommentText">
    <w:name w:val="annotation text"/>
    <w:basedOn w:val="Normal"/>
    <w:link w:val="CommentTextChar"/>
    <w:uiPriority w:val="99"/>
    <w:unhideWhenUsed/>
    <w:rsid w:val="00595505"/>
    <w:pPr>
      <w:spacing w:line="240" w:lineRule="auto"/>
    </w:pPr>
  </w:style>
  <w:style w:type="character" w:customStyle="1" w:styleId="CommentTextChar">
    <w:name w:val="Comment Text Char"/>
    <w:basedOn w:val="DefaultParagraphFont"/>
    <w:link w:val="CommentText"/>
    <w:uiPriority w:val="99"/>
    <w:rsid w:val="00595505"/>
    <w:rPr>
      <w:rFonts w:eastAsiaTheme="minorEastAsia"/>
      <w:sz w:val="20"/>
      <w:szCs w:val="20"/>
    </w:rPr>
  </w:style>
  <w:style w:type="paragraph" w:customStyle="1" w:styleId="Answer">
    <w:name w:val="Answer"/>
    <w:basedOn w:val="Normal"/>
    <w:next w:val="Heading2"/>
    <w:link w:val="AnswerChar"/>
    <w:qFormat/>
    <w:rsid w:val="00FE5A72"/>
    <w:pPr>
      <w:spacing w:before="240" w:after="240"/>
      <w:ind w:left="720"/>
    </w:pPr>
    <w:rPr>
      <w:sz w:val="22"/>
    </w:rPr>
  </w:style>
  <w:style w:type="character" w:customStyle="1" w:styleId="AnswerChar">
    <w:name w:val="Answer Char"/>
    <w:basedOn w:val="DefaultParagraphFont"/>
    <w:link w:val="Answer"/>
    <w:rsid w:val="00FE5A72"/>
    <w:rPr>
      <w:sz w:val="22"/>
    </w:rPr>
  </w:style>
  <w:style w:type="paragraph" w:styleId="BalloonText">
    <w:name w:val="Balloon Text"/>
    <w:basedOn w:val="Normal"/>
    <w:link w:val="BalloonTextChar"/>
    <w:uiPriority w:val="99"/>
    <w:semiHidden/>
    <w:unhideWhenUsed/>
    <w:rsid w:val="00595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505"/>
    <w:rPr>
      <w:rFonts w:ascii="Segoe UI" w:hAnsi="Segoe UI" w:cs="Segoe UI"/>
      <w:sz w:val="18"/>
      <w:szCs w:val="18"/>
    </w:rPr>
  </w:style>
  <w:style w:type="paragraph" w:styleId="Caption">
    <w:name w:val="caption"/>
    <w:basedOn w:val="Normal"/>
    <w:next w:val="Normal"/>
    <w:uiPriority w:val="35"/>
    <w:semiHidden/>
    <w:unhideWhenUsed/>
    <w:qFormat/>
    <w:rsid w:val="00A3098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A30986"/>
    <w:pPr>
      <w:numPr>
        <w:ilvl w:val="1"/>
      </w:numPr>
      <w:spacing w:after="1400"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30986"/>
    <w:rPr>
      <w:rFonts w:asciiTheme="majorHAnsi" w:eastAsiaTheme="majorEastAsia" w:hAnsiTheme="majorHAnsi" w:cstheme="majorBidi"/>
      <w:sz w:val="24"/>
      <w:szCs w:val="24"/>
    </w:rPr>
  </w:style>
  <w:style w:type="character" w:styleId="Strong">
    <w:name w:val="Strong"/>
    <w:basedOn w:val="DefaultParagraphFont"/>
    <w:uiPriority w:val="22"/>
    <w:qFormat/>
    <w:rsid w:val="00A30986"/>
    <w:rPr>
      <w:b/>
      <w:bCs/>
    </w:rPr>
  </w:style>
  <w:style w:type="character" w:styleId="Emphasis">
    <w:name w:val="Emphasis"/>
    <w:basedOn w:val="DefaultParagraphFont"/>
    <w:uiPriority w:val="20"/>
    <w:qFormat/>
    <w:rsid w:val="00A30986"/>
    <w:rPr>
      <w:i/>
      <w:iCs/>
    </w:rPr>
  </w:style>
  <w:style w:type="paragraph" w:styleId="NoSpacing">
    <w:name w:val="No Spacing"/>
    <w:uiPriority w:val="1"/>
    <w:qFormat/>
    <w:rsid w:val="00A30986"/>
    <w:pPr>
      <w:spacing w:after="0" w:line="240" w:lineRule="auto"/>
    </w:p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Bullet"/>
    <w:basedOn w:val="Normal"/>
    <w:link w:val="ListParagraphChar"/>
    <w:uiPriority w:val="34"/>
    <w:qFormat/>
    <w:rsid w:val="00A30986"/>
    <w:pPr>
      <w:ind w:left="720"/>
      <w:contextualSpacing/>
    </w:p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A30986"/>
  </w:style>
  <w:style w:type="paragraph" w:styleId="Quote">
    <w:name w:val="Quote"/>
    <w:basedOn w:val="Normal"/>
    <w:next w:val="Normal"/>
    <w:link w:val="QuoteChar"/>
    <w:uiPriority w:val="29"/>
    <w:qFormat/>
    <w:rsid w:val="00A3098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30986"/>
    <w:rPr>
      <w:i/>
      <w:iCs/>
      <w:color w:val="404040" w:themeColor="text1" w:themeTint="BF"/>
    </w:rPr>
  </w:style>
  <w:style w:type="paragraph" w:styleId="IntenseQuote">
    <w:name w:val="Intense Quote"/>
    <w:basedOn w:val="Normal"/>
    <w:next w:val="Normal"/>
    <w:link w:val="IntenseQuoteChar"/>
    <w:uiPriority w:val="30"/>
    <w:qFormat/>
    <w:rsid w:val="00A3098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3098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30986"/>
    <w:rPr>
      <w:i/>
      <w:iCs/>
      <w:color w:val="404040" w:themeColor="text1" w:themeTint="BF"/>
    </w:rPr>
  </w:style>
  <w:style w:type="character" w:styleId="IntenseEmphasis">
    <w:name w:val="Intense Emphasis"/>
    <w:basedOn w:val="DefaultParagraphFont"/>
    <w:uiPriority w:val="21"/>
    <w:qFormat/>
    <w:rsid w:val="00A30986"/>
    <w:rPr>
      <w:b/>
      <w:bCs/>
      <w:i/>
      <w:iCs/>
    </w:rPr>
  </w:style>
  <w:style w:type="character" w:styleId="SubtleReference">
    <w:name w:val="Subtle Reference"/>
    <w:basedOn w:val="DefaultParagraphFont"/>
    <w:uiPriority w:val="31"/>
    <w:qFormat/>
    <w:rsid w:val="00A309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0986"/>
    <w:rPr>
      <w:b/>
      <w:bCs/>
      <w:smallCaps/>
      <w:spacing w:val="5"/>
      <w:u w:val="single"/>
    </w:rPr>
  </w:style>
  <w:style w:type="character" w:styleId="BookTitle">
    <w:name w:val="Book Title"/>
    <w:basedOn w:val="DefaultParagraphFont"/>
    <w:uiPriority w:val="33"/>
    <w:qFormat/>
    <w:rsid w:val="00A30986"/>
    <w:rPr>
      <w:b/>
      <w:bCs/>
      <w:smallCaps/>
    </w:rPr>
  </w:style>
  <w:style w:type="paragraph" w:styleId="TOCHeading">
    <w:name w:val="TOC Heading"/>
    <w:basedOn w:val="Heading1"/>
    <w:next w:val="Normal"/>
    <w:uiPriority w:val="39"/>
    <w:unhideWhenUsed/>
    <w:qFormat/>
    <w:rsid w:val="00A30986"/>
    <w:pPr>
      <w:outlineLvl w:val="9"/>
    </w:pPr>
  </w:style>
  <w:style w:type="character" w:styleId="Hyperlink">
    <w:name w:val="Hyperlink"/>
    <w:basedOn w:val="DefaultParagraphFont"/>
    <w:uiPriority w:val="99"/>
    <w:unhideWhenUsed/>
    <w:rsid w:val="00AC5336"/>
    <w:rPr>
      <w:color w:val="0563C1" w:themeColor="hyperlink"/>
      <w:u w:val="single"/>
    </w:rPr>
  </w:style>
  <w:style w:type="table" w:styleId="TableGrid">
    <w:name w:val="Table Grid"/>
    <w:basedOn w:val="TableNormal"/>
    <w:uiPriority w:val="39"/>
    <w:rsid w:val="00561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09B2"/>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E39C7"/>
    <w:rPr>
      <w:b/>
      <w:bCs/>
    </w:rPr>
  </w:style>
  <w:style w:type="character" w:customStyle="1" w:styleId="CommentSubjectChar">
    <w:name w:val="Comment Subject Char"/>
    <w:basedOn w:val="CommentTextChar"/>
    <w:link w:val="CommentSubject"/>
    <w:uiPriority w:val="99"/>
    <w:semiHidden/>
    <w:rsid w:val="005E39C7"/>
    <w:rPr>
      <w:rFonts w:eastAsiaTheme="minorEastAsia"/>
      <w:b/>
      <w:bCs/>
      <w:sz w:val="20"/>
      <w:szCs w:val="20"/>
    </w:rPr>
  </w:style>
  <w:style w:type="table" w:styleId="PlainTable1">
    <w:name w:val="Plain Table 1"/>
    <w:basedOn w:val="TableNormal"/>
    <w:uiPriority w:val="41"/>
    <w:rsid w:val="005E39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Normal"/>
    <w:link w:val="PlainTextChar"/>
    <w:uiPriority w:val="99"/>
    <w:semiHidden/>
    <w:unhideWhenUsed/>
    <w:rsid w:val="00435D76"/>
    <w:pPr>
      <w:spacing w:after="0" w:line="240" w:lineRule="auto"/>
    </w:pPr>
    <w:rPr>
      <w:rFonts w:ascii="Calibri" w:hAnsi="Calibri" w:cs="Times New Roman"/>
      <w:sz w:val="24"/>
      <w:szCs w:val="24"/>
    </w:rPr>
  </w:style>
  <w:style w:type="character" w:customStyle="1" w:styleId="PlainTextChar">
    <w:name w:val="Plain Text Char"/>
    <w:basedOn w:val="DefaultParagraphFont"/>
    <w:link w:val="PlainText"/>
    <w:uiPriority w:val="99"/>
    <w:semiHidden/>
    <w:rsid w:val="00435D76"/>
    <w:rPr>
      <w:rFonts w:ascii="Calibri" w:hAnsi="Calibri" w:cs="Times New Roman"/>
      <w:sz w:val="24"/>
      <w:szCs w:val="24"/>
    </w:rPr>
  </w:style>
  <w:style w:type="paragraph" w:styleId="TOC1">
    <w:name w:val="toc 1"/>
    <w:basedOn w:val="Normal"/>
    <w:next w:val="Normal"/>
    <w:autoRedefine/>
    <w:uiPriority w:val="39"/>
    <w:unhideWhenUsed/>
    <w:rsid w:val="00387DF2"/>
    <w:pPr>
      <w:tabs>
        <w:tab w:val="right" w:leader="dot" w:pos="9350"/>
      </w:tabs>
      <w:spacing w:after="100"/>
      <w:contextualSpacing/>
    </w:pPr>
    <w:rPr>
      <w:b/>
    </w:rPr>
  </w:style>
  <w:style w:type="paragraph" w:styleId="TOC3">
    <w:name w:val="toc 3"/>
    <w:basedOn w:val="Normal"/>
    <w:next w:val="Normal"/>
    <w:autoRedefine/>
    <w:uiPriority w:val="39"/>
    <w:unhideWhenUsed/>
    <w:rsid w:val="0013667C"/>
    <w:pPr>
      <w:spacing w:after="100"/>
      <w:ind w:left="216"/>
      <w:contextualSpacing/>
    </w:pPr>
    <w:rPr>
      <w:i/>
    </w:rPr>
  </w:style>
  <w:style w:type="paragraph" w:styleId="TOC2">
    <w:name w:val="toc 2"/>
    <w:basedOn w:val="Normal"/>
    <w:next w:val="Normal"/>
    <w:autoRedefine/>
    <w:uiPriority w:val="39"/>
    <w:unhideWhenUsed/>
    <w:rsid w:val="00387DF2"/>
    <w:pPr>
      <w:tabs>
        <w:tab w:val="left" w:pos="1100"/>
        <w:tab w:val="right" w:leader="dot" w:pos="9350"/>
      </w:tabs>
      <w:spacing w:after="100"/>
      <w:ind w:left="1080" w:hanging="720"/>
      <w:contextualSpacing/>
    </w:pPr>
  </w:style>
  <w:style w:type="paragraph" w:styleId="Header">
    <w:name w:val="header"/>
    <w:basedOn w:val="Normal"/>
    <w:link w:val="HeaderChar"/>
    <w:uiPriority w:val="99"/>
    <w:unhideWhenUsed/>
    <w:rsid w:val="00F3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5E0"/>
  </w:style>
  <w:style w:type="paragraph" w:styleId="Footer">
    <w:name w:val="footer"/>
    <w:basedOn w:val="Normal"/>
    <w:link w:val="FooterChar"/>
    <w:uiPriority w:val="99"/>
    <w:unhideWhenUsed/>
    <w:rsid w:val="00F3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5E0"/>
  </w:style>
  <w:style w:type="paragraph" w:styleId="TOC4">
    <w:name w:val="toc 4"/>
    <w:basedOn w:val="Normal"/>
    <w:next w:val="Normal"/>
    <w:autoRedefine/>
    <w:uiPriority w:val="39"/>
    <w:unhideWhenUsed/>
    <w:rsid w:val="00F57749"/>
    <w:pPr>
      <w:spacing w:after="100" w:line="259" w:lineRule="auto"/>
      <w:ind w:left="660"/>
    </w:pPr>
    <w:rPr>
      <w:sz w:val="22"/>
      <w:szCs w:val="22"/>
    </w:rPr>
  </w:style>
  <w:style w:type="paragraph" w:styleId="TOC5">
    <w:name w:val="toc 5"/>
    <w:basedOn w:val="Normal"/>
    <w:next w:val="Normal"/>
    <w:autoRedefine/>
    <w:uiPriority w:val="39"/>
    <w:unhideWhenUsed/>
    <w:rsid w:val="00F57749"/>
    <w:pPr>
      <w:spacing w:after="100" w:line="259" w:lineRule="auto"/>
      <w:ind w:left="880"/>
    </w:pPr>
    <w:rPr>
      <w:sz w:val="22"/>
      <w:szCs w:val="22"/>
    </w:rPr>
  </w:style>
  <w:style w:type="paragraph" w:styleId="TOC6">
    <w:name w:val="toc 6"/>
    <w:basedOn w:val="Normal"/>
    <w:next w:val="Normal"/>
    <w:autoRedefine/>
    <w:uiPriority w:val="39"/>
    <w:unhideWhenUsed/>
    <w:rsid w:val="00F57749"/>
    <w:pPr>
      <w:spacing w:after="100" w:line="259" w:lineRule="auto"/>
      <w:ind w:left="1100"/>
    </w:pPr>
    <w:rPr>
      <w:sz w:val="22"/>
      <w:szCs w:val="22"/>
    </w:rPr>
  </w:style>
  <w:style w:type="paragraph" w:styleId="TOC7">
    <w:name w:val="toc 7"/>
    <w:basedOn w:val="Normal"/>
    <w:next w:val="Normal"/>
    <w:autoRedefine/>
    <w:uiPriority w:val="39"/>
    <w:unhideWhenUsed/>
    <w:rsid w:val="00F57749"/>
    <w:pPr>
      <w:spacing w:after="100" w:line="259" w:lineRule="auto"/>
      <w:ind w:left="1320"/>
    </w:pPr>
    <w:rPr>
      <w:sz w:val="22"/>
      <w:szCs w:val="22"/>
    </w:rPr>
  </w:style>
  <w:style w:type="paragraph" w:styleId="TOC8">
    <w:name w:val="toc 8"/>
    <w:basedOn w:val="Normal"/>
    <w:next w:val="Normal"/>
    <w:autoRedefine/>
    <w:uiPriority w:val="39"/>
    <w:unhideWhenUsed/>
    <w:rsid w:val="00F57749"/>
    <w:pPr>
      <w:spacing w:after="100" w:line="259" w:lineRule="auto"/>
      <w:ind w:left="1540"/>
    </w:pPr>
    <w:rPr>
      <w:sz w:val="22"/>
      <w:szCs w:val="22"/>
    </w:rPr>
  </w:style>
  <w:style w:type="paragraph" w:styleId="TOC9">
    <w:name w:val="toc 9"/>
    <w:basedOn w:val="Normal"/>
    <w:next w:val="Normal"/>
    <w:autoRedefine/>
    <w:uiPriority w:val="39"/>
    <w:unhideWhenUsed/>
    <w:rsid w:val="00F57749"/>
    <w:pPr>
      <w:spacing w:after="100" w:line="259" w:lineRule="auto"/>
      <w:ind w:left="1760"/>
    </w:pPr>
    <w:rPr>
      <w:sz w:val="22"/>
      <w:szCs w:val="22"/>
    </w:rPr>
  </w:style>
  <w:style w:type="paragraph" w:styleId="FootnoteText">
    <w:name w:val="footnote text"/>
    <w:basedOn w:val="Normal"/>
    <w:link w:val="FootnoteTextChar"/>
    <w:uiPriority w:val="99"/>
    <w:semiHidden/>
    <w:unhideWhenUsed/>
    <w:rsid w:val="001B1CC7"/>
    <w:pPr>
      <w:spacing w:after="0" w:line="240" w:lineRule="auto"/>
    </w:pPr>
  </w:style>
  <w:style w:type="character" w:customStyle="1" w:styleId="FootnoteTextChar">
    <w:name w:val="Footnote Text Char"/>
    <w:basedOn w:val="DefaultParagraphFont"/>
    <w:link w:val="FootnoteText"/>
    <w:uiPriority w:val="99"/>
    <w:semiHidden/>
    <w:rsid w:val="001B1CC7"/>
  </w:style>
  <w:style w:type="character" w:styleId="FootnoteReference">
    <w:name w:val="footnote reference"/>
    <w:basedOn w:val="DefaultParagraphFont"/>
    <w:uiPriority w:val="99"/>
    <w:semiHidden/>
    <w:unhideWhenUsed/>
    <w:rsid w:val="001B1CC7"/>
    <w:rPr>
      <w:vertAlign w:val="superscript"/>
    </w:rPr>
  </w:style>
  <w:style w:type="character" w:styleId="UnresolvedMention">
    <w:name w:val="Unresolved Mention"/>
    <w:basedOn w:val="DefaultParagraphFont"/>
    <w:uiPriority w:val="99"/>
    <w:semiHidden/>
    <w:unhideWhenUsed/>
    <w:rsid w:val="009023F7"/>
    <w:rPr>
      <w:color w:val="605E5C"/>
      <w:shd w:val="clear" w:color="auto" w:fill="E1DFDD"/>
    </w:rPr>
  </w:style>
  <w:style w:type="table" w:customStyle="1" w:styleId="PlainTable11">
    <w:name w:val="Plain Table 11"/>
    <w:basedOn w:val="TableNormal"/>
    <w:uiPriority w:val="41"/>
    <w:rsid w:val="00F121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F12144"/>
    <w:rPr>
      <w:color w:val="605E5C"/>
      <w:shd w:val="clear" w:color="auto" w:fill="E1DFDD"/>
    </w:rPr>
  </w:style>
  <w:style w:type="character" w:styleId="PlaceholderText">
    <w:name w:val="Placeholder Text"/>
    <w:basedOn w:val="DefaultParagraphFont"/>
    <w:uiPriority w:val="99"/>
    <w:semiHidden/>
    <w:rsid w:val="00F12144"/>
    <w:rPr>
      <w:color w:val="808080"/>
    </w:rPr>
  </w:style>
  <w:style w:type="paragraph" w:styleId="Revision">
    <w:name w:val="Revision"/>
    <w:hidden/>
    <w:uiPriority w:val="99"/>
    <w:semiHidden/>
    <w:rsid w:val="00F121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42824">
      <w:bodyDiv w:val="1"/>
      <w:marLeft w:val="0"/>
      <w:marRight w:val="0"/>
      <w:marTop w:val="0"/>
      <w:marBottom w:val="0"/>
      <w:divBdr>
        <w:top w:val="none" w:sz="0" w:space="0" w:color="auto"/>
        <w:left w:val="none" w:sz="0" w:space="0" w:color="auto"/>
        <w:bottom w:val="none" w:sz="0" w:space="0" w:color="auto"/>
        <w:right w:val="none" w:sz="0" w:space="0" w:color="auto"/>
      </w:divBdr>
    </w:div>
    <w:div w:id="1042704096">
      <w:bodyDiv w:val="1"/>
      <w:marLeft w:val="0"/>
      <w:marRight w:val="0"/>
      <w:marTop w:val="0"/>
      <w:marBottom w:val="0"/>
      <w:divBdr>
        <w:top w:val="none" w:sz="0" w:space="0" w:color="auto"/>
        <w:left w:val="none" w:sz="0" w:space="0" w:color="auto"/>
        <w:bottom w:val="none" w:sz="0" w:space="0" w:color="auto"/>
        <w:right w:val="none" w:sz="0" w:space="0" w:color="auto"/>
      </w:divBdr>
    </w:div>
    <w:div w:id="1238705855">
      <w:bodyDiv w:val="1"/>
      <w:marLeft w:val="0"/>
      <w:marRight w:val="0"/>
      <w:marTop w:val="0"/>
      <w:marBottom w:val="0"/>
      <w:divBdr>
        <w:top w:val="none" w:sz="0" w:space="0" w:color="auto"/>
        <w:left w:val="none" w:sz="0" w:space="0" w:color="auto"/>
        <w:bottom w:val="none" w:sz="0" w:space="0" w:color="auto"/>
        <w:right w:val="none" w:sz="0" w:space="0" w:color="auto"/>
      </w:divBdr>
    </w:div>
    <w:div w:id="1238980336">
      <w:bodyDiv w:val="1"/>
      <w:marLeft w:val="0"/>
      <w:marRight w:val="0"/>
      <w:marTop w:val="0"/>
      <w:marBottom w:val="0"/>
      <w:divBdr>
        <w:top w:val="none" w:sz="0" w:space="0" w:color="auto"/>
        <w:left w:val="none" w:sz="0" w:space="0" w:color="auto"/>
        <w:bottom w:val="none" w:sz="0" w:space="0" w:color="auto"/>
        <w:right w:val="none" w:sz="0" w:space="0" w:color="auto"/>
      </w:divBdr>
    </w:div>
    <w:div w:id="184111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o.gov/financial-assistance/" TargetMode="External"/><Relationship Id="rId13" Type="http://schemas.openxmlformats.org/officeDocument/2006/relationships/hyperlink" Target="https://www.dol.gov/agencies/oasam/centers-offices/office-of-the-senior-procurement-executive/cost-price-determination-division" TargetMode="External"/><Relationship Id="rId18" Type="http://schemas.openxmlformats.org/officeDocument/2006/relationships/hyperlink" Target="https://nifa.usda.gov/indirect-cost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sam.gov" TargetMode="External"/><Relationship Id="rId17" Type="http://schemas.openxmlformats.org/officeDocument/2006/relationships/hyperlink" Target="https://www2.ed.gov/about/offices/list/ocfo/fipao/icg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sf.gov/bfa/dias/caar/docs/idcsubmissions.pdf" TargetMode="External"/><Relationship Id="rId20" Type="http://schemas.openxmlformats.org/officeDocument/2006/relationships/image" Target="media/image1.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edgov.dnb.com/webform/"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doi.gov/ibc/services/finance/indirect-cost-service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usaid.gov/work-usaid/resources-for-partners/indirect-cost-rate-guide-non-profit-organization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ates.psc.gov/"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D4BF7-8BD5-42F4-8CA8-FD2626BF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38</Pages>
  <Words>16533</Words>
  <Characters>94242</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Miklozek, John S. EOP/OMB</dc:creator>
  <cp:keywords/>
  <dc:description/>
  <cp:lastModifiedBy>Tran, Hai M. EOP/OMB</cp:lastModifiedBy>
  <cp:revision>3</cp:revision>
  <cp:lastPrinted>2021-04-29T17:39:00Z</cp:lastPrinted>
  <dcterms:created xsi:type="dcterms:W3CDTF">2021-04-29T17:38:00Z</dcterms:created>
  <dcterms:modified xsi:type="dcterms:W3CDTF">2021-04-29T17:50:00Z</dcterms:modified>
</cp:coreProperties>
</file>